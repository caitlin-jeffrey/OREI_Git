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DA34B" w14:textId="77777777" w:rsidR="00EE7809" w:rsidRPr="00500914" w:rsidRDefault="00EE7809" w:rsidP="00EE7809">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00803BAE" w:rsidRPr="00500914">
        <w:rPr>
          <w:rStyle w:val="CommentReference"/>
        </w:rPr>
        <w:commentReference w:id="1"/>
      </w:r>
    </w:p>
    <w:p w14:paraId="6CBE6E7D" w14:textId="015DA65E" w:rsidR="00500914" w:rsidRPr="00500914" w:rsidRDefault="00500914" w:rsidP="00500914">
      <w:pPr>
        <w:spacing w:line="480" w:lineRule="auto"/>
        <w:ind w:firstLine="720"/>
        <w:jc w:val="both"/>
        <w:rPr>
          <w:rFonts w:ascii="Times New Roman" w:hAnsi="Times New Roman" w:cs="Times New Roman"/>
          <w:bCs/>
          <w:sz w:val="24"/>
          <w:szCs w:val="24"/>
        </w:rPr>
      </w:pPr>
      <w:r w:rsidRPr="00500914">
        <w:rPr>
          <w:rFonts w:ascii="Times New Roman" w:hAnsi="Times New Roman" w:cs="Times New Roman"/>
          <w:bCs/>
          <w:sz w:val="24"/>
          <w:szCs w:val="24"/>
        </w:rPr>
        <w:t>Variation in distribution and diversity of</w:t>
      </w:r>
      <w:r w:rsidRPr="002F658D">
        <w:rPr>
          <w:rFonts w:ascii="Times New Roman" w:hAnsi="Times New Roman" w:cs="Times New Roman"/>
          <w:bCs/>
          <w:i/>
          <w:iCs/>
          <w:sz w:val="24"/>
          <w:szCs w:val="24"/>
        </w:rPr>
        <w:t xml:space="preserve"> Staphylococcus</w:t>
      </w:r>
      <w:r w:rsidRPr="00500914">
        <w:rPr>
          <w:rFonts w:ascii="Times New Roman" w:hAnsi="Times New Roman" w:cs="Times New Roman"/>
          <w:bCs/>
          <w:sz w:val="24"/>
          <w:szCs w:val="24"/>
        </w:rPr>
        <w:t xml:space="preserve"> species causing intramammary infections in dairy cattle is associated with different management practices. The objective of the current study was to identify which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 are most relevant to udder health for organic dairies, by exploring how quarter somatic cell count (SCC) varied as a result of infection with the most </w:t>
      </w:r>
      <w:del w:id="2" w:author="John Barlow" w:date="2024-05-08T11:45:00Z">
        <w:r w:rsidRPr="00500914" w:rsidDel="00517AE1">
          <w:rPr>
            <w:rFonts w:ascii="Times New Roman" w:hAnsi="Times New Roman" w:cs="Times New Roman"/>
            <w:bCs/>
            <w:sz w:val="24"/>
            <w:szCs w:val="24"/>
          </w:rPr>
          <w:delText>commonly-</w:delText>
        </w:r>
      </w:del>
      <w:ins w:id="3" w:author="John Barlow" w:date="2024-05-08T11:46:00Z">
        <w:r w:rsidR="00517AE1">
          <w:rPr>
            <w:rFonts w:ascii="Times New Roman" w:hAnsi="Times New Roman" w:cs="Times New Roman"/>
            <w:bCs/>
            <w:sz w:val="24"/>
            <w:szCs w:val="24"/>
          </w:rPr>
          <w:t>frequently</w:t>
        </w:r>
      </w:ins>
      <w:ins w:id="4" w:author="John Barlow" w:date="2024-05-08T11:45:00Z">
        <w:r w:rsidR="00517AE1">
          <w:rPr>
            <w:rFonts w:ascii="Times New Roman" w:hAnsi="Times New Roman" w:cs="Times New Roman"/>
            <w:bCs/>
            <w:sz w:val="24"/>
            <w:szCs w:val="24"/>
          </w:rPr>
          <w:t xml:space="preserve"> </w:t>
        </w:r>
      </w:ins>
      <w:r w:rsidRPr="00500914">
        <w:rPr>
          <w:rFonts w:ascii="Times New Roman" w:hAnsi="Times New Roman" w:cs="Times New Roman"/>
          <w:bCs/>
          <w:sz w:val="24"/>
          <w:szCs w:val="24"/>
        </w:rPr>
        <w:t xml:space="preserve">isolated species. </w:t>
      </w:r>
      <w:ins w:id="5" w:author="John Barlow" w:date="2024-05-08T11:46:00Z">
        <w:r w:rsidR="002771B7">
          <w:rPr>
            <w:rFonts w:ascii="Times New Roman" w:hAnsi="Times New Roman" w:cs="Times New Roman"/>
            <w:bCs/>
            <w:sz w:val="24"/>
            <w:szCs w:val="24"/>
          </w:rPr>
          <w:t xml:space="preserve">Compared to </w:t>
        </w:r>
        <w:del w:id="6" w:author="Caitlin Jeffrey" w:date="2024-05-09T15:47:00Z" w16du:dateUtc="2024-05-09T19:47:00Z">
          <w:r w:rsidR="002771B7" w:rsidDel="009160DC">
            <w:rPr>
              <w:rFonts w:ascii="Times New Roman" w:hAnsi="Times New Roman" w:cs="Times New Roman"/>
              <w:bCs/>
              <w:sz w:val="24"/>
              <w:szCs w:val="24"/>
            </w:rPr>
            <w:delText xml:space="preserve">culture </w:delText>
          </w:r>
        </w:del>
        <w:r w:rsidR="002771B7">
          <w:rPr>
            <w:rFonts w:ascii="Times New Roman" w:hAnsi="Times New Roman" w:cs="Times New Roman"/>
            <w:bCs/>
            <w:sz w:val="24"/>
            <w:szCs w:val="24"/>
          </w:rPr>
          <w:t xml:space="preserve">negative quarters, </w:t>
        </w:r>
      </w:ins>
      <w:r w:rsidRPr="00500914">
        <w:rPr>
          <w:rFonts w:ascii="Times New Roman" w:hAnsi="Times New Roman" w:cs="Times New Roman"/>
          <w:bCs/>
          <w:sz w:val="24"/>
          <w:szCs w:val="24"/>
        </w:rPr>
        <w:t xml:space="preserve">SCC was higher in quarters infected with 9 of </w:t>
      </w:r>
      <w:del w:id="7" w:author="Caitlin Jeffrey" w:date="2024-05-21T17:09:00Z" w16du:dateUtc="2024-05-21T21:09:00Z">
        <w:r w:rsidRPr="00500914" w:rsidDel="002163E0">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10 </w:t>
      </w:r>
      <w:r w:rsidRPr="002F658D">
        <w:rPr>
          <w:rFonts w:ascii="Times New Roman" w:hAnsi="Times New Roman" w:cs="Times New Roman"/>
          <w:bCs/>
          <w:i/>
          <w:iCs/>
          <w:sz w:val="24"/>
          <w:szCs w:val="24"/>
        </w:rPr>
        <w:t>Staph.</w:t>
      </w:r>
      <w:r w:rsidRPr="00500914">
        <w:rPr>
          <w:rFonts w:ascii="Times New Roman" w:hAnsi="Times New Roman" w:cs="Times New Roman"/>
          <w:bCs/>
          <w:sz w:val="24"/>
          <w:szCs w:val="24"/>
        </w:rPr>
        <w:t xml:space="preserve"> species</w:t>
      </w:r>
      <w:del w:id="8" w:author="John Barlow" w:date="2024-05-08T11:46:00Z">
        <w:r w:rsidRPr="00500914" w:rsidDel="002771B7">
          <w:rPr>
            <w:rFonts w:ascii="Times New Roman" w:hAnsi="Times New Roman" w:cs="Times New Roman"/>
            <w:bCs/>
            <w:sz w:val="24"/>
            <w:szCs w:val="24"/>
          </w:rPr>
          <w:delText xml:space="preserve"> vs. negative quarters</w:delText>
        </w:r>
      </w:del>
      <w:r w:rsidRPr="00500914">
        <w:rPr>
          <w:rFonts w:ascii="Times New Roman" w:hAnsi="Times New Roman" w:cs="Times New Roman"/>
          <w:bCs/>
          <w:sz w:val="24"/>
          <w:szCs w:val="24"/>
        </w:rPr>
        <w:t>. Although</w:t>
      </w:r>
      <w:del w:id="9" w:author="Caitlin Jeffrey" w:date="2024-05-09T15:47:00Z" w16du:dateUtc="2024-05-09T19:47:00Z">
        <w:r w:rsidRPr="00500914" w:rsidDel="006E666A">
          <w:rPr>
            <w:rFonts w:ascii="Times New Roman" w:hAnsi="Times New Roman" w:cs="Times New Roman"/>
            <w:bCs/>
            <w:sz w:val="24"/>
            <w:szCs w:val="24"/>
          </w:rPr>
          <w:delText xml:space="preserve"> </w:delText>
        </w:r>
      </w:del>
      <w:ins w:id="10" w:author="Caitlin Jeffrey" w:date="2024-05-09T15:47:00Z" w16du:dateUtc="2024-05-09T19:47:00Z">
        <w:r w:rsidR="006E666A">
          <w:rPr>
            <w:rFonts w:ascii="Times New Roman" w:hAnsi="Times New Roman" w:cs="Times New Roman"/>
            <w:bCs/>
            <w:sz w:val="24"/>
            <w:szCs w:val="24"/>
          </w:rPr>
          <w:t xml:space="preserve"> </w:t>
        </w:r>
      </w:ins>
      <w:del w:id="11" w:author="Caitlin Jeffrey" w:date="2024-05-09T15:47:00Z" w16du:dateUtc="2024-05-09T19:47:00Z">
        <w:r w:rsidRPr="00500914" w:rsidDel="006E666A">
          <w:rPr>
            <w:rFonts w:ascii="Times New Roman" w:hAnsi="Times New Roman" w:cs="Times New Roman"/>
            <w:bCs/>
            <w:sz w:val="24"/>
            <w:szCs w:val="24"/>
          </w:rPr>
          <w:delText xml:space="preserve">the </w:delText>
        </w:r>
      </w:del>
      <w:r w:rsidRPr="00500914">
        <w:rPr>
          <w:rFonts w:ascii="Times New Roman" w:hAnsi="Times New Roman" w:cs="Times New Roman"/>
          <w:bCs/>
          <w:sz w:val="24"/>
          <w:szCs w:val="24"/>
        </w:rPr>
        <w:t xml:space="preserve">increase in SCC was modest for most species observed, their widespread nature can still result in sizeable increases in bulk tank SCC. </w:t>
      </w:r>
    </w:p>
    <w:p w14:paraId="30D8B0DE" w14:textId="77777777" w:rsidR="00EE7809" w:rsidRDefault="00EE7809" w:rsidP="00EE7809">
      <w:pPr>
        <w:spacing w:line="480" w:lineRule="auto"/>
        <w:jc w:val="both"/>
        <w:rPr>
          <w:rFonts w:ascii="Times New Roman" w:hAnsi="Times New Roman" w:cs="Times New Roman"/>
          <w:b/>
          <w:i/>
          <w:iCs/>
          <w:sz w:val="24"/>
          <w:szCs w:val="24"/>
        </w:rPr>
      </w:pPr>
    </w:p>
    <w:p w14:paraId="54E14E4F" w14:textId="77777777" w:rsidR="00EE7809" w:rsidRPr="00EE7809" w:rsidRDefault="00EE7809" w:rsidP="0086026D">
      <w:pPr>
        <w:spacing w:after="0" w:line="480" w:lineRule="auto"/>
        <w:jc w:val="both"/>
        <w:rPr>
          <w:rFonts w:ascii="Times New Roman" w:hAnsi="Times New Roman" w:cs="Times New Roman"/>
          <w:b/>
          <w:i/>
          <w:iCs/>
          <w:sz w:val="24"/>
          <w:szCs w:val="24"/>
        </w:rPr>
      </w:pPr>
      <w:commentRangeStart w:id="12"/>
      <w:r w:rsidRPr="00EE7809">
        <w:rPr>
          <w:rFonts w:ascii="Times New Roman" w:hAnsi="Times New Roman" w:cs="Times New Roman"/>
          <w:b/>
          <w:i/>
          <w:iCs/>
          <w:sz w:val="24"/>
          <w:szCs w:val="24"/>
        </w:rPr>
        <w:t>Running head</w:t>
      </w:r>
      <w:commentRangeEnd w:id="12"/>
      <w:r w:rsidR="00803BAE">
        <w:rPr>
          <w:rStyle w:val="CommentReference"/>
        </w:rPr>
        <w:commentReference w:id="12"/>
      </w:r>
      <w:r w:rsidRPr="00EE7809">
        <w:rPr>
          <w:rFonts w:ascii="Times New Roman" w:hAnsi="Times New Roman" w:cs="Times New Roman"/>
          <w:b/>
          <w:i/>
          <w:iCs/>
          <w:sz w:val="24"/>
          <w:szCs w:val="24"/>
        </w:rPr>
        <w:t>:</w:t>
      </w:r>
    </w:p>
    <w:p w14:paraId="7DC8F195" w14:textId="2698EE86" w:rsidR="00EE7809" w:rsidRPr="00222110" w:rsidRDefault="00222110" w:rsidP="00EE7809">
      <w:pPr>
        <w:spacing w:line="480" w:lineRule="auto"/>
        <w:jc w:val="both"/>
        <w:rPr>
          <w:rFonts w:ascii="Times New Roman" w:hAnsi="Times New Roman" w:cs="Times New Roman"/>
          <w:bCs/>
          <w:i/>
          <w:iCs/>
          <w:sz w:val="24"/>
          <w:szCs w:val="24"/>
        </w:rPr>
      </w:pPr>
      <w:r w:rsidRPr="00222110">
        <w:rPr>
          <w:rFonts w:ascii="Times New Roman" w:hAnsi="Times New Roman" w:cs="Times New Roman"/>
          <w:bCs/>
          <w:i/>
          <w:iCs/>
          <w:sz w:val="24"/>
          <w:szCs w:val="24"/>
        </w:rPr>
        <w:t>NASM</w:t>
      </w:r>
      <w:r>
        <w:rPr>
          <w:rFonts w:ascii="Times New Roman" w:hAnsi="Times New Roman" w:cs="Times New Roman"/>
          <w:bCs/>
          <w:i/>
          <w:iCs/>
          <w:sz w:val="24"/>
          <w:szCs w:val="24"/>
        </w:rPr>
        <w:t xml:space="preserve"> affecting udder health on organic dairies</w:t>
      </w:r>
    </w:p>
    <w:p w14:paraId="52BDBC74" w14:textId="77777777" w:rsidR="002D0D48" w:rsidRDefault="002D0D48" w:rsidP="00EE7809">
      <w:pPr>
        <w:spacing w:after="0" w:line="480" w:lineRule="auto"/>
        <w:jc w:val="both"/>
        <w:rPr>
          <w:rFonts w:ascii="Times New Roman" w:hAnsi="Times New Roman" w:cs="Times New Roman"/>
          <w:b/>
          <w:i/>
          <w:iCs/>
          <w:sz w:val="24"/>
          <w:szCs w:val="24"/>
        </w:rPr>
      </w:pPr>
    </w:p>
    <w:p w14:paraId="4A599245" w14:textId="4100B21C" w:rsidR="00EE7809" w:rsidRDefault="00EE7809" w:rsidP="00EE7809">
      <w:pPr>
        <w:spacing w:after="0" w:line="480" w:lineRule="auto"/>
        <w:jc w:val="both"/>
        <w:rPr>
          <w:rFonts w:ascii="Times New Roman" w:hAnsi="Times New Roman" w:cs="Times New Roman"/>
          <w:b/>
          <w:i/>
          <w:iCs/>
          <w:sz w:val="24"/>
          <w:szCs w:val="24"/>
        </w:rPr>
      </w:pPr>
      <w:commentRangeStart w:id="13"/>
      <w:r w:rsidRPr="00EE7809">
        <w:rPr>
          <w:rFonts w:ascii="Times New Roman" w:hAnsi="Times New Roman" w:cs="Times New Roman"/>
          <w:b/>
          <w:i/>
          <w:iCs/>
          <w:sz w:val="24"/>
          <w:szCs w:val="24"/>
        </w:rPr>
        <w:t>Title</w:t>
      </w:r>
      <w:commentRangeEnd w:id="13"/>
      <w:r w:rsidR="00803BAE">
        <w:rPr>
          <w:rStyle w:val="CommentReference"/>
        </w:rPr>
        <w:commentReference w:id="13"/>
      </w:r>
    </w:p>
    <w:p w14:paraId="5A9BF4E7" w14:textId="2FF83BC4" w:rsidR="005A1560" w:rsidRPr="00A163FD" w:rsidRDefault="008206FA" w:rsidP="00EE7809">
      <w:pPr>
        <w:spacing w:after="0" w:line="480" w:lineRule="auto"/>
        <w:jc w:val="both"/>
        <w:rPr>
          <w:rFonts w:ascii="Times New Roman" w:hAnsi="Times New Roman" w:cs="Times New Roman"/>
          <w:bCs/>
          <w:sz w:val="24"/>
          <w:szCs w:val="24"/>
        </w:rPr>
      </w:pPr>
      <w:r w:rsidRPr="00A163FD">
        <w:rPr>
          <w:rFonts w:ascii="Times New Roman" w:hAnsi="Times New Roman" w:cs="Times New Roman"/>
          <w:bCs/>
          <w:sz w:val="24"/>
          <w:szCs w:val="24"/>
        </w:rPr>
        <w:t>Non-aureus staphylococci and mammaliicocci: which species are important for udder health on organic dairy farms?</w:t>
      </w:r>
    </w:p>
    <w:p w14:paraId="694D37E8" w14:textId="77777777" w:rsidR="00EE7809" w:rsidRDefault="00EE7809" w:rsidP="00EE7809">
      <w:pPr>
        <w:spacing w:after="0" w:line="480" w:lineRule="auto"/>
        <w:jc w:val="both"/>
        <w:rPr>
          <w:rFonts w:ascii="Times New Roman" w:hAnsi="Times New Roman" w:cs="Times New Roman"/>
          <w:b/>
          <w:sz w:val="24"/>
          <w:szCs w:val="24"/>
        </w:rPr>
      </w:pPr>
    </w:p>
    <w:p w14:paraId="5266AD20" w14:textId="2DE573F5" w:rsidR="00EE7809" w:rsidRPr="00604EDE" w:rsidRDefault="00EE7809" w:rsidP="00EE7809">
      <w:pPr>
        <w:spacing w:after="0" w:line="480" w:lineRule="auto"/>
        <w:jc w:val="both"/>
        <w:rPr>
          <w:rFonts w:ascii="Times New Roman" w:hAnsi="Times New Roman" w:cs="Times New Roman"/>
          <w:bCs/>
          <w:sz w:val="24"/>
          <w:szCs w:val="24"/>
        </w:rPr>
      </w:pPr>
      <w:r w:rsidRPr="00604EDE">
        <w:rPr>
          <w:rFonts w:ascii="Times New Roman" w:hAnsi="Times New Roman" w:cs="Times New Roman"/>
          <w:bCs/>
          <w:sz w:val="24"/>
          <w:szCs w:val="24"/>
        </w:rPr>
        <w:t>Caitlin E. Jeffrey,</w:t>
      </w:r>
      <w:r w:rsidRPr="00604EDE">
        <w:rPr>
          <w:rFonts w:ascii="Times New Roman" w:hAnsi="Times New Roman" w:cs="Times New Roman"/>
          <w:bCs/>
          <w:sz w:val="24"/>
          <w:szCs w:val="24"/>
          <w:vertAlign w:val="superscript"/>
        </w:rPr>
        <w:t>1</w:t>
      </w:r>
      <w:r w:rsidRPr="00604EDE">
        <w:rPr>
          <w:rFonts w:ascii="Times New Roman" w:hAnsi="Times New Roman" w:cs="Times New Roman"/>
          <w:bCs/>
          <w:sz w:val="24"/>
          <w:szCs w:val="24"/>
        </w:rPr>
        <w:t xml:space="preserve"> </w:t>
      </w:r>
      <w:del w:id="14"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15" w:author="John Barlow" w:date="2024-05-08T11:48:00Z">
        <w:r w:rsidR="00973063">
          <w:rPr>
            <w:rFonts w:ascii="Times New Roman" w:hAnsi="Times New Roman" w:cs="Times New Roman"/>
            <w:bCs/>
            <w:color w:val="FF66FF"/>
            <w:sz w:val="24"/>
            <w:szCs w:val="24"/>
          </w:rPr>
          <w:t>Pamela Adkins</w:t>
        </w:r>
        <w:r w:rsidR="00973063" w:rsidRPr="00152807">
          <w:rPr>
            <w:rFonts w:ascii="Times New Roman" w:hAnsi="Times New Roman" w:cs="Times New Roman"/>
            <w:bCs/>
            <w:color w:val="FF66FF"/>
            <w:sz w:val="24"/>
            <w:szCs w:val="24"/>
            <w:vertAlign w:val="superscript"/>
          </w:rPr>
          <w:t>2</w:t>
        </w:r>
      </w:ins>
      <w:r w:rsidRPr="00152807">
        <w:rPr>
          <w:rFonts w:ascii="Times New Roman" w:hAnsi="Times New Roman" w:cs="Times New Roman"/>
          <w:bCs/>
          <w:color w:val="FF66FF"/>
          <w:sz w:val="24"/>
          <w:szCs w:val="24"/>
        </w:rPr>
        <w:t xml:space="preserve">, </w:t>
      </w:r>
      <w:del w:id="16" w:author="John Barlow" w:date="2024-05-08T11:48:00Z">
        <w:r w:rsidRPr="00152807" w:rsidDel="00973063">
          <w:rPr>
            <w:rFonts w:ascii="Times New Roman" w:hAnsi="Times New Roman" w:cs="Times New Roman"/>
            <w:bCs/>
            <w:color w:val="FF66FF"/>
            <w:sz w:val="24"/>
            <w:szCs w:val="24"/>
          </w:rPr>
          <w:delText>XXX</w:delText>
        </w:r>
        <w:r w:rsidRPr="00152807" w:rsidDel="00973063">
          <w:rPr>
            <w:rFonts w:ascii="Times New Roman" w:hAnsi="Times New Roman" w:cs="Times New Roman"/>
            <w:bCs/>
            <w:color w:val="FF66FF"/>
            <w:sz w:val="24"/>
            <w:szCs w:val="24"/>
            <w:vertAlign w:val="superscript"/>
          </w:rPr>
          <w:delText>2</w:delText>
        </w:r>
      </w:del>
      <w:ins w:id="17" w:author="John Barlow" w:date="2024-05-08T11:48:00Z">
        <w:r w:rsidR="00973063">
          <w:rPr>
            <w:rFonts w:ascii="Times New Roman" w:hAnsi="Times New Roman" w:cs="Times New Roman"/>
            <w:bCs/>
            <w:color w:val="FF66FF"/>
            <w:sz w:val="24"/>
            <w:szCs w:val="24"/>
          </w:rPr>
          <w:t>Simone Duf</w:t>
        </w:r>
        <w:r w:rsidR="00EA14D7">
          <w:rPr>
            <w:rFonts w:ascii="Times New Roman" w:hAnsi="Times New Roman" w:cs="Times New Roman"/>
            <w:bCs/>
            <w:color w:val="FF66FF"/>
            <w:sz w:val="24"/>
            <w:szCs w:val="24"/>
          </w:rPr>
          <w:t>o</w:t>
        </w:r>
      </w:ins>
      <w:ins w:id="18" w:author="Caitlin Jeffrey" w:date="2024-05-09T15:48:00Z" w16du:dateUtc="2024-05-09T19:48:00Z">
        <w:r w:rsidR="001304C7">
          <w:rPr>
            <w:rFonts w:ascii="Times New Roman" w:hAnsi="Times New Roman" w:cs="Times New Roman"/>
            <w:bCs/>
            <w:color w:val="FF66FF"/>
            <w:sz w:val="24"/>
            <w:szCs w:val="24"/>
          </w:rPr>
          <w:t>u</w:t>
        </w:r>
      </w:ins>
      <w:ins w:id="19" w:author="John Barlow" w:date="2024-05-08T11:48:00Z">
        <w:del w:id="20" w:author="Caitlin Jeffrey" w:date="2024-05-09T15:48:00Z" w16du:dateUtc="2024-05-09T19:48:00Z">
          <w:r w:rsidR="00EA14D7" w:rsidDel="001304C7">
            <w:rPr>
              <w:rFonts w:ascii="Times New Roman" w:hAnsi="Times New Roman" w:cs="Times New Roman"/>
              <w:bCs/>
              <w:color w:val="FF66FF"/>
              <w:sz w:val="24"/>
              <w:szCs w:val="24"/>
            </w:rPr>
            <w:delText>i</w:delText>
          </w:r>
        </w:del>
        <w:r w:rsidR="00EA14D7">
          <w:rPr>
            <w:rFonts w:ascii="Times New Roman" w:hAnsi="Times New Roman" w:cs="Times New Roman"/>
            <w:bCs/>
            <w:color w:val="FF66FF"/>
            <w:sz w:val="24"/>
            <w:szCs w:val="24"/>
          </w:rPr>
          <w:t>r</w:t>
        </w:r>
        <w:r w:rsidR="00973063" w:rsidRPr="00152807">
          <w:rPr>
            <w:rFonts w:ascii="Times New Roman" w:hAnsi="Times New Roman" w:cs="Times New Roman"/>
            <w:bCs/>
            <w:color w:val="FF66FF"/>
            <w:sz w:val="24"/>
            <w:szCs w:val="24"/>
            <w:vertAlign w:val="superscript"/>
          </w:rPr>
          <w:t>2</w:t>
        </w:r>
      </w:ins>
      <w:r w:rsidRPr="00604EDE">
        <w:rPr>
          <w:rFonts w:ascii="Times New Roman" w:hAnsi="Times New Roman" w:cs="Times New Roman"/>
          <w:bCs/>
          <w:sz w:val="24"/>
          <w:szCs w:val="24"/>
        </w:rPr>
        <w:t>, John W. Barlow</w:t>
      </w:r>
      <w:r w:rsidRPr="00604EDE">
        <w:rPr>
          <w:rFonts w:ascii="Times New Roman" w:hAnsi="Times New Roman" w:cs="Times New Roman"/>
          <w:bCs/>
          <w:sz w:val="24"/>
          <w:szCs w:val="24"/>
          <w:vertAlign w:val="superscript"/>
        </w:rPr>
        <w:t>1</w:t>
      </w:r>
    </w:p>
    <w:p w14:paraId="480C8967" w14:textId="77777777" w:rsidR="00EE7809" w:rsidRDefault="00EE7809" w:rsidP="00EE7809">
      <w:pPr>
        <w:spacing w:after="0" w:line="480" w:lineRule="auto"/>
        <w:jc w:val="both"/>
        <w:rPr>
          <w:rFonts w:ascii="Times New Roman" w:hAnsi="Times New Roman" w:cs="Times New Roman"/>
          <w:sz w:val="24"/>
          <w:szCs w:val="24"/>
          <w:vertAlign w:val="superscript"/>
        </w:rPr>
      </w:pPr>
    </w:p>
    <w:p w14:paraId="24001A06"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sidRPr="00604EDE">
        <w:rPr>
          <w:rFonts w:ascii="Times New Roman" w:hAnsi="Times New Roman" w:cs="Times New Roman"/>
          <w:sz w:val="24"/>
          <w:szCs w:val="24"/>
        </w:rPr>
        <w:t>Department of Animal and Veterinary Sciences, University of Vermont, Burlington, VT 05405</w:t>
      </w:r>
    </w:p>
    <w:p w14:paraId="32F31758" w14:textId="77777777" w:rsidR="00EE7809" w:rsidRPr="00152807" w:rsidRDefault="00EE7809" w:rsidP="00EE7809">
      <w:pPr>
        <w:spacing w:after="0" w:line="480" w:lineRule="auto"/>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t xml:space="preserve">2 </w:t>
      </w:r>
      <w:r w:rsidRPr="00152807">
        <w:rPr>
          <w:rFonts w:ascii="Times New Roman" w:hAnsi="Times New Roman" w:cs="Times New Roman"/>
          <w:color w:val="FF66FF"/>
          <w:sz w:val="24"/>
          <w:szCs w:val="24"/>
        </w:rPr>
        <w:t>Department of Plant and Soil Science, University of Vermont, Burlington, VT 05405</w:t>
      </w:r>
    </w:p>
    <w:p w14:paraId="32D36988" w14:textId="77777777" w:rsidR="00EE7809" w:rsidRPr="00152807" w:rsidRDefault="00EE7809" w:rsidP="00EE7809">
      <w:pPr>
        <w:spacing w:after="0" w:line="480" w:lineRule="auto"/>
        <w:ind w:left="180" w:hanging="180"/>
        <w:jc w:val="both"/>
        <w:rPr>
          <w:rFonts w:ascii="Times New Roman" w:hAnsi="Times New Roman" w:cs="Times New Roman"/>
          <w:color w:val="FF66FF"/>
          <w:sz w:val="24"/>
          <w:szCs w:val="24"/>
        </w:rPr>
      </w:pPr>
      <w:r w:rsidRPr="00152807">
        <w:rPr>
          <w:rFonts w:ascii="Times New Roman" w:hAnsi="Times New Roman" w:cs="Times New Roman"/>
          <w:color w:val="FF66FF"/>
          <w:sz w:val="24"/>
          <w:szCs w:val="24"/>
          <w:vertAlign w:val="superscript"/>
        </w:rPr>
        <w:lastRenderedPageBreak/>
        <w:t xml:space="preserve">3 </w:t>
      </w:r>
      <w:r w:rsidRPr="00152807">
        <w:rPr>
          <w:rFonts w:ascii="Times New Roman" w:hAnsi="Times New Roman" w:cs="Times New Roman"/>
          <w:color w:val="FF66FF"/>
          <w:sz w:val="24"/>
          <w:szCs w:val="24"/>
        </w:rPr>
        <w:t>Department of Veterinary Population Medicine, College of Veterinary Medicine, University of Minnesota, St. Paul, MN 55108.</w:t>
      </w:r>
    </w:p>
    <w:p w14:paraId="738442B9"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Corresponding author: John Barlow</w:t>
      </w:r>
    </w:p>
    <w:p w14:paraId="34009584"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and Veterinary Sciences, </w:t>
      </w:r>
    </w:p>
    <w:p w14:paraId="1574A86C"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376DE4F1"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0DF4C3C0"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02065A32"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48BEE18B" w14:textId="77777777" w:rsidR="00EE7809" w:rsidRPr="00604EDE" w:rsidRDefault="00EE7809" w:rsidP="00EE7809">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4" w:history="1">
        <w:r w:rsidRPr="00604EDE">
          <w:rPr>
            <w:rStyle w:val="Hyperlink"/>
            <w:rFonts w:ascii="Times New Roman" w:hAnsi="Times New Roman" w:cs="Times New Roman"/>
            <w:sz w:val="24"/>
            <w:szCs w:val="24"/>
          </w:rPr>
          <w:t>john.barlow@uvm.edu</w:t>
        </w:r>
      </w:hyperlink>
    </w:p>
    <w:p w14:paraId="3DABFE81" w14:textId="77777777" w:rsidR="00EE7809" w:rsidRDefault="00EE7809" w:rsidP="00EE7809">
      <w:pPr>
        <w:spacing w:line="480" w:lineRule="auto"/>
        <w:jc w:val="both"/>
        <w:rPr>
          <w:rFonts w:ascii="Times New Roman" w:hAnsi="Times New Roman" w:cs="Times New Roman"/>
          <w:b/>
          <w:i/>
          <w:iCs/>
          <w:sz w:val="24"/>
          <w:szCs w:val="24"/>
        </w:rPr>
      </w:pPr>
    </w:p>
    <w:p w14:paraId="237360AB" w14:textId="0DAFB11C" w:rsidR="008258E1" w:rsidRPr="00E819EF" w:rsidRDefault="008258E1" w:rsidP="00EE7809">
      <w:pPr>
        <w:spacing w:line="480" w:lineRule="auto"/>
        <w:jc w:val="both"/>
        <w:rPr>
          <w:rFonts w:ascii="Times New Roman" w:hAnsi="Times New Roman" w:cs="Times New Roman"/>
          <w:b/>
          <w:i/>
          <w:iCs/>
          <w:sz w:val="24"/>
          <w:szCs w:val="24"/>
        </w:rPr>
      </w:pPr>
      <w:commentRangeStart w:id="21"/>
      <w:r w:rsidRPr="00E819EF">
        <w:rPr>
          <w:rFonts w:ascii="Times New Roman" w:hAnsi="Times New Roman" w:cs="Times New Roman"/>
          <w:b/>
          <w:i/>
          <w:iCs/>
          <w:sz w:val="24"/>
          <w:szCs w:val="24"/>
        </w:rPr>
        <w:t>Abstract</w:t>
      </w:r>
      <w:commentRangeEnd w:id="21"/>
      <w:r w:rsidR="001D4133" w:rsidRPr="00E819EF">
        <w:rPr>
          <w:rStyle w:val="CommentReference"/>
        </w:rPr>
        <w:commentReference w:id="21"/>
      </w:r>
    </w:p>
    <w:p w14:paraId="62694C0A" w14:textId="738EBB26" w:rsidR="00E819EF" w:rsidRPr="00E819EF" w:rsidRDefault="00E819EF" w:rsidP="00E819EF">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non-aureus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Pr="00105CE5">
        <w:rPr>
          <w:rFonts w:ascii="Times New Roman" w:hAnsi="Times New Roman" w:cs="Times New Roman"/>
          <w:sz w:val="24"/>
          <w:szCs w:val="24"/>
        </w:rPr>
        <w:t>NASM</w:t>
      </w:r>
      <w:r>
        <w:rPr>
          <w:rFonts w:ascii="Times New Roman" w:hAnsi="Times New Roman" w:cs="Times New Roman"/>
          <w:sz w:val="24"/>
          <w:szCs w:val="24"/>
        </w:rPr>
        <w:t>)</w:t>
      </w:r>
      <w:r w:rsidRPr="00105CE5">
        <w:rPr>
          <w:rFonts w:ascii="Times New Roman" w:hAnsi="Times New Roman" w:cs="Times New Roman"/>
          <w:sz w:val="24"/>
          <w:szCs w:val="24"/>
        </w:rPr>
        <w:t xml:space="preserve"> species </w:t>
      </w:r>
      <w:r>
        <w:rPr>
          <w:rFonts w:ascii="Times New Roman" w:hAnsi="Times New Roman" w:cs="Times New Roman"/>
          <w:sz w:val="24"/>
          <w:szCs w:val="24"/>
        </w:rPr>
        <w:t>causing intramammary infections (IMI) in dairy cattle</w:t>
      </w:r>
      <w:r w:rsidRPr="00105CE5">
        <w:rPr>
          <w:rFonts w:ascii="Times New Roman" w:hAnsi="Times New Roman" w:cs="Times New Roman"/>
          <w:sz w:val="24"/>
          <w:szCs w:val="24"/>
        </w:rPr>
        <w:t xml:space="preserve"> is </w:t>
      </w:r>
      <w:commentRangeStart w:id="22"/>
      <w:r w:rsidRPr="00105CE5">
        <w:rPr>
          <w:rFonts w:ascii="Times New Roman" w:hAnsi="Times New Roman" w:cs="Times New Roman"/>
          <w:sz w:val="24"/>
          <w:szCs w:val="24"/>
        </w:rPr>
        <w:t>associated with different management practices</w:t>
      </w:r>
      <w:commentRangeEnd w:id="22"/>
      <w:r w:rsidR="0048560A">
        <w:rPr>
          <w:rStyle w:val="CommentReference"/>
        </w:rPr>
        <w:commentReference w:id="22"/>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N</w:t>
      </w:r>
      <w:r w:rsidRPr="00105CE5">
        <w:rPr>
          <w:rFonts w:ascii="Times New Roman" w:hAnsi="Times New Roman" w:cs="Times New Roman"/>
          <w:sz w:val="24"/>
          <w:szCs w:val="24"/>
        </w:rPr>
        <w:t>o previous studies have identified which NASM species are most relevant to udder health for a population of certified organic dairies.</w:t>
      </w:r>
      <w:r>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commonly-isolated </w:t>
      </w:r>
      <w:del w:id="23" w:author="Caitlin Jeffrey" w:date="2024-05-21T17:17:00Z" w16du:dateUtc="2024-05-21T21:17:00Z">
        <w:r w:rsidRPr="008041E3" w:rsidDel="008041E3">
          <w:rPr>
            <w:rFonts w:ascii="Times New Roman" w:hAnsi="Times New Roman" w:cs="Times New Roman"/>
            <w:i/>
            <w:iCs/>
            <w:sz w:val="24"/>
            <w:szCs w:val="24"/>
            <w:rPrChange w:id="24" w:author="Caitlin Jeffrey" w:date="2024-05-21T17:17:00Z" w16du:dateUtc="2024-05-21T21:17:00Z">
              <w:rPr>
                <w:rFonts w:ascii="Times New Roman" w:hAnsi="Times New Roman" w:cs="Times New Roman"/>
                <w:sz w:val="24"/>
                <w:szCs w:val="24"/>
              </w:rPr>
            </w:rPrChange>
          </w:rPr>
          <w:delText>NASM</w:delText>
        </w:r>
        <w:r w:rsidRPr="00105CE5" w:rsidDel="008041E3">
          <w:rPr>
            <w:rFonts w:ascii="Times New Roman" w:hAnsi="Times New Roman" w:cs="Times New Roman"/>
            <w:sz w:val="24"/>
            <w:szCs w:val="24"/>
          </w:rPr>
          <w:delText xml:space="preserve"> </w:delText>
        </w:r>
      </w:del>
      <w:ins w:id="25" w:author="Caitlin Jeffrey" w:date="2024-05-21T17:18:00Z" w16du:dateUtc="2024-05-21T21:18:00Z">
        <w:r w:rsidR="00D8644D" w:rsidRPr="00D03DE9">
          <w:rPr>
            <w:rFonts w:ascii="Times New Roman" w:hAnsi="Times New Roman" w:cs="Times New Roman"/>
            <w:i/>
            <w:iCs/>
            <w:sz w:val="24"/>
            <w:szCs w:val="24"/>
          </w:rPr>
          <w:t>Staphylococcus</w:t>
        </w:r>
      </w:ins>
      <w:ins w:id="26" w:author="Caitlin Jeffrey" w:date="2024-05-21T17:17:00Z" w16du:dateUtc="2024-05-21T21:17:00Z">
        <w:r w:rsidR="008041E3" w:rsidRPr="00105CE5">
          <w:rPr>
            <w:rFonts w:ascii="Times New Roman" w:hAnsi="Times New Roman" w:cs="Times New Roman"/>
            <w:sz w:val="24"/>
            <w:szCs w:val="24"/>
          </w:rPr>
          <w:t xml:space="preserve"> </w:t>
        </w:r>
      </w:ins>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quartermilk 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compare somatic cell scores associated with quarters identified to </w:t>
      </w:r>
      <w:r>
        <w:rPr>
          <w:rFonts w:ascii="Times New Roman" w:hAnsi="Times New Roman" w:cs="Times New Roman"/>
          <w:sz w:val="24"/>
          <w:szCs w:val="24"/>
        </w:rPr>
        <w:t>have</w:t>
      </w:r>
      <w:r w:rsidRPr="00D03DE9">
        <w:rPr>
          <w:rFonts w:ascii="Times New Roman" w:hAnsi="Times New Roman" w:cs="Times New Roman"/>
          <w:sz w:val="24"/>
          <w:szCs w:val="24"/>
        </w:rPr>
        <w:t xml:space="preserve"> </w:t>
      </w:r>
      <w:r>
        <w:rPr>
          <w:rFonts w:ascii="Times New Roman" w:hAnsi="Times New Roman" w:cs="Times New Roman"/>
          <w:sz w:val="24"/>
          <w:szCs w:val="24"/>
        </w:rPr>
        <w:t>IMI</w:t>
      </w:r>
      <w:r w:rsidRPr="00D03DE9">
        <w:rPr>
          <w:rFonts w:ascii="Times New Roman" w:hAnsi="Times New Roman" w:cs="Times New Roman"/>
          <w:sz w:val="24"/>
          <w:szCs w:val="24"/>
        </w:rPr>
        <w:t xml:space="preserve"> with a given </w:t>
      </w:r>
      <w:r w:rsidRPr="00D03DE9">
        <w:rPr>
          <w:rFonts w:ascii="Times New Roman" w:hAnsi="Times New Roman" w:cs="Times New Roman"/>
          <w:i/>
          <w:iCs/>
          <w:sz w:val="24"/>
          <w:szCs w:val="24"/>
        </w:rPr>
        <w:t>Stap</w:t>
      </w:r>
      <w:ins w:id="27" w:author="Caitlin Jeffrey" w:date="2024-05-21T17:19:00Z" w16du:dateUtc="2024-05-21T21:19:00Z">
        <w:r w:rsidR="001A689A">
          <w:rPr>
            <w:rFonts w:ascii="Times New Roman" w:hAnsi="Times New Roman" w:cs="Times New Roman"/>
            <w:i/>
            <w:iCs/>
            <w:sz w:val="24"/>
            <w:szCs w:val="24"/>
          </w:rPr>
          <w:t>h.</w:t>
        </w:r>
      </w:ins>
      <w:r w:rsidRPr="00D03DE9">
        <w:rPr>
          <w:rFonts w:ascii="Times New Roman" w:hAnsi="Times New Roman" w:cs="Times New Roman"/>
          <w:sz w:val="24"/>
          <w:szCs w:val="24"/>
        </w:rPr>
        <w:t xml:space="preserve"> species to culture negative quarters</w:t>
      </w:r>
      <w:r>
        <w:rPr>
          <w:rFonts w:ascii="Times New Roman" w:hAnsi="Times New Roman" w:cs="Times New Roman"/>
          <w:sz w:val="24"/>
          <w:szCs w:val="24"/>
        </w:rPr>
        <w:t>, and included</w:t>
      </w:r>
      <w:r w:rsidRPr="00D03DE9">
        <w:rPr>
          <w:rFonts w:ascii="Times New Roman" w:hAnsi="Times New Roman" w:cs="Times New Roman"/>
          <w:sz w:val="24"/>
          <w:szCs w:val="24"/>
        </w:rPr>
        <w:t xml:space="preserve"> days in milk at time of sampling to </w:t>
      </w:r>
      <w:r w:rsidRPr="00D03DE9">
        <w:rPr>
          <w:rFonts w:ascii="Times New Roman" w:hAnsi="Times New Roman" w:cs="Times New Roman"/>
          <w:sz w:val="24"/>
          <w:szCs w:val="24"/>
        </w:rPr>
        <w:lastRenderedPageBreak/>
        <w:t xml:space="preserve">adjust estimates of the </w:t>
      </w:r>
      <w:r w:rsidRPr="00D03DE9">
        <w:rPr>
          <w:rFonts w:ascii="Times New Roman" w:hAnsi="Times New Roman" w:cs="Times New Roman"/>
          <w:i/>
          <w:iCs/>
          <w:sz w:val="24"/>
          <w:szCs w:val="24"/>
        </w:rPr>
        <w:t>Staph.</w:t>
      </w:r>
      <w:r w:rsidRPr="00D03DE9">
        <w:rPr>
          <w:rFonts w:ascii="Times New Roman" w:hAnsi="Times New Roman" w:cs="Times New Roman"/>
          <w:sz w:val="24"/>
          <w:szCs w:val="24"/>
        </w:rPr>
        <w:t xml:space="preserve"> species and </w:t>
      </w:r>
      <w:r>
        <w:rPr>
          <w:rFonts w:ascii="Times New Roman" w:hAnsi="Times New Roman" w:cs="Times New Roman"/>
          <w:sz w:val="24"/>
          <w:szCs w:val="24"/>
        </w:rPr>
        <w:t>qSCC</w:t>
      </w:r>
      <w:r w:rsidRPr="00D03DE9">
        <w:rPr>
          <w:rFonts w:ascii="Times New Roman" w:hAnsi="Times New Roman" w:cs="Times New Roman"/>
          <w:sz w:val="24"/>
          <w:szCs w:val="24"/>
        </w:rPr>
        <w:t xml:space="preserve"> association</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Pr="00BE39AB">
        <w:rPr>
          <w:rFonts w:ascii="Times New Roman" w:eastAsia="Times New Roman" w:hAnsi="Times New Roman" w:cs="Times New Roman"/>
          <w:i/>
          <w:iCs/>
          <w:kern w:val="0"/>
          <w:sz w:val="24"/>
          <w:szCs w:val="24"/>
          <w14:ligatures w14:val="none"/>
        </w:rPr>
        <w:t xml:space="preserve">Staph. </w:t>
      </w:r>
      <w:r w:rsidRPr="00BE39AB">
        <w:rPr>
          <w:rFonts w:ascii="Times New Roman" w:eastAsia="Times New Roman" w:hAnsi="Times New Roman" w:cs="Times New Roman"/>
          <w:kern w:val="0"/>
          <w:sz w:val="24"/>
          <w:szCs w:val="24"/>
          <w14:ligatures w14:val="none"/>
        </w:rPr>
        <w:t xml:space="preserve">sp. and 1,972 negative 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commonly-found species, followed by </w:t>
      </w:r>
      <w:r w:rsidRPr="00D03DE9">
        <w:rPr>
          <w:rFonts w:ascii="Times New Roman" w:eastAsia="Times New Roman" w:hAnsi="Times New Roman" w:cs="Times New Roman"/>
          <w:i/>
          <w:iCs/>
          <w:kern w:val="0"/>
          <w:sz w:val="24"/>
          <w:szCs w:val="24"/>
          <w14:ligatures w14:val="none"/>
        </w:rPr>
        <w:t xml:space="preserve">aureus, haemolyticus,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 xml:space="preserve">simulans.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negative quarters and those infected with a number of </w:t>
      </w:r>
      <w:r w:rsidRPr="00D03DE9">
        <w:rPr>
          <w:rFonts w:ascii="Times New Roman" w:eastAsia="Times New Roman" w:hAnsi="Times New Roman" w:cs="Times New Roman"/>
          <w:i/>
          <w:iCs/>
          <w:kern w:val="0"/>
          <w:sz w:val="24"/>
          <w:szCs w:val="24"/>
          <w14:ligatures w14:val="none"/>
        </w:rPr>
        <w:t>Staph.</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S. agnetis, aureus, chromogenes, devriesei,</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haemolyticus, hyicus, simulans, warneri, and 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Pr="00D03DE9">
        <w:rPr>
          <w:rFonts w:ascii="Times New Roman" w:hAnsi="Times New Roman" w:cs="Times New Roman"/>
          <w:sz w:val="24"/>
          <w:szCs w:val="24"/>
        </w:rPr>
        <w:t xml:space="preserve">uninfected 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aureus,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Pr="005A5FE6">
        <w:rPr>
          <w:rFonts w:ascii="Times New Roman" w:hAnsi="Times New Roman" w:cs="Times New Roman"/>
          <w:i/>
          <w:iCs/>
          <w:sz w:val="24"/>
          <w:szCs w:val="24"/>
        </w:rPr>
        <w:t>Staph.</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NAS</w:t>
      </w:r>
      <w:r>
        <w:rPr>
          <w:rFonts w:ascii="Times New Roman" w:hAnsi="Times New Roman" w:cs="Times New Roman"/>
          <w:sz w:val="24"/>
          <w:szCs w:val="24"/>
        </w:rPr>
        <w:t>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 xml:space="preserve">SCC. </w:t>
      </w:r>
      <w:commentRangeStart w:id="28"/>
      <w:r w:rsidRPr="00E819EF">
        <w:rPr>
          <w:rFonts w:ascii="Times New Roman" w:hAnsi="Times New Roman" w:cs="Times New Roman"/>
          <w:color w:val="FF00FF"/>
          <w:sz w:val="24"/>
          <w:szCs w:val="24"/>
        </w:rPr>
        <w:t>Future work towards developing more readily available methods of speciation may better inform treatment decisions, allowing producers to treat or cull animals with infections due to more problematic species and withhold treatment for those of less concern.</w:t>
      </w:r>
      <w:commentRangeEnd w:id="28"/>
      <w:r>
        <w:rPr>
          <w:rStyle w:val="CommentReference"/>
        </w:rPr>
        <w:commentReference w:id="28"/>
      </w:r>
    </w:p>
    <w:p w14:paraId="34A15C6B" w14:textId="77777777" w:rsidR="008258E1" w:rsidRDefault="008258E1" w:rsidP="00EE7809">
      <w:pPr>
        <w:spacing w:line="480" w:lineRule="auto"/>
        <w:jc w:val="both"/>
        <w:rPr>
          <w:rFonts w:ascii="Times New Roman" w:hAnsi="Times New Roman" w:cs="Times New Roman"/>
          <w:b/>
          <w:i/>
          <w:iCs/>
          <w:sz w:val="24"/>
          <w:szCs w:val="24"/>
        </w:rPr>
      </w:pPr>
    </w:p>
    <w:p w14:paraId="28242F85" w14:textId="34B155DA" w:rsidR="008258E1" w:rsidRDefault="008258E1" w:rsidP="00EE7809">
      <w:pPr>
        <w:spacing w:line="480" w:lineRule="auto"/>
        <w:jc w:val="both"/>
        <w:rPr>
          <w:rFonts w:ascii="Times New Roman" w:hAnsi="Times New Roman" w:cs="Times New Roman"/>
          <w:b/>
          <w:i/>
          <w:iCs/>
          <w:sz w:val="24"/>
          <w:szCs w:val="24"/>
        </w:rPr>
      </w:pPr>
      <w:commentRangeStart w:id="29"/>
      <w:r>
        <w:rPr>
          <w:rFonts w:ascii="Times New Roman" w:hAnsi="Times New Roman" w:cs="Times New Roman"/>
          <w:b/>
          <w:i/>
          <w:iCs/>
          <w:sz w:val="24"/>
          <w:szCs w:val="24"/>
        </w:rPr>
        <w:t>Keywords:</w:t>
      </w:r>
      <w:commentRangeEnd w:id="29"/>
      <w:r w:rsidR="00907658">
        <w:rPr>
          <w:rStyle w:val="CommentReference"/>
        </w:rPr>
        <w:commentReference w:id="29"/>
      </w:r>
    </w:p>
    <w:p w14:paraId="57D0B27E" w14:textId="4D115553" w:rsidR="00AF5274" w:rsidRPr="007D5CD5" w:rsidRDefault="007D5CD5" w:rsidP="00EE7809">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00AF5274" w:rsidRPr="007D5CD5">
        <w:rPr>
          <w:rFonts w:ascii="Times New Roman" w:hAnsi="Times New Roman" w:cs="Times New Roman"/>
          <w:bCs/>
          <w:sz w:val="24"/>
          <w:szCs w:val="24"/>
        </w:rPr>
        <w:t xml:space="preserve">rganic dairy cattle, non-aureus staphylococci and </w:t>
      </w:r>
      <w:r w:rsidRPr="007D5CD5">
        <w:rPr>
          <w:rFonts w:ascii="Times New Roman" w:hAnsi="Times New Roman" w:cs="Times New Roman"/>
          <w:bCs/>
          <w:sz w:val="24"/>
          <w:szCs w:val="24"/>
        </w:rPr>
        <w:t>mammaliicocci</w:t>
      </w:r>
      <w:r w:rsidR="00AF5274" w:rsidRPr="007D5CD5">
        <w:rPr>
          <w:rFonts w:ascii="Times New Roman" w:hAnsi="Times New Roman" w:cs="Times New Roman"/>
          <w:bCs/>
          <w:sz w:val="24"/>
          <w:szCs w:val="24"/>
        </w:rPr>
        <w:t xml:space="preserve">, </w:t>
      </w:r>
      <w:r>
        <w:rPr>
          <w:rFonts w:ascii="Times New Roman" w:hAnsi="Times New Roman" w:cs="Times New Roman"/>
          <w:bCs/>
          <w:sz w:val="24"/>
          <w:szCs w:val="24"/>
        </w:rPr>
        <w:t>quarter-level somatic cell count</w:t>
      </w:r>
      <w:r w:rsidR="00904CD6">
        <w:rPr>
          <w:rFonts w:ascii="Times New Roman" w:hAnsi="Times New Roman" w:cs="Times New Roman"/>
          <w:bCs/>
          <w:sz w:val="24"/>
          <w:szCs w:val="24"/>
        </w:rPr>
        <w:t>, intramammary infection</w:t>
      </w:r>
    </w:p>
    <w:p w14:paraId="3142318E" w14:textId="77777777" w:rsidR="00EE7809" w:rsidRPr="00EE7809" w:rsidRDefault="00EE7809" w:rsidP="00105CE5">
      <w:pPr>
        <w:spacing w:line="480" w:lineRule="auto"/>
        <w:rPr>
          <w:rFonts w:ascii="Times New Roman" w:hAnsi="Times New Roman" w:cs="Times New Roman"/>
          <w:sz w:val="24"/>
          <w:szCs w:val="24"/>
        </w:rPr>
      </w:pPr>
    </w:p>
    <w:p w14:paraId="5CE51836" w14:textId="2B6DE04A" w:rsidR="002943E0" w:rsidRPr="00105CE5" w:rsidRDefault="00C34B79" w:rsidP="00105CE5">
      <w:pPr>
        <w:spacing w:line="480" w:lineRule="auto"/>
        <w:rPr>
          <w:rFonts w:ascii="Times New Roman" w:hAnsi="Times New Roman" w:cs="Times New Roman"/>
          <w:b/>
          <w:bCs/>
          <w:i/>
          <w:iCs/>
          <w:sz w:val="24"/>
          <w:szCs w:val="24"/>
        </w:rPr>
      </w:pPr>
      <w:commentRangeStart w:id="30"/>
      <w:r w:rsidRPr="00105CE5">
        <w:rPr>
          <w:rFonts w:ascii="Times New Roman" w:hAnsi="Times New Roman" w:cs="Times New Roman"/>
          <w:b/>
          <w:bCs/>
          <w:i/>
          <w:iCs/>
          <w:sz w:val="24"/>
          <w:szCs w:val="24"/>
        </w:rPr>
        <w:t>Introduction</w:t>
      </w:r>
      <w:commentRangeEnd w:id="30"/>
      <w:r w:rsidR="00652DA7">
        <w:rPr>
          <w:rStyle w:val="CommentReference"/>
        </w:rPr>
        <w:commentReference w:id="30"/>
      </w:r>
    </w:p>
    <w:p w14:paraId="4FEBF745" w14:textId="66ACBA75" w:rsidR="00216B40" w:rsidRPr="00105CE5" w:rsidRDefault="008D5B11"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lastRenderedPageBreak/>
        <w:t xml:space="preserve">The group of bacteria known as </w:t>
      </w:r>
      <w:r w:rsidR="008623E4" w:rsidRPr="00105CE5">
        <w:rPr>
          <w:rFonts w:ascii="Times New Roman" w:hAnsi="Times New Roman" w:cs="Times New Roman"/>
          <w:sz w:val="24"/>
          <w:szCs w:val="24"/>
        </w:rPr>
        <w:t>non-</w:t>
      </w:r>
      <w:r w:rsidR="008623E4" w:rsidRPr="00105CE5">
        <w:rPr>
          <w:rFonts w:ascii="Times New Roman" w:hAnsi="Times New Roman" w:cs="Times New Roman"/>
          <w:i/>
          <w:iCs/>
          <w:sz w:val="24"/>
          <w:szCs w:val="24"/>
        </w:rPr>
        <w:t>aureus</w:t>
      </w:r>
      <w:r w:rsidR="008623E4" w:rsidRPr="00105CE5">
        <w:rPr>
          <w:rFonts w:ascii="Times New Roman" w:hAnsi="Times New Roman" w:cs="Times New Roman"/>
          <w:sz w:val="24"/>
          <w:szCs w:val="24"/>
        </w:rPr>
        <w:t xml:space="preserve"> staphylococci </w:t>
      </w:r>
      <w:r w:rsidR="00E61A8E" w:rsidRPr="00105CE5">
        <w:rPr>
          <w:rFonts w:ascii="Times New Roman" w:hAnsi="Times New Roman" w:cs="Times New Roman"/>
          <w:sz w:val="24"/>
          <w:szCs w:val="24"/>
        </w:rPr>
        <w:t xml:space="preserve">and mammaliicocci </w:t>
      </w:r>
      <w:r w:rsidR="008623E4" w:rsidRPr="00105CE5">
        <w:rPr>
          <w:rFonts w:ascii="Times New Roman" w:hAnsi="Times New Roman" w:cs="Times New Roman"/>
          <w:sz w:val="24"/>
          <w:szCs w:val="24"/>
        </w:rPr>
        <w:t>(NAS</w:t>
      </w:r>
      <w:r w:rsidR="00E61A8E" w:rsidRPr="00105CE5">
        <w:rPr>
          <w:rFonts w:ascii="Times New Roman" w:hAnsi="Times New Roman" w:cs="Times New Roman"/>
          <w:sz w:val="24"/>
          <w:szCs w:val="24"/>
        </w:rPr>
        <w:t>M</w:t>
      </w:r>
      <w:r w:rsidR="008623E4" w:rsidRPr="00105CE5">
        <w:rPr>
          <w:rFonts w:ascii="Times New Roman" w:hAnsi="Times New Roman" w:cs="Times New Roman"/>
          <w:sz w:val="24"/>
          <w:szCs w:val="24"/>
        </w:rPr>
        <w:t xml:space="preserve">) </w:t>
      </w:r>
      <w:r w:rsidRPr="00105CE5">
        <w:rPr>
          <w:rFonts w:ascii="Times New Roman" w:hAnsi="Times New Roman" w:cs="Times New Roman"/>
          <w:sz w:val="24"/>
          <w:szCs w:val="24"/>
        </w:rPr>
        <w:t>are t</w:t>
      </w:r>
      <w:r w:rsidR="00C27C75" w:rsidRPr="00105CE5">
        <w:rPr>
          <w:rFonts w:ascii="Times New Roman" w:hAnsi="Times New Roman" w:cs="Times New Roman"/>
          <w:sz w:val="24"/>
          <w:szCs w:val="24"/>
        </w:rPr>
        <w:t>he predominant pathogen</w:t>
      </w:r>
      <w:r w:rsidRPr="00105CE5">
        <w:rPr>
          <w:rFonts w:ascii="Times New Roman" w:hAnsi="Times New Roman" w:cs="Times New Roman"/>
          <w:sz w:val="24"/>
          <w:szCs w:val="24"/>
        </w:rPr>
        <w:t xml:space="preserve">s </w:t>
      </w:r>
      <w:r w:rsidR="00C27C75" w:rsidRPr="00105CE5">
        <w:rPr>
          <w:rFonts w:ascii="Times New Roman" w:hAnsi="Times New Roman" w:cs="Times New Roman"/>
          <w:sz w:val="24"/>
          <w:szCs w:val="24"/>
        </w:rPr>
        <w:t xml:space="preserve">causing intramammary infections in dairy animals </w:t>
      </w:r>
      <w:r w:rsidR="002943E0" w:rsidRPr="00105CE5">
        <w:rPr>
          <w:rFonts w:ascii="Times New Roman" w:hAnsi="Times New Roman" w:cs="Times New Roman"/>
          <w:sz w:val="24"/>
          <w:szCs w:val="24"/>
        </w:rPr>
        <w:t>globally</w:t>
      </w:r>
      <w:r w:rsidRPr="00105CE5">
        <w:rPr>
          <w:rFonts w:ascii="Times New Roman" w:hAnsi="Times New Roman" w:cs="Times New Roman"/>
          <w:sz w:val="24"/>
          <w:szCs w:val="24"/>
        </w:rPr>
        <w:t xml:space="preserve">. </w:t>
      </w:r>
      <w:r w:rsidR="000D5E61" w:rsidRPr="00105CE5">
        <w:rPr>
          <w:rFonts w:ascii="Times New Roman" w:hAnsi="Times New Roman" w:cs="Times New Roman"/>
          <w:sz w:val="24"/>
          <w:szCs w:val="24"/>
        </w:rPr>
        <w:t>C</w:t>
      </w:r>
      <w:r w:rsidR="002943E0" w:rsidRPr="00105CE5">
        <w:rPr>
          <w:rFonts w:ascii="Times New Roman" w:hAnsi="Times New Roman" w:cs="Times New Roman"/>
          <w:sz w:val="24"/>
          <w:szCs w:val="24"/>
        </w:rPr>
        <w:t>ow-level prevalence in one U</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661F15"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study </w:t>
      </w:r>
      <w:r w:rsidR="000D5E61" w:rsidRPr="00105CE5">
        <w:rPr>
          <w:rFonts w:ascii="Times New Roman" w:hAnsi="Times New Roman" w:cs="Times New Roman"/>
          <w:sz w:val="24"/>
          <w:szCs w:val="24"/>
        </w:rPr>
        <w:t>was</w:t>
      </w:r>
      <w:r w:rsidR="002943E0" w:rsidRPr="00105CE5">
        <w:rPr>
          <w:rFonts w:ascii="Times New Roman" w:hAnsi="Times New Roman" w:cs="Times New Roman"/>
          <w:sz w:val="24"/>
          <w:szCs w:val="24"/>
        </w:rPr>
        <w:t xml:space="preserve"> 71%</w:t>
      </w:r>
      <w:r w:rsidR="00B62376"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 </w:instrText>
      </w:r>
      <w:r w:rsidR="006C27A9" w:rsidRPr="00105CE5">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6C27A9" w:rsidRPr="00105CE5">
        <w:rPr>
          <w:rFonts w:ascii="Times New Roman" w:hAnsi="Times New Roman" w:cs="Times New Roman"/>
          <w:sz w:val="24"/>
          <w:szCs w:val="24"/>
        </w:rPr>
        <w:instrText xml:space="preserve"> ADDIN EN.CITE.DATA </w:instrText>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6C27A9" w:rsidRPr="00105CE5">
        <w:rPr>
          <w:rFonts w:ascii="Times New Roman" w:hAnsi="Times New Roman" w:cs="Times New Roman"/>
          <w:noProof/>
          <w:sz w:val="24"/>
          <w:szCs w:val="24"/>
        </w:rPr>
        <w:t>(Jenkins et al., 2019)</w:t>
      </w:r>
      <w:r w:rsidR="006C27A9" w:rsidRPr="00105CE5">
        <w:rPr>
          <w:rFonts w:ascii="Times New Roman" w:hAnsi="Times New Roman" w:cs="Times New Roman"/>
          <w:sz w:val="24"/>
          <w:szCs w:val="24"/>
        </w:rPr>
        <w:fldChar w:fldCharType="end"/>
      </w:r>
      <w:r w:rsidR="000D5E61" w:rsidRPr="00105CE5">
        <w:rPr>
          <w:rFonts w:ascii="Times New Roman" w:hAnsi="Times New Roman" w:cs="Times New Roman"/>
          <w:sz w:val="24"/>
          <w:szCs w:val="24"/>
        </w:rPr>
        <w:t>,</w:t>
      </w:r>
      <w:r w:rsidR="002943E0" w:rsidRPr="00105CE5">
        <w:rPr>
          <w:rFonts w:ascii="Times New Roman" w:hAnsi="Times New Roman" w:cs="Times New Roman"/>
          <w:sz w:val="24"/>
          <w:szCs w:val="24"/>
        </w:rPr>
        <w:t xml:space="preserve"> and quarter-level prevalence</w:t>
      </w:r>
      <w:r w:rsidR="000D5E61" w:rsidRPr="00105CE5">
        <w:rPr>
          <w:rFonts w:ascii="Times New Roman" w:hAnsi="Times New Roman" w:cs="Times New Roman"/>
          <w:sz w:val="24"/>
          <w:szCs w:val="24"/>
        </w:rPr>
        <w:t>s</w:t>
      </w:r>
      <w:r w:rsidR="002943E0" w:rsidRPr="00105CE5">
        <w:rPr>
          <w:rFonts w:ascii="Times New Roman" w:hAnsi="Times New Roman" w:cs="Times New Roman"/>
          <w:sz w:val="24"/>
          <w:szCs w:val="24"/>
        </w:rPr>
        <w:t xml:space="preserve"> of 11, 26, 21, and 33% </w:t>
      </w:r>
      <w:r w:rsidR="000D5E61" w:rsidRPr="00105CE5">
        <w:rPr>
          <w:rFonts w:ascii="Times New Roman" w:hAnsi="Times New Roman" w:cs="Times New Roman"/>
          <w:sz w:val="24"/>
          <w:szCs w:val="24"/>
        </w:rPr>
        <w:t xml:space="preserve">have been reported </w:t>
      </w:r>
      <w:r w:rsidR="002943E0" w:rsidRPr="00105CE5">
        <w:rPr>
          <w:rFonts w:ascii="Times New Roman" w:hAnsi="Times New Roman" w:cs="Times New Roman"/>
          <w:sz w:val="24"/>
          <w:szCs w:val="24"/>
        </w:rPr>
        <w:t>in Canada, the U</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S</w:t>
      </w:r>
      <w:r w:rsidR="0004329B" w:rsidRPr="00105CE5">
        <w:rPr>
          <w:rFonts w:ascii="Times New Roman" w:hAnsi="Times New Roman" w:cs="Times New Roman"/>
          <w:sz w:val="24"/>
          <w:szCs w:val="24"/>
        </w:rPr>
        <w:t>.</w:t>
      </w:r>
      <w:r w:rsidR="002943E0" w:rsidRPr="00105CE5">
        <w:rPr>
          <w:rFonts w:ascii="Times New Roman" w:hAnsi="Times New Roman" w:cs="Times New Roman"/>
          <w:sz w:val="24"/>
          <w:szCs w:val="24"/>
        </w:rPr>
        <w:t>, and Belgium</w:t>
      </w:r>
      <w:r w:rsidR="006C27A9" w:rsidRPr="00105CE5">
        <w:rPr>
          <w:rFonts w:ascii="Times New Roman" w:hAnsi="Times New Roman" w:cs="Times New Roman"/>
          <w:sz w:val="24"/>
          <w:szCs w:val="24"/>
        </w:rPr>
        <w:t xml:space="preserve"> </w:t>
      </w:r>
      <w:r w:rsidR="006C27A9"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6C27A9" w:rsidRPr="00105CE5">
        <w:rPr>
          <w:rFonts w:ascii="Times New Roman" w:hAnsi="Times New Roman" w:cs="Times New Roman"/>
          <w:sz w:val="24"/>
          <w:szCs w:val="24"/>
        </w:rPr>
      </w:r>
      <w:r w:rsidR="006C27A9"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(Condas et al., 2017a; Rowe et al., 2019; Wuytack et al., 2020; Valckenier et al., 2021)</w:t>
      </w:r>
      <w:r w:rsidR="006C27A9"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0773DE" w:rsidRPr="00105CE5">
        <w:rPr>
          <w:rFonts w:ascii="Times New Roman" w:hAnsi="Times New Roman" w:cs="Times New Roman"/>
          <w:sz w:val="24"/>
          <w:szCs w:val="24"/>
        </w:rPr>
        <w:t>Although primarily associated with cases of subclinical mastitis</w:t>
      </w:r>
      <w:r w:rsidR="006C27A9" w:rsidRPr="00105CE5">
        <w:rPr>
          <w:rFonts w:ascii="Times New Roman" w:hAnsi="Times New Roman" w:cs="Times New Roman"/>
          <w:sz w:val="24"/>
          <w:szCs w:val="24"/>
        </w:rPr>
        <w:t xml:space="preserve"> </w:t>
      </w:r>
      <w:r w:rsidR="00FD01CF"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 </w:instrText>
      </w:r>
      <w:r w:rsidR="009A0D4C" w:rsidRPr="00105CE5">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9A0D4C" w:rsidRPr="00105CE5">
        <w:rPr>
          <w:rFonts w:ascii="Times New Roman" w:hAnsi="Times New Roman" w:cs="Times New Roman"/>
          <w:sz w:val="24"/>
          <w:szCs w:val="24"/>
        </w:rPr>
        <w:instrText xml:space="preserve"> ADDIN EN.CITE.DATA </w:instrText>
      </w:r>
      <w:r w:rsidR="009A0D4C" w:rsidRPr="00105CE5">
        <w:rPr>
          <w:rFonts w:ascii="Times New Roman" w:hAnsi="Times New Roman" w:cs="Times New Roman"/>
          <w:sz w:val="24"/>
          <w:szCs w:val="24"/>
        </w:rPr>
      </w:r>
      <w:r w:rsidR="009A0D4C" w:rsidRPr="00105CE5">
        <w:rPr>
          <w:rFonts w:ascii="Times New Roman" w:hAnsi="Times New Roman" w:cs="Times New Roman"/>
          <w:sz w:val="24"/>
          <w:szCs w:val="24"/>
        </w:rPr>
        <w:fldChar w:fldCharType="end"/>
      </w:r>
      <w:r w:rsidR="00FD01CF" w:rsidRPr="00105CE5">
        <w:rPr>
          <w:rFonts w:ascii="Times New Roman" w:hAnsi="Times New Roman" w:cs="Times New Roman"/>
          <w:sz w:val="24"/>
          <w:szCs w:val="24"/>
        </w:rPr>
      </w:r>
      <w:r w:rsidR="00FD01CF" w:rsidRPr="00105CE5">
        <w:rPr>
          <w:rFonts w:ascii="Times New Roman" w:hAnsi="Times New Roman" w:cs="Times New Roman"/>
          <w:sz w:val="24"/>
          <w:szCs w:val="24"/>
        </w:rPr>
        <w:fldChar w:fldCharType="separate"/>
      </w:r>
      <w:r w:rsidR="009A0D4C" w:rsidRPr="00105CE5">
        <w:rPr>
          <w:rFonts w:ascii="Times New Roman" w:hAnsi="Times New Roman" w:cs="Times New Roman"/>
          <w:noProof/>
          <w:sz w:val="24"/>
          <w:szCs w:val="24"/>
        </w:rPr>
        <w:t>(Persson Waller et al., 2011; Heikkilä et al., 2018)</w:t>
      </w:r>
      <w:r w:rsidR="00FD01CF" w:rsidRPr="00105CE5">
        <w:rPr>
          <w:rFonts w:ascii="Times New Roman" w:hAnsi="Times New Roman" w:cs="Times New Roman"/>
          <w:sz w:val="24"/>
          <w:szCs w:val="24"/>
        </w:rPr>
        <w:fldChar w:fldCharType="end"/>
      </w:r>
      <w:r w:rsidR="00AB38FC" w:rsidRPr="00105CE5">
        <w:rPr>
          <w:rFonts w:ascii="Times New Roman" w:hAnsi="Times New Roman" w:cs="Times New Roman"/>
          <w:sz w:val="24"/>
          <w:szCs w:val="24"/>
        </w:rPr>
        <w:t>, NASM are also capable of causing clinical mastitis</w:t>
      </w:r>
      <w:r w:rsidR="00B41960" w:rsidRPr="00105CE5">
        <w:rPr>
          <w:rFonts w:ascii="Times New Roman" w:hAnsi="Times New Roman" w:cs="Times New Roman"/>
          <w:sz w:val="24"/>
          <w:szCs w:val="24"/>
        </w:rPr>
        <w:t xml:space="preserve"> </w:t>
      </w:r>
      <w:r w:rsidR="00A65EA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 </w:instrText>
      </w:r>
      <w:r w:rsidR="00F81F40"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81F40" w:rsidRPr="00105CE5">
        <w:rPr>
          <w:rFonts w:ascii="Times New Roman" w:hAnsi="Times New Roman" w:cs="Times New Roman"/>
          <w:sz w:val="24"/>
          <w:szCs w:val="24"/>
        </w:rPr>
        <w:instrText xml:space="preserve"> ADDIN EN.CITE.DATA </w:instrText>
      </w:r>
      <w:r w:rsidR="00F81F40" w:rsidRPr="00105CE5">
        <w:rPr>
          <w:rFonts w:ascii="Times New Roman" w:hAnsi="Times New Roman" w:cs="Times New Roman"/>
          <w:sz w:val="24"/>
          <w:szCs w:val="24"/>
        </w:rPr>
      </w:r>
      <w:r w:rsidR="00F81F40" w:rsidRPr="00105CE5">
        <w:rPr>
          <w:rFonts w:ascii="Times New Roman" w:hAnsi="Times New Roman" w:cs="Times New Roman"/>
          <w:sz w:val="24"/>
          <w:szCs w:val="24"/>
        </w:rPr>
        <w:fldChar w:fldCharType="end"/>
      </w:r>
      <w:r w:rsidR="00A65EA0" w:rsidRPr="00105CE5">
        <w:rPr>
          <w:rFonts w:ascii="Times New Roman" w:hAnsi="Times New Roman" w:cs="Times New Roman"/>
          <w:sz w:val="24"/>
          <w:szCs w:val="24"/>
        </w:rPr>
      </w:r>
      <w:r w:rsidR="00A65EA0" w:rsidRPr="00105CE5">
        <w:rPr>
          <w:rFonts w:ascii="Times New Roman" w:hAnsi="Times New Roman" w:cs="Times New Roman"/>
          <w:sz w:val="24"/>
          <w:szCs w:val="24"/>
        </w:rPr>
        <w:fldChar w:fldCharType="separate"/>
      </w:r>
      <w:r w:rsidR="00F81F40" w:rsidRPr="00105CE5">
        <w:rPr>
          <w:rFonts w:ascii="Times New Roman" w:hAnsi="Times New Roman" w:cs="Times New Roman"/>
          <w:noProof/>
          <w:sz w:val="24"/>
          <w:szCs w:val="24"/>
        </w:rPr>
        <w:t>(Taponen et al., 2007; Simojoki et al., 2009; Verbeke et al., 2014; Condas et al., 2017b; Wuytack et al., 2020)</w:t>
      </w:r>
      <w:r w:rsidR="00A65EA0" w:rsidRPr="00105CE5">
        <w:rPr>
          <w:rFonts w:ascii="Times New Roman" w:hAnsi="Times New Roman" w:cs="Times New Roman"/>
          <w:sz w:val="24"/>
          <w:szCs w:val="24"/>
        </w:rPr>
        <w:fldChar w:fldCharType="end"/>
      </w:r>
      <w:r w:rsidR="00F81F40" w:rsidRPr="00105CE5">
        <w:rPr>
          <w:rFonts w:ascii="Times New Roman" w:hAnsi="Times New Roman" w:cs="Times New Roman"/>
          <w:sz w:val="24"/>
          <w:szCs w:val="24"/>
        </w:rPr>
        <w:t>.</w:t>
      </w:r>
      <w:r w:rsidR="00A51625" w:rsidRPr="00105CE5">
        <w:rPr>
          <w:rFonts w:ascii="Times New Roman" w:hAnsi="Times New Roman" w:cs="Times New Roman"/>
          <w:sz w:val="24"/>
          <w:szCs w:val="24"/>
        </w:rPr>
        <w:t xml:space="preserve"> </w:t>
      </w:r>
      <w:r w:rsidR="00E62D3A" w:rsidRPr="00105CE5">
        <w:rPr>
          <w:rFonts w:ascii="Times New Roman" w:hAnsi="Times New Roman" w:cs="Times New Roman"/>
          <w:sz w:val="24"/>
          <w:szCs w:val="24"/>
        </w:rPr>
        <w:t xml:space="preserve">Taken </w:t>
      </w:r>
      <w:r w:rsidR="00587B1D" w:rsidRPr="00105CE5">
        <w:rPr>
          <w:rFonts w:ascii="Times New Roman" w:hAnsi="Times New Roman" w:cs="Times New Roman"/>
          <w:sz w:val="24"/>
          <w:szCs w:val="24"/>
        </w:rPr>
        <w:t>a</w:t>
      </w:r>
      <w:r w:rsidR="00787981" w:rsidRPr="00105CE5">
        <w:rPr>
          <w:rFonts w:ascii="Times New Roman" w:hAnsi="Times New Roman" w:cs="Times New Roman"/>
          <w:sz w:val="24"/>
          <w:szCs w:val="24"/>
        </w:rPr>
        <w:t xml:space="preserve">s a group, NASM </w:t>
      </w:r>
      <w:r w:rsidR="005104BA" w:rsidRPr="00105CE5">
        <w:rPr>
          <w:rFonts w:ascii="Times New Roman" w:hAnsi="Times New Roman" w:cs="Times New Roman"/>
          <w:sz w:val="24"/>
          <w:szCs w:val="24"/>
        </w:rPr>
        <w:t>intramammary infection</w:t>
      </w:r>
      <w:r w:rsidR="00253ED8" w:rsidRPr="00105CE5">
        <w:rPr>
          <w:rFonts w:ascii="Times New Roman" w:hAnsi="Times New Roman" w:cs="Times New Roman"/>
          <w:sz w:val="24"/>
          <w:szCs w:val="24"/>
        </w:rPr>
        <w:t>s</w:t>
      </w:r>
      <w:r w:rsidR="005104BA" w:rsidRPr="00105CE5">
        <w:rPr>
          <w:rFonts w:ascii="Times New Roman" w:hAnsi="Times New Roman" w:cs="Times New Roman"/>
          <w:sz w:val="24"/>
          <w:szCs w:val="24"/>
        </w:rPr>
        <w:t xml:space="preserve"> (IMI) likely </w:t>
      </w:r>
      <w:r w:rsidR="000B3512" w:rsidRPr="00105CE5">
        <w:rPr>
          <w:rFonts w:ascii="Times New Roman" w:hAnsi="Times New Roman" w:cs="Times New Roman"/>
          <w:sz w:val="24"/>
          <w:szCs w:val="24"/>
        </w:rPr>
        <w:t xml:space="preserve">have </w:t>
      </w:r>
      <w:del w:id="31" w:author="John Barlow" w:date="2024-05-09T15:08:00Z">
        <w:r w:rsidR="000B3512" w:rsidRPr="00105CE5" w:rsidDel="00F16112">
          <w:rPr>
            <w:rFonts w:ascii="Times New Roman" w:hAnsi="Times New Roman" w:cs="Times New Roman"/>
            <w:sz w:val="24"/>
            <w:szCs w:val="24"/>
          </w:rPr>
          <w:delText xml:space="preserve">no </w:delText>
        </w:r>
      </w:del>
      <w:ins w:id="32" w:author="John Barlow" w:date="2024-05-09T15:08:00Z">
        <w:r w:rsidR="00F16112">
          <w:rPr>
            <w:rFonts w:ascii="Times New Roman" w:hAnsi="Times New Roman" w:cs="Times New Roman"/>
            <w:sz w:val="24"/>
            <w:szCs w:val="24"/>
          </w:rPr>
          <w:t>minimal</w:t>
        </w:r>
        <w:r w:rsidR="00F16112" w:rsidRPr="00105CE5">
          <w:rPr>
            <w:rFonts w:ascii="Times New Roman" w:hAnsi="Times New Roman" w:cs="Times New Roman"/>
            <w:sz w:val="24"/>
            <w:szCs w:val="24"/>
          </w:rPr>
          <w:t xml:space="preserve"> </w:t>
        </w:r>
      </w:ins>
      <w:r w:rsidR="00C43128" w:rsidRPr="00105CE5">
        <w:rPr>
          <w:rFonts w:ascii="Times New Roman" w:hAnsi="Times New Roman" w:cs="Times New Roman"/>
          <w:sz w:val="24"/>
          <w:szCs w:val="24"/>
        </w:rPr>
        <w:t xml:space="preserve">detrimental </w:t>
      </w:r>
      <w:r w:rsidR="000B3512" w:rsidRPr="00105CE5">
        <w:rPr>
          <w:rFonts w:ascii="Times New Roman" w:hAnsi="Times New Roman" w:cs="Times New Roman"/>
          <w:sz w:val="24"/>
          <w:szCs w:val="24"/>
        </w:rPr>
        <w:t xml:space="preserve">effect on </w:t>
      </w:r>
      <w:r w:rsidR="002943E0" w:rsidRPr="00105CE5">
        <w:rPr>
          <w:rFonts w:ascii="Times New Roman" w:hAnsi="Times New Roman" w:cs="Times New Roman"/>
          <w:sz w:val="24"/>
          <w:szCs w:val="24"/>
        </w:rPr>
        <w:t>milk yield</w:t>
      </w:r>
      <w:r w:rsidR="009E4992" w:rsidRPr="00105CE5">
        <w:rPr>
          <w:rFonts w:ascii="Times New Roman" w:hAnsi="Times New Roman" w:cs="Times New Roman"/>
          <w:sz w:val="24"/>
          <w:szCs w:val="24"/>
        </w:rPr>
        <w:t xml:space="preserve"> </w: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 </w:instrText>
      </w:r>
      <w:r w:rsidR="009E4992" w:rsidRPr="00105CE5">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9E4992" w:rsidRPr="00105CE5">
        <w:rPr>
          <w:rFonts w:ascii="Times New Roman" w:hAnsi="Times New Roman" w:cs="Times New Roman"/>
          <w:sz w:val="24"/>
          <w:szCs w:val="24"/>
        </w:rPr>
        <w:instrText xml:space="preserve"> ADDIN EN.CITE.DATA </w:instrText>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end"/>
      </w:r>
      <w:r w:rsidR="009E4992" w:rsidRPr="00105CE5">
        <w:rPr>
          <w:rFonts w:ascii="Times New Roman" w:hAnsi="Times New Roman" w:cs="Times New Roman"/>
          <w:sz w:val="24"/>
          <w:szCs w:val="24"/>
        </w:rPr>
      </w:r>
      <w:r w:rsidR="009E4992" w:rsidRPr="00105CE5">
        <w:rPr>
          <w:rFonts w:ascii="Times New Roman" w:hAnsi="Times New Roman" w:cs="Times New Roman"/>
          <w:sz w:val="24"/>
          <w:szCs w:val="24"/>
        </w:rPr>
        <w:fldChar w:fldCharType="separate"/>
      </w:r>
      <w:r w:rsidR="009E4992" w:rsidRPr="00105CE5">
        <w:rPr>
          <w:rFonts w:ascii="Times New Roman" w:hAnsi="Times New Roman" w:cs="Times New Roman"/>
          <w:noProof/>
          <w:sz w:val="24"/>
          <w:szCs w:val="24"/>
        </w:rPr>
        <w:t>(Tomazi et al., 2015; Valckenier et al., 2020)</w:t>
      </w:r>
      <w:r w:rsidR="009E4992"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w:t>
      </w:r>
      <w:r w:rsidR="00D66A0A" w:rsidRPr="00105CE5">
        <w:rPr>
          <w:rFonts w:ascii="Times New Roman" w:hAnsi="Times New Roman" w:cs="Times New Roman"/>
          <w:sz w:val="24"/>
          <w:szCs w:val="24"/>
        </w:rPr>
        <w:t xml:space="preserve">and </w:t>
      </w:r>
      <w:r w:rsidR="00A3316B" w:rsidRPr="00105CE5">
        <w:rPr>
          <w:rFonts w:ascii="Times New Roman" w:hAnsi="Times New Roman" w:cs="Times New Roman"/>
          <w:sz w:val="24"/>
          <w:szCs w:val="24"/>
        </w:rPr>
        <w:t xml:space="preserve">can have </w:t>
      </w:r>
      <w:r w:rsidR="00D66A0A" w:rsidRPr="00105CE5">
        <w:rPr>
          <w:rFonts w:ascii="Times New Roman" w:hAnsi="Times New Roman" w:cs="Times New Roman"/>
          <w:sz w:val="24"/>
          <w:szCs w:val="24"/>
        </w:rPr>
        <w:t xml:space="preserve">a high </w:t>
      </w:r>
      <w:r w:rsidR="00A3316B" w:rsidRPr="00105CE5">
        <w:rPr>
          <w:rFonts w:ascii="Times New Roman" w:hAnsi="Times New Roman" w:cs="Times New Roman"/>
          <w:sz w:val="24"/>
          <w:szCs w:val="24"/>
        </w:rPr>
        <w:t>rate of</w:t>
      </w:r>
      <w:r w:rsidR="00D66A0A" w:rsidRPr="00105CE5">
        <w:rPr>
          <w:rFonts w:ascii="Times New Roman" w:hAnsi="Times New Roman" w:cs="Times New Roman"/>
          <w:sz w:val="24"/>
          <w:szCs w:val="24"/>
        </w:rPr>
        <w:t xml:space="preserve"> spontaneous cure </w: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 </w:instrText>
      </w:r>
      <w:r w:rsidR="00006943" w:rsidRPr="00105CE5">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006943" w:rsidRPr="00105CE5">
        <w:rPr>
          <w:rFonts w:ascii="Times New Roman" w:hAnsi="Times New Roman" w:cs="Times New Roman"/>
          <w:sz w:val="24"/>
          <w:szCs w:val="24"/>
        </w:rPr>
        <w:instrText xml:space="preserve"> ADDIN EN.CITE.DATA </w:instrText>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r>
      <w:r w:rsidR="00006943" w:rsidRPr="00105CE5">
        <w:rPr>
          <w:rFonts w:ascii="Times New Roman" w:hAnsi="Times New Roman" w:cs="Times New Roman"/>
          <w:sz w:val="24"/>
          <w:szCs w:val="24"/>
        </w:rPr>
        <w:fldChar w:fldCharType="separate"/>
      </w:r>
      <w:r w:rsidR="00006943" w:rsidRPr="00105CE5">
        <w:rPr>
          <w:rFonts w:ascii="Times New Roman" w:hAnsi="Times New Roman" w:cs="Times New Roman"/>
          <w:noProof/>
          <w:sz w:val="24"/>
          <w:szCs w:val="24"/>
        </w:rPr>
        <w:t>(Taponen et al., 2007; Valckenier et al., 2020)</w:t>
      </w:r>
      <w:r w:rsidR="00006943" w:rsidRPr="00105CE5">
        <w:rPr>
          <w:rFonts w:ascii="Times New Roman" w:hAnsi="Times New Roman" w:cs="Times New Roman"/>
          <w:sz w:val="24"/>
          <w:szCs w:val="24"/>
        </w:rPr>
        <w:fldChar w:fldCharType="end"/>
      </w:r>
      <w:r w:rsidR="00006943" w:rsidRPr="00105CE5">
        <w:rPr>
          <w:rFonts w:ascii="Times New Roman" w:hAnsi="Times New Roman" w:cs="Times New Roman"/>
          <w:sz w:val="24"/>
          <w:szCs w:val="24"/>
        </w:rPr>
        <w:t>,</w:t>
      </w:r>
      <w:r w:rsidR="00CA4BD5" w:rsidRPr="00105CE5">
        <w:rPr>
          <w:rFonts w:ascii="Times New Roman" w:hAnsi="Times New Roman" w:cs="Times New Roman"/>
          <w:sz w:val="24"/>
          <w:szCs w:val="24"/>
        </w:rPr>
        <w:t xml:space="preserve"> but</w:t>
      </w:r>
      <w:r w:rsidR="002943E0" w:rsidRPr="00105CE5">
        <w:rPr>
          <w:rFonts w:ascii="Times New Roman" w:hAnsi="Times New Roman" w:cs="Times New Roman"/>
          <w:sz w:val="24"/>
          <w:szCs w:val="24"/>
        </w:rPr>
        <w:t xml:space="preserve"> the ability of NAS</w:t>
      </w:r>
      <w:r w:rsidR="00253ED8" w:rsidRPr="00105CE5">
        <w:rPr>
          <w:rFonts w:ascii="Times New Roman" w:hAnsi="Times New Roman" w:cs="Times New Roman"/>
          <w:sz w:val="24"/>
          <w:szCs w:val="24"/>
        </w:rPr>
        <w:t>M</w:t>
      </w:r>
      <w:r w:rsidR="002943E0" w:rsidRPr="00105CE5">
        <w:rPr>
          <w:rFonts w:ascii="Times New Roman" w:hAnsi="Times New Roman" w:cs="Times New Roman"/>
          <w:sz w:val="24"/>
          <w:szCs w:val="24"/>
        </w:rPr>
        <w:t xml:space="preserve"> to increase somatic cell count (SCC) is well-established</w:t>
      </w:r>
      <w:r w:rsidR="0099317A" w:rsidRPr="00105CE5">
        <w:rPr>
          <w:rFonts w:ascii="Times New Roman" w:hAnsi="Times New Roman" w:cs="Times New Roman"/>
          <w:sz w:val="24"/>
          <w:szCs w:val="24"/>
        </w:rPr>
        <w:t xml:space="preserve"> </w: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 </w:instrText>
      </w:r>
      <w:r w:rsidR="0099317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99317A" w:rsidRPr="00105CE5">
        <w:rPr>
          <w:rFonts w:ascii="Times New Roman" w:hAnsi="Times New Roman" w:cs="Times New Roman"/>
          <w:sz w:val="24"/>
          <w:szCs w:val="24"/>
        </w:rPr>
        <w:instrText xml:space="preserve"> ADDIN EN.CITE.DATA </w:instrText>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end"/>
      </w:r>
      <w:r w:rsidR="0099317A" w:rsidRPr="00105CE5">
        <w:rPr>
          <w:rFonts w:ascii="Times New Roman" w:hAnsi="Times New Roman" w:cs="Times New Roman"/>
          <w:sz w:val="24"/>
          <w:szCs w:val="24"/>
        </w:rPr>
      </w:r>
      <w:r w:rsidR="0099317A" w:rsidRPr="00105CE5">
        <w:rPr>
          <w:rFonts w:ascii="Times New Roman" w:hAnsi="Times New Roman" w:cs="Times New Roman"/>
          <w:sz w:val="24"/>
          <w:szCs w:val="24"/>
        </w:rPr>
        <w:fldChar w:fldCharType="separate"/>
      </w:r>
      <w:r w:rsidR="0099317A" w:rsidRPr="00105CE5">
        <w:rPr>
          <w:rFonts w:ascii="Times New Roman" w:hAnsi="Times New Roman" w:cs="Times New Roman"/>
          <w:noProof/>
          <w:sz w:val="24"/>
          <w:szCs w:val="24"/>
        </w:rPr>
        <w:t>(Supré et al., 2011; Tomazi et al., 2015; Condas et al., 2017b; Valckenier et al., 2019)</w:t>
      </w:r>
      <w:r w:rsidR="0099317A"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 xml:space="preserve">, as well as </w:t>
      </w:r>
      <w:r w:rsidR="00997260" w:rsidRPr="00105CE5">
        <w:rPr>
          <w:rFonts w:ascii="Times New Roman" w:hAnsi="Times New Roman" w:cs="Times New Roman"/>
          <w:sz w:val="24"/>
          <w:szCs w:val="24"/>
        </w:rPr>
        <w:t>their</w:t>
      </w:r>
      <w:r w:rsidR="002943E0" w:rsidRPr="00105CE5">
        <w:rPr>
          <w:rFonts w:ascii="Times New Roman" w:hAnsi="Times New Roman" w:cs="Times New Roman"/>
          <w:sz w:val="24"/>
          <w:szCs w:val="24"/>
        </w:rPr>
        <w:t xml:space="preserve"> ability to persist for long periods of time</w:t>
      </w:r>
      <w:r w:rsidR="00B93308" w:rsidRPr="00105CE5">
        <w:rPr>
          <w:rFonts w:ascii="Times New Roman" w:hAnsi="Times New Roman" w:cs="Times New Roman"/>
          <w:sz w:val="24"/>
          <w:szCs w:val="24"/>
        </w:rPr>
        <w:t xml:space="preserve"> </w:t>
      </w:r>
      <w:r w:rsidR="007458EA" w:rsidRPr="00105CE5">
        <w:rPr>
          <w:rFonts w:ascii="Times New Roman" w:hAnsi="Times New Roman" w:cs="Times New Roman"/>
          <w:sz w:val="24"/>
          <w:szCs w:val="24"/>
        </w:rPr>
        <w:t xml:space="preserve">in the udder </w: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 </w:instrText>
      </w:r>
      <w:r w:rsidR="00B93308"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B93308" w:rsidRPr="00105CE5">
        <w:rPr>
          <w:rFonts w:ascii="Times New Roman" w:hAnsi="Times New Roman" w:cs="Times New Roman"/>
          <w:sz w:val="24"/>
          <w:szCs w:val="24"/>
        </w:rPr>
        <w:instrText xml:space="preserve"> ADDIN EN.CITE.DATA </w:instrText>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end"/>
      </w:r>
      <w:r w:rsidR="00B93308" w:rsidRPr="00105CE5">
        <w:rPr>
          <w:rFonts w:ascii="Times New Roman" w:hAnsi="Times New Roman" w:cs="Times New Roman"/>
          <w:sz w:val="24"/>
          <w:szCs w:val="24"/>
        </w:rPr>
      </w:r>
      <w:r w:rsidR="00B93308" w:rsidRPr="00105CE5">
        <w:rPr>
          <w:rFonts w:ascii="Times New Roman" w:hAnsi="Times New Roman" w:cs="Times New Roman"/>
          <w:sz w:val="24"/>
          <w:szCs w:val="24"/>
        </w:rPr>
        <w:fldChar w:fldCharType="separate"/>
      </w:r>
      <w:r w:rsidR="00B93308" w:rsidRPr="00105CE5">
        <w:rPr>
          <w:rFonts w:ascii="Times New Roman" w:hAnsi="Times New Roman" w:cs="Times New Roman"/>
          <w:noProof/>
          <w:sz w:val="24"/>
          <w:szCs w:val="24"/>
        </w:rPr>
        <w:t>(Piessens et al., 2011; Nyman et al., 2018; Valckenier et al., 2021)</w:t>
      </w:r>
      <w:r w:rsidR="00B93308" w:rsidRPr="00105CE5">
        <w:rPr>
          <w:rFonts w:ascii="Times New Roman" w:hAnsi="Times New Roman" w:cs="Times New Roman"/>
          <w:sz w:val="24"/>
          <w:szCs w:val="24"/>
        </w:rPr>
        <w:fldChar w:fldCharType="end"/>
      </w:r>
      <w:r w:rsidR="002943E0" w:rsidRPr="00105CE5">
        <w:rPr>
          <w:rFonts w:ascii="Times New Roman" w:hAnsi="Times New Roman" w:cs="Times New Roman"/>
          <w:sz w:val="24"/>
          <w:szCs w:val="24"/>
        </w:rPr>
        <w:t>.</w:t>
      </w:r>
      <w:r w:rsidR="00AF6944" w:rsidRPr="00105CE5">
        <w:rPr>
          <w:rFonts w:ascii="Times New Roman" w:hAnsi="Times New Roman" w:cs="Times New Roman"/>
          <w:sz w:val="24"/>
          <w:szCs w:val="24"/>
        </w:rPr>
        <w:t xml:space="preserve"> </w:t>
      </w:r>
      <w:r w:rsidR="007937D1" w:rsidRPr="00105CE5">
        <w:rPr>
          <w:rFonts w:ascii="Times New Roman" w:hAnsi="Times New Roman" w:cs="Times New Roman"/>
          <w:sz w:val="24"/>
          <w:szCs w:val="24"/>
        </w:rPr>
        <w:t>For m</w:t>
      </w:r>
      <w:r w:rsidR="0051171B" w:rsidRPr="00105CE5">
        <w:rPr>
          <w:rFonts w:ascii="Times New Roman" w:hAnsi="Times New Roman" w:cs="Times New Roman"/>
          <w:sz w:val="24"/>
          <w:szCs w:val="24"/>
        </w:rPr>
        <w:t>any</w:t>
      </w:r>
      <w:r w:rsidR="00AF6944" w:rsidRPr="00105CE5">
        <w:rPr>
          <w:rFonts w:ascii="Times New Roman" w:hAnsi="Times New Roman" w:cs="Times New Roman"/>
          <w:sz w:val="24"/>
          <w:szCs w:val="24"/>
        </w:rPr>
        <w:t xml:space="preserve"> dairy</w:t>
      </w:r>
      <w:r w:rsidR="0051171B" w:rsidRPr="00105CE5">
        <w:rPr>
          <w:rFonts w:ascii="Times New Roman" w:hAnsi="Times New Roman" w:cs="Times New Roman"/>
          <w:sz w:val="24"/>
          <w:szCs w:val="24"/>
        </w:rPr>
        <w:t xml:space="preserve"> farms</w:t>
      </w:r>
      <w:r w:rsidR="007937D1" w:rsidRPr="00105CE5">
        <w:rPr>
          <w:rFonts w:ascii="Times New Roman" w:hAnsi="Times New Roman" w:cs="Times New Roman"/>
          <w:sz w:val="24"/>
          <w:szCs w:val="24"/>
        </w:rPr>
        <w:t xml:space="preserve"> </w:t>
      </w:r>
      <w:r w:rsidR="008909A7" w:rsidRPr="00105CE5">
        <w:rPr>
          <w:rFonts w:ascii="Times New Roman" w:hAnsi="Times New Roman" w:cs="Times New Roman"/>
          <w:sz w:val="24"/>
          <w:szCs w:val="24"/>
        </w:rPr>
        <w:t xml:space="preserve">that </w:t>
      </w:r>
      <w:r w:rsidR="0051171B" w:rsidRPr="00105CE5">
        <w:rPr>
          <w:rFonts w:ascii="Times New Roman" w:hAnsi="Times New Roman" w:cs="Times New Roman"/>
          <w:sz w:val="24"/>
          <w:szCs w:val="24"/>
        </w:rPr>
        <w:t>have implemented modern mastitis control practices</w:t>
      </w:r>
      <w:r w:rsidR="00AF6944" w:rsidRPr="00105CE5">
        <w:rPr>
          <w:rFonts w:ascii="Times New Roman" w:hAnsi="Times New Roman" w:cs="Times New Roman"/>
          <w:sz w:val="24"/>
          <w:szCs w:val="24"/>
        </w:rPr>
        <w:t xml:space="preserve"> </w:t>
      </w:r>
      <w:r w:rsidR="0051171B" w:rsidRPr="00105CE5">
        <w:rPr>
          <w:rFonts w:ascii="Times New Roman" w:hAnsi="Times New Roman" w:cs="Times New Roman"/>
          <w:sz w:val="24"/>
          <w:szCs w:val="24"/>
        </w:rPr>
        <w:t>minimiz</w:t>
      </w:r>
      <w:r w:rsidR="007937D1" w:rsidRPr="00105CE5">
        <w:rPr>
          <w:rFonts w:ascii="Times New Roman" w:hAnsi="Times New Roman" w:cs="Times New Roman"/>
          <w:sz w:val="24"/>
          <w:szCs w:val="24"/>
        </w:rPr>
        <w:t xml:space="preserve">ing </w:t>
      </w:r>
      <w:r w:rsidR="0051171B" w:rsidRPr="00105CE5">
        <w:rPr>
          <w:rFonts w:ascii="Times New Roman" w:hAnsi="Times New Roman" w:cs="Times New Roman"/>
          <w:sz w:val="24"/>
          <w:szCs w:val="24"/>
        </w:rPr>
        <w:t>the effects of bacteria considered to be “major” pathogens</w:t>
      </w:r>
      <w:r w:rsidR="007937D1" w:rsidRPr="00105CE5">
        <w:rPr>
          <w:rFonts w:ascii="Times New Roman" w:hAnsi="Times New Roman" w:cs="Times New Roman"/>
          <w:sz w:val="24"/>
          <w:szCs w:val="24"/>
        </w:rPr>
        <w:t xml:space="preserve">, </w:t>
      </w:r>
      <w:r w:rsidR="00B863D9" w:rsidRPr="00105CE5">
        <w:rPr>
          <w:rFonts w:ascii="Times New Roman" w:hAnsi="Times New Roman" w:cs="Times New Roman"/>
          <w:sz w:val="24"/>
          <w:szCs w:val="24"/>
        </w:rPr>
        <w:t>t</w:t>
      </w:r>
      <w:r w:rsidR="0051171B" w:rsidRPr="00105CE5">
        <w:rPr>
          <w:rFonts w:ascii="Times New Roman" w:hAnsi="Times New Roman" w:cs="Times New Roman"/>
          <w:sz w:val="24"/>
          <w:szCs w:val="24"/>
        </w:rPr>
        <w:t xml:space="preserve">he leading contributor to bulk tank milk </w:t>
      </w:r>
      <w:r w:rsidR="008909A7" w:rsidRPr="00105CE5">
        <w:rPr>
          <w:rFonts w:ascii="Times New Roman" w:hAnsi="Times New Roman" w:cs="Times New Roman"/>
          <w:sz w:val="24"/>
          <w:szCs w:val="24"/>
        </w:rPr>
        <w:t>SCC</w:t>
      </w:r>
      <w:r w:rsidR="0051171B" w:rsidRPr="00105CE5">
        <w:rPr>
          <w:rFonts w:ascii="Times New Roman" w:hAnsi="Times New Roman" w:cs="Times New Roman"/>
          <w:sz w:val="24"/>
          <w:szCs w:val="24"/>
        </w:rPr>
        <w:t xml:space="preserve"> on farms with good milk quality is mammary gland infections due to</w:t>
      </w:r>
      <w:r w:rsidR="00B863D9" w:rsidRPr="00105CE5">
        <w:rPr>
          <w:rFonts w:ascii="Times New Roman" w:hAnsi="Times New Roman" w:cs="Times New Roman"/>
          <w:sz w:val="24"/>
          <w:szCs w:val="24"/>
        </w:rPr>
        <w:t xml:space="preserve"> NASM </w:t>
      </w:r>
      <w:r w:rsidR="002A7E86" w:rsidRPr="00105CE5">
        <w:rPr>
          <w:rFonts w:ascii="Times New Roman" w:hAnsi="Times New Roman" w:cs="Times New Roman"/>
          <w:sz w:val="24"/>
          <w:szCs w:val="24"/>
        </w:rPr>
        <w:fldChar w:fldCharType="begin"/>
      </w:r>
      <w:r w:rsidR="002A7E86" w:rsidRPr="00105CE5">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A7E86" w:rsidRPr="00105CE5">
        <w:rPr>
          <w:rFonts w:ascii="Times New Roman" w:hAnsi="Times New Roman" w:cs="Times New Roman"/>
          <w:sz w:val="24"/>
          <w:szCs w:val="24"/>
        </w:rPr>
        <w:fldChar w:fldCharType="separate"/>
      </w:r>
      <w:r w:rsidR="002A7E86" w:rsidRPr="00105CE5">
        <w:rPr>
          <w:rFonts w:ascii="Times New Roman" w:hAnsi="Times New Roman" w:cs="Times New Roman"/>
          <w:noProof/>
          <w:sz w:val="24"/>
          <w:szCs w:val="24"/>
        </w:rPr>
        <w:t>(Schukken et al., 2009)</w:t>
      </w:r>
      <w:r w:rsidR="002A7E86" w:rsidRPr="00105CE5">
        <w:rPr>
          <w:rFonts w:ascii="Times New Roman" w:hAnsi="Times New Roman" w:cs="Times New Roman"/>
          <w:sz w:val="24"/>
          <w:szCs w:val="24"/>
        </w:rPr>
        <w:fldChar w:fldCharType="end"/>
      </w:r>
      <w:r w:rsidR="002A7E86" w:rsidRPr="00105CE5">
        <w:rPr>
          <w:rFonts w:ascii="Times New Roman" w:hAnsi="Times New Roman" w:cs="Times New Roman"/>
          <w:sz w:val="24"/>
          <w:szCs w:val="24"/>
        </w:rPr>
        <w:t>.</w:t>
      </w:r>
    </w:p>
    <w:p w14:paraId="4573EB80" w14:textId="5970EA9B" w:rsidR="00F8464E" w:rsidRPr="00105CE5" w:rsidRDefault="00B35125"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 xml:space="preserve">NASM are an incredibly heterogenous group of bacteria, </w:t>
      </w:r>
      <w:r w:rsidR="00A05D55" w:rsidRPr="00105CE5">
        <w:rPr>
          <w:rFonts w:ascii="Times New Roman" w:hAnsi="Times New Roman" w:cs="Times New Roman"/>
          <w:sz w:val="24"/>
          <w:szCs w:val="24"/>
        </w:rPr>
        <w:t>with</w:t>
      </w:r>
      <w:r w:rsidR="007A17CC" w:rsidRPr="00105CE5">
        <w:rPr>
          <w:rFonts w:ascii="Times New Roman" w:hAnsi="Times New Roman" w:cs="Times New Roman"/>
          <w:sz w:val="24"/>
          <w:szCs w:val="24"/>
        </w:rPr>
        <w:t xml:space="preserve"> </w:t>
      </w:r>
      <w:r w:rsidR="0056541D" w:rsidRPr="00105CE5">
        <w:rPr>
          <w:rFonts w:ascii="Times New Roman" w:hAnsi="Times New Roman" w:cs="Times New Roman"/>
          <w:sz w:val="24"/>
          <w:szCs w:val="24"/>
        </w:rPr>
        <w:t xml:space="preserve">studies identifying </w:t>
      </w:r>
      <w:r w:rsidR="007A17CC" w:rsidRPr="00105CE5">
        <w:rPr>
          <w:rFonts w:ascii="Times New Roman" w:hAnsi="Times New Roman" w:cs="Times New Roman"/>
          <w:sz w:val="24"/>
          <w:szCs w:val="24"/>
        </w:rPr>
        <w:t>at least</w:t>
      </w:r>
      <w:r w:rsidR="00A05D55" w:rsidRPr="00105CE5">
        <w:rPr>
          <w:rFonts w:ascii="Times New Roman" w:hAnsi="Times New Roman" w:cs="Times New Roman"/>
          <w:sz w:val="24"/>
          <w:szCs w:val="24"/>
        </w:rPr>
        <w:t xml:space="preserve"> 25 different species </w:t>
      </w:r>
      <w:r w:rsidR="007A17CC" w:rsidRPr="00105CE5">
        <w:rPr>
          <w:rFonts w:ascii="Times New Roman" w:hAnsi="Times New Roman" w:cs="Times New Roman"/>
          <w:sz w:val="24"/>
          <w:szCs w:val="24"/>
        </w:rPr>
        <w:t xml:space="preserve">as causing IMI in dairy cattle </w: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 </w:instrText>
      </w:r>
      <w:r w:rsidR="007A17CC" w:rsidRPr="00105CE5">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7A17CC" w:rsidRPr="00105CE5">
        <w:rPr>
          <w:rFonts w:ascii="Times New Roman" w:hAnsi="Times New Roman" w:cs="Times New Roman"/>
          <w:sz w:val="24"/>
          <w:szCs w:val="24"/>
        </w:rPr>
        <w:instrText xml:space="preserve"> ADDIN EN.CITE.DATA </w:instrText>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end"/>
      </w:r>
      <w:r w:rsidR="007A17CC" w:rsidRPr="00105CE5">
        <w:rPr>
          <w:rFonts w:ascii="Times New Roman" w:hAnsi="Times New Roman" w:cs="Times New Roman"/>
          <w:sz w:val="24"/>
          <w:szCs w:val="24"/>
        </w:rPr>
      </w:r>
      <w:r w:rsidR="007A17CC" w:rsidRPr="00105CE5">
        <w:rPr>
          <w:rFonts w:ascii="Times New Roman" w:hAnsi="Times New Roman" w:cs="Times New Roman"/>
          <w:sz w:val="24"/>
          <w:szCs w:val="24"/>
        </w:rPr>
        <w:fldChar w:fldCharType="separate"/>
      </w:r>
      <w:r w:rsidR="007A17CC" w:rsidRPr="00105CE5">
        <w:rPr>
          <w:rFonts w:ascii="Times New Roman" w:hAnsi="Times New Roman" w:cs="Times New Roman"/>
          <w:noProof/>
          <w:sz w:val="24"/>
          <w:szCs w:val="24"/>
        </w:rPr>
        <w:t>(Condas et al., 2017a; De Visscher et al., 2017)</w:t>
      </w:r>
      <w:r w:rsidR="007A17CC" w:rsidRPr="00105CE5">
        <w:rPr>
          <w:rFonts w:ascii="Times New Roman" w:hAnsi="Times New Roman" w:cs="Times New Roman"/>
          <w:sz w:val="24"/>
          <w:szCs w:val="24"/>
        </w:rPr>
        <w:fldChar w:fldCharType="end"/>
      </w:r>
      <w:r w:rsidR="00DA347D" w:rsidRPr="00105CE5">
        <w:rPr>
          <w:rFonts w:ascii="Times New Roman" w:hAnsi="Times New Roman" w:cs="Times New Roman"/>
          <w:sz w:val="24"/>
          <w:szCs w:val="24"/>
        </w:rPr>
        <w:t xml:space="preserve">. </w:t>
      </w:r>
      <w:r w:rsidR="005B1CFB" w:rsidRPr="00105CE5">
        <w:rPr>
          <w:rFonts w:ascii="Times New Roman" w:hAnsi="Times New Roman" w:cs="Times New Roman"/>
          <w:sz w:val="24"/>
          <w:szCs w:val="24"/>
        </w:rPr>
        <w:t>Different NASM species vary widely in both their epidemiology and ecology;</w:t>
      </w:r>
      <w:r w:rsidR="001634A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t>some are considered primarily host-adapted (colonizing the skin or udder), while others are primarily found in the cow’s environment (</w:t>
      </w:r>
      <w:r w:rsidR="001A610D" w:rsidRPr="00105CE5">
        <w:rPr>
          <w:rFonts w:ascii="Times New Roman" w:hAnsi="Times New Roman" w:cs="Times New Roman"/>
          <w:sz w:val="24"/>
          <w:szCs w:val="24"/>
        </w:rPr>
        <w:t xml:space="preserve">as </w:t>
      </w:r>
      <w:r w:rsidR="0082457B" w:rsidRPr="00105CE5">
        <w:rPr>
          <w:rFonts w:ascii="Times New Roman" w:hAnsi="Times New Roman" w:cs="Times New Roman"/>
          <w:sz w:val="24"/>
          <w:szCs w:val="24"/>
        </w:rPr>
        <w:t>reviewed in De Buck et al., 2021</w:t>
      </w:r>
      <w:r w:rsidR="001A610D" w:rsidRPr="00105CE5">
        <w:rPr>
          <w:rFonts w:ascii="Times New Roman" w:hAnsi="Times New Roman" w:cs="Times New Roman"/>
          <w:sz w:val="24"/>
          <w:szCs w:val="24"/>
        </w:rPr>
        <w:fldChar w:fldCharType="begin"/>
      </w:r>
      <w:r w:rsidR="001A610D" w:rsidRPr="00105CE5">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000000">
        <w:rPr>
          <w:rFonts w:ascii="Times New Roman" w:hAnsi="Times New Roman" w:cs="Times New Roman"/>
          <w:sz w:val="24"/>
          <w:szCs w:val="24"/>
        </w:rPr>
        <w:fldChar w:fldCharType="separate"/>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Certain species have been associated with stall surfaces, air, and unused sawdust bedding material</w:t>
      </w:r>
      <w:r w:rsidR="001A610D" w:rsidRPr="00105CE5">
        <w:rPr>
          <w:rFonts w:ascii="Times New Roman" w:hAnsi="Times New Roman" w:cs="Times New Roman"/>
          <w:sz w:val="24"/>
          <w:szCs w:val="24"/>
        </w:rPr>
        <w:t xml:space="preserve"> </w: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 </w:instrText>
      </w:r>
      <w:r w:rsidR="001A610D" w:rsidRPr="00105CE5">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1A610D" w:rsidRPr="00105CE5">
        <w:rPr>
          <w:rFonts w:ascii="Times New Roman" w:hAnsi="Times New Roman" w:cs="Times New Roman"/>
          <w:sz w:val="24"/>
          <w:szCs w:val="24"/>
        </w:rPr>
        <w:instrText xml:space="preserve"> ADDIN EN.CITE.DATA </w:instrText>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end"/>
      </w:r>
      <w:r w:rsidR="001A610D" w:rsidRPr="00105CE5">
        <w:rPr>
          <w:rFonts w:ascii="Times New Roman" w:hAnsi="Times New Roman" w:cs="Times New Roman"/>
          <w:sz w:val="24"/>
          <w:szCs w:val="24"/>
        </w:rPr>
      </w:r>
      <w:r w:rsidR="001A610D" w:rsidRPr="00105CE5">
        <w:rPr>
          <w:rFonts w:ascii="Times New Roman" w:hAnsi="Times New Roman" w:cs="Times New Roman"/>
          <w:sz w:val="24"/>
          <w:szCs w:val="24"/>
        </w:rPr>
        <w:fldChar w:fldCharType="separate"/>
      </w:r>
      <w:r w:rsidR="001A610D" w:rsidRPr="00105CE5">
        <w:rPr>
          <w:rFonts w:ascii="Times New Roman" w:hAnsi="Times New Roman" w:cs="Times New Roman"/>
          <w:noProof/>
          <w:sz w:val="24"/>
          <w:szCs w:val="24"/>
        </w:rPr>
        <w:t>(Piessens et al., 2011)</w:t>
      </w:r>
      <w:r w:rsidR="001A610D"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xml:space="preserve">, </w:t>
      </w:r>
      <w:r w:rsidR="0082457B" w:rsidRPr="00105CE5">
        <w:rPr>
          <w:rFonts w:ascii="Times New Roman" w:hAnsi="Times New Roman" w:cs="Times New Roman"/>
          <w:sz w:val="24"/>
          <w:szCs w:val="24"/>
        </w:rPr>
        <w:lastRenderedPageBreak/>
        <w:t xml:space="preserve">some with different facility types </w: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 </w:instrText>
      </w:r>
      <w:r w:rsidR="003B4FFC" w:rsidRPr="00105CE5">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3B4FFC" w:rsidRPr="00105CE5">
        <w:rPr>
          <w:rFonts w:ascii="Times New Roman" w:hAnsi="Times New Roman" w:cs="Times New Roman"/>
          <w:sz w:val="24"/>
          <w:szCs w:val="24"/>
        </w:rPr>
        <w:instrText xml:space="preserve"> ADDIN EN.CITE.DATA </w:instrText>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end"/>
      </w:r>
      <w:r w:rsidR="003B4FFC" w:rsidRPr="00105CE5">
        <w:rPr>
          <w:rFonts w:ascii="Times New Roman" w:hAnsi="Times New Roman" w:cs="Times New Roman"/>
          <w:sz w:val="24"/>
          <w:szCs w:val="24"/>
        </w:rPr>
      </w:r>
      <w:r w:rsidR="003B4FFC" w:rsidRPr="00105CE5">
        <w:rPr>
          <w:rFonts w:ascii="Times New Roman" w:hAnsi="Times New Roman" w:cs="Times New Roman"/>
          <w:sz w:val="24"/>
          <w:szCs w:val="24"/>
        </w:rPr>
        <w:fldChar w:fldCharType="separate"/>
      </w:r>
      <w:r w:rsidR="003B4FFC" w:rsidRPr="00105CE5">
        <w:rPr>
          <w:rFonts w:ascii="Times New Roman" w:hAnsi="Times New Roman" w:cs="Times New Roman"/>
          <w:noProof/>
          <w:sz w:val="24"/>
          <w:szCs w:val="24"/>
        </w:rPr>
        <w:t>(Condas et al., 2017a)</w:t>
      </w:r>
      <w:r w:rsidR="003B4FFC"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 and others with environmental contamination and poor teat hygiene at milking time</w:t>
      </w:r>
      <w:r w:rsidR="00446D57" w:rsidRPr="00105CE5">
        <w:rPr>
          <w:rFonts w:ascii="Times New Roman" w:hAnsi="Times New Roman" w:cs="Times New Roman"/>
          <w:sz w:val="24"/>
          <w:szCs w:val="24"/>
        </w:rPr>
        <w:t xml:space="preserve"> </w: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 </w:instrText>
      </w:r>
      <w:r w:rsidR="00446D57" w:rsidRPr="00105CE5">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446D57" w:rsidRPr="00105CE5">
        <w:rPr>
          <w:rFonts w:ascii="Times New Roman" w:hAnsi="Times New Roman" w:cs="Times New Roman"/>
          <w:sz w:val="24"/>
          <w:szCs w:val="24"/>
        </w:rPr>
        <w:instrText xml:space="preserve"> ADDIN EN.CITE.DATA </w:instrText>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end"/>
      </w:r>
      <w:r w:rsidR="00446D57" w:rsidRPr="00105CE5">
        <w:rPr>
          <w:rFonts w:ascii="Times New Roman" w:hAnsi="Times New Roman" w:cs="Times New Roman"/>
          <w:sz w:val="24"/>
          <w:szCs w:val="24"/>
        </w:rPr>
      </w:r>
      <w:r w:rsidR="00446D57" w:rsidRPr="00105CE5">
        <w:rPr>
          <w:rFonts w:ascii="Times New Roman" w:hAnsi="Times New Roman" w:cs="Times New Roman"/>
          <w:sz w:val="24"/>
          <w:szCs w:val="24"/>
        </w:rPr>
        <w:fldChar w:fldCharType="separate"/>
      </w:r>
      <w:r w:rsidR="00446D57" w:rsidRPr="00105CE5">
        <w:rPr>
          <w:rFonts w:ascii="Times New Roman" w:hAnsi="Times New Roman" w:cs="Times New Roman"/>
          <w:noProof/>
          <w:sz w:val="24"/>
          <w:szCs w:val="24"/>
        </w:rPr>
        <w:t>(De Visscher et al., 2016; De Visscher et al., 2017)</w:t>
      </w:r>
      <w:r w:rsidR="00446D57" w:rsidRPr="00105CE5">
        <w:rPr>
          <w:rFonts w:ascii="Times New Roman" w:hAnsi="Times New Roman" w:cs="Times New Roman"/>
          <w:sz w:val="24"/>
          <w:szCs w:val="24"/>
        </w:rPr>
        <w:fldChar w:fldCharType="end"/>
      </w:r>
      <w:r w:rsidR="0082457B" w:rsidRPr="00105CE5">
        <w:rPr>
          <w:rFonts w:ascii="Times New Roman" w:hAnsi="Times New Roman" w:cs="Times New Roman"/>
          <w:sz w:val="24"/>
          <w:szCs w:val="24"/>
        </w:rPr>
        <w:t>.</w:t>
      </w:r>
      <w:r w:rsidR="00F8464E" w:rsidRPr="00105CE5">
        <w:rPr>
          <w:rFonts w:ascii="Times New Roman" w:hAnsi="Times New Roman" w:cs="Times New Roman"/>
          <w:sz w:val="24"/>
          <w:szCs w:val="24"/>
        </w:rPr>
        <w:t xml:space="preserve"> NASM species </w:t>
      </w:r>
      <w:r w:rsidR="00EE6544" w:rsidRPr="00105CE5">
        <w:rPr>
          <w:rFonts w:ascii="Times New Roman" w:hAnsi="Times New Roman" w:cs="Times New Roman"/>
          <w:sz w:val="24"/>
          <w:szCs w:val="24"/>
        </w:rPr>
        <w:t xml:space="preserve">also </w:t>
      </w:r>
      <w:r w:rsidR="00F8464E" w:rsidRPr="00105CE5">
        <w:rPr>
          <w:rFonts w:ascii="Times New Roman" w:hAnsi="Times New Roman" w:cs="Times New Roman"/>
          <w:sz w:val="24"/>
          <w:szCs w:val="24"/>
        </w:rPr>
        <w:t>differ in how they behave a</w:t>
      </w:r>
      <w:r w:rsidR="009D174E" w:rsidRPr="00105CE5">
        <w:rPr>
          <w:rFonts w:ascii="Times New Roman" w:hAnsi="Times New Roman" w:cs="Times New Roman"/>
          <w:sz w:val="24"/>
          <w:szCs w:val="24"/>
        </w:rPr>
        <w:t>s</w:t>
      </w:r>
      <w:r w:rsidR="00F8464E" w:rsidRPr="00105CE5">
        <w:rPr>
          <w:rFonts w:ascii="Times New Roman" w:hAnsi="Times New Roman" w:cs="Times New Roman"/>
          <w:sz w:val="24"/>
          <w:szCs w:val="24"/>
        </w:rPr>
        <w:t xml:space="preserve"> intramammary pathogen</w:t>
      </w:r>
      <w:r w:rsidR="009D174E" w:rsidRPr="00105CE5">
        <w:rPr>
          <w:rFonts w:ascii="Times New Roman" w:hAnsi="Times New Roman" w:cs="Times New Roman"/>
          <w:sz w:val="24"/>
          <w:szCs w:val="24"/>
        </w:rPr>
        <w:t>s</w:t>
      </w:r>
      <w:r w:rsidR="00912BF3" w:rsidRPr="00105CE5">
        <w:rPr>
          <w:rFonts w:ascii="Times New Roman" w:hAnsi="Times New Roman" w:cs="Times New Roman"/>
          <w:sz w:val="24"/>
          <w:szCs w:val="24"/>
        </w:rPr>
        <w:t>; the</w:t>
      </w:r>
      <w:r w:rsidR="004111D8" w:rsidRPr="00105CE5">
        <w:rPr>
          <w:rFonts w:ascii="Times New Roman" w:hAnsi="Times New Roman" w:cs="Times New Roman"/>
          <w:sz w:val="24"/>
          <w:szCs w:val="24"/>
        </w:rPr>
        <w:t xml:space="preserve"> a</w:t>
      </w:r>
      <w:r w:rsidR="00F8464E" w:rsidRPr="00105CE5">
        <w:rPr>
          <w:rFonts w:ascii="Times New Roman" w:hAnsi="Times New Roman" w:cs="Times New Roman"/>
          <w:sz w:val="24"/>
          <w:szCs w:val="24"/>
        </w:rPr>
        <w:t>bility to cause persistent infections</w:t>
      </w:r>
      <w:r w:rsidR="00912BF3" w:rsidRPr="00105CE5">
        <w:rPr>
          <w:rFonts w:ascii="Times New Roman" w:hAnsi="Times New Roman" w:cs="Times New Roman"/>
          <w:sz w:val="24"/>
          <w:szCs w:val="24"/>
        </w:rPr>
        <w:t xml:space="preserve"> varies by species </w: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 </w:instrText>
      </w:r>
      <w:r w:rsidR="00912BF3" w:rsidRPr="00105CE5">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912BF3" w:rsidRPr="00105CE5">
        <w:rPr>
          <w:rFonts w:ascii="Times New Roman" w:hAnsi="Times New Roman" w:cs="Times New Roman"/>
          <w:sz w:val="24"/>
          <w:szCs w:val="24"/>
        </w:rPr>
        <w:instrText xml:space="preserve"> ADDIN EN.CITE.DATA </w:instrText>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r>
      <w:r w:rsidR="00912BF3" w:rsidRPr="00105CE5">
        <w:rPr>
          <w:rFonts w:ascii="Times New Roman" w:hAnsi="Times New Roman" w:cs="Times New Roman"/>
          <w:sz w:val="24"/>
          <w:szCs w:val="24"/>
        </w:rPr>
        <w:fldChar w:fldCharType="separate"/>
      </w:r>
      <w:r w:rsidR="00912BF3" w:rsidRPr="00105CE5">
        <w:rPr>
          <w:rFonts w:ascii="Times New Roman" w:hAnsi="Times New Roman" w:cs="Times New Roman"/>
          <w:noProof/>
          <w:sz w:val="24"/>
          <w:szCs w:val="24"/>
        </w:rPr>
        <w:t>(Nyman et al., 2018; Valckenier et al., 2021)</w:t>
      </w:r>
      <w:r w:rsidR="00912BF3" w:rsidRPr="00105CE5">
        <w:rPr>
          <w:rFonts w:ascii="Times New Roman" w:hAnsi="Times New Roman" w:cs="Times New Roman"/>
          <w:sz w:val="24"/>
          <w:szCs w:val="24"/>
        </w:rPr>
        <w:fldChar w:fldCharType="end"/>
      </w:r>
      <w:r w:rsidR="00912BF3" w:rsidRPr="00105CE5">
        <w:rPr>
          <w:rFonts w:ascii="Times New Roman" w:hAnsi="Times New Roman" w:cs="Times New Roman"/>
          <w:sz w:val="24"/>
          <w:szCs w:val="24"/>
        </w:rPr>
        <w:t>,</w:t>
      </w:r>
      <w:r w:rsidR="00AA07F3" w:rsidRPr="00105CE5">
        <w:rPr>
          <w:rFonts w:ascii="Times New Roman" w:hAnsi="Times New Roman" w:cs="Times New Roman"/>
          <w:sz w:val="24"/>
          <w:szCs w:val="24"/>
        </w:rPr>
        <w:t xml:space="preserve"> as well as </w:t>
      </w:r>
      <w:r w:rsidR="009E21A2" w:rsidRPr="00105CE5">
        <w:rPr>
          <w:rFonts w:ascii="Times New Roman" w:hAnsi="Times New Roman" w:cs="Times New Roman"/>
          <w:sz w:val="24"/>
          <w:szCs w:val="24"/>
        </w:rPr>
        <w:t xml:space="preserve">the presence of </w:t>
      </w:r>
      <w:r w:rsidR="00AA07F3" w:rsidRPr="00105CE5">
        <w:rPr>
          <w:rFonts w:ascii="Times New Roman" w:hAnsi="Times New Roman" w:cs="Times New Roman"/>
          <w:sz w:val="24"/>
          <w:szCs w:val="24"/>
        </w:rPr>
        <w:t>antimicrobial resistance determinants</w:t>
      </w:r>
      <w:r w:rsidR="00411393" w:rsidRPr="00105CE5">
        <w:rPr>
          <w:rFonts w:ascii="Times New Roman" w:hAnsi="Times New Roman" w:cs="Times New Roman"/>
          <w:sz w:val="24"/>
          <w:szCs w:val="24"/>
        </w:rPr>
        <w:t xml:space="preserve"> </w: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(Frey et al., 2013; Fergestad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virulence potential </w: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(Naushad et al., 2019; França et al., 2021)</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 xml:space="preserve">, and interaction with </w:t>
      </w:r>
      <w:r w:rsidR="009D174E" w:rsidRPr="00105CE5">
        <w:rPr>
          <w:rFonts w:ascii="Times New Roman" w:hAnsi="Times New Roman" w:cs="Times New Roman"/>
          <w:sz w:val="24"/>
          <w:szCs w:val="24"/>
        </w:rPr>
        <w:t xml:space="preserve">a </w:t>
      </w:r>
      <w:r w:rsidR="00411393" w:rsidRPr="00105CE5">
        <w:rPr>
          <w:rFonts w:ascii="Times New Roman" w:hAnsi="Times New Roman" w:cs="Times New Roman"/>
          <w:sz w:val="24"/>
          <w:szCs w:val="24"/>
        </w:rPr>
        <w:t xml:space="preserve">host’s immune system </w: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 </w:instrText>
      </w:r>
      <w:r w:rsidR="00411393" w:rsidRPr="00105CE5">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411393" w:rsidRPr="00105CE5">
        <w:rPr>
          <w:rFonts w:ascii="Times New Roman" w:hAnsi="Times New Roman" w:cs="Times New Roman"/>
          <w:sz w:val="24"/>
          <w:szCs w:val="24"/>
        </w:rPr>
        <w:instrText xml:space="preserve"> ADDIN EN.CITE.DATA </w:instrText>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r>
      <w:r w:rsidR="00411393" w:rsidRPr="00105CE5">
        <w:rPr>
          <w:rFonts w:ascii="Times New Roman" w:hAnsi="Times New Roman" w:cs="Times New Roman"/>
          <w:sz w:val="24"/>
          <w:szCs w:val="24"/>
        </w:rPr>
        <w:fldChar w:fldCharType="separate"/>
      </w:r>
      <w:r w:rsidR="00411393" w:rsidRPr="00105CE5">
        <w:rPr>
          <w:rFonts w:ascii="Times New Roman" w:hAnsi="Times New Roman" w:cs="Times New Roman"/>
          <w:noProof/>
          <w:sz w:val="24"/>
          <w:szCs w:val="24"/>
        </w:rPr>
        <w:t>(Åvall-Jääskeläinen et al., 2013; Breyne et al., 2015)</w:t>
      </w:r>
      <w:r w:rsidR="00411393" w:rsidRPr="00105CE5">
        <w:rPr>
          <w:rFonts w:ascii="Times New Roman" w:hAnsi="Times New Roman" w:cs="Times New Roman"/>
          <w:sz w:val="24"/>
          <w:szCs w:val="24"/>
        </w:rPr>
        <w:fldChar w:fldCharType="end"/>
      </w:r>
      <w:r w:rsidR="00411393" w:rsidRPr="00105CE5">
        <w:rPr>
          <w:rFonts w:ascii="Times New Roman" w:hAnsi="Times New Roman" w:cs="Times New Roman"/>
          <w:sz w:val="24"/>
          <w:szCs w:val="24"/>
        </w:rPr>
        <w:t>.</w:t>
      </w:r>
      <w:r w:rsidR="008D16BE" w:rsidRPr="00105CE5">
        <w:rPr>
          <w:rFonts w:ascii="Times New Roman" w:hAnsi="Times New Roman" w:cs="Times New Roman"/>
          <w:sz w:val="24"/>
          <w:szCs w:val="24"/>
        </w:rPr>
        <w:t xml:space="preserve"> </w:t>
      </w:r>
      <w:r w:rsidR="00087819" w:rsidRPr="00105CE5">
        <w:rPr>
          <w:rFonts w:ascii="Times New Roman" w:hAnsi="Times New Roman" w:cs="Times New Roman"/>
          <w:sz w:val="24"/>
          <w:szCs w:val="24"/>
        </w:rPr>
        <w:t xml:space="preserve">Perhaps most importantly for </w:t>
      </w:r>
      <w:r w:rsidR="00945A78" w:rsidRPr="00105CE5">
        <w:rPr>
          <w:rFonts w:ascii="Times New Roman" w:hAnsi="Times New Roman" w:cs="Times New Roman"/>
          <w:sz w:val="24"/>
          <w:szCs w:val="24"/>
        </w:rPr>
        <w:t xml:space="preserve">the overall udder health </w:t>
      </w:r>
      <w:r w:rsidR="00C9749B" w:rsidRPr="00105CE5">
        <w:rPr>
          <w:rFonts w:ascii="Times New Roman" w:hAnsi="Times New Roman" w:cs="Times New Roman"/>
          <w:sz w:val="24"/>
          <w:szCs w:val="24"/>
        </w:rPr>
        <w:t>status of</w:t>
      </w:r>
      <w:r w:rsidR="00945A78" w:rsidRPr="00105CE5">
        <w:rPr>
          <w:rFonts w:ascii="Times New Roman" w:hAnsi="Times New Roman" w:cs="Times New Roman"/>
          <w:sz w:val="24"/>
          <w:szCs w:val="24"/>
        </w:rPr>
        <w:t xml:space="preserve"> a dairy farm</w:t>
      </w:r>
      <w:r w:rsidR="00C9749B" w:rsidRPr="00105CE5">
        <w:rPr>
          <w:rFonts w:ascii="Times New Roman" w:hAnsi="Times New Roman" w:cs="Times New Roman"/>
          <w:sz w:val="24"/>
          <w:szCs w:val="24"/>
        </w:rPr>
        <w:t xml:space="preserve"> as measured by bulk tank SCC</w:t>
      </w:r>
      <w:r w:rsidR="008D16BE" w:rsidRPr="00105CE5">
        <w:rPr>
          <w:rFonts w:ascii="Times New Roman" w:hAnsi="Times New Roman" w:cs="Times New Roman"/>
          <w:sz w:val="24"/>
          <w:szCs w:val="24"/>
        </w:rPr>
        <w:t>,</w:t>
      </w:r>
      <w:r w:rsidR="00793943" w:rsidRPr="00105CE5">
        <w:rPr>
          <w:rFonts w:ascii="Times New Roman" w:hAnsi="Times New Roman" w:cs="Times New Roman"/>
          <w:sz w:val="24"/>
          <w:szCs w:val="24"/>
        </w:rPr>
        <w:t xml:space="preserve"> </w:t>
      </w:r>
      <w:r w:rsidR="00987ED6" w:rsidRPr="00105CE5">
        <w:rPr>
          <w:rFonts w:ascii="Times New Roman" w:hAnsi="Times New Roman" w:cs="Times New Roman"/>
          <w:sz w:val="24"/>
          <w:szCs w:val="24"/>
        </w:rPr>
        <w:t xml:space="preserve">NASM species </w:t>
      </w:r>
      <w:r w:rsidR="00E17DBE" w:rsidRPr="00105CE5">
        <w:rPr>
          <w:rFonts w:ascii="Times New Roman" w:hAnsi="Times New Roman" w:cs="Times New Roman"/>
          <w:sz w:val="24"/>
          <w:szCs w:val="24"/>
        </w:rPr>
        <w:t xml:space="preserve">also </w:t>
      </w:r>
      <w:r w:rsidR="00987ED6" w:rsidRPr="00105CE5">
        <w:rPr>
          <w:rFonts w:ascii="Times New Roman" w:hAnsi="Times New Roman" w:cs="Times New Roman"/>
          <w:sz w:val="24"/>
          <w:szCs w:val="24"/>
        </w:rPr>
        <w:t xml:space="preserve">vary in the degree to which they cause an inflammatory reaction in the udder </w:t>
      </w:r>
      <w:r w:rsidR="007C4F46"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 </w:instrText>
      </w:r>
      <w:r w:rsidR="00DC55CA" w:rsidRPr="00105CE5">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00DC55CA" w:rsidRPr="00105CE5">
        <w:rPr>
          <w:rFonts w:ascii="Times New Roman" w:hAnsi="Times New Roman" w:cs="Times New Roman"/>
          <w:sz w:val="24"/>
          <w:szCs w:val="24"/>
        </w:rPr>
        <w:instrText xml:space="preserve"> ADDIN EN.CITE.DATA </w:instrText>
      </w:r>
      <w:r w:rsidR="00DC55CA" w:rsidRPr="00105CE5">
        <w:rPr>
          <w:rFonts w:ascii="Times New Roman" w:hAnsi="Times New Roman" w:cs="Times New Roman"/>
          <w:sz w:val="24"/>
          <w:szCs w:val="24"/>
        </w:rPr>
      </w:r>
      <w:r w:rsidR="00DC55CA" w:rsidRPr="00105CE5">
        <w:rPr>
          <w:rFonts w:ascii="Times New Roman" w:hAnsi="Times New Roman" w:cs="Times New Roman"/>
          <w:sz w:val="24"/>
          <w:szCs w:val="24"/>
        </w:rPr>
        <w:fldChar w:fldCharType="end"/>
      </w:r>
      <w:r w:rsidR="007C4F46" w:rsidRPr="00105CE5">
        <w:rPr>
          <w:rFonts w:ascii="Times New Roman" w:hAnsi="Times New Roman" w:cs="Times New Roman"/>
          <w:sz w:val="24"/>
          <w:szCs w:val="24"/>
        </w:rPr>
      </w:r>
      <w:r w:rsidR="007C4F46" w:rsidRPr="00105CE5">
        <w:rPr>
          <w:rFonts w:ascii="Times New Roman" w:hAnsi="Times New Roman" w:cs="Times New Roman"/>
          <w:sz w:val="24"/>
          <w:szCs w:val="24"/>
        </w:rPr>
        <w:fldChar w:fldCharType="separate"/>
      </w:r>
      <w:r w:rsidR="00DC55CA" w:rsidRPr="00105CE5">
        <w:rPr>
          <w:rFonts w:ascii="Times New Roman" w:hAnsi="Times New Roman" w:cs="Times New Roman"/>
          <w:noProof/>
          <w:sz w:val="24"/>
          <w:szCs w:val="24"/>
        </w:rPr>
        <w:t>(Supré et al., 2011; Nyman et al., 2018; Wuytack et al., 2020; Taponen et al., 2022)</w:t>
      </w:r>
      <w:r w:rsidR="007C4F46" w:rsidRPr="00105CE5">
        <w:rPr>
          <w:rFonts w:ascii="Times New Roman" w:hAnsi="Times New Roman" w:cs="Times New Roman"/>
          <w:sz w:val="24"/>
          <w:szCs w:val="24"/>
        </w:rPr>
        <w:fldChar w:fldCharType="end"/>
      </w:r>
      <w:r w:rsidR="00E00070" w:rsidRPr="00105CE5">
        <w:rPr>
          <w:rFonts w:ascii="Times New Roman" w:hAnsi="Times New Roman" w:cs="Times New Roman"/>
          <w:sz w:val="24"/>
          <w:szCs w:val="24"/>
        </w:rPr>
        <w:t>.</w:t>
      </w:r>
    </w:p>
    <w:p w14:paraId="0AB61798" w14:textId="3E32A18F" w:rsidR="00356732" w:rsidRPr="00051E01" w:rsidRDefault="00EC33EC" w:rsidP="00105CE5">
      <w:pPr>
        <w:spacing w:line="480" w:lineRule="auto"/>
        <w:ind w:firstLine="720"/>
        <w:rPr>
          <w:rFonts w:ascii="Times New Roman" w:hAnsi="Times New Roman" w:cs="Times New Roman"/>
          <w:color w:val="FF00FF"/>
          <w:sz w:val="24"/>
          <w:szCs w:val="24"/>
        </w:rPr>
      </w:pPr>
      <w:r w:rsidRPr="00105CE5">
        <w:rPr>
          <w:rFonts w:ascii="Times New Roman" w:hAnsi="Times New Roman" w:cs="Times New Roman"/>
          <w:sz w:val="24"/>
          <w:szCs w:val="24"/>
        </w:rPr>
        <w:t xml:space="preserve">Of </w:t>
      </w:r>
      <w:r w:rsidR="006E16C6" w:rsidRPr="00105CE5">
        <w:rPr>
          <w:rFonts w:ascii="Times New Roman" w:hAnsi="Times New Roman" w:cs="Times New Roman"/>
          <w:sz w:val="24"/>
          <w:szCs w:val="24"/>
        </w:rPr>
        <w:t xml:space="preserve">the </w:t>
      </w:r>
      <w:r w:rsidRPr="00105CE5">
        <w:rPr>
          <w:rFonts w:ascii="Times New Roman" w:hAnsi="Times New Roman" w:cs="Times New Roman"/>
          <w:sz w:val="24"/>
          <w:szCs w:val="24"/>
        </w:rPr>
        <w:t xml:space="preserve">previous work exploring </w:t>
      </w:r>
      <w:r w:rsidR="004D2A89" w:rsidRPr="00105CE5">
        <w:rPr>
          <w:rFonts w:ascii="Times New Roman" w:hAnsi="Times New Roman" w:cs="Times New Roman"/>
          <w:sz w:val="24"/>
          <w:szCs w:val="24"/>
        </w:rPr>
        <w:t xml:space="preserve">the </w:t>
      </w:r>
      <w:r w:rsidR="00A45461" w:rsidRPr="00105CE5">
        <w:rPr>
          <w:rFonts w:ascii="Times New Roman" w:hAnsi="Times New Roman" w:cs="Times New Roman"/>
          <w:sz w:val="24"/>
          <w:szCs w:val="24"/>
        </w:rPr>
        <w:t xml:space="preserve">species-specific </w:t>
      </w:r>
      <w:r w:rsidR="004D2A89" w:rsidRPr="00105CE5">
        <w:rPr>
          <w:rFonts w:ascii="Times New Roman" w:hAnsi="Times New Roman" w:cs="Times New Roman"/>
          <w:sz w:val="24"/>
          <w:szCs w:val="24"/>
        </w:rPr>
        <w:t>effect of different NASM</w:t>
      </w:r>
      <w:r w:rsidR="00764712" w:rsidRPr="00105CE5">
        <w:rPr>
          <w:rFonts w:ascii="Times New Roman" w:hAnsi="Times New Roman" w:cs="Times New Roman"/>
          <w:sz w:val="24"/>
          <w:szCs w:val="24"/>
        </w:rPr>
        <w:t xml:space="preserve"> on udder </w:t>
      </w:r>
      <w:r w:rsidR="00356732" w:rsidRPr="00105CE5">
        <w:rPr>
          <w:rFonts w:ascii="Times New Roman" w:hAnsi="Times New Roman" w:cs="Times New Roman"/>
          <w:sz w:val="24"/>
          <w:szCs w:val="24"/>
        </w:rPr>
        <w:t>health</w:t>
      </w:r>
      <w:r w:rsidR="00764712" w:rsidRPr="00105CE5">
        <w:rPr>
          <w:rFonts w:ascii="Times New Roman" w:hAnsi="Times New Roman" w:cs="Times New Roman"/>
          <w:sz w:val="24"/>
          <w:szCs w:val="24"/>
        </w:rPr>
        <w:t xml:space="preserve">, </w:t>
      </w:r>
      <w:del w:id="33" w:author="John Barlow" w:date="2024-05-09T12:49:00Z">
        <w:r w:rsidR="00356732" w:rsidRPr="00105CE5" w:rsidDel="000C75AC">
          <w:rPr>
            <w:rFonts w:ascii="Times New Roman" w:hAnsi="Times New Roman" w:cs="Times New Roman"/>
            <w:sz w:val="24"/>
            <w:szCs w:val="24"/>
          </w:rPr>
          <w:delText xml:space="preserve">only </w:delText>
        </w:r>
      </w:del>
      <w:r w:rsidR="00356732" w:rsidRPr="00105CE5">
        <w:rPr>
          <w:rFonts w:ascii="Times New Roman" w:hAnsi="Times New Roman" w:cs="Times New Roman"/>
          <w:sz w:val="24"/>
          <w:szCs w:val="24"/>
        </w:rPr>
        <w:t>a limited number</w:t>
      </w:r>
      <w:r w:rsidR="00C314E8" w:rsidRPr="00105CE5">
        <w:rPr>
          <w:rFonts w:ascii="Times New Roman" w:hAnsi="Times New Roman" w:cs="Times New Roman"/>
          <w:sz w:val="24"/>
          <w:szCs w:val="24"/>
        </w:rPr>
        <w:t xml:space="preserve"> of studies</w:t>
      </w:r>
      <w:r w:rsidR="00356732" w:rsidRPr="00105CE5">
        <w:rPr>
          <w:rFonts w:ascii="Times New Roman" w:hAnsi="Times New Roman" w:cs="Times New Roman"/>
          <w:sz w:val="24"/>
          <w:szCs w:val="24"/>
        </w:rPr>
        <w:t xml:space="preserve"> have described </w:t>
      </w:r>
      <w:r w:rsidR="00AD33AD" w:rsidRPr="00105CE5">
        <w:rPr>
          <w:rFonts w:ascii="Times New Roman" w:hAnsi="Times New Roman" w:cs="Times New Roman"/>
          <w:sz w:val="24"/>
          <w:szCs w:val="24"/>
        </w:rPr>
        <w:t xml:space="preserve">the effect of </w:t>
      </w:r>
      <w:commentRangeStart w:id="34"/>
      <w:del w:id="35" w:author="John Barlow" w:date="2024-05-09T12:49:00Z">
        <w:r w:rsidR="00356732" w:rsidRPr="00105CE5" w:rsidDel="000C75AC">
          <w:rPr>
            <w:rFonts w:ascii="Times New Roman" w:hAnsi="Times New Roman" w:cs="Times New Roman"/>
            <w:sz w:val="24"/>
            <w:szCs w:val="24"/>
          </w:rPr>
          <w:delText xml:space="preserve">a </w:delText>
        </w:r>
        <w:r w:rsidR="00AD33AD" w:rsidRPr="00105CE5" w:rsidDel="000C75AC">
          <w:rPr>
            <w:rFonts w:ascii="Times New Roman" w:hAnsi="Times New Roman" w:cs="Times New Roman"/>
            <w:sz w:val="24"/>
            <w:szCs w:val="24"/>
          </w:rPr>
          <w:delText xml:space="preserve">diverse </w:delText>
        </w:r>
        <w:r w:rsidR="00AD4339" w:rsidRPr="00105CE5" w:rsidDel="000C75AC">
          <w:rPr>
            <w:rFonts w:ascii="Times New Roman" w:hAnsi="Times New Roman" w:cs="Times New Roman"/>
            <w:sz w:val="24"/>
            <w:szCs w:val="24"/>
          </w:rPr>
          <w:delText xml:space="preserve">number of </w:delText>
        </w:r>
      </w:del>
      <w:commentRangeEnd w:id="34"/>
      <w:r w:rsidR="005D49ED">
        <w:rPr>
          <w:rStyle w:val="CommentReference"/>
        </w:rPr>
        <w:commentReference w:id="34"/>
      </w:r>
      <w:r w:rsidR="00AD4339" w:rsidRPr="00105CE5">
        <w:rPr>
          <w:rFonts w:ascii="Times New Roman" w:hAnsi="Times New Roman" w:cs="Times New Roman"/>
          <w:sz w:val="24"/>
          <w:szCs w:val="24"/>
        </w:rPr>
        <w:t>different species</w:t>
      </w:r>
      <w:r w:rsidR="00AD33AD" w:rsidRPr="00105CE5">
        <w:rPr>
          <w:rFonts w:ascii="Times New Roman" w:hAnsi="Times New Roman" w:cs="Times New Roman"/>
          <w:sz w:val="24"/>
          <w:szCs w:val="24"/>
        </w:rPr>
        <w:t xml:space="preserve"> on quarter-level SCC</w:t>
      </w:r>
      <w:r w:rsidR="001223AA" w:rsidRPr="00105CE5">
        <w:rPr>
          <w:rFonts w:ascii="Times New Roman" w:hAnsi="Times New Roman" w:cs="Times New Roman"/>
          <w:sz w:val="24"/>
          <w:szCs w:val="24"/>
        </w:rPr>
        <w:t xml:space="preserve"> using observations from multiple herds, where isolates were identified using MALDI-TOF or genotypic methods</w:t>
      </w:r>
      <w:r w:rsidR="002561AC" w:rsidRPr="00105CE5">
        <w:rPr>
          <w:rFonts w:ascii="Times New Roman" w:hAnsi="Times New Roman" w:cs="Times New Roman"/>
          <w:sz w:val="24"/>
          <w:szCs w:val="24"/>
        </w:rPr>
        <w:t>,</w:t>
      </w:r>
      <w:r w:rsidR="005E6B38" w:rsidRPr="00105CE5">
        <w:rPr>
          <w:rFonts w:ascii="Times New Roman" w:hAnsi="Times New Roman" w:cs="Times New Roman"/>
          <w:sz w:val="24"/>
          <w:szCs w:val="24"/>
        </w:rPr>
        <w:t xml:space="preserve"> and</w:t>
      </w:r>
      <w:r w:rsidR="002561AC" w:rsidRPr="00105CE5">
        <w:rPr>
          <w:rFonts w:ascii="Times New Roman" w:hAnsi="Times New Roman" w:cs="Times New Roman"/>
          <w:sz w:val="24"/>
          <w:szCs w:val="24"/>
        </w:rPr>
        <w:t xml:space="preserve"> accounting for days in milk</w:t>
      </w:r>
      <w:r w:rsidR="005E6B38" w:rsidRPr="00105CE5">
        <w:rPr>
          <w:rFonts w:ascii="Times New Roman" w:hAnsi="Times New Roman" w:cs="Times New Roman"/>
          <w:sz w:val="24"/>
          <w:szCs w:val="24"/>
        </w:rPr>
        <w:t xml:space="preserve"> (DIM)</w:t>
      </w:r>
      <w:r w:rsidR="002561AC" w:rsidRPr="00105CE5">
        <w:rPr>
          <w:rFonts w:ascii="Times New Roman" w:hAnsi="Times New Roman" w:cs="Times New Roman"/>
          <w:sz w:val="24"/>
          <w:szCs w:val="24"/>
        </w:rPr>
        <w:t xml:space="preserve"> at time of observation </w: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 </w:instrText>
      </w:r>
      <w:r w:rsidR="002561AC" w:rsidRPr="00105CE5">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2561AC" w:rsidRPr="00105CE5">
        <w:rPr>
          <w:rFonts w:ascii="Times New Roman" w:hAnsi="Times New Roman" w:cs="Times New Roman"/>
          <w:sz w:val="24"/>
          <w:szCs w:val="24"/>
        </w:rPr>
        <w:instrText xml:space="preserve"> ADDIN EN.CITE.DATA </w:instrText>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end"/>
      </w:r>
      <w:r w:rsidR="002561AC" w:rsidRPr="00105CE5">
        <w:rPr>
          <w:rFonts w:ascii="Times New Roman" w:hAnsi="Times New Roman" w:cs="Times New Roman"/>
          <w:sz w:val="24"/>
          <w:szCs w:val="24"/>
        </w:rPr>
      </w:r>
      <w:r w:rsidR="002561AC" w:rsidRPr="00105CE5">
        <w:rPr>
          <w:rFonts w:ascii="Times New Roman" w:hAnsi="Times New Roman" w:cs="Times New Roman"/>
          <w:sz w:val="24"/>
          <w:szCs w:val="24"/>
        </w:rPr>
        <w:fldChar w:fldCharType="separate"/>
      </w:r>
      <w:r w:rsidR="002561AC" w:rsidRPr="00105CE5">
        <w:rPr>
          <w:rFonts w:ascii="Times New Roman" w:hAnsi="Times New Roman" w:cs="Times New Roman"/>
          <w:noProof/>
          <w:sz w:val="24"/>
          <w:szCs w:val="24"/>
        </w:rPr>
        <w:t>(Fry et al., 2014; Condas et al., 2017b)</w:t>
      </w:r>
      <w:r w:rsidR="002561AC" w:rsidRPr="00105CE5">
        <w:rPr>
          <w:rFonts w:ascii="Times New Roman" w:hAnsi="Times New Roman" w:cs="Times New Roman"/>
          <w:sz w:val="24"/>
          <w:szCs w:val="24"/>
        </w:rPr>
        <w:fldChar w:fldCharType="end"/>
      </w:r>
      <w:r w:rsidR="005E6B38" w:rsidRPr="00105CE5">
        <w:rPr>
          <w:rFonts w:ascii="Times New Roman" w:hAnsi="Times New Roman" w:cs="Times New Roman"/>
          <w:sz w:val="24"/>
          <w:szCs w:val="24"/>
        </w:rPr>
        <w:t xml:space="preserve">. </w:t>
      </w:r>
      <w:r w:rsidR="004078F5" w:rsidRPr="00105CE5">
        <w:rPr>
          <w:rFonts w:ascii="Times New Roman" w:hAnsi="Times New Roman" w:cs="Times New Roman"/>
          <w:sz w:val="24"/>
          <w:szCs w:val="24"/>
        </w:rPr>
        <w:t>Although infection status</w:t>
      </w:r>
      <w:r w:rsidR="00AD3F24" w:rsidRPr="00105CE5">
        <w:rPr>
          <w:rFonts w:ascii="Times New Roman" w:hAnsi="Times New Roman" w:cs="Times New Roman"/>
          <w:sz w:val="24"/>
          <w:szCs w:val="24"/>
        </w:rPr>
        <w:t xml:space="preserve"> is the most important factor, stage of lactation</w:t>
      </w:r>
      <w:r w:rsidR="00AE3AEC" w:rsidRPr="00105CE5">
        <w:rPr>
          <w:rFonts w:ascii="Times New Roman" w:hAnsi="Times New Roman" w:cs="Times New Roman"/>
          <w:sz w:val="24"/>
          <w:szCs w:val="24"/>
        </w:rPr>
        <w:t xml:space="preserve"> </w:t>
      </w:r>
      <w:r w:rsidR="00AD3F24" w:rsidRPr="00105CE5">
        <w:rPr>
          <w:rFonts w:ascii="Times New Roman" w:hAnsi="Times New Roman" w:cs="Times New Roman"/>
          <w:sz w:val="24"/>
          <w:szCs w:val="24"/>
        </w:rPr>
        <w:t xml:space="preserve">has a significant effect on </w:t>
      </w:r>
      <w:r w:rsidR="00AE3AEC" w:rsidRPr="00105CE5">
        <w:rPr>
          <w:rFonts w:ascii="Times New Roman" w:hAnsi="Times New Roman" w:cs="Times New Roman"/>
          <w:sz w:val="24"/>
          <w:szCs w:val="24"/>
        </w:rPr>
        <w:t>determination of</w:t>
      </w:r>
      <w:r w:rsidR="00814C16" w:rsidRPr="00105CE5">
        <w:rPr>
          <w:rFonts w:ascii="Times New Roman" w:hAnsi="Times New Roman" w:cs="Times New Roman"/>
          <w:sz w:val="24"/>
          <w:szCs w:val="24"/>
        </w:rPr>
        <w:t xml:space="preserve"> SCC</w:t>
      </w:r>
      <w:r w:rsidR="00AE3AEC" w:rsidRPr="00105CE5">
        <w:rPr>
          <w:rFonts w:ascii="Times New Roman" w:hAnsi="Times New Roman" w:cs="Times New Roman"/>
          <w:sz w:val="24"/>
          <w:szCs w:val="24"/>
        </w:rPr>
        <w:t xml:space="preserve"> </w: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 </w:instrText>
      </w:r>
      <w:r w:rsidR="00AE3AEC" w:rsidRPr="00105CE5">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00AE3AEC" w:rsidRPr="00105CE5">
        <w:rPr>
          <w:rFonts w:ascii="Times New Roman" w:hAnsi="Times New Roman" w:cs="Times New Roman"/>
          <w:sz w:val="24"/>
          <w:szCs w:val="24"/>
        </w:rPr>
        <w:instrText xml:space="preserve"> ADDIN EN.CITE.DATA </w:instrText>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end"/>
      </w:r>
      <w:r w:rsidR="00AE3AEC" w:rsidRPr="00105CE5">
        <w:rPr>
          <w:rFonts w:ascii="Times New Roman" w:hAnsi="Times New Roman" w:cs="Times New Roman"/>
          <w:sz w:val="24"/>
          <w:szCs w:val="24"/>
        </w:rPr>
      </w:r>
      <w:r w:rsidR="00AE3AEC" w:rsidRPr="00105CE5">
        <w:rPr>
          <w:rFonts w:ascii="Times New Roman" w:hAnsi="Times New Roman" w:cs="Times New Roman"/>
          <w:sz w:val="24"/>
          <w:szCs w:val="24"/>
        </w:rPr>
        <w:fldChar w:fldCharType="separate"/>
      </w:r>
      <w:r w:rsidR="00AE3AEC" w:rsidRPr="00105CE5">
        <w:rPr>
          <w:rFonts w:ascii="Times New Roman" w:hAnsi="Times New Roman" w:cs="Times New Roman"/>
          <w:noProof/>
          <w:sz w:val="24"/>
          <w:szCs w:val="24"/>
        </w:rPr>
        <w:t>(Schutz et al., 1990; Schepers et al., 1997)</w:t>
      </w:r>
      <w:r w:rsidR="00AE3AEC" w:rsidRPr="00105CE5">
        <w:rPr>
          <w:rFonts w:ascii="Times New Roman" w:hAnsi="Times New Roman" w:cs="Times New Roman"/>
          <w:sz w:val="24"/>
          <w:szCs w:val="24"/>
        </w:rPr>
        <w:fldChar w:fldCharType="end"/>
      </w:r>
      <w:r w:rsidR="00D2038F" w:rsidRPr="00105CE5">
        <w:rPr>
          <w:rFonts w:ascii="Times New Roman" w:hAnsi="Times New Roman" w:cs="Times New Roman"/>
          <w:sz w:val="24"/>
          <w:szCs w:val="24"/>
        </w:rPr>
        <w:t>.</w:t>
      </w:r>
      <w:r w:rsidR="008935C9" w:rsidRPr="00105CE5">
        <w:rPr>
          <w:rFonts w:ascii="Times New Roman" w:hAnsi="Times New Roman" w:cs="Times New Roman"/>
          <w:sz w:val="24"/>
          <w:szCs w:val="24"/>
        </w:rPr>
        <w:t xml:space="preserve"> </w:t>
      </w:r>
      <w:r w:rsidR="00BF46FC" w:rsidRPr="00105CE5">
        <w:rPr>
          <w:rFonts w:ascii="Times New Roman" w:hAnsi="Times New Roman" w:cs="Times New Roman"/>
          <w:sz w:val="24"/>
          <w:szCs w:val="24"/>
        </w:rPr>
        <w:t>Additionall</w:t>
      </w:r>
      <w:r w:rsidR="00DC0244" w:rsidRPr="00105CE5">
        <w:rPr>
          <w:rFonts w:ascii="Times New Roman" w:hAnsi="Times New Roman" w:cs="Times New Roman"/>
          <w:sz w:val="24"/>
          <w:szCs w:val="24"/>
        </w:rPr>
        <w:t xml:space="preserve">y, no previous studies </w:t>
      </w:r>
      <w:r w:rsidR="00A60C1F" w:rsidRPr="00105CE5">
        <w:rPr>
          <w:rFonts w:ascii="Times New Roman" w:hAnsi="Times New Roman" w:cs="Times New Roman"/>
          <w:sz w:val="24"/>
          <w:szCs w:val="24"/>
        </w:rPr>
        <w:t xml:space="preserve">have identified which </w:t>
      </w:r>
      <w:del w:id="36" w:author="Caitlin Jeffrey" w:date="2024-05-21T17:16:00Z" w16du:dateUtc="2024-05-21T21:16:00Z">
        <w:r w:rsidR="00A60C1F" w:rsidRPr="00FB41ED" w:rsidDel="00FB41ED">
          <w:rPr>
            <w:rFonts w:ascii="Times New Roman" w:hAnsi="Times New Roman" w:cs="Times New Roman"/>
            <w:i/>
            <w:iCs/>
            <w:sz w:val="24"/>
            <w:szCs w:val="24"/>
            <w:rPrChange w:id="37" w:author="Caitlin Jeffrey" w:date="2024-05-21T17:16:00Z" w16du:dateUtc="2024-05-21T21:16:00Z">
              <w:rPr>
                <w:rFonts w:ascii="Times New Roman" w:hAnsi="Times New Roman" w:cs="Times New Roman"/>
                <w:sz w:val="24"/>
                <w:szCs w:val="24"/>
              </w:rPr>
            </w:rPrChange>
          </w:rPr>
          <w:delText>NASM</w:delText>
        </w:r>
        <w:r w:rsidR="00A60C1F" w:rsidRPr="00105CE5" w:rsidDel="00FB41ED">
          <w:rPr>
            <w:rFonts w:ascii="Times New Roman" w:hAnsi="Times New Roman" w:cs="Times New Roman"/>
            <w:sz w:val="24"/>
            <w:szCs w:val="24"/>
          </w:rPr>
          <w:delText xml:space="preserve"> </w:delText>
        </w:r>
      </w:del>
      <w:ins w:id="38" w:author="Caitlin Jeffrey" w:date="2024-05-21T17:16:00Z" w16du:dateUtc="2024-05-21T21:16:00Z">
        <w:r w:rsidR="00FB41ED">
          <w:rPr>
            <w:rFonts w:ascii="Times New Roman" w:hAnsi="Times New Roman" w:cs="Times New Roman"/>
            <w:i/>
            <w:iCs/>
            <w:sz w:val="24"/>
            <w:szCs w:val="24"/>
          </w:rPr>
          <w:t>Staph.</w:t>
        </w:r>
        <w:r w:rsidR="00FB41ED" w:rsidRPr="00105CE5">
          <w:rPr>
            <w:rFonts w:ascii="Times New Roman" w:hAnsi="Times New Roman" w:cs="Times New Roman"/>
            <w:sz w:val="24"/>
            <w:szCs w:val="24"/>
          </w:rPr>
          <w:t xml:space="preserve"> </w:t>
        </w:r>
      </w:ins>
      <w:r w:rsidR="00A60C1F" w:rsidRPr="00105CE5">
        <w:rPr>
          <w:rFonts w:ascii="Times New Roman" w:hAnsi="Times New Roman" w:cs="Times New Roman"/>
          <w:sz w:val="24"/>
          <w:szCs w:val="24"/>
        </w:rPr>
        <w:t>species are most relevant to udder health</w:t>
      </w:r>
      <w:ins w:id="39" w:author="Caitlin Jeffrey" w:date="2024-05-21T17:15:00Z" w16du:dateUtc="2024-05-21T21:15:00Z">
        <w:r w:rsidR="004D6548">
          <w:rPr>
            <w:rFonts w:ascii="Times New Roman" w:hAnsi="Times New Roman" w:cs="Times New Roman"/>
            <w:sz w:val="24"/>
            <w:szCs w:val="24"/>
          </w:rPr>
          <w:t xml:space="preserve"> by describing the species-specific effect on SCC</w:t>
        </w:r>
      </w:ins>
      <w:r w:rsidR="00A60C1F" w:rsidRPr="00105CE5">
        <w:rPr>
          <w:rFonts w:ascii="Times New Roman" w:hAnsi="Times New Roman" w:cs="Times New Roman"/>
          <w:sz w:val="24"/>
          <w:szCs w:val="24"/>
        </w:rPr>
        <w:t xml:space="preserve"> for a population of </w:t>
      </w:r>
      <w:del w:id="40" w:author="John Barlow" w:date="2024-05-09T12:56:00Z">
        <w:r w:rsidR="00A60C1F" w:rsidRPr="00105CE5" w:rsidDel="00C16529">
          <w:rPr>
            <w:rFonts w:ascii="Times New Roman" w:hAnsi="Times New Roman" w:cs="Times New Roman"/>
            <w:sz w:val="24"/>
            <w:szCs w:val="24"/>
          </w:rPr>
          <w:delText xml:space="preserve">exclusively </w:delText>
        </w:r>
      </w:del>
      <w:r w:rsidR="00A60C1F" w:rsidRPr="00105CE5">
        <w:rPr>
          <w:rFonts w:ascii="Times New Roman" w:hAnsi="Times New Roman" w:cs="Times New Roman"/>
          <w:sz w:val="24"/>
          <w:szCs w:val="24"/>
        </w:rPr>
        <w:t>certified organic dairies</w:t>
      </w:r>
      <w:commentRangeStart w:id="41"/>
      <w:commentRangeStart w:id="42"/>
      <w:r w:rsidR="00A60C1F" w:rsidRPr="00105CE5">
        <w:rPr>
          <w:rFonts w:ascii="Times New Roman" w:hAnsi="Times New Roman" w:cs="Times New Roman"/>
          <w:sz w:val="24"/>
          <w:szCs w:val="24"/>
        </w:rPr>
        <w:t xml:space="preserve">. </w:t>
      </w:r>
      <w:commentRangeEnd w:id="41"/>
      <w:r w:rsidR="00F76AF1">
        <w:rPr>
          <w:rStyle w:val="CommentReference"/>
        </w:rPr>
        <w:commentReference w:id="41"/>
      </w:r>
      <w:r w:rsidR="00D05E3E" w:rsidRPr="00822EDD">
        <w:rPr>
          <w:rFonts w:ascii="Times New Roman" w:hAnsi="Times New Roman" w:cs="Times New Roman"/>
          <w:color w:val="FF00FF"/>
          <w:sz w:val="24"/>
          <w:szCs w:val="24"/>
        </w:rPr>
        <w:t xml:space="preserve">Although </w:t>
      </w:r>
      <w:r w:rsidR="00CE4B4A" w:rsidRPr="00822EDD">
        <w:rPr>
          <w:rFonts w:ascii="Times New Roman" w:hAnsi="Times New Roman" w:cs="Times New Roman"/>
          <w:color w:val="FF00FF"/>
          <w:sz w:val="24"/>
          <w:szCs w:val="24"/>
        </w:rPr>
        <w:t xml:space="preserve">similar </w:t>
      </w:r>
      <w:r w:rsidR="00D05E3E" w:rsidRPr="00822EDD">
        <w:rPr>
          <w:rFonts w:ascii="Times New Roman" w:hAnsi="Times New Roman" w:cs="Times New Roman"/>
          <w:color w:val="FF00FF"/>
          <w:sz w:val="24"/>
          <w:szCs w:val="24"/>
        </w:rPr>
        <w:t xml:space="preserve">overall in many aspects, organic and conventional dairies differ significantly in a number of ways both in </w:t>
      </w:r>
      <w:r w:rsidR="00941B82" w:rsidRPr="00822EDD">
        <w:rPr>
          <w:rFonts w:ascii="Times New Roman" w:hAnsi="Times New Roman" w:cs="Times New Roman"/>
          <w:color w:val="FF00FF"/>
          <w:sz w:val="24"/>
          <w:szCs w:val="24"/>
        </w:rPr>
        <w:t>management</w:t>
      </w:r>
      <w:r w:rsidR="00D05E3E" w:rsidRPr="00822EDD">
        <w:rPr>
          <w:rFonts w:ascii="Times New Roman" w:hAnsi="Times New Roman" w:cs="Times New Roman"/>
          <w:color w:val="FF00FF"/>
          <w:sz w:val="24"/>
          <w:szCs w:val="24"/>
        </w:rPr>
        <w:t xml:space="preserve"> </w:t>
      </w:r>
      <w:r w:rsidR="00D05E3E" w:rsidRPr="00822EDD">
        <w:rPr>
          <w:rFonts w:ascii="Times New Roman" w:hAnsi="Times New Roman" w:cs="Times New Roman"/>
          <w:color w:val="FF00FF"/>
          <w:sz w:val="24"/>
          <w:szCs w:val="24"/>
        </w:rPr>
        <w:fldChar w:fldCharType="begin"/>
      </w:r>
      <w:r w:rsidR="00D05E3E" w:rsidRPr="00822EDD">
        <w:rPr>
          <w:rFonts w:ascii="Times New Roman" w:hAnsi="Times New Roman" w:cs="Times New Roman"/>
          <w:color w:val="FF00FF"/>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D05E3E" w:rsidRPr="00822EDD">
        <w:rPr>
          <w:rFonts w:ascii="Times New Roman" w:hAnsi="Times New Roman" w:cs="Times New Roman"/>
          <w:color w:val="FF00FF"/>
          <w:sz w:val="24"/>
          <w:szCs w:val="24"/>
        </w:rPr>
        <w:fldChar w:fldCharType="separate"/>
      </w:r>
      <w:r w:rsidR="00D05E3E" w:rsidRPr="00822EDD">
        <w:rPr>
          <w:rFonts w:ascii="Times New Roman" w:hAnsi="Times New Roman" w:cs="Times New Roman"/>
          <w:noProof/>
          <w:color w:val="FF00FF"/>
          <w:sz w:val="24"/>
          <w:szCs w:val="24"/>
        </w:rPr>
        <w:t>(Stiglbauer et al., 2013)</w:t>
      </w:r>
      <w:r w:rsidR="00D05E3E" w:rsidRPr="00822EDD">
        <w:rPr>
          <w:rFonts w:ascii="Times New Roman" w:hAnsi="Times New Roman" w:cs="Times New Roman"/>
          <w:color w:val="FF00FF"/>
          <w:sz w:val="24"/>
          <w:szCs w:val="24"/>
        </w:rPr>
        <w:fldChar w:fldCharType="end"/>
      </w:r>
      <w:r w:rsidR="00D05E3E" w:rsidRPr="00822EDD">
        <w:rPr>
          <w:rFonts w:ascii="Times New Roman" w:hAnsi="Times New Roman" w:cs="Times New Roman"/>
          <w:color w:val="FF00FF"/>
          <w:sz w:val="24"/>
          <w:szCs w:val="24"/>
        </w:rPr>
        <w:t>, and treatments and attitudes a</w:t>
      </w:r>
      <w:r w:rsidR="001718CD" w:rsidRPr="00822EDD">
        <w:rPr>
          <w:rFonts w:ascii="Times New Roman" w:hAnsi="Times New Roman" w:cs="Times New Roman"/>
          <w:color w:val="FF00FF"/>
          <w:sz w:val="24"/>
          <w:szCs w:val="24"/>
        </w:rPr>
        <w:t>round</w:t>
      </w:r>
      <w:r w:rsidR="00D05E3E" w:rsidRPr="00822EDD">
        <w:rPr>
          <w:rFonts w:ascii="Times New Roman" w:hAnsi="Times New Roman" w:cs="Times New Roman"/>
          <w:color w:val="FF00FF"/>
          <w:sz w:val="24"/>
          <w:szCs w:val="24"/>
        </w:rPr>
        <w:t xml:space="preserve"> mastitis </w:t>
      </w:r>
      <w:r w:rsidR="00D05E3E" w:rsidRPr="00822EDD">
        <w:rPr>
          <w:rFonts w:ascii="Times New Roman" w:hAnsi="Times New Roman" w:cs="Times New Roman"/>
          <w:color w:val="FF00FF"/>
          <w:sz w:val="24"/>
          <w:szCs w:val="24"/>
        </w:rPr>
        <w:fldChar w:fldCharType="begin"/>
      </w:r>
      <w:r w:rsidR="00D05E3E" w:rsidRPr="00822EDD">
        <w:rPr>
          <w:rFonts w:ascii="Times New Roman" w:hAnsi="Times New Roman" w:cs="Times New Roman"/>
          <w:color w:val="FF00F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00D05E3E" w:rsidRPr="00822EDD">
        <w:rPr>
          <w:rFonts w:ascii="Times New Roman" w:hAnsi="Times New Roman" w:cs="Times New Roman"/>
          <w:color w:val="FF00FF"/>
          <w:sz w:val="24"/>
          <w:szCs w:val="24"/>
        </w:rPr>
        <w:fldChar w:fldCharType="separate"/>
      </w:r>
      <w:r w:rsidR="00D05E3E" w:rsidRPr="00822EDD">
        <w:rPr>
          <w:rFonts w:ascii="Times New Roman" w:hAnsi="Times New Roman" w:cs="Times New Roman"/>
          <w:noProof/>
          <w:color w:val="FF00FF"/>
          <w:sz w:val="24"/>
          <w:szCs w:val="24"/>
        </w:rPr>
        <w:t>(Ruegg, 2009)</w:t>
      </w:r>
      <w:r w:rsidR="00D05E3E" w:rsidRPr="00822EDD">
        <w:rPr>
          <w:rFonts w:ascii="Times New Roman" w:hAnsi="Times New Roman" w:cs="Times New Roman"/>
          <w:color w:val="FF00FF"/>
          <w:sz w:val="24"/>
          <w:szCs w:val="24"/>
        </w:rPr>
        <w:fldChar w:fldCharType="end"/>
      </w:r>
      <w:r w:rsidR="00D05E3E" w:rsidRPr="00822EDD">
        <w:rPr>
          <w:rFonts w:ascii="Times New Roman" w:hAnsi="Times New Roman" w:cs="Times New Roman"/>
          <w:color w:val="FF00FF"/>
          <w:sz w:val="24"/>
          <w:szCs w:val="24"/>
        </w:rPr>
        <w:t xml:space="preserve">. </w:t>
      </w:r>
      <w:r w:rsidR="00406F3B" w:rsidRPr="00822EDD">
        <w:rPr>
          <w:rFonts w:ascii="Times New Roman" w:hAnsi="Times New Roman" w:cs="Times New Roman"/>
          <w:color w:val="FF00FF"/>
          <w:sz w:val="24"/>
          <w:szCs w:val="24"/>
        </w:rPr>
        <w:t>Interestingly, a</w:t>
      </w:r>
      <w:r w:rsidR="004A217F" w:rsidRPr="00822EDD">
        <w:rPr>
          <w:rFonts w:ascii="Times New Roman" w:hAnsi="Times New Roman" w:cs="Times New Roman"/>
          <w:color w:val="FF00FF"/>
          <w:sz w:val="24"/>
          <w:szCs w:val="24"/>
        </w:rPr>
        <w:t xml:space="preserve">ntimicrobial </w:t>
      </w:r>
      <w:r w:rsidR="00D05E3E" w:rsidRPr="00822EDD">
        <w:rPr>
          <w:rFonts w:ascii="Times New Roman" w:hAnsi="Times New Roman" w:cs="Times New Roman"/>
          <w:color w:val="FF00FF"/>
          <w:sz w:val="24"/>
          <w:szCs w:val="24"/>
        </w:rPr>
        <w:t xml:space="preserve">susceptibility of </w:t>
      </w:r>
      <w:r w:rsidR="00847313" w:rsidRPr="00822EDD">
        <w:rPr>
          <w:rFonts w:ascii="Times New Roman" w:hAnsi="Times New Roman" w:cs="Times New Roman"/>
          <w:color w:val="FF00FF"/>
          <w:sz w:val="24"/>
          <w:szCs w:val="24"/>
        </w:rPr>
        <w:t xml:space="preserve">common </w:t>
      </w:r>
      <w:r w:rsidR="00D05E3E" w:rsidRPr="00822EDD">
        <w:rPr>
          <w:rFonts w:ascii="Times New Roman" w:hAnsi="Times New Roman" w:cs="Times New Roman"/>
          <w:color w:val="FF00FF"/>
          <w:sz w:val="24"/>
          <w:szCs w:val="24"/>
        </w:rPr>
        <w:t xml:space="preserve">mastitis pathogens </w:t>
      </w:r>
      <w:r w:rsidR="00A651CF" w:rsidRPr="00822EDD">
        <w:rPr>
          <w:rFonts w:ascii="Times New Roman" w:hAnsi="Times New Roman" w:cs="Times New Roman"/>
          <w:color w:val="FF00FF"/>
          <w:sz w:val="24"/>
          <w:szCs w:val="24"/>
        </w:rPr>
        <w:t xml:space="preserve">can </w:t>
      </w:r>
      <w:r w:rsidR="00873D76" w:rsidRPr="00822EDD">
        <w:rPr>
          <w:rFonts w:ascii="Times New Roman" w:hAnsi="Times New Roman" w:cs="Times New Roman"/>
          <w:color w:val="FF00FF"/>
          <w:sz w:val="24"/>
          <w:szCs w:val="24"/>
        </w:rPr>
        <w:t>differ between</w:t>
      </w:r>
      <w:r w:rsidR="00D05E3E" w:rsidRPr="00822EDD">
        <w:rPr>
          <w:rFonts w:ascii="Times New Roman" w:hAnsi="Times New Roman" w:cs="Times New Roman"/>
          <w:color w:val="FF00FF"/>
          <w:sz w:val="24"/>
          <w:szCs w:val="24"/>
        </w:rPr>
        <w:t xml:space="preserve"> conventional </w:t>
      </w:r>
      <w:r w:rsidR="00873D76" w:rsidRPr="00822EDD">
        <w:rPr>
          <w:rFonts w:ascii="Times New Roman" w:hAnsi="Times New Roman" w:cs="Times New Roman"/>
          <w:color w:val="FF00FF"/>
          <w:sz w:val="24"/>
          <w:szCs w:val="24"/>
        </w:rPr>
        <w:t>and</w:t>
      </w:r>
      <w:r w:rsidR="00D05E3E" w:rsidRPr="00822EDD">
        <w:rPr>
          <w:rFonts w:ascii="Times New Roman" w:hAnsi="Times New Roman" w:cs="Times New Roman"/>
          <w:color w:val="FF00FF"/>
          <w:sz w:val="24"/>
          <w:szCs w:val="24"/>
        </w:rPr>
        <w:t xml:space="preserve"> organic</w:t>
      </w:r>
      <w:r w:rsidR="00847313" w:rsidRPr="00822EDD">
        <w:rPr>
          <w:rFonts w:ascii="Times New Roman" w:hAnsi="Times New Roman" w:cs="Times New Roman"/>
          <w:color w:val="FF00FF"/>
          <w:sz w:val="24"/>
          <w:szCs w:val="24"/>
        </w:rPr>
        <w:t xml:space="preserve"> dairy</w:t>
      </w:r>
      <w:r w:rsidR="00D05E3E" w:rsidRPr="00822EDD">
        <w:rPr>
          <w:rFonts w:ascii="Times New Roman" w:hAnsi="Times New Roman" w:cs="Times New Roman"/>
          <w:color w:val="FF00FF"/>
          <w:sz w:val="24"/>
          <w:szCs w:val="24"/>
        </w:rPr>
        <w:t xml:space="preserve"> farms</w:t>
      </w:r>
      <w:r w:rsidR="008F4B16" w:rsidRPr="00822EDD">
        <w:rPr>
          <w:rFonts w:ascii="Times New Roman" w:hAnsi="Times New Roman" w:cs="Times New Roman"/>
          <w:color w:val="FF00FF"/>
          <w:sz w:val="24"/>
          <w:szCs w:val="24"/>
        </w:rPr>
        <w:t xml:space="preserve"> in the U.S.</w:t>
      </w:r>
      <w:r w:rsidR="00873D76" w:rsidRPr="00822EDD">
        <w:rPr>
          <w:rFonts w:ascii="Times New Roman" w:hAnsi="Times New Roman" w:cs="Times New Roman"/>
          <w:color w:val="FF00FF"/>
          <w:sz w:val="24"/>
          <w:szCs w:val="24"/>
        </w:rPr>
        <w:t xml:space="preserve"> </w:t>
      </w:r>
      <w:r w:rsidR="00873D76" w:rsidRPr="00822EDD">
        <w:rPr>
          <w:rFonts w:ascii="Times New Roman" w:hAnsi="Times New Roman" w:cs="Times New Roman"/>
          <w:color w:val="FF00FF"/>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822EDD">
        <w:rPr>
          <w:rFonts w:ascii="Times New Roman" w:hAnsi="Times New Roman" w:cs="Times New Roman"/>
          <w:color w:val="FF00FF"/>
          <w:sz w:val="24"/>
          <w:szCs w:val="24"/>
        </w:rPr>
        <w:instrText xml:space="preserve"> ADDIN EN.CITE </w:instrText>
      </w:r>
      <w:r w:rsidR="00734A64" w:rsidRPr="00822EDD">
        <w:rPr>
          <w:rFonts w:ascii="Times New Roman" w:hAnsi="Times New Roman" w:cs="Times New Roman"/>
          <w:color w:val="FF00FF"/>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734A64" w:rsidRPr="00822EDD">
        <w:rPr>
          <w:rFonts w:ascii="Times New Roman" w:hAnsi="Times New Roman" w:cs="Times New Roman"/>
          <w:color w:val="FF00FF"/>
          <w:sz w:val="24"/>
          <w:szCs w:val="24"/>
        </w:rPr>
        <w:instrText xml:space="preserve"> ADDIN EN.CITE.DATA </w:instrText>
      </w:r>
      <w:r w:rsidR="00734A64" w:rsidRPr="00822EDD">
        <w:rPr>
          <w:rFonts w:ascii="Times New Roman" w:hAnsi="Times New Roman" w:cs="Times New Roman"/>
          <w:color w:val="FF00FF"/>
          <w:sz w:val="24"/>
          <w:szCs w:val="24"/>
          <w:rPrChange w:id="43" w:author="Caitlin Jeffrey" w:date="2024-05-21T17:16:00Z" w16du:dateUtc="2024-05-21T21:16:00Z">
            <w:rPr>
              <w:rFonts w:ascii="Times New Roman" w:hAnsi="Times New Roman" w:cs="Times New Roman"/>
              <w:sz w:val="24"/>
              <w:szCs w:val="24"/>
            </w:rPr>
          </w:rPrChange>
        </w:rPr>
      </w:r>
      <w:r w:rsidR="00734A64" w:rsidRPr="00822EDD">
        <w:rPr>
          <w:rFonts w:ascii="Times New Roman" w:hAnsi="Times New Roman" w:cs="Times New Roman"/>
          <w:color w:val="FF00FF"/>
          <w:sz w:val="24"/>
          <w:szCs w:val="24"/>
        </w:rPr>
        <w:fldChar w:fldCharType="end"/>
      </w:r>
      <w:r w:rsidR="00873D76" w:rsidRPr="00822EDD">
        <w:rPr>
          <w:rFonts w:ascii="Times New Roman" w:hAnsi="Times New Roman" w:cs="Times New Roman"/>
          <w:color w:val="FF00FF"/>
          <w:sz w:val="24"/>
          <w:szCs w:val="24"/>
          <w:rPrChange w:id="44" w:author="Caitlin Jeffrey" w:date="2024-05-21T17:16:00Z" w16du:dateUtc="2024-05-21T21:16:00Z">
            <w:rPr>
              <w:rFonts w:ascii="Times New Roman" w:hAnsi="Times New Roman" w:cs="Times New Roman"/>
              <w:sz w:val="24"/>
              <w:szCs w:val="24"/>
            </w:rPr>
          </w:rPrChange>
        </w:rPr>
      </w:r>
      <w:r w:rsidR="00873D76" w:rsidRPr="00822EDD">
        <w:rPr>
          <w:rFonts w:ascii="Times New Roman" w:hAnsi="Times New Roman" w:cs="Times New Roman"/>
          <w:color w:val="FF00FF"/>
          <w:sz w:val="24"/>
          <w:szCs w:val="24"/>
        </w:rPr>
        <w:fldChar w:fldCharType="separate"/>
      </w:r>
      <w:r w:rsidR="00734A64" w:rsidRPr="00822EDD">
        <w:rPr>
          <w:rFonts w:ascii="Times New Roman" w:hAnsi="Times New Roman" w:cs="Times New Roman"/>
          <w:noProof/>
          <w:color w:val="FF00FF"/>
          <w:sz w:val="24"/>
          <w:szCs w:val="24"/>
        </w:rPr>
        <w:t xml:space="preserve">(Tikofsky et al., 2003; Pol and Ruegg, </w:t>
      </w:r>
      <w:r w:rsidR="00734A64" w:rsidRPr="00822EDD">
        <w:rPr>
          <w:rFonts w:ascii="Times New Roman" w:hAnsi="Times New Roman" w:cs="Times New Roman"/>
          <w:noProof/>
          <w:color w:val="FF00FF"/>
          <w:sz w:val="24"/>
          <w:szCs w:val="24"/>
        </w:rPr>
        <w:lastRenderedPageBreak/>
        <w:t>2007; Bombyk et al., 2008)</w:t>
      </w:r>
      <w:r w:rsidR="00873D76" w:rsidRPr="00822EDD">
        <w:rPr>
          <w:rFonts w:ascii="Times New Roman" w:hAnsi="Times New Roman" w:cs="Times New Roman"/>
          <w:color w:val="FF00FF"/>
          <w:sz w:val="24"/>
          <w:szCs w:val="24"/>
        </w:rPr>
        <w:fldChar w:fldCharType="end"/>
      </w:r>
      <w:r w:rsidR="002805D3" w:rsidRPr="00822EDD">
        <w:rPr>
          <w:rFonts w:ascii="Times New Roman" w:hAnsi="Times New Roman" w:cs="Times New Roman"/>
          <w:color w:val="FF00FF"/>
          <w:sz w:val="24"/>
          <w:szCs w:val="24"/>
        </w:rPr>
        <w:t xml:space="preserve">. </w:t>
      </w:r>
      <w:r w:rsidR="004A217F" w:rsidRPr="00822EDD">
        <w:rPr>
          <w:rFonts w:ascii="Times New Roman" w:hAnsi="Times New Roman" w:cs="Times New Roman"/>
          <w:color w:val="FF00FF"/>
          <w:sz w:val="24"/>
          <w:szCs w:val="24"/>
        </w:rPr>
        <w:t>These differences between conventional and organic farms are</w:t>
      </w:r>
      <w:r w:rsidR="00A60C1F" w:rsidRPr="00822EDD">
        <w:rPr>
          <w:rFonts w:ascii="Times New Roman" w:hAnsi="Times New Roman" w:cs="Times New Roman"/>
          <w:color w:val="FF00FF"/>
          <w:sz w:val="24"/>
          <w:szCs w:val="24"/>
        </w:rPr>
        <w:t xml:space="preserve"> significant, as: 1) </w:t>
      </w:r>
      <w:r w:rsidR="00295615" w:rsidRPr="00822EDD">
        <w:rPr>
          <w:rFonts w:ascii="Times New Roman" w:hAnsi="Times New Roman" w:cs="Times New Roman"/>
          <w:color w:val="FF00FF"/>
          <w:sz w:val="24"/>
          <w:szCs w:val="24"/>
        </w:rPr>
        <w:t xml:space="preserve">variation in </w:t>
      </w:r>
      <w:r w:rsidR="00266A4D" w:rsidRPr="00822EDD">
        <w:rPr>
          <w:rFonts w:ascii="Times New Roman" w:hAnsi="Times New Roman" w:cs="Times New Roman"/>
          <w:color w:val="FF00FF"/>
          <w:sz w:val="24"/>
          <w:szCs w:val="24"/>
        </w:rPr>
        <w:t xml:space="preserve">NASM species distribution and diversity </w:t>
      </w:r>
      <w:r w:rsidR="006229A8" w:rsidRPr="00822EDD">
        <w:rPr>
          <w:rFonts w:ascii="Times New Roman" w:hAnsi="Times New Roman" w:cs="Times New Roman"/>
          <w:color w:val="FF00FF"/>
          <w:sz w:val="24"/>
          <w:szCs w:val="24"/>
        </w:rPr>
        <w:t>is associated with a variety of different management practices</w:t>
      </w:r>
      <w:r w:rsidR="00B63F5B" w:rsidRPr="00822EDD">
        <w:rPr>
          <w:rFonts w:ascii="Times New Roman" w:hAnsi="Times New Roman" w:cs="Times New Roman"/>
          <w:color w:val="FF00FF"/>
          <w:sz w:val="24"/>
          <w:szCs w:val="24"/>
        </w:rPr>
        <w:t xml:space="preserve"> </w:t>
      </w:r>
      <w:r w:rsidR="00B63F5B" w:rsidRPr="00822EDD">
        <w:rPr>
          <w:rFonts w:ascii="Times New Roman" w:hAnsi="Times New Roman" w:cs="Times New Roman"/>
          <w:color w:val="FF00FF"/>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822EDD">
        <w:rPr>
          <w:rFonts w:ascii="Times New Roman" w:hAnsi="Times New Roman" w:cs="Times New Roman"/>
          <w:color w:val="FF00FF"/>
          <w:sz w:val="24"/>
          <w:szCs w:val="24"/>
        </w:rPr>
        <w:instrText xml:space="preserve"> ADDIN EN.CITE </w:instrText>
      </w:r>
      <w:r w:rsidR="00734A64" w:rsidRPr="00822EDD">
        <w:rPr>
          <w:rFonts w:ascii="Times New Roman" w:hAnsi="Times New Roman" w:cs="Times New Roman"/>
          <w:color w:val="FF00FF"/>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734A64" w:rsidRPr="00822EDD">
        <w:rPr>
          <w:rFonts w:ascii="Times New Roman" w:hAnsi="Times New Roman" w:cs="Times New Roman"/>
          <w:color w:val="FF00FF"/>
          <w:sz w:val="24"/>
          <w:szCs w:val="24"/>
        </w:rPr>
        <w:instrText xml:space="preserve"> ADDIN EN.CITE.DATA </w:instrText>
      </w:r>
      <w:r w:rsidR="00734A64" w:rsidRPr="00822EDD">
        <w:rPr>
          <w:rFonts w:ascii="Times New Roman" w:hAnsi="Times New Roman" w:cs="Times New Roman"/>
          <w:color w:val="FF00FF"/>
          <w:sz w:val="24"/>
          <w:szCs w:val="24"/>
          <w:rPrChange w:id="45" w:author="Caitlin Jeffrey" w:date="2024-05-21T17:16:00Z" w16du:dateUtc="2024-05-21T21:16:00Z">
            <w:rPr>
              <w:rFonts w:ascii="Times New Roman" w:hAnsi="Times New Roman" w:cs="Times New Roman"/>
              <w:sz w:val="24"/>
              <w:szCs w:val="24"/>
            </w:rPr>
          </w:rPrChange>
        </w:rPr>
      </w:r>
      <w:r w:rsidR="00734A64" w:rsidRPr="00822EDD">
        <w:rPr>
          <w:rFonts w:ascii="Times New Roman" w:hAnsi="Times New Roman" w:cs="Times New Roman"/>
          <w:color w:val="FF00FF"/>
          <w:sz w:val="24"/>
          <w:szCs w:val="24"/>
        </w:rPr>
        <w:fldChar w:fldCharType="end"/>
      </w:r>
      <w:r w:rsidR="00B63F5B" w:rsidRPr="00822EDD">
        <w:rPr>
          <w:rFonts w:ascii="Times New Roman" w:hAnsi="Times New Roman" w:cs="Times New Roman"/>
          <w:color w:val="FF00FF"/>
          <w:sz w:val="24"/>
          <w:szCs w:val="24"/>
          <w:rPrChange w:id="46" w:author="Caitlin Jeffrey" w:date="2024-05-21T17:16:00Z" w16du:dateUtc="2024-05-21T21:16:00Z">
            <w:rPr>
              <w:rFonts w:ascii="Times New Roman" w:hAnsi="Times New Roman" w:cs="Times New Roman"/>
              <w:sz w:val="24"/>
              <w:szCs w:val="24"/>
            </w:rPr>
          </w:rPrChange>
        </w:rPr>
      </w:r>
      <w:r w:rsidR="00B63F5B" w:rsidRPr="00822EDD">
        <w:rPr>
          <w:rFonts w:ascii="Times New Roman" w:hAnsi="Times New Roman" w:cs="Times New Roman"/>
          <w:color w:val="FF00FF"/>
          <w:sz w:val="24"/>
          <w:szCs w:val="24"/>
        </w:rPr>
        <w:fldChar w:fldCharType="separate"/>
      </w:r>
      <w:r w:rsidR="00734A64" w:rsidRPr="00822EDD">
        <w:rPr>
          <w:rFonts w:ascii="Times New Roman" w:hAnsi="Times New Roman" w:cs="Times New Roman"/>
          <w:noProof/>
          <w:color w:val="FF00FF"/>
          <w:sz w:val="24"/>
          <w:szCs w:val="24"/>
        </w:rPr>
        <w:t>(Dufour et al., 2012; Condas et al., 2017a)</w:t>
      </w:r>
      <w:r w:rsidR="00B63F5B" w:rsidRPr="00822EDD">
        <w:rPr>
          <w:rFonts w:ascii="Times New Roman" w:hAnsi="Times New Roman" w:cs="Times New Roman"/>
          <w:color w:val="FF00FF"/>
          <w:sz w:val="24"/>
          <w:szCs w:val="24"/>
        </w:rPr>
        <w:fldChar w:fldCharType="end"/>
      </w:r>
      <w:r w:rsidR="00295615" w:rsidRPr="00822EDD">
        <w:rPr>
          <w:rFonts w:ascii="Times New Roman" w:hAnsi="Times New Roman" w:cs="Times New Roman"/>
          <w:color w:val="FF00FF"/>
          <w:sz w:val="24"/>
          <w:szCs w:val="24"/>
        </w:rPr>
        <w:t>, and 2)</w:t>
      </w:r>
      <w:r w:rsidR="008526C5" w:rsidRPr="00822EDD">
        <w:rPr>
          <w:rFonts w:ascii="Times New Roman" w:hAnsi="Times New Roman" w:cs="Times New Roman"/>
          <w:color w:val="FF00FF"/>
          <w:sz w:val="24"/>
          <w:szCs w:val="24"/>
        </w:rPr>
        <w:t xml:space="preserve"> </w:t>
      </w:r>
      <w:r w:rsidR="00FC1AB3" w:rsidRPr="00822EDD">
        <w:rPr>
          <w:rFonts w:ascii="Times New Roman" w:hAnsi="Times New Roman" w:cs="Times New Roman"/>
          <w:color w:val="FF00FF"/>
          <w:sz w:val="24"/>
          <w:szCs w:val="24"/>
        </w:rPr>
        <w:t>in the absence of</w:t>
      </w:r>
      <w:r w:rsidR="008526C5" w:rsidRPr="00822EDD">
        <w:rPr>
          <w:rFonts w:ascii="Times New Roman" w:hAnsi="Times New Roman" w:cs="Times New Roman"/>
          <w:color w:val="FF00FF"/>
          <w:sz w:val="24"/>
          <w:szCs w:val="24"/>
        </w:rPr>
        <w:t xml:space="preserve"> antibiotic usage, </w:t>
      </w:r>
      <w:r w:rsidR="00455598" w:rsidRPr="00822EDD">
        <w:rPr>
          <w:rFonts w:ascii="Times New Roman" w:hAnsi="Times New Roman" w:cs="Times New Roman"/>
          <w:color w:val="FF00FF"/>
          <w:sz w:val="24"/>
          <w:szCs w:val="24"/>
        </w:rPr>
        <w:t>disparate</w:t>
      </w:r>
      <w:r w:rsidR="006E0699" w:rsidRPr="00822EDD">
        <w:rPr>
          <w:rFonts w:ascii="Times New Roman" w:hAnsi="Times New Roman" w:cs="Times New Roman"/>
          <w:color w:val="FF00FF"/>
          <w:sz w:val="24"/>
          <w:szCs w:val="24"/>
        </w:rPr>
        <w:t xml:space="preserve"> </w:t>
      </w:r>
      <w:r w:rsidR="008526C5" w:rsidRPr="00822EDD">
        <w:rPr>
          <w:rFonts w:ascii="Times New Roman" w:hAnsi="Times New Roman" w:cs="Times New Roman"/>
          <w:color w:val="FF00FF"/>
          <w:sz w:val="24"/>
          <w:szCs w:val="24"/>
        </w:rPr>
        <w:t xml:space="preserve">selective pressures </w:t>
      </w:r>
      <w:r w:rsidR="00C12515" w:rsidRPr="00822EDD">
        <w:rPr>
          <w:rFonts w:ascii="Times New Roman" w:hAnsi="Times New Roman" w:cs="Times New Roman"/>
          <w:color w:val="FF00FF"/>
          <w:sz w:val="24"/>
          <w:szCs w:val="24"/>
        </w:rPr>
        <w:t>on</w:t>
      </w:r>
      <w:r w:rsidR="008860E6" w:rsidRPr="00822EDD">
        <w:rPr>
          <w:rFonts w:ascii="Times New Roman" w:hAnsi="Times New Roman" w:cs="Times New Roman"/>
          <w:color w:val="FF00FF"/>
          <w:sz w:val="24"/>
          <w:szCs w:val="24"/>
        </w:rPr>
        <w:t xml:space="preserve"> organic dairies </w:t>
      </w:r>
      <w:r w:rsidR="00303379" w:rsidRPr="00822EDD">
        <w:rPr>
          <w:rFonts w:ascii="Times New Roman" w:hAnsi="Times New Roman" w:cs="Times New Roman"/>
          <w:color w:val="FF00FF"/>
          <w:sz w:val="24"/>
          <w:szCs w:val="24"/>
        </w:rPr>
        <w:t xml:space="preserve">could </w:t>
      </w:r>
      <w:r w:rsidR="008860E6" w:rsidRPr="00822EDD">
        <w:rPr>
          <w:rFonts w:ascii="Times New Roman" w:hAnsi="Times New Roman" w:cs="Times New Roman"/>
          <w:color w:val="FF00FF"/>
          <w:sz w:val="24"/>
          <w:szCs w:val="24"/>
        </w:rPr>
        <w:t xml:space="preserve">potentially </w:t>
      </w:r>
      <w:r w:rsidR="00303379" w:rsidRPr="00822EDD">
        <w:rPr>
          <w:rFonts w:ascii="Times New Roman" w:hAnsi="Times New Roman" w:cs="Times New Roman"/>
          <w:color w:val="FF00FF"/>
          <w:sz w:val="24"/>
          <w:szCs w:val="24"/>
        </w:rPr>
        <w:t xml:space="preserve">result in </w:t>
      </w:r>
      <w:commentRangeStart w:id="47"/>
      <w:commentRangeStart w:id="48"/>
      <w:r w:rsidR="00303379" w:rsidRPr="00822EDD">
        <w:rPr>
          <w:rFonts w:ascii="Times New Roman" w:hAnsi="Times New Roman" w:cs="Times New Roman"/>
          <w:color w:val="FF00FF"/>
          <w:sz w:val="24"/>
          <w:szCs w:val="24"/>
        </w:rPr>
        <w:t>population</w:t>
      </w:r>
      <w:r w:rsidR="008526C5" w:rsidRPr="00822EDD">
        <w:rPr>
          <w:rFonts w:ascii="Times New Roman" w:hAnsi="Times New Roman" w:cs="Times New Roman"/>
          <w:color w:val="FF00FF"/>
          <w:sz w:val="24"/>
          <w:szCs w:val="24"/>
        </w:rPr>
        <w:t xml:space="preserve"> </w:t>
      </w:r>
      <w:r w:rsidR="00303379" w:rsidRPr="00822EDD">
        <w:rPr>
          <w:rFonts w:ascii="Times New Roman" w:hAnsi="Times New Roman" w:cs="Times New Roman"/>
          <w:color w:val="FF00FF"/>
          <w:sz w:val="24"/>
          <w:szCs w:val="24"/>
        </w:rPr>
        <w:t xml:space="preserve">differences </w:t>
      </w:r>
      <w:commentRangeEnd w:id="47"/>
      <w:r w:rsidR="003E1D6A" w:rsidRPr="00051E01">
        <w:rPr>
          <w:rStyle w:val="CommentReference"/>
          <w:rFonts w:ascii="Times New Roman" w:hAnsi="Times New Roman" w:cs="Times New Roman"/>
          <w:color w:val="FF00FF"/>
          <w:sz w:val="24"/>
          <w:szCs w:val="24"/>
        </w:rPr>
        <w:commentReference w:id="47"/>
      </w:r>
      <w:commentRangeEnd w:id="48"/>
      <w:r w:rsidR="00BB4B4A" w:rsidRPr="00051E01">
        <w:rPr>
          <w:rStyle w:val="CommentReference"/>
          <w:color w:val="FF00FF"/>
        </w:rPr>
        <w:commentReference w:id="48"/>
      </w:r>
      <w:del w:id="49" w:author="John Barlow" w:date="2024-05-09T15:03:00Z">
        <w:r w:rsidR="00303379" w:rsidRPr="00822EDD" w:rsidDel="00F968A7">
          <w:rPr>
            <w:rFonts w:ascii="Times New Roman" w:hAnsi="Times New Roman" w:cs="Times New Roman"/>
            <w:color w:val="FF00FF"/>
            <w:sz w:val="24"/>
            <w:szCs w:val="24"/>
            <w:rPrChange w:id="50" w:author="Caitlin Jeffrey" w:date="2024-05-21T17:16:00Z" w16du:dateUtc="2024-05-21T21:16:00Z">
              <w:rPr>
                <w:rFonts w:ascii="Times New Roman" w:hAnsi="Times New Roman" w:cs="Times New Roman"/>
                <w:sz w:val="24"/>
                <w:szCs w:val="24"/>
              </w:rPr>
            </w:rPrChange>
          </w:rPr>
          <w:delText xml:space="preserve">of </w:delText>
        </w:r>
        <w:r w:rsidR="00F67D0D" w:rsidRPr="00822EDD" w:rsidDel="00F968A7">
          <w:rPr>
            <w:rFonts w:ascii="Times New Roman" w:hAnsi="Times New Roman" w:cs="Times New Roman"/>
            <w:color w:val="FF00FF"/>
            <w:sz w:val="24"/>
            <w:szCs w:val="24"/>
            <w:rPrChange w:id="51" w:author="Caitlin Jeffrey" w:date="2024-05-21T17:16:00Z" w16du:dateUtc="2024-05-21T21:16:00Z">
              <w:rPr>
                <w:rFonts w:ascii="Times New Roman" w:hAnsi="Times New Roman" w:cs="Times New Roman"/>
                <w:sz w:val="24"/>
                <w:szCs w:val="24"/>
              </w:rPr>
            </w:rPrChange>
          </w:rPr>
          <w:delText xml:space="preserve">mastitis-causing </w:delText>
        </w:r>
        <w:r w:rsidR="0028520D" w:rsidRPr="00822EDD" w:rsidDel="00F968A7">
          <w:rPr>
            <w:rFonts w:ascii="Times New Roman" w:hAnsi="Times New Roman" w:cs="Times New Roman"/>
            <w:color w:val="FF00FF"/>
            <w:sz w:val="24"/>
            <w:szCs w:val="24"/>
            <w:rPrChange w:id="52" w:author="Caitlin Jeffrey" w:date="2024-05-21T17:16:00Z" w16du:dateUtc="2024-05-21T21:16:00Z">
              <w:rPr>
                <w:rFonts w:ascii="Times New Roman" w:hAnsi="Times New Roman" w:cs="Times New Roman"/>
                <w:sz w:val="24"/>
                <w:szCs w:val="24"/>
              </w:rPr>
            </w:rPrChange>
          </w:rPr>
          <w:delText>bacteria</w:delText>
        </w:r>
        <w:r w:rsidR="00303379" w:rsidRPr="00822EDD" w:rsidDel="00F968A7">
          <w:rPr>
            <w:rFonts w:ascii="Times New Roman" w:hAnsi="Times New Roman" w:cs="Times New Roman"/>
            <w:color w:val="FF00FF"/>
            <w:sz w:val="24"/>
            <w:szCs w:val="24"/>
            <w:rPrChange w:id="53" w:author="Caitlin Jeffrey" w:date="2024-05-21T17:16:00Z" w16du:dateUtc="2024-05-21T21:16:00Z">
              <w:rPr>
                <w:rFonts w:ascii="Times New Roman" w:hAnsi="Times New Roman" w:cs="Times New Roman"/>
                <w:sz w:val="24"/>
                <w:szCs w:val="24"/>
              </w:rPr>
            </w:rPrChange>
          </w:rPr>
          <w:delText xml:space="preserve">. </w:delText>
        </w:r>
      </w:del>
      <w:ins w:id="54" w:author="John Barlow" w:date="2024-05-09T15:03:00Z">
        <w:r w:rsidR="00F968A7" w:rsidRPr="00822EDD">
          <w:rPr>
            <w:rFonts w:ascii="Times New Roman" w:hAnsi="Times New Roman" w:cs="Times New Roman"/>
            <w:color w:val="FF00FF"/>
            <w:sz w:val="24"/>
            <w:szCs w:val="24"/>
            <w:rPrChange w:id="55" w:author="Caitlin Jeffrey" w:date="2024-05-21T17:16:00Z" w16du:dateUtc="2024-05-21T21:16:00Z">
              <w:rPr>
                <w:rFonts w:ascii="Times New Roman" w:hAnsi="Times New Roman" w:cs="Times New Roman"/>
                <w:sz w:val="24"/>
                <w:szCs w:val="24"/>
              </w:rPr>
            </w:rPrChange>
          </w:rPr>
          <w:t>-</w:t>
        </w:r>
        <w:commentRangeEnd w:id="42"/>
        <w:r w:rsidR="005E23B2" w:rsidRPr="00051E01">
          <w:rPr>
            <w:rStyle w:val="CommentReference"/>
            <w:color w:val="FF00FF"/>
          </w:rPr>
          <w:commentReference w:id="42"/>
        </w:r>
      </w:ins>
    </w:p>
    <w:p w14:paraId="285019D2" w14:textId="5E1FC633" w:rsidR="00816701" w:rsidRPr="00105CE5" w:rsidRDefault="007B668B" w:rsidP="00105CE5">
      <w:pPr>
        <w:spacing w:line="480" w:lineRule="auto"/>
        <w:rPr>
          <w:rFonts w:ascii="Times New Roman" w:hAnsi="Times New Roman" w:cs="Times New Roman"/>
          <w:sz w:val="24"/>
          <w:szCs w:val="24"/>
        </w:rPr>
      </w:pPr>
      <w:r w:rsidRPr="00105CE5">
        <w:rPr>
          <w:rFonts w:ascii="Times New Roman" w:hAnsi="Times New Roman" w:cs="Times New Roman"/>
          <w:sz w:val="24"/>
          <w:szCs w:val="24"/>
        </w:rPr>
        <w:tab/>
      </w:r>
      <w:r w:rsidR="00280D3C" w:rsidRPr="00105CE5">
        <w:rPr>
          <w:rFonts w:ascii="Times New Roman" w:hAnsi="Times New Roman" w:cs="Times New Roman"/>
          <w:sz w:val="24"/>
          <w:szCs w:val="24"/>
        </w:rPr>
        <w:t xml:space="preserve">The </w:t>
      </w:r>
      <w:r w:rsidR="002754B2" w:rsidRPr="00105CE5">
        <w:rPr>
          <w:rFonts w:ascii="Times New Roman" w:hAnsi="Times New Roman" w:cs="Times New Roman"/>
          <w:sz w:val="24"/>
          <w:szCs w:val="24"/>
        </w:rPr>
        <w:t>current</w:t>
      </w:r>
      <w:r w:rsidR="00280D3C" w:rsidRPr="00105CE5">
        <w:rPr>
          <w:rFonts w:ascii="Times New Roman" w:hAnsi="Times New Roman" w:cs="Times New Roman"/>
          <w:sz w:val="24"/>
          <w:szCs w:val="24"/>
        </w:rPr>
        <w:t xml:space="preserve"> study</w:t>
      </w:r>
      <w:r w:rsidR="002754B2" w:rsidRPr="00105CE5">
        <w:rPr>
          <w:rFonts w:ascii="Times New Roman" w:hAnsi="Times New Roman" w:cs="Times New Roman"/>
          <w:sz w:val="24"/>
          <w:szCs w:val="24"/>
        </w:rPr>
        <w:t xml:space="preserve"> presents data from a longitudinal, cross-sectional </w:t>
      </w:r>
      <w:r w:rsidR="00826610" w:rsidRPr="00105CE5">
        <w:rPr>
          <w:rFonts w:ascii="Times New Roman" w:hAnsi="Times New Roman" w:cs="Times New Roman"/>
          <w:sz w:val="24"/>
          <w:szCs w:val="24"/>
        </w:rPr>
        <w:t>study of 10 certified organic dairy farms in Vermont</w:t>
      </w:r>
      <w:r w:rsidR="00541A4D" w:rsidRPr="00105CE5">
        <w:rPr>
          <w:rFonts w:ascii="Times New Roman" w:hAnsi="Times New Roman" w:cs="Times New Roman"/>
          <w:sz w:val="24"/>
          <w:szCs w:val="24"/>
        </w:rPr>
        <w:t xml:space="preserve">, U.S. </w:t>
      </w:r>
      <w:r w:rsidR="000D5995" w:rsidRPr="00105CE5">
        <w:rPr>
          <w:rFonts w:ascii="Times New Roman" w:hAnsi="Times New Roman" w:cs="Times New Roman"/>
          <w:sz w:val="24"/>
          <w:szCs w:val="24"/>
        </w:rPr>
        <w:t>Microbiological analys</w:t>
      </w:r>
      <w:r w:rsidR="00617EE3" w:rsidRPr="00105CE5">
        <w:rPr>
          <w:rFonts w:ascii="Times New Roman" w:hAnsi="Times New Roman" w:cs="Times New Roman"/>
          <w:sz w:val="24"/>
          <w:szCs w:val="24"/>
        </w:rPr>
        <w:t>e</w:t>
      </w:r>
      <w:r w:rsidR="00EB7934" w:rsidRPr="00105CE5">
        <w:rPr>
          <w:rFonts w:ascii="Times New Roman" w:hAnsi="Times New Roman" w:cs="Times New Roman"/>
          <w:sz w:val="24"/>
          <w:szCs w:val="24"/>
        </w:rPr>
        <w:t xml:space="preserve">s </w:t>
      </w:r>
      <w:r w:rsidR="00BA4A49" w:rsidRPr="00105CE5">
        <w:rPr>
          <w:rFonts w:ascii="Times New Roman" w:hAnsi="Times New Roman" w:cs="Times New Roman"/>
          <w:sz w:val="24"/>
          <w:szCs w:val="24"/>
        </w:rPr>
        <w:t xml:space="preserve">of quartermilk samples </w:t>
      </w:r>
      <w:r w:rsidR="00EB7934" w:rsidRPr="00105CE5">
        <w:rPr>
          <w:rFonts w:ascii="Times New Roman" w:hAnsi="Times New Roman" w:cs="Times New Roman"/>
          <w:sz w:val="24"/>
          <w:szCs w:val="24"/>
        </w:rPr>
        <w:t>to</w:t>
      </w:r>
      <w:r w:rsidR="00592EA5" w:rsidRPr="00105CE5">
        <w:rPr>
          <w:rFonts w:ascii="Times New Roman" w:hAnsi="Times New Roman" w:cs="Times New Roman"/>
          <w:sz w:val="24"/>
          <w:szCs w:val="24"/>
        </w:rPr>
        <w:t xml:space="preserve"> identify </w:t>
      </w:r>
      <w:r w:rsidR="00617EE3" w:rsidRPr="00105CE5">
        <w:rPr>
          <w:rFonts w:ascii="Times New Roman" w:hAnsi="Times New Roman" w:cs="Times New Roman"/>
          <w:sz w:val="24"/>
          <w:szCs w:val="24"/>
        </w:rPr>
        <w:t xml:space="preserve">IMI </w:t>
      </w:r>
      <w:r w:rsidR="00C5219B" w:rsidRPr="00105CE5">
        <w:rPr>
          <w:rFonts w:ascii="Times New Roman" w:hAnsi="Times New Roman" w:cs="Times New Roman"/>
          <w:sz w:val="24"/>
          <w:szCs w:val="24"/>
        </w:rPr>
        <w:t>due to</w:t>
      </w:r>
      <w:r w:rsidR="00592EA5" w:rsidRPr="00105CE5">
        <w:rPr>
          <w:rFonts w:ascii="Times New Roman" w:hAnsi="Times New Roman" w:cs="Times New Roman"/>
          <w:sz w:val="24"/>
          <w:szCs w:val="24"/>
        </w:rPr>
        <w:t xml:space="preserve"> non-</w:t>
      </w:r>
      <w:r w:rsidR="00592EA5" w:rsidRPr="00105CE5">
        <w:rPr>
          <w:rFonts w:ascii="Times New Roman" w:hAnsi="Times New Roman" w:cs="Times New Roman"/>
          <w:i/>
          <w:iCs/>
          <w:sz w:val="24"/>
          <w:szCs w:val="24"/>
        </w:rPr>
        <w:t>aureus</w:t>
      </w:r>
      <w:r w:rsidR="00592EA5" w:rsidRPr="00105CE5">
        <w:rPr>
          <w:rFonts w:ascii="Times New Roman" w:hAnsi="Times New Roman" w:cs="Times New Roman"/>
          <w:sz w:val="24"/>
          <w:szCs w:val="24"/>
        </w:rPr>
        <w:t xml:space="preserve"> staphylococci</w:t>
      </w:r>
      <w:r w:rsidR="00C5219B" w:rsidRPr="00105CE5">
        <w:rPr>
          <w:rFonts w:ascii="Times New Roman" w:hAnsi="Times New Roman" w:cs="Times New Roman"/>
          <w:sz w:val="24"/>
          <w:szCs w:val="24"/>
        </w:rPr>
        <w:t xml:space="preserve"> and mammaliicocci</w:t>
      </w:r>
      <w:r w:rsidR="00592EA5" w:rsidRPr="00105CE5">
        <w:rPr>
          <w:rFonts w:ascii="Times New Roman" w:hAnsi="Times New Roman" w:cs="Times New Roman"/>
          <w:sz w:val="24"/>
          <w:szCs w:val="24"/>
        </w:rPr>
        <w:t xml:space="preserve"> </w:t>
      </w:r>
      <w:r w:rsidR="00EB7934" w:rsidRPr="00105CE5">
        <w:rPr>
          <w:rFonts w:ascii="Times New Roman" w:hAnsi="Times New Roman" w:cs="Times New Roman"/>
          <w:sz w:val="24"/>
          <w:szCs w:val="24"/>
        </w:rPr>
        <w:t xml:space="preserve">were </w:t>
      </w:r>
      <w:r w:rsidR="00203B48" w:rsidRPr="00105CE5">
        <w:rPr>
          <w:rFonts w:ascii="Times New Roman" w:hAnsi="Times New Roman" w:cs="Times New Roman"/>
          <w:sz w:val="24"/>
          <w:szCs w:val="24"/>
        </w:rPr>
        <w:t xml:space="preserve">conducted in parallel </w:t>
      </w:r>
      <w:r w:rsidR="00C5219B" w:rsidRPr="00105CE5">
        <w:rPr>
          <w:rFonts w:ascii="Times New Roman" w:hAnsi="Times New Roman" w:cs="Times New Roman"/>
          <w:sz w:val="24"/>
          <w:szCs w:val="24"/>
        </w:rPr>
        <w:t>with</w:t>
      </w:r>
      <w:r w:rsidR="008F612A" w:rsidRPr="00105CE5">
        <w:rPr>
          <w:rFonts w:ascii="Times New Roman" w:hAnsi="Times New Roman" w:cs="Times New Roman"/>
          <w:sz w:val="24"/>
          <w:szCs w:val="24"/>
        </w:rPr>
        <w:t xml:space="preserve"> determination of</w:t>
      </w:r>
      <w:r w:rsidR="00C5219B" w:rsidRPr="00105CE5">
        <w:rPr>
          <w:rFonts w:ascii="Times New Roman" w:hAnsi="Times New Roman" w:cs="Times New Roman"/>
          <w:sz w:val="24"/>
          <w:szCs w:val="24"/>
        </w:rPr>
        <w:t xml:space="preserve"> </w:t>
      </w:r>
      <w:r w:rsidR="0038585E" w:rsidRPr="00105CE5">
        <w:rPr>
          <w:rFonts w:ascii="Times New Roman" w:hAnsi="Times New Roman" w:cs="Times New Roman"/>
          <w:sz w:val="24"/>
          <w:szCs w:val="24"/>
        </w:rPr>
        <w:t xml:space="preserve">quarter-level </w:t>
      </w:r>
      <w:r w:rsidR="00C5219B" w:rsidRPr="00105CE5">
        <w:rPr>
          <w:rFonts w:ascii="Times New Roman" w:hAnsi="Times New Roman" w:cs="Times New Roman"/>
          <w:sz w:val="24"/>
          <w:szCs w:val="24"/>
        </w:rPr>
        <w:t>somatic cell count</w:t>
      </w:r>
      <w:r w:rsidR="008F612A" w:rsidRPr="00105CE5">
        <w:rPr>
          <w:rFonts w:ascii="Times New Roman" w:hAnsi="Times New Roman" w:cs="Times New Roman"/>
          <w:sz w:val="24"/>
          <w:szCs w:val="24"/>
        </w:rPr>
        <w:t>.</w:t>
      </w:r>
      <w:r w:rsidR="00816701" w:rsidRPr="00105CE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objective was to estimate how </w:t>
      </w:r>
      <w:r w:rsidR="00816701" w:rsidRPr="00105CE5">
        <w:rPr>
          <w:rFonts w:ascii="Times New Roman" w:hAnsi="Times New Roman" w:cs="Times New Roman"/>
          <w:sz w:val="24"/>
          <w:szCs w:val="24"/>
        </w:rPr>
        <w:t xml:space="preserve">quarter </w:t>
      </w:r>
      <w:r w:rsidRPr="00105CE5">
        <w:rPr>
          <w:rFonts w:ascii="Times New Roman" w:hAnsi="Times New Roman" w:cs="Times New Roman"/>
          <w:sz w:val="24"/>
          <w:szCs w:val="24"/>
        </w:rPr>
        <w:t xml:space="preserve">SCC varied </w:t>
      </w:r>
      <w:r w:rsidR="00D23D47" w:rsidRPr="00105CE5">
        <w:rPr>
          <w:rFonts w:ascii="Times New Roman" w:hAnsi="Times New Roman" w:cs="Times New Roman"/>
          <w:sz w:val="24"/>
          <w:szCs w:val="24"/>
        </w:rPr>
        <w:t xml:space="preserve">as a result of </w:t>
      </w:r>
      <w:r w:rsidR="00BA318A" w:rsidRPr="00105CE5">
        <w:rPr>
          <w:rFonts w:ascii="Times New Roman" w:hAnsi="Times New Roman" w:cs="Times New Roman"/>
          <w:sz w:val="24"/>
          <w:szCs w:val="24"/>
        </w:rPr>
        <w:t>infection with the</w:t>
      </w:r>
      <w:r w:rsidR="00D23D47" w:rsidRPr="00105CE5">
        <w:rPr>
          <w:rFonts w:ascii="Times New Roman" w:hAnsi="Times New Roman" w:cs="Times New Roman"/>
          <w:sz w:val="24"/>
          <w:szCs w:val="24"/>
        </w:rPr>
        <w:t xml:space="preserve"> most commonly-</w:t>
      </w:r>
      <w:r w:rsidR="00CC75C7" w:rsidRPr="00105CE5">
        <w:rPr>
          <w:rFonts w:ascii="Times New Roman" w:hAnsi="Times New Roman" w:cs="Times New Roman"/>
          <w:sz w:val="24"/>
          <w:szCs w:val="24"/>
        </w:rPr>
        <w:t>isolated</w:t>
      </w:r>
      <w:r w:rsidR="00D23D47" w:rsidRPr="00105CE5">
        <w:rPr>
          <w:rFonts w:ascii="Times New Roman" w:hAnsi="Times New Roman" w:cs="Times New Roman"/>
          <w:sz w:val="24"/>
          <w:szCs w:val="24"/>
        </w:rPr>
        <w:t xml:space="preserve"> </w:t>
      </w:r>
      <w:r w:rsidR="008A6BA4" w:rsidRPr="00105CE5">
        <w:rPr>
          <w:rFonts w:ascii="Times New Roman" w:hAnsi="Times New Roman" w:cs="Times New Roman"/>
          <w:sz w:val="24"/>
          <w:szCs w:val="24"/>
        </w:rPr>
        <w:t>NASM species</w:t>
      </w:r>
      <w:r w:rsidR="00D23D47" w:rsidRPr="00105CE5">
        <w:rPr>
          <w:rFonts w:ascii="Times New Roman" w:hAnsi="Times New Roman" w:cs="Times New Roman"/>
          <w:sz w:val="24"/>
          <w:szCs w:val="24"/>
        </w:rPr>
        <w:t>, in order to identify</w:t>
      </w:r>
      <w:r w:rsidR="00816701" w:rsidRPr="00105CE5">
        <w:rPr>
          <w:rFonts w:ascii="Times New Roman" w:hAnsi="Times New Roman" w:cs="Times New Roman"/>
          <w:sz w:val="24"/>
          <w:szCs w:val="24"/>
        </w:rPr>
        <w:t xml:space="preserve"> </w:t>
      </w:r>
      <w:r w:rsidR="00D23D47" w:rsidRPr="00105CE5">
        <w:rPr>
          <w:rFonts w:ascii="Times New Roman" w:hAnsi="Times New Roman" w:cs="Times New Roman"/>
          <w:sz w:val="24"/>
          <w:szCs w:val="24"/>
        </w:rPr>
        <w:t xml:space="preserve">which </w:t>
      </w:r>
      <w:r w:rsidR="00816701" w:rsidRPr="00105CE5">
        <w:rPr>
          <w:rFonts w:ascii="Times New Roman" w:hAnsi="Times New Roman" w:cs="Times New Roman"/>
          <w:sz w:val="24"/>
          <w:szCs w:val="24"/>
        </w:rPr>
        <w:t xml:space="preserve">species </w:t>
      </w:r>
      <w:r w:rsidR="00D23D47" w:rsidRPr="00105CE5">
        <w:rPr>
          <w:rFonts w:ascii="Times New Roman" w:hAnsi="Times New Roman" w:cs="Times New Roman"/>
          <w:sz w:val="24"/>
          <w:szCs w:val="24"/>
        </w:rPr>
        <w:t>were</w:t>
      </w:r>
      <w:r w:rsidR="00816701" w:rsidRPr="00105CE5">
        <w:rPr>
          <w:rFonts w:ascii="Times New Roman" w:hAnsi="Times New Roman" w:cs="Times New Roman"/>
          <w:sz w:val="24"/>
          <w:szCs w:val="24"/>
        </w:rPr>
        <w:t xml:space="preserve"> more relevant to udder health</w:t>
      </w:r>
      <w:r w:rsidR="0047698F" w:rsidRPr="00105CE5">
        <w:rPr>
          <w:rFonts w:ascii="Times New Roman" w:hAnsi="Times New Roman" w:cs="Times New Roman"/>
          <w:sz w:val="24"/>
          <w:szCs w:val="24"/>
        </w:rPr>
        <w:t xml:space="preserve"> in this population of farms</w:t>
      </w:r>
      <w:r w:rsidR="00D23D47" w:rsidRPr="00105CE5">
        <w:rPr>
          <w:rFonts w:ascii="Times New Roman" w:hAnsi="Times New Roman" w:cs="Times New Roman"/>
          <w:sz w:val="24"/>
          <w:szCs w:val="24"/>
        </w:rPr>
        <w:t>.</w:t>
      </w:r>
    </w:p>
    <w:bookmarkEnd w:id="0"/>
    <w:p w14:paraId="139CF0FB" w14:textId="77777777" w:rsidR="00DD236A" w:rsidRPr="00105CE5" w:rsidRDefault="00DD236A" w:rsidP="00105CE5">
      <w:pPr>
        <w:spacing w:line="480" w:lineRule="auto"/>
        <w:ind w:firstLine="720"/>
        <w:rPr>
          <w:rFonts w:ascii="Times New Roman" w:hAnsi="Times New Roman" w:cs="Times New Roman"/>
          <w:sz w:val="24"/>
          <w:szCs w:val="24"/>
        </w:rPr>
      </w:pPr>
    </w:p>
    <w:p w14:paraId="4B647AA6" w14:textId="77777777" w:rsidR="00DD236A" w:rsidRPr="00105CE5" w:rsidRDefault="00DD236A" w:rsidP="00105CE5">
      <w:pPr>
        <w:spacing w:line="480" w:lineRule="auto"/>
        <w:ind w:firstLine="720"/>
        <w:rPr>
          <w:rFonts w:ascii="Times New Roman" w:hAnsi="Times New Roman" w:cs="Times New Roman"/>
          <w:sz w:val="24"/>
          <w:szCs w:val="24"/>
        </w:rPr>
      </w:pPr>
    </w:p>
    <w:p w14:paraId="75EE8968" w14:textId="77777777" w:rsidR="00DD236A" w:rsidRPr="00105CE5" w:rsidRDefault="00DD236A" w:rsidP="00105CE5">
      <w:pPr>
        <w:spacing w:line="480" w:lineRule="auto"/>
        <w:ind w:firstLine="720"/>
        <w:rPr>
          <w:rFonts w:ascii="Times New Roman" w:hAnsi="Times New Roman" w:cs="Times New Roman"/>
          <w:sz w:val="24"/>
          <w:szCs w:val="24"/>
        </w:rPr>
      </w:pPr>
    </w:p>
    <w:p w14:paraId="5CDBFE3B" w14:textId="77777777" w:rsidR="006C27A9" w:rsidRPr="00105CE5" w:rsidRDefault="006C27A9" w:rsidP="00105CE5">
      <w:pPr>
        <w:spacing w:line="480" w:lineRule="auto"/>
        <w:rPr>
          <w:rFonts w:ascii="Times New Roman" w:hAnsi="Times New Roman" w:cs="Times New Roman"/>
          <w:sz w:val="24"/>
          <w:szCs w:val="24"/>
        </w:rPr>
      </w:pPr>
    </w:p>
    <w:p w14:paraId="02450A2A" w14:textId="77777777" w:rsidR="006C27A9" w:rsidRPr="00105CE5" w:rsidRDefault="006C27A9" w:rsidP="00105CE5">
      <w:pPr>
        <w:spacing w:line="480" w:lineRule="auto"/>
        <w:ind w:firstLine="720"/>
        <w:rPr>
          <w:rFonts w:ascii="Times New Roman" w:hAnsi="Times New Roman" w:cs="Times New Roman"/>
          <w:sz w:val="24"/>
          <w:szCs w:val="24"/>
        </w:rPr>
      </w:pPr>
    </w:p>
    <w:p w14:paraId="0FE3C5AF" w14:textId="77777777" w:rsidR="007E7CB9" w:rsidRPr="007E7CB9" w:rsidRDefault="006C27A9" w:rsidP="007E7CB9">
      <w:pPr>
        <w:pStyle w:val="EndNoteBibliography"/>
        <w:spacing w:after="360"/>
      </w:pPr>
      <w:r w:rsidRPr="00105CE5">
        <w:rPr>
          <w:szCs w:val="24"/>
        </w:rPr>
        <w:fldChar w:fldCharType="begin"/>
      </w:r>
      <w:r w:rsidRPr="00105CE5">
        <w:rPr>
          <w:szCs w:val="24"/>
        </w:rPr>
        <w:instrText xml:space="preserve"> ADDIN EN.REFLIST </w:instrText>
      </w:r>
      <w:r w:rsidRPr="00105CE5">
        <w:rPr>
          <w:szCs w:val="24"/>
        </w:rPr>
        <w:fldChar w:fldCharType="separate"/>
      </w:r>
      <w:r w:rsidR="007E7CB9" w:rsidRPr="007E7CB9">
        <w:t>Åvall-Jääskeläinen, S., J. Koort, H. Simojoki, and S. Taponen. 2013. Bovine-associated CNS species resist phagocytosis differently. BMC Veterinary Research 9(1):227.</w:t>
      </w:r>
    </w:p>
    <w:p w14:paraId="6D6778DB" w14:textId="77777777" w:rsidR="007E7CB9" w:rsidRPr="007E7CB9" w:rsidRDefault="007E7CB9" w:rsidP="007E7CB9">
      <w:pPr>
        <w:pStyle w:val="EndNoteBibliography"/>
        <w:spacing w:after="360"/>
      </w:pPr>
      <w:r w:rsidRPr="007E7CB9">
        <w:t>Bombyk, R. A., A. L. Bykowski, C. E. Draper, E. J. Savelkoul, L. R. Sullivan, and T. J. Wyckoff. 2008. Comparison of types and antimicrobial susceptibility of Staphylococcus from conventional and organic dairies in west-central Minnesota, USA. J Appl Microbiol 104(6):1726-1731.</w:t>
      </w:r>
    </w:p>
    <w:p w14:paraId="6FE0BE94" w14:textId="77777777" w:rsidR="007E7CB9" w:rsidRPr="007E7CB9" w:rsidRDefault="007E7CB9" w:rsidP="007E7CB9">
      <w:pPr>
        <w:pStyle w:val="EndNoteBibliography"/>
        <w:spacing w:after="360"/>
      </w:pPr>
      <w:r w:rsidRPr="007E7CB9">
        <w:t>Breyne, K., S. De Vliegher, A. De Visscher, S. Piepers, and E. Meyer. 2015. Technical note: a pilot study using a mouse mastitis model to study differences between bovine associated coagulase-negative staphylococci. J Dairy Sci 98(2):1090-1100.</w:t>
      </w:r>
    </w:p>
    <w:p w14:paraId="3301E9BF" w14:textId="77777777" w:rsidR="007E7CB9" w:rsidRPr="007E7CB9" w:rsidRDefault="007E7CB9" w:rsidP="007E7CB9">
      <w:pPr>
        <w:pStyle w:val="EndNoteBibliography"/>
        <w:spacing w:after="360"/>
      </w:pPr>
      <w:r w:rsidRPr="007E7CB9">
        <w:lastRenderedPageBreak/>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4D83197A" w14:textId="77777777" w:rsidR="007E7CB9" w:rsidRPr="007E7CB9" w:rsidRDefault="007E7CB9" w:rsidP="007E7CB9">
      <w:pPr>
        <w:pStyle w:val="EndNoteBibliography"/>
        <w:spacing w:after="360"/>
      </w:pPr>
      <w:r w:rsidRPr="007E7CB9">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76A3930A" w14:textId="77777777" w:rsidR="007E7CB9" w:rsidRPr="007E7CB9" w:rsidRDefault="007E7CB9" w:rsidP="007E7CB9">
      <w:pPr>
        <w:pStyle w:val="EndNoteBibliography"/>
        <w:spacing w:after="360"/>
      </w:pPr>
      <w:r w:rsidRPr="007E7CB9">
        <w:t>De Buck, J., V. Ha, S. Naushad, D. B. Nobrega, C. Luby, J. R. Middleton, S. De Vliegher, and H. W. Barkema. 2021. Non-aureus Staphylococci and Bovine Udder Health: Current Understanding and Knowledge Gaps. Frontiers in Veterinary Science 8.</w:t>
      </w:r>
    </w:p>
    <w:p w14:paraId="59581582" w14:textId="77777777" w:rsidR="007E7CB9" w:rsidRPr="007E7CB9" w:rsidRDefault="007E7CB9" w:rsidP="007E7CB9">
      <w:pPr>
        <w:pStyle w:val="EndNoteBibliography"/>
        <w:spacing w:after="360"/>
      </w:pPr>
      <w:r w:rsidRPr="007E7CB9">
        <w:t>De Visscher, A., S. Piepers, F. Haesebrouck, and S. De Vliegher. 2016. Intramammary infection with coagulase-negative staphylococci at parturition: Species-specific prevalence, risk factors, and effect on udder health. J Dairy Sci 99(8):6457-6469.</w:t>
      </w:r>
    </w:p>
    <w:p w14:paraId="5279B008" w14:textId="77777777" w:rsidR="007E7CB9" w:rsidRPr="007E7CB9" w:rsidRDefault="007E7CB9" w:rsidP="007E7CB9">
      <w:pPr>
        <w:pStyle w:val="EndNoteBibliography"/>
        <w:spacing w:after="360"/>
      </w:pPr>
      <w:r w:rsidRPr="007E7CB9">
        <w:t>De Visscher, A., S. Piepers, F. Haesebrouck, K. Supre, and S. De Vliegher. 2017. Coagulase-negative Staphylococcus species in bulk milk: Prevalence, distribution, and associated subgroup- and species-specific risk factors. J Dairy Sci 100(1):629-642.</w:t>
      </w:r>
    </w:p>
    <w:p w14:paraId="44C47AC9" w14:textId="77777777" w:rsidR="007E7CB9" w:rsidRPr="007E7CB9" w:rsidRDefault="007E7CB9" w:rsidP="007E7CB9">
      <w:pPr>
        <w:pStyle w:val="EndNoteBibliography"/>
        <w:spacing w:after="360"/>
      </w:pPr>
      <w:r w:rsidRPr="007E7CB9">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0026D927" w14:textId="77777777" w:rsidR="007E7CB9" w:rsidRPr="007E7CB9" w:rsidRDefault="007E7CB9" w:rsidP="007E7CB9">
      <w:pPr>
        <w:pStyle w:val="EndNoteBibliography"/>
        <w:spacing w:after="360"/>
      </w:pPr>
      <w:r w:rsidRPr="007E7CB9">
        <w:t>Fergestad, M. E., F. Touzain, S. De Vliegher, A. De Visscher, D. Thiry, C. Ngassam Tchamba, J. G. Mainil, T. L’Abee-Lund, Y. Blanchard, and Y. Wasteson. 2021. Whole Genome Sequencing of Staphylococci Isolated From Bovine Milk Samples. Frontiers in Microbiology 12.</w:t>
      </w:r>
    </w:p>
    <w:p w14:paraId="65956779" w14:textId="77777777" w:rsidR="007E7CB9" w:rsidRPr="007E7CB9" w:rsidRDefault="007E7CB9" w:rsidP="007E7CB9">
      <w:pPr>
        <w:pStyle w:val="EndNoteBibliography"/>
        <w:spacing w:after="360"/>
      </w:pPr>
      <w:r w:rsidRPr="007E7CB9">
        <w:t>França, A., V. Gaio, N. Lopes, and L. D. R. Melo. 2021. Virulence Factors in Coagulase-Negative Staphylococci. Pathogens 10(2):170.</w:t>
      </w:r>
    </w:p>
    <w:p w14:paraId="2204EF39" w14:textId="77777777" w:rsidR="007E7CB9" w:rsidRPr="007E7CB9" w:rsidRDefault="007E7CB9" w:rsidP="007E7CB9">
      <w:pPr>
        <w:pStyle w:val="EndNoteBibliography"/>
        <w:spacing w:after="360"/>
      </w:pPr>
      <w:r w:rsidRPr="007E7CB9">
        <w:t>Frey, Y., J. P. Rodriguez, A. Thomann, S. Schwendener, and V. Perreten. 2013. Genetic characterization of antimicrobial resistance in coagulase-negative staphylococci from bovine mastitis milk. J. Dairy Sci. 96(4):2247-2257.</w:t>
      </w:r>
    </w:p>
    <w:p w14:paraId="78823B68" w14:textId="77777777" w:rsidR="007E7CB9" w:rsidRPr="007E7CB9" w:rsidRDefault="007E7CB9" w:rsidP="007E7CB9">
      <w:pPr>
        <w:pStyle w:val="EndNoteBibliography"/>
        <w:spacing w:after="360"/>
      </w:pPr>
      <w:r w:rsidRPr="007E7CB9">
        <w:t>Fry, P. R., J. R. Middleton, S. Dufour, J. Perry, D. Scholl, and I. Dohoo. 2014. Association of coagulase-negative staphylococcal species, mammary quarter milk somatic cell count, and persistence of intramammary infection in dairy cattle. J Dairy Sci 97(8):4876-4885.</w:t>
      </w:r>
    </w:p>
    <w:p w14:paraId="3F6A49CC" w14:textId="77777777" w:rsidR="007E7CB9" w:rsidRPr="007E7CB9" w:rsidRDefault="007E7CB9" w:rsidP="007E7CB9">
      <w:pPr>
        <w:pStyle w:val="EndNoteBibliography"/>
        <w:spacing w:after="360"/>
      </w:pPr>
      <w:r w:rsidRPr="007E7CB9">
        <w:lastRenderedPageBreak/>
        <w:t>Heikkilä, A. M., E. Liski, S. Pyörälä, and S. Taponen. 2018. Pathogen-specific production losses in bovine mastitis. J. Dairy Sci. 101(10):9493-9504.</w:t>
      </w:r>
    </w:p>
    <w:p w14:paraId="1B09DCF4" w14:textId="77777777" w:rsidR="007E7CB9" w:rsidRPr="007E7CB9" w:rsidRDefault="007E7CB9" w:rsidP="007E7CB9">
      <w:pPr>
        <w:pStyle w:val="EndNoteBibliography"/>
        <w:spacing w:after="360"/>
      </w:pPr>
      <w:r w:rsidRPr="007E7CB9">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0A2D5FAB" w14:textId="77777777" w:rsidR="007E7CB9" w:rsidRPr="007E7CB9" w:rsidRDefault="007E7CB9" w:rsidP="007E7CB9">
      <w:pPr>
        <w:pStyle w:val="EndNoteBibliography"/>
        <w:spacing w:after="360"/>
      </w:pPr>
      <w:r w:rsidRPr="007E7CB9">
        <w:t>Naushad, S., S. A. Naqvi, D. Nobrega, C. Luby, P. Kastelic John, W. Barkema Herman, and J. De Buck. 2019. Comprehensive Virulence Gene Profiling of Bovine Non-aureus Staphylococci Based on Whole-Genome Sequencing Data. mSystems 4(2):10.1128/msystems.00098-00018.</w:t>
      </w:r>
    </w:p>
    <w:p w14:paraId="0FE45D20" w14:textId="77777777" w:rsidR="007E7CB9" w:rsidRPr="007E7CB9" w:rsidRDefault="007E7CB9" w:rsidP="007E7CB9">
      <w:pPr>
        <w:pStyle w:val="EndNoteBibliography"/>
        <w:spacing w:after="360"/>
      </w:pPr>
      <w:r w:rsidRPr="007E7CB9">
        <w:t>Nyman, A. K., C. Fasth, and K. P. Waller. 2018. Intramammary infections with different non-aureus staphylococci in dairy cows. J. Dairy Sci. 101(2):1403-1418.</w:t>
      </w:r>
    </w:p>
    <w:p w14:paraId="16E89FE1" w14:textId="77777777" w:rsidR="007E7CB9" w:rsidRPr="007E7CB9" w:rsidRDefault="007E7CB9" w:rsidP="007E7CB9">
      <w:pPr>
        <w:pStyle w:val="EndNoteBibliography"/>
        <w:spacing w:after="360"/>
      </w:pPr>
      <w:r w:rsidRPr="007E7CB9">
        <w:t>Persson Waller, K., A. Aspán, A. Nyman, Y. Persson, and U. Grönlund Andersson. 2011. CNS species and antimicrobial resistance in clinical and subclinical bovine mastitis. Veterinary Microbiology 152(1-2):112-116.</w:t>
      </w:r>
    </w:p>
    <w:p w14:paraId="44559348" w14:textId="77777777" w:rsidR="007E7CB9" w:rsidRPr="007E7CB9" w:rsidRDefault="007E7CB9" w:rsidP="007E7CB9">
      <w:pPr>
        <w:pStyle w:val="EndNoteBibliography"/>
        <w:spacing w:after="360"/>
      </w:pPr>
      <w:r w:rsidRPr="007E7CB9">
        <w:t>Piessens, V., E. Van Coillie, B. Verbist, K. Supre, G. Braem, A. Van Nuffel, L. De Vuyst, M. Heyndrickx, and S. De Vliegher. 2011. Distribution of coagulase-negative Staphylococcus species from milk and environment of dairy cows differs between herds. J Dairy Sci 94(6):2933-2944.</w:t>
      </w:r>
    </w:p>
    <w:p w14:paraId="73F269FE" w14:textId="77777777" w:rsidR="007E7CB9" w:rsidRPr="007E7CB9" w:rsidRDefault="007E7CB9" w:rsidP="007E7CB9">
      <w:pPr>
        <w:pStyle w:val="EndNoteBibliography"/>
        <w:spacing w:after="360"/>
      </w:pPr>
      <w:r w:rsidRPr="007E7CB9">
        <w:t>Pol, M. and P. L. Ruegg. 2007. Relationship between antimicrobial drug usage and antimicrobial susceptibility of gram-positive mastitis pathogens. J Dairy Sci 90(1):262-273.</w:t>
      </w:r>
    </w:p>
    <w:p w14:paraId="563BC47A" w14:textId="77777777" w:rsidR="007E7CB9" w:rsidRPr="007E7CB9" w:rsidRDefault="007E7CB9" w:rsidP="007E7CB9">
      <w:pPr>
        <w:pStyle w:val="EndNoteBibliography"/>
        <w:spacing w:after="360"/>
      </w:pPr>
      <w:r w:rsidRPr="007E7CB9">
        <w:t>Rowe, S. M., S. M. Godden, E. Royster, J. Timmerman, B. A. Crooker, and M. Boyle. 2019. Cross-sectional study of the relationships among bedding materials, bedding bacteria counts, and intramammary infection in late-lactation dairy cows. J Dairy Sci 102(12):11384-11400.</w:t>
      </w:r>
    </w:p>
    <w:p w14:paraId="27D5472A" w14:textId="77777777" w:rsidR="007E7CB9" w:rsidRPr="007E7CB9" w:rsidRDefault="007E7CB9" w:rsidP="007E7CB9">
      <w:pPr>
        <w:pStyle w:val="EndNoteBibliography"/>
        <w:spacing w:after="360"/>
      </w:pPr>
      <w:r w:rsidRPr="007E7CB9">
        <w:t>Ruegg, P. L. 2009. Management of mastitis on organic and conventional dairy farms. J Anim Sci 87(13 Suppl):43-55.</w:t>
      </w:r>
    </w:p>
    <w:p w14:paraId="255BABEC" w14:textId="77777777" w:rsidR="007E7CB9" w:rsidRPr="007E7CB9" w:rsidRDefault="007E7CB9" w:rsidP="007E7CB9">
      <w:pPr>
        <w:pStyle w:val="EndNoteBibliography"/>
        <w:spacing w:after="360"/>
      </w:pPr>
      <w:r w:rsidRPr="007E7CB9">
        <w:t>Schepers, A. J., T. J. Lam, Y. H. Schukken, J. B. Wilmink, and W. J. Hanekamp. 1997. Estimation of variance components for somatic cell counts to determine thresholds for uninfected quarters. J Dairy Sci 80(8):1833-1840.</w:t>
      </w:r>
    </w:p>
    <w:p w14:paraId="5713785A" w14:textId="77777777" w:rsidR="007E7CB9" w:rsidRPr="007E7CB9" w:rsidRDefault="007E7CB9" w:rsidP="007E7CB9">
      <w:pPr>
        <w:pStyle w:val="EndNoteBibliography"/>
        <w:spacing w:after="360"/>
      </w:pPr>
      <w:r w:rsidRPr="007E7CB9">
        <w:t>Schukken, Y. H., R. N. González, L. L. Tikofsky, H. F. Schulte, C. G. Santisteban, F. L. Welcome, G. J. Bennett, M. J. Zurakowski, and R. N. Zadoks. 2009. CNS mastitis: nothing to worry about? Vet Microbiol 134(1-2):9-14.</w:t>
      </w:r>
    </w:p>
    <w:p w14:paraId="24C79361" w14:textId="77777777" w:rsidR="007E7CB9" w:rsidRPr="007E7CB9" w:rsidRDefault="007E7CB9" w:rsidP="007E7CB9">
      <w:pPr>
        <w:pStyle w:val="EndNoteBibliography"/>
        <w:spacing w:after="360"/>
      </w:pPr>
      <w:r w:rsidRPr="007E7CB9">
        <w:lastRenderedPageBreak/>
        <w:t>Schutz, M. M., L. B. Hansen, G. R. Steuernagel, and A. L. Kuck. 1990. Variation of Milk, Fat, Protein, and Somatic Cells for Dairy Cattle1. J. Dairy Sci. 73(2):484-493.</w:t>
      </w:r>
    </w:p>
    <w:p w14:paraId="5EC2BA9E" w14:textId="77777777" w:rsidR="007E7CB9" w:rsidRPr="007E7CB9" w:rsidRDefault="007E7CB9" w:rsidP="007E7CB9">
      <w:pPr>
        <w:pStyle w:val="EndNoteBibliography"/>
        <w:spacing w:after="360"/>
      </w:pPr>
      <w:r w:rsidRPr="007E7CB9">
        <w:t>Simojoki, H., T. Orro, S. Taponen, and S. Pyorala. 2009. Host response in bovine mastitis experimentally induced with Staphylococcus chromogenes. Veterinary Microbiology 134(1-2):95-99.</w:t>
      </w:r>
    </w:p>
    <w:p w14:paraId="72159A1B" w14:textId="77777777" w:rsidR="007E7CB9" w:rsidRPr="007E7CB9" w:rsidRDefault="007E7CB9" w:rsidP="007E7CB9">
      <w:pPr>
        <w:pStyle w:val="EndNoteBibliography"/>
        <w:spacing w:after="360"/>
      </w:pPr>
      <w:r w:rsidRPr="007E7CB9">
        <w:t>Stiglbauer, K. E., K. M. Cicconi-Hogan, R. Richert, Y. H. Schukken, P. L. Ruegg, and M. Gamroth. 2013. Assessment of herd management on organic and conventional dairy farms in the United States. J. Dairy Sci. 96(2):1290-1300.</w:t>
      </w:r>
    </w:p>
    <w:p w14:paraId="4C49FE82" w14:textId="77777777" w:rsidR="007E7CB9" w:rsidRPr="007E7CB9" w:rsidRDefault="007E7CB9" w:rsidP="007E7CB9">
      <w:pPr>
        <w:pStyle w:val="EndNoteBibliography"/>
        <w:spacing w:after="360"/>
      </w:pPr>
      <w:r w:rsidRPr="007E7CB9">
        <w:t>Supré, K., F. Haesebrouck, R. N. Zadoks, M. Vaneechoutte, S. Piepers, and S. De Vliegher. 2011. Some coagulase-negative Staphylococcus species affect udder health more than others. J Dairy Sci 94(5):2329-2340.</w:t>
      </w:r>
    </w:p>
    <w:p w14:paraId="4E3BC9F0" w14:textId="77777777" w:rsidR="007E7CB9" w:rsidRPr="007E7CB9" w:rsidRDefault="007E7CB9" w:rsidP="007E7CB9">
      <w:pPr>
        <w:pStyle w:val="EndNoteBibliography"/>
        <w:spacing w:after="360"/>
      </w:pPr>
      <w:r w:rsidRPr="007E7CB9">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45561CED" w14:textId="77777777" w:rsidR="007E7CB9" w:rsidRPr="007E7CB9" w:rsidRDefault="007E7CB9" w:rsidP="007E7CB9">
      <w:pPr>
        <w:pStyle w:val="EndNoteBibliography"/>
        <w:spacing w:after="360"/>
      </w:pPr>
      <w:r w:rsidRPr="007E7CB9">
        <w:t>Taponen, S., V. Myllys, and S. Pyörälä. 2022. Somatic cell count in bovine quarter milk samples culture positive for various Staphylococcus species. Acta Veterinaria Scandinavica 64(1).</w:t>
      </w:r>
    </w:p>
    <w:p w14:paraId="0E1B2D6B" w14:textId="77777777" w:rsidR="007E7CB9" w:rsidRPr="007E7CB9" w:rsidRDefault="007E7CB9" w:rsidP="007E7CB9">
      <w:pPr>
        <w:pStyle w:val="EndNoteBibliography"/>
        <w:spacing w:after="360"/>
      </w:pPr>
      <w:r w:rsidRPr="007E7CB9">
        <w:t>Tikofsky, L. L., J. W. Barlow, C. Santisteban, and Y. H. Schukken. 2003. A comparison of antimicrobial susceptibility patterns for Staphylococcus aureus in organic and conventional dairy herds. Microb Drug Resist 9 Suppl 1:S39-45.</w:t>
      </w:r>
    </w:p>
    <w:p w14:paraId="1DF02319" w14:textId="77777777" w:rsidR="007E7CB9" w:rsidRPr="007E7CB9" w:rsidRDefault="007E7CB9" w:rsidP="007E7CB9">
      <w:pPr>
        <w:pStyle w:val="EndNoteBibliography"/>
        <w:spacing w:after="360"/>
      </w:pPr>
      <w:r w:rsidRPr="007E7CB9">
        <w:t>Tomazi, T., J. L. Gonçalves, J. R. Barreiro, M. A. Arcari, and M. V. Dos Santos. 2015. Bovine subclinical intramammary infection caused by coagulase-negative staphylococci increases somatic cell count but has no effect on milk yield or composition. J. Dairy Sci. 98(5):3071-3078.</w:t>
      </w:r>
    </w:p>
    <w:p w14:paraId="09954DE6" w14:textId="77777777" w:rsidR="007E7CB9" w:rsidRPr="007E7CB9" w:rsidRDefault="007E7CB9" w:rsidP="007E7CB9">
      <w:pPr>
        <w:pStyle w:val="EndNoteBibliography"/>
        <w:spacing w:after="360"/>
      </w:pPr>
      <w:r w:rsidRPr="007E7CB9">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3812D1C8" w14:textId="77777777" w:rsidR="007E7CB9" w:rsidRPr="007E7CB9" w:rsidRDefault="007E7CB9" w:rsidP="007E7CB9">
      <w:pPr>
        <w:pStyle w:val="EndNoteBibliography"/>
        <w:spacing w:after="360"/>
      </w:pPr>
      <w:r w:rsidRPr="007E7CB9">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689EEAA7" w14:textId="77777777" w:rsidR="007E7CB9" w:rsidRPr="007E7CB9" w:rsidRDefault="007E7CB9" w:rsidP="007E7CB9">
      <w:pPr>
        <w:pStyle w:val="EndNoteBibliography"/>
        <w:spacing w:after="360"/>
      </w:pPr>
      <w:r w:rsidRPr="007E7CB9">
        <w:lastRenderedPageBreak/>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5AB4A24E" w14:textId="77777777" w:rsidR="007E7CB9" w:rsidRPr="007E7CB9" w:rsidRDefault="007E7CB9" w:rsidP="007E7CB9">
      <w:pPr>
        <w:pStyle w:val="EndNoteBibliography"/>
        <w:spacing w:after="360"/>
      </w:pPr>
      <w:r w:rsidRPr="007E7CB9">
        <w:t>Verbeke, J., S. Piepers, K. Supré, and S. De Vliegher. 2014. Pathogen-specific incidence rate of clinical mastitis in Flemish dairy herds, severity, and association with herd hygiene. J. Dairy Sci. 97(11):6926-6934.</w:t>
      </w:r>
    </w:p>
    <w:p w14:paraId="513880E4" w14:textId="77777777" w:rsidR="007E7CB9" w:rsidRPr="007E7CB9" w:rsidRDefault="007E7CB9" w:rsidP="007E7CB9">
      <w:pPr>
        <w:pStyle w:val="EndNoteBibliography"/>
      </w:pPr>
      <w:r w:rsidRPr="007E7CB9">
        <w:t>Wuytack, A., A. De Visscher, S. Piepers, F. Boyen, F. Haesebrouck, and S. De Vliegher. 2020. Distribution of non-aureus staphylococci from quarter milk, teat apices, and rectal feces of dairy cows, and their virulence potential. J Dairy Sci 103(11):10658-10675.</w:t>
      </w:r>
    </w:p>
    <w:p w14:paraId="15D02995" w14:textId="0D3F51F9" w:rsidR="00D864EE" w:rsidRPr="00105CE5" w:rsidRDefault="006C27A9" w:rsidP="00105CE5">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fldChar w:fldCharType="end"/>
      </w:r>
    </w:p>
    <w:sectPr w:rsidR="00D864EE" w:rsidRPr="00105CE5" w:rsidSect="004318A3">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4-12T18:01:00Z" w:initials="CJ">
    <w:p w14:paraId="50456254" w14:textId="7D65A9C0" w:rsidR="00803BAE" w:rsidRDefault="00803BA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2" w:author="Caitlin Jeffrey" w:date="2024-04-12T18:02:00Z" w:initials="CJ">
    <w:p w14:paraId="6EB45BAD" w14:textId="3DA06D62" w:rsidR="00803BAE" w:rsidRDefault="00803BA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3" w:author="Caitlin Jeffrey" w:date="2024-04-12T18:02:00Z" w:initials="CJ">
    <w:p w14:paraId="49A6EF9F" w14:textId="67C66691" w:rsidR="00803BAE" w:rsidRDefault="00803BA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1" w:author="Caitlin Jeffrey" w:date="2024-04-16T14:17:00Z" w:initials="CJ">
    <w:p w14:paraId="2884DB4F" w14:textId="77777777" w:rsidR="001D4133" w:rsidRDefault="001D4133">
      <w:pPr>
        <w:pStyle w:val="CommentText"/>
      </w:pPr>
      <w:r>
        <w:rPr>
          <w:rStyle w:val="CommentReference"/>
        </w:rPr>
        <w:annotationRef/>
      </w:r>
      <w:r>
        <w:t>The abstract is unstructured but should cover the background, study aims, methods, key results, and conclusions. Do not include P-values in the abstract. Target length of abstract: 250 to 300 words</w:t>
      </w:r>
    </w:p>
    <w:p w14:paraId="14B21656" w14:textId="77777777" w:rsidR="00A93497" w:rsidRDefault="00A93497">
      <w:pPr>
        <w:pStyle w:val="CommentText"/>
      </w:pPr>
    </w:p>
    <w:p w14:paraId="08F48D75" w14:textId="345C97FD" w:rsidR="00A93497" w:rsidRDefault="00A93497">
      <w:pPr>
        <w:pStyle w:val="CommentText"/>
      </w:pP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22" w:author="John Barlow" w:date="2024-05-08T11:50:00Z" w:initials="JB">
    <w:p w14:paraId="45F79BC9" w14:textId="77777777" w:rsidR="0048560A" w:rsidRDefault="0048560A">
      <w:pPr>
        <w:pStyle w:val="CommentText"/>
      </w:pPr>
      <w:r>
        <w:rPr>
          <w:rStyle w:val="CommentReference"/>
        </w:rPr>
        <w:annotationRef/>
      </w:r>
      <w:r>
        <w:t xml:space="preserve">Is this true? Do we know this? </w:t>
      </w:r>
    </w:p>
    <w:p w14:paraId="3273C938" w14:textId="77777777" w:rsidR="0048560A" w:rsidRDefault="0048560A" w:rsidP="00220C12">
      <w:pPr>
        <w:pStyle w:val="CommentText"/>
      </w:pPr>
      <w:r>
        <w:t>We know the distribution varies among herds and between papers, but do we know the association between species diversity and management practices?</w:t>
      </w:r>
    </w:p>
  </w:comment>
  <w:comment w:id="28" w:author="Caitlin Jeffrey" w:date="2024-04-26T16:16:00Z" w:initials="CJ">
    <w:p w14:paraId="763D52AF" w14:textId="3D042E00" w:rsidR="00E819EF" w:rsidRDefault="00E819EF">
      <w:pPr>
        <w:pStyle w:val="CommentText"/>
      </w:pPr>
      <w:r>
        <w:rPr>
          <w:rStyle w:val="CommentReference"/>
        </w:rPr>
        <w:annotationRef/>
      </w:r>
      <w:r>
        <w:t>JDS suggests shooting for 250-300 words in the abstract; currently it’s at 3</w:t>
      </w:r>
      <w:r w:rsidR="003D4DBA">
        <w:t>67</w:t>
      </w:r>
      <w:r>
        <w:t>. If we remove pink sentence, would be 33</w:t>
      </w:r>
      <w:r w:rsidR="003D4DBA">
        <w:t>0</w:t>
      </w:r>
      <w:r>
        <w:t>.</w:t>
      </w:r>
    </w:p>
  </w:comment>
  <w:comment w:id="29" w:author="Caitlin Jeffrey" w:date="2024-04-12T18:03:00Z" w:initials="CJ">
    <w:p w14:paraId="3706A4D4" w14:textId="6DEF7BFE" w:rsidR="00907658" w:rsidRDefault="00907658">
      <w:pPr>
        <w:pStyle w:val="CommentText"/>
      </w:pPr>
      <w:r>
        <w:rPr>
          <w:rStyle w:val="CommentReference"/>
        </w:rPr>
        <w:annotationRef/>
      </w:r>
      <w:r>
        <w:t>After the abstract, list 2 to 5 key words or phrases</w:t>
      </w:r>
    </w:p>
  </w:comment>
  <w:comment w:id="30" w:author="Caitlin Jeffrey" w:date="2024-04-16T14:18:00Z" w:initials="CJ">
    <w:p w14:paraId="10A2308A" w14:textId="73EA92A0" w:rsidR="00652DA7" w:rsidRDefault="00652DA7">
      <w:pPr>
        <w:pStyle w:val="CommentText"/>
      </w:pPr>
      <w:r>
        <w:rPr>
          <w:rStyle w:val="CommentReference"/>
        </w:rPr>
        <w:annotationRef/>
      </w:r>
      <w:r>
        <w:t>End the introduction with a clear hypothesis and statement of the aims or objectives of your study. Target length of introduction: 500 to 750 words</w:t>
      </w:r>
    </w:p>
  </w:comment>
  <w:comment w:id="34" w:author="Caitlin Jeffrey" w:date="2024-05-21T15:04:00Z" w:initials="CJ">
    <w:p w14:paraId="1C4C62B8" w14:textId="499633C5" w:rsidR="005D49ED" w:rsidRDefault="005D49ED">
      <w:pPr>
        <w:pStyle w:val="CommentText"/>
      </w:pPr>
      <w:r>
        <w:rPr>
          <w:rStyle w:val="CommentReference"/>
        </w:rPr>
        <w:annotationRef/>
      </w:r>
      <w:r>
        <w:t xml:space="preserve">Want to </w:t>
      </w:r>
      <w:r w:rsidR="00291D6E">
        <w:t>emphasize description of effect of more than just 1 or 2 species in a study</w:t>
      </w:r>
    </w:p>
  </w:comment>
  <w:comment w:id="41" w:author="Caitlin Jeffrey" w:date="2024-05-21T17:13:00Z" w:initials="CJ">
    <w:p w14:paraId="0F722116" w14:textId="74539807" w:rsidR="00F76AF1" w:rsidRDefault="00F76AF1">
      <w:pPr>
        <w:pStyle w:val="CommentText"/>
      </w:pPr>
      <w:r>
        <w:rPr>
          <w:rStyle w:val="CommentReference"/>
        </w:rPr>
        <w:annotationRef/>
      </w:r>
      <w:r>
        <w:t>Pena-</w:t>
      </w:r>
      <w:proofErr w:type="spellStart"/>
      <w:r>
        <w:t>mosca</w:t>
      </w:r>
      <w:proofErr w:type="spellEnd"/>
      <w:r>
        <w:t xml:space="preserve"> doesn’t have </w:t>
      </w:r>
      <w:proofErr w:type="spellStart"/>
      <w:r>
        <w:t>scc</w:t>
      </w:r>
      <w:proofErr w:type="spellEnd"/>
      <w:r>
        <w:t xml:space="preserve"> data</w:t>
      </w:r>
      <w:r w:rsidR="004D6548">
        <w:t xml:space="preserve">; </w:t>
      </w:r>
      <w:proofErr w:type="gramStart"/>
      <w:r w:rsidR="004D6548">
        <w:t>so</w:t>
      </w:r>
      <w:proofErr w:type="gramEnd"/>
      <w:r w:rsidR="004D6548">
        <w:t xml:space="preserve"> can make it more specific to infer that’s what we’re talking about</w:t>
      </w:r>
    </w:p>
  </w:comment>
  <w:comment w:id="47" w:author="Caitlin Jeffrey" w:date="2024-04-12T17:47:00Z" w:initials="CJ">
    <w:p w14:paraId="5A47B794" w14:textId="435B7101" w:rsidR="003E1D6A" w:rsidRDefault="003E1D6A">
      <w:pPr>
        <w:pStyle w:val="CommentText"/>
      </w:pPr>
      <w:r>
        <w:rPr>
          <w:rStyle w:val="CommentReference"/>
        </w:rPr>
        <w:annotationRef/>
      </w:r>
      <w:r>
        <w:t>Specifically, virulence…</w:t>
      </w:r>
    </w:p>
  </w:comment>
  <w:comment w:id="48" w:author="John Barlow" w:date="2024-05-09T15:06:00Z" w:initials="JB">
    <w:p w14:paraId="0AC8E398" w14:textId="77777777" w:rsidR="00550339" w:rsidRDefault="00BB4B4A" w:rsidP="003C44F4">
      <w:pPr>
        <w:pStyle w:val="CommentText"/>
      </w:pPr>
      <w:r>
        <w:rPr>
          <w:rStyle w:val="CommentReference"/>
        </w:rPr>
        <w:annotationRef/>
      </w:r>
      <w:r w:rsidR="00550339">
        <w:t>OK - maybe don't delete and edit this section to focus on population differences related to virulence, and I get the argument for including AMR, as antibiotic use is low hanging fruit for speculation on selective pressure differences, but since we have no AMR data from your isolates, I would not go there.</w:t>
      </w:r>
    </w:p>
  </w:comment>
  <w:comment w:id="42" w:author="John Barlow" w:date="2024-05-09T15:03:00Z" w:initials="JB">
    <w:p w14:paraId="2E4BABE9" w14:textId="4DF7DE52" w:rsidR="005E23B2" w:rsidRDefault="005E23B2" w:rsidP="00C94CE2">
      <w:pPr>
        <w:pStyle w:val="CommentText"/>
      </w:pPr>
      <w:r>
        <w:rPr>
          <w:rStyle w:val="CommentReference"/>
        </w:rPr>
        <w:annotationRef/>
      </w:r>
      <w:r>
        <w:t xml:space="preserve">I think AMR stuff is not really relevant to this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0456254" w15:done="0"/>
  <w15:commentEx w15:paraId="6EB45BAD" w15:done="0"/>
  <w15:commentEx w15:paraId="49A6EF9F" w15:done="0"/>
  <w15:commentEx w15:paraId="08F48D75" w15:done="0"/>
  <w15:commentEx w15:paraId="3273C938" w15:done="0"/>
  <w15:commentEx w15:paraId="763D52AF" w15:done="0"/>
  <w15:commentEx w15:paraId="3706A4D4" w15:done="0"/>
  <w15:commentEx w15:paraId="10A2308A" w15:done="0"/>
  <w15:commentEx w15:paraId="1C4C62B8" w15:done="0"/>
  <w15:commentEx w15:paraId="0F722116" w15:done="0"/>
  <w15:commentEx w15:paraId="5A47B794" w15:done="0"/>
  <w15:commentEx w15:paraId="0AC8E398" w15:paraIdParent="5A47B794" w15:done="0"/>
  <w15:commentEx w15:paraId="2E4BAB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D56F819" w16cex:dateUtc="2024-04-12T22:01:00Z"/>
  <w16cex:commentExtensible w16cex:durableId="2788C6C8" w16cex:dateUtc="2024-04-12T22:02:00Z"/>
  <w16cex:commentExtensible w16cex:durableId="5D8F1D3D" w16cex:dateUtc="2024-04-12T22:02:00Z"/>
  <w16cex:commentExtensible w16cex:durableId="39F149BE" w16cex:dateUtc="2024-04-16T18:17:00Z"/>
  <w16cex:commentExtensible w16cex:durableId="29E5E57E" w16cex:dateUtc="2024-05-08T15:50:00Z"/>
  <w16cex:commentExtensible w16cex:durableId="1F8EEB43" w16cex:dateUtc="2024-04-26T20:16:00Z"/>
  <w16cex:commentExtensible w16cex:durableId="4F5B6B36" w16cex:dateUtc="2024-04-12T22:03:00Z"/>
  <w16cex:commentExtensible w16cex:durableId="5E72505E" w16cex:dateUtc="2024-04-16T18:18:00Z"/>
  <w16cex:commentExtensible w16cex:durableId="1CC18B93" w16cex:dateUtc="2024-05-21T19:04:00Z"/>
  <w16cex:commentExtensible w16cex:durableId="1C3D5181" w16cex:dateUtc="2024-05-21T21:13:00Z"/>
  <w16cex:commentExtensible w16cex:durableId="52F2F8E9" w16cex:dateUtc="2024-04-12T21:47:00Z"/>
  <w16cex:commentExtensible w16cex:durableId="29E764E3" w16cex:dateUtc="2024-05-09T19:06:00Z"/>
  <w16cex:commentExtensible w16cex:durableId="29E76451" w16cex:dateUtc="2024-05-09T19: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0456254" w16cid:durableId="0D56F819"/>
  <w16cid:commentId w16cid:paraId="6EB45BAD" w16cid:durableId="2788C6C8"/>
  <w16cid:commentId w16cid:paraId="49A6EF9F" w16cid:durableId="5D8F1D3D"/>
  <w16cid:commentId w16cid:paraId="08F48D75" w16cid:durableId="39F149BE"/>
  <w16cid:commentId w16cid:paraId="3273C938" w16cid:durableId="29E5E57E"/>
  <w16cid:commentId w16cid:paraId="763D52AF" w16cid:durableId="1F8EEB43"/>
  <w16cid:commentId w16cid:paraId="3706A4D4" w16cid:durableId="4F5B6B36"/>
  <w16cid:commentId w16cid:paraId="10A2308A" w16cid:durableId="5E72505E"/>
  <w16cid:commentId w16cid:paraId="1C4C62B8" w16cid:durableId="1CC18B93"/>
  <w16cid:commentId w16cid:paraId="0F722116" w16cid:durableId="1C3D5181"/>
  <w16cid:commentId w16cid:paraId="5A47B794" w16cid:durableId="52F2F8E9"/>
  <w16cid:commentId w16cid:paraId="0AC8E398" w16cid:durableId="29E764E3"/>
  <w16cid:commentId w16cid:paraId="2E4BABE9" w16cid:durableId="29E764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ED88CA" w14:textId="77777777" w:rsidR="00894294" w:rsidRDefault="00894294" w:rsidP="00105CE5">
      <w:pPr>
        <w:spacing w:after="0" w:line="240" w:lineRule="auto"/>
      </w:pPr>
      <w:r>
        <w:separator/>
      </w:r>
    </w:p>
  </w:endnote>
  <w:endnote w:type="continuationSeparator" w:id="0">
    <w:p w14:paraId="3FDBF26E" w14:textId="77777777" w:rsidR="00894294" w:rsidRDefault="00894294" w:rsidP="001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6768417"/>
      <w:docPartObj>
        <w:docPartGallery w:val="Page Numbers (Bottom of Page)"/>
        <w:docPartUnique/>
      </w:docPartObj>
    </w:sdtPr>
    <w:sdtEndPr>
      <w:rPr>
        <w:noProof/>
      </w:rPr>
    </w:sdtEndPr>
    <w:sdtContent>
      <w:p w14:paraId="7646F92D" w14:textId="500B92EC" w:rsidR="00105CE5" w:rsidRDefault="00105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761705" w14:textId="77777777" w:rsidR="00105CE5" w:rsidRDefault="0010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432CB" w14:textId="77777777" w:rsidR="00894294" w:rsidRDefault="00894294" w:rsidP="00105CE5">
      <w:pPr>
        <w:spacing w:after="0" w:line="240" w:lineRule="auto"/>
      </w:pPr>
      <w:r>
        <w:separator/>
      </w:r>
    </w:p>
  </w:footnote>
  <w:footnote w:type="continuationSeparator" w:id="0">
    <w:p w14:paraId="1185FF8E" w14:textId="77777777" w:rsidR="00894294" w:rsidRDefault="00894294" w:rsidP="001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31A99"/>
    <w:multiLevelType w:val="hybridMultilevel"/>
    <w:tmpl w:val="20747C70"/>
    <w:lvl w:ilvl="0" w:tplc="3CC80FDE">
      <w:start w:val="1"/>
      <w:numFmt w:val="bullet"/>
      <w:lvlText w:val=""/>
      <w:lvlJc w:val="left"/>
      <w:pPr>
        <w:tabs>
          <w:tab w:val="num" w:pos="720"/>
        </w:tabs>
        <w:ind w:left="720" w:hanging="360"/>
      </w:pPr>
      <w:rPr>
        <w:rFonts w:ascii="Wingdings" w:hAnsi="Wingdings" w:hint="default"/>
      </w:rPr>
    </w:lvl>
    <w:lvl w:ilvl="1" w:tplc="F6DE4D3A">
      <w:numFmt w:val="bullet"/>
      <w:lvlText w:val=""/>
      <w:lvlJc w:val="left"/>
      <w:pPr>
        <w:tabs>
          <w:tab w:val="num" w:pos="1440"/>
        </w:tabs>
        <w:ind w:left="1440" w:hanging="360"/>
      </w:pPr>
      <w:rPr>
        <w:rFonts w:ascii="Wingdings" w:hAnsi="Wingdings" w:hint="default"/>
      </w:rPr>
    </w:lvl>
    <w:lvl w:ilvl="2" w:tplc="36F22ECC" w:tentative="1">
      <w:start w:val="1"/>
      <w:numFmt w:val="bullet"/>
      <w:lvlText w:val=""/>
      <w:lvlJc w:val="left"/>
      <w:pPr>
        <w:tabs>
          <w:tab w:val="num" w:pos="2160"/>
        </w:tabs>
        <w:ind w:left="2160" w:hanging="360"/>
      </w:pPr>
      <w:rPr>
        <w:rFonts w:ascii="Wingdings" w:hAnsi="Wingdings" w:hint="default"/>
      </w:rPr>
    </w:lvl>
    <w:lvl w:ilvl="3" w:tplc="A24A9436" w:tentative="1">
      <w:start w:val="1"/>
      <w:numFmt w:val="bullet"/>
      <w:lvlText w:val=""/>
      <w:lvlJc w:val="left"/>
      <w:pPr>
        <w:tabs>
          <w:tab w:val="num" w:pos="2880"/>
        </w:tabs>
        <w:ind w:left="2880" w:hanging="360"/>
      </w:pPr>
      <w:rPr>
        <w:rFonts w:ascii="Wingdings" w:hAnsi="Wingdings" w:hint="default"/>
      </w:rPr>
    </w:lvl>
    <w:lvl w:ilvl="4" w:tplc="72546A52" w:tentative="1">
      <w:start w:val="1"/>
      <w:numFmt w:val="bullet"/>
      <w:lvlText w:val=""/>
      <w:lvlJc w:val="left"/>
      <w:pPr>
        <w:tabs>
          <w:tab w:val="num" w:pos="3600"/>
        </w:tabs>
        <w:ind w:left="3600" w:hanging="360"/>
      </w:pPr>
      <w:rPr>
        <w:rFonts w:ascii="Wingdings" w:hAnsi="Wingdings" w:hint="default"/>
      </w:rPr>
    </w:lvl>
    <w:lvl w:ilvl="5" w:tplc="64FA43CE" w:tentative="1">
      <w:start w:val="1"/>
      <w:numFmt w:val="bullet"/>
      <w:lvlText w:val=""/>
      <w:lvlJc w:val="left"/>
      <w:pPr>
        <w:tabs>
          <w:tab w:val="num" w:pos="4320"/>
        </w:tabs>
        <w:ind w:left="4320" w:hanging="360"/>
      </w:pPr>
      <w:rPr>
        <w:rFonts w:ascii="Wingdings" w:hAnsi="Wingdings" w:hint="default"/>
      </w:rPr>
    </w:lvl>
    <w:lvl w:ilvl="6" w:tplc="96DE5AA6" w:tentative="1">
      <w:start w:val="1"/>
      <w:numFmt w:val="bullet"/>
      <w:lvlText w:val=""/>
      <w:lvlJc w:val="left"/>
      <w:pPr>
        <w:tabs>
          <w:tab w:val="num" w:pos="5040"/>
        </w:tabs>
        <w:ind w:left="5040" w:hanging="360"/>
      </w:pPr>
      <w:rPr>
        <w:rFonts w:ascii="Wingdings" w:hAnsi="Wingdings" w:hint="default"/>
      </w:rPr>
    </w:lvl>
    <w:lvl w:ilvl="7" w:tplc="1A34BBE6" w:tentative="1">
      <w:start w:val="1"/>
      <w:numFmt w:val="bullet"/>
      <w:lvlText w:val=""/>
      <w:lvlJc w:val="left"/>
      <w:pPr>
        <w:tabs>
          <w:tab w:val="num" w:pos="5760"/>
        </w:tabs>
        <w:ind w:left="5760" w:hanging="360"/>
      </w:pPr>
      <w:rPr>
        <w:rFonts w:ascii="Wingdings" w:hAnsi="Wingdings" w:hint="default"/>
      </w:rPr>
    </w:lvl>
    <w:lvl w:ilvl="8" w:tplc="13B42F2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22311A"/>
    <w:multiLevelType w:val="hybridMultilevel"/>
    <w:tmpl w:val="C8CCC292"/>
    <w:lvl w:ilvl="0" w:tplc="E7681536">
      <w:start w:val="1"/>
      <w:numFmt w:val="bullet"/>
      <w:lvlText w:val=""/>
      <w:lvlJc w:val="left"/>
      <w:pPr>
        <w:tabs>
          <w:tab w:val="num" w:pos="720"/>
        </w:tabs>
        <w:ind w:left="720" w:hanging="360"/>
      </w:pPr>
      <w:rPr>
        <w:rFonts w:ascii="Wingdings" w:hAnsi="Wingdings" w:hint="default"/>
      </w:rPr>
    </w:lvl>
    <w:lvl w:ilvl="1" w:tplc="228CB398">
      <w:numFmt w:val="bullet"/>
      <w:lvlText w:val=""/>
      <w:lvlJc w:val="left"/>
      <w:pPr>
        <w:tabs>
          <w:tab w:val="num" w:pos="1440"/>
        </w:tabs>
        <w:ind w:left="1440" w:hanging="360"/>
      </w:pPr>
      <w:rPr>
        <w:rFonts w:ascii="Wingdings" w:hAnsi="Wingdings" w:hint="default"/>
      </w:rPr>
    </w:lvl>
    <w:lvl w:ilvl="2" w:tplc="866AF936" w:tentative="1">
      <w:start w:val="1"/>
      <w:numFmt w:val="bullet"/>
      <w:lvlText w:val=""/>
      <w:lvlJc w:val="left"/>
      <w:pPr>
        <w:tabs>
          <w:tab w:val="num" w:pos="2160"/>
        </w:tabs>
        <w:ind w:left="2160" w:hanging="360"/>
      </w:pPr>
      <w:rPr>
        <w:rFonts w:ascii="Wingdings" w:hAnsi="Wingdings" w:hint="default"/>
      </w:rPr>
    </w:lvl>
    <w:lvl w:ilvl="3" w:tplc="1ED08C48" w:tentative="1">
      <w:start w:val="1"/>
      <w:numFmt w:val="bullet"/>
      <w:lvlText w:val=""/>
      <w:lvlJc w:val="left"/>
      <w:pPr>
        <w:tabs>
          <w:tab w:val="num" w:pos="2880"/>
        </w:tabs>
        <w:ind w:left="2880" w:hanging="360"/>
      </w:pPr>
      <w:rPr>
        <w:rFonts w:ascii="Wingdings" w:hAnsi="Wingdings" w:hint="default"/>
      </w:rPr>
    </w:lvl>
    <w:lvl w:ilvl="4" w:tplc="189CA242" w:tentative="1">
      <w:start w:val="1"/>
      <w:numFmt w:val="bullet"/>
      <w:lvlText w:val=""/>
      <w:lvlJc w:val="left"/>
      <w:pPr>
        <w:tabs>
          <w:tab w:val="num" w:pos="3600"/>
        </w:tabs>
        <w:ind w:left="3600" w:hanging="360"/>
      </w:pPr>
      <w:rPr>
        <w:rFonts w:ascii="Wingdings" w:hAnsi="Wingdings" w:hint="default"/>
      </w:rPr>
    </w:lvl>
    <w:lvl w:ilvl="5" w:tplc="57801D8C" w:tentative="1">
      <w:start w:val="1"/>
      <w:numFmt w:val="bullet"/>
      <w:lvlText w:val=""/>
      <w:lvlJc w:val="left"/>
      <w:pPr>
        <w:tabs>
          <w:tab w:val="num" w:pos="4320"/>
        </w:tabs>
        <w:ind w:left="4320" w:hanging="360"/>
      </w:pPr>
      <w:rPr>
        <w:rFonts w:ascii="Wingdings" w:hAnsi="Wingdings" w:hint="default"/>
      </w:rPr>
    </w:lvl>
    <w:lvl w:ilvl="6" w:tplc="E3FAA49E" w:tentative="1">
      <w:start w:val="1"/>
      <w:numFmt w:val="bullet"/>
      <w:lvlText w:val=""/>
      <w:lvlJc w:val="left"/>
      <w:pPr>
        <w:tabs>
          <w:tab w:val="num" w:pos="5040"/>
        </w:tabs>
        <w:ind w:left="5040" w:hanging="360"/>
      </w:pPr>
      <w:rPr>
        <w:rFonts w:ascii="Wingdings" w:hAnsi="Wingdings" w:hint="default"/>
      </w:rPr>
    </w:lvl>
    <w:lvl w:ilvl="7" w:tplc="AC6C5C36" w:tentative="1">
      <w:start w:val="1"/>
      <w:numFmt w:val="bullet"/>
      <w:lvlText w:val=""/>
      <w:lvlJc w:val="left"/>
      <w:pPr>
        <w:tabs>
          <w:tab w:val="num" w:pos="5760"/>
        </w:tabs>
        <w:ind w:left="5760" w:hanging="360"/>
      </w:pPr>
      <w:rPr>
        <w:rFonts w:ascii="Wingdings" w:hAnsi="Wingdings" w:hint="default"/>
      </w:rPr>
    </w:lvl>
    <w:lvl w:ilvl="8" w:tplc="0318F00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050B2F"/>
    <w:multiLevelType w:val="hybridMultilevel"/>
    <w:tmpl w:val="254E8264"/>
    <w:lvl w:ilvl="0" w:tplc="B76673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E63275"/>
    <w:multiLevelType w:val="hybridMultilevel"/>
    <w:tmpl w:val="B3BCA616"/>
    <w:lvl w:ilvl="0" w:tplc="0409000D">
      <w:start w:val="1"/>
      <w:numFmt w:val="bullet"/>
      <w:lvlText w:val=""/>
      <w:lvlJc w:val="left"/>
      <w:pPr>
        <w:ind w:left="360" w:hanging="360"/>
      </w:pPr>
      <w:rPr>
        <w:rFonts w:ascii="Wingdings" w:hAnsi="Wingdings" w:hint="default"/>
      </w:rPr>
    </w:lvl>
    <w:lvl w:ilvl="1" w:tplc="B7667398">
      <w:numFmt w:val="bullet"/>
      <w:lvlText w:val="-"/>
      <w:lvlJc w:val="left"/>
      <w:pPr>
        <w:ind w:left="1080" w:hanging="360"/>
      </w:pPr>
      <w:rPr>
        <w:rFonts w:ascii="Aptos" w:eastAsiaTheme="minorHAnsi" w:hAnsi="Aptos" w:cstheme="minorBidi"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67398">
    <w:abstractNumId w:val="3"/>
  </w:num>
  <w:num w:numId="2" w16cid:durableId="62266160">
    <w:abstractNumId w:val="4"/>
  </w:num>
  <w:num w:numId="3" w16cid:durableId="373042197">
    <w:abstractNumId w:val="2"/>
  </w:num>
  <w:num w:numId="4" w16cid:durableId="1142312352">
    <w:abstractNumId w:val="1"/>
  </w:num>
  <w:num w:numId="5" w16cid:durableId="161120568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44&lt;/item&gt;&lt;item&gt;665&lt;/item&gt;&lt;item&gt;680&lt;/item&gt;&lt;item&gt;683&lt;/item&gt;&lt;item&gt;684&lt;/item&gt;&lt;item&gt;685&lt;/item&gt;&lt;item&gt;687&lt;/item&gt;&lt;item&gt;688&lt;/item&gt;&lt;item&gt;690&lt;/item&gt;&lt;item&gt;703&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record-ids&gt;&lt;/item&gt;&lt;/Libraries&gt;"/>
    <w:docVar w:name="EN.UseJSCitationFormat" w:val="False"/>
  </w:docVars>
  <w:rsids>
    <w:rsidRoot w:val="00113028"/>
    <w:rsid w:val="00006943"/>
    <w:rsid w:val="0001514E"/>
    <w:rsid w:val="0002744C"/>
    <w:rsid w:val="0004329B"/>
    <w:rsid w:val="00051E01"/>
    <w:rsid w:val="000551B2"/>
    <w:rsid w:val="00065E1D"/>
    <w:rsid w:val="00072CAA"/>
    <w:rsid w:val="000773DE"/>
    <w:rsid w:val="00087819"/>
    <w:rsid w:val="000915AA"/>
    <w:rsid w:val="00096F2A"/>
    <w:rsid w:val="00097AEC"/>
    <w:rsid w:val="000B3512"/>
    <w:rsid w:val="000B3550"/>
    <w:rsid w:val="000C09AF"/>
    <w:rsid w:val="000C5F1E"/>
    <w:rsid w:val="000C75AC"/>
    <w:rsid w:val="000D5995"/>
    <w:rsid w:val="000D5E61"/>
    <w:rsid w:val="000E4863"/>
    <w:rsid w:val="000F226F"/>
    <w:rsid w:val="00101C9F"/>
    <w:rsid w:val="00105CE5"/>
    <w:rsid w:val="00113028"/>
    <w:rsid w:val="001223AA"/>
    <w:rsid w:val="001304C7"/>
    <w:rsid w:val="00145FB7"/>
    <w:rsid w:val="00152807"/>
    <w:rsid w:val="001634AB"/>
    <w:rsid w:val="00170117"/>
    <w:rsid w:val="001718CD"/>
    <w:rsid w:val="001A1747"/>
    <w:rsid w:val="001A3B93"/>
    <w:rsid w:val="001A4788"/>
    <w:rsid w:val="001A610D"/>
    <w:rsid w:val="001A689A"/>
    <w:rsid w:val="001B5336"/>
    <w:rsid w:val="001D2D37"/>
    <w:rsid w:val="001D4133"/>
    <w:rsid w:val="001F0495"/>
    <w:rsid w:val="00203B48"/>
    <w:rsid w:val="002163E0"/>
    <w:rsid w:val="00216B40"/>
    <w:rsid w:val="00222110"/>
    <w:rsid w:val="002268D6"/>
    <w:rsid w:val="00253ED8"/>
    <w:rsid w:val="002561AC"/>
    <w:rsid w:val="0026285C"/>
    <w:rsid w:val="00263193"/>
    <w:rsid w:val="00266A4D"/>
    <w:rsid w:val="002754B2"/>
    <w:rsid w:val="002771B7"/>
    <w:rsid w:val="002805D3"/>
    <w:rsid w:val="00280D3C"/>
    <w:rsid w:val="0028520D"/>
    <w:rsid w:val="00291D6E"/>
    <w:rsid w:val="002943E0"/>
    <w:rsid w:val="00295615"/>
    <w:rsid w:val="002964C8"/>
    <w:rsid w:val="002A7E86"/>
    <w:rsid w:val="002C6054"/>
    <w:rsid w:val="002D0D48"/>
    <w:rsid w:val="002E19BC"/>
    <w:rsid w:val="002F3016"/>
    <w:rsid w:val="002F5BE6"/>
    <w:rsid w:val="002F658D"/>
    <w:rsid w:val="00301FC3"/>
    <w:rsid w:val="00303379"/>
    <w:rsid w:val="003140D7"/>
    <w:rsid w:val="00316562"/>
    <w:rsid w:val="00321715"/>
    <w:rsid w:val="003363FD"/>
    <w:rsid w:val="003445F7"/>
    <w:rsid w:val="0035561F"/>
    <w:rsid w:val="00356732"/>
    <w:rsid w:val="00377640"/>
    <w:rsid w:val="00381F2E"/>
    <w:rsid w:val="0038585E"/>
    <w:rsid w:val="00395628"/>
    <w:rsid w:val="003B1BE9"/>
    <w:rsid w:val="003B4FFC"/>
    <w:rsid w:val="003C3AA3"/>
    <w:rsid w:val="003D2798"/>
    <w:rsid w:val="003D4DBA"/>
    <w:rsid w:val="003E1D6A"/>
    <w:rsid w:val="003F5B67"/>
    <w:rsid w:val="00402365"/>
    <w:rsid w:val="00406F3B"/>
    <w:rsid w:val="004078F5"/>
    <w:rsid w:val="004111D8"/>
    <w:rsid w:val="00411393"/>
    <w:rsid w:val="004318A3"/>
    <w:rsid w:val="004333ED"/>
    <w:rsid w:val="00436EC1"/>
    <w:rsid w:val="00440AB5"/>
    <w:rsid w:val="00446D57"/>
    <w:rsid w:val="004540DB"/>
    <w:rsid w:val="00455598"/>
    <w:rsid w:val="004726F8"/>
    <w:rsid w:val="0047414C"/>
    <w:rsid w:val="0047698F"/>
    <w:rsid w:val="00477C24"/>
    <w:rsid w:val="00484449"/>
    <w:rsid w:val="0048560A"/>
    <w:rsid w:val="004A0285"/>
    <w:rsid w:val="004A217F"/>
    <w:rsid w:val="004D2A89"/>
    <w:rsid w:val="004D6548"/>
    <w:rsid w:val="004F121C"/>
    <w:rsid w:val="004F1E42"/>
    <w:rsid w:val="004F568F"/>
    <w:rsid w:val="00500914"/>
    <w:rsid w:val="00506DC1"/>
    <w:rsid w:val="005104BA"/>
    <w:rsid w:val="0051171B"/>
    <w:rsid w:val="00517AE1"/>
    <w:rsid w:val="00520EDF"/>
    <w:rsid w:val="0052356C"/>
    <w:rsid w:val="00523BAB"/>
    <w:rsid w:val="00541A4D"/>
    <w:rsid w:val="00545246"/>
    <w:rsid w:val="00550339"/>
    <w:rsid w:val="0055064C"/>
    <w:rsid w:val="00550ACC"/>
    <w:rsid w:val="00551442"/>
    <w:rsid w:val="0056318D"/>
    <w:rsid w:val="00563296"/>
    <w:rsid w:val="0056541D"/>
    <w:rsid w:val="00567A26"/>
    <w:rsid w:val="005801E6"/>
    <w:rsid w:val="0058140E"/>
    <w:rsid w:val="00587B1D"/>
    <w:rsid w:val="00592C60"/>
    <w:rsid w:val="00592EA5"/>
    <w:rsid w:val="00595F1D"/>
    <w:rsid w:val="005A04DD"/>
    <w:rsid w:val="005A1560"/>
    <w:rsid w:val="005B0D5A"/>
    <w:rsid w:val="005B1CFB"/>
    <w:rsid w:val="005D49ED"/>
    <w:rsid w:val="005E2393"/>
    <w:rsid w:val="005E23B2"/>
    <w:rsid w:val="005E6B38"/>
    <w:rsid w:val="00605BEA"/>
    <w:rsid w:val="0061124E"/>
    <w:rsid w:val="006115FE"/>
    <w:rsid w:val="00614896"/>
    <w:rsid w:val="00617EE3"/>
    <w:rsid w:val="006229A8"/>
    <w:rsid w:val="006334E3"/>
    <w:rsid w:val="00652DA7"/>
    <w:rsid w:val="00656CDA"/>
    <w:rsid w:val="00661F15"/>
    <w:rsid w:val="00671104"/>
    <w:rsid w:val="006B279D"/>
    <w:rsid w:val="006B3F83"/>
    <w:rsid w:val="006C27A9"/>
    <w:rsid w:val="006D5730"/>
    <w:rsid w:val="006E0699"/>
    <w:rsid w:val="006E16C6"/>
    <w:rsid w:val="006E60A1"/>
    <w:rsid w:val="006E666A"/>
    <w:rsid w:val="006F33EA"/>
    <w:rsid w:val="006F3CF9"/>
    <w:rsid w:val="007042CE"/>
    <w:rsid w:val="00734A64"/>
    <w:rsid w:val="007458EA"/>
    <w:rsid w:val="00750FC2"/>
    <w:rsid w:val="0075119F"/>
    <w:rsid w:val="00756CE0"/>
    <w:rsid w:val="00764712"/>
    <w:rsid w:val="00767687"/>
    <w:rsid w:val="00781832"/>
    <w:rsid w:val="0078740D"/>
    <w:rsid w:val="00787981"/>
    <w:rsid w:val="007937D1"/>
    <w:rsid w:val="00793943"/>
    <w:rsid w:val="007A17CC"/>
    <w:rsid w:val="007A436C"/>
    <w:rsid w:val="007A5444"/>
    <w:rsid w:val="007A64D4"/>
    <w:rsid w:val="007B668B"/>
    <w:rsid w:val="007B6F15"/>
    <w:rsid w:val="007C4F46"/>
    <w:rsid w:val="007D5CD5"/>
    <w:rsid w:val="007E7CB9"/>
    <w:rsid w:val="0080317F"/>
    <w:rsid w:val="00803BAE"/>
    <w:rsid w:val="008041E3"/>
    <w:rsid w:val="00814C16"/>
    <w:rsid w:val="008156C4"/>
    <w:rsid w:val="00816701"/>
    <w:rsid w:val="008206FA"/>
    <w:rsid w:val="00822EDD"/>
    <w:rsid w:val="0082457B"/>
    <w:rsid w:val="008258E1"/>
    <w:rsid w:val="00826610"/>
    <w:rsid w:val="00837B92"/>
    <w:rsid w:val="0084281C"/>
    <w:rsid w:val="00845ABF"/>
    <w:rsid w:val="00847313"/>
    <w:rsid w:val="008526C5"/>
    <w:rsid w:val="0086026D"/>
    <w:rsid w:val="008623E4"/>
    <w:rsid w:val="00873D76"/>
    <w:rsid w:val="008860E6"/>
    <w:rsid w:val="008909A7"/>
    <w:rsid w:val="00891356"/>
    <w:rsid w:val="008935C9"/>
    <w:rsid w:val="00894294"/>
    <w:rsid w:val="008A6BA4"/>
    <w:rsid w:val="008D16BE"/>
    <w:rsid w:val="008D5932"/>
    <w:rsid w:val="008D5B11"/>
    <w:rsid w:val="008E7C61"/>
    <w:rsid w:val="008F4B16"/>
    <w:rsid w:val="008F612A"/>
    <w:rsid w:val="00904CD6"/>
    <w:rsid w:val="00907658"/>
    <w:rsid w:val="00912BF3"/>
    <w:rsid w:val="009160DC"/>
    <w:rsid w:val="00916B33"/>
    <w:rsid w:val="00941B82"/>
    <w:rsid w:val="00945A78"/>
    <w:rsid w:val="009716CA"/>
    <w:rsid w:val="00973063"/>
    <w:rsid w:val="0097719D"/>
    <w:rsid w:val="00985A15"/>
    <w:rsid w:val="009862FD"/>
    <w:rsid w:val="00987ED6"/>
    <w:rsid w:val="0099317A"/>
    <w:rsid w:val="00993E80"/>
    <w:rsid w:val="00997260"/>
    <w:rsid w:val="009A0D4C"/>
    <w:rsid w:val="009B24FF"/>
    <w:rsid w:val="009D174E"/>
    <w:rsid w:val="009E21A2"/>
    <w:rsid w:val="009E4992"/>
    <w:rsid w:val="009E4AC1"/>
    <w:rsid w:val="00A05D55"/>
    <w:rsid w:val="00A105DC"/>
    <w:rsid w:val="00A163FD"/>
    <w:rsid w:val="00A32A67"/>
    <w:rsid w:val="00A3316B"/>
    <w:rsid w:val="00A358BF"/>
    <w:rsid w:val="00A35B42"/>
    <w:rsid w:val="00A45461"/>
    <w:rsid w:val="00A51625"/>
    <w:rsid w:val="00A60C1F"/>
    <w:rsid w:val="00A651CF"/>
    <w:rsid w:val="00A65EA0"/>
    <w:rsid w:val="00A93497"/>
    <w:rsid w:val="00AA07F3"/>
    <w:rsid w:val="00AA6832"/>
    <w:rsid w:val="00AB263E"/>
    <w:rsid w:val="00AB38FC"/>
    <w:rsid w:val="00AC55B1"/>
    <w:rsid w:val="00AD2BC8"/>
    <w:rsid w:val="00AD33AD"/>
    <w:rsid w:val="00AD3F24"/>
    <w:rsid w:val="00AD4339"/>
    <w:rsid w:val="00AD49AE"/>
    <w:rsid w:val="00AE3AEC"/>
    <w:rsid w:val="00AF5274"/>
    <w:rsid w:val="00AF6944"/>
    <w:rsid w:val="00B249A3"/>
    <w:rsid w:val="00B35125"/>
    <w:rsid w:val="00B41960"/>
    <w:rsid w:val="00B62376"/>
    <w:rsid w:val="00B63F5B"/>
    <w:rsid w:val="00B7188B"/>
    <w:rsid w:val="00B7280B"/>
    <w:rsid w:val="00B863D9"/>
    <w:rsid w:val="00B9105D"/>
    <w:rsid w:val="00B93308"/>
    <w:rsid w:val="00BA318A"/>
    <w:rsid w:val="00BA4A49"/>
    <w:rsid w:val="00BB4B4A"/>
    <w:rsid w:val="00BC34DB"/>
    <w:rsid w:val="00BF46FC"/>
    <w:rsid w:val="00C12515"/>
    <w:rsid w:val="00C13EE5"/>
    <w:rsid w:val="00C16529"/>
    <w:rsid w:val="00C16B5E"/>
    <w:rsid w:val="00C17450"/>
    <w:rsid w:val="00C27C75"/>
    <w:rsid w:val="00C314E8"/>
    <w:rsid w:val="00C34B79"/>
    <w:rsid w:val="00C43128"/>
    <w:rsid w:val="00C460D9"/>
    <w:rsid w:val="00C46C43"/>
    <w:rsid w:val="00C5219B"/>
    <w:rsid w:val="00C56E98"/>
    <w:rsid w:val="00C62C63"/>
    <w:rsid w:val="00C636E6"/>
    <w:rsid w:val="00C77FC5"/>
    <w:rsid w:val="00C80177"/>
    <w:rsid w:val="00C91F0D"/>
    <w:rsid w:val="00C941D8"/>
    <w:rsid w:val="00C95EB0"/>
    <w:rsid w:val="00C9749B"/>
    <w:rsid w:val="00CA4BD5"/>
    <w:rsid w:val="00CC75C7"/>
    <w:rsid w:val="00CD5652"/>
    <w:rsid w:val="00CE1188"/>
    <w:rsid w:val="00CE4B4A"/>
    <w:rsid w:val="00CF4E3A"/>
    <w:rsid w:val="00CF5639"/>
    <w:rsid w:val="00CF6707"/>
    <w:rsid w:val="00D05E3E"/>
    <w:rsid w:val="00D0634F"/>
    <w:rsid w:val="00D16B83"/>
    <w:rsid w:val="00D2038F"/>
    <w:rsid w:val="00D23D47"/>
    <w:rsid w:val="00D403BD"/>
    <w:rsid w:val="00D66A0A"/>
    <w:rsid w:val="00D8644D"/>
    <w:rsid w:val="00D864EE"/>
    <w:rsid w:val="00D93627"/>
    <w:rsid w:val="00D95BB7"/>
    <w:rsid w:val="00DA347D"/>
    <w:rsid w:val="00DC0244"/>
    <w:rsid w:val="00DC558B"/>
    <w:rsid w:val="00DC55CA"/>
    <w:rsid w:val="00DD236A"/>
    <w:rsid w:val="00DF0AB5"/>
    <w:rsid w:val="00DF1EF7"/>
    <w:rsid w:val="00E00070"/>
    <w:rsid w:val="00E02FD8"/>
    <w:rsid w:val="00E17DBE"/>
    <w:rsid w:val="00E61A8E"/>
    <w:rsid w:val="00E62D3A"/>
    <w:rsid w:val="00E64038"/>
    <w:rsid w:val="00E77236"/>
    <w:rsid w:val="00E819EF"/>
    <w:rsid w:val="00EA14D7"/>
    <w:rsid w:val="00EA59E4"/>
    <w:rsid w:val="00EB7466"/>
    <w:rsid w:val="00EB7934"/>
    <w:rsid w:val="00EC33EC"/>
    <w:rsid w:val="00EC4B43"/>
    <w:rsid w:val="00ED1A77"/>
    <w:rsid w:val="00EE6544"/>
    <w:rsid w:val="00EE7809"/>
    <w:rsid w:val="00EF0B37"/>
    <w:rsid w:val="00EF5839"/>
    <w:rsid w:val="00F07B94"/>
    <w:rsid w:val="00F117EB"/>
    <w:rsid w:val="00F16112"/>
    <w:rsid w:val="00F25647"/>
    <w:rsid w:val="00F5537B"/>
    <w:rsid w:val="00F55821"/>
    <w:rsid w:val="00F67D0D"/>
    <w:rsid w:val="00F76AF1"/>
    <w:rsid w:val="00F81F40"/>
    <w:rsid w:val="00F8464E"/>
    <w:rsid w:val="00F968A7"/>
    <w:rsid w:val="00FA73F2"/>
    <w:rsid w:val="00FB41ED"/>
    <w:rsid w:val="00FB6583"/>
    <w:rsid w:val="00FB718A"/>
    <w:rsid w:val="00FC018B"/>
    <w:rsid w:val="00FC1AB3"/>
    <w:rsid w:val="00FD01CF"/>
    <w:rsid w:val="00FE1D58"/>
    <w:rsid w:val="00FE3ED6"/>
    <w:rsid w:val="00FF7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1C4D"/>
  <w15:chartTrackingRefBased/>
  <w15:docId w15:val="{5E0E7A17-2657-40D3-A1A1-E39335A7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028"/>
    <w:rPr>
      <w:rFonts w:eastAsiaTheme="majorEastAsia" w:cstheme="majorBidi"/>
      <w:color w:val="272727" w:themeColor="text1" w:themeTint="D8"/>
    </w:rPr>
  </w:style>
  <w:style w:type="paragraph" w:styleId="Title">
    <w:name w:val="Title"/>
    <w:basedOn w:val="Normal"/>
    <w:next w:val="Normal"/>
    <w:link w:val="TitleChar"/>
    <w:uiPriority w:val="10"/>
    <w:qFormat/>
    <w:rsid w:val="00113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028"/>
    <w:pPr>
      <w:spacing w:before="160"/>
      <w:jc w:val="center"/>
    </w:pPr>
    <w:rPr>
      <w:i/>
      <w:iCs/>
      <w:color w:val="404040" w:themeColor="text1" w:themeTint="BF"/>
    </w:rPr>
  </w:style>
  <w:style w:type="character" w:customStyle="1" w:styleId="QuoteChar">
    <w:name w:val="Quote Char"/>
    <w:basedOn w:val="DefaultParagraphFont"/>
    <w:link w:val="Quote"/>
    <w:uiPriority w:val="29"/>
    <w:rsid w:val="00113028"/>
    <w:rPr>
      <w:i/>
      <w:iCs/>
      <w:color w:val="404040" w:themeColor="text1" w:themeTint="BF"/>
    </w:rPr>
  </w:style>
  <w:style w:type="paragraph" w:styleId="ListParagraph">
    <w:name w:val="List Paragraph"/>
    <w:basedOn w:val="Normal"/>
    <w:uiPriority w:val="34"/>
    <w:qFormat/>
    <w:rsid w:val="00113028"/>
    <w:pPr>
      <w:ind w:left="720"/>
      <w:contextualSpacing/>
    </w:pPr>
  </w:style>
  <w:style w:type="character" w:styleId="IntenseEmphasis">
    <w:name w:val="Intense Emphasis"/>
    <w:basedOn w:val="DefaultParagraphFont"/>
    <w:uiPriority w:val="21"/>
    <w:qFormat/>
    <w:rsid w:val="00113028"/>
    <w:rPr>
      <w:i/>
      <w:iCs/>
      <w:color w:val="0F4761" w:themeColor="accent1" w:themeShade="BF"/>
    </w:rPr>
  </w:style>
  <w:style w:type="paragraph" w:styleId="IntenseQuote">
    <w:name w:val="Intense Quote"/>
    <w:basedOn w:val="Normal"/>
    <w:next w:val="Normal"/>
    <w:link w:val="IntenseQuoteChar"/>
    <w:uiPriority w:val="30"/>
    <w:qFormat/>
    <w:rsid w:val="00113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028"/>
    <w:rPr>
      <w:i/>
      <w:iCs/>
      <w:color w:val="0F4761" w:themeColor="accent1" w:themeShade="BF"/>
    </w:rPr>
  </w:style>
  <w:style w:type="character" w:styleId="IntenseReference">
    <w:name w:val="Intense Reference"/>
    <w:basedOn w:val="DefaultParagraphFont"/>
    <w:uiPriority w:val="32"/>
    <w:qFormat/>
    <w:rsid w:val="00113028"/>
    <w:rPr>
      <w:b/>
      <w:bCs/>
      <w:smallCaps/>
      <w:color w:val="0F4761" w:themeColor="accent1" w:themeShade="BF"/>
      <w:spacing w:val="5"/>
    </w:rPr>
  </w:style>
  <w:style w:type="character" w:customStyle="1" w:styleId="cf01">
    <w:name w:val="cf01"/>
    <w:basedOn w:val="DefaultParagraphFont"/>
    <w:rsid w:val="00113028"/>
    <w:rPr>
      <w:rFonts w:ascii="Segoe UI" w:hAnsi="Segoe UI" w:cs="Segoe UI" w:hint="default"/>
      <w:sz w:val="18"/>
      <w:szCs w:val="18"/>
    </w:rPr>
  </w:style>
  <w:style w:type="paragraph" w:customStyle="1" w:styleId="EndNoteBibliographyTitle">
    <w:name w:val="EndNote Bibliography Title"/>
    <w:basedOn w:val="Normal"/>
    <w:link w:val="EndNoteBibliographyTitleChar"/>
    <w:rsid w:val="006C27A9"/>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6C27A9"/>
    <w:rPr>
      <w:rFonts w:ascii="Times New Roman" w:hAnsi="Times New Roman" w:cs="Times New Roman"/>
      <w:noProof/>
      <w:sz w:val="24"/>
    </w:rPr>
  </w:style>
  <w:style w:type="paragraph" w:customStyle="1" w:styleId="EndNoteBibliography">
    <w:name w:val="EndNote Bibliography"/>
    <w:basedOn w:val="Normal"/>
    <w:link w:val="EndNoteBibliographyChar"/>
    <w:rsid w:val="006C27A9"/>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6C27A9"/>
    <w:rPr>
      <w:rFonts w:ascii="Times New Roman" w:hAnsi="Times New Roman" w:cs="Times New Roman"/>
      <w:noProof/>
      <w:sz w:val="24"/>
    </w:rPr>
  </w:style>
  <w:style w:type="character" w:styleId="CommentReference">
    <w:name w:val="annotation reference"/>
    <w:basedOn w:val="DefaultParagraphFont"/>
    <w:uiPriority w:val="99"/>
    <w:semiHidden/>
    <w:unhideWhenUsed/>
    <w:rsid w:val="003E1D6A"/>
    <w:rPr>
      <w:sz w:val="16"/>
      <w:szCs w:val="16"/>
    </w:rPr>
  </w:style>
  <w:style w:type="paragraph" w:styleId="CommentText">
    <w:name w:val="annotation text"/>
    <w:basedOn w:val="Normal"/>
    <w:link w:val="CommentTextChar"/>
    <w:uiPriority w:val="99"/>
    <w:unhideWhenUsed/>
    <w:rsid w:val="003E1D6A"/>
    <w:pPr>
      <w:spacing w:line="240" w:lineRule="auto"/>
    </w:pPr>
    <w:rPr>
      <w:sz w:val="20"/>
      <w:szCs w:val="20"/>
    </w:rPr>
  </w:style>
  <w:style w:type="character" w:customStyle="1" w:styleId="CommentTextChar">
    <w:name w:val="Comment Text Char"/>
    <w:basedOn w:val="DefaultParagraphFont"/>
    <w:link w:val="CommentText"/>
    <w:uiPriority w:val="99"/>
    <w:rsid w:val="003E1D6A"/>
    <w:rPr>
      <w:sz w:val="20"/>
      <w:szCs w:val="20"/>
    </w:rPr>
  </w:style>
  <w:style w:type="paragraph" w:styleId="CommentSubject">
    <w:name w:val="annotation subject"/>
    <w:basedOn w:val="CommentText"/>
    <w:next w:val="CommentText"/>
    <w:link w:val="CommentSubjectChar"/>
    <w:uiPriority w:val="99"/>
    <w:semiHidden/>
    <w:unhideWhenUsed/>
    <w:rsid w:val="003E1D6A"/>
    <w:rPr>
      <w:b/>
      <w:bCs/>
    </w:rPr>
  </w:style>
  <w:style w:type="character" w:customStyle="1" w:styleId="CommentSubjectChar">
    <w:name w:val="Comment Subject Char"/>
    <w:basedOn w:val="CommentTextChar"/>
    <w:link w:val="CommentSubject"/>
    <w:uiPriority w:val="99"/>
    <w:semiHidden/>
    <w:rsid w:val="003E1D6A"/>
    <w:rPr>
      <w:b/>
      <w:bCs/>
      <w:sz w:val="20"/>
      <w:szCs w:val="20"/>
    </w:rPr>
  </w:style>
  <w:style w:type="character" w:styleId="LineNumber">
    <w:name w:val="line number"/>
    <w:basedOn w:val="DefaultParagraphFont"/>
    <w:uiPriority w:val="99"/>
    <w:semiHidden/>
    <w:unhideWhenUsed/>
    <w:rsid w:val="00105CE5"/>
  </w:style>
  <w:style w:type="paragraph" w:styleId="Header">
    <w:name w:val="header"/>
    <w:basedOn w:val="Normal"/>
    <w:link w:val="HeaderChar"/>
    <w:uiPriority w:val="99"/>
    <w:unhideWhenUsed/>
    <w:rsid w:val="0010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CE5"/>
  </w:style>
  <w:style w:type="paragraph" w:styleId="Footer">
    <w:name w:val="footer"/>
    <w:basedOn w:val="Normal"/>
    <w:link w:val="FooterChar"/>
    <w:uiPriority w:val="99"/>
    <w:unhideWhenUsed/>
    <w:rsid w:val="0010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CE5"/>
  </w:style>
  <w:style w:type="character" w:styleId="Hyperlink">
    <w:name w:val="Hyperlink"/>
    <w:basedOn w:val="DefaultParagraphFont"/>
    <w:uiPriority w:val="99"/>
    <w:unhideWhenUsed/>
    <w:rsid w:val="00EE7809"/>
    <w:rPr>
      <w:color w:val="467886" w:themeColor="hyperlink"/>
      <w:u w:val="single"/>
    </w:rPr>
  </w:style>
  <w:style w:type="paragraph" w:styleId="Revision">
    <w:name w:val="Revision"/>
    <w:hidden/>
    <w:uiPriority w:val="99"/>
    <w:semiHidden/>
    <w:rsid w:val="00477C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199296">
      <w:bodyDiv w:val="1"/>
      <w:marLeft w:val="0"/>
      <w:marRight w:val="0"/>
      <w:marTop w:val="0"/>
      <w:marBottom w:val="0"/>
      <w:divBdr>
        <w:top w:val="none" w:sz="0" w:space="0" w:color="auto"/>
        <w:left w:val="none" w:sz="0" w:space="0" w:color="auto"/>
        <w:bottom w:val="none" w:sz="0" w:space="0" w:color="auto"/>
        <w:right w:val="none" w:sz="0" w:space="0" w:color="auto"/>
      </w:divBdr>
      <w:divsChild>
        <w:div w:id="1120682854">
          <w:marLeft w:val="360"/>
          <w:marRight w:val="0"/>
          <w:marTop w:val="200"/>
          <w:marBottom w:val="0"/>
          <w:divBdr>
            <w:top w:val="none" w:sz="0" w:space="0" w:color="auto"/>
            <w:left w:val="none" w:sz="0" w:space="0" w:color="auto"/>
            <w:bottom w:val="none" w:sz="0" w:space="0" w:color="auto"/>
            <w:right w:val="none" w:sz="0" w:space="0" w:color="auto"/>
          </w:divBdr>
        </w:div>
        <w:div w:id="1350181881">
          <w:marLeft w:val="360"/>
          <w:marRight w:val="0"/>
          <w:marTop w:val="200"/>
          <w:marBottom w:val="0"/>
          <w:divBdr>
            <w:top w:val="none" w:sz="0" w:space="0" w:color="auto"/>
            <w:left w:val="none" w:sz="0" w:space="0" w:color="auto"/>
            <w:bottom w:val="none" w:sz="0" w:space="0" w:color="auto"/>
            <w:right w:val="none" w:sz="0" w:space="0" w:color="auto"/>
          </w:divBdr>
        </w:div>
        <w:div w:id="567812311">
          <w:marLeft w:val="1080"/>
          <w:marRight w:val="0"/>
          <w:marTop w:val="100"/>
          <w:marBottom w:val="0"/>
          <w:divBdr>
            <w:top w:val="none" w:sz="0" w:space="0" w:color="auto"/>
            <w:left w:val="none" w:sz="0" w:space="0" w:color="auto"/>
            <w:bottom w:val="none" w:sz="0" w:space="0" w:color="auto"/>
            <w:right w:val="none" w:sz="0" w:space="0" w:color="auto"/>
          </w:divBdr>
        </w:div>
        <w:div w:id="1363163603">
          <w:marLeft w:val="1080"/>
          <w:marRight w:val="0"/>
          <w:marTop w:val="100"/>
          <w:marBottom w:val="0"/>
          <w:divBdr>
            <w:top w:val="none" w:sz="0" w:space="0" w:color="auto"/>
            <w:left w:val="none" w:sz="0" w:space="0" w:color="auto"/>
            <w:bottom w:val="none" w:sz="0" w:space="0" w:color="auto"/>
            <w:right w:val="none" w:sz="0" w:space="0" w:color="auto"/>
          </w:divBdr>
        </w:div>
        <w:div w:id="2017027915">
          <w:marLeft w:val="1080"/>
          <w:marRight w:val="0"/>
          <w:marTop w:val="100"/>
          <w:marBottom w:val="0"/>
          <w:divBdr>
            <w:top w:val="none" w:sz="0" w:space="0" w:color="auto"/>
            <w:left w:val="none" w:sz="0" w:space="0" w:color="auto"/>
            <w:bottom w:val="none" w:sz="0" w:space="0" w:color="auto"/>
            <w:right w:val="none" w:sz="0" w:space="0" w:color="auto"/>
          </w:divBdr>
        </w:div>
        <w:div w:id="780993511">
          <w:marLeft w:val="360"/>
          <w:marRight w:val="0"/>
          <w:marTop w:val="200"/>
          <w:marBottom w:val="0"/>
          <w:divBdr>
            <w:top w:val="none" w:sz="0" w:space="0" w:color="auto"/>
            <w:left w:val="none" w:sz="0" w:space="0" w:color="auto"/>
            <w:bottom w:val="none" w:sz="0" w:space="0" w:color="auto"/>
            <w:right w:val="none" w:sz="0" w:space="0" w:color="auto"/>
          </w:divBdr>
        </w:div>
        <w:div w:id="1644040092">
          <w:marLeft w:val="1080"/>
          <w:marRight w:val="0"/>
          <w:marTop w:val="100"/>
          <w:marBottom w:val="0"/>
          <w:divBdr>
            <w:top w:val="none" w:sz="0" w:space="0" w:color="auto"/>
            <w:left w:val="none" w:sz="0" w:space="0" w:color="auto"/>
            <w:bottom w:val="none" w:sz="0" w:space="0" w:color="auto"/>
            <w:right w:val="none" w:sz="0" w:space="0" w:color="auto"/>
          </w:divBdr>
        </w:div>
        <w:div w:id="2144344108">
          <w:marLeft w:val="1080"/>
          <w:marRight w:val="0"/>
          <w:marTop w:val="100"/>
          <w:marBottom w:val="0"/>
          <w:divBdr>
            <w:top w:val="none" w:sz="0" w:space="0" w:color="auto"/>
            <w:left w:val="none" w:sz="0" w:space="0" w:color="auto"/>
            <w:bottom w:val="none" w:sz="0" w:space="0" w:color="auto"/>
            <w:right w:val="none" w:sz="0" w:space="0" w:color="auto"/>
          </w:divBdr>
        </w:div>
        <w:div w:id="1141002964">
          <w:marLeft w:val="360"/>
          <w:marRight w:val="0"/>
          <w:marTop w:val="200"/>
          <w:marBottom w:val="0"/>
          <w:divBdr>
            <w:top w:val="none" w:sz="0" w:space="0" w:color="auto"/>
            <w:left w:val="none" w:sz="0" w:space="0" w:color="auto"/>
            <w:bottom w:val="none" w:sz="0" w:space="0" w:color="auto"/>
            <w:right w:val="none" w:sz="0" w:space="0" w:color="auto"/>
          </w:divBdr>
        </w:div>
        <w:div w:id="1973441127">
          <w:marLeft w:val="1080"/>
          <w:marRight w:val="0"/>
          <w:marTop w:val="100"/>
          <w:marBottom w:val="0"/>
          <w:divBdr>
            <w:top w:val="none" w:sz="0" w:space="0" w:color="auto"/>
            <w:left w:val="none" w:sz="0" w:space="0" w:color="auto"/>
            <w:bottom w:val="none" w:sz="0" w:space="0" w:color="auto"/>
            <w:right w:val="none" w:sz="0" w:space="0" w:color="auto"/>
          </w:divBdr>
        </w:div>
        <w:div w:id="1051537048">
          <w:marLeft w:val="1080"/>
          <w:marRight w:val="0"/>
          <w:marTop w:val="100"/>
          <w:marBottom w:val="0"/>
          <w:divBdr>
            <w:top w:val="none" w:sz="0" w:space="0" w:color="auto"/>
            <w:left w:val="none" w:sz="0" w:space="0" w:color="auto"/>
            <w:bottom w:val="none" w:sz="0" w:space="0" w:color="auto"/>
            <w:right w:val="none" w:sz="0" w:space="0" w:color="auto"/>
          </w:divBdr>
        </w:div>
        <w:div w:id="1318923875">
          <w:marLeft w:val="1080"/>
          <w:marRight w:val="0"/>
          <w:marTop w:val="100"/>
          <w:marBottom w:val="0"/>
          <w:divBdr>
            <w:top w:val="none" w:sz="0" w:space="0" w:color="auto"/>
            <w:left w:val="none" w:sz="0" w:space="0" w:color="auto"/>
            <w:bottom w:val="none" w:sz="0" w:space="0" w:color="auto"/>
            <w:right w:val="none" w:sz="0" w:space="0" w:color="auto"/>
          </w:divBdr>
        </w:div>
        <w:div w:id="889682372">
          <w:marLeft w:val="1080"/>
          <w:marRight w:val="0"/>
          <w:marTop w:val="100"/>
          <w:marBottom w:val="0"/>
          <w:divBdr>
            <w:top w:val="none" w:sz="0" w:space="0" w:color="auto"/>
            <w:left w:val="none" w:sz="0" w:space="0" w:color="auto"/>
            <w:bottom w:val="none" w:sz="0" w:space="0" w:color="auto"/>
            <w:right w:val="none" w:sz="0" w:space="0" w:color="auto"/>
          </w:divBdr>
        </w:div>
      </w:divsChild>
    </w:div>
    <w:div w:id="518543773">
      <w:bodyDiv w:val="1"/>
      <w:marLeft w:val="0"/>
      <w:marRight w:val="0"/>
      <w:marTop w:val="0"/>
      <w:marBottom w:val="0"/>
      <w:divBdr>
        <w:top w:val="none" w:sz="0" w:space="0" w:color="auto"/>
        <w:left w:val="none" w:sz="0" w:space="0" w:color="auto"/>
        <w:bottom w:val="none" w:sz="0" w:space="0" w:color="auto"/>
        <w:right w:val="none" w:sz="0" w:space="0" w:color="auto"/>
      </w:divBdr>
      <w:divsChild>
        <w:div w:id="2106531430">
          <w:marLeft w:val="360"/>
          <w:marRight w:val="0"/>
          <w:marTop w:val="200"/>
          <w:marBottom w:val="0"/>
          <w:divBdr>
            <w:top w:val="none" w:sz="0" w:space="0" w:color="auto"/>
            <w:left w:val="none" w:sz="0" w:space="0" w:color="auto"/>
            <w:bottom w:val="none" w:sz="0" w:space="0" w:color="auto"/>
            <w:right w:val="none" w:sz="0" w:space="0" w:color="auto"/>
          </w:divBdr>
        </w:div>
        <w:div w:id="956135926">
          <w:marLeft w:val="1080"/>
          <w:marRight w:val="0"/>
          <w:marTop w:val="100"/>
          <w:marBottom w:val="0"/>
          <w:divBdr>
            <w:top w:val="none" w:sz="0" w:space="0" w:color="auto"/>
            <w:left w:val="none" w:sz="0" w:space="0" w:color="auto"/>
            <w:bottom w:val="none" w:sz="0" w:space="0" w:color="auto"/>
            <w:right w:val="none" w:sz="0" w:space="0" w:color="auto"/>
          </w:divBdr>
        </w:div>
        <w:div w:id="2116557767">
          <w:marLeft w:val="1080"/>
          <w:marRight w:val="0"/>
          <w:marTop w:val="100"/>
          <w:marBottom w:val="0"/>
          <w:divBdr>
            <w:top w:val="none" w:sz="0" w:space="0" w:color="auto"/>
            <w:left w:val="none" w:sz="0" w:space="0" w:color="auto"/>
            <w:bottom w:val="none" w:sz="0" w:space="0" w:color="auto"/>
            <w:right w:val="none" w:sz="0" w:space="0" w:color="auto"/>
          </w:divBdr>
        </w:div>
        <w:div w:id="1296981179">
          <w:marLeft w:val="1800"/>
          <w:marRight w:val="0"/>
          <w:marTop w:val="100"/>
          <w:marBottom w:val="0"/>
          <w:divBdr>
            <w:top w:val="none" w:sz="0" w:space="0" w:color="auto"/>
            <w:left w:val="none" w:sz="0" w:space="0" w:color="auto"/>
            <w:bottom w:val="none" w:sz="0" w:space="0" w:color="auto"/>
            <w:right w:val="none" w:sz="0" w:space="0" w:color="auto"/>
          </w:divBdr>
        </w:div>
      </w:divsChild>
    </w:div>
    <w:div w:id="797996541">
      <w:bodyDiv w:val="1"/>
      <w:marLeft w:val="0"/>
      <w:marRight w:val="0"/>
      <w:marTop w:val="0"/>
      <w:marBottom w:val="0"/>
      <w:divBdr>
        <w:top w:val="none" w:sz="0" w:space="0" w:color="auto"/>
        <w:left w:val="none" w:sz="0" w:space="0" w:color="auto"/>
        <w:bottom w:val="none" w:sz="0" w:space="0" w:color="auto"/>
        <w:right w:val="none" w:sz="0" w:space="0" w:color="auto"/>
      </w:divBdr>
      <w:divsChild>
        <w:div w:id="700787066">
          <w:marLeft w:val="360"/>
          <w:marRight w:val="0"/>
          <w:marTop w:val="200"/>
          <w:marBottom w:val="0"/>
          <w:divBdr>
            <w:top w:val="none" w:sz="0" w:space="0" w:color="auto"/>
            <w:left w:val="none" w:sz="0" w:space="0" w:color="auto"/>
            <w:bottom w:val="none" w:sz="0" w:space="0" w:color="auto"/>
            <w:right w:val="none" w:sz="0" w:space="0" w:color="auto"/>
          </w:divBdr>
        </w:div>
        <w:div w:id="1246262665">
          <w:marLeft w:val="360"/>
          <w:marRight w:val="0"/>
          <w:marTop w:val="200"/>
          <w:marBottom w:val="0"/>
          <w:divBdr>
            <w:top w:val="none" w:sz="0" w:space="0" w:color="auto"/>
            <w:left w:val="none" w:sz="0" w:space="0" w:color="auto"/>
            <w:bottom w:val="none" w:sz="0" w:space="0" w:color="auto"/>
            <w:right w:val="none" w:sz="0" w:space="0" w:color="auto"/>
          </w:divBdr>
        </w:div>
        <w:div w:id="59250799">
          <w:marLeft w:val="1080"/>
          <w:marRight w:val="0"/>
          <w:marTop w:val="100"/>
          <w:marBottom w:val="0"/>
          <w:divBdr>
            <w:top w:val="none" w:sz="0" w:space="0" w:color="auto"/>
            <w:left w:val="none" w:sz="0" w:space="0" w:color="auto"/>
            <w:bottom w:val="none" w:sz="0" w:space="0" w:color="auto"/>
            <w:right w:val="none" w:sz="0" w:space="0" w:color="auto"/>
          </w:divBdr>
        </w:div>
        <w:div w:id="1215850360">
          <w:marLeft w:val="360"/>
          <w:marRight w:val="0"/>
          <w:marTop w:val="200"/>
          <w:marBottom w:val="0"/>
          <w:divBdr>
            <w:top w:val="none" w:sz="0" w:space="0" w:color="auto"/>
            <w:left w:val="none" w:sz="0" w:space="0" w:color="auto"/>
            <w:bottom w:val="none" w:sz="0" w:space="0" w:color="auto"/>
            <w:right w:val="none" w:sz="0" w:space="0" w:color="auto"/>
          </w:divBdr>
        </w:div>
        <w:div w:id="680932597">
          <w:marLeft w:val="1080"/>
          <w:marRight w:val="0"/>
          <w:marTop w:val="200"/>
          <w:marBottom w:val="0"/>
          <w:divBdr>
            <w:top w:val="none" w:sz="0" w:space="0" w:color="auto"/>
            <w:left w:val="none" w:sz="0" w:space="0" w:color="auto"/>
            <w:bottom w:val="none" w:sz="0" w:space="0" w:color="auto"/>
            <w:right w:val="none" w:sz="0" w:space="0" w:color="auto"/>
          </w:divBdr>
        </w:div>
        <w:div w:id="505100393">
          <w:marLeft w:val="1080"/>
          <w:marRight w:val="0"/>
          <w:marTop w:val="200"/>
          <w:marBottom w:val="0"/>
          <w:divBdr>
            <w:top w:val="none" w:sz="0" w:space="0" w:color="auto"/>
            <w:left w:val="none" w:sz="0" w:space="0" w:color="auto"/>
            <w:bottom w:val="none" w:sz="0" w:space="0" w:color="auto"/>
            <w:right w:val="none" w:sz="0" w:space="0" w:color="auto"/>
          </w:divBdr>
        </w:div>
        <w:div w:id="2888991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john.barlow@uvm.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43642AE9815F479D983B82A0551A9C" ma:contentTypeVersion="16" ma:contentTypeDescription="Create a new document." ma:contentTypeScope="" ma:versionID="fd58f182c48a0e0274a15fd081425091">
  <xsd:schema xmlns:xsd="http://www.w3.org/2001/XMLSchema" xmlns:xs="http://www.w3.org/2001/XMLSchema" xmlns:p="http://schemas.microsoft.com/office/2006/metadata/properties" xmlns:ns3="f521f82e-aa1f-4955-a3d2-f2865c7f722d" xmlns:ns4="97682447-3446-4d5f-b3fb-c6e61a6b5800" targetNamespace="http://schemas.microsoft.com/office/2006/metadata/properties" ma:root="true" ma:fieldsID="91b82c440c1fc2e6d27ee8e35fcda39b" ns3:_="" ns4:_="">
    <xsd:import namespace="f521f82e-aa1f-4955-a3d2-f2865c7f722d"/>
    <xsd:import namespace="97682447-3446-4d5f-b3fb-c6e61a6b580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21f82e-aa1f-4955-a3d2-f2865c7f7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682447-3446-4d5f-b3fb-c6e61a6b58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521f82e-aa1f-4955-a3d2-f2865c7f72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5F2ADB-5798-4387-AF4D-5B3F3827AF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21f82e-aa1f-4955-a3d2-f2865c7f722d"/>
    <ds:schemaRef ds:uri="97682447-3446-4d5f-b3fb-c6e61a6b5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79D108-71EC-43F0-93DD-067F11DC99E6}">
  <ds:schemaRefs>
    <ds:schemaRef ds:uri="http://schemas.microsoft.com/office/2006/metadata/properties"/>
    <ds:schemaRef ds:uri="http://schemas.microsoft.com/office/infopath/2007/PartnerControls"/>
    <ds:schemaRef ds:uri="f521f82e-aa1f-4955-a3d2-f2865c7f722d"/>
  </ds:schemaRefs>
</ds:datastoreItem>
</file>

<file path=customXml/itemProps3.xml><?xml version="1.0" encoding="utf-8"?>
<ds:datastoreItem xmlns:ds="http://schemas.openxmlformats.org/officeDocument/2006/customXml" ds:itemID="{68343219-D202-499E-901D-65548B28E2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3777</Words>
  <Characters>21530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27</cp:revision>
  <dcterms:created xsi:type="dcterms:W3CDTF">2024-05-21T12:20:00Z</dcterms:created>
  <dcterms:modified xsi:type="dcterms:W3CDTF">2024-05-22T11:02:00Z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0x0101002043642AE9815F479D983B82A0551A9C</vt:lpwstr>
  </property>
</Properties>
</file>