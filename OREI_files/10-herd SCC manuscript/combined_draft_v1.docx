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EE7809">
      <w:pPr>
        <w:spacing w:line="480" w:lineRule="auto"/>
        <w:jc w:val="both"/>
        <w:rPr>
          <w:rFonts w:ascii="Times New Roman" w:hAnsi="Times New Roman" w:cs="Times New Roman"/>
          <w:b/>
          <w:i/>
          <w:iCs/>
          <w:sz w:val="24"/>
          <w:szCs w:val="24"/>
        </w:rPr>
      </w:pPr>
      <w:bookmarkStart w:id="0" w:name="_Hlk167253521"/>
      <w:commentRangeStart w:id="1"/>
      <w:r w:rsidRPr="00500914">
        <w:rPr>
          <w:rFonts w:ascii="Times New Roman" w:hAnsi="Times New Roman" w:cs="Times New Roman"/>
          <w:b/>
          <w:i/>
          <w:iCs/>
          <w:sz w:val="24"/>
          <w:szCs w:val="24"/>
        </w:rPr>
        <w:t>Interpretive summary</w:t>
      </w:r>
      <w:commentRangeEnd w:id="1"/>
      <w:r w:rsidRPr="00500914">
        <w:rPr>
          <w:rStyle w:val="CommentReference"/>
        </w:rPr>
        <w:commentReference w:id="1"/>
      </w:r>
    </w:p>
    <w:p w14:paraId="0A577B72" w14:textId="10676946" w:rsidR="00FF3370" w:rsidRPr="00500914" w:rsidRDefault="00FF3370"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Variation in distribution and diversity of</w:t>
      </w:r>
      <w:r w:rsidRPr="002F658D">
        <w:rPr>
          <w:rFonts w:ascii="Times New Roman" w:hAnsi="Times New Roman" w:cs="Times New Roman"/>
          <w:bCs/>
          <w:i/>
          <w:iCs/>
          <w:sz w:val="24"/>
          <w:szCs w:val="24"/>
        </w:rPr>
        <w:t xml:space="preserve"> Staphylococcus</w:t>
      </w:r>
      <w:r w:rsidRPr="00500914">
        <w:rPr>
          <w:rFonts w:ascii="Times New Roman" w:hAnsi="Times New Roman" w:cs="Times New Roman"/>
          <w:bCs/>
          <w:sz w:val="24"/>
          <w:szCs w:val="24"/>
        </w:rPr>
        <w:t xml:space="preserve"> species causing intramammary infections in dairy cattle is associated with different management practices. 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del w:id="2" w:author="John Barlow" w:date="2024-05-08T11:45:00Z">
        <w:r w:rsidRPr="00500914" w:rsidDel="00517AE1">
          <w:rPr>
            <w:rFonts w:ascii="Times New Roman" w:hAnsi="Times New Roman" w:cs="Times New Roman"/>
            <w:bCs/>
            <w:sz w:val="24"/>
            <w:szCs w:val="24"/>
          </w:rPr>
          <w:delText>commonly-</w:delText>
        </w:r>
      </w:del>
      <w:ins w:id="3" w:author="John Barlow" w:date="2024-05-08T11:46:00Z">
        <w:r>
          <w:rPr>
            <w:rFonts w:ascii="Times New Roman" w:hAnsi="Times New Roman" w:cs="Times New Roman"/>
            <w:bCs/>
            <w:sz w:val="24"/>
            <w:szCs w:val="24"/>
          </w:rPr>
          <w:t>frequently</w:t>
        </w:r>
      </w:ins>
      <w:ins w:id="4" w:author="John Barlow" w:date="2024-05-08T11:45:00Z">
        <w:r>
          <w:rPr>
            <w:rFonts w:ascii="Times New Roman" w:hAnsi="Times New Roman" w:cs="Times New Roman"/>
            <w:bCs/>
            <w:sz w:val="24"/>
            <w:szCs w:val="24"/>
          </w:rPr>
          <w:t xml:space="preserve"> </w:t>
        </w:r>
      </w:ins>
      <w:r w:rsidRPr="00500914">
        <w:rPr>
          <w:rFonts w:ascii="Times New Roman" w:hAnsi="Times New Roman" w:cs="Times New Roman"/>
          <w:bCs/>
          <w:sz w:val="24"/>
          <w:szCs w:val="24"/>
        </w:rPr>
        <w:t xml:space="preserve">isolated species. </w:t>
      </w:r>
      <w:ins w:id="5" w:author="John Barlow" w:date="2024-05-08T11:46:00Z">
        <w:r>
          <w:rPr>
            <w:rFonts w:ascii="Times New Roman" w:hAnsi="Times New Roman" w:cs="Times New Roman"/>
            <w:bCs/>
            <w:sz w:val="24"/>
            <w:szCs w:val="24"/>
          </w:rPr>
          <w:t xml:space="preserve">Compared to culture negative quarters, </w:t>
        </w:r>
      </w:ins>
      <w:r w:rsidRPr="00500914">
        <w:rPr>
          <w:rFonts w:ascii="Times New Roman" w:hAnsi="Times New Roman" w:cs="Times New Roman"/>
          <w:bCs/>
          <w:sz w:val="24"/>
          <w:szCs w:val="24"/>
        </w:rPr>
        <w:t xml:space="preserve">SCC was higher in quarters infected with 9 of </w:t>
      </w:r>
      <w:del w:id="6" w:author="Caitlin Jeffrey" w:date="2024-05-21T17:09:00Z" w16du:dateUtc="2024-05-21T21:09:00Z">
        <w:r w:rsidRPr="00500914" w:rsidDel="002163E0">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w:t>
      </w:r>
      <w:del w:id="7" w:author="John Barlow" w:date="2024-05-08T11:46:00Z">
        <w:r w:rsidRPr="00500914" w:rsidDel="002771B7">
          <w:rPr>
            <w:rFonts w:ascii="Times New Roman" w:hAnsi="Times New Roman" w:cs="Times New Roman"/>
            <w:bCs/>
            <w:sz w:val="24"/>
            <w:szCs w:val="24"/>
          </w:rPr>
          <w:delText xml:space="preserve"> vs. negative quarters</w:delText>
        </w:r>
      </w:del>
      <w:r w:rsidRPr="00500914">
        <w:rPr>
          <w:rFonts w:ascii="Times New Roman" w:hAnsi="Times New Roman" w:cs="Times New Roman"/>
          <w:bCs/>
          <w:sz w:val="24"/>
          <w:szCs w:val="24"/>
        </w:rPr>
        <w:t>. Although</w:t>
      </w:r>
      <w:del w:id="8" w:author="Caitlin Jeffrey" w:date="2024-05-09T15:47:00Z" w16du:dateUtc="2024-05-09T19:47:00Z">
        <w:r w:rsidRPr="00500914" w:rsidDel="006E666A">
          <w:rPr>
            <w:rFonts w:ascii="Times New Roman" w:hAnsi="Times New Roman" w:cs="Times New Roman"/>
            <w:bCs/>
            <w:sz w:val="24"/>
            <w:szCs w:val="24"/>
          </w:rPr>
          <w:delText xml:space="preserve"> </w:delText>
        </w:r>
      </w:del>
      <w:ins w:id="9" w:author="Caitlin Jeffrey" w:date="2024-05-09T15:47:00Z" w16du:dateUtc="2024-05-09T19:47:00Z">
        <w:r>
          <w:rPr>
            <w:rFonts w:ascii="Times New Roman" w:hAnsi="Times New Roman" w:cs="Times New Roman"/>
            <w:bCs/>
            <w:sz w:val="24"/>
            <w:szCs w:val="24"/>
          </w:rPr>
          <w:t xml:space="preserve"> </w:t>
        </w:r>
      </w:ins>
      <w:ins w:id="10" w:author="Caitlin Jeffrey" w:date="2024-05-22T09:12:00Z" w16du:dateUtc="2024-05-22T13:12:00Z">
        <w:r w:rsidR="00D43359">
          <w:rPr>
            <w:rFonts w:ascii="Times New Roman" w:hAnsi="Times New Roman" w:cs="Times New Roman"/>
            <w:bCs/>
            <w:sz w:val="24"/>
            <w:szCs w:val="24"/>
          </w:rPr>
          <w:t xml:space="preserve">the </w:t>
        </w:r>
      </w:ins>
      <w:del w:id="11" w:author="Caitlin Jeffrey" w:date="2024-05-09T15:47:00Z" w16du:dateUtc="2024-05-09T19:47:00Z">
        <w:r w:rsidRPr="00500914" w:rsidDel="006E666A">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increase in SCC was modest for most species observed, their widespread nature can still result in </w:t>
      </w:r>
      <w:del w:id="12" w:author="Caitlin Jeffrey" w:date="2024-05-22T09:11:00Z" w16du:dateUtc="2024-05-22T13:11:00Z">
        <w:r w:rsidRPr="00500914" w:rsidDel="005E33A6">
          <w:rPr>
            <w:rFonts w:ascii="Times New Roman" w:hAnsi="Times New Roman" w:cs="Times New Roman"/>
            <w:bCs/>
            <w:sz w:val="24"/>
            <w:szCs w:val="24"/>
          </w:rPr>
          <w:delText xml:space="preserve">sizeable </w:delText>
        </w:r>
        <w:r w:rsidRPr="00500914" w:rsidDel="00520A8D">
          <w:rPr>
            <w:rFonts w:ascii="Times New Roman" w:hAnsi="Times New Roman" w:cs="Times New Roman"/>
            <w:bCs/>
            <w:sz w:val="24"/>
            <w:szCs w:val="24"/>
          </w:rPr>
          <w:delText>increases in</w:delText>
        </w:r>
      </w:del>
      <w:ins w:id="13" w:author="Caitlin Jeffrey" w:date="2024-05-22T09:11:00Z" w16du:dateUtc="2024-05-22T13:11:00Z">
        <w:r w:rsidR="00520A8D">
          <w:rPr>
            <w:rFonts w:ascii="Times New Roman" w:hAnsi="Times New Roman" w:cs="Times New Roman"/>
            <w:bCs/>
            <w:sz w:val="24"/>
            <w:szCs w:val="24"/>
          </w:rPr>
          <w:t>increased</w:t>
        </w:r>
      </w:ins>
      <w:r w:rsidRPr="00500914">
        <w:rPr>
          <w:rFonts w:ascii="Times New Roman" w:hAnsi="Times New Roman" w:cs="Times New Roman"/>
          <w:bCs/>
          <w:sz w:val="24"/>
          <w:szCs w:val="24"/>
        </w:rPr>
        <w:t xml:space="preserve"> bulk tank SCC. </w:t>
      </w:r>
    </w:p>
    <w:p w14:paraId="59277781" w14:textId="77777777" w:rsidR="00FF3370" w:rsidRDefault="00FF3370" w:rsidP="00EE7809">
      <w:pPr>
        <w:spacing w:line="480" w:lineRule="auto"/>
        <w:jc w:val="both"/>
        <w:rPr>
          <w:rFonts w:ascii="Times New Roman" w:hAnsi="Times New Roman" w:cs="Times New Roman"/>
          <w:b/>
          <w:i/>
          <w:iCs/>
          <w:sz w:val="24"/>
          <w:szCs w:val="24"/>
        </w:rPr>
      </w:pPr>
    </w:p>
    <w:p w14:paraId="5A207C29" w14:textId="77777777" w:rsidR="00FF3370" w:rsidRPr="00EE7809" w:rsidRDefault="00FF3370" w:rsidP="0086026D">
      <w:pPr>
        <w:spacing w:after="0" w:line="480" w:lineRule="auto"/>
        <w:jc w:val="both"/>
        <w:rPr>
          <w:rFonts w:ascii="Times New Roman" w:hAnsi="Times New Roman" w:cs="Times New Roman"/>
          <w:b/>
          <w:i/>
          <w:iCs/>
          <w:sz w:val="24"/>
          <w:szCs w:val="24"/>
        </w:rPr>
      </w:pPr>
      <w:commentRangeStart w:id="14"/>
      <w:r w:rsidRPr="00EE7809">
        <w:rPr>
          <w:rFonts w:ascii="Times New Roman" w:hAnsi="Times New Roman" w:cs="Times New Roman"/>
          <w:b/>
          <w:i/>
          <w:iCs/>
          <w:sz w:val="24"/>
          <w:szCs w:val="24"/>
        </w:rPr>
        <w:t>Running head</w:t>
      </w:r>
      <w:commentRangeEnd w:id="14"/>
      <w:r>
        <w:rPr>
          <w:rStyle w:val="CommentReference"/>
        </w:rPr>
        <w:commentReference w:id="14"/>
      </w:r>
      <w:r w:rsidRPr="00EE7809">
        <w:rPr>
          <w:rFonts w:ascii="Times New Roman" w:hAnsi="Times New Roman" w:cs="Times New Roman"/>
          <w:b/>
          <w:i/>
          <w:iCs/>
          <w:sz w:val="24"/>
          <w:szCs w:val="24"/>
        </w:rPr>
        <w:t>:</w:t>
      </w:r>
    </w:p>
    <w:p w14:paraId="2B482436" w14:textId="59D2850C" w:rsidR="00FF3370" w:rsidRPr="00222110" w:rsidRDefault="00FF3370" w:rsidP="00EE7809">
      <w:pPr>
        <w:spacing w:line="480" w:lineRule="auto"/>
        <w:jc w:val="both"/>
        <w:rPr>
          <w:rFonts w:ascii="Times New Roman" w:hAnsi="Times New Roman" w:cs="Times New Roman"/>
          <w:bCs/>
          <w:i/>
          <w:iCs/>
          <w:sz w:val="24"/>
          <w:szCs w:val="24"/>
        </w:rPr>
      </w:pPr>
      <w:del w:id="15" w:author="Caitlin Jeffrey" w:date="2024-05-22T09:13:00Z" w16du:dateUtc="2024-05-22T13:13:00Z">
        <w:r w:rsidRPr="00222110" w:rsidDel="00995161">
          <w:rPr>
            <w:rFonts w:ascii="Times New Roman" w:hAnsi="Times New Roman" w:cs="Times New Roman"/>
            <w:bCs/>
            <w:i/>
            <w:iCs/>
            <w:sz w:val="24"/>
            <w:szCs w:val="24"/>
          </w:rPr>
          <w:delText>NASM</w:delText>
        </w:r>
        <w:r w:rsidDel="00995161">
          <w:rPr>
            <w:rFonts w:ascii="Times New Roman" w:hAnsi="Times New Roman" w:cs="Times New Roman"/>
            <w:bCs/>
            <w:i/>
            <w:iCs/>
            <w:sz w:val="24"/>
            <w:szCs w:val="24"/>
          </w:rPr>
          <w:delText xml:space="preserve"> </w:delText>
        </w:r>
      </w:del>
      <w:ins w:id="16" w:author="Caitlin Jeffrey" w:date="2024-05-22T09:13:00Z" w16du:dateUtc="2024-05-22T13:13:00Z">
        <w:r w:rsidR="00995161">
          <w:rPr>
            <w:rFonts w:ascii="Times New Roman" w:hAnsi="Times New Roman" w:cs="Times New Roman"/>
            <w:bCs/>
            <w:i/>
            <w:iCs/>
            <w:sz w:val="24"/>
            <w:szCs w:val="24"/>
          </w:rPr>
          <w:t xml:space="preserve">Staphylococci </w:t>
        </w:r>
      </w:ins>
      <w:r>
        <w:rPr>
          <w:rFonts w:ascii="Times New Roman" w:hAnsi="Times New Roman" w:cs="Times New Roman"/>
          <w:bCs/>
          <w:i/>
          <w:iCs/>
          <w:sz w:val="24"/>
          <w:szCs w:val="24"/>
        </w:rPr>
        <w:t>affecting udder health on organic dairies</w:t>
      </w:r>
    </w:p>
    <w:p w14:paraId="09A1F400" w14:textId="77777777" w:rsidR="00FF3370" w:rsidRDefault="00FF3370" w:rsidP="00EE7809">
      <w:pPr>
        <w:spacing w:after="0" w:line="480" w:lineRule="auto"/>
        <w:jc w:val="both"/>
        <w:rPr>
          <w:rFonts w:ascii="Times New Roman" w:hAnsi="Times New Roman" w:cs="Times New Roman"/>
          <w:b/>
          <w:i/>
          <w:iCs/>
          <w:sz w:val="24"/>
          <w:szCs w:val="24"/>
        </w:rPr>
      </w:pPr>
    </w:p>
    <w:p w14:paraId="251A6950" w14:textId="77777777" w:rsidR="00FF3370" w:rsidRDefault="00FF3370" w:rsidP="00EE7809">
      <w:pPr>
        <w:spacing w:after="0" w:line="480" w:lineRule="auto"/>
        <w:jc w:val="both"/>
        <w:rPr>
          <w:rFonts w:ascii="Times New Roman" w:hAnsi="Times New Roman" w:cs="Times New Roman"/>
          <w:b/>
          <w:i/>
          <w:iCs/>
          <w:sz w:val="24"/>
          <w:szCs w:val="24"/>
        </w:rPr>
      </w:pPr>
      <w:commentRangeStart w:id="17"/>
      <w:r w:rsidRPr="00EE7809">
        <w:rPr>
          <w:rFonts w:ascii="Times New Roman" w:hAnsi="Times New Roman" w:cs="Times New Roman"/>
          <w:b/>
          <w:i/>
          <w:iCs/>
          <w:sz w:val="24"/>
          <w:szCs w:val="24"/>
        </w:rPr>
        <w:t>Title</w:t>
      </w:r>
      <w:commentRangeEnd w:id="17"/>
      <w:r>
        <w:rPr>
          <w:rStyle w:val="CommentReference"/>
        </w:rPr>
        <w:commentReference w:id="17"/>
      </w:r>
    </w:p>
    <w:p w14:paraId="0146D637" w14:textId="33D3120B" w:rsidR="00FF3370" w:rsidRPr="00A163FD" w:rsidRDefault="00FF3370" w:rsidP="00EE7809">
      <w:pPr>
        <w:spacing w:after="0" w:line="480" w:lineRule="auto"/>
        <w:jc w:val="both"/>
        <w:rPr>
          <w:rFonts w:ascii="Times New Roman" w:hAnsi="Times New Roman" w:cs="Times New Roman"/>
          <w:bCs/>
          <w:sz w:val="24"/>
          <w:szCs w:val="24"/>
        </w:rPr>
      </w:pPr>
      <w:del w:id="18" w:author="Caitlin Jeffrey" w:date="2024-05-22T09:13:00Z" w16du:dateUtc="2024-05-22T13:13:00Z">
        <w:r w:rsidRPr="00A163FD" w:rsidDel="00D00A8C">
          <w:rPr>
            <w:rFonts w:ascii="Times New Roman" w:hAnsi="Times New Roman" w:cs="Times New Roman"/>
            <w:bCs/>
            <w:sz w:val="24"/>
            <w:szCs w:val="24"/>
          </w:rPr>
          <w:delText>Non-aureus staphylococci</w:delText>
        </w:r>
      </w:del>
      <w:ins w:id="19" w:author="Caitlin Jeffrey" w:date="2024-05-22T09:13:00Z" w16du:dateUtc="2024-05-22T13:13:00Z">
        <w:r w:rsidR="00D00A8C">
          <w:rPr>
            <w:rFonts w:ascii="Times New Roman" w:hAnsi="Times New Roman" w:cs="Times New Roman"/>
            <w:bCs/>
            <w:sz w:val="24"/>
            <w:szCs w:val="24"/>
          </w:rPr>
          <w:t>Staphylo</w:t>
        </w:r>
        <w:r w:rsidR="0027360F">
          <w:rPr>
            <w:rFonts w:ascii="Times New Roman" w:hAnsi="Times New Roman" w:cs="Times New Roman"/>
            <w:bCs/>
            <w:sz w:val="24"/>
            <w:szCs w:val="24"/>
          </w:rPr>
          <w:t>cocci</w:t>
        </w:r>
      </w:ins>
      <w:r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EE7809">
      <w:pPr>
        <w:spacing w:after="0" w:line="480" w:lineRule="auto"/>
        <w:jc w:val="both"/>
        <w:rPr>
          <w:rFonts w:ascii="Times New Roman" w:hAnsi="Times New Roman" w:cs="Times New Roman"/>
          <w:b/>
          <w:sz w:val="24"/>
          <w:szCs w:val="24"/>
        </w:rPr>
      </w:pPr>
    </w:p>
    <w:p w14:paraId="0688D13F" w14:textId="5729F292" w:rsidR="00FF3370" w:rsidRPr="00604EDE" w:rsidRDefault="00FF3370" w:rsidP="00EE7809">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Caitlin E. Jeffrey,</w:t>
      </w:r>
      <w:r w:rsidRPr="008D6068">
        <w:rPr>
          <w:rFonts w:ascii="Times New Roman" w:hAnsi="Times New Roman" w:cs="Times New Roman"/>
          <w:bCs/>
          <w:sz w:val="24"/>
          <w:szCs w:val="24"/>
          <w:vertAlign w:val="superscript"/>
        </w:rPr>
        <w:t>1</w:t>
      </w:r>
      <w:r w:rsidRPr="008D6068">
        <w:rPr>
          <w:rFonts w:ascii="Times New Roman" w:hAnsi="Times New Roman" w:cs="Times New Roman"/>
          <w:bCs/>
          <w:sz w:val="24"/>
          <w:szCs w:val="24"/>
        </w:rPr>
        <w:t xml:space="preserve"> Pamela Adkins</w:t>
      </w:r>
      <w:r w:rsidRPr="008D6068">
        <w:rPr>
          <w:rFonts w:ascii="Times New Roman" w:hAnsi="Times New Roman" w:cs="Times New Roman"/>
          <w:bCs/>
          <w:sz w:val="24"/>
          <w:szCs w:val="24"/>
          <w:vertAlign w:val="superscript"/>
        </w:rPr>
        <w:t>2</w:t>
      </w:r>
      <w:r w:rsidRPr="008D6068">
        <w:rPr>
          <w:rFonts w:ascii="Times New Roman" w:hAnsi="Times New Roman" w:cs="Times New Roman"/>
          <w:bCs/>
          <w:sz w:val="24"/>
          <w:szCs w:val="24"/>
        </w:rPr>
        <w:t>, Simon Dufour</w:t>
      </w:r>
      <w:r w:rsidR="008D6068" w:rsidRPr="008D6068">
        <w:rPr>
          <w:rFonts w:ascii="Times New Roman" w:hAnsi="Times New Roman" w:cs="Times New Roman"/>
          <w:bCs/>
          <w:sz w:val="24"/>
          <w:szCs w:val="24"/>
          <w:vertAlign w:val="superscript"/>
        </w:rPr>
        <w:t>3</w:t>
      </w:r>
      <w:r w:rsidRPr="008D6068">
        <w:rPr>
          <w:rFonts w:ascii="Times New Roman" w:hAnsi="Times New Roman" w:cs="Times New Roman"/>
          <w:bCs/>
          <w:sz w:val="24"/>
          <w:szCs w:val="24"/>
        </w:rPr>
        <w:t xml:space="preserve">, John </w:t>
      </w:r>
      <w:r w:rsidRPr="00604EDE">
        <w:rPr>
          <w:rFonts w:ascii="Times New Roman" w:hAnsi="Times New Roman" w:cs="Times New Roman"/>
          <w:bCs/>
          <w:sz w:val="24"/>
          <w:szCs w:val="24"/>
        </w:rPr>
        <w:t>W. Barlow</w:t>
      </w:r>
      <w:r w:rsidRPr="00604EDE">
        <w:rPr>
          <w:rFonts w:ascii="Times New Roman" w:hAnsi="Times New Roman" w:cs="Times New Roman"/>
          <w:bCs/>
          <w:sz w:val="24"/>
          <w:szCs w:val="24"/>
          <w:vertAlign w:val="superscript"/>
        </w:rPr>
        <w:t>1</w:t>
      </w:r>
    </w:p>
    <w:p w14:paraId="49D0149F" w14:textId="77777777" w:rsidR="00FF3370" w:rsidRDefault="00FF3370" w:rsidP="00EE7809">
      <w:pPr>
        <w:spacing w:after="0" w:line="480" w:lineRule="auto"/>
        <w:jc w:val="both"/>
        <w:rPr>
          <w:rFonts w:ascii="Times New Roman" w:hAnsi="Times New Roman" w:cs="Times New Roman"/>
          <w:sz w:val="24"/>
          <w:szCs w:val="24"/>
          <w:vertAlign w:val="superscript"/>
        </w:rPr>
      </w:pPr>
    </w:p>
    <w:p w14:paraId="4EB3F8D5"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3652DA2E" w14:textId="63DB3E64" w:rsidR="008D6068" w:rsidRPr="00152807" w:rsidRDefault="008D6068" w:rsidP="00EE7809">
      <w:pPr>
        <w:spacing w:after="0" w:line="480" w:lineRule="auto"/>
        <w:jc w:val="both"/>
        <w:rPr>
          <w:rFonts w:ascii="Times New Roman" w:hAnsi="Times New Roman" w:cs="Times New Roman"/>
          <w:color w:val="FF66FF"/>
          <w:sz w:val="24"/>
          <w:szCs w:val="24"/>
        </w:rPr>
      </w:pPr>
      <w:ins w:id="20" w:author="Caitlin Jeffrey" w:date="2024-05-23T08:52:00Z" w16du:dateUtc="2024-05-23T12:52:00Z">
        <w:r>
          <w:rPr>
            <w:rFonts w:ascii="Times New Roman" w:hAnsi="Times New Roman" w:cs="Times New Roman"/>
            <w:color w:val="FF66FF"/>
            <w:sz w:val="24"/>
            <w:szCs w:val="24"/>
            <w:vertAlign w:val="superscript"/>
          </w:rPr>
          <w:t>2</w:t>
        </w:r>
        <w:r w:rsidRPr="008D6068">
          <w:rPr>
            <w:rFonts w:ascii="Times New Roman" w:hAnsi="Times New Roman" w:cs="Times New Roman"/>
            <w:color w:val="FF66FF"/>
            <w:sz w:val="24"/>
            <w:szCs w:val="24"/>
          </w:rPr>
          <w:t>Department of Veterinary Medicine and Surgery, University of Missouri, Columbia 65211</w:t>
        </w:r>
      </w:ins>
    </w:p>
    <w:p w14:paraId="35C6C630" w14:textId="13294071" w:rsidR="00BD7B9F" w:rsidRPr="00152807" w:rsidRDefault="00180FA2" w:rsidP="00EE7809">
      <w:pPr>
        <w:spacing w:after="0" w:line="480" w:lineRule="auto"/>
        <w:ind w:left="180" w:hanging="180"/>
        <w:jc w:val="both"/>
        <w:rPr>
          <w:rFonts w:ascii="Times New Roman" w:hAnsi="Times New Roman" w:cs="Times New Roman"/>
          <w:color w:val="FF66FF"/>
          <w:sz w:val="24"/>
          <w:szCs w:val="24"/>
        </w:rPr>
      </w:pPr>
      <w:ins w:id="21" w:author="Caitlin Jeffrey" w:date="2024-05-23T09:04:00Z" w16du:dateUtc="2024-05-23T13:04:00Z">
        <w:r>
          <w:rPr>
            <w:rFonts w:ascii="Times New Roman" w:hAnsi="Times New Roman" w:cs="Times New Roman"/>
            <w:color w:val="FF66FF"/>
            <w:sz w:val="24"/>
            <w:szCs w:val="24"/>
            <w:vertAlign w:val="superscript"/>
          </w:rPr>
          <w:t>3</w:t>
        </w:r>
        <w:r w:rsidR="00BD7B9F" w:rsidRPr="00BD7B9F">
          <w:rPr>
            <w:rFonts w:ascii="Times New Roman" w:hAnsi="Times New Roman" w:cs="Times New Roman"/>
            <w:color w:val="FF66FF"/>
            <w:sz w:val="24"/>
            <w:szCs w:val="24"/>
          </w:rPr>
          <w:t xml:space="preserve">Faculté de </w:t>
        </w:r>
        <w:proofErr w:type="spellStart"/>
        <w:r w:rsidR="00BD7B9F" w:rsidRPr="00BD7B9F">
          <w:rPr>
            <w:rFonts w:ascii="Times New Roman" w:hAnsi="Times New Roman" w:cs="Times New Roman"/>
            <w:color w:val="FF66FF"/>
            <w:sz w:val="24"/>
            <w:szCs w:val="24"/>
          </w:rPr>
          <w:t>médecine</w:t>
        </w:r>
        <w:proofErr w:type="spellEnd"/>
        <w:r w:rsidR="00BD7B9F" w:rsidRPr="00BD7B9F">
          <w:rPr>
            <w:rFonts w:ascii="Times New Roman" w:hAnsi="Times New Roman" w:cs="Times New Roman"/>
            <w:color w:val="FF66FF"/>
            <w:sz w:val="24"/>
            <w:szCs w:val="24"/>
          </w:rPr>
          <w:t xml:space="preserve"> </w:t>
        </w:r>
        <w:proofErr w:type="spellStart"/>
        <w:r w:rsidR="00BD7B9F" w:rsidRPr="00BD7B9F">
          <w:rPr>
            <w:rFonts w:ascii="Times New Roman" w:hAnsi="Times New Roman" w:cs="Times New Roman"/>
            <w:color w:val="FF66FF"/>
            <w:sz w:val="24"/>
            <w:szCs w:val="24"/>
          </w:rPr>
          <w:t>vétérinaire</w:t>
        </w:r>
        <w:proofErr w:type="spellEnd"/>
        <w:r w:rsidR="00BD7B9F" w:rsidRPr="00BD7B9F">
          <w:rPr>
            <w:rFonts w:ascii="Times New Roman" w:hAnsi="Times New Roman" w:cs="Times New Roman"/>
            <w:color w:val="FF66FF"/>
            <w:sz w:val="24"/>
            <w:szCs w:val="24"/>
          </w:rPr>
          <w:t>, Université de Montréal, St-Hyacinthe, QC, Canada</w:t>
        </w:r>
      </w:ins>
    </w:p>
    <w:p w14:paraId="15804A3C"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Corresponding author: John Barlow</w:t>
      </w:r>
    </w:p>
    <w:p w14:paraId="75AC8A6E"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8"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EE7809">
      <w:pPr>
        <w:spacing w:line="480" w:lineRule="auto"/>
        <w:jc w:val="both"/>
        <w:rPr>
          <w:rFonts w:ascii="Times New Roman" w:hAnsi="Times New Roman" w:cs="Times New Roman"/>
          <w:b/>
          <w:i/>
          <w:iCs/>
          <w:sz w:val="24"/>
          <w:szCs w:val="24"/>
        </w:rPr>
      </w:pPr>
    </w:p>
    <w:p w14:paraId="08F1FE98" w14:textId="77777777" w:rsidR="00FF3370" w:rsidRPr="00E819EF" w:rsidRDefault="00FF3370" w:rsidP="00EE7809">
      <w:pPr>
        <w:spacing w:line="480" w:lineRule="auto"/>
        <w:jc w:val="both"/>
        <w:rPr>
          <w:rFonts w:ascii="Times New Roman" w:hAnsi="Times New Roman" w:cs="Times New Roman"/>
          <w:b/>
          <w:i/>
          <w:iCs/>
          <w:sz w:val="24"/>
          <w:szCs w:val="24"/>
        </w:rPr>
      </w:pPr>
      <w:commentRangeStart w:id="22"/>
      <w:r w:rsidRPr="00E819EF">
        <w:rPr>
          <w:rFonts w:ascii="Times New Roman" w:hAnsi="Times New Roman" w:cs="Times New Roman"/>
          <w:b/>
          <w:i/>
          <w:iCs/>
          <w:sz w:val="24"/>
          <w:szCs w:val="24"/>
        </w:rPr>
        <w:t>Abstract</w:t>
      </w:r>
      <w:commentRangeEnd w:id="22"/>
      <w:r w:rsidRPr="00E819EF">
        <w:rPr>
          <w:rStyle w:val="CommentReference"/>
        </w:rPr>
        <w:commentReference w:id="22"/>
      </w:r>
    </w:p>
    <w:p w14:paraId="46C0CA49" w14:textId="52FF64DC" w:rsidR="00FF3370" w:rsidRPr="00E819EF" w:rsidRDefault="00FF3370"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w:t>
      </w:r>
      <w:commentRangeStart w:id="23"/>
      <w:r w:rsidRPr="00105CE5">
        <w:rPr>
          <w:rFonts w:ascii="Times New Roman" w:hAnsi="Times New Roman" w:cs="Times New Roman"/>
          <w:sz w:val="24"/>
          <w:szCs w:val="24"/>
        </w:rPr>
        <w:t>associated with different management practices</w:t>
      </w:r>
      <w:commentRangeEnd w:id="23"/>
      <w:r>
        <w:rPr>
          <w:rStyle w:val="CommentReference"/>
        </w:rPr>
        <w:commentReference w:id="23"/>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del w:id="24" w:author="Caitlin Jeffrey" w:date="2024-05-23T08:42:00Z" w16du:dateUtc="2024-05-23T12:42:00Z">
        <w:r w:rsidRPr="00105CE5" w:rsidDel="00B613EE">
          <w:rPr>
            <w:rFonts w:ascii="Times New Roman" w:hAnsi="Times New Roman" w:cs="Times New Roman"/>
            <w:sz w:val="24"/>
            <w:szCs w:val="24"/>
          </w:rPr>
          <w:delText>commonly-</w:delText>
        </w:r>
      </w:del>
      <w:ins w:id="25" w:author="Caitlin Jeffrey" w:date="2024-05-23T08:42:00Z" w16du:dateUtc="2024-05-23T12:42:00Z">
        <w:r w:rsidR="00B613EE">
          <w:rPr>
            <w:rFonts w:ascii="Times New Roman" w:hAnsi="Times New Roman" w:cs="Times New Roman"/>
            <w:sz w:val="24"/>
            <w:szCs w:val="24"/>
          </w:rPr>
          <w:t xml:space="preserve">frequently </w:t>
        </w:r>
      </w:ins>
      <w:r w:rsidRPr="00105CE5">
        <w:rPr>
          <w:rFonts w:ascii="Times New Roman" w:hAnsi="Times New Roman" w:cs="Times New Roman"/>
          <w:sz w:val="24"/>
          <w:szCs w:val="24"/>
        </w:rPr>
        <w:t xml:space="preserve">isolated </w:t>
      </w:r>
      <w:del w:id="26" w:author="Caitlin Jeffrey" w:date="2024-05-21T17:17:00Z" w16du:dateUtc="2024-05-21T21:17:00Z">
        <w:r w:rsidRPr="008041E3" w:rsidDel="008041E3">
          <w:rPr>
            <w:rFonts w:ascii="Times New Roman" w:hAnsi="Times New Roman" w:cs="Times New Roman"/>
            <w:i/>
            <w:iCs/>
            <w:sz w:val="24"/>
            <w:szCs w:val="24"/>
            <w:rPrChange w:id="27" w:author="Caitlin Jeffrey" w:date="2024-05-21T17:17:00Z" w16du:dateUtc="2024-05-21T21:17:00Z">
              <w:rPr>
                <w:rFonts w:ascii="Times New Roman" w:hAnsi="Times New Roman" w:cs="Times New Roman"/>
                <w:sz w:val="24"/>
                <w:szCs w:val="24"/>
              </w:rPr>
            </w:rPrChange>
          </w:rPr>
          <w:delText>NASM</w:delText>
        </w:r>
        <w:r w:rsidRPr="00105CE5" w:rsidDel="008041E3">
          <w:rPr>
            <w:rFonts w:ascii="Times New Roman" w:hAnsi="Times New Roman" w:cs="Times New Roman"/>
            <w:sz w:val="24"/>
            <w:szCs w:val="24"/>
          </w:rPr>
          <w:delText xml:space="preserve"> </w:delText>
        </w:r>
      </w:del>
      <w:ins w:id="28" w:author="Caitlin Jeffrey" w:date="2024-05-21T17:18:00Z" w16du:dateUtc="2024-05-21T21:18:00Z">
        <w:r w:rsidRPr="00D03DE9">
          <w:rPr>
            <w:rFonts w:ascii="Times New Roman" w:hAnsi="Times New Roman" w:cs="Times New Roman"/>
            <w:i/>
            <w:iCs/>
            <w:sz w:val="24"/>
            <w:szCs w:val="24"/>
          </w:rPr>
          <w:t>Staphylococcus</w:t>
        </w:r>
      </w:ins>
      <w:ins w:id="29" w:author="Caitlin Jeffrey" w:date="2024-05-21T17:17:00Z" w16du:dateUtc="2024-05-21T21:17:00Z">
        <w:r w:rsidRPr="00105CE5">
          <w:rPr>
            <w:rFonts w:ascii="Times New Roman" w:hAnsi="Times New Roman" w:cs="Times New Roman"/>
            <w:sz w:val="24"/>
            <w:szCs w:val="24"/>
          </w:rPr>
          <w:t xml:space="preserve"> </w:t>
        </w:r>
      </w:ins>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w:t>
      </w:r>
      <w:ins w:id="30" w:author="Caitlin Jeffrey" w:date="2024-05-21T17:19:00Z" w16du:dateUtc="2024-05-21T21:19:00Z">
        <w:r>
          <w:rPr>
            <w:rFonts w:ascii="Times New Roman" w:hAnsi="Times New Roman" w:cs="Times New Roman"/>
            <w:i/>
            <w:iCs/>
            <w:sz w:val="24"/>
            <w:szCs w:val="24"/>
          </w:rPr>
          <w:t>h.</w:t>
        </w:r>
      </w:ins>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sampling to 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lastRenderedPageBreak/>
        <w:t>was the most commonly</w:t>
      </w:r>
      <w:ins w:id="31" w:author="Caitlin Jeffrey" w:date="2024-05-23T08:43:00Z" w16du:dateUtc="2024-05-23T12:43:00Z">
        <w:r w:rsidR="00D21F2D">
          <w:rPr>
            <w:rFonts w:ascii="Times New Roman" w:eastAsia="Times New Roman" w:hAnsi="Times New Roman" w:cs="Times New Roman"/>
            <w:kern w:val="0"/>
            <w:sz w:val="24"/>
            <w:szCs w:val="24"/>
            <w14:ligatures w14:val="none"/>
          </w:rPr>
          <w:t xml:space="preserve"> </w:t>
        </w:r>
      </w:ins>
      <w:del w:id="32" w:author="Caitlin Jeffrey" w:date="2024-05-23T08:43:00Z" w16du:dateUtc="2024-05-23T12:43:00Z">
        <w:r w:rsidRPr="00D03DE9" w:rsidDel="00D21F2D">
          <w:rPr>
            <w:rFonts w:ascii="Times New Roman" w:eastAsia="Times New Roman" w:hAnsi="Times New Roman" w:cs="Times New Roman"/>
            <w:kern w:val="0"/>
            <w:sz w:val="24"/>
            <w:szCs w:val="24"/>
            <w14:ligatures w14:val="none"/>
          </w:rPr>
          <w:delText>-</w:delText>
        </w:r>
      </w:del>
      <w:r w:rsidRPr="00D03DE9">
        <w:rPr>
          <w:rFonts w:ascii="Times New Roman" w:eastAsia="Times New Roman" w:hAnsi="Times New Roman" w:cs="Times New Roman"/>
          <w:kern w:val="0"/>
          <w:sz w:val="24"/>
          <w:szCs w:val="24"/>
          <w14:ligatures w14:val="none"/>
        </w:rPr>
        <w:t xml:space="preserve">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EE7809">
      <w:pPr>
        <w:spacing w:line="480" w:lineRule="auto"/>
        <w:jc w:val="both"/>
        <w:rPr>
          <w:rFonts w:ascii="Times New Roman" w:hAnsi="Times New Roman" w:cs="Times New Roman"/>
          <w:b/>
          <w:i/>
          <w:iCs/>
          <w:sz w:val="24"/>
          <w:szCs w:val="24"/>
        </w:rPr>
      </w:pPr>
    </w:p>
    <w:p w14:paraId="137234A4" w14:textId="77777777" w:rsidR="00FF3370" w:rsidRDefault="00FF3370" w:rsidP="00EE7809">
      <w:pPr>
        <w:spacing w:line="480" w:lineRule="auto"/>
        <w:jc w:val="both"/>
        <w:rPr>
          <w:rFonts w:ascii="Times New Roman" w:hAnsi="Times New Roman" w:cs="Times New Roman"/>
          <w:b/>
          <w:i/>
          <w:iCs/>
          <w:sz w:val="24"/>
          <w:szCs w:val="24"/>
        </w:rPr>
      </w:pPr>
      <w:commentRangeStart w:id="33"/>
      <w:r>
        <w:rPr>
          <w:rFonts w:ascii="Times New Roman" w:hAnsi="Times New Roman" w:cs="Times New Roman"/>
          <w:b/>
          <w:i/>
          <w:iCs/>
          <w:sz w:val="24"/>
          <w:szCs w:val="24"/>
        </w:rPr>
        <w:t>Keywords:</w:t>
      </w:r>
      <w:commentRangeEnd w:id="33"/>
      <w:r>
        <w:rPr>
          <w:rStyle w:val="CommentReference"/>
        </w:rPr>
        <w:commentReference w:id="33"/>
      </w:r>
    </w:p>
    <w:p w14:paraId="1F5A291C" w14:textId="77777777" w:rsidR="00FF3370" w:rsidRPr="007D5CD5" w:rsidRDefault="00FF3370"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non-aureus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105CE5">
      <w:pPr>
        <w:spacing w:line="480" w:lineRule="auto"/>
        <w:rPr>
          <w:rFonts w:ascii="Times New Roman" w:hAnsi="Times New Roman" w:cs="Times New Roman"/>
          <w:sz w:val="24"/>
          <w:szCs w:val="24"/>
        </w:rPr>
      </w:pPr>
    </w:p>
    <w:p w14:paraId="37B4EFB6" w14:textId="77777777" w:rsidR="00FF3370" w:rsidRPr="00105CE5" w:rsidRDefault="00FF3370" w:rsidP="00105CE5">
      <w:pPr>
        <w:spacing w:line="480" w:lineRule="auto"/>
        <w:rPr>
          <w:rFonts w:ascii="Times New Roman" w:hAnsi="Times New Roman" w:cs="Times New Roman"/>
          <w:b/>
          <w:bCs/>
          <w:i/>
          <w:iCs/>
          <w:sz w:val="24"/>
          <w:szCs w:val="24"/>
        </w:rPr>
      </w:pPr>
      <w:commentRangeStart w:id="34"/>
      <w:r w:rsidRPr="00105CE5">
        <w:rPr>
          <w:rFonts w:ascii="Times New Roman" w:hAnsi="Times New Roman" w:cs="Times New Roman"/>
          <w:b/>
          <w:bCs/>
          <w:i/>
          <w:iCs/>
          <w:sz w:val="24"/>
          <w:szCs w:val="24"/>
        </w:rPr>
        <w:t>Introduction</w:t>
      </w:r>
      <w:commentRangeEnd w:id="34"/>
      <w:r>
        <w:rPr>
          <w:rStyle w:val="CommentReference"/>
        </w:rPr>
        <w:commentReference w:id="34"/>
      </w:r>
    </w:p>
    <w:p w14:paraId="335CDD9A" w14:textId="3FF0B240" w:rsidR="00FF3370" w:rsidRPr="00105CE5" w:rsidRDefault="00985B9B" w:rsidP="00105CE5">
      <w:pPr>
        <w:spacing w:line="480" w:lineRule="auto"/>
        <w:ind w:firstLine="720"/>
        <w:rPr>
          <w:rFonts w:ascii="Times New Roman" w:hAnsi="Times New Roman" w:cs="Times New Roman"/>
          <w:sz w:val="24"/>
          <w:szCs w:val="24"/>
        </w:rPr>
      </w:pPr>
      <w:ins w:id="35" w:author="Caitlin Jeffrey" w:date="2024-05-22T09:24:00Z" w16du:dateUtc="2024-05-22T13:24:00Z">
        <w:r>
          <w:rPr>
            <w:rFonts w:ascii="Times New Roman" w:hAnsi="Times New Roman" w:cs="Times New Roman"/>
            <w:sz w:val="24"/>
            <w:szCs w:val="24"/>
          </w:rPr>
          <w:t>S</w:t>
        </w:r>
      </w:ins>
      <w:r w:rsidR="00FF3370" w:rsidRPr="00105CE5">
        <w:rPr>
          <w:rFonts w:ascii="Times New Roman" w:hAnsi="Times New Roman" w:cs="Times New Roman"/>
          <w:sz w:val="24"/>
          <w:szCs w:val="24"/>
        </w:rPr>
        <w:t xml:space="preserve">taphylococci and mammaliicocci are the predominant pathogens causing intramammary infections in dairy animals globally. </w:t>
      </w:r>
      <w:ins w:id="36" w:author="Caitlin Jeffrey" w:date="2024-05-22T09:25:00Z" w16du:dateUtc="2024-05-22T13:25:00Z">
        <w:r w:rsidR="002F00B4" w:rsidRPr="002F00B4">
          <w:rPr>
            <w:rFonts w:ascii="Times New Roman" w:hAnsi="Times New Roman" w:cs="Times New Roman"/>
            <w:sz w:val="24"/>
            <w:szCs w:val="24"/>
            <w:highlight w:val="cyan"/>
            <w:rPrChange w:id="37" w:author="Caitlin Jeffrey" w:date="2024-05-22T09:27:00Z" w16du:dateUtc="2024-05-22T13:27:00Z">
              <w:rPr>
                <w:rFonts w:ascii="Times New Roman" w:hAnsi="Times New Roman" w:cs="Times New Roman"/>
                <w:sz w:val="24"/>
                <w:szCs w:val="24"/>
              </w:rPr>
            </w:rPrChange>
          </w:rPr>
          <w:t xml:space="preserve">This group includes the major </w:t>
        </w:r>
      </w:ins>
      <w:ins w:id="38" w:author="Caitlin Jeffrey" w:date="2024-05-22T09:27:00Z" w16du:dateUtc="2024-05-22T13:27:00Z">
        <w:r w:rsidR="00C40533" w:rsidRPr="00C40533">
          <w:rPr>
            <w:rFonts w:ascii="Times New Roman" w:hAnsi="Times New Roman" w:cs="Times New Roman"/>
            <w:sz w:val="24"/>
            <w:szCs w:val="24"/>
            <w:highlight w:val="cyan"/>
          </w:rPr>
          <w:t>mastitis</w:t>
        </w:r>
      </w:ins>
      <w:ins w:id="39" w:author="Caitlin Jeffrey" w:date="2024-05-22T09:25:00Z" w16du:dateUtc="2024-05-22T13:25:00Z">
        <w:r w:rsidR="002F00B4" w:rsidRPr="002F00B4">
          <w:rPr>
            <w:rFonts w:ascii="Times New Roman" w:hAnsi="Times New Roman" w:cs="Times New Roman"/>
            <w:sz w:val="24"/>
            <w:szCs w:val="24"/>
            <w:highlight w:val="cyan"/>
            <w:rPrChange w:id="40" w:author="Caitlin Jeffrey" w:date="2024-05-22T09:27:00Z" w16du:dateUtc="2024-05-22T13:27:00Z">
              <w:rPr>
                <w:rFonts w:ascii="Times New Roman" w:hAnsi="Times New Roman" w:cs="Times New Roman"/>
                <w:sz w:val="24"/>
                <w:szCs w:val="24"/>
              </w:rPr>
            </w:rPrChange>
          </w:rPr>
          <w:t xml:space="preserve"> pathogen </w:t>
        </w:r>
      </w:ins>
      <w:ins w:id="41" w:author="Caitlin Jeffrey" w:date="2024-05-22T09:28:00Z" w16du:dateUtc="2024-05-22T13:28:00Z">
        <w:r w:rsidR="006A743E" w:rsidRPr="00EB5B06">
          <w:rPr>
            <w:rFonts w:ascii="Times New Roman" w:hAnsi="Times New Roman" w:cs="Times New Roman"/>
            <w:i/>
            <w:iCs/>
            <w:sz w:val="24"/>
            <w:szCs w:val="24"/>
            <w:highlight w:val="cyan"/>
            <w:rPrChange w:id="42" w:author="Caitlin Jeffrey" w:date="2024-05-22T09:28:00Z" w16du:dateUtc="2024-05-22T13:28:00Z">
              <w:rPr>
                <w:rFonts w:ascii="Times New Roman" w:hAnsi="Times New Roman" w:cs="Times New Roman"/>
                <w:sz w:val="24"/>
                <w:szCs w:val="24"/>
                <w:highlight w:val="cyan"/>
              </w:rPr>
            </w:rPrChange>
          </w:rPr>
          <w:t>Staph.</w:t>
        </w:r>
      </w:ins>
      <w:ins w:id="43" w:author="Caitlin Jeffrey" w:date="2024-05-22T09:26:00Z" w16du:dateUtc="2024-05-22T13:26:00Z">
        <w:r w:rsidR="002F00B4" w:rsidRPr="00EB5B06">
          <w:rPr>
            <w:rFonts w:ascii="Times New Roman" w:hAnsi="Times New Roman" w:cs="Times New Roman"/>
            <w:i/>
            <w:iCs/>
            <w:sz w:val="24"/>
            <w:szCs w:val="24"/>
            <w:highlight w:val="cyan"/>
            <w:rPrChange w:id="44" w:author="Caitlin Jeffrey" w:date="2024-05-22T09:28:00Z" w16du:dateUtc="2024-05-22T13:28:00Z">
              <w:rPr>
                <w:rFonts w:ascii="Times New Roman" w:hAnsi="Times New Roman" w:cs="Times New Roman"/>
                <w:sz w:val="24"/>
                <w:szCs w:val="24"/>
              </w:rPr>
            </w:rPrChange>
          </w:rPr>
          <w:t xml:space="preserve"> aure</w:t>
        </w:r>
      </w:ins>
      <w:ins w:id="45" w:author="Caitlin Jeffrey" w:date="2024-05-22T09:28:00Z" w16du:dateUtc="2024-05-22T13:28:00Z">
        <w:r w:rsidR="00EB5B06" w:rsidRPr="00EB5B06">
          <w:rPr>
            <w:rFonts w:ascii="Times New Roman" w:hAnsi="Times New Roman" w:cs="Times New Roman"/>
            <w:i/>
            <w:iCs/>
            <w:sz w:val="24"/>
            <w:szCs w:val="24"/>
            <w:highlight w:val="cyan"/>
            <w:rPrChange w:id="46" w:author="Caitlin Jeffrey" w:date="2024-05-22T09:28:00Z" w16du:dateUtc="2024-05-22T13:28:00Z">
              <w:rPr>
                <w:rFonts w:ascii="Times New Roman" w:hAnsi="Times New Roman" w:cs="Times New Roman"/>
                <w:sz w:val="24"/>
                <w:szCs w:val="24"/>
                <w:highlight w:val="cyan"/>
              </w:rPr>
            </w:rPrChange>
          </w:rPr>
          <w:t>u</w:t>
        </w:r>
      </w:ins>
      <w:ins w:id="47" w:author="Caitlin Jeffrey" w:date="2024-05-22T09:26:00Z" w16du:dateUtc="2024-05-22T13:26:00Z">
        <w:r w:rsidR="002F00B4" w:rsidRPr="00EB5B06">
          <w:rPr>
            <w:rFonts w:ascii="Times New Roman" w:hAnsi="Times New Roman" w:cs="Times New Roman"/>
            <w:i/>
            <w:iCs/>
            <w:sz w:val="24"/>
            <w:szCs w:val="24"/>
            <w:highlight w:val="cyan"/>
            <w:rPrChange w:id="48" w:author="Caitlin Jeffrey" w:date="2024-05-22T09:28:00Z" w16du:dateUtc="2024-05-22T13:28:00Z">
              <w:rPr>
                <w:rFonts w:ascii="Times New Roman" w:hAnsi="Times New Roman" w:cs="Times New Roman"/>
                <w:sz w:val="24"/>
                <w:szCs w:val="24"/>
              </w:rPr>
            </w:rPrChange>
          </w:rPr>
          <w:t>s</w:t>
        </w:r>
        <w:r w:rsidR="002F00B4" w:rsidRPr="002F00B4">
          <w:rPr>
            <w:rFonts w:ascii="Times New Roman" w:hAnsi="Times New Roman" w:cs="Times New Roman"/>
            <w:sz w:val="24"/>
            <w:szCs w:val="24"/>
            <w:highlight w:val="cyan"/>
            <w:rPrChange w:id="49" w:author="Caitlin Jeffrey" w:date="2024-05-22T09:27:00Z" w16du:dateUtc="2024-05-22T13:27:00Z">
              <w:rPr>
                <w:rFonts w:ascii="Times New Roman" w:hAnsi="Times New Roman" w:cs="Times New Roman"/>
                <w:sz w:val="24"/>
                <w:szCs w:val="24"/>
              </w:rPr>
            </w:rPrChange>
          </w:rPr>
          <w:t xml:space="preserve">, and a </w:t>
        </w:r>
      </w:ins>
      <w:ins w:id="50" w:author="Caitlin Jeffrey" w:date="2024-05-22T09:27:00Z" w16du:dateUtc="2024-05-22T13:27:00Z">
        <w:r w:rsidR="00C40533" w:rsidRPr="00C40533">
          <w:rPr>
            <w:rFonts w:ascii="Times New Roman" w:hAnsi="Times New Roman" w:cs="Times New Roman"/>
            <w:sz w:val="24"/>
            <w:szCs w:val="24"/>
            <w:highlight w:val="cyan"/>
          </w:rPr>
          <w:t>heterogeneous</w:t>
        </w:r>
      </w:ins>
      <w:ins w:id="51" w:author="Caitlin Jeffrey" w:date="2024-05-22T09:26:00Z" w16du:dateUtc="2024-05-22T13:26:00Z">
        <w:r w:rsidR="002F00B4" w:rsidRPr="002F00B4">
          <w:rPr>
            <w:rFonts w:ascii="Times New Roman" w:hAnsi="Times New Roman" w:cs="Times New Roman"/>
            <w:sz w:val="24"/>
            <w:szCs w:val="24"/>
            <w:highlight w:val="cyan"/>
            <w:rPrChange w:id="52" w:author="Caitlin Jeffrey" w:date="2024-05-22T09:27:00Z" w16du:dateUtc="2024-05-22T13:27:00Z">
              <w:rPr>
                <w:rFonts w:ascii="Times New Roman" w:hAnsi="Times New Roman" w:cs="Times New Roman"/>
                <w:sz w:val="24"/>
                <w:szCs w:val="24"/>
              </w:rPr>
            </w:rPrChange>
          </w:rPr>
          <w:t xml:space="preserve"> group of bacteria known as the non-aureus staphylococci and </w:t>
        </w:r>
      </w:ins>
      <w:ins w:id="53" w:author="Caitlin Jeffrey" w:date="2024-05-22T09:28:00Z" w16du:dateUtc="2024-05-22T13:28:00Z">
        <w:r w:rsidR="00EB5B06" w:rsidRPr="00EB5B06">
          <w:rPr>
            <w:rFonts w:ascii="Times New Roman" w:hAnsi="Times New Roman" w:cs="Times New Roman"/>
            <w:sz w:val="24"/>
            <w:szCs w:val="24"/>
            <w:highlight w:val="cyan"/>
          </w:rPr>
          <w:t>mammaliicocci</w:t>
        </w:r>
      </w:ins>
      <w:ins w:id="54" w:author="Caitlin Jeffrey" w:date="2024-05-22T09:27:00Z" w16du:dateUtc="2024-05-22T13:27:00Z">
        <w:r w:rsidR="002F00B4">
          <w:rPr>
            <w:rFonts w:ascii="Times New Roman" w:hAnsi="Times New Roman" w:cs="Times New Roman"/>
            <w:sz w:val="24"/>
            <w:szCs w:val="24"/>
            <w:highlight w:val="cyan"/>
          </w:rPr>
          <w:t xml:space="preserve"> (NASM)</w:t>
        </w:r>
      </w:ins>
      <w:ins w:id="55" w:author="Caitlin Jeffrey" w:date="2024-05-22T09:26:00Z" w16du:dateUtc="2024-05-22T13:26:00Z">
        <w:r w:rsidR="002F00B4" w:rsidRPr="002F00B4">
          <w:rPr>
            <w:rFonts w:ascii="Times New Roman" w:hAnsi="Times New Roman" w:cs="Times New Roman"/>
            <w:sz w:val="24"/>
            <w:szCs w:val="24"/>
            <w:highlight w:val="cyan"/>
            <w:rPrChange w:id="56" w:author="Caitlin Jeffrey" w:date="2024-05-22T09:27:00Z" w16du:dateUtc="2024-05-22T13:27:00Z">
              <w:rPr>
                <w:rFonts w:ascii="Times New Roman" w:hAnsi="Times New Roman" w:cs="Times New Roman"/>
                <w:sz w:val="24"/>
                <w:szCs w:val="24"/>
              </w:rPr>
            </w:rPrChange>
          </w:rPr>
          <w:t xml:space="preserve">. On many herds that have controlled major mastitis pathogens such as staph aureus, NASM have become the predominant </w:t>
        </w:r>
      </w:ins>
      <w:ins w:id="57" w:author="Caitlin Jeffrey" w:date="2024-05-22T09:28:00Z" w16du:dateUtc="2024-05-22T13:28:00Z">
        <w:r w:rsidR="006A743E" w:rsidRPr="006A743E">
          <w:rPr>
            <w:rFonts w:ascii="Times New Roman" w:hAnsi="Times New Roman" w:cs="Times New Roman"/>
            <w:sz w:val="24"/>
            <w:szCs w:val="24"/>
            <w:highlight w:val="cyan"/>
          </w:rPr>
          <w:t>intramammary</w:t>
        </w:r>
      </w:ins>
      <w:ins w:id="58" w:author="Caitlin Jeffrey" w:date="2024-05-22T09:26:00Z" w16du:dateUtc="2024-05-22T13:26:00Z">
        <w:r w:rsidR="002F00B4" w:rsidRPr="002F00B4">
          <w:rPr>
            <w:rFonts w:ascii="Times New Roman" w:hAnsi="Times New Roman" w:cs="Times New Roman"/>
            <w:sz w:val="24"/>
            <w:szCs w:val="24"/>
            <w:highlight w:val="cyan"/>
            <w:rPrChange w:id="59" w:author="Caitlin Jeffrey" w:date="2024-05-22T09:27:00Z" w16du:dateUtc="2024-05-22T13:27:00Z">
              <w:rPr>
                <w:rFonts w:ascii="Times New Roman" w:hAnsi="Times New Roman" w:cs="Times New Roman"/>
                <w:sz w:val="24"/>
                <w:szCs w:val="24"/>
              </w:rPr>
            </w:rPrChange>
          </w:rPr>
          <w:t xml:space="preserve"> pathogens</w:t>
        </w:r>
      </w:ins>
      <w:ins w:id="60" w:author="Caitlin Jeffrey" w:date="2024-05-22T09:27:00Z" w16du:dateUtc="2024-05-22T13:27:00Z">
        <w:r w:rsidR="002F00B4">
          <w:rPr>
            <w:rFonts w:ascii="Times New Roman" w:hAnsi="Times New Roman" w:cs="Times New Roman"/>
            <w:sz w:val="24"/>
            <w:szCs w:val="24"/>
          </w:rPr>
          <w:t>.</w:t>
        </w:r>
      </w:ins>
      <w:ins w:id="61" w:author="Caitlin Jeffrey" w:date="2024-05-22T09:30:00Z" w16du:dateUtc="2024-05-22T13:30:00Z">
        <w:r w:rsidR="002C7B78" w:rsidRPr="002C7B78">
          <w:rPr>
            <w:rFonts w:ascii="Times New Roman" w:hAnsi="Times New Roman" w:cs="Times New Roman"/>
            <w:sz w:val="24"/>
            <w:szCs w:val="24"/>
            <w:highlight w:val="cyan"/>
          </w:rPr>
          <w:t xml:space="preserve"> </w:t>
        </w:r>
      </w:ins>
      <w:r w:rsidR="002C7B78" w:rsidRPr="00943CE6">
        <w:rPr>
          <w:rFonts w:ascii="Times New Roman" w:hAnsi="Times New Roman" w:cs="Times New Roman"/>
          <w:sz w:val="24"/>
          <w:szCs w:val="24"/>
          <w:highlight w:val="cyan"/>
        </w:rPr>
        <w:t xml:space="preserve">For many dairy </w:t>
      </w:r>
      <w:r w:rsidR="002C7B78" w:rsidRPr="00943CE6">
        <w:rPr>
          <w:rFonts w:ascii="Times New Roman" w:hAnsi="Times New Roman" w:cs="Times New Roman"/>
          <w:sz w:val="24"/>
          <w:szCs w:val="24"/>
          <w:highlight w:val="cyan"/>
        </w:rPr>
        <w:lastRenderedPageBreak/>
        <w:t xml:space="preserve">farms that have implemented modern mastitis control practices minimizing the effects of bacteria considered to be “major” pathogens, the leading contributor to bulk tank milk SCC on farms with good milk quality is mammary gland infections due to NASM </w:t>
      </w:r>
      <w:r w:rsidR="002C7B78" w:rsidRPr="00943CE6">
        <w:rPr>
          <w:rFonts w:ascii="Times New Roman" w:hAnsi="Times New Roman" w:cs="Times New Roman"/>
          <w:sz w:val="24"/>
          <w:szCs w:val="24"/>
          <w:highlight w:val="cyan"/>
        </w:rPr>
        <w:fldChar w:fldCharType="begin"/>
      </w:r>
      <w:r w:rsidR="002C7B78" w:rsidRPr="00943CE6">
        <w:rPr>
          <w:rFonts w:ascii="Times New Roman" w:hAnsi="Times New Roman" w:cs="Times New Roman"/>
          <w:sz w:val="24"/>
          <w:szCs w:val="24"/>
          <w:highlight w:val="cyan"/>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943CE6">
        <w:rPr>
          <w:rFonts w:ascii="Times New Roman" w:hAnsi="Times New Roman" w:cs="Times New Roman"/>
          <w:sz w:val="24"/>
          <w:szCs w:val="24"/>
          <w:highlight w:val="cyan"/>
        </w:rPr>
        <w:fldChar w:fldCharType="separate"/>
      </w:r>
      <w:r w:rsidR="002C7B78" w:rsidRPr="00943CE6">
        <w:rPr>
          <w:rFonts w:ascii="Times New Roman" w:hAnsi="Times New Roman" w:cs="Times New Roman"/>
          <w:noProof/>
          <w:sz w:val="24"/>
          <w:szCs w:val="24"/>
          <w:highlight w:val="cyan"/>
        </w:rPr>
        <w:t>(Schukken et al., 2009)</w:t>
      </w:r>
      <w:r w:rsidR="002C7B78" w:rsidRPr="00943CE6">
        <w:rPr>
          <w:rFonts w:ascii="Times New Roman" w:hAnsi="Times New Roman" w:cs="Times New Roman"/>
          <w:sz w:val="24"/>
          <w:szCs w:val="24"/>
          <w:highlight w:val="cyan"/>
        </w:rPr>
        <w:fldChar w:fldCharType="end"/>
      </w:r>
      <w:r w:rsidR="002C7B78" w:rsidRPr="00943CE6">
        <w:rPr>
          <w:rFonts w:ascii="Times New Roman" w:hAnsi="Times New Roman" w:cs="Times New Roman"/>
          <w:sz w:val="24"/>
          <w:szCs w:val="24"/>
          <w:highlight w:val="cyan"/>
        </w:rPr>
        <w:t>.</w:t>
      </w:r>
      <w:ins w:id="62" w:author="Caitlin Jeffrey" w:date="2024-05-22T09:27:00Z" w16du:dateUtc="2024-05-22T13:27:00Z">
        <w:r w:rsidR="002F00B4">
          <w:rPr>
            <w:rFonts w:ascii="Times New Roman" w:hAnsi="Times New Roman" w:cs="Times New Roman"/>
            <w:sz w:val="24"/>
            <w:szCs w:val="24"/>
          </w:rPr>
          <w:t xml:space="preserve"> </w:t>
        </w:r>
      </w:ins>
      <w:r w:rsidR="002F00B4">
        <w:rPr>
          <w:rFonts w:ascii="Times New Roman" w:hAnsi="Times New Roman" w:cs="Times New Roman"/>
          <w:sz w:val="24"/>
          <w:szCs w:val="24"/>
        </w:rPr>
        <w:t>NASM c</w:t>
      </w:r>
      <w:r w:rsidR="00FF3370" w:rsidRPr="00105CE5">
        <w:rPr>
          <w:rFonts w:ascii="Times New Roman" w:hAnsi="Times New Roman" w:cs="Times New Roman"/>
          <w:sz w:val="24"/>
          <w:szCs w:val="24"/>
        </w:rPr>
        <w:t xml:space="preserve">ow-level prevalence in one U.S. study was 71% </w: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(Jenkins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quarter-level prevalences of 11, 26, 21, and 33% have been reported in Canada, the U.S., and Belgium </w: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(Condas et al., 2017a; Rowe et al., 2019; Wuytack et al., 2020;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Although primarily associated with cases of subclinical mastitis </w: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(Persson Waller et al., 2011; Heikkilä et al., 2018)</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NASM are also capable of causing clinical mastitis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Simojoki et al., 2009; Verbeke et al., 2014; Condas et al., 2017b; Wuytack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Taken as a group, NASM intramammary infections (IMI) likely have </w:t>
      </w:r>
      <w:del w:id="63" w:author="John Barlow" w:date="2024-05-09T15:08:00Z">
        <w:r w:rsidR="00FF3370" w:rsidRPr="00105CE5" w:rsidDel="00F16112">
          <w:rPr>
            <w:rFonts w:ascii="Times New Roman" w:hAnsi="Times New Roman" w:cs="Times New Roman"/>
            <w:sz w:val="24"/>
            <w:szCs w:val="24"/>
          </w:rPr>
          <w:delText xml:space="preserve">no </w:delText>
        </w:r>
      </w:del>
      <w:ins w:id="64" w:author="John Barlow" w:date="2024-05-09T15:08:00Z">
        <w:r w:rsidR="00FF3370">
          <w:rPr>
            <w:rFonts w:ascii="Times New Roman" w:hAnsi="Times New Roman" w:cs="Times New Roman"/>
            <w:sz w:val="24"/>
            <w:szCs w:val="24"/>
          </w:rPr>
          <w:t>minimal</w:t>
        </w:r>
        <w:r w:rsidR="00FF3370" w:rsidRPr="00105CE5">
          <w:rPr>
            <w:rFonts w:ascii="Times New Roman" w:hAnsi="Times New Roman" w:cs="Times New Roman"/>
            <w:sz w:val="24"/>
            <w:szCs w:val="24"/>
          </w:rPr>
          <w:t xml:space="preserve"> </w:t>
        </w:r>
      </w:ins>
      <w:r w:rsidR="00FF3370" w:rsidRPr="00105CE5">
        <w:rPr>
          <w:rFonts w:ascii="Times New Roman" w:hAnsi="Times New Roman" w:cs="Times New Roman"/>
          <w:sz w:val="24"/>
          <w:szCs w:val="24"/>
        </w:rPr>
        <w:t xml:space="preserve">detrimental effect on milk yield </w: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(Tomazi et al., 2015;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can have a high rate of spontaneous cure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but the ability of NASM to increase somatic cell count (SCC) is well-established </w:t>
      </w:r>
      <w:r w:rsidR="00FF337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(Supré et al., 2011; Tomazi et al., 2015; Condas et al., 2017b; Valckenier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as well as their ability to persist for long periods of time in the udder </w: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(Piessens et al., 2011; Nyman et al., 2018;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p>
    <w:p w14:paraId="0CAE3789" w14:textId="77777777" w:rsidR="00FF3370" w:rsidRPr="00105CE5" w:rsidRDefault="00FF3370"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with studies identifying at least 25 different species as causing IMI in dairy cattle </w:t>
      </w:r>
      <w:r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(Condas et al., 2017a; De Visscher et al., 2017)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Different NASM species vary widely in both their epidemiology and ecology; some are considered primarily host-adapted (colonizing the skin or udder), while others are primarily found in the cow’s environment (as reviewed in De Buck et al., 2021</w:t>
      </w:r>
      <w:r w:rsidRPr="00105CE5">
        <w:rPr>
          <w:rFonts w:ascii="Times New Roman" w:hAnsi="Times New Roman" w:cs="Times New Roman"/>
          <w:sz w:val="24"/>
          <w:szCs w:val="24"/>
        </w:rPr>
        <w:fldChar w:fldCharType="begin"/>
      </w:r>
      <w:r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000000">
        <w:rPr>
          <w:rFonts w:ascii="Times New Roman" w:hAnsi="Times New Roman" w:cs="Times New Roman"/>
          <w:sz w:val="24"/>
          <w:szCs w:val="24"/>
        </w:rPr>
        <w:fldChar w:fldCharType="separate"/>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Certain species have been associated with stall surfaces, air, and unused sawdust bedding material </w:t>
      </w:r>
      <w:r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(Piessens et al., 2011)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some with different facility types </w:t>
      </w:r>
      <w:r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(Condas et al., 2017a)</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and others with environmental contamination and poor teat hygiene at milking time </w:t>
      </w:r>
      <w:r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 xml:space="preserve">(De Visscher et al., 2016; De Visscher et al., </w:t>
      </w:r>
      <w:r w:rsidRPr="00105CE5">
        <w:rPr>
          <w:rFonts w:ascii="Times New Roman" w:hAnsi="Times New Roman" w:cs="Times New Roman"/>
          <w:noProof/>
          <w:sz w:val="24"/>
          <w:szCs w:val="24"/>
        </w:rPr>
        <w:lastRenderedPageBreak/>
        <w:t>2017)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NASM species also differ in how they behave as intramammary pathogens; the ability to cause persistent infections varies by species </w:t>
      </w:r>
      <w:r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(Nyman et al., 2018; Valckenier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as well as the presence of antimicrobial resistance determinants </w:t>
      </w:r>
      <w:r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(Frey et al., 2013; Fergestad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virulence potential </w:t>
      </w:r>
      <w:r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(Naushad et al., 2019; França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and interaction with a host’s immune system </w:t>
      </w:r>
      <w:r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(Åvall-Jääskeläinen et al., 2013; Breyne et al., 2015)</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Perhaps most importantly for the overall udder health status of a dairy farm as measured by bulk tank SCC, NASM species also vary in the degree to which they cause an inflammatory reaction in the udder </w: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(Supré et al., 2011; Nyman et al., 2018; Wuytack et al., 2020; Taponen et al., 2022)</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w:t>
      </w:r>
    </w:p>
    <w:p w14:paraId="2232B166" w14:textId="7BD35C59" w:rsidR="00557115" w:rsidRDefault="00FF3370" w:rsidP="00557115">
      <w:pPr>
        <w:spacing w:line="480" w:lineRule="auto"/>
        <w:ind w:firstLine="720"/>
        <w:rPr>
          <w:ins w:id="65" w:author="Caitlin Jeffrey" w:date="2024-05-22T09:59:00Z" w16du:dateUtc="2024-05-22T13:59:00Z"/>
          <w:rFonts w:ascii="Times New Roman" w:hAnsi="Times New Roman" w:cs="Times New Roman"/>
          <w:sz w:val="24"/>
          <w:szCs w:val="24"/>
        </w:rPr>
      </w:pPr>
      <w:del w:id="66" w:author="Caitlin Jeffrey" w:date="2024-05-22T09:36:00Z" w16du:dateUtc="2024-05-22T13:36:00Z">
        <w:r w:rsidRPr="00105CE5" w:rsidDel="00E34E7F">
          <w:rPr>
            <w:rFonts w:ascii="Times New Roman" w:hAnsi="Times New Roman" w:cs="Times New Roman"/>
            <w:sz w:val="24"/>
            <w:szCs w:val="24"/>
          </w:rPr>
          <w:delText>Of the p</w:delText>
        </w:r>
      </w:del>
      <w:ins w:id="67" w:author="Caitlin Jeffrey" w:date="2024-05-22T09:37:00Z" w16du:dateUtc="2024-05-22T13:37:00Z">
        <w:r w:rsidR="00DF045D">
          <w:rPr>
            <w:rFonts w:ascii="Times New Roman" w:hAnsi="Times New Roman" w:cs="Times New Roman"/>
            <w:sz w:val="24"/>
            <w:szCs w:val="24"/>
          </w:rPr>
          <w:t>Some p</w:t>
        </w:r>
      </w:ins>
      <w:r w:rsidRPr="00105CE5">
        <w:rPr>
          <w:rFonts w:ascii="Times New Roman" w:hAnsi="Times New Roman" w:cs="Times New Roman"/>
          <w:sz w:val="24"/>
          <w:szCs w:val="24"/>
        </w:rPr>
        <w:t xml:space="preserve">revious work </w:t>
      </w:r>
      <w:ins w:id="68" w:author="Caitlin Jeffrey" w:date="2024-05-22T09:39:00Z" w16du:dateUtc="2024-05-22T13:39:00Z">
        <w:r w:rsidR="00E02464">
          <w:rPr>
            <w:rFonts w:ascii="Times New Roman" w:hAnsi="Times New Roman" w:cs="Times New Roman"/>
            <w:sz w:val="24"/>
            <w:szCs w:val="24"/>
          </w:rPr>
          <w:t xml:space="preserve">has focused on </w:t>
        </w:r>
      </w:ins>
      <w:del w:id="69" w:author="Caitlin Jeffrey" w:date="2024-05-22T09:40:00Z" w16du:dateUtc="2024-05-22T13:40:00Z">
        <w:r w:rsidRPr="00105CE5" w:rsidDel="00E02464">
          <w:rPr>
            <w:rFonts w:ascii="Times New Roman" w:hAnsi="Times New Roman" w:cs="Times New Roman"/>
            <w:sz w:val="24"/>
            <w:szCs w:val="24"/>
          </w:rPr>
          <w:delText>exploring the species-specific effect of different NASM on udder health</w:delText>
        </w:r>
      </w:del>
      <w:ins w:id="70" w:author="Caitlin Jeffrey" w:date="2024-05-22T09:37:00Z" w16du:dateUtc="2024-05-22T13:37:00Z">
        <w:r w:rsidR="00675D89">
          <w:rPr>
            <w:rFonts w:ascii="Times New Roman" w:hAnsi="Times New Roman" w:cs="Times New Roman"/>
            <w:sz w:val="24"/>
            <w:szCs w:val="24"/>
          </w:rPr>
          <w:t>describing</w:t>
        </w:r>
        <w:r w:rsidR="00E34E7F">
          <w:rPr>
            <w:rFonts w:ascii="Times New Roman" w:hAnsi="Times New Roman" w:cs="Times New Roman"/>
            <w:sz w:val="24"/>
            <w:szCs w:val="24"/>
          </w:rPr>
          <w:t xml:space="preserve"> </w:t>
        </w:r>
      </w:ins>
      <w:ins w:id="71" w:author="Caitlin Jeffrey" w:date="2024-05-22T09:40:00Z" w16du:dateUtc="2024-05-22T13:40:00Z">
        <w:r w:rsidR="00E02464" w:rsidRPr="00105CE5">
          <w:rPr>
            <w:rFonts w:ascii="Times New Roman" w:hAnsi="Times New Roman" w:cs="Times New Roman"/>
            <w:sz w:val="24"/>
            <w:szCs w:val="24"/>
          </w:rPr>
          <w:t xml:space="preserve">the species-specific effect </w:t>
        </w:r>
        <w:r w:rsidR="00E02464">
          <w:rPr>
            <w:rFonts w:ascii="Times New Roman" w:hAnsi="Times New Roman" w:cs="Times New Roman"/>
            <w:sz w:val="24"/>
            <w:szCs w:val="24"/>
          </w:rPr>
          <w:t xml:space="preserve">of </w:t>
        </w:r>
      </w:ins>
      <w:ins w:id="72" w:author="Caitlin Jeffrey" w:date="2024-05-22T09:38:00Z" w16du:dateUtc="2024-05-22T13:38:00Z">
        <w:r w:rsidR="00C12689">
          <w:rPr>
            <w:rFonts w:ascii="Times New Roman" w:hAnsi="Times New Roman" w:cs="Times New Roman"/>
            <w:sz w:val="24"/>
            <w:szCs w:val="24"/>
          </w:rPr>
          <w:t>selected</w:t>
        </w:r>
      </w:ins>
      <w:ins w:id="73" w:author="Caitlin Jeffrey" w:date="2024-05-22T09:37:00Z" w16du:dateUtc="2024-05-22T13:37:00Z">
        <w:r w:rsidR="00E34E7F">
          <w:rPr>
            <w:rFonts w:ascii="Times New Roman" w:hAnsi="Times New Roman" w:cs="Times New Roman"/>
            <w:sz w:val="24"/>
            <w:szCs w:val="24"/>
          </w:rPr>
          <w:t xml:space="preserve"> NASM </w:t>
        </w:r>
      </w:ins>
      <w:ins w:id="74" w:author="Caitlin Jeffrey" w:date="2024-05-22T09:40:00Z" w16du:dateUtc="2024-05-22T13:40:00Z">
        <w:r w:rsidR="00463F15">
          <w:rPr>
            <w:rFonts w:ascii="Times New Roman" w:hAnsi="Times New Roman" w:cs="Times New Roman"/>
            <w:sz w:val="24"/>
            <w:szCs w:val="24"/>
          </w:rPr>
          <w:t xml:space="preserve">on udder health </w:t>
        </w:r>
      </w:ins>
      <w:ins w:id="75" w:author="Caitlin Jeffrey" w:date="2024-05-22T09:39:00Z" w16du:dateUtc="2024-05-22T13:39:00Z">
        <w:r w:rsidR="00E02464" w:rsidRPr="00084591">
          <w:rPr>
            <w:rFonts w:ascii="Times New Roman" w:hAnsi="Times New Roman" w:cs="Times New Roman"/>
            <w:sz w:val="24"/>
            <w:szCs w:val="24"/>
            <w:highlight w:val="cyan"/>
            <w:rPrChange w:id="76" w:author="Caitlin Jeffrey" w:date="2024-05-22T10:01:00Z" w16du:dateUtc="2024-05-22T14:01:00Z">
              <w:rPr>
                <w:rFonts w:ascii="Times New Roman" w:hAnsi="Times New Roman" w:cs="Times New Roman"/>
                <w:sz w:val="24"/>
                <w:szCs w:val="24"/>
              </w:rPr>
            </w:rPrChange>
          </w:rPr>
          <w:t>(XX citations?</w:t>
        </w:r>
      </w:ins>
      <w:ins w:id="77" w:author="Caitlin Jeffrey" w:date="2024-05-22T09:42:00Z" w16du:dateUtc="2024-05-22T13:42:00Z">
        <w:r w:rsidR="00CE1229" w:rsidRPr="00084591">
          <w:rPr>
            <w:rFonts w:ascii="Times New Roman" w:hAnsi="Times New Roman" w:cs="Times New Roman"/>
            <w:sz w:val="24"/>
            <w:szCs w:val="24"/>
            <w:highlight w:val="cyan"/>
            <w:rPrChange w:id="78" w:author="Caitlin Jeffrey" w:date="2024-05-22T10:01:00Z" w16du:dateUtc="2024-05-22T14:01:00Z">
              <w:rPr>
                <w:rFonts w:ascii="Times New Roman" w:hAnsi="Times New Roman" w:cs="Times New Roman"/>
                <w:sz w:val="24"/>
                <w:szCs w:val="24"/>
              </w:rPr>
            </w:rPrChange>
          </w:rPr>
          <w:t xml:space="preserve"> Review articles – Vanderhagen or </w:t>
        </w:r>
        <w:proofErr w:type="spellStart"/>
        <w:r w:rsidR="00CE1229" w:rsidRPr="00084591">
          <w:rPr>
            <w:rFonts w:ascii="Times New Roman" w:hAnsi="Times New Roman" w:cs="Times New Roman"/>
            <w:sz w:val="24"/>
            <w:szCs w:val="24"/>
            <w:highlight w:val="cyan"/>
            <w:rPrChange w:id="79" w:author="Caitlin Jeffrey" w:date="2024-05-22T10:01:00Z" w16du:dateUtc="2024-05-22T14:01:00Z">
              <w:rPr>
                <w:rFonts w:ascii="Times New Roman" w:hAnsi="Times New Roman" w:cs="Times New Roman"/>
                <w:sz w:val="24"/>
                <w:szCs w:val="24"/>
              </w:rPr>
            </w:rPrChange>
          </w:rPr>
          <w:t>debuck</w:t>
        </w:r>
      </w:ins>
      <w:proofErr w:type="spellEnd"/>
      <w:ins w:id="80" w:author="Caitlin Jeffrey" w:date="2024-05-22T09:39:00Z" w16du:dateUtc="2024-05-22T13:39:00Z">
        <w:r w:rsidR="00E02464" w:rsidRPr="00084591">
          <w:rPr>
            <w:rFonts w:ascii="Times New Roman" w:hAnsi="Times New Roman" w:cs="Times New Roman"/>
            <w:sz w:val="24"/>
            <w:szCs w:val="24"/>
            <w:highlight w:val="cyan"/>
            <w:rPrChange w:id="81" w:author="Caitlin Jeffrey" w:date="2024-05-22T10:01:00Z" w16du:dateUtc="2024-05-22T14:01:00Z">
              <w:rPr>
                <w:rFonts w:ascii="Times New Roman" w:hAnsi="Times New Roman" w:cs="Times New Roman"/>
                <w:sz w:val="24"/>
                <w:szCs w:val="24"/>
              </w:rPr>
            </w:rPrChange>
          </w:rPr>
          <w:t xml:space="preserve"> XX)</w:t>
        </w:r>
      </w:ins>
      <w:ins w:id="82" w:author="Caitlin Jeffrey" w:date="2024-05-22T09:37:00Z" w16du:dateUtc="2024-05-22T13:37:00Z">
        <w:r w:rsidR="00E34E7F" w:rsidRPr="00084591">
          <w:rPr>
            <w:rFonts w:ascii="Times New Roman" w:hAnsi="Times New Roman" w:cs="Times New Roman"/>
            <w:sz w:val="24"/>
            <w:szCs w:val="24"/>
            <w:highlight w:val="cyan"/>
            <w:rPrChange w:id="83" w:author="Caitlin Jeffrey" w:date="2024-05-22T10:01:00Z" w16du:dateUtc="2024-05-22T14:01:00Z">
              <w:rPr>
                <w:rFonts w:ascii="Times New Roman" w:hAnsi="Times New Roman" w:cs="Times New Roman"/>
                <w:sz w:val="24"/>
                <w:szCs w:val="24"/>
              </w:rPr>
            </w:rPrChange>
          </w:rPr>
          <w:t>.</w:t>
        </w:r>
      </w:ins>
      <w:del w:id="84" w:author="Caitlin Jeffrey" w:date="2024-05-22T09:37:00Z" w16du:dateUtc="2024-05-22T13:37:00Z">
        <w:r w:rsidRPr="00084591" w:rsidDel="00E34E7F">
          <w:rPr>
            <w:rFonts w:ascii="Times New Roman" w:hAnsi="Times New Roman" w:cs="Times New Roman"/>
            <w:sz w:val="24"/>
            <w:szCs w:val="24"/>
            <w:highlight w:val="cyan"/>
            <w:rPrChange w:id="85" w:author="Caitlin Jeffrey" w:date="2024-05-22T10:01:00Z" w16du:dateUtc="2024-05-22T14:01:00Z">
              <w:rPr>
                <w:rFonts w:ascii="Times New Roman" w:hAnsi="Times New Roman" w:cs="Times New Roman"/>
                <w:sz w:val="24"/>
                <w:szCs w:val="24"/>
              </w:rPr>
            </w:rPrChange>
          </w:rPr>
          <w:delText>,</w:delText>
        </w:r>
      </w:del>
      <w:r w:rsidRPr="00105CE5">
        <w:rPr>
          <w:rFonts w:ascii="Times New Roman" w:hAnsi="Times New Roman" w:cs="Times New Roman"/>
          <w:sz w:val="24"/>
          <w:szCs w:val="24"/>
        </w:rPr>
        <w:t xml:space="preserve"> </w:t>
      </w:r>
      <w:del w:id="86" w:author="John Barlow" w:date="2024-05-09T12:49:00Z">
        <w:r w:rsidRPr="00105CE5" w:rsidDel="000C75AC">
          <w:rPr>
            <w:rFonts w:ascii="Times New Roman" w:hAnsi="Times New Roman" w:cs="Times New Roman"/>
            <w:sz w:val="24"/>
            <w:szCs w:val="24"/>
          </w:rPr>
          <w:delText xml:space="preserve">only </w:delText>
        </w:r>
      </w:del>
      <w:del w:id="87" w:author="Caitlin Jeffrey" w:date="2024-05-22T09:41:00Z" w16du:dateUtc="2024-05-22T13:41:00Z">
        <w:r w:rsidRPr="00105CE5" w:rsidDel="00463F15">
          <w:rPr>
            <w:rFonts w:ascii="Times New Roman" w:hAnsi="Times New Roman" w:cs="Times New Roman"/>
            <w:sz w:val="24"/>
            <w:szCs w:val="24"/>
          </w:rPr>
          <w:delText>a</w:delText>
        </w:r>
      </w:del>
      <w:ins w:id="88" w:author="Caitlin Jeffrey" w:date="2024-05-22T09:41:00Z" w16du:dateUtc="2024-05-22T13:41:00Z">
        <w:r w:rsidR="009560A2">
          <w:rPr>
            <w:rFonts w:ascii="Times New Roman" w:hAnsi="Times New Roman" w:cs="Times New Roman"/>
            <w:sz w:val="24"/>
            <w:szCs w:val="24"/>
          </w:rPr>
          <w:t>Fewer</w:t>
        </w:r>
      </w:ins>
      <w:del w:id="89" w:author="Caitlin Jeffrey" w:date="2024-05-22T09:41:00Z" w16du:dateUtc="2024-05-22T13:41:00Z">
        <w:r w:rsidRPr="00105CE5" w:rsidDel="009560A2">
          <w:rPr>
            <w:rFonts w:ascii="Times New Roman" w:hAnsi="Times New Roman" w:cs="Times New Roman"/>
            <w:sz w:val="24"/>
            <w:szCs w:val="24"/>
          </w:rPr>
          <w:delText xml:space="preserve"> limited number of</w:delText>
        </w:r>
      </w:del>
      <w:r w:rsidRPr="00105CE5">
        <w:rPr>
          <w:rFonts w:ascii="Times New Roman" w:hAnsi="Times New Roman" w:cs="Times New Roman"/>
          <w:sz w:val="24"/>
          <w:szCs w:val="24"/>
        </w:rPr>
        <w:t xml:space="preserve"> studies</w:t>
      </w:r>
      <w:ins w:id="90" w:author="Caitlin Jeffrey" w:date="2024-05-22T09:38:00Z" w16du:dateUtc="2024-05-22T13:38:00Z">
        <w:r w:rsidR="00C12689">
          <w:rPr>
            <w:rFonts w:ascii="Times New Roman" w:hAnsi="Times New Roman" w:cs="Times New Roman"/>
            <w:sz w:val="24"/>
            <w:szCs w:val="24"/>
          </w:rPr>
          <w:t xml:space="preserve"> </w:t>
        </w:r>
      </w:ins>
      <w:moveToRangeStart w:id="91" w:author="Caitlin Jeffrey" w:date="2024-05-22T09:38:00Z" w:name="move167263130"/>
      <w:moveTo w:id="92" w:author="Caitlin Jeffrey" w:date="2024-05-22T09:38:00Z" w16du:dateUtc="2024-05-22T13:38:00Z">
        <w:r w:rsidR="00C12689"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C12689" w:rsidRPr="00105CE5">
          <w:rPr>
            <w:rFonts w:ascii="Times New Roman" w:hAnsi="Times New Roman" w:cs="Times New Roman"/>
            <w:sz w:val="24"/>
            <w:szCs w:val="24"/>
          </w:rPr>
          <w:instrText xml:space="preserve"> ADDIN EN.CITE </w:instrText>
        </w:r>
        <w:r w:rsidR="00C12689"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C12689" w:rsidRPr="00105CE5">
          <w:rPr>
            <w:rFonts w:ascii="Times New Roman" w:hAnsi="Times New Roman" w:cs="Times New Roman"/>
            <w:sz w:val="24"/>
            <w:szCs w:val="24"/>
          </w:rPr>
          <w:instrText xml:space="preserve"> ADDIN EN.CITE.DATA </w:instrText>
        </w:r>
      </w:moveTo>
      <w:ins w:id="93" w:author="Caitlin Jeffrey" w:date="2024-05-22T09:38:00Z" w16du:dateUtc="2024-05-22T13:38:00Z">
        <w:r w:rsidR="00C12689" w:rsidRPr="00105CE5">
          <w:rPr>
            <w:rFonts w:ascii="Times New Roman" w:hAnsi="Times New Roman" w:cs="Times New Roman"/>
            <w:sz w:val="24"/>
            <w:szCs w:val="24"/>
          </w:rPr>
        </w:r>
      </w:ins>
      <w:moveTo w:id="94" w:author="Caitlin Jeffrey" w:date="2024-05-22T09:38:00Z" w16du:dateUtc="2024-05-22T13:38:00Z">
        <w:r w:rsidR="00C12689" w:rsidRPr="00105CE5">
          <w:rPr>
            <w:rFonts w:ascii="Times New Roman" w:hAnsi="Times New Roman" w:cs="Times New Roman"/>
            <w:sz w:val="24"/>
            <w:szCs w:val="24"/>
          </w:rPr>
          <w:fldChar w:fldCharType="end"/>
        </w:r>
      </w:moveTo>
      <w:ins w:id="95" w:author="Caitlin Jeffrey" w:date="2024-05-22T09:38:00Z" w16du:dateUtc="2024-05-22T13:38:00Z">
        <w:r w:rsidR="00C12689" w:rsidRPr="00105CE5">
          <w:rPr>
            <w:rFonts w:ascii="Times New Roman" w:hAnsi="Times New Roman" w:cs="Times New Roman"/>
            <w:sz w:val="24"/>
            <w:szCs w:val="24"/>
          </w:rPr>
        </w:r>
      </w:ins>
      <w:moveTo w:id="96" w:author="Caitlin Jeffrey" w:date="2024-05-22T09:38:00Z" w16du:dateUtc="2024-05-22T13:38:00Z">
        <w:r w:rsidR="00C12689" w:rsidRPr="00105CE5">
          <w:rPr>
            <w:rFonts w:ascii="Times New Roman" w:hAnsi="Times New Roman" w:cs="Times New Roman"/>
            <w:sz w:val="24"/>
            <w:szCs w:val="24"/>
          </w:rPr>
          <w:fldChar w:fldCharType="separate"/>
        </w:r>
        <w:r w:rsidR="00C12689" w:rsidRPr="00105CE5">
          <w:rPr>
            <w:rFonts w:ascii="Times New Roman" w:hAnsi="Times New Roman" w:cs="Times New Roman"/>
            <w:noProof/>
            <w:sz w:val="24"/>
            <w:szCs w:val="24"/>
          </w:rPr>
          <w:t>(Fry et al., 2014; Condas et al., 2017b)</w:t>
        </w:r>
        <w:r w:rsidR="00C12689" w:rsidRPr="00105CE5">
          <w:rPr>
            <w:rFonts w:ascii="Times New Roman" w:hAnsi="Times New Roman" w:cs="Times New Roman"/>
            <w:sz w:val="24"/>
            <w:szCs w:val="24"/>
          </w:rPr>
          <w:fldChar w:fldCharType="end"/>
        </w:r>
      </w:moveTo>
      <w:moveToRangeEnd w:id="91"/>
      <w:ins w:id="97" w:author="Caitlin Jeffrey" w:date="2024-05-22T09:36:00Z" w16du:dateUtc="2024-05-22T13:36:00Z">
        <w:r w:rsidR="00E34E7F">
          <w:rPr>
            <w:rFonts w:ascii="Times New Roman" w:hAnsi="Times New Roman" w:cs="Times New Roman"/>
            <w:sz w:val="24"/>
            <w:szCs w:val="24"/>
          </w:rPr>
          <w:t xml:space="preserve"> </w:t>
        </w:r>
      </w:ins>
      <w:del w:id="98" w:author="Caitlin Jeffrey" w:date="2024-05-22T09:41:00Z" w16du:dateUtc="2024-05-22T13:41:00Z">
        <w:r w:rsidRPr="00105CE5" w:rsidDel="009560A2">
          <w:rPr>
            <w:rFonts w:ascii="Times New Roman" w:hAnsi="Times New Roman" w:cs="Times New Roman"/>
            <w:sz w:val="24"/>
            <w:szCs w:val="24"/>
          </w:rPr>
          <w:delText xml:space="preserve"> </w:delText>
        </w:r>
      </w:del>
      <w:r w:rsidRPr="00105CE5">
        <w:rPr>
          <w:rFonts w:ascii="Times New Roman" w:hAnsi="Times New Roman" w:cs="Times New Roman"/>
          <w:sz w:val="24"/>
          <w:szCs w:val="24"/>
        </w:rPr>
        <w:t xml:space="preserve">have described the effect of </w:t>
      </w:r>
      <w:del w:id="99" w:author="John Barlow" w:date="2024-05-09T12:49:00Z">
        <w:r w:rsidRPr="00105CE5" w:rsidDel="000C75AC">
          <w:rPr>
            <w:rFonts w:ascii="Times New Roman" w:hAnsi="Times New Roman" w:cs="Times New Roman"/>
            <w:sz w:val="24"/>
            <w:szCs w:val="24"/>
          </w:rPr>
          <w:delText xml:space="preserve">a diverse number of </w:delText>
        </w:r>
      </w:del>
      <w:ins w:id="100" w:author="Caitlin Jeffrey" w:date="2024-05-22T09:32:00Z" w16du:dateUtc="2024-05-22T13:32:00Z">
        <w:r w:rsidR="00615541">
          <w:rPr>
            <w:rFonts w:ascii="Times New Roman" w:hAnsi="Times New Roman" w:cs="Times New Roman"/>
            <w:sz w:val="24"/>
            <w:szCs w:val="24"/>
          </w:rPr>
          <w:t xml:space="preserve">the breadth of observed </w:t>
        </w:r>
      </w:ins>
      <w:del w:id="101" w:author="Caitlin Jeffrey" w:date="2024-05-22T09:32:00Z" w16du:dateUtc="2024-05-22T13:32:00Z">
        <w:r w:rsidRPr="00105CE5" w:rsidDel="00615541">
          <w:rPr>
            <w:rFonts w:ascii="Times New Roman" w:hAnsi="Times New Roman" w:cs="Times New Roman"/>
            <w:sz w:val="24"/>
            <w:szCs w:val="24"/>
          </w:rPr>
          <w:delText xml:space="preserve">different </w:delText>
        </w:r>
      </w:del>
      <w:r w:rsidRPr="00105CE5">
        <w:rPr>
          <w:rFonts w:ascii="Times New Roman" w:hAnsi="Times New Roman" w:cs="Times New Roman"/>
          <w:sz w:val="24"/>
          <w:szCs w:val="24"/>
        </w:rPr>
        <w:t>species on quarter-level SCC using observations from multiple herds, where isolates were identified using MALDI-TOF or genotypic methods, and accounting for days in milk (DIM) at time of observation</w:t>
      </w:r>
      <w:moveFromRangeStart w:id="102" w:author="Caitlin Jeffrey" w:date="2024-05-22T09:38:00Z" w:name="move167263130"/>
      <w:moveFrom w:id="103" w:author="Caitlin Jeffrey" w:date="2024-05-22T09:38:00Z" w16du:dateUtc="2024-05-22T13:38:00Z">
        <w:r w:rsidRPr="00105CE5" w:rsidDel="00C12689">
          <w:rPr>
            <w:rFonts w:ascii="Times New Roman" w:hAnsi="Times New Roman" w:cs="Times New Roman"/>
            <w:sz w:val="24"/>
            <w:szCs w:val="24"/>
          </w:rPr>
          <w:t xml:space="preserve"> </w:t>
        </w:r>
        <w:r w:rsidRPr="00105CE5" w:rsidDel="00C12689">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Pr="00105CE5" w:rsidDel="00C12689">
          <w:rPr>
            <w:rFonts w:ascii="Times New Roman" w:hAnsi="Times New Roman" w:cs="Times New Roman"/>
            <w:sz w:val="24"/>
            <w:szCs w:val="24"/>
          </w:rPr>
          <w:instrText xml:space="preserve"> ADDIN EN.CITE </w:instrText>
        </w:r>
        <w:r w:rsidRPr="00105CE5" w:rsidDel="00C12689">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Pr="00105CE5" w:rsidDel="00C12689">
          <w:rPr>
            <w:rFonts w:ascii="Times New Roman" w:hAnsi="Times New Roman" w:cs="Times New Roman"/>
            <w:sz w:val="24"/>
            <w:szCs w:val="24"/>
          </w:rPr>
          <w:instrText xml:space="preserve"> ADDIN EN.CITE.DATA </w:instrText>
        </w:r>
      </w:moveFrom>
      <w:del w:id="104" w:author="Caitlin Jeffrey" w:date="2024-05-22T09:38:00Z" w16du:dateUtc="2024-05-22T13:38:00Z">
        <w:r w:rsidRPr="00105CE5" w:rsidDel="00C12689">
          <w:rPr>
            <w:rFonts w:ascii="Times New Roman" w:hAnsi="Times New Roman" w:cs="Times New Roman"/>
            <w:sz w:val="24"/>
            <w:szCs w:val="24"/>
          </w:rPr>
        </w:r>
      </w:del>
      <w:moveFrom w:id="105" w:author="Caitlin Jeffrey" w:date="2024-05-22T09:38:00Z" w16du:dateUtc="2024-05-22T13:38:00Z">
        <w:r w:rsidRPr="00105CE5" w:rsidDel="00C12689">
          <w:rPr>
            <w:rFonts w:ascii="Times New Roman" w:hAnsi="Times New Roman" w:cs="Times New Roman"/>
            <w:sz w:val="24"/>
            <w:szCs w:val="24"/>
          </w:rPr>
          <w:fldChar w:fldCharType="end"/>
        </w:r>
      </w:moveFrom>
      <w:del w:id="106" w:author="Caitlin Jeffrey" w:date="2024-05-22T09:38:00Z" w16du:dateUtc="2024-05-22T13:38:00Z">
        <w:r w:rsidRPr="00105CE5" w:rsidDel="00C12689">
          <w:rPr>
            <w:rFonts w:ascii="Times New Roman" w:hAnsi="Times New Roman" w:cs="Times New Roman"/>
            <w:sz w:val="24"/>
            <w:szCs w:val="24"/>
          </w:rPr>
        </w:r>
      </w:del>
      <w:moveFrom w:id="107" w:author="Caitlin Jeffrey" w:date="2024-05-22T09:38:00Z" w16du:dateUtc="2024-05-22T13:38:00Z">
        <w:r w:rsidRPr="00105CE5" w:rsidDel="00C12689">
          <w:rPr>
            <w:rFonts w:ascii="Times New Roman" w:hAnsi="Times New Roman" w:cs="Times New Roman"/>
            <w:sz w:val="24"/>
            <w:szCs w:val="24"/>
          </w:rPr>
          <w:fldChar w:fldCharType="separate"/>
        </w:r>
        <w:r w:rsidRPr="00105CE5" w:rsidDel="00C12689">
          <w:rPr>
            <w:rFonts w:ascii="Times New Roman" w:hAnsi="Times New Roman" w:cs="Times New Roman"/>
            <w:noProof/>
            <w:sz w:val="24"/>
            <w:szCs w:val="24"/>
          </w:rPr>
          <w:t>(Fry et al., 2014; Condas et al., 2017b)</w:t>
        </w:r>
        <w:r w:rsidRPr="00105CE5" w:rsidDel="00C12689">
          <w:rPr>
            <w:rFonts w:ascii="Times New Roman" w:hAnsi="Times New Roman" w:cs="Times New Roman"/>
            <w:sz w:val="24"/>
            <w:szCs w:val="24"/>
          </w:rPr>
          <w:fldChar w:fldCharType="end"/>
        </w:r>
      </w:moveFrom>
      <w:moveFromRangeEnd w:id="102"/>
      <w:r w:rsidRPr="00105CE5">
        <w:rPr>
          <w:rFonts w:ascii="Times New Roman" w:hAnsi="Times New Roman" w:cs="Times New Roman"/>
          <w:sz w:val="24"/>
          <w:szCs w:val="24"/>
        </w:rPr>
        <w:t xml:space="preserve">. Although infection status is the most important factor, stage of lactation has a significant effect on </w:t>
      </w:r>
      <w:del w:id="108" w:author="Caitlin Jeffrey" w:date="2024-05-22T09:43:00Z" w16du:dateUtc="2024-05-22T13:43:00Z">
        <w:r w:rsidRPr="00105CE5" w:rsidDel="003266EB">
          <w:rPr>
            <w:rFonts w:ascii="Times New Roman" w:hAnsi="Times New Roman" w:cs="Times New Roman"/>
            <w:sz w:val="24"/>
            <w:szCs w:val="24"/>
          </w:rPr>
          <w:delText xml:space="preserve">determination of </w:delText>
        </w:r>
      </w:del>
      <w:r w:rsidRPr="00105CE5">
        <w:rPr>
          <w:rFonts w:ascii="Times New Roman" w:hAnsi="Times New Roman" w:cs="Times New Roman"/>
          <w:sz w:val="24"/>
          <w:szCs w:val="24"/>
        </w:rPr>
        <w:t xml:space="preserve">SCC </w: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(Schutz et al., 1990; Schepers et al., 1997)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Additionally, no previous studies have identified which </w:t>
      </w:r>
      <w:del w:id="109" w:author="Caitlin Jeffrey" w:date="2024-05-21T17:16:00Z" w16du:dateUtc="2024-05-21T21:16:00Z">
        <w:r w:rsidRPr="00FB41ED" w:rsidDel="00FB41ED">
          <w:rPr>
            <w:rFonts w:ascii="Times New Roman" w:hAnsi="Times New Roman" w:cs="Times New Roman"/>
            <w:i/>
            <w:iCs/>
            <w:sz w:val="24"/>
            <w:szCs w:val="24"/>
            <w:rPrChange w:id="110" w:author="Caitlin Jeffrey" w:date="2024-05-21T17:16:00Z" w16du:dateUtc="2024-05-21T21:16:00Z">
              <w:rPr>
                <w:rFonts w:ascii="Times New Roman" w:hAnsi="Times New Roman" w:cs="Times New Roman"/>
                <w:sz w:val="24"/>
                <w:szCs w:val="24"/>
              </w:rPr>
            </w:rPrChange>
          </w:rPr>
          <w:delText>NASM</w:delText>
        </w:r>
        <w:r w:rsidRPr="00105CE5" w:rsidDel="00FB41ED">
          <w:rPr>
            <w:rFonts w:ascii="Times New Roman" w:hAnsi="Times New Roman" w:cs="Times New Roman"/>
            <w:sz w:val="24"/>
            <w:szCs w:val="24"/>
          </w:rPr>
          <w:delText xml:space="preserve"> </w:delText>
        </w:r>
      </w:del>
      <w:ins w:id="111" w:author="Caitlin Jeffrey" w:date="2024-05-21T17:16:00Z" w16du:dateUtc="2024-05-21T21:16:00Z">
        <w:r>
          <w:rPr>
            <w:rFonts w:ascii="Times New Roman" w:hAnsi="Times New Roman" w:cs="Times New Roman"/>
            <w:i/>
            <w:iCs/>
            <w:sz w:val="24"/>
            <w:szCs w:val="24"/>
          </w:rPr>
          <w:t>Staph.</w:t>
        </w:r>
        <w:r w:rsidRPr="00105CE5">
          <w:rPr>
            <w:rFonts w:ascii="Times New Roman" w:hAnsi="Times New Roman" w:cs="Times New Roman"/>
            <w:sz w:val="24"/>
            <w:szCs w:val="24"/>
          </w:rPr>
          <w:t xml:space="preserve"> </w:t>
        </w:r>
      </w:ins>
      <w:r w:rsidRPr="00105CE5">
        <w:rPr>
          <w:rFonts w:ascii="Times New Roman" w:hAnsi="Times New Roman" w:cs="Times New Roman"/>
          <w:sz w:val="24"/>
          <w:szCs w:val="24"/>
        </w:rPr>
        <w:t>species are most relevant to udder health</w:t>
      </w:r>
      <w:ins w:id="112" w:author="Caitlin Jeffrey" w:date="2024-05-21T17:15:00Z" w16du:dateUtc="2024-05-21T21:15:00Z">
        <w:r>
          <w:rPr>
            <w:rFonts w:ascii="Times New Roman" w:hAnsi="Times New Roman" w:cs="Times New Roman"/>
            <w:sz w:val="24"/>
            <w:szCs w:val="24"/>
          </w:rPr>
          <w:t xml:space="preserve"> by describing the species-specific effect on SCC</w:t>
        </w:r>
      </w:ins>
      <w:r w:rsidRPr="00105CE5">
        <w:rPr>
          <w:rFonts w:ascii="Times New Roman" w:hAnsi="Times New Roman" w:cs="Times New Roman"/>
          <w:sz w:val="24"/>
          <w:szCs w:val="24"/>
        </w:rPr>
        <w:t xml:space="preserve"> for a population of </w:t>
      </w:r>
      <w:del w:id="113" w:author="John Barlow" w:date="2024-05-09T12:56:00Z">
        <w:r w:rsidRPr="00105CE5" w:rsidDel="00C16529">
          <w:rPr>
            <w:rFonts w:ascii="Times New Roman" w:hAnsi="Times New Roman" w:cs="Times New Roman"/>
            <w:sz w:val="24"/>
            <w:szCs w:val="24"/>
          </w:rPr>
          <w:delText xml:space="preserve">exclusively </w:delText>
        </w:r>
      </w:del>
      <w:r w:rsidRPr="00105CE5">
        <w:rPr>
          <w:rFonts w:ascii="Times New Roman" w:hAnsi="Times New Roman" w:cs="Times New Roman"/>
          <w:sz w:val="24"/>
          <w:szCs w:val="24"/>
        </w:rPr>
        <w:t>certified organic dairie</w:t>
      </w:r>
      <w:r w:rsidRPr="001057EE">
        <w:rPr>
          <w:rFonts w:ascii="Times New Roman" w:hAnsi="Times New Roman" w:cs="Times New Roman"/>
          <w:sz w:val="24"/>
          <w:szCs w:val="24"/>
        </w:rPr>
        <w:t xml:space="preserve">s. </w:t>
      </w:r>
      <w:r w:rsidRPr="00A45407">
        <w:rPr>
          <w:rFonts w:ascii="Times New Roman" w:hAnsi="Times New Roman" w:cs="Times New Roman"/>
          <w:sz w:val="24"/>
          <w:szCs w:val="24"/>
        </w:rPr>
        <w:t xml:space="preserve">Although similar overall in many aspects, organic and conventional dairies differ significantly in a number of ways both in management </w:t>
      </w:r>
      <w:r w:rsidRPr="001057EE">
        <w:rPr>
          <w:rFonts w:ascii="Times New Roman" w:hAnsi="Times New Roman" w:cs="Times New Roman"/>
          <w:sz w:val="24"/>
          <w:szCs w:val="24"/>
          <w:rPrChange w:id="114" w:author="Caitlin Jeffrey" w:date="2024-05-22T09:47:00Z" w16du:dateUtc="2024-05-22T13:47:00Z">
            <w:rPr>
              <w:rFonts w:ascii="Times New Roman" w:hAnsi="Times New Roman" w:cs="Times New Roman"/>
              <w:color w:val="FF00FF"/>
              <w:sz w:val="24"/>
              <w:szCs w:val="24"/>
            </w:rPr>
          </w:rPrChange>
        </w:rPr>
        <w:fldChar w:fldCharType="begin"/>
      </w:r>
      <w:r w:rsidRPr="00A4540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1057EE">
        <w:rPr>
          <w:rFonts w:ascii="Times New Roman" w:hAnsi="Times New Roman" w:cs="Times New Roman"/>
          <w:sz w:val="24"/>
          <w:szCs w:val="24"/>
          <w:rPrChange w:id="115" w:author="Caitlin Jeffrey" w:date="2024-05-22T09:47:00Z" w16du:dateUtc="2024-05-22T13:47:00Z">
            <w:rPr>
              <w:rFonts w:ascii="Times New Roman" w:hAnsi="Times New Roman" w:cs="Times New Roman"/>
              <w:color w:val="FF00FF"/>
              <w:sz w:val="24"/>
              <w:szCs w:val="24"/>
            </w:rPr>
          </w:rPrChange>
        </w:rPr>
        <w:fldChar w:fldCharType="separate"/>
      </w:r>
      <w:r w:rsidRPr="00A45407">
        <w:rPr>
          <w:rFonts w:ascii="Times New Roman" w:hAnsi="Times New Roman" w:cs="Times New Roman"/>
          <w:noProof/>
          <w:sz w:val="24"/>
          <w:szCs w:val="24"/>
        </w:rPr>
        <w:t>(Stiglbauer et al., 2013)</w:t>
      </w:r>
      <w:r w:rsidRPr="001057EE">
        <w:rPr>
          <w:rFonts w:ascii="Times New Roman" w:hAnsi="Times New Roman" w:cs="Times New Roman"/>
          <w:sz w:val="24"/>
          <w:szCs w:val="24"/>
          <w:rPrChange w:id="116" w:author="Caitlin Jeffrey" w:date="2024-05-22T09:47:00Z" w16du:dateUtc="2024-05-22T13:47:00Z">
            <w:rPr>
              <w:rFonts w:ascii="Times New Roman" w:hAnsi="Times New Roman" w:cs="Times New Roman"/>
              <w:color w:val="FF00FF"/>
              <w:sz w:val="24"/>
              <w:szCs w:val="24"/>
            </w:rPr>
          </w:rPrChange>
        </w:rPr>
        <w:fldChar w:fldCharType="end"/>
      </w:r>
      <w:r w:rsidRPr="00A45407">
        <w:rPr>
          <w:rFonts w:ascii="Times New Roman" w:hAnsi="Times New Roman" w:cs="Times New Roman"/>
          <w:sz w:val="24"/>
          <w:szCs w:val="24"/>
        </w:rPr>
        <w:t xml:space="preserve">, and treatments and attitudes around mastitis </w:t>
      </w:r>
      <w:r w:rsidRPr="00A45407">
        <w:rPr>
          <w:rFonts w:ascii="Times New Roman" w:hAnsi="Times New Roman" w:cs="Times New Roman"/>
          <w:sz w:val="24"/>
          <w:szCs w:val="24"/>
        </w:rPr>
        <w:fldChar w:fldCharType="begin"/>
      </w:r>
      <w:r w:rsidRPr="001057EE">
        <w:rPr>
          <w:rFonts w:ascii="Times New Roman" w:hAnsi="Times New Roman" w:cs="Times New Roman"/>
          <w:sz w:val="24"/>
          <w:szCs w:val="24"/>
          <w:rPrChange w:id="117" w:author="Caitlin Jeffrey" w:date="2024-05-22T09:47:00Z" w16du:dateUtc="2024-05-22T13:47:00Z">
            <w:rPr>
              <w:rFonts w:ascii="Times New Roman" w:hAnsi="Times New Roman" w:cs="Times New Roman"/>
              <w:color w:val="FF00FF"/>
              <w:sz w:val="24"/>
              <w:szCs w:val="24"/>
            </w:rPr>
          </w:rPrChange>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A45407">
        <w:rPr>
          <w:rFonts w:ascii="Times New Roman" w:hAnsi="Times New Roman" w:cs="Times New Roman"/>
          <w:sz w:val="24"/>
          <w:szCs w:val="24"/>
        </w:rPr>
        <w:fldChar w:fldCharType="separate"/>
      </w:r>
      <w:r w:rsidRPr="00A45407">
        <w:rPr>
          <w:rFonts w:ascii="Times New Roman" w:hAnsi="Times New Roman" w:cs="Times New Roman"/>
          <w:noProof/>
          <w:sz w:val="24"/>
          <w:szCs w:val="24"/>
        </w:rPr>
        <w:t>(Ruegg, 2009)</w:t>
      </w:r>
      <w:r w:rsidRPr="00A45407">
        <w:rPr>
          <w:rFonts w:ascii="Times New Roman" w:hAnsi="Times New Roman" w:cs="Times New Roman"/>
          <w:sz w:val="24"/>
          <w:szCs w:val="24"/>
        </w:rPr>
        <w:fldChar w:fldCharType="end"/>
      </w:r>
      <w:r w:rsidRPr="00A45407">
        <w:rPr>
          <w:rFonts w:ascii="Times New Roman" w:hAnsi="Times New Roman" w:cs="Times New Roman"/>
          <w:sz w:val="24"/>
          <w:szCs w:val="24"/>
        </w:rPr>
        <w:t>.</w:t>
      </w:r>
      <w:ins w:id="118" w:author="Caitlin Jeffrey" w:date="2024-05-22T09:57:00Z" w16du:dateUtc="2024-05-22T13:57:00Z">
        <w:r w:rsidR="00ED5AC1">
          <w:rPr>
            <w:rFonts w:ascii="Times New Roman" w:hAnsi="Times New Roman" w:cs="Times New Roman"/>
            <w:sz w:val="24"/>
            <w:szCs w:val="24"/>
          </w:rPr>
          <w:t xml:space="preserve"> For example</w:t>
        </w:r>
        <w:r w:rsidR="00ED5AC1" w:rsidRPr="00943CE6">
          <w:rPr>
            <w:rFonts w:ascii="Times New Roman" w:hAnsi="Times New Roman" w:cs="Times New Roman"/>
            <w:sz w:val="24"/>
            <w:szCs w:val="24"/>
          </w:rPr>
          <w:t xml:space="preserve">, </w:t>
        </w:r>
        <w:r w:rsidR="00ED5AC1">
          <w:rPr>
            <w:rFonts w:ascii="Times New Roman" w:hAnsi="Times New Roman" w:cs="Times New Roman"/>
            <w:sz w:val="24"/>
            <w:szCs w:val="24"/>
          </w:rPr>
          <w:t xml:space="preserve">in the absence of antibiotic use on organic dairies, </w:t>
        </w:r>
        <w:r w:rsidR="00ED5AC1" w:rsidRPr="00943CE6">
          <w:rPr>
            <w:rFonts w:ascii="Times New Roman" w:hAnsi="Times New Roman" w:cs="Times New Roman"/>
            <w:sz w:val="24"/>
            <w:szCs w:val="24"/>
          </w:rPr>
          <w:t xml:space="preserve">antimicrobial susceptibility of common mastitis pathogens can differ between </w:t>
        </w:r>
        <w:r w:rsidR="00ED5AC1" w:rsidRPr="00943CE6">
          <w:rPr>
            <w:rFonts w:ascii="Times New Roman" w:hAnsi="Times New Roman" w:cs="Times New Roman"/>
            <w:sz w:val="24"/>
            <w:szCs w:val="24"/>
          </w:rPr>
          <w:lastRenderedPageBreak/>
          <w:t xml:space="preserve">conventional and organic dairy farms in the U.S. </w: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 </w:instrTex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EN.CITE.DATA </w:instrText>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separate"/>
        </w:r>
        <w:r w:rsidR="00ED5AC1" w:rsidRPr="00943CE6">
          <w:rPr>
            <w:rFonts w:ascii="Times New Roman" w:hAnsi="Times New Roman" w:cs="Times New Roman"/>
            <w:noProof/>
            <w:sz w:val="24"/>
            <w:szCs w:val="24"/>
          </w:rPr>
          <w:t>(Tikofsky et al., 2003; Pol and Ruegg, 2007; Bombyk et al., 2008)</w:t>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t>.</w:t>
        </w:r>
      </w:ins>
      <w:r w:rsidRPr="00A45407">
        <w:rPr>
          <w:rFonts w:ascii="Times New Roman" w:hAnsi="Times New Roman" w:cs="Times New Roman"/>
          <w:sz w:val="24"/>
          <w:szCs w:val="24"/>
        </w:rPr>
        <w:t xml:space="preserve"> </w:t>
      </w:r>
      <w:del w:id="119" w:author="Caitlin Jeffrey" w:date="2024-05-22T09:48:00Z" w16du:dateUtc="2024-05-22T13:48:00Z">
        <w:r w:rsidRPr="00A45407" w:rsidDel="00854D99">
          <w:rPr>
            <w:rFonts w:ascii="Times New Roman" w:hAnsi="Times New Roman" w:cs="Times New Roman"/>
            <w:sz w:val="24"/>
            <w:szCs w:val="24"/>
          </w:rPr>
          <w:delText>Interestingly</w:delText>
        </w:r>
      </w:del>
      <w:del w:id="120" w:author="Caitlin Jeffrey" w:date="2024-05-22T09:53:00Z" w16du:dateUtc="2024-05-22T13:53:00Z">
        <w:r w:rsidRPr="00A45407" w:rsidDel="00076781">
          <w:rPr>
            <w:rFonts w:ascii="Times New Roman" w:hAnsi="Times New Roman" w:cs="Times New Roman"/>
            <w:sz w:val="24"/>
            <w:szCs w:val="24"/>
          </w:rPr>
          <w:delText xml:space="preserve">, antimicrobial susceptibility of common mastitis pathogens can differ between conventional and organic dairy farms in the U.S. </w:delText>
        </w:r>
        <w:r w:rsidRPr="001057EE" w:rsidDel="00076781">
          <w:rPr>
            <w:rFonts w:ascii="Times New Roman" w:hAnsi="Times New Roman" w:cs="Times New Roman"/>
            <w:sz w:val="24"/>
            <w:szCs w:val="24"/>
            <w:rPrChange w:id="121" w:author="Caitlin Jeffrey" w:date="2024-05-22T09:47:00Z" w16du:dateUtc="2024-05-22T13:47:00Z">
              <w:rPr>
                <w:rFonts w:ascii="Times New Roman" w:hAnsi="Times New Roman" w:cs="Times New Roman"/>
                <w:color w:val="FF00FF"/>
                <w:sz w:val="24"/>
                <w:szCs w:val="24"/>
              </w:rPr>
            </w:rPrChange>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Pr="00A45407" w:rsidDel="00076781">
          <w:rPr>
            <w:rFonts w:ascii="Times New Roman" w:hAnsi="Times New Roman" w:cs="Times New Roman"/>
            <w:sz w:val="24"/>
            <w:szCs w:val="24"/>
          </w:rPr>
          <w:delInstrText xml:space="preserve"> ADDIN EN.CITE </w:delInstrText>
        </w:r>
        <w:r w:rsidRPr="001057EE" w:rsidDel="00076781">
          <w:rPr>
            <w:rFonts w:ascii="Times New Roman" w:hAnsi="Times New Roman" w:cs="Times New Roman"/>
            <w:sz w:val="24"/>
            <w:szCs w:val="24"/>
            <w:rPrChange w:id="122" w:author="Caitlin Jeffrey" w:date="2024-05-22T09:47:00Z" w16du:dateUtc="2024-05-22T13:47:00Z">
              <w:rPr>
                <w:rFonts w:ascii="Times New Roman" w:hAnsi="Times New Roman" w:cs="Times New Roman"/>
                <w:color w:val="FF00FF"/>
                <w:sz w:val="24"/>
                <w:szCs w:val="24"/>
              </w:rPr>
            </w:rPrChange>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Pr="00A45407" w:rsidDel="00076781">
          <w:rPr>
            <w:rFonts w:ascii="Times New Roman" w:hAnsi="Times New Roman" w:cs="Times New Roman"/>
            <w:sz w:val="24"/>
            <w:szCs w:val="24"/>
          </w:rPr>
          <w:delInstrText xml:space="preserve"> ADDIN EN.CITE.DATA </w:delInstrText>
        </w:r>
        <w:r w:rsidRPr="00084F0E" w:rsidDel="00076781">
          <w:rPr>
            <w:rFonts w:ascii="Times New Roman" w:hAnsi="Times New Roman" w:cs="Times New Roman"/>
            <w:sz w:val="24"/>
            <w:szCs w:val="24"/>
          </w:rPr>
        </w:r>
        <w:r w:rsidRPr="001057EE" w:rsidDel="00076781">
          <w:rPr>
            <w:rFonts w:ascii="Times New Roman" w:hAnsi="Times New Roman" w:cs="Times New Roman"/>
            <w:sz w:val="24"/>
            <w:szCs w:val="24"/>
            <w:rPrChange w:id="123" w:author="Caitlin Jeffrey" w:date="2024-05-22T09:47:00Z" w16du:dateUtc="2024-05-22T13:47:00Z">
              <w:rPr>
                <w:rFonts w:ascii="Times New Roman" w:hAnsi="Times New Roman" w:cs="Times New Roman"/>
                <w:color w:val="FF00FF"/>
                <w:sz w:val="24"/>
                <w:szCs w:val="24"/>
              </w:rPr>
            </w:rPrChange>
          </w:rPr>
          <w:fldChar w:fldCharType="end"/>
        </w:r>
        <w:r w:rsidRPr="00084F0E" w:rsidDel="00076781">
          <w:rPr>
            <w:rFonts w:ascii="Times New Roman" w:hAnsi="Times New Roman" w:cs="Times New Roman"/>
            <w:sz w:val="24"/>
            <w:szCs w:val="24"/>
          </w:rPr>
        </w:r>
        <w:r w:rsidRPr="001057EE" w:rsidDel="00076781">
          <w:rPr>
            <w:rFonts w:ascii="Times New Roman" w:hAnsi="Times New Roman" w:cs="Times New Roman"/>
            <w:sz w:val="24"/>
            <w:szCs w:val="24"/>
            <w:rPrChange w:id="124" w:author="Caitlin Jeffrey" w:date="2024-05-22T09:47:00Z" w16du:dateUtc="2024-05-22T13:47:00Z">
              <w:rPr>
                <w:rFonts w:ascii="Times New Roman" w:hAnsi="Times New Roman" w:cs="Times New Roman"/>
                <w:color w:val="FF00FF"/>
                <w:sz w:val="24"/>
                <w:szCs w:val="24"/>
              </w:rPr>
            </w:rPrChange>
          </w:rPr>
          <w:fldChar w:fldCharType="separate"/>
        </w:r>
        <w:r w:rsidRPr="00A45407" w:rsidDel="00076781">
          <w:rPr>
            <w:rFonts w:ascii="Times New Roman" w:hAnsi="Times New Roman" w:cs="Times New Roman"/>
            <w:noProof/>
            <w:sz w:val="24"/>
            <w:szCs w:val="24"/>
          </w:rPr>
          <w:delText>(Tikofsky et al., 2003; Pol and Ruegg, 2007; Bombyk et al., 2008)</w:delText>
        </w:r>
        <w:r w:rsidRPr="001057EE" w:rsidDel="00076781">
          <w:rPr>
            <w:rFonts w:ascii="Times New Roman" w:hAnsi="Times New Roman" w:cs="Times New Roman"/>
            <w:sz w:val="24"/>
            <w:szCs w:val="24"/>
            <w:rPrChange w:id="125" w:author="Caitlin Jeffrey" w:date="2024-05-22T09:47:00Z" w16du:dateUtc="2024-05-22T13:47:00Z">
              <w:rPr>
                <w:rFonts w:ascii="Times New Roman" w:hAnsi="Times New Roman" w:cs="Times New Roman"/>
                <w:color w:val="FF00FF"/>
                <w:sz w:val="24"/>
                <w:szCs w:val="24"/>
              </w:rPr>
            </w:rPrChange>
          </w:rPr>
          <w:fldChar w:fldCharType="end"/>
        </w:r>
        <w:r w:rsidRPr="00A45407" w:rsidDel="00076781">
          <w:rPr>
            <w:rFonts w:ascii="Times New Roman" w:hAnsi="Times New Roman" w:cs="Times New Roman"/>
            <w:sz w:val="24"/>
            <w:szCs w:val="24"/>
          </w:rPr>
          <w:delText xml:space="preserve">. </w:delText>
        </w:r>
      </w:del>
      <w:del w:id="126" w:author="Caitlin Jeffrey" w:date="2024-05-22T09:55:00Z" w16du:dateUtc="2024-05-22T13:55:00Z">
        <w:r w:rsidRPr="00A45407" w:rsidDel="00574B2B">
          <w:rPr>
            <w:rFonts w:ascii="Times New Roman" w:hAnsi="Times New Roman" w:cs="Times New Roman"/>
            <w:sz w:val="24"/>
            <w:szCs w:val="24"/>
          </w:rPr>
          <w:delText>T</w:delText>
        </w:r>
      </w:del>
      <w:del w:id="127" w:author="Caitlin Jeffrey" w:date="2024-05-22T09:59:00Z" w16du:dateUtc="2024-05-22T13:59:00Z">
        <w:r w:rsidRPr="00A45407" w:rsidDel="00557115">
          <w:rPr>
            <w:rFonts w:ascii="Times New Roman" w:hAnsi="Times New Roman" w:cs="Times New Roman"/>
            <w:sz w:val="24"/>
            <w:szCs w:val="24"/>
          </w:rPr>
          <w:delText xml:space="preserve">hese differences between conventional and organic farms </w:delText>
        </w:r>
      </w:del>
      <w:del w:id="128" w:author="Caitlin Jeffrey" w:date="2024-05-22T09:49:00Z" w16du:dateUtc="2024-05-22T13:49:00Z">
        <w:r w:rsidRPr="00A45407" w:rsidDel="00A35E8C">
          <w:rPr>
            <w:rFonts w:ascii="Times New Roman" w:hAnsi="Times New Roman" w:cs="Times New Roman"/>
            <w:sz w:val="24"/>
            <w:szCs w:val="24"/>
          </w:rPr>
          <w:delText>are significant</w:delText>
        </w:r>
      </w:del>
      <w:ins w:id="129" w:author="Caitlin Jeffrey" w:date="2024-05-22T09:58:00Z" w16du:dateUtc="2024-05-22T13:58:00Z">
        <w:r w:rsidR="00557115">
          <w:rPr>
            <w:rFonts w:ascii="Times New Roman" w:hAnsi="Times New Roman" w:cs="Times New Roman"/>
            <w:sz w:val="24"/>
            <w:szCs w:val="24"/>
          </w:rPr>
          <w:t>Given that</w:t>
        </w:r>
      </w:ins>
      <w:del w:id="130" w:author="Caitlin Jeffrey" w:date="2024-05-22T09:58:00Z" w16du:dateUtc="2024-05-22T13:58:00Z">
        <w:r w:rsidRPr="001057EE" w:rsidDel="00557115">
          <w:rPr>
            <w:rFonts w:ascii="Times New Roman" w:hAnsi="Times New Roman" w:cs="Times New Roman"/>
            <w:sz w:val="24"/>
            <w:szCs w:val="24"/>
            <w:rPrChange w:id="131" w:author="Caitlin Jeffrey" w:date="2024-05-22T09:47:00Z" w16du:dateUtc="2024-05-22T13:47:00Z">
              <w:rPr>
                <w:rFonts w:ascii="Times New Roman" w:hAnsi="Times New Roman" w:cs="Times New Roman"/>
                <w:color w:val="FF00FF"/>
                <w:sz w:val="24"/>
                <w:szCs w:val="24"/>
              </w:rPr>
            </w:rPrChange>
          </w:rPr>
          <w:delText>, as: 1)</w:delText>
        </w:r>
      </w:del>
      <w:r w:rsidRPr="001057EE">
        <w:rPr>
          <w:rFonts w:ascii="Times New Roman" w:hAnsi="Times New Roman" w:cs="Times New Roman"/>
          <w:sz w:val="24"/>
          <w:szCs w:val="24"/>
          <w:rPrChange w:id="132" w:author="Caitlin Jeffrey" w:date="2024-05-22T09:47:00Z" w16du:dateUtc="2024-05-22T13:47:00Z">
            <w:rPr>
              <w:rFonts w:ascii="Times New Roman" w:hAnsi="Times New Roman" w:cs="Times New Roman"/>
              <w:color w:val="FF00FF"/>
              <w:sz w:val="24"/>
              <w:szCs w:val="24"/>
            </w:rPr>
          </w:rPrChange>
        </w:rPr>
        <w:t xml:space="preserve"> variation in NASM species distribution and diversity is associated with a variety of different management practices </w:t>
      </w:r>
      <w:r w:rsidRPr="001057EE">
        <w:rPr>
          <w:rFonts w:ascii="Times New Roman" w:hAnsi="Times New Roman" w:cs="Times New Roman"/>
          <w:sz w:val="24"/>
          <w:szCs w:val="24"/>
          <w:rPrChange w:id="133" w:author="Caitlin Jeffrey" w:date="2024-05-22T09:47:00Z" w16du:dateUtc="2024-05-22T13:47:00Z">
            <w:rPr>
              <w:rFonts w:ascii="Times New Roman" w:hAnsi="Times New Roman" w:cs="Times New Roman"/>
              <w:color w:val="FF00FF"/>
              <w:sz w:val="24"/>
              <w:szCs w:val="24"/>
            </w:rPr>
          </w:rPrChange>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1057EE">
        <w:rPr>
          <w:rFonts w:ascii="Times New Roman" w:hAnsi="Times New Roman" w:cs="Times New Roman"/>
          <w:sz w:val="24"/>
          <w:szCs w:val="24"/>
          <w:rPrChange w:id="134" w:author="Caitlin Jeffrey" w:date="2024-05-22T09:47:00Z" w16du:dateUtc="2024-05-22T13:47:00Z">
            <w:rPr>
              <w:rFonts w:ascii="Times New Roman" w:hAnsi="Times New Roman" w:cs="Times New Roman"/>
              <w:color w:val="FF00FF"/>
              <w:sz w:val="24"/>
              <w:szCs w:val="24"/>
            </w:rPr>
          </w:rPrChange>
        </w:rPr>
        <w:instrText xml:space="preserve"> ADDIN EN.CITE </w:instrText>
      </w:r>
      <w:r w:rsidRPr="001057EE">
        <w:rPr>
          <w:rFonts w:ascii="Times New Roman" w:hAnsi="Times New Roman" w:cs="Times New Roman"/>
          <w:sz w:val="24"/>
          <w:szCs w:val="24"/>
          <w:rPrChange w:id="135" w:author="Caitlin Jeffrey" w:date="2024-05-22T09:47:00Z" w16du:dateUtc="2024-05-22T13:47:00Z">
            <w:rPr>
              <w:rFonts w:ascii="Times New Roman" w:hAnsi="Times New Roman" w:cs="Times New Roman"/>
              <w:color w:val="FF00FF"/>
              <w:sz w:val="24"/>
              <w:szCs w:val="24"/>
            </w:rPr>
          </w:rPrChange>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1057EE">
        <w:rPr>
          <w:rFonts w:ascii="Times New Roman" w:hAnsi="Times New Roman" w:cs="Times New Roman"/>
          <w:sz w:val="24"/>
          <w:szCs w:val="24"/>
          <w:rPrChange w:id="136" w:author="Caitlin Jeffrey" w:date="2024-05-22T09:47:00Z" w16du:dateUtc="2024-05-22T13:47:00Z">
            <w:rPr>
              <w:rFonts w:ascii="Times New Roman" w:hAnsi="Times New Roman" w:cs="Times New Roman"/>
              <w:color w:val="FF00FF"/>
              <w:sz w:val="24"/>
              <w:szCs w:val="24"/>
            </w:rPr>
          </w:rPrChange>
        </w:rPr>
        <w:instrText xml:space="preserve"> ADDIN EN.CITE.DATA </w:instrText>
      </w:r>
      <w:r w:rsidRPr="00084F0E">
        <w:rPr>
          <w:rFonts w:ascii="Times New Roman" w:hAnsi="Times New Roman" w:cs="Times New Roman"/>
          <w:sz w:val="24"/>
          <w:szCs w:val="24"/>
        </w:rPr>
      </w:r>
      <w:r w:rsidRPr="001057EE">
        <w:rPr>
          <w:rFonts w:ascii="Times New Roman" w:hAnsi="Times New Roman" w:cs="Times New Roman"/>
          <w:sz w:val="24"/>
          <w:szCs w:val="24"/>
          <w:rPrChange w:id="137" w:author="Caitlin Jeffrey" w:date="2024-05-22T09:47:00Z" w16du:dateUtc="2024-05-22T13:47:00Z">
            <w:rPr>
              <w:rFonts w:ascii="Times New Roman" w:hAnsi="Times New Roman" w:cs="Times New Roman"/>
              <w:color w:val="FF00FF"/>
              <w:sz w:val="24"/>
              <w:szCs w:val="24"/>
            </w:rPr>
          </w:rPrChange>
        </w:rPr>
        <w:fldChar w:fldCharType="end"/>
      </w:r>
      <w:r w:rsidRPr="00084F0E">
        <w:rPr>
          <w:rFonts w:ascii="Times New Roman" w:hAnsi="Times New Roman" w:cs="Times New Roman"/>
          <w:sz w:val="24"/>
          <w:szCs w:val="24"/>
        </w:rPr>
      </w:r>
      <w:r w:rsidRPr="001057EE">
        <w:rPr>
          <w:rFonts w:ascii="Times New Roman" w:hAnsi="Times New Roman" w:cs="Times New Roman"/>
          <w:sz w:val="24"/>
          <w:szCs w:val="24"/>
          <w:rPrChange w:id="138" w:author="Caitlin Jeffrey" w:date="2024-05-22T09:47:00Z" w16du:dateUtc="2024-05-22T13:47:00Z">
            <w:rPr>
              <w:rFonts w:ascii="Times New Roman" w:hAnsi="Times New Roman" w:cs="Times New Roman"/>
              <w:color w:val="FF00FF"/>
              <w:sz w:val="24"/>
              <w:szCs w:val="24"/>
            </w:rPr>
          </w:rPrChange>
        </w:rPr>
        <w:fldChar w:fldCharType="separate"/>
      </w:r>
      <w:r w:rsidRPr="001057EE">
        <w:rPr>
          <w:rFonts w:ascii="Times New Roman" w:hAnsi="Times New Roman" w:cs="Times New Roman"/>
          <w:noProof/>
          <w:sz w:val="24"/>
          <w:szCs w:val="24"/>
          <w:rPrChange w:id="139" w:author="Caitlin Jeffrey" w:date="2024-05-22T09:47:00Z" w16du:dateUtc="2024-05-22T13:47:00Z">
            <w:rPr>
              <w:rFonts w:ascii="Times New Roman" w:hAnsi="Times New Roman" w:cs="Times New Roman"/>
              <w:noProof/>
              <w:color w:val="FF00FF"/>
              <w:sz w:val="24"/>
              <w:szCs w:val="24"/>
            </w:rPr>
          </w:rPrChange>
        </w:rPr>
        <w:t>(Dufour et al., 2012; Condas et al., 2017a)</w:t>
      </w:r>
      <w:r w:rsidRPr="001057EE">
        <w:rPr>
          <w:rFonts w:ascii="Times New Roman" w:hAnsi="Times New Roman" w:cs="Times New Roman"/>
          <w:sz w:val="24"/>
          <w:szCs w:val="24"/>
          <w:rPrChange w:id="140" w:author="Caitlin Jeffrey" w:date="2024-05-22T09:47:00Z" w16du:dateUtc="2024-05-22T13:47:00Z">
            <w:rPr>
              <w:rFonts w:ascii="Times New Roman" w:hAnsi="Times New Roman" w:cs="Times New Roman"/>
              <w:color w:val="FF00FF"/>
              <w:sz w:val="24"/>
              <w:szCs w:val="24"/>
            </w:rPr>
          </w:rPrChange>
        </w:rPr>
        <w:fldChar w:fldCharType="end"/>
      </w:r>
      <w:r w:rsidRPr="001057EE">
        <w:rPr>
          <w:rFonts w:ascii="Times New Roman" w:hAnsi="Times New Roman" w:cs="Times New Roman"/>
          <w:sz w:val="24"/>
          <w:szCs w:val="24"/>
          <w:rPrChange w:id="141" w:author="Caitlin Jeffrey" w:date="2024-05-22T09:47:00Z" w16du:dateUtc="2024-05-22T13:47:00Z">
            <w:rPr>
              <w:rFonts w:ascii="Times New Roman" w:hAnsi="Times New Roman" w:cs="Times New Roman"/>
              <w:color w:val="FF00FF"/>
              <w:sz w:val="24"/>
              <w:szCs w:val="24"/>
            </w:rPr>
          </w:rPrChange>
        </w:rPr>
        <w:t xml:space="preserve">, </w:t>
      </w:r>
      <w:ins w:id="142" w:author="Caitlin Jeffrey" w:date="2024-05-22T09:59:00Z" w16du:dateUtc="2024-05-22T13:59:00Z">
        <w:r w:rsidR="00557115">
          <w:rPr>
            <w:rFonts w:ascii="Times New Roman" w:hAnsi="Times New Roman" w:cs="Times New Roman"/>
            <w:sz w:val="24"/>
            <w:szCs w:val="24"/>
          </w:rPr>
          <w:t>it is possible that t</w:t>
        </w:r>
        <w:r w:rsidR="00557115" w:rsidRPr="00943CE6">
          <w:rPr>
            <w:rFonts w:ascii="Times New Roman" w:hAnsi="Times New Roman" w:cs="Times New Roman"/>
            <w:sz w:val="24"/>
            <w:szCs w:val="24"/>
          </w:rPr>
          <w:t xml:space="preserve">hese differences </w:t>
        </w:r>
        <w:r w:rsidR="00557115">
          <w:rPr>
            <w:rFonts w:ascii="Times New Roman" w:hAnsi="Times New Roman" w:cs="Times New Roman"/>
            <w:sz w:val="24"/>
            <w:szCs w:val="24"/>
          </w:rPr>
          <w:t xml:space="preserve">may create disparate selective pressure </w:t>
        </w:r>
        <w:r w:rsidR="00557115" w:rsidRPr="00943CE6">
          <w:rPr>
            <w:rFonts w:ascii="Times New Roman" w:hAnsi="Times New Roman" w:cs="Times New Roman"/>
            <w:sz w:val="24"/>
            <w:szCs w:val="24"/>
          </w:rPr>
          <w:t>between conventional and organic farms</w:t>
        </w:r>
        <w:r w:rsidR="00557115">
          <w:rPr>
            <w:rFonts w:ascii="Times New Roman" w:hAnsi="Times New Roman" w:cs="Times New Roman"/>
            <w:sz w:val="24"/>
            <w:szCs w:val="24"/>
          </w:rPr>
          <w:t>, potentially resulting in differences in virulence and impact on SCC.</w:t>
        </w:r>
      </w:ins>
    </w:p>
    <w:p w14:paraId="12954D67" w14:textId="7107C144" w:rsidR="00FF3370" w:rsidRPr="001057EE" w:rsidDel="00557115" w:rsidRDefault="00FF3370" w:rsidP="00105CE5">
      <w:pPr>
        <w:spacing w:line="480" w:lineRule="auto"/>
        <w:ind w:firstLine="720"/>
        <w:rPr>
          <w:del w:id="143" w:author="Caitlin Jeffrey" w:date="2024-05-22T09:59:00Z" w16du:dateUtc="2024-05-22T13:59:00Z"/>
          <w:rFonts w:ascii="Times New Roman" w:hAnsi="Times New Roman" w:cs="Times New Roman"/>
          <w:sz w:val="24"/>
          <w:szCs w:val="24"/>
          <w:rPrChange w:id="144" w:author="Caitlin Jeffrey" w:date="2024-05-22T09:47:00Z" w16du:dateUtc="2024-05-22T13:47:00Z">
            <w:rPr>
              <w:del w:id="145" w:author="Caitlin Jeffrey" w:date="2024-05-22T09:59:00Z" w16du:dateUtc="2024-05-22T13:59:00Z"/>
              <w:rFonts w:ascii="Times New Roman" w:hAnsi="Times New Roman" w:cs="Times New Roman"/>
              <w:color w:val="FF00FF"/>
              <w:sz w:val="24"/>
              <w:szCs w:val="24"/>
            </w:rPr>
          </w:rPrChange>
        </w:rPr>
      </w:pPr>
      <w:del w:id="146" w:author="Caitlin Jeffrey" w:date="2024-05-22T09:59:00Z" w16du:dateUtc="2024-05-22T13:59:00Z">
        <w:r w:rsidRPr="001057EE" w:rsidDel="00557115">
          <w:rPr>
            <w:rFonts w:ascii="Times New Roman" w:hAnsi="Times New Roman" w:cs="Times New Roman"/>
            <w:sz w:val="24"/>
            <w:szCs w:val="24"/>
            <w:rPrChange w:id="147" w:author="Caitlin Jeffrey" w:date="2024-05-22T09:47:00Z" w16du:dateUtc="2024-05-22T13:47:00Z">
              <w:rPr>
                <w:rFonts w:ascii="Times New Roman" w:hAnsi="Times New Roman" w:cs="Times New Roman"/>
                <w:color w:val="FF00FF"/>
                <w:sz w:val="24"/>
                <w:szCs w:val="24"/>
              </w:rPr>
            </w:rPrChange>
          </w:rPr>
          <w:delText xml:space="preserve">and 2) in the absence of antibiotic usage, disparate selective pressures on organic dairies could potentially result in </w:delText>
        </w:r>
      </w:del>
      <w:del w:id="148" w:author="Caitlin Jeffrey" w:date="2024-05-22T09:54:00Z" w16du:dateUtc="2024-05-22T13:54:00Z">
        <w:r w:rsidRPr="001057EE" w:rsidDel="00506085">
          <w:rPr>
            <w:rFonts w:ascii="Times New Roman" w:hAnsi="Times New Roman" w:cs="Times New Roman"/>
            <w:sz w:val="24"/>
            <w:szCs w:val="24"/>
            <w:rPrChange w:id="149" w:author="Caitlin Jeffrey" w:date="2024-05-22T09:47:00Z" w16du:dateUtc="2024-05-22T13:47:00Z">
              <w:rPr>
                <w:rFonts w:ascii="Times New Roman" w:hAnsi="Times New Roman" w:cs="Times New Roman"/>
                <w:color w:val="FF00FF"/>
                <w:sz w:val="24"/>
                <w:szCs w:val="24"/>
              </w:rPr>
            </w:rPrChange>
          </w:rPr>
          <w:delText xml:space="preserve">population </w:delText>
        </w:r>
      </w:del>
      <w:del w:id="150" w:author="Caitlin Jeffrey" w:date="2024-05-22T09:59:00Z" w16du:dateUtc="2024-05-22T13:59:00Z">
        <w:r w:rsidRPr="001057EE" w:rsidDel="00557115">
          <w:rPr>
            <w:rFonts w:ascii="Times New Roman" w:hAnsi="Times New Roman" w:cs="Times New Roman"/>
            <w:sz w:val="24"/>
            <w:szCs w:val="24"/>
            <w:rPrChange w:id="151" w:author="Caitlin Jeffrey" w:date="2024-05-22T09:47:00Z" w16du:dateUtc="2024-05-22T13:47:00Z">
              <w:rPr>
                <w:rFonts w:ascii="Times New Roman" w:hAnsi="Times New Roman" w:cs="Times New Roman"/>
                <w:color w:val="FF00FF"/>
                <w:sz w:val="24"/>
                <w:szCs w:val="24"/>
              </w:rPr>
            </w:rPrChange>
          </w:rPr>
          <w:delText>differences</w:delText>
        </w:r>
      </w:del>
      <w:del w:id="152" w:author="Caitlin Jeffrey" w:date="2024-05-22T09:51:00Z" w16du:dateUtc="2024-05-22T13:51:00Z">
        <w:r w:rsidRPr="001057EE" w:rsidDel="002905B4">
          <w:rPr>
            <w:rFonts w:ascii="Times New Roman" w:hAnsi="Times New Roman" w:cs="Times New Roman"/>
            <w:sz w:val="24"/>
            <w:szCs w:val="24"/>
            <w:rPrChange w:id="153" w:author="Caitlin Jeffrey" w:date="2024-05-22T09:47:00Z" w16du:dateUtc="2024-05-22T13:47:00Z">
              <w:rPr>
                <w:rFonts w:ascii="Times New Roman" w:hAnsi="Times New Roman" w:cs="Times New Roman"/>
                <w:color w:val="FF00FF"/>
                <w:sz w:val="24"/>
                <w:szCs w:val="24"/>
              </w:rPr>
            </w:rPrChange>
          </w:rPr>
          <w:delText xml:space="preserve"> </w:delText>
        </w:r>
        <w:r w:rsidRPr="001057EE" w:rsidDel="002905B4">
          <w:rPr>
            <w:rFonts w:ascii="Times New Roman" w:hAnsi="Times New Roman" w:cs="Times New Roman"/>
            <w:sz w:val="24"/>
            <w:szCs w:val="24"/>
          </w:rPr>
          <w:delText xml:space="preserve">of mastitis-causing bacteria. </w:delText>
        </w:r>
      </w:del>
      <w:ins w:id="154" w:author="John Barlow" w:date="2024-05-09T15:03:00Z">
        <w:del w:id="155" w:author="Caitlin Jeffrey" w:date="2024-05-22T09:51:00Z" w16du:dateUtc="2024-05-22T13:51:00Z">
          <w:r w:rsidRPr="001057EE" w:rsidDel="002905B4">
            <w:rPr>
              <w:rFonts w:ascii="Times New Roman" w:hAnsi="Times New Roman" w:cs="Times New Roman"/>
              <w:sz w:val="24"/>
              <w:szCs w:val="24"/>
            </w:rPr>
            <w:delText>-</w:delText>
          </w:r>
        </w:del>
      </w:ins>
    </w:p>
    <w:p w14:paraId="04C7189A" w14:textId="6B6822A3" w:rsidR="00FF3370" w:rsidRPr="00105CE5" w:rsidRDefault="00FF3370"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t xml:space="preserve">The current study presents data from a longitudinal, cross-sectional study of 10 certified organic dairy farms in Vermont, U.S. Microbiological analyses of quartermilk samples to identify IMI due to </w:t>
      </w:r>
      <w:del w:id="156" w:author="Caitlin Jeffrey" w:date="2024-05-22T10:00:00Z" w16du:dateUtc="2024-05-22T14:00:00Z">
        <w:r w:rsidRPr="00105CE5" w:rsidDel="00F37621">
          <w:rPr>
            <w:rFonts w:ascii="Times New Roman" w:hAnsi="Times New Roman" w:cs="Times New Roman"/>
            <w:sz w:val="24"/>
            <w:szCs w:val="24"/>
          </w:rPr>
          <w:delText>non-</w:delText>
        </w:r>
        <w:r w:rsidRPr="00105CE5" w:rsidDel="00F37621">
          <w:rPr>
            <w:rFonts w:ascii="Times New Roman" w:hAnsi="Times New Roman" w:cs="Times New Roman"/>
            <w:i/>
            <w:iCs/>
            <w:sz w:val="24"/>
            <w:szCs w:val="24"/>
          </w:rPr>
          <w:delText>aureus</w:delText>
        </w:r>
        <w:r w:rsidRPr="00105CE5" w:rsidDel="00F37621">
          <w:rPr>
            <w:rFonts w:ascii="Times New Roman" w:hAnsi="Times New Roman" w:cs="Times New Roman"/>
            <w:sz w:val="24"/>
            <w:szCs w:val="24"/>
          </w:rPr>
          <w:delText xml:space="preserve"> </w:delText>
        </w:r>
      </w:del>
      <w:r w:rsidRPr="00105CE5">
        <w:rPr>
          <w:rFonts w:ascii="Times New Roman" w:hAnsi="Times New Roman" w:cs="Times New Roman"/>
          <w:sz w:val="24"/>
          <w:szCs w:val="24"/>
        </w:rPr>
        <w:t xml:space="preserve">staphylococci and mammaliicocci were conducted in parallel with determination of quarter-level somatic cell count. The objective was to estimate how quarter SCC varied as a result of infection with the most </w:t>
      </w:r>
      <w:del w:id="157" w:author="Caitlin Jeffrey" w:date="2024-05-22T11:08:00Z" w16du:dateUtc="2024-05-22T15:08:00Z">
        <w:r w:rsidRPr="00105CE5" w:rsidDel="002C4CEC">
          <w:rPr>
            <w:rFonts w:ascii="Times New Roman" w:hAnsi="Times New Roman" w:cs="Times New Roman"/>
            <w:sz w:val="24"/>
            <w:szCs w:val="24"/>
          </w:rPr>
          <w:delText>commonly-isolated</w:delText>
        </w:r>
      </w:del>
      <w:ins w:id="158" w:author="Caitlin Jeffrey" w:date="2024-05-23T08:43:00Z" w16du:dateUtc="2024-05-23T12:43:00Z">
        <w:r w:rsidR="00D21F2D">
          <w:rPr>
            <w:rFonts w:ascii="Times New Roman" w:hAnsi="Times New Roman" w:cs="Times New Roman"/>
            <w:sz w:val="24"/>
            <w:szCs w:val="24"/>
          </w:rPr>
          <w:t xml:space="preserve">frequently </w:t>
        </w:r>
      </w:ins>
      <w:ins w:id="159" w:author="Caitlin Jeffrey" w:date="2024-05-22T11:08:00Z" w16du:dateUtc="2024-05-22T15:08:00Z">
        <w:r w:rsidR="002C4CEC" w:rsidRPr="00105CE5">
          <w:rPr>
            <w:rFonts w:ascii="Times New Roman" w:hAnsi="Times New Roman" w:cs="Times New Roman"/>
            <w:sz w:val="24"/>
            <w:szCs w:val="24"/>
          </w:rPr>
          <w:t>isolated</w:t>
        </w:r>
      </w:ins>
      <w:r w:rsidRPr="00105CE5">
        <w:rPr>
          <w:rFonts w:ascii="Times New Roman" w:hAnsi="Times New Roman" w:cs="Times New Roman"/>
          <w:sz w:val="24"/>
          <w:szCs w:val="24"/>
        </w:rPr>
        <w:t xml:space="preserve"> </w:t>
      </w:r>
      <w:del w:id="160" w:author="Caitlin Jeffrey" w:date="2024-05-22T10:00:00Z" w16du:dateUtc="2024-05-22T14:00:00Z">
        <w:r w:rsidRPr="00493C66" w:rsidDel="00493C66">
          <w:rPr>
            <w:rFonts w:ascii="Times New Roman" w:hAnsi="Times New Roman" w:cs="Times New Roman"/>
            <w:i/>
            <w:iCs/>
            <w:sz w:val="24"/>
            <w:szCs w:val="24"/>
            <w:rPrChange w:id="161" w:author="Caitlin Jeffrey" w:date="2024-05-22T10:00:00Z" w16du:dateUtc="2024-05-22T14:00:00Z">
              <w:rPr>
                <w:rFonts w:ascii="Times New Roman" w:hAnsi="Times New Roman" w:cs="Times New Roman"/>
                <w:sz w:val="24"/>
                <w:szCs w:val="24"/>
              </w:rPr>
            </w:rPrChange>
          </w:rPr>
          <w:delText>NASM</w:delText>
        </w:r>
        <w:r w:rsidRPr="00105CE5" w:rsidDel="00493C66">
          <w:rPr>
            <w:rFonts w:ascii="Times New Roman" w:hAnsi="Times New Roman" w:cs="Times New Roman"/>
            <w:sz w:val="24"/>
            <w:szCs w:val="24"/>
          </w:rPr>
          <w:delText xml:space="preserve"> </w:delText>
        </w:r>
      </w:del>
      <w:ins w:id="162" w:author="Caitlin Jeffrey" w:date="2024-05-22T10:00:00Z" w16du:dateUtc="2024-05-22T14:00:00Z">
        <w:r w:rsidR="00493C66">
          <w:rPr>
            <w:rFonts w:ascii="Times New Roman" w:hAnsi="Times New Roman" w:cs="Times New Roman"/>
            <w:i/>
            <w:iCs/>
            <w:sz w:val="24"/>
            <w:szCs w:val="24"/>
          </w:rPr>
          <w:t>Staph.</w:t>
        </w:r>
        <w:r w:rsidR="00493C66" w:rsidRPr="00105CE5">
          <w:rPr>
            <w:rFonts w:ascii="Times New Roman" w:hAnsi="Times New Roman" w:cs="Times New Roman"/>
            <w:sz w:val="24"/>
            <w:szCs w:val="24"/>
          </w:rPr>
          <w:t xml:space="preserve"> </w:t>
        </w:r>
      </w:ins>
      <w:r w:rsidRPr="00105CE5">
        <w:rPr>
          <w:rFonts w:ascii="Times New Roman" w:hAnsi="Times New Roman" w:cs="Times New Roman"/>
          <w:sz w:val="24"/>
          <w:szCs w:val="24"/>
        </w:rPr>
        <w:t>species,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1CC936DA" w:rsidR="00FF3370" w:rsidRPr="00B37F00" w:rsidRDefault="00FF3370" w:rsidP="00EE0C1B">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lastRenderedPageBreak/>
        <w:t xml:space="preserve">Samples included in the current study </w:t>
      </w:r>
      <w:del w:id="163" w:author="Caitlin Jeffrey" w:date="2024-05-21T09:34:00Z" w16du:dateUtc="2024-05-21T13:34:00Z">
        <w:r w:rsidRPr="00D03DE9" w:rsidDel="00C66685">
          <w:rPr>
            <w:rFonts w:ascii="Times New Roman" w:hAnsi="Times New Roman" w:cs="Times New Roman"/>
            <w:sz w:val="24"/>
            <w:szCs w:val="24"/>
          </w:rPr>
          <w:delText>are a subset of mammary quarter milk samples collected during a</w:delText>
        </w:r>
      </w:del>
      <w:ins w:id="164" w:author="John Barlow" w:date="2024-05-06T12:44:00Z">
        <w:del w:id="165" w:author="Caitlin Jeffrey" w:date="2024-05-21T09:34:00Z" w16du:dateUtc="2024-05-21T13:34:00Z">
          <w:r w:rsidDel="00C66685">
            <w:rPr>
              <w:rFonts w:ascii="Times New Roman" w:hAnsi="Times New Roman" w:cs="Times New Roman"/>
              <w:sz w:val="24"/>
              <w:szCs w:val="24"/>
            </w:rPr>
            <w:delText>A</w:delText>
          </w:r>
        </w:del>
      </w:ins>
      <w:del w:id="166" w:author="Caitlin Jeffrey" w:date="2024-05-21T09:34:00Z" w16du:dateUtc="2024-05-21T13:34:00Z">
        <w:r w:rsidRPr="00D03DE9" w:rsidDel="00C66685">
          <w:rPr>
            <w:rFonts w:ascii="Times New Roman" w:hAnsi="Times New Roman" w:cs="Times New Roman"/>
            <w:sz w:val="24"/>
            <w:szCs w:val="24"/>
          </w:rPr>
          <w:delText xml:space="preserve"> </w:delText>
        </w:r>
      </w:del>
      <w:ins w:id="167" w:author="Caitlin Jeffrey" w:date="2024-05-21T09:34:00Z" w16du:dateUtc="2024-05-21T13:34:00Z">
        <w:r>
          <w:rPr>
            <w:rFonts w:ascii="Times New Roman" w:hAnsi="Times New Roman" w:cs="Times New Roman"/>
            <w:sz w:val="24"/>
            <w:szCs w:val="24"/>
          </w:rPr>
          <w:t xml:space="preserve">were collected during a </w:t>
        </w:r>
      </w:ins>
      <w:r w:rsidRPr="00D03DE9">
        <w:rPr>
          <w:rFonts w:ascii="Times New Roman" w:hAnsi="Times New Roman" w:cs="Times New Roman"/>
          <w:sz w:val="24"/>
          <w:szCs w:val="24"/>
        </w:rPr>
        <w:t xml:space="preserve">longitudinal, cross-sectional </w:t>
      </w:r>
      <w:ins w:id="168" w:author="Caitlin Jeffrey" w:date="2024-05-21T09:35:00Z" w16du:dateUtc="2024-05-21T13:35:00Z">
        <w:r>
          <w:rPr>
            <w:rFonts w:ascii="Times New Roman" w:hAnsi="Times New Roman" w:cs="Times New Roman"/>
            <w:sz w:val="24"/>
            <w:szCs w:val="24"/>
          </w:rPr>
          <w:t xml:space="preserve">observational </w:t>
        </w:r>
      </w:ins>
      <w:r w:rsidRPr="00D03DE9">
        <w:rPr>
          <w:rFonts w:ascii="Times New Roman" w:hAnsi="Times New Roman" w:cs="Times New Roman"/>
          <w:sz w:val="24"/>
          <w:szCs w:val="24"/>
        </w:rPr>
        <w:t>study of 10 certified organic dairy farms in Vermont (US)</w:t>
      </w:r>
      <w:del w:id="169" w:author="John Barlow" w:date="2024-05-06T12:44:00Z">
        <w:r w:rsidRPr="00D03DE9" w:rsidDel="00F65E58">
          <w:rPr>
            <w:rFonts w:ascii="Times New Roman" w:hAnsi="Times New Roman" w:cs="Times New Roman"/>
            <w:sz w:val="24"/>
            <w:szCs w:val="24"/>
          </w:rPr>
          <w:delText>. The study</w:delText>
        </w:r>
      </w:del>
      <w:del w:id="170" w:author="Caitlin Jeffrey" w:date="2024-05-21T09:36:00Z" w16du:dateUtc="2024-05-21T13:36:00Z">
        <w:r w:rsidRPr="00D03DE9" w:rsidDel="00252541">
          <w:rPr>
            <w:rFonts w:ascii="Times New Roman" w:hAnsi="Times New Roman" w:cs="Times New Roman"/>
            <w:sz w:val="24"/>
            <w:szCs w:val="24"/>
          </w:rPr>
          <w:delText xml:space="preserve"> was</w:delText>
        </w:r>
      </w:del>
      <w:r w:rsidRPr="00D03DE9">
        <w:rPr>
          <w:rFonts w:ascii="Times New Roman" w:hAnsi="Times New Roman" w:cs="Times New Roman"/>
          <w:sz w:val="24"/>
          <w:szCs w:val="24"/>
        </w:rPr>
        <w:t xml:space="preserve"> carried out in Winter 2019-2020. </w:t>
      </w:r>
      <w:del w:id="171" w:author="Caitlin Jeffrey" w:date="2024-05-21T09:56:00Z" w16du:dateUtc="2024-05-21T13:56:00Z">
        <w:r w:rsidRPr="00D03DE9" w:rsidDel="009305C9">
          <w:rPr>
            <w:rFonts w:ascii="Times New Roman" w:eastAsia="Times New Roman" w:hAnsi="Times New Roman" w:cs="Times New Roman"/>
            <w:color w:val="000000"/>
            <w:kern w:val="0"/>
            <w:sz w:val="24"/>
            <w:szCs w:val="24"/>
            <w14:ligatures w14:val="none"/>
          </w:rPr>
          <w:delText xml:space="preserve">Participating </w:delText>
        </w:r>
      </w:del>
      <w:ins w:id="172" w:author="Caitlin Jeffrey" w:date="2024-05-21T09:56:00Z" w16du:dateUtc="2024-05-21T13:56:00Z">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w:t>
        </w:r>
      </w:ins>
      <w:r w:rsidRPr="00D03DE9">
        <w:rPr>
          <w:rFonts w:ascii="Times New Roman" w:eastAsia="Times New Roman" w:hAnsi="Times New Roman" w:cs="Times New Roman"/>
          <w:color w:val="000000"/>
          <w:kern w:val="0"/>
          <w:sz w:val="24"/>
          <w:szCs w:val="24"/>
          <w14:ligatures w14:val="none"/>
        </w:rPr>
        <w:t xml:space="preserve">farms </w:t>
      </w:r>
      <w:ins w:id="173" w:author="Caitlin Jeffrey" w:date="2024-05-21T09:55:00Z" w16du:dateUtc="2024-05-21T13:55:00Z">
        <w:r>
          <w:rPr>
            <w:rFonts w:ascii="Times New Roman" w:eastAsia="Times New Roman" w:hAnsi="Times New Roman" w:cs="Times New Roman"/>
            <w:color w:val="000000"/>
            <w:kern w:val="0"/>
            <w:sz w:val="24"/>
            <w:szCs w:val="24"/>
            <w14:ligatures w14:val="none"/>
          </w:rPr>
          <w:t xml:space="preserve">were a non-probability </w:t>
        </w:r>
      </w:ins>
      <w:ins w:id="174" w:author="Caitlin Jeffrey" w:date="2024-05-21T10:06:00Z" w16du:dateUtc="2024-05-21T14:06:00Z">
        <w:r>
          <w:rPr>
            <w:rFonts w:ascii="Times New Roman" w:eastAsia="Times New Roman" w:hAnsi="Times New Roman" w:cs="Times New Roman"/>
            <w:color w:val="000000"/>
            <w:kern w:val="0"/>
            <w:sz w:val="24"/>
            <w:szCs w:val="24"/>
            <w14:ligatures w14:val="none"/>
          </w:rPr>
          <w:t>sub</w:t>
        </w:r>
      </w:ins>
      <w:ins w:id="175" w:author="Caitlin Jeffrey" w:date="2024-05-21T09:55:00Z" w16du:dateUtc="2024-05-21T13:55:00Z">
        <w:r>
          <w:rPr>
            <w:rFonts w:ascii="Times New Roman" w:eastAsia="Times New Roman" w:hAnsi="Times New Roman" w:cs="Times New Roman"/>
            <w:color w:val="000000"/>
            <w:kern w:val="0"/>
            <w:sz w:val="24"/>
            <w:szCs w:val="24"/>
            <w14:ligatures w14:val="none"/>
          </w:rPr>
          <w:t>sample</w:t>
        </w:r>
      </w:ins>
      <w:ins w:id="176" w:author="Caitlin Jeffrey" w:date="2024-05-21T09:56:00Z" w16du:dateUtc="2024-05-21T13:56:00Z">
        <w:r>
          <w:rPr>
            <w:rFonts w:ascii="Times New Roman" w:eastAsia="Times New Roman" w:hAnsi="Times New Roman" w:cs="Times New Roman"/>
            <w:color w:val="000000"/>
            <w:kern w:val="0"/>
            <w:sz w:val="24"/>
            <w:szCs w:val="24"/>
            <w14:ligatures w14:val="none"/>
          </w:rPr>
          <w:t xml:space="preserve"> of certified organic dairies in Verm</w:t>
        </w:r>
      </w:ins>
      <w:ins w:id="177" w:author="Caitlin Jeffrey" w:date="2024-05-21T09:57:00Z" w16du:dateUtc="2024-05-21T13:57:00Z">
        <w:r>
          <w:rPr>
            <w:rFonts w:ascii="Times New Roman" w:eastAsia="Times New Roman" w:hAnsi="Times New Roman" w:cs="Times New Roman"/>
            <w:color w:val="000000"/>
            <w:kern w:val="0"/>
            <w:sz w:val="24"/>
            <w:szCs w:val="24"/>
            <w14:ligatures w14:val="none"/>
          </w:rPr>
          <w:t>ont</w:t>
        </w:r>
      </w:ins>
      <w:ins w:id="178" w:author="Caitlin Jeffrey" w:date="2024-05-21T09:56:00Z" w16du:dateUtc="2024-05-21T13:56:00Z">
        <w:r>
          <w:rPr>
            <w:rFonts w:ascii="Times New Roman" w:eastAsia="Times New Roman" w:hAnsi="Times New Roman" w:cs="Times New Roman"/>
            <w:color w:val="000000"/>
            <w:kern w:val="0"/>
            <w:sz w:val="24"/>
            <w:szCs w:val="24"/>
            <w14:ligatures w14:val="none"/>
          </w:rPr>
          <w:t xml:space="preserve"> which had participated in previous stud</w:t>
        </w:r>
      </w:ins>
      <w:ins w:id="179" w:author="Caitlin Jeffrey" w:date="2024-05-21T10:06:00Z" w16du:dateUtc="2024-05-21T14:06:00Z">
        <w:r>
          <w:rPr>
            <w:rFonts w:ascii="Times New Roman" w:eastAsia="Times New Roman" w:hAnsi="Times New Roman" w:cs="Times New Roman"/>
            <w:color w:val="000000"/>
            <w:kern w:val="0"/>
            <w:sz w:val="24"/>
            <w:szCs w:val="24"/>
            <w14:ligatures w14:val="none"/>
          </w:rPr>
          <w:t>ies</w:t>
        </w:r>
      </w:ins>
      <w:ins w:id="180" w:author="Caitlin Jeffrey" w:date="2024-05-21T10:00:00Z" w16du:dateUtc="2024-05-21T14:00:00Z">
        <w:r>
          <w:rPr>
            <w:rFonts w:ascii="Times New Roman" w:eastAsia="Times New Roman" w:hAnsi="Times New Roman" w:cs="Times New Roman"/>
            <w:color w:val="000000"/>
            <w:kern w:val="0"/>
            <w:sz w:val="24"/>
            <w:szCs w:val="24"/>
            <w14:ligatures w14:val="none"/>
          </w:rPr>
          <w:t xml:space="preserve">, </w:t>
        </w:r>
      </w:ins>
      <w:ins w:id="181" w:author="Caitlin Jeffrey" w:date="2024-05-21T10:04:00Z" w16du:dateUtc="2024-05-21T14:04:00Z">
        <w:r>
          <w:rPr>
            <w:rFonts w:ascii="Times New Roman" w:eastAsia="Times New Roman" w:hAnsi="Times New Roman" w:cs="Times New Roman"/>
            <w:color w:val="000000"/>
            <w:kern w:val="0"/>
            <w:sz w:val="24"/>
            <w:szCs w:val="24"/>
            <w14:ligatures w14:val="none"/>
          </w:rPr>
          <w:t>and</w:t>
        </w:r>
      </w:ins>
      <w:ins w:id="182" w:author="Caitlin Jeffrey" w:date="2024-05-21T10:00:00Z" w16du:dateUtc="2024-05-21T14:00:00Z">
        <w:r>
          <w:rPr>
            <w:rFonts w:ascii="Times New Roman" w:eastAsia="Times New Roman" w:hAnsi="Times New Roman" w:cs="Times New Roman"/>
            <w:color w:val="000000"/>
            <w:kern w:val="0"/>
            <w:sz w:val="24"/>
            <w:szCs w:val="24"/>
            <w14:ligatures w14:val="none"/>
          </w:rPr>
          <w:t xml:space="preserve"> inclusion criteria </w:t>
        </w:r>
      </w:ins>
      <w:ins w:id="183" w:author="Caitlin Jeffrey" w:date="2024-05-21T10:01:00Z" w16du:dateUtc="2024-05-21T14:01:00Z">
        <w:r>
          <w:rPr>
            <w:rFonts w:ascii="Times New Roman" w:eastAsia="Times New Roman" w:hAnsi="Times New Roman" w:cs="Times New Roman"/>
            <w:color w:val="000000"/>
            <w:kern w:val="0"/>
            <w:sz w:val="24"/>
            <w:szCs w:val="24"/>
            <w14:ligatures w14:val="none"/>
          </w:rPr>
          <w:t xml:space="preserve">included: 1) </w:t>
        </w:r>
      </w:ins>
      <w:ins w:id="184" w:author="Caitlin Jeffrey" w:date="2024-05-21T10:00:00Z" w16du:dateUtc="2024-05-21T14:00:00Z">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ins>
      <w:ins w:id="185" w:author="Caitlin Jeffrey" w:date="2024-05-21T10:05:00Z" w16du:dateUtc="2024-05-21T14:05:00Z">
        <w:r>
          <w:rPr>
            <w:rFonts w:ascii="Times New Roman" w:hAnsi="Times New Roman" w:cs="Times New Roman"/>
            <w:sz w:val="24"/>
            <w:szCs w:val="24"/>
          </w:rPr>
          <w:t>-</w:t>
        </w:r>
      </w:ins>
      <w:ins w:id="186" w:author="Caitlin Jeffrey" w:date="2024-05-21T10:00:00Z" w16du:dateUtc="2024-05-21T14:00:00Z">
        <w:r w:rsidRPr="00C46E53">
          <w:rPr>
            <w:rFonts w:ascii="Times New Roman" w:hAnsi="Times New Roman" w:cs="Times New Roman"/>
            <w:sz w:val="24"/>
            <w:szCs w:val="24"/>
          </w:rPr>
          <w:t>120 cows</w:t>
        </w:r>
      </w:ins>
      <w:ins w:id="187" w:author="Caitlin Jeffrey" w:date="2024-05-21T10:01:00Z" w16du:dateUtc="2024-05-21T14:01:00Z">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ins>
      <w:ins w:id="188" w:author="Caitlin Jeffrey" w:date="2024-05-21T10:03:00Z" w16du:dateUtc="2024-05-21T14:03:00Z">
        <w:r>
          <w:rPr>
            <w:rFonts w:ascii="Times New Roman" w:hAnsi="Times New Roman" w:cs="Times New Roman"/>
            <w:sz w:val="24"/>
            <w:szCs w:val="24"/>
          </w:rPr>
          <w:t>/</w:t>
        </w:r>
      </w:ins>
      <w:ins w:id="189" w:author="Caitlin Jeffrey" w:date="2024-05-21T10:01:00Z" w16du:dateUtc="2024-05-21T14:01:00Z">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w:t>
        </w:r>
      </w:ins>
      <w:ins w:id="190" w:author="Caitlin Jeffrey" w:date="2024-05-21T10:02:00Z" w16du:dateUtc="2024-05-21T14:02:00Z">
        <w:r>
          <w:rPr>
            <w:rFonts w:ascii="Times New Roman" w:hAnsi="Times New Roman" w:cs="Times New Roman"/>
            <w:sz w:val="24"/>
            <w:szCs w:val="24"/>
          </w:rPr>
          <w:t xml:space="preserve">system </w:t>
        </w:r>
      </w:ins>
      <w:ins w:id="191" w:author="Caitlin Jeffrey" w:date="2024-05-21T10:01:00Z" w16du:dateUtc="2024-05-21T14:01:00Z">
        <w:r>
          <w:rPr>
            <w:rFonts w:ascii="Times New Roman" w:hAnsi="Times New Roman" w:cs="Times New Roman"/>
            <w:sz w:val="24"/>
            <w:szCs w:val="24"/>
          </w:rPr>
          <w:t xml:space="preserve">to house </w:t>
        </w:r>
      </w:ins>
      <w:ins w:id="192" w:author="Caitlin Jeffrey" w:date="2024-05-21T10:02:00Z" w16du:dateUtc="2024-05-21T14:02:00Z">
        <w:r>
          <w:rPr>
            <w:rFonts w:ascii="Times New Roman" w:hAnsi="Times New Roman" w:cs="Times New Roman"/>
            <w:sz w:val="24"/>
            <w:szCs w:val="24"/>
          </w:rPr>
          <w:t xml:space="preserve">their </w:t>
        </w:r>
      </w:ins>
      <w:ins w:id="193" w:author="Caitlin Jeffrey" w:date="2024-05-21T10:01:00Z" w16du:dateUtc="2024-05-21T14:01:00Z">
        <w:r>
          <w:rPr>
            <w:rFonts w:ascii="Times New Roman" w:hAnsi="Times New Roman" w:cs="Times New Roman"/>
            <w:sz w:val="24"/>
            <w:szCs w:val="24"/>
          </w:rPr>
          <w:t xml:space="preserve">lactating </w:t>
        </w:r>
      </w:ins>
      <w:ins w:id="194" w:author="Caitlin Jeffrey" w:date="2024-05-21T10:02:00Z" w16du:dateUtc="2024-05-21T14:02:00Z">
        <w:r>
          <w:rPr>
            <w:rFonts w:ascii="Times New Roman" w:hAnsi="Times New Roman" w:cs="Times New Roman"/>
            <w:sz w:val="24"/>
            <w:szCs w:val="24"/>
          </w:rPr>
          <w:t>dairy cows.</w:t>
        </w:r>
      </w:ins>
      <w:ins w:id="195" w:author="Caitlin Jeffrey" w:date="2024-05-21T10:03:00Z" w16du:dateUtc="2024-05-21T14:03:00Z">
        <w:r>
          <w:rPr>
            <w:rFonts w:ascii="Times New Roman" w:eastAsia="Times New Roman" w:hAnsi="Times New Roman" w:cs="Times New Roman"/>
            <w:color w:val="000000"/>
            <w:kern w:val="0"/>
            <w:sz w:val="24"/>
            <w:szCs w:val="24"/>
            <w14:ligatures w14:val="none"/>
          </w:rPr>
          <w:t xml:space="preserve"> For the purposes of </w:t>
        </w:r>
      </w:ins>
      <w:ins w:id="196" w:author="Caitlin Jeffrey" w:date="2024-05-21T10:04:00Z" w16du:dateUtc="2024-05-21T14:04:00Z">
        <w:r>
          <w:rPr>
            <w:rFonts w:ascii="Times New Roman" w:eastAsia="Times New Roman" w:hAnsi="Times New Roman" w:cs="Times New Roman"/>
            <w:color w:val="000000"/>
            <w:kern w:val="0"/>
            <w:sz w:val="24"/>
            <w:szCs w:val="24"/>
            <w14:ligatures w14:val="none"/>
          </w:rPr>
          <w:t xml:space="preserve">a </w:t>
        </w:r>
      </w:ins>
      <w:ins w:id="197" w:author="Caitlin Jeffrey" w:date="2024-05-21T10:15:00Z" w16du:dateUtc="2024-05-21T14:15:00Z">
        <w:r>
          <w:rPr>
            <w:rFonts w:ascii="Times New Roman" w:eastAsia="Times New Roman" w:hAnsi="Times New Roman" w:cs="Times New Roman"/>
            <w:color w:val="000000"/>
            <w:kern w:val="0"/>
            <w:sz w:val="24"/>
            <w:szCs w:val="24"/>
            <w14:ligatures w14:val="none"/>
          </w:rPr>
          <w:t>separate</w:t>
        </w:r>
      </w:ins>
      <w:ins w:id="198" w:author="Caitlin Jeffrey" w:date="2024-05-21T10:04:00Z" w16du:dateUtc="2024-05-21T14:04:00Z">
        <w:r>
          <w:rPr>
            <w:rFonts w:ascii="Times New Roman" w:eastAsia="Times New Roman" w:hAnsi="Times New Roman" w:cs="Times New Roman"/>
            <w:color w:val="000000"/>
            <w:kern w:val="0"/>
            <w:sz w:val="24"/>
            <w:szCs w:val="24"/>
            <w14:ligatures w14:val="none"/>
          </w:rPr>
          <w:t xml:space="preserve"> study, a</w:t>
        </w:r>
      </w:ins>
      <w:ins w:id="199" w:author="Caitlin Jeffrey" w:date="2024-05-21T10:03:00Z" w16du:dateUtc="2024-05-21T14:03:00Z">
        <w:r>
          <w:rPr>
            <w:rFonts w:ascii="Times New Roman" w:eastAsia="Times New Roman" w:hAnsi="Times New Roman" w:cs="Times New Roman"/>
            <w:color w:val="000000"/>
            <w:kern w:val="0"/>
            <w:sz w:val="24"/>
            <w:szCs w:val="24"/>
            <w14:ligatures w14:val="none"/>
          </w:rPr>
          <w:t xml:space="preserve">n </w:t>
        </w:r>
      </w:ins>
      <w:ins w:id="200" w:author="Caitlin Jeffrey" w:date="2024-05-21T09:58:00Z" w16du:dateUtc="2024-05-21T13:58:00Z">
        <w:r w:rsidRPr="003A63CF">
          <w:rPr>
            <w:rFonts w:ascii="Times New Roman" w:eastAsia="Times New Roman" w:hAnsi="Times New Roman" w:cs="Times New Roman"/>
            <w:color w:val="000000"/>
            <w:kern w:val="0"/>
            <w:sz w:val="24"/>
            <w:szCs w:val="24"/>
            <w14:ligatures w14:val="none"/>
          </w:rPr>
          <w:t xml:space="preserve">equal number of herds using each </w:t>
        </w:r>
      </w:ins>
      <w:ins w:id="201" w:author="Caitlin Jeffrey" w:date="2024-05-21T10:04:00Z" w16du:dateUtc="2024-05-21T14:04:00Z">
        <w:r>
          <w:rPr>
            <w:rFonts w:ascii="Times New Roman" w:eastAsia="Times New Roman" w:hAnsi="Times New Roman" w:cs="Times New Roman"/>
            <w:color w:val="000000"/>
            <w:kern w:val="0"/>
            <w:sz w:val="24"/>
            <w:szCs w:val="24"/>
            <w14:ligatures w14:val="none"/>
          </w:rPr>
          <w:t xml:space="preserve">of the two </w:t>
        </w:r>
      </w:ins>
      <w:ins w:id="202" w:author="Caitlin Jeffrey" w:date="2024-05-21T09:58:00Z" w16du:dateUtc="2024-05-21T13:58:00Z">
        <w:r w:rsidRPr="003A63CF">
          <w:rPr>
            <w:rFonts w:ascii="Times New Roman" w:eastAsia="Times New Roman" w:hAnsi="Times New Roman" w:cs="Times New Roman"/>
            <w:color w:val="000000"/>
            <w:kern w:val="0"/>
            <w:sz w:val="24"/>
            <w:szCs w:val="24"/>
            <w14:ligatures w14:val="none"/>
          </w:rPr>
          <w:t>bedding type</w:t>
        </w:r>
      </w:ins>
      <w:ins w:id="203" w:author="Caitlin Jeffrey" w:date="2024-05-21T10:04:00Z" w16du:dateUtc="2024-05-21T14:04:00Z">
        <w:r>
          <w:rPr>
            <w:rFonts w:ascii="Times New Roman" w:eastAsia="Times New Roman" w:hAnsi="Times New Roman" w:cs="Times New Roman"/>
            <w:color w:val="000000"/>
            <w:kern w:val="0"/>
            <w:sz w:val="24"/>
            <w:szCs w:val="24"/>
            <w14:ligatures w14:val="none"/>
          </w:rPr>
          <w:t>s</w:t>
        </w:r>
      </w:ins>
      <w:ins w:id="204" w:author="Caitlin Jeffrey" w:date="2024-05-21T09:58:00Z" w16du:dateUtc="2024-05-21T13:58:00Z">
        <w:r w:rsidRPr="003A63CF">
          <w:rPr>
            <w:rFonts w:ascii="Times New Roman" w:eastAsia="Times New Roman" w:hAnsi="Times New Roman" w:cs="Times New Roman"/>
            <w:color w:val="000000"/>
            <w:kern w:val="0"/>
            <w:sz w:val="24"/>
            <w:szCs w:val="24"/>
            <w14:ligatures w14:val="none"/>
          </w:rPr>
          <w:t xml:space="preserve"> </w:t>
        </w:r>
      </w:ins>
      <w:ins w:id="205" w:author="Caitlin Jeffrey" w:date="2024-05-21T10:04:00Z" w16du:dateUtc="2024-05-21T14:04:00Z">
        <w:r>
          <w:rPr>
            <w:rFonts w:ascii="Times New Roman" w:eastAsia="Times New Roman" w:hAnsi="Times New Roman" w:cs="Times New Roman"/>
            <w:color w:val="000000"/>
            <w:kern w:val="0"/>
            <w:sz w:val="24"/>
            <w:szCs w:val="24"/>
            <w14:ligatures w14:val="none"/>
          </w:rPr>
          <w:t xml:space="preserve">were enrolled. </w:t>
        </w:r>
      </w:ins>
      <w:ins w:id="206" w:author="John Barlow" w:date="2024-05-06T12:45:00Z">
        <w:del w:id="207" w:author="Caitlin Jeffrey" w:date="2024-05-21T09:55:00Z" w16du:dateUtc="2024-05-21T13:55:00Z">
          <w:r w:rsidDel="001479FF">
            <w:rPr>
              <w:rFonts w:ascii="Times New Roman" w:eastAsia="Times New Roman" w:hAnsi="Times New Roman" w:cs="Times New Roman"/>
              <w:color w:val="000000"/>
              <w:kern w:val="0"/>
              <w:sz w:val="24"/>
              <w:szCs w:val="24"/>
              <w14:ligatures w14:val="none"/>
            </w:rPr>
            <w:delText xml:space="preserve">were enrolled… These herds </w:delText>
          </w:r>
        </w:del>
      </w:ins>
      <w:ins w:id="208" w:author="Caitlin Jeffrey" w:date="2024-05-21T10:05:00Z" w16du:dateUtc="2024-05-21T14:05:00Z">
        <w:r>
          <w:rPr>
            <w:rFonts w:ascii="Times New Roman" w:eastAsia="Times New Roman" w:hAnsi="Times New Roman" w:cs="Times New Roman"/>
            <w:color w:val="000000"/>
            <w:kern w:val="0"/>
            <w:sz w:val="24"/>
            <w:szCs w:val="24"/>
            <w14:ligatures w14:val="none"/>
          </w:rPr>
          <w:t>Participating</w:t>
        </w:r>
      </w:ins>
      <w:ins w:id="209" w:author="Caitlin Jeffrey" w:date="2024-05-21T09:55:00Z" w16du:dateUtc="2024-05-21T13:55:00Z">
        <w:r>
          <w:rPr>
            <w:rFonts w:ascii="Times New Roman" w:eastAsia="Times New Roman" w:hAnsi="Times New Roman" w:cs="Times New Roman"/>
            <w:color w:val="000000"/>
            <w:kern w:val="0"/>
            <w:sz w:val="24"/>
            <w:szCs w:val="24"/>
            <w14:ligatures w14:val="none"/>
          </w:rPr>
          <w:t xml:space="preserve"> herds </w:t>
        </w:r>
      </w:ins>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Five farms housed cows in a tiestall bedded with wood shavings, and 5 utilized a bedded pack system (3 actively managed for composting, 2 static). </w:t>
      </w:r>
      <w:r w:rsidRPr="00D03DE9">
        <w:rPr>
          <w:rFonts w:ascii="Times New Roman" w:hAnsi="Times New Roman" w:cs="Times New Roman"/>
          <w:sz w:val="24"/>
          <w:szCs w:val="24"/>
        </w:rPr>
        <w:t>Three visits were completed at 8 farms, with 1 herd sampled twice and 1 herd sampled 4 times before interruption by the COVID-19 pandemic. On average, 33.6 days elapsed between sequential farm visits for each herd (median: 34; range: 27-43). From each herd, 35 lactating cows of varying parity in early- to mid-lactation were</w:t>
      </w:r>
      <w:ins w:id="210" w:author="Caitlin Jeffrey" w:date="2024-05-22T10:11:00Z" w16du:dateUtc="2024-05-22T14:11:00Z">
        <w:r w:rsidR="0046793D">
          <w:rPr>
            <w:rFonts w:ascii="Times New Roman" w:hAnsi="Times New Roman" w:cs="Times New Roman"/>
            <w:sz w:val="24"/>
            <w:szCs w:val="24"/>
          </w:rPr>
          <w:t xml:space="preserve"> enrolled.</w:t>
        </w:r>
      </w:ins>
      <w:r w:rsidRPr="00D03DE9">
        <w:rPr>
          <w:rFonts w:ascii="Times New Roman" w:hAnsi="Times New Roman" w:cs="Times New Roman"/>
          <w:sz w:val="24"/>
          <w:szCs w:val="24"/>
        </w:rPr>
        <w:t xml:space="preserve"> </w:t>
      </w:r>
      <w:ins w:id="211" w:author="Caitlin Jeffrey" w:date="2024-05-22T10:11:00Z" w16du:dateUtc="2024-05-22T14:11:00Z">
        <w:r w:rsidR="00824C85">
          <w:rPr>
            <w:rFonts w:ascii="Times New Roman" w:hAnsi="Times New Roman" w:cs="Times New Roman"/>
            <w:sz w:val="24"/>
            <w:szCs w:val="24"/>
          </w:rPr>
          <w:t>In</w:t>
        </w:r>
      </w:ins>
      <w:ins w:id="212" w:author="Caitlin Jeffrey" w:date="2024-05-22T10:28:00Z" w16du:dateUtc="2024-05-22T14:28:00Z">
        <w:r w:rsidR="00E73315">
          <w:rPr>
            <w:rFonts w:ascii="Times New Roman" w:hAnsi="Times New Roman" w:cs="Times New Roman"/>
            <w:sz w:val="24"/>
            <w:szCs w:val="24"/>
          </w:rPr>
          <w:t xml:space="preserve"> 1 herd</w:t>
        </w:r>
      </w:ins>
      <w:ins w:id="213" w:author="Caitlin Jeffrey" w:date="2024-05-22T10:11:00Z" w16du:dateUtc="2024-05-22T14:11:00Z">
        <w:r w:rsidR="00824C85">
          <w:rPr>
            <w:rFonts w:ascii="Times New Roman" w:hAnsi="Times New Roman" w:cs="Times New Roman"/>
            <w:sz w:val="24"/>
            <w:szCs w:val="24"/>
          </w:rPr>
          <w:t xml:space="preserve"> with </w:t>
        </w:r>
      </w:ins>
      <w:ins w:id="214" w:author="Caitlin Jeffrey" w:date="2024-05-22T10:29:00Z" w16du:dateUtc="2024-05-22T14:29:00Z">
        <w:r w:rsidR="00F21CDC">
          <w:rPr>
            <w:rFonts w:ascii="Times New Roman" w:hAnsi="Times New Roman" w:cs="Times New Roman"/>
            <w:sz w:val="24"/>
            <w:szCs w:val="24"/>
          </w:rPr>
          <w:t>approximately</w:t>
        </w:r>
      </w:ins>
      <w:ins w:id="215" w:author="Caitlin Jeffrey" w:date="2024-05-22T10:28:00Z" w16du:dateUtc="2024-05-22T14:28:00Z">
        <w:r w:rsidR="00E73315">
          <w:rPr>
            <w:rFonts w:ascii="Times New Roman" w:hAnsi="Times New Roman" w:cs="Times New Roman"/>
            <w:sz w:val="24"/>
            <w:szCs w:val="24"/>
          </w:rPr>
          <w:t xml:space="preserve"> </w:t>
        </w:r>
      </w:ins>
      <w:ins w:id="216" w:author="Caitlin Jeffrey" w:date="2024-05-22T10:11:00Z" w16du:dateUtc="2024-05-22T14:11:00Z">
        <w:r w:rsidR="00824C85">
          <w:rPr>
            <w:rFonts w:ascii="Times New Roman" w:hAnsi="Times New Roman" w:cs="Times New Roman"/>
            <w:sz w:val="24"/>
            <w:szCs w:val="24"/>
          </w:rPr>
          <w:t xml:space="preserve">35 lactating cows, all cows were sampled. </w:t>
        </w:r>
      </w:ins>
      <w:ins w:id="217" w:author="Caitlin Jeffrey" w:date="2024-05-22T10:12:00Z" w16du:dateUtc="2024-05-22T14:12:00Z">
        <w:r w:rsidR="007773B4">
          <w:rPr>
            <w:rFonts w:ascii="Times New Roman" w:hAnsi="Times New Roman" w:cs="Times New Roman"/>
            <w:sz w:val="24"/>
            <w:szCs w:val="24"/>
          </w:rPr>
          <w:t xml:space="preserve">In </w:t>
        </w:r>
      </w:ins>
      <w:ins w:id="218" w:author="Caitlin Jeffrey" w:date="2024-05-22T10:28:00Z" w16du:dateUtc="2024-05-22T14:28:00Z">
        <w:r w:rsidR="00E73315">
          <w:rPr>
            <w:rFonts w:ascii="Times New Roman" w:hAnsi="Times New Roman" w:cs="Times New Roman"/>
            <w:sz w:val="24"/>
            <w:szCs w:val="24"/>
          </w:rPr>
          <w:t xml:space="preserve">8 </w:t>
        </w:r>
      </w:ins>
      <w:ins w:id="219" w:author="Caitlin Jeffrey" w:date="2024-05-22T10:12:00Z" w16du:dateUtc="2024-05-22T14:12:00Z">
        <w:r w:rsidR="007773B4">
          <w:rPr>
            <w:rFonts w:ascii="Times New Roman" w:hAnsi="Times New Roman" w:cs="Times New Roman"/>
            <w:sz w:val="24"/>
            <w:szCs w:val="24"/>
          </w:rPr>
          <w:t xml:space="preserve">herds with </w:t>
        </w:r>
      </w:ins>
      <w:ins w:id="220" w:author="Caitlin Jeffrey" w:date="2024-05-22T11:43:00Z" w16du:dateUtc="2024-05-22T15:43:00Z">
        <w:r w:rsidR="004950C5">
          <w:rPr>
            <w:rFonts w:ascii="Times New Roman" w:hAnsi="Times New Roman" w:cs="Times New Roman"/>
            <w:sz w:val="24"/>
            <w:szCs w:val="24"/>
          </w:rPr>
          <w:t>≥ </w:t>
        </w:r>
      </w:ins>
      <w:ins w:id="221" w:author="Caitlin Jeffrey" w:date="2024-05-22T10:12:00Z" w16du:dateUtc="2024-05-22T14:12:00Z">
        <w:r w:rsidR="007773B4">
          <w:rPr>
            <w:rFonts w:ascii="Times New Roman" w:hAnsi="Times New Roman" w:cs="Times New Roman"/>
            <w:sz w:val="24"/>
            <w:szCs w:val="24"/>
          </w:rPr>
          <w:t xml:space="preserve">35 cows and </w:t>
        </w:r>
      </w:ins>
      <w:ins w:id="222" w:author="Caitlin Jeffrey" w:date="2024-05-22T10:29:00Z" w16du:dateUtc="2024-05-22T14:29:00Z">
        <w:r w:rsidR="00F21CDC">
          <w:rPr>
            <w:rFonts w:ascii="Times New Roman" w:hAnsi="Times New Roman" w:cs="Times New Roman"/>
            <w:sz w:val="24"/>
            <w:szCs w:val="24"/>
          </w:rPr>
          <w:t xml:space="preserve">available </w:t>
        </w:r>
      </w:ins>
      <w:ins w:id="223" w:author="Caitlin Jeffrey" w:date="2024-05-22T10:12:00Z" w16du:dateUtc="2024-05-22T14:12:00Z">
        <w:r w:rsidR="007773B4">
          <w:rPr>
            <w:rFonts w:ascii="Times New Roman" w:hAnsi="Times New Roman" w:cs="Times New Roman"/>
            <w:sz w:val="24"/>
            <w:szCs w:val="24"/>
          </w:rPr>
          <w:t xml:space="preserve">DHIA data, </w:t>
        </w:r>
      </w:ins>
      <w:del w:id="224" w:author="Caitlin Jeffrey" w:date="2024-05-22T10:11:00Z" w16du:dateUtc="2024-05-22T14:11:00Z">
        <w:r w:rsidRPr="00D03DE9" w:rsidDel="00824C85">
          <w:rPr>
            <w:rFonts w:ascii="Times New Roman" w:hAnsi="Times New Roman" w:cs="Times New Roman"/>
            <w:sz w:val="24"/>
            <w:szCs w:val="24"/>
          </w:rPr>
          <w:delText xml:space="preserve">chosen at </w:delText>
        </w:r>
      </w:del>
      <w:ins w:id="225" w:author="John Barlow" w:date="2024-05-06T12:48:00Z">
        <w:del w:id="226" w:author="Caitlin Jeffrey" w:date="2024-05-22T10:11:00Z" w16du:dateUtc="2024-05-22T14:11:00Z">
          <w:r w:rsidDel="00824C85">
            <w:rPr>
              <w:rFonts w:ascii="Times New Roman" w:hAnsi="Times New Roman" w:cs="Times New Roman"/>
              <w:sz w:val="24"/>
              <w:szCs w:val="24"/>
            </w:rPr>
            <w:delText xml:space="preserve">using </w:delText>
          </w:r>
        </w:del>
        <w:r>
          <w:rPr>
            <w:rFonts w:ascii="Times New Roman" w:hAnsi="Times New Roman" w:cs="Times New Roman"/>
            <w:sz w:val="24"/>
            <w:szCs w:val="24"/>
          </w:rPr>
          <w:t xml:space="preserve">a stratified </w:t>
        </w:r>
      </w:ins>
      <w:r w:rsidRPr="00D03DE9">
        <w:rPr>
          <w:rFonts w:ascii="Times New Roman" w:hAnsi="Times New Roman" w:cs="Times New Roman"/>
          <w:sz w:val="24"/>
          <w:szCs w:val="24"/>
        </w:rPr>
        <w:t>random</w:t>
      </w:r>
      <w:ins w:id="227" w:author="John Barlow" w:date="2024-05-06T12:48:00Z">
        <w:r>
          <w:rPr>
            <w:rFonts w:ascii="Times New Roman" w:hAnsi="Times New Roman" w:cs="Times New Roman"/>
            <w:sz w:val="24"/>
            <w:szCs w:val="24"/>
          </w:rPr>
          <w:t xml:space="preserve"> approach</w:t>
        </w:r>
      </w:ins>
      <w:r w:rsidRPr="00D03DE9">
        <w:rPr>
          <w:rFonts w:ascii="Times New Roman" w:hAnsi="Times New Roman" w:cs="Times New Roman"/>
          <w:sz w:val="24"/>
          <w:szCs w:val="24"/>
        </w:rPr>
        <w:t xml:space="preserve"> </w:t>
      </w:r>
      <w:del w:id="228" w:author="Caitlin Jeffrey" w:date="2024-05-22T10:12:00Z" w16du:dateUtc="2024-05-22T14:12:00Z">
        <w:r w:rsidRPr="00D03DE9" w:rsidDel="007773B4">
          <w:rPr>
            <w:rFonts w:ascii="Times New Roman" w:hAnsi="Times New Roman" w:cs="Times New Roman"/>
            <w:sz w:val="24"/>
            <w:szCs w:val="24"/>
          </w:rPr>
          <w:delText xml:space="preserve">to be repeatedly sampled for the duration of the study. </w:delText>
        </w:r>
      </w:del>
      <w:ins w:id="229" w:author="John Barlow" w:date="2024-05-06T12:48:00Z">
        <w:del w:id="230" w:author="Caitlin Jeffrey" w:date="2024-05-22T10:12:00Z" w16du:dateUtc="2024-05-22T14:12:00Z">
          <w:r w:rsidDel="007773B4">
            <w:rPr>
              <w:rFonts w:ascii="Times New Roman" w:hAnsi="Times New Roman" w:cs="Times New Roman"/>
              <w:sz w:val="24"/>
              <w:szCs w:val="24"/>
            </w:rPr>
            <w:delText xml:space="preserve">Briefly, </w:delText>
          </w:r>
        </w:del>
      </w:ins>
      <w:ins w:id="231" w:author="Caitlin Jeffrey" w:date="2024-05-22T10:12:00Z" w16du:dateUtc="2024-05-22T14:12:00Z">
        <w:r w:rsidR="007773B4">
          <w:rPr>
            <w:rFonts w:ascii="Times New Roman" w:hAnsi="Times New Roman" w:cs="Times New Roman"/>
            <w:sz w:val="24"/>
            <w:szCs w:val="24"/>
          </w:rPr>
          <w:t xml:space="preserve">was used </w:t>
        </w:r>
      </w:ins>
      <w:ins w:id="232" w:author="John Barlow" w:date="2024-05-06T12:48:00Z">
        <w:del w:id="233" w:author="Caitlin Jeffrey" w:date="2024-05-22T10:12:00Z" w16du:dateUtc="2024-05-22T14:12:00Z">
          <w:r w:rsidDel="007773B4">
            <w:rPr>
              <w:rFonts w:ascii="Times New Roman" w:hAnsi="Times New Roman" w:cs="Times New Roman"/>
              <w:sz w:val="24"/>
              <w:szCs w:val="24"/>
            </w:rPr>
            <w:delText>cows were</w:delText>
          </w:r>
        </w:del>
      </w:ins>
      <w:ins w:id="234" w:author="Caitlin Jeffrey" w:date="2024-05-22T10:12:00Z" w16du:dateUtc="2024-05-22T14:12:00Z">
        <w:r w:rsidR="007773B4">
          <w:rPr>
            <w:rFonts w:ascii="Times New Roman" w:hAnsi="Times New Roman" w:cs="Times New Roman"/>
            <w:sz w:val="24"/>
            <w:szCs w:val="24"/>
          </w:rPr>
          <w:t>with cows</w:t>
        </w:r>
      </w:ins>
      <w:ins w:id="235" w:author="John Barlow" w:date="2024-05-06T12:48:00Z">
        <w:r>
          <w:rPr>
            <w:rFonts w:ascii="Times New Roman" w:hAnsi="Times New Roman" w:cs="Times New Roman"/>
            <w:sz w:val="24"/>
            <w:szCs w:val="24"/>
          </w:rPr>
          <w:t xml:space="preserve"> stratified by</w:t>
        </w:r>
      </w:ins>
      <w:ins w:id="236" w:author="Caitlin Jeffrey" w:date="2024-05-22T10:12:00Z" w16du:dateUtc="2024-05-22T14:12:00Z">
        <w:r w:rsidR="007773B4">
          <w:rPr>
            <w:rFonts w:ascii="Times New Roman" w:hAnsi="Times New Roman" w:cs="Times New Roman"/>
            <w:sz w:val="24"/>
            <w:szCs w:val="24"/>
          </w:rPr>
          <w:t xml:space="preserve"> SCC,</w:t>
        </w:r>
      </w:ins>
      <w:ins w:id="237" w:author="John Barlow" w:date="2024-05-06T12:48:00Z">
        <w:r>
          <w:rPr>
            <w:rFonts w:ascii="Times New Roman" w:hAnsi="Times New Roman" w:cs="Times New Roman"/>
            <w:sz w:val="24"/>
            <w:szCs w:val="24"/>
          </w:rPr>
          <w:t xml:space="preserve"> lactation number</w:t>
        </w:r>
      </w:ins>
      <w:ins w:id="238" w:author="Caitlin Jeffrey" w:date="2024-05-22T10:12:00Z" w16du:dateUtc="2024-05-22T14:12:00Z">
        <w:r w:rsidR="007773B4">
          <w:rPr>
            <w:rFonts w:ascii="Times New Roman" w:hAnsi="Times New Roman" w:cs="Times New Roman"/>
            <w:sz w:val="24"/>
            <w:szCs w:val="24"/>
          </w:rPr>
          <w:t>,</w:t>
        </w:r>
      </w:ins>
      <w:ins w:id="239" w:author="John Barlow" w:date="2024-05-06T12:48:00Z">
        <w:r>
          <w:rPr>
            <w:rFonts w:ascii="Times New Roman" w:hAnsi="Times New Roman" w:cs="Times New Roman"/>
            <w:sz w:val="24"/>
            <w:szCs w:val="24"/>
          </w:rPr>
          <w:t xml:space="preserve"> and</w:t>
        </w:r>
      </w:ins>
      <w:ins w:id="240" w:author="John Barlow" w:date="2024-05-06T12:49:00Z">
        <w:r>
          <w:rPr>
            <w:rFonts w:ascii="Times New Roman" w:hAnsi="Times New Roman" w:cs="Times New Roman"/>
            <w:sz w:val="24"/>
            <w:szCs w:val="24"/>
          </w:rPr>
          <w:t xml:space="preserve"> </w:t>
        </w:r>
        <w:del w:id="241" w:author="Caitlin Jeffrey" w:date="2024-05-22T10:12:00Z" w16du:dateUtc="2024-05-22T14:12:00Z">
          <w:r w:rsidDel="007773B4">
            <w:rPr>
              <w:rFonts w:ascii="Times New Roman" w:hAnsi="Times New Roman" w:cs="Times New Roman"/>
              <w:sz w:val="24"/>
              <w:szCs w:val="24"/>
            </w:rPr>
            <w:delText>days in milk</w:delText>
          </w:r>
        </w:del>
      </w:ins>
      <w:ins w:id="242" w:author="Caitlin Jeffrey" w:date="2024-05-22T10:12:00Z" w16du:dateUtc="2024-05-22T14:12:00Z">
        <w:r w:rsidR="007773B4">
          <w:rPr>
            <w:rFonts w:ascii="Times New Roman" w:hAnsi="Times New Roman" w:cs="Times New Roman"/>
            <w:sz w:val="24"/>
            <w:szCs w:val="24"/>
          </w:rPr>
          <w:t>DIM</w:t>
        </w:r>
      </w:ins>
      <w:ins w:id="243" w:author="John Barlow" w:date="2024-05-06T12:49:00Z">
        <w:r>
          <w:rPr>
            <w:rFonts w:ascii="Times New Roman" w:hAnsi="Times New Roman" w:cs="Times New Roman"/>
            <w:sz w:val="24"/>
            <w:szCs w:val="24"/>
          </w:rPr>
          <w:t xml:space="preserve"> and </w:t>
        </w:r>
      </w:ins>
      <w:ins w:id="244" w:author="Caitlin Jeffrey" w:date="2024-05-22T10:29:00Z" w16du:dateUtc="2024-05-22T14:29:00Z">
        <w:r w:rsidR="00F21CDC">
          <w:rPr>
            <w:rFonts w:ascii="Times New Roman" w:hAnsi="Times New Roman" w:cs="Times New Roman"/>
            <w:sz w:val="24"/>
            <w:szCs w:val="24"/>
          </w:rPr>
          <w:t xml:space="preserve">then </w:t>
        </w:r>
      </w:ins>
      <w:ins w:id="245" w:author="John Barlow" w:date="2024-05-06T12:49:00Z">
        <w:r>
          <w:rPr>
            <w:rFonts w:ascii="Times New Roman" w:hAnsi="Times New Roman" w:cs="Times New Roman"/>
            <w:sz w:val="24"/>
            <w:szCs w:val="24"/>
          </w:rPr>
          <w:t xml:space="preserve">randomly selected </w:t>
        </w:r>
      </w:ins>
      <w:ins w:id="246" w:author="John Barlow" w:date="2024-05-06T12:50:00Z">
        <w:r>
          <w:rPr>
            <w:rFonts w:ascii="Times New Roman" w:hAnsi="Times New Roman" w:cs="Times New Roman"/>
            <w:sz w:val="24"/>
            <w:szCs w:val="24"/>
          </w:rPr>
          <w:t>across these variables.</w:t>
        </w:r>
      </w:ins>
      <w:ins w:id="247" w:author="Caitlin Jeffrey" w:date="2024-05-22T10:12:00Z" w16du:dateUtc="2024-05-22T14:12:00Z">
        <w:r w:rsidR="007773B4">
          <w:rPr>
            <w:rFonts w:ascii="Times New Roman" w:hAnsi="Times New Roman" w:cs="Times New Roman"/>
            <w:sz w:val="24"/>
            <w:szCs w:val="24"/>
          </w:rPr>
          <w:t xml:space="preserve"> In </w:t>
        </w:r>
      </w:ins>
      <w:ins w:id="248" w:author="Caitlin Jeffrey" w:date="2024-05-22T10:29:00Z" w16du:dateUtc="2024-05-22T14:29:00Z">
        <w:r w:rsidR="00E73315">
          <w:rPr>
            <w:rFonts w:ascii="Times New Roman" w:hAnsi="Times New Roman" w:cs="Times New Roman"/>
            <w:sz w:val="24"/>
            <w:szCs w:val="24"/>
          </w:rPr>
          <w:t>1</w:t>
        </w:r>
      </w:ins>
      <w:ins w:id="249" w:author="Caitlin Jeffrey" w:date="2024-05-22T10:25:00Z" w16du:dateUtc="2024-05-22T14:25:00Z">
        <w:r w:rsidR="00E11985">
          <w:rPr>
            <w:rFonts w:ascii="Times New Roman" w:hAnsi="Times New Roman" w:cs="Times New Roman"/>
            <w:sz w:val="24"/>
            <w:szCs w:val="24"/>
          </w:rPr>
          <w:t xml:space="preserve"> </w:t>
        </w:r>
      </w:ins>
      <w:ins w:id="250" w:author="Caitlin Jeffrey" w:date="2024-05-22T10:12:00Z" w16du:dateUtc="2024-05-22T14:12:00Z">
        <w:r w:rsidR="007773B4">
          <w:rPr>
            <w:rFonts w:ascii="Times New Roman" w:hAnsi="Times New Roman" w:cs="Times New Roman"/>
            <w:sz w:val="24"/>
            <w:szCs w:val="24"/>
          </w:rPr>
          <w:t xml:space="preserve">herd with </w:t>
        </w:r>
      </w:ins>
      <w:ins w:id="251" w:author="Caitlin Jeffrey" w:date="2024-05-22T11:43:00Z" w16du:dateUtc="2024-05-22T15:43:00Z">
        <w:r w:rsidR="004950C5">
          <w:rPr>
            <w:rFonts w:ascii="Times New Roman" w:hAnsi="Times New Roman" w:cs="Times New Roman"/>
            <w:sz w:val="24"/>
            <w:szCs w:val="24"/>
          </w:rPr>
          <w:t>≥ </w:t>
        </w:r>
      </w:ins>
      <w:ins w:id="252" w:author="Caitlin Jeffrey" w:date="2024-05-22T10:12:00Z" w16du:dateUtc="2024-05-22T14:12:00Z">
        <w:r w:rsidR="007773B4">
          <w:rPr>
            <w:rFonts w:ascii="Times New Roman" w:hAnsi="Times New Roman" w:cs="Times New Roman"/>
            <w:sz w:val="24"/>
            <w:szCs w:val="24"/>
          </w:rPr>
          <w:t>35 cows and no DHIA</w:t>
        </w:r>
      </w:ins>
      <w:ins w:id="253" w:author="Caitlin Jeffrey" w:date="2024-05-22T10:26:00Z" w16du:dateUtc="2024-05-22T14:26:00Z">
        <w:r w:rsidR="00E11985">
          <w:rPr>
            <w:rFonts w:ascii="Times New Roman" w:hAnsi="Times New Roman" w:cs="Times New Roman"/>
            <w:sz w:val="24"/>
            <w:szCs w:val="24"/>
          </w:rPr>
          <w:t xml:space="preserve"> data</w:t>
        </w:r>
      </w:ins>
      <w:ins w:id="254" w:author="Caitlin Jeffrey" w:date="2024-05-22T10:12:00Z" w16du:dateUtc="2024-05-22T14:12:00Z">
        <w:r w:rsidR="007773B4">
          <w:rPr>
            <w:rFonts w:ascii="Times New Roman" w:hAnsi="Times New Roman" w:cs="Times New Roman"/>
            <w:sz w:val="24"/>
            <w:szCs w:val="24"/>
          </w:rPr>
          <w:t xml:space="preserve">, </w:t>
        </w:r>
      </w:ins>
      <w:ins w:id="255" w:author="Caitlin Jeffrey" w:date="2024-05-22T10:13:00Z" w16du:dateUtc="2024-05-22T14:13:00Z">
        <w:r w:rsidR="00444F7E">
          <w:rPr>
            <w:rFonts w:ascii="Times New Roman" w:hAnsi="Times New Roman" w:cs="Times New Roman"/>
            <w:sz w:val="24"/>
            <w:szCs w:val="24"/>
          </w:rPr>
          <w:t>the producer</w:t>
        </w:r>
      </w:ins>
      <w:ins w:id="256" w:author="Caitlin Jeffrey" w:date="2024-05-22T10:26:00Z" w16du:dateUtc="2024-05-22T14:26:00Z">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ins>
      <w:ins w:id="257" w:author="Caitlin Jeffrey" w:date="2024-05-22T10:28:00Z" w16du:dateUtc="2024-05-22T14:28:00Z">
        <w:r w:rsidR="00410DD9">
          <w:rPr>
            <w:rFonts w:ascii="Times New Roman" w:hAnsi="Times New Roman" w:cs="Times New Roman"/>
            <w:sz w:val="24"/>
            <w:szCs w:val="24"/>
          </w:rPr>
          <w:t xml:space="preserve"> in early lactation</w:t>
        </w:r>
      </w:ins>
      <w:ins w:id="258" w:author="Caitlin Jeffrey" w:date="2024-05-22T10:26:00Z" w16du:dateUtc="2024-05-22T14:26:00Z">
        <w:r w:rsidR="001B6098">
          <w:rPr>
            <w:rFonts w:ascii="Times New Roman" w:hAnsi="Times New Roman" w:cs="Times New Roman"/>
            <w:sz w:val="24"/>
            <w:szCs w:val="24"/>
          </w:rPr>
          <w:t xml:space="preserve"> that would be in lactation throughout the duration of the study.</w:t>
        </w:r>
      </w:ins>
      <w:ins w:id="259" w:author="Caitlin Jeffrey" w:date="2024-05-22T10:13:00Z" w16du:dateUtc="2024-05-22T14:13:00Z">
        <w:r w:rsidR="00444F7E">
          <w:rPr>
            <w:rFonts w:ascii="Times New Roman" w:hAnsi="Times New Roman" w:cs="Times New Roman"/>
            <w:sz w:val="24"/>
            <w:szCs w:val="24"/>
          </w:rPr>
          <w:t xml:space="preserve"> </w:t>
        </w:r>
      </w:ins>
      <w:ins w:id="260" w:author="John Barlow" w:date="2024-05-06T12:48:00Z">
        <w:del w:id="261" w:author="Caitlin Jeffrey" w:date="2024-05-22T10:30:00Z" w16du:dateUtc="2024-05-22T14:30:00Z">
          <w:r w:rsidDel="00381FE5">
            <w:rPr>
              <w:rFonts w:ascii="Times New Roman" w:hAnsi="Times New Roman" w:cs="Times New Roman"/>
              <w:sz w:val="24"/>
              <w:szCs w:val="24"/>
            </w:rPr>
            <w:delText xml:space="preserve"> </w:delText>
          </w:r>
        </w:del>
      </w:ins>
      <w:r w:rsidRPr="00D03DE9">
        <w:rPr>
          <w:rFonts w:ascii="Times New Roman" w:hAnsi="Times New Roman" w:cs="Times New Roman"/>
          <w:sz w:val="24"/>
          <w:szCs w:val="24"/>
        </w:rPr>
        <w:t xml:space="preserve">Cows that were unable to be sampled at a follow-up visit (dried off, left the herd) were replaced with another lactating cow in the herd dictated by convenience. Around the time of the first farm visit, herd records were captured from the record processing center working with each of 9 </w:t>
      </w:r>
      <w:r w:rsidRPr="00D03DE9">
        <w:rPr>
          <w:rFonts w:ascii="Times New Roman" w:hAnsi="Times New Roman" w:cs="Times New Roman"/>
          <w:sz w:val="24"/>
          <w:szCs w:val="24"/>
        </w:rPr>
        <w:lastRenderedPageBreak/>
        <w:t xml:space="preserve">participating herds (Lancaster DHIA, Manheim, PA; Dairy One Co-Op. Inc., Ithaca, NY) to obtain freshening date and parity for the current lactation. Freshening date and parity for 1 herd was obtained from personal communication with the producer who kept written records. At each farm visit, duplicate quarter 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000000">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del w:id="262" w:author="Caitlin Jeffrey" w:date="2024-05-21T08:25:00Z" w16du:dateUtc="2024-05-21T12:25:00Z">
        <w:r w:rsidRPr="00A30847" w:rsidDel="00CC1B96">
          <w:rPr>
            <w:rFonts w:ascii="Times New Roman" w:hAnsi="Times New Roman" w:cs="Times New Roman"/>
            <w:sz w:val="24"/>
            <w:szCs w:val="24"/>
          </w:rPr>
          <w:delText>[</w:delText>
        </w:r>
        <w:r w:rsidRPr="00A30847" w:rsidDel="000E1DBE">
          <w:rPr>
            <w:rFonts w:ascii="Times New Roman" w:hAnsi="Times New Roman" w:cs="Times New Roman"/>
            <w:sz w:val="24"/>
            <w:szCs w:val="24"/>
          </w:rPr>
          <w:delText>Briefly, a</w:delText>
        </w:r>
      </w:del>
      <w:ins w:id="263" w:author="Caitlin Jeffrey" w:date="2024-05-21T08:25:00Z" w16du:dateUtc="2024-05-21T12:25:00Z">
        <w:r>
          <w:rPr>
            <w:rFonts w:ascii="Times New Roman" w:hAnsi="Times New Roman" w:cs="Times New Roman"/>
            <w:sz w:val="24"/>
            <w:szCs w:val="24"/>
          </w:rPr>
          <w:t>A</w:t>
        </w:r>
      </w:ins>
      <w:r w:rsidRPr="00A30847">
        <w:rPr>
          <w:rFonts w:ascii="Times New Roman" w:hAnsi="Times New Roman" w:cs="Times New Roman"/>
          <w:sz w:val="24"/>
          <w:szCs w:val="24"/>
        </w:rPr>
        <w:t>fter routine pre-milking teat disinfection was completed</w:t>
      </w:r>
      <w:ins w:id="264" w:author="Caitlin Jeffrey" w:date="2024-05-21T11:07:00Z" w16du:dateUtc="2024-05-21T15:07:00Z">
        <w:r>
          <w:rPr>
            <w:rFonts w:ascii="Times New Roman" w:hAnsi="Times New Roman" w:cs="Times New Roman"/>
            <w:sz w:val="24"/>
            <w:szCs w:val="24"/>
          </w:rPr>
          <w:t>,</w:t>
        </w:r>
      </w:ins>
      <w:del w:id="265" w:author="Caitlin Jeffrey" w:date="2024-05-21T08:26:00Z" w16du:dateUtc="2024-05-21T12:26:00Z">
        <w:r w:rsidRPr="00A30847" w:rsidDel="000E1DBE">
          <w:rPr>
            <w:rFonts w:ascii="Times New Roman" w:hAnsi="Times New Roman" w:cs="Times New Roman"/>
            <w:sz w:val="24"/>
            <w:szCs w:val="24"/>
          </w:rPr>
          <w:delText>,</w:delText>
        </w:r>
      </w:del>
      <w:ins w:id="266" w:author="Caitlin Jeffrey" w:date="2024-05-21T08:26:00Z" w16du:dateUtc="2024-05-21T12:26:00Z">
        <w:r>
          <w:rPr>
            <w:rFonts w:ascii="Times New Roman" w:hAnsi="Times New Roman" w:cs="Times New Roman"/>
            <w:sz w:val="24"/>
            <w:szCs w:val="24"/>
          </w:rPr>
          <w:t xml:space="preserve"> </w:t>
        </w:r>
      </w:ins>
      <w:del w:id="267" w:author="Caitlin Jeffrey" w:date="2024-05-21T08:26:00Z" w16du:dateUtc="2024-05-21T12:26:00Z">
        <w:r w:rsidRPr="00CC1B96" w:rsidDel="000E1DBE">
          <w:rPr>
            <w:rFonts w:ascii="Times New Roman" w:hAnsi="Times New Roman" w:cs="Times New Roman"/>
            <w:sz w:val="24"/>
            <w:szCs w:val="24"/>
            <w:rPrChange w:id="268" w:author="Caitlin Jeffrey" w:date="2024-05-21T08:25:00Z" w16du:dateUtc="2024-05-21T12:25:00Z">
              <w:rPr>
                <w:rFonts w:ascii="Times New Roman" w:hAnsi="Times New Roman" w:cs="Times New Roman"/>
                <w:color w:val="FF00FF"/>
                <w:sz w:val="24"/>
                <w:szCs w:val="24"/>
              </w:rPr>
            </w:rPrChange>
          </w:rPr>
          <w:delText xml:space="preserve"> </w:delText>
        </w:r>
      </w:del>
      <w:r w:rsidRPr="00CC1B96">
        <w:rPr>
          <w:rFonts w:ascii="Times New Roman" w:hAnsi="Times New Roman" w:cs="Times New Roman"/>
          <w:sz w:val="24"/>
          <w:szCs w:val="24"/>
          <w:rPrChange w:id="269" w:author="Caitlin Jeffrey" w:date="2024-05-21T08:25:00Z" w16du:dateUtc="2024-05-21T12:25:00Z">
            <w:rPr>
              <w:rFonts w:ascii="Times New Roman" w:hAnsi="Times New Roman" w:cs="Times New Roman"/>
              <w:color w:val="FF00FF"/>
              <w:sz w:val="24"/>
              <w:szCs w:val="24"/>
            </w:rPr>
          </w:rPrChange>
        </w:rPr>
        <w:t>researchers</w:t>
      </w:r>
      <w:del w:id="270" w:author="Caitlin Jeffrey" w:date="2024-05-21T08:26:00Z" w16du:dateUtc="2024-05-21T12:26:00Z">
        <w:r w:rsidRPr="00CC1B96" w:rsidDel="000E1DBE">
          <w:rPr>
            <w:rFonts w:ascii="Times New Roman" w:hAnsi="Times New Roman" w:cs="Times New Roman"/>
            <w:sz w:val="24"/>
            <w:szCs w:val="24"/>
            <w:rPrChange w:id="271" w:author="Caitlin Jeffrey" w:date="2024-05-21T08:25:00Z" w16du:dateUtc="2024-05-21T12:25:00Z">
              <w:rPr>
                <w:rFonts w:ascii="Times New Roman" w:hAnsi="Times New Roman" w:cs="Times New Roman"/>
                <w:color w:val="FF00FF"/>
                <w:sz w:val="24"/>
                <w:szCs w:val="24"/>
              </w:rPr>
            </w:rPrChange>
          </w:rPr>
          <w:delText>,</w:delText>
        </w:r>
        <w:r w:rsidRPr="00CC1B96" w:rsidDel="000E1DBE">
          <w:delText xml:space="preserve"> </w:delText>
        </w:r>
      </w:del>
      <w:ins w:id="272" w:author="Caitlin Jeffrey" w:date="2024-05-21T08:26:00Z" w16du:dateUtc="2024-05-21T12:26:00Z">
        <w:r>
          <w:t xml:space="preserve"> (</w:t>
        </w:r>
      </w:ins>
      <w:r w:rsidRPr="00CB1BDE">
        <w:rPr>
          <w:rFonts w:ascii="Times New Roman" w:hAnsi="Times New Roman" w:cs="Times New Roman"/>
          <w:sz w:val="24"/>
          <w:szCs w:val="24"/>
        </w:rPr>
        <w:t>wearing clean disposable gloves</w:t>
      </w:r>
      <w:ins w:id="273" w:author="Caitlin Jeffrey" w:date="2024-05-21T08:26:00Z" w16du:dateUtc="2024-05-21T12:26:00Z">
        <w:r>
          <w:rPr>
            <w:rFonts w:ascii="Times New Roman" w:hAnsi="Times New Roman" w:cs="Times New Roman"/>
            <w:sz w:val="24"/>
            <w:szCs w:val="24"/>
          </w:rPr>
          <w:t>)</w:t>
        </w:r>
      </w:ins>
      <w:del w:id="274" w:author="Caitlin Jeffrey" w:date="2024-05-21T08:26:00Z" w16du:dateUtc="2024-05-21T12:26:00Z">
        <w:r w:rsidRPr="00CC1B96" w:rsidDel="000E1DBE">
          <w:rPr>
            <w:rFonts w:ascii="Times New Roman" w:hAnsi="Times New Roman" w:cs="Times New Roman"/>
            <w:sz w:val="24"/>
            <w:szCs w:val="24"/>
            <w:rPrChange w:id="275" w:author="Caitlin Jeffrey" w:date="2024-05-21T08:25:00Z" w16du:dateUtc="2024-05-21T12:25:00Z">
              <w:rPr>
                <w:rFonts w:ascii="Times New Roman" w:hAnsi="Times New Roman" w:cs="Times New Roman"/>
                <w:color w:val="FF00FF"/>
                <w:sz w:val="24"/>
                <w:szCs w:val="24"/>
              </w:rPr>
            </w:rPrChange>
          </w:rPr>
          <w:delText>,</w:delText>
        </w:r>
      </w:del>
      <w:r w:rsidRPr="00CC1B96">
        <w:rPr>
          <w:rFonts w:ascii="Times New Roman" w:hAnsi="Times New Roman" w:cs="Times New Roman"/>
          <w:sz w:val="24"/>
          <w:szCs w:val="24"/>
          <w:rPrChange w:id="276" w:author="Caitlin Jeffrey" w:date="2024-05-21T08:25:00Z" w16du:dateUtc="2024-05-21T12:25:00Z">
            <w:rPr>
              <w:rFonts w:ascii="Times New Roman" w:hAnsi="Times New Roman" w:cs="Times New Roman"/>
              <w:color w:val="FF00FF"/>
              <w:sz w:val="24"/>
              <w:szCs w:val="24"/>
            </w:rPr>
          </w:rPrChange>
        </w:rPr>
        <w:t xml:space="preserve"> scrubbed teat ends and the distal third of teats with 70% isopropyl alcohol-moistened gauze swabs until teat ends were visibly clean</w:t>
      </w:r>
      <w:ins w:id="277" w:author="John Barlow" w:date="2024-03-19T04:15:00Z">
        <w:r w:rsidRPr="00CC1B96">
          <w:rPr>
            <w:rFonts w:ascii="Times New Roman" w:hAnsi="Times New Roman" w:cs="Times New Roman"/>
            <w:sz w:val="24"/>
            <w:szCs w:val="24"/>
            <w:rPrChange w:id="278" w:author="Caitlin Jeffrey" w:date="2024-05-21T08:25:00Z" w16du:dateUtc="2024-05-21T12:25:00Z">
              <w:rPr>
                <w:rFonts w:ascii="Times New Roman" w:hAnsi="Times New Roman" w:cs="Times New Roman"/>
                <w:color w:val="FF00FF"/>
                <w:sz w:val="24"/>
                <w:szCs w:val="24"/>
              </w:rPr>
            </w:rPrChange>
          </w:rPr>
          <w:t xml:space="preserve">, </w:t>
        </w:r>
      </w:ins>
      <w:r w:rsidRPr="00CC1B96">
        <w:rPr>
          <w:rFonts w:ascii="Times New Roman" w:hAnsi="Times New Roman" w:cs="Times New Roman"/>
          <w:sz w:val="24"/>
          <w:szCs w:val="24"/>
          <w:rPrChange w:id="279" w:author="Caitlin Jeffrey" w:date="2024-05-21T08:25:00Z" w16du:dateUtc="2024-05-21T12:25:00Z">
            <w:rPr>
              <w:rFonts w:ascii="Times New Roman" w:hAnsi="Times New Roman" w:cs="Times New Roman"/>
              <w:color w:val="FF00FF"/>
              <w:sz w:val="24"/>
              <w:szCs w:val="24"/>
            </w:rPr>
          </w:rPrChange>
        </w:rPr>
        <w:t>stripped the quarters</w:t>
      </w:r>
      <w:ins w:id="280" w:author="Caitlin Jeffrey" w:date="2024-05-21T11:07:00Z" w16du:dateUtc="2024-05-21T15:07:00Z">
        <w:r>
          <w:rPr>
            <w:rFonts w:ascii="Times New Roman" w:hAnsi="Times New Roman" w:cs="Times New Roman"/>
            <w:sz w:val="24"/>
            <w:szCs w:val="24"/>
          </w:rPr>
          <w:t xml:space="preserve"> </w:t>
        </w:r>
      </w:ins>
      <w:del w:id="281" w:author="Caitlin Jeffrey" w:date="2024-05-21T08:27:00Z" w16du:dateUtc="2024-05-21T12:27:00Z">
        <w:r w:rsidRPr="00CC1B96" w:rsidDel="00217B39">
          <w:rPr>
            <w:rFonts w:ascii="Times New Roman" w:hAnsi="Times New Roman" w:cs="Times New Roman"/>
            <w:sz w:val="24"/>
            <w:szCs w:val="24"/>
            <w:rPrChange w:id="282" w:author="Caitlin Jeffrey" w:date="2024-05-21T08:25:00Z" w16du:dateUtc="2024-05-21T12:25:00Z">
              <w:rPr>
                <w:rFonts w:ascii="Times New Roman" w:hAnsi="Times New Roman" w:cs="Times New Roman"/>
                <w:color w:val="FF00FF"/>
                <w:sz w:val="24"/>
                <w:szCs w:val="24"/>
              </w:rPr>
            </w:rPrChange>
          </w:rPr>
          <w:delText>,</w:delText>
        </w:r>
      </w:del>
      <w:ins w:id="283" w:author="Caitlin Jeffrey" w:date="2024-05-21T08:27:00Z" w16du:dateUtc="2024-05-21T12:27:00Z">
        <w:r>
          <w:rPr>
            <w:rFonts w:ascii="Times New Roman" w:hAnsi="Times New Roman" w:cs="Times New Roman"/>
            <w:sz w:val="24"/>
            <w:szCs w:val="24"/>
          </w:rPr>
          <w:t>(</w:t>
        </w:r>
      </w:ins>
      <w:del w:id="284" w:author="Caitlin Jeffrey" w:date="2024-05-21T11:08:00Z" w16du:dateUtc="2024-05-21T15:08:00Z">
        <w:r w:rsidRPr="00B950B2" w:rsidDel="00B37DEF">
          <w:rPr>
            <w:rFonts w:ascii="Times New Roman" w:hAnsi="Times New Roman" w:cs="Times New Roman"/>
            <w:sz w:val="24"/>
            <w:szCs w:val="24"/>
          </w:rPr>
          <w:delText xml:space="preserve"> </w:delText>
        </w:r>
      </w:del>
      <w:r w:rsidRPr="00B950B2">
        <w:rPr>
          <w:rFonts w:ascii="Times New Roman" w:hAnsi="Times New Roman" w:cs="Times New Roman"/>
          <w:sz w:val="24"/>
          <w:szCs w:val="24"/>
        </w:rPr>
        <w:t>discarding 3-5 squirts of foremilk</w:t>
      </w:r>
      <w:del w:id="285" w:author="Caitlin Jeffrey" w:date="2024-05-21T08:27:00Z" w16du:dateUtc="2024-05-21T12:27:00Z">
        <w:r w:rsidRPr="00B950B2" w:rsidDel="00217B39">
          <w:rPr>
            <w:rFonts w:ascii="Times New Roman" w:hAnsi="Times New Roman" w:cs="Times New Roman"/>
            <w:sz w:val="24"/>
            <w:szCs w:val="24"/>
          </w:rPr>
          <w:delText>,</w:delText>
        </w:r>
      </w:del>
      <w:ins w:id="286" w:author="Caitlin Jeffrey" w:date="2024-05-21T08:27:00Z" w16du:dateUtc="2024-05-21T12:27:00Z">
        <w:r>
          <w:rPr>
            <w:rFonts w:ascii="Times New Roman" w:hAnsi="Times New Roman" w:cs="Times New Roman"/>
            <w:sz w:val="24"/>
            <w:szCs w:val="24"/>
          </w:rPr>
          <w:t>),</w:t>
        </w:r>
      </w:ins>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ins w:id="287" w:author="Caitlin Jeffrey" w:date="2024-05-21T08:29:00Z" w16du:dateUtc="2024-05-21T12:29:00Z">
        <w:r>
          <w:rPr>
            <w:rFonts w:ascii="Times New Roman" w:hAnsi="Times New Roman" w:cs="Times New Roman"/>
            <w:sz w:val="24"/>
            <w:szCs w:val="24"/>
          </w:rPr>
          <w:t xml:space="preserve"> </w:t>
        </w:r>
      </w:ins>
      <w:del w:id="288" w:author="Caitlin Jeffrey" w:date="2024-05-21T08:29:00Z" w16du:dateUtc="2024-05-21T12:29:00Z">
        <w:r w:rsidDel="00B447EE">
          <w:rPr>
            <w:rFonts w:ascii="Times New Roman" w:hAnsi="Times New Roman" w:cs="Times New Roman"/>
            <w:sz w:val="24"/>
            <w:szCs w:val="24"/>
          </w:rPr>
          <w:delText xml:space="preserve">, </w:delText>
        </w:r>
      </w:del>
      <w:r>
        <w:rPr>
          <w:rFonts w:ascii="Times New Roman" w:hAnsi="Times New Roman" w:cs="Times New Roman"/>
          <w:sz w:val="24"/>
          <w:szCs w:val="24"/>
        </w:rPr>
        <w:t>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77777777" w:rsidR="00FF3370" w:rsidRPr="00D03DE9"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61527DB2" w14:textId="77777777" w:rsidR="00FF3370" w:rsidRPr="00D03DE9" w:rsidRDefault="00FF3370" w:rsidP="00CE7E8E">
      <w:pPr>
        <w:spacing w:after="0" w:line="480" w:lineRule="auto"/>
        <w:rPr>
          <w:rFonts w:ascii="Times New Roman" w:eastAsia="Times New Roman" w:hAnsi="Times New Roman" w:cs="Times New Roman"/>
          <w:color w:val="000000"/>
          <w:kern w:val="0"/>
          <w:sz w:val="24"/>
          <w:szCs w:val="24"/>
          <w14:ligatures w14:val="none"/>
        </w:rPr>
      </w:pPr>
    </w:p>
    <w:p w14:paraId="34AD0CA7"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6DCB273A" w14:textId="5F2E59B4" w:rsidR="00FF3370" w:rsidRPr="00D03DE9"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w:t>
      </w:r>
      <w:r>
        <w:rPr>
          <w:rFonts w:ascii="Times New Roman" w:hAnsi="Times New Roman" w:cs="Times New Roman"/>
          <w:sz w:val="24"/>
          <w:szCs w:val="24"/>
        </w:rPr>
        <w:t>quarter</w:t>
      </w:r>
      <w:r w:rsidRPr="00D03DE9">
        <w:rPr>
          <w:rFonts w:ascii="Times New Roman" w:hAnsi="Times New Roman" w:cs="Times New Roman"/>
          <w:sz w:val="24"/>
          <w:szCs w:val="24"/>
        </w:rPr>
        <w:t xml:space="preserve">milk samples was performed in duplicate within 24 hours of collection to identify the intramammary infection status of each quarter.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w:t>
      </w:r>
      <w:r w:rsidRPr="00D03DE9">
        <w:rPr>
          <w:rFonts w:ascii="Times New Roman" w:hAnsi="Times New Roman" w:cs="Times New Roman"/>
          <w:sz w:val="24"/>
          <w:szCs w:val="24"/>
        </w:rPr>
        <w:lastRenderedPageBreak/>
        <w:t xml:space="preserve">inoculating loops. Plates were then incubated in aerobic conditions at 37°C before being read at approximately 48 hrs. A quarter was considered positive for an IMI when </w:t>
      </w:r>
      <w:ins w:id="289" w:author="Caitlin Jeffrey" w:date="2024-05-22T11:43:00Z" w16du:dateUtc="2024-05-22T15:43:00Z">
        <w:r w:rsidR="004950C5">
          <w:rPr>
            <w:rFonts w:ascii="Times New Roman" w:hAnsi="Times New Roman" w:cs="Times New Roman"/>
            <w:sz w:val="24"/>
            <w:szCs w:val="24"/>
          </w:rPr>
          <w:t>≥ </w:t>
        </w:r>
      </w:ins>
      <w:r w:rsidRPr="00D03DE9">
        <w:rPr>
          <w:rFonts w:ascii="Times New Roman" w:hAnsi="Times New Roman" w:cs="Times New Roman"/>
          <w:sz w:val="24"/>
          <w:szCs w:val="24"/>
        </w:rPr>
        <w:t xml:space="preserve">1 CFU (100 CFU/mL) of a particular isolate was identified with the same morphology </w:t>
      </w:r>
      <w:del w:id="290" w:author="Caitlin Jeffrey" w:date="2024-05-22T10:34:00Z" w16du:dateUtc="2024-05-22T14:34:00Z">
        <w:r w:rsidRPr="00D03DE9" w:rsidDel="00EA0293">
          <w:rPr>
            <w:rFonts w:ascii="Times New Roman" w:hAnsi="Times New Roman" w:cs="Times New Roman"/>
            <w:sz w:val="24"/>
            <w:szCs w:val="24"/>
          </w:rPr>
          <w:delText>for both duplicate samples</w:delText>
        </w:r>
      </w:del>
      <w:ins w:id="291" w:author="Caitlin Jeffrey" w:date="2024-05-22T10:34:00Z" w16du:dateUtc="2024-05-22T14:34:00Z">
        <w:r w:rsidR="00EA0293">
          <w:rPr>
            <w:rFonts w:ascii="Times New Roman" w:hAnsi="Times New Roman" w:cs="Times New Roman"/>
            <w:sz w:val="24"/>
            <w:szCs w:val="24"/>
          </w:rPr>
          <w:t>on both plates</w:t>
        </w:r>
      </w:ins>
      <w:r w:rsidRPr="00D03DE9">
        <w:rPr>
          <w:rFonts w:ascii="Times New Roman" w:hAnsi="Times New Roman" w:cs="Times New Roman"/>
          <w:sz w:val="24"/>
          <w:szCs w:val="24"/>
        </w:rPr>
        <w:t xml:space="preserve"> (interpretation in series;</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000000">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w:t>
      </w:r>
      <w:proofErr w:type="spellStart"/>
      <w:r w:rsidRPr="00D03DE9">
        <w:rPr>
          <w:rFonts w:ascii="Times New Roman" w:hAnsi="Times New Roman" w:cs="Times New Roman"/>
          <w:sz w:val="24"/>
          <w:szCs w:val="24"/>
        </w:rPr>
        <w:t>Dohoo</w:t>
      </w:r>
      <w:proofErr w:type="spellEnd"/>
      <w:r w:rsidRPr="00D03DE9">
        <w:rPr>
          <w:rFonts w:ascii="Times New Roman" w:hAnsi="Times New Roman" w:cs="Times New Roman"/>
          <w:sz w:val="24"/>
          <w:szCs w:val="24"/>
        </w:rPr>
        <w:t xml:space="preserve"> et al., 2011). A quarter was considered negative when there was no significant growth on either</w:t>
      </w:r>
      <w:del w:id="292" w:author="Caitlin Jeffrey" w:date="2024-05-22T10:35:00Z" w16du:dateUtc="2024-05-22T14:35:00Z">
        <w:r w:rsidRPr="00D03DE9" w:rsidDel="00246771">
          <w:rPr>
            <w:rFonts w:ascii="Times New Roman" w:hAnsi="Times New Roman" w:cs="Times New Roman"/>
            <w:sz w:val="24"/>
            <w:szCs w:val="24"/>
          </w:rPr>
          <w:delText xml:space="preserve"> duplicate</w:delText>
        </w:r>
      </w:del>
      <w:r w:rsidRPr="00D03DE9">
        <w:rPr>
          <w:rFonts w:ascii="Times New Roman" w:hAnsi="Times New Roman" w:cs="Times New Roman"/>
          <w:sz w:val="24"/>
          <w:szCs w:val="24"/>
        </w:rPr>
        <w:t xml:space="preserve"> plate (</w:t>
      </w:r>
      <w:ins w:id="293" w:author="John Barlow" w:date="2024-05-06T12:59:00Z">
        <w:r>
          <w:rPr>
            <w:rFonts w:ascii="Times New Roman" w:hAnsi="Times New Roman" w:cs="Times New Roman"/>
            <w:sz w:val="24"/>
            <w:szCs w:val="24"/>
          </w:rPr>
          <w:t xml:space="preserve">i.e., </w:t>
        </w:r>
      </w:ins>
      <w:ins w:id="294" w:author="John Barlow" w:date="2024-05-06T13:00:00Z">
        <w:r>
          <w:rPr>
            <w:rFonts w:ascii="Times New Roman" w:hAnsi="Times New Roman" w:cs="Times New Roman"/>
            <w:sz w:val="24"/>
            <w:szCs w:val="24"/>
          </w:rPr>
          <w:t>no growth on both plates</w:t>
        </w:r>
      </w:ins>
      <w:ins w:id="295" w:author="Caitlin Jeffrey" w:date="2024-05-22T10:37:00Z" w16du:dateUtc="2024-05-22T14:37:00Z">
        <w:r w:rsidR="00023717">
          <w:rPr>
            <w:rFonts w:ascii="Times New Roman" w:hAnsi="Times New Roman" w:cs="Times New Roman"/>
            <w:sz w:val="24"/>
            <w:szCs w:val="24"/>
          </w:rPr>
          <w:t>, or</w:t>
        </w:r>
      </w:ins>
      <w:ins w:id="296" w:author="John Barlow" w:date="2024-05-06T13:00:00Z">
        <w:del w:id="297" w:author="Caitlin Jeffrey" w:date="2024-05-22T10:37:00Z" w16du:dateUtc="2024-05-22T14:37:00Z">
          <w:r w:rsidDel="00023717">
            <w:rPr>
              <w:rFonts w:ascii="Times New Roman" w:hAnsi="Times New Roman" w:cs="Times New Roman"/>
              <w:sz w:val="24"/>
              <w:szCs w:val="24"/>
            </w:rPr>
            <w:delText>,</w:delText>
          </w:r>
        </w:del>
        <w:r>
          <w:rPr>
            <w:rFonts w:ascii="Times New Roman" w:hAnsi="Times New Roman" w:cs="Times New Roman"/>
            <w:sz w:val="24"/>
            <w:szCs w:val="24"/>
          </w:rPr>
          <w:t xml:space="preserve"> </w:t>
        </w:r>
      </w:ins>
      <w:ins w:id="298" w:author="Caitlin Jeffrey" w:date="2024-05-21T14:25:00Z" w16du:dateUtc="2024-05-21T18:25:00Z">
        <w:r>
          <w:rPr>
            <w:rFonts w:ascii="Times New Roman" w:hAnsi="Times New Roman" w:cs="Times New Roman"/>
            <w:sz w:val="24"/>
            <w:szCs w:val="24"/>
          </w:rPr>
          <w:t xml:space="preserve">no significant </w:t>
        </w:r>
      </w:ins>
      <w:del w:id="299" w:author="John Barlow" w:date="2024-05-06T13:01:00Z">
        <w:r w:rsidRPr="00D03DE9" w:rsidDel="007F50DE">
          <w:rPr>
            <w:rFonts w:ascii="Times New Roman" w:hAnsi="Times New Roman" w:cs="Times New Roman"/>
            <w:sz w:val="24"/>
            <w:szCs w:val="24"/>
          </w:rPr>
          <w:delText xml:space="preserve">≤2 CFU on </w:delText>
        </w:r>
      </w:del>
      <w:del w:id="300" w:author="John Barlow" w:date="2024-05-06T12:59:00Z">
        <w:r w:rsidRPr="00D03DE9" w:rsidDel="007F50DE">
          <w:rPr>
            <w:rFonts w:ascii="Times New Roman" w:hAnsi="Times New Roman" w:cs="Times New Roman"/>
            <w:sz w:val="24"/>
            <w:szCs w:val="24"/>
          </w:rPr>
          <w:delText xml:space="preserve">each </w:delText>
        </w:r>
      </w:del>
      <w:ins w:id="301" w:author="John Barlow" w:date="2024-05-06T13:01:00Z">
        <w:r>
          <w:rPr>
            <w:rFonts w:ascii="Times New Roman" w:hAnsi="Times New Roman" w:cs="Times New Roman"/>
            <w:sz w:val="24"/>
            <w:szCs w:val="24"/>
          </w:rPr>
          <w:t>growth</w:t>
        </w:r>
      </w:ins>
      <w:ins w:id="302" w:author="Caitlin Jeffrey" w:date="2024-05-21T14:25:00Z" w16du:dateUtc="2024-05-21T18:25:00Z">
        <w:r>
          <w:rPr>
            <w:rFonts w:ascii="Times New Roman" w:hAnsi="Times New Roman" w:cs="Times New Roman"/>
            <w:sz w:val="24"/>
            <w:szCs w:val="24"/>
          </w:rPr>
          <w:t xml:space="preserve"> on</w:t>
        </w:r>
      </w:ins>
      <w:ins w:id="303" w:author="John Barlow" w:date="2024-05-06T13:01:00Z">
        <w:r>
          <w:rPr>
            <w:rFonts w:ascii="Times New Roman" w:hAnsi="Times New Roman" w:cs="Times New Roman"/>
            <w:sz w:val="24"/>
            <w:szCs w:val="24"/>
          </w:rPr>
          <w:t xml:space="preserve"> </w:t>
        </w:r>
      </w:ins>
      <w:ins w:id="304" w:author="John Barlow" w:date="2024-05-06T12:59:00Z">
        <w:r>
          <w:rPr>
            <w:rFonts w:ascii="Times New Roman" w:hAnsi="Times New Roman" w:cs="Times New Roman"/>
            <w:sz w:val="24"/>
            <w:szCs w:val="24"/>
          </w:rPr>
          <w:t>one plate and no growth</w:t>
        </w:r>
      </w:ins>
      <w:ins w:id="305" w:author="John Barlow" w:date="2024-05-06T13:00:00Z">
        <w:r>
          <w:rPr>
            <w:rFonts w:ascii="Times New Roman" w:hAnsi="Times New Roman" w:cs="Times New Roman"/>
            <w:sz w:val="24"/>
            <w:szCs w:val="24"/>
          </w:rPr>
          <w:t xml:space="preserve"> </w:t>
        </w:r>
        <w:del w:id="306" w:author="Caitlin Jeffrey" w:date="2024-05-22T10:36:00Z" w16du:dateUtc="2024-05-22T14:36:00Z">
          <w:r w:rsidDel="00276BC5">
            <w:rPr>
              <w:rFonts w:ascii="Times New Roman" w:hAnsi="Times New Roman" w:cs="Times New Roman"/>
              <w:sz w:val="24"/>
              <w:szCs w:val="24"/>
            </w:rPr>
            <w:delText>from the duplicate sample</w:delText>
          </w:r>
        </w:del>
      </w:ins>
      <w:del w:id="307" w:author="Caitlin Jeffrey" w:date="2024-05-22T10:36:00Z" w16du:dateUtc="2024-05-22T14:36:00Z">
        <w:r w:rsidRPr="00D03DE9" w:rsidDel="00276BC5">
          <w:rPr>
            <w:rFonts w:ascii="Times New Roman" w:hAnsi="Times New Roman" w:cs="Times New Roman"/>
            <w:sz w:val="24"/>
            <w:szCs w:val="24"/>
          </w:rPr>
          <w:delText>plate</w:delText>
        </w:r>
      </w:del>
      <w:ins w:id="308" w:author="Caitlin Jeffrey" w:date="2024-05-22T10:36:00Z" w16du:dateUtc="2024-05-22T14:36:00Z">
        <w:r w:rsidR="00276BC5">
          <w:rPr>
            <w:rFonts w:ascii="Times New Roman" w:hAnsi="Times New Roman" w:cs="Times New Roman"/>
            <w:sz w:val="24"/>
            <w:szCs w:val="24"/>
          </w:rPr>
          <w:t>on the other plate</w:t>
        </w:r>
      </w:ins>
      <w:ins w:id="309" w:author="Caitlin Jeffrey" w:date="2024-05-22T10:37:00Z" w16du:dateUtc="2024-05-22T14:37:00Z">
        <w:r w:rsidR="00023717">
          <w:rPr>
            <w:rFonts w:ascii="Times New Roman" w:hAnsi="Times New Roman" w:cs="Times New Roman"/>
            <w:sz w:val="24"/>
            <w:szCs w:val="24"/>
          </w:rPr>
          <w:t>,</w:t>
        </w:r>
      </w:ins>
      <w:ins w:id="310" w:author="John Barlow" w:date="2024-05-06T13:01:00Z">
        <w:del w:id="311" w:author="Caitlin Jeffrey" w:date="2024-05-22T10:37:00Z" w16du:dateUtc="2024-05-22T14:37:00Z">
          <w:r w:rsidDel="00023717">
            <w:rPr>
              <w:rFonts w:ascii="Times New Roman" w:hAnsi="Times New Roman" w:cs="Times New Roman"/>
              <w:sz w:val="24"/>
              <w:szCs w:val="24"/>
            </w:rPr>
            <w:delText>,</w:delText>
          </w:r>
        </w:del>
        <w:r>
          <w:rPr>
            <w:rFonts w:ascii="Times New Roman" w:hAnsi="Times New Roman" w:cs="Times New Roman"/>
            <w:sz w:val="24"/>
            <w:szCs w:val="24"/>
          </w:rPr>
          <w:t xml:space="preserve"> </w:t>
        </w:r>
      </w:ins>
      <w:del w:id="312" w:author="John Barlow" w:date="2024-05-06T13:01:00Z">
        <w:r w:rsidRPr="00D03DE9" w:rsidDel="007F50DE">
          <w:rPr>
            <w:rFonts w:ascii="Times New Roman" w:hAnsi="Times New Roman" w:cs="Times New Roman"/>
            <w:sz w:val="24"/>
            <w:szCs w:val="24"/>
          </w:rPr>
          <w:delText>;</w:delText>
        </w:r>
      </w:del>
      <w:del w:id="313" w:author="Caitlin Jeffrey" w:date="2024-05-21T14:26:00Z" w16du:dateUtc="2024-05-21T18:26:00Z">
        <w:r w:rsidRPr="00D03DE9" w:rsidDel="008B22C9">
          <w:rPr>
            <w:rFonts w:ascii="Times New Roman" w:hAnsi="Times New Roman" w:cs="Times New Roman"/>
            <w:sz w:val="24"/>
            <w:szCs w:val="24"/>
          </w:rPr>
          <w:delText xml:space="preserve"> </w:delText>
        </w:r>
      </w:del>
      <w:ins w:id="314" w:author="John Barlow" w:date="2024-05-06T13:02:00Z">
        <w:r>
          <w:rPr>
            <w:rFonts w:ascii="Times New Roman" w:hAnsi="Times New Roman" w:cs="Times New Roman"/>
            <w:sz w:val="24"/>
            <w:szCs w:val="24"/>
          </w:rPr>
          <w:t xml:space="preserve">or </w:t>
        </w:r>
      </w:ins>
      <w:del w:id="315" w:author="Caitlin Jeffrey" w:date="2024-05-21T14:26:00Z" w16du:dateUtc="2024-05-21T18:26:00Z">
        <w:r w:rsidRPr="00D03DE9" w:rsidDel="008B22C9">
          <w:rPr>
            <w:rFonts w:ascii="Times New Roman" w:hAnsi="Times New Roman" w:cs="Times New Roman"/>
            <w:sz w:val="24"/>
            <w:szCs w:val="24"/>
          </w:rPr>
          <w:delText xml:space="preserve">if </w:delText>
        </w:r>
      </w:del>
      <w:ins w:id="316" w:author="John Barlow" w:date="2024-05-06T13:02:00Z">
        <w:del w:id="317" w:author="Caitlin Jeffrey" w:date="2024-05-21T14:26:00Z" w16du:dateUtc="2024-05-21T18:26:00Z">
          <w:r w:rsidDel="008B22C9">
            <w:rPr>
              <w:rFonts w:ascii="Times New Roman" w:hAnsi="Times New Roman" w:cs="Times New Roman"/>
              <w:sz w:val="24"/>
              <w:szCs w:val="24"/>
            </w:rPr>
            <w:delText xml:space="preserve"> there was </w:delText>
          </w:r>
        </w:del>
      </w:ins>
      <w:ins w:id="318" w:author="Caitlin Jeffrey" w:date="2024-05-21T14:26:00Z" w16du:dateUtc="2024-05-21T18:26:00Z">
        <w:r>
          <w:rPr>
            <w:rFonts w:ascii="Times New Roman" w:hAnsi="Times New Roman" w:cs="Times New Roman"/>
            <w:sz w:val="24"/>
            <w:szCs w:val="24"/>
          </w:rPr>
          <w:t xml:space="preserve">no significant </w:t>
        </w:r>
      </w:ins>
      <w:r w:rsidRPr="00D03DE9">
        <w:rPr>
          <w:rFonts w:ascii="Times New Roman" w:hAnsi="Times New Roman" w:cs="Times New Roman"/>
          <w:sz w:val="24"/>
          <w:szCs w:val="24"/>
        </w:rPr>
        <w:t xml:space="preserve">growth on both </w:t>
      </w:r>
      <w:del w:id="319" w:author="John Barlow" w:date="2024-05-06T13:02:00Z">
        <w:r w:rsidRPr="00D03DE9" w:rsidDel="007F50DE">
          <w:rPr>
            <w:rFonts w:ascii="Times New Roman" w:hAnsi="Times New Roman" w:cs="Times New Roman"/>
            <w:sz w:val="24"/>
            <w:szCs w:val="24"/>
          </w:rPr>
          <w:delText>duplicates</w:delText>
        </w:r>
      </w:del>
      <w:ins w:id="320" w:author="John Barlow" w:date="2024-05-06T13:02:00Z">
        <w:r>
          <w:rPr>
            <w:rFonts w:ascii="Times New Roman" w:hAnsi="Times New Roman" w:cs="Times New Roman"/>
            <w:sz w:val="24"/>
            <w:szCs w:val="24"/>
          </w:rPr>
          <w:t xml:space="preserve">plates and </w:t>
        </w:r>
        <w:del w:id="321" w:author="Caitlin Jeffrey" w:date="2024-05-21T14:26:00Z" w16du:dateUtc="2024-05-21T18:26:00Z">
          <w:r w:rsidDel="008B22C9">
            <w:rPr>
              <w:rFonts w:ascii="Times New Roman" w:hAnsi="Times New Roman" w:cs="Times New Roman"/>
              <w:sz w:val="24"/>
              <w:szCs w:val="24"/>
            </w:rPr>
            <w:delText>the</w:delText>
          </w:r>
        </w:del>
      </w:ins>
      <w:del w:id="322" w:author="John Barlow" w:date="2024-05-06T13:02:00Z">
        <w:r w:rsidRPr="00D03DE9" w:rsidDel="007F50DE">
          <w:rPr>
            <w:rFonts w:ascii="Times New Roman" w:hAnsi="Times New Roman" w:cs="Times New Roman"/>
            <w:sz w:val="24"/>
            <w:szCs w:val="24"/>
          </w:rPr>
          <w:delText>,</w:delText>
        </w:r>
      </w:del>
      <w:del w:id="323" w:author="Caitlin Jeffrey" w:date="2024-05-21T14:26:00Z" w16du:dateUtc="2024-05-21T18:26:00Z">
        <w:r w:rsidRPr="00D03DE9" w:rsidDel="008B22C9">
          <w:rPr>
            <w:rFonts w:ascii="Times New Roman" w:hAnsi="Times New Roman" w:cs="Times New Roman"/>
            <w:sz w:val="24"/>
            <w:szCs w:val="24"/>
          </w:rPr>
          <w:delText xml:space="preserve"> </w:delText>
        </w:r>
      </w:del>
      <w:r w:rsidRPr="00D03DE9">
        <w:rPr>
          <w:rFonts w:ascii="Times New Roman" w:hAnsi="Times New Roman" w:cs="Times New Roman"/>
          <w:sz w:val="24"/>
          <w:szCs w:val="24"/>
        </w:rPr>
        <w:t xml:space="preserve">morphology of isolates on each plate </w:t>
      </w:r>
      <w:ins w:id="324" w:author="John Barlow" w:date="2024-05-06T13:02:00Z">
        <w:r>
          <w:rPr>
            <w:rFonts w:ascii="Times New Roman" w:hAnsi="Times New Roman" w:cs="Times New Roman"/>
            <w:sz w:val="24"/>
            <w:szCs w:val="24"/>
          </w:rPr>
          <w:t xml:space="preserve">was </w:t>
        </w:r>
      </w:ins>
      <w:del w:id="325" w:author="John Barlow" w:date="2024-05-06T13:03:00Z">
        <w:r w:rsidRPr="00D03DE9" w:rsidDel="007F50DE">
          <w:rPr>
            <w:rFonts w:ascii="Times New Roman" w:hAnsi="Times New Roman" w:cs="Times New Roman"/>
            <w:sz w:val="24"/>
            <w:szCs w:val="24"/>
          </w:rPr>
          <w:delText>distinct from one another</w:delText>
        </w:r>
      </w:del>
      <w:ins w:id="326" w:author="John Barlow" w:date="2024-05-06T13:03:00Z">
        <w:r>
          <w:rPr>
            <w:rFonts w:ascii="Times New Roman" w:hAnsi="Times New Roman" w:cs="Times New Roman"/>
            <w:sz w:val="24"/>
            <w:szCs w:val="24"/>
          </w:rPr>
          <w:t>different</w:t>
        </w:r>
      </w:ins>
      <w:r w:rsidRPr="00D03DE9">
        <w:rPr>
          <w:rFonts w:ascii="Times New Roman" w:hAnsi="Times New Roman" w:cs="Times New Roman"/>
          <w:sz w:val="24"/>
          <w:szCs w:val="24"/>
        </w:rPr>
        <w:t xml:space="preserve">). </w:t>
      </w:r>
      <w:ins w:id="327" w:author="Caitlin Jeffrey" w:date="2024-05-22T10:38:00Z" w16du:dateUtc="2024-05-22T14:38:00Z">
        <w:r w:rsidR="00713AB1">
          <w:rPr>
            <w:rFonts w:ascii="Times New Roman" w:hAnsi="Times New Roman" w:cs="Times New Roman"/>
            <w:sz w:val="24"/>
            <w:szCs w:val="24"/>
          </w:rPr>
          <w:t xml:space="preserve">Samples that did not fit into either of these two definitions (positive or negative for IMI) were excluded from further analysis. </w:t>
        </w:r>
      </w:ins>
      <w:r w:rsidRPr="00D03DE9">
        <w:rPr>
          <w:rFonts w:ascii="Times New Roman" w:hAnsi="Times New Roman" w:cs="Times New Roman"/>
          <w:sz w:val="24"/>
          <w:szCs w:val="24"/>
        </w:rPr>
        <w:t xml:space="preserve">Interpretation of duplicate quartermilk samples in series results in decreased sensitivity but higher specificity for identifying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intramammary infections as compared to a single sample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(Dohoo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This approach was chosen to maximize the specificity of culture to identify quarters as positive for a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IMI (i.e., minimize false positives), as collection of a large number of samples in the field under time pressure and occasionally with minimally trained personnel resulted in a moderately high rate of contamination (13%). </w:t>
      </w:r>
      <w:ins w:id="328" w:author="Caitlin Jeffrey" w:date="2024-05-21T08:32:00Z" w16du:dateUtc="2024-05-21T12:32:00Z">
        <w:r>
          <w:rPr>
            <w:rFonts w:ascii="Times New Roman" w:hAnsi="Times New Roman" w:cs="Times New Roman"/>
            <w:sz w:val="24"/>
            <w:szCs w:val="24"/>
          </w:rPr>
          <w:t>Quartermilk s</w:t>
        </w:r>
      </w:ins>
      <w:r w:rsidRPr="00D03DE9">
        <w:rPr>
          <w:rFonts w:ascii="Times New Roman" w:hAnsi="Times New Roman" w:cs="Times New Roman"/>
          <w:sz w:val="24"/>
          <w:szCs w:val="24"/>
        </w:rPr>
        <w:t xml:space="preserve">amples were classified as contaminated if more than 2 different </w:t>
      </w:r>
      <w:del w:id="329" w:author="Caitlin Jeffrey" w:date="2024-05-22T11:08:00Z" w16du:dateUtc="2024-05-22T15:08:00Z">
        <w:r w:rsidRPr="00D03DE9" w:rsidDel="002C4CEC">
          <w:rPr>
            <w:rFonts w:ascii="Times New Roman" w:hAnsi="Times New Roman" w:cs="Times New Roman"/>
            <w:sz w:val="24"/>
            <w:szCs w:val="24"/>
          </w:rPr>
          <w:delText>morphologically-distinct</w:delText>
        </w:r>
      </w:del>
      <w:ins w:id="330" w:author="Caitlin Jeffrey" w:date="2024-05-22T11:08:00Z" w16du:dateUtc="2024-05-22T15:08:00Z">
        <w:r w:rsidR="002C4CEC" w:rsidRPr="00D03DE9">
          <w:rPr>
            <w:rFonts w:ascii="Times New Roman" w:hAnsi="Times New Roman" w:cs="Times New Roman"/>
            <w:sz w:val="24"/>
            <w:szCs w:val="24"/>
          </w:rPr>
          <w:t>morphologically distinct</w:t>
        </w:r>
      </w:ins>
      <w:r w:rsidRPr="00D03DE9">
        <w:rPr>
          <w:rFonts w:ascii="Times New Roman" w:hAnsi="Times New Roman" w:cs="Times New Roman"/>
          <w:sz w:val="24"/>
          <w:szCs w:val="24"/>
        </w:rPr>
        <w:t xml:space="preserve"> isolates grew on a plate.</w:t>
      </w:r>
      <w:r>
        <w:rPr>
          <w:rFonts w:ascii="Times New Roman" w:hAnsi="Times New Roman" w:cs="Times New Roman"/>
          <w:sz w:val="24"/>
          <w:szCs w:val="24"/>
        </w:rPr>
        <w:t xml:space="preserve"> If either one of the two samples or both samples were classified as contaminated, that quarter was removed from analysis.</w:t>
      </w:r>
    </w:p>
    <w:p w14:paraId="25ACBDA1" w14:textId="77777777" w:rsidR="00FF3370" w:rsidRPr="00D03DE9" w:rsidRDefault="00FF3370" w:rsidP="00CE7E8E">
      <w:pPr>
        <w:spacing w:line="480" w:lineRule="auto"/>
        <w:rPr>
          <w:rFonts w:ascii="Times New Roman" w:hAnsi="Times New Roman" w:cs="Times New Roman"/>
          <w:sz w:val="24"/>
          <w:szCs w:val="24"/>
        </w:rPr>
      </w:pPr>
    </w:p>
    <w:p w14:paraId="6EF39025"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10EDC04C" w14:textId="5BA9F703" w:rsidR="00FF3370" w:rsidRPr="00D03DE9" w:rsidRDefault="00FF337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Pr>
          <w:rFonts w:ascii="Times New Roman" w:hAnsi="Times New Roman" w:cs="Times New Roman"/>
          <w:sz w:val="24"/>
          <w:szCs w:val="24"/>
        </w:rPr>
        <w:t>cultured from quarters meeting the</w:t>
      </w:r>
      <w:r w:rsidRPr="00D03DE9">
        <w:rPr>
          <w:rFonts w:ascii="Times New Roman" w:hAnsi="Times New Roman" w:cs="Times New Roman"/>
          <w:sz w:val="24"/>
          <w:szCs w:val="24"/>
        </w:rPr>
        <w:t xml:space="preserve"> IMI </w:t>
      </w:r>
      <w:r>
        <w:rPr>
          <w:rFonts w:ascii="Times New Roman" w:hAnsi="Times New Roman" w:cs="Times New Roman"/>
          <w:sz w:val="24"/>
          <w:szCs w:val="24"/>
        </w:rPr>
        <w:t xml:space="preserve">definition </w:t>
      </w:r>
      <w:r w:rsidRPr="00D03DE9">
        <w:rPr>
          <w:rFonts w:ascii="Times New Roman" w:hAnsi="Times New Roman" w:cs="Times New Roman"/>
          <w:sz w:val="24"/>
          <w:szCs w:val="24"/>
        </w:rPr>
        <w:t xml:space="preserve">were selected and grown in isolation on blood agar. Standard benchtop tests were done to presumptively identify bacteria </w:t>
      </w:r>
      <w:r w:rsidRPr="00D03DE9">
        <w:rPr>
          <w:rFonts w:ascii="Times New Roman" w:hAnsi="Times New Roman" w:cs="Times New Roman"/>
          <w:sz w:val="24"/>
          <w:szCs w:val="24"/>
        </w:rPr>
        <w:lastRenderedPageBreak/>
        <w:t>following NMC procedure guidelines, including differential growth on selective media, colony morphology, hemolytic pattern, catalase reaction, Gram stain, and coagulase testing (NMC, 2017)</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000000">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rPr>
        <w:t>Isolates were preserved in tryptic soy broth with a final concentration of 15% glycerol in cryovials and stored at -80°C.</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D03DE9">
        <w:rPr>
          <w:rFonts w:ascii="Times New Roman" w:hAnsi="Times New Roman" w:cs="Times New Roman"/>
          <w:sz w:val="24"/>
          <w:szCs w:val="24"/>
          <w:shd w:val="clear" w:color="auto" w:fill="FFFFFF"/>
        </w:rPr>
        <w:t>Microflex</w:t>
      </w:r>
      <w:proofErr w:type="spellEnd"/>
      <w:r w:rsidRPr="00D03DE9">
        <w:rPr>
          <w:rFonts w:ascii="Times New Roman" w:hAnsi="Times New Roman" w:cs="Times New Roman"/>
          <w:sz w:val="24"/>
          <w:szCs w:val="24"/>
          <w:shd w:val="clear" w:color="auto" w:fill="FFFFFF"/>
        </w:rPr>
        <w:t xml:space="preserve">, Bruker </w:t>
      </w:r>
      <w:proofErr w:type="spellStart"/>
      <w:r w:rsidRPr="00D03DE9">
        <w:rPr>
          <w:rFonts w:ascii="Times New Roman" w:hAnsi="Times New Roman" w:cs="Times New Roman"/>
          <w:sz w:val="24"/>
          <w:szCs w:val="24"/>
          <w:shd w:val="clear" w:color="auto" w:fill="FFFFFF"/>
        </w:rPr>
        <w:t>Daltonics</w:t>
      </w:r>
      <w:proofErr w:type="spellEnd"/>
      <w:r w:rsidRPr="00D03DE9">
        <w:rPr>
          <w:rFonts w:ascii="Times New Roman" w:hAnsi="Times New Roman" w:cs="Times New Roman"/>
          <w:sz w:val="24"/>
          <w:szCs w:val="24"/>
          <w:shd w:val="clear" w:color="auto" w:fill="FFFFFF"/>
        </w:rPr>
        <w:t xml:space="preserve">) with Flex Control software (Bruker </w:t>
      </w:r>
      <w:proofErr w:type="spellStart"/>
      <w:r w:rsidRPr="00D03DE9">
        <w:rPr>
          <w:rFonts w:ascii="Times New Roman" w:hAnsi="Times New Roman" w:cs="Times New Roman"/>
          <w:sz w:val="24"/>
          <w:szCs w:val="24"/>
          <w:shd w:val="clear" w:color="auto" w:fill="FFFFFF"/>
        </w:rPr>
        <w:t>Daltonics</w:t>
      </w:r>
      <w:proofErr w:type="spellEnd"/>
      <w:r w:rsidRPr="00D03DE9">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 </w:instrTex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EN.CITE.DATA </w:instrText>
      </w:r>
      <w:r w:rsidRPr="00D03DE9">
        <w:rPr>
          <w:rFonts w:ascii="Times New Roman" w:hAnsi="Times New Roman" w:cs="Times New Roman"/>
          <w:sz w:val="24"/>
          <w:szCs w:val="24"/>
        </w:rPr>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2022)</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Briefly, g</w:t>
      </w:r>
      <w:r w:rsidRPr="00D03DE9">
        <w:rPr>
          <w:rFonts w:ascii="Times New Roman" w:hAnsi="Times New Roman" w:cs="Times New Roman"/>
          <w:sz w:val="24"/>
          <w:szCs w:val="24"/>
          <w:shd w:val="clear" w:color="auto" w:fill="FFFFFF"/>
        </w:rPr>
        <w:t xml:space="preserve">enerated spectra were assigned a score based on similarity with spectra in the manufacturer’s database, as well as the University of Missouri laboratory custom database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2018)</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(Cameron et al., 2017)</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in which </w:t>
      </w:r>
      <w:del w:id="331" w:author="Caitlin Jeffrey" w:date="2024-05-22T11:43:00Z" w16du:dateUtc="2024-05-22T15:43:00Z">
        <w:r w:rsidRPr="00D03DE9" w:rsidDel="004950C5">
          <w:rPr>
            <w:rFonts w:ascii="Times New Roman" w:hAnsi="Times New Roman" w:cs="Times New Roman"/>
            <w:sz w:val="24"/>
            <w:szCs w:val="24"/>
            <w:shd w:val="clear" w:color="auto" w:fill="FFFFFF"/>
          </w:rPr>
          <w:delText>≥</w:delText>
        </w:r>
      </w:del>
      <w:ins w:id="332" w:author="Caitlin Jeffrey" w:date="2024-05-22T11:43:00Z" w16du:dateUtc="2024-05-22T15:43:00Z">
        <w:r w:rsidR="004950C5">
          <w:rPr>
            <w:rFonts w:ascii="Times New Roman" w:hAnsi="Times New Roman" w:cs="Times New Roman"/>
            <w:sz w:val="24"/>
            <w:szCs w:val="24"/>
            <w:shd w:val="clear" w:color="auto" w:fill="FFFFFF"/>
          </w:rPr>
          <w:t>≥ </w:t>
        </w:r>
      </w:ins>
      <w:r w:rsidRPr="00D03DE9">
        <w:rPr>
          <w:rFonts w:ascii="Times New Roman" w:hAnsi="Times New Roman" w:cs="Times New Roman"/>
          <w:sz w:val="24"/>
          <w:szCs w:val="24"/>
          <w:shd w:val="clear" w:color="auto" w:fill="FFFFFF"/>
        </w:rPr>
        <w:t xml:space="preserve">1.7 was used for staphylococcal species-level identification and </w:t>
      </w:r>
      <w:del w:id="333" w:author="Caitlin Jeffrey" w:date="2024-05-22T11:45:00Z" w16du:dateUtc="2024-05-22T15:45:00Z">
        <w:r w:rsidRPr="00D03DE9" w:rsidDel="004950C5">
          <w:rPr>
            <w:rFonts w:ascii="Times New Roman" w:hAnsi="Times New Roman" w:cs="Times New Roman"/>
            <w:sz w:val="24"/>
            <w:szCs w:val="24"/>
            <w:shd w:val="clear" w:color="auto" w:fill="FFFFFF"/>
          </w:rPr>
          <w:delText>&lt;</w:delText>
        </w:r>
      </w:del>
      <w:ins w:id="334" w:author="Caitlin Jeffrey" w:date="2024-05-22T11:45:00Z" w16du:dateUtc="2024-05-22T15:45:00Z">
        <w:r w:rsidR="004950C5">
          <w:rPr>
            <w:rFonts w:ascii="Times New Roman" w:hAnsi="Times New Roman" w:cs="Times New Roman"/>
            <w:sz w:val="24"/>
            <w:szCs w:val="24"/>
            <w:shd w:val="clear" w:color="auto" w:fill="FFFFFF"/>
          </w:rPr>
          <w:t>&lt; </w:t>
        </w:r>
      </w:ins>
      <w:r w:rsidRPr="00D03DE9">
        <w:rPr>
          <w:rFonts w:ascii="Times New Roman" w:hAnsi="Times New Roman" w:cs="Times New Roman"/>
          <w:sz w:val="24"/>
          <w:szCs w:val="24"/>
          <w:shd w:val="clear" w:color="auto" w:fill="FFFFFF"/>
        </w:rPr>
        <w:t xml:space="preserve">1.7 was classified as inconclusive. Suspect </w:t>
      </w:r>
      <w:r>
        <w:rPr>
          <w:rFonts w:ascii="Times New Roman" w:hAnsi="Times New Roman" w:cs="Times New Roman"/>
          <w:sz w:val="24"/>
          <w:szCs w:val="24"/>
          <w:shd w:val="clear" w:color="auto" w:fill="FFFFFF"/>
        </w:rPr>
        <w:t xml:space="preserve">staphylococci </w:t>
      </w:r>
      <w:r w:rsidRPr="00D03DE9">
        <w:rPr>
          <w:rFonts w:ascii="Times New Roman" w:hAnsi="Times New Roman" w:cs="Times New Roman"/>
          <w:sz w:val="24"/>
          <w:szCs w:val="24"/>
          <w:shd w:val="clear" w:color="auto" w:fill="FFFFFF"/>
        </w:rPr>
        <w:t>isolates unable to be identified to the species level and those identified as </w:t>
      </w:r>
      <w:r w:rsidRPr="00D03DE9">
        <w:rPr>
          <w:rFonts w:ascii="Times New Roman" w:hAnsi="Times New Roman" w:cs="Times New Roman"/>
          <w:i/>
          <w:iCs/>
          <w:sz w:val="24"/>
          <w:szCs w:val="24"/>
          <w:shd w:val="clear" w:color="auto" w:fill="FFFFFF"/>
        </w:rPr>
        <w:t>Staphylococcus agnetis</w:t>
      </w:r>
      <w:r w:rsidRPr="00D03DE9">
        <w:rPr>
          <w:rFonts w:ascii="Times New Roman" w:hAnsi="Times New Roman" w:cs="Times New Roman"/>
          <w:sz w:val="24"/>
          <w:szCs w:val="24"/>
          <w:shd w:val="clear" w:color="auto" w:fill="FFFFFF"/>
        </w:rPr>
        <w:t> or </w:t>
      </w:r>
      <w:r w:rsidRPr="00D03DE9">
        <w:rPr>
          <w:rFonts w:ascii="Times New Roman" w:hAnsi="Times New Roman" w:cs="Times New Roman"/>
          <w:i/>
          <w:iCs/>
          <w:sz w:val="24"/>
          <w:szCs w:val="24"/>
          <w:shd w:val="clear" w:color="auto" w:fill="FFFFFF"/>
        </w:rPr>
        <w:t>Staphylococcus hyicus</w:t>
      </w:r>
      <w:r w:rsidRPr="00D03DE9">
        <w:rPr>
          <w:rFonts w:ascii="Times New Roman" w:hAnsi="Times New Roman" w:cs="Times New Roman"/>
          <w:sz w:val="24"/>
          <w:szCs w:val="24"/>
          <w:shd w:val="clear" w:color="auto" w:fill="FFFFFF"/>
        </w:rPr>
        <w:t> by MALDI-TOF were speciated using </w:t>
      </w:r>
      <w:proofErr w:type="spellStart"/>
      <w:r w:rsidRPr="00D03DE9">
        <w:rPr>
          <w:rFonts w:ascii="Times New Roman" w:hAnsi="Times New Roman" w:cs="Times New Roman"/>
          <w:i/>
          <w:iCs/>
          <w:sz w:val="24"/>
          <w:szCs w:val="24"/>
          <w:shd w:val="clear" w:color="auto" w:fill="FFFFFF"/>
        </w:rPr>
        <w:t>tuf</w:t>
      </w:r>
      <w:proofErr w:type="spellEnd"/>
      <w:r w:rsidRPr="00D03DE9">
        <w:rPr>
          <w:rFonts w:ascii="Times New Roman" w:hAnsi="Times New Roman" w:cs="Times New Roman"/>
          <w:i/>
          <w:iCs/>
          <w:sz w:val="24"/>
          <w:szCs w:val="24"/>
          <w:shd w:val="clear" w:color="auto" w:fill="FFFFFF"/>
        </w:rPr>
        <w:t> </w:t>
      </w:r>
      <w:r w:rsidRPr="00D03DE9">
        <w:rPr>
          <w:rFonts w:ascii="Times New Roman" w:hAnsi="Times New Roman" w:cs="Times New Roman"/>
          <w:sz w:val="24"/>
          <w:szCs w:val="24"/>
          <w:shd w:val="clear" w:color="auto" w:fill="FFFFFF"/>
        </w:rPr>
        <w:t xml:space="preserve">gene sequences with a cut-off of 98% identity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(Hwang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p>
    <w:p w14:paraId="0BF6E9F8" w14:textId="77777777" w:rsidR="00FF3370" w:rsidRPr="00D03DE9" w:rsidRDefault="00FF3370" w:rsidP="00CE7E8E">
      <w:pPr>
        <w:pStyle w:val="ListParagraph"/>
        <w:spacing w:line="480" w:lineRule="auto"/>
        <w:ind w:left="1440"/>
        <w:rPr>
          <w:rFonts w:ascii="Times New Roman" w:hAnsi="Times New Roman" w:cs="Times New Roman"/>
          <w:sz w:val="24"/>
          <w:szCs w:val="24"/>
        </w:rPr>
      </w:pPr>
    </w:p>
    <w:p w14:paraId="1A7A9814" w14:textId="77777777" w:rsidR="00FF3370" w:rsidRPr="00D03DE9" w:rsidRDefault="00FF337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6C28E798" w14:textId="17902F6A" w:rsidR="00FF3370" w:rsidRPr="00D03DE9" w:rsidRDefault="00FF3370"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 xml:space="preserve">The initial data set included 3,331 quarter observations where the bacteriological status of a quarter could be determined. </w:t>
      </w:r>
      <w:ins w:id="335" w:author="Caitlin Jeffrey" w:date="2024-05-22T10:45:00Z" w16du:dateUtc="2024-05-22T14:45:00Z">
        <w:r w:rsidR="002776C3">
          <w:rPr>
            <w:rFonts w:ascii="Times New Roman" w:eastAsia="Times New Roman" w:hAnsi="Times New Roman" w:cs="Times New Roman"/>
            <w:color w:val="000000"/>
            <w:kern w:val="0"/>
            <w:sz w:val="24"/>
            <w:szCs w:val="24"/>
            <w14:ligatures w14:val="none"/>
          </w:rPr>
          <w:t xml:space="preserve">Any </w:t>
        </w:r>
        <w:r w:rsidR="002776C3">
          <w:rPr>
            <w:rFonts w:ascii="Times New Roman" w:eastAsia="Times New Roman" w:hAnsi="Times New Roman" w:cs="Times New Roman"/>
            <w:i/>
            <w:iCs/>
            <w:color w:val="000000"/>
            <w:kern w:val="0"/>
            <w:sz w:val="24"/>
            <w:szCs w:val="24"/>
            <w14:ligatures w14:val="none"/>
          </w:rPr>
          <w:t>Staph.</w:t>
        </w:r>
        <w:r w:rsidR="002776C3">
          <w:rPr>
            <w:rFonts w:ascii="Times New Roman" w:eastAsia="Times New Roman" w:hAnsi="Times New Roman" w:cs="Times New Roman"/>
            <w:color w:val="000000"/>
            <w:kern w:val="0"/>
            <w:sz w:val="24"/>
            <w:szCs w:val="24"/>
            <w14:ligatures w14:val="none"/>
          </w:rPr>
          <w:t xml:space="preserve"> species </w:t>
        </w:r>
      </w:ins>
      <w:ins w:id="336" w:author="Caitlin Jeffrey" w:date="2024-05-22T10:46:00Z" w16du:dateUtc="2024-05-22T14:46:00Z">
        <w:r w:rsidR="00F539BA">
          <w:rPr>
            <w:rFonts w:ascii="Times New Roman" w:eastAsia="Times New Roman" w:hAnsi="Times New Roman" w:cs="Times New Roman"/>
            <w:color w:val="000000"/>
            <w:kern w:val="0"/>
            <w:sz w:val="24"/>
            <w:szCs w:val="24"/>
            <w14:ligatures w14:val="none"/>
          </w:rPr>
          <w:t xml:space="preserve">associated with </w:t>
        </w:r>
      </w:ins>
      <w:ins w:id="337" w:author="Caitlin Jeffrey" w:date="2024-05-22T11:45:00Z" w16du:dateUtc="2024-05-22T15:45:00Z">
        <w:r w:rsidR="004950C5">
          <w:rPr>
            <w:rFonts w:ascii="Times New Roman" w:eastAsia="Times New Roman" w:hAnsi="Times New Roman" w:cs="Times New Roman"/>
            <w:color w:val="000000"/>
            <w:kern w:val="0"/>
            <w:sz w:val="24"/>
            <w:szCs w:val="24"/>
            <w14:ligatures w14:val="none"/>
          </w:rPr>
          <w:t>&lt; </w:t>
        </w:r>
      </w:ins>
      <w:ins w:id="338" w:author="Caitlin Jeffrey" w:date="2024-05-22T10:46:00Z" w16du:dateUtc="2024-05-22T14:46:00Z">
        <w:r w:rsidR="00F539BA">
          <w:rPr>
            <w:rFonts w:ascii="Times New Roman" w:eastAsia="Times New Roman" w:hAnsi="Times New Roman" w:cs="Times New Roman"/>
            <w:color w:val="000000"/>
            <w:kern w:val="0"/>
            <w:sz w:val="24"/>
            <w:szCs w:val="24"/>
            <w14:ligatures w14:val="none"/>
          </w:rPr>
          <w:t>5 quarter observations of IMI</w:t>
        </w:r>
      </w:ins>
      <w:ins w:id="339" w:author="Caitlin Jeffrey" w:date="2024-05-22T10:48:00Z" w16du:dateUtc="2024-05-22T14:48:00Z">
        <w:r w:rsidR="00327375">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 xml:space="preserve">did not meet our criteria for a </w:t>
        </w:r>
      </w:ins>
      <w:ins w:id="340" w:author="Caitlin Jeffrey" w:date="2024-05-23T08:43:00Z" w16du:dateUtc="2024-05-23T12:43:00Z">
        <w:r w:rsidR="00D21F2D">
          <w:rPr>
            <w:rFonts w:ascii="Times New Roman" w:eastAsia="Times New Roman" w:hAnsi="Times New Roman" w:cs="Times New Roman"/>
            <w:color w:val="000000"/>
            <w:kern w:val="0"/>
            <w:sz w:val="24"/>
            <w:szCs w:val="24"/>
            <w14:ligatures w14:val="none"/>
          </w:rPr>
          <w:t>frequently</w:t>
        </w:r>
      </w:ins>
      <w:ins w:id="341" w:author="Caitlin Jeffrey" w:date="2024-05-22T10:49:00Z" w16du:dateUtc="2024-05-22T14:49:00Z">
        <w:r w:rsidR="001E6805">
          <w:rPr>
            <w:rFonts w:ascii="Times New Roman" w:eastAsia="Times New Roman" w:hAnsi="Times New Roman" w:cs="Times New Roman"/>
            <w:color w:val="000000"/>
            <w:kern w:val="0"/>
            <w:sz w:val="24"/>
            <w:szCs w:val="24"/>
            <w14:ligatures w14:val="none"/>
          </w:rPr>
          <w:t xml:space="preserve"> observed</w:t>
        </w:r>
      </w:ins>
      <w:ins w:id="342" w:author="Caitlin Jeffrey" w:date="2024-05-22T10:48:00Z" w16du:dateUtc="2024-05-22T14:48:00Z">
        <w:r w:rsidR="001E6805">
          <w:rPr>
            <w:rFonts w:ascii="Times New Roman" w:eastAsia="Times New Roman" w:hAnsi="Times New Roman" w:cs="Times New Roman"/>
            <w:color w:val="000000"/>
            <w:kern w:val="0"/>
            <w:sz w:val="24"/>
            <w:szCs w:val="24"/>
            <w14:ligatures w14:val="none"/>
          </w:rPr>
          <w:t xml:space="preserve"> </w:t>
        </w:r>
      </w:ins>
      <w:ins w:id="343" w:author="Caitlin Jeffrey" w:date="2024-05-22T11:09:00Z" w16du:dateUtc="2024-05-22T15:09:00Z">
        <w:r w:rsidR="00657BA6">
          <w:rPr>
            <w:rFonts w:ascii="Times New Roman" w:eastAsia="Times New Roman" w:hAnsi="Times New Roman" w:cs="Times New Roman"/>
            <w:color w:val="000000"/>
            <w:kern w:val="0"/>
            <w:sz w:val="24"/>
            <w:szCs w:val="24"/>
            <w14:ligatures w14:val="none"/>
          </w:rPr>
          <w:t>species and</w:t>
        </w:r>
      </w:ins>
      <w:ins w:id="344" w:author="Caitlin Jeffrey" w:date="2024-05-22T10:46:00Z" w16du:dateUtc="2024-05-22T14:46:00Z">
        <w:r w:rsidR="00F539BA">
          <w:rPr>
            <w:rFonts w:ascii="Times New Roman" w:eastAsia="Times New Roman" w:hAnsi="Times New Roman" w:cs="Times New Roman"/>
            <w:color w:val="000000"/>
            <w:kern w:val="0"/>
            <w:sz w:val="24"/>
            <w:szCs w:val="24"/>
            <w14:ligatures w14:val="none"/>
          </w:rPr>
          <w:t xml:space="preserve"> were</w:t>
        </w:r>
        <w:r w:rsidR="008311B4">
          <w:rPr>
            <w:rFonts w:ascii="Times New Roman" w:eastAsia="Times New Roman" w:hAnsi="Times New Roman" w:cs="Times New Roman"/>
            <w:color w:val="000000"/>
            <w:kern w:val="0"/>
            <w:sz w:val="24"/>
            <w:szCs w:val="24"/>
            <w14:ligatures w14:val="none"/>
          </w:rPr>
          <w:t xml:space="preserve"> excluded f</w:t>
        </w:r>
      </w:ins>
      <w:ins w:id="345" w:author="Caitlin Jeffrey" w:date="2024-05-22T10:47:00Z" w16du:dateUtc="2024-05-22T14:47:00Z">
        <w:r w:rsidR="008311B4">
          <w:rPr>
            <w:rFonts w:ascii="Times New Roman" w:eastAsia="Times New Roman" w:hAnsi="Times New Roman" w:cs="Times New Roman"/>
            <w:color w:val="000000"/>
            <w:kern w:val="0"/>
            <w:sz w:val="24"/>
            <w:szCs w:val="24"/>
            <w14:ligatures w14:val="none"/>
          </w:rPr>
          <w:t>rom further analysis.</w:t>
        </w:r>
      </w:ins>
      <w:ins w:id="346" w:author="Caitlin Jeffrey" w:date="2024-05-22T10:46:00Z" w16du:dateUtc="2024-05-22T14:46:00Z">
        <w:r w:rsidR="00F539BA">
          <w:rPr>
            <w:rFonts w:ascii="Times New Roman" w:eastAsia="Times New Roman" w:hAnsi="Times New Roman" w:cs="Times New Roman"/>
            <w:color w:val="000000"/>
            <w:kern w:val="0"/>
            <w:sz w:val="24"/>
            <w:szCs w:val="24"/>
            <w14:ligatures w14:val="none"/>
          </w:rPr>
          <w:t xml:space="preserve"> </w:t>
        </w:r>
      </w:ins>
      <w:r w:rsidRPr="00D03DE9">
        <w:rPr>
          <w:rFonts w:ascii="Times New Roman" w:eastAsia="Times New Roman" w:hAnsi="Times New Roman" w:cs="Times New Roman"/>
          <w:color w:val="000000"/>
          <w:kern w:val="0"/>
          <w:sz w:val="24"/>
          <w:szCs w:val="24"/>
          <w14:ligatures w14:val="none"/>
        </w:rPr>
        <w:t>Quarters were then selected that: 1) had a</w:t>
      </w:r>
      <w:r>
        <w:rPr>
          <w:rFonts w:ascii="Times New Roman" w:eastAsia="Times New Roman" w:hAnsi="Times New Roman" w:cs="Times New Roman"/>
          <w:color w:val="000000"/>
          <w:kern w:val="0"/>
          <w:sz w:val="24"/>
          <w:szCs w:val="24"/>
          <w14:ligatures w14:val="none"/>
        </w:rPr>
        <w:t xml:space="preserve"> subclinical </w:t>
      </w:r>
      <w:del w:id="347" w:author="Caitlin Jeffrey" w:date="2024-05-22T10:44:00Z" w16du:dateUtc="2024-05-22T14:44:00Z">
        <w:r w:rsidRPr="00D03DE9" w:rsidDel="00CB2CE9">
          <w:rPr>
            <w:rFonts w:ascii="Times New Roman" w:eastAsia="Times New Roman" w:hAnsi="Times New Roman" w:cs="Times New Roman"/>
            <w:color w:val="000000"/>
            <w:kern w:val="0"/>
            <w:sz w:val="24"/>
            <w:szCs w:val="24"/>
            <w14:ligatures w14:val="none"/>
          </w:rPr>
          <w:delText>intramammary infection</w:delText>
        </w:r>
      </w:del>
      <w:ins w:id="348" w:author="Caitlin Jeffrey" w:date="2024-05-22T10:44:00Z" w16du:dateUtc="2024-05-22T14:44:00Z">
        <w:r w:rsidR="00CB2CE9">
          <w:rPr>
            <w:rFonts w:ascii="Times New Roman" w:eastAsia="Times New Roman" w:hAnsi="Times New Roman" w:cs="Times New Roman"/>
            <w:color w:val="000000"/>
            <w:kern w:val="0"/>
            <w:sz w:val="24"/>
            <w:szCs w:val="24"/>
            <w14:ligatures w14:val="none"/>
          </w:rPr>
          <w:t>IMI</w:t>
        </w:r>
      </w:ins>
      <w:r w:rsidRPr="00D03DE9">
        <w:rPr>
          <w:rFonts w:ascii="Times New Roman" w:eastAsia="Times New Roman" w:hAnsi="Times New Roman" w:cs="Times New Roman"/>
          <w:color w:val="000000"/>
          <w:kern w:val="0"/>
          <w:sz w:val="24"/>
          <w:szCs w:val="24"/>
          <w14:ligatures w14:val="none"/>
        </w:rPr>
        <w:t xml:space="preserve"> due to any</w:t>
      </w:r>
      <w:ins w:id="349" w:author="Caitlin Jeffrey" w:date="2024-05-22T10:48:00Z" w16du:dateUtc="2024-05-22T14:48:00Z">
        <w:r w:rsidR="001E6805">
          <w:rPr>
            <w:rFonts w:ascii="Times New Roman" w:eastAsia="Times New Roman" w:hAnsi="Times New Roman" w:cs="Times New Roman"/>
            <w:color w:val="000000"/>
            <w:kern w:val="0"/>
            <w:sz w:val="24"/>
            <w:szCs w:val="24"/>
            <w14:ligatures w14:val="none"/>
          </w:rPr>
          <w:t xml:space="preserve"> </w:t>
        </w:r>
      </w:ins>
      <w:ins w:id="350" w:author="Caitlin Jeffrey" w:date="2024-05-23T08:44:00Z" w16du:dateUtc="2024-05-23T12:44:00Z">
        <w:r w:rsidR="003F3E10">
          <w:rPr>
            <w:rFonts w:ascii="Times New Roman" w:eastAsia="Times New Roman" w:hAnsi="Times New Roman" w:cs="Times New Roman"/>
            <w:color w:val="000000"/>
            <w:kern w:val="0"/>
            <w:sz w:val="24"/>
            <w:szCs w:val="24"/>
            <w14:ligatures w14:val="none"/>
          </w:rPr>
          <w:t>frequently</w:t>
        </w:r>
      </w:ins>
      <w:ins w:id="351" w:author="Caitlin Jeffrey" w:date="2024-05-22T10:49:00Z" w16du:dateUtc="2024-05-22T14:49:00Z">
        <w:r w:rsidR="001E6805">
          <w:rPr>
            <w:rFonts w:ascii="Times New Roman" w:eastAsia="Times New Roman" w:hAnsi="Times New Roman" w:cs="Times New Roman"/>
            <w:color w:val="000000"/>
            <w:kern w:val="0"/>
            <w:sz w:val="24"/>
            <w:szCs w:val="24"/>
            <w14:ligatures w14:val="none"/>
          </w:rPr>
          <w:t xml:space="preserve"> observed</w:t>
        </w:r>
      </w:ins>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Staph</w:t>
      </w:r>
      <w:del w:id="352" w:author="Caitlin Jeffrey" w:date="2024-05-22T10:47:00Z" w16du:dateUtc="2024-05-22T14:47:00Z">
        <w:r w:rsidRPr="00D03DE9" w:rsidDel="00C22FC3">
          <w:rPr>
            <w:rFonts w:ascii="Times New Roman" w:eastAsia="Times New Roman" w:hAnsi="Times New Roman" w:cs="Times New Roman"/>
            <w:i/>
            <w:iCs/>
            <w:color w:val="000000"/>
            <w:kern w:val="0"/>
            <w:sz w:val="24"/>
            <w:szCs w:val="24"/>
            <w14:ligatures w14:val="none"/>
          </w:rPr>
          <w:delText>y</w:delText>
        </w:r>
      </w:del>
      <w:ins w:id="353" w:author="Caitlin Jeffrey" w:date="2024-05-22T10:47:00Z" w16du:dateUtc="2024-05-22T14:47:00Z">
        <w:r w:rsidR="00C22FC3">
          <w:rPr>
            <w:rFonts w:ascii="Times New Roman" w:eastAsia="Times New Roman" w:hAnsi="Times New Roman" w:cs="Times New Roman"/>
            <w:i/>
            <w:iCs/>
            <w:color w:val="000000"/>
            <w:kern w:val="0"/>
            <w:sz w:val="24"/>
            <w:szCs w:val="24"/>
            <w14:ligatures w14:val="none"/>
          </w:rPr>
          <w:t>.</w:t>
        </w:r>
      </w:ins>
      <w:del w:id="354" w:author="Caitlin Jeffrey" w:date="2024-05-22T10:47:00Z" w16du:dateUtc="2024-05-22T14:47:00Z">
        <w:r w:rsidRPr="00D03DE9" w:rsidDel="00C22FC3">
          <w:rPr>
            <w:rFonts w:ascii="Times New Roman" w:eastAsia="Times New Roman" w:hAnsi="Times New Roman" w:cs="Times New Roman"/>
            <w:i/>
            <w:iCs/>
            <w:color w:val="000000"/>
            <w:kern w:val="0"/>
            <w:sz w:val="24"/>
            <w:szCs w:val="24"/>
            <w14:ligatures w14:val="none"/>
          </w:rPr>
          <w:delText>lococcus</w:delText>
        </w:r>
      </w:del>
      <w:r w:rsidRPr="00D03DE9">
        <w:rPr>
          <w:rFonts w:ascii="Times New Roman" w:eastAsia="Times New Roman" w:hAnsi="Times New Roman" w:cs="Times New Roman"/>
          <w:color w:val="000000"/>
          <w:kern w:val="0"/>
          <w:sz w:val="24"/>
          <w:szCs w:val="24"/>
          <w14:ligatures w14:val="none"/>
        </w:rPr>
        <w:t xml:space="preserve"> species</w:t>
      </w:r>
      <w:ins w:id="355" w:author="Caitlin Jeffrey" w:date="2024-05-22T10:49:00Z" w16du:dateUtc="2024-05-22T14:49:00Z">
        <w:r w:rsidR="001E6805">
          <w:rPr>
            <w:rFonts w:ascii="Times New Roman" w:eastAsia="Times New Roman" w:hAnsi="Times New Roman" w:cs="Times New Roman"/>
            <w:color w:val="000000"/>
            <w:kern w:val="0"/>
            <w:sz w:val="24"/>
            <w:szCs w:val="24"/>
            <w14:ligatures w14:val="none"/>
          </w:rPr>
          <w:t xml:space="preserve"> (</w:t>
        </w:r>
      </w:ins>
      <w:ins w:id="356" w:author="Caitlin Jeffrey" w:date="2024-05-22T11:43:00Z" w16du:dateUtc="2024-05-22T15:43:00Z">
        <w:r w:rsidR="004950C5">
          <w:rPr>
            <w:rFonts w:ascii="Times New Roman" w:eastAsia="Times New Roman" w:hAnsi="Times New Roman" w:cs="Times New Roman"/>
            <w:color w:val="000000"/>
            <w:kern w:val="0"/>
            <w:sz w:val="24"/>
            <w:szCs w:val="24"/>
            <w14:ligatures w14:val="none"/>
          </w:rPr>
          <w:t>≥ </w:t>
        </w:r>
      </w:ins>
      <w:ins w:id="357" w:author="Caitlin Jeffrey" w:date="2024-05-22T10:49:00Z" w16du:dateUtc="2024-05-22T14:49:00Z">
        <w:r w:rsidR="001E6805" w:rsidRPr="00D03DE9">
          <w:rPr>
            <w:rFonts w:ascii="Times New Roman" w:eastAsia="Times New Roman" w:hAnsi="Times New Roman" w:cs="Times New Roman"/>
            <w:color w:val="000000"/>
            <w:kern w:val="0"/>
            <w:sz w:val="24"/>
            <w:szCs w:val="24"/>
            <w14:ligatures w14:val="none"/>
          </w:rPr>
          <w:t xml:space="preserve">5 </w:t>
        </w:r>
        <w:r w:rsidR="001E6805">
          <w:rPr>
            <w:rFonts w:ascii="Times New Roman" w:eastAsia="Times New Roman" w:hAnsi="Times New Roman" w:cs="Times New Roman"/>
            <w:color w:val="000000"/>
            <w:kern w:val="0"/>
            <w:sz w:val="24"/>
            <w:szCs w:val="24"/>
            <w14:ligatures w14:val="none"/>
          </w:rPr>
          <w:t>observed</w:t>
        </w:r>
        <w:r w:rsidR="001E6805" w:rsidRPr="00D03DE9">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IMI)</w:t>
        </w:r>
      </w:ins>
      <w:r w:rsidRPr="00D03DE9">
        <w:rPr>
          <w:rFonts w:ascii="Times New Roman" w:eastAsia="Times New Roman" w:hAnsi="Times New Roman" w:cs="Times New Roman"/>
          <w:color w:val="000000"/>
          <w:kern w:val="0"/>
          <w:sz w:val="24"/>
          <w:szCs w:val="24"/>
          <w14:ligatures w14:val="none"/>
        </w:rPr>
        <w:t xml:space="preserve"> </w:t>
      </w:r>
      <w:del w:id="358" w:author="Caitlin Jeffrey" w:date="2024-05-22T10:49:00Z" w16du:dateUtc="2024-05-22T14:49:00Z">
        <w:r w:rsidRPr="00D03DE9" w:rsidDel="001E6805">
          <w:rPr>
            <w:rFonts w:ascii="Times New Roman" w:eastAsia="Times New Roman" w:hAnsi="Times New Roman" w:cs="Times New Roman"/>
            <w:color w:val="000000"/>
            <w:kern w:val="0"/>
            <w:sz w:val="24"/>
            <w:szCs w:val="24"/>
            <w14:ligatures w14:val="none"/>
          </w:rPr>
          <w:delText>(</w:delText>
        </w:r>
      </w:del>
      <w:r w:rsidRPr="00D03DE9">
        <w:rPr>
          <w:rFonts w:ascii="Times New Roman" w:eastAsia="Times New Roman" w:hAnsi="Times New Roman" w:cs="Times New Roman"/>
          <w:color w:val="000000"/>
          <w:kern w:val="0"/>
          <w:sz w:val="24"/>
          <w:szCs w:val="24"/>
          <w14:ligatures w14:val="none"/>
        </w:rPr>
        <w:t>in pure culture</w:t>
      </w:r>
      <w:del w:id="359" w:author="Caitlin Jeffrey" w:date="2024-05-22T10:49:00Z" w16du:dateUtc="2024-05-22T14:49:00Z">
        <w:r w:rsidRPr="00D03DE9" w:rsidDel="001E6805">
          <w:rPr>
            <w:rFonts w:ascii="Times New Roman" w:eastAsia="Times New Roman" w:hAnsi="Times New Roman" w:cs="Times New Roman"/>
            <w:color w:val="000000"/>
            <w:kern w:val="0"/>
            <w:sz w:val="24"/>
            <w:szCs w:val="24"/>
            <w14:ligatures w14:val="none"/>
          </w:rPr>
          <w:delText xml:space="preserve">) </w:delText>
        </w:r>
      </w:del>
      <w:del w:id="360" w:author="Caitlin Jeffrey" w:date="2024-05-21T08:40:00Z" w16du:dateUtc="2024-05-21T12:40:00Z">
        <w:r w:rsidRPr="00D03DE9" w:rsidDel="008703CD">
          <w:rPr>
            <w:rFonts w:ascii="Times New Roman" w:eastAsia="Times New Roman" w:hAnsi="Times New Roman" w:cs="Times New Roman"/>
            <w:color w:val="000000"/>
            <w:kern w:val="0"/>
            <w:sz w:val="24"/>
            <w:szCs w:val="24"/>
            <w14:ligatures w14:val="none"/>
          </w:rPr>
          <w:delText xml:space="preserve">with </w:delText>
        </w:r>
      </w:del>
      <w:del w:id="361" w:author="Caitlin Jeffrey" w:date="2024-05-22T10:49:00Z" w16du:dateUtc="2024-05-22T14:49:00Z">
        <w:r w:rsidRPr="00D03DE9" w:rsidDel="001E6805">
          <w:rPr>
            <w:rFonts w:ascii="Times New Roman" w:eastAsia="Times New Roman" w:hAnsi="Times New Roman" w:cs="Times New Roman"/>
            <w:color w:val="000000"/>
            <w:kern w:val="0"/>
            <w:sz w:val="24"/>
            <w:szCs w:val="24"/>
            <w14:ligatures w14:val="none"/>
          </w:rPr>
          <w:delText xml:space="preserve">≥ 5 associated </w:delText>
        </w:r>
      </w:del>
      <w:del w:id="362" w:author="Caitlin Jeffrey" w:date="2024-05-21T08:40:00Z" w16du:dateUtc="2024-05-21T12:40:00Z">
        <w:r w:rsidRPr="00D03DE9" w:rsidDel="00C305C5">
          <w:rPr>
            <w:rFonts w:ascii="Times New Roman" w:eastAsia="Times New Roman" w:hAnsi="Times New Roman" w:cs="Times New Roman"/>
            <w:color w:val="000000"/>
            <w:kern w:val="0"/>
            <w:sz w:val="24"/>
            <w:szCs w:val="24"/>
            <w14:ligatures w14:val="none"/>
          </w:rPr>
          <w:delText xml:space="preserve">observations </w:delText>
        </w:r>
      </w:del>
      <w:ins w:id="363" w:author="Caitlin Jeffrey" w:date="2024-05-22T10:42:00Z" w16du:dateUtc="2024-05-22T14:42:00Z">
        <w:r w:rsidR="00FC1D44">
          <w:rPr>
            <w:rFonts w:ascii="Times New Roman" w:eastAsia="Times New Roman" w:hAnsi="Times New Roman" w:cs="Times New Roman"/>
            <w:color w:val="000000"/>
            <w:kern w:val="0"/>
            <w:sz w:val="24"/>
            <w:szCs w:val="24"/>
            <w14:ligatures w14:val="none"/>
          </w:rPr>
          <w:t>,</w:t>
        </w:r>
      </w:ins>
      <w:ins w:id="364" w:author="Caitlin Jeffrey" w:date="2024-05-21T08:40:00Z" w16du:dateUtc="2024-05-21T12:40:00Z">
        <w:r w:rsidRPr="00D03DE9">
          <w:rPr>
            <w:rFonts w:ascii="Times New Roman" w:eastAsia="Times New Roman" w:hAnsi="Times New Roman" w:cs="Times New Roman"/>
            <w:color w:val="000000"/>
            <w:kern w:val="0"/>
            <w:sz w:val="24"/>
            <w:szCs w:val="24"/>
            <w14:ligatures w14:val="none"/>
          </w:rPr>
          <w:t xml:space="preserve"> </w:t>
        </w:r>
      </w:ins>
      <w:r w:rsidRPr="00D03DE9">
        <w:rPr>
          <w:rFonts w:ascii="Times New Roman" w:eastAsia="Times New Roman" w:hAnsi="Times New Roman" w:cs="Times New Roman"/>
          <w:i/>
          <w:iCs/>
          <w:color w:val="000000"/>
          <w:kern w:val="0"/>
          <w:sz w:val="24"/>
          <w:szCs w:val="24"/>
          <w14:ligatures w14:val="none"/>
        </w:rPr>
        <w:t>or</w:t>
      </w:r>
      <w:r w:rsidRPr="00D03DE9">
        <w:rPr>
          <w:rFonts w:ascii="Times New Roman" w:eastAsia="Times New Roman" w:hAnsi="Times New Roman" w:cs="Times New Roman"/>
          <w:color w:val="000000"/>
          <w:kern w:val="0"/>
          <w:sz w:val="24"/>
          <w:szCs w:val="24"/>
          <w14:ligatures w14:val="none"/>
        </w:rPr>
        <w:t xml:space="preserve"> was </w:t>
      </w:r>
      <w:ins w:id="365" w:author="Caitlin Jeffrey" w:date="2024-05-22T10:42:00Z" w16du:dateUtc="2024-05-22T14:42:00Z">
        <w:r w:rsidR="00FC1D44">
          <w:rPr>
            <w:rFonts w:ascii="Times New Roman" w:eastAsia="Times New Roman" w:hAnsi="Times New Roman" w:cs="Times New Roman"/>
            <w:color w:val="000000"/>
            <w:kern w:val="0"/>
            <w:sz w:val="24"/>
            <w:szCs w:val="24"/>
            <w14:ligatures w14:val="none"/>
          </w:rPr>
          <w:t xml:space="preserve">a </w:t>
        </w:r>
      </w:ins>
      <w:r w:rsidRPr="00D03DE9">
        <w:rPr>
          <w:rFonts w:ascii="Times New Roman" w:eastAsia="Times New Roman" w:hAnsi="Times New Roman" w:cs="Times New Roman"/>
          <w:color w:val="000000"/>
          <w:kern w:val="0"/>
          <w:sz w:val="24"/>
          <w:szCs w:val="24"/>
          <w14:ligatures w14:val="none"/>
        </w:rPr>
        <w:t>culture negative</w:t>
      </w:r>
      <w:ins w:id="366" w:author="Caitlin Jeffrey" w:date="2024-05-22T10:42:00Z" w16du:dateUtc="2024-05-22T14:42:00Z">
        <w:r w:rsidR="00FC1D44">
          <w:rPr>
            <w:rFonts w:ascii="Times New Roman" w:eastAsia="Times New Roman" w:hAnsi="Times New Roman" w:cs="Times New Roman"/>
            <w:color w:val="000000"/>
            <w:kern w:val="0"/>
            <w:sz w:val="24"/>
            <w:szCs w:val="24"/>
            <w14:ligatures w14:val="none"/>
          </w:rPr>
          <w:t xml:space="preserve"> quarter</w:t>
        </w:r>
      </w:ins>
      <w:r w:rsidRPr="00D03DE9">
        <w:rPr>
          <w:rFonts w:ascii="Times New Roman" w:eastAsia="Times New Roman" w:hAnsi="Times New Roman" w:cs="Times New Roman"/>
          <w:color w:val="000000"/>
          <w:kern w:val="0"/>
          <w:sz w:val="24"/>
          <w:szCs w:val="24"/>
          <w14:ligatures w14:val="none"/>
        </w:rPr>
        <w:t xml:space="preserve">; 2) was collected from a cow </w:t>
      </w:r>
      <w:del w:id="367" w:author="Caitlin Jeffrey" w:date="2024-05-22T11:49:00Z" w16du:dateUtc="2024-05-22T15:49:00Z">
        <w:r w:rsidRPr="00D03DE9" w:rsidDel="00833730">
          <w:rPr>
            <w:rFonts w:ascii="Times New Roman" w:eastAsia="Times New Roman" w:hAnsi="Times New Roman" w:cs="Times New Roman"/>
            <w:color w:val="000000"/>
            <w:kern w:val="0"/>
            <w:sz w:val="24"/>
            <w:szCs w:val="24"/>
            <w14:ligatures w14:val="none"/>
          </w:rPr>
          <w:delText>≤</w:delText>
        </w:r>
      </w:del>
      <w:ins w:id="368" w:author="Caitlin Jeffrey" w:date="2024-05-22T11:49:00Z" w16du:dateUtc="2024-05-22T15:49:00Z">
        <w:r w:rsidR="00833730">
          <w:rPr>
            <w:rFonts w:ascii="Times New Roman" w:eastAsia="Times New Roman" w:hAnsi="Times New Roman" w:cs="Times New Roman"/>
            <w:color w:val="000000"/>
            <w:kern w:val="0"/>
            <w:sz w:val="24"/>
            <w:szCs w:val="24"/>
            <w14:ligatures w14:val="none"/>
          </w:rPr>
          <w:t>≤ </w:t>
        </w:r>
      </w:ins>
      <w:del w:id="369" w:author="Caitlin Jeffrey" w:date="2024-05-22T11:25:00Z" w16du:dateUtc="2024-05-22T15:25:00Z">
        <w:r w:rsidRPr="00D03DE9" w:rsidDel="002E24D4">
          <w:rPr>
            <w:rFonts w:ascii="Times New Roman" w:eastAsia="Times New Roman" w:hAnsi="Times New Roman" w:cs="Times New Roman"/>
            <w:color w:val="000000"/>
            <w:kern w:val="0"/>
            <w:sz w:val="24"/>
            <w:szCs w:val="24"/>
            <w14:ligatures w14:val="none"/>
          </w:rPr>
          <w:delText xml:space="preserve"> </w:delText>
        </w:r>
      </w:del>
      <w:r w:rsidRPr="00D03DE9">
        <w:rPr>
          <w:rFonts w:ascii="Times New Roman" w:eastAsia="Times New Roman" w:hAnsi="Times New Roman" w:cs="Times New Roman"/>
          <w:color w:val="000000"/>
          <w:kern w:val="0"/>
          <w:sz w:val="24"/>
          <w:szCs w:val="24"/>
          <w14:ligatures w14:val="none"/>
        </w:rPr>
        <w:t xml:space="preserve">305 </w:t>
      </w:r>
      <w:r w:rsidRPr="00D03DE9">
        <w:rPr>
          <w:rFonts w:ascii="Times New Roman" w:eastAsia="Times New Roman" w:hAnsi="Times New Roman" w:cs="Times New Roman"/>
          <w:color w:val="000000"/>
          <w:kern w:val="0"/>
          <w:sz w:val="24"/>
          <w:szCs w:val="24"/>
          <w14:ligatures w14:val="none"/>
        </w:rPr>
        <w:lastRenderedPageBreak/>
        <w:t>days in milk at time of observation; 3) had an associated quarter-level somatic cell count measurement (Figure 1)</w:t>
      </w:r>
      <w:r w:rsidRPr="00D03DE9">
        <w:rPr>
          <w:rFonts w:ascii="Times New Roman" w:eastAsia="Times New Roman" w:hAnsi="Times New Roman" w:cs="Times New Roman"/>
          <w:i/>
          <w:iCs/>
          <w:color w:val="000000"/>
          <w:kern w:val="0"/>
          <w:sz w:val="24"/>
          <w:szCs w:val="24"/>
          <w14:ligatures w14:val="none"/>
        </w:rPr>
        <w:t>.</w:t>
      </w:r>
    </w:p>
    <w:p w14:paraId="78499220" w14:textId="77777777" w:rsidR="00FF3370" w:rsidRPr="00D03DE9" w:rsidRDefault="00FF3370" w:rsidP="00CE7E8E">
      <w:pPr>
        <w:spacing w:after="0" w:line="480" w:lineRule="auto"/>
        <w:rPr>
          <w:rFonts w:ascii="Times New Roman" w:eastAsia="Times New Roman" w:hAnsi="Times New Roman" w:cs="Times New Roman"/>
          <w:color w:val="000000"/>
          <w:kern w:val="0"/>
          <w:sz w:val="24"/>
          <w:szCs w:val="24"/>
          <w14:ligatures w14:val="none"/>
        </w:rPr>
      </w:pPr>
    </w:p>
    <w:p w14:paraId="3977C2A5"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427318DF" w14:textId="77777777"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Quarter somatic cell counts, intramammary infection status, cow parity and days in milk data were organized into a spreadsheet (Microsoft Excel, Redmond, WA) and imported into the R Statistical Programming Environment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(R Development Core Team, 2023)</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for analysis. Raw quarter-level somatic cell count was converted to somatic cell score [log</w:t>
      </w:r>
      <w:r w:rsidRPr="00D03DE9">
        <w:rPr>
          <w:rFonts w:ascii="Times New Roman" w:hAnsi="Times New Roman" w:cs="Times New Roman"/>
          <w:sz w:val="24"/>
          <w:szCs w:val="24"/>
          <w:vertAlign w:val="subscript"/>
        </w:rPr>
        <w:t>2</w:t>
      </w:r>
      <w:r w:rsidRPr="00D03DE9">
        <w:rPr>
          <w:rFonts w:ascii="Times New Roman" w:hAnsi="Times New Roman" w:cs="Times New Roman"/>
          <w:sz w:val="24"/>
          <w:szCs w:val="24"/>
        </w:rPr>
        <w:t>(quarter somatic cell count/1000) + 3]</w:t>
      </w:r>
      <w:r>
        <w:rPr>
          <w:rFonts w:ascii="Times New Roman" w:hAnsi="Times New Roman" w:cs="Times New Roman"/>
          <w:sz w:val="24"/>
          <w:szCs w:val="24"/>
        </w:rPr>
        <w:t xml:space="preserve"> (SCS)</w:t>
      </w:r>
      <w:r w:rsidRPr="00D03DE9">
        <w:rPr>
          <w:rFonts w:ascii="Times New Roman" w:hAnsi="Times New Roman" w:cs="Times New Roman"/>
          <w:sz w:val="24"/>
          <w:szCs w:val="24"/>
        </w:rPr>
        <w:t xml:space="preserve"> in order to address the non-normal distribution of SCC data.</w:t>
      </w:r>
    </w:p>
    <w:p w14:paraId="548DF030" w14:textId="77777777" w:rsidR="00FF3370" w:rsidRPr="004F3B35" w:rsidRDefault="00FF3370"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 xml:space="preserve">fitted to the data set in order to compare </w:t>
      </w:r>
      <w:r>
        <w:rPr>
          <w:rFonts w:ascii="Times New Roman" w:hAnsi="Times New Roman" w:cs="Times New Roman"/>
          <w:sz w:val="24"/>
          <w:szCs w:val="24"/>
        </w:rPr>
        <w:t>SCS</w:t>
      </w:r>
      <w:r w:rsidRPr="00D03DE9">
        <w:rPr>
          <w:rFonts w:ascii="Times New Roman" w:hAnsi="Times New Roman" w:cs="Times New Roman"/>
          <w:sz w:val="24"/>
          <w:szCs w:val="24"/>
        </w:rPr>
        <w:t xml:space="preserve"> </w:t>
      </w:r>
      <w:r>
        <w:rPr>
          <w:rFonts w:ascii="Times New Roman" w:hAnsi="Times New Roman" w:cs="Times New Roman"/>
          <w:sz w:val="24"/>
          <w:szCs w:val="24"/>
        </w:rPr>
        <w:t>of</w:t>
      </w:r>
      <w:r w:rsidRPr="00D03DE9">
        <w:rPr>
          <w:rFonts w:ascii="Times New Roman" w:hAnsi="Times New Roman" w:cs="Times New Roman"/>
          <w:sz w:val="24"/>
          <w:szCs w:val="24"/>
        </w:rPr>
        <w:t xml:space="preserve"> quarters </w:t>
      </w:r>
      <w:ins w:id="370" w:author="John Barlow" w:date="2024-05-06T14:10:00Z">
        <w:r>
          <w:rPr>
            <w:rFonts w:ascii="Times New Roman" w:hAnsi="Times New Roman" w:cs="Times New Roman"/>
            <w:sz w:val="24"/>
            <w:szCs w:val="24"/>
          </w:rPr>
          <w:t xml:space="preserve">with </w:t>
        </w:r>
      </w:ins>
      <w:del w:id="371" w:author="John Barlow" w:date="2024-05-06T14:11:00Z">
        <w:r w:rsidRPr="00D03DE9" w:rsidDel="000A15D4">
          <w:rPr>
            <w:rFonts w:ascii="Times New Roman" w:hAnsi="Times New Roman" w:cs="Times New Roman"/>
            <w:sz w:val="24"/>
            <w:szCs w:val="24"/>
          </w:rPr>
          <w:delText xml:space="preserve"> single-pathogen</w:delText>
        </w:r>
      </w:del>
      <w:ins w:id="372" w:author="John Barlow" w:date="2024-05-06T14:10:00Z">
        <w:r w:rsidRPr="000542BB">
          <w:rPr>
            <w:rFonts w:ascii="Times New Roman" w:hAnsi="Times New Roman" w:cs="Times New Roman"/>
            <w:i/>
            <w:iCs/>
            <w:sz w:val="24"/>
            <w:szCs w:val="24"/>
          </w:rPr>
          <w:t>Staph</w:t>
        </w:r>
      </w:ins>
      <w:ins w:id="373" w:author="Caitlin Jeffrey" w:date="2024-05-21T09:32:00Z" w16du:dateUtc="2024-05-21T13:32:00Z">
        <w:r>
          <w:rPr>
            <w:rFonts w:ascii="Times New Roman" w:hAnsi="Times New Roman" w:cs="Times New Roman"/>
            <w:i/>
            <w:iCs/>
            <w:sz w:val="24"/>
            <w:szCs w:val="24"/>
          </w:rPr>
          <w:t>.</w:t>
        </w:r>
      </w:ins>
      <w:ins w:id="374" w:author="John Barlow" w:date="2024-05-06T14:10:00Z">
        <w:del w:id="375" w:author="Caitlin Jeffrey" w:date="2024-05-21T09:32:00Z" w16du:dateUtc="2024-05-21T13:32:00Z">
          <w:r w:rsidRPr="0086071D" w:rsidDel="002D6D22">
            <w:rPr>
              <w:rFonts w:ascii="Times New Roman" w:hAnsi="Times New Roman" w:cs="Times New Roman"/>
              <w:i/>
              <w:iCs/>
              <w:sz w:val="24"/>
              <w:szCs w:val="24"/>
              <w:rPrChange w:id="376" w:author="Caitlin Jeffrey" w:date="2024-05-21T09:16:00Z" w16du:dateUtc="2024-05-21T13:16:00Z">
                <w:rPr>
                  <w:rFonts w:ascii="Times New Roman" w:hAnsi="Times New Roman" w:cs="Times New Roman"/>
                  <w:sz w:val="24"/>
                  <w:szCs w:val="24"/>
                </w:rPr>
              </w:rPrChange>
            </w:rPr>
            <w:delText>ylococcus</w:delText>
          </w:r>
        </w:del>
        <w:r w:rsidRPr="000A15D4">
          <w:rPr>
            <w:rFonts w:ascii="Times New Roman" w:hAnsi="Times New Roman" w:cs="Times New Roman"/>
            <w:sz w:val="24"/>
            <w:szCs w:val="24"/>
          </w:rPr>
          <w:t xml:space="preserve"> species</w:t>
        </w:r>
      </w:ins>
      <w:r w:rsidRPr="00D03DE9">
        <w:rPr>
          <w:rFonts w:ascii="Times New Roman" w:hAnsi="Times New Roman" w:cs="Times New Roman"/>
          <w:sz w:val="24"/>
          <w:szCs w:val="24"/>
        </w:rPr>
        <w:t xml:space="preserve"> intramammary infections</w:t>
      </w:r>
      <w:ins w:id="377" w:author="Caitlin Jeffrey" w:date="2024-05-21T09:17:00Z" w16du:dateUtc="2024-05-21T13:17:00Z">
        <w:r>
          <w:rPr>
            <w:rFonts w:ascii="Times New Roman" w:hAnsi="Times New Roman" w:cs="Times New Roman"/>
            <w:sz w:val="24"/>
            <w:szCs w:val="24"/>
          </w:rPr>
          <w:t xml:space="preserve"> (in pure culture)</w:t>
        </w:r>
      </w:ins>
      <w:r w:rsidRPr="00D03DE9">
        <w:rPr>
          <w:rFonts w:ascii="Times New Roman" w:hAnsi="Times New Roman" w:cs="Times New Roman"/>
          <w:sz w:val="24"/>
          <w:szCs w:val="24"/>
        </w:rPr>
        <w:t xml:space="preserve"> to culture negative quarters. The “</w:t>
      </w:r>
      <w:proofErr w:type="spellStart"/>
      <w:r w:rsidRPr="00D03DE9">
        <w:rPr>
          <w:rFonts w:ascii="Times New Roman" w:hAnsi="Times New Roman" w:cs="Times New Roman"/>
          <w:sz w:val="24"/>
          <w:szCs w:val="24"/>
        </w:rPr>
        <w:t>lme</w:t>
      </w:r>
      <w:proofErr w:type="spellEnd"/>
      <w:r w:rsidRPr="00D03DE9">
        <w:rPr>
          <w:rFonts w:ascii="Times New Roman" w:hAnsi="Times New Roman" w:cs="Times New Roman"/>
          <w:sz w:val="24"/>
          <w:szCs w:val="24"/>
        </w:rPr>
        <w:t>” function of the “</w:t>
      </w:r>
      <w:proofErr w:type="spellStart"/>
      <w:r w:rsidRPr="00D03DE9">
        <w:rPr>
          <w:rFonts w:ascii="Times New Roman" w:hAnsi="Times New Roman" w:cs="Times New Roman"/>
          <w:sz w:val="24"/>
          <w:szCs w:val="24"/>
        </w:rPr>
        <w:t>nlme</w:t>
      </w:r>
      <w:proofErr w:type="spellEnd"/>
      <w:r w:rsidRPr="00D03DE9">
        <w:rPr>
          <w:rFonts w:ascii="Times New Roman" w:hAnsi="Times New Roman" w:cs="Times New Roman"/>
          <w:sz w:val="24"/>
          <w:szCs w:val="24"/>
        </w:rPr>
        <w:t xml:space="preserve">” package was used to build this model, in which the </w:t>
      </w:r>
      <w:r>
        <w:rPr>
          <w:rFonts w:ascii="Times New Roman" w:hAnsi="Times New Roman" w:cs="Times New Roman"/>
          <w:sz w:val="24"/>
          <w:szCs w:val="24"/>
        </w:rPr>
        <w:t>SCS</w:t>
      </w:r>
      <w:r w:rsidRPr="00D03DE9">
        <w:rPr>
          <w:rFonts w:ascii="Times New Roman" w:hAnsi="Times New Roman" w:cs="Times New Roman"/>
          <w:sz w:val="24"/>
          <w:szCs w:val="24"/>
        </w:rPr>
        <w:t xml:space="preserve"> for each quarter observation was the outcome variable, and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causing IMI (with culture negative quarters as the reference value) was the fixed predictor variable. The number of days in milk at time of sampling was included in the model to adjust the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quarter SCS association for confounding by this variable. 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to account for both the correlation between milk samples collected on the same quarter, and for the variation of this correlation with the varying amount of time between sample collections. The model was:</w:t>
      </w:r>
    </w:p>
    <w:p w14:paraId="64443EB9" w14:textId="77777777" w:rsidR="00FF3370" w:rsidRPr="00D03DE9" w:rsidRDefault="00FF3370"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lastRenderedPageBreak/>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Pr="00D03DE9">
        <w:rPr>
          <w:rFonts w:ascii="Times New Roman" w:eastAsia="Times New Roman" w:hAnsi="Times New Roman" w:cs="Times New Roman"/>
          <w:i/>
          <w:iCs/>
          <w:color w:val="000000"/>
          <w:kern w:val="0"/>
          <w:sz w:val="24"/>
          <w:szCs w:val="24"/>
          <w:bdr w:val="none" w:sz="0" w:space="0" w:color="auto" w:frame="1"/>
          <w14:ligatures w14:val="none"/>
        </w:rPr>
        <w:t>Staph.</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24DCFD75" w:rsidR="00FF3370" w:rsidRPr="00D03DE9" w:rsidRDefault="00FF3370"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del w:id="378" w:author="Caitlin Jeffrey" w:date="2024-05-21T09:30:00Z" w16du:dateUtc="2024-05-21T13:30:00Z">
        <w:r w:rsidRPr="00D03DE9" w:rsidDel="00E47F73">
          <w:rPr>
            <w:rFonts w:ascii="Times New Roman" w:eastAsia="Times New Roman" w:hAnsi="Times New Roman" w:cs="Times New Roman"/>
            <w:color w:val="000000"/>
            <w:kern w:val="0"/>
            <w:sz w:val="24"/>
            <w:szCs w:val="24"/>
            <w:bdr w:val="none" w:sz="0" w:space="0" w:color="auto" w:frame="1"/>
            <w14:ligatures w14:val="none"/>
          </w:rPr>
          <w:delText>somatic cell score</w:delText>
        </w:r>
      </w:del>
      <w:ins w:id="379" w:author="Caitlin Jeffrey" w:date="2024-05-21T09:30:00Z" w16du:dateUtc="2024-05-21T13:30:00Z">
        <w:r>
          <w:rPr>
            <w:rFonts w:ascii="Times New Roman" w:eastAsia="Times New Roman" w:hAnsi="Times New Roman" w:cs="Times New Roman"/>
            <w:color w:val="000000"/>
            <w:kern w:val="0"/>
            <w:sz w:val="24"/>
            <w:szCs w:val="24"/>
            <w:bdr w:val="none" w:sz="0" w:space="0" w:color="auto" w:frame="1"/>
            <w14:ligatures w14:val="none"/>
          </w:rPr>
          <w:t>SCS</w:t>
        </w:r>
      </w:ins>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Pr="00D03DE9">
        <w:rPr>
          <w:rFonts w:ascii="Times New Roman" w:eastAsia="Times New Roman" w:hAnsi="Times New Roman" w:cs="Times New Roman"/>
          <w:color w:val="000000"/>
          <w:kern w:val="0"/>
          <w:sz w:val="24"/>
          <w:szCs w:val="24"/>
          <w:bdr w:val="none" w:sz="0" w:space="0" w:color="auto" w:frame="1"/>
          <w14:ligatures w14:val="none"/>
        </w:rPr>
        <w:t xml:space="preserve">species, </w:t>
      </w:r>
      <w:ins w:id="380" w:author="John Barlow" w:date="2024-05-06T14:13:00Z">
        <w:r>
          <w:rPr>
            <w:rFonts w:ascii="Times New Roman" w:eastAsia="Times New Roman" w:hAnsi="Times New Roman" w:cs="Times New Roman"/>
            <w:color w:val="000000"/>
            <w:kern w:val="0"/>
            <w:sz w:val="24"/>
            <w:szCs w:val="24"/>
            <w:bdr w:val="none" w:sz="0" w:space="0" w:color="auto" w:frame="1"/>
            <w14:ligatures w14:val="none"/>
          </w:rPr>
          <w:t xml:space="preserve">and </w:t>
        </w:r>
      </w:ins>
      <w:r w:rsidRPr="00C40DA2">
        <w:rPr>
          <w:rFonts w:ascii="Times New Roman" w:eastAsia="Times New Roman" w:hAnsi="Times New Roman" w:cs="Times New Roman"/>
          <w:kern w:val="0"/>
          <w:sz w:val="24"/>
          <w:szCs w:val="24"/>
          <w:bdr w:val="none" w:sz="0" w:space="0" w:color="auto" w:frame="1"/>
          <w14:ligatures w14:val="none"/>
        </w:rPr>
        <w:t>DIM as a cubic term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proofErr w:type="gram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w:t>
      </w:r>
      <w:proofErr w:type="gramEnd"/>
      <w:r w:rsidRPr="00D03DE9">
        <w:rPr>
          <w:rFonts w:ascii="Times New Roman" w:eastAsia="Times New Roman" w:hAnsi="Times New Roman" w:cs="Times New Roman"/>
          <w:color w:val="000000"/>
          <w:kern w:val="0"/>
          <w:sz w:val="24"/>
          <w:szCs w:val="24"/>
          <w:bdr w:val="none" w:sz="0" w:space="0" w:color="auto" w:frame="1"/>
          <w14:ligatures w14:val="none"/>
        </w:rPr>
        <w:t xml:space="preserv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w:t>
      </w:r>
      <w:r w:rsidRPr="00B86FF4">
        <w:rPr>
          <w:rFonts w:ascii="Times New Roman" w:hAnsi="Times New Roman" w:cs="Times New Roman"/>
          <w:sz w:val="24"/>
          <w:szCs w:val="24"/>
        </w:rPr>
        <w:t xml:space="preserve">Biologically plausible interactions were investigated between IMI status, SCS, and parity variables. </w:t>
      </w:r>
      <w:r w:rsidRPr="00D03DE9">
        <w:rPr>
          <w:rFonts w:ascii="Times New Roman" w:eastAsia="Times New Roman" w:hAnsi="Times New Roman" w:cs="Times New Roman"/>
          <w:color w:val="000000"/>
          <w:kern w:val="0"/>
          <w:sz w:val="24"/>
          <w:szCs w:val="24"/>
          <w:bdr w:val="none" w:sz="0" w:space="0" w:color="auto" w:frame="1"/>
          <w14:ligatures w14:val="none"/>
        </w:rPr>
        <w:t xml:space="preserve">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eclared at P</w:t>
      </w:r>
      <w:ins w:id="381" w:author="Caitlin Jeffrey" w:date="2024-05-22T12:10:00Z" w16du:dateUtc="2024-05-22T16:10:00Z">
        <w:r w:rsidR="00ED288C">
          <w:rPr>
            <w:rFonts w:ascii="Times New Roman" w:eastAsia="Times New Roman" w:hAnsi="Times New Roman" w:cs="Times New Roman"/>
            <w:color w:val="000000"/>
            <w:kern w:val="0"/>
            <w:sz w:val="24"/>
            <w:szCs w:val="24"/>
            <w:bdr w:val="none" w:sz="0" w:space="0" w:color="auto" w:frame="1"/>
            <w14:ligatures w14:val="none"/>
          </w:rPr>
          <w:t> </w:t>
        </w:r>
      </w:ins>
      <w:del w:id="382" w:author="Caitlin Jeffrey" w:date="2024-05-22T12:10:00Z" w16du:dateUtc="2024-05-22T16:10:00Z">
        <w:r w:rsidRPr="00D03DE9" w:rsidDel="00ED288C">
          <w:rPr>
            <w:rFonts w:ascii="Times New Roman" w:eastAsia="Times New Roman" w:hAnsi="Times New Roman" w:cs="Times New Roman"/>
            <w:color w:val="000000"/>
            <w:kern w:val="0"/>
            <w:sz w:val="24"/>
            <w:szCs w:val="24"/>
            <w:bdr w:val="none" w:sz="0" w:space="0" w:color="auto" w:frame="1"/>
            <w14:ligatures w14:val="none"/>
          </w:rPr>
          <w:delText xml:space="preserve"> </w:delText>
        </w:r>
      </w:del>
      <w:del w:id="383" w:author="Caitlin Jeffrey" w:date="2024-05-22T11:49:00Z" w16du:dateUtc="2024-05-22T15:49:00Z">
        <w:r w:rsidRPr="00D03DE9" w:rsidDel="00833730">
          <w:rPr>
            <w:rFonts w:ascii="Times New Roman" w:eastAsia="Times New Roman" w:hAnsi="Times New Roman" w:cs="Times New Roman"/>
            <w:color w:val="000000"/>
            <w:kern w:val="0"/>
            <w:sz w:val="24"/>
            <w:szCs w:val="24"/>
            <w:bdr w:val="none" w:sz="0" w:space="0" w:color="auto" w:frame="1"/>
            <w14:ligatures w14:val="none"/>
          </w:rPr>
          <w:delText>≤</w:delText>
        </w:r>
      </w:del>
      <w:ins w:id="384" w:author="Caitlin Jeffrey" w:date="2024-05-22T11:49:00Z" w16du:dateUtc="2024-05-22T15:49:00Z">
        <w:r w:rsidR="00833730">
          <w:rPr>
            <w:rFonts w:ascii="Times New Roman" w:eastAsia="Times New Roman" w:hAnsi="Times New Roman" w:cs="Times New Roman"/>
            <w:color w:val="000000"/>
            <w:kern w:val="0"/>
            <w:sz w:val="24"/>
            <w:szCs w:val="24"/>
            <w:bdr w:val="none" w:sz="0" w:space="0" w:color="auto" w:frame="1"/>
            <w14:ligatures w14:val="none"/>
          </w:rPr>
          <w:t>≤ </w:t>
        </w:r>
      </w:ins>
      <w:del w:id="385" w:author="Caitlin Jeffrey" w:date="2024-05-22T11:26:00Z" w16du:dateUtc="2024-05-22T15:26:00Z">
        <w:r w:rsidRPr="00D03DE9" w:rsidDel="002E24D4">
          <w:rPr>
            <w:rFonts w:ascii="Times New Roman" w:eastAsia="Times New Roman" w:hAnsi="Times New Roman" w:cs="Times New Roman"/>
            <w:color w:val="000000"/>
            <w:kern w:val="0"/>
            <w:sz w:val="24"/>
            <w:szCs w:val="24"/>
            <w:bdr w:val="none" w:sz="0" w:space="0" w:color="auto" w:frame="1"/>
            <w14:ligatures w14:val="none"/>
          </w:rPr>
          <w:delText xml:space="preserve"> </w:delText>
        </w:r>
      </w:del>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CE7E8E">
      <w:pPr>
        <w:spacing w:line="480" w:lineRule="auto"/>
        <w:rPr>
          <w:rFonts w:ascii="Times New Roman" w:hAnsi="Times New Roman" w:cs="Times New Roman"/>
          <w:sz w:val="24"/>
          <w:szCs w:val="24"/>
        </w:rPr>
      </w:pPr>
    </w:p>
    <w:p w14:paraId="5528F7A3" w14:textId="77777777" w:rsidR="00FF3370" w:rsidRPr="00D03DE9" w:rsidRDefault="00FF3370"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1FB0FF6F" w14:textId="5874DD48" w:rsidR="00FF3370" w:rsidRDefault="00FF3370"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Pr="003D0099">
        <w:rPr>
          <w:rFonts w:ascii="Times New Roman" w:eastAsia="Times New Roman" w:hAnsi="Times New Roman" w:cs="Times New Roman"/>
          <w:i/>
          <w:iCs/>
          <w:kern w:val="0"/>
          <w:sz w:val="24"/>
          <w:szCs w:val="24"/>
          <w14:ligatures w14:val="none"/>
        </w:rPr>
        <w:t>Staphylococcus</w:t>
      </w:r>
      <w:r w:rsidRPr="00BE39AB">
        <w:rPr>
          <w:rFonts w:ascii="Times New Roman" w:eastAsia="Times New Roman" w:hAnsi="Times New Roman" w:cs="Times New Roman"/>
          <w:kern w:val="0"/>
          <w:sz w:val="24"/>
          <w:szCs w:val="24"/>
          <w14:ligatures w14:val="none"/>
        </w:rPr>
        <w:t xml:space="preserve"> and </w:t>
      </w:r>
      <w:ins w:id="386" w:author="Caitlin Jeffrey" w:date="2024-05-21T09:22:00Z" w16du:dateUtc="2024-05-21T13:22:00Z">
        <w:r>
          <w:rPr>
            <w:rFonts w:ascii="Times New Roman" w:eastAsia="Times New Roman" w:hAnsi="Times New Roman" w:cs="Times New Roman"/>
            <w:i/>
            <w:iCs/>
            <w:kern w:val="0"/>
            <w:sz w:val="24"/>
            <w:szCs w:val="24"/>
            <w14:ligatures w14:val="none"/>
          </w:rPr>
          <w:t>M</w:t>
        </w:r>
      </w:ins>
      <w:del w:id="387" w:author="Caitlin Jeffrey" w:date="2024-05-21T09:22:00Z" w16du:dateUtc="2024-05-21T13:22:00Z">
        <w:r w:rsidRPr="007930A4" w:rsidDel="007930A4">
          <w:rPr>
            <w:rFonts w:ascii="Times New Roman" w:eastAsia="Times New Roman" w:hAnsi="Times New Roman" w:cs="Times New Roman"/>
            <w:i/>
            <w:iCs/>
            <w:kern w:val="0"/>
            <w:sz w:val="24"/>
            <w:szCs w:val="24"/>
            <w14:ligatures w14:val="none"/>
            <w:rPrChange w:id="388" w:author="Caitlin Jeffrey" w:date="2024-05-21T09:22:00Z" w16du:dateUtc="2024-05-21T13:22:00Z">
              <w:rPr>
                <w:rFonts w:ascii="Times New Roman" w:eastAsia="Times New Roman" w:hAnsi="Times New Roman" w:cs="Times New Roman"/>
                <w:kern w:val="0"/>
                <w:sz w:val="24"/>
                <w:szCs w:val="24"/>
                <w14:ligatures w14:val="none"/>
              </w:rPr>
            </w:rPrChange>
          </w:rPr>
          <w:delText>m</w:delText>
        </w:r>
      </w:del>
      <w:r w:rsidRPr="007930A4">
        <w:rPr>
          <w:rFonts w:ascii="Times New Roman" w:eastAsia="Times New Roman" w:hAnsi="Times New Roman" w:cs="Times New Roman"/>
          <w:i/>
          <w:iCs/>
          <w:kern w:val="0"/>
          <w:sz w:val="24"/>
          <w:szCs w:val="24"/>
          <w14:ligatures w14:val="none"/>
          <w:rPrChange w:id="389" w:author="Caitlin Jeffrey" w:date="2024-05-21T09:22:00Z" w16du:dateUtc="2024-05-21T13:22:00Z">
            <w:rPr>
              <w:rFonts w:ascii="Times New Roman" w:eastAsia="Times New Roman" w:hAnsi="Times New Roman" w:cs="Times New Roman"/>
              <w:kern w:val="0"/>
              <w:sz w:val="24"/>
              <w:szCs w:val="24"/>
              <w14:ligatures w14:val="none"/>
            </w:rPr>
          </w:rPrChange>
        </w:rPr>
        <w:t>ammaliicoccus</w:t>
      </w:r>
      <w:r w:rsidRPr="00BE39AB">
        <w:rPr>
          <w:rFonts w:ascii="Times New Roman" w:eastAsia="Times New Roman" w:hAnsi="Times New Roman" w:cs="Times New Roman"/>
          <w:kern w:val="0"/>
          <w:sz w:val="24"/>
          <w:szCs w:val="24"/>
          <w14:ligatures w14:val="none"/>
        </w:rPr>
        <w:t xml:space="preserve"> species causing IMI </w:t>
      </w:r>
      <w:del w:id="390" w:author="Caitlin Jeffrey" w:date="2024-05-21T09:23:00Z" w16du:dateUtc="2024-05-21T13:23:00Z">
        <w:r w:rsidRPr="00BE39AB" w:rsidDel="00FD3143">
          <w:rPr>
            <w:rFonts w:ascii="Times New Roman" w:eastAsia="Times New Roman" w:hAnsi="Times New Roman" w:cs="Times New Roman"/>
            <w:kern w:val="0"/>
            <w:sz w:val="24"/>
            <w:szCs w:val="24"/>
            <w14:ligatures w14:val="none"/>
          </w:rPr>
          <w:delText xml:space="preserve">with &lt; 5 quarter observations </w:delText>
        </w:r>
      </w:del>
      <w:r w:rsidRPr="00BE39AB">
        <w:rPr>
          <w:rFonts w:ascii="Times New Roman" w:eastAsia="Times New Roman" w:hAnsi="Times New Roman" w:cs="Times New Roman"/>
          <w:kern w:val="0"/>
          <w:sz w:val="24"/>
          <w:szCs w:val="24"/>
          <w14:ligatures w14:val="none"/>
        </w:rPr>
        <w:t xml:space="preserve">excluded from </w:t>
      </w:r>
      <w:del w:id="391" w:author="Caitlin Jeffrey" w:date="2024-05-21T09:23:00Z" w16du:dateUtc="2024-05-21T13:23:00Z">
        <w:r w:rsidRPr="00BE39AB" w:rsidDel="0045380C">
          <w:rPr>
            <w:rFonts w:ascii="Times New Roman" w:eastAsia="Times New Roman" w:hAnsi="Times New Roman" w:cs="Times New Roman"/>
            <w:kern w:val="0"/>
            <w:sz w:val="24"/>
            <w:szCs w:val="24"/>
            <w14:ligatures w14:val="none"/>
          </w:rPr>
          <w:delText>the data set</w:delText>
        </w:r>
      </w:del>
      <w:ins w:id="392" w:author="Caitlin Jeffrey" w:date="2024-05-21T09:23:00Z" w16du:dateUtc="2024-05-21T13:23:00Z">
        <w:r>
          <w:rPr>
            <w:rFonts w:ascii="Times New Roman" w:eastAsia="Times New Roman" w:hAnsi="Times New Roman" w:cs="Times New Roman"/>
            <w:kern w:val="0"/>
            <w:sz w:val="24"/>
            <w:szCs w:val="24"/>
            <w14:ligatures w14:val="none"/>
          </w:rPr>
          <w:t xml:space="preserve">further analyses </w:t>
        </w:r>
      </w:ins>
      <w:ins w:id="393" w:author="Caitlin Jeffrey" w:date="2024-05-21T09:24:00Z" w16du:dateUtc="2024-05-21T13:24:00Z">
        <w:r>
          <w:rPr>
            <w:rFonts w:ascii="Times New Roman" w:eastAsia="Times New Roman" w:hAnsi="Times New Roman" w:cs="Times New Roman"/>
            <w:kern w:val="0"/>
            <w:sz w:val="24"/>
            <w:szCs w:val="24"/>
            <w14:ligatures w14:val="none"/>
          </w:rPr>
          <w:t xml:space="preserve">due to having </w:t>
        </w:r>
      </w:ins>
      <w:ins w:id="394" w:author="Caitlin Jeffrey" w:date="2024-05-22T11:58:00Z" w16du:dateUtc="2024-05-22T15:58:00Z">
        <w:r w:rsidR="00AF00BE">
          <w:rPr>
            <w:rFonts w:ascii="Times New Roman" w:eastAsia="Times New Roman" w:hAnsi="Times New Roman" w:cs="Times New Roman"/>
            <w:kern w:val="0"/>
            <w:sz w:val="24"/>
            <w:szCs w:val="24"/>
            <w14:ligatures w14:val="none"/>
          </w:rPr>
          <w:t>&lt; </w:t>
        </w:r>
      </w:ins>
      <w:ins w:id="395" w:author="Caitlin Jeffrey" w:date="2024-05-21T09:23:00Z" w16du:dateUtc="2024-05-21T13:23:00Z">
        <w:r w:rsidRPr="00BE39AB">
          <w:rPr>
            <w:rFonts w:ascii="Times New Roman" w:eastAsia="Times New Roman" w:hAnsi="Times New Roman" w:cs="Times New Roman"/>
            <w:kern w:val="0"/>
            <w:sz w:val="24"/>
            <w:szCs w:val="24"/>
            <w14:ligatures w14:val="none"/>
          </w:rPr>
          <w:t>5 quarter observations</w:t>
        </w:r>
      </w:ins>
      <w:r w:rsidRPr="00BE39AB">
        <w:rPr>
          <w:rFonts w:ascii="Times New Roman" w:eastAsia="Times New Roman" w:hAnsi="Times New Roman" w:cs="Times New Roman"/>
          <w:kern w:val="0"/>
          <w:sz w:val="24"/>
          <w:szCs w:val="24"/>
          <w14:ligatures w14:val="none"/>
        </w:rPr>
        <w:t xml:space="preserve">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Pr="00BE39AB">
        <w:rPr>
          <w:rFonts w:ascii="Times New Roman" w:eastAsia="Times New Roman" w:hAnsi="Times New Roman" w:cs="Times New Roman"/>
          <w:i/>
          <w:iCs/>
          <w:kern w:val="0"/>
          <w:sz w:val="24"/>
          <w:szCs w:val="24"/>
          <w14:ligatures w14:val="none"/>
        </w:rPr>
        <w:t xml:space="preserve">, M. sciuri, M. </w:t>
      </w:r>
      <w:proofErr w:type="spellStart"/>
      <w:r w:rsidRPr="00BE39AB">
        <w:rPr>
          <w:rFonts w:ascii="Times New Roman" w:eastAsia="Times New Roman" w:hAnsi="Times New Roman" w:cs="Times New Roman"/>
          <w:i/>
          <w:iCs/>
          <w:kern w:val="0"/>
          <w:sz w:val="24"/>
          <w:szCs w:val="24"/>
          <w14:ligatures w14:val="none"/>
        </w:rPr>
        <w:t>vitulinus</w:t>
      </w:r>
      <w:proofErr w:type="spellEnd"/>
      <w:r w:rsidRPr="00BE39AB">
        <w:rPr>
          <w:rFonts w:ascii="Times New Roman" w:eastAsia="Times New Roman" w:hAnsi="Times New Roman" w:cs="Times New Roman"/>
          <w:i/>
          <w:iCs/>
          <w:kern w:val="0"/>
          <w:sz w:val="24"/>
          <w:szCs w:val="24"/>
          <w14:ligatures w14:val="none"/>
        </w:rPr>
        <w:t xml:space="preserve">,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intramammary infection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(each with at least 5 associated observations), and 1,972 culture negative quarters. Observations included in the final data set </w:t>
      </w:r>
      <w:r w:rsidRPr="00BE39AB">
        <w:rPr>
          <w:rFonts w:ascii="Times New Roman" w:eastAsia="Times New Roman" w:hAnsi="Times New Roman" w:cs="Times New Roman"/>
          <w:kern w:val="0"/>
          <w:sz w:val="24"/>
          <w:szCs w:val="24"/>
          <w14:ligatures w14:val="none"/>
        </w:rPr>
        <w:lastRenderedPageBreak/>
        <w:t xml:space="preserve">came from 1,272 quarters of 360 cows across all 10 herds included in the field study. The mean (median; range) number of cows included per herd was 36 (36; 34-39), whereas the number of quarters sampled 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FF8A957" w:rsidR="00FF3370" w:rsidRPr="00142B4C" w:rsidRDefault="00FF3370"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 xml:space="preserve">was the most </w:t>
      </w:r>
      <w:del w:id="396" w:author="Caitlin Jeffrey" w:date="2024-05-22T12:11:00Z" w16du:dateUtc="2024-05-22T16:11:00Z">
        <w:r w:rsidRPr="00D03DE9" w:rsidDel="005C0EA2">
          <w:rPr>
            <w:rFonts w:ascii="Times New Roman" w:eastAsia="Times New Roman" w:hAnsi="Times New Roman" w:cs="Times New Roman"/>
            <w:kern w:val="0"/>
            <w:sz w:val="24"/>
            <w:szCs w:val="24"/>
            <w14:ligatures w14:val="none"/>
          </w:rPr>
          <w:delText>commonly-found</w:delText>
        </w:r>
      </w:del>
      <w:ins w:id="397" w:author="Caitlin Jeffrey" w:date="2024-05-22T12:11:00Z" w16du:dateUtc="2024-05-22T16:11:00Z">
        <w:r w:rsidR="005C0EA2" w:rsidRPr="00D03DE9">
          <w:rPr>
            <w:rFonts w:ascii="Times New Roman" w:eastAsia="Times New Roman" w:hAnsi="Times New Roman" w:cs="Times New Roman"/>
            <w:kern w:val="0"/>
            <w:sz w:val="24"/>
            <w:szCs w:val="24"/>
            <w14:ligatures w14:val="none"/>
          </w:rPr>
          <w:t>commonly found</w:t>
        </w:r>
      </w:ins>
      <w:r w:rsidRPr="00D03DE9">
        <w:rPr>
          <w:rFonts w:ascii="Times New Roman" w:eastAsia="Times New Roman" w:hAnsi="Times New Roman" w:cs="Times New Roman"/>
          <w:kern w:val="0"/>
          <w:sz w:val="24"/>
          <w:szCs w:val="24"/>
          <w14:ligatures w14:val="none"/>
        </w:rPr>
        <w:t xml:space="preserve"> species (59% of IMI quarter observations), followed by </w:t>
      </w:r>
      <w:r w:rsidRPr="00D03DE9">
        <w:rPr>
          <w:rFonts w:ascii="Times New Roman" w:eastAsia="Times New Roman" w:hAnsi="Times New Roman" w:cs="Times New Roman"/>
          <w:i/>
          <w:iCs/>
          <w:kern w:val="0"/>
          <w:sz w:val="24"/>
          <w:szCs w:val="24"/>
          <w14:ligatures w14:val="none"/>
        </w:rPr>
        <w:t xml:space="preserve">Staph.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Staph.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Staph.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del w:id="398" w:author="Caitlin Jeffrey" w:date="2024-05-21T09:30:00Z" w16du:dateUtc="2024-05-21T13:30:00Z">
        <w:r w:rsidRPr="00D03DE9" w:rsidDel="00E47F73">
          <w:rPr>
            <w:rFonts w:ascii="Times New Roman" w:eastAsia="Times New Roman" w:hAnsi="Times New Roman" w:cs="Times New Roman"/>
            <w:kern w:val="0"/>
            <w:sz w:val="24"/>
            <w:szCs w:val="24"/>
            <w14:ligatures w14:val="none"/>
          </w:rPr>
          <w:delText>somatic cell score</w:delText>
        </w:r>
      </w:del>
      <w:ins w:id="399" w:author="Caitlin Jeffrey" w:date="2024-05-21T09:30:00Z" w16du:dateUtc="2024-05-21T13:30:00Z">
        <w:r>
          <w:rPr>
            <w:rFonts w:ascii="Times New Roman" w:eastAsia="Times New Roman" w:hAnsi="Times New Roman" w:cs="Times New Roman"/>
            <w:kern w:val="0"/>
            <w:sz w:val="24"/>
            <w:szCs w:val="24"/>
            <w14:ligatures w14:val="none"/>
          </w:rPr>
          <w:t>SCS</w:t>
        </w:r>
      </w:ins>
      <w:r w:rsidRPr="00D03DE9">
        <w:rPr>
          <w:rFonts w:ascii="Times New Roman" w:eastAsia="Times New Roman" w:hAnsi="Times New Roman" w:cs="Times New Roman"/>
          <w:kern w:val="0"/>
          <w:sz w:val="24"/>
          <w:szCs w:val="24"/>
          <w14:ligatures w14:val="none"/>
        </w:rPr>
        <w:t xml:space="preserve"> for culture negative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-2.64 to 8.93 (median: 3.26</w:t>
      </w:r>
      <w:ins w:id="400" w:author="Caitlin Jeffrey" w:date="2024-05-21T09:25:00Z" w16du:dateUtc="2024-05-21T13:25:00Z">
        <w:r>
          <w:rPr>
            <w:rFonts w:ascii="Times New Roman" w:eastAsia="Times New Roman" w:hAnsi="Times New Roman" w:cs="Times New Roman"/>
            <w:kern w:val="0"/>
            <w:sz w:val="24"/>
            <w:szCs w:val="24"/>
            <w14:ligatures w14:val="none"/>
          </w:rPr>
          <w:t>;</w:t>
        </w:r>
      </w:ins>
      <w:del w:id="401" w:author="Caitlin Jeffrey" w:date="2024-05-21T09:25:00Z" w16du:dateUtc="2024-05-21T13:25:00Z">
        <w:r w:rsidRPr="00680128" w:rsidDel="00680128">
          <w:rPr>
            <w:rFonts w:ascii="Times New Roman" w:eastAsia="Times New Roman" w:hAnsi="Times New Roman" w:cs="Times New Roman"/>
            <w:kern w:val="0"/>
            <w:sz w:val="24"/>
            <w:szCs w:val="24"/>
            <w14:ligatures w14:val="none"/>
          </w:rPr>
          <w:delText xml:space="preserve">, and </w:delText>
        </w:r>
      </w:del>
      <w:ins w:id="402" w:author="Caitlin Jeffrey" w:date="2024-05-22T07:23:00Z" w16du:dateUtc="2024-05-22T11:23:00Z">
        <w:r>
          <w:rPr>
            <w:rFonts w:ascii="Times New Roman" w:eastAsia="Times New Roman" w:hAnsi="Times New Roman" w:cs="Times New Roman"/>
            <w:kern w:val="0"/>
            <w:sz w:val="24"/>
            <w:szCs w:val="24"/>
            <w14:ligatures w14:val="none"/>
          </w:rPr>
          <w:t xml:space="preserve"> </w:t>
        </w:r>
      </w:ins>
      <w:r w:rsidRPr="00680128">
        <w:rPr>
          <w:rFonts w:ascii="Times New Roman" w:eastAsia="Times New Roman" w:hAnsi="Times New Roman" w:cs="Times New Roman"/>
          <w:kern w:val="0"/>
          <w:sz w:val="24"/>
          <w:szCs w:val="24"/>
          <w14:ligatures w14:val="none"/>
        </w:rPr>
        <w:t>equivalent to 2,000 to 6.1 million cells</w:t>
      </w:r>
      <w:ins w:id="403" w:author="Caitlin Jeffrey" w:date="2024-05-21T09:25:00Z" w16du:dateUtc="2024-05-21T13:25:00Z">
        <w:r>
          <w:rPr>
            <w:rFonts w:ascii="Times New Roman" w:eastAsia="Times New Roman" w:hAnsi="Times New Roman" w:cs="Times New Roman"/>
            <w:kern w:val="0"/>
            <w:sz w:val="24"/>
            <w:szCs w:val="24"/>
            <w14:ligatures w14:val="none"/>
          </w:rPr>
          <w:t>/</w:t>
        </w:r>
      </w:ins>
      <w:ins w:id="404" w:author="John Barlow" w:date="2024-05-06T14:37:00Z">
        <w:del w:id="405" w:author="Caitlin Jeffrey" w:date="2024-05-21T09:25:00Z" w16du:dateUtc="2024-05-21T13:25:00Z">
          <w:r w:rsidRPr="00680128" w:rsidDel="009B00A2">
            <w:rPr>
              <w:rFonts w:ascii="Times New Roman" w:eastAsia="Times New Roman" w:hAnsi="Times New Roman" w:cs="Times New Roman"/>
              <w:kern w:val="0"/>
              <w:sz w:val="24"/>
              <w:szCs w:val="24"/>
              <w14:ligatures w14:val="none"/>
            </w:rPr>
            <w:delText xml:space="preserve"> per </w:delText>
          </w:r>
        </w:del>
      </w:ins>
      <w:ins w:id="406" w:author="John Barlow" w:date="2024-05-06T14:38:00Z">
        <w:r w:rsidRPr="00680128">
          <w:rPr>
            <w:rFonts w:ascii="Times New Roman" w:eastAsia="Times New Roman" w:hAnsi="Times New Roman" w:cs="Times New Roman"/>
            <w:kern w:val="0"/>
            <w:sz w:val="24"/>
            <w:szCs w:val="24"/>
            <w14:ligatures w14:val="none"/>
          </w:rPr>
          <w:t>m</w:t>
        </w:r>
      </w:ins>
      <w:ins w:id="407" w:author="Caitlin Jeffrey" w:date="2024-05-21T11:11:00Z" w16du:dateUtc="2024-05-21T15:11:00Z">
        <w:r>
          <w:rPr>
            <w:rFonts w:ascii="Times New Roman" w:eastAsia="Times New Roman" w:hAnsi="Times New Roman" w:cs="Times New Roman"/>
            <w:kern w:val="0"/>
            <w:sz w:val="24"/>
            <w:szCs w:val="24"/>
            <w14:ligatures w14:val="none"/>
          </w:rPr>
          <w:t>L</w:t>
        </w:r>
      </w:ins>
      <w:ins w:id="408" w:author="John Barlow" w:date="2024-05-06T14:38:00Z">
        <w:del w:id="409" w:author="Caitlin Jeffrey" w:date="2024-05-21T11:11:00Z" w16du:dateUtc="2024-05-21T15:11:00Z">
          <w:r w:rsidRPr="00680128" w:rsidDel="001C20E4">
            <w:rPr>
              <w:rFonts w:ascii="Times New Roman" w:eastAsia="Times New Roman" w:hAnsi="Times New Roman" w:cs="Times New Roman"/>
              <w:kern w:val="0"/>
              <w:sz w:val="24"/>
              <w:szCs w:val="24"/>
              <w14:ligatures w14:val="none"/>
            </w:rPr>
            <w:delText>l</w:delText>
          </w:r>
        </w:del>
      </w:ins>
      <w:r w:rsidRPr="00680128">
        <w:rPr>
          <w:rFonts w:ascii="Times New Roman" w:eastAsia="Times New Roman" w:hAnsi="Times New Roman" w:cs="Times New Roman"/>
          <w:kern w:val="0"/>
          <w:sz w:val="24"/>
          <w:szCs w:val="24"/>
          <w14:ligatures w14:val="none"/>
        </w:rPr>
        <w:t xml:space="preserve">), with 29.7% of observations of having an SCS </w:t>
      </w:r>
      <w:del w:id="410" w:author="Caitlin Jeffrey" w:date="2024-05-22T11:49:00Z" w16du:dateUtc="2024-05-22T15:49:00Z">
        <w:r w:rsidRPr="00680128" w:rsidDel="00833730">
          <w:rPr>
            <w:rFonts w:ascii="Times New Roman" w:eastAsia="Times New Roman" w:hAnsi="Times New Roman" w:cs="Times New Roman"/>
            <w:kern w:val="0"/>
            <w:sz w:val="24"/>
            <w:szCs w:val="24"/>
            <w14:ligatures w14:val="none"/>
          </w:rPr>
          <w:delText>≤</w:delText>
        </w:r>
      </w:del>
      <w:ins w:id="411" w:author="Caitlin Jeffrey" w:date="2024-05-22T11:49:00Z" w16du:dateUtc="2024-05-22T15:49:00Z">
        <w:r w:rsidR="00833730">
          <w:rPr>
            <w:rFonts w:ascii="Times New Roman" w:eastAsia="Times New Roman" w:hAnsi="Times New Roman" w:cs="Times New Roman"/>
            <w:kern w:val="0"/>
            <w:sz w:val="24"/>
            <w:szCs w:val="24"/>
            <w14:ligatures w14:val="none"/>
          </w:rPr>
          <w:t>≤ </w:t>
        </w:r>
      </w:ins>
      <w:del w:id="412" w:author="Caitlin Jeffrey" w:date="2024-05-22T11:26:00Z" w16du:dateUtc="2024-05-22T15:26:00Z">
        <w:r w:rsidRPr="00680128" w:rsidDel="002E24D4">
          <w:rPr>
            <w:rFonts w:ascii="Times New Roman" w:eastAsia="Times New Roman" w:hAnsi="Times New Roman" w:cs="Times New Roman"/>
            <w:kern w:val="0"/>
            <w:sz w:val="24"/>
            <w:szCs w:val="24"/>
            <w14:ligatures w14:val="none"/>
          </w:rPr>
          <w:delText xml:space="preserve"> </w:delText>
        </w:r>
      </w:del>
      <w:r w:rsidRPr="00680128">
        <w:rPr>
          <w:rFonts w:ascii="Times New Roman" w:eastAsia="Times New Roman" w:hAnsi="Times New Roman" w:cs="Times New Roman"/>
          <w:kern w:val="0"/>
          <w:sz w:val="24"/>
          <w:szCs w:val="24"/>
          <w14:ligatures w14:val="none"/>
        </w:rPr>
        <w:t xml:space="preserve">4.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 -0.64 to 10.49 (median: 5.93</w:t>
      </w:r>
      <w:ins w:id="413" w:author="Caitlin Jeffrey" w:date="2024-05-21T09:25:00Z" w16du:dateUtc="2024-05-21T13:25:00Z">
        <w:r>
          <w:rPr>
            <w:rFonts w:ascii="Times New Roman" w:eastAsia="Times New Roman" w:hAnsi="Times New Roman" w:cs="Times New Roman"/>
            <w:kern w:val="0"/>
            <w:sz w:val="24"/>
            <w:szCs w:val="24"/>
            <w14:ligatures w14:val="none"/>
          </w:rPr>
          <w:t>;</w:t>
        </w:r>
      </w:ins>
      <w:del w:id="414" w:author="Caitlin Jeffrey" w:date="2024-05-21T09:25:00Z" w16du:dateUtc="2024-05-21T13:25:00Z">
        <w:r w:rsidRPr="00680128" w:rsidDel="009B00A2">
          <w:rPr>
            <w:rFonts w:ascii="Times New Roman" w:eastAsia="Times New Roman" w:hAnsi="Times New Roman" w:cs="Times New Roman"/>
            <w:kern w:val="0"/>
            <w:sz w:val="24"/>
            <w:szCs w:val="24"/>
            <w14:ligatures w14:val="none"/>
          </w:rPr>
          <w:delText xml:space="preserve">, and </w:delText>
        </w:r>
      </w:del>
      <w:ins w:id="415" w:author="Caitlin Jeffrey" w:date="2024-05-22T07:23:00Z" w16du:dateUtc="2024-05-22T11:23:00Z">
        <w:r>
          <w:rPr>
            <w:rFonts w:ascii="Times New Roman" w:eastAsia="Times New Roman" w:hAnsi="Times New Roman" w:cs="Times New Roman"/>
            <w:kern w:val="0"/>
            <w:sz w:val="24"/>
            <w:szCs w:val="24"/>
            <w14:ligatures w14:val="none"/>
          </w:rPr>
          <w:t xml:space="preserve"> </w:t>
        </w:r>
      </w:ins>
      <w:r w:rsidRPr="00680128">
        <w:rPr>
          <w:rFonts w:ascii="Times New Roman" w:eastAsia="Times New Roman" w:hAnsi="Times New Roman" w:cs="Times New Roman"/>
          <w:kern w:val="0"/>
          <w:sz w:val="24"/>
          <w:szCs w:val="24"/>
          <w14:ligatures w14:val="none"/>
        </w:rPr>
        <w:t>equivalent to 8,000 to 18 million cells</w:t>
      </w:r>
      <w:ins w:id="416" w:author="Caitlin Jeffrey" w:date="2024-05-21T09:25:00Z" w16du:dateUtc="2024-05-21T13:25:00Z">
        <w:r>
          <w:rPr>
            <w:rFonts w:ascii="Times New Roman" w:eastAsia="Times New Roman" w:hAnsi="Times New Roman" w:cs="Times New Roman"/>
            <w:kern w:val="0"/>
            <w:sz w:val="24"/>
            <w:szCs w:val="24"/>
            <w14:ligatures w14:val="none"/>
          </w:rPr>
          <w:t>/</w:t>
        </w:r>
      </w:ins>
      <w:ins w:id="417" w:author="John Barlow" w:date="2024-05-06T14:38:00Z">
        <w:del w:id="418" w:author="Caitlin Jeffrey" w:date="2024-05-21T09:25:00Z" w16du:dateUtc="2024-05-21T13:25:00Z">
          <w:r w:rsidRPr="00680128" w:rsidDel="009B00A2">
            <w:rPr>
              <w:rFonts w:ascii="Times New Roman" w:eastAsia="Times New Roman" w:hAnsi="Times New Roman" w:cs="Times New Roman"/>
              <w:kern w:val="0"/>
              <w:sz w:val="24"/>
              <w:szCs w:val="24"/>
              <w14:ligatures w14:val="none"/>
            </w:rPr>
            <w:delText xml:space="preserve"> per </w:delText>
          </w:r>
        </w:del>
        <w:r w:rsidRPr="00680128">
          <w:rPr>
            <w:rFonts w:ascii="Times New Roman" w:eastAsia="Times New Roman" w:hAnsi="Times New Roman" w:cs="Times New Roman"/>
            <w:kern w:val="0"/>
            <w:sz w:val="24"/>
            <w:szCs w:val="24"/>
            <w14:ligatures w14:val="none"/>
          </w:rPr>
          <w:t>m</w:t>
        </w:r>
      </w:ins>
      <w:ins w:id="419" w:author="Caitlin Jeffrey" w:date="2024-05-21T11:11:00Z" w16du:dateUtc="2024-05-21T15:11:00Z">
        <w:r>
          <w:rPr>
            <w:rFonts w:ascii="Times New Roman" w:eastAsia="Times New Roman" w:hAnsi="Times New Roman" w:cs="Times New Roman"/>
            <w:kern w:val="0"/>
            <w:sz w:val="24"/>
            <w:szCs w:val="24"/>
            <w14:ligatures w14:val="none"/>
          </w:rPr>
          <w:t>L</w:t>
        </w:r>
      </w:ins>
      <w:ins w:id="420" w:author="John Barlow" w:date="2024-05-06T14:38:00Z">
        <w:del w:id="421" w:author="Caitlin Jeffrey" w:date="2024-05-21T11:11:00Z" w16du:dateUtc="2024-05-21T15:11:00Z">
          <w:r w:rsidRPr="00680128" w:rsidDel="001C20E4">
            <w:rPr>
              <w:rFonts w:ascii="Times New Roman" w:eastAsia="Times New Roman" w:hAnsi="Times New Roman" w:cs="Times New Roman"/>
              <w:kern w:val="0"/>
              <w:sz w:val="24"/>
              <w:szCs w:val="24"/>
              <w14:ligatures w14:val="none"/>
            </w:rPr>
            <w:delText>l</w:delText>
          </w:r>
        </w:del>
      </w:ins>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del w:id="422" w:author="Caitlin Jeffrey" w:date="2024-05-22T11:43:00Z" w16du:dateUtc="2024-05-22T15:43:00Z">
        <w:r w:rsidRPr="00680128" w:rsidDel="004950C5">
          <w:rPr>
            <w:rFonts w:ascii="Times New Roman" w:eastAsia="Times New Roman" w:hAnsi="Times New Roman" w:cs="Times New Roman"/>
            <w:kern w:val="0"/>
            <w:sz w:val="24"/>
            <w:szCs w:val="24"/>
            <w14:ligatures w14:val="none"/>
          </w:rPr>
          <w:delText>&gt;</w:delText>
        </w:r>
      </w:del>
      <w:ins w:id="423" w:author="Caitlin Jeffrey" w:date="2024-05-22T11:43:00Z" w16du:dateUtc="2024-05-22T15:43:00Z">
        <w:r w:rsidR="004950C5">
          <w:rPr>
            <w:rFonts w:ascii="Times New Roman" w:eastAsia="Times New Roman" w:hAnsi="Times New Roman" w:cs="Times New Roman"/>
            <w:kern w:val="0"/>
            <w:sz w:val="24"/>
            <w:szCs w:val="24"/>
            <w14:ligatures w14:val="none"/>
          </w:rPr>
          <w:t>&gt; </w:t>
        </w:r>
      </w:ins>
      <w:del w:id="424" w:author="Caitlin Jeffrey" w:date="2024-05-22T11:24:00Z" w16du:dateUtc="2024-05-22T15:24:00Z">
        <w:r w:rsidRPr="00680128" w:rsidDel="0011669C">
          <w:rPr>
            <w:rFonts w:ascii="Times New Roman" w:eastAsia="Times New Roman" w:hAnsi="Times New Roman" w:cs="Times New Roman"/>
            <w:kern w:val="0"/>
            <w:sz w:val="24"/>
            <w:szCs w:val="24"/>
            <w14:ligatures w14:val="none"/>
          </w:rPr>
          <w:delText xml:space="preserve"> </w:delText>
        </w:r>
      </w:del>
      <w:r w:rsidRPr="00680128">
        <w:rPr>
          <w:rFonts w:ascii="Times New Roman" w:eastAsia="Times New Roman" w:hAnsi="Times New Roman" w:cs="Times New Roman"/>
          <w:kern w:val="0"/>
          <w:sz w:val="24"/>
          <w:szCs w:val="24"/>
          <w14:ligatures w14:val="none"/>
        </w:rPr>
        <w:t>4.</w:t>
      </w:r>
    </w:p>
    <w:p w14:paraId="212505B2" w14:textId="76518146" w:rsidR="00FF3370" w:rsidRPr="00D03DE9" w:rsidRDefault="00FF3370"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final model comparing </w:t>
      </w:r>
      <w:del w:id="425" w:author="Caitlin Jeffrey" w:date="2024-05-21T09:26:00Z" w16du:dateUtc="2024-05-21T13:26:00Z">
        <w:r w:rsidRPr="00D03DE9" w:rsidDel="005B1C7C">
          <w:rPr>
            <w:rFonts w:ascii="Times New Roman" w:hAnsi="Times New Roman" w:cs="Times New Roman"/>
            <w:sz w:val="24"/>
            <w:szCs w:val="24"/>
          </w:rPr>
          <w:delText>somatic cell scores</w:delText>
        </w:r>
      </w:del>
      <w:ins w:id="426" w:author="Caitlin Jeffrey" w:date="2024-05-21T09:26:00Z" w16du:dateUtc="2024-05-21T13:26:00Z">
        <w:r>
          <w:rPr>
            <w:rFonts w:ascii="Times New Roman" w:hAnsi="Times New Roman" w:cs="Times New Roman"/>
            <w:sz w:val="24"/>
            <w:szCs w:val="24"/>
          </w:rPr>
          <w:t>SCS</w:t>
        </w:r>
      </w:ins>
      <w:r w:rsidRPr="00D03DE9">
        <w:rPr>
          <w:rFonts w:ascii="Times New Roman" w:hAnsi="Times New Roman" w:cs="Times New Roman"/>
          <w:sz w:val="24"/>
          <w:szCs w:val="24"/>
        </w:rPr>
        <w:t xml:space="preserve"> of quarters infected with </w:t>
      </w:r>
      <w:del w:id="427" w:author="Caitlin Jeffrey" w:date="2024-05-21T09:32:00Z" w16du:dateUtc="2024-05-21T13:32:00Z">
        <w:r w:rsidRPr="00D03DE9" w:rsidDel="00371630">
          <w:rPr>
            <w:rFonts w:ascii="Times New Roman" w:hAnsi="Times New Roman" w:cs="Times New Roman"/>
            <w:i/>
            <w:iCs/>
            <w:sz w:val="24"/>
            <w:szCs w:val="24"/>
          </w:rPr>
          <w:delText>Staphylococcus</w:delText>
        </w:r>
        <w:r w:rsidRPr="00D03DE9" w:rsidDel="00371630">
          <w:rPr>
            <w:rFonts w:ascii="Times New Roman" w:hAnsi="Times New Roman" w:cs="Times New Roman"/>
            <w:sz w:val="24"/>
            <w:szCs w:val="24"/>
          </w:rPr>
          <w:delText xml:space="preserve"> </w:delText>
        </w:r>
      </w:del>
      <w:ins w:id="428" w:author="Caitlin Jeffrey" w:date="2024-05-21T09:32:00Z" w16du:dateUtc="2024-05-21T13:32:00Z">
        <w:r w:rsidRPr="00D03DE9">
          <w:rPr>
            <w:rFonts w:ascii="Times New Roman" w:hAnsi="Times New Roman" w:cs="Times New Roman"/>
            <w:i/>
            <w:iCs/>
            <w:sz w:val="24"/>
            <w:szCs w:val="24"/>
          </w:rPr>
          <w:t>Staph</w:t>
        </w:r>
        <w:r>
          <w:rPr>
            <w:rFonts w:ascii="Times New Roman" w:hAnsi="Times New Roman" w:cs="Times New Roman"/>
            <w:i/>
            <w:iCs/>
            <w:sz w:val="24"/>
            <w:szCs w:val="24"/>
          </w:rPr>
          <w:t>.</w:t>
        </w:r>
        <w:r w:rsidRPr="00D03DE9">
          <w:rPr>
            <w:rFonts w:ascii="Times New Roman" w:hAnsi="Times New Roman" w:cs="Times New Roman"/>
            <w:sz w:val="24"/>
            <w:szCs w:val="24"/>
          </w:rPr>
          <w:t xml:space="preserve"> </w:t>
        </w:r>
      </w:ins>
      <w:r w:rsidRPr="00D03DE9">
        <w:rPr>
          <w:rFonts w:ascii="Times New Roman" w:hAnsi="Times New Roman" w:cs="Times New Roman"/>
          <w:sz w:val="24"/>
          <w:szCs w:val="24"/>
        </w:rPr>
        <w:t xml:space="preserve">species to culture negative quarters adjusted for days in milk is presented in Table 1. Somatic cell score was significantly higher in quarters infected with </w:t>
      </w:r>
      <w:r w:rsidRPr="00D03DE9">
        <w:rPr>
          <w:rFonts w:ascii="Times New Roman" w:hAnsi="Times New Roman" w:cs="Times New Roman"/>
          <w:i/>
          <w:iCs/>
          <w:sz w:val="24"/>
          <w:szCs w:val="24"/>
        </w:rPr>
        <w:t>S. agnetis, S. aureus, S. chromogenes, S. devriesei, S. haemolyticus, S, hyicus, S. simulans, S. warneri, and S.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w:t>
      </w:r>
      <w:r w:rsidRPr="000713BC">
        <w:rPr>
          <w:rFonts w:ascii="Times New Roman" w:hAnsi="Times New Roman" w:cs="Times New Roman"/>
          <w:sz w:val="24"/>
          <w:szCs w:val="24"/>
        </w:rPr>
        <w:t xml:space="preserve">(P </w:t>
      </w:r>
      <w:del w:id="429" w:author="Caitlin Jeffrey" w:date="2024-05-22T11:49:00Z" w16du:dateUtc="2024-05-22T15:49:00Z">
        <w:r w:rsidRPr="000713BC" w:rsidDel="00833730">
          <w:rPr>
            <w:rFonts w:ascii="Times New Roman" w:hAnsi="Times New Roman" w:cs="Times New Roman"/>
            <w:sz w:val="24"/>
            <w:szCs w:val="24"/>
          </w:rPr>
          <w:delText>≤</w:delText>
        </w:r>
      </w:del>
      <w:ins w:id="430" w:author="Caitlin Jeffrey" w:date="2024-05-22T11:49:00Z" w16du:dateUtc="2024-05-22T15:49:00Z">
        <w:r w:rsidR="00833730">
          <w:rPr>
            <w:rFonts w:ascii="Times New Roman" w:hAnsi="Times New Roman" w:cs="Times New Roman"/>
            <w:sz w:val="24"/>
            <w:szCs w:val="24"/>
          </w:rPr>
          <w:t>≤ </w:t>
        </w:r>
      </w:ins>
      <w:del w:id="431" w:author="Caitlin Jeffrey" w:date="2024-05-22T11:26:00Z" w16du:dateUtc="2024-05-22T15:26:00Z">
        <w:r w:rsidRPr="000713BC" w:rsidDel="000C5615">
          <w:rPr>
            <w:rFonts w:ascii="Times New Roman" w:hAnsi="Times New Roman" w:cs="Times New Roman"/>
            <w:sz w:val="24"/>
            <w:szCs w:val="24"/>
          </w:rPr>
          <w:delText xml:space="preserve"> </w:delText>
        </w:r>
      </w:del>
      <w:r w:rsidRPr="000713BC">
        <w:rPr>
          <w:rFonts w:ascii="Times New Roman" w:hAnsi="Times New Roman" w:cs="Times New Roman"/>
          <w:sz w:val="24"/>
          <w:szCs w:val="24"/>
        </w:rPr>
        <w:t>0.05; Table 1). The interaction between IMI status and DIM was not significant (P</w:t>
      </w:r>
      <w:ins w:id="432" w:author="Caitlin Jeffrey" w:date="2024-05-22T12:12:00Z" w16du:dateUtc="2024-05-22T16:12:00Z">
        <w:r w:rsidR="007D652C">
          <w:rPr>
            <w:rFonts w:ascii="Times New Roman" w:hAnsi="Times New Roman" w:cs="Times New Roman"/>
            <w:sz w:val="24"/>
            <w:szCs w:val="24"/>
          </w:rPr>
          <w:t> </w:t>
        </w:r>
      </w:ins>
      <w:del w:id="433" w:author="Caitlin Jeffrey" w:date="2024-05-22T12:12:00Z" w16du:dateUtc="2024-05-22T16:12:00Z">
        <w:r w:rsidRPr="000713BC" w:rsidDel="007D652C">
          <w:rPr>
            <w:rFonts w:ascii="Times New Roman" w:hAnsi="Times New Roman" w:cs="Times New Roman"/>
            <w:sz w:val="24"/>
            <w:szCs w:val="24"/>
          </w:rPr>
          <w:delText xml:space="preserve"> </w:delText>
        </w:r>
      </w:del>
      <w:r w:rsidRPr="000713BC">
        <w:rPr>
          <w:rFonts w:ascii="Times New Roman" w:hAnsi="Times New Roman" w:cs="Times New Roman"/>
          <w:sz w:val="24"/>
          <w:szCs w:val="24"/>
        </w:rPr>
        <w:t>=</w:t>
      </w:r>
      <w:ins w:id="434" w:author="Caitlin Jeffrey" w:date="2024-05-22T12:12:00Z" w16du:dateUtc="2024-05-22T16:12:00Z">
        <w:r w:rsidR="003C472F">
          <w:rPr>
            <w:rFonts w:ascii="Times New Roman" w:hAnsi="Times New Roman" w:cs="Times New Roman"/>
            <w:sz w:val="24"/>
            <w:szCs w:val="24"/>
          </w:rPr>
          <w:t> </w:t>
        </w:r>
      </w:ins>
      <w:del w:id="435" w:author="Caitlin Jeffrey" w:date="2024-05-22T12:12:00Z" w16du:dateUtc="2024-05-22T16:12:00Z">
        <w:r w:rsidRPr="000713BC" w:rsidDel="007D652C">
          <w:rPr>
            <w:rFonts w:ascii="Times New Roman" w:hAnsi="Times New Roman" w:cs="Times New Roman"/>
            <w:sz w:val="24"/>
            <w:szCs w:val="24"/>
          </w:rPr>
          <w:delText xml:space="preserve"> </w:delText>
        </w:r>
      </w:del>
      <w:r w:rsidRPr="000713BC">
        <w:rPr>
          <w:rFonts w:ascii="Times New Roman" w:hAnsi="Times New Roman" w:cs="Times New Roman"/>
          <w:sz w:val="24"/>
          <w:szCs w:val="24"/>
        </w:rPr>
        <w:t>0.42</w:t>
      </w:r>
      <w:commentRangeStart w:id="436"/>
      <w:commentRangeStart w:id="437"/>
      <w:r w:rsidRPr="000713BC">
        <w:rPr>
          <w:rFonts w:ascii="Times New Roman" w:hAnsi="Times New Roman" w:cs="Times New Roman"/>
          <w:sz w:val="24"/>
          <w:szCs w:val="24"/>
        </w:rPr>
        <w:t xml:space="preserve">). </w:t>
      </w:r>
      <w:del w:id="438" w:author="Caitlin Jeffrey" w:date="2024-05-21T11:11:00Z" w16du:dateUtc="2024-05-21T15:11:00Z">
        <w:r w:rsidRPr="000713BC" w:rsidDel="000713BC">
          <w:rPr>
            <w:rFonts w:ascii="Times New Roman" w:hAnsi="Times New Roman" w:cs="Times New Roman"/>
            <w:sz w:val="24"/>
            <w:szCs w:val="24"/>
            <w:rPrChange w:id="439" w:author="Caitlin Jeffrey" w:date="2024-05-21T11:11:00Z" w16du:dateUtc="2024-05-21T15:11:00Z">
              <w:rPr>
                <w:rFonts w:ascii="Times New Roman" w:hAnsi="Times New Roman" w:cs="Times New Roman"/>
                <w:color w:val="FF66FF"/>
                <w:sz w:val="24"/>
                <w:szCs w:val="24"/>
              </w:rPr>
            </w:rPrChange>
          </w:rPr>
          <w:delText>[</w:delText>
        </w:r>
      </w:del>
      <w:r w:rsidRPr="000713BC">
        <w:rPr>
          <w:rFonts w:ascii="Times New Roman" w:hAnsi="Times New Roman" w:cs="Times New Roman"/>
          <w:sz w:val="24"/>
          <w:szCs w:val="24"/>
          <w:rPrChange w:id="440" w:author="Caitlin Jeffrey" w:date="2024-05-21T11:11:00Z" w16du:dateUtc="2024-05-21T15:11:00Z">
            <w:rPr>
              <w:rFonts w:ascii="Times New Roman" w:hAnsi="Times New Roman" w:cs="Times New Roman"/>
              <w:color w:val="FF66FF"/>
              <w:sz w:val="24"/>
              <w:szCs w:val="24"/>
            </w:rPr>
          </w:rPrChange>
        </w:rPr>
        <w:t xml:space="preserve">The effect of parity on SCS was visualized using the raw </w:t>
      </w:r>
      <w:r w:rsidRPr="000713BC">
        <w:rPr>
          <w:rFonts w:ascii="Times New Roman" w:hAnsi="Times New Roman" w:cs="Times New Roman"/>
          <w:sz w:val="24"/>
          <w:szCs w:val="24"/>
          <w:rPrChange w:id="441" w:author="Caitlin Jeffrey" w:date="2024-05-21T11:11:00Z" w16du:dateUtc="2024-05-21T15:11:00Z">
            <w:rPr>
              <w:rFonts w:ascii="Times New Roman" w:hAnsi="Times New Roman" w:cs="Times New Roman"/>
              <w:color w:val="FF66FF"/>
              <w:sz w:val="24"/>
              <w:szCs w:val="24"/>
            </w:rPr>
          </w:rPrChange>
        </w:rPr>
        <w:lastRenderedPageBreak/>
        <w:t xml:space="preserve">data, and SCS appeared to have a positive linear relationship with parity. When SCS was plotted as function of IMI status by parity using the raw data, most bacterial species (with the exception of </w:t>
      </w:r>
      <w:r w:rsidRPr="000713BC">
        <w:rPr>
          <w:rFonts w:ascii="Times New Roman" w:hAnsi="Times New Roman" w:cs="Times New Roman"/>
          <w:i/>
          <w:iCs/>
          <w:sz w:val="24"/>
          <w:szCs w:val="24"/>
          <w:rPrChange w:id="442" w:author="Caitlin Jeffrey" w:date="2024-05-21T11:11:00Z" w16du:dateUtc="2024-05-21T15:11:00Z">
            <w:rPr>
              <w:rFonts w:ascii="Times New Roman" w:hAnsi="Times New Roman" w:cs="Times New Roman"/>
              <w:i/>
              <w:iCs/>
              <w:color w:val="FF66FF"/>
              <w:sz w:val="24"/>
              <w:szCs w:val="24"/>
            </w:rPr>
          </w:rPrChange>
        </w:rPr>
        <w:t xml:space="preserve">S. hyicus, </w:t>
      </w:r>
      <w:r w:rsidRPr="000713BC">
        <w:rPr>
          <w:rFonts w:ascii="Times New Roman" w:hAnsi="Times New Roman" w:cs="Times New Roman"/>
          <w:sz w:val="24"/>
          <w:szCs w:val="24"/>
          <w:rPrChange w:id="443" w:author="Caitlin Jeffrey" w:date="2024-05-21T11:11:00Z" w16du:dateUtc="2024-05-21T15:11:00Z">
            <w:rPr>
              <w:rFonts w:ascii="Times New Roman" w:hAnsi="Times New Roman" w:cs="Times New Roman"/>
              <w:color w:val="FF66FF"/>
              <w:sz w:val="24"/>
              <w:szCs w:val="24"/>
            </w:rPr>
          </w:rPrChange>
        </w:rPr>
        <w:t>n</w:t>
      </w:r>
      <w:ins w:id="444" w:author="Caitlin Jeffrey" w:date="2024-05-22T12:16:00Z" w16du:dateUtc="2024-05-22T16:16:00Z">
        <w:r w:rsidR="008440FE">
          <w:rPr>
            <w:rFonts w:ascii="Times New Roman" w:hAnsi="Times New Roman" w:cs="Times New Roman"/>
            <w:sz w:val="24"/>
            <w:szCs w:val="24"/>
          </w:rPr>
          <w:t> </w:t>
        </w:r>
      </w:ins>
      <w:del w:id="445" w:author="Caitlin Jeffrey" w:date="2024-05-22T12:16:00Z" w16du:dateUtc="2024-05-22T16:16:00Z">
        <w:r w:rsidRPr="000713BC" w:rsidDel="008440FE">
          <w:rPr>
            <w:rFonts w:ascii="Times New Roman" w:hAnsi="Times New Roman" w:cs="Times New Roman"/>
            <w:sz w:val="24"/>
            <w:szCs w:val="24"/>
            <w:rPrChange w:id="446" w:author="Caitlin Jeffrey" w:date="2024-05-21T11:11:00Z" w16du:dateUtc="2024-05-21T15:11:00Z">
              <w:rPr>
                <w:rFonts w:ascii="Times New Roman" w:hAnsi="Times New Roman" w:cs="Times New Roman"/>
                <w:color w:val="FF66FF"/>
                <w:sz w:val="24"/>
                <w:szCs w:val="24"/>
              </w:rPr>
            </w:rPrChange>
          </w:rPr>
          <w:delText xml:space="preserve"> </w:delText>
        </w:r>
      </w:del>
      <w:r w:rsidRPr="000713BC">
        <w:rPr>
          <w:rFonts w:ascii="Times New Roman" w:hAnsi="Times New Roman" w:cs="Times New Roman"/>
          <w:sz w:val="24"/>
          <w:szCs w:val="24"/>
          <w:rPrChange w:id="447" w:author="Caitlin Jeffrey" w:date="2024-05-21T11:11:00Z" w16du:dateUtc="2024-05-21T15:11:00Z">
            <w:rPr>
              <w:rFonts w:ascii="Times New Roman" w:hAnsi="Times New Roman" w:cs="Times New Roman"/>
              <w:color w:val="FF66FF"/>
              <w:sz w:val="24"/>
              <w:szCs w:val="24"/>
            </w:rPr>
          </w:rPrChange>
        </w:rPr>
        <w:t>=</w:t>
      </w:r>
      <w:ins w:id="448" w:author="Caitlin Jeffrey" w:date="2024-05-22T12:16:00Z" w16du:dateUtc="2024-05-22T16:16:00Z">
        <w:r w:rsidR="008440FE">
          <w:rPr>
            <w:rFonts w:ascii="Times New Roman" w:hAnsi="Times New Roman" w:cs="Times New Roman"/>
            <w:sz w:val="24"/>
            <w:szCs w:val="24"/>
          </w:rPr>
          <w:t> </w:t>
        </w:r>
      </w:ins>
      <w:del w:id="449" w:author="Caitlin Jeffrey" w:date="2024-05-22T12:16:00Z" w16du:dateUtc="2024-05-22T16:16:00Z">
        <w:r w:rsidRPr="000713BC" w:rsidDel="008440FE">
          <w:rPr>
            <w:rFonts w:ascii="Times New Roman" w:hAnsi="Times New Roman" w:cs="Times New Roman"/>
            <w:sz w:val="24"/>
            <w:szCs w:val="24"/>
            <w:rPrChange w:id="450" w:author="Caitlin Jeffrey" w:date="2024-05-21T11:11:00Z" w16du:dateUtc="2024-05-21T15:11:00Z">
              <w:rPr>
                <w:rFonts w:ascii="Times New Roman" w:hAnsi="Times New Roman" w:cs="Times New Roman"/>
                <w:color w:val="FF66FF"/>
                <w:sz w:val="24"/>
                <w:szCs w:val="24"/>
              </w:rPr>
            </w:rPrChange>
          </w:rPr>
          <w:delText xml:space="preserve"> </w:delText>
        </w:r>
      </w:del>
      <w:r w:rsidRPr="000713BC">
        <w:rPr>
          <w:rFonts w:ascii="Times New Roman" w:hAnsi="Times New Roman" w:cs="Times New Roman"/>
          <w:sz w:val="24"/>
          <w:szCs w:val="24"/>
          <w:rPrChange w:id="451" w:author="Caitlin Jeffrey" w:date="2024-05-21T11:11:00Z" w16du:dateUtc="2024-05-21T15:11:00Z">
            <w:rPr>
              <w:rFonts w:ascii="Times New Roman" w:hAnsi="Times New Roman" w:cs="Times New Roman"/>
              <w:color w:val="FF66FF"/>
              <w:sz w:val="24"/>
              <w:szCs w:val="24"/>
            </w:rPr>
          </w:rPrChange>
        </w:rPr>
        <w:t>6 observations) had a relatively constant effect on SCS regardless of parity.</w:t>
      </w:r>
      <w:del w:id="452" w:author="Caitlin Jeffrey" w:date="2024-05-21T11:11:00Z" w16du:dateUtc="2024-05-21T15:11:00Z">
        <w:r w:rsidRPr="000713BC" w:rsidDel="000713BC">
          <w:rPr>
            <w:rFonts w:ascii="Times New Roman" w:hAnsi="Times New Roman" w:cs="Times New Roman"/>
            <w:sz w:val="24"/>
            <w:szCs w:val="24"/>
            <w:rPrChange w:id="453" w:author="Caitlin Jeffrey" w:date="2024-05-21T11:11:00Z" w16du:dateUtc="2024-05-21T15:11:00Z">
              <w:rPr>
                <w:rFonts w:ascii="Times New Roman" w:hAnsi="Times New Roman" w:cs="Times New Roman"/>
                <w:color w:val="FF66FF"/>
                <w:sz w:val="24"/>
                <w:szCs w:val="24"/>
              </w:rPr>
            </w:rPrChange>
          </w:rPr>
          <w:delText>]</w:delText>
        </w:r>
      </w:del>
      <w:r w:rsidRPr="000713BC">
        <w:rPr>
          <w:rFonts w:ascii="Times New Roman" w:hAnsi="Times New Roman" w:cs="Times New Roman"/>
          <w:sz w:val="24"/>
          <w:szCs w:val="24"/>
        </w:rPr>
        <w:t xml:space="preserve"> A </w:t>
      </w:r>
      <w:r w:rsidRPr="00D03DE9">
        <w:rPr>
          <w:rFonts w:ascii="Times New Roman" w:hAnsi="Times New Roman" w:cs="Times New Roman"/>
          <w:sz w:val="24"/>
          <w:szCs w:val="24"/>
        </w:rPr>
        <w:t>model with an interaction term between IMI status and parity found that the interaction between IMI status and parity was not significant (P</w:t>
      </w:r>
      <w:ins w:id="454" w:author="Caitlin Jeffrey" w:date="2024-05-22T12:13:00Z" w16du:dateUtc="2024-05-22T16:13:00Z">
        <w:r w:rsidR="003C472F">
          <w:rPr>
            <w:rFonts w:ascii="Times New Roman" w:hAnsi="Times New Roman" w:cs="Times New Roman"/>
            <w:sz w:val="24"/>
            <w:szCs w:val="24"/>
          </w:rPr>
          <w:t> </w:t>
        </w:r>
      </w:ins>
      <w:del w:id="455" w:author="Caitlin Jeffrey" w:date="2024-05-22T12:12:00Z" w16du:dateUtc="2024-05-22T16:12:00Z">
        <w:r w:rsidRPr="00D03DE9" w:rsidDel="003C472F">
          <w:rPr>
            <w:rFonts w:ascii="Times New Roman" w:hAnsi="Times New Roman" w:cs="Times New Roman"/>
            <w:sz w:val="24"/>
            <w:szCs w:val="24"/>
          </w:rPr>
          <w:delText xml:space="preserve"> </w:delText>
        </w:r>
      </w:del>
      <w:r w:rsidRPr="00D03DE9">
        <w:rPr>
          <w:rFonts w:ascii="Times New Roman" w:hAnsi="Times New Roman" w:cs="Times New Roman"/>
          <w:sz w:val="24"/>
          <w:szCs w:val="24"/>
        </w:rPr>
        <w:t>=</w:t>
      </w:r>
      <w:ins w:id="456" w:author="Caitlin Jeffrey" w:date="2024-05-22T12:13:00Z" w16du:dateUtc="2024-05-22T16:13:00Z">
        <w:r w:rsidR="003C472F">
          <w:rPr>
            <w:rFonts w:ascii="Times New Roman" w:hAnsi="Times New Roman" w:cs="Times New Roman"/>
            <w:sz w:val="24"/>
            <w:szCs w:val="24"/>
          </w:rPr>
          <w:t> </w:t>
        </w:r>
      </w:ins>
      <w:del w:id="457" w:author="Caitlin Jeffrey" w:date="2024-05-22T12:13:00Z" w16du:dateUtc="2024-05-22T16:13:00Z">
        <w:r w:rsidRPr="00D03DE9" w:rsidDel="003C472F">
          <w:rPr>
            <w:rFonts w:ascii="Times New Roman" w:hAnsi="Times New Roman" w:cs="Times New Roman"/>
            <w:sz w:val="24"/>
            <w:szCs w:val="24"/>
          </w:rPr>
          <w:delText xml:space="preserve"> </w:delText>
        </w:r>
      </w:del>
      <w:r w:rsidRPr="00D03DE9">
        <w:rPr>
          <w:rFonts w:ascii="Times New Roman" w:hAnsi="Times New Roman" w:cs="Times New Roman"/>
          <w:sz w:val="24"/>
          <w:szCs w:val="24"/>
        </w:rPr>
        <w:t>0.86), but parity and bacterial species separately were both significant predictors of SCS (P</w:t>
      </w:r>
      <w:ins w:id="458" w:author="Caitlin Jeffrey" w:date="2024-05-22T12:08:00Z" w16du:dateUtc="2024-05-22T16:08:00Z">
        <w:r w:rsidR="00EC107A">
          <w:rPr>
            <w:rFonts w:ascii="Times New Roman" w:hAnsi="Times New Roman" w:cs="Times New Roman"/>
            <w:sz w:val="24"/>
            <w:szCs w:val="24"/>
          </w:rPr>
          <w:t> </w:t>
        </w:r>
      </w:ins>
      <w:del w:id="459" w:author="Caitlin Jeffrey" w:date="2024-05-22T12:08:00Z" w16du:dateUtc="2024-05-22T16:08:00Z">
        <w:r w:rsidRPr="00D03DE9" w:rsidDel="00EC107A">
          <w:rPr>
            <w:rFonts w:ascii="Times New Roman" w:hAnsi="Times New Roman" w:cs="Times New Roman"/>
            <w:sz w:val="24"/>
            <w:szCs w:val="24"/>
          </w:rPr>
          <w:delText xml:space="preserve"> </w:delText>
        </w:r>
      </w:del>
      <w:del w:id="460" w:author="Caitlin Jeffrey" w:date="2024-05-22T11:45:00Z" w16du:dateUtc="2024-05-22T15:45:00Z">
        <w:r w:rsidRPr="00D03DE9" w:rsidDel="004950C5">
          <w:rPr>
            <w:rFonts w:ascii="Times New Roman" w:hAnsi="Times New Roman" w:cs="Times New Roman"/>
            <w:sz w:val="24"/>
            <w:szCs w:val="24"/>
          </w:rPr>
          <w:delText>&lt;</w:delText>
        </w:r>
      </w:del>
      <w:ins w:id="461" w:author="Caitlin Jeffrey" w:date="2024-05-22T11:58:00Z" w16du:dateUtc="2024-05-22T15:58:00Z">
        <w:r w:rsidR="00AF00BE">
          <w:rPr>
            <w:rFonts w:ascii="Times New Roman" w:hAnsi="Times New Roman" w:cs="Times New Roman"/>
            <w:sz w:val="24"/>
            <w:szCs w:val="24"/>
          </w:rPr>
          <w:t>&lt; </w:t>
        </w:r>
      </w:ins>
      <w:del w:id="462" w:author="Caitlin Jeffrey" w:date="2024-05-22T11:18:00Z" w16du:dateUtc="2024-05-22T15:18:00Z">
        <w:r w:rsidRPr="00D03DE9" w:rsidDel="000B408A">
          <w:rPr>
            <w:rFonts w:ascii="Times New Roman" w:hAnsi="Times New Roman" w:cs="Times New Roman"/>
            <w:sz w:val="24"/>
            <w:szCs w:val="24"/>
          </w:rPr>
          <w:delText xml:space="preserve"> </w:delText>
        </w:r>
      </w:del>
      <w:r w:rsidRPr="00D03DE9">
        <w:rPr>
          <w:rFonts w:ascii="Times New Roman" w:hAnsi="Times New Roman" w:cs="Times New Roman"/>
          <w:sz w:val="24"/>
          <w:szCs w:val="24"/>
        </w:rPr>
        <w:t>0.0001). A model was attempted with a three-way interaction term between DIM (3-degree polynomial term), IMI status, and parity, but would not converge due to complete data separation. An additive model with DIM (3-degree polynomial term), IMI status, and parity found all three variables to be statistically significant (P</w:t>
      </w:r>
      <w:ins w:id="463" w:author="Caitlin Jeffrey" w:date="2024-05-22T12:08:00Z" w16du:dateUtc="2024-05-22T16:08:00Z">
        <w:r w:rsidR="00EC107A">
          <w:rPr>
            <w:rFonts w:ascii="Times New Roman" w:hAnsi="Times New Roman" w:cs="Times New Roman"/>
            <w:sz w:val="24"/>
            <w:szCs w:val="24"/>
          </w:rPr>
          <w:t> </w:t>
        </w:r>
      </w:ins>
      <w:del w:id="464" w:author="Caitlin Jeffrey" w:date="2024-05-22T12:08:00Z" w16du:dateUtc="2024-05-22T16:08:00Z">
        <w:r w:rsidRPr="00D03DE9" w:rsidDel="00EC107A">
          <w:rPr>
            <w:rFonts w:ascii="Times New Roman" w:hAnsi="Times New Roman" w:cs="Times New Roman"/>
            <w:sz w:val="24"/>
            <w:szCs w:val="24"/>
          </w:rPr>
          <w:delText xml:space="preserve"> </w:delText>
        </w:r>
      </w:del>
      <w:del w:id="465" w:author="Caitlin Jeffrey" w:date="2024-05-22T11:45:00Z" w16du:dateUtc="2024-05-22T15:45:00Z">
        <w:r w:rsidRPr="00D03DE9" w:rsidDel="004950C5">
          <w:rPr>
            <w:rFonts w:ascii="Times New Roman" w:hAnsi="Times New Roman" w:cs="Times New Roman"/>
            <w:sz w:val="24"/>
            <w:szCs w:val="24"/>
          </w:rPr>
          <w:delText>&lt;</w:delText>
        </w:r>
      </w:del>
      <w:ins w:id="466" w:author="Caitlin Jeffrey" w:date="2024-05-22T11:58:00Z" w16du:dateUtc="2024-05-22T15:58:00Z">
        <w:r w:rsidR="00AF00BE">
          <w:rPr>
            <w:rFonts w:ascii="Times New Roman" w:hAnsi="Times New Roman" w:cs="Times New Roman"/>
            <w:sz w:val="24"/>
            <w:szCs w:val="24"/>
          </w:rPr>
          <w:t>&lt; </w:t>
        </w:r>
      </w:ins>
      <w:del w:id="467" w:author="Caitlin Jeffrey" w:date="2024-05-22T11:18:00Z" w16du:dateUtc="2024-05-22T15:18:00Z">
        <w:r w:rsidRPr="00D03DE9" w:rsidDel="000B408A">
          <w:rPr>
            <w:rFonts w:ascii="Times New Roman" w:hAnsi="Times New Roman" w:cs="Times New Roman"/>
            <w:sz w:val="24"/>
            <w:szCs w:val="24"/>
          </w:rPr>
          <w:delText xml:space="preserve"> </w:delText>
        </w:r>
      </w:del>
      <w:r w:rsidRPr="00D03DE9">
        <w:rPr>
          <w:rFonts w:ascii="Times New Roman" w:hAnsi="Times New Roman" w:cs="Times New Roman"/>
          <w:sz w:val="24"/>
          <w:szCs w:val="24"/>
        </w:rPr>
        <w:t xml:space="preserve">0.0001) predictors of SCS. When compared to the model with only DIM and IMI status, the model including parity changed the coefficients for each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 group by </w:t>
      </w:r>
      <w:del w:id="468" w:author="Caitlin Jeffrey" w:date="2024-05-22T11:49:00Z" w16du:dateUtc="2024-05-22T15:49:00Z">
        <w:r w:rsidRPr="00D03DE9" w:rsidDel="00833730">
          <w:rPr>
            <w:rFonts w:ascii="Times New Roman" w:hAnsi="Times New Roman" w:cs="Times New Roman"/>
            <w:sz w:val="24"/>
            <w:szCs w:val="24"/>
          </w:rPr>
          <w:delText>≤</w:delText>
        </w:r>
      </w:del>
      <w:ins w:id="469" w:author="Caitlin Jeffrey" w:date="2024-05-22T11:49:00Z" w16du:dateUtc="2024-05-22T15:49:00Z">
        <w:r w:rsidR="00833730">
          <w:rPr>
            <w:rFonts w:ascii="Times New Roman" w:hAnsi="Times New Roman" w:cs="Times New Roman"/>
            <w:sz w:val="24"/>
            <w:szCs w:val="24"/>
          </w:rPr>
          <w:t>≤ </w:t>
        </w:r>
      </w:ins>
      <w:del w:id="470" w:author="Caitlin Jeffrey" w:date="2024-05-22T11:19:00Z" w16du:dateUtc="2024-05-22T15:19:00Z">
        <w:r w:rsidRPr="00D03DE9" w:rsidDel="00B8374D">
          <w:rPr>
            <w:rFonts w:ascii="Times New Roman" w:hAnsi="Times New Roman" w:cs="Times New Roman"/>
            <w:sz w:val="24"/>
            <w:szCs w:val="24"/>
          </w:rPr>
          <w:delText xml:space="preserve"> </w:delText>
        </w:r>
      </w:del>
      <w:r w:rsidRPr="00D03DE9">
        <w:rPr>
          <w:rFonts w:ascii="Times New Roman" w:hAnsi="Times New Roman" w:cs="Times New Roman"/>
          <w:sz w:val="24"/>
          <w:szCs w:val="24"/>
        </w:rPr>
        <w:t xml:space="preserve">5%, and standard errors by </w:t>
      </w:r>
      <w:del w:id="471" w:author="Caitlin Jeffrey" w:date="2024-05-22T11:49:00Z" w16du:dateUtc="2024-05-22T15:49:00Z">
        <w:r w:rsidRPr="00D03DE9" w:rsidDel="00833730">
          <w:rPr>
            <w:rFonts w:ascii="Times New Roman" w:hAnsi="Times New Roman" w:cs="Times New Roman"/>
            <w:sz w:val="24"/>
            <w:szCs w:val="24"/>
          </w:rPr>
          <w:delText>≤</w:delText>
        </w:r>
      </w:del>
      <w:ins w:id="472" w:author="Caitlin Jeffrey" w:date="2024-05-22T11:49:00Z" w16du:dateUtc="2024-05-22T15:49:00Z">
        <w:r w:rsidR="00833730">
          <w:rPr>
            <w:rFonts w:ascii="Times New Roman" w:hAnsi="Times New Roman" w:cs="Times New Roman"/>
            <w:sz w:val="24"/>
            <w:szCs w:val="24"/>
          </w:rPr>
          <w:t>≤</w:t>
        </w:r>
      </w:ins>
      <w:ins w:id="473" w:author="Caitlin Jeffrey" w:date="2024-05-22T12:15:00Z" w16du:dateUtc="2024-05-22T16:15:00Z">
        <w:r w:rsidR="00217080">
          <w:rPr>
            <w:rFonts w:ascii="Times New Roman" w:hAnsi="Times New Roman" w:cs="Times New Roman"/>
            <w:sz w:val="24"/>
            <w:szCs w:val="24"/>
          </w:rPr>
          <w:t> </w:t>
        </w:r>
      </w:ins>
      <w:del w:id="474" w:author="Caitlin Jeffrey" w:date="2024-05-22T11:19:00Z" w16du:dateUtc="2024-05-22T15:19:00Z">
        <w:r w:rsidRPr="00D03DE9" w:rsidDel="00B8374D">
          <w:rPr>
            <w:rFonts w:ascii="Times New Roman" w:hAnsi="Times New Roman" w:cs="Times New Roman"/>
            <w:sz w:val="24"/>
            <w:szCs w:val="24"/>
          </w:rPr>
          <w:delText xml:space="preserve"> </w:delText>
        </w:r>
      </w:del>
      <w:r w:rsidRPr="00D03DE9">
        <w:rPr>
          <w:rFonts w:ascii="Times New Roman" w:hAnsi="Times New Roman" w:cs="Times New Roman"/>
          <w:sz w:val="24"/>
          <w:szCs w:val="24"/>
        </w:rPr>
        <w:t>1%. As the effect of parity was the same across all groups of IMI status, and the impact of its inclusion was minimal on the coefficients of the variable of interest, only results from the model including DIM (3-degree polynomial term) and IMI status on quarter SCS are presented in the interest of simplicity.</w:t>
      </w:r>
      <w:commentRangeEnd w:id="436"/>
      <w:r w:rsidRPr="00D03DE9">
        <w:rPr>
          <w:rStyle w:val="CommentReference"/>
          <w:rFonts w:ascii="Times New Roman" w:hAnsi="Times New Roman" w:cs="Times New Roman"/>
          <w:sz w:val="24"/>
          <w:szCs w:val="24"/>
        </w:rPr>
        <w:commentReference w:id="436"/>
      </w:r>
      <w:commentRangeEnd w:id="437"/>
      <w:r>
        <w:rPr>
          <w:rStyle w:val="CommentReference"/>
        </w:rPr>
        <w:commentReference w:id="437"/>
      </w:r>
    </w:p>
    <w:p w14:paraId="24583EC7" w14:textId="77777777"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del w:id="475" w:author="Caitlin Jeffrey" w:date="2024-05-21T09:27:00Z" w16du:dateUtc="2024-05-21T13:27:00Z">
        <w:r w:rsidRPr="00D03DE9" w:rsidDel="00DE2E08">
          <w:rPr>
            <w:rFonts w:ascii="Times New Roman" w:hAnsi="Times New Roman" w:cs="Times New Roman"/>
            <w:sz w:val="24"/>
            <w:szCs w:val="24"/>
          </w:rPr>
          <w:delText>somatic cell scores</w:delText>
        </w:r>
      </w:del>
      <w:ins w:id="476" w:author="Caitlin Jeffrey" w:date="2024-05-21T09:27:00Z" w16du:dateUtc="2024-05-21T13:27:00Z">
        <w:r>
          <w:rPr>
            <w:rFonts w:ascii="Times New Roman" w:hAnsi="Times New Roman" w:cs="Times New Roman"/>
            <w:sz w:val="24"/>
            <w:szCs w:val="24"/>
          </w:rPr>
          <w:t>SCS</w:t>
        </w:r>
      </w:ins>
      <w:r w:rsidRPr="00D03DE9">
        <w:rPr>
          <w:rFonts w:ascii="Times New Roman" w:hAnsi="Times New Roman" w:cs="Times New Roman"/>
          <w:sz w:val="24"/>
          <w:szCs w:val="24"/>
        </w:rPr>
        <w:t xml:space="preserve"> across DIM for the ten different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modeled as compared to culture negative quarters are presented in Figure 3. Estimates for each species are presented for the observed range of </w:t>
      </w:r>
      <w:del w:id="477" w:author="Caitlin Jeffrey" w:date="2024-05-21T09:27:00Z" w16du:dateUtc="2024-05-21T13:27:00Z">
        <w:r w:rsidRPr="00D03DE9" w:rsidDel="00F4326B">
          <w:rPr>
            <w:rFonts w:ascii="Times New Roman" w:hAnsi="Times New Roman" w:cs="Times New Roman"/>
            <w:sz w:val="24"/>
            <w:szCs w:val="24"/>
          </w:rPr>
          <w:delText>days in milk</w:delText>
        </w:r>
      </w:del>
      <w:ins w:id="478" w:author="Caitlin Jeffrey" w:date="2024-05-21T09:27:00Z" w16du:dateUtc="2024-05-21T13:27:00Z">
        <w:r>
          <w:rPr>
            <w:rFonts w:ascii="Times New Roman" w:hAnsi="Times New Roman" w:cs="Times New Roman"/>
            <w:sz w:val="24"/>
            <w:szCs w:val="24"/>
          </w:rPr>
          <w:t>DIM</w:t>
        </w:r>
      </w:ins>
      <w:r>
        <w:rPr>
          <w:rFonts w:ascii="Times New Roman" w:hAnsi="Times New Roman" w:cs="Times New Roman"/>
          <w:sz w:val="24"/>
          <w:szCs w:val="24"/>
        </w:rPr>
        <w:t xml:space="preserve"> available from included quarter</w:t>
      </w:r>
      <w:del w:id="479" w:author="Caitlin Jeffrey" w:date="2024-05-21T09:28:00Z" w16du:dateUtc="2024-05-21T13:28:00Z">
        <w:r w:rsidDel="00F4326B">
          <w:rPr>
            <w:rFonts w:ascii="Times New Roman" w:hAnsi="Times New Roman" w:cs="Times New Roman"/>
            <w:sz w:val="24"/>
            <w:szCs w:val="24"/>
          </w:rPr>
          <w:delText xml:space="preserve"> </w:delText>
        </w:r>
      </w:del>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species elevated quarter SCS notably above the SCS for no growth quarters (Figure 3).</w:t>
      </w:r>
    </w:p>
    <w:p w14:paraId="686D2C36" w14:textId="218160C8"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somatic cell counts for quarters infected with different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species 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w:t>
      </w:r>
      <w:r w:rsidRPr="00D03DE9">
        <w:rPr>
          <w:rFonts w:ascii="Times New Roman" w:hAnsi="Times New Roman" w:cs="Times New Roman"/>
          <w:sz w:val="24"/>
          <w:szCs w:val="24"/>
        </w:rPr>
        <w:lastRenderedPageBreak/>
        <w:t>the most commonly</w:t>
      </w:r>
      <w:ins w:id="480" w:author="Caitlin Jeffrey" w:date="2024-05-23T08:44:00Z" w16du:dateUtc="2024-05-23T12:44:00Z">
        <w:r w:rsidR="003F3E10">
          <w:rPr>
            <w:rFonts w:ascii="Times New Roman" w:hAnsi="Times New Roman" w:cs="Times New Roman"/>
            <w:sz w:val="24"/>
            <w:szCs w:val="24"/>
          </w:rPr>
          <w:t xml:space="preserve"> </w:t>
        </w:r>
      </w:ins>
      <w:del w:id="481" w:author="Caitlin Jeffrey" w:date="2024-05-23T08:44:00Z" w16du:dateUtc="2024-05-23T12:44:00Z">
        <w:r w:rsidRPr="00D03DE9" w:rsidDel="003F3E10">
          <w:rPr>
            <w:rFonts w:ascii="Times New Roman" w:hAnsi="Times New Roman" w:cs="Times New Roman"/>
            <w:sz w:val="24"/>
            <w:szCs w:val="24"/>
          </w:rPr>
          <w:delText>-</w:delText>
        </w:r>
      </w:del>
      <w:r w:rsidRPr="00D03DE9">
        <w:rPr>
          <w:rFonts w:ascii="Times New Roman" w:hAnsi="Times New Roman" w:cs="Times New Roman"/>
          <w:sz w:val="24"/>
          <w:szCs w:val="24"/>
        </w:rPr>
        <w:t xml:space="preserve">found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del w:id="482" w:author="Caitlin Jeffrey" w:date="2024-05-21T09:28:00Z" w16du:dateUtc="2024-05-21T13:28:00Z">
        <w:r w:rsidRPr="00D03DE9" w:rsidDel="00B07BDA">
          <w:rPr>
            <w:rFonts w:ascii="Times New Roman" w:hAnsi="Times New Roman" w:cs="Times New Roman"/>
            <w:sz w:val="24"/>
            <w:szCs w:val="24"/>
          </w:rPr>
          <w:delText xml:space="preserve">score </w:delText>
        </w:r>
      </w:del>
      <w:ins w:id="483" w:author="Caitlin Jeffrey" w:date="2024-05-21T09:28:00Z" w16du:dateUtc="2024-05-21T13:28:00Z">
        <w:r>
          <w:rPr>
            <w:rFonts w:ascii="Times New Roman" w:hAnsi="Times New Roman" w:cs="Times New Roman"/>
            <w:sz w:val="24"/>
            <w:szCs w:val="24"/>
          </w:rPr>
          <w:t>count</w:t>
        </w:r>
        <w:r w:rsidRPr="00D03DE9">
          <w:rPr>
            <w:rFonts w:ascii="Times New Roman" w:hAnsi="Times New Roman" w:cs="Times New Roman"/>
            <w:sz w:val="24"/>
            <w:szCs w:val="24"/>
          </w:rPr>
          <w:t xml:space="preserve"> </w:t>
        </w:r>
      </w:ins>
      <w:r w:rsidRPr="00D03DE9">
        <w:rPr>
          <w:rFonts w:ascii="Times New Roman" w:hAnsi="Times New Roman" w:cs="Times New Roman"/>
          <w:sz w:val="24"/>
          <w:szCs w:val="24"/>
        </w:rPr>
        <w:t>of 80,376 cells/mL for a cow 91 days in milk (Table 2).</w:t>
      </w:r>
    </w:p>
    <w:p w14:paraId="2C078C98" w14:textId="77777777" w:rsidR="00FF3370" w:rsidRPr="005A5FE6" w:rsidRDefault="00FF3370" w:rsidP="005A5FE6">
      <w:pPr>
        <w:spacing w:line="480" w:lineRule="auto"/>
        <w:rPr>
          <w:rFonts w:ascii="Times New Roman" w:hAnsi="Times New Roman" w:cs="Times New Roman"/>
          <w:b/>
          <w:bCs/>
          <w:i/>
          <w:iCs/>
          <w:sz w:val="24"/>
          <w:szCs w:val="24"/>
        </w:rPr>
      </w:pPr>
      <w:bookmarkStart w:id="484" w:name="_Hlk167253672"/>
      <w:r w:rsidRPr="005A5FE6">
        <w:rPr>
          <w:rFonts w:ascii="Times New Roman" w:hAnsi="Times New Roman" w:cs="Times New Roman"/>
          <w:b/>
          <w:bCs/>
          <w:i/>
          <w:iCs/>
          <w:sz w:val="24"/>
          <w:szCs w:val="24"/>
        </w:rPr>
        <w:t>Discussion</w:t>
      </w:r>
    </w:p>
    <w:p w14:paraId="38A9744B" w14:textId="6F739A8A" w:rsidR="00FF3370" w:rsidRPr="005A5FE6" w:rsidRDefault="00FF3370" w:rsidP="005A5FE6">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del w:id="485" w:author="Caitlin Jeffrey" w:date="2024-05-21T11:14:00Z" w16du:dateUtc="2024-05-21T15:14:00Z">
        <w:r w:rsidRPr="00315A29" w:rsidDel="00315A29">
          <w:rPr>
            <w:rFonts w:ascii="Times New Roman" w:hAnsi="Times New Roman" w:cs="Times New Roman"/>
            <w:i/>
            <w:iCs/>
            <w:sz w:val="24"/>
            <w:szCs w:val="24"/>
            <w:rPrChange w:id="486" w:author="Caitlin Jeffrey" w:date="2024-05-21T11:14:00Z" w16du:dateUtc="2024-05-21T15:14:00Z">
              <w:rPr>
                <w:rFonts w:ascii="Times New Roman" w:hAnsi="Times New Roman" w:cs="Times New Roman"/>
                <w:sz w:val="24"/>
                <w:szCs w:val="24"/>
              </w:rPr>
            </w:rPrChange>
          </w:rPr>
          <w:delText>NASM</w:delText>
        </w:r>
      </w:del>
      <w:ins w:id="487" w:author="Caitlin Jeffrey" w:date="2024-05-21T11:14:00Z" w16du:dateUtc="2024-05-21T15:14:00Z">
        <w:r>
          <w:rPr>
            <w:rFonts w:ascii="Times New Roman" w:hAnsi="Times New Roman" w:cs="Times New Roman"/>
            <w:i/>
            <w:iCs/>
            <w:sz w:val="24"/>
            <w:szCs w:val="24"/>
          </w:rPr>
          <w:t>Staph.</w:t>
        </w:r>
      </w:ins>
      <w:r w:rsidRPr="005A5FE6">
        <w:rPr>
          <w:rFonts w:ascii="Times New Roman" w:hAnsi="Times New Roman" w:cs="Times New Roman"/>
          <w:sz w:val="24"/>
          <w:szCs w:val="24"/>
        </w:rPr>
        <w:t xml:space="preserve"> species associated with subclinical IMI</w:t>
      </w:r>
      <w:ins w:id="488" w:author="John Barlow" w:date="2024-05-06T18:20:00Z">
        <w:r>
          <w:rPr>
            <w:rFonts w:ascii="Times New Roman" w:hAnsi="Times New Roman" w:cs="Times New Roman"/>
            <w:sz w:val="24"/>
            <w:szCs w:val="24"/>
          </w:rPr>
          <w:t xml:space="preserve"> </w:t>
        </w:r>
        <w:del w:id="489" w:author="Caitlin Jeffrey" w:date="2024-05-21T11:19:00Z" w16du:dateUtc="2024-05-21T15:19:00Z">
          <w:r w:rsidDel="00F430D5">
            <w:rPr>
              <w:rFonts w:ascii="Times New Roman" w:hAnsi="Times New Roman" w:cs="Times New Roman"/>
              <w:sz w:val="24"/>
              <w:szCs w:val="24"/>
            </w:rPr>
            <w:delText>in this study of</w:delText>
          </w:r>
        </w:del>
      </w:ins>
      <w:ins w:id="490" w:author="Caitlin Jeffrey" w:date="2024-05-21T11:19:00Z" w16du:dateUtc="2024-05-21T15:19:00Z">
        <w:r>
          <w:rPr>
            <w:rFonts w:ascii="Times New Roman" w:hAnsi="Times New Roman" w:cs="Times New Roman"/>
            <w:sz w:val="24"/>
            <w:szCs w:val="24"/>
          </w:rPr>
          <w:t>on</w:t>
        </w:r>
      </w:ins>
      <w:ins w:id="491" w:author="John Barlow" w:date="2024-05-06T18:20:00Z">
        <w:r>
          <w:rPr>
            <w:rFonts w:ascii="Times New Roman" w:hAnsi="Times New Roman" w:cs="Times New Roman"/>
            <w:sz w:val="24"/>
            <w:szCs w:val="24"/>
          </w:rPr>
          <w:t xml:space="preserve"> 10 organic dairy herds in Vermont</w:t>
        </w:r>
      </w:ins>
      <w:r w:rsidRPr="005A5FE6">
        <w:rPr>
          <w:rFonts w:ascii="Times New Roman" w:hAnsi="Times New Roman" w:cs="Times New Roman"/>
          <w:sz w:val="24"/>
          <w:szCs w:val="24"/>
        </w:rPr>
        <w:t xml:space="preserve">. </w:t>
      </w:r>
      <w:ins w:id="492" w:author="John Barlow" w:date="2024-05-06T18:20:00Z">
        <w:r>
          <w:rPr>
            <w:rFonts w:ascii="Times New Roman" w:hAnsi="Times New Roman" w:cs="Times New Roman"/>
            <w:sz w:val="24"/>
            <w:szCs w:val="24"/>
          </w:rPr>
          <w:t>This is c</w:t>
        </w:r>
      </w:ins>
      <w:del w:id="493" w:author="John Barlow" w:date="2024-05-06T18:20:00Z">
        <w:r w:rsidRPr="005A5FE6" w:rsidDel="00EC4B45">
          <w:rPr>
            <w:rFonts w:ascii="Times New Roman" w:hAnsi="Times New Roman" w:cs="Times New Roman"/>
            <w:sz w:val="24"/>
            <w:szCs w:val="24"/>
          </w:rPr>
          <w:delText>C</w:delText>
        </w:r>
      </w:del>
      <w:r w:rsidRPr="005A5FE6">
        <w:rPr>
          <w:rFonts w:ascii="Times New Roman" w:hAnsi="Times New Roman" w:cs="Times New Roman"/>
          <w:sz w:val="24"/>
          <w:szCs w:val="24"/>
        </w:rPr>
        <w:t xml:space="preserve">onsistent with other studies </w:t>
      </w:r>
      <w:ins w:id="494" w:author="John Barlow" w:date="2024-05-06T18:21:00Z">
        <w:r w:rsidRPr="002E08D5">
          <w:rPr>
            <w:rFonts w:ascii="Times New Roman" w:hAnsi="Times New Roman" w:cs="Times New Roman"/>
            <w:sz w:val="24"/>
            <w:szCs w:val="24"/>
          </w:rPr>
          <w:t xml:space="preserve">using genotypic methods or MALDI-TOF for speciation </w:t>
        </w:r>
      </w:ins>
      <w:del w:id="495" w:author="John Barlow" w:date="2024-05-06T18:21:00Z">
        <w:r w:rsidRPr="005A5FE6" w:rsidDel="00CE6712">
          <w:rPr>
            <w:rFonts w:ascii="Times New Roman" w:hAnsi="Times New Roman" w:cs="Times New Roman"/>
            <w:sz w:val="24"/>
            <w:szCs w:val="24"/>
          </w:rPr>
          <w:delText xml:space="preserve">on </w:delText>
        </w:r>
      </w:del>
      <w:ins w:id="496" w:author="John Barlow" w:date="2024-05-06T18:21:00Z">
        <w:r>
          <w:rPr>
            <w:rFonts w:ascii="Times New Roman" w:hAnsi="Times New Roman" w:cs="Times New Roman"/>
            <w:sz w:val="24"/>
            <w:szCs w:val="24"/>
          </w:rPr>
          <w:t xml:space="preserve">of </w:t>
        </w:r>
        <w:del w:id="497" w:author="Caitlin Jeffrey" w:date="2024-05-21T11:15:00Z" w16du:dateUtc="2024-05-21T15:15:00Z">
          <w:r w:rsidDel="00DD4628">
            <w:rPr>
              <w:rFonts w:ascii="Times New Roman" w:hAnsi="Times New Roman" w:cs="Times New Roman"/>
              <w:sz w:val="24"/>
              <w:szCs w:val="24"/>
            </w:rPr>
            <w:delText>NASM</w:delText>
          </w:r>
        </w:del>
      </w:ins>
      <w:ins w:id="498" w:author="Caitlin Jeffrey" w:date="2024-05-21T11:15:00Z" w16du:dateUtc="2024-05-21T15:15:00Z">
        <w:r>
          <w:rPr>
            <w:rFonts w:ascii="Times New Roman" w:hAnsi="Times New Roman" w:cs="Times New Roman"/>
            <w:sz w:val="24"/>
            <w:szCs w:val="24"/>
          </w:rPr>
          <w:t>staphylococcus</w:t>
        </w:r>
      </w:ins>
      <w:ins w:id="499" w:author="John Barlow" w:date="2024-05-06T18:21:00Z">
        <w:r>
          <w:rPr>
            <w:rFonts w:ascii="Times New Roman" w:hAnsi="Times New Roman" w:cs="Times New Roman"/>
            <w:sz w:val="24"/>
            <w:szCs w:val="24"/>
          </w:rPr>
          <w:t xml:space="preserve"> i</w:t>
        </w:r>
      </w:ins>
      <w:ins w:id="500" w:author="John Barlow" w:date="2024-05-06T18:22:00Z">
        <w:r>
          <w:rPr>
            <w:rFonts w:ascii="Times New Roman" w:hAnsi="Times New Roman" w:cs="Times New Roman"/>
            <w:sz w:val="24"/>
            <w:szCs w:val="24"/>
          </w:rPr>
          <w:t>solates from</w:t>
        </w:r>
      </w:ins>
      <w:ins w:id="501" w:author="John Barlow" w:date="2024-05-06T18:21:00Z">
        <w:r w:rsidRPr="005A5FE6">
          <w:rPr>
            <w:rFonts w:ascii="Times New Roman" w:hAnsi="Times New Roman" w:cs="Times New Roman"/>
            <w:sz w:val="24"/>
            <w:szCs w:val="24"/>
          </w:rPr>
          <w:t xml:space="preserve"> </w:t>
        </w:r>
      </w:ins>
      <w:ins w:id="502" w:author="Caitlin Jeffrey" w:date="2024-05-21T11:19:00Z" w16du:dateUtc="2024-05-21T15:19:00Z">
        <w:r>
          <w:rPr>
            <w:rFonts w:ascii="Times New Roman" w:hAnsi="Times New Roman" w:cs="Times New Roman"/>
            <w:sz w:val="24"/>
            <w:szCs w:val="24"/>
          </w:rPr>
          <w:t xml:space="preserve">both </w:t>
        </w:r>
      </w:ins>
      <w:del w:id="503" w:author="John Barlow" w:date="2024-05-06T18:22:00Z">
        <w:r w:rsidRPr="005A5FE6" w:rsidDel="00CE6712">
          <w:rPr>
            <w:rFonts w:ascii="Times New Roman" w:hAnsi="Times New Roman" w:cs="Times New Roman"/>
            <w:sz w:val="24"/>
            <w:szCs w:val="24"/>
          </w:rPr>
          <w:delText xml:space="preserve">both </w:delText>
        </w:r>
      </w:del>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del w:id="504" w:author="John Barlow" w:date="2024-05-06T18:21:00Z">
        <w:r w:rsidRPr="005A5FE6" w:rsidDel="002E08D5">
          <w:rPr>
            <w:rFonts w:ascii="Times New Roman" w:hAnsi="Times New Roman" w:cs="Times New Roman"/>
            <w:sz w:val="24"/>
            <w:szCs w:val="24"/>
          </w:rPr>
          <w:delText xml:space="preserve"> using genotypic methods or MALDI-TOF for speciation</w:delText>
        </w:r>
      </w:del>
      <w:ins w:id="505" w:author="John Barlow" w:date="2024-05-06T18:21:00Z">
        <w:r>
          <w:rPr>
            <w:rFonts w:ascii="Times New Roman" w:hAnsi="Times New Roman" w:cs="Times New Roman"/>
            <w:sz w:val="24"/>
            <w:szCs w:val="24"/>
          </w:rPr>
          <w:t>.</w:t>
        </w:r>
      </w:ins>
      <w:del w:id="506" w:author="Caitlin Jeffrey" w:date="2024-05-21T11:15:00Z" w16du:dateUtc="2024-05-21T15:15:00Z">
        <w:r w:rsidRPr="005A5FE6" w:rsidDel="00DD4628">
          <w:rPr>
            <w:rFonts w:ascii="Times New Roman" w:hAnsi="Times New Roman" w:cs="Times New Roman"/>
            <w:sz w:val="24"/>
            <w:szCs w:val="24"/>
          </w:rPr>
          <w:delText>,</w:delText>
        </w:r>
      </w:del>
      <w:r w:rsidRPr="005A5FE6">
        <w:rPr>
          <w:rFonts w:ascii="Times New Roman" w:hAnsi="Times New Roman" w:cs="Times New Roman"/>
          <w:sz w:val="24"/>
          <w:szCs w:val="24"/>
        </w:rPr>
        <w:t xml:space="preserve"> </w:t>
      </w:r>
      <w:ins w:id="507" w:author="John Barlow" w:date="2024-05-08T10:32:00Z">
        <w:del w:id="508" w:author="Caitlin Jeffrey" w:date="2024-05-21T11:15:00Z" w16du:dateUtc="2024-05-21T15:15:00Z">
          <w:r w:rsidDel="00DD4628">
            <w:rPr>
              <w:rFonts w:ascii="Times New Roman" w:hAnsi="Times New Roman" w:cs="Times New Roman"/>
              <w:sz w:val="24"/>
              <w:szCs w:val="24"/>
            </w:rPr>
            <w:delText xml:space="preserve"> </w:delText>
          </w:r>
        </w:del>
        <w:r>
          <w:rPr>
            <w:rFonts w:ascii="Times New Roman" w:hAnsi="Times New Roman" w:cs="Times New Roman"/>
            <w:sz w:val="24"/>
            <w:szCs w:val="24"/>
          </w:rPr>
          <w:t xml:space="preserve">In contrast to other </w:t>
        </w:r>
        <w:del w:id="509" w:author="Caitlin Jeffrey" w:date="2024-05-21T11:19:00Z" w16du:dateUtc="2024-05-21T15:19:00Z">
          <w:r w:rsidDel="005A5A50">
            <w:rPr>
              <w:rFonts w:ascii="Times New Roman" w:hAnsi="Times New Roman" w:cs="Times New Roman"/>
              <w:sz w:val="24"/>
              <w:szCs w:val="24"/>
            </w:rPr>
            <w:delText>studies</w:delText>
          </w:r>
        </w:del>
      </w:ins>
      <w:ins w:id="510" w:author="Caitlin Jeffrey" w:date="2024-05-21T11:19:00Z" w16du:dateUtc="2024-05-21T15:19:00Z">
        <w:r>
          <w:rPr>
            <w:rFonts w:ascii="Times New Roman" w:hAnsi="Times New Roman" w:cs="Times New Roman"/>
            <w:sz w:val="24"/>
            <w:szCs w:val="24"/>
          </w:rPr>
          <w:t>work</w:t>
        </w:r>
      </w:ins>
      <w:ins w:id="511" w:author="John Barlow" w:date="2024-05-08T10:32:00Z">
        <w:r>
          <w:rPr>
            <w:rFonts w:ascii="Times New Roman" w:hAnsi="Times New Roman" w:cs="Times New Roman"/>
            <w:sz w:val="24"/>
            <w:szCs w:val="24"/>
          </w:rPr>
          <w:t xml:space="preserve"> </w:t>
        </w:r>
      </w:ins>
      <w:del w:id="512" w:author="John Barlow" w:date="2024-05-08T10:33:00Z">
        <w:r w:rsidRPr="005A5FE6" w:rsidDel="00D77E07">
          <w:rPr>
            <w:rFonts w:ascii="Times New Roman" w:hAnsi="Times New Roman" w:cs="Times New Roman"/>
            <w:sz w:val="24"/>
            <w:szCs w:val="24"/>
          </w:rPr>
          <w:delText xml:space="preserve">Although many studies describing frequency of </w:delText>
        </w:r>
        <w:r w:rsidRPr="005A5FE6" w:rsidDel="00D77E07">
          <w:rPr>
            <w:rFonts w:ascii="Times New Roman" w:hAnsi="Times New Roman" w:cs="Times New Roman"/>
            <w:i/>
            <w:iCs/>
            <w:sz w:val="24"/>
            <w:szCs w:val="24"/>
          </w:rPr>
          <w:delText>Staph.</w:delText>
        </w:r>
        <w:r w:rsidRPr="005A5FE6" w:rsidDel="00D77E07">
          <w:rPr>
            <w:rFonts w:ascii="Times New Roman" w:hAnsi="Times New Roman" w:cs="Times New Roman"/>
            <w:sz w:val="24"/>
            <w:szCs w:val="24"/>
          </w:rPr>
          <w:delText xml:space="preserve"> species isolated are understandably </w:delText>
        </w:r>
      </w:del>
      <w:r w:rsidRPr="005A5FE6">
        <w:rPr>
          <w:rFonts w:ascii="Times New Roman" w:hAnsi="Times New Roman" w:cs="Times New Roman"/>
          <w:sz w:val="24"/>
          <w:szCs w:val="24"/>
        </w:rPr>
        <w:t>focused on NASM</w:t>
      </w:r>
      <w:ins w:id="513" w:author="John Barlow" w:date="2024-05-08T10:33:00Z">
        <w:r>
          <w:rPr>
            <w:rFonts w:ascii="Times New Roman" w:hAnsi="Times New Roman" w:cs="Times New Roman"/>
            <w:sz w:val="24"/>
            <w:szCs w:val="24"/>
          </w:rPr>
          <w:t xml:space="preserve"> epidemiology</w:t>
        </w:r>
      </w:ins>
      <w:r w:rsidRPr="005A5FE6">
        <w:rPr>
          <w:rFonts w:ascii="Times New Roman" w:hAnsi="Times New Roman" w:cs="Times New Roman"/>
          <w:sz w:val="24"/>
          <w:szCs w:val="24"/>
        </w:rPr>
        <w:t xml:space="preserve">, </w:t>
      </w:r>
      <w:del w:id="514" w:author="John Barlow" w:date="2024-05-08T10:33:00Z">
        <w:r w:rsidRPr="005A5FE6" w:rsidDel="005F3CBF">
          <w:rPr>
            <w:rFonts w:ascii="Times New Roman" w:hAnsi="Times New Roman" w:cs="Times New Roman"/>
            <w:sz w:val="24"/>
            <w:szCs w:val="24"/>
          </w:rPr>
          <w:delText>in agreement with</w:delText>
        </w:r>
      </w:del>
      <w:ins w:id="515" w:author="John Barlow" w:date="2024-05-08T10:33:00Z">
        <w:r>
          <w:rPr>
            <w:rFonts w:ascii="Times New Roman" w:hAnsi="Times New Roman" w:cs="Times New Roman"/>
            <w:sz w:val="24"/>
            <w:szCs w:val="24"/>
          </w:rPr>
          <w:t>similar to</w:t>
        </w:r>
      </w:ins>
      <w:r w:rsidRPr="005A5FE6">
        <w:rPr>
          <w:rFonts w:ascii="Times New Roman" w:hAnsi="Times New Roman" w:cs="Times New Roman"/>
          <w:sz w:val="24"/>
          <w:szCs w:val="24"/>
        </w:rPr>
        <w:t xml:space="preserve"> </w:t>
      </w:r>
      <w:r w:rsidRPr="005A5FE6">
        <w:rPr>
          <w:rFonts w:ascii="Times New Roman" w:hAnsi="Times New Roman" w:cs="Times New Roman"/>
          <w:noProof/>
          <w:sz w:val="24"/>
          <w:szCs w:val="24"/>
        </w:rPr>
        <w:t xml:space="preserve">Peña-Mosca et al. (2023) </w:t>
      </w:r>
      <w:ins w:id="516" w:author="John Barlow" w:date="2024-05-08T10:33:00Z">
        <w:r>
          <w:rPr>
            <w:rFonts w:ascii="Times New Roman" w:hAnsi="Times New Roman" w:cs="Times New Roman"/>
            <w:noProof/>
            <w:sz w:val="24"/>
            <w:szCs w:val="24"/>
          </w:rPr>
          <w:t xml:space="preserve">we included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data </w:t>
        </w:r>
      </w:ins>
      <w:ins w:id="517" w:author="John Barlow" w:date="2024-05-08T10:34:00Z">
        <w:r>
          <w:rPr>
            <w:rFonts w:ascii="Times New Roman" w:hAnsi="Times New Roman" w:cs="Times New Roman"/>
            <w:noProof/>
            <w:sz w:val="24"/>
            <w:szCs w:val="24"/>
          </w:rPr>
          <w:t xml:space="preserve">in our analysis. </w:t>
        </w:r>
      </w:ins>
      <w:ins w:id="518" w:author="John Barlow" w:date="2024-05-08T10:37:00Z">
        <w:del w:id="519" w:author="Caitlin Jeffrey" w:date="2024-05-21T11:16:00Z" w16du:dateUtc="2024-05-21T15:16:00Z">
          <w:r w:rsidDel="005818D2">
            <w:rPr>
              <w:rFonts w:ascii="Times New Roman" w:hAnsi="Times New Roman" w:cs="Times New Roman"/>
              <w:noProof/>
              <w:sz w:val="24"/>
              <w:szCs w:val="24"/>
            </w:rPr>
            <w:delText xml:space="preserve">Inclusion of </w:delText>
          </w:r>
          <w:r w:rsidRPr="00402C62" w:rsidDel="005818D2">
            <w:rPr>
              <w:rFonts w:ascii="Times New Roman" w:hAnsi="Times New Roman" w:cs="Times New Roman"/>
              <w:i/>
              <w:iCs/>
              <w:noProof/>
              <w:sz w:val="24"/>
              <w:szCs w:val="24"/>
              <w:rPrChange w:id="520" w:author="John Barlow" w:date="2024-05-08T12:42:00Z">
                <w:rPr>
                  <w:rFonts w:ascii="Times New Roman" w:hAnsi="Times New Roman" w:cs="Times New Roman"/>
                  <w:noProof/>
                  <w:sz w:val="24"/>
                  <w:szCs w:val="24"/>
                </w:rPr>
              </w:rPrChange>
            </w:rPr>
            <w:delText>S. aureus</w:delText>
          </w:r>
          <w:r w:rsidDel="005818D2">
            <w:rPr>
              <w:rFonts w:ascii="Times New Roman" w:hAnsi="Times New Roman" w:cs="Times New Roman"/>
              <w:noProof/>
              <w:sz w:val="24"/>
              <w:szCs w:val="24"/>
            </w:rPr>
            <w:delText xml:space="preserve"> IMI</w:delText>
          </w:r>
        </w:del>
      </w:ins>
      <w:ins w:id="521" w:author="John Barlow" w:date="2024-05-08T10:38:00Z">
        <w:del w:id="522" w:author="Caitlin Jeffrey" w:date="2024-05-21T11:16:00Z" w16du:dateUtc="2024-05-21T15:16:00Z">
          <w:r w:rsidDel="005818D2">
            <w:rPr>
              <w:rFonts w:ascii="Times New Roman" w:hAnsi="Times New Roman" w:cs="Times New Roman"/>
              <w:noProof/>
              <w:sz w:val="24"/>
              <w:szCs w:val="24"/>
            </w:rPr>
            <w:delText xml:space="preserve"> in our study</w:delText>
          </w:r>
        </w:del>
      </w:ins>
      <w:ins w:id="523" w:author="Caitlin Jeffrey" w:date="2024-05-21T11:16:00Z" w16du:dateUtc="2024-05-21T15:16:00Z">
        <w:r>
          <w:rPr>
            <w:rFonts w:ascii="Times New Roman" w:hAnsi="Times New Roman" w:cs="Times New Roman"/>
            <w:noProof/>
            <w:sz w:val="24"/>
            <w:szCs w:val="24"/>
          </w:rPr>
          <w:t>This</w:t>
        </w:r>
      </w:ins>
      <w:ins w:id="524" w:author="John Barlow" w:date="2024-05-08T10:38:00Z">
        <w:r>
          <w:rPr>
            <w:rFonts w:ascii="Times New Roman" w:hAnsi="Times New Roman" w:cs="Times New Roman"/>
            <w:noProof/>
            <w:sz w:val="24"/>
            <w:szCs w:val="24"/>
          </w:rPr>
          <w:t xml:space="preserve"> was motivated by two factors</w:t>
        </w:r>
      </w:ins>
      <w:ins w:id="525" w:author="Caitlin Jeffrey" w:date="2024-05-21T11:16:00Z" w16du:dateUtc="2024-05-21T15:16:00Z">
        <w:r>
          <w:rPr>
            <w:rFonts w:ascii="Times New Roman" w:hAnsi="Times New Roman" w:cs="Times New Roman"/>
            <w:noProof/>
            <w:sz w:val="24"/>
            <w:szCs w:val="24"/>
          </w:rPr>
          <w:t>:</w:t>
        </w:r>
      </w:ins>
      <w:ins w:id="526" w:author="John Barlow" w:date="2024-05-08T10:38:00Z">
        <w:del w:id="527" w:author="Caitlin Jeffrey" w:date="2024-05-21T11:16:00Z" w16du:dateUtc="2024-05-21T15:16:00Z">
          <w:r w:rsidDel="005818D2">
            <w:rPr>
              <w:rFonts w:ascii="Times New Roman" w:hAnsi="Times New Roman" w:cs="Times New Roman"/>
              <w:noProof/>
              <w:sz w:val="24"/>
              <w:szCs w:val="24"/>
            </w:rPr>
            <w:delText>,</w:delText>
          </w:r>
        </w:del>
        <w:r>
          <w:rPr>
            <w:rFonts w:ascii="Times New Roman" w:hAnsi="Times New Roman" w:cs="Times New Roman"/>
            <w:noProof/>
            <w:sz w:val="24"/>
            <w:szCs w:val="24"/>
          </w:rPr>
          <w:t xml:space="preserve"> </w:t>
        </w:r>
      </w:ins>
      <w:ins w:id="528" w:author="Caitlin Jeffrey" w:date="2024-05-21T11:17:00Z" w16du:dateUtc="2024-05-21T15:17:00Z">
        <w:r>
          <w:rPr>
            <w:rFonts w:ascii="Times New Roman" w:hAnsi="Times New Roman" w:cs="Times New Roman"/>
            <w:noProof/>
            <w:sz w:val="24"/>
            <w:szCs w:val="24"/>
          </w:rPr>
          <w:t xml:space="preserve">1) </w:t>
        </w:r>
      </w:ins>
      <w:ins w:id="529" w:author="John Barlow" w:date="2024-05-08T10:38:00Z">
        <w:del w:id="530" w:author="Caitlin Jeffrey" w:date="2024-05-21T11:17:00Z" w16du:dateUtc="2024-05-21T15:17:00Z">
          <w:r w:rsidRPr="005818D2" w:rsidDel="005818D2">
            <w:rPr>
              <w:rFonts w:ascii="Times New Roman" w:hAnsi="Times New Roman" w:cs="Times New Roman"/>
              <w:i/>
              <w:iCs/>
              <w:noProof/>
              <w:sz w:val="24"/>
              <w:szCs w:val="24"/>
              <w:rPrChange w:id="531" w:author="Caitlin Jeffrey" w:date="2024-05-21T11:17:00Z" w16du:dateUtc="2024-05-21T15:17:00Z">
                <w:rPr>
                  <w:rFonts w:ascii="Times New Roman" w:hAnsi="Times New Roman" w:cs="Times New Roman"/>
                  <w:noProof/>
                  <w:sz w:val="24"/>
                  <w:szCs w:val="24"/>
                </w:rPr>
              </w:rPrChange>
            </w:rPr>
            <w:delText xml:space="preserve">that </w:delText>
          </w:r>
        </w:del>
        <w:r w:rsidRPr="005818D2">
          <w:rPr>
            <w:rFonts w:ascii="Times New Roman" w:hAnsi="Times New Roman" w:cs="Times New Roman"/>
            <w:i/>
            <w:iCs/>
            <w:noProof/>
            <w:sz w:val="24"/>
            <w:szCs w:val="24"/>
            <w:rPrChange w:id="532" w:author="Caitlin Jeffrey" w:date="2024-05-21T11:17:00Z" w16du:dateUtc="2024-05-21T15:17:00Z">
              <w:rPr>
                <w:rFonts w:ascii="Times New Roman" w:hAnsi="Times New Roman" w:cs="Times New Roman"/>
                <w:noProof/>
                <w:sz w:val="24"/>
                <w:szCs w:val="24"/>
              </w:rPr>
            </w:rPrChange>
          </w:rPr>
          <w:t>S. aureus</w:t>
        </w:r>
        <w:r>
          <w:rPr>
            <w:rFonts w:ascii="Times New Roman" w:hAnsi="Times New Roman" w:cs="Times New Roman"/>
            <w:noProof/>
            <w:sz w:val="24"/>
            <w:szCs w:val="24"/>
          </w:rPr>
          <w:t xml:space="preserve"> has previously been identified as a pathogen of </w:t>
        </w:r>
      </w:ins>
      <w:ins w:id="533" w:author="Caitlin Jeffrey" w:date="2024-05-21T11:17:00Z" w16du:dateUtc="2024-05-21T15:17:00Z">
        <w:r>
          <w:rPr>
            <w:rFonts w:ascii="Times New Roman" w:hAnsi="Times New Roman" w:cs="Times New Roman"/>
            <w:noProof/>
            <w:sz w:val="24"/>
            <w:szCs w:val="24"/>
          </w:rPr>
          <w:t xml:space="preserve">particular </w:t>
        </w:r>
      </w:ins>
      <w:ins w:id="534" w:author="John Barlow" w:date="2024-05-08T10:38:00Z">
        <w:r>
          <w:rPr>
            <w:rFonts w:ascii="Times New Roman" w:hAnsi="Times New Roman" w:cs="Times New Roman"/>
            <w:noProof/>
            <w:sz w:val="24"/>
            <w:szCs w:val="24"/>
          </w:rPr>
          <w:t xml:space="preserve">concern on organic dairy farms in the US </w:t>
        </w:r>
      </w:ins>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ins w:id="535" w:author="John Barlow" w:date="2024-05-08T10:39:00Z">
        <w:r>
          <w:rPr>
            <w:rFonts w:ascii="Times New Roman" w:hAnsi="Times New Roman" w:cs="Times New Roman"/>
            <w:noProof/>
            <w:sz w:val="24"/>
            <w:szCs w:val="24"/>
          </w:rPr>
          <w:t>, and</w:t>
        </w:r>
        <w:del w:id="536" w:author="Caitlin Jeffrey" w:date="2024-05-21T11:17:00Z" w16du:dateUtc="2024-05-21T15:17:00Z">
          <w:r w:rsidDel="00FD00E5">
            <w:rPr>
              <w:rFonts w:ascii="Times New Roman" w:hAnsi="Times New Roman" w:cs="Times New Roman"/>
              <w:noProof/>
              <w:sz w:val="24"/>
              <w:szCs w:val="24"/>
            </w:rPr>
            <w:delText xml:space="preserve"> that</w:delText>
          </w:r>
        </w:del>
      </w:ins>
      <w:ins w:id="537" w:author="Caitlin Jeffrey" w:date="2024-05-21T11:17:00Z" w16du:dateUtc="2024-05-21T15:17:00Z">
        <w:r>
          <w:rPr>
            <w:rFonts w:ascii="Times New Roman" w:hAnsi="Times New Roman" w:cs="Times New Roman"/>
            <w:noProof/>
            <w:sz w:val="24"/>
            <w:szCs w:val="24"/>
          </w:rPr>
          <w:t xml:space="preserve"> 2)</w:t>
        </w:r>
      </w:ins>
      <w:ins w:id="538" w:author="John Barlow" w:date="2024-05-08T10:39:00Z">
        <w:r>
          <w:rPr>
            <w:rFonts w:ascii="Times New Roman" w:hAnsi="Times New Roman" w:cs="Times New Roman"/>
            <w:noProof/>
            <w:sz w:val="24"/>
            <w:szCs w:val="24"/>
          </w:rPr>
          <w:t xml:space="preserve">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w:t>
        </w:r>
      </w:ins>
      <w:ins w:id="539" w:author="John Barlow" w:date="2024-05-08T10:40:00Z">
        <w:r>
          <w:rPr>
            <w:rFonts w:ascii="Times New Roman" w:hAnsi="Times New Roman" w:cs="Times New Roman"/>
            <w:noProof/>
            <w:sz w:val="24"/>
            <w:szCs w:val="24"/>
          </w:rPr>
          <w:t>relevant</w:t>
        </w:r>
      </w:ins>
      <w:ins w:id="540" w:author="John Barlow" w:date="2024-05-08T10:39:00Z">
        <w:r>
          <w:rPr>
            <w:rFonts w:ascii="Times New Roman" w:hAnsi="Times New Roman" w:cs="Times New Roman"/>
            <w:noProof/>
            <w:sz w:val="24"/>
            <w:szCs w:val="24"/>
          </w:rPr>
          <w:t xml:space="preserve"> reference category </w:t>
        </w:r>
      </w:ins>
      <w:ins w:id="541" w:author="John Barlow" w:date="2024-05-08T10:40:00Z">
        <w:r>
          <w:rPr>
            <w:rFonts w:ascii="Times New Roman" w:hAnsi="Times New Roman" w:cs="Times New Roman"/>
            <w:noProof/>
            <w:sz w:val="24"/>
            <w:szCs w:val="24"/>
          </w:rPr>
          <w:t>for effect of IMI on S</w:t>
        </w:r>
      </w:ins>
      <w:ins w:id="542" w:author="Caitlin Jeffrey" w:date="2024-05-21T11:20:00Z" w16du:dateUtc="2024-05-21T15:20:00Z">
        <w:r>
          <w:rPr>
            <w:rFonts w:ascii="Times New Roman" w:hAnsi="Times New Roman" w:cs="Times New Roman"/>
            <w:noProof/>
            <w:sz w:val="24"/>
            <w:szCs w:val="24"/>
          </w:rPr>
          <w:t>CS</w:t>
        </w:r>
      </w:ins>
      <w:ins w:id="543" w:author="John Barlow" w:date="2024-05-08T10:40:00Z">
        <w:del w:id="544" w:author="Caitlin Jeffrey" w:date="2024-05-21T11:20:00Z" w16du:dateUtc="2024-05-21T15:20:00Z">
          <w:r w:rsidDel="009B3994">
            <w:rPr>
              <w:rFonts w:ascii="Times New Roman" w:hAnsi="Times New Roman" w:cs="Times New Roman"/>
              <w:noProof/>
              <w:sz w:val="24"/>
              <w:szCs w:val="24"/>
            </w:rPr>
            <w:delText>CC</w:delText>
          </w:r>
        </w:del>
        <w:del w:id="545" w:author="Caitlin Jeffrey" w:date="2024-05-21T11:18:00Z" w16du:dateUtc="2024-05-21T15:18:00Z">
          <w:r w:rsidDel="00B2402F">
            <w:rPr>
              <w:rFonts w:ascii="Times New Roman" w:hAnsi="Times New Roman" w:cs="Times New Roman"/>
              <w:noProof/>
              <w:sz w:val="24"/>
              <w:szCs w:val="24"/>
            </w:rPr>
            <w:delText>,</w:delText>
          </w:r>
        </w:del>
        <w:r>
          <w:rPr>
            <w:rFonts w:ascii="Times New Roman" w:hAnsi="Times New Roman" w:cs="Times New Roman"/>
            <w:noProof/>
            <w:sz w:val="24"/>
            <w:szCs w:val="24"/>
          </w:rPr>
          <w:t xml:space="preserve"> </w:t>
        </w:r>
      </w:ins>
      <w:ins w:id="546" w:author="Caitlin Jeffrey" w:date="2024-05-21T11:18:00Z" w16du:dateUtc="2024-05-21T15:18:00Z">
        <w:r>
          <w:rPr>
            <w:rFonts w:ascii="Times New Roman" w:hAnsi="Times New Roman" w:cs="Times New Roman"/>
            <w:noProof/>
            <w:sz w:val="24"/>
            <w:szCs w:val="24"/>
          </w:rPr>
          <w:t>(</w:t>
        </w:r>
      </w:ins>
      <w:ins w:id="547" w:author="John Barlow" w:date="2024-05-08T10:40:00Z">
        <w:r>
          <w:rPr>
            <w:rFonts w:ascii="Times New Roman" w:hAnsi="Times New Roman" w:cs="Times New Roman"/>
            <w:noProof/>
            <w:sz w:val="24"/>
            <w:szCs w:val="24"/>
          </w:rPr>
          <w:t>in add</w:t>
        </w:r>
      </w:ins>
      <w:ins w:id="548" w:author="Caitlin Jeffrey" w:date="2024-05-21T11:17:00Z" w16du:dateUtc="2024-05-21T15:17:00Z">
        <w:r>
          <w:rPr>
            <w:rFonts w:ascii="Times New Roman" w:hAnsi="Times New Roman" w:cs="Times New Roman"/>
            <w:noProof/>
            <w:sz w:val="24"/>
            <w:szCs w:val="24"/>
          </w:rPr>
          <w:t>i</w:t>
        </w:r>
      </w:ins>
      <w:ins w:id="549" w:author="John Barlow" w:date="2024-05-08T10:40:00Z">
        <w:r>
          <w:rPr>
            <w:rFonts w:ascii="Times New Roman" w:hAnsi="Times New Roman" w:cs="Times New Roman"/>
            <w:noProof/>
            <w:sz w:val="24"/>
            <w:szCs w:val="24"/>
          </w:rPr>
          <w:t xml:space="preserve">tion to </w:t>
        </w:r>
        <w:del w:id="550" w:author="Caitlin Jeffrey" w:date="2024-05-21T11:18:00Z" w16du:dateUtc="2024-05-21T15:18:00Z">
          <w:r w:rsidDel="00B2402F">
            <w:rPr>
              <w:rFonts w:ascii="Times New Roman" w:hAnsi="Times New Roman" w:cs="Times New Roman"/>
              <w:noProof/>
              <w:sz w:val="24"/>
              <w:szCs w:val="24"/>
            </w:rPr>
            <w:delText xml:space="preserve">the </w:delText>
          </w:r>
        </w:del>
        <w:r>
          <w:rPr>
            <w:rFonts w:ascii="Times New Roman" w:hAnsi="Times New Roman" w:cs="Times New Roman"/>
            <w:noProof/>
            <w:sz w:val="24"/>
            <w:szCs w:val="24"/>
          </w:rPr>
          <w:t xml:space="preserve">culture negative </w:t>
        </w:r>
      </w:ins>
      <w:ins w:id="551" w:author="John Barlow" w:date="2024-05-08T10:41:00Z">
        <w:r>
          <w:rPr>
            <w:rFonts w:ascii="Times New Roman" w:hAnsi="Times New Roman" w:cs="Times New Roman"/>
            <w:noProof/>
            <w:sz w:val="24"/>
            <w:szCs w:val="24"/>
          </w:rPr>
          <w:t>control quarters</w:t>
        </w:r>
      </w:ins>
      <w:ins w:id="552" w:author="Caitlin Jeffrey" w:date="2024-05-21T11:18:00Z" w16du:dateUtc="2024-05-21T15:18:00Z">
        <w:r>
          <w:rPr>
            <w:rFonts w:ascii="Times New Roman" w:hAnsi="Times New Roman" w:cs="Times New Roman"/>
            <w:noProof/>
            <w:sz w:val="24"/>
            <w:szCs w:val="24"/>
          </w:rPr>
          <w:t>)</w:t>
        </w:r>
      </w:ins>
      <w:ins w:id="553" w:author="John Barlow" w:date="2024-05-08T10:41:00Z">
        <w:r>
          <w:rPr>
            <w:rFonts w:ascii="Times New Roman" w:hAnsi="Times New Roman" w:cs="Times New Roman"/>
            <w:noProof/>
            <w:sz w:val="24"/>
            <w:szCs w:val="24"/>
          </w:rPr>
          <w:t>.</w:t>
        </w:r>
      </w:ins>
      <w:ins w:id="554" w:author="John Barlow" w:date="2024-05-08T10:40:00Z">
        <w:r>
          <w:rPr>
            <w:rFonts w:ascii="Times New Roman" w:hAnsi="Times New Roman" w:cs="Times New Roman"/>
            <w:noProof/>
            <w:sz w:val="24"/>
            <w:szCs w:val="24"/>
          </w:rPr>
          <w:t xml:space="preserve"> </w:t>
        </w:r>
      </w:ins>
      <w:ins w:id="555" w:author="Caitlin Jeffrey" w:date="2024-05-21T11:32:00Z" w16du:dateUtc="2024-05-21T15:32:00Z">
        <w:r>
          <w:rPr>
            <w:rFonts w:ascii="Times New Roman" w:hAnsi="Times New Roman" w:cs="Times New Roman"/>
            <w:sz w:val="24"/>
            <w:szCs w:val="24"/>
          </w:rPr>
          <w:t>I</w:t>
        </w:r>
      </w:ins>
      <w:ins w:id="556" w:author="Caitlin Jeffrey" w:date="2024-05-21T11:31:00Z" w16du:dateUtc="2024-05-21T15:31:00Z">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ins>
      <w:ins w:id="557" w:author="Caitlin Jeffrey" w:date="2024-05-21T11:35:00Z" w16du:dateUtc="2024-05-21T15:35:00Z">
        <w:r>
          <w:rPr>
            <w:rFonts w:ascii="Times New Roman" w:hAnsi="Times New Roman" w:cs="Times New Roman"/>
            <w:noProof/>
            <w:sz w:val="24"/>
            <w:szCs w:val="24"/>
          </w:rPr>
          <w:t>,</w:t>
        </w:r>
      </w:ins>
      <w:ins w:id="558" w:author="Caitlin Jeffrey" w:date="2024-05-21T11:32:00Z" w16du:dateUtc="2024-05-21T15:32:00Z">
        <w:r>
          <w:rPr>
            <w:rFonts w:ascii="Times New Roman" w:hAnsi="Times New Roman" w:cs="Times New Roman"/>
            <w:noProof/>
            <w:sz w:val="24"/>
            <w:szCs w:val="24"/>
          </w:rPr>
          <w:t xml:space="preserve"> </w:t>
        </w:r>
      </w:ins>
      <w:ins w:id="559" w:author="John Barlow" w:date="2024-05-08T12:57:00Z">
        <w:del w:id="560" w:author="Caitlin Jeffrey" w:date="2024-05-21T11:31:00Z" w16du:dateUtc="2024-05-21T15:31:00Z">
          <w:r w:rsidDel="0053609A">
            <w:rPr>
              <w:rFonts w:ascii="Times New Roman" w:hAnsi="Times New Roman" w:cs="Times New Roman"/>
              <w:noProof/>
              <w:sz w:val="24"/>
              <w:szCs w:val="24"/>
            </w:rPr>
            <w:delText>In p</w:delText>
          </w:r>
        </w:del>
      </w:ins>
      <w:ins w:id="561" w:author="John Barlow" w:date="2024-05-08T10:41:00Z">
        <w:del w:id="562" w:author="Caitlin Jeffrey" w:date="2024-05-21T11:31:00Z" w16du:dateUtc="2024-05-21T15:31:00Z">
          <w:r w:rsidDel="0053609A">
            <w:rPr>
              <w:rFonts w:ascii="Times New Roman" w:hAnsi="Times New Roman" w:cs="Times New Roman"/>
              <w:noProof/>
              <w:sz w:val="24"/>
              <w:szCs w:val="24"/>
            </w:rPr>
            <w:delText>rior reports for organic dairy farms in the US</w:delText>
          </w:r>
        </w:del>
      </w:ins>
      <w:ins w:id="563" w:author="John Barlow" w:date="2024-05-08T12:57:00Z">
        <w:del w:id="564" w:author="Caitlin Jeffrey" w:date="2024-05-21T11:31:00Z" w16du:dateUtc="2024-05-21T15:31:00Z">
          <w:r w:rsidDel="0053609A">
            <w:rPr>
              <w:rFonts w:ascii="Times New Roman" w:hAnsi="Times New Roman" w:cs="Times New Roman"/>
              <w:noProof/>
              <w:sz w:val="24"/>
              <w:szCs w:val="24"/>
            </w:rPr>
            <w:delText xml:space="preserve">, </w:delText>
          </w:r>
        </w:del>
      </w:ins>
      <w:ins w:id="565" w:author="John Barlow" w:date="2024-05-08T12:48:00Z">
        <w:del w:id="566" w:author="Caitlin Jeffrey" w:date="2024-05-21T11:31:00Z" w16du:dateUtc="2024-05-21T15:31:00Z">
          <w:r w:rsidRPr="00425140" w:rsidDel="0053609A">
            <w:rPr>
              <w:rFonts w:ascii="Times New Roman" w:hAnsi="Times New Roman" w:cs="Times New Roman"/>
              <w:i/>
              <w:iCs/>
              <w:noProof/>
              <w:sz w:val="24"/>
              <w:szCs w:val="24"/>
            </w:rPr>
            <w:delText>S. aureus</w:delText>
          </w:r>
          <w:r w:rsidDel="0053609A">
            <w:rPr>
              <w:rFonts w:ascii="Times New Roman" w:hAnsi="Times New Roman" w:cs="Times New Roman"/>
              <w:noProof/>
              <w:sz w:val="24"/>
              <w:szCs w:val="24"/>
            </w:rPr>
            <w:delText xml:space="preserve"> </w:delText>
          </w:r>
        </w:del>
      </w:ins>
      <w:ins w:id="567" w:author="John Barlow" w:date="2024-05-08T12:49:00Z">
        <w:del w:id="568" w:author="Caitlin Jeffrey" w:date="2024-05-21T11:31:00Z" w16du:dateUtc="2024-05-21T15:31:00Z">
          <w:r w:rsidDel="0053609A">
            <w:rPr>
              <w:rFonts w:ascii="Times New Roman" w:hAnsi="Times New Roman" w:cs="Times New Roman"/>
              <w:noProof/>
              <w:sz w:val="24"/>
              <w:szCs w:val="24"/>
            </w:rPr>
            <w:delText xml:space="preserve">prevalence was 5% </w:delText>
          </w:r>
        </w:del>
      </w:ins>
      <w:ins w:id="569" w:author="John Barlow" w:date="2024-05-08T12:54:00Z">
        <w:del w:id="570" w:author="Caitlin Jeffrey" w:date="2024-05-21T11:31:00Z" w16du:dateUtc="2024-05-21T15:31:00Z">
          <w:r w:rsidDel="0053609A">
            <w:rPr>
              <w:rFonts w:ascii="Times New Roman" w:hAnsi="Times New Roman" w:cs="Times New Roman"/>
              <w:noProof/>
              <w:sz w:val="24"/>
              <w:szCs w:val="24"/>
            </w:rPr>
            <w:delText xml:space="preserve">or more </w:delText>
          </w:r>
        </w:del>
      </w:ins>
      <w:ins w:id="571" w:author="John Barlow" w:date="2024-05-08T12:49:00Z">
        <w:del w:id="572" w:author="Caitlin Jeffrey" w:date="2024-05-21T11:31:00Z" w16du:dateUtc="2024-05-21T15:31:00Z">
          <w:r w:rsidDel="0053609A">
            <w:rPr>
              <w:rFonts w:ascii="Times New Roman" w:hAnsi="Times New Roman" w:cs="Times New Roman"/>
              <w:noProof/>
              <w:sz w:val="24"/>
              <w:szCs w:val="24"/>
            </w:rPr>
            <w:delText xml:space="preserve">of quarter samples </w:delText>
          </w:r>
        </w:del>
      </w:ins>
      <w:ins w:id="573" w:author="John Barlow" w:date="2024-05-08T10:49:00Z">
        <w:del w:id="574" w:author="Caitlin Jeffrey" w:date="2024-05-21T11:35:00Z" w16du:dateUtc="2024-05-21T15:35:00Z">
          <w:r w:rsidDel="00946C16">
            <w:rPr>
              <w:rFonts w:ascii="Times New Roman" w:hAnsi="Times New Roman" w:cs="Times New Roman"/>
              <w:noProof/>
              <w:sz w:val="24"/>
              <w:szCs w:val="24"/>
            </w:rPr>
            <w:delText>(</w:delText>
          </w:r>
        </w:del>
      </w:ins>
      <w:ins w:id="575" w:author="John Barlow" w:date="2024-05-08T10:50:00Z">
        <w:del w:id="576" w:author="Caitlin Jeffrey" w:date="2024-05-21T11:35:00Z" w16du:dateUtc="2024-05-21T15:35:00Z">
          <w:r w:rsidRPr="00E23706" w:rsidDel="00946C16">
            <w:rPr>
              <w:rFonts w:ascii="Times New Roman" w:hAnsi="Times New Roman" w:cs="Times New Roman"/>
              <w:noProof/>
              <w:sz w:val="24"/>
              <w:szCs w:val="24"/>
            </w:rPr>
            <w:delText>Peña-Mosca et al.</w:delText>
          </w:r>
          <w:r w:rsidDel="00946C16">
            <w:rPr>
              <w:rFonts w:ascii="Times New Roman" w:hAnsi="Times New Roman" w:cs="Times New Roman"/>
              <w:noProof/>
              <w:sz w:val="24"/>
              <w:szCs w:val="24"/>
            </w:rPr>
            <w:delText xml:space="preserve">, </w:delText>
          </w:r>
          <w:r w:rsidRPr="00E23706" w:rsidDel="00946C16">
            <w:rPr>
              <w:rFonts w:ascii="Times New Roman" w:hAnsi="Times New Roman" w:cs="Times New Roman"/>
              <w:noProof/>
              <w:sz w:val="24"/>
              <w:szCs w:val="24"/>
            </w:rPr>
            <w:delText>2023</w:delText>
          </w:r>
          <w:r w:rsidDel="00946C16">
            <w:rPr>
              <w:rFonts w:ascii="Times New Roman" w:hAnsi="Times New Roman" w:cs="Times New Roman"/>
              <w:noProof/>
              <w:sz w:val="24"/>
              <w:szCs w:val="24"/>
            </w:rPr>
            <w:delText xml:space="preserve">; </w:delText>
          </w:r>
        </w:del>
      </w:ins>
      <w:ins w:id="577" w:author="John Barlow" w:date="2024-05-08T12:43:00Z">
        <w:del w:id="578" w:author="Caitlin Jeffrey" w:date="2024-05-21T11:35:00Z" w16du:dateUtc="2024-05-21T15:35:00Z">
          <w:r w:rsidDel="00946C16">
            <w:rPr>
              <w:rFonts w:ascii="Times New Roman" w:hAnsi="Times New Roman" w:cs="Times New Roman"/>
              <w:noProof/>
              <w:sz w:val="24"/>
              <w:szCs w:val="24"/>
            </w:rPr>
            <w:delText>Pol and Ruegg</w:delText>
          </w:r>
        </w:del>
      </w:ins>
      <w:ins w:id="579" w:author="John Barlow" w:date="2024-05-08T12:44:00Z">
        <w:del w:id="580" w:author="Caitlin Jeffrey" w:date="2024-05-21T11:35:00Z" w16du:dateUtc="2024-05-21T15:35:00Z">
          <w:r w:rsidDel="00946C16">
            <w:rPr>
              <w:rFonts w:ascii="Times New Roman" w:hAnsi="Times New Roman" w:cs="Times New Roman"/>
              <w:noProof/>
              <w:sz w:val="24"/>
              <w:szCs w:val="24"/>
            </w:rPr>
            <w:delText>, 2007</w:delText>
          </w:r>
        </w:del>
      </w:ins>
      <w:ins w:id="581" w:author="John Barlow" w:date="2024-05-08T10:50:00Z">
        <w:del w:id="582" w:author="Caitlin Jeffrey" w:date="2024-05-21T11:35:00Z" w16du:dateUtc="2024-05-21T15:35:00Z">
          <w:r w:rsidDel="00946C16">
            <w:rPr>
              <w:rFonts w:ascii="Times New Roman" w:hAnsi="Times New Roman" w:cs="Times New Roman"/>
              <w:noProof/>
              <w:sz w:val="24"/>
              <w:szCs w:val="24"/>
            </w:rPr>
            <w:delText>)</w:delText>
          </w:r>
        </w:del>
      </w:ins>
      <w:ins w:id="583" w:author="John Barlow" w:date="2024-05-08T10:34:00Z">
        <w:del w:id="584" w:author="Caitlin Jeffrey" w:date="2024-05-21T11:35:00Z" w16du:dateUtc="2024-05-21T15:35:00Z">
          <w:r w:rsidDel="00946C16">
            <w:rPr>
              <w:rFonts w:ascii="Times New Roman" w:hAnsi="Times New Roman" w:cs="Times New Roman"/>
              <w:noProof/>
              <w:sz w:val="24"/>
              <w:szCs w:val="24"/>
            </w:rPr>
            <w:delText xml:space="preserve">, </w:delText>
          </w:r>
        </w:del>
      </w:ins>
      <w:r w:rsidRPr="005A5FE6">
        <w:rPr>
          <w:rFonts w:ascii="Times New Roman" w:hAnsi="Times New Roman" w:cs="Times New Roman"/>
          <w:sz w:val="24"/>
          <w:szCs w:val="24"/>
        </w:rPr>
        <w:t>the second most</w:t>
      </w:r>
      <w:del w:id="585" w:author="John Barlow" w:date="2024-05-08T12:49:00Z">
        <w:r w:rsidRPr="005A5FE6" w:rsidDel="00AC19CB">
          <w:rPr>
            <w:rFonts w:ascii="Times New Roman" w:hAnsi="Times New Roman" w:cs="Times New Roman"/>
            <w:sz w:val="24"/>
            <w:szCs w:val="24"/>
          </w:rPr>
          <w:delText>-</w:delText>
        </w:r>
      </w:del>
      <w:ins w:id="586" w:author="John Barlow" w:date="2024-05-08T10:50:00Z">
        <w:r>
          <w:rPr>
            <w:rFonts w:ascii="Times New Roman" w:hAnsi="Times New Roman" w:cs="Times New Roman"/>
            <w:sz w:val="24"/>
            <w:szCs w:val="24"/>
          </w:rPr>
          <w:t xml:space="preserve"> frequently </w:t>
        </w:r>
      </w:ins>
      <w:r w:rsidRPr="005A5FE6">
        <w:rPr>
          <w:rFonts w:ascii="Times New Roman" w:hAnsi="Times New Roman" w:cs="Times New Roman"/>
          <w:sz w:val="24"/>
          <w:szCs w:val="24"/>
        </w:rPr>
        <w:t xml:space="preserve">isolated </w:t>
      </w:r>
      <w:ins w:id="587" w:author="Caitlin Jeffrey" w:date="2024-05-21T11:28:00Z" w16du:dateUtc="2024-05-21T15:28:00Z">
        <w:r>
          <w:rPr>
            <w:rFonts w:ascii="Times New Roman" w:hAnsi="Times New Roman" w:cs="Times New Roman"/>
            <w:i/>
            <w:iCs/>
            <w:sz w:val="24"/>
            <w:szCs w:val="24"/>
          </w:rPr>
          <w:t>Staph.</w:t>
        </w:r>
      </w:ins>
      <w:ins w:id="588" w:author="Caitlin Jeffrey" w:date="2024-05-21T11:29:00Z" w16du:dateUtc="2024-05-21T15:29:00Z">
        <w:r>
          <w:rPr>
            <w:rFonts w:ascii="Times New Roman" w:hAnsi="Times New Roman" w:cs="Times New Roman"/>
            <w:i/>
            <w:iCs/>
            <w:sz w:val="24"/>
            <w:szCs w:val="24"/>
          </w:rPr>
          <w:t xml:space="preserve"> </w:t>
        </w:r>
      </w:ins>
      <w:r w:rsidRPr="005A5FE6">
        <w:rPr>
          <w:rFonts w:ascii="Times New Roman" w:hAnsi="Times New Roman" w:cs="Times New Roman"/>
          <w:sz w:val="24"/>
          <w:szCs w:val="24"/>
        </w:rPr>
        <w:t xml:space="preserve">species </w:t>
      </w:r>
      <w:ins w:id="589" w:author="John Barlow" w:date="2024-05-08T10:50:00Z">
        <w:r>
          <w:rPr>
            <w:rFonts w:ascii="Times New Roman" w:hAnsi="Times New Roman" w:cs="Times New Roman"/>
            <w:sz w:val="24"/>
            <w:szCs w:val="24"/>
          </w:rPr>
          <w:t>am</w:t>
        </w:r>
      </w:ins>
      <w:ins w:id="590" w:author="John Barlow" w:date="2024-05-08T10:51:00Z">
        <w:r>
          <w:rPr>
            <w:rFonts w:ascii="Times New Roman" w:hAnsi="Times New Roman" w:cs="Times New Roman"/>
            <w:sz w:val="24"/>
            <w:szCs w:val="24"/>
          </w:rPr>
          <w:t>o</w:t>
        </w:r>
      </w:ins>
      <w:ins w:id="591" w:author="John Barlow" w:date="2024-05-08T10:50:00Z">
        <w:r>
          <w:rPr>
            <w:rFonts w:ascii="Times New Roman" w:hAnsi="Times New Roman" w:cs="Times New Roman"/>
            <w:sz w:val="24"/>
            <w:szCs w:val="24"/>
          </w:rPr>
          <w:t>ng these ten he</w:t>
        </w:r>
      </w:ins>
      <w:ins w:id="592" w:author="John Barlow" w:date="2024-05-08T10:51:00Z">
        <w:r>
          <w:rPr>
            <w:rFonts w:ascii="Times New Roman" w:hAnsi="Times New Roman" w:cs="Times New Roman"/>
            <w:sz w:val="24"/>
            <w:szCs w:val="24"/>
          </w:rPr>
          <w:t>r</w:t>
        </w:r>
      </w:ins>
      <w:ins w:id="593" w:author="John Barlow" w:date="2024-05-08T10:50:00Z">
        <w:r>
          <w:rPr>
            <w:rFonts w:ascii="Times New Roman" w:hAnsi="Times New Roman" w:cs="Times New Roman"/>
            <w:sz w:val="24"/>
            <w:szCs w:val="24"/>
          </w:rPr>
          <w:t xml:space="preserve">ds </w:t>
        </w:r>
      </w:ins>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del w:id="594" w:author="Caitlin Jeffrey" w:date="2024-05-23T08:46:00Z" w16du:dateUtc="2024-05-23T12:46:00Z">
        <w:r w:rsidRPr="005A5FE6" w:rsidDel="00E23A48">
          <w:rPr>
            <w:rFonts w:ascii="Times New Roman" w:hAnsi="Times New Roman" w:cs="Times New Roman"/>
            <w:sz w:val="24"/>
            <w:szCs w:val="24"/>
          </w:rPr>
          <w:delText>commonly</w:delText>
        </w:r>
      </w:del>
      <w:ins w:id="595" w:author="Caitlin Jeffrey" w:date="2024-05-23T08:46:00Z" w16du:dateUtc="2024-05-23T12:46:00Z">
        <w:r w:rsidR="00E23A48">
          <w:rPr>
            <w:rFonts w:ascii="Times New Roman" w:hAnsi="Times New Roman" w:cs="Times New Roman"/>
            <w:sz w:val="24"/>
            <w:szCs w:val="24"/>
          </w:rPr>
          <w:t>frequently</w:t>
        </w:r>
        <w:r w:rsidR="00E23A48">
          <w:rPr>
            <w:rFonts w:ascii="Times New Roman" w:hAnsi="Times New Roman" w:cs="Times New Roman"/>
            <w:sz w:val="24"/>
            <w:szCs w:val="24"/>
          </w:rPr>
          <w:t xml:space="preserve"> </w:t>
        </w:r>
      </w:ins>
      <w:ins w:id="596" w:author="Caitlin Jeffrey" w:date="2024-05-23T09:07:00Z" w16du:dateUtc="2024-05-23T13:07:00Z">
        <w:r w:rsidR="00666303">
          <w:rPr>
            <w:rFonts w:ascii="Times New Roman" w:hAnsi="Times New Roman" w:cs="Times New Roman"/>
            <w:i/>
            <w:iCs/>
            <w:sz w:val="24"/>
            <w:szCs w:val="24"/>
          </w:rPr>
          <w:t xml:space="preserve">Staph. </w:t>
        </w:r>
      </w:ins>
      <w:del w:id="597" w:author="Caitlin Jeffrey" w:date="2024-05-23T08:44:00Z" w16du:dateUtc="2024-05-23T12:44:00Z">
        <w:r w:rsidRPr="005A5FE6" w:rsidDel="00A959DA">
          <w:rPr>
            <w:rFonts w:ascii="Times New Roman" w:hAnsi="Times New Roman" w:cs="Times New Roman"/>
            <w:sz w:val="24"/>
            <w:szCs w:val="24"/>
          </w:rPr>
          <w:delText>-</w:delText>
        </w:r>
      </w:del>
      <w:r w:rsidRPr="005A5FE6">
        <w:rPr>
          <w:rFonts w:ascii="Times New Roman" w:hAnsi="Times New Roman" w:cs="Times New Roman"/>
          <w:sz w:val="24"/>
          <w:szCs w:val="24"/>
        </w:rPr>
        <w:t xml:space="preserve">found species (in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ins w:id="598" w:author="Caitlin Jeffrey" w:date="2024-05-23T09:07:00Z" w16du:dateUtc="2024-05-23T13:07:00Z">
        <w:r w:rsidR="00666303">
          <w:rPr>
            <w:rFonts w:ascii="Times New Roman" w:hAnsi="Times New Roman" w:cs="Times New Roman"/>
            <w:sz w:val="24"/>
            <w:szCs w:val="24"/>
          </w:rPr>
          <w:t xml:space="preserve">in the current study </w:t>
        </w:r>
      </w:ins>
      <w:r w:rsidRPr="005A5FE6">
        <w:rPr>
          <w:rFonts w:ascii="Times New Roman" w:hAnsi="Times New Roman" w:cs="Times New Roman"/>
          <w:sz w:val="24"/>
          <w:szCs w:val="24"/>
        </w:rPr>
        <w:t xml:space="preserve">was most similar to previous work on NASM in the </w:t>
      </w:r>
      <w:commentRangeStart w:id="599"/>
      <w:r w:rsidRPr="005A5FE6">
        <w:rPr>
          <w:rFonts w:ascii="Times New Roman" w:hAnsi="Times New Roman" w:cs="Times New Roman"/>
          <w:sz w:val="24"/>
          <w:szCs w:val="24"/>
        </w:rPr>
        <w:t xml:space="preserve">U.S. and Canada </w:t>
      </w:r>
      <w:commentRangeEnd w:id="599"/>
      <w:r w:rsidRPr="005A5FE6">
        <w:rPr>
          <w:rStyle w:val="CommentReference"/>
          <w:rFonts w:ascii="Times New Roman" w:hAnsi="Times New Roman" w:cs="Times New Roman"/>
          <w:sz w:val="24"/>
          <w:szCs w:val="24"/>
        </w:rPr>
        <w:commentReference w:id="599"/>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NASM species in Belgian studies </w:t>
      </w:r>
      <w:commentRangeStart w:id="600"/>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 xml:space="preserve">(De </w:t>
      </w:r>
      <w:r w:rsidRPr="005A5FE6">
        <w:rPr>
          <w:rFonts w:ascii="Times New Roman" w:hAnsi="Times New Roman" w:cs="Times New Roman"/>
          <w:noProof/>
          <w:sz w:val="24"/>
          <w:szCs w:val="24"/>
        </w:rPr>
        <w:lastRenderedPageBreak/>
        <w:t>Visscher et al., 2016; Wuytack et al., 2020)</w:t>
      </w:r>
      <w:r w:rsidRPr="005A5FE6">
        <w:rPr>
          <w:rFonts w:ascii="Times New Roman" w:hAnsi="Times New Roman" w:cs="Times New Roman"/>
          <w:sz w:val="24"/>
          <w:szCs w:val="24"/>
        </w:rPr>
        <w:fldChar w:fldCharType="end"/>
      </w:r>
      <w:commentRangeEnd w:id="600"/>
      <w:r w:rsidRPr="005A5FE6">
        <w:rPr>
          <w:rStyle w:val="CommentReference"/>
          <w:rFonts w:ascii="Times New Roman" w:hAnsi="Times New Roman" w:cs="Times New Roman"/>
          <w:sz w:val="24"/>
          <w:szCs w:val="24"/>
        </w:rPr>
        <w:commentReference w:id="600"/>
      </w:r>
      <w:r w:rsidRPr="005A5FE6">
        <w:rPr>
          <w:rFonts w:ascii="Times New Roman" w:hAnsi="Times New Roman" w:cs="Times New Roman"/>
          <w:sz w:val="24"/>
          <w:szCs w:val="24"/>
        </w:rPr>
        <w:t xml:space="preserve">, but were infrequently found in the current study and not included in the final data set. </w:t>
      </w:r>
      <w:r w:rsidRPr="00BC6637">
        <w:rPr>
          <w:rFonts w:ascii="Times New Roman" w:hAnsi="Times New Roman" w:cs="Times New Roman"/>
          <w:sz w:val="24"/>
          <w:szCs w:val="24"/>
          <w:highlight w:val="cyan"/>
          <w:rPrChange w:id="601" w:author="Caitlin Jeffrey" w:date="2024-05-23T09:38:00Z" w16du:dateUtc="2024-05-23T13:38:00Z">
            <w:rPr>
              <w:rFonts w:ascii="Times New Roman" w:hAnsi="Times New Roman" w:cs="Times New Roman"/>
              <w:sz w:val="24"/>
              <w:szCs w:val="24"/>
            </w:rPr>
          </w:rPrChange>
        </w:rPr>
        <w:t>As the farms in the current study are all certified organic dairies,</w:t>
      </w:r>
      <w:ins w:id="602" w:author="Caitlin Jeffrey" w:date="2024-05-23T09:27:00Z" w16du:dateUtc="2024-05-23T13:27:00Z">
        <w:r w:rsidR="00A56986" w:rsidRPr="00BC6637">
          <w:rPr>
            <w:rFonts w:ascii="Times New Roman" w:hAnsi="Times New Roman" w:cs="Times New Roman"/>
            <w:sz w:val="24"/>
            <w:szCs w:val="24"/>
            <w:highlight w:val="cyan"/>
            <w:rPrChange w:id="603" w:author="Caitlin Jeffrey" w:date="2024-05-23T09:38:00Z" w16du:dateUtc="2024-05-23T13:38:00Z">
              <w:rPr>
                <w:rFonts w:ascii="Times New Roman" w:hAnsi="Times New Roman" w:cs="Times New Roman"/>
                <w:sz w:val="24"/>
                <w:szCs w:val="24"/>
              </w:rPr>
            </w:rPrChange>
          </w:rPr>
          <w:t xml:space="preserve"> it is possible </w:t>
        </w:r>
      </w:ins>
      <w:del w:id="604" w:author="Caitlin Jeffrey" w:date="2024-05-23T09:27:00Z" w16du:dateUtc="2024-05-23T13:27:00Z">
        <w:r w:rsidRPr="00BC6637" w:rsidDel="00A56986">
          <w:rPr>
            <w:rFonts w:ascii="Times New Roman" w:hAnsi="Times New Roman" w:cs="Times New Roman"/>
            <w:sz w:val="24"/>
            <w:szCs w:val="24"/>
            <w:highlight w:val="cyan"/>
            <w:rPrChange w:id="605" w:author="Caitlin Jeffrey" w:date="2024-05-23T09:38:00Z" w16du:dateUtc="2024-05-23T13:38:00Z">
              <w:rPr>
                <w:rFonts w:ascii="Times New Roman" w:hAnsi="Times New Roman" w:cs="Times New Roman"/>
                <w:sz w:val="24"/>
                <w:szCs w:val="24"/>
              </w:rPr>
            </w:rPrChange>
          </w:rPr>
          <w:delText xml:space="preserve"> </w:delText>
        </w:r>
        <w:commentRangeStart w:id="606"/>
        <w:commentRangeStart w:id="607"/>
        <w:r w:rsidRPr="00BC6637" w:rsidDel="00A56986">
          <w:rPr>
            <w:rFonts w:ascii="Times New Roman" w:hAnsi="Times New Roman" w:cs="Times New Roman"/>
            <w:sz w:val="24"/>
            <w:szCs w:val="24"/>
            <w:highlight w:val="cyan"/>
            <w:rPrChange w:id="608" w:author="Caitlin Jeffrey" w:date="2024-05-23T09:38:00Z" w16du:dateUtc="2024-05-23T13:38:00Z">
              <w:rPr>
                <w:rFonts w:ascii="Times New Roman" w:hAnsi="Times New Roman" w:cs="Times New Roman"/>
                <w:sz w:val="24"/>
                <w:szCs w:val="24"/>
              </w:rPr>
            </w:rPrChange>
          </w:rPr>
          <w:delText>the</w:delText>
        </w:r>
      </w:del>
      <w:ins w:id="609" w:author="Caitlin Jeffrey" w:date="2024-05-23T09:27:00Z" w16du:dateUtc="2024-05-23T13:27:00Z">
        <w:r w:rsidR="00A56986" w:rsidRPr="00BC6637">
          <w:rPr>
            <w:rFonts w:ascii="Times New Roman" w:hAnsi="Times New Roman" w:cs="Times New Roman"/>
            <w:sz w:val="24"/>
            <w:szCs w:val="24"/>
            <w:highlight w:val="cyan"/>
            <w:rPrChange w:id="610" w:author="Caitlin Jeffrey" w:date="2024-05-23T09:38:00Z" w16du:dateUtc="2024-05-23T13:38:00Z">
              <w:rPr>
                <w:rFonts w:ascii="Times New Roman" w:hAnsi="Times New Roman" w:cs="Times New Roman"/>
                <w:sz w:val="24"/>
                <w:szCs w:val="24"/>
              </w:rPr>
            </w:rPrChange>
          </w:rPr>
          <w:t>that the</w:t>
        </w:r>
      </w:ins>
      <w:r w:rsidRPr="00BC6637">
        <w:rPr>
          <w:rFonts w:ascii="Times New Roman" w:hAnsi="Times New Roman" w:cs="Times New Roman"/>
          <w:sz w:val="24"/>
          <w:szCs w:val="24"/>
          <w:highlight w:val="cyan"/>
          <w:rPrChange w:id="611" w:author="Caitlin Jeffrey" w:date="2024-05-23T09:38:00Z" w16du:dateUtc="2024-05-23T13:38:00Z">
            <w:rPr>
              <w:rFonts w:ascii="Times New Roman" w:hAnsi="Times New Roman" w:cs="Times New Roman"/>
              <w:sz w:val="24"/>
              <w:szCs w:val="24"/>
            </w:rPr>
          </w:rPrChange>
        </w:rPr>
        <w:t xml:space="preserve"> </w:t>
      </w:r>
      <w:commentRangeStart w:id="612"/>
      <w:r w:rsidRPr="00BC6637">
        <w:rPr>
          <w:rFonts w:ascii="Times New Roman" w:hAnsi="Times New Roman" w:cs="Times New Roman"/>
          <w:sz w:val="24"/>
          <w:szCs w:val="24"/>
          <w:highlight w:val="cyan"/>
          <w:rPrChange w:id="613" w:author="Caitlin Jeffrey" w:date="2024-05-23T09:38:00Z" w16du:dateUtc="2024-05-23T13:38:00Z">
            <w:rPr>
              <w:rFonts w:ascii="Times New Roman" w:hAnsi="Times New Roman" w:cs="Times New Roman"/>
              <w:sz w:val="24"/>
              <w:szCs w:val="24"/>
            </w:rPr>
          </w:rPrChange>
        </w:rPr>
        <w:t>ecology</w:t>
      </w:r>
      <w:commentRangeEnd w:id="612"/>
      <w:r w:rsidRPr="00BC6637">
        <w:rPr>
          <w:rStyle w:val="CommentReference"/>
          <w:rFonts w:ascii="Times New Roman" w:hAnsi="Times New Roman" w:cs="Times New Roman"/>
          <w:sz w:val="24"/>
          <w:szCs w:val="24"/>
          <w:highlight w:val="cyan"/>
          <w:rPrChange w:id="614" w:author="Caitlin Jeffrey" w:date="2024-05-23T09:38:00Z" w16du:dateUtc="2024-05-23T13:38:00Z">
            <w:rPr>
              <w:rStyle w:val="CommentReference"/>
              <w:rFonts w:ascii="Times New Roman" w:hAnsi="Times New Roman" w:cs="Times New Roman"/>
              <w:sz w:val="24"/>
              <w:szCs w:val="24"/>
            </w:rPr>
          </w:rPrChange>
        </w:rPr>
        <w:commentReference w:id="612"/>
      </w:r>
      <w:r w:rsidRPr="00BC6637">
        <w:rPr>
          <w:rFonts w:ascii="Times New Roman" w:hAnsi="Times New Roman" w:cs="Times New Roman"/>
          <w:sz w:val="24"/>
          <w:szCs w:val="24"/>
          <w:highlight w:val="cyan"/>
          <w:rPrChange w:id="615" w:author="Caitlin Jeffrey" w:date="2024-05-23T09:38:00Z" w16du:dateUtc="2024-05-23T13:38:00Z">
            <w:rPr>
              <w:rFonts w:ascii="Times New Roman" w:hAnsi="Times New Roman" w:cs="Times New Roman"/>
              <w:sz w:val="24"/>
              <w:szCs w:val="24"/>
            </w:rPr>
          </w:rPrChange>
        </w:rPr>
        <w:t xml:space="preserve"> of intramammary pathogens</w:t>
      </w:r>
      <w:ins w:id="616" w:author="Caitlin Jeffrey" w:date="2024-05-23T09:27:00Z" w16du:dateUtc="2024-05-23T13:27:00Z">
        <w:r w:rsidR="00A56986" w:rsidRPr="00BC6637">
          <w:rPr>
            <w:rFonts w:ascii="Times New Roman" w:hAnsi="Times New Roman" w:cs="Times New Roman"/>
            <w:sz w:val="24"/>
            <w:szCs w:val="24"/>
            <w:highlight w:val="cyan"/>
            <w:rPrChange w:id="617" w:author="Caitlin Jeffrey" w:date="2024-05-23T09:38:00Z" w16du:dateUtc="2024-05-23T13:38:00Z">
              <w:rPr>
                <w:rFonts w:ascii="Times New Roman" w:hAnsi="Times New Roman" w:cs="Times New Roman"/>
                <w:sz w:val="24"/>
                <w:szCs w:val="24"/>
              </w:rPr>
            </w:rPrChange>
          </w:rPr>
          <w:t xml:space="preserve"> (including the diversity of </w:t>
        </w:r>
        <w:r w:rsidR="00A56986" w:rsidRPr="00BC6637">
          <w:rPr>
            <w:rFonts w:ascii="Times New Roman" w:hAnsi="Times New Roman" w:cs="Times New Roman"/>
            <w:i/>
            <w:iCs/>
            <w:sz w:val="24"/>
            <w:szCs w:val="24"/>
            <w:highlight w:val="cyan"/>
            <w:rPrChange w:id="618" w:author="Caitlin Jeffrey" w:date="2024-05-23T09:38:00Z" w16du:dateUtc="2024-05-23T13:38:00Z">
              <w:rPr>
                <w:rFonts w:ascii="Times New Roman" w:hAnsi="Times New Roman" w:cs="Times New Roman"/>
                <w:i/>
                <w:iCs/>
                <w:sz w:val="24"/>
                <w:szCs w:val="24"/>
              </w:rPr>
            </w:rPrChange>
          </w:rPr>
          <w:t xml:space="preserve">Staph. </w:t>
        </w:r>
        <w:r w:rsidR="00A56986" w:rsidRPr="00BC6637">
          <w:rPr>
            <w:rFonts w:ascii="Times New Roman" w:hAnsi="Times New Roman" w:cs="Times New Roman"/>
            <w:sz w:val="24"/>
            <w:szCs w:val="24"/>
            <w:highlight w:val="cyan"/>
            <w:rPrChange w:id="619" w:author="Caitlin Jeffrey" w:date="2024-05-23T09:38:00Z" w16du:dateUtc="2024-05-23T13:38:00Z">
              <w:rPr>
                <w:rFonts w:ascii="Times New Roman" w:hAnsi="Times New Roman" w:cs="Times New Roman"/>
                <w:sz w:val="24"/>
                <w:szCs w:val="24"/>
              </w:rPr>
            </w:rPrChange>
          </w:rPr>
          <w:t>species)</w:t>
        </w:r>
      </w:ins>
      <w:r w:rsidRPr="00BC6637">
        <w:rPr>
          <w:rFonts w:ascii="Times New Roman" w:hAnsi="Times New Roman" w:cs="Times New Roman"/>
          <w:sz w:val="24"/>
          <w:szCs w:val="24"/>
          <w:highlight w:val="cyan"/>
          <w:rPrChange w:id="620" w:author="Caitlin Jeffrey" w:date="2024-05-23T09:38:00Z" w16du:dateUtc="2024-05-23T13:38:00Z">
            <w:rPr>
              <w:rFonts w:ascii="Times New Roman" w:hAnsi="Times New Roman" w:cs="Times New Roman"/>
              <w:sz w:val="24"/>
              <w:szCs w:val="24"/>
            </w:rPr>
          </w:rPrChange>
        </w:rPr>
        <w:t xml:space="preserve"> on organic farms </w:t>
      </w:r>
      <w:del w:id="621" w:author="Caitlin Jeffrey" w:date="2024-05-23T09:28:00Z" w16du:dateUtc="2024-05-23T13:28:00Z">
        <w:r w:rsidRPr="00BC6637" w:rsidDel="004A1D16">
          <w:rPr>
            <w:rFonts w:ascii="Times New Roman" w:hAnsi="Times New Roman" w:cs="Times New Roman"/>
            <w:sz w:val="24"/>
            <w:szCs w:val="24"/>
            <w:highlight w:val="cyan"/>
            <w:rPrChange w:id="622" w:author="Caitlin Jeffrey" w:date="2024-05-23T09:38:00Z" w16du:dateUtc="2024-05-23T13:38:00Z">
              <w:rPr>
                <w:rFonts w:ascii="Times New Roman" w:hAnsi="Times New Roman" w:cs="Times New Roman"/>
                <w:sz w:val="24"/>
                <w:szCs w:val="24"/>
              </w:rPr>
            </w:rPrChange>
          </w:rPr>
          <w:delText>had the potential to</w:delText>
        </w:r>
      </w:del>
      <w:ins w:id="623" w:author="Caitlin Jeffrey" w:date="2024-05-23T09:28:00Z" w16du:dateUtc="2024-05-23T13:28:00Z">
        <w:r w:rsidR="004A1D16" w:rsidRPr="00BC6637">
          <w:rPr>
            <w:rFonts w:ascii="Times New Roman" w:hAnsi="Times New Roman" w:cs="Times New Roman"/>
            <w:sz w:val="24"/>
            <w:szCs w:val="24"/>
            <w:highlight w:val="cyan"/>
            <w:rPrChange w:id="624" w:author="Caitlin Jeffrey" w:date="2024-05-23T09:38:00Z" w16du:dateUtc="2024-05-23T13:38:00Z">
              <w:rPr>
                <w:rFonts w:ascii="Times New Roman" w:hAnsi="Times New Roman" w:cs="Times New Roman"/>
                <w:sz w:val="24"/>
                <w:szCs w:val="24"/>
              </w:rPr>
            </w:rPrChange>
          </w:rPr>
          <w:t>could</w:t>
        </w:r>
      </w:ins>
      <w:r w:rsidRPr="00BC6637">
        <w:rPr>
          <w:rFonts w:ascii="Times New Roman" w:hAnsi="Times New Roman" w:cs="Times New Roman"/>
          <w:sz w:val="24"/>
          <w:szCs w:val="24"/>
          <w:highlight w:val="cyan"/>
          <w:rPrChange w:id="625" w:author="Caitlin Jeffrey" w:date="2024-05-23T09:38:00Z" w16du:dateUtc="2024-05-23T13:38:00Z">
            <w:rPr>
              <w:rFonts w:ascii="Times New Roman" w:hAnsi="Times New Roman" w:cs="Times New Roman"/>
              <w:sz w:val="24"/>
              <w:szCs w:val="24"/>
            </w:rPr>
          </w:rPrChange>
        </w:rPr>
        <w:t xml:space="preserve"> differ from that of conventional farms</w:t>
      </w:r>
      <w:ins w:id="626" w:author="Caitlin Jeffrey" w:date="2024-05-23T09:28:00Z" w16du:dateUtc="2024-05-23T13:28:00Z">
        <w:r w:rsidR="00A56986" w:rsidRPr="00BC6637">
          <w:rPr>
            <w:rFonts w:ascii="Times New Roman" w:hAnsi="Times New Roman" w:cs="Times New Roman"/>
            <w:sz w:val="24"/>
            <w:szCs w:val="24"/>
            <w:highlight w:val="cyan"/>
            <w:rPrChange w:id="627" w:author="Caitlin Jeffrey" w:date="2024-05-23T09:38:00Z" w16du:dateUtc="2024-05-23T13:38:00Z">
              <w:rPr>
                <w:rFonts w:ascii="Times New Roman" w:hAnsi="Times New Roman" w:cs="Times New Roman"/>
                <w:sz w:val="24"/>
                <w:szCs w:val="24"/>
              </w:rPr>
            </w:rPrChange>
          </w:rPr>
          <w:t>.</w:t>
        </w:r>
      </w:ins>
      <w:del w:id="628" w:author="Caitlin Jeffrey" w:date="2024-05-23T09:33:00Z" w16du:dateUtc="2024-05-23T13:33:00Z">
        <w:r w:rsidRPr="00BC6637" w:rsidDel="004B0429">
          <w:rPr>
            <w:rFonts w:ascii="Times New Roman" w:hAnsi="Times New Roman" w:cs="Times New Roman"/>
            <w:sz w:val="24"/>
            <w:szCs w:val="24"/>
            <w:highlight w:val="cyan"/>
            <w:rPrChange w:id="629" w:author="Caitlin Jeffrey" w:date="2024-05-23T09:38:00Z" w16du:dateUtc="2024-05-23T13:38:00Z">
              <w:rPr>
                <w:rFonts w:ascii="Times New Roman" w:hAnsi="Times New Roman" w:cs="Times New Roman"/>
                <w:sz w:val="24"/>
                <w:szCs w:val="24"/>
              </w:rPr>
            </w:rPrChange>
          </w:rPr>
          <w:delText>,</w:delText>
        </w:r>
      </w:del>
      <w:ins w:id="630" w:author="Caitlin Jeffrey" w:date="2024-05-23T09:33:00Z" w16du:dateUtc="2024-05-23T13:33:00Z">
        <w:r w:rsidR="008839FF" w:rsidRPr="00BC6637">
          <w:rPr>
            <w:rFonts w:ascii="Times New Roman" w:hAnsi="Times New Roman" w:cs="Times New Roman"/>
            <w:sz w:val="24"/>
            <w:szCs w:val="24"/>
            <w:highlight w:val="cyan"/>
            <w:rPrChange w:id="631" w:author="Caitlin Jeffrey" w:date="2024-05-23T09:38:00Z" w16du:dateUtc="2024-05-23T13:38:00Z">
              <w:rPr>
                <w:rFonts w:ascii="Times New Roman" w:hAnsi="Times New Roman" w:cs="Times New Roman"/>
                <w:sz w:val="24"/>
                <w:szCs w:val="24"/>
              </w:rPr>
            </w:rPrChange>
          </w:rPr>
          <w:t xml:space="preserve"> We </w:t>
        </w:r>
      </w:ins>
      <w:ins w:id="632" w:author="Caitlin Jeffrey" w:date="2024-05-23T09:36:00Z" w16du:dateUtc="2024-05-23T13:36:00Z">
        <w:r w:rsidR="008730B4" w:rsidRPr="00BC6637">
          <w:rPr>
            <w:rFonts w:ascii="Times New Roman" w:hAnsi="Times New Roman" w:cs="Times New Roman"/>
            <w:sz w:val="24"/>
            <w:szCs w:val="24"/>
            <w:highlight w:val="cyan"/>
            <w:rPrChange w:id="633" w:author="Caitlin Jeffrey" w:date="2024-05-23T09:38:00Z" w16du:dateUtc="2024-05-23T13:38:00Z">
              <w:rPr>
                <w:rFonts w:ascii="Times New Roman" w:hAnsi="Times New Roman" w:cs="Times New Roman"/>
                <w:sz w:val="24"/>
                <w:szCs w:val="24"/>
              </w:rPr>
            </w:rPrChange>
          </w:rPr>
          <w:t>suggest</w:t>
        </w:r>
      </w:ins>
      <w:ins w:id="634" w:author="Caitlin Jeffrey" w:date="2024-05-23T09:33:00Z" w16du:dateUtc="2024-05-23T13:33:00Z">
        <w:r w:rsidR="008839FF" w:rsidRPr="00BC6637">
          <w:rPr>
            <w:rFonts w:ascii="Times New Roman" w:hAnsi="Times New Roman" w:cs="Times New Roman"/>
            <w:sz w:val="24"/>
            <w:szCs w:val="24"/>
            <w:highlight w:val="cyan"/>
            <w:rPrChange w:id="635" w:author="Caitlin Jeffrey" w:date="2024-05-23T09:38:00Z" w16du:dateUtc="2024-05-23T13:38:00Z">
              <w:rPr>
                <w:rFonts w:ascii="Times New Roman" w:hAnsi="Times New Roman" w:cs="Times New Roman"/>
                <w:sz w:val="24"/>
                <w:szCs w:val="24"/>
              </w:rPr>
            </w:rPrChange>
          </w:rPr>
          <w:t xml:space="preserve"> this is possible </w:t>
        </w:r>
      </w:ins>
      <w:del w:id="636" w:author="Caitlin Jeffrey" w:date="2024-05-23T09:33:00Z" w16du:dateUtc="2024-05-23T13:33:00Z">
        <w:r w:rsidRPr="00BC6637" w:rsidDel="008839FF">
          <w:rPr>
            <w:rFonts w:ascii="Times New Roman" w:hAnsi="Times New Roman" w:cs="Times New Roman"/>
            <w:sz w:val="24"/>
            <w:szCs w:val="24"/>
            <w:highlight w:val="cyan"/>
            <w:rPrChange w:id="637" w:author="Caitlin Jeffrey" w:date="2024-05-23T09:38:00Z" w16du:dateUtc="2024-05-23T13:38:00Z">
              <w:rPr>
                <w:rFonts w:ascii="Times New Roman" w:hAnsi="Times New Roman" w:cs="Times New Roman"/>
                <w:sz w:val="24"/>
                <w:szCs w:val="24"/>
              </w:rPr>
            </w:rPrChange>
          </w:rPr>
          <w:delText xml:space="preserve"> </w:delText>
        </w:r>
        <w:commentRangeEnd w:id="606"/>
        <w:r w:rsidRPr="00BC6637" w:rsidDel="008839FF">
          <w:rPr>
            <w:rStyle w:val="CommentReference"/>
            <w:highlight w:val="cyan"/>
            <w:rPrChange w:id="638" w:author="Caitlin Jeffrey" w:date="2024-05-23T09:38:00Z" w16du:dateUtc="2024-05-23T13:38:00Z">
              <w:rPr>
                <w:rStyle w:val="CommentReference"/>
              </w:rPr>
            </w:rPrChange>
          </w:rPr>
          <w:commentReference w:id="606"/>
        </w:r>
        <w:commentRangeEnd w:id="607"/>
        <w:r w:rsidRPr="00BC6637" w:rsidDel="008839FF">
          <w:rPr>
            <w:rStyle w:val="CommentReference"/>
            <w:highlight w:val="cyan"/>
            <w:rPrChange w:id="639" w:author="Caitlin Jeffrey" w:date="2024-05-23T09:38:00Z" w16du:dateUtc="2024-05-23T13:38:00Z">
              <w:rPr>
                <w:rStyle w:val="CommentReference"/>
              </w:rPr>
            </w:rPrChange>
          </w:rPr>
          <w:commentReference w:id="607"/>
        </w:r>
      </w:del>
      <w:ins w:id="640" w:author="Caitlin Jeffrey" w:date="2024-05-23T09:33:00Z" w16du:dateUtc="2024-05-23T13:33:00Z">
        <w:r w:rsidR="008839FF" w:rsidRPr="00BC6637">
          <w:rPr>
            <w:rFonts w:ascii="Times New Roman" w:hAnsi="Times New Roman" w:cs="Times New Roman"/>
            <w:sz w:val="24"/>
            <w:szCs w:val="24"/>
            <w:highlight w:val="cyan"/>
            <w:rPrChange w:id="641" w:author="Caitlin Jeffrey" w:date="2024-05-23T09:38:00Z" w16du:dateUtc="2024-05-23T13:38:00Z">
              <w:rPr>
                <w:rFonts w:ascii="Times New Roman" w:hAnsi="Times New Roman" w:cs="Times New Roman"/>
                <w:sz w:val="24"/>
                <w:szCs w:val="24"/>
              </w:rPr>
            </w:rPrChange>
          </w:rPr>
          <w:t>because</w:t>
        </w:r>
      </w:ins>
      <w:ins w:id="642" w:author="Caitlin Jeffrey" w:date="2024-05-23T09:37:00Z" w16du:dateUtc="2024-05-23T13:37:00Z">
        <w:r w:rsidR="004E396E" w:rsidRPr="00BC6637">
          <w:rPr>
            <w:rFonts w:ascii="Times New Roman" w:hAnsi="Times New Roman" w:cs="Times New Roman"/>
            <w:sz w:val="24"/>
            <w:szCs w:val="24"/>
            <w:highlight w:val="cyan"/>
            <w:rPrChange w:id="643" w:author="Caitlin Jeffrey" w:date="2024-05-23T09:38:00Z" w16du:dateUtc="2024-05-23T13:38:00Z">
              <w:rPr>
                <w:rFonts w:ascii="Times New Roman" w:hAnsi="Times New Roman" w:cs="Times New Roman"/>
                <w:sz w:val="24"/>
                <w:szCs w:val="24"/>
              </w:rPr>
            </w:rPrChange>
          </w:rPr>
          <w:t>, in addition to extent of antibiotic use,</w:t>
        </w:r>
      </w:ins>
      <w:ins w:id="644" w:author="Caitlin Jeffrey" w:date="2024-05-23T09:33:00Z" w16du:dateUtc="2024-05-23T13:33:00Z">
        <w:r w:rsidR="008839FF" w:rsidRPr="00BC6637">
          <w:rPr>
            <w:rFonts w:ascii="Times New Roman" w:hAnsi="Times New Roman" w:cs="Times New Roman"/>
            <w:sz w:val="24"/>
            <w:szCs w:val="24"/>
            <w:highlight w:val="cyan"/>
            <w:rPrChange w:id="645" w:author="Caitlin Jeffrey" w:date="2024-05-23T09:38:00Z" w16du:dateUtc="2024-05-23T13:38:00Z">
              <w:rPr>
                <w:rFonts w:ascii="Times New Roman" w:hAnsi="Times New Roman" w:cs="Times New Roman"/>
                <w:sz w:val="24"/>
                <w:szCs w:val="24"/>
              </w:rPr>
            </w:rPrChange>
          </w:rPr>
          <w:t xml:space="preserve"> </w:t>
        </w:r>
      </w:ins>
      <w:del w:id="646" w:author="Caitlin Jeffrey" w:date="2024-05-23T09:33:00Z" w16du:dateUtc="2024-05-23T13:33:00Z">
        <w:r w:rsidRPr="00BC6637" w:rsidDel="008839FF">
          <w:rPr>
            <w:rFonts w:ascii="Times New Roman" w:hAnsi="Times New Roman" w:cs="Times New Roman"/>
            <w:sz w:val="24"/>
            <w:szCs w:val="24"/>
            <w:highlight w:val="cyan"/>
            <w:rPrChange w:id="647" w:author="Caitlin Jeffrey" w:date="2024-05-23T09:38:00Z" w16du:dateUtc="2024-05-23T13:38:00Z">
              <w:rPr>
                <w:rFonts w:ascii="Times New Roman" w:hAnsi="Times New Roman" w:cs="Times New Roman"/>
                <w:sz w:val="24"/>
                <w:szCs w:val="24"/>
              </w:rPr>
            </w:rPrChange>
          </w:rPr>
          <w:delText xml:space="preserve">as </w:delText>
        </w:r>
      </w:del>
      <w:ins w:id="648" w:author="Caitlin Jeffrey" w:date="2024-05-23T09:26:00Z" w16du:dateUtc="2024-05-23T13:26:00Z">
        <w:r w:rsidR="000E7C4F" w:rsidRPr="00BC6637">
          <w:rPr>
            <w:rFonts w:ascii="Times New Roman" w:hAnsi="Times New Roman" w:cs="Times New Roman"/>
            <w:sz w:val="24"/>
            <w:szCs w:val="24"/>
            <w:highlight w:val="cyan"/>
            <w:rPrChange w:id="649" w:author="Caitlin Jeffrey" w:date="2024-05-23T09:38:00Z" w16du:dateUtc="2024-05-23T13:38:00Z">
              <w:rPr>
                <w:rFonts w:ascii="Times New Roman" w:hAnsi="Times New Roman" w:cs="Times New Roman"/>
                <w:sz w:val="24"/>
                <w:szCs w:val="24"/>
              </w:rPr>
            </w:rPrChange>
          </w:rPr>
          <w:t xml:space="preserve">differences in management factors </w:t>
        </w:r>
        <w:r w:rsidR="00A56986" w:rsidRPr="00BC6637">
          <w:rPr>
            <w:rFonts w:ascii="Times New Roman" w:hAnsi="Times New Roman" w:cs="Times New Roman"/>
            <w:sz w:val="24"/>
            <w:szCs w:val="24"/>
            <w:highlight w:val="cyan"/>
            <w:rPrChange w:id="650" w:author="Caitlin Jeffrey" w:date="2024-05-23T09:38:00Z" w16du:dateUtc="2024-05-23T13:38:00Z">
              <w:rPr>
                <w:rFonts w:ascii="Times New Roman" w:hAnsi="Times New Roman" w:cs="Times New Roman"/>
                <w:sz w:val="24"/>
                <w:szCs w:val="24"/>
              </w:rPr>
            </w:rPrChange>
          </w:rPr>
          <w:t>exist between convent</w:t>
        </w:r>
      </w:ins>
      <w:ins w:id="651" w:author="Caitlin Jeffrey" w:date="2024-05-23T09:27:00Z" w16du:dateUtc="2024-05-23T13:27:00Z">
        <w:r w:rsidR="00A56986" w:rsidRPr="00BC6637">
          <w:rPr>
            <w:rFonts w:ascii="Times New Roman" w:hAnsi="Times New Roman" w:cs="Times New Roman"/>
            <w:sz w:val="24"/>
            <w:szCs w:val="24"/>
            <w:highlight w:val="cyan"/>
            <w:rPrChange w:id="652" w:author="Caitlin Jeffrey" w:date="2024-05-23T09:38:00Z" w16du:dateUtc="2024-05-23T13:38:00Z">
              <w:rPr>
                <w:rFonts w:ascii="Times New Roman" w:hAnsi="Times New Roman" w:cs="Times New Roman"/>
                <w:sz w:val="24"/>
                <w:szCs w:val="24"/>
              </w:rPr>
            </w:rPrChange>
          </w:rPr>
          <w:t>ional and organic dairies (</w:t>
        </w:r>
        <w:proofErr w:type="spellStart"/>
        <w:r w:rsidR="00A56986" w:rsidRPr="00BC6637">
          <w:rPr>
            <w:rFonts w:ascii="Times New Roman" w:hAnsi="Times New Roman" w:cs="Times New Roman"/>
            <w:sz w:val="24"/>
            <w:szCs w:val="24"/>
            <w:highlight w:val="cyan"/>
            <w:rPrChange w:id="653" w:author="Caitlin Jeffrey" w:date="2024-05-23T09:38:00Z" w16du:dateUtc="2024-05-23T13:38:00Z">
              <w:rPr>
                <w:rFonts w:ascii="Times New Roman" w:hAnsi="Times New Roman" w:cs="Times New Roman"/>
                <w:sz w:val="24"/>
                <w:szCs w:val="24"/>
              </w:rPr>
            </w:rPrChange>
          </w:rPr>
          <w:t>St</w:t>
        </w:r>
      </w:ins>
      <w:ins w:id="654" w:author="Caitlin Jeffrey" w:date="2024-05-23T09:28:00Z" w16du:dateUtc="2024-05-23T13:28:00Z">
        <w:r w:rsidR="002418C3" w:rsidRPr="00BC6637">
          <w:rPr>
            <w:rFonts w:ascii="Times New Roman" w:hAnsi="Times New Roman" w:cs="Times New Roman"/>
            <w:sz w:val="24"/>
            <w:szCs w:val="24"/>
            <w:highlight w:val="cyan"/>
            <w:rPrChange w:id="655" w:author="Caitlin Jeffrey" w:date="2024-05-23T09:38:00Z" w16du:dateUtc="2024-05-23T13:38:00Z">
              <w:rPr>
                <w:rFonts w:ascii="Times New Roman" w:hAnsi="Times New Roman" w:cs="Times New Roman"/>
                <w:sz w:val="24"/>
                <w:szCs w:val="24"/>
              </w:rPr>
            </w:rPrChange>
          </w:rPr>
          <w:t>i</w:t>
        </w:r>
      </w:ins>
      <w:ins w:id="656" w:author="Caitlin Jeffrey" w:date="2024-05-23T09:27:00Z" w16du:dateUtc="2024-05-23T13:27:00Z">
        <w:r w:rsidR="00A56986" w:rsidRPr="00BC6637">
          <w:rPr>
            <w:rFonts w:ascii="Times New Roman" w:hAnsi="Times New Roman" w:cs="Times New Roman"/>
            <w:sz w:val="24"/>
            <w:szCs w:val="24"/>
            <w:highlight w:val="cyan"/>
            <w:rPrChange w:id="657" w:author="Caitlin Jeffrey" w:date="2024-05-23T09:38:00Z" w16du:dateUtc="2024-05-23T13:38:00Z">
              <w:rPr>
                <w:rFonts w:ascii="Times New Roman" w:hAnsi="Times New Roman" w:cs="Times New Roman"/>
                <w:sz w:val="24"/>
                <w:szCs w:val="24"/>
              </w:rPr>
            </w:rPrChange>
          </w:rPr>
          <w:t>glbaur</w:t>
        </w:r>
        <w:proofErr w:type="spellEnd"/>
        <w:r w:rsidR="00A56986" w:rsidRPr="00BC6637">
          <w:rPr>
            <w:rFonts w:ascii="Times New Roman" w:hAnsi="Times New Roman" w:cs="Times New Roman"/>
            <w:sz w:val="24"/>
            <w:szCs w:val="24"/>
            <w:highlight w:val="cyan"/>
            <w:rPrChange w:id="658" w:author="Caitlin Jeffrey" w:date="2024-05-23T09:38:00Z" w16du:dateUtc="2024-05-23T13:38:00Z">
              <w:rPr>
                <w:rFonts w:ascii="Times New Roman" w:hAnsi="Times New Roman" w:cs="Times New Roman"/>
                <w:sz w:val="24"/>
                <w:szCs w:val="24"/>
              </w:rPr>
            </w:rPrChange>
          </w:rPr>
          <w:t xml:space="preserve"> paper</w:t>
        </w:r>
      </w:ins>
      <w:ins w:id="659" w:author="Caitlin Jeffrey" w:date="2024-05-23T09:33:00Z" w16du:dateUtc="2024-05-23T13:33:00Z">
        <w:r w:rsidR="008839FF" w:rsidRPr="00BC6637">
          <w:rPr>
            <w:rFonts w:ascii="Times New Roman" w:hAnsi="Times New Roman" w:cs="Times New Roman"/>
            <w:sz w:val="24"/>
            <w:szCs w:val="24"/>
            <w:highlight w:val="cyan"/>
            <w:rPrChange w:id="660" w:author="Caitlin Jeffrey" w:date="2024-05-23T09:38:00Z" w16du:dateUtc="2024-05-23T13:38:00Z">
              <w:rPr>
                <w:rFonts w:ascii="Times New Roman" w:hAnsi="Times New Roman" w:cs="Times New Roman"/>
                <w:sz w:val="24"/>
                <w:szCs w:val="24"/>
              </w:rPr>
            </w:rPrChange>
          </w:rPr>
          <w:t>)</w:t>
        </w:r>
      </w:ins>
      <w:ins w:id="661" w:author="Caitlin Jeffrey" w:date="2024-05-23T09:32:00Z" w16du:dateUtc="2024-05-23T13:32:00Z">
        <w:r w:rsidR="004B0429" w:rsidRPr="00BC6637">
          <w:rPr>
            <w:rFonts w:ascii="Times New Roman" w:hAnsi="Times New Roman" w:cs="Times New Roman"/>
            <w:sz w:val="24"/>
            <w:szCs w:val="24"/>
            <w:highlight w:val="cyan"/>
            <w:rPrChange w:id="662" w:author="Caitlin Jeffrey" w:date="2024-05-23T09:38:00Z" w16du:dateUtc="2024-05-23T13:38:00Z">
              <w:rPr>
                <w:rFonts w:ascii="Times New Roman" w:hAnsi="Times New Roman" w:cs="Times New Roman"/>
                <w:sz w:val="24"/>
                <w:szCs w:val="24"/>
              </w:rPr>
            </w:rPrChange>
          </w:rPr>
          <w:t>,</w:t>
        </w:r>
      </w:ins>
      <w:ins w:id="663" w:author="Caitlin Jeffrey" w:date="2024-05-23T09:33:00Z" w16du:dateUtc="2024-05-23T13:33:00Z">
        <w:r w:rsidR="00155E84" w:rsidRPr="00BC6637">
          <w:rPr>
            <w:rFonts w:ascii="Times New Roman" w:hAnsi="Times New Roman" w:cs="Times New Roman"/>
            <w:sz w:val="24"/>
            <w:szCs w:val="24"/>
            <w:highlight w:val="cyan"/>
            <w:rPrChange w:id="664" w:author="Caitlin Jeffrey" w:date="2024-05-23T09:38:00Z" w16du:dateUtc="2024-05-23T13:38:00Z">
              <w:rPr>
                <w:rFonts w:ascii="Times New Roman" w:hAnsi="Times New Roman" w:cs="Times New Roman"/>
                <w:sz w:val="24"/>
                <w:szCs w:val="24"/>
              </w:rPr>
            </w:rPrChange>
          </w:rPr>
          <w:t xml:space="preserve"> and mgmt. factors appear t</w:t>
        </w:r>
      </w:ins>
      <w:ins w:id="665" w:author="Caitlin Jeffrey" w:date="2024-05-23T09:34:00Z" w16du:dateUtc="2024-05-23T13:34:00Z">
        <w:r w:rsidR="00155E84" w:rsidRPr="00BC6637">
          <w:rPr>
            <w:rFonts w:ascii="Times New Roman" w:hAnsi="Times New Roman" w:cs="Times New Roman"/>
            <w:sz w:val="24"/>
            <w:szCs w:val="24"/>
            <w:highlight w:val="cyan"/>
            <w:rPrChange w:id="666" w:author="Caitlin Jeffrey" w:date="2024-05-23T09:38:00Z" w16du:dateUtc="2024-05-23T13:38:00Z">
              <w:rPr>
                <w:rFonts w:ascii="Times New Roman" w:hAnsi="Times New Roman" w:cs="Times New Roman"/>
                <w:sz w:val="24"/>
                <w:szCs w:val="24"/>
              </w:rPr>
            </w:rPrChange>
          </w:rPr>
          <w:t>o affect the diversity of NASM species found</w:t>
        </w:r>
      </w:ins>
      <w:ins w:id="667" w:author="Caitlin Jeffrey" w:date="2024-05-23T09:32:00Z" w16du:dateUtc="2024-05-23T13:32:00Z">
        <w:r w:rsidR="004B0429" w:rsidRPr="00BC6637">
          <w:rPr>
            <w:rFonts w:ascii="Times New Roman" w:hAnsi="Times New Roman" w:cs="Times New Roman"/>
            <w:sz w:val="24"/>
            <w:szCs w:val="24"/>
            <w:highlight w:val="cyan"/>
            <w:rPrChange w:id="668" w:author="Caitlin Jeffrey" w:date="2024-05-23T09:38:00Z" w16du:dateUtc="2024-05-23T13:38:00Z">
              <w:rPr>
                <w:rFonts w:ascii="Times New Roman" w:hAnsi="Times New Roman" w:cs="Times New Roman"/>
                <w:sz w:val="24"/>
                <w:szCs w:val="24"/>
              </w:rPr>
            </w:rPrChange>
          </w:rPr>
          <w:t xml:space="preserve"> </w:t>
        </w:r>
      </w:ins>
      <w:ins w:id="669" w:author="Caitlin Jeffrey" w:date="2024-05-23T09:34:00Z" w16du:dateUtc="2024-05-23T13:34:00Z">
        <w:r w:rsidR="00155E84" w:rsidRPr="00BC6637">
          <w:rPr>
            <w:rFonts w:ascii="Times New Roman" w:hAnsi="Times New Roman" w:cs="Times New Roman"/>
            <w:sz w:val="24"/>
            <w:szCs w:val="24"/>
            <w:highlight w:val="cyan"/>
            <w:rPrChange w:id="670" w:author="Caitlin Jeffrey" w:date="2024-05-23T09:38:00Z" w16du:dateUtc="2024-05-23T13:38:00Z">
              <w:rPr>
                <w:rFonts w:ascii="Times New Roman" w:hAnsi="Times New Roman" w:cs="Times New Roman"/>
                <w:sz w:val="24"/>
                <w:szCs w:val="24"/>
              </w:rPr>
            </w:rPrChange>
          </w:rPr>
          <w:t>(</w:t>
        </w:r>
      </w:ins>
      <w:proofErr w:type="spellStart"/>
      <w:ins w:id="671" w:author="Caitlin Jeffrey" w:date="2024-05-23T09:32:00Z" w16du:dateUtc="2024-05-23T13:32:00Z">
        <w:r w:rsidR="004B0429" w:rsidRPr="00BC6637">
          <w:rPr>
            <w:rFonts w:ascii="Times New Roman" w:hAnsi="Times New Roman" w:cs="Times New Roman"/>
            <w:sz w:val="24"/>
            <w:szCs w:val="24"/>
            <w:highlight w:val="cyan"/>
            <w:rPrChange w:id="672" w:author="Caitlin Jeffrey" w:date="2024-05-23T09:38:00Z" w16du:dateUtc="2024-05-23T13:38:00Z">
              <w:rPr>
                <w:rFonts w:ascii="Times New Roman" w:hAnsi="Times New Roman" w:cs="Times New Roman"/>
                <w:sz w:val="24"/>
                <w:szCs w:val="24"/>
              </w:rPr>
            </w:rPrChange>
          </w:rPr>
          <w:t>condas</w:t>
        </w:r>
      </w:ins>
      <w:proofErr w:type="spellEnd"/>
      <w:ins w:id="673" w:author="Caitlin Jeffrey" w:date="2024-05-23T09:27:00Z" w16du:dateUtc="2024-05-23T13:27:00Z">
        <w:r w:rsidR="00A56986" w:rsidRPr="00BC6637">
          <w:rPr>
            <w:rFonts w:ascii="Times New Roman" w:hAnsi="Times New Roman" w:cs="Times New Roman"/>
            <w:sz w:val="24"/>
            <w:szCs w:val="24"/>
            <w:highlight w:val="cyan"/>
            <w:rPrChange w:id="674" w:author="Caitlin Jeffrey" w:date="2024-05-23T09:38:00Z" w16du:dateUtc="2024-05-23T13:38:00Z">
              <w:rPr>
                <w:rFonts w:ascii="Times New Roman" w:hAnsi="Times New Roman" w:cs="Times New Roman"/>
                <w:sz w:val="24"/>
                <w:szCs w:val="24"/>
              </w:rPr>
            </w:rPrChange>
          </w:rPr>
          <w:t>).</w:t>
        </w:r>
      </w:ins>
      <w:ins w:id="675" w:author="Caitlin Jeffrey" w:date="2024-05-23T09:34:00Z" w16du:dateUtc="2024-05-23T13:34:00Z">
        <w:r w:rsidR="00F46ED6" w:rsidRPr="00BC6637">
          <w:rPr>
            <w:rFonts w:ascii="Times New Roman" w:hAnsi="Times New Roman" w:cs="Times New Roman"/>
            <w:sz w:val="24"/>
            <w:szCs w:val="24"/>
            <w:highlight w:val="cyan"/>
            <w:rPrChange w:id="676" w:author="Caitlin Jeffrey" w:date="2024-05-23T09:38:00Z" w16du:dateUtc="2024-05-23T13:38:00Z">
              <w:rPr>
                <w:rFonts w:ascii="Times New Roman" w:hAnsi="Times New Roman" w:cs="Times New Roman"/>
                <w:sz w:val="24"/>
                <w:szCs w:val="24"/>
              </w:rPr>
            </w:rPrChange>
          </w:rPr>
          <w:t xml:space="preserve"> </w:t>
        </w:r>
      </w:ins>
      <w:del w:id="677" w:author="Caitlin Jeffrey" w:date="2024-05-23T09:34:00Z" w16du:dateUtc="2024-05-23T13:34:00Z">
        <w:r w:rsidRPr="00BC6637" w:rsidDel="00F46ED6">
          <w:rPr>
            <w:rFonts w:ascii="Times New Roman" w:hAnsi="Times New Roman" w:cs="Times New Roman"/>
            <w:sz w:val="24"/>
            <w:szCs w:val="24"/>
            <w:highlight w:val="cyan"/>
            <w:rPrChange w:id="678" w:author="Caitlin Jeffrey" w:date="2024-05-23T09:38:00Z" w16du:dateUtc="2024-05-23T13:38:00Z">
              <w:rPr>
                <w:rFonts w:ascii="Times New Roman" w:hAnsi="Times New Roman" w:cs="Times New Roman"/>
                <w:sz w:val="24"/>
                <w:szCs w:val="24"/>
              </w:rPr>
            </w:rPrChange>
          </w:rPr>
          <w:delText xml:space="preserve">there is no use of antibiotic treatments in a routine manner at dry off or during lactation. </w:delText>
        </w:r>
      </w:del>
      <w:r w:rsidRPr="00BC6637">
        <w:rPr>
          <w:rFonts w:ascii="Times New Roman" w:hAnsi="Times New Roman" w:cs="Times New Roman"/>
          <w:sz w:val="24"/>
          <w:szCs w:val="24"/>
          <w:highlight w:val="cyan"/>
          <w:rPrChange w:id="679" w:author="Caitlin Jeffrey" w:date="2024-05-23T09:38:00Z" w16du:dateUtc="2024-05-23T13:38:00Z">
            <w:rPr>
              <w:rFonts w:ascii="Times New Roman" w:hAnsi="Times New Roman" w:cs="Times New Roman"/>
              <w:sz w:val="24"/>
              <w:szCs w:val="24"/>
            </w:rPr>
          </w:rPrChange>
        </w:rPr>
        <w:t xml:space="preserve">However, </w:t>
      </w:r>
      <w:del w:id="680" w:author="Caitlin Jeffrey" w:date="2024-05-23T09:37:00Z" w16du:dateUtc="2024-05-23T13:37:00Z">
        <w:r w:rsidRPr="00BC6637" w:rsidDel="004E396E">
          <w:rPr>
            <w:rFonts w:ascii="Times New Roman" w:hAnsi="Times New Roman" w:cs="Times New Roman"/>
            <w:sz w:val="24"/>
            <w:szCs w:val="24"/>
            <w:highlight w:val="cyan"/>
            <w:rPrChange w:id="681" w:author="Caitlin Jeffrey" w:date="2024-05-23T09:38:00Z" w16du:dateUtc="2024-05-23T13:38:00Z">
              <w:rPr>
                <w:rFonts w:ascii="Times New Roman" w:hAnsi="Times New Roman" w:cs="Times New Roman"/>
                <w:sz w:val="24"/>
                <w:szCs w:val="24"/>
              </w:rPr>
            </w:rPrChange>
          </w:rPr>
          <w:delText xml:space="preserve">we found that this was not the case; </w:delText>
        </w:r>
      </w:del>
      <w:r w:rsidRPr="00BC6637">
        <w:rPr>
          <w:rFonts w:ascii="Times New Roman" w:hAnsi="Times New Roman" w:cs="Times New Roman"/>
          <w:sz w:val="24"/>
          <w:szCs w:val="24"/>
          <w:highlight w:val="cyan"/>
          <w:rPrChange w:id="682" w:author="Caitlin Jeffrey" w:date="2024-05-23T09:38:00Z" w16du:dateUtc="2024-05-23T13:38:00Z">
            <w:rPr>
              <w:rFonts w:ascii="Times New Roman" w:hAnsi="Times New Roman" w:cs="Times New Roman"/>
              <w:sz w:val="24"/>
              <w:szCs w:val="24"/>
            </w:rPr>
          </w:rPrChange>
        </w:rPr>
        <w:t xml:space="preserve">the relative distribution of various </w:t>
      </w:r>
      <w:r w:rsidRPr="00BC6637">
        <w:rPr>
          <w:rFonts w:ascii="Times New Roman" w:hAnsi="Times New Roman" w:cs="Times New Roman"/>
          <w:i/>
          <w:iCs/>
          <w:sz w:val="24"/>
          <w:szCs w:val="24"/>
          <w:highlight w:val="cyan"/>
          <w:rPrChange w:id="683" w:author="Caitlin Jeffrey" w:date="2024-05-23T09:38:00Z" w16du:dateUtc="2024-05-23T13:38:00Z">
            <w:rPr>
              <w:rFonts w:ascii="Times New Roman" w:hAnsi="Times New Roman" w:cs="Times New Roman"/>
              <w:i/>
              <w:iCs/>
              <w:sz w:val="24"/>
              <w:szCs w:val="24"/>
            </w:rPr>
          </w:rPrChange>
        </w:rPr>
        <w:t>Staph.</w:t>
      </w:r>
      <w:r w:rsidRPr="00BC6637">
        <w:rPr>
          <w:rFonts w:ascii="Times New Roman" w:hAnsi="Times New Roman" w:cs="Times New Roman"/>
          <w:sz w:val="24"/>
          <w:szCs w:val="24"/>
          <w:highlight w:val="cyan"/>
          <w:rPrChange w:id="684" w:author="Caitlin Jeffrey" w:date="2024-05-23T09:38:00Z" w16du:dateUtc="2024-05-23T13:38:00Z">
            <w:rPr>
              <w:rFonts w:ascii="Times New Roman" w:hAnsi="Times New Roman" w:cs="Times New Roman"/>
              <w:sz w:val="24"/>
              <w:szCs w:val="24"/>
            </w:rPr>
          </w:rPrChange>
        </w:rPr>
        <w:t xml:space="preserve"> species in this population of small to midsize organic farms was similar to previous studies describing </w:t>
      </w:r>
      <w:del w:id="685" w:author="Caitlin Jeffrey" w:date="2024-05-22T11:46:00Z" w16du:dateUtc="2024-05-22T15:46:00Z">
        <w:r w:rsidRPr="00BC6637" w:rsidDel="00833730">
          <w:rPr>
            <w:rFonts w:ascii="Times New Roman" w:hAnsi="Times New Roman" w:cs="Times New Roman"/>
            <w:sz w:val="24"/>
            <w:szCs w:val="24"/>
            <w:highlight w:val="cyan"/>
            <w:rPrChange w:id="686" w:author="Caitlin Jeffrey" w:date="2024-05-23T09:38:00Z" w16du:dateUtc="2024-05-23T13:38:00Z">
              <w:rPr>
                <w:rFonts w:ascii="Times New Roman" w:hAnsi="Times New Roman" w:cs="Times New Roman"/>
                <w:sz w:val="24"/>
                <w:szCs w:val="24"/>
              </w:rPr>
            </w:rPrChange>
          </w:rPr>
          <w:delText>conventionally-managed</w:delText>
        </w:r>
      </w:del>
      <w:ins w:id="687" w:author="Caitlin Jeffrey" w:date="2024-05-22T11:46:00Z" w16du:dateUtc="2024-05-22T15:46:00Z">
        <w:r w:rsidR="00833730" w:rsidRPr="00BC6637">
          <w:rPr>
            <w:rFonts w:ascii="Times New Roman" w:hAnsi="Times New Roman" w:cs="Times New Roman"/>
            <w:sz w:val="24"/>
            <w:szCs w:val="24"/>
            <w:highlight w:val="cyan"/>
            <w:rPrChange w:id="688" w:author="Caitlin Jeffrey" w:date="2024-05-23T09:38:00Z" w16du:dateUtc="2024-05-23T13:38:00Z">
              <w:rPr>
                <w:rFonts w:ascii="Times New Roman" w:hAnsi="Times New Roman" w:cs="Times New Roman"/>
                <w:sz w:val="24"/>
                <w:szCs w:val="24"/>
              </w:rPr>
            </w:rPrChange>
          </w:rPr>
          <w:t>conventionally managed</w:t>
        </w:r>
      </w:ins>
      <w:r w:rsidRPr="00BC6637">
        <w:rPr>
          <w:rFonts w:ascii="Times New Roman" w:hAnsi="Times New Roman" w:cs="Times New Roman"/>
          <w:sz w:val="24"/>
          <w:szCs w:val="24"/>
          <w:highlight w:val="cyan"/>
          <w:rPrChange w:id="689" w:author="Caitlin Jeffrey" w:date="2024-05-23T09:38:00Z" w16du:dateUtc="2024-05-23T13:38:00Z">
            <w:rPr>
              <w:rFonts w:ascii="Times New Roman" w:hAnsi="Times New Roman" w:cs="Times New Roman"/>
              <w:sz w:val="24"/>
              <w:szCs w:val="24"/>
            </w:rPr>
          </w:rPrChange>
        </w:rPr>
        <w:t xml:space="preserve"> dairies</w:t>
      </w:r>
      <w:r w:rsidRPr="005A5FE6">
        <w:rPr>
          <w:rFonts w:ascii="Times New Roman" w:hAnsi="Times New Roman" w:cs="Times New Roman"/>
          <w:sz w:val="24"/>
          <w:szCs w:val="24"/>
        </w:rPr>
        <w:t>.</w:t>
      </w:r>
    </w:p>
    <w:p w14:paraId="57DF2940" w14:textId="2B3F88D4" w:rsidR="00FF3370" w:rsidRPr="005A5FE6" w:rsidRDefault="00FF3370" w:rsidP="005A5FE6">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as the </w:t>
      </w:r>
      <w:r w:rsidRPr="005A5F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on these </w:t>
      </w:r>
      <w:ins w:id="690" w:author="Caitlin Jeffrey" w:date="2024-05-23T09:45:00Z" w16du:dateUtc="2024-05-23T13:45:00Z">
        <w:r w:rsidR="00C42DC4">
          <w:rPr>
            <w:rFonts w:ascii="Times New Roman" w:hAnsi="Times New Roman" w:cs="Times New Roman"/>
            <w:sz w:val="24"/>
            <w:szCs w:val="24"/>
          </w:rPr>
          <w:t xml:space="preserve">organic </w:t>
        </w:r>
      </w:ins>
      <w:r w:rsidRPr="005A5FE6">
        <w:rPr>
          <w:rFonts w:ascii="Times New Roman" w:hAnsi="Times New Roman" w:cs="Times New Roman"/>
          <w:sz w:val="24"/>
          <w:szCs w:val="24"/>
        </w:rPr>
        <w:t xml:space="preserve">farms are </w:t>
      </w:r>
      <w:commentRangeStart w:id="691"/>
      <w:r w:rsidRPr="005A5FE6">
        <w:rPr>
          <w:rFonts w:ascii="Times New Roman" w:hAnsi="Times New Roman" w:cs="Times New Roman"/>
          <w:sz w:val="24"/>
          <w:szCs w:val="24"/>
        </w:rPr>
        <w:t xml:space="preserve">under different selective pressures </w:t>
      </w:r>
      <w:commentRangeEnd w:id="691"/>
      <w:r>
        <w:rPr>
          <w:rStyle w:val="CommentReference"/>
        </w:rPr>
        <w:commentReference w:id="691"/>
      </w:r>
      <w:r w:rsidRPr="005A5FE6">
        <w:rPr>
          <w:rFonts w:ascii="Times New Roman" w:hAnsi="Times New Roman" w:cs="Times New Roman"/>
          <w:sz w:val="24"/>
          <w:szCs w:val="24"/>
        </w:rPr>
        <w:t xml:space="preserve">than those causing IMI on conventional farms, there was the potential that </w:t>
      </w:r>
      <w:ins w:id="692" w:author="Caitlin Jeffrey" w:date="2024-05-23T09:44:00Z" w16du:dateUtc="2024-05-23T13:44:00Z">
        <w:r w:rsidR="006E4164">
          <w:rPr>
            <w:rFonts w:ascii="Times New Roman" w:hAnsi="Times New Roman" w:cs="Times New Roman"/>
            <w:sz w:val="24"/>
            <w:szCs w:val="24"/>
          </w:rPr>
          <w:t>a given</w:t>
        </w:r>
      </w:ins>
      <w:r w:rsidRPr="005A5FE6">
        <w:rPr>
          <w:rFonts w:ascii="Times New Roman" w:hAnsi="Times New Roman" w:cs="Times New Roman"/>
          <w:sz w:val="24"/>
          <w:szCs w:val="24"/>
        </w:rPr>
        <w:t xml:space="preserve"> species may differ </w:t>
      </w:r>
      <w:ins w:id="693" w:author="Caitlin Jeffrey" w:date="2024-05-23T09:45:00Z" w16du:dateUtc="2024-05-23T13:45:00Z">
        <w:r w:rsidR="00A83BAD">
          <w:rPr>
            <w:rFonts w:ascii="Times New Roman" w:hAnsi="Times New Roman" w:cs="Times New Roman"/>
            <w:sz w:val="24"/>
            <w:szCs w:val="24"/>
          </w:rPr>
          <w:t>its</w:t>
        </w:r>
      </w:ins>
      <w:r w:rsidRPr="005A5FE6">
        <w:rPr>
          <w:rFonts w:ascii="Times New Roman" w:hAnsi="Times New Roman" w:cs="Times New Roman"/>
          <w:sz w:val="24"/>
          <w:szCs w:val="24"/>
        </w:rPr>
        <w:t xml:space="preserve"> </w:t>
      </w:r>
      <w:ins w:id="694" w:author="Caitlin Jeffrey" w:date="2024-05-23T09:42:00Z" w16du:dateUtc="2024-05-23T13:42:00Z">
        <w:r w:rsidR="005C7AB4">
          <w:rPr>
            <w:rFonts w:ascii="Times New Roman" w:hAnsi="Times New Roman" w:cs="Times New Roman"/>
            <w:sz w:val="24"/>
            <w:szCs w:val="24"/>
          </w:rPr>
          <w:t>effect on SCC</w:t>
        </w:r>
        <w:r w:rsidR="005C7AB4"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and interaction with the host.</w:t>
      </w:r>
      <w:ins w:id="695" w:author="Caitlin Jeffrey" w:date="2024-05-23T09:46:00Z" w16du:dateUtc="2024-05-23T13:46:00Z">
        <w:r w:rsidR="00A6786B">
          <w:rPr>
            <w:rFonts w:ascii="Times New Roman" w:hAnsi="Times New Roman" w:cs="Times New Roman"/>
            <w:sz w:val="24"/>
            <w:szCs w:val="24"/>
          </w:rPr>
          <w:t xml:space="preserve"> </w:t>
        </w:r>
        <w:r w:rsidR="00A6786B" w:rsidRPr="00D97141">
          <w:rPr>
            <w:rFonts w:ascii="Times New Roman" w:hAnsi="Times New Roman" w:cs="Times New Roman"/>
            <w:sz w:val="24"/>
            <w:szCs w:val="24"/>
            <w:highlight w:val="cyan"/>
            <w:rPrChange w:id="696" w:author="Caitlin Jeffrey" w:date="2024-05-23T09:52:00Z" w16du:dateUtc="2024-05-23T13:52:00Z">
              <w:rPr>
                <w:rFonts w:ascii="Times New Roman" w:hAnsi="Times New Roman" w:cs="Times New Roman"/>
                <w:sz w:val="24"/>
                <w:szCs w:val="24"/>
              </w:rPr>
            </w:rPrChange>
          </w:rPr>
          <w:t>For example, it is unknown if the dominant</w:t>
        </w:r>
      </w:ins>
      <w:r w:rsidRPr="00D97141">
        <w:rPr>
          <w:rFonts w:ascii="Times New Roman" w:hAnsi="Times New Roman" w:cs="Times New Roman"/>
          <w:sz w:val="24"/>
          <w:szCs w:val="24"/>
          <w:highlight w:val="cyan"/>
          <w:rPrChange w:id="697" w:author="Caitlin Jeffrey" w:date="2024-05-23T09:52:00Z" w16du:dateUtc="2024-05-23T13:52:00Z">
            <w:rPr>
              <w:rFonts w:ascii="Times New Roman" w:hAnsi="Times New Roman" w:cs="Times New Roman"/>
              <w:sz w:val="24"/>
              <w:szCs w:val="24"/>
            </w:rPr>
          </w:rPrChange>
        </w:rPr>
        <w:t xml:space="preserve"> </w:t>
      </w:r>
      <w:ins w:id="698" w:author="Caitlin Jeffrey" w:date="2024-05-23T09:46:00Z" w16du:dateUtc="2024-05-23T13:46:00Z">
        <w:r w:rsidR="00A6786B" w:rsidRPr="00D97141">
          <w:rPr>
            <w:rFonts w:ascii="Times New Roman" w:hAnsi="Times New Roman" w:cs="Times New Roman"/>
            <w:i/>
            <w:iCs/>
            <w:sz w:val="24"/>
            <w:szCs w:val="24"/>
            <w:highlight w:val="cyan"/>
            <w:rPrChange w:id="699" w:author="Caitlin Jeffrey" w:date="2024-05-23T09:52:00Z" w16du:dateUtc="2024-05-23T13:52:00Z">
              <w:rPr>
                <w:rFonts w:ascii="Times New Roman" w:hAnsi="Times New Roman" w:cs="Times New Roman"/>
                <w:i/>
                <w:iCs/>
                <w:sz w:val="24"/>
                <w:szCs w:val="24"/>
              </w:rPr>
            </w:rPrChange>
          </w:rPr>
          <w:t xml:space="preserve">S. chromogenes </w:t>
        </w:r>
        <w:r w:rsidR="00A6786B" w:rsidRPr="00D97141">
          <w:rPr>
            <w:rFonts w:ascii="Times New Roman" w:hAnsi="Times New Roman" w:cs="Times New Roman"/>
            <w:sz w:val="24"/>
            <w:szCs w:val="24"/>
            <w:highlight w:val="cyan"/>
            <w:rPrChange w:id="700" w:author="Caitlin Jeffrey" w:date="2024-05-23T09:52:00Z" w16du:dateUtc="2024-05-23T13:52:00Z">
              <w:rPr>
                <w:rFonts w:ascii="Times New Roman" w:hAnsi="Times New Roman" w:cs="Times New Roman"/>
                <w:sz w:val="24"/>
                <w:szCs w:val="24"/>
              </w:rPr>
            </w:rPrChange>
          </w:rPr>
          <w:t xml:space="preserve">strains differ between conventional and organic herds. </w:t>
        </w:r>
      </w:ins>
      <w:del w:id="701" w:author="Caitlin Jeffrey" w:date="2024-05-23T09:47:00Z" w16du:dateUtc="2024-05-23T13:47:00Z">
        <w:r w:rsidRPr="00D97141" w:rsidDel="00634B8F">
          <w:rPr>
            <w:rFonts w:ascii="Times New Roman" w:hAnsi="Times New Roman" w:cs="Times New Roman"/>
            <w:sz w:val="24"/>
            <w:szCs w:val="24"/>
            <w:highlight w:val="cyan"/>
            <w:rPrChange w:id="702" w:author="Caitlin Jeffrey" w:date="2024-05-23T09:52:00Z" w16du:dateUtc="2024-05-23T13:52:00Z">
              <w:rPr>
                <w:rFonts w:ascii="Times New Roman" w:hAnsi="Times New Roman" w:cs="Times New Roman"/>
                <w:sz w:val="24"/>
                <w:szCs w:val="24"/>
              </w:rPr>
            </w:rPrChange>
          </w:rPr>
          <w:delText>Again</w:delText>
        </w:r>
      </w:del>
      <w:ins w:id="703" w:author="Caitlin Jeffrey" w:date="2024-05-23T09:47:00Z" w16du:dateUtc="2024-05-23T13:47:00Z">
        <w:r w:rsidR="004A4669" w:rsidRPr="00D97141">
          <w:rPr>
            <w:rFonts w:ascii="Times New Roman" w:hAnsi="Times New Roman" w:cs="Times New Roman"/>
            <w:sz w:val="24"/>
            <w:szCs w:val="24"/>
            <w:highlight w:val="cyan"/>
            <w:rPrChange w:id="704" w:author="Caitlin Jeffrey" w:date="2024-05-23T09:52:00Z" w16du:dateUtc="2024-05-23T13:52:00Z">
              <w:rPr>
                <w:rFonts w:ascii="Times New Roman" w:hAnsi="Times New Roman" w:cs="Times New Roman"/>
                <w:sz w:val="24"/>
                <w:szCs w:val="24"/>
              </w:rPr>
            </w:rPrChange>
          </w:rPr>
          <w:t>Although we did</w:t>
        </w:r>
      </w:ins>
      <w:ins w:id="705" w:author="Caitlin Jeffrey" w:date="2024-05-23T09:48:00Z" w16du:dateUtc="2024-05-23T13:48:00Z">
        <w:r w:rsidR="004A4669" w:rsidRPr="00D97141">
          <w:rPr>
            <w:rFonts w:ascii="Times New Roman" w:hAnsi="Times New Roman" w:cs="Times New Roman"/>
            <w:sz w:val="24"/>
            <w:szCs w:val="24"/>
            <w:highlight w:val="cyan"/>
            <w:rPrChange w:id="706" w:author="Caitlin Jeffrey" w:date="2024-05-23T09:52:00Z" w16du:dateUtc="2024-05-23T13:52:00Z">
              <w:rPr>
                <w:rFonts w:ascii="Times New Roman" w:hAnsi="Times New Roman" w:cs="Times New Roman"/>
                <w:sz w:val="24"/>
                <w:szCs w:val="24"/>
              </w:rPr>
            </w:rPrChange>
          </w:rPr>
          <w:t xml:space="preserve"> not test this specific hypothesis</w:t>
        </w:r>
      </w:ins>
      <w:r w:rsidRPr="00D97141">
        <w:rPr>
          <w:rFonts w:ascii="Times New Roman" w:hAnsi="Times New Roman" w:cs="Times New Roman"/>
          <w:sz w:val="24"/>
          <w:szCs w:val="24"/>
          <w:highlight w:val="cyan"/>
          <w:rPrChange w:id="707" w:author="Caitlin Jeffrey" w:date="2024-05-23T09:52:00Z" w16du:dateUtc="2024-05-23T13:52:00Z">
            <w:rPr>
              <w:rFonts w:ascii="Times New Roman" w:hAnsi="Times New Roman" w:cs="Times New Roman"/>
              <w:sz w:val="24"/>
              <w:szCs w:val="24"/>
            </w:rPr>
          </w:rPrChange>
        </w:rPr>
        <w:t xml:space="preserve">, we found </w:t>
      </w:r>
      <w:del w:id="708" w:author="Caitlin Jeffrey" w:date="2024-05-23T09:47:00Z" w16du:dateUtc="2024-05-23T13:47:00Z">
        <w:r w:rsidRPr="00D97141" w:rsidDel="00634B8F">
          <w:rPr>
            <w:rFonts w:ascii="Times New Roman" w:hAnsi="Times New Roman" w:cs="Times New Roman"/>
            <w:sz w:val="24"/>
            <w:szCs w:val="24"/>
            <w:highlight w:val="cyan"/>
            <w:rPrChange w:id="709" w:author="Caitlin Jeffrey" w:date="2024-05-23T09:52:00Z" w16du:dateUtc="2024-05-23T13:52:00Z">
              <w:rPr>
                <w:rFonts w:ascii="Times New Roman" w:hAnsi="Times New Roman" w:cs="Times New Roman"/>
                <w:sz w:val="24"/>
                <w:szCs w:val="24"/>
              </w:rPr>
            </w:rPrChange>
          </w:rPr>
          <w:delText>this not to be the case;</w:delText>
        </w:r>
      </w:del>
      <w:ins w:id="710" w:author="Caitlin Jeffrey" w:date="2024-05-23T09:47:00Z" w16du:dateUtc="2024-05-23T13:47:00Z">
        <w:r w:rsidR="00634B8F" w:rsidRPr="00D97141">
          <w:rPr>
            <w:rFonts w:ascii="Times New Roman" w:hAnsi="Times New Roman" w:cs="Times New Roman"/>
            <w:sz w:val="24"/>
            <w:szCs w:val="24"/>
            <w:highlight w:val="cyan"/>
            <w:rPrChange w:id="711" w:author="Caitlin Jeffrey" w:date="2024-05-23T09:52:00Z" w16du:dateUtc="2024-05-23T13:52:00Z">
              <w:rPr>
                <w:rFonts w:ascii="Times New Roman" w:hAnsi="Times New Roman" w:cs="Times New Roman"/>
                <w:sz w:val="24"/>
                <w:szCs w:val="24"/>
              </w:rPr>
            </w:rPrChange>
          </w:rPr>
          <w:t>no evidence of this in the current study</w:t>
        </w:r>
      </w:ins>
      <w:ins w:id="712" w:author="Caitlin Jeffrey" w:date="2024-05-23T09:48:00Z" w16du:dateUtc="2024-05-23T13:48:00Z">
        <w:r w:rsidR="004A4669" w:rsidRPr="00D97141">
          <w:rPr>
            <w:rFonts w:ascii="Times New Roman" w:hAnsi="Times New Roman" w:cs="Times New Roman"/>
            <w:sz w:val="24"/>
            <w:szCs w:val="24"/>
            <w:highlight w:val="cyan"/>
            <w:rPrChange w:id="713" w:author="Caitlin Jeffrey" w:date="2024-05-23T09:52:00Z" w16du:dateUtc="2024-05-23T13:52:00Z">
              <w:rPr>
                <w:rFonts w:ascii="Times New Roman" w:hAnsi="Times New Roman" w:cs="Times New Roman"/>
                <w:sz w:val="24"/>
                <w:szCs w:val="24"/>
              </w:rPr>
            </w:rPrChange>
          </w:rPr>
          <w:t xml:space="preserve">. </w:t>
        </w:r>
      </w:ins>
      <w:del w:id="714" w:author="Caitlin Jeffrey" w:date="2024-05-23T09:48:00Z" w16du:dateUtc="2024-05-23T13:48:00Z">
        <w:r w:rsidRPr="00D97141" w:rsidDel="004A4669">
          <w:rPr>
            <w:rFonts w:ascii="Times New Roman" w:hAnsi="Times New Roman" w:cs="Times New Roman"/>
            <w:sz w:val="24"/>
            <w:szCs w:val="24"/>
            <w:highlight w:val="cyan"/>
            <w:rPrChange w:id="715" w:author="Caitlin Jeffrey" w:date="2024-05-23T09:52:00Z" w16du:dateUtc="2024-05-23T13:52:00Z">
              <w:rPr>
                <w:rFonts w:ascii="Times New Roman" w:hAnsi="Times New Roman" w:cs="Times New Roman"/>
                <w:sz w:val="24"/>
                <w:szCs w:val="24"/>
              </w:rPr>
            </w:rPrChange>
          </w:rPr>
          <w:delText xml:space="preserve"> </w:delText>
        </w:r>
      </w:del>
      <w:ins w:id="716" w:author="Caitlin Jeffrey" w:date="2024-05-23T09:48:00Z" w16du:dateUtc="2024-05-23T13:48:00Z">
        <w:r w:rsidR="004A4669" w:rsidRPr="00D97141">
          <w:rPr>
            <w:rFonts w:ascii="Times New Roman" w:hAnsi="Times New Roman" w:cs="Times New Roman"/>
            <w:sz w:val="24"/>
            <w:szCs w:val="24"/>
            <w:highlight w:val="cyan"/>
            <w:rPrChange w:id="717" w:author="Caitlin Jeffrey" w:date="2024-05-23T09:52:00Z" w16du:dateUtc="2024-05-23T13:52:00Z">
              <w:rPr>
                <w:rFonts w:ascii="Times New Roman" w:hAnsi="Times New Roman" w:cs="Times New Roman"/>
                <w:sz w:val="24"/>
                <w:szCs w:val="24"/>
              </w:rPr>
            </w:rPrChange>
          </w:rPr>
          <w:t>S</w:t>
        </w:r>
      </w:ins>
      <w:del w:id="718" w:author="Caitlin Jeffrey" w:date="2024-05-23T09:48:00Z" w16du:dateUtc="2024-05-23T13:48:00Z">
        <w:r w:rsidRPr="00D97141" w:rsidDel="004A4669">
          <w:rPr>
            <w:rFonts w:ascii="Times New Roman" w:hAnsi="Times New Roman" w:cs="Times New Roman"/>
            <w:sz w:val="24"/>
            <w:szCs w:val="24"/>
            <w:highlight w:val="cyan"/>
            <w:rPrChange w:id="719" w:author="Caitlin Jeffrey" w:date="2024-05-23T09:52:00Z" w16du:dateUtc="2024-05-23T13:52:00Z">
              <w:rPr>
                <w:rFonts w:ascii="Times New Roman" w:hAnsi="Times New Roman" w:cs="Times New Roman"/>
                <w:sz w:val="24"/>
                <w:szCs w:val="24"/>
              </w:rPr>
            </w:rPrChange>
          </w:rPr>
          <w:delText>s</w:delText>
        </w:r>
      </w:del>
      <w:r w:rsidRPr="00D97141">
        <w:rPr>
          <w:rFonts w:ascii="Times New Roman" w:hAnsi="Times New Roman" w:cs="Times New Roman"/>
          <w:sz w:val="24"/>
          <w:szCs w:val="24"/>
          <w:highlight w:val="cyan"/>
          <w:rPrChange w:id="720" w:author="Caitlin Jeffrey" w:date="2024-05-23T09:52:00Z" w16du:dateUtc="2024-05-23T13:52:00Z">
            <w:rPr>
              <w:rFonts w:ascii="Times New Roman" w:hAnsi="Times New Roman" w:cs="Times New Roman"/>
              <w:sz w:val="24"/>
              <w:szCs w:val="24"/>
            </w:rPr>
          </w:rPrChange>
        </w:rPr>
        <w:t xml:space="preserve">imilar to previous work describing the effect of different </w:t>
      </w:r>
      <w:r w:rsidRPr="00D97141">
        <w:rPr>
          <w:rFonts w:ascii="Times New Roman" w:hAnsi="Times New Roman" w:cs="Times New Roman"/>
          <w:i/>
          <w:iCs/>
          <w:sz w:val="24"/>
          <w:szCs w:val="24"/>
          <w:highlight w:val="cyan"/>
          <w:rPrChange w:id="721" w:author="Caitlin Jeffrey" w:date="2024-05-23T09:52:00Z" w16du:dateUtc="2024-05-23T13:52:00Z">
            <w:rPr>
              <w:rFonts w:ascii="Times New Roman" w:hAnsi="Times New Roman" w:cs="Times New Roman"/>
              <w:i/>
              <w:iCs/>
              <w:sz w:val="24"/>
              <w:szCs w:val="24"/>
            </w:rPr>
          </w:rPrChange>
        </w:rPr>
        <w:t>Staph.</w:t>
      </w:r>
      <w:r w:rsidRPr="00D97141">
        <w:rPr>
          <w:rFonts w:ascii="Times New Roman" w:hAnsi="Times New Roman" w:cs="Times New Roman"/>
          <w:sz w:val="24"/>
          <w:szCs w:val="24"/>
          <w:highlight w:val="cyan"/>
          <w:rPrChange w:id="722" w:author="Caitlin Jeffrey" w:date="2024-05-23T09:52:00Z" w16du:dateUtc="2024-05-23T13:52:00Z">
            <w:rPr>
              <w:rFonts w:ascii="Times New Roman" w:hAnsi="Times New Roman" w:cs="Times New Roman"/>
              <w:sz w:val="24"/>
              <w:szCs w:val="24"/>
            </w:rPr>
          </w:rPrChange>
        </w:rPr>
        <w:t xml:space="preserve"> species on quarter SCC (using isolates from multiple herds and genotypic methods or MALDI-TOF for identification), most of the </w:t>
      </w:r>
      <w:del w:id="723" w:author="Caitlin Jeffrey" w:date="2024-05-22T11:45:00Z" w16du:dateUtc="2024-05-22T15:45:00Z">
        <w:r w:rsidRPr="00D97141" w:rsidDel="00833730">
          <w:rPr>
            <w:rFonts w:ascii="Times New Roman" w:hAnsi="Times New Roman" w:cs="Times New Roman"/>
            <w:sz w:val="24"/>
            <w:szCs w:val="24"/>
            <w:highlight w:val="cyan"/>
            <w:rPrChange w:id="724" w:author="Caitlin Jeffrey" w:date="2024-05-23T09:52:00Z" w16du:dateUtc="2024-05-23T13:52:00Z">
              <w:rPr>
                <w:rFonts w:ascii="Times New Roman" w:hAnsi="Times New Roman" w:cs="Times New Roman"/>
                <w:sz w:val="24"/>
                <w:szCs w:val="24"/>
              </w:rPr>
            </w:rPrChange>
          </w:rPr>
          <w:delText>commonly-found</w:delText>
        </w:r>
      </w:del>
      <w:ins w:id="725" w:author="Caitlin Jeffrey" w:date="2024-05-23T08:45:00Z" w16du:dateUtc="2024-05-23T12:45:00Z">
        <w:r w:rsidR="00793CD9" w:rsidRPr="00D97141">
          <w:rPr>
            <w:rFonts w:ascii="Times New Roman" w:hAnsi="Times New Roman" w:cs="Times New Roman"/>
            <w:sz w:val="24"/>
            <w:szCs w:val="24"/>
            <w:highlight w:val="cyan"/>
            <w:rPrChange w:id="726" w:author="Caitlin Jeffrey" w:date="2024-05-23T09:52:00Z" w16du:dateUtc="2024-05-23T13:52:00Z">
              <w:rPr>
                <w:rFonts w:ascii="Times New Roman" w:hAnsi="Times New Roman" w:cs="Times New Roman"/>
                <w:sz w:val="24"/>
                <w:szCs w:val="24"/>
              </w:rPr>
            </w:rPrChange>
          </w:rPr>
          <w:t>frequently</w:t>
        </w:r>
      </w:ins>
      <w:ins w:id="727" w:author="Caitlin Jeffrey" w:date="2024-05-22T11:45:00Z" w16du:dateUtc="2024-05-22T15:45:00Z">
        <w:r w:rsidR="00833730" w:rsidRPr="00D97141">
          <w:rPr>
            <w:rFonts w:ascii="Times New Roman" w:hAnsi="Times New Roman" w:cs="Times New Roman"/>
            <w:sz w:val="24"/>
            <w:szCs w:val="24"/>
            <w:highlight w:val="cyan"/>
            <w:rPrChange w:id="728" w:author="Caitlin Jeffrey" w:date="2024-05-23T09:52:00Z" w16du:dateUtc="2024-05-23T13:52:00Z">
              <w:rPr>
                <w:rFonts w:ascii="Times New Roman" w:hAnsi="Times New Roman" w:cs="Times New Roman"/>
                <w:sz w:val="24"/>
                <w:szCs w:val="24"/>
              </w:rPr>
            </w:rPrChange>
          </w:rPr>
          <w:t xml:space="preserve"> found</w:t>
        </w:r>
      </w:ins>
      <w:r w:rsidRPr="00D97141">
        <w:rPr>
          <w:rFonts w:ascii="Times New Roman" w:hAnsi="Times New Roman" w:cs="Times New Roman"/>
          <w:sz w:val="24"/>
          <w:szCs w:val="24"/>
          <w:highlight w:val="cyan"/>
          <w:rPrChange w:id="729" w:author="Caitlin Jeffrey" w:date="2024-05-23T09:52:00Z" w16du:dateUtc="2024-05-23T13:52:00Z">
            <w:rPr>
              <w:rFonts w:ascii="Times New Roman" w:hAnsi="Times New Roman" w:cs="Times New Roman"/>
              <w:sz w:val="24"/>
              <w:szCs w:val="24"/>
            </w:rPr>
          </w:rPrChange>
        </w:rPr>
        <w:t xml:space="preserve"> species from this population of organic dairy farms increased qSCC above that of culture negative quarters.</w:t>
      </w:r>
      <w:ins w:id="730" w:author="Caitlin Jeffrey" w:date="2024-05-23T09:49:00Z" w16du:dateUtc="2024-05-23T13:49:00Z">
        <w:r w:rsidR="00B0033E" w:rsidRPr="00D97141">
          <w:rPr>
            <w:rFonts w:ascii="Times New Roman" w:hAnsi="Times New Roman" w:cs="Times New Roman"/>
            <w:sz w:val="24"/>
            <w:szCs w:val="24"/>
            <w:highlight w:val="cyan"/>
            <w:rPrChange w:id="731" w:author="Caitlin Jeffrey" w:date="2024-05-23T09:52:00Z" w16du:dateUtc="2024-05-23T13:52:00Z">
              <w:rPr>
                <w:rFonts w:ascii="Times New Roman" w:hAnsi="Times New Roman" w:cs="Times New Roman"/>
                <w:sz w:val="24"/>
                <w:szCs w:val="24"/>
              </w:rPr>
            </w:rPrChange>
          </w:rPr>
          <w:t xml:space="preserve"> Unfortunately, differences in study design prevent direct comparison of species-level effect on SCC</w:t>
        </w:r>
      </w:ins>
      <w:ins w:id="732" w:author="Caitlin Jeffrey" w:date="2024-05-23T09:50:00Z" w16du:dateUtc="2024-05-23T13:50:00Z">
        <w:r w:rsidR="00A66DCF" w:rsidRPr="00D97141">
          <w:rPr>
            <w:rFonts w:ascii="Times New Roman" w:hAnsi="Times New Roman" w:cs="Times New Roman"/>
            <w:sz w:val="24"/>
            <w:szCs w:val="24"/>
            <w:highlight w:val="cyan"/>
            <w:rPrChange w:id="733" w:author="Caitlin Jeffrey" w:date="2024-05-23T09:52:00Z" w16du:dateUtc="2024-05-23T13:52:00Z">
              <w:rPr>
                <w:rFonts w:ascii="Times New Roman" w:hAnsi="Times New Roman" w:cs="Times New Roman"/>
                <w:sz w:val="24"/>
                <w:szCs w:val="24"/>
              </w:rPr>
            </w:rPrChange>
          </w:rPr>
          <w:t xml:space="preserve"> across publications</w:t>
        </w:r>
        <w:r w:rsidR="009E6EDF" w:rsidRPr="00D97141">
          <w:rPr>
            <w:rFonts w:ascii="Times New Roman" w:hAnsi="Times New Roman" w:cs="Times New Roman"/>
            <w:sz w:val="24"/>
            <w:szCs w:val="24"/>
            <w:highlight w:val="cyan"/>
            <w:rPrChange w:id="734" w:author="Caitlin Jeffrey" w:date="2024-05-23T09:52:00Z" w16du:dateUtc="2024-05-23T13:52:00Z">
              <w:rPr>
                <w:rFonts w:ascii="Times New Roman" w:hAnsi="Times New Roman" w:cs="Times New Roman"/>
                <w:sz w:val="24"/>
                <w:szCs w:val="24"/>
              </w:rPr>
            </w:rPrChange>
          </w:rPr>
          <w:t>, some general trends are observed</w:t>
        </w:r>
      </w:ins>
      <w:ins w:id="735" w:author="Caitlin Jeffrey" w:date="2024-05-23T09:49:00Z" w16du:dateUtc="2024-05-23T13:49:00Z">
        <w:r w:rsidR="00B0033E" w:rsidRPr="00D97141">
          <w:rPr>
            <w:rFonts w:ascii="Times New Roman" w:hAnsi="Times New Roman" w:cs="Times New Roman"/>
            <w:sz w:val="24"/>
            <w:szCs w:val="24"/>
            <w:highlight w:val="cyan"/>
            <w:rPrChange w:id="736" w:author="Caitlin Jeffrey" w:date="2024-05-23T09:52:00Z" w16du:dateUtc="2024-05-23T13:52:00Z">
              <w:rPr>
                <w:rFonts w:ascii="Times New Roman" w:hAnsi="Times New Roman" w:cs="Times New Roman"/>
                <w:sz w:val="24"/>
                <w:szCs w:val="24"/>
              </w:rPr>
            </w:rPrChange>
          </w:rPr>
          <w:t>.</w:t>
        </w:r>
      </w:ins>
      <w:r w:rsidRPr="005A5FE6">
        <w:rPr>
          <w:rFonts w:ascii="Times New Roman" w:hAnsi="Times New Roman" w:cs="Times New Roman"/>
          <w:sz w:val="24"/>
          <w:szCs w:val="24"/>
        </w:rPr>
        <w:t xml:space="preserve"> Fry et al. (2014) also found </w:t>
      </w:r>
      <w:r w:rsidRPr="005A5FE6">
        <w:rPr>
          <w:rFonts w:ascii="Times New Roman" w:hAnsi="Times New Roman" w:cs="Times New Roman"/>
          <w:i/>
          <w:iCs/>
          <w:sz w:val="24"/>
          <w:szCs w:val="24"/>
        </w:rPr>
        <w:t xml:space="preserve">S. chromogenes, S. simulans, S. xylosus, S. haemolyticus, S. warneri,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hyicus</w:t>
      </w:r>
      <w:r w:rsidRPr="005A5FE6">
        <w:rPr>
          <w:rFonts w:ascii="Times New Roman" w:hAnsi="Times New Roman" w:cs="Times New Roman"/>
          <w:sz w:val="24"/>
          <w:szCs w:val="24"/>
        </w:rPr>
        <w:t xml:space="preserve"> had a higher </w:t>
      </w:r>
      <w:r w:rsidRPr="005A5FE6">
        <w:rPr>
          <w:rFonts w:ascii="Times New Roman" w:hAnsi="Times New Roman" w:cs="Times New Roman"/>
          <w:sz w:val="24"/>
          <w:szCs w:val="24"/>
        </w:rPr>
        <w:lastRenderedPageBreak/>
        <w:t xml:space="preserve">quarter SCC than negative control quarters, as well as </w:t>
      </w:r>
      <w:r w:rsidRPr="005A5FE6">
        <w:rPr>
          <w:rFonts w:ascii="Times New Roman" w:hAnsi="Times New Roman" w:cs="Times New Roman"/>
          <w:i/>
          <w:iCs/>
          <w:sz w:val="24"/>
          <w:szCs w:val="24"/>
        </w:rPr>
        <w:t xml:space="preserve">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epidermidis,</w:t>
      </w:r>
      <w:r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quartermilk samples collected by the Canadian Bovine Mastitis and Milk Quality Research Network, described by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This larger study also found the same six NAS species increased quarter SCC above that of culture negative quarters, as well as other staphylococci species included in the current study (</w:t>
      </w:r>
      <w:r w:rsidRPr="005A5FE6">
        <w:rPr>
          <w:rFonts w:ascii="Times New Roman" w:hAnsi="Times New Roman" w:cs="Times New Roman"/>
          <w:i/>
          <w:iCs/>
          <w:sz w:val="24"/>
          <w:szCs w:val="24"/>
        </w:rPr>
        <w:t>S. aureus, S. agnetis</w:t>
      </w:r>
      <w:r w:rsidRPr="005A5FE6">
        <w:rPr>
          <w:rFonts w:ascii="Times New Roman" w:hAnsi="Times New Roman" w:cs="Times New Roman"/>
          <w:sz w:val="24"/>
          <w:szCs w:val="24"/>
        </w:rPr>
        <w:t xml:space="preserve">). While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found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to elevate quarter SCC above that of negative quarters, the current study did not. Of the 17 NAS species they included,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had the second lowest quarter SCC (40,800 cells/mL); the only species with a lower qSCC was </w:t>
      </w:r>
      <w:r w:rsidRPr="005A5FE6">
        <w:rPr>
          <w:rFonts w:ascii="Times New Roman" w:hAnsi="Times New Roman" w:cs="Times New Roman"/>
          <w:i/>
          <w:iCs/>
          <w:sz w:val="24"/>
          <w:szCs w:val="24"/>
        </w:rPr>
        <w:t>S. hominis</w:t>
      </w:r>
      <w:r w:rsidRPr="005A5FE6">
        <w:rPr>
          <w:rFonts w:ascii="Times New Roman" w:hAnsi="Times New Roman" w:cs="Times New Roman"/>
          <w:sz w:val="24"/>
          <w:szCs w:val="24"/>
        </w:rPr>
        <w:t xml:space="preserve">, which did not differ from culture negative quarters (33,300 cells/mL). </w:t>
      </w:r>
      <w:commentRangeStart w:id="737"/>
      <w:del w:id="738" w:author="Caitlin Jeffrey" w:date="2024-05-21T14:38:00Z" w16du:dateUtc="2024-05-21T18:38:00Z">
        <w:r w:rsidRPr="005A5FE6" w:rsidDel="00951778">
          <w:rPr>
            <w:rFonts w:ascii="Times New Roman" w:hAnsi="Times New Roman" w:cs="Times New Roman"/>
            <w:sz w:val="24"/>
            <w:szCs w:val="24"/>
          </w:rPr>
          <w:delText xml:space="preserve">It may be that overall qSCC for culture negative quarters in the current study was higher than that of Condas et al., </w:delText>
        </w:r>
        <w:commentRangeEnd w:id="737"/>
        <w:r w:rsidDel="00951778">
          <w:rPr>
            <w:rStyle w:val="CommentReference"/>
          </w:rPr>
          <w:commentReference w:id="737"/>
        </w:r>
        <w:r w:rsidRPr="005A5FE6" w:rsidDel="00951778">
          <w:rPr>
            <w:rFonts w:ascii="Times New Roman" w:hAnsi="Times New Roman" w:cs="Times New Roman"/>
            <w:sz w:val="24"/>
            <w:szCs w:val="24"/>
          </w:rPr>
          <w:delText xml:space="preserve">which could preclude finding a relatively small difference in SCC between the two groups. </w:delText>
        </w:r>
      </w:del>
      <w:r w:rsidRPr="005A5FE6">
        <w:rPr>
          <w:rFonts w:ascii="Times New Roman" w:hAnsi="Times New Roman" w:cs="Times New Roman"/>
          <w:sz w:val="24"/>
          <w:szCs w:val="24"/>
        </w:rPr>
        <w:t xml:space="preserve">In the Canadian study, </w:t>
      </w:r>
      <w:r w:rsidRPr="005A5FE6">
        <w:rPr>
          <w:rFonts w:ascii="Times New Roman" w:hAnsi="Times New Roman" w:cs="Times New Roman"/>
          <w:i/>
          <w:iCs/>
          <w:sz w:val="24"/>
          <w:szCs w:val="24"/>
        </w:rPr>
        <w:t xml:space="preserve">S. succinus, S. saprophyticus, S. epidermidis, S. cohnii, M. sciuri, S. </w:t>
      </w:r>
      <w:proofErr w:type="spellStart"/>
      <w:r w:rsidRPr="005A5FE6">
        <w:rPr>
          <w:rFonts w:ascii="Times New Roman" w:hAnsi="Times New Roman" w:cs="Times New Roman"/>
          <w:i/>
          <w:iCs/>
          <w:sz w:val="24"/>
          <w:szCs w:val="24"/>
        </w:rPr>
        <w:t>gallinarum</w:t>
      </w:r>
      <w:proofErr w:type="spellEnd"/>
      <w:r w:rsidRPr="005A5FE6">
        <w:rPr>
          <w:rFonts w:ascii="Times New Roman" w:hAnsi="Times New Roman" w:cs="Times New Roman"/>
          <w:i/>
          <w:iCs/>
          <w:sz w:val="24"/>
          <w:szCs w:val="24"/>
        </w:rPr>
        <w:t xml:space="preserve">, 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were also found to increase quarter SCC above that of negative control quarters; with the exception of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was more limited, they also found that IMI due to </w:t>
      </w:r>
      <w:r w:rsidRPr="005A5FE6">
        <w:rPr>
          <w:rFonts w:ascii="Times New Roman" w:hAnsi="Times New Roman" w:cs="Times New Roman"/>
          <w:i/>
          <w:iCs/>
          <w:sz w:val="24"/>
          <w:szCs w:val="24"/>
        </w:rPr>
        <w:t xml:space="preserve">S. aureus, S. chromogenes, S. xylosus,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simulans </w:t>
      </w:r>
      <w:r w:rsidRPr="005A5FE6">
        <w:rPr>
          <w:rFonts w:ascii="Times New Roman" w:hAnsi="Times New Roman" w:cs="Times New Roman"/>
          <w:sz w:val="24"/>
          <w:szCs w:val="24"/>
        </w:rPr>
        <w:t xml:space="preserve">resulted in </w:t>
      </w:r>
      <w:r w:rsidRPr="005A5FE6">
        <w:rPr>
          <w:rFonts w:ascii="Times New Roman" w:hAnsi="Times New Roman" w:cs="Times New Roman"/>
          <w:sz w:val="24"/>
          <w:szCs w:val="24"/>
          <w:bdr w:val="none" w:sz="0" w:space="0" w:color="auto" w:frame="1"/>
          <w:shd w:val="clear" w:color="auto" w:fill="FFFFFF"/>
        </w:rPr>
        <w:t>a higher SCC than noninfected quarters. One species not previously compared to negative quarters in these aforementioned studies is</w:t>
      </w:r>
      <w:r w:rsidRPr="005A5FE6">
        <w:rPr>
          <w:rFonts w:ascii="Times New Roman" w:hAnsi="Times New Roman" w:cs="Times New Roman"/>
          <w:i/>
          <w:iCs/>
          <w:sz w:val="24"/>
          <w:szCs w:val="24"/>
          <w:bdr w:val="none" w:sz="0" w:space="0" w:color="auto" w:frame="1"/>
          <w:shd w:val="clear" w:color="auto" w:fill="FFFFFF"/>
        </w:rPr>
        <w:t xml:space="preserve"> S. devriesei,</w:t>
      </w:r>
      <w:r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negative control quarters. Although the effects on quarter SCC for </w:t>
      </w:r>
      <w:r w:rsidRPr="005A5FE6">
        <w:rPr>
          <w:rFonts w:ascii="Times New Roman" w:hAnsi="Times New Roman" w:cs="Times New Roman"/>
          <w:i/>
          <w:iCs/>
          <w:sz w:val="24"/>
          <w:szCs w:val="24"/>
          <w:bdr w:val="none" w:sz="0" w:space="0" w:color="auto" w:frame="1"/>
          <w:shd w:val="clear" w:color="auto" w:fill="FFFFFF"/>
        </w:rPr>
        <w:t>Staph.</w:t>
      </w:r>
      <w:r w:rsidRPr="005A5FE6">
        <w:rPr>
          <w:rFonts w:ascii="Times New Roman" w:hAnsi="Times New Roman" w:cs="Times New Roman"/>
          <w:sz w:val="24"/>
          <w:szCs w:val="24"/>
          <w:bdr w:val="none" w:sz="0" w:space="0" w:color="auto" w:frame="1"/>
          <w:shd w:val="clear" w:color="auto" w:fill="FFFFFF"/>
        </w:rPr>
        <w:t xml:space="preserve"> species on these organic dairies is similar to those previously described on conventional farms, the potential exists for f</w:t>
      </w:r>
      <w:r w:rsidRPr="005A5FE6">
        <w:rPr>
          <w:rFonts w:ascii="Times New Roman" w:hAnsi="Times New Roman" w:cs="Times New Roman"/>
          <w:sz w:val="24"/>
          <w:szCs w:val="24"/>
        </w:rPr>
        <w:t xml:space="preserve">uture work </w:t>
      </w:r>
      <w:r w:rsidRPr="005A5FE6">
        <w:rPr>
          <w:rFonts w:ascii="Times New Roman" w:hAnsi="Times New Roman" w:cs="Times New Roman"/>
          <w:sz w:val="24"/>
          <w:szCs w:val="24"/>
        </w:rPr>
        <w:lastRenderedPageBreak/>
        <w:t>comparing virulence factors and antibiotic resistance determinants of NASM isolates causing IMI on conventional vs. organic dairy farms.</w:t>
      </w:r>
    </w:p>
    <w:p w14:paraId="273E6B72" w14:textId="1DB65FEB"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respectively)</w:t>
      </w:r>
      <w:ins w:id="739" w:author="Caitlin Jeffrey" w:date="2024-05-23T10:08:00Z" w16du:dateUtc="2024-05-23T14:08:00Z">
        <w:r w:rsidR="00B9751D">
          <w:rPr>
            <w:rFonts w:ascii="Times New Roman" w:hAnsi="Times New Roman" w:cs="Times New Roman"/>
            <w:sz w:val="24"/>
            <w:szCs w:val="24"/>
          </w:rPr>
          <w:t xml:space="preserve"> this is </w:t>
        </w:r>
        <w:proofErr w:type="spellStart"/>
        <w:r w:rsidR="008E2966">
          <w:rPr>
            <w:rFonts w:ascii="Times New Roman" w:hAnsi="Times New Roman" w:cs="Times New Roman"/>
            <w:sz w:val="24"/>
            <w:szCs w:val="24"/>
          </w:rPr>
          <w:t>no t</w:t>
        </w:r>
        <w:proofErr w:type="spellEnd"/>
        <w:r w:rsidR="008E2966">
          <w:rPr>
            <w:rFonts w:ascii="Times New Roman" w:hAnsi="Times New Roman" w:cs="Times New Roman"/>
            <w:sz w:val="24"/>
            <w:szCs w:val="24"/>
          </w:rPr>
          <w:t xml:space="preserve"> unexpected given what is previously known about how SCC varies (normally) over a lactation (lam?)</w:t>
        </w:r>
      </w:ins>
      <w:r w:rsidRPr="005A5FE6">
        <w:rPr>
          <w:rFonts w:ascii="Times New Roman" w:hAnsi="Times New Roman" w:cs="Times New Roman"/>
          <w:sz w:val="24"/>
          <w:szCs w:val="24"/>
        </w:rPr>
        <w:t xml:space="preserve">. </w:t>
      </w:r>
      <w:commentRangeStart w:id="740"/>
      <w:commentRangeStart w:id="741"/>
      <w:r w:rsidRPr="005A5FE6">
        <w:rPr>
          <w:rFonts w:ascii="Times New Roman" w:hAnsi="Times New Roman" w:cs="Times New Roman"/>
          <w:color w:val="FF00FF"/>
          <w:sz w:val="24"/>
          <w:szCs w:val="24"/>
        </w:rPr>
        <w:t xml:space="preserve">[Has anyone else looked at SCC effect late vs. earlier in lactation? Effect of these compounded/exacerbated by being late lactation?] </w:t>
      </w:r>
      <w:commentRangeEnd w:id="740"/>
      <w:r>
        <w:rPr>
          <w:rStyle w:val="CommentReference"/>
        </w:rPr>
        <w:commentReference w:id="740"/>
      </w:r>
      <w:commentRangeEnd w:id="741"/>
      <w:r>
        <w:rPr>
          <w:rStyle w:val="CommentReference"/>
        </w:rPr>
        <w:commentReference w:id="741"/>
      </w:r>
      <w:r w:rsidRPr="005A5FE6">
        <w:rPr>
          <w:rFonts w:ascii="Times New Roman" w:hAnsi="Times New Roman" w:cs="Times New Roman"/>
          <w:sz w:val="24"/>
          <w:szCs w:val="24"/>
        </w:rPr>
        <w:t xml:space="preserve">While still elevated significantly above that of culture negative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w:t>
      </w:r>
      <w:r w:rsidRPr="005A5FE6">
        <w:rPr>
          <w:rFonts w:ascii="Times New Roman" w:hAnsi="Times New Roman" w:cs="Times New Roman"/>
          <w:sz w:val="24"/>
          <w:szCs w:val="24"/>
        </w:rPr>
        <w:lastRenderedPageBreak/>
        <w:t xml:space="preserve">of DIM assessed for each species. </w:t>
      </w:r>
      <w:del w:id="742" w:author="Caitlin Jeffrey" w:date="2024-05-21T14:41:00Z" w16du:dateUtc="2024-05-21T18:41:00Z">
        <w:r w:rsidRPr="005A5FE6" w:rsidDel="001058AC">
          <w:rPr>
            <w:rFonts w:ascii="Times New Roman" w:hAnsi="Times New Roman" w:cs="Times New Roman"/>
            <w:sz w:val="24"/>
            <w:szCs w:val="24"/>
          </w:rPr>
          <w:delText xml:space="preserve">Unlike a </w:delText>
        </w:r>
        <w:commentRangeStart w:id="743"/>
        <w:commentRangeStart w:id="744"/>
        <w:r w:rsidRPr="005A5FE6" w:rsidDel="001058AC">
          <w:rPr>
            <w:rFonts w:ascii="Times New Roman" w:hAnsi="Times New Roman" w:cs="Times New Roman"/>
            <w:sz w:val="24"/>
            <w:szCs w:val="24"/>
          </w:rPr>
          <w:delText xml:space="preserve">coagulase test for </w:delText>
        </w:r>
        <w:r w:rsidRPr="005A5FE6" w:rsidDel="001058AC">
          <w:rPr>
            <w:rFonts w:ascii="Times New Roman" w:hAnsi="Times New Roman" w:cs="Times New Roman"/>
            <w:i/>
            <w:iCs/>
            <w:sz w:val="24"/>
            <w:szCs w:val="24"/>
          </w:rPr>
          <w:delText>S. aureus</w:delText>
        </w:r>
        <w:commentRangeEnd w:id="743"/>
        <w:r w:rsidDel="001058AC">
          <w:rPr>
            <w:rStyle w:val="CommentReference"/>
          </w:rPr>
          <w:commentReference w:id="743"/>
        </w:r>
        <w:commentRangeEnd w:id="744"/>
        <w:r w:rsidDel="001058AC">
          <w:rPr>
            <w:rStyle w:val="CommentReference"/>
          </w:rPr>
          <w:commentReference w:id="744"/>
        </w:r>
        <w:r w:rsidRPr="005A5FE6" w:rsidDel="001058AC">
          <w:rPr>
            <w:rFonts w:ascii="Times New Roman" w:hAnsi="Times New Roman" w:cs="Times New Roman"/>
            <w:i/>
            <w:iCs/>
            <w:sz w:val="24"/>
            <w:szCs w:val="24"/>
          </w:rPr>
          <w:delText>,</w:delText>
        </w:r>
        <w:r w:rsidRPr="005A5FE6" w:rsidDel="001058AC">
          <w:rPr>
            <w:rFonts w:ascii="Times New Roman" w:hAnsi="Times New Roman" w:cs="Times New Roman"/>
            <w:sz w:val="24"/>
            <w:szCs w:val="24"/>
          </w:rPr>
          <w:delText xml:space="preserve"> </w:delText>
        </w:r>
      </w:del>
      <w:ins w:id="745" w:author="Caitlin Jeffrey" w:date="2024-05-21T14:41:00Z" w16du:dateUtc="2024-05-21T18:41:00Z">
        <w:r>
          <w:rPr>
            <w:rFonts w:ascii="Times New Roman" w:hAnsi="Times New Roman" w:cs="Times New Roman"/>
            <w:sz w:val="24"/>
            <w:szCs w:val="24"/>
          </w:rPr>
          <w:t>A</w:t>
        </w:r>
      </w:ins>
      <w:del w:id="746" w:author="Caitlin Jeffrey" w:date="2024-05-21T14:41:00Z" w16du:dateUtc="2024-05-21T18:41:00Z">
        <w:r w:rsidRPr="005A5FE6" w:rsidDel="001058AC">
          <w:rPr>
            <w:rFonts w:ascii="Times New Roman" w:hAnsi="Times New Roman" w:cs="Times New Roman"/>
            <w:sz w:val="24"/>
            <w:szCs w:val="24"/>
          </w:rPr>
          <w:delText>a</w:delText>
        </w:r>
      </w:del>
      <w:r w:rsidRPr="005A5FE6">
        <w:rPr>
          <w:rFonts w:ascii="Times New Roman" w:hAnsi="Times New Roman" w:cs="Times New Roman"/>
          <w:sz w:val="24"/>
          <w:szCs w:val="24"/>
        </w:rPr>
        <w:t xml:space="preserve"> readily-available, </w:t>
      </w:r>
      <w:del w:id="747" w:author="Caitlin Jeffrey" w:date="2024-05-21T14:41:00Z" w16du:dateUtc="2024-05-21T18:41:00Z">
        <w:r w:rsidRPr="005A5FE6" w:rsidDel="001058AC">
          <w:rPr>
            <w:rFonts w:ascii="Times New Roman" w:hAnsi="Times New Roman" w:cs="Times New Roman"/>
            <w:sz w:val="24"/>
            <w:szCs w:val="24"/>
          </w:rPr>
          <w:delText xml:space="preserve">(mostly) </w:delText>
        </w:r>
      </w:del>
      <w:r w:rsidRPr="005A5FE6">
        <w:rPr>
          <w:rFonts w:ascii="Times New Roman" w:hAnsi="Times New Roman" w:cs="Times New Roman"/>
          <w:sz w:val="24"/>
          <w:szCs w:val="24"/>
        </w:rPr>
        <w:t>reliable bench-top test has not yet been developed for differentiating NASM species. With the exception of larger milk quality labs and research settings, the best current methods of speciation for NASM (MALDI-TOF, PCR) are not widely used due to a high cost and technological barrier. Currently, most NASM species are only able to be lumped together as “non-</w:t>
      </w:r>
      <w:r w:rsidRPr="005A5FE6">
        <w:rPr>
          <w:rFonts w:ascii="Times New Roman" w:hAnsi="Times New Roman" w:cs="Times New Roman"/>
          <w:i/>
          <w:iCs/>
          <w:sz w:val="24"/>
          <w:szCs w:val="24"/>
        </w:rPr>
        <w:t xml:space="preserve">aureus </w:t>
      </w:r>
      <w:r w:rsidRPr="005A5FE6">
        <w:rPr>
          <w:rFonts w:ascii="Times New Roman" w:hAnsi="Times New Roman" w:cs="Times New Roman"/>
          <w:sz w:val="24"/>
          <w:szCs w:val="24"/>
        </w:rPr>
        <w:t xml:space="preserve">staphylococci” </w:t>
      </w:r>
      <w:del w:id="748" w:author="Caitlin Jeffrey" w:date="2024-05-21T14:45:00Z" w16du:dateUtc="2024-05-21T18:45:00Z">
        <w:r w:rsidRPr="005A5FE6" w:rsidDel="00EA39C8">
          <w:rPr>
            <w:rFonts w:ascii="Times New Roman" w:hAnsi="Times New Roman" w:cs="Times New Roman"/>
            <w:sz w:val="24"/>
            <w:szCs w:val="24"/>
          </w:rPr>
          <w:delText>by</w:delText>
        </w:r>
      </w:del>
      <w:ins w:id="749" w:author="John Barlow" w:date="2024-05-08T09:47:00Z">
        <w:del w:id="750" w:author="Caitlin Jeffrey" w:date="2024-05-21T14:45:00Z" w16du:dateUtc="2024-05-21T18:45:00Z">
          <w:r w:rsidRPr="00D0365C" w:rsidDel="00EA39C8">
            <w:delText xml:space="preserve"> </w:delText>
          </w:r>
          <w:r w:rsidRPr="00D0365C" w:rsidDel="00C67906">
            <w:rPr>
              <w:rFonts w:ascii="Times New Roman" w:hAnsi="Times New Roman" w:cs="Times New Roman"/>
              <w:sz w:val="24"/>
              <w:szCs w:val="24"/>
            </w:rPr>
            <w:delText>producers doing</w:delText>
          </w:r>
          <w:r w:rsidRPr="00D0365C" w:rsidDel="00EA39C8">
            <w:rPr>
              <w:rFonts w:ascii="Times New Roman" w:hAnsi="Times New Roman" w:cs="Times New Roman"/>
              <w:sz w:val="24"/>
              <w:szCs w:val="24"/>
            </w:rPr>
            <w:delText xml:space="preserve"> on-farm culture</w:delText>
          </w:r>
        </w:del>
      </w:ins>
      <w:ins w:id="751" w:author="John Barlow" w:date="2024-05-08T09:48:00Z">
        <w:del w:id="752" w:author="Caitlin Jeffrey" w:date="2024-05-21T14:46:00Z" w16du:dateUtc="2024-05-21T18:46:00Z">
          <w:r w:rsidDel="00B61BF8">
            <w:rPr>
              <w:rFonts w:ascii="Times New Roman" w:hAnsi="Times New Roman" w:cs="Times New Roman"/>
              <w:sz w:val="24"/>
              <w:szCs w:val="24"/>
            </w:rPr>
            <w:delText xml:space="preserve"> and</w:delText>
          </w:r>
        </w:del>
      </w:ins>
      <w:ins w:id="753" w:author="Caitlin Jeffrey" w:date="2024-05-21T14:47:00Z" w16du:dateUtc="2024-05-21T18:47:00Z">
        <w:r>
          <w:rPr>
            <w:rFonts w:ascii="Times New Roman" w:hAnsi="Times New Roman" w:cs="Times New Roman"/>
            <w:sz w:val="24"/>
            <w:szCs w:val="24"/>
          </w:rPr>
          <w:t>by</w:t>
        </w:r>
      </w:ins>
      <w:r w:rsidRPr="005A5FE6">
        <w:rPr>
          <w:rFonts w:ascii="Times New Roman" w:hAnsi="Times New Roman" w:cs="Times New Roman"/>
          <w:sz w:val="24"/>
          <w:szCs w:val="24"/>
        </w:rPr>
        <w:t xml:space="preserve"> </w:t>
      </w:r>
      <w:del w:id="754" w:author="John Barlow" w:date="2024-05-08T09:45:00Z">
        <w:r w:rsidRPr="005A5FE6" w:rsidDel="00F51559">
          <w:rPr>
            <w:rFonts w:ascii="Times New Roman" w:hAnsi="Times New Roman" w:cs="Times New Roman"/>
            <w:sz w:val="24"/>
            <w:szCs w:val="24"/>
          </w:rPr>
          <w:delText>smaller-scale milk quality labs</w:delText>
        </w:r>
      </w:del>
      <w:ins w:id="755" w:author="John Barlow" w:date="2024-05-08T09:45:00Z">
        <w:r>
          <w:rPr>
            <w:rFonts w:ascii="Times New Roman" w:hAnsi="Times New Roman" w:cs="Times New Roman"/>
            <w:sz w:val="24"/>
            <w:szCs w:val="24"/>
          </w:rPr>
          <w:t>milk quality</w:t>
        </w:r>
        <w:del w:id="756" w:author="Caitlin Jeffrey" w:date="2024-05-21T14:43:00Z" w16du:dateUtc="2024-05-21T18:43:00Z">
          <w:r w:rsidDel="006757BB">
            <w:rPr>
              <w:rFonts w:ascii="Times New Roman" w:hAnsi="Times New Roman" w:cs="Times New Roman"/>
              <w:sz w:val="24"/>
              <w:szCs w:val="24"/>
            </w:rPr>
            <w:delText xml:space="preserve"> </w:delText>
          </w:r>
        </w:del>
      </w:ins>
      <w:ins w:id="757" w:author="John Barlow" w:date="2024-05-08T09:48:00Z">
        <w:del w:id="758" w:author="Caitlin Jeffrey" w:date="2024-05-21T14:43:00Z" w16du:dateUtc="2024-05-21T18:43:00Z">
          <w:r w:rsidDel="006757BB">
            <w:rPr>
              <w:rFonts w:ascii="Times New Roman" w:hAnsi="Times New Roman" w:cs="Times New Roman"/>
              <w:sz w:val="24"/>
              <w:szCs w:val="24"/>
            </w:rPr>
            <w:delText xml:space="preserve">or </w:delText>
          </w:r>
        </w:del>
      </w:ins>
      <w:ins w:id="759" w:author="John Barlow" w:date="2024-05-08T09:46:00Z">
        <w:del w:id="760" w:author="Caitlin Jeffrey" w:date="2024-05-21T14:43:00Z" w16du:dateUtc="2024-05-21T18:43:00Z">
          <w:r w:rsidDel="006757BB">
            <w:rPr>
              <w:rFonts w:ascii="Times New Roman" w:hAnsi="Times New Roman" w:cs="Times New Roman"/>
              <w:sz w:val="24"/>
              <w:szCs w:val="24"/>
            </w:rPr>
            <w:delText>veterinary diagnostic</w:delText>
          </w:r>
        </w:del>
        <w:r>
          <w:rPr>
            <w:rFonts w:ascii="Times New Roman" w:hAnsi="Times New Roman" w:cs="Times New Roman"/>
            <w:sz w:val="24"/>
            <w:szCs w:val="24"/>
          </w:rPr>
          <w:t xml:space="preserve"> labs </w:t>
        </w:r>
      </w:ins>
      <w:ins w:id="761" w:author="John Barlow" w:date="2024-05-08T09:47:00Z">
        <w:del w:id="762" w:author="Caitlin Jeffrey" w:date="2024-05-21T14:44:00Z" w16du:dateUtc="2024-05-21T18:44:00Z">
          <w:r w:rsidRPr="00801E42" w:rsidDel="006757BB">
            <w:rPr>
              <w:rFonts w:ascii="Times New Roman" w:hAnsi="Times New Roman" w:cs="Times New Roman"/>
              <w:sz w:val="24"/>
              <w:szCs w:val="24"/>
            </w:rPr>
            <w:delText xml:space="preserve">(e.g., in veterinary practices) </w:delText>
          </w:r>
        </w:del>
      </w:ins>
      <w:ins w:id="763" w:author="John Barlow" w:date="2024-05-08T09:46:00Z">
        <w:r>
          <w:rPr>
            <w:rFonts w:ascii="Times New Roman" w:hAnsi="Times New Roman" w:cs="Times New Roman"/>
            <w:sz w:val="24"/>
            <w:szCs w:val="24"/>
          </w:rPr>
          <w:t xml:space="preserve">without the resources </w:t>
        </w:r>
      </w:ins>
      <w:ins w:id="764" w:author="Caitlin Jeffrey" w:date="2024-05-21T14:44:00Z" w16du:dateUtc="2024-05-21T18:44:00Z">
        <w:r>
          <w:rPr>
            <w:rFonts w:ascii="Times New Roman" w:hAnsi="Times New Roman" w:cs="Times New Roman"/>
            <w:sz w:val="24"/>
            <w:szCs w:val="24"/>
          </w:rPr>
          <w:t xml:space="preserve">or </w:t>
        </w:r>
      </w:ins>
      <w:ins w:id="765" w:author="John Barlow" w:date="2024-05-08T09:46:00Z">
        <w:del w:id="766" w:author="Caitlin Jeffrey" w:date="2024-05-21T14:44:00Z" w16du:dateUtc="2024-05-21T18:44:00Z">
          <w:r w:rsidDel="004F69DA">
            <w:rPr>
              <w:rFonts w:ascii="Times New Roman" w:hAnsi="Times New Roman" w:cs="Times New Roman"/>
              <w:sz w:val="24"/>
              <w:szCs w:val="24"/>
            </w:rPr>
            <w:delText>(</w:delText>
          </w:r>
        </w:del>
        <w:r>
          <w:rPr>
            <w:rFonts w:ascii="Times New Roman" w:hAnsi="Times New Roman" w:cs="Times New Roman"/>
            <w:sz w:val="24"/>
            <w:szCs w:val="24"/>
          </w:rPr>
          <w:t>infrastructure</w:t>
        </w:r>
        <w:del w:id="767" w:author="Caitlin Jeffrey" w:date="2024-05-21T14:44:00Z" w16du:dateUtc="2024-05-21T18:44:00Z">
          <w:r w:rsidDel="004F69DA">
            <w:rPr>
              <w:rFonts w:ascii="Times New Roman" w:hAnsi="Times New Roman" w:cs="Times New Roman"/>
              <w:sz w:val="24"/>
              <w:szCs w:val="24"/>
            </w:rPr>
            <w:delText>)</w:delText>
          </w:r>
        </w:del>
        <w:r>
          <w:rPr>
            <w:rFonts w:ascii="Times New Roman" w:hAnsi="Times New Roman" w:cs="Times New Roman"/>
            <w:sz w:val="24"/>
            <w:szCs w:val="24"/>
          </w:rPr>
          <w:t xml:space="preserve"> to </w:t>
        </w:r>
      </w:ins>
      <w:ins w:id="768" w:author="John Barlow" w:date="2024-05-08T09:47:00Z">
        <w:r>
          <w:rPr>
            <w:rFonts w:ascii="Times New Roman" w:hAnsi="Times New Roman" w:cs="Times New Roman"/>
            <w:sz w:val="24"/>
            <w:szCs w:val="24"/>
          </w:rPr>
          <w:t>speciate isolates</w:t>
        </w:r>
      </w:ins>
      <w:ins w:id="769" w:author="Caitlin Jeffrey" w:date="2024-05-21T14:46:00Z" w16du:dateUtc="2024-05-21T18:46:00Z">
        <w:r>
          <w:rPr>
            <w:rFonts w:ascii="Times New Roman" w:hAnsi="Times New Roman" w:cs="Times New Roman"/>
            <w:sz w:val="24"/>
            <w:szCs w:val="24"/>
          </w:rPr>
          <w:t xml:space="preserve"> (e.g., on-farm culture, </w:t>
        </w:r>
      </w:ins>
      <w:ins w:id="770" w:author="Caitlin Jeffrey" w:date="2024-05-21T14:47:00Z" w16du:dateUtc="2024-05-21T18:47:00Z">
        <w:r>
          <w:rPr>
            <w:rFonts w:ascii="Times New Roman" w:hAnsi="Times New Roman" w:cs="Times New Roman"/>
            <w:sz w:val="24"/>
            <w:szCs w:val="24"/>
          </w:rPr>
          <w:t>veterinary practices)</w:t>
        </w:r>
      </w:ins>
      <w:ins w:id="771" w:author="Caitlin Jeffrey" w:date="2024-05-21T14:44:00Z" w16du:dateUtc="2024-05-21T18:44:00Z">
        <w:r>
          <w:rPr>
            <w:rFonts w:ascii="Times New Roman" w:hAnsi="Times New Roman" w:cs="Times New Roman"/>
            <w:sz w:val="24"/>
            <w:szCs w:val="24"/>
          </w:rPr>
          <w:t>,</w:t>
        </w:r>
      </w:ins>
      <w:ins w:id="772" w:author="John Barlow" w:date="2024-05-08T09:46:00Z">
        <w:r>
          <w:rPr>
            <w:rFonts w:ascii="Times New Roman" w:hAnsi="Times New Roman" w:cs="Times New Roman"/>
            <w:sz w:val="24"/>
            <w:szCs w:val="24"/>
          </w:rPr>
          <w:t xml:space="preserve"> </w:t>
        </w:r>
      </w:ins>
      <w:ins w:id="773" w:author="John Barlow" w:date="2024-05-07T16:20:00Z">
        <w:del w:id="774" w:author="Caitlin Jeffrey" w:date="2024-05-21T14:44:00Z" w16du:dateUtc="2024-05-21T18:44:00Z">
          <w:r w:rsidDel="004F69DA">
            <w:rPr>
              <w:rFonts w:ascii="Times New Roman" w:hAnsi="Times New Roman" w:cs="Times New Roman"/>
              <w:sz w:val="24"/>
              <w:szCs w:val="24"/>
            </w:rPr>
            <w:delText xml:space="preserve"> </w:delText>
          </w:r>
        </w:del>
      </w:ins>
      <w:del w:id="775" w:author="John Barlow" w:date="2024-05-08T09:47:00Z">
        <w:r w:rsidRPr="005A5FE6" w:rsidDel="00801E42">
          <w:rPr>
            <w:rFonts w:ascii="Times New Roman" w:hAnsi="Times New Roman" w:cs="Times New Roman"/>
            <w:sz w:val="24"/>
            <w:szCs w:val="24"/>
          </w:rPr>
          <w:delText xml:space="preserve"> </w:delText>
        </w:r>
        <w:r w:rsidRPr="005A5FE6" w:rsidDel="00D0365C">
          <w:rPr>
            <w:rFonts w:ascii="Times New Roman" w:hAnsi="Times New Roman" w:cs="Times New Roman"/>
            <w:sz w:val="24"/>
            <w:szCs w:val="24"/>
          </w:rPr>
          <w:delText xml:space="preserve">and producers doing on-farm culture, </w:delText>
        </w:r>
      </w:del>
      <w:r w:rsidRPr="005A5FE6">
        <w:rPr>
          <w:rFonts w:ascii="Times New Roman" w:hAnsi="Times New Roman" w:cs="Times New Roman"/>
          <w:sz w:val="24"/>
          <w:szCs w:val="24"/>
        </w:rPr>
        <w:t xml:space="preserve">even though we </w:t>
      </w:r>
      <w:del w:id="776" w:author="Caitlin Jeffrey" w:date="2024-05-21T14:48:00Z" w16du:dateUtc="2024-05-21T18:48:00Z">
        <w:r w:rsidRPr="005A5FE6" w:rsidDel="00A24E27">
          <w:rPr>
            <w:rFonts w:ascii="Times New Roman" w:hAnsi="Times New Roman" w:cs="Times New Roman"/>
            <w:sz w:val="24"/>
            <w:szCs w:val="24"/>
          </w:rPr>
          <w:delText xml:space="preserve">know </w:delText>
        </w:r>
      </w:del>
      <w:ins w:id="777" w:author="Caitlin Jeffrey" w:date="2024-05-21T14:48:00Z" w16du:dateUtc="2024-05-21T18:48:00Z">
        <w:r>
          <w:rPr>
            <w:rFonts w:ascii="Times New Roman" w:hAnsi="Times New Roman" w:cs="Times New Roman"/>
            <w:sz w:val="24"/>
            <w:szCs w:val="24"/>
          </w:rPr>
          <w:t>have established that</w:t>
        </w:r>
        <w:r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 xml:space="preserve">some species </w:t>
      </w:r>
      <w:del w:id="778" w:author="Caitlin Jeffrey" w:date="2024-05-21T14:48:00Z" w16du:dateUtc="2024-05-21T18:48:00Z">
        <w:r w:rsidRPr="005A5FE6" w:rsidDel="00A24E27">
          <w:rPr>
            <w:rFonts w:ascii="Times New Roman" w:hAnsi="Times New Roman" w:cs="Times New Roman"/>
            <w:sz w:val="24"/>
            <w:szCs w:val="24"/>
          </w:rPr>
          <w:delText>to be</w:delText>
        </w:r>
      </w:del>
      <w:ins w:id="779" w:author="Caitlin Jeffrey" w:date="2024-05-21T14:48:00Z" w16du:dateUtc="2024-05-21T18:48:00Z">
        <w:r>
          <w:rPr>
            <w:rFonts w:ascii="Times New Roman" w:hAnsi="Times New Roman" w:cs="Times New Roman"/>
            <w:sz w:val="24"/>
            <w:szCs w:val="24"/>
          </w:rPr>
          <w:t>are</w:t>
        </w:r>
      </w:ins>
      <w:r w:rsidRPr="005A5FE6">
        <w:rPr>
          <w:rFonts w:ascii="Times New Roman" w:hAnsi="Times New Roman" w:cs="Times New Roman"/>
          <w:sz w:val="24"/>
          <w:szCs w:val="24"/>
        </w:rPr>
        <w:t xml:space="preserve"> more relevant to udder health than others. </w:t>
      </w:r>
      <w:commentRangeStart w:id="780"/>
      <w:commentRangeStart w:id="781"/>
      <w:r w:rsidRPr="005A5FE6">
        <w:rPr>
          <w:rFonts w:ascii="Times New Roman" w:hAnsi="Times New Roman" w:cs="Times New Roman"/>
          <w:sz w:val="24"/>
          <w:szCs w:val="24"/>
        </w:rPr>
        <w:t xml:space="preserve">Future work towards developing more readily available methods of speciation may better inform treatment decisions for producers, allowing them to treat or cull animals with infections due to more problematic </w:t>
      </w:r>
      <w:del w:id="782" w:author="Caitlin Jeffrey" w:date="2024-05-21T14:48:00Z" w16du:dateUtc="2024-05-21T18:48:00Z">
        <w:r w:rsidRPr="005A5FE6" w:rsidDel="00946CAC">
          <w:rPr>
            <w:rFonts w:ascii="Times New Roman" w:hAnsi="Times New Roman" w:cs="Times New Roman"/>
            <w:sz w:val="24"/>
            <w:szCs w:val="24"/>
          </w:rPr>
          <w:delText xml:space="preserve">species </w:delText>
        </w:r>
      </w:del>
      <w:ins w:id="783" w:author="Caitlin Jeffrey" w:date="2024-05-21T14:48:00Z" w16du:dateUtc="2024-05-21T18:48:00Z">
        <w:r>
          <w:rPr>
            <w:rFonts w:ascii="Times New Roman" w:hAnsi="Times New Roman" w:cs="Times New Roman"/>
            <w:sz w:val="24"/>
            <w:szCs w:val="24"/>
          </w:rPr>
          <w:t>NASM</w:t>
        </w:r>
        <w:r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and withhold treatment for those of less concern.</w:t>
      </w:r>
      <w:ins w:id="784" w:author="John Barlow" w:date="2024-05-08T09:48:00Z">
        <w:r>
          <w:rPr>
            <w:rFonts w:ascii="Times New Roman" w:hAnsi="Times New Roman" w:cs="Times New Roman"/>
            <w:sz w:val="24"/>
            <w:szCs w:val="24"/>
          </w:rPr>
          <w:t xml:space="preserve"> </w:t>
        </w:r>
      </w:ins>
      <w:commentRangeEnd w:id="780"/>
      <w:ins w:id="785" w:author="John Barlow" w:date="2024-05-08T10:07:00Z">
        <w:r>
          <w:rPr>
            <w:rStyle w:val="CommentReference"/>
          </w:rPr>
          <w:commentReference w:id="780"/>
        </w:r>
      </w:ins>
      <w:commentRangeEnd w:id="781"/>
      <w:r>
        <w:rPr>
          <w:rStyle w:val="CommentReference"/>
        </w:rPr>
        <w:commentReference w:id="781"/>
      </w:r>
      <w:ins w:id="786" w:author="Caitlin Jeffrey" w:date="2024-05-23T10:11:00Z" w16du:dateUtc="2024-05-23T14:11:00Z">
        <w:r w:rsidR="00DA0212" w:rsidDel="00DA0212">
          <w:rPr>
            <w:rFonts w:ascii="Times New Roman" w:hAnsi="Times New Roman" w:cs="Times New Roman"/>
            <w:sz w:val="24"/>
            <w:szCs w:val="24"/>
          </w:rPr>
          <w:t xml:space="preserve"> </w:t>
        </w:r>
      </w:ins>
      <w:commentRangeStart w:id="787"/>
      <w:ins w:id="788" w:author="John Barlow" w:date="2024-05-08T10:01:00Z">
        <w:del w:id="789" w:author="Caitlin Jeffrey" w:date="2024-05-23T10:11:00Z" w16du:dateUtc="2024-05-23T14:11:00Z">
          <w:r w:rsidDel="00DA0212">
            <w:rPr>
              <w:rFonts w:ascii="Times New Roman" w:hAnsi="Times New Roman" w:cs="Times New Roman"/>
              <w:sz w:val="24"/>
              <w:szCs w:val="24"/>
            </w:rPr>
            <w:delText xml:space="preserve">As we further understand the ecology and epidemiology of individual NASM </w:delText>
          </w:r>
        </w:del>
      </w:ins>
      <w:ins w:id="790" w:author="John Barlow" w:date="2024-05-08T10:02:00Z">
        <w:del w:id="791" w:author="Caitlin Jeffrey" w:date="2024-05-23T10:11:00Z" w16du:dateUtc="2024-05-23T14:11:00Z">
          <w:r w:rsidDel="00DA0212">
            <w:rPr>
              <w:rFonts w:ascii="Times New Roman" w:hAnsi="Times New Roman" w:cs="Times New Roman"/>
              <w:sz w:val="24"/>
              <w:szCs w:val="24"/>
            </w:rPr>
            <w:delText xml:space="preserve">species and identify species </w:delText>
          </w:r>
        </w:del>
      </w:ins>
      <w:ins w:id="792" w:author="John Barlow" w:date="2024-05-08T10:03:00Z">
        <w:del w:id="793" w:author="Caitlin Jeffrey" w:date="2024-05-23T10:11:00Z" w16du:dateUtc="2024-05-23T14:11:00Z">
          <w:r w:rsidDel="00DA0212">
            <w:rPr>
              <w:rFonts w:ascii="Times New Roman" w:hAnsi="Times New Roman" w:cs="Times New Roman"/>
              <w:sz w:val="24"/>
              <w:szCs w:val="24"/>
            </w:rPr>
            <w:delText>or</w:delText>
          </w:r>
        </w:del>
      </w:ins>
      <w:ins w:id="794" w:author="John Barlow" w:date="2024-05-08T10:02:00Z">
        <w:del w:id="795" w:author="Caitlin Jeffrey" w:date="2024-05-23T10:11:00Z" w16du:dateUtc="2024-05-23T14:11:00Z">
          <w:r w:rsidDel="00DA0212">
            <w:rPr>
              <w:rFonts w:ascii="Times New Roman" w:hAnsi="Times New Roman" w:cs="Times New Roman"/>
              <w:sz w:val="24"/>
              <w:szCs w:val="24"/>
            </w:rPr>
            <w:delText xml:space="preserve"> strains with</w:delText>
          </w:r>
        </w:del>
      </w:ins>
      <w:ins w:id="796" w:author="John Barlow" w:date="2024-05-08T10:03:00Z">
        <w:del w:id="797" w:author="Caitlin Jeffrey" w:date="2024-05-23T10:11:00Z" w16du:dateUtc="2024-05-23T14:11:00Z">
          <w:r w:rsidDel="00DA0212">
            <w:rPr>
              <w:rFonts w:ascii="Times New Roman" w:hAnsi="Times New Roman" w:cs="Times New Roman"/>
              <w:sz w:val="24"/>
              <w:szCs w:val="24"/>
            </w:rPr>
            <w:delText xml:space="preserve"> host-adapted or contagious behavior (epidemiologic </w:delText>
          </w:r>
        </w:del>
      </w:ins>
      <w:ins w:id="798" w:author="John Barlow" w:date="2024-05-08T10:04:00Z">
        <w:del w:id="799" w:author="Caitlin Jeffrey" w:date="2024-05-23T10:11:00Z" w16du:dateUtc="2024-05-23T14:11:00Z">
          <w:r w:rsidDel="00DA0212">
            <w:rPr>
              <w:rFonts w:ascii="Times New Roman" w:hAnsi="Times New Roman" w:cs="Times New Roman"/>
              <w:sz w:val="24"/>
              <w:szCs w:val="24"/>
            </w:rPr>
            <w:delText xml:space="preserve">behavior?), speciation and strain typing for NASM will be important </w:delText>
          </w:r>
        </w:del>
      </w:ins>
      <w:ins w:id="800" w:author="John Barlow" w:date="2024-05-08T10:05:00Z">
        <w:del w:id="801" w:author="Caitlin Jeffrey" w:date="2024-05-23T10:11:00Z" w16du:dateUtc="2024-05-23T14:11:00Z">
          <w:r w:rsidDel="00DA0212">
            <w:rPr>
              <w:rFonts w:ascii="Times New Roman" w:hAnsi="Times New Roman" w:cs="Times New Roman"/>
              <w:sz w:val="24"/>
              <w:szCs w:val="24"/>
            </w:rPr>
            <w:delText xml:space="preserve">as a part of mastitis control decision making. </w:delText>
          </w:r>
        </w:del>
      </w:ins>
      <w:ins w:id="802" w:author="John Barlow" w:date="2024-05-08T10:02:00Z">
        <w:del w:id="803" w:author="Caitlin Jeffrey" w:date="2024-05-23T10:11:00Z" w16du:dateUtc="2024-05-23T14:11:00Z">
          <w:r w:rsidDel="00DA0212">
            <w:rPr>
              <w:rFonts w:ascii="Times New Roman" w:hAnsi="Times New Roman" w:cs="Times New Roman"/>
              <w:sz w:val="24"/>
              <w:szCs w:val="24"/>
            </w:rPr>
            <w:delText xml:space="preserve"> </w:delText>
          </w:r>
        </w:del>
      </w:ins>
      <w:commentRangeEnd w:id="787"/>
      <w:ins w:id="804" w:author="John Barlow" w:date="2024-05-08T10:08:00Z">
        <w:del w:id="805" w:author="Caitlin Jeffrey" w:date="2024-05-23T10:11:00Z" w16du:dateUtc="2024-05-23T14:11:00Z">
          <w:r w:rsidDel="00DA0212">
            <w:rPr>
              <w:rStyle w:val="CommentReference"/>
            </w:rPr>
            <w:commentReference w:id="787"/>
          </w:r>
        </w:del>
      </w:ins>
    </w:p>
    <w:p w14:paraId="20ACBD2C" w14:textId="18B8B9F9"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Although the increase in quarter SCC was modest for most of the NAS species observed in the current study, the widespread nature of these intramammary pathogens can still result in sizeable increases in the bulk tank somatic cell count due to a large number of quarters infected in a given herd. </w:t>
      </w:r>
      <w:proofErr w:type="spellStart"/>
      <w:r w:rsidRPr="005A5FE6">
        <w:rPr>
          <w:rFonts w:ascii="Times New Roman" w:hAnsi="Times New Roman" w:cs="Times New Roman"/>
          <w:sz w:val="24"/>
          <w:szCs w:val="24"/>
        </w:rPr>
        <w:t>Schukken</w:t>
      </w:r>
      <w:proofErr w:type="spellEnd"/>
      <w:r w:rsidRPr="005A5FE6">
        <w:rPr>
          <w:rFonts w:ascii="Times New Roman" w:hAnsi="Times New Roman" w:cs="Times New Roman"/>
          <w:sz w:val="24"/>
          <w:szCs w:val="24"/>
        </w:rPr>
        <w:t xml:space="preserve"> et al. (2009</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percentage contribution of NASM IMI to the total number of somatic cells in bulk tank milk was 17.9% for herds with a BTSCC less than 200,000 cells/mL, considerably greater than the contribution from infections with “major mastitis pathogens” in those herds. The high quarter-level prevalence of NASM (26%,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w:t>
      </w:r>
      <w:r w:rsidRPr="005A5FE6">
        <w:rPr>
          <w:rFonts w:ascii="Times New Roman" w:hAnsi="Times New Roman" w:cs="Times New Roman"/>
          <w:sz w:val="24"/>
          <w:szCs w:val="24"/>
        </w:rPr>
        <w:lastRenderedPageBreak/>
        <w:t>al., 2017</w: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26%, De Visscher </w: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et al., 2016; 11.4%, Rowe et al., 2019</w: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33%, Wuytack </w: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et al., 2020) means that taken as a whole, intramammary infections with these bacteria can still negatively affect the overall income of a dairy by preventing producers from achieving quality premiums. </w:t>
      </w:r>
      <w:proofErr w:type="spellStart"/>
      <w:r w:rsidRPr="005A5FE6">
        <w:rPr>
          <w:rFonts w:ascii="Times New Roman" w:hAnsi="Times New Roman" w:cs="Times New Roman"/>
          <w:sz w:val="24"/>
          <w:szCs w:val="24"/>
        </w:rPr>
        <w:t>Schukken</w:t>
      </w:r>
      <w:proofErr w:type="spellEnd"/>
      <w:r w:rsidRPr="005A5FE6">
        <w:rPr>
          <w:rFonts w:ascii="Times New Roman" w:hAnsi="Times New Roman" w:cs="Times New Roman"/>
          <w:sz w:val="24"/>
          <w:szCs w:val="24"/>
        </w:rPr>
        <w:t xml:space="preserve"> et al. point out that in particular, in “herds striving for a low BMSCC [</w:t>
      </w:r>
      <w:del w:id="806" w:author="Caitlin Jeffrey" w:date="2024-05-22T11:45:00Z" w16du:dateUtc="2024-05-22T15:45:00Z">
        <w:r w:rsidRPr="005A5FE6" w:rsidDel="004950C5">
          <w:rPr>
            <w:rFonts w:ascii="Times New Roman" w:hAnsi="Times New Roman" w:cs="Times New Roman"/>
            <w:sz w:val="24"/>
            <w:szCs w:val="24"/>
          </w:rPr>
          <w:delText>&lt;</w:delText>
        </w:r>
      </w:del>
      <w:ins w:id="807" w:author="Caitlin Jeffrey" w:date="2024-05-22T11:58:00Z" w16du:dateUtc="2024-05-22T15:58:00Z">
        <w:r w:rsidR="00AF00BE">
          <w:rPr>
            <w:rFonts w:ascii="Times New Roman" w:hAnsi="Times New Roman" w:cs="Times New Roman"/>
            <w:sz w:val="24"/>
            <w:szCs w:val="24"/>
          </w:rPr>
          <w:t>&lt; </w:t>
        </w:r>
      </w:ins>
      <w:r w:rsidRPr="005A5FE6">
        <w:rPr>
          <w:rFonts w:ascii="Times New Roman" w:hAnsi="Times New Roman" w:cs="Times New Roman"/>
          <w:sz w:val="24"/>
          <w:szCs w:val="24"/>
        </w:rPr>
        <w:t xml:space="preserve">200,000 cells/mL],” where major mastitis pathogens have already been controlled, IMI due to NASM are the next target </w:t>
      </w:r>
      <w:del w:id="808" w:author="John Barlow" w:date="2024-05-08T09:50:00Z">
        <w:r w:rsidRPr="005A5FE6" w:rsidDel="00C25A51">
          <w:rPr>
            <w:rFonts w:ascii="Times New Roman" w:hAnsi="Times New Roman" w:cs="Times New Roman"/>
            <w:sz w:val="24"/>
            <w:szCs w:val="24"/>
          </w:rPr>
          <w:delText xml:space="preserve">in sight </w:delText>
        </w:r>
      </w:del>
      <w:r w:rsidRPr="005A5FE6">
        <w:rPr>
          <w:rFonts w:ascii="Times New Roman" w:hAnsi="Times New Roman" w:cs="Times New Roman"/>
          <w:sz w:val="24"/>
          <w:szCs w:val="24"/>
        </w:rPr>
        <w:t xml:space="preserve">to further improve udder health. These findings are even more applicable today, as the average somatic cell count </w:t>
      </w:r>
      <w:r w:rsidRPr="00C3362D">
        <w:rPr>
          <w:rFonts w:ascii="Times New Roman" w:hAnsi="Times New Roman" w:cs="Times New Roman"/>
          <w:sz w:val="24"/>
          <w:szCs w:val="24"/>
        </w:rPr>
        <w:t xml:space="preserve">for dairies in the U.S. </w:t>
      </w:r>
      <w:r w:rsidRPr="005A5FE6">
        <w:rPr>
          <w:rFonts w:ascii="Times New Roman" w:hAnsi="Times New Roman" w:cs="Times New Roman"/>
          <w:sz w:val="24"/>
          <w:szCs w:val="24"/>
        </w:rPr>
        <w:t>continues to decline and more dairies are achieving a low BTSCC. In the U.S., the milk-weighted geometric BTSCC mean decreased from 227,000 cells/mL in 2009 to 171,000 cells/mL in 2019 (USDA-APHIS, 2021).</w:t>
      </w:r>
      <w:ins w:id="809" w:author="John Barlow" w:date="2024-05-08T09:56:00Z">
        <w:r>
          <w:rPr>
            <w:rFonts w:ascii="Times New Roman" w:hAnsi="Times New Roman" w:cs="Times New Roman"/>
            <w:sz w:val="24"/>
            <w:szCs w:val="24"/>
          </w:rPr>
          <w:t xml:space="preserve"> The cohort of herds enrolled in this study fit </w:t>
        </w:r>
        <w:del w:id="810" w:author="Caitlin Jeffrey" w:date="2024-05-23T10:18:00Z" w16du:dateUtc="2024-05-23T14:18:00Z">
          <w:r w:rsidDel="00EE229B">
            <w:rPr>
              <w:rFonts w:ascii="Times New Roman" w:hAnsi="Times New Roman" w:cs="Times New Roman"/>
              <w:sz w:val="24"/>
              <w:szCs w:val="24"/>
            </w:rPr>
            <w:delText>th</w:delText>
          </w:r>
        </w:del>
      </w:ins>
      <w:ins w:id="811" w:author="John Barlow" w:date="2024-05-08T09:57:00Z">
        <w:del w:id="812" w:author="Caitlin Jeffrey" w:date="2024-05-23T10:18:00Z" w16du:dateUtc="2024-05-23T14:18:00Z">
          <w:r w:rsidDel="00EE229B">
            <w:rPr>
              <w:rFonts w:ascii="Times New Roman" w:hAnsi="Times New Roman" w:cs="Times New Roman"/>
              <w:sz w:val="24"/>
              <w:szCs w:val="24"/>
            </w:rPr>
            <w:delText>is</w:delText>
          </w:r>
        </w:del>
      </w:ins>
      <w:ins w:id="813" w:author="John Barlow" w:date="2024-05-08T09:56:00Z">
        <w:del w:id="814" w:author="Caitlin Jeffrey" w:date="2024-05-23T10:18:00Z" w16du:dateUtc="2024-05-23T14:18:00Z">
          <w:r w:rsidDel="00EE229B">
            <w:rPr>
              <w:rFonts w:ascii="Times New Roman" w:hAnsi="Times New Roman" w:cs="Times New Roman"/>
              <w:sz w:val="24"/>
              <w:szCs w:val="24"/>
            </w:rPr>
            <w:delText xml:space="preserve"> characteristics</w:delText>
          </w:r>
        </w:del>
      </w:ins>
      <w:ins w:id="815" w:author="Caitlin Jeffrey" w:date="2024-05-23T10:18:00Z" w16du:dateUtc="2024-05-23T14:18:00Z">
        <w:r w:rsidR="00EE229B">
          <w:rPr>
            <w:rFonts w:ascii="Times New Roman" w:hAnsi="Times New Roman" w:cs="Times New Roman"/>
            <w:sz w:val="24"/>
            <w:szCs w:val="24"/>
          </w:rPr>
          <w:t xml:space="preserve">the description of herds </w:t>
        </w:r>
      </w:ins>
      <w:ins w:id="816" w:author="Caitlin Jeffrey" w:date="2024-05-23T10:19:00Z" w16du:dateUtc="2024-05-23T14:19:00Z">
        <w:r w:rsidR="00213444">
          <w:rPr>
            <w:rFonts w:ascii="Times New Roman" w:hAnsi="Times New Roman" w:cs="Times New Roman"/>
            <w:sz w:val="24"/>
            <w:szCs w:val="24"/>
          </w:rPr>
          <w:t>aspiring towards</w:t>
        </w:r>
      </w:ins>
      <w:ins w:id="817" w:author="Caitlin Jeffrey" w:date="2024-05-23T10:18:00Z" w16du:dateUtc="2024-05-23T14:18:00Z">
        <w:r w:rsidR="00EE229B">
          <w:rPr>
            <w:rFonts w:ascii="Times New Roman" w:hAnsi="Times New Roman" w:cs="Times New Roman"/>
            <w:sz w:val="24"/>
            <w:szCs w:val="24"/>
          </w:rPr>
          <w:t xml:space="preserve"> a low BTSCC</w:t>
        </w:r>
      </w:ins>
      <w:ins w:id="818" w:author="John Barlow" w:date="2024-05-08T09:56:00Z">
        <w:r>
          <w:rPr>
            <w:rFonts w:ascii="Times New Roman" w:hAnsi="Times New Roman" w:cs="Times New Roman"/>
            <w:sz w:val="24"/>
            <w:szCs w:val="24"/>
          </w:rPr>
          <w:t>,</w:t>
        </w:r>
      </w:ins>
      <w:ins w:id="819" w:author="John Barlow" w:date="2024-05-08T09:57:00Z">
        <w:r>
          <w:rPr>
            <w:rFonts w:ascii="Times New Roman" w:hAnsi="Times New Roman" w:cs="Times New Roman"/>
            <w:sz w:val="24"/>
            <w:szCs w:val="24"/>
          </w:rPr>
          <w:t xml:space="preserve"> with an average BTSCC of </w:t>
        </w:r>
      </w:ins>
      <w:r w:rsidR="001A0333">
        <w:rPr>
          <w:rFonts w:ascii="Times New Roman" w:hAnsi="Times New Roman" w:cs="Times New Roman"/>
          <w:sz w:val="24"/>
          <w:szCs w:val="24"/>
        </w:rPr>
        <w:t>186,717 cells/mL</w:t>
      </w:r>
      <w:r>
        <w:rPr>
          <w:rFonts w:ascii="Times New Roman" w:hAnsi="Times New Roman" w:cs="Times New Roman"/>
          <w:sz w:val="24"/>
          <w:szCs w:val="24"/>
        </w:rPr>
        <w:t xml:space="preserve"> (median</w:t>
      </w:r>
      <w:r w:rsidR="00470051">
        <w:rPr>
          <w:rFonts w:ascii="Times New Roman" w:hAnsi="Times New Roman" w:cs="Times New Roman"/>
          <w:sz w:val="24"/>
          <w:szCs w:val="24"/>
        </w:rPr>
        <w:t xml:space="preserve"> </w:t>
      </w:r>
      <w:r>
        <w:rPr>
          <w:rFonts w:ascii="Times New Roman" w:hAnsi="Times New Roman" w:cs="Times New Roman"/>
          <w:sz w:val="24"/>
          <w:szCs w:val="24"/>
        </w:rPr>
        <w:t>=</w:t>
      </w:r>
      <w:r w:rsidR="00084F0E">
        <w:rPr>
          <w:rFonts w:ascii="Times New Roman" w:hAnsi="Times New Roman" w:cs="Times New Roman"/>
          <w:sz w:val="24"/>
          <w:szCs w:val="24"/>
        </w:rPr>
        <w:t> </w:t>
      </w:r>
      <w:r w:rsidR="001A0333">
        <w:rPr>
          <w:rFonts w:ascii="Times New Roman" w:hAnsi="Times New Roman" w:cs="Times New Roman"/>
          <w:sz w:val="24"/>
          <w:szCs w:val="24"/>
        </w:rPr>
        <w:t>163,583</w:t>
      </w:r>
      <w:r w:rsidR="00EB6E8F">
        <w:rPr>
          <w:rFonts w:ascii="Times New Roman" w:hAnsi="Times New Roman" w:cs="Times New Roman"/>
          <w:sz w:val="24"/>
          <w:szCs w:val="24"/>
        </w:rPr>
        <w:t>;</w:t>
      </w:r>
      <w:r>
        <w:rPr>
          <w:rFonts w:ascii="Times New Roman" w:hAnsi="Times New Roman" w:cs="Times New Roman"/>
          <w:sz w:val="24"/>
          <w:szCs w:val="24"/>
        </w:rPr>
        <w:t xml:space="preserve"> range = </w:t>
      </w:r>
      <w:r w:rsidR="00AA66C2">
        <w:rPr>
          <w:rFonts w:ascii="Times New Roman" w:hAnsi="Times New Roman" w:cs="Times New Roman"/>
          <w:sz w:val="24"/>
          <w:szCs w:val="24"/>
        </w:rPr>
        <w:t>135,000</w:t>
      </w:r>
      <w:r w:rsidR="001448A6">
        <w:rPr>
          <w:rFonts w:ascii="Times New Roman" w:hAnsi="Times New Roman" w:cs="Times New Roman"/>
          <w:sz w:val="24"/>
          <w:szCs w:val="24"/>
        </w:rPr>
        <w:t>-</w:t>
      </w:r>
      <w:r w:rsidR="00AA66C2">
        <w:rPr>
          <w:rFonts w:ascii="Times New Roman" w:hAnsi="Times New Roman" w:cs="Times New Roman"/>
          <w:sz w:val="24"/>
          <w:szCs w:val="24"/>
        </w:rPr>
        <w:t>329,000</w:t>
      </w:r>
      <w:r>
        <w:rPr>
          <w:rFonts w:ascii="Times New Roman" w:hAnsi="Times New Roman" w:cs="Times New Roman"/>
          <w:sz w:val="24"/>
          <w:szCs w:val="24"/>
        </w:rPr>
        <w:t>)</w:t>
      </w:r>
      <w:r w:rsidR="001448A6">
        <w:rPr>
          <w:rFonts w:ascii="Times New Roman" w:hAnsi="Times New Roman" w:cs="Times New Roman"/>
          <w:sz w:val="24"/>
          <w:szCs w:val="24"/>
        </w:rPr>
        <w:t>.</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p>
    <w:p w14:paraId="1DE202C6" w14:textId="77777777"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 more recent research from the same group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such 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4485EFAD"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group, there was considerable variability in the observed quarter SCC</w:t>
      </w:r>
      <w:ins w:id="820" w:author="John Barlow" w:date="2024-05-08T09:58:00Z">
        <w:r>
          <w:rPr>
            <w:rFonts w:ascii="Times New Roman" w:hAnsi="Times New Roman" w:cs="Times New Roman"/>
            <w:sz w:val="24"/>
            <w:szCs w:val="24"/>
          </w:rPr>
          <w:t xml:space="preserve"> </w:t>
        </w:r>
        <w:del w:id="821" w:author="Caitlin Jeffrey" w:date="2024-05-21T11:46:00Z" w16du:dateUtc="2024-05-21T15:46:00Z">
          <w:r w:rsidDel="001B0E05">
            <w:rPr>
              <w:rFonts w:ascii="Times New Roman" w:hAnsi="Times New Roman" w:cs="Times New Roman"/>
              <w:sz w:val="24"/>
              <w:szCs w:val="24"/>
            </w:rPr>
            <w:delText>(figure 1</w:delText>
          </w:r>
        </w:del>
      </w:ins>
      <w:ins w:id="822" w:author="John Barlow" w:date="2024-05-08T09:59:00Z">
        <w:del w:id="823" w:author="Caitlin Jeffrey" w:date="2024-05-21T11:46:00Z" w16du:dateUtc="2024-05-21T15:46:00Z">
          <w:r w:rsidDel="001B0E05">
            <w:rPr>
              <w:rFonts w:ascii="Times New Roman" w:hAnsi="Times New Roman" w:cs="Times New Roman"/>
              <w:sz w:val="24"/>
              <w:szCs w:val="24"/>
            </w:rPr>
            <w:delText>)</w:delText>
          </w:r>
        </w:del>
      </w:ins>
      <w:del w:id="824" w:author="Caitlin Jeffrey" w:date="2024-05-21T11:46:00Z" w16du:dateUtc="2024-05-21T15:46:00Z">
        <w:r w:rsidRPr="005A5FE6" w:rsidDel="001B0E05">
          <w:rPr>
            <w:rFonts w:ascii="Times New Roman" w:hAnsi="Times New Roman" w:cs="Times New Roman"/>
            <w:sz w:val="24"/>
            <w:szCs w:val="24"/>
          </w:rPr>
          <w:delText xml:space="preserve">. </w:delText>
        </w:r>
      </w:del>
      <w:ins w:id="825" w:author="Caitlin Jeffrey" w:date="2024-05-21T11:46:00Z" w16du:dateUtc="2024-05-21T15:46:00Z">
        <w:r>
          <w:rPr>
            <w:rFonts w:ascii="Times New Roman" w:hAnsi="Times New Roman" w:cs="Times New Roman"/>
            <w:sz w:val="24"/>
            <w:szCs w:val="24"/>
          </w:rPr>
          <w:t xml:space="preserve">(Figure 2). </w:t>
        </w:r>
      </w:ins>
      <w:r w:rsidRPr="005A5FE6">
        <w:rPr>
          <w:rFonts w:ascii="Times New Roman" w:hAnsi="Times New Roman" w:cs="Times New Roman"/>
          <w:sz w:val="24"/>
          <w:szCs w:val="24"/>
        </w:rPr>
        <w:t xml:space="preserve">This within-species variation was also observed by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NAS species causing IMI in quarters identified both as healthy (</w:t>
      </w:r>
      <w:del w:id="826" w:author="Caitlin Jeffrey" w:date="2024-05-22T11:49:00Z" w16du:dateUtc="2024-05-22T15:49:00Z">
        <w:r w:rsidRPr="005A5FE6" w:rsidDel="00833730">
          <w:rPr>
            <w:rFonts w:ascii="Times New Roman" w:hAnsi="Times New Roman" w:cs="Times New Roman"/>
            <w:sz w:val="24"/>
            <w:szCs w:val="24"/>
          </w:rPr>
          <w:delText>≤</w:delText>
        </w:r>
      </w:del>
      <w:ins w:id="827" w:author="Caitlin Jeffrey" w:date="2024-05-22T11:49:00Z" w16du:dateUtc="2024-05-22T15:49:00Z">
        <w:r w:rsidR="00833730">
          <w:rPr>
            <w:rFonts w:ascii="Times New Roman" w:hAnsi="Times New Roman" w:cs="Times New Roman"/>
            <w:sz w:val="24"/>
            <w:szCs w:val="24"/>
          </w:rPr>
          <w:t>≤ </w:t>
        </w:r>
      </w:ins>
      <w:r w:rsidRPr="005A5FE6">
        <w:rPr>
          <w:rFonts w:ascii="Times New Roman" w:hAnsi="Times New Roman" w:cs="Times New Roman"/>
          <w:sz w:val="24"/>
          <w:szCs w:val="24"/>
        </w:rPr>
        <w:t xml:space="preserve">50,000 cells/mL) and </w:t>
      </w:r>
      <w:proofErr w:type="spellStart"/>
      <w:r w:rsidRPr="005A5FE6">
        <w:rPr>
          <w:rFonts w:ascii="Times New Roman" w:hAnsi="Times New Roman" w:cs="Times New Roman"/>
          <w:sz w:val="24"/>
          <w:szCs w:val="24"/>
        </w:rPr>
        <w:t>subclinically</w:t>
      </w:r>
      <w:proofErr w:type="spellEnd"/>
      <w:r w:rsidRPr="005A5FE6">
        <w:rPr>
          <w:rFonts w:ascii="Times New Roman" w:hAnsi="Times New Roman" w:cs="Times New Roman"/>
          <w:sz w:val="24"/>
          <w:szCs w:val="24"/>
        </w:rPr>
        <w:t xml:space="preserve"> infected (</w:t>
      </w:r>
      <w:del w:id="828" w:author="Caitlin Jeffrey" w:date="2024-05-22T11:43:00Z" w16du:dateUtc="2024-05-22T15:43:00Z">
        <w:r w:rsidRPr="005A5FE6" w:rsidDel="004950C5">
          <w:rPr>
            <w:rFonts w:ascii="Times New Roman" w:hAnsi="Times New Roman" w:cs="Times New Roman"/>
            <w:sz w:val="24"/>
            <w:szCs w:val="24"/>
          </w:rPr>
          <w:delText>&gt;</w:delText>
        </w:r>
      </w:del>
      <w:ins w:id="829" w:author="Caitlin Jeffrey" w:date="2024-05-22T11:43:00Z" w16du:dateUtc="2024-05-22T15:43:00Z">
        <w:r w:rsidR="004950C5">
          <w:rPr>
            <w:rFonts w:ascii="Times New Roman" w:hAnsi="Times New Roman" w:cs="Times New Roman"/>
            <w:sz w:val="24"/>
            <w:szCs w:val="24"/>
          </w:rPr>
          <w:t>&gt; </w:t>
        </w:r>
      </w:ins>
      <w:r w:rsidRPr="005A5FE6">
        <w:rPr>
          <w:rFonts w:ascii="Times New Roman" w:hAnsi="Times New Roman" w:cs="Times New Roman"/>
          <w:sz w:val="24"/>
          <w:szCs w:val="24"/>
        </w:rPr>
        <w:t xml:space="preserve">50,000 cells/mL), as well as one of the three most commonly isolated demonstrating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NAS-positive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del w:id="830" w:author="Caitlin Jeffrey" w:date="2024-05-22T11:45:00Z" w16du:dateUtc="2024-05-22T15:45:00Z">
        <w:r w:rsidRPr="005A5FE6" w:rsidDel="004950C5">
          <w:rPr>
            <w:rFonts w:ascii="Times New Roman" w:hAnsi="Times New Roman" w:cs="Times New Roman"/>
            <w:sz w:val="24"/>
            <w:szCs w:val="24"/>
          </w:rPr>
          <w:delText>&lt;</w:delText>
        </w:r>
      </w:del>
      <w:ins w:id="831" w:author="Caitlin Jeffrey" w:date="2024-05-22T11:45:00Z" w16du:dateUtc="2024-05-22T15:45:00Z">
        <w:r w:rsidR="004950C5">
          <w:rPr>
            <w:rFonts w:ascii="Times New Roman" w:hAnsi="Times New Roman" w:cs="Times New Roman"/>
            <w:sz w:val="24"/>
            <w:szCs w:val="24"/>
          </w:rPr>
          <w:t>&lt; </w:t>
        </w:r>
      </w:ins>
      <w:r w:rsidRPr="005A5FE6">
        <w:rPr>
          <w:rFonts w:ascii="Times New Roman" w:hAnsi="Times New Roman" w:cs="Times New Roman"/>
          <w:sz w:val="24"/>
          <w:szCs w:val="24"/>
        </w:rPr>
        <w:t>200,000 cells/mL), high SCC (</w:t>
      </w:r>
      <w:del w:id="832" w:author="Caitlin Jeffrey" w:date="2024-05-22T11:43:00Z" w16du:dateUtc="2024-05-22T15:43:00Z">
        <w:r w:rsidRPr="005A5FE6" w:rsidDel="004950C5">
          <w:rPr>
            <w:rFonts w:ascii="Times New Roman" w:hAnsi="Times New Roman" w:cs="Times New Roman"/>
            <w:sz w:val="24"/>
            <w:szCs w:val="24"/>
          </w:rPr>
          <w:delText>&gt;</w:delText>
        </w:r>
      </w:del>
      <w:ins w:id="833" w:author="Caitlin Jeffrey" w:date="2024-05-22T11:43:00Z" w16du:dateUtc="2024-05-22T15:43:00Z">
        <w:r w:rsidR="004950C5">
          <w:rPr>
            <w:rFonts w:ascii="Times New Roman" w:hAnsi="Times New Roman" w:cs="Times New Roman"/>
            <w:sz w:val="24"/>
            <w:szCs w:val="24"/>
          </w:rPr>
          <w:t>&gt; </w:t>
        </w:r>
      </w:ins>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NAS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More work exploring the possible effect of strain type while accounting for cow-level effects (i.e.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ins w:id="834" w:author="John Barlow" w:date="2024-05-08T10:08:00Z">
        <w:r w:rsidRPr="00171298">
          <w:rPr>
            <w:rFonts w:ascii="Times New Roman" w:hAnsi="Times New Roman" w:cs="Times New Roman"/>
            <w:sz w:val="24"/>
            <w:szCs w:val="24"/>
          </w:rPr>
          <w:t xml:space="preserve">As we further understand the ecology and epidemiology of individual NASM species and identify species or strains with host-adapted or contagious behavior </w:t>
        </w:r>
        <w:del w:id="835" w:author="Caitlin Jeffrey" w:date="2024-05-23T10:21:00Z" w16du:dateUtc="2024-05-23T14:21:00Z">
          <w:r w:rsidRPr="00171298" w:rsidDel="00BF3C5A">
            <w:rPr>
              <w:rFonts w:ascii="Times New Roman" w:hAnsi="Times New Roman" w:cs="Times New Roman"/>
              <w:sz w:val="24"/>
              <w:szCs w:val="24"/>
            </w:rPr>
            <w:delText>(epidemiologic behavior?)</w:delText>
          </w:r>
        </w:del>
        <w:r w:rsidRPr="00171298">
          <w:rPr>
            <w:rFonts w:ascii="Times New Roman" w:hAnsi="Times New Roman" w:cs="Times New Roman"/>
            <w:sz w:val="24"/>
            <w:szCs w:val="24"/>
          </w:rPr>
          <w:t xml:space="preserve">, speciation and strain typing for NASM will be important as a part of mastitis control decision making.   </w:t>
        </w:r>
      </w:ins>
    </w:p>
    <w:p w14:paraId="164B9CA4" w14:textId="77777777"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A large amount of variability was also seen in the observed qSCC for culture negative quarters included in the study,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likely highlights the limitation of using bacterial culture as a method for identifying IMI, as was pointed out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negative control quarters. The definition for an IMI in the current study (duplicate milk samples interpreted in series) results in an even lower sensitivity than used by Fry et al., which may compound this issue. However, in order for a quarter to be considered culture negative in the current study, both milk samples were required to have either no growth at all or no significant growth on both plates, which is also a fairly strict definition. Despite this limitation, the median (Figure 2) and mean (Table 2) SCC for the negative control quarters was still well below that of most NAS species.</w:t>
      </w:r>
    </w:p>
    <w:p w14:paraId="6DC508A2" w14:textId="3AD48D31" w:rsidR="00FF3370" w:rsidRPr="005A5FE6" w:rsidRDefault="00FF3370" w:rsidP="005A5FE6">
      <w:pPr>
        <w:spacing w:line="480" w:lineRule="auto"/>
        <w:ind w:firstLine="360"/>
        <w:rPr>
          <w:rFonts w:ascii="Times New Roman" w:hAnsi="Times New Roman" w:cs="Times New Roman"/>
          <w:sz w:val="24"/>
          <w:szCs w:val="24"/>
        </w:rPr>
      </w:pPr>
      <w:commentRangeStart w:id="836"/>
      <w:commentRangeEnd w:id="836"/>
      <w:r>
        <w:rPr>
          <w:rStyle w:val="CommentReference"/>
        </w:rPr>
        <w:commentReference w:id="836"/>
      </w:r>
      <w:r w:rsidRPr="005A5FE6">
        <w:rPr>
          <w:rFonts w:ascii="Times New Roman" w:hAnsi="Times New Roman" w:cs="Times New Roman"/>
          <w:sz w:val="24"/>
          <w:szCs w:val="24"/>
        </w:rPr>
        <w:t>Strain typing was not carried out on all</w:t>
      </w:r>
      <w:ins w:id="837" w:author="Caitlin Jeffrey" w:date="2024-05-21T15:37:00Z" w16du:dateUtc="2024-05-21T19:37:00Z">
        <w:r>
          <w:rPr>
            <w:rFonts w:ascii="Times New Roman" w:hAnsi="Times New Roman" w:cs="Times New Roman"/>
            <w:sz w:val="24"/>
            <w:szCs w:val="24"/>
          </w:rPr>
          <w:t xml:space="preserve"> </w:t>
        </w:r>
      </w:ins>
      <w:del w:id="838" w:author="Caitlin Jeffrey" w:date="2024-05-21T15:37:00Z" w16du:dateUtc="2024-05-21T19:37:00Z">
        <w:r w:rsidRPr="005A5FE6" w:rsidDel="008E1633">
          <w:rPr>
            <w:rFonts w:ascii="Times New Roman" w:hAnsi="Times New Roman" w:cs="Times New Roman"/>
            <w:sz w:val="24"/>
            <w:szCs w:val="24"/>
          </w:rPr>
          <w:delText xml:space="preserve"> N</w:delText>
        </w:r>
      </w:del>
      <w:del w:id="839" w:author="Caitlin Jeffrey" w:date="2024-05-21T15:36:00Z" w16du:dateUtc="2024-05-21T19:36:00Z">
        <w:r w:rsidRPr="005A5FE6" w:rsidDel="008E1633">
          <w:rPr>
            <w:rFonts w:ascii="Times New Roman" w:hAnsi="Times New Roman" w:cs="Times New Roman"/>
            <w:sz w:val="24"/>
            <w:szCs w:val="24"/>
          </w:rPr>
          <w:delText xml:space="preserve">AS </w:delText>
        </w:r>
      </w:del>
      <w:r w:rsidRPr="005A5FE6">
        <w:rPr>
          <w:rFonts w:ascii="Times New Roman" w:hAnsi="Times New Roman" w:cs="Times New Roman"/>
          <w:sz w:val="24"/>
          <w:szCs w:val="24"/>
        </w:rPr>
        <w:t>isolates of the same species causing IMI in a given quarter</w:t>
      </w:r>
      <w:ins w:id="840" w:author="Caitlin Jeffrey" w:date="2024-05-21T15:28:00Z" w16du:dateUtc="2024-05-21T19:28:00Z">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ins>
      <w:r w:rsidRPr="005A5FE6">
        <w:rPr>
          <w:rFonts w:ascii="Times New Roman" w:hAnsi="Times New Roman" w:cs="Times New Roman"/>
          <w:sz w:val="24"/>
          <w:szCs w:val="24"/>
        </w:rPr>
        <w:t xml:space="preserve">, </w:t>
      </w:r>
      <w:del w:id="841" w:author="Caitlin Jeffrey" w:date="2024-05-21T15:28:00Z" w16du:dateUtc="2024-05-21T19:28:00Z">
        <w:r w:rsidRPr="005A5FE6" w:rsidDel="0062101E">
          <w:rPr>
            <w:rFonts w:ascii="Times New Roman" w:hAnsi="Times New Roman" w:cs="Times New Roman"/>
            <w:sz w:val="24"/>
            <w:szCs w:val="24"/>
          </w:rPr>
          <w:delText xml:space="preserve">to check that repeated observations of the same species was indeed a persistent infection and not reinfection of the same quarter with a different strain of the same species. </w:delText>
        </w:r>
      </w:del>
      <w:ins w:id="842" w:author="Caitlin Jeffrey" w:date="2024-05-21T15:30:00Z" w16du:dateUtc="2024-05-21T19:30:00Z">
        <w:r>
          <w:rPr>
            <w:rFonts w:ascii="Times New Roman" w:hAnsi="Times New Roman" w:cs="Times New Roman"/>
            <w:sz w:val="24"/>
            <w:szCs w:val="24"/>
          </w:rPr>
          <w:t>a</w:t>
        </w:r>
      </w:ins>
      <w:ins w:id="843" w:author="Caitlin Jeffrey" w:date="2024-05-21T15:28:00Z" w16du:dateUtc="2024-05-21T19:28:00Z">
        <w:r>
          <w:rPr>
            <w:rFonts w:ascii="Times New Roman" w:hAnsi="Times New Roman" w:cs="Times New Roman"/>
            <w:sz w:val="24"/>
            <w:szCs w:val="24"/>
          </w:rPr>
          <w:t>s o</w:t>
        </w:r>
      </w:ins>
      <w:ins w:id="844" w:author="John Barlow" w:date="2024-05-08T10:14:00Z">
        <w:del w:id="845" w:author="Caitlin Jeffrey" w:date="2024-05-21T15:28:00Z" w16du:dateUtc="2024-05-21T19:28:00Z">
          <w:r w:rsidDel="0062101E">
            <w:rPr>
              <w:rFonts w:ascii="Times New Roman" w:hAnsi="Times New Roman" w:cs="Times New Roman"/>
              <w:sz w:val="24"/>
              <w:szCs w:val="24"/>
            </w:rPr>
            <w:delText>O</w:delText>
          </w:r>
        </w:del>
        <w:r>
          <w:rPr>
            <w:rFonts w:ascii="Times New Roman" w:hAnsi="Times New Roman" w:cs="Times New Roman"/>
            <w:sz w:val="24"/>
            <w:szCs w:val="24"/>
          </w:rPr>
          <w:t>ur objective was</w:t>
        </w:r>
      </w:ins>
      <w:ins w:id="846" w:author="Caitlin Jeffrey" w:date="2024-05-21T15:29:00Z" w16du:dateUtc="2024-05-21T19:29:00Z">
        <w:r>
          <w:rPr>
            <w:rFonts w:ascii="Times New Roman" w:hAnsi="Times New Roman" w:cs="Times New Roman"/>
            <w:sz w:val="24"/>
            <w:szCs w:val="24"/>
          </w:rPr>
          <w:t xml:space="preserve"> to identify the effect on SC</w:t>
        </w:r>
      </w:ins>
      <w:ins w:id="847" w:author="Caitlin Jeffrey" w:date="2024-05-21T15:37:00Z" w16du:dateUtc="2024-05-21T19:37:00Z">
        <w:r>
          <w:rPr>
            <w:rFonts w:ascii="Times New Roman" w:hAnsi="Times New Roman" w:cs="Times New Roman"/>
            <w:sz w:val="24"/>
            <w:szCs w:val="24"/>
          </w:rPr>
          <w:t>C</w:t>
        </w:r>
      </w:ins>
      <w:ins w:id="848" w:author="Caitlin Jeffrey" w:date="2024-05-21T15:29:00Z" w16du:dateUtc="2024-05-21T19:29:00Z">
        <w:r>
          <w:rPr>
            <w:rFonts w:ascii="Times New Roman" w:hAnsi="Times New Roman" w:cs="Times New Roman"/>
            <w:sz w:val="24"/>
            <w:szCs w:val="24"/>
          </w:rPr>
          <w:t xml:space="preserve"> by individual NASM species and</w:t>
        </w:r>
      </w:ins>
      <w:ins w:id="849" w:author="John Barlow" w:date="2024-05-08T10:14:00Z">
        <w:r>
          <w:rPr>
            <w:rFonts w:ascii="Times New Roman" w:hAnsi="Times New Roman" w:cs="Times New Roman"/>
            <w:sz w:val="24"/>
            <w:szCs w:val="24"/>
          </w:rPr>
          <w:t xml:space="preserve"> not to characterize species</w:t>
        </w:r>
      </w:ins>
      <w:ins w:id="850" w:author="Caitlin Jeffrey" w:date="2024-05-21T15:28:00Z" w16du:dateUtc="2024-05-21T19:28:00Z">
        <w:r>
          <w:rPr>
            <w:rFonts w:ascii="Times New Roman" w:hAnsi="Times New Roman" w:cs="Times New Roman"/>
            <w:sz w:val="24"/>
            <w:szCs w:val="24"/>
          </w:rPr>
          <w:t>-</w:t>
        </w:r>
      </w:ins>
      <w:ins w:id="851" w:author="John Barlow" w:date="2024-05-08T10:14:00Z">
        <w:del w:id="852" w:author="Caitlin Jeffrey" w:date="2024-05-21T15:28:00Z" w16du:dateUtc="2024-05-21T19:28:00Z">
          <w:r w:rsidDel="0062101E">
            <w:rPr>
              <w:rFonts w:ascii="Times New Roman" w:hAnsi="Times New Roman" w:cs="Times New Roman"/>
              <w:sz w:val="24"/>
              <w:szCs w:val="24"/>
            </w:rPr>
            <w:delText xml:space="preserve"> </w:delText>
          </w:r>
        </w:del>
        <w:r>
          <w:rPr>
            <w:rFonts w:ascii="Times New Roman" w:hAnsi="Times New Roman" w:cs="Times New Roman"/>
            <w:sz w:val="24"/>
            <w:szCs w:val="24"/>
          </w:rPr>
          <w:t>l</w:t>
        </w:r>
      </w:ins>
      <w:ins w:id="853" w:author="John Barlow" w:date="2024-05-08T10:15:00Z">
        <w:r>
          <w:rPr>
            <w:rFonts w:ascii="Times New Roman" w:hAnsi="Times New Roman" w:cs="Times New Roman"/>
            <w:sz w:val="24"/>
            <w:szCs w:val="24"/>
          </w:rPr>
          <w:t>evel persistence</w:t>
        </w:r>
        <w:del w:id="854" w:author="Caitlin Jeffrey" w:date="2024-05-21T15:30:00Z" w16du:dateUtc="2024-05-21T19:30:00Z">
          <w:r w:rsidDel="00342640">
            <w:rPr>
              <w:rFonts w:ascii="Times New Roman" w:hAnsi="Times New Roman" w:cs="Times New Roman"/>
              <w:sz w:val="24"/>
              <w:szCs w:val="24"/>
            </w:rPr>
            <w:delText xml:space="preserve"> of </w:delText>
          </w:r>
        </w:del>
      </w:ins>
      <w:ins w:id="855" w:author="John Barlow" w:date="2024-05-08T10:14:00Z">
        <w:del w:id="856" w:author="Caitlin Jeffrey" w:date="2024-05-21T15:30:00Z" w16du:dateUtc="2024-05-21T19:30:00Z">
          <w:r w:rsidDel="00342640">
            <w:rPr>
              <w:rFonts w:ascii="Times New Roman" w:hAnsi="Times New Roman" w:cs="Times New Roman"/>
              <w:sz w:val="24"/>
              <w:szCs w:val="24"/>
            </w:rPr>
            <w:delText>IMI</w:delText>
          </w:r>
        </w:del>
      </w:ins>
      <w:ins w:id="857" w:author="Caitlin Jeffrey" w:date="2024-05-21T15:29:00Z" w16du:dateUtc="2024-05-21T19:29:00Z">
        <w:r>
          <w:rPr>
            <w:rFonts w:ascii="Times New Roman" w:hAnsi="Times New Roman" w:cs="Times New Roman"/>
            <w:sz w:val="24"/>
            <w:szCs w:val="24"/>
          </w:rPr>
          <w:t>.</w:t>
        </w:r>
      </w:ins>
      <w:ins w:id="858" w:author="Caitlin Jeffrey" w:date="2024-05-21T15:30:00Z" w16du:dateUtc="2024-05-21T19:30:00Z">
        <w:r>
          <w:rPr>
            <w:rFonts w:ascii="Times New Roman" w:hAnsi="Times New Roman" w:cs="Times New Roman"/>
            <w:sz w:val="24"/>
            <w:szCs w:val="24"/>
          </w:rPr>
          <w:t xml:space="preserve"> </w:t>
        </w:r>
      </w:ins>
      <w:ins w:id="859" w:author="John Barlow" w:date="2024-05-08T10:14:00Z">
        <w:del w:id="860" w:author="Caitlin Jeffrey" w:date="2024-05-21T15:29:00Z" w16du:dateUtc="2024-05-21T19:29:00Z">
          <w:r w:rsidDel="00C951C6">
            <w:rPr>
              <w:rFonts w:ascii="Times New Roman" w:hAnsi="Times New Roman" w:cs="Times New Roman"/>
              <w:sz w:val="24"/>
              <w:szCs w:val="24"/>
            </w:rPr>
            <w:delText xml:space="preserve"> within quarters</w:delText>
          </w:r>
        </w:del>
      </w:ins>
      <w:ins w:id="861" w:author="John Barlow" w:date="2024-05-08T10:15:00Z">
        <w:del w:id="862" w:author="Caitlin Jeffrey" w:date="2024-05-21T15:29:00Z" w16du:dateUtc="2024-05-21T19:29:00Z">
          <w:r w:rsidDel="0062101E">
            <w:rPr>
              <w:rFonts w:ascii="Times New Roman" w:hAnsi="Times New Roman" w:cs="Times New Roman"/>
              <w:sz w:val="24"/>
              <w:szCs w:val="24"/>
            </w:rPr>
            <w:delText>,</w:delText>
          </w:r>
          <w:r w:rsidDel="00C951C6">
            <w:rPr>
              <w:rFonts w:ascii="Times New Roman" w:hAnsi="Times New Roman" w:cs="Times New Roman"/>
              <w:sz w:val="24"/>
              <w:szCs w:val="24"/>
            </w:rPr>
            <w:delText xml:space="preserve"> as we focused on</w:delText>
          </w:r>
        </w:del>
      </w:ins>
      <w:ins w:id="863" w:author="John Barlow" w:date="2024-05-08T10:49:00Z">
        <w:del w:id="864" w:author="Caitlin Jeffrey" w:date="2024-05-21T15:27:00Z" w16du:dateUtc="2024-05-21T19:27:00Z">
          <w:r w:rsidDel="009E6F42">
            <w:rPr>
              <w:rFonts w:ascii="Times New Roman" w:hAnsi="Times New Roman" w:cs="Times New Roman"/>
              <w:sz w:val="24"/>
              <w:szCs w:val="24"/>
            </w:rPr>
            <w:delText>….</w:delText>
          </w:r>
        </w:del>
      </w:ins>
      <w:ins w:id="865" w:author="John Barlow" w:date="2024-05-08T10:15:00Z">
        <w:del w:id="866" w:author="Caitlin Jeffrey" w:date="2024-05-21T15:27:00Z" w16du:dateUtc="2024-05-21T19:27:00Z">
          <w:r w:rsidDel="009E6F42">
            <w:rPr>
              <w:rFonts w:ascii="Times New Roman" w:hAnsi="Times New Roman" w:cs="Times New Roman"/>
              <w:sz w:val="24"/>
              <w:szCs w:val="24"/>
            </w:rPr>
            <w:delText xml:space="preserve"> </w:delText>
          </w:r>
        </w:del>
      </w:ins>
      <w:ins w:id="867" w:author="John Barlow" w:date="2024-05-08T10:14:00Z">
        <w:del w:id="868" w:author="Caitlin Jeffrey" w:date="2024-05-21T15:29:00Z" w16du:dateUtc="2024-05-21T19:29:00Z">
          <w:r w:rsidDel="00C951C6">
            <w:rPr>
              <w:rFonts w:ascii="Times New Roman" w:hAnsi="Times New Roman" w:cs="Times New Roman"/>
              <w:sz w:val="24"/>
              <w:szCs w:val="24"/>
            </w:rPr>
            <w:delText xml:space="preserve"> </w:delText>
          </w:r>
        </w:del>
      </w:ins>
      <w:r w:rsidRPr="005A5FE6">
        <w:rPr>
          <w:rFonts w:ascii="Times New Roman" w:hAnsi="Times New Roman" w:cs="Times New Roman"/>
          <w:sz w:val="24"/>
          <w:szCs w:val="24"/>
        </w:rPr>
        <w:t xml:space="preserve">As finding the same </w:t>
      </w:r>
      <w:ins w:id="869" w:author="Caitlin Jeffrey" w:date="2024-05-21T16:53:00Z" w16du:dateUtc="2024-05-21T20:53:00Z">
        <w:r>
          <w:rPr>
            <w:rFonts w:ascii="Times New Roman" w:hAnsi="Times New Roman" w:cs="Times New Roman"/>
            <w:sz w:val="24"/>
            <w:szCs w:val="24"/>
          </w:rPr>
          <w:t xml:space="preserve">NASM </w:t>
        </w:r>
      </w:ins>
      <w:r w:rsidRPr="005A5FE6">
        <w:rPr>
          <w:rFonts w:ascii="Times New Roman" w:hAnsi="Times New Roman" w:cs="Times New Roman"/>
          <w:sz w:val="24"/>
          <w:szCs w:val="24"/>
        </w:rPr>
        <w:t xml:space="preserve">species 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del w:id="870" w:author="Caitlin Jeffrey" w:date="2024-05-21T15:37:00Z" w16du:dateUtc="2024-05-21T19:37:00Z">
        <w:r w:rsidRPr="005A5FE6" w:rsidDel="00A81A54">
          <w:rPr>
            <w:rFonts w:ascii="Times New Roman" w:hAnsi="Times New Roman" w:cs="Times New Roman"/>
            <w:sz w:val="24"/>
            <w:szCs w:val="24"/>
          </w:rPr>
          <w:delText xml:space="preserve">this </w:delText>
        </w:r>
        <w:commentRangeStart w:id="871"/>
        <w:r w:rsidRPr="005A5FE6" w:rsidDel="00A81A54">
          <w:rPr>
            <w:rFonts w:ascii="Times New Roman" w:hAnsi="Times New Roman" w:cs="Times New Roman"/>
            <w:sz w:val="24"/>
            <w:szCs w:val="24"/>
          </w:rPr>
          <w:delText>may mean</w:delText>
        </w:r>
      </w:del>
      <w:ins w:id="872" w:author="Caitlin Jeffrey" w:date="2024-05-21T15:37:00Z" w16du:dateUtc="2024-05-21T19:37:00Z">
        <w:r>
          <w:rPr>
            <w:rFonts w:ascii="Times New Roman" w:hAnsi="Times New Roman" w:cs="Times New Roman"/>
            <w:sz w:val="24"/>
            <w:szCs w:val="24"/>
          </w:rPr>
          <w:t>it is possible</w:t>
        </w:r>
      </w:ins>
      <w:r w:rsidRPr="005A5FE6">
        <w:rPr>
          <w:rFonts w:ascii="Times New Roman" w:hAnsi="Times New Roman" w:cs="Times New Roman"/>
          <w:sz w:val="24"/>
          <w:szCs w:val="24"/>
        </w:rPr>
        <w:t xml:space="preserve"> that different strains of the same </w:t>
      </w:r>
      <w:ins w:id="873" w:author="Caitlin Jeffrey" w:date="2024-05-21T15:43:00Z" w16du:dateUtc="2024-05-21T19:43:00Z">
        <w:r>
          <w:rPr>
            <w:rFonts w:ascii="Times New Roman" w:hAnsi="Times New Roman" w:cs="Times New Roman"/>
            <w:i/>
            <w:iCs/>
            <w:sz w:val="24"/>
            <w:szCs w:val="24"/>
          </w:rPr>
          <w:t xml:space="preserve">Staph. </w:t>
        </w:r>
      </w:ins>
      <w:r w:rsidRPr="005A5FE6">
        <w:rPr>
          <w:rFonts w:ascii="Times New Roman" w:hAnsi="Times New Roman" w:cs="Times New Roman"/>
          <w:sz w:val="24"/>
          <w:szCs w:val="24"/>
        </w:rPr>
        <w:t xml:space="preserve">species </w:t>
      </w:r>
      <w:del w:id="874" w:author="Caitlin Jeffrey" w:date="2024-05-21T15:43:00Z" w16du:dateUtc="2024-05-21T19:43:00Z">
        <w:r w:rsidRPr="005A5FE6" w:rsidDel="00E8357A">
          <w:rPr>
            <w:rFonts w:ascii="Times New Roman" w:hAnsi="Times New Roman" w:cs="Times New Roman"/>
            <w:sz w:val="24"/>
            <w:szCs w:val="24"/>
          </w:rPr>
          <w:delText xml:space="preserve">of NAS </w:delText>
        </w:r>
      </w:del>
      <w:r w:rsidRPr="005A5FE6">
        <w:rPr>
          <w:rFonts w:ascii="Times New Roman" w:hAnsi="Times New Roman" w:cs="Times New Roman"/>
          <w:sz w:val="24"/>
          <w:szCs w:val="24"/>
        </w:rPr>
        <w:t xml:space="preserve">have been clustered together in the analysis as repeated observations of a persistent IMI. </w:t>
      </w:r>
      <w:ins w:id="875" w:author="John Barlow" w:date="2024-05-08T10:20:00Z">
        <w:r>
          <w:rPr>
            <w:rFonts w:ascii="Times New Roman" w:hAnsi="Times New Roman" w:cs="Times New Roman"/>
            <w:sz w:val="24"/>
            <w:szCs w:val="24"/>
          </w:rPr>
          <w:t>T</w:t>
        </w:r>
      </w:ins>
      <w:ins w:id="876" w:author="John Barlow" w:date="2024-05-08T10:21:00Z">
        <w:r>
          <w:rPr>
            <w:rFonts w:ascii="Times New Roman" w:hAnsi="Times New Roman" w:cs="Times New Roman"/>
            <w:sz w:val="24"/>
            <w:szCs w:val="24"/>
          </w:rPr>
          <w:t xml:space="preserve">his </w:t>
        </w:r>
        <w:del w:id="877" w:author="Caitlin Jeffrey" w:date="2024-05-21T15:30:00Z" w16du:dateUtc="2024-05-21T19:30:00Z">
          <w:r w:rsidDel="00074D31">
            <w:rPr>
              <w:rFonts w:ascii="Times New Roman" w:hAnsi="Times New Roman" w:cs="Times New Roman"/>
              <w:sz w:val="24"/>
              <w:szCs w:val="24"/>
            </w:rPr>
            <w:delText>would</w:delText>
          </w:r>
        </w:del>
      </w:ins>
      <w:ins w:id="878" w:author="Caitlin Jeffrey" w:date="2024-05-21T15:30:00Z" w16du:dateUtc="2024-05-21T19:30:00Z">
        <w:r>
          <w:rPr>
            <w:rFonts w:ascii="Times New Roman" w:hAnsi="Times New Roman" w:cs="Times New Roman"/>
            <w:sz w:val="24"/>
            <w:szCs w:val="24"/>
          </w:rPr>
          <w:t>may</w:t>
        </w:r>
      </w:ins>
      <w:ins w:id="879" w:author="John Barlow" w:date="2024-05-08T10:21:00Z">
        <w:r>
          <w:rPr>
            <w:rFonts w:ascii="Times New Roman" w:hAnsi="Times New Roman" w:cs="Times New Roman"/>
            <w:sz w:val="24"/>
            <w:szCs w:val="24"/>
          </w:rPr>
          <w:t xml:space="preserve"> introduce biases in our analysis </w:t>
        </w:r>
        <w:del w:id="880" w:author="Caitlin Jeffrey" w:date="2024-05-23T10:28:00Z" w16du:dateUtc="2024-05-23T14:28:00Z">
          <w:r w:rsidDel="005E0855">
            <w:rPr>
              <w:rFonts w:ascii="Times New Roman" w:hAnsi="Times New Roman" w:cs="Times New Roman"/>
              <w:sz w:val="24"/>
              <w:szCs w:val="24"/>
            </w:rPr>
            <w:delText xml:space="preserve">(error of </w:delText>
          </w:r>
          <w:r w:rsidDel="005E0855">
            <w:rPr>
              <w:rFonts w:ascii="Times New Roman" w:hAnsi="Times New Roman" w:cs="Times New Roman"/>
              <w:sz w:val="24"/>
              <w:szCs w:val="24"/>
            </w:rPr>
            <w:lastRenderedPageBreak/>
            <w:delText xml:space="preserve">omission) </w:delText>
          </w:r>
        </w:del>
        <w:r>
          <w:rPr>
            <w:rFonts w:ascii="Times New Roman" w:hAnsi="Times New Roman" w:cs="Times New Roman"/>
            <w:sz w:val="24"/>
            <w:szCs w:val="24"/>
          </w:rPr>
          <w:t xml:space="preserve">if </w:t>
        </w:r>
        <w:del w:id="881" w:author="Caitlin Jeffrey" w:date="2024-05-21T15:40:00Z" w16du:dateUtc="2024-05-21T19:40:00Z">
          <w:r w:rsidDel="001E1AD9">
            <w:rPr>
              <w:rFonts w:ascii="Times New Roman" w:hAnsi="Times New Roman" w:cs="Times New Roman"/>
              <w:sz w:val="24"/>
              <w:szCs w:val="24"/>
            </w:rPr>
            <w:delText xml:space="preserve">there </w:delText>
          </w:r>
        </w:del>
        <w:del w:id="882" w:author="Caitlin Jeffrey" w:date="2024-05-21T15:31:00Z" w16du:dateUtc="2024-05-21T19:31:00Z">
          <w:r w:rsidDel="00562806">
            <w:rPr>
              <w:rFonts w:ascii="Times New Roman" w:hAnsi="Times New Roman" w:cs="Times New Roman"/>
              <w:sz w:val="24"/>
              <w:szCs w:val="24"/>
            </w:rPr>
            <w:delText>i</w:delText>
          </w:r>
        </w:del>
        <w:del w:id="883" w:author="Caitlin Jeffrey" w:date="2024-05-21T15:40:00Z" w16du:dateUtc="2024-05-21T19:40:00Z">
          <w:r w:rsidDel="001E1AD9">
            <w:rPr>
              <w:rFonts w:ascii="Times New Roman" w:hAnsi="Times New Roman" w:cs="Times New Roman"/>
              <w:sz w:val="24"/>
              <w:szCs w:val="24"/>
            </w:rPr>
            <w:delText xml:space="preserve">s </w:delText>
          </w:r>
        </w:del>
        <w:r>
          <w:rPr>
            <w:rFonts w:ascii="Times New Roman" w:hAnsi="Times New Roman" w:cs="Times New Roman"/>
            <w:sz w:val="24"/>
            <w:szCs w:val="24"/>
          </w:rPr>
          <w:t xml:space="preserve">an </w:t>
        </w:r>
      </w:ins>
      <w:ins w:id="884" w:author="Caitlin Jeffrey" w:date="2024-05-23T10:28:00Z" w16du:dateUtc="2024-05-23T14:28:00Z">
        <w:r w:rsidR="00050460">
          <w:rPr>
            <w:rFonts w:ascii="Times New Roman" w:hAnsi="Times New Roman" w:cs="Times New Roman"/>
            <w:sz w:val="24"/>
            <w:szCs w:val="24"/>
          </w:rPr>
          <w:t xml:space="preserve">unaccounted for </w:t>
        </w:r>
      </w:ins>
      <w:ins w:id="885" w:author="John Barlow" w:date="2024-05-08T10:21:00Z">
        <w:r>
          <w:rPr>
            <w:rFonts w:ascii="Times New Roman" w:hAnsi="Times New Roman" w:cs="Times New Roman"/>
            <w:sz w:val="24"/>
            <w:szCs w:val="24"/>
          </w:rPr>
          <w:t xml:space="preserve">interaction </w:t>
        </w:r>
      </w:ins>
      <w:ins w:id="886" w:author="Caitlin Jeffrey" w:date="2024-05-21T15:40:00Z" w16du:dateUtc="2024-05-21T19:40:00Z">
        <w:r>
          <w:rPr>
            <w:rFonts w:ascii="Times New Roman" w:hAnsi="Times New Roman" w:cs="Times New Roman"/>
            <w:sz w:val="24"/>
            <w:szCs w:val="24"/>
          </w:rPr>
          <w:t xml:space="preserve">exists </w:t>
        </w:r>
      </w:ins>
      <w:ins w:id="887" w:author="John Barlow" w:date="2024-05-08T10:21:00Z">
        <w:r>
          <w:rPr>
            <w:rFonts w:ascii="Times New Roman" w:hAnsi="Times New Roman" w:cs="Times New Roman"/>
            <w:sz w:val="24"/>
            <w:szCs w:val="24"/>
          </w:rPr>
          <w:t xml:space="preserve">between </w:t>
        </w:r>
      </w:ins>
      <w:ins w:id="888" w:author="John Barlow" w:date="2024-05-08T10:22:00Z">
        <w:r>
          <w:rPr>
            <w:rFonts w:ascii="Times New Roman" w:hAnsi="Times New Roman" w:cs="Times New Roman"/>
            <w:sz w:val="24"/>
            <w:szCs w:val="24"/>
          </w:rPr>
          <w:t>persistenc</w:t>
        </w:r>
      </w:ins>
      <w:ins w:id="889" w:author="Caitlin Jeffrey" w:date="2024-05-21T15:31:00Z" w16du:dateUtc="2024-05-21T19:31:00Z">
        <w:r>
          <w:rPr>
            <w:rFonts w:ascii="Times New Roman" w:hAnsi="Times New Roman" w:cs="Times New Roman"/>
            <w:sz w:val="24"/>
            <w:szCs w:val="24"/>
          </w:rPr>
          <w:t>y</w:t>
        </w:r>
      </w:ins>
      <w:ins w:id="890" w:author="John Barlow" w:date="2024-05-08T10:22:00Z">
        <w:del w:id="891" w:author="Caitlin Jeffrey" w:date="2024-05-21T15:31:00Z" w16du:dateUtc="2024-05-21T19:31:00Z">
          <w:r w:rsidDel="00562806">
            <w:rPr>
              <w:rFonts w:ascii="Times New Roman" w:hAnsi="Times New Roman" w:cs="Times New Roman"/>
              <w:sz w:val="24"/>
              <w:szCs w:val="24"/>
            </w:rPr>
            <w:delText>e</w:delText>
          </w:r>
        </w:del>
        <w:r>
          <w:rPr>
            <w:rFonts w:ascii="Times New Roman" w:hAnsi="Times New Roman" w:cs="Times New Roman"/>
            <w:sz w:val="24"/>
            <w:szCs w:val="24"/>
          </w:rPr>
          <w:t xml:space="preserve"> and effect on SCC at the strain level for some </w:t>
        </w:r>
        <w:del w:id="892" w:author="Caitlin Jeffrey" w:date="2024-05-21T16:54:00Z" w16du:dateUtc="2024-05-21T20:54:00Z">
          <w:r w:rsidRPr="00425B8B" w:rsidDel="00425B8B">
            <w:rPr>
              <w:rFonts w:ascii="Times New Roman" w:hAnsi="Times New Roman" w:cs="Times New Roman"/>
              <w:i/>
              <w:iCs/>
              <w:sz w:val="24"/>
              <w:szCs w:val="24"/>
              <w:rPrChange w:id="893" w:author="Caitlin Jeffrey" w:date="2024-05-21T16:54:00Z" w16du:dateUtc="2024-05-21T20:54:00Z">
                <w:rPr>
                  <w:rFonts w:ascii="Times New Roman" w:hAnsi="Times New Roman" w:cs="Times New Roman"/>
                  <w:sz w:val="24"/>
                  <w:szCs w:val="24"/>
                </w:rPr>
              </w:rPrChange>
            </w:rPr>
            <w:delText>NASM</w:delText>
          </w:r>
        </w:del>
      </w:ins>
      <w:ins w:id="894" w:author="Caitlin Jeffrey" w:date="2024-05-21T16:54:00Z" w16du:dateUtc="2024-05-21T20:54:00Z">
        <w:r>
          <w:rPr>
            <w:rFonts w:ascii="Times New Roman" w:hAnsi="Times New Roman" w:cs="Times New Roman"/>
            <w:i/>
            <w:iCs/>
            <w:sz w:val="24"/>
            <w:szCs w:val="24"/>
          </w:rPr>
          <w:t>Staph.</w:t>
        </w:r>
      </w:ins>
      <w:ins w:id="895" w:author="John Barlow" w:date="2024-05-08T10:22:00Z">
        <w:r>
          <w:rPr>
            <w:rFonts w:ascii="Times New Roman" w:hAnsi="Times New Roman" w:cs="Times New Roman"/>
            <w:sz w:val="24"/>
            <w:szCs w:val="24"/>
          </w:rPr>
          <w:t xml:space="preserve"> species. </w:t>
        </w:r>
      </w:ins>
      <w:commentRangeStart w:id="896"/>
      <w:ins w:id="897" w:author="John Barlow" w:date="2024-05-08T10:23:00Z">
        <w:r>
          <w:rPr>
            <w:rFonts w:ascii="Times New Roman" w:hAnsi="Times New Roman" w:cs="Times New Roman"/>
            <w:sz w:val="24"/>
            <w:szCs w:val="24"/>
          </w:rPr>
          <w:t>This is a current gap in our knowledge and an opportunity for future research</w:t>
        </w:r>
      </w:ins>
      <w:ins w:id="898" w:author="Caitlin Jeffrey" w:date="2024-05-23T10:23:00Z" w16du:dateUtc="2024-05-23T14:23:00Z">
        <w:r w:rsidR="006C5A62">
          <w:rPr>
            <w:rFonts w:ascii="Times New Roman" w:hAnsi="Times New Roman" w:cs="Times New Roman"/>
            <w:sz w:val="24"/>
            <w:szCs w:val="24"/>
          </w:rPr>
          <w:t xml:space="preserve"> </w:t>
        </w:r>
      </w:ins>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ins w:id="899" w:author="John Barlow" w:date="2024-05-08T10:23:00Z">
        <w:r>
          <w:rPr>
            <w:rFonts w:ascii="Times New Roman" w:hAnsi="Times New Roman" w:cs="Times New Roman"/>
            <w:sz w:val="24"/>
            <w:szCs w:val="24"/>
          </w:rPr>
          <w:t xml:space="preserve">. </w:t>
        </w:r>
      </w:ins>
      <w:commentRangeEnd w:id="896"/>
      <w:ins w:id="900" w:author="John Barlow" w:date="2024-05-08T10:48:00Z">
        <w:r>
          <w:rPr>
            <w:rStyle w:val="CommentReference"/>
          </w:rPr>
          <w:commentReference w:id="896"/>
        </w:r>
      </w:ins>
      <w:ins w:id="901" w:author="Caitlin Jeffrey" w:date="2024-05-21T16:58:00Z" w16du:dateUtc="2024-05-21T20:58:00Z">
        <w:r>
          <w:rPr>
            <w:rFonts w:ascii="Times New Roman" w:hAnsi="Times New Roman" w:cs="Times New Roman"/>
            <w:sz w:val="24"/>
            <w:szCs w:val="24"/>
          </w:rPr>
          <w:t>T</w:t>
        </w:r>
      </w:ins>
      <w:del w:id="902" w:author="John Barlow" w:date="2024-05-08T10:23:00Z">
        <w:r w:rsidRPr="005A5FE6" w:rsidDel="00E70155">
          <w:rPr>
            <w:rFonts w:ascii="Times New Roman" w:hAnsi="Times New Roman" w:cs="Times New Roman"/>
            <w:sz w:val="24"/>
            <w:szCs w:val="24"/>
          </w:rPr>
          <w:delText>However,</w:delText>
        </w:r>
      </w:del>
      <w:ins w:id="903" w:author="John Barlow" w:date="2024-05-08T10:23:00Z">
        <w:del w:id="904" w:author="Caitlin Jeffrey" w:date="2024-05-21T15:33:00Z" w16du:dateUtc="2024-05-21T19:33:00Z">
          <w:r w:rsidDel="00343D6E">
            <w:rPr>
              <w:rFonts w:ascii="Times New Roman" w:hAnsi="Times New Roman" w:cs="Times New Roman"/>
              <w:sz w:val="24"/>
              <w:szCs w:val="24"/>
            </w:rPr>
            <w:delText>In this study</w:delText>
          </w:r>
        </w:del>
      </w:ins>
      <w:del w:id="905" w:author="Caitlin Jeffrey" w:date="2024-05-21T15:38:00Z" w16du:dateUtc="2024-05-21T19:38:00Z">
        <w:r w:rsidRPr="005A5FE6" w:rsidDel="00120504">
          <w:rPr>
            <w:rFonts w:ascii="Times New Roman" w:hAnsi="Times New Roman" w:cs="Times New Roman"/>
            <w:sz w:val="24"/>
            <w:szCs w:val="24"/>
          </w:rPr>
          <w:delText xml:space="preserve"> </w:delText>
        </w:r>
      </w:del>
      <w:del w:id="906" w:author="Caitlin Jeffrey" w:date="2024-05-21T15:33:00Z" w16du:dateUtc="2024-05-21T19:33:00Z">
        <w:r w:rsidRPr="005A5FE6" w:rsidDel="00343D6E">
          <w:rPr>
            <w:rFonts w:ascii="Times New Roman" w:hAnsi="Times New Roman" w:cs="Times New Roman"/>
            <w:sz w:val="24"/>
            <w:szCs w:val="24"/>
          </w:rPr>
          <w:delText>a</w:delText>
        </w:r>
      </w:del>
      <w:del w:id="907" w:author="Caitlin Jeffrey" w:date="2024-05-21T15:40:00Z" w16du:dateUtc="2024-05-21T19:40:00Z">
        <w:r w:rsidRPr="005A5FE6" w:rsidDel="00D16693">
          <w:rPr>
            <w:rFonts w:ascii="Times New Roman" w:hAnsi="Times New Roman" w:cs="Times New Roman"/>
            <w:sz w:val="24"/>
            <w:szCs w:val="24"/>
          </w:rPr>
          <w:delText>lthough strain may</w:delText>
        </w:r>
      </w:del>
      <w:ins w:id="908" w:author="John Barlow" w:date="2024-05-08T10:24:00Z">
        <w:del w:id="909" w:author="Caitlin Jeffrey" w:date="2024-05-21T15:40:00Z" w16du:dateUtc="2024-05-21T19:40:00Z">
          <w:r w:rsidDel="00D16693">
            <w:rPr>
              <w:rFonts w:ascii="Times New Roman" w:hAnsi="Times New Roman" w:cs="Times New Roman"/>
              <w:sz w:val="24"/>
              <w:szCs w:val="24"/>
            </w:rPr>
            <w:delText>we did not determine if strain</w:delText>
          </w:r>
        </w:del>
      </w:ins>
      <w:del w:id="910" w:author="Caitlin Jeffrey" w:date="2024-05-21T15:40:00Z" w16du:dateUtc="2024-05-21T19:40:00Z">
        <w:r w:rsidRPr="005A5FE6" w:rsidDel="00D16693">
          <w:rPr>
            <w:rFonts w:ascii="Times New Roman" w:hAnsi="Times New Roman" w:cs="Times New Roman"/>
            <w:sz w:val="24"/>
            <w:szCs w:val="24"/>
          </w:rPr>
          <w:delText xml:space="preserve"> var</w:delText>
        </w:r>
      </w:del>
      <w:ins w:id="911" w:author="John Barlow" w:date="2024-05-08T10:24:00Z">
        <w:del w:id="912" w:author="Caitlin Jeffrey" w:date="2024-05-21T15:40:00Z" w16du:dateUtc="2024-05-21T19:40:00Z">
          <w:r w:rsidDel="00D16693">
            <w:rPr>
              <w:rFonts w:ascii="Times New Roman" w:hAnsi="Times New Roman" w:cs="Times New Roman"/>
              <w:sz w:val="24"/>
              <w:szCs w:val="24"/>
            </w:rPr>
            <w:delText>ied</w:delText>
          </w:r>
        </w:del>
      </w:ins>
      <w:ins w:id="913" w:author="John Barlow" w:date="2024-05-08T10:25:00Z">
        <w:del w:id="914" w:author="Caitlin Jeffrey" w:date="2024-05-21T15:40:00Z" w16du:dateUtc="2024-05-21T19:40:00Z">
          <w:r w:rsidDel="00D16693">
            <w:rPr>
              <w:rFonts w:ascii="Times New Roman" w:hAnsi="Times New Roman" w:cs="Times New Roman"/>
              <w:sz w:val="24"/>
              <w:szCs w:val="24"/>
            </w:rPr>
            <w:delText xml:space="preserve"> </w:delText>
          </w:r>
        </w:del>
      </w:ins>
      <w:del w:id="915" w:author="Caitlin Jeffrey" w:date="2024-05-21T15:40:00Z" w16du:dateUtc="2024-05-21T19:40:00Z">
        <w:r w:rsidRPr="005A5FE6" w:rsidDel="00D16693">
          <w:rPr>
            <w:rFonts w:ascii="Times New Roman" w:hAnsi="Times New Roman" w:cs="Times New Roman"/>
            <w:sz w:val="24"/>
            <w:szCs w:val="24"/>
          </w:rPr>
          <w:delText>y</w:delText>
        </w:r>
      </w:del>
      <w:del w:id="916" w:author="Caitlin Jeffrey" w:date="2024-05-21T15:33:00Z" w16du:dateUtc="2024-05-21T19:33:00Z">
        <w:r w:rsidRPr="005A5FE6" w:rsidDel="003C141B">
          <w:rPr>
            <w:rFonts w:ascii="Times New Roman" w:hAnsi="Times New Roman" w:cs="Times New Roman"/>
            <w:sz w:val="24"/>
            <w:szCs w:val="24"/>
          </w:rPr>
          <w:delText xml:space="preserve"> </w:delText>
        </w:r>
      </w:del>
      <w:del w:id="917" w:author="Caitlin Jeffrey" w:date="2024-05-21T15:40:00Z" w16du:dateUtc="2024-05-21T19:40:00Z">
        <w:r w:rsidRPr="005A5FE6" w:rsidDel="00D16693">
          <w:rPr>
            <w:rFonts w:ascii="Times New Roman" w:hAnsi="Times New Roman" w:cs="Times New Roman"/>
            <w:sz w:val="24"/>
            <w:szCs w:val="24"/>
          </w:rPr>
          <w:delText>in these</w:delText>
        </w:r>
      </w:del>
      <w:ins w:id="918" w:author="John Barlow" w:date="2024-05-08T10:24:00Z">
        <w:del w:id="919" w:author="Caitlin Jeffrey" w:date="2024-05-21T15:40:00Z" w16du:dateUtc="2024-05-21T19:40:00Z">
          <w:r w:rsidDel="00D16693">
            <w:rPr>
              <w:rFonts w:ascii="Times New Roman" w:hAnsi="Times New Roman" w:cs="Times New Roman"/>
              <w:sz w:val="24"/>
              <w:szCs w:val="24"/>
            </w:rPr>
            <w:delText>among</w:delText>
          </w:r>
        </w:del>
        <w:del w:id="920" w:author="Caitlin Jeffrey" w:date="2024-05-21T15:34:00Z" w16du:dateUtc="2024-05-21T19:34:00Z">
          <w:r w:rsidDel="00401E8D">
            <w:rPr>
              <w:rFonts w:ascii="Times New Roman" w:hAnsi="Times New Roman" w:cs="Times New Roman"/>
              <w:sz w:val="24"/>
              <w:szCs w:val="24"/>
            </w:rPr>
            <w:delText xml:space="preserve"> the </w:delText>
          </w:r>
        </w:del>
        <w:del w:id="921" w:author="Caitlin Jeffrey" w:date="2024-05-21T15:33:00Z" w16du:dateUtc="2024-05-21T19:33:00Z">
          <w:r w:rsidDel="00A4243A">
            <w:rPr>
              <w:rFonts w:ascii="Times New Roman" w:hAnsi="Times New Roman" w:cs="Times New Roman"/>
              <w:sz w:val="24"/>
              <w:szCs w:val="24"/>
            </w:rPr>
            <w:delText>with-in quarter</w:delText>
          </w:r>
        </w:del>
      </w:ins>
      <w:del w:id="922" w:author="Caitlin Jeffrey" w:date="2024-05-21T15:40:00Z" w16du:dateUtc="2024-05-21T19:40:00Z">
        <w:r w:rsidRPr="005A5FE6" w:rsidDel="00D16693">
          <w:rPr>
            <w:rFonts w:ascii="Times New Roman" w:hAnsi="Times New Roman" w:cs="Times New Roman"/>
            <w:sz w:val="24"/>
            <w:szCs w:val="24"/>
          </w:rPr>
          <w:delText xml:space="preserve"> repeated observations, the inclusion of random effects for quarter and cow in the model still control</w:delText>
        </w:r>
      </w:del>
      <w:ins w:id="923" w:author="John Barlow" w:date="2024-05-08T10:25:00Z">
        <w:del w:id="924" w:author="Caitlin Jeffrey" w:date="2024-05-21T15:40:00Z" w16du:dateUtc="2024-05-21T19:40:00Z">
          <w:r w:rsidDel="00D16693">
            <w:rPr>
              <w:rFonts w:ascii="Times New Roman" w:hAnsi="Times New Roman" w:cs="Times New Roman"/>
              <w:sz w:val="24"/>
              <w:szCs w:val="24"/>
            </w:rPr>
            <w:delText>led</w:delText>
          </w:r>
        </w:del>
      </w:ins>
      <w:del w:id="925" w:author="Caitlin Jeffrey" w:date="2024-05-21T15:40:00Z" w16du:dateUtc="2024-05-21T19:40:00Z">
        <w:r w:rsidRPr="005A5FE6" w:rsidDel="00D16693">
          <w:rPr>
            <w:rFonts w:ascii="Times New Roman" w:hAnsi="Times New Roman" w:cs="Times New Roman"/>
            <w:sz w:val="24"/>
            <w:szCs w:val="24"/>
          </w:rPr>
          <w:delText xml:space="preserve"> for these important host-level effects on quarter SCC.</w:delText>
        </w:r>
        <w:commentRangeEnd w:id="871"/>
        <w:r w:rsidRPr="005A5FE6" w:rsidDel="00D16693">
          <w:rPr>
            <w:rStyle w:val="CommentReference"/>
            <w:rFonts w:ascii="Times New Roman" w:hAnsi="Times New Roman" w:cs="Times New Roman"/>
            <w:sz w:val="24"/>
            <w:szCs w:val="24"/>
          </w:rPr>
          <w:commentReference w:id="871"/>
        </w:r>
        <w:r w:rsidRPr="005A5FE6" w:rsidDel="00D16693">
          <w:rPr>
            <w:rFonts w:ascii="Times New Roman" w:hAnsi="Times New Roman" w:cs="Times New Roman"/>
            <w:sz w:val="24"/>
            <w:szCs w:val="24"/>
          </w:rPr>
          <w:delText xml:space="preserve"> </w:delText>
        </w:r>
      </w:del>
      <w:moveFromRangeStart w:id="926" w:author="Caitlin Jeffrey" w:date="2024-05-21T15:41:00Z" w:name="move167198494"/>
      <w:moveFrom w:id="927" w:author="Caitlin Jeffrey" w:date="2024-05-21T15:41:00Z" w16du:dateUtc="2024-05-21T19:41:00Z">
        <w:r w:rsidRPr="005A5FE6" w:rsidDel="002D7A8B">
          <w:rPr>
            <w:rFonts w:ascii="Times New Roman" w:hAnsi="Times New Roman" w:cs="Times New Roman"/>
            <w:sz w:val="24"/>
            <w:szCs w:val="24"/>
          </w:rPr>
          <w:t xml:space="preserve">The majority of positive IMI quarters with repeated observations were </w:t>
        </w:r>
        <w:r w:rsidRPr="005A5FE6" w:rsidDel="002D7A8B">
          <w:rPr>
            <w:rFonts w:ascii="Times New Roman" w:hAnsi="Times New Roman" w:cs="Times New Roman"/>
            <w:i/>
            <w:iCs/>
            <w:sz w:val="24"/>
            <w:szCs w:val="24"/>
          </w:rPr>
          <w:t>S. chromogenes</w:t>
        </w:r>
        <w:r w:rsidRPr="005A5FE6" w:rsidDel="002D7A8B">
          <w:rPr>
            <w:rFonts w:ascii="Times New Roman" w:hAnsi="Times New Roman" w:cs="Times New Roman"/>
            <w:sz w:val="24"/>
            <w:szCs w:val="24"/>
          </w:rPr>
          <w:t xml:space="preserve">. </w:t>
        </w:r>
      </w:moveFrom>
      <w:moveFromRangeEnd w:id="926"/>
      <w:del w:id="928" w:author="Caitlin Jeffrey" w:date="2024-05-21T16:58:00Z" w16du:dateUtc="2024-05-21T20:58:00Z">
        <w:r w:rsidRPr="005A5FE6" w:rsidDel="009965D9">
          <w:rPr>
            <w:rFonts w:ascii="Times New Roman" w:hAnsi="Times New Roman" w:cs="Times New Roman"/>
            <w:sz w:val="24"/>
            <w:szCs w:val="24"/>
          </w:rPr>
          <w:delText>Although strain</w:delText>
        </w:r>
      </w:del>
      <w:del w:id="929" w:author="Caitlin Jeffrey" w:date="2024-05-21T15:43:00Z" w16du:dateUtc="2024-05-21T19:43:00Z">
        <w:r w:rsidRPr="005A5FE6" w:rsidDel="001D1767">
          <w:rPr>
            <w:rFonts w:ascii="Times New Roman" w:hAnsi="Times New Roman" w:cs="Times New Roman"/>
            <w:sz w:val="24"/>
            <w:szCs w:val="24"/>
          </w:rPr>
          <w:delText>-</w:delText>
        </w:r>
      </w:del>
      <w:del w:id="930" w:author="Caitlin Jeffrey" w:date="2024-05-21T16:58:00Z" w16du:dateUtc="2024-05-21T20:58:00Z">
        <w:r w:rsidRPr="005A5FE6" w:rsidDel="009965D9">
          <w:rPr>
            <w:rFonts w:ascii="Times New Roman" w:hAnsi="Times New Roman" w:cs="Times New Roman"/>
            <w:sz w:val="24"/>
            <w:szCs w:val="24"/>
          </w:rPr>
          <w:delText xml:space="preserve">typing was not performed </w:delText>
        </w:r>
      </w:del>
      <w:del w:id="931" w:author="Caitlin Jeffrey" w:date="2024-05-21T15:41:00Z" w16du:dateUtc="2024-05-21T19:41:00Z">
        <w:r w:rsidRPr="005A5FE6" w:rsidDel="004F1370">
          <w:rPr>
            <w:rFonts w:ascii="Times New Roman" w:hAnsi="Times New Roman" w:cs="Times New Roman"/>
            <w:sz w:val="24"/>
            <w:szCs w:val="24"/>
          </w:rPr>
          <w:delText>on all isolates for the</w:delText>
        </w:r>
      </w:del>
      <w:del w:id="932" w:author="Caitlin Jeffrey" w:date="2024-05-21T16:58:00Z" w16du:dateUtc="2024-05-21T20:58:00Z">
        <w:r w:rsidRPr="005A5FE6" w:rsidDel="009965D9">
          <w:rPr>
            <w:rFonts w:ascii="Times New Roman" w:hAnsi="Times New Roman" w:cs="Times New Roman"/>
            <w:sz w:val="24"/>
            <w:szCs w:val="24"/>
          </w:rPr>
          <w:delText xml:space="preserve"> current study</w:delText>
        </w:r>
        <w:commentRangeStart w:id="933"/>
        <w:r w:rsidRPr="005A5FE6" w:rsidDel="009965D9">
          <w:rPr>
            <w:rFonts w:ascii="Times New Roman" w:hAnsi="Times New Roman" w:cs="Times New Roman"/>
            <w:sz w:val="24"/>
            <w:szCs w:val="24"/>
          </w:rPr>
          <w:delText xml:space="preserve">, </w:delText>
        </w:r>
      </w:del>
      <w:moveToRangeStart w:id="934" w:author="Caitlin Jeffrey" w:date="2024-05-21T15:41:00Z" w:name="move167198494"/>
      <w:moveTo w:id="935" w:author="Caitlin Jeffrey" w:date="2024-05-21T15:41:00Z" w16du:dateUtc="2024-05-21T19:41:00Z">
        <w:del w:id="936" w:author="Caitlin Jeffrey" w:date="2024-05-21T15:41:00Z" w16du:dateUtc="2024-05-21T19:41:00Z">
          <w:r w:rsidRPr="005A5FE6" w:rsidDel="002D7A8B">
            <w:rPr>
              <w:rFonts w:ascii="Times New Roman" w:hAnsi="Times New Roman" w:cs="Times New Roman"/>
              <w:sz w:val="24"/>
              <w:szCs w:val="24"/>
            </w:rPr>
            <w:delText>T</w:delText>
          </w:r>
        </w:del>
        <w:r w:rsidRPr="005A5FE6">
          <w:rPr>
            <w:rFonts w:ascii="Times New Roman" w:hAnsi="Times New Roman" w:cs="Times New Roman"/>
            <w:sz w:val="24"/>
            <w:szCs w:val="24"/>
          </w:rPr>
          <w:t>he majority of positive IMI quarters with repeated observations</w:t>
        </w:r>
      </w:moveTo>
      <w:ins w:id="937" w:author="Caitlin Jeffrey" w:date="2024-05-21T17:01:00Z" w16du:dateUtc="2024-05-21T21:01:00Z">
        <w:r>
          <w:rPr>
            <w:rFonts w:ascii="Times New Roman" w:hAnsi="Times New Roman" w:cs="Times New Roman"/>
            <w:sz w:val="24"/>
            <w:szCs w:val="24"/>
          </w:rPr>
          <w:t xml:space="preserve"> in the current study</w:t>
        </w:r>
      </w:ins>
      <w:moveTo w:id="938" w:author="Caitlin Jeffrey" w:date="2024-05-21T15:41:00Z" w16du:dateUtc="2024-05-21T19:41:00Z">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del w:id="939" w:author="Caitlin Jeffrey" w:date="2024-05-21T15:41:00Z" w16du:dateUtc="2024-05-21T19:41:00Z">
          <w:r w:rsidRPr="005A5FE6" w:rsidDel="002D7A8B">
            <w:rPr>
              <w:rFonts w:ascii="Times New Roman" w:hAnsi="Times New Roman" w:cs="Times New Roman"/>
              <w:sz w:val="24"/>
              <w:szCs w:val="24"/>
            </w:rPr>
            <w:delText xml:space="preserve">. </w:delText>
          </w:r>
        </w:del>
      </w:moveTo>
      <w:moveToRangeEnd w:id="934"/>
      <w:del w:id="940" w:author="Caitlin Jeffrey" w:date="2024-05-21T15:41:00Z" w16du:dateUtc="2024-05-21T19:41:00Z">
        <w:r w:rsidRPr="005A5FE6" w:rsidDel="002D7A8B">
          <w:rPr>
            <w:rFonts w:ascii="Times New Roman" w:hAnsi="Times New Roman" w:cs="Times New Roman"/>
            <w:i/>
            <w:iCs/>
            <w:sz w:val="24"/>
            <w:szCs w:val="24"/>
          </w:rPr>
          <w:delText>S. chromogenes</w:delText>
        </w:r>
        <w:r w:rsidRPr="005A5FE6" w:rsidDel="002D7A8B">
          <w:rPr>
            <w:rFonts w:ascii="Times New Roman" w:hAnsi="Times New Roman" w:cs="Times New Roman"/>
            <w:sz w:val="24"/>
            <w:szCs w:val="24"/>
          </w:rPr>
          <w:delText xml:space="preserve"> </w:delText>
        </w:r>
      </w:del>
      <w:ins w:id="941" w:author="Caitlin Jeffrey" w:date="2024-05-21T15:41:00Z" w16du:dateUtc="2024-05-21T19:41:00Z">
        <w:r>
          <w:rPr>
            <w:rFonts w:ascii="Times New Roman" w:hAnsi="Times New Roman" w:cs="Times New Roman"/>
            <w:sz w:val="24"/>
            <w:szCs w:val="24"/>
          </w:rPr>
          <w:t xml:space="preserve">, which </w:t>
        </w:r>
      </w:ins>
      <w:r w:rsidRPr="005A5FE6">
        <w:rPr>
          <w:rFonts w:ascii="Times New Roman" w:hAnsi="Times New Roman" w:cs="Times New Roman"/>
          <w:sz w:val="24"/>
          <w:szCs w:val="24"/>
        </w:rPr>
        <w:t>has been demonstrated to be a highly persistent intramammary pathogen</w:t>
      </w:r>
      <w:commentRangeEnd w:id="933"/>
      <w:r w:rsidRPr="005A5FE6">
        <w:rPr>
          <w:rStyle w:val="CommentReference"/>
          <w:rFonts w:ascii="Times New Roman" w:hAnsi="Times New Roman" w:cs="Times New Roman"/>
          <w:sz w:val="24"/>
          <w:szCs w:val="24"/>
        </w:rPr>
        <w:commentReference w:id="933"/>
      </w:r>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w:t>
      </w:r>
      <w:ins w:id="942" w:author="John Barlow" w:date="2024-05-08T10:26:00Z">
        <w:del w:id="943" w:author="Caitlin Jeffrey" w:date="2024-05-21T16:56:00Z" w16du:dateUtc="2024-05-21T20:56:00Z">
          <w:r w:rsidDel="008446D6">
            <w:rPr>
              <w:rFonts w:ascii="Times New Roman" w:hAnsi="Times New Roman" w:cs="Times New Roman"/>
              <w:sz w:val="24"/>
              <w:szCs w:val="24"/>
            </w:rPr>
            <w:delText xml:space="preserve">Based on previous findings, we can only speculate that </w:delText>
          </w:r>
        </w:del>
      </w:ins>
      <w:del w:id="944" w:author="Caitlin Jeffrey" w:date="2024-05-21T16:56:00Z" w16du:dateUtc="2024-05-21T20:56:00Z">
        <w:r w:rsidRPr="005A5FE6" w:rsidDel="008446D6">
          <w:rPr>
            <w:rFonts w:ascii="Times New Roman" w:hAnsi="Times New Roman" w:cs="Times New Roman"/>
            <w:sz w:val="24"/>
            <w:szCs w:val="24"/>
          </w:rPr>
          <w:delText xml:space="preserve">In </w:delText>
        </w:r>
      </w:del>
      <w:ins w:id="945" w:author="John Barlow" w:date="2024-05-08T10:26:00Z">
        <w:del w:id="946" w:author="Caitlin Jeffrey" w:date="2024-05-21T16:56:00Z" w16du:dateUtc="2024-05-21T20:56:00Z">
          <w:r w:rsidDel="008446D6">
            <w:rPr>
              <w:rFonts w:ascii="Times New Roman" w:hAnsi="Times New Roman" w:cs="Times New Roman"/>
              <w:sz w:val="24"/>
              <w:szCs w:val="24"/>
            </w:rPr>
            <w:delText>in</w:delText>
          </w:r>
          <w:r w:rsidRPr="005A5FE6" w:rsidDel="008446D6">
            <w:rPr>
              <w:rFonts w:ascii="Times New Roman" w:hAnsi="Times New Roman" w:cs="Times New Roman"/>
              <w:sz w:val="24"/>
              <w:szCs w:val="24"/>
            </w:rPr>
            <w:delText xml:space="preserve"> </w:delText>
          </w:r>
        </w:del>
      </w:ins>
      <w:del w:id="947" w:author="Caitlin Jeffrey" w:date="2024-05-21T16:56:00Z" w16du:dateUtc="2024-05-21T20:56:00Z">
        <w:r w:rsidRPr="005A5FE6" w:rsidDel="008446D6">
          <w:rPr>
            <w:rFonts w:ascii="Times New Roman" w:hAnsi="Times New Roman" w:cs="Times New Roman"/>
            <w:sz w:val="24"/>
            <w:szCs w:val="24"/>
          </w:rPr>
          <w:delText xml:space="preserve">the current study, it is also likely that the majority of repeated observations of </w:delText>
        </w:r>
        <w:r w:rsidRPr="005A5FE6" w:rsidDel="008446D6">
          <w:rPr>
            <w:rFonts w:ascii="Times New Roman" w:hAnsi="Times New Roman" w:cs="Times New Roman"/>
            <w:i/>
            <w:iCs/>
            <w:sz w:val="24"/>
            <w:szCs w:val="24"/>
          </w:rPr>
          <w:delText xml:space="preserve">S. chromogenes </w:delText>
        </w:r>
        <w:r w:rsidRPr="005A5FE6" w:rsidDel="008446D6">
          <w:rPr>
            <w:rFonts w:ascii="Times New Roman" w:hAnsi="Times New Roman" w:cs="Times New Roman"/>
            <w:sz w:val="24"/>
            <w:szCs w:val="24"/>
          </w:rPr>
          <w:delText>IMI in the same quarter were persistent infections</w:delText>
        </w:r>
      </w:del>
      <w:ins w:id="948" w:author="John Barlow" w:date="2024-05-08T10:26:00Z">
        <w:del w:id="949" w:author="Caitlin Jeffrey" w:date="2024-05-21T16:56:00Z" w16du:dateUtc="2024-05-21T20:56:00Z">
          <w:r w:rsidDel="008446D6">
            <w:rPr>
              <w:rFonts w:ascii="Times New Roman" w:hAnsi="Times New Roman" w:cs="Times New Roman"/>
              <w:sz w:val="24"/>
              <w:szCs w:val="24"/>
            </w:rPr>
            <w:delText xml:space="preserve"> with the same strain</w:delText>
          </w:r>
        </w:del>
      </w:ins>
      <w:del w:id="950" w:author="Caitlin Jeffrey" w:date="2024-05-21T15:36:00Z" w16du:dateUtc="2024-05-21T19:36:00Z">
        <w:r w:rsidRPr="005A5FE6" w:rsidDel="005C2A94">
          <w:rPr>
            <w:rFonts w:ascii="Times New Roman" w:hAnsi="Times New Roman" w:cs="Times New Roman"/>
            <w:sz w:val="24"/>
            <w:szCs w:val="24"/>
          </w:rPr>
          <w:delText xml:space="preserve">. </w:delText>
        </w:r>
        <w:commentRangeStart w:id="951"/>
        <w:r w:rsidRPr="005A5FE6" w:rsidDel="005C2A94">
          <w:rPr>
            <w:rFonts w:ascii="Times New Roman" w:hAnsi="Times New Roman" w:cs="Times New Roman"/>
            <w:sz w:val="24"/>
            <w:szCs w:val="24"/>
          </w:rPr>
          <w:delText xml:space="preserve">Preliminary work for a project using the same population of bacterial isolates found that all but one of 75 quarters where </w:delText>
        </w:r>
        <w:r w:rsidRPr="005A5FE6" w:rsidDel="005C2A94">
          <w:rPr>
            <w:rFonts w:ascii="Times New Roman" w:hAnsi="Times New Roman" w:cs="Times New Roman"/>
            <w:i/>
            <w:iCs/>
            <w:sz w:val="24"/>
            <w:szCs w:val="24"/>
          </w:rPr>
          <w:delText>S. chromogenes</w:delText>
        </w:r>
        <w:r w:rsidRPr="005A5FE6" w:rsidDel="005C2A94">
          <w:rPr>
            <w:rFonts w:ascii="Times New Roman" w:hAnsi="Times New Roman" w:cs="Times New Roman"/>
            <w:sz w:val="24"/>
            <w:szCs w:val="24"/>
          </w:rPr>
          <w:delText xml:space="preserve"> was repeatedly isolated (from 2-3 timepoints) had an IMI caused by the same strain type (unpublished data)</w:delText>
        </w:r>
        <w:r w:rsidRPr="005A5FE6" w:rsidDel="005C2A94">
          <w:rPr>
            <w:rFonts w:ascii="Times New Roman" w:hAnsi="Times New Roman" w:cs="Times New Roman"/>
            <w:i/>
            <w:iCs/>
            <w:sz w:val="24"/>
            <w:szCs w:val="24"/>
          </w:rPr>
          <w:delText>.</w:delText>
        </w:r>
        <w:r w:rsidRPr="005A5FE6" w:rsidDel="005C2A94">
          <w:rPr>
            <w:rFonts w:ascii="Times New Roman" w:hAnsi="Times New Roman" w:cs="Times New Roman"/>
            <w:sz w:val="24"/>
            <w:szCs w:val="24"/>
          </w:rPr>
          <w:delText xml:space="preserve"> Sixty-four of these 75 quarters where strain-typing was used to confirm persistent </w:delText>
        </w:r>
        <w:r w:rsidRPr="005A5FE6" w:rsidDel="005C2A94">
          <w:rPr>
            <w:rFonts w:ascii="Times New Roman" w:hAnsi="Times New Roman" w:cs="Times New Roman"/>
            <w:i/>
            <w:iCs/>
            <w:sz w:val="24"/>
            <w:szCs w:val="24"/>
          </w:rPr>
          <w:delText>S. chromogenes</w:delText>
        </w:r>
        <w:r w:rsidRPr="005A5FE6" w:rsidDel="005C2A94">
          <w:rPr>
            <w:rFonts w:ascii="Times New Roman" w:hAnsi="Times New Roman" w:cs="Times New Roman"/>
            <w:sz w:val="24"/>
            <w:szCs w:val="24"/>
          </w:rPr>
          <w:delText xml:space="preserve"> infections are included in the current data set. </w:delText>
        </w:r>
        <w:commentRangeEnd w:id="951"/>
        <w:r w:rsidDel="005C2A94">
          <w:rPr>
            <w:rStyle w:val="CommentReference"/>
          </w:rPr>
          <w:commentReference w:id="951"/>
        </w:r>
      </w:del>
      <w:r w:rsidRPr="005A5FE6">
        <w:rPr>
          <w:rFonts w:ascii="Times New Roman" w:hAnsi="Times New Roman" w:cs="Times New Roman"/>
          <w:sz w:val="24"/>
          <w:szCs w:val="24"/>
        </w:rPr>
        <w:t xml:space="preserve">The second-most common type of IMI </w:t>
      </w:r>
      <w:ins w:id="952" w:author="Caitlin Jeffrey" w:date="2024-05-21T17:00:00Z" w16du:dateUtc="2024-05-21T21:00:00Z">
        <w:r>
          <w:rPr>
            <w:rFonts w:ascii="Times New Roman" w:hAnsi="Times New Roman" w:cs="Times New Roman"/>
            <w:sz w:val="24"/>
            <w:szCs w:val="24"/>
          </w:rPr>
          <w:t xml:space="preserve">in the current study </w:t>
        </w:r>
      </w:ins>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ins w:id="953" w:author="Caitlin Jeffrey" w:date="2024-05-21T16:56:00Z" w16du:dateUtc="2024-05-21T20:56:00Z">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ins>
      <w:ins w:id="954" w:author="Caitlin Jeffrey" w:date="2024-05-21T16:57:00Z" w16du:dateUtc="2024-05-21T20:57:00Z">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S. aureus</w:t>
        </w:r>
      </w:ins>
      <w:ins w:id="955" w:author="Caitlin Jeffrey" w:date="2024-05-21T16:56:00Z" w16du:dateUtc="2024-05-21T20:56:00Z">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IMI </w:t>
        </w:r>
      </w:ins>
      <w:ins w:id="956" w:author="Caitlin Jeffrey" w:date="2024-05-21T17:02:00Z" w16du:dateUtc="2024-05-21T21:02:00Z">
        <w:r>
          <w:rPr>
            <w:rFonts w:ascii="Times New Roman" w:hAnsi="Times New Roman" w:cs="Times New Roman"/>
            <w:sz w:val="24"/>
            <w:szCs w:val="24"/>
          </w:rPr>
          <w:t xml:space="preserve">in the current study </w:t>
        </w:r>
      </w:ins>
      <w:ins w:id="957" w:author="Caitlin Jeffrey" w:date="2024-05-21T16:56:00Z" w16du:dateUtc="2024-05-21T20:56:00Z">
        <w:r w:rsidRPr="005A5FE6">
          <w:rPr>
            <w:rFonts w:ascii="Times New Roman" w:hAnsi="Times New Roman" w:cs="Times New Roman"/>
            <w:sz w:val="24"/>
            <w:szCs w:val="24"/>
          </w:rPr>
          <w:t xml:space="preserve">in </w:t>
        </w:r>
      </w:ins>
      <w:ins w:id="958" w:author="Caitlin Jeffrey" w:date="2024-05-21T17:02:00Z" w16du:dateUtc="2024-05-21T21:02:00Z">
        <w:r>
          <w:rPr>
            <w:rFonts w:ascii="Times New Roman" w:hAnsi="Times New Roman" w:cs="Times New Roman"/>
            <w:sz w:val="24"/>
            <w:szCs w:val="24"/>
          </w:rPr>
          <w:t>a given</w:t>
        </w:r>
      </w:ins>
      <w:ins w:id="959" w:author="Caitlin Jeffrey" w:date="2024-05-21T16:56:00Z" w16du:dateUtc="2024-05-21T20:56:00Z">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with the same strain. </w:t>
        </w:r>
      </w:ins>
      <w:del w:id="960" w:author="Caitlin Jeffrey" w:date="2024-05-21T16:57:00Z" w16du:dateUtc="2024-05-21T20:57:00Z">
        <w:r w:rsidRPr="005A5FE6" w:rsidDel="00D24119">
          <w:rPr>
            <w:rFonts w:ascii="Times New Roman" w:hAnsi="Times New Roman" w:cs="Times New Roman"/>
            <w:sz w:val="24"/>
            <w:szCs w:val="24"/>
          </w:rPr>
          <w:delText xml:space="preserve"> Although some repeated observations of quarters with </w:delText>
        </w:r>
        <w:r w:rsidRPr="005A5FE6" w:rsidDel="00D24119">
          <w:rPr>
            <w:rFonts w:ascii="Times New Roman" w:hAnsi="Times New Roman" w:cs="Times New Roman"/>
            <w:i/>
            <w:iCs/>
            <w:sz w:val="24"/>
            <w:szCs w:val="24"/>
          </w:rPr>
          <w:delText>S. chromogenes</w:delText>
        </w:r>
        <w:r w:rsidRPr="005A5FE6" w:rsidDel="00D24119">
          <w:rPr>
            <w:rFonts w:ascii="Times New Roman" w:hAnsi="Times New Roman" w:cs="Times New Roman"/>
            <w:sz w:val="24"/>
            <w:szCs w:val="24"/>
          </w:rPr>
          <w:delText xml:space="preserve"> or </w:delText>
        </w:r>
        <w:r w:rsidRPr="005A5FE6" w:rsidDel="00D24119">
          <w:rPr>
            <w:rFonts w:ascii="Times New Roman" w:hAnsi="Times New Roman" w:cs="Times New Roman"/>
            <w:i/>
            <w:iCs/>
            <w:sz w:val="24"/>
            <w:szCs w:val="24"/>
          </w:rPr>
          <w:delText>S. aureus</w:delText>
        </w:r>
        <w:r w:rsidRPr="005A5FE6" w:rsidDel="00D24119">
          <w:rPr>
            <w:rFonts w:ascii="Times New Roman" w:hAnsi="Times New Roman" w:cs="Times New Roman"/>
            <w:sz w:val="24"/>
            <w:szCs w:val="24"/>
          </w:rPr>
          <w:delText xml:space="preserve"> in the current study may represent new infections with a different strain type, it is likely that the majority are truly persistent.</w:delText>
        </w:r>
      </w:del>
      <w:ins w:id="961" w:author="Caitlin Jeffrey" w:date="2024-05-21T17:03:00Z" w16du:dateUtc="2024-05-21T21:03:00Z">
        <w:r>
          <w:rPr>
            <w:rFonts w:ascii="Times New Roman" w:hAnsi="Times New Roman" w:cs="Times New Roman"/>
            <w:sz w:val="24"/>
            <w:szCs w:val="24"/>
          </w:rPr>
          <w:t xml:space="preserve">Notably, </w:t>
        </w:r>
      </w:ins>
      <w:ins w:id="962" w:author="Caitlin Jeffrey" w:date="2024-05-21T15:40:00Z" w16du:dateUtc="2024-05-21T19:40:00Z">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commentRangeStart w:id="963"/>
        <w:commentRangeEnd w:id="963"/>
        <w:r w:rsidRPr="005A5FE6">
          <w:rPr>
            <w:rStyle w:val="CommentReference"/>
            <w:rFonts w:ascii="Times New Roman" w:hAnsi="Times New Roman" w:cs="Times New Roman"/>
            <w:sz w:val="24"/>
            <w:szCs w:val="24"/>
          </w:rPr>
          <w:commentReference w:id="963"/>
        </w:r>
      </w:ins>
    </w:p>
    <w:p w14:paraId="3AE92384" w14:textId="77777777" w:rsidR="00FF3370" w:rsidRDefault="00FF3370" w:rsidP="005A5FE6">
      <w:pPr>
        <w:spacing w:after="0" w:line="480" w:lineRule="auto"/>
        <w:rPr>
          <w:ins w:id="964" w:author="Caitlin Jeffrey" w:date="2024-05-23T10:31:00Z" w16du:dateUtc="2024-05-23T14:31:00Z"/>
          <w:rFonts w:ascii="Times New Roman" w:hAnsi="Times New Roman" w:cs="Times New Roman"/>
          <w:sz w:val="24"/>
          <w:szCs w:val="24"/>
        </w:rPr>
      </w:pPr>
      <w:ins w:id="965" w:author="John Barlow" w:date="2024-05-08T10:30:00Z">
        <w:r>
          <w:rPr>
            <w:rFonts w:ascii="Times New Roman" w:hAnsi="Times New Roman" w:cs="Times New Roman"/>
            <w:sz w:val="24"/>
            <w:szCs w:val="24"/>
          </w:rPr>
          <w:t xml:space="preserve">Ends abruptly… what else should we discuss, or does this </w:t>
        </w:r>
      </w:ins>
      <w:ins w:id="966" w:author="John Barlow" w:date="2024-05-08T10:31:00Z">
        <w:r>
          <w:rPr>
            <w:rFonts w:ascii="Times New Roman" w:hAnsi="Times New Roman" w:cs="Times New Roman"/>
            <w:sz w:val="24"/>
            <w:szCs w:val="24"/>
          </w:rPr>
          <w:t>transition</w:t>
        </w:r>
      </w:ins>
      <w:ins w:id="967" w:author="John Barlow" w:date="2024-05-08T10:30:00Z">
        <w:r>
          <w:rPr>
            <w:rFonts w:ascii="Times New Roman" w:hAnsi="Times New Roman" w:cs="Times New Roman"/>
            <w:sz w:val="24"/>
            <w:szCs w:val="24"/>
          </w:rPr>
          <w:t xml:space="preserve"> to the conclusion section here</w:t>
        </w:r>
      </w:ins>
      <w:ins w:id="968" w:author="John Barlow" w:date="2024-05-08T10:31:00Z">
        <w:r>
          <w:rPr>
            <w:rFonts w:ascii="Times New Roman" w:hAnsi="Times New Roman" w:cs="Times New Roman"/>
            <w:sz w:val="24"/>
            <w:szCs w:val="24"/>
          </w:rPr>
          <w:t>?</w:t>
        </w:r>
      </w:ins>
    </w:p>
    <w:p w14:paraId="70EDB23F" w14:textId="50618D8F" w:rsidR="00BC1E7B" w:rsidRPr="005A5FE6" w:rsidRDefault="00BC1E7B" w:rsidP="005A5FE6">
      <w:pPr>
        <w:spacing w:after="0" w:line="480" w:lineRule="auto"/>
        <w:rPr>
          <w:rFonts w:ascii="Times New Roman" w:hAnsi="Times New Roman" w:cs="Times New Roman"/>
          <w:sz w:val="24"/>
          <w:szCs w:val="24"/>
        </w:rPr>
      </w:pPr>
      <w:ins w:id="969" w:author="Caitlin Jeffrey" w:date="2024-05-23T10:31:00Z" w16du:dateUtc="2024-05-23T14:31:00Z">
        <w:r>
          <w:rPr>
            <w:rFonts w:ascii="Times New Roman" w:hAnsi="Times New Roman" w:cs="Times New Roman"/>
            <w:sz w:val="24"/>
            <w:szCs w:val="24"/>
          </w:rPr>
          <w:t>Conclusions</w:t>
        </w:r>
      </w:ins>
    </w:p>
    <w:bookmarkEnd w:id="484"/>
    <w:p w14:paraId="5F4738C4" w14:textId="26AA8E9F" w:rsidR="007F36E2" w:rsidRDefault="007F36E2">
      <w:pPr>
        <w:rPr>
          <w:ins w:id="970" w:author="Caitlin Jeffrey" w:date="2024-05-23T10:35:00Z" w16du:dateUtc="2024-05-23T14:35:00Z"/>
          <w:rFonts w:ascii="Times New Roman" w:hAnsi="Times New Roman" w:cs="Times New Roman"/>
          <w:bCs/>
          <w:sz w:val="24"/>
          <w:szCs w:val="24"/>
        </w:rPr>
      </w:pPr>
      <w:ins w:id="971" w:author="Caitlin Jeffrey" w:date="2024-05-23T10:35:00Z" w16du:dateUtc="2024-05-23T14:35:00Z">
        <w:r>
          <w:rPr>
            <w:rFonts w:ascii="Times New Roman" w:hAnsi="Times New Roman" w:cs="Times New Roman"/>
            <w:sz w:val="24"/>
            <w:szCs w:val="24"/>
          </w:rPr>
          <w:t>Some p</w:t>
        </w:r>
        <w:r w:rsidRPr="00105CE5">
          <w:rPr>
            <w:rFonts w:ascii="Times New Roman" w:hAnsi="Times New Roman" w:cs="Times New Roman"/>
            <w:sz w:val="24"/>
            <w:szCs w:val="24"/>
          </w:rPr>
          <w:t xml:space="preserve">revious work </w:t>
        </w:r>
        <w:r>
          <w:rPr>
            <w:rFonts w:ascii="Times New Roman" w:hAnsi="Times New Roman" w:cs="Times New Roman"/>
            <w:sz w:val="24"/>
            <w:szCs w:val="24"/>
          </w:rPr>
          <w:t xml:space="preserve">has focused on describing </w:t>
        </w:r>
        <w:r w:rsidRPr="00105CE5">
          <w:rPr>
            <w:rFonts w:ascii="Times New Roman" w:hAnsi="Times New Roman" w:cs="Times New Roman"/>
            <w:sz w:val="24"/>
            <w:szCs w:val="24"/>
          </w:rPr>
          <w:t xml:space="preserve">the species-specific effect </w:t>
        </w:r>
        <w:r>
          <w:rPr>
            <w:rFonts w:ascii="Times New Roman" w:hAnsi="Times New Roman" w:cs="Times New Roman"/>
            <w:sz w:val="24"/>
            <w:szCs w:val="24"/>
          </w:rPr>
          <w:t xml:space="preserve">of selected NASM on udder health </w:t>
        </w:r>
        <w:r w:rsidRPr="00FE72EE">
          <w:rPr>
            <w:rFonts w:ascii="Times New Roman" w:hAnsi="Times New Roman" w:cs="Times New Roman"/>
            <w:sz w:val="24"/>
            <w:szCs w:val="24"/>
            <w:highlight w:val="cyan"/>
          </w:rPr>
          <w:t xml:space="preserve">(XX citations? Review articles – Vanderhagen or </w:t>
        </w:r>
        <w:proofErr w:type="spellStart"/>
        <w:r w:rsidRPr="00FE72EE">
          <w:rPr>
            <w:rFonts w:ascii="Times New Roman" w:hAnsi="Times New Roman" w:cs="Times New Roman"/>
            <w:sz w:val="24"/>
            <w:szCs w:val="24"/>
            <w:highlight w:val="cyan"/>
          </w:rPr>
          <w:t>debuck</w:t>
        </w:r>
        <w:proofErr w:type="spellEnd"/>
        <w:r w:rsidRPr="00FE72EE">
          <w:rPr>
            <w:rFonts w:ascii="Times New Roman" w:hAnsi="Times New Roman" w:cs="Times New Roman"/>
            <w:sz w:val="24"/>
            <w:szCs w:val="24"/>
            <w:highlight w:val="cyan"/>
          </w:rPr>
          <w:t xml:space="preserve"> XX).</w:t>
        </w:r>
        <w:r w:rsidRPr="00105CE5">
          <w:rPr>
            <w:rFonts w:ascii="Times New Roman" w:hAnsi="Times New Roman" w:cs="Times New Roman"/>
            <w:sz w:val="24"/>
            <w:szCs w:val="24"/>
          </w:rPr>
          <w:t xml:space="preserve"> </w:t>
        </w:r>
        <w:r>
          <w:rPr>
            <w:rFonts w:ascii="Times New Roman" w:hAnsi="Times New Roman" w:cs="Times New Roman"/>
            <w:sz w:val="24"/>
            <w:szCs w:val="24"/>
          </w:rPr>
          <w:t>Fewer</w:t>
        </w:r>
        <w:r w:rsidRPr="00105CE5">
          <w:rPr>
            <w:rFonts w:ascii="Times New Roman" w:hAnsi="Times New Roman" w:cs="Times New Roman"/>
            <w:sz w:val="24"/>
            <w:szCs w:val="24"/>
          </w:rPr>
          <w:t xml:space="preserve"> studies</w:t>
        </w:r>
        <w:r>
          <w:rPr>
            <w:rFonts w:ascii="Times New Roman" w:hAnsi="Times New Roman" w:cs="Times New Roman"/>
            <w:sz w:val="24"/>
            <w:szCs w:val="24"/>
          </w:rPr>
          <w:t xml:space="preserve"> </w:t>
        </w:r>
        <w:r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(Fry et al., 2014; Condas et al., 2017b)</w:t>
        </w:r>
        <w:r w:rsidRPr="00105CE5">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have described the effect of </w:t>
        </w:r>
        <w:r>
          <w:rPr>
            <w:rFonts w:ascii="Times New Roman" w:hAnsi="Times New Roman" w:cs="Times New Roman"/>
            <w:sz w:val="24"/>
            <w:szCs w:val="24"/>
          </w:rPr>
          <w:t xml:space="preserve">the breadth of observed </w:t>
        </w:r>
        <w:r w:rsidRPr="00105CE5">
          <w:rPr>
            <w:rFonts w:ascii="Times New Roman" w:hAnsi="Times New Roman" w:cs="Times New Roman"/>
            <w:sz w:val="24"/>
            <w:szCs w:val="24"/>
          </w:rPr>
          <w:t>species on quarter-level SCC using observations from multiple herds, where isolates were identified using MALDI-TOF or genotypic methods, and accounting for days in milk (DIM) at time of observation.</w:t>
        </w:r>
      </w:ins>
    </w:p>
    <w:p w14:paraId="624BC14F" w14:textId="2B6F1361" w:rsidR="007F36E2" w:rsidRDefault="007F36E2">
      <w:pPr>
        <w:rPr>
          <w:ins w:id="972" w:author="Caitlin Jeffrey" w:date="2024-05-23T10:34:00Z" w16du:dateUtc="2024-05-23T14:34:00Z"/>
          <w:rFonts w:ascii="Times New Roman" w:hAnsi="Times New Roman" w:cs="Times New Roman"/>
          <w:bCs/>
          <w:sz w:val="24"/>
          <w:szCs w:val="24"/>
        </w:rPr>
      </w:pPr>
      <w:ins w:id="973" w:author="Caitlin Jeffrey" w:date="2024-05-23T10:34:00Z" w16du:dateUtc="2024-05-23T14:34:00Z">
        <w:r w:rsidRPr="00500914">
          <w:rPr>
            <w:rFonts w:ascii="Times New Roman" w:hAnsi="Times New Roman" w:cs="Times New Roman"/>
            <w:bCs/>
            <w:sz w:val="24"/>
            <w:szCs w:val="24"/>
          </w:rPr>
          <w:t xml:space="preserve">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r>
          <w:rPr>
            <w:rFonts w:ascii="Times New Roman" w:hAnsi="Times New Roman" w:cs="Times New Roman"/>
            <w:bCs/>
            <w:sz w:val="24"/>
            <w:szCs w:val="24"/>
          </w:rPr>
          <w:t xml:space="preserve">frequently </w:t>
        </w:r>
        <w:r w:rsidRPr="00500914">
          <w:rPr>
            <w:rFonts w:ascii="Times New Roman" w:hAnsi="Times New Roman" w:cs="Times New Roman"/>
            <w:bCs/>
            <w:sz w:val="24"/>
            <w:szCs w:val="24"/>
          </w:rPr>
          <w:t>isolated species</w:t>
        </w:r>
      </w:ins>
    </w:p>
    <w:p w14:paraId="1D0451C0" w14:textId="349564E0" w:rsidR="00FF3370" w:rsidRDefault="007F36E2">
      <w:pPr>
        <w:rPr>
          <w:ins w:id="974" w:author="Caitlin Jeffrey" w:date="2024-05-22T09:23:00Z" w16du:dateUtc="2024-05-22T13:23:00Z"/>
        </w:rPr>
      </w:pPr>
      <w:ins w:id="975" w:author="Caitlin Jeffrey" w:date="2024-05-23T10:33:00Z" w16du:dateUtc="2024-05-23T14:33:00Z">
        <w:r>
          <w:rPr>
            <w:rFonts w:ascii="Times New Roman" w:hAnsi="Times New Roman" w:cs="Times New Roman"/>
            <w:bCs/>
            <w:sz w:val="24"/>
            <w:szCs w:val="24"/>
          </w:rPr>
          <w:t xml:space="preserve">Compared to culture negative quarters, </w:t>
        </w:r>
        <w:r w:rsidRPr="00500914">
          <w:rPr>
            <w:rFonts w:ascii="Times New Roman" w:hAnsi="Times New Roman" w:cs="Times New Roman"/>
            <w:bCs/>
            <w:sz w:val="24"/>
            <w:szCs w:val="24"/>
          </w:rPr>
          <w:t xml:space="preserve">SCC was higher in quarters infected with 9 of 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w:t>
        </w:r>
      </w:ins>
    </w:p>
    <w:p w14:paraId="569BD4C9" w14:textId="6947A971" w:rsidR="00327A36" w:rsidRDefault="00327A36">
      <w:pPr>
        <w:rPr>
          <w:ins w:id="976" w:author="Caitlin Jeffrey" w:date="2024-05-23T10:38:00Z" w16du:dateUtc="2024-05-23T14:38:00Z"/>
          <w:rFonts w:ascii="Times New Roman" w:hAnsi="Times New Roman" w:cs="Times New Roman"/>
          <w:color w:val="FF00FF"/>
          <w:sz w:val="24"/>
          <w:szCs w:val="24"/>
        </w:rPr>
      </w:pPr>
      <w:commentRangeStart w:id="977"/>
      <w:r w:rsidRPr="00E819EF">
        <w:rPr>
          <w:rFonts w:ascii="Times New Roman" w:hAnsi="Times New Roman" w:cs="Times New Roman"/>
          <w:color w:val="FF00FF"/>
          <w:sz w:val="24"/>
          <w:szCs w:val="24"/>
        </w:rPr>
        <w:t>Future work towards developing more readily available methods of speciation may better inform treatment decisions, allowing producers to treat or cull animals with infections due to more problematic species and withhold treatment for those of less concern.</w:t>
      </w:r>
      <w:commentRangeEnd w:id="977"/>
      <w:r>
        <w:rPr>
          <w:rStyle w:val="CommentReference"/>
        </w:rPr>
        <w:commentReference w:id="977"/>
      </w:r>
    </w:p>
    <w:p w14:paraId="2F5ECE0B" w14:textId="3B5D4099" w:rsidR="00630073" w:rsidRDefault="00EA3E1E">
      <w:ins w:id="978" w:author="Caitlin Jeffrey" w:date="2024-05-23T10:38:00Z" w16du:dateUtc="2024-05-23T14:38:00Z">
        <w:r>
          <w:rPr>
            <w:rFonts w:ascii="Times New Roman" w:hAnsi="Times New Roman" w:cs="Times New Roman"/>
            <w:color w:val="FF00FF"/>
            <w:sz w:val="24"/>
            <w:szCs w:val="24"/>
          </w:rPr>
          <w:t>Any overlap with aureus</w:t>
        </w:r>
      </w:ins>
    </w:p>
    <w:p w14:paraId="3F45FE3E" w14:textId="77777777" w:rsidR="00FF3370" w:rsidRDefault="00FF3370" w:rsidP="00CE7E8E">
      <w:pPr>
        <w:spacing w:line="480" w:lineRule="auto"/>
        <w:ind w:firstLine="360"/>
        <w:rPr>
          <w:ins w:id="979" w:author="John Barlow" w:date="2024-03-19T05:11:00Z"/>
          <w:rFonts w:ascii="Times New Roman" w:hAnsi="Times New Roman" w:cs="Times New Roman"/>
          <w:sz w:val="24"/>
          <w:szCs w:val="24"/>
        </w:rPr>
      </w:pPr>
    </w:p>
    <w:p w14:paraId="7B375634"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27C48076" wp14:editId="6B5D109A">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14F30640" w14:textId="77777777" w:rsidR="00FF3370"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2C4D532B">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150291A0" w14:textId="77777777" w:rsidR="00FF3370" w:rsidRPr="007D6C6C" w:rsidRDefault="00FF3370"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1E9963D2" w14:textId="77777777" w:rsidR="00FF3370" w:rsidRDefault="00FF3370" w:rsidP="003F1CED"/>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150291A0" w14:textId="77777777" w:rsidR="00FF3370" w:rsidRPr="007D6C6C" w:rsidRDefault="00FF3370"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1E9963D2" w14:textId="77777777" w:rsidR="00FF3370" w:rsidRDefault="00FF3370" w:rsidP="003F1CED"/>
                  </w:txbxContent>
                </v:textbox>
                <w10:anchorlock/>
              </v:shape>
            </w:pict>
          </mc:Fallback>
        </mc:AlternateContent>
      </w:r>
    </w:p>
    <w:p w14:paraId="4A437461" w14:textId="77777777" w:rsidR="00FF3370" w:rsidRPr="00D03DE9" w:rsidRDefault="00FF337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FF3370" w:rsidRPr="00D03DE9" w14:paraId="2DC1AB42" w14:textId="77777777" w:rsidTr="00D651FF">
        <w:trPr>
          <w:trHeight w:val="290"/>
        </w:trPr>
        <w:tc>
          <w:tcPr>
            <w:tcW w:w="9360" w:type="dxa"/>
            <w:gridSpan w:val="4"/>
            <w:noWrap/>
            <w:vAlign w:val="bottom"/>
          </w:tcPr>
          <w:p w14:paraId="18D490BF" w14:textId="2FACAA99" w:rsidR="00FF3370" w:rsidRPr="00AB19CE" w:rsidRDefault="00FF3370" w:rsidP="008E32DE">
            <w:pPr>
              <w:rPr>
                <w:rFonts w:ascii="Times New Roman" w:eastAsia="Times New Roman" w:hAnsi="Times New Roman" w:cs="Times New Roman"/>
                <w:color w:val="000000"/>
              </w:rPr>
            </w:pPr>
            <w:bookmarkStart w:id="980" w:name="_Hlk161063008"/>
            <w:r w:rsidRPr="00AB19CE">
              <w:rPr>
                <w:rFonts w:ascii="Times New Roman" w:eastAsia="Times New Roman" w:hAnsi="Times New Roman" w:cs="Times New Roman"/>
                <w:color w:val="000000"/>
              </w:rPr>
              <w:t xml:space="preserve">Table 1. Final multivariable model describing the effect of intramammary infection with </w:t>
            </w:r>
            <w:del w:id="981" w:author="Caitlin Jeffrey" w:date="2024-05-22T12:02:00Z" w16du:dateUtc="2024-05-22T16:02:00Z">
              <w:r w:rsidRPr="00AB19CE" w:rsidDel="00EA4D5D">
                <w:rPr>
                  <w:rFonts w:ascii="Times New Roman" w:eastAsia="Times New Roman" w:hAnsi="Times New Roman" w:cs="Times New Roman"/>
                  <w:color w:val="000000"/>
                </w:rPr>
                <w:delText>frequently-isolated</w:delText>
              </w:r>
            </w:del>
            <w:ins w:id="982" w:author="Caitlin Jeffrey" w:date="2024-05-22T12:02:00Z" w16du:dateUtc="2024-05-22T16:02:00Z">
              <w:r w:rsidR="00EA4D5D" w:rsidRPr="00AB19CE">
                <w:rPr>
                  <w:rFonts w:ascii="Times New Roman" w:eastAsia="Times New Roman" w:hAnsi="Times New Roman" w:cs="Times New Roman"/>
                  <w:color w:val="000000"/>
                </w:rPr>
                <w:t>frequently isolated</w:t>
              </w:r>
            </w:ins>
            <w:r w:rsidRPr="00AB19CE">
              <w:rPr>
                <w:rFonts w:ascii="Times New Roman" w:eastAsia="Times New Roman" w:hAnsi="Times New Roman" w:cs="Times New Roman"/>
                <w:color w:val="000000"/>
              </w:rPr>
              <w:t xml:space="preserve">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FF3370" w:rsidRPr="00D03DE9" w14:paraId="4ACBE926" w14:textId="77777777" w:rsidTr="00684F46">
        <w:trPr>
          <w:trHeight w:val="432"/>
        </w:trPr>
        <w:tc>
          <w:tcPr>
            <w:tcW w:w="9360" w:type="dxa"/>
            <w:gridSpan w:val="4"/>
            <w:noWrap/>
            <w:vAlign w:val="bottom"/>
          </w:tcPr>
          <w:p w14:paraId="79D3BB78" w14:textId="77777777" w:rsidR="00FF3370" w:rsidRPr="00AB19CE" w:rsidRDefault="00FF3370"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6D408F">
        <w:trPr>
          <w:trHeight w:val="290"/>
        </w:trPr>
        <w:tc>
          <w:tcPr>
            <w:tcW w:w="2070" w:type="dxa"/>
            <w:noWrap/>
            <w:vAlign w:val="bottom"/>
            <w:hideMark/>
          </w:tcPr>
          <w:p w14:paraId="0BBC28B4"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4C72495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6D408F">
        <w:trPr>
          <w:trHeight w:val="290"/>
        </w:trPr>
        <w:tc>
          <w:tcPr>
            <w:tcW w:w="2070" w:type="dxa"/>
            <w:noWrap/>
            <w:vAlign w:val="bottom"/>
          </w:tcPr>
          <w:p w14:paraId="691C75AC"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3DB47F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0E657C18"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66566D9F"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F3370" w:rsidRPr="00D03DE9" w14:paraId="7D13084D" w14:textId="77777777" w:rsidTr="006D408F">
        <w:trPr>
          <w:trHeight w:val="290"/>
        </w:trPr>
        <w:tc>
          <w:tcPr>
            <w:tcW w:w="2070" w:type="dxa"/>
            <w:noWrap/>
            <w:vAlign w:val="bottom"/>
          </w:tcPr>
          <w:p w14:paraId="68B502DC"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033B9E9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213F090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0A4B128B"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FF3370" w:rsidRPr="00D03DE9" w14:paraId="21390DCD" w14:textId="77777777" w:rsidTr="006D408F">
        <w:trPr>
          <w:trHeight w:val="290"/>
        </w:trPr>
        <w:tc>
          <w:tcPr>
            <w:tcW w:w="2070" w:type="dxa"/>
            <w:noWrap/>
            <w:vAlign w:val="bottom"/>
          </w:tcPr>
          <w:p w14:paraId="5E327FCF"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Pr="00AB19CE">
              <w:rPr>
                <w:rFonts w:ascii="Times New Roman" w:eastAsia="Times New Roman" w:hAnsi="Times New Roman" w:cs="Times New Roman"/>
                <w:i/>
                <w:iCs/>
                <w:color w:val="000000"/>
                <w:vertAlign w:val="superscript"/>
              </w:rPr>
              <w:t>*</w:t>
            </w:r>
          </w:p>
        </w:tc>
        <w:tc>
          <w:tcPr>
            <w:tcW w:w="1620" w:type="dxa"/>
            <w:vAlign w:val="bottom"/>
          </w:tcPr>
          <w:p w14:paraId="525E228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0060932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13FB0D47" w14:textId="3E2EAAAD" w:rsidR="00FF3370" w:rsidRPr="00AB19CE" w:rsidRDefault="00FF3370" w:rsidP="008E32DE">
            <w:pPr>
              <w:jc w:val="center"/>
              <w:rPr>
                <w:rFonts w:ascii="Times New Roman" w:eastAsia="Times New Roman" w:hAnsi="Times New Roman" w:cs="Times New Roman"/>
                <w:color w:val="000000"/>
                <w:vertAlign w:val="superscript"/>
              </w:rPr>
            </w:pPr>
            <w:del w:id="983" w:author="Caitlin Jeffrey" w:date="2024-05-22T11:45:00Z" w16du:dateUtc="2024-05-22T15:45:00Z">
              <w:r w:rsidRPr="00AB19CE" w:rsidDel="004950C5">
                <w:rPr>
                  <w:rFonts w:ascii="Times New Roman" w:hAnsi="Times New Roman" w:cs="Times New Roman"/>
                </w:rPr>
                <w:delText>&lt;</w:delText>
              </w:r>
            </w:del>
            <w:ins w:id="984"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1DA67607" w14:textId="77777777" w:rsidTr="006D408F">
        <w:trPr>
          <w:trHeight w:val="290"/>
        </w:trPr>
        <w:tc>
          <w:tcPr>
            <w:tcW w:w="2070" w:type="dxa"/>
            <w:noWrap/>
            <w:vAlign w:val="bottom"/>
          </w:tcPr>
          <w:p w14:paraId="24D32B60"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Pr="00AB19CE">
              <w:rPr>
                <w:rFonts w:ascii="Times New Roman" w:eastAsia="Times New Roman" w:hAnsi="Times New Roman" w:cs="Times New Roman"/>
                <w:i/>
                <w:iCs/>
                <w:color w:val="000000"/>
                <w:vertAlign w:val="superscript"/>
              </w:rPr>
              <w:t>*</w:t>
            </w:r>
          </w:p>
        </w:tc>
        <w:tc>
          <w:tcPr>
            <w:tcW w:w="1620" w:type="dxa"/>
            <w:vAlign w:val="bottom"/>
          </w:tcPr>
          <w:p w14:paraId="5433CCE1"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6247A6C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71D54434" w14:textId="1F56841E" w:rsidR="00FF3370" w:rsidRPr="00AB19CE" w:rsidRDefault="00FF3370" w:rsidP="008E32DE">
            <w:pPr>
              <w:jc w:val="center"/>
              <w:rPr>
                <w:rFonts w:ascii="Times New Roman" w:eastAsia="Times New Roman" w:hAnsi="Times New Roman" w:cs="Times New Roman"/>
                <w:color w:val="000000"/>
                <w:vertAlign w:val="superscript"/>
              </w:rPr>
            </w:pPr>
            <w:del w:id="985" w:author="Caitlin Jeffrey" w:date="2024-05-22T11:45:00Z" w16du:dateUtc="2024-05-22T15:45:00Z">
              <w:r w:rsidRPr="00AB19CE" w:rsidDel="004950C5">
                <w:rPr>
                  <w:rFonts w:ascii="Times New Roman" w:hAnsi="Times New Roman" w:cs="Times New Roman"/>
                </w:rPr>
                <w:delText>&lt;</w:delText>
              </w:r>
            </w:del>
            <w:ins w:id="986"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65114D48" w14:textId="77777777" w:rsidTr="006D408F">
        <w:trPr>
          <w:trHeight w:val="290"/>
        </w:trPr>
        <w:tc>
          <w:tcPr>
            <w:tcW w:w="2070" w:type="dxa"/>
            <w:noWrap/>
            <w:vAlign w:val="bottom"/>
            <w:hideMark/>
          </w:tcPr>
          <w:p w14:paraId="160ABD31"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Pr="00AB19CE">
              <w:rPr>
                <w:rFonts w:ascii="Times New Roman" w:eastAsia="Times New Roman" w:hAnsi="Times New Roman" w:cs="Times New Roman"/>
                <w:i/>
                <w:iCs/>
                <w:color w:val="000000"/>
                <w:vertAlign w:val="superscript"/>
              </w:rPr>
              <w:t>*</w:t>
            </w:r>
          </w:p>
        </w:tc>
        <w:tc>
          <w:tcPr>
            <w:tcW w:w="1620" w:type="dxa"/>
            <w:vAlign w:val="bottom"/>
          </w:tcPr>
          <w:p w14:paraId="3508C1B1"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2BFB6251"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65F78E0C" w14:textId="5517417F" w:rsidR="00FF3370" w:rsidRPr="00AB19CE" w:rsidRDefault="00FF3370" w:rsidP="008E32DE">
            <w:pPr>
              <w:jc w:val="center"/>
              <w:rPr>
                <w:rFonts w:ascii="Times New Roman" w:eastAsia="Times New Roman" w:hAnsi="Times New Roman" w:cs="Times New Roman"/>
                <w:color w:val="000000"/>
                <w:vertAlign w:val="superscript"/>
              </w:rPr>
            </w:pPr>
            <w:del w:id="987" w:author="Caitlin Jeffrey" w:date="2024-05-22T11:45:00Z" w16du:dateUtc="2024-05-22T15:45:00Z">
              <w:r w:rsidRPr="00AB19CE" w:rsidDel="004950C5">
                <w:rPr>
                  <w:rFonts w:ascii="Times New Roman" w:hAnsi="Times New Roman" w:cs="Times New Roman"/>
                </w:rPr>
                <w:delText>&lt;</w:delText>
              </w:r>
            </w:del>
            <w:ins w:id="988"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6F43BAE3" w14:textId="77777777" w:rsidTr="006D408F">
        <w:trPr>
          <w:trHeight w:val="290"/>
        </w:trPr>
        <w:tc>
          <w:tcPr>
            <w:tcW w:w="2070" w:type="dxa"/>
            <w:noWrap/>
            <w:vAlign w:val="bottom"/>
          </w:tcPr>
          <w:p w14:paraId="63CEA4B6"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Pr="00AB19CE">
              <w:rPr>
                <w:rFonts w:ascii="Times New Roman" w:eastAsia="Times New Roman" w:hAnsi="Times New Roman" w:cs="Times New Roman"/>
                <w:i/>
                <w:iCs/>
                <w:color w:val="000000"/>
                <w:vertAlign w:val="superscript"/>
              </w:rPr>
              <w:t>*</w:t>
            </w:r>
          </w:p>
        </w:tc>
        <w:tc>
          <w:tcPr>
            <w:tcW w:w="1620" w:type="dxa"/>
            <w:vAlign w:val="bottom"/>
          </w:tcPr>
          <w:p w14:paraId="0991C6F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88BAED4"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61BEC977"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FF3370" w:rsidRPr="00D03DE9" w14:paraId="4D28FA5B" w14:textId="77777777" w:rsidTr="006D408F">
        <w:trPr>
          <w:trHeight w:val="290"/>
        </w:trPr>
        <w:tc>
          <w:tcPr>
            <w:tcW w:w="2070" w:type="dxa"/>
            <w:noWrap/>
            <w:vAlign w:val="bottom"/>
            <w:hideMark/>
          </w:tcPr>
          <w:p w14:paraId="14657C72"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1463DD23"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56273246"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38C087DD"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FF3370" w:rsidRPr="00D03DE9" w14:paraId="13A2C5BB" w14:textId="77777777" w:rsidTr="006D408F">
        <w:trPr>
          <w:trHeight w:val="290"/>
        </w:trPr>
        <w:tc>
          <w:tcPr>
            <w:tcW w:w="2070" w:type="dxa"/>
            <w:noWrap/>
            <w:vAlign w:val="bottom"/>
          </w:tcPr>
          <w:p w14:paraId="3819636E"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Pr="00AB19CE">
              <w:rPr>
                <w:rFonts w:ascii="Times New Roman" w:eastAsia="Times New Roman" w:hAnsi="Times New Roman" w:cs="Times New Roman"/>
                <w:i/>
                <w:iCs/>
                <w:color w:val="000000"/>
                <w:vertAlign w:val="superscript"/>
              </w:rPr>
              <w:t>*</w:t>
            </w:r>
          </w:p>
        </w:tc>
        <w:tc>
          <w:tcPr>
            <w:tcW w:w="1620" w:type="dxa"/>
            <w:vAlign w:val="bottom"/>
          </w:tcPr>
          <w:p w14:paraId="41083BCB"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73EAA380"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0B8F4DA7" w14:textId="783893BA" w:rsidR="00FF3370" w:rsidRPr="00AB19CE" w:rsidRDefault="00FF3370" w:rsidP="008E32DE">
            <w:pPr>
              <w:jc w:val="center"/>
              <w:rPr>
                <w:rFonts w:ascii="Times New Roman" w:eastAsia="Times New Roman" w:hAnsi="Times New Roman" w:cs="Times New Roman"/>
                <w:color w:val="000000"/>
                <w:vertAlign w:val="superscript"/>
              </w:rPr>
            </w:pPr>
            <w:del w:id="989" w:author="Caitlin Jeffrey" w:date="2024-05-22T11:45:00Z" w16du:dateUtc="2024-05-22T15:45:00Z">
              <w:r w:rsidRPr="00AB19CE" w:rsidDel="004950C5">
                <w:rPr>
                  <w:rFonts w:ascii="Times New Roman" w:hAnsi="Times New Roman" w:cs="Times New Roman"/>
                </w:rPr>
                <w:delText>&lt;</w:delText>
              </w:r>
            </w:del>
            <w:ins w:id="990"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51C1CB0E" w14:textId="77777777" w:rsidTr="006D408F">
        <w:trPr>
          <w:trHeight w:val="290"/>
        </w:trPr>
        <w:tc>
          <w:tcPr>
            <w:tcW w:w="2070" w:type="dxa"/>
            <w:noWrap/>
            <w:vAlign w:val="bottom"/>
          </w:tcPr>
          <w:p w14:paraId="6688440A"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Pr="00AB19CE">
              <w:rPr>
                <w:rFonts w:ascii="Times New Roman" w:eastAsia="Times New Roman" w:hAnsi="Times New Roman" w:cs="Times New Roman"/>
                <w:i/>
                <w:iCs/>
                <w:color w:val="000000"/>
                <w:vertAlign w:val="superscript"/>
              </w:rPr>
              <w:t>*</w:t>
            </w:r>
          </w:p>
        </w:tc>
        <w:tc>
          <w:tcPr>
            <w:tcW w:w="1620" w:type="dxa"/>
            <w:vAlign w:val="bottom"/>
          </w:tcPr>
          <w:p w14:paraId="14A71AD0"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69BC559B"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92D166A"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FF3370" w:rsidRPr="00D03DE9" w14:paraId="3262CC46" w14:textId="77777777" w:rsidTr="006D408F">
        <w:trPr>
          <w:trHeight w:val="290"/>
        </w:trPr>
        <w:tc>
          <w:tcPr>
            <w:tcW w:w="2070" w:type="dxa"/>
            <w:noWrap/>
            <w:vAlign w:val="bottom"/>
            <w:hideMark/>
          </w:tcPr>
          <w:p w14:paraId="1297BD51"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Pr="00AB19CE">
              <w:rPr>
                <w:rFonts w:ascii="Times New Roman" w:eastAsia="Times New Roman" w:hAnsi="Times New Roman" w:cs="Times New Roman"/>
                <w:i/>
                <w:iCs/>
                <w:color w:val="000000"/>
                <w:vertAlign w:val="superscript"/>
              </w:rPr>
              <w:t>*</w:t>
            </w:r>
          </w:p>
        </w:tc>
        <w:tc>
          <w:tcPr>
            <w:tcW w:w="1620" w:type="dxa"/>
            <w:vAlign w:val="bottom"/>
          </w:tcPr>
          <w:p w14:paraId="62468F1C"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47ED1856"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6DCB7C0C" w14:textId="2D884AAC" w:rsidR="00FF3370" w:rsidRPr="00AB19CE" w:rsidRDefault="00FF3370" w:rsidP="008E32DE">
            <w:pPr>
              <w:jc w:val="center"/>
              <w:rPr>
                <w:rFonts w:ascii="Times New Roman" w:eastAsia="Times New Roman" w:hAnsi="Times New Roman" w:cs="Times New Roman"/>
                <w:color w:val="000000"/>
                <w:vertAlign w:val="superscript"/>
              </w:rPr>
            </w:pPr>
            <w:del w:id="991" w:author="Caitlin Jeffrey" w:date="2024-05-22T11:45:00Z" w16du:dateUtc="2024-05-22T15:45:00Z">
              <w:r w:rsidRPr="00AB19CE" w:rsidDel="004950C5">
                <w:rPr>
                  <w:rFonts w:ascii="Times New Roman" w:hAnsi="Times New Roman" w:cs="Times New Roman"/>
                </w:rPr>
                <w:delText>&lt;</w:delText>
              </w:r>
            </w:del>
            <w:ins w:id="992"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00E62D09" w14:textId="77777777" w:rsidTr="006D408F">
        <w:trPr>
          <w:trHeight w:val="290"/>
        </w:trPr>
        <w:tc>
          <w:tcPr>
            <w:tcW w:w="2070" w:type="dxa"/>
            <w:noWrap/>
            <w:vAlign w:val="bottom"/>
            <w:hideMark/>
          </w:tcPr>
          <w:p w14:paraId="13437346"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Pr="00AB19CE">
              <w:rPr>
                <w:rFonts w:ascii="Times New Roman" w:eastAsia="Times New Roman" w:hAnsi="Times New Roman" w:cs="Times New Roman"/>
                <w:i/>
                <w:iCs/>
                <w:color w:val="000000"/>
                <w:vertAlign w:val="superscript"/>
              </w:rPr>
              <w:t>*</w:t>
            </w:r>
          </w:p>
        </w:tc>
        <w:tc>
          <w:tcPr>
            <w:tcW w:w="1620" w:type="dxa"/>
            <w:vAlign w:val="bottom"/>
          </w:tcPr>
          <w:p w14:paraId="1DA9EFB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B5EFF0D"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266B63F3" w14:textId="60A564F3" w:rsidR="00FF3370" w:rsidRPr="00AB19CE" w:rsidRDefault="00FF3370" w:rsidP="008E32DE">
            <w:pPr>
              <w:jc w:val="center"/>
              <w:rPr>
                <w:rFonts w:ascii="Times New Roman" w:eastAsia="Times New Roman" w:hAnsi="Times New Roman" w:cs="Times New Roman"/>
                <w:color w:val="000000"/>
                <w:vertAlign w:val="superscript"/>
              </w:rPr>
            </w:pPr>
            <w:del w:id="993" w:author="Caitlin Jeffrey" w:date="2024-05-22T11:45:00Z" w16du:dateUtc="2024-05-22T15:45:00Z">
              <w:r w:rsidRPr="00AB19CE" w:rsidDel="004950C5">
                <w:rPr>
                  <w:rFonts w:ascii="Times New Roman" w:hAnsi="Times New Roman" w:cs="Times New Roman"/>
                </w:rPr>
                <w:delText>&lt;</w:delText>
              </w:r>
            </w:del>
            <w:ins w:id="994"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066CA3CD" w14:textId="77777777" w:rsidTr="006D408F">
        <w:trPr>
          <w:trHeight w:val="290"/>
        </w:trPr>
        <w:tc>
          <w:tcPr>
            <w:tcW w:w="2070" w:type="dxa"/>
            <w:noWrap/>
            <w:vAlign w:val="bottom"/>
            <w:hideMark/>
          </w:tcPr>
          <w:p w14:paraId="195A57E3"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Pr="00AB19CE">
              <w:rPr>
                <w:rFonts w:ascii="Times New Roman" w:eastAsia="Times New Roman" w:hAnsi="Times New Roman" w:cs="Times New Roman"/>
                <w:i/>
                <w:iCs/>
                <w:color w:val="000000"/>
                <w:vertAlign w:val="superscript"/>
              </w:rPr>
              <w:t>*</w:t>
            </w:r>
          </w:p>
        </w:tc>
        <w:tc>
          <w:tcPr>
            <w:tcW w:w="1620" w:type="dxa"/>
            <w:vAlign w:val="bottom"/>
          </w:tcPr>
          <w:p w14:paraId="39EA59FC"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6E8AF891"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646EB6EE" w14:textId="441EAE85" w:rsidR="00FF3370" w:rsidRPr="00AB19CE" w:rsidRDefault="00FF3370" w:rsidP="008E32DE">
            <w:pPr>
              <w:jc w:val="center"/>
              <w:rPr>
                <w:rFonts w:ascii="Times New Roman" w:eastAsia="Times New Roman" w:hAnsi="Times New Roman" w:cs="Times New Roman"/>
                <w:color w:val="000000"/>
                <w:vertAlign w:val="superscript"/>
              </w:rPr>
            </w:pPr>
            <w:del w:id="995" w:author="Caitlin Jeffrey" w:date="2024-05-22T11:45:00Z" w16du:dateUtc="2024-05-22T15:45:00Z">
              <w:r w:rsidRPr="00AB19CE" w:rsidDel="004950C5">
                <w:rPr>
                  <w:rFonts w:ascii="Times New Roman" w:hAnsi="Times New Roman" w:cs="Times New Roman"/>
                </w:rPr>
                <w:delText>&lt;</w:delText>
              </w:r>
            </w:del>
            <w:ins w:id="996" w:author="Caitlin Jeffrey" w:date="2024-05-22T11:45:00Z" w16du:dateUtc="2024-05-22T15:45:00Z">
              <w:r w:rsidR="004950C5">
                <w:rPr>
                  <w:rFonts w:ascii="Times New Roman" w:hAnsi="Times New Roman" w:cs="Times New Roman"/>
                </w:rPr>
                <w:t>&lt; </w:t>
              </w:r>
            </w:ins>
            <w:r w:rsidRPr="00AB19CE">
              <w:rPr>
                <w:rFonts w:ascii="Times New Roman" w:hAnsi="Times New Roman" w:cs="Times New Roman"/>
              </w:rPr>
              <w:t>0.00001</w:t>
            </w:r>
          </w:p>
        </w:tc>
      </w:tr>
      <w:tr w:rsidR="00FF3370" w:rsidRPr="00D03DE9" w14:paraId="1C71FC7F" w14:textId="77777777" w:rsidTr="006D408F">
        <w:trPr>
          <w:trHeight w:val="290"/>
        </w:trPr>
        <w:tc>
          <w:tcPr>
            <w:tcW w:w="2070" w:type="dxa"/>
            <w:noWrap/>
            <w:vAlign w:val="bottom"/>
          </w:tcPr>
          <w:p w14:paraId="10D4B310"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4AE61A25"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6D408F">
        <w:trPr>
          <w:trHeight w:val="290"/>
        </w:trPr>
        <w:tc>
          <w:tcPr>
            <w:tcW w:w="2070" w:type="dxa"/>
            <w:noWrap/>
            <w:vAlign w:val="bottom"/>
          </w:tcPr>
          <w:p w14:paraId="5BF054B9"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620" w:type="dxa"/>
            <w:vAlign w:val="bottom"/>
          </w:tcPr>
          <w:p w14:paraId="2DEF2D14"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D631D26"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6D408F">
        <w:trPr>
          <w:trHeight w:val="290"/>
        </w:trPr>
        <w:tc>
          <w:tcPr>
            <w:tcW w:w="2070" w:type="dxa"/>
            <w:noWrap/>
            <w:vAlign w:val="bottom"/>
          </w:tcPr>
          <w:p w14:paraId="77034A20"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620" w:type="dxa"/>
            <w:vAlign w:val="bottom"/>
          </w:tcPr>
          <w:p w14:paraId="543FB159"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48C7CFBD" w:rsidR="00FF3370" w:rsidRPr="00AB19CE" w:rsidRDefault="00FF3370" w:rsidP="008E32DE">
            <w:pPr>
              <w:jc w:val="center"/>
              <w:rPr>
                <w:rFonts w:ascii="Times New Roman" w:eastAsia="Times New Roman" w:hAnsi="Times New Roman" w:cs="Times New Roman"/>
                <w:i/>
                <w:iCs/>
                <w:color w:val="000000"/>
              </w:rPr>
            </w:pPr>
            <w:del w:id="997" w:author="Caitlin Jeffrey" w:date="2024-05-22T11:45:00Z" w16du:dateUtc="2024-05-22T15:45:00Z">
              <w:r w:rsidRPr="00AB19CE" w:rsidDel="004950C5">
                <w:rPr>
                  <w:rFonts w:ascii="Times New Roman" w:hAnsi="Times New Roman" w:cs="Times New Roman"/>
                  <w:color w:val="000000"/>
                </w:rPr>
                <w:delText>&lt;</w:delText>
              </w:r>
            </w:del>
            <w:ins w:id="998" w:author="Caitlin Jeffrey" w:date="2024-05-22T11:45:00Z" w16du:dateUtc="2024-05-22T15:45:00Z">
              <w:r w:rsidR="004950C5">
                <w:rPr>
                  <w:rFonts w:ascii="Times New Roman" w:hAnsi="Times New Roman" w:cs="Times New Roman"/>
                  <w:color w:val="000000"/>
                </w:rPr>
                <w:t>&lt; </w:t>
              </w:r>
            </w:ins>
            <w:r w:rsidRPr="00AB19CE">
              <w:rPr>
                <w:rFonts w:ascii="Times New Roman" w:hAnsi="Times New Roman" w:cs="Times New Roman"/>
                <w:color w:val="000000"/>
              </w:rPr>
              <w:t>0.00001 (</w:t>
            </w:r>
            <w:del w:id="999" w:author="Caitlin Jeffrey" w:date="2024-05-22T11:45:00Z" w16du:dateUtc="2024-05-22T15:45:00Z">
              <w:r w:rsidRPr="00AB19CE" w:rsidDel="004950C5">
                <w:rPr>
                  <w:rFonts w:ascii="Times New Roman" w:hAnsi="Times New Roman" w:cs="Times New Roman"/>
                  <w:color w:val="000000"/>
                </w:rPr>
                <w:delText>&lt;</w:delText>
              </w:r>
            </w:del>
            <w:ins w:id="1000" w:author="Caitlin Jeffrey" w:date="2024-05-22T11:45:00Z" w16du:dateUtc="2024-05-22T15:45:00Z">
              <w:r w:rsidR="004950C5">
                <w:rPr>
                  <w:rFonts w:ascii="Times New Roman" w:hAnsi="Times New Roman" w:cs="Times New Roman"/>
                  <w:color w:val="000000"/>
                </w:rPr>
                <w:t>&lt; </w:t>
              </w:r>
            </w:ins>
            <w:r w:rsidRPr="00AB19CE">
              <w:rPr>
                <w:rFonts w:ascii="Times New Roman" w:hAnsi="Times New Roman" w:cs="Times New Roman"/>
                <w:color w:val="000000"/>
              </w:rPr>
              <w:t>0.00001)</w:t>
            </w:r>
          </w:p>
        </w:tc>
        <w:tc>
          <w:tcPr>
            <w:tcW w:w="2680" w:type="dxa"/>
            <w:vAlign w:val="bottom"/>
          </w:tcPr>
          <w:p w14:paraId="1348BCEF"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6D408F">
        <w:trPr>
          <w:trHeight w:val="540"/>
        </w:trPr>
        <w:tc>
          <w:tcPr>
            <w:tcW w:w="2070" w:type="dxa"/>
            <w:noWrap/>
            <w:vAlign w:val="bottom"/>
          </w:tcPr>
          <w:p w14:paraId="49E1AF86" w14:textId="77777777" w:rsidR="00FF3370" w:rsidRPr="005303D9" w:rsidRDefault="00FF3370"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7217899C" w14:textId="77777777" w:rsidR="00FF3370" w:rsidRPr="005303D9" w:rsidRDefault="00FF3370"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2F639E">
            <w:pPr>
              <w:rPr>
                <w:rFonts w:ascii="Times New Roman" w:hAnsi="Times New Roman" w:cs="Times New Roman"/>
              </w:rPr>
            </w:pPr>
          </w:p>
        </w:tc>
      </w:tr>
      <w:tr w:rsidR="00FF3370" w:rsidRPr="00D03DE9" w14:paraId="29767DA8" w14:textId="77777777" w:rsidTr="006D408F">
        <w:trPr>
          <w:trHeight w:val="290"/>
        </w:trPr>
        <w:tc>
          <w:tcPr>
            <w:tcW w:w="2070" w:type="dxa"/>
            <w:noWrap/>
            <w:vAlign w:val="bottom"/>
          </w:tcPr>
          <w:p w14:paraId="4EA940D6"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4E293EEA" w14:textId="77777777" w:rsidR="00FF3370" w:rsidRPr="00710DD7" w:rsidRDefault="00FF3370"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6D408F">
        <w:trPr>
          <w:trHeight w:val="290"/>
        </w:trPr>
        <w:tc>
          <w:tcPr>
            <w:tcW w:w="2070" w:type="dxa"/>
            <w:noWrap/>
            <w:vAlign w:val="bottom"/>
          </w:tcPr>
          <w:p w14:paraId="41BF51D3"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63B2E38B" w14:textId="77777777" w:rsidR="00FF3370" w:rsidRPr="00710DD7" w:rsidRDefault="00FF3370"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E933E7">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6D408F">
        <w:trPr>
          <w:trHeight w:val="290"/>
        </w:trPr>
        <w:tc>
          <w:tcPr>
            <w:tcW w:w="2070" w:type="dxa"/>
            <w:noWrap/>
            <w:vAlign w:val="bottom"/>
          </w:tcPr>
          <w:p w14:paraId="451001CA"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12217CF9" w14:textId="77777777" w:rsidR="00FF3370" w:rsidRPr="00710DD7" w:rsidRDefault="00FF3370"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8E32DE">
            <w:pPr>
              <w:rPr>
                <w:rFonts w:ascii="Times New Roman" w:hAnsi="Times New Roman" w:cs="Times New Roman"/>
              </w:rPr>
            </w:pPr>
          </w:p>
        </w:tc>
      </w:tr>
      <w:tr w:rsidR="00FF3370" w:rsidRPr="00D03DE9" w14:paraId="248E11ED" w14:textId="77777777" w:rsidTr="00D651FF">
        <w:trPr>
          <w:trHeight w:val="290"/>
        </w:trPr>
        <w:tc>
          <w:tcPr>
            <w:tcW w:w="9360" w:type="dxa"/>
            <w:gridSpan w:val="4"/>
            <w:noWrap/>
            <w:vAlign w:val="bottom"/>
          </w:tcPr>
          <w:p w14:paraId="09D752BF" w14:textId="502CBCA7" w:rsidR="00FF3370" w:rsidRPr="00AB19CE" w:rsidRDefault="00FF3370"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 (P</w:t>
            </w:r>
            <w:ins w:id="1001" w:author="Caitlin Jeffrey" w:date="2024-05-22T12:10:00Z" w16du:dateUtc="2024-05-22T16:10:00Z">
              <w:r w:rsidR="001960A8">
                <w:rPr>
                  <w:rFonts w:ascii="Times New Roman" w:hAnsi="Times New Roman" w:cs="Times New Roman"/>
                </w:rPr>
                <w:t> </w:t>
              </w:r>
            </w:ins>
            <w:del w:id="1002" w:author="Caitlin Jeffrey" w:date="2024-05-22T12:09:00Z" w16du:dateUtc="2024-05-22T16:09:00Z">
              <w:r w:rsidRPr="00AB19CE" w:rsidDel="001960A8">
                <w:rPr>
                  <w:rFonts w:ascii="Times New Roman" w:hAnsi="Times New Roman" w:cs="Times New Roman"/>
                </w:rPr>
                <w:delText xml:space="preserve"> </w:delText>
              </w:r>
            </w:del>
            <w:del w:id="1003" w:author="Caitlin Jeffrey" w:date="2024-05-22T11:49:00Z" w16du:dateUtc="2024-05-22T15:49:00Z">
              <w:r w:rsidRPr="00AB19CE" w:rsidDel="00833730">
                <w:rPr>
                  <w:rFonts w:ascii="Times New Roman" w:hAnsi="Times New Roman" w:cs="Times New Roman"/>
                </w:rPr>
                <w:delText>≤</w:delText>
              </w:r>
            </w:del>
            <w:ins w:id="1004" w:author="Caitlin Jeffrey" w:date="2024-05-22T11:49:00Z" w16du:dateUtc="2024-05-22T15:49:00Z">
              <w:r w:rsidR="00833730">
                <w:rPr>
                  <w:rFonts w:ascii="Times New Roman" w:hAnsi="Times New Roman" w:cs="Times New Roman"/>
                </w:rPr>
                <w:t>≤ </w:t>
              </w:r>
            </w:ins>
            <w:del w:id="1005" w:author="Caitlin Jeffrey" w:date="2024-05-22T11:26:00Z" w16du:dateUtc="2024-05-22T15:26:00Z">
              <w:r w:rsidRPr="00AB19CE" w:rsidDel="000C5615">
                <w:rPr>
                  <w:rFonts w:ascii="Times New Roman" w:hAnsi="Times New Roman" w:cs="Times New Roman"/>
                </w:rPr>
                <w:delText xml:space="preserve"> </w:delText>
              </w:r>
            </w:del>
            <w:r w:rsidRPr="00AB19CE">
              <w:rPr>
                <w:rFonts w:ascii="Times New Roman" w:hAnsi="Times New Roman" w:cs="Times New Roman"/>
              </w:rPr>
              <w:t>0.05)</w:t>
            </w:r>
          </w:p>
        </w:tc>
      </w:tr>
      <w:bookmarkEnd w:id="980"/>
    </w:tbl>
    <w:p w14:paraId="79526ED6" w14:textId="77777777" w:rsidR="00FF3370" w:rsidRPr="00D03DE9" w:rsidRDefault="00FF3370" w:rsidP="00CE7E8E">
      <w:pPr>
        <w:spacing w:line="480" w:lineRule="auto"/>
        <w:rPr>
          <w:rFonts w:ascii="Times New Roman" w:hAnsi="Times New Roman" w:cs="Times New Roman"/>
          <w:sz w:val="24"/>
          <w:szCs w:val="24"/>
        </w:rPr>
      </w:pPr>
    </w:p>
    <w:p w14:paraId="6A72FB5B" w14:textId="77777777" w:rsidR="00FF3370" w:rsidRPr="00D03DE9" w:rsidRDefault="00FF3370"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F34DB1">
        <w:trPr>
          <w:trHeight w:val="290"/>
        </w:trPr>
        <w:tc>
          <w:tcPr>
            <w:tcW w:w="9090" w:type="dxa"/>
            <w:gridSpan w:val="3"/>
            <w:noWrap/>
            <w:vAlign w:val="bottom"/>
          </w:tcPr>
          <w:p w14:paraId="5821B663" w14:textId="5FF0523D" w:rsidR="00FF3370" w:rsidRPr="00B27630" w:rsidRDefault="00FF3370" w:rsidP="008E32DE">
            <w:pPr>
              <w:rPr>
                <w:rFonts w:ascii="Times New Roman" w:eastAsia="Times New Roman" w:hAnsi="Times New Roman" w:cs="Times New Roman"/>
                <w:color w:val="000000"/>
              </w:rPr>
            </w:pPr>
            <w:commentRangeStart w:id="1006"/>
            <w:commentRangeStart w:id="1007"/>
            <w:r w:rsidRPr="00B27630">
              <w:rPr>
                <w:rFonts w:ascii="Times New Roman" w:eastAsia="Times New Roman" w:hAnsi="Times New Roman" w:cs="Times New Roman"/>
                <w:color w:val="000000"/>
              </w:rPr>
              <w:t xml:space="preserve">Table 2. </w:t>
            </w:r>
            <w:commentRangeEnd w:id="1006"/>
            <w:r>
              <w:rPr>
                <w:rStyle w:val="CommentReference"/>
              </w:rPr>
              <w:commentReference w:id="1006"/>
            </w:r>
            <w:commentRangeEnd w:id="1007"/>
            <w:r>
              <w:rPr>
                <w:rStyle w:val="CommentReference"/>
              </w:rPr>
              <w:commentReference w:id="1007"/>
            </w:r>
            <w:r w:rsidRPr="00B27630">
              <w:rPr>
                <w:rFonts w:ascii="Times New Roman" w:eastAsia="Times New Roman" w:hAnsi="Times New Roman" w:cs="Times New Roman"/>
                <w:color w:val="000000"/>
              </w:rPr>
              <w:t xml:space="preserve">Estimated quarter somatic cell count by intramammary infection status at 91 days in milk (13 weeks) for </w:t>
            </w:r>
            <w:del w:id="1008" w:author="Caitlin Jeffrey" w:date="2024-05-22T12:02:00Z" w16du:dateUtc="2024-05-22T16:02:00Z">
              <w:r w:rsidRPr="00B27630" w:rsidDel="00EA4D5D">
                <w:rPr>
                  <w:rFonts w:ascii="Times New Roman" w:eastAsia="Times New Roman" w:hAnsi="Times New Roman" w:cs="Times New Roman"/>
                  <w:color w:val="000000"/>
                </w:rPr>
                <w:delText>frequently-isolated</w:delText>
              </w:r>
            </w:del>
            <w:ins w:id="1009" w:author="Caitlin Jeffrey" w:date="2024-05-22T12:02:00Z" w16du:dateUtc="2024-05-22T16:02:00Z">
              <w:r w:rsidR="00EA4D5D" w:rsidRPr="00B27630">
                <w:rPr>
                  <w:rFonts w:ascii="Times New Roman" w:eastAsia="Times New Roman" w:hAnsi="Times New Roman" w:cs="Times New Roman"/>
                  <w:color w:val="000000"/>
                </w:rPr>
                <w:t>frequently isolated</w:t>
              </w:r>
            </w:ins>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 negative quarters. </w:t>
            </w:r>
            <w:r w:rsidRPr="00B27630">
              <w:rPr>
                <w:rFonts w:ascii="Times New Roman" w:eastAsia="Times New Roman" w:hAnsi="Times New Roman" w:cs="Times New Roman"/>
                <w:color w:val="FF00FF"/>
              </w:rPr>
              <w:t>[which one we like better?]</w:t>
            </w:r>
          </w:p>
        </w:tc>
      </w:tr>
      <w:tr w:rsidR="00FF3370" w:rsidRPr="00B27630" w14:paraId="030597D7" w14:textId="77777777" w:rsidTr="00F34DB1">
        <w:trPr>
          <w:trHeight w:val="290"/>
        </w:trPr>
        <w:tc>
          <w:tcPr>
            <w:tcW w:w="2155" w:type="dxa"/>
            <w:noWrap/>
            <w:vAlign w:val="bottom"/>
            <w:hideMark/>
          </w:tcPr>
          <w:p w14:paraId="71493B26"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216F237B"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and upper confidence level (cells/mL)</w:t>
            </w:r>
          </w:p>
        </w:tc>
      </w:tr>
      <w:tr w:rsidR="00FF3370" w:rsidRPr="00B27630" w14:paraId="59A7C2D2" w14:textId="77777777" w:rsidTr="00F34DB1">
        <w:trPr>
          <w:trHeight w:val="290"/>
        </w:trPr>
        <w:tc>
          <w:tcPr>
            <w:tcW w:w="2155" w:type="dxa"/>
            <w:noWrap/>
            <w:vAlign w:val="bottom"/>
          </w:tcPr>
          <w:p w14:paraId="089EC75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4E51D28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3405B2C3"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8,056 - 14,822</w:t>
            </w:r>
          </w:p>
        </w:tc>
      </w:tr>
      <w:tr w:rsidR="00FF3370" w:rsidRPr="00B27630" w14:paraId="2B745703" w14:textId="77777777" w:rsidTr="00F34DB1">
        <w:trPr>
          <w:trHeight w:val="290"/>
        </w:trPr>
        <w:tc>
          <w:tcPr>
            <w:tcW w:w="2155" w:type="dxa"/>
            <w:noWrap/>
            <w:vAlign w:val="bottom"/>
          </w:tcPr>
          <w:p w14:paraId="13E9E64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F34128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5BB78BA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69,021 - 319,232</w:t>
            </w:r>
          </w:p>
        </w:tc>
      </w:tr>
      <w:tr w:rsidR="00FF3370" w:rsidRPr="00B27630" w14:paraId="4FFAD946" w14:textId="77777777" w:rsidTr="00F34DB1">
        <w:trPr>
          <w:trHeight w:val="290"/>
        </w:trPr>
        <w:tc>
          <w:tcPr>
            <w:tcW w:w="2155" w:type="dxa"/>
            <w:noWrap/>
            <w:vAlign w:val="bottom"/>
          </w:tcPr>
          <w:p w14:paraId="293AD86C"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518D61E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37F1BD6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197,323 - 477,951</w:t>
            </w:r>
          </w:p>
        </w:tc>
      </w:tr>
      <w:tr w:rsidR="00FF3370" w:rsidRPr="00B27630" w14:paraId="4CAAD2D9" w14:textId="77777777" w:rsidTr="00F34DB1">
        <w:trPr>
          <w:trHeight w:val="290"/>
        </w:trPr>
        <w:tc>
          <w:tcPr>
            <w:tcW w:w="2155" w:type="dxa"/>
            <w:noWrap/>
            <w:vAlign w:val="bottom"/>
            <w:hideMark/>
          </w:tcPr>
          <w:p w14:paraId="656E449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524B5AB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2FE3AE84"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56,942 - 113,454</w:t>
            </w:r>
          </w:p>
        </w:tc>
      </w:tr>
      <w:tr w:rsidR="00FF3370" w:rsidRPr="00B27630" w14:paraId="2609A214" w14:textId="77777777" w:rsidTr="00F34DB1">
        <w:trPr>
          <w:trHeight w:val="290"/>
        </w:trPr>
        <w:tc>
          <w:tcPr>
            <w:tcW w:w="2155" w:type="dxa"/>
            <w:noWrap/>
            <w:vAlign w:val="bottom"/>
          </w:tcPr>
          <w:p w14:paraId="5067A0F4"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32968D7A"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54BE5D2E"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13,597 - 82,599</w:t>
            </w:r>
          </w:p>
        </w:tc>
      </w:tr>
      <w:tr w:rsidR="00FF3370" w:rsidRPr="00B27630" w14:paraId="1E2F8470" w14:textId="77777777" w:rsidTr="00F34DB1">
        <w:trPr>
          <w:trHeight w:val="290"/>
        </w:trPr>
        <w:tc>
          <w:tcPr>
            <w:tcW w:w="2155" w:type="dxa"/>
            <w:noWrap/>
            <w:vAlign w:val="bottom"/>
            <w:hideMark/>
          </w:tcPr>
          <w:p w14:paraId="5A9B901D"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1CF480E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6B00F12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5,292 - 26,556</w:t>
            </w:r>
          </w:p>
        </w:tc>
      </w:tr>
      <w:tr w:rsidR="00FF3370" w:rsidRPr="00B27630" w14:paraId="4B2F10BC" w14:textId="77777777" w:rsidTr="00F34DB1">
        <w:trPr>
          <w:trHeight w:val="290"/>
        </w:trPr>
        <w:tc>
          <w:tcPr>
            <w:tcW w:w="2155" w:type="dxa"/>
            <w:noWrap/>
            <w:vAlign w:val="bottom"/>
          </w:tcPr>
          <w:p w14:paraId="1FF8837F"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1BD96B9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7F0057A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21,217 - 65,688</w:t>
            </w:r>
          </w:p>
        </w:tc>
      </w:tr>
      <w:tr w:rsidR="00FF3370" w:rsidRPr="00B27630" w14:paraId="1F533D6B" w14:textId="77777777" w:rsidTr="00F34DB1">
        <w:trPr>
          <w:trHeight w:val="290"/>
        </w:trPr>
        <w:tc>
          <w:tcPr>
            <w:tcW w:w="2155" w:type="dxa"/>
            <w:noWrap/>
            <w:vAlign w:val="bottom"/>
          </w:tcPr>
          <w:p w14:paraId="67A1D45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465BD17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4B8097F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26,368 - 398,281</w:t>
            </w:r>
          </w:p>
        </w:tc>
      </w:tr>
      <w:tr w:rsidR="00FF3370" w:rsidRPr="00B27630" w14:paraId="6E53551F" w14:textId="77777777" w:rsidTr="00F34DB1">
        <w:trPr>
          <w:trHeight w:val="290"/>
        </w:trPr>
        <w:tc>
          <w:tcPr>
            <w:tcW w:w="2155" w:type="dxa"/>
            <w:noWrap/>
            <w:vAlign w:val="bottom"/>
            <w:hideMark/>
          </w:tcPr>
          <w:p w14:paraId="5768056A"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4CA4A1A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62DA5DF4"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48,346 - 185,175</w:t>
            </w:r>
          </w:p>
        </w:tc>
      </w:tr>
      <w:tr w:rsidR="00FF3370" w:rsidRPr="00B27630" w14:paraId="6F37F9AF" w14:textId="77777777" w:rsidTr="00F34DB1">
        <w:trPr>
          <w:trHeight w:val="290"/>
        </w:trPr>
        <w:tc>
          <w:tcPr>
            <w:tcW w:w="2155" w:type="dxa"/>
            <w:noWrap/>
            <w:vAlign w:val="bottom"/>
            <w:hideMark/>
          </w:tcPr>
          <w:p w14:paraId="0DF56D4B"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1B6E806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7941DFE9"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148,189 - 1,053,891</w:t>
            </w:r>
          </w:p>
        </w:tc>
      </w:tr>
      <w:tr w:rsidR="00FF3370" w:rsidRPr="00B27630" w14:paraId="76277240" w14:textId="77777777" w:rsidTr="00F34DB1">
        <w:trPr>
          <w:trHeight w:val="290"/>
        </w:trPr>
        <w:tc>
          <w:tcPr>
            <w:tcW w:w="2155" w:type="dxa"/>
            <w:noWrap/>
            <w:vAlign w:val="bottom"/>
            <w:hideMark/>
          </w:tcPr>
          <w:p w14:paraId="51729B25"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34B6BBED"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615432A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30,798 - 234,512</w:t>
            </w:r>
          </w:p>
        </w:tc>
      </w:tr>
    </w:tbl>
    <w:p w14:paraId="6256F5B0" w14:textId="77777777" w:rsidR="00FF3370" w:rsidRPr="00D03DE9" w:rsidRDefault="00FF3370"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FF3370" w:rsidRPr="00B27630" w14:paraId="009A23DD" w14:textId="77777777" w:rsidTr="00D35B75">
        <w:trPr>
          <w:trHeight w:val="290"/>
        </w:trPr>
        <w:tc>
          <w:tcPr>
            <w:tcW w:w="4752" w:type="dxa"/>
            <w:gridSpan w:val="4"/>
            <w:noWrap/>
          </w:tcPr>
          <w:p w14:paraId="3D1C4544" w14:textId="77777777" w:rsidR="00FF3370" w:rsidRPr="00B27630" w:rsidRDefault="00FF3370"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2. Estimated raw 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FF3370" w:rsidRPr="00B27630" w14:paraId="1F4B097C" w14:textId="77777777" w:rsidTr="00D35B75">
        <w:trPr>
          <w:trHeight w:val="290"/>
        </w:trPr>
        <w:tc>
          <w:tcPr>
            <w:tcW w:w="2155" w:type="dxa"/>
            <w:noWrap/>
            <w:vAlign w:val="bottom"/>
            <w:hideMark/>
          </w:tcPr>
          <w:p w14:paraId="345E86D0"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2966B5E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proofErr w:type="gramStart"/>
            <w:r w:rsidRPr="00B27630">
              <w:rPr>
                <w:rFonts w:ascii="Times New Roman" w:eastAsia="Times New Roman" w:hAnsi="Times New Roman" w:cs="Times New Roman"/>
                <w:color w:val="000000"/>
              </w:rPr>
              <w:t xml:space="preserve">   (</w:t>
            </w:r>
            <w:proofErr w:type="gramEnd"/>
            <w:r w:rsidRPr="00B27630">
              <w:rPr>
                <w:rFonts w:ascii="Times New Roman" w:eastAsia="Times New Roman" w:hAnsi="Times New Roman" w:cs="Times New Roman"/>
                <w:color w:val="000000"/>
              </w:rPr>
              <w:t>× 1,000 cells/mL)</w:t>
            </w:r>
          </w:p>
        </w:tc>
        <w:tc>
          <w:tcPr>
            <w:tcW w:w="4752" w:type="dxa"/>
            <w:vAlign w:val="bottom"/>
          </w:tcPr>
          <w:p w14:paraId="645C2F5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lower confidence level                       </w:t>
            </w:r>
            <w:proofErr w:type="gramStart"/>
            <w:r w:rsidRPr="00B27630">
              <w:rPr>
                <w:rFonts w:ascii="Times New Roman" w:eastAsia="Times New Roman" w:hAnsi="Times New Roman" w:cs="Times New Roman"/>
                <w:color w:val="000000"/>
              </w:rPr>
              <w:t xml:space="preserve">   (</w:t>
            </w:r>
            <w:proofErr w:type="gramEnd"/>
            <w:r w:rsidRPr="00B27630">
              <w:rPr>
                <w:rFonts w:ascii="Times New Roman" w:eastAsia="Times New Roman" w:hAnsi="Times New Roman" w:cs="Times New Roman"/>
                <w:color w:val="000000"/>
              </w:rPr>
              <w:t>× 1,000 cells/mL)</w:t>
            </w:r>
          </w:p>
        </w:tc>
        <w:tc>
          <w:tcPr>
            <w:tcW w:w="4752" w:type="dxa"/>
            <w:vAlign w:val="bottom"/>
          </w:tcPr>
          <w:p w14:paraId="3F905649"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proofErr w:type="gramStart"/>
            <w:r w:rsidRPr="00B27630">
              <w:rPr>
                <w:rFonts w:ascii="Times New Roman" w:eastAsia="Times New Roman" w:hAnsi="Times New Roman" w:cs="Times New Roman"/>
                <w:color w:val="000000"/>
              </w:rPr>
              <w:t xml:space="preserve">   (</w:t>
            </w:r>
            <w:proofErr w:type="gramEnd"/>
            <w:r w:rsidRPr="00B27630">
              <w:rPr>
                <w:rFonts w:ascii="Times New Roman" w:eastAsia="Times New Roman" w:hAnsi="Times New Roman" w:cs="Times New Roman"/>
                <w:color w:val="000000"/>
              </w:rPr>
              <w:t>× 1,000 cells/mL)</w:t>
            </w:r>
          </w:p>
        </w:tc>
      </w:tr>
      <w:tr w:rsidR="00FF3370" w:rsidRPr="00B27630" w14:paraId="387C2DEC" w14:textId="77777777" w:rsidTr="00D35B75">
        <w:trPr>
          <w:trHeight w:val="290"/>
        </w:trPr>
        <w:tc>
          <w:tcPr>
            <w:tcW w:w="2155" w:type="dxa"/>
            <w:noWrap/>
            <w:vAlign w:val="bottom"/>
          </w:tcPr>
          <w:p w14:paraId="1CB7A12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4BAE3D7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7678F86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19DFC45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FF3370" w:rsidRPr="00B27630" w14:paraId="02C7C98E" w14:textId="77777777" w:rsidTr="00D35B75">
        <w:trPr>
          <w:trHeight w:val="290"/>
        </w:trPr>
        <w:tc>
          <w:tcPr>
            <w:tcW w:w="2155" w:type="dxa"/>
            <w:noWrap/>
            <w:vAlign w:val="bottom"/>
          </w:tcPr>
          <w:p w14:paraId="0EFA9B4B"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F24369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6B4EBDA8"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46CEB37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FF3370" w:rsidRPr="00B27630" w14:paraId="327DABC7" w14:textId="77777777" w:rsidTr="00D35B75">
        <w:trPr>
          <w:trHeight w:val="290"/>
        </w:trPr>
        <w:tc>
          <w:tcPr>
            <w:tcW w:w="2155" w:type="dxa"/>
            <w:noWrap/>
            <w:vAlign w:val="bottom"/>
          </w:tcPr>
          <w:p w14:paraId="458C009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26FF569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2CA965AD"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79AE65A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FF3370" w:rsidRPr="00B27630" w14:paraId="65A3AA93" w14:textId="77777777" w:rsidTr="00D35B75">
        <w:trPr>
          <w:trHeight w:val="290"/>
        </w:trPr>
        <w:tc>
          <w:tcPr>
            <w:tcW w:w="2155" w:type="dxa"/>
            <w:noWrap/>
            <w:vAlign w:val="bottom"/>
            <w:hideMark/>
          </w:tcPr>
          <w:p w14:paraId="1A33C67D"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4F52710A"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8C77F5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086D56B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FF3370" w:rsidRPr="00B27630" w14:paraId="30BF2ECE" w14:textId="77777777" w:rsidTr="00D35B75">
        <w:trPr>
          <w:trHeight w:val="290"/>
        </w:trPr>
        <w:tc>
          <w:tcPr>
            <w:tcW w:w="2155" w:type="dxa"/>
            <w:noWrap/>
            <w:vAlign w:val="bottom"/>
          </w:tcPr>
          <w:p w14:paraId="52D3C74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190F4F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511373F6"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72548D5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FF3370" w:rsidRPr="00B27630" w14:paraId="68870A9F" w14:textId="77777777" w:rsidTr="00D35B75">
        <w:trPr>
          <w:trHeight w:val="290"/>
        </w:trPr>
        <w:tc>
          <w:tcPr>
            <w:tcW w:w="2155" w:type="dxa"/>
            <w:noWrap/>
            <w:vAlign w:val="bottom"/>
            <w:hideMark/>
          </w:tcPr>
          <w:p w14:paraId="31735367"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3053639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0A209B8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1FFA832D"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FF3370" w:rsidRPr="00B27630" w14:paraId="28DA5A1A" w14:textId="77777777" w:rsidTr="00D35B75">
        <w:trPr>
          <w:trHeight w:val="290"/>
        </w:trPr>
        <w:tc>
          <w:tcPr>
            <w:tcW w:w="2155" w:type="dxa"/>
            <w:noWrap/>
            <w:vAlign w:val="bottom"/>
          </w:tcPr>
          <w:p w14:paraId="1FAF5539"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24652EEB"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8C5C496"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61398D1"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FF3370" w:rsidRPr="00B27630" w14:paraId="287E8A88" w14:textId="77777777" w:rsidTr="00D35B75">
        <w:trPr>
          <w:trHeight w:val="290"/>
        </w:trPr>
        <w:tc>
          <w:tcPr>
            <w:tcW w:w="2155" w:type="dxa"/>
            <w:noWrap/>
            <w:vAlign w:val="bottom"/>
          </w:tcPr>
          <w:p w14:paraId="5BBF588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56B539D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0179E44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C37171D"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FF3370" w:rsidRPr="00B27630" w14:paraId="788A200A" w14:textId="77777777" w:rsidTr="00D35B75">
        <w:trPr>
          <w:trHeight w:val="290"/>
        </w:trPr>
        <w:tc>
          <w:tcPr>
            <w:tcW w:w="2155" w:type="dxa"/>
            <w:noWrap/>
            <w:vAlign w:val="bottom"/>
            <w:hideMark/>
          </w:tcPr>
          <w:p w14:paraId="19953DE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0D75819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6FFA600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7343511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FF3370" w:rsidRPr="00B27630" w14:paraId="61351319" w14:textId="77777777" w:rsidTr="00D35B75">
        <w:trPr>
          <w:trHeight w:val="290"/>
        </w:trPr>
        <w:tc>
          <w:tcPr>
            <w:tcW w:w="2155" w:type="dxa"/>
            <w:noWrap/>
            <w:vAlign w:val="bottom"/>
            <w:hideMark/>
          </w:tcPr>
          <w:p w14:paraId="65FC0D40"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1195469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26C0D4E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EB3C26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1,053.9</w:t>
            </w:r>
          </w:p>
        </w:tc>
      </w:tr>
      <w:tr w:rsidR="00FF3370" w:rsidRPr="00B27630" w14:paraId="6D41C010" w14:textId="77777777" w:rsidTr="00D35B75">
        <w:trPr>
          <w:trHeight w:val="290"/>
        </w:trPr>
        <w:tc>
          <w:tcPr>
            <w:tcW w:w="2155" w:type="dxa"/>
            <w:noWrap/>
            <w:vAlign w:val="bottom"/>
            <w:hideMark/>
          </w:tcPr>
          <w:p w14:paraId="4C2A9CB1"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9CA20B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7A570F2F"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78EE691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0E720EA4" w14:textId="77777777" w:rsidR="00FF3370" w:rsidRPr="00D03DE9" w:rsidRDefault="00FF3370" w:rsidP="00CE7E8E">
      <w:pPr>
        <w:spacing w:line="480" w:lineRule="auto"/>
        <w:rPr>
          <w:rFonts w:ascii="Times New Roman" w:hAnsi="Times New Roman" w:cs="Times New Roman"/>
          <w:sz w:val="24"/>
          <w:szCs w:val="24"/>
        </w:rPr>
      </w:pPr>
    </w:p>
    <w:p w14:paraId="48A8618D" w14:textId="77777777" w:rsidR="00FF3370" w:rsidRPr="00D03DE9" w:rsidRDefault="00FF3370"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C6426" wp14:editId="181AE33E">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5A8C8868" wp14:editId="5C59D12D">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2ADB4257" w14:textId="77777777" w:rsidR="00FF3370" w:rsidRPr="002B73DF" w:rsidRDefault="00FF3370"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FF3370" w:rsidRDefault="00FF3370" w:rsidP="003E71E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2ADB4257" w14:textId="77777777" w:rsidR="00FF3370" w:rsidRPr="002B73DF" w:rsidRDefault="00FF3370"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FF3370" w:rsidRDefault="00FF3370" w:rsidP="003E71E1"/>
                  </w:txbxContent>
                </v:textbox>
                <w10:anchorlock/>
              </v:shape>
            </w:pict>
          </mc:Fallback>
        </mc:AlternateContent>
      </w:r>
    </w:p>
    <w:p w14:paraId="3AABC44E" w14:textId="77777777" w:rsidR="00FF3370" w:rsidRPr="00D03DE9" w:rsidRDefault="00FF3370" w:rsidP="00CE7E8E">
      <w:pPr>
        <w:spacing w:line="480" w:lineRule="auto"/>
        <w:rPr>
          <w:rFonts w:ascii="Times New Roman" w:hAnsi="Times New Roman" w:cs="Times New Roman"/>
          <w:sz w:val="24"/>
          <w:szCs w:val="24"/>
        </w:rPr>
      </w:pPr>
    </w:p>
    <w:p w14:paraId="6A96C91D"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1CC8D6A5">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47AC1311" w14:textId="77777777" w:rsidR="00FF3370" w:rsidRPr="002B73DF" w:rsidRDefault="00FF3370" w:rsidP="003E4934">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compared to culture negative quarters.</w:t>
                            </w:r>
                            <w:r>
                              <w:rPr>
                                <w:rFonts w:ascii="Times New Roman" w:hAnsi="Times New Roman" w:cs="Times New Roman"/>
                              </w:rPr>
                              <w:t xml:space="preserve"> 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FF3370" w:rsidRDefault="00FF3370"/>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47AC1311" w14:textId="77777777" w:rsidR="00FF3370" w:rsidRPr="002B73DF" w:rsidRDefault="00FF3370" w:rsidP="003E4934">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compared to culture negative quarters.</w:t>
                      </w:r>
                      <w:r>
                        <w:rPr>
                          <w:rFonts w:ascii="Times New Roman" w:hAnsi="Times New Roman" w:cs="Times New Roman"/>
                        </w:rPr>
                        <w:t xml:space="preserve"> 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FF3370" w:rsidRDefault="00FF3370"/>
                  </w:txbxContent>
                </v:textbox>
                <w10:anchorlock/>
              </v:shape>
            </w:pict>
          </mc:Fallback>
        </mc:AlternateContent>
      </w:r>
    </w:p>
    <w:p w14:paraId="79527B3D" w14:textId="77777777" w:rsidR="00FF3370" w:rsidRPr="00D03DE9" w:rsidRDefault="00FF3370" w:rsidP="00CE7E8E">
      <w:pPr>
        <w:spacing w:line="480" w:lineRule="auto"/>
        <w:rPr>
          <w:rFonts w:ascii="Times New Roman" w:hAnsi="Times New Roman" w:cs="Times New Roman"/>
          <w:sz w:val="24"/>
          <w:szCs w:val="24"/>
        </w:rPr>
      </w:pPr>
    </w:p>
    <w:p w14:paraId="6C4ED815" w14:textId="77777777" w:rsidR="00FF3370" w:rsidRDefault="00FF3370"/>
    <w:p w14:paraId="062CC94E" w14:textId="77777777" w:rsidR="00FF3370" w:rsidRDefault="00FF3370"/>
    <w:p w14:paraId="709C7880" w14:textId="77777777" w:rsidR="00FF3370" w:rsidRDefault="00FF3370"/>
    <w:p w14:paraId="411C314D" w14:textId="77777777" w:rsidR="00FF3370" w:rsidRDefault="00FF3370"/>
    <w:p w14:paraId="0FFB0DE2" w14:textId="77777777" w:rsidR="00FF3370" w:rsidRDefault="00FF3370"/>
    <w:p w14:paraId="7F51FE84" w14:textId="77777777" w:rsidR="00FF3370" w:rsidRDefault="00FF3370"/>
    <w:p w14:paraId="557AE750" w14:textId="77777777" w:rsidR="00FF3370" w:rsidRDefault="00FF3370"/>
    <w:p w14:paraId="562EAAA6" w14:textId="77777777" w:rsidR="00FF3370" w:rsidRDefault="00FF3370"/>
    <w:p w14:paraId="07B33028" w14:textId="77777777" w:rsidR="00FF3370" w:rsidRDefault="00FF3370"/>
    <w:p w14:paraId="5EDD0775" w14:textId="77777777" w:rsidR="00FF3370" w:rsidRDefault="00FF3370"/>
    <w:p w14:paraId="32B180C7" w14:textId="77777777" w:rsidR="006F1E9E" w:rsidRPr="006F1E9E" w:rsidRDefault="00FF3370" w:rsidP="006F1E9E">
      <w:pPr>
        <w:pStyle w:val="EndNoteBibliography"/>
        <w:spacing w:after="360"/>
      </w:pPr>
      <w:r>
        <w:fldChar w:fldCharType="begin"/>
      </w:r>
      <w:r>
        <w:instrText xml:space="preserve"> ADDIN EN.REFLIST </w:instrText>
      </w:r>
      <w:r>
        <w:fldChar w:fldCharType="separate"/>
      </w:r>
      <w:r w:rsidR="006F1E9E" w:rsidRPr="006F1E9E">
        <w:t>Adkins, P. R. F., S. Dufour, J. N. Spain, M. J. Calcutt, T. J. Reilly, G. C. Stewart, and J. R. Middleton. 2018. Molecular characterization of non-aureus Staphylococcus spp. from heifer intramammary infections and body sites. J. Dairy Sci. 101(6):5388-5403.</w:t>
      </w:r>
    </w:p>
    <w:p w14:paraId="269C15AC" w14:textId="77777777" w:rsidR="006F1E9E" w:rsidRPr="006F1E9E" w:rsidRDefault="006F1E9E" w:rsidP="006F1E9E">
      <w:pPr>
        <w:pStyle w:val="EndNoteBibliography"/>
        <w:spacing w:after="360"/>
      </w:pPr>
      <w:r w:rsidRPr="006F1E9E">
        <w:t>Adkins, P. R. F., L. M. Placheta, M. R. Borchers, J. M. Bewley, and J. R. Middleton. 2022. Distribution of staphylococcal and mammaliicoccal species from compost-bedded pack or sand-bedded freestall dairy farms. J Dairy Sci 105(7):6261-6270.</w:t>
      </w:r>
    </w:p>
    <w:p w14:paraId="64FA38CE" w14:textId="77777777" w:rsidR="006F1E9E" w:rsidRPr="006F1E9E" w:rsidRDefault="006F1E9E" w:rsidP="006F1E9E">
      <w:pPr>
        <w:pStyle w:val="EndNoteBibliography"/>
        <w:spacing w:after="360"/>
      </w:pPr>
      <w:r w:rsidRPr="006F1E9E">
        <w:t>Åvall-Jääskeläinen, S., J. Koort, H. Simojoki, and S. Taponen. 2013. Bovine-associated CNS species resist phagocytosis differently. BMC Veterinary Research 9(1):227.</w:t>
      </w:r>
    </w:p>
    <w:p w14:paraId="4A54626E" w14:textId="77777777" w:rsidR="006F1E9E" w:rsidRPr="006F1E9E" w:rsidRDefault="006F1E9E" w:rsidP="006F1E9E">
      <w:pPr>
        <w:pStyle w:val="EndNoteBibliography"/>
        <w:spacing w:after="360"/>
      </w:pPr>
      <w:r w:rsidRPr="006F1E9E">
        <w:t>Bombyk, R. A., A. L. Bykowski, C. E. Draper, E. J. Savelkoul, L. R. Sullivan, and T. J. Wyckoff. 2008. Comparison of types and antimicrobial susceptibility of Staphylococcus from conventional and organic dairies in west-central Minnesota, USA. J Appl Microbiol 104(6):1726-1731.</w:t>
      </w:r>
    </w:p>
    <w:p w14:paraId="7CFFBF41" w14:textId="77777777" w:rsidR="006F1E9E" w:rsidRPr="006F1E9E" w:rsidRDefault="006F1E9E" w:rsidP="006F1E9E">
      <w:pPr>
        <w:pStyle w:val="EndNoteBibliography"/>
        <w:spacing w:after="360"/>
      </w:pPr>
      <w:r w:rsidRPr="006F1E9E">
        <w:t>Breyne, K., S. De Vliegher, A. De Visscher, S. Piepers, and E. Meyer. 2015. Technical note: a pilot study using a mouse mastitis model to study differences between bovine associated coagulase-negative staphylococci. J Dairy Sci 98(2):1090-1100.</w:t>
      </w:r>
    </w:p>
    <w:p w14:paraId="22AD6FFA" w14:textId="77777777" w:rsidR="006F1E9E" w:rsidRPr="006F1E9E" w:rsidRDefault="006F1E9E" w:rsidP="006F1E9E">
      <w:pPr>
        <w:pStyle w:val="EndNoteBibliography"/>
        <w:spacing w:after="360"/>
      </w:pPr>
      <w:r w:rsidRPr="006F1E9E">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355AF898" w14:textId="77777777" w:rsidR="006F1E9E" w:rsidRPr="006F1E9E" w:rsidRDefault="006F1E9E" w:rsidP="006F1E9E">
      <w:pPr>
        <w:pStyle w:val="EndNoteBibliography"/>
        <w:spacing w:after="360"/>
      </w:pPr>
      <w:r w:rsidRPr="006F1E9E">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6CEA613A" w14:textId="77777777" w:rsidR="006F1E9E" w:rsidRPr="006F1E9E" w:rsidRDefault="006F1E9E" w:rsidP="006F1E9E">
      <w:pPr>
        <w:pStyle w:val="EndNoteBibliography"/>
        <w:spacing w:after="360"/>
      </w:pPr>
      <w:r w:rsidRPr="006F1E9E">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64F5B870" w14:textId="77777777" w:rsidR="006F1E9E" w:rsidRPr="006F1E9E" w:rsidRDefault="006F1E9E" w:rsidP="006F1E9E">
      <w:pPr>
        <w:pStyle w:val="EndNoteBibliography"/>
        <w:spacing w:after="360"/>
      </w:pPr>
      <w:r w:rsidRPr="006F1E9E">
        <w:lastRenderedPageBreak/>
        <w:t>De Buck, J., V. Ha, S. Naushad, D. B. Nobrega, C. Luby, J. R. Middleton, S. De Vliegher, and H. W. Barkema. 2021. Non-aureus Staphylococci and Bovine Udder Health: Current Understanding and Knowledge Gaps. Frontiers in Veterinary Science 8.</w:t>
      </w:r>
    </w:p>
    <w:p w14:paraId="5F97EAAC" w14:textId="77777777" w:rsidR="006F1E9E" w:rsidRPr="006F1E9E" w:rsidRDefault="006F1E9E" w:rsidP="006F1E9E">
      <w:pPr>
        <w:pStyle w:val="EndNoteBibliography"/>
        <w:spacing w:after="360"/>
      </w:pPr>
      <w:r w:rsidRPr="006F1E9E">
        <w:t>De Visscher, A., S. Piepers, F. Haesebrouck, and S. De Vliegher. 2016. Intramammary infection with coagulase-negative staphylococci at parturition: Species-specific prevalence, risk factors, and effect on udder health. J Dairy Sci 99(8):6457-6469.</w:t>
      </w:r>
    </w:p>
    <w:p w14:paraId="62EDDBFB" w14:textId="77777777" w:rsidR="006F1E9E" w:rsidRPr="006F1E9E" w:rsidRDefault="006F1E9E" w:rsidP="006F1E9E">
      <w:pPr>
        <w:pStyle w:val="EndNoteBibliography"/>
        <w:spacing w:after="360"/>
      </w:pPr>
      <w:r w:rsidRPr="006F1E9E">
        <w:t>De Visscher, A., S. Piepers, F. Haesebrouck, K. Supre, and S. De Vliegher. 2017. Coagulase-negative Staphylococcus species in bulk milk: Prevalence, distribution, and associated subgroup- and species-specific risk factors. J Dairy Sci 100(1):629-642.</w:t>
      </w:r>
    </w:p>
    <w:p w14:paraId="2C926865" w14:textId="77777777" w:rsidR="006F1E9E" w:rsidRPr="006F1E9E" w:rsidRDefault="006F1E9E" w:rsidP="006F1E9E">
      <w:pPr>
        <w:pStyle w:val="EndNoteBibliography"/>
        <w:spacing w:after="360"/>
      </w:pPr>
      <w:r w:rsidRPr="006F1E9E">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35E8BCF" w14:textId="77777777" w:rsidR="006F1E9E" w:rsidRPr="006F1E9E" w:rsidRDefault="006F1E9E" w:rsidP="006F1E9E">
      <w:pPr>
        <w:pStyle w:val="EndNoteBibliography"/>
        <w:spacing w:after="360"/>
      </w:pPr>
      <w:r w:rsidRPr="006F1E9E">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47CC9835" w14:textId="77777777" w:rsidR="006F1E9E" w:rsidRPr="006F1E9E" w:rsidRDefault="006F1E9E" w:rsidP="006F1E9E">
      <w:pPr>
        <w:pStyle w:val="EndNoteBibliography"/>
        <w:spacing w:after="360"/>
      </w:pPr>
      <w:r w:rsidRPr="006F1E9E">
        <w:t>Fergestad, M. E., F. Touzain, S. De Vliegher, A. De Visscher, D. Thiry, C. Ngassam Tchamba, J. G. Mainil, T. L’Abee-Lund, Y. Blanchard, and Y. Wasteson. 2021. Whole Genome Sequencing of Staphylococci Isolated From Bovine Milk Samples. Frontiers in Microbiology 12.</w:t>
      </w:r>
    </w:p>
    <w:p w14:paraId="73B3B060" w14:textId="77777777" w:rsidR="006F1E9E" w:rsidRPr="006F1E9E" w:rsidRDefault="006F1E9E" w:rsidP="006F1E9E">
      <w:pPr>
        <w:pStyle w:val="EndNoteBibliography"/>
        <w:spacing w:after="360"/>
      </w:pPr>
      <w:r w:rsidRPr="006F1E9E">
        <w:t>França, A., V. Gaio, N. Lopes, and L. D. R. Melo. 2021. Virulence Factors in Coagulase-Negative Staphylococci. Pathogens 10(2):170.</w:t>
      </w:r>
    </w:p>
    <w:p w14:paraId="74BD5A89" w14:textId="77777777" w:rsidR="006F1E9E" w:rsidRPr="006F1E9E" w:rsidRDefault="006F1E9E" w:rsidP="006F1E9E">
      <w:pPr>
        <w:pStyle w:val="EndNoteBibliography"/>
        <w:spacing w:after="360"/>
      </w:pPr>
      <w:r w:rsidRPr="006F1E9E">
        <w:t>Frey, Y., J. P. Rodriguez, A. Thomann, S. Schwendener, and V. Perreten. 2013. Genetic characterization of antimicrobial resistance in coagulase-negative staphylococci from bovine mastitis milk. J. Dairy Sci. 96(4):2247-2257.</w:t>
      </w:r>
    </w:p>
    <w:p w14:paraId="28499567" w14:textId="77777777" w:rsidR="006F1E9E" w:rsidRPr="006F1E9E" w:rsidRDefault="006F1E9E" w:rsidP="006F1E9E">
      <w:pPr>
        <w:pStyle w:val="EndNoteBibliography"/>
        <w:spacing w:after="360"/>
      </w:pPr>
      <w:r w:rsidRPr="006F1E9E">
        <w:t>Fry, P. R., J. R. Middleton, S. Dufour, J. Perry, D. Scholl, and I. Dohoo. 2014. Association of coagulase-negative staphylococcal species, mammary quarter milk somatic cell count, and persistence of intramammary infection in dairy cattle. J Dairy Sci 97(8):4876-4885.</w:t>
      </w:r>
    </w:p>
    <w:p w14:paraId="44A4528C" w14:textId="77777777" w:rsidR="006F1E9E" w:rsidRPr="006F1E9E" w:rsidRDefault="006F1E9E" w:rsidP="006F1E9E">
      <w:pPr>
        <w:pStyle w:val="EndNoteBibliography"/>
        <w:spacing w:after="360"/>
      </w:pPr>
      <w:r w:rsidRPr="006F1E9E">
        <w:t>Hand, K. J., A. Godkin, and D. F. Kelton. 2012. Milk production and somatic cell counts: A cow-level analysis. J. Dairy Sci. 95(3):1358-1362.</w:t>
      </w:r>
    </w:p>
    <w:p w14:paraId="56019FD4" w14:textId="77777777" w:rsidR="006F1E9E" w:rsidRPr="006F1E9E" w:rsidRDefault="006F1E9E" w:rsidP="006F1E9E">
      <w:pPr>
        <w:pStyle w:val="EndNoteBibliography"/>
        <w:spacing w:after="360"/>
      </w:pPr>
      <w:r w:rsidRPr="006F1E9E">
        <w:t>Heikkilä, A. M., E. Liski, S. Pyörälä, and S. Taponen. 2018. Pathogen-specific production losses in bovine mastitis. J. Dairy Sci. 101(10):9493-9504.</w:t>
      </w:r>
    </w:p>
    <w:p w14:paraId="3D1FC2D1" w14:textId="77777777" w:rsidR="006F1E9E" w:rsidRPr="006F1E9E" w:rsidRDefault="006F1E9E" w:rsidP="006F1E9E">
      <w:pPr>
        <w:pStyle w:val="EndNoteBibliography"/>
        <w:spacing w:after="360"/>
      </w:pPr>
      <w:r w:rsidRPr="006F1E9E">
        <w:lastRenderedPageBreak/>
        <w:t>Hwang, S. M., M. S. Kim, K. U. Park, J. Song, and E. C. Kim. 2011. Tuf gene sequence analysis has greater discriminatory power than 16S rRNA sequence analysis in identification of clinical isolates of coagulase-negative staphylococci. J Clin Microbiol 49(12):4142-4149.</w:t>
      </w:r>
    </w:p>
    <w:p w14:paraId="71A034A0" w14:textId="77777777" w:rsidR="006F1E9E" w:rsidRPr="006F1E9E" w:rsidRDefault="006F1E9E" w:rsidP="006F1E9E">
      <w:pPr>
        <w:pStyle w:val="EndNoteBibliography"/>
        <w:spacing w:after="360"/>
      </w:pPr>
      <w:r w:rsidRPr="006F1E9E">
        <w:t>Hyvönen, P., S. Käyhkö, S. Taponen, A. von Wright, and S. Pyörälä. 2009. Effect of bovine lactoferrin on the internalization of coagulase-negative staphylococci into bovine mammary epithelial cells under in-vitro conditions. J Dairy Res 76(2):144-151.</w:t>
      </w:r>
    </w:p>
    <w:p w14:paraId="5EE15C28" w14:textId="77777777" w:rsidR="006F1E9E" w:rsidRPr="006F1E9E" w:rsidRDefault="006F1E9E" w:rsidP="006F1E9E">
      <w:pPr>
        <w:pStyle w:val="EndNoteBibliography"/>
        <w:spacing w:after="360"/>
      </w:pPr>
      <w:r w:rsidRPr="006F1E9E">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26C86A11" w14:textId="77777777" w:rsidR="006F1E9E" w:rsidRPr="006F1E9E" w:rsidRDefault="006F1E9E" w:rsidP="006F1E9E">
      <w:pPr>
        <w:pStyle w:val="EndNoteBibliography"/>
        <w:spacing w:after="360"/>
      </w:pPr>
      <w:r w:rsidRPr="006F1E9E">
        <w:t>Lam, T. J., M. C. DeJong, Y. H. Schukken, and A. Brand. 1996. Mathematical modeling to estimate efficacy of postmilking teat disinfection in split-udder trials of dairy cows. J Dairy Sci 79(1):62-70.</w:t>
      </w:r>
    </w:p>
    <w:p w14:paraId="33958A9B" w14:textId="77777777" w:rsidR="006F1E9E" w:rsidRPr="006F1E9E" w:rsidRDefault="006F1E9E" w:rsidP="006F1E9E">
      <w:pPr>
        <w:pStyle w:val="EndNoteBibliography"/>
        <w:spacing w:after="360"/>
      </w:pPr>
      <w:r w:rsidRPr="006F1E9E">
        <w:t>National Mastitis Council. 2017. Laboratory Handbook on Bovine Mastitis. Third ed. National Mastitis Council, Inc., New Prague, MI.</w:t>
      </w:r>
    </w:p>
    <w:p w14:paraId="0091D68F" w14:textId="77777777" w:rsidR="006F1E9E" w:rsidRPr="006F1E9E" w:rsidRDefault="006F1E9E" w:rsidP="006F1E9E">
      <w:pPr>
        <w:pStyle w:val="EndNoteBibliography"/>
        <w:spacing w:after="360"/>
      </w:pPr>
      <w:r w:rsidRPr="006F1E9E">
        <w:t>Naushad, S., S. A. Naqvi, D. Nobrega, C. Luby, P. Kastelic John, W. Barkema Herman, and J. De Buck. 2019. Comprehensive Virulence Gene Profiling of Bovine Non-aureus Staphylococci Based on Whole-Genome Sequencing Data. mSystems 4(2):10.1128/msystems.00098-00018.</w:t>
      </w:r>
    </w:p>
    <w:p w14:paraId="4F4AF83E" w14:textId="77777777" w:rsidR="006F1E9E" w:rsidRPr="006F1E9E" w:rsidRDefault="006F1E9E" w:rsidP="006F1E9E">
      <w:pPr>
        <w:pStyle w:val="EndNoteBibliography"/>
        <w:spacing w:after="360"/>
      </w:pPr>
      <w:r w:rsidRPr="006F1E9E">
        <w:t>Nyman, A. K., C. Fasth, and K. P. Waller. 2018. Intramammary infections with different non-aureus staphylococci in dairy cows. J. Dairy Sci. 101(2):1403-1418.</w:t>
      </w:r>
    </w:p>
    <w:p w14:paraId="10E48E12" w14:textId="77777777" w:rsidR="006F1E9E" w:rsidRPr="006F1E9E" w:rsidRDefault="006F1E9E" w:rsidP="006F1E9E">
      <w:pPr>
        <w:pStyle w:val="EndNoteBibliography"/>
        <w:spacing w:after="360"/>
      </w:pPr>
      <w:r w:rsidRPr="006F1E9E">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072402D8" w14:textId="77777777" w:rsidR="006F1E9E" w:rsidRPr="006F1E9E" w:rsidRDefault="006F1E9E" w:rsidP="006F1E9E">
      <w:pPr>
        <w:pStyle w:val="EndNoteBibliography"/>
        <w:spacing w:after="360"/>
      </w:pPr>
      <w:r w:rsidRPr="006F1E9E">
        <w:t>Persson Waller, K., A. Aspán, A. Nyman, Y. Persson, and U. Grönlund Andersson. 2011. CNS species and antimicrobial resistance in clinical and subclinical bovine mastitis. Veterinary Microbiology 152(1-2):112-116.</w:t>
      </w:r>
    </w:p>
    <w:p w14:paraId="5BC310E5" w14:textId="77777777" w:rsidR="006F1E9E" w:rsidRPr="006F1E9E" w:rsidRDefault="006F1E9E" w:rsidP="006F1E9E">
      <w:pPr>
        <w:pStyle w:val="EndNoteBibliography"/>
        <w:spacing w:after="360"/>
      </w:pPr>
      <w:r w:rsidRPr="006F1E9E">
        <w:t>Piessens, V., E. Van Coillie, B. Verbist, K. Supre, G. Braem, A. Van Nuffel, L. De Vuyst, M. Heyndrickx, and S. De Vliegher. 2011. Distribution of coagulase-negative Staphylococcus species from milk and environment of dairy cows differs between herds. J Dairy Sci 94(6):2933-2944.</w:t>
      </w:r>
    </w:p>
    <w:p w14:paraId="4D7BD634" w14:textId="77777777" w:rsidR="006F1E9E" w:rsidRPr="006F1E9E" w:rsidRDefault="006F1E9E" w:rsidP="006F1E9E">
      <w:pPr>
        <w:pStyle w:val="EndNoteBibliography"/>
        <w:spacing w:after="360"/>
      </w:pPr>
      <w:r w:rsidRPr="006F1E9E">
        <w:t>Pol, M. and P. L. Ruegg. 2007. Relationship between antimicrobial drug usage and antimicrobial susceptibility of gram-positive mastitis pathogens. J Dairy Sci 90(1):262-273.</w:t>
      </w:r>
    </w:p>
    <w:p w14:paraId="6D118A6F" w14:textId="77777777" w:rsidR="006F1E9E" w:rsidRPr="006F1E9E" w:rsidRDefault="006F1E9E" w:rsidP="006F1E9E">
      <w:pPr>
        <w:pStyle w:val="EndNoteBibliography"/>
        <w:spacing w:after="360"/>
      </w:pPr>
      <w:r w:rsidRPr="006F1E9E">
        <w:lastRenderedPageBreak/>
        <w:t>R Development Core Team. 2023. R: A Language and Environment for Statistical Computing. R Foundation for Statistical Computing, Vienna, Austria.</w:t>
      </w:r>
    </w:p>
    <w:p w14:paraId="0917EBFC" w14:textId="77777777" w:rsidR="006F1E9E" w:rsidRPr="006F1E9E" w:rsidRDefault="006F1E9E" w:rsidP="006F1E9E">
      <w:pPr>
        <w:pStyle w:val="EndNoteBibliography"/>
        <w:spacing w:after="360"/>
      </w:pPr>
      <w:r w:rsidRPr="006F1E9E">
        <w:t>Rowe, S. M., S. M. Godden, E. Royster, J. Timmerman, B. A. Crooker, and M. Boyle. 2019. Cross-sectional study of the relationships among bedding materials, bedding bacteria counts, and intramammary infection in late-lactation dairy cows. J Dairy Sci 102(12):11384-11400.</w:t>
      </w:r>
    </w:p>
    <w:p w14:paraId="1A4821E2" w14:textId="77777777" w:rsidR="006F1E9E" w:rsidRPr="006F1E9E" w:rsidRDefault="006F1E9E" w:rsidP="006F1E9E">
      <w:pPr>
        <w:pStyle w:val="EndNoteBibliography"/>
        <w:spacing w:after="360"/>
      </w:pPr>
      <w:r w:rsidRPr="006F1E9E">
        <w:t>Ruegg, P. L. 2009. Management of mastitis on organic and conventional dairy farms. J Anim Sci 87(13 Suppl):43-55.</w:t>
      </w:r>
    </w:p>
    <w:p w14:paraId="51BBA02B" w14:textId="77777777" w:rsidR="006F1E9E" w:rsidRPr="006F1E9E" w:rsidRDefault="006F1E9E" w:rsidP="006F1E9E">
      <w:pPr>
        <w:pStyle w:val="EndNoteBibliography"/>
        <w:spacing w:after="360"/>
      </w:pPr>
      <w:r w:rsidRPr="006F1E9E">
        <w:t>Schepers, A. J., T. J. Lam, Y. H. Schukken, J. B. Wilmink, and W. J. Hanekamp. 1997. Estimation of variance components for somatic cell counts to determine thresholds for uninfected quarters. J Dairy Sci 80(8):1833-1840.</w:t>
      </w:r>
    </w:p>
    <w:p w14:paraId="3DD606F5" w14:textId="77777777" w:rsidR="006F1E9E" w:rsidRPr="006F1E9E" w:rsidRDefault="006F1E9E" w:rsidP="006F1E9E">
      <w:pPr>
        <w:pStyle w:val="EndNoteBibliography"/>
        <w:spacing w:after="360"/>
      </w:pPr>
      <w:r w:rsidRPr="006F1E9E">
        <w:t>Schukken, Y. H., R. N. González, L. L. Tikofsky, H. F. Schulte, C. G. Santisteban, F. L. Welcome, G. J. Bennett, M. J. Zurakowski, and R. N. Zadoks. 2009. CNS mastitis: nothing to worry about? Vet Microbiol 134(1-2):9-14.</w:t>
      </w:r>
    </w:p>
    <w:p w14:paraId="5F46CA50" w14:textId="77777777" w:rsidR="006F1E9E" w:rsidRPr="006F1E9E" w:rsidRDefault="006F1E9E" w:rsidP="006F1E9E">
      <w:pPr>
        <w:pStyle w:val="EndNoteBibliography"/>
        <w:spacing w:after="360"/>
      </w:pPr>
      <w:r w:rsidRPr="006F1E9E">
        <w:t>Schutz, M. M., L. B. Hansen, G. R. Steuernagel, and A. L. Kuck. 1990. Variation of Milk, Fat, Protein, and Somatic Cells for Dairy Cattle1. J. Dairy Sci. 73(2):484-493.</w:t>
      </w:r>
    </w:p>
    <w:p w14:paraId="019AC77B" w14:textId="77777777" w:rsidR="006F1E9E" w:rsidRPr="006F1E9E" w:rsidRDefault="006F1E9E" w:rsidP="006F1E9E">
      <w:pPr>
        <w:pStyle w:val="EndNoteBibliography"/>
        <w:spacing w:after="360"/>
      </w:pPr>
      <w:r w:rsidRPr="006F1E9E">
        <w:t>Shook, G. E. 1982. Approaches to summarizing somatic cell count which improve interpretability. Page 150 in Proc. 21st Annual Mtg. Natl. Mastitis Council, Arlington, VA.</w:t>
      </w:r>
    </w:p>
    <w:p w14:paraId="24169284" w14:textId="77777777" w:rsidR="006F1E9E" w:rsidRPr="006F1E9E" w:rsidRDefault="006F1E9E" w:rsidP="006F1E9E">
      <w:pPr>
        <w:pStyle w:val="EndNoteBibliography"/>
        <w:spacing w:after="360"/>
      </w:pPr>
      <w:r w:rsidRPr="006F1E9E">
        <w:t>Simojoki, H., T. Orro, S. Taponen, and S. Pyorala. 2009. Host response in bovine mastitis experimentally induced with Staphylococcus chromogenes. Veterinary Microbiology 134(1-2):95-99.</w:t>
      </w:r>
    </w:p>
    <w:p w14:paraId="3613B681" w14:textId="77777777" w:rsidR="006F1E9E" w:rsidRPr="006F1E9E" w:rsidRDefault="006F1E9E" w:rsidP="006F1E9E">
      <w:pPr>
        <w:pStyle w:val="EndNoteBibliography"/>
        <w:spacing w:after="360"/>
      </w:pPr>
      <w:r w:rsidRPr="006F1E9E">
        <w:t>Stiglbauer, K. E., K. M. Cicconi-Hogan, R. Richert, Y. H. Schukken, P. L. Ruegg, and M. Gamroth. 2013. Assessment of herd management on organic and conventional dairy farms in the United States. J. Dairy Sci. 96(2):1290-1300.</w:t>
      </w:r>
    </w:p>
    <w:p w14:paraId="0890120F" w14:textId="77777777" w:rsidR="006F1E9E" w:rsidRPr="006F1E9E" w:rsidRDefault="006F1E9E" w:rsidP="006F1E9E">
      <w:pPr>
        <w:pStyle w:val="EndNoteBibliography"/>
        <w:spacing w:after="360"/>
      </w:pPr>
      <w:r w:rsidRPr="006F1E9E">
        <w:t>Supré, K., F. Haesebrouck, R. N. Zadoks, M. Vaneechoutte, S. Piepers, and S. De Vliegher. 2011. Some coagulase-negative Staphylococcus species affect udder health more than others. J Dairy Sci 94(5):2329-2340.</w:t>
      </w:r>
    </w:p>
    <w:p w14:paraId="5EA3F099" w14:textId="77777777" w:rsidR="006F1E9E" w:rsidRPr="006F1E9E" w:rsidRDefault="006F1E9E" w:rsidP="006F1E9E">
      <w:pPr>
        <w:pStyle w:val="EndNoteBibliography"/>
        <w:spacing w:after="360"/>
      </w:pPr>
      <w:r w:rsidRPr="006F1E9E">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2DBE99B6" w14:textId="77777777" w:rsidR="006F1E9E" w:rsidRPr="006F1E9E" w:rsidRDefault="006F1E9E" w:rsidP="006F1E9E">
      <w:pPr>
        <w:pStyle w:val="EndNoteBibliography"/>
        <w:spacing w:after="360"/>
      </w:pPr>
      <w:r w:rsidRPr="006F1E9E">
        <w:t>Taponen, S., V. Myllys, and S. Pyörälä. 2022. Somatic cell count in bovine quarter milk samples culture positive for various Staphylococcus species. Acta Veterinaria Scandinavica 64(1).</w:t>
      </w:r>
    </w:p>
    <w:p w14:paraId="03FA0F26" w14:textId="77777777" w:rsidR="006F1E9E" w:rsidRPr="006F1E9E" w:rsidRDefault="006F1E9E" w:rsidP="006F1E9E">
      <w:pPr>
        <w:pStyle w:val="EndNoteBibliography"/>
        <w:spacing w:after="360"/>
      </w:pPr>
      <w:r w:rsidRPr="006F1E9E">
        <w:lastRenderedPageBreak/>
        <w:t>Tikofsky, L. L., J. W. Barlow, C. Santisteban, and Y. H. Schukken. 2003. A comparison of antimicrobial susceptibility patterns for Staphylococcus aureus in organic and conventional dairy herds. Microb Drug Resist 9 Suppl 1:S39-45.</w:t>
      </w:r>
    </w:p>
    <w:p w14:paraId="640E48F5" w14:textId="77777777" w:rsidR="006F1E9E" w:rsidRPr="006F1E9E" w:rsidRDefault="006F1E9E" w:rsidP="006F1E9E">
      <w:pPr>
        <w:pStyle w:val="EndNoteBibliography"/>
        <w:spacing w:after="360"/>
      </w:pPr>
      <w:r w:rsidRPr="006F1E9E">
        <w:t>Tomazi, T., J. L. Gonçalves, J. R. Barreiro, M. A. Arcari, and M. V. Dos Santos. 2015. Bovine subclinical intramammary infection caused by coagulase-negative staphylococci increases somatic cell count but has no effect on milk yield or composition. J. Dairy Sci. 98(5):3071-3078.</w:t>
      </w:r>
    </w:p>
    <w:p w14:paraId="24A6333D" w14:textId="06BC216F" w:rsidR="006F1E9E" w:rsidRPr="006F1E9E" w:rsidRDefault="006F1E9E" w:rsidP="006F1E9E">
      <w:pPr>
        <w:pStyle w:val="EndNoteBibliography"/>
        <w:spacing w:after="360"/>
      </w:pPr>
      <w:r w:rsidRPr="006F1E9E">
        <w:t xml:space="preserve">USDA-APHIS. 2021. Determining U.S. Milk Quality Using Bulk-Tank Somatic Cell Counts, 2019. Accessed April 2, 2024. </w:t>
      </w:r>
      <w:hyperlink r:id="rId12" w:history="1">
        <w:r w:rsidRPr="006F1E9E">
          <w:rPr>
            <w:rStyle w:val="Hyperlink"/>
          </w:rPr>
          <w:t>https://www.aphis.usda.gov/sites/default/files/btscc_2019infosheet.pdf</w:t>
        </w:r>
      </w:hyperlink>
      <w:r w:rsidRPr="006F1E9E">
        <w:t>.</w:t>
      </w:r>
    </w:p>
    <w:p w14:paraId="3BA854A7" w14:textId="77777777" w:rsidR="006F1E9E" w:rsidRPr="006F1E9E" w:rsidRDefault="006F1E9E" w:rsidP="006F1E9E">
      <w:pPr>
        <w:pStyle w:val="EndNoteBibliography"/>
        <w:spacing w:after="360"/>
      </w:pPr>
      <w:r w:rsidRPr="006F1E9E">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F26E1CE" w14:textId="77777777" w:rsidR="006F1E9E" w:rsidRPr="006F1E9E" w:rsidRDefault="006F1E9E" w:rsidP="006F1E9E">
      <w:pPr>
        <w:pStyle w:val="EndNoteBibliography"/>
        <w:spacing w:after="360"/>
      </w:pPr>
      <w:r w:rsidRPr="006F1E9E">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4403C033" w14:textId="77777777" w:rsidR="006F1E9E" w:rsidRPr="006F1E9E" w:rsidRDefault="006F1E9E" w:rsidP="006F1E9E">
      <w:pPr>
        <w:pStyle w:val="EndNoteBibliography"/>
        <w:spacing w:after="360"/>
      </w:pPr>
      <w:r w:rsidRPr="006F1E9E">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699BDAAE" w14:textId="77777777" w:rsidR="006F1E9E" w:rsidRPr="006F1E9E" w:rsidRDefault="006F1E9E" w:rsidP="006F1E9E">
      <w:pPr>
        <w:pStyle w:val="EndNoteBibliography"/>
        <w:spacing w:after="360"/>
      </w:pPr>
      <w:r w:rsidRPr="006F1E9E">
        <w:t>Verbeke, J., S. Piepers, K. Supré, and S. De Vliegher. 2014. Pathogen-specific incidence rate of clinical mastitis in Flemish dairy herds, severity, and association with herd hygiene. J. Dairy Sci. 97(11):6926-6934.</w:t>
      </w:r>
    </w:p>
    <w:p w14:paraId="531C8E0D" w14:textId="77777777" w:rsidR="006F1E9E" w:rsidRPr="006F1E9E" w:rsidRDefault="006F1E9E" w:rsidP="006F1E9E">
      <w:pPr>
        <w:pStyle w:val="EndNoteBibliography"/>
        <w:spacing w:after="360"/>
      </w:pPr>
      <w:r w:rsidRPr="006F1E9E">
        <w:t>Woudstra, S., N. Wente, Y. Zhang, S. Leimbach, M. K. Gussmann, C. Kirkeby, and V. Krömker. 2023. Strain diversity and infection durations of Staphylococcus spp. and Streptococcus spp. causing intramammary infections in dairy cows. J Dairy Sci 106(6):4214-4231.</w:t>
      </w:r>
    </w:p>
    <w:p w14:paraId="380945BD" w14:textId="77777777" w:rsidR="006F1E9E" w:rsidRPr="006F1E9E" w:rsidRDefault="006F1E9E" w:rsidP="006F1E9E">
      <w:pPr>
        <w:pStyle w:val="EndNoteBibliography"/>
      </w:pPr>
      <w:r w:rsidRPr="006F1E9E">
        <w:t>Wuytack, A., A. De Visscher, S. Piepers, F. Boyen, F. Haesebrouck, and S. De Vliegher. 2020. Distribution of non-aureus staphylococci from quarter milk, teat apices, and rectal feces of dairy cows, and their virulence potential. J Dairy Sci 103(11):10658-10675.</w:t>
      </w:r>
    </w:p>
    <w:p w14:paraId="5518ABFD" w14:textId="6AE39648" w:rsidR="00973F25" w:rsidRDefault="00FF3370">
      <w:r>
        <w:fldChar w:fldCharType="end"/>
      </w:r>
    </w:p>
    <w:sectPr w:rsidR="00973F25" w:rsidSect="002F00B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4-12T18:01:00Z" w:initials="CJ">
    <w:p w14:paraId="6A82517C" w14:textId="77777777" w:rsidR="00FF3370" w:rsidRDefault="00FF3370">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4" w:author="Caitlin Jeffrey" w:date="2024-04-12T18:02:00Z" w:initials="CJ">
    <w:p w14:paraId="247CE627" w14:textId="77777777" w:rsidR="00FF3370" w:rsidRDefault="00FF3370">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7" w:author="Caitlin Jeffrey" w:date="2024-04-12T18:02:00Z" w:initials="CJ">
    <w:p w14:paraId="6696336B" w14:textId="77777777" w:rsidR="00FF3370" w:rsidRDefault="00FF3370">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2" w:author="Caitlin Jeffrey" w:date="2024-04-16T14:17:00Z" w:initials="CJ">
    <w:p w14:paraId="2B3F7420" w14:textId="77777777" w:rsidR="00FF3370" w:rsidRDefault="00FF3370">
      <w:pPr>
        <w:pStyle w:val="CommentText"/>
      </w:pPr>
      <w:r>
        <w:rPr>
          <w:rStyle w:val="CommentReference"/>
        </w:rPr>
        <w:annotationRef/>
      </w:r>
      <w:r>
        <w:t>The abstract is unstructured but should cover the background, study aims, methods, key results, and conclusions. Do not include P-values in the abstract. Target length of abstract: 250 to 300 words</w:t>
      </w:r>
    </w:p>
    <w:p w14:paraId="3C56CAD0" w14:textId="77777777" w:rsidR="00FF3370" w:rsidRDefault="00FF3370">
      <w:pPr>
        <w:pStyle w:val="CommentText"/>
      </w:pPr>
    </w:p>
    <w:p w14:paraId="68AF6993" w14:textId="77777777" w:rsidR="00FF3370" w:rsidRDefault="00FF3370">
      <w:pPr>
        <w:pStyle w:val="CommentText"/>
      </w:pP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23" w:author="John Barlow" w:date="2024-05-08T11:50:00Z" w:initials="JB">
    <w:p w14:paraId="2C720857" w14:textId="77777777" w:rsidR="00FF3370" w:rsidRDefault="00FF3370">
      <w:pPr>
        <w:pStyle w:val="CommentText"/>
      </w:pPr>
      <w:r>
        <w:rPr>
          <w:rStyle w:val="CommentReference"/>
        </w:rPr>
        <w:annotationRef/>
      </w:r>
      <w:r>
        <w:t xml:space="preserve">Is this true? Do we know this? </w:t>
      </w:r>
    </w:p>
    <w:p w14:paraId="2DB6C693" w14:textId="77777777" w:rsidR="00FF3370" w:rsidRDefault="00FF3370" w:rsidP="00220C12">
      <w:pPr>
        <w:pStyle w:val="CommentText"/>
      </w:pPr>
      <w:r>
        <w:t>We know the distribution varies among herds and between papers, but do we know the association between species diversity and management practices?</w:t>
      </w:r>
    </w:p>
  </w:comment>
  <w:comment w:id="33" w:author="Caitlin Jeffrey" w:date="2024-04-12T18:03:00Z" w:initials="CJ">
    <w:p w14:paraId="32BA907D" w14:textId="77777777" w:rsidR="00FF3370" w:rsidRDefault="00FF3370">
      <w:pPr>
        <w:pStyle w:val="CommentText"/>
      </w:pPr>
      <w:r>
        <w:rPr>
          <w:rStyle w:val="CommentReference"/>
        </w:rPr>
        <w:annotationRef/>
      </w:r>
      <w:r>
        <w:t>After the abstract, list 2 to 5 key words or phrases</w:t>
      </w:r>
    </w:p>
  </w:comment>
  <w:comment w:id="34" w:author="Caitlin Jeffrey" w:date="2024-04-16T14:18:00Z" w:initials="CJ">
    <w:p w14:paraId="3A45E7A6" w14:textId="77777777" w:rsidR="00FF3370" w:rsidRDefault="00FF3370">
      <w:pPr>
        <w:pStyle w:val="CommentText"/>
      </w:pPr>
      <w:r>
        <w:rPr>
          <w:rStyle w:val="CommentReference"/>
        </w:rPr>
        <w:annotationRef/>
      </w:r>
      <w:r>
        <w:t>End the introduction with a clear hypothesis and statement of the aims or objectives of your study. Target length of introduction: 500 to 750 words</w:t>
      </w:r>
    </w:p>
  </w:comment>
  <w:comment w:id="436" w:author="Caitlin Jeffrey" w:date="2024-03-12T11:58:00Z" w:initials="CJ">
    <w:p w14:paraId="6F561494" w14:textId="77777777" w:rsidR="00FF3370" w:rsidRDefault="00FF3370">
      <w:pPr>
        <w:pStyle w:val="CommentText"/>
      </w:pPr>
      <w:r>
        <w:rPr>
          <w:rStyle w:val="CommentReference"/>
        </w:rPr>
        <w:annotationRef/>
      </w:r>
      <w:r>
        <w:t>Not 100% sure how much detail to include in this section about exploration of a model including parity; likely Simon could give us an idea of what’s appropriate/necessary</w:t>
      </w:r>
    </w:p>
  </w:comment>
  <w:comment w:id="437" w:author="John Barlow" w:date="2024-03-19T04:57:00Z" w:initials="JB">
    <w:p w14:paraId="54606E72" w14:textId="77777777" w:rsidR="00FF3370" w:rsidRDefault="00FF3370" w:rsidP="00C972AE">
      <w:pPr>
        <w:pStyle w:val="CommentText"/>
      </w:pPr>
      <w:r>
        <w:rPr>
          <w:rStyle w:val="CommentReference"/>
        </w:rPr>
        <w:annotationRef/>
      </w:r>
      <w:r>
        <w:t xml:space="preserve">I like this </w:t>
      </w:r>
    </w:p>
  </w:comment>
  <w:comment w:id="599" w:author="Caitlin Jeffrey" w:date="2024-03-22T13:50:00Z" w:initials="CJ">
    <w:p w14:paraId="49C10193" w14:textId="77777777" w:rsidR="00FF3370" w:rsidRDefault="00FF3370">
      <w:pPr>
        <w:pStyle w:val="CommentText"/>
      </w:pPr>
      <w:r>
        <w:rPr>
          <w:rStyle w:val="CommentReference"/>
        </w:rPr>
        <w:annotationRef/>
      </w:r>
      <w:r>
        <w:t>Rowe: “staph spp. (agnetis and hyicus),” simulans, haemolyticus</w:t>
      </w:r>
    </w:p>
    <w:p w14:paraId="0C66418B" w14:textId="77777777" w:rsidR="00FF3370" w:rsidRDefault="00FF3370">
      <w:pPr>
        <w:pStyle w:val="CommentText"/>
      </w:pPr>
      <w:proofErr w:type="spellStart"/>
      <w:r>
        <w:t>Condas</w:t>
      </w:r>
      <w:proofErr w:type="spellEnd"/>
      <w:r>
        <w:t>: simulans; haemolyticus; xylosus</w:t>
      </w:r>
    </w:p>
  </w:comment>
  <w:comment w:id="600" w:author="Caitlin Jeffrey" w:date="2024-03-22T13:56:00Z" w:initials="CJ">
    <w:p w14:paraId="49ED1C81" w14:textId="77777777" w:rsidR="00FF3370" w:rsidRDefault="00FF3370">
      <w:pPr>
        <w:pStyle w:val="CommentText"/>
      </w:pPr>
      <w:r>
        <w:rPr>
          <w:rStyle w:val="CommentReference"/>
        </w:rPr>
        <w:annotationRef/>
      </w:r>
      <w:r>
        <w:t>One was sciuri, cohnii, equorum/xylosus;</w:t>
      </w:r>
    </w:p>
    <w:p w14:paraId="286B64BF" w14:textId="77777777" w:rsidR="00FF3370" w:rsidRDefault="00FF3370">
      <w:pPr>
        <w:pStyle w:val="CommentText"/>
      </w:pPr>
      <w:r>
        <w:t>Other was haemolyticus, equorum, hominis</w:t>
      </w:r>
    </w:p>
  </w:comment>
  <w:comment w:id="612" w:author="Caitlin Jeffrey" w:date="2024-04-05T16:31:00Z" w:initials="CJ">
    <w:p w14:paraId="3B04ABBC" w14:textId="77777777" w:rsidR="00FF3370" w:rsidRDefault="00FF3370">
      <w:pPr>
        <w:pStyle w:val="CommentText"/>
      </w:pPr>
      <w:r>
        <w:rPr>
          <w:rStyle w:val="CommentReference"/>
        </w:rPr>
        <w:annotationRef/>
      </w:r>
      <w:r>
        <w:t>Prevalences? Selective pressures? Not sure what the right term is here.</w:t>
      </w:r>
    </w:p>
  </w:comment>
  <w:comment w:id="606" w:author="John Barlow" w:date="2024-05-06T18:26:00Z" w:initials="JB">
    <w:p w14:paraId="3D3D158D" w14:textId="77777777" w:rsidR="00FF3370" w:rsidRDefault="00FF3370" w:rsidP="00040353">
      <w:pPr>
        <w:pStyle w:val="CommentText"/>
      </w:pPr>
      <w:r>
        <w:rPr>
          <w:rStyle w:val="CommentReference"/>
        </w:rPr>
        <w:annotationRef/>
      </w:r>
      <w:r>
        <w:t xml:space="preserve">Was this an a </w:t>
      </w:r>
      <w:proofErr w:type="spellStart"/>
      <w:r>
        <w:t>prioi</w:t>
      </w:r>
      <w:proofErr w:type="spellEnd"/>
      <w:r>
        <w:t xml:space="preserve"> hypothesis? Have others suggested this? </w:t>
      </w:r>
    </w:p>
  </w:comment>
  <w:comment w:id="607" w:author="Caitlin Jeffrey" w:date="2024-05-21T11:43:00Z" w:initials="CJ">
    <w:p w14:paraId="6B709C49" w14:textId="77777777" w:rsidR="00FF3370" w:rsidRPr="00DC3010" w:rsidRDefault="00FF3370" w:rsidP="00DC3010">
      <w:r>
        <w:rPr>
          <w:rStyle w:val="CommentReference"/>
        </w:rPr>
        <w:annotationRef/>
      </w:r>
      <w:r w:rsidRPr="00DC3010">
        <w:t>From introduction…</w:t>
      </w:r>
    </w:p>
    <w:p w14:paraId="5A288318" w14:textId="77777777" w:rsidR="00FF3370" w:rsidRPr="00DC3010" w:rsidRDefault="00FF3370" w:rsidP="00DC3010"/>
    <w:p w14:paraId="5F3A232F" w14:textId="77777777" w:rsidR="00FF3370" w:rsidRPr="00DC3010" w:rsidRDefault="00FF3370" w:rsidP="00DC3010">
      <w:pPr>
        <w:rPr>
          <w:i/>
          <w:iCs/>
        </w:rPr>
      </w:pPr>
      <w:r w:rsidRPr="00DC3010">
        <w:rPr>
          <w:i/>
          <w:iCs/>
        </w:rPr>
        <w:t xml:space="preserve">Although similar overall in many aspects, organic and conventional dairies differ significantly in a number of ways both in management </w:t>
      </w:r>
      <w:r w:rsidRPr="00DC3010">
        <w:rPr>
          <w:i/>
          <w:iCs/>
        </w:rPr>
        <w:fldChar w:fldCharType="begin"/>
      </w:r>
      <w:r w:rsidRPr="00DC3010">
        <w:rPr>
          <w:i/>
          <w:iCs/>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DC3010">
        <w:rPr>
          <w:i/>
          <w:iCs/>
        </w:rPr>
        <w:fldChar w:fldCharType="separate"/>
      </w:r>
      <w:r w:rsidRPr="00DC3010">
        <w:rPr>
          <w:i/>
          <w:iCs/>
        </w:rPr>
        <w:t>(</w:t>
      </w:r>
      <w:proofErr w:type="spellStart"/>
      <w:r w:rsidRPr="00DC3010">
        <w:rPr>
          <w:i/>
          <w:iCs/>
        </w:rPr>
        <w:t>Stiglbauer</w:t>
      </w:r>
      <w:proofErr w:type="spellEnd"/>
      <w:r w:rsidRPr="00DC3010">
        <w:rPr>
          <w:i/>
          <w:iCs/>
        </w:rPr>
        <w:t xml:space="preserve"> et al., 2013)</w:t>
      </w:r>
      <w:r w:rsidRPr="00DC3010">
        <w:rPr>
          <w:i/>
          <w:iCs/>
        </w:rPr>
        <w:fldChar w:fldCharType="end"/>
      </w:r>
      <w:r w:rsidRPr="00DC3010">
        <w:rPr>
          <w:i/>
          <w:iCs/>
        </w:rPr>
        <w:t xml:space="preserve">, and treatments and attitudes around mastitis </w:t>
      </w:r>
      <w:r w:rsidRPr="00DC3010">
        <w:rPr>
          <w:i/>
          <w:iCs/>
        </w:rPr>
        <w:fldChar w:fldCharType="begin"/>
      </w:r>
      <w:r w:rsidRPr="00DC3010">
        <w:rPr>
          <w:i/>
          <w:iCs/>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DC3010">
        <w:rPr>
          <w:i/>
          <w:iCs/>
        </w:rPr>
        <w:fldChar w:fldCharType="separate"/>
      </w:r>
      <w:r w:rsidRPr="00DC3010">
        <w:rPr>
          <w:i/>
          <w:iCs/>
        </w:rPr>
        <w:t>(Ruegg, 2009)</w:t>
      </w:r>
      <w:r w:rsidRPr="00DC3010">
        <w:rPr>
          <w:i/>
          <w:iCs/>
        </w:rPr>
        <w:fldChar w:fldCharType="end"/>
      </w:r>
      <w:r w:rsidRPr="00DC3010">
        <w:rPr>
          <w:i/>
          <w:iCs/>
        </w:rPr>
        <w:t xml:space="preserve">. Interestingly, antimicrobial susceptibility of common mastitis pathogens can differ between conventional and organic dairy farms in the U.S. </w:t>
      </w:r>
      <w:r w:rsidRPr="00DC3010">
        <w:rPr>
          <w:i/>
          <w:iCs/>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Pr="00DC3010">
        <w:rPr>
          <w:i/>
          <w:iCs/>
        </w:rPr>
        <w:instrText xml:space="preserve"> ADDIN EN.CITE </w:instrText>
      </w:r>
      <w:r w:rsidRPr="00DC3010">
        <w:rPr>
          <w:i/>
          <w:iCs/>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Pr="00DC3010">
        <w:rPr>
          <w:i/>
          <w:iCs/>
        </w:rPr>
        <w:instrText xml:space="preserve"> ADDIN EN.CITE.DATA </w:instrText>
      </w:r>
      <w:r w:rsidRPr="00DC3010">
        <w:rPr>
          <w:i/>
          <w:iCs/>
        </w:rPr>
      </w:r>
      <w:r w:rsidRPr="00DC3010">
        <w:rPr>
          <w:i/>
          <w:iCs/>
        </w:rPr>
        <w:fldChar w:fldCharType="end"/>
      </w:r>
      <w:r w:rsidRPr="00DC3010">
        <w:rPr>
          <w:i/>
          <w:iCs/>
        </w:rPr>
      </w:r>
      <w:r w:rsidRPr="00DC3010">
        <w:rPr>
          <w:i/>
          <w:iCs/>
        </w:rPr>
        <w:fldChar w:fldCharType="separate"/>
      </w:r>
      <w:r w:rsidRPr="00DC3010">
        <w:rPr>
          <w:i/>
          <w:iCs/>
        </w:rPr>
        <w:t xml:space="preserve">(Tikofsky et al., 2003; Pol and Ruegg, 2007; </w:t>
      </w:r>
      <w:proofErr w:type="spellStart"/>
      <w:r w:rsidRPr="00DC3010">
        <w:rPr>
          <w:i/>
          <w:iCs/>
        </w:rPr>
        <w:t>Bombyk</w:t>
      </w:r>
      <w:proofErr w:type="spellEnd"/>
      <w:r w:rsidRPr="00DC3010">
        <w:rPr>
          <w:i/>
          <w:iCs/>
        </w:rPr>
        <w:t xml:space="preserve"> et al., 2008)</w:t>
      </w:r>
      <w:r w:rsidRPr="00DC3010">
        <w:rPr>
          <w:i/>
          <w:iCs/>
        </w:rPr>
        <w:fldChar w:fldCharType="end"/>
      </w:r>
      <w:r w:rsidRPr="00DC3010">
        <w:rPr>
          <w:i/>
          <w:iCs/>
        </w:rPr>
        <w:t xml:space="preserve">. These differences between conventional and organic farms are significant, as: 1) variation in NASM species distribution and diversity is associated with a variety of different management practices </w:t>
      </w:r>
      <w:r w:rsidRPr="00DC3010">
        <w:rPr>
          <w:i/>
          <w:iCs/>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DC3010">
        <w:rPr>
          <w:i/>
          <w:iCs/>
        </w:rPr>
        <w:instrText xml:space="preserve"> ADDIN EN.CITE </w:instrText>
      </w:r>
      <w:r w:rsidRPr="00DC3010">
        <w:rPr>
          <w:i/>
          <w:iCs/>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DC3010">
        <w:rPr>
          <w:i/>
          <w:iCs/>
        </w:rPr>
        <w:instrText xml:space="preserve"> ADDIN EN.CITE.DATA </w:instrText>
      </w:r>
      <w:r w:rsidRPr="00DC3010">
        <w:rPr>
          <w:i/>
          <w:iCs/>
        </w:rPr>
      </w:r>
      <w:r w:rsidRPr="00DC3010">
        <w:rPr>
          <w:i/>
          <w:iCs/>
        </w:rPr>
        <w:fldChar w:fldCharType="end"/>
      </w:r>
      <w:r w:rsidRPr="00DC3010">
        <w:rPr>
          <w:i/>
          <w:iCs/>
        </w:rPr>
      </w:r>
      <w:r w:rsidRPr="00DC3010">
        <w:rPr>
          <w:i/>
          <w:iCs/>
        </w:rPr>
        <w:fldChar w:fldCharType="separate"/>
      </w:r>
      <w:r w:rsidRPr="00DC3010">
        <w:rPr>
          <w:i/>
          <w:iCs/>
        </w:rPr>
        <w:t xml:space="preserve">(Dufour et al., 2012; </w:t>
      </w:r>
      <w:proofErr w:type="spellStart"/>
      <w:r w:rsidRPr="00DC3010">
        <w:rPr>
          <w:i/>
          <w:iCs/>
        </w:rPr>
        <w:t>Condas</w:t>
      </w:r>
      <w:proofErr w:type="spellEnd"/>
      <w:r w:rsidRPr="00DC3010">
        <w:rPr>
          <w:i/>
          <w:iCs/>
        </w:rPr>
        <w:t xml:space="preserve"> et al., 2017a)</w:t>
      </w:r>
      <w:r w:rsidRPr="00DC3010">
        <w:rPr>
          <w:i/>
          <w:iCs/>
        </w:rPr>
        <w:fldChar w:fldCharType="end"/>
      </w:r>
      <w:r w:rsidRPr="00DC3010">
        <w:rPr>
          <w:i/>
          <w:iCs/>
        </w:rPr>
        <w:t xml:space="preserve">, and 2) in the absence of antibiotic usage, disparate selective pressures on organic dairies could potentially result in population differences </w:t>
      </w:r>
      <w:r w:rsidRPr="00DC3010">
        <w:rPr>
          <w:i/>
          <w:iCs/>
        </w:rPr>
        <w:annotationRef/>
      </w:r>
      <w:r w:rsidRPr="00DC3010">
        <w:rPr>
          <w:i/>
          <w:iCs/>
        </w:rPr>
        <w:t>of mastitis-causing bacteria.</w:t>
      </w:r>
    </w:p>
  </w:comment>
  <w:comment w:id="691" w:author="John Barlow" w:date="2024-05-06T18:34:00Z" w:initials="JB">
    <w:p w14:paraId="54649864" w14:textId="77777777" w:rsidR="00FF3370" w:rsidRDefault="00FF3370" w:rsidP="004F5C44">
      <w:pPr>
        <w:pStyle w:val="CommentText"/>
      </w:pPr>
      <w:r>
        <w:rPr>
          <w:rStyle w:val="CommentReference"/>
        </w:rPr>
        <w:annotationRef/>
      </w:r>
      <w:r>
        <w:t xml:space="preserve">Are they? True for antibiotics, but what about other selective pressures? What are they and do they differ between conventional and organic herds? </w:t>
      </w:r>
    </w:p>
  </w:comment>
  <w:comment w:id="737" w:author="John Barlow" w:date="2024-05-06T18:35:00Z" w:initials="JB">
    <w:p w14:paraId="323717C2" w14:textId="77777777" w:rsidR="00FF3370" w:rsidRDefault="00FF3370" w:rsidP="00291D23">
      <w:pPr>
        <w:pStyle w:val="CommentText"/>
      </w:pPr>
      <w:r>
        <w:rPr>
          <w:rStyle w:val="CommentReference"/>
        </w:rPr>
        <w:annotationRef/>
      </w:r>
      <w:r>
        <w:t>Was it - did they report their values? Is there a danger in comparing values between our two studies - biases that would make comparisons difficult?</w:t>
      </w:r>
    </w:p>
  </w:comment>
  <w:comment w:id="740" w:author="John Barlow" w:date="2024-05-07T16:05:00Z" w:initials="JB">
    <w:p w14:paraId="069748BE" w14:textId="77777777" w:rsidR="00FF3370" w:rsidRDefault="00FF3370" w:rsidP="006F5820">
      <w:pPr>
        <w:pStyle w:val="CommentText"/>
      </w:pPr>
      <w:r>
        <w:rPr>
          <w:rStyle w:val="CommentReference"/>
        </w:rPr>
        <w:annotationRef/>
      </w:r>
      <w:r>
        <w:t>5/6 you showed a nice overview paper - so definitely reference that here, but I don't think this has been done for NASM yet, making your analysis novel? I think even Pamela's study with the CBMN samples did not do this aspect, correct?</w:t>
      </w:r>
    </w:p>
  </w:comment>
  <w:comment w:id="741" w:author="Caitlin Jeffrey" w:date="2024-05-21T15:01:00Z" w:initials="CJ">
    <w:p w14:paraId="74CE5DA3" w14:textId="77777777" w:rsidR="00FF3370" w:rsidRDefault="00FF3370">
      <w:pPr>
        <w:pStyle w:val="CommentText"/>
      </w:pPr>
      <w:r>
        <w:rPr>
          <w:rStyle w:val="CommentReference"/>
        </w:rPr>
        <w:annotationRef/>
      </w:r>
      <w:r>
        <w:t>5/6 overview paper?</w:t>
      </w:r>
    </w:p>
    <w:p w14:paraId="2BEB3465" w14:textId="77777777" w:rsidR="00FF3370" w:rsidRDefault="00FF3370">
      <w:pPr>
        <w:pStyle w:val="CommentText"/>
      </w:pPr>
    </w:p>
    <w:p w14:paraId="7945DC08" w14:textId="77777777" w:rsidR="00FF3370" w:rsidRDefault="00FF3370">
      <w:pPr>
        <w:pStyle w:val="CommentText"/>
      </w:pPr>
      <w:r>
        <w:t xml:space="preserve">Other studies (fry, </w:t>
      </w:r>
      <w:proofErr w:type="spellStart"/>
      <w:r>
        <w:t>condas</w:t>
      </w:r>
      <w:proofErr w:type="spellEnd"/>
      <w:r>
        <w:t>) include/account for DIM in their models – but with their results, you can’t see if the effect of a certain species varies throughout the lactation (i.e., does an IMI with chromogenes at 10 DIM have more of an increase in SCC than an IMI of chromogenes at 300 DIM?)</w:t>
      </w:r>
    </w:p>
  </w:comment>
  <w:comment w:id="743" w:author="John Barlow" w:date="2024-05-07T16:17:00Z" w:initials="JB">
    <w:p w14:paraId="08171AD7" w14:textId="77777777" w:rsidR="00FF3370" w:rsidRDefault="00FF3370" w:rsidP="005174EA">
      <w:pPr>
        <w:pStyle w:val="CommentText"/>
      </w:pPr>
      <w:r>
        <w:rPr>
          <w:rStyle w:val="CommentReference"/>
        </w:rPr>
        <w:annotationRef/>
      </w:r>
      <w:r>
        <w:t xml:space="preserve">What is the sensitivity and specificity </w:t>
      </w:r>
      <w:proofErr w:type="gramStart"/>
      <w:r>
        <w:t>of  coagulase</w:t>
      </w:r>
      <w:proofErr w:type="gramEnd"/>
      <w:r>
        <w:t xml:space="preserve"> testing in confirming S., aureus - it is not perfect, but has anyone quantified this? We use </w:t>
      </w:r>
      <w:proofErr w:type="spellStart"/>
      <w:r>
        <w:t>coag</w:t>
      </w:r>
      <w:proofErr w:type="spellEnd"/>
      <w:r>
        <w:t xml:space="preserve"> as one test in a series and sometimes we are wrong - assume S. aureus but not S. aureus (e.g., we had an epidermidis that fooled us in Ashma's study), and sometimes we recognize </w:t>
      </w:r>
      <w:proofErr w:type="spellStart"/>
      <w:r>
        <w:t>coag</w:t>
      </w:r>
      <w:proofErr w:type="spellEnd"/>
      <w:r>
        <w:t xml:space="preserve"> positive NAS from morphology on blood agar plate (we had some S. chromo on Robert's study)  </w:t>
      </w:r>
    </w:p>
  </w:comment>
  <w:comment w:id="744" w:author="John Barlow" w:date="2024-05-07T16:20:00Z" w:initials="JB">
    <w:p w14:paraId="796D6E5D" w14:textId="77777777" w:rsidR="00FF3370" w:rsidRDefault="00FF3370" w:rsidP="00FB3F8F">
      <w:pPr>
        <w:pStyle w:val="CommentText"/>
      </w:pPr>
      <w:r>
        <w:rPr>
          <w:rStyle w:val="CommentReference"/>
        </w:rPr>
        <w:annotationRef/>
      </w:r>
      <w:r>
        <w:t xml:space="preserve">Point is I am struggling with this sentence and the nuance here, and wondering if we need to mention the </w:t>
      </w:r>
      <w:proofErr w:type="spellStart"/>
      <w:r>
        <w:t>coag</w:t>
      </w:r>
      <w:proofErr w:type="spellEnd"/>
      <w:r>
        <w:t xml:space="preserve"> part and just leave it at no reliable quick test to discriminate among NASM in practice without going to MALDI or molecular methods, which might not be available for clinics without central/reference lab support - easy solution, delete the </w:t>
      </w:r>
      <w:proofErr w:type="spellStart"/>
      <w:r>
        <w:t>coag</w:t>
      </w:r>
      <w:proofErr w:type="spellEnd"/>
      <w:r>
        <w:t xml:space="preserve"> testing phrase</w:t>
      </w:r>
    </w:p>
  </w:comment>
  <w:comment w:id="780" w:author="John Barlow" w:date="2024-05-08T10:07:00Z" w:initials="JB">
    <w:p w14:paraId="762FD1D4" w14:textId="77777777" w:rsidR="00FF3370" w:rsidRDefault="00FF3370">
      <w:pPr>
        <w:pStyle w:val="CommentText"/>
      </w:pPr>
      <w:r>
        <w:rPr>
          <w:rStyle w:val="CommentReference"/>
        </w:rPr>
        <w:annotationRef/>
      </w:r>
      <w:r>
        <w:t>Maybe it is enough to say NASM with a high SCC, we should intervene, and species identification is just academic?</w:t>
      </w:r>
    </w:p>
    <w:p w14:paraId="2391AF86" w14:textId="77777777" w:rsidR="00FF3370" w:rsidRDefault="00FF3370">
      <w:pPr>
        <w:pStyle w:val="CommentText"/>
      </w:pPr>
    </w:p>
    <w:p w14:paraId="270764C0" w14:textId="77777777" w:rsidR="00FF3370" w:rsidRDefault="00FF3370" w:rsidP="00B5496C">
      <w:pPr>
        <w:pStyle w:val="CommentText"/>
      </w:pPr>
      <w:r>
        <w:t xml:space="preserve">Problem is we have limited response to therapy data for NASM, I think, and on US organic farms treatment results in eliminating that cow from </w:t>
      </w:r>
      <w:proofErr w:type="spellStart"/>
      <w:r>
        <w:t>th</w:t>
      </w:r>
      <w:proofErr w:type="spellEnd"/>
      <w:r>
        <w:t xml:space="preserve"> herd - any argument that stronger rationale for speciation for organic dairies compared to conventional? </w:t>
      </w:r>
    </w:p>
  </w:comment>
  <w:comment w:id="781" w:author="Caitlin Jeffrey" w:date="2024-05-21T14:50:00Z" w:initials="CJ">
    <w:p w14:paraId="61B0CEA6" w14:textId="77777777" w:rsidR="00FF3370" w:rsidRDefault="00FF3370">
      <w:pPr>
        <w:pStyle w:val="CommentText"/>
      </w:pPr>
      <w:r>
        <w:rPr>
          <w:rStyle w:val="CommentReference"/>
        </w:rPr>
        <w:annotationRef/>
      </w:r>
      <w:r>
        <w:t xml:space="preserve">Maybe – maybe specify on organic dairies, this information may be helpful in making decisions about culling a cow or drying off a quarter … more important for organic farms to limit spread of a NASM species known to have a larger effect on SCC than others </w:t>
      </w:r>
      <w:proofErr w:type="spellStart"/>
      <w:r>
        <w:t>bc</w:t>
      </w:r>
      <w:proofErr w:type="spellEnd"/>
      <w:r>
        <w:t xml:space="preserve"> limited treatment options? As it is now, it’s just generally for dairy farms (both conventional and organic) </w:t>
      </w:r>
    </w:p>
  </w:comment>
  <w:comment w:id="787" w:author="John Barlow" w:date="2024-05-08T10:08:00Z" w:initials="JB">
    <w:p w14:paraId="56F49949" w14:textId="77777777" w:rsidR="00FF3370" w:rsidRDefault="00FF3370">
      <w:pPr>
        <w:pStyle w:val="CommentText"/>
      </w:pPr>
      <w:r>
        <w:rPr>
          <w:rStyle w:val="CommentReference"/>
        </w:rPr>
        <w:annotationRef/>
      </w:r>
      <w:r>
        <w:t>This is rough wording… maybe needs refinement.</w:t>
      </w:r>
    </w:p>
    <w:p w14:paraId="00A95D57" w14:textId="77777777" w:rsidR="00FF3370" w:rsidRDefault="00FF3370">
      <w:pPr>
        <w:pStyle w:val="CommentText"/>
      </w:pPr>
    </w:p>
    <w:p w14:paraId="7C6E8195" w14:textId="77777777" w:rsidR="00FF3370" w:rsidRDefault="00FF3370" w:rsidP="007D1C61">
      <w:pPr>
        <w:pStyle w:val="CommentText"/>
      </w:pPr>
      <w:r>
        <w:t xml:space="preserve"> Maybe this goes here or maybe below where it is also pasted</w:t>
      </w:r>
    </w:p>
  </w:comment>
  <w:comment w:id="836" w:author="Caitlin Jeffrey" w:date="2024-05-21T15:06:00Z" w:initials="CJ">
    <w:p w14:paraId="583D21ED" w14:textId="77777777" w:rsidR="00FF3370" w:rsidRDefault="00FF3370">
      <w:pPr>
        <w:pStyle w:val="CommentText"/>
      </w:pPr>
      <w:r>
        <w:rPr>
          <w:rStyle w:val="CommentReference"/>
        </w:rPr>
        <w:annotationRef/>
      </w:r>
      <w:r>
        <w:t>Fry only does a subset; and they are to confirm persistency, which is reported separately. Strain typing not used at all in modelling SCC</w:t>
      </w:r>
    </w:p>
  </w:comment>
  <w:comment w:id="896" w:author="John Barlow" w:date="2024-05-08T10:48:00Z" w:initials="JB">
    <w:p w14:paraId="3C4B71DE" w14:textId="77777777" w:rsidR="00FF3370" w:rsidRDefault="00FF3370" w:rsidP="001E4D65">
      <w:pPr>
        <w:pStyle w:val="CommentText"/>
      </w:pPr>
      <w:r>
        <w:rPr>
          <w:rStyle w:val="CommentReference"/>
        </w:rPr>
        <w:annotationRef/>
      </w:r>
      <w:r>
        <w:t xml:space="preserve">We might explore this - what sample size would we need to add an additional quarter level variable, persistent (yes/no) for each observation? </w:t>
      </w:r>
    </w:p>
  </w:comment>
  <w:comment w:id="871" w:author="Caitlin Jeffrey" w:date="2024-03-26T13:52:00Z" w:initials="CJ">
    <w:p w14:paraId="355C1349" w14:textId="77777777" w:rsidR="00FF3370" w:rsidRDefault="00FF3370">
      <w:pPr>
        <w:pStyle w:val="CommentText"/>
      </w:pPr>
      <w:r>
        <w:rPr>
          <w:rStyle w:val="CommentReference"/>
        </w:rPr>
        <w:annotationRef/>
      </w:r>
      <w:r>
        <w:t>Interesting to think and then talk about- how important is this limitation? What would strain typing even get us? Would still cluster that observation under that particular quarter, that particular cow… If we’d done it, essentially would have added an additional layer of hierarchy to data?</w:t>
      </w:r>
    </w:p>
  </w:comment>
  <w:comment w:id="933" w:author="Caitlin Jeffrey" w:date="2024-03-26T15:00:00Z" w:initials="CJ">
    <w:p w14:paraId="285CB5DB" w14:textId="77777777" w:rsidR="00FF3370" w:rsidRDefault="00FF3370">
      <w:pPr>
        <w:pStyle w:val="CommentText"/>
      </w:pPr>
      <w:r>
        <w:rPr>
          <w:rStyle w:val="CommentReference"/>
        </w:rPr>
        <w:annotationRef/>
      </w:r>
      <w:proofErr w:type="spellStart"/>
      <w:r>
        <w:t>piessens</w:t>
      </w:r>
      <w:proofErr w:type="spellEnd"/>
      <w:r>
        <w:t xml:space="preserve"> found that of all NAS species identified, </w:t>
      </w:r>
      <w:r>
        <w:rPr>
          <w:i/>
          <w:iCs/>
        </w:rPr>
        <w:t xml:space="preserve">S. chromogenes </w:t>
      </w:r>
      <w:r>
        <w:t xml:space="preserve">caused the most as well as the longest persistent subclinical IMI, at an average of 156 days; </w:t>
      </w:r>
      <w:proofErr w:type="spellStart"/>
      <w:r>
        <w:t>valckenier</w:t>
      </w:r>
      <w:proofErr w:type="spellEnd"/>
      <w:r>
        <w:t xml:space="preserve"> found that 45% of </w:t>
      </w:r>
      <w:r>
        <w:rPr>
          <w:i/>
          <w:iCs/>
        </w:rPr>
        <w:t>S. chromogenes</w:t>
      </w:r>
      <w:r>
        <w:t xml:space="preserve"> IMI persisted over at least two sampling periods, lasting an average of 110 days, whereas only 9.8% of IMI caused by other species were persistent, lasting an average of 70 days.</w:t>
      </w:r>
    </w:p>
  </w:comment>
  <w:comment w:id="951" w:author="John Barlow" w:date="2024-05-08T10:28:00Z" w:initials="JB">
    <w:p w14:paraId="07B96057" w14:textId="77777777" w:rsidR="00FF3370" w:rsidRDefault="00FF3370" w:rsidP="00C14C81">
      <w:pPr>
        <w:pStyle w:val="CommentText"/>
      </w:pPr>
      <w:r>
        <w:rPr>
          <w:rStyle w:val="CommentReference"/>
        </w:rPr>
        <w:annotationRef/>
      </w:r>
      <w:r>
        <w:t>I am not sure we should go this far - you are begging the question and opening up the opportunity for a reviewer to say please add this analysis to this manuscript</w:t>
      </w:r>
    </w:p>
  </w:comment>
  <w:comment w:id="963" w:author="Caitlin Jeffrey" w:date="2024-03-26T13:52:00Z" w:initials="CJ">
    <w:p w14:paraId="6DB18B8C" w14:textId="77777777" w:rsidR="00FF3370" w:rsidRDefault="00FF3370" w:rsidP="00D16693">
      <w:pPr>
        <w:pStyle w:val="CommentText"/>
      </w:pPr>
      <w:r>
        <w:rPr>
          <w:rStyle w:val="CommentReference"/>
        </w:rPr>
        <w:annotationRef/>
      </w:r>
      <w:r>
        <w:t>Interesting to think and then talk about- how important is this limitation? What would strain typing even get us? Would still cluster that observation under that particular quarter, that particular cow… If we’d done it, essentially would have added an additional layer of hierarchy to data?</w:t>
      </w:r>
    </w:p>
  </w:comment>
  <w:comment w:id="977" w:author="Caitlin Jeffrey" w:date="2024-04-26T16:16:00Z" w:initials="CJ">
    <w:p w14:paraId="7D3C3621" w14:textId="77777777" w:rsidR="00327A36" w:rsidRDefault="00327A36" w:rsidP="00327A36">
      <w:pPr>
        <w:pStyle w:val="CommentText"/>
      </w:pPr>
      <w:r>
        <w:rPr>
          <w:rStyle w:val="CommentReference"/>
        </w:rPr>
        <w:annotationRef/>
      </w:r>
      <w:r>
        <w:t>JDS suggests shooting for 250-300 words in the abstract; currently it’s at 367. If we remove pink sentence, would be 330.</w:t>
      </w:r>
    </w:p>
  </w:comment>
  <w:comment w:id="1006" w:author="John Barlow" w:date="2024-03-19T05:03:00Z" w:initials="JB">
    <w:p w14:paraId="1279EED9" w14:textId="77777777" w:rsidR="00FF3370" w:rsidRDefault="00FF3370" w:rsidP="00C972AE">
      <w:pPr>
        <w:pStyle w:val="CommentText"/>
      </w:pPr>
      <w:r>
        <w:rPr>
          <w:rStyle w:val="CommentReference"/>
        </w:rPr>
        <w:annotationRef/>
      </w:r>
      <w:r>
        <w:t>I love that you explore alternatives - I like this version better, but if others disagree I am not wedded to this version</w:t>
      </w:r>
    </w:p>
  </w:comment>
  <w:comment w:id="1007" w:author="Caitlin Jeffrey" w:date="2024-03-22T10:47:00Z" w:initials="CJ">
    <w:p w14:paraId="6ACCAFBB" w14:textId="77777777" w:rsidR="00FF3370" w:rsidRDefault="00FF3370">
      <w:pPr>
        <w:pStyle w:val="CommentText"/>
      </w:pPr>
      <w:r>
        <w:rPr>
          <w:rStyle w:val="CommentReference"/>
        </w:rPr>
        <w:annotationRef/>
      </w:r>
      <w:r>
        <w:t>Cool! I’ll leave them both for now, see if anyone has a strong 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82517C" w15:done="0"/>
  <w15:commentEx w15:paraId="247CE627" w15:done="0"/>
  <w15:commentEx w15:paraId="6696336B" w15:done="0"/>
  <w15:commentEx w15:paraId="68AF6993" w15:done="0"/>
  <w15:commentEx w15:paraId="2DB6C693" w15:done="0"/>
  <w15:commentEx w15:paraId="32BA907D" w15:done="0"/>
  <w15:commentEx w15:paraId="3A45E7A6" w15:done="0"/>
  <w15:commentEx w15:paraId="6F561494" w15:done="0"/>
  <w15:commentEx w15:paraId="54606E72" w15:paraIdParent="6F561494" w15:done="0"/>
  <w15:commentEx w15:paraId="0C66418B" w15:done="0"/>
  <w15:commentEx w15:paraId="286B64BF" w15:done="0"/>
  <w15:commentEx w15:paraId="3B04ABBC" w15:done="0"/>
  <w15:commentEx w15:paraId="3D3D158D" w15:done="0"/>
  <w15:commentEx w15:paraId="5F3A232F" w15:paraIdParent="3D3D158D" w15:done="0"/>
  <w15:commentEx w15:paraId="54649864" w15:done="0"/>
  <w15:commentEx w15:paraId="323717C2" w15:done="1"/>
  <w15:commentEx w15:paraId="069748BE" w15:done="0"/>
  <w15:commentEx w15:paraId="7945DC08" w15:paraIdParent="069748BE" w15:done="0"/>
  <w15:commentEx w15:paraId="08171AD7" w15:done="1"/>
  <w15:commentEx w15:paraId="796D6E5D" w15:paraIdParent="08171AD7" w15:done="1"/>
  <w15:commentEx w15:paraId="270764C0" w15:done="0"/>
  <w15:commentEx w15:paraId="61B0CEA6" w15:paraIdParent="270764C0" w15:done="0"/>
  <w15:commentEx w15:paraId="7C6E8195" w15:done="0"/>
  <w15:commentEx w15:paraId="583D21ED" w15:done="0"/>
  <w15:commentEx w15:paraId="3C4B71DE" w15:done="0"/>
  <w15:commentEx w15:paraId="355C1349" w15:done="0"/>
  <w15:commentEx w15:paraId="285CB5DB" w15:done="0"/>
  <w15:commentEx w15:paraId="07B96057" w15:done="1"/>
  <w15:commentEx w15:paraId="6DB18B8C" w15:done="0"/>
  <w15:commentEx w15:paraId="7D3C3621" w15:done="0"/>
  <w15:commentEx w15:paraId="1279EED9" w15:done="0"/>
  <w15:commentEx w15:paraId="6ACCAFBB" w15:paraIdParent="1279EE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56F819" w16cex:dateUtc="2024-04-12T22:01:00Z"/>
  <w16cex:commentExtensible w16cex:durableId="2788C6C8" w16cex:dateUtc="2024-04-12T22:02:00Z"/>
  <w16cex:commentExtensible w16cex:durableId="5D8F1D3D" w16cex:dateUtc="2024-04-12T22:02:00Z"/>
  <w16cex:commentExtensible w16cex:durableId="39F149BE" w16cex:dateUtc="2024-04-16T18:17:00Z"/>
  <w16cex:commentExtensible w16cex:durableId="29E5E57E" w16cex:dateUtc="2024-05-08T15:50:00Z"/>
  <w16cex:commentExtensible w16cex:durableId="4F5B6B36" w16cex:dateUtc="2024-04-12T22:03:00Z"/>
  <w16cex:commentExtensible w16cex:durableId="5E72505E" w16cex:dateUtc="2024-04-16T18:18:00Z"/>
  <w16cex:commentExtensible w16cex:durableId="64F90179" w16cex:dateUtc="2024-03-12T15:58:00Z"/>
  <w16cex:commentExtensible w16cex:durableId="29A399C9" w16cex:dateUtc="2024-03-19T08:57:00Z"/>
  <w16cex:commentExtensible w16cex:durableId="572D9F69" w16cex:dateUtc="2024-03-22T17:50:00Z"/>
  <w16cex:commentExtensible w16cex:durableId="2870ADD6" w16cex:dateUtc="2024-03-22T17:56:00Z"/>
  <w16cex:commentExtensible w16cex:durableId="214AC3E7" w16cex:dateUtc="2024-04-05T20:31:00Z"/>
  <w16cex:commentExtensible w16cex:durableId="29E39F4A" w16cex:dateUtc="2024-05-06T22:26:00Z"/>
  <w16cex:commentExtensible w16cex:durableId="0A197D85" w16cex:dateUtc="2024-05-21T15:43:00Z"/>
  <w16cex:commentExtensible w16cex:durableId="29E3A11F" w16cex:dateUtc="2024-05-06T22:34:00Z"/>
  <w16cex:commentExtensible w16cex:durableId="29E3A161" w16cex:dateUtc="2024-05-06T22:35:00Z"/>
  <w16cex:commentExtensible w16cex:durableId="29E4CFDB" w16cex:dateUtc="2024-05-07T20:05:00Z"/>
  <w16cex:commentExtensible w16cex:durableId="2DA29A0A" w16cex:dateUtc="2024-05-21T19:01:00Z"/>
  <w16cex:commentExtensible w16cex:durableId="29E4D2B5" w16cex:dateUtc="2024-05-07T20:17:00Z"/>
  <w16cex:commentExtensible w16cex:durableId="29E4D340" w16cex:dateUtc="2024-05-07T20:20:00Z"/>
  <w16cex:commentExtensible w16cex:durableId="29E5CD4A" w16cex:dateUtc="2024-05-08T14:07:00Z"/>
  <w16cex:commentExtensible w16cex:durableId="0579FE3F" w16cex:dateUtc="2024-05-21T18:50:00Z"/>
  <w16cex:commentExtensible w16cex:durableId="29E5CD88" w16cex:dateUtc="2024-05-08T14:08:00Z"/>
  <w16cex:commentExtensible w16cex:durableId="5157BFBC" w16cex:dateUtc="2024-05-21T19:06:00Z"/>
  <w16cex:commentExtensible w16cex:durableId="29E5D71B" w16cex:dateUtc="2024-05-08T14:48:00Z"/>
  <w16cex:commentExtensible w16cex:durableId="3650CB34" w16cex:dateUtc="2024-03-26T17:52:00Z"/>
  <w16cex:commentExtensible w16cex:durableId="7C5F50EF" w16cex:dateUtc="2024-03-26T19:00:00Z"/>
  <w16cex:commentExtensible w16cex:durableId="29E5D263" w16cex:dateUtc="2024-05-08T14:28:00Z"/>
  <w16cex:commentExtensible w16cex:durableId="6D1514EC" w16cex:dateUtc="2024-03-26T17:52:00Z"/>
  <w16cex:commentExtensible w16cex:durableId="51708264" w16cex:dateUtc="2024-04-26T20:16:00Z"/>
  <w16cex:commentExtensible w16cex:durableId="29A39B1D" w16cex:dateUtc="2024-03-19T09:03:00Z"/>
  <w16cex:commentExtensible w16cex:durableId="56118C26" w16cex:dateUtc="2024-03-2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82517C" w16cid:durableId="0D56F819"/>
  <w16cid:commentId w16cid:paraId="247CE627" w16cid:durableId="2788C6C8"/>
  <w16cid:commentId w16cid:paraId="6696336B" w16cid:durableId="5D8F1D3D"/>
  <w16cid:commentId w16cid:paraId="68AF6993" w16cid:durableId="39F149BE"/>
  <w16cid:commentId w16cid:paraId="2DB6C693" w16cid:durableId="29E5E57E"/>
  <w16cid:commentId w16cid:paraId="32BA907D" w16cid:durableId="4F5B6B36"/>
  <w16cid:commentId w16cid:paraId="3A45E7A6" w16cid:durableId="5E72505E"/>
  <w16cid:commentId w16cid:paraId="6F561494" w16cid:durableId="64F90179"/>
  <w16cid:commentId w16cid:paraId="54606E72" w16cid:durableId="29A399C9"/>
  <w16cid:commentId w16cid:paraId="0C66418B" w16cid:durableId="572D9F69"/>
  <w16cid:commentId w16cid:paraId="286B64BF" w16cid:durableId="2870ADD6"/>
  <w16cid:commentId w16cid:paraId="3B04ABBC" w16cid:durableId="214AC3E7"/>
  <w16cid:commentId w16cid:paraId="3D3D158D" w16cid:durableId="29E39F4A"/>
  <w16cid:commentId w16cid:paraId="5F3A232F" w16cid:durableId="0A197D85"/>
  <w16cid:commentId w16cid:paraId="54649864" w16cid:durableId="29E3A11F"/>
  <w16cid:commentId w16cid:paraId="323717C2" w16cid:durableId="29E3A161"/>
  <w16cid:commentId w16cid:paraId="069748BE" w16cid:durableId="29E4CFDB"/>
  <w16cid:commentId w16cid:paraId="7945DC08" w16cid:durableId="2DA29A0A"/>
  <w16cid:commentId w16cid:paraId="08171AD7" w16cid:durableId="29E4D2B5"/>
  <w16cid:commentId w16cid:paraId="796D6E5D" w16cid:durableId="29E4D340"/>
  <w16cid:commentId w16cid:paraId="270764C0" w16cid:durableId="29E5CD4A"/>
  <w16cid:commentId w16cid:paraId="61B0CEA6" w16cid:durableId="0579FE3F"/>
  <w16cid:commentId w16cid:paraId="7C6E8195" w16cid:durableId="29E5CD88"/>
  <w16cid:commentId w16cid:paraId="583D21ED" w16cid:durableId="5157BFBC"/>
  <w16cid:commentId w16cid:paraId="3C4B71DE" w16cid:durableId="29E5D71B"/>
  <w16cid:commentId w16cid:paraId="355C1349" w16cid:durableId="3650CB34"/>
  <w16cid:commentId w16cid:paraId="285CB5DB" w16cid:durableId="7C5F50EF"/>
  <w16cid:commentId w16cid:paraId="07B96057" w16cid:durableId="29E5D263"/>
  <w16cid:commentId w16cid:paraId="6DB18B8C" w16cid:durableId="6D1514EC"/>
  <w16cid:commentId w16cid:paraId="7D3C3621" w16cid:durableId="51708264"/>
  <w16cid:commentId w16cid:paraId="1279EED9" w16cid:durableId="29A39B1D"/>
  <w16cid:commentId w16cid:paraId="6ACCAFBB" w16cid:durableId="56118C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FF3370"/>
    <w:rsid w:val="00016E4E"/>
    <w:rsid w:val="00023717"/>
    <w:rsid w:val="00050460"/>
    <w:rsid w:val="00076781"/>
    <w:rsid w:val="00084591"/>
    <w:rsid w:val="00084F0E"/>
    <w:rsid w:val="000B408A"/>
    <w:rsid w:val="000B7A91"/>
    <w:rsid w:val="000C5615"/>
    <w:rsid w:val="000D3835"/>
    <w:rsid w:val="000E6BB4"/>
    <w:rsid w:val="000E7BDC"/>
    <w:rsid w:val="000E7C4F"/>
    <w:rsid w:val="00103854"/>
    <w:rsid w:val="001057EE"/>
    <w:rsid w:val="001068B1"/>
    <w:rsid w:val="001157D4"/>
    <w:rsid w:val="0011669C"/>
    <w:rsid w:val="00136C3E"/>
    <w:rsid w:val="001448A6"/>
    <w:rsid w:val="00150501"/>
    <w:rsid w:val="00155E84"/>
    <w:rsid w:val="00180FA2"/>
    <w:rsid w:val="001960A8"/>
    <w:rsid w:val="001A0333"/>
    <w:rsid w:val="001B6098"/>
    <w:rsid w:val="001E6805"/>
    <w:rsid w:val="00213444"/>
    <w:rsid w:val="00217080"/>
    <w:rsid w:val="002418C3"/>
    <w:rsid w:val="00246771"/>
    <w:rsid w:val="0027360F"/>
    <w:rsid w:val="00276BC5"/>
    <w:rsid w:val="002776C3"/>
    <w:rsid w:val="002905B4"/>
    <w:rsid w:val="002A490C"/>
    <w:rsid w:val="002C4CEC"/>
    <w:rsid w:val="002C7B78"/>
    <w:rsid w:val="002D7723"/>
    <w:rsid w:val="002E24D4"/>
    <w:rsid w:val="002F00B4"/>
    <w:rsid w:val="00321715"/>
    <w:rsid w:val="003266EB"/>
    <w:rsid w:val="00327375"/>
    <w:rsid w:val="00327A36"/>
    <w:rsid w:val="00381FE5"/>
    <w:rsid w:val="003C472F"/>
    <w:rsid w:val="003D1E23"/>
    <w:rsid w:val="003F3E10"/>
    <w:rsid w:val="00410DD9"/>
    <w:rsid w:val="00444F7E"/>
    <w:rsid w:val="00452F10"/>
    <w:rsid w:val="00463F15"/>
    <w:rsid w:val="0046793D"/>
    <w:rsid w:val="00470051"/>
    <w:rsid w:val="00493C66"/>
    <w:rsid w:val="004950C5"/>
    <w:rsid w:val="004A1D16"/>
    <w:rsid w:val="004A4669"/>
    <w:rsid w:val="004B0429"/>
    <w:rsid w:val="004E396E"/>
    <w:rsid w:val="004F783D"/>
    <w:rsid w:val="00506085"/>
    <w:rsid w:val="00520A8D"/>
    <w:rsid w:val="005379BD"/>
    <w:rsid w:val="005422D8"/>
    <w:rsid w:val="00557115"/>
    <w:rsid w:val="00574B2B"/>
    <w:rsid w:val="005851D3"/>
    <w:rsid w:val="005C0EA2"/>
    <w:rsid w:val="005C7AB4"/>
    <w:rsid w:val="005E0855"/>
    <w:rsid w:val="005E0D20"/>
    <w:rsid w:val="005E33A6"/>
    <w:rsid w:val="00602D8C"/>
    <w:rsid w:val="00615541"/>
    <w:rsid w:val="00630073"/>
    <w:rsid w:val="00634B8F"/>
    <w:rsid w:val="0063504B"/>
    <w:rsid w:val="00635FBB"/>
    <w:rsid w:val="00657BA6"/>
    <w:rsid w:val="00666303"/>
    <w:rsid w:val="00675D89"/>
    <w:rsid w:val="006A743E"/>
    <w:rsid w:val="006C5A62"/>
    <w:rsid w:val="006E4164"/>
    <w:rsid w:val="006F1E9E"/>
    <w:rsid w:val="00713AB1"/>
    <w:rsid w:val="00725241"/>
    <w:rsid w:val="00725FDA"/>
    <w:rsid w:val="007773B4"/>
    <w:rsid w:val="00793CD9"/>
    <w:rsid w:val="007A07E1"/>
    <w:rsid w:val="007B0EEE"/>
    <w:rsid w:val="007C3C9D"/>
    <w:rsid w:val="007D652C"/>
    <w:rsid w:val="007F200E"/>
    <w:rsid w:val="007F36E2"/>
    <w:rsid w:val="00820B8E"/>
    <w:rsid w:val="00824C85"/>
    <w:rsid w:val="008311B4"/>
    <w:rsid w:val="00833730"/>
    <w:rsid w:val="008440FE"/>
    <w:rsid w:val="00854D99"/>
    <w:rsid w:val="008730B4"/>
    <w:rsid w:val="00876A0D"/>
    <w:rsid w:val="008839FF"/>
    <w:rsid w:val="00885463"/>
    <w:rsid w:val="008C2274"/>
    <w:rsid w:val="008D0F02"/>
    <w:rsid w:val="008D6068"/>
    <w:rsid w:val="008E2966"/>
    <w:rsid w:val="0092707F"/>
    <w:rsid w:val="009560A2"/>
    <w:rsid w:val="00973F25"/>
    <w:rsid w:val="00985B9B"/>
    <w:rsid w:val="00995161"/>
    <w:rsid w:val="009E6EDF"/>
    <w:rsid w:val="009E7449"/>
    <w:rsid w:val="00A35E8C"/>
    <w:rsid w:val="00A45407"/>
    <w:rsid w:val="00A56986"/>
    <w:rsid w:val="00A66DCF"/>
    <w:rsid w:val="00A6786B"/>
    <w:rsid w:val="00A83BAD"/>
    <w:rsid w:val="00A959DA"/>
    <w:rsid w:val="00AA66C2"/>
    <w:rsid w:val="00AD03C3"/>
    <w:rsid w:val="00AF00BE"/>
    <w:rsid w:val="00B0033E"/>
    <w:rsid w:val="00B16D2D"/>
    <w:rsid w:val="00B47E33"/>
    <w:rsid w:val="00B613EE"/>
    <w:rsid w:val="00B62AD5"/>
    <w:rsid w:val="00B70C7A"/>
    <w:rsid w:val="00B8374D"/>
    <w:rsid w:val="00B9751D"/>
    <w:rsid w:val="00BC1E7B"/>
    <w:rsid w:val="00BC6637"/>
    <w:rsid w:val="00BD7B9F"/>
    <w:rsid w:val="00BE0563"/>
    <w:rsid w:val="00BF3C5A"/>
    <w:rsid w:val="00C0261A"/>
    <w:rsid w:val="00C12689"/>
    <w:rsid w:val="00C20E64"/>
    <w:rsid w:val="00C22FC3"/>
    <w:rsid w:val="00C3362D"/>
    <w:rsid w:val="00C40533"/>
    <w:rsid w:val="00C42DC4"/>
    <w:rsid w:val="00C7005A"/>
    <w:rsid w:val="00CB2CE9"/>
    <w:rsid w:val="00CB324F"/>
    <w:rsid w:val="00CD0ACC"/>
    <w:rsid w:val="00CE1229"/>
    <w:rsid w:val="00CF26FC"/>
    <w:rsid w:val="00D00A8C"/>
    <w:rsid w:val="00D21F2D"/>
    <w:rsid w:val="00D43359"/>
    <w:rsid w:val="00D52356"/>
    <w:rsid w:val="00D97141"/>
    <w:rsid w:val="00DA0212"/>
    <w:rsid w:val="00DC65D8"/>
    <w:rsid w:val="00DD2F5E"/>
    <w:rsid w:val="00DF045D"/>
    <w:rsid w:val="00E02464"/>
    <w:rsid w:val="00E11985"/>
    <w:rsid w:val="00E23A48"/>
    <w:rsid w:val="00E34E7F"/>
    <w:rsid w:val="00E73315"/>
    <w:rsid w:val="00E97F24"/>
    <w:rsid w:val="00EA0293"/>
    <w:rsid w:val="00EA3E1E"/>
    <w:rsid w:val="00EA4832"/>
    <w:rsid w:val="00EA4D5D"/>
    <w:rsid w:val="00EB4B38"/>
    <w:rsid w:val="00EB5B06"/>
    <w:rsid w:val="00EB6E8F"/>
    <w:rsid w:val="00EC107A"/>
    <w:rsid w:val="00ED288C"/>
    <w:rsid w:val="00ED5AC1"/>
    <w:rsid w:val="00EE229B"/>
    <w:rsid w:val="00EF6345"/>
    <w:rsid w:val="00F21CDC"/>
    <w:rsid w:val="00F36481"/>
    <w:rsid w:val="00F37621"/>
    <w:rsid w:val="00F46ED6"/>
    <w:rsid w:val="00F539BA"/>
    <w:rsid w:val="00FC1D44"/>
    <w:rsid w:val="00FF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barlow@uvm.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aphis.usda.gov/sites/default/files/btscc_2019infosheet.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33</Pages>
  <Words>13898</Words>
  <Characters>79219</Characters>
  <Application>Microsoft Office Word</Application>
  <DocSecurity>0</DocSecurity>
  <Lines>660</Lines>
  <Paragraphs>185</Paragraphs>
  <ScaleCrop>false</ScaleCrop>
  <Company/>
  <LinksUpToDate>false</LinksUpToDate>
  <CharactersWithSpaces>92932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188</cp:revision>
  <dcterms:created xsi:type="dcterms:W3CDTF">2024-05-22T11:23:00Z</dcterms:created>
  <dcterms:modified xsi:type="dcterms:W3CDTF">2024-05-23T14:39:00Z</dcterms:modified>
</cp:coreProperties>
</file>