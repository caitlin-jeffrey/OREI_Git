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9881" w14:textId="45480FED" w:rsidR="00DF275E" w:rsidRPr="005A5FE6" w:rsidRDefault="002B093C" w:rsidP="005A5FE6">
      <w:pPr>
        <w:spacing w:line="480" w:lineRule="auto"/>
        <w:rPr>
          <w:rFonts w:ascii="Times New Roman" w:hAnsi="Times New Roman" w:cs="Times New Roman"/>
          <w:b/>
          <w:bCs/>
          <w:i/>
          <w:iCs/>
          <w:sz w:val="24"/>
          <w:szCs w:val="24"/>
        </w:rPr>
      </w:pPr>
      <w:bookmarkStart w:id="0" w:name="_Hlk167253672"/>
      <w:r w:rsidRPr="005A5FE6">
        <w:rPr>
          <w:rFonts w:ascii="Times New Roman" w:hAnsi="Times New Roman" w:cs="Times New Roman"/>
          <w:b/>
          <w:bCs/>
          <w:i/>
          <w:iCs/>
          <w:sz w:val="24"/>
          <w:szCs w:val="24"/>
        </w:rPr>
        <w:t>Discussion</w:t>
      </w:r>
    </w:p>
    <w:p w14:paraId="25B5EB13" w14:textId="5CAA462C" w:rsidR="00E24828" w:rsidRPr="005A5FE6" w:rsidRDefault="00C20509" w:rsidP="005A5FE6">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del w:id="1" w:author="Caitlin Jeffrey" w:date="2024-05-21T11:14:00Z" w16du:dateUtc="2024-05-21T15:14:00Z">
        <w:r w:rsidRPr="00315A29" w:rsidDel="00315A29">
          <w:rPr>
            <w:rFonts w:ascii="Times New Roman" w:hAnsi="Times New Roman" w:cs="Times New Roman"/>
            <w:i/>
            <w:iCs/>
            <w:sz w:val="24"/>
            <w:szCs w:val="24"/>
            <w:rPrChange w:id="2" w:author="Caitlin Jeffrey" w:date="2024-05-21T11:14:00Z" w16du:dateUtc="2024-05-21T15:14:00Z">
              <w:rPr>
                <w:rFonts w:ascii="Times New Roman" w:hAnsi="Times New Roman" w:cs="Times New Roman"/>
                <w:sz w:val="24"/>
                <w:szCs w:val="24"/>
              </w:rPr>
            </w:rPrChange>
          </w:rPr>
          <w:delText>NASM</w:delText>
        </w:r>
      </w:del>
      <w:ins w:id="3" w:author="Caitlin Jeffrey" w:date="2024-05-21T11:14:00Z" w16du:dateUtc="2024-05-21T15:14:00Z">
        <w:r w:rsidR="00315A29">
          <w:rPr>
            <w:rFonts w:ascii="Times New Roman" w:hAnsi="Times New Roman" w:cs="Times New Roman"/>
            <w:i/>
            <w:iCs/>
            <w:sz w:val="24"/>
            <w:szCs w:val="24"/>
          </w:rPr>
          <w:t>Stap</w:t>
        </w:r>
        <w:r w:rsidR="00892447">
          <w:rPr>
            <w:rFonts w:ascii="Times New Roman" w:hAnsi="Times New Roman" w:cs="Times New Roman"/>
            <w:i/>
            <w:iCs/>
            <w:sz w:val="24"/>
            <w:szCs w:val="24"/>
          </w:rPr>
          <w:t>h.</w:t>
        </w:r>
      </w:ins>
      <w:r w:rsidRPr="005A5FE6">
        <w:rPr>
          <w:rFonts w:ascii="Times New Roman" w:hAnsi="Times New Roman" w:cs="Times New Roman"/>
          <w:sz w:val="24"/>
          <w:szCs w:val="24"/>
        </w:rPr>
        <w:t xml:space="preserve"> species associated with subclinical IMI</w:t>
      </w:r>
      <w:ins w:id="4" w:author="John Barlow" w:date="2024-05-06T18:20:00Z">
        <w:r w:rsidR="00EC4B45">
          <w:rPr>
            <w:rFonts w:ascii="Times New Roman" w:hAnsi="Times New Roman" w:cs="Times New Roman"/>
            <w:sz w:val="24"/>
            <w:szCs w:val="24"/>
          </w:rPr>
          <w:t xml:space="preserve"> </w:t>
        </w:r>
        <w:del w:id="5" w:author="Caitlin Jeffrey" w:date="2024-05-21T11:19:00Z" w16du:dateUtc="2024-05-21T15:19:00Z">
          <w:r w:rsidR="00EC4B45" w:rsidDel="00F430D5">
            <w:rPr>
              <w:rFonts w:ascii="Times New Roman" w:hAnsi="Times New Roman" w:cs="Times New Roman"/>
              <w:sz w:val="24"/>
              <w:szCs w:val="24"/>
            </w:rPr>
            <w:delText>in this study of</w:delText>
          </w:r>
        </w:del>
      </w:ins>
      <w:ins w:id="6" w:author="Caitlin Jeffrey" w:date="2024-05-21T11:19:00Z" w16du:dateUtc="2024-05-21T15:19:00Z">
        <w:r w:rsidR="00F430D5">
          <w:rPr>
            <w:rFonts w:ascii="Times New Roman" w:hAnsi="Times New Roman" w:cs="Times New Roman"/>
            <w:sz w:val="24"/>
            <w:szCs w:val="24"/>
          </w:rPr>
          <w:t>on</w:t>
        </w:r>
      </w:ins>
      <w:ins w:id="7" w:author="John Barlow" w:date="2024-05-06T18:20:00Z">
        <w:r w:rsidR="00EC4B45">
          <w:rPr>
            <w:rFonts w:ascii="Times New Roman" w:hAnsi="Times New Roman" w:cs="Times New Roman"/>
            <w:sz w:val="24"/>
            <w:szCs w:val="24"/>
          </w:rPr>
          <w:t xml:space="preserve"> 10 organic dairy herds in Vermont</w:t>
        </w:r>
      </w:ins>
      <w:r w:rsidRPr="005A5FE6">
        <w:rPr>
          <w:rFonts w:ascii="Times New Roman" w:hAnsi="Times New Roman" w:cs="Times New Roman"/>
          <w:sz w:val="24"/>
          <w:szCs w:val="24"/>
        </w:rPr>
        <w:t xml:space="preserve">. </w:t>
      </w:r>
      <w:ins w:id="8" w:author="John Barlow" w:date="2024-05-06T18:20:00Z">
        <w:r w:rsidR="00EC4B45">
          <w:rPr>
            <w:rFonts w:ascii="Times New Roman" w:hAnsi="Times New Roman" w:cs="Times New Roman"/>
            <w:sz w:val="24"/>
            <w:szCs w:val="24"/>
          </w:rPr>
          <w:t>This is c</w:t>
        </w:r>
      </w:ins>
      <w:del w:id="9" w:author="John Barlow" w:date="2024-05-06T18:20:00Z">
        <w:r w:rsidR="004B1351" w:rsidRPr="005A5FE6" w:rsidDel="00EC4B45">
          <w:rPr>
            <w:rFonts w:ascii="Times New Roman" w:hAnsi="Times New Roman" w:cs="Times New Roman"/>
            <w:sz w:val="24"/>
            <w:szCs w:val="24"/>
          </w:rPr>
          <w:delText>C</w:delText>
        </w:r>
      </w:del>
      <w:r w:rsidR="004B1351" w:rsidRPr="005A5FE6">
        <w:rPr>
          <w:rFonts w:ascii="Times New Roman" w:hAnsi="Times New Roman" w:cs="Times New Roman"/>
          <w:sz w:val="24"/>
          <w:szCs w:val="24"/>
        </w:rPr>
        <w:t xml:space="preserve">onsistent with other studies </w:t>
      </w:r>
      <w:ins w:id="10" w:author="John Barlow" w:date="2024-05-06T18:21:00Z">
        <w:r w:rsidR="002E08D5" w:rsidRPr="002E08D5">
          <w:rPr>
            <w:rFonts w:ascii="Times New Roman" w:hAnsi="Times New Roman" w:cs="Times New Roman"/>
            <w:sz w:val="24"/>
            <w:szCs w:val="24"/>
          </w:rPr>
          <w:t xml:space="preserve">using genotypic methods or MALDI-TOF for speciation </w:t>
        </w:r>
      </w:ins>
      <w:del w:id="11" w:author="John Barlow" w:date="2024-05-06T18:21:00Z">
        <w:r w:rsidR="006C5000" w:rsidRPr="005A5FE6" w:rsidDel="00CE6712">
          <w:rPr>
            <w:rFonts w:ascii="Times New Roman" w:hAnsi="Times New Roman" w:cs="Times New Roman"/>
            <w:sz w:val="24"/>
            <w:szCs w:val="24"/>
          </w:rPr>
          <w:delText>o</w:delText>
        </w:r>
        <w:r w:rsidR="004B1351" w:rsidRPr="005A5FE6" w:rsidDel="00CE6712">
          <w:rPr>
            <w:rFonts w:ascii="Times New Roman" w:hAnsi="Times New Roman" w:cs="Times New Roman"/>
            <w:sz w:val="24"/>
            <w:szCs w:val="24"/>
          </w:rPr>
          <w:delText>n</w:delText>
        </w:r>
        <w:r w:rsidR="006C5000" w:rsidRPr="005A5FE6" w:rsidDel="00CE6712">
          <w:rPr>
            <w:rFonts w:ascii="Times New Roman" w:hAnsi="Times New Roman" w:cs="Times New Roman"/>
            <w:sz w:val="24"/>
            <w:szCs w:val="24"/>
          </w:rPr>
          <w:delText xml:space="preserve"> </w:delText>
        </w:r>
      </w:del>
      <w:ins w:id="12" w:author="John Barlow" w:date="2024-05-06T18:21:00Z">
        <w:r w:rsidR="00CE6712">
          <w:rPr>
            <w:rFonts w:ascii="Times New Roman" w:hAnsi="Times New Roman" w:cs="Times New Roman"/>
            <w:sz w:val="24"/>
            <w:szCs w:val="24"/>
          </w:rPr>
          <w:t xml:space="preserve">of </w:t>
        </w:r>
        <w:del w:id="13" w:author="Caitlin Jeffrey" w:date="2024-05-21T11:15:00Z" w16du:dateUtc="2024-05-21T15:15:00Z">
          <w:r w:rsidR="00CE6712" w:rsidDel="00DD4628">
            <w:rPr>
              <w:rFonts w:ascii="Times New Roman" w:hAnsi="Times New Roman" w:cs="Times New Roman"/>
              <w:sz w:val="24"/>
              <w:szCs w:val="24"/>
            </w:rPr>
            <w:delText>NASM</w:delText>
          </w:r>
        </w:del>
      </w:ins>
      <w:ins w:id="14" w:author="Caitlin Jeffrey" w:date="2024-05-21T11:15:00Z" w16du:dateUtc="2024-05-21T15:15:00Z">
        <w:r w:rsidR="00DD4628">
          <w:rPr>
            <w:rFonts w:ascii="Times New Roman" w:hAnsi="Times New Roman" w:cs="Times New Roman"/>
            <w:sz w:val="24"/>
            <w:szCs w:val="24"/>
          </w:rPr>
          <w:t>staphylococcus</w:t>
        </w:r>
      </w:ins>
      <w:ins w:id="15" w:author="John Barlow" w:date="2024-05-06T18:21:00Z">
        <w:r w:rsidR="00CE6712">
          <w:rPr>
            <w:rFonts w:ascii="Times New Roman" w:hAnsi="Times New Roman" w:cs="Times New Roman"/>
            <w:sz w:val="24"/>
            <w:szCs w:val="24"/>
          </w:rPr>
          <w:t xml:space="preserve"> i</w:t>
        </w:r>
      </w:ins>
      <w:ins w:id="16" w:author="John Barlow" w:date="2024-05-06T18:22:00Z">
        <w:r w:rsidR="00CE6712">
          <w:rPr>
            <w:rFonts w:ascii="Times New Roman" w:hAnsi="Times New Roman" w:cs="Times New Roman"/>
            <w:sz w:val="24"/>
            <w:szCs w:val="24"/>
          </w:rPr>
          <w:t>solates from</w:t>
        </w:r>
      </w:ins>
      <w:ins w:id="17" w:author="John Barlow" w:date="2024-05-06T18:21:00Z">
        <w:r w:rsidR="00CE6712" w:rsidRPr="005A5FE6">
          <w:rPr>
            <w:rFonts w:ascii="Times New Roman" w:hAnsi="Times New Roman" w:cs="Times New Roman"/>
            <w:sz w:val="24"/>
            <w:szCs w:val="24"/>
          </w:rPr>
          <w:t xml:space="preserve"> </w:t>
        </w:r>
      </w:ins>
      <w:ins w:id="18" w:author="Caitlin Jeffrey" w:date="2024-05-21T11:19:00Z" w16du:dateUtc="2024-05-21T15:19:00Z">
        <w:r w:rsidR="00650DCF">
          <w:rPr>
            <w:rFonts w:ascii="Times New Roman" w:hAnsi="Times New Roman" w:cs="Times New Roman"/>
            <w:sz w:val="24"/>
            <w:szCs w:val="24"/>
          </w:rPr>
          <w:t xml:space="preserve">both </w:t>
        </w:r>
      </w:ins>
      <w:del w:id="19" w:author="John Barlow" w:date="2024-05-06T18:22:00Z">
        <w:r w:rsidR="006C5000" w:rsidRPr="005A5FE6" w:rsidDel="00CE6712">
          <w:rPr>
            <w:rFonts w:ascii="Times New Roman" w:hAnsi="Times New Roman" w:cs="Times New Roman"/>
            <w:sz w:val="24"/>
            <w:szCs w:val="24"/>
          </w:rPr>
          <w:delText>both</w:delText>
        </w:r>
        <w:r w:rsidR="004B1351" w:rsidRPr="005A5FE6" w:rsidDel="00CE6712">
          <w:rPr>
            <w:rFonts w:ascii="Times New Roman" w:hAnsi="Times New Roman" w:cs="Times New Roman"/>
            <w:sz w:val="24"/>
            <w:szCs w:val="24"/>
          </w:rPr>
          <w:delText xml:space="preserve"> </w:delText>
        </w:r>
      </w:del>
      <w:r w:rsidR="004B1351" w:rsidRPr="005A5FE6">
        <w:rPr>
          <w:rFonts w:ascii="Times New Roman" w:hAnsi="Times New Roman" w:cs="Times New Roman"/>
          <w:sz w:val="24"/>
          <w:szCs w:val="24"/>
        </w:rPr>
        <w:t xml:space="preserve">conventional </w:t>
      </w:r>
      <w:r w:rsidR="006C5000"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r>
      <w:r w:rsidR="006C5000"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(De Visscher et al., 2016; Condas et al., 2017a; Rowe et al., 2019; Wuytack et al., 2020)</w:t>
      </w:r>
      <w:r w:rsidR="006C5000"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t xml:space="preserve"> </w:t>
      </w:r>
      <w:r w:rsidR="007A47E8" w:rsidRPr="005A5FE6">
        <w:rPr>
          <w:rFonts w:ascii="Times New Roman" w:hAnsi="Times New Roman" w:cs="Times New Roman"/>
          <w:sz w:val="24"/>
          <w:szCs w:val="24"/>
        </w:rPr>
        <w:t xml:space="preserve">and organic </w: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 </w:instrTex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EN.CITE.DATA </w:instrText>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separate"/>
      </w:r>
      <w:r w:rsidR="007A47E8" w:rsidRPr="005A5FE6">
        <w:rPr>
          <w:rFonts w:ascii="Times New Roman" w:hAnsi="Times New Roman" w:cs="Times New Roman"/>
          <w:noProof/>
          <w:sz w:val="24"/>
          <w:szCs w:val="24"/>
        </w:rPr>
        <w:t>(Peña-Mosca et al., 2023)</w:t>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t xml:space="preserve"> herds in various countries</w:t>
      </w:r>
      <w:del w:id="20" w:author="John Barlow" w:date="2024-05-06T18:21:00Z">
        <w:r w:rsidR="00FE5A49" w:rsidRPr="005A5FE6" w:rsidDel="002E08D5">
          <w:rPr>
            <w:rFonts w:ascii="Times New Roman" w:hAnsi="Times New Roman" w:cs="Times New Roman"/>
            <w:sz w:val="24"/>
            <w:szCs w:val="24"/>
          </w:rPr>
          <w:delText xml:space="preserve"> using genotypic</w:delText>
        </w:r>
        <w:r w:rsidR="00FE30B1" w:rsidRPr="005A5FE6" w:rsidDel="002E08D5">
          <w:rPr>
            <w:rFonts w:ascii="Times New Roman" w:hAnsi="Times New Roman" w:cs="Times New Roman"/>
            <w:sz w:val="24"/>
            <w:szCs w:val="24"/>
          </w:rPr>
          <w:delText xml:space="preserve"> </w:delText>
        </w:r>
        <w:r w:rsidR="00AE1079" w:rsidRPr="005A5FE6" w:rsidDel="002E08D5">
          <w:rPr>
            <w:rFonts w:ascii="Times New Roman" w:hAnsi="Times New Roman" w:cs="Times New Roman"/>
            <w:sz w:val="24"/>
            <w:szCs w:val="24"/>
          </w:rPr>
          <w:delText xml:space="preserve">methods or </w:delText>
        </w:r>
        <w:r w:rsidR="00447E10" w:rsidRPr="005A5FE6" w:rsidDel="002E08D5">
          <w:rPr>
            <w:rFonts w:ascii="Times New Roman" w:hAnsi="Times New Roman" w:cs="Times New Roman"/>
            <w:sz w:val="24"/>
            <w:szCs w:val="24"/>
          </w:rPr>
          <w:delText>MALDI-TOF</w:delText>
        </w:r>
        <w:r w:rsidR="00AE1079" w:rsidRPr="005A5FE6" w:rsidDel="002E08D5">
          <w:rPr>
            <w:rFonts w:ascii="Times New Roman" w:hAnsi="Times New Roman" w:cs="Times New Roman"/>
            <w:sz w:val="24"/>
            <w:szCs w:val="24"/>
          </w:rPr>
          <w:delText xml:space="preserve"> for speciation</w:delText>
        </w:r>
      </w:del>
      <w:ins w:id="21" w:author="John Barlow" w:date="2024-05-06T18:21:00Z">
        <w:r w:rsidR="002E08D5">
          <w:rPr>
            <w:rFonts w:ascii="Times New Roman" w:hAnsi="Times New Roman" w:cs="Times New Roman"/>
            <w:sz w:val="24"/>
            <w:szCs w:val="24"/>
          </w:rPr>
          <w:t>.</w:t>
        </w:r>
      </w:ins>
      <w:del w:id="22" w:author="Caitlin Jeffrey" w:date="2024-05-21T11:15:00Z" w16du:dateUtc="2024-05-21T15:15:00Z">
        <w:r w:rsidR="007A47E8" w:rsidRPr="005A5FE6" w:rsidDel="00DD4628">
          <w:rPr>
            <w:rFonts w:ascii="Times New Roman" w:hAnsi="Times New Roman" w:cs="Times New Roman"/>
            <w:sz w:val="24"/>
            <w:szCs w:val="24"/>
          </w:rPr>
          <w:delText>,</w:delText>
        </w:r>
      </w:del>
      <w:r w:rsidR="007A47E8" w:rsidRPr="005A5FE6">
        <w:rPr>
          <w:rFonts w:ascii="Times New Roman" w:hAnsi="Times New Roman" w:cs="Times New Roman"/>
          <w:sz w:val="24"/>
          <w:szCs w:val="24"/>
        </w:rPr>
        <w:t xml:space="preserve"> </w:t>
      </w:r>
      <w:ins w:id="23" w:author="John Barlow" w:date="2024-05-08T10:32:00Z">
        <w:del w:id="24" w:author="Caitlin Jeffrey" w:date="2024-05-21T11:15:00Z" w16du:dateUtc="2024-05-21T15:15:00Z">
          <w:r w:rsidR="00D6443C" w:rsidDel="00DD4628">
            <w:rPr>
              <w:rFonts w:ascii="Times New Roman" w:hAnsi="Times New Roman" w:cs="Times New Roman"/>
              <w:sz w:val="24"/>
              <w:szCs w:val="24"/>
            </w:rPr>
            <w:delText xml:space="preserve"> </w:delText>
          </w:r>
        </w:del>
        <w:r w:rsidR="00D6443C">
          <w:rPr>
            <w:rFonts w:ascii="Times New Roman" w:hAnsi="Times New Roman" w:cs="Times New Roman"/>
            <w:sz w:val="24"/>
            <w:szCs w:val="24"/>
          </w:rPr>
          <w:t>I</w:t>
        </w:r>
        <w:r w:rsidR="00D77E07">
          <w:rPr>
            <w:rFonts w:ascii="Times New Roman" w:hAnsi="Times New Roman" w:cs="Times New Roman"/>
            <w:sz w:val="24"/>
            <w:szCs w:val="24"/>
          </w:rPr>
          <w:t>n</w:t>
        </w:r>
        <w:r w:rsidR="00D6443C">
          <w:rPr>
            <w:rFonts w:ascii="Times New Roman" w:hAnsi="Times New Roman" w:cs="Times New Roman"/>
            <w:sz w:val="24"/>
            <w:szCs w:val="24"/>
          </w:rPr>
          <w:t xml:space="preserve"> con</w:t>
        </w:r>
        <w:r w:rsidR="00D77E07">
          <w:rPr>
            <w:rFonts w:ascii="Times New Roman" w:hAnsi="Times New Roman" w:cs="Times New Roman"/>
            <w:sz w:val="24"/>
            <w:szCs w:val="24"/>
          </w:rPr>
          <w:t xml:space="preserve">trast to other </w:t>
        </w:r>
        <w:del w:id="25" w:author="Caitlin Jeffrey" w:date="2024-05-21T11:19:00Z" w16du:dateUtc="2024-05-21T15:19:00Z">
          <w:r w:rsidR="00D77E07" w:rsidDel="005A5A50">
            <w:rPr>
              <w:rFonts w:ascii="Times New Roman" w:hAnsi="Times New Roman" w:cs="Times New Roman"/>
              <w:sz w:val="24"/>
              <w:szCs w:val="24"/>
            </w:rPr>
            <w:delText>studies</w:delText>
          </w:r>
        </w:del>
      </w:ins>
      <w:ins w:id="26" w:author="Caitlin Jeffrey" w:date="2024-05-21T11:19:00Z" w16du:dateUtc="2024-05-21T15:19:00Z">
        <w:r w:rsidR="005A5A50">
          <w:rPr>
            <w:rFonts w:ascii="Times New Roman" w:hAnsi="Times New Roman" w:cs="Times New Roman"/>
            <w:sz w:val="24"/>
            <w:szCs w:val="24"/>
          </w:rPr>
          <w:t>work</w:t>
        </w:r>
      </w:ins>
      <w:ins w:id="27" w:author="John Barlow" w:date="2024-05-08T10:32:00Z">
        <w:r w:rsidR="00D77E07">
          <w:rPr>
            <w:rFonts w:ascii="Times New Roman" w:hAnsi="Times New Roman" w:cs="Times New Roman"/>
            <w:sz w:val="24"/>
            <w:szCs w:val="24"/>
          </w:rPr>
          <w:t xml:space="preserve"> </w:t>
        </w:r>
      </w:ins>
      <w:del w:id="28" w:author="John Barlow" w:date="2024-05-08T10:33:00Z">
        <w:r w:rsidR="005046FA" w:rsidRPr="005A5FE6" w:rsidDel="00D77E07">
          <w:rPr>
            <w:rFonts w:ascii="Times New Roman" w:hAnsi="Times New Roman" w:cs="Times New Roman"/>
            <w:sz w:val="24"/>
            <w:szCs w:val="24"/>
          </w:rPr>
          <w:delText xml:space="preserve">Although </w:delText>
        </w:r>
        <w:r w:rsidR="0009275E" w:rsidRPr="005A5FE6" w:rsidDel="00D77E07">
          <w:rPr>
            <w:rFonts w:ascii="Times New Roman" w:hAnsi="Times New Roman" w:cs="Times New Roman"/>
            <w:sz w:val="24"/>
            <w:szCs w:val="24"/>
          </w:rPr>
          <w:delText>m</w:delText>
        </w:r>
        <w:r w:rsidR="00CF526F" w:rsidRPr="005A5FE6" w:rsidDel="00D77E07">
          <w:rPr>
            <w:rFonts w:ascii="Times New Roman" w:hAnsi="Times New Roman" w:cs="Times New Roman"/>
            <w:sz w:val="24"/>
            <w:szCs w:val="24"/>
          </w:rPr>
          <w:delText xml:space="preserve">any </w:delText>
        </w:r>
        <w:r w:rsidR="008C7A69" w:rsidRPr="005A5FE6" w:rsidDel="00D77E07">
          <w:rPr>
            <w:rFonts w:ascii="Times New Roman" w:hAnsi="Times New Roman" w:cs="Times New Roman"/>
            <w:sz w:val="24"/>
            <w:szCs w:val="24"/>
          </w:rPr>
          <w:delText xml:space="preserve">studies describing </w:delText>
        </w:r>
        <w:r w:rsidR="002526E1" w:rsidRPr="005A5FE6" w:rsidDel="00D77E07">
          <w:rPr>
            <w:rFonts w:ascii="Times New Roman" w:hAnsi="Times New Roman" w:cs="Times New Roman"/>
            <w:sz w:val="24"/>
            <w:szCs w:val="24"/>
          </w:rPr>
          <w:delText xml:space="preserve">frequency of </w:delText>
        </w:r>
        <w:r w:rsidR="00C83172" w:rsidRPr="005A5FE6" w:rsidDel="00D77E07">
          <w:rPr>
            <w:rFonts w:ascii="Times New Roman" w:hAnsi="Times New Roman" w:cs="Times New Roman"/>
            <w:i/>
            <w:iCs/>
            <w:sz w:val="24"/>
            <w:szCs w:val="24"/>
          </w:rPr>
          <w:delText>Staph.</w:delText>
        </w:r>
        <w:r w:rsidR="00C83172" w:rsidRPr="005A5FE6" w:rsidDel="00D77E07">
          <w:rPr>
            <w:rFonts w:ascii="Times New Roman" w:hAnsi="Times New Roman" w:cs="Times New Roman"/>
            <w:sz w:val="24"/>
            <w:szCs w:val="24"/>
          </w:rPr>
          <w:delText xml:space="preserve"> sp</w:delText>
        </w:r>
        <w:r w:rsidR="0009275E" w:rsidRPr="005A5FE6" w:rsidDel="00D77E07">
          <w:rPr>
            <w:rFonts w:ascii="Times New Roman" w:hAnsi="Times New Roman" w:cs="Times New Roman"/>
            <w:sz w:val="24"/>
            <w:szCs w:val="24"/>
          </w:rPr>
          <w:delText>ecies</w:delText>
        </w:r>
        <w:r w:rsidR="00C83172" w:rsidRPr="005A5FE6" w:rsidDel="00D77E07">
          <w:rPr>
            <w:rFonts w:ascii="Times New Roman" w:hAnsi="Times New Roman" w:cs="Times New Roman"/>
            <w:sz w:val="24"/>
            <w:szCs w:val="24"/>
          </w:rPr>
          <w:delText xml:space="preserve"> </w:delText>
        </w:r>
        <w:r w:rsidR="00163729" w:rsidRPr="005A5FE6" w:rsidDel="00D77E07">
          <w:rPr>
            <w:rFonts w:ascii="Times New Roman" w:hAnsi="Times New Roman" w:cs="Times New Roman"/>
            <w:sz w:val="24"/>
            <w:szCs w:val="24"/>
          </w:rPr>
          <w:delText>isolated are</w:delText>
        </w:r>
        <w:r w:rsidR="002526E1" w:rsidRPr="005A5FE6" w:rsidDel="00D77E07">
          <w:rPr>
            <w:rFonts w:ascii="Times New Roman" w:hAnsi="Times New Roman" w:cs="Times New Roman"/>
            <w:sz w:val="24"/>
            <w:szCs w:val="24"/>
          </w:rPr>
          <w:delText xml:space="preserve"> understandably</w:delText>
        </w:r>
        <w:r w:rsidR="00163729" w:rsidRPr="005A5FE6" w:rsidDel="00D77E07">
          <w:rPr>
            <w:rFonts w:ascii="Times New Roman" w:hAnsi="Times New Roman" w:cs="Times New Roman"/>
            <w:sz w:val="24"/>
            <w:szCs w:val="24"/>
          </w:rPr>
          <w:delText xml:space="preserve"> </w:delText>
        </w:r>
      </w:del>
      <w:r w:rsidR="00163729" w:rsidRPr="005A5FE6">
        <w:rPr>
          <w:rFonts w:ascii="Times New Roman" w:hAnsi="Times New Roman" w:cs="Times New Roman"/>
          <w:sz w:val="24"/>
          <w:szCs w:val="24"/>
        </w:rPr>
        <w:t>focused on NASM</w:t>
      </w:r>
      <w:ins w:id="29" w:author="John Barlow" w:date="2024-05-08T10:33:00Z">
        <w:r w:rsidR="00D77E07">
          <w:rPr>
            <w:rFonts w:ascii="Times New Roman" w:hAnsi="Times New Roman" w:cs="Times New Roman"/>
            <w:sz w:val="24"/>
            <w:szCs w:val="24"/>
          </w:rPr>
          <w:t xml:space="preserve"> epidemiology</w:t>
        </w:r>
      </w:ins>
      <w:r w:rsidR="00163729" w:rsidRPr="005A5FE6">
        <w:rPr>
          <w:rFonts w:ascii="Times New Roman" w:hAnsi="Times New Roman" w:cs="Times New Roman"/>
          <w:sz w:val="24"/>
          <w:szCs w:val="24"/>
        </w:rPr>
        <w:t xml:space="preserve">, </w:t>
      </w:r>
      <w:del w:id="30" w:author="John Barlow" w:date="2024-05-08T10:33:00Z">
        <w:r w:rsidR="001F2AEE" w:rsidRPr="005A5FE6" w:rsidDel="005F3CBF">
          <w:rPr>
            <w:rFonts w:ascii="Times New Roman" w:hAnsi="Times New Roman" w:cs="Times New Roman"/>
            <w:sz w:val="24"/>
            <w:szCs w:val="24"/>
          </w:rPr>
          <w:delText>in agreement with</w:delText>
        </w:r>
      </w:del>
      <w:ins w:id="31" w:author="John Barlow" w:date="2024-05-08T10:33:00Z">
        <w:r w:rsidR="005F3CBF">
          <w:rPr>
            <w:rFonts w:ascii="Times New Roman" w:hAnsi="Times New Roman" w:cs="Times New Roman"/>
            <w:sz w:val="24"/>
            <w:szCs w:val="24"/>
          </w:rPr>
          <w:t>similar to</w:t>
        </w:r>
      </w:ins>
      <w:r w:rsidR="001F2AEE" w:rsidRPr="005A5FE6">
        <w:rPr>
          <w:rFonts w:ascii="Times New Roman" w:hAnsi="Times New Roman" w:cs="Times New Roman"/>
          <w:sz w:val="24"/>
          <w:szCs w:val="24"/>
        </w:rPr>
        <w:t xml:space="preserve"> </w:t>
      </w:r>
      <w:r w:rsidR="001F2AEE" w:rsidRPr="005A5FE6">
        <w:rPr>
          <w:rFonts w:ascii="Times New Roman" w:hAnsi="Times New Roman" w:cs="Times New Roman"/>
          <w:noProof/>
          <w:sz w:val="24"/>
          <w:szCs w:val="24"/>
        </w:rPr>
        <w:t xml:space="preserve">Peña-Mosca et al. </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2023</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 xml:space="preserve"> </w:t>
      </w:r>
      <w:ins w:id="32" w:author="John Barlow" w:date="2024-05-08T10:33:00Z">
        <w:r w:rsidR="005F3CBF">
          <w:rPr>
            <w:rFonts w:ascii="Times New Roman" w:hAnsi="Times New Roman" w:cs="Times New Roman"/>
            <w:noProof/>
            <w:sz w:val="24"/>
            <w:szCs w:val="24"/>
          </w:rPr>
          <w:t xml:space="preserve">we included </w:t>
        </w:r>
        <w:r w:rsidR="005F3CBF" w:rsidRPr="00425140">
          <w:rPr>
            <w:rFonts w:ascii="Times New Roman" w:hAnsi="Times New Roman" w:cs="Times New Roman"/>
            <w:i/>
            <w:iCs/>
            <w:noProof/>
            <w:sz w:val="24"/>
            <w:szCs w:val="24"/>
          </w:rPr>
          <w:t>S. aureus</w:t>
        </w:r>
        <w:r w:rsidR="005F3CBF">
          <w:rPr>
            <w:rFonts w:ascii="Times New Roman" w:hAnsi="Times New Roman" w:cs="Times New Roman"/>
            <w:noProof/>
            <w:sz w:val="24"/>
            <w:szCs w:val="24"/>
          </w:rPr>
          <w:t xml:space="preserve"> IMI data </w:t>
        </w:r>
      </w:ins>
      <w:ins w:id="33" w:author="John Barlow" w:date="2024-05-08T10:34:00Z">
        <w:r w:rsidR="00913F89">
          <w:rPr>
            <w:rFonts w:ascii="Times New Roman" w:hAnsi="Times New Roman" w:cs="Times New Roman"/>
            <w:noProof/>
            <w:sz w:val="24"/>
            <w:szCs w:val="24"/>
          </w:rPr>
          <w:t xml:space="preserve">in our analysis. </w:t>
        </w:r>
      </w:ins>
      <w:ins w:id="34" w:author="John Barlow" w:date="2024-05-08T10:37:00Z">
        <w:del w:id="35" w:author="Caitlin Jeffrey" w:date="2024-05-21T11:16:00Z" w16du:dateUtc="2024-05-21T15:16:00Z">
          <w:r w:rsidR="002B5FE7" w:rsidDel="005818D2">
            <w:rPr>
              <w:rFonts w:ascii="Times New Roman" w:hAnsi="Times New Roman" w:cs="Times New Roman"/>
              <w:noProof/>
              <w:sz w:val="24"/>
              <w:szCs w:val="24"/>
            </w:rPr>
            <w:delText xml:space="preserve">Inclusion of </w:delText>
          </w:r>
          <w:r w:rsidR="002B5FE7" w:rsidRPr="00402C62" w:rsidDel="005818D2">
            <w:rPr>
              <w:rFonts w:ascii="Times New Roman" w:hAnsi="Times New Roman" w:cs="Times New Roman"/>
              <w:i/>
              <w:iCs/>
              <w:noProof/>
              <w:sz w:val="24"/>
              <w:szCs w:val="24"/>
              <w:rPrChange w:id="36" w:author="John Barlow" w:date="2024-05-08T12:42:00Z">
                <w:rPr>
                  <w:rFonts w:ascii="Times New Roman" w:hAnsi="Times New Roman" w:cs="Times New Roman"/>
                  <w:noProof/>
                  <w:sz w:val="24"/>
                  <w:szCs w:val="24"/>
                </w:rPr>
              </w:rPrChange>
            </w:rPr>
            <w:delText>S. aureus</w:delText>
          </w:r>
          <w:r w:rsidR="002B5FE7" w:rsidDel="005818D2">
            <w:rPr>
              <w:rFonts w:ascii="Times New Roman" w:hAnsi="Times New Roman" w:cs="Times New Roman"/>
              <w:noProof/>
              <w:sz w:val="24"/>
              <w:szCs w:val="24"/>
            </w:rPr>
            <w:delText xml:space="preserve"> </w:delText>
          </w:r>
          <w:r w:rsidR="009004ED" w:rsidDel="005818D2">
            <w:rPr>
              <w:rFonts w:ascii="Times New Roman" w:hAnsi="Times New Roman" w:cs="Times New Roman"/>
              <w:noProof/>
              <w:sz w:val="24"/>
              <w:szCs w:val="24"/>
            </w:rPr>
            <w:delText>IMI</w:delText>
          </w:r>
        </w:del>
      </w:ins>
      <w:ins w:id="37" w:author="John Barlow" w:date="2024-05-08T10:38:00Z">
        <w:del w:id="38" w:author="Caitlin Jeffrey" w:date="2024-05-21T11:16:00Z" w16du:dateUtc="2024-05-21T15:16:00Z">
          <w:r w:rsidR="009004ED" w:rsidDel="005818D2">
            <w:rPr>
              <w:rFonts w:ascii="Times New Roman" w:hAnsi="Times New Roman" w:cs="Times New Roman"/>
              <w:noProof/>
              <w:sz w:val="24"/>
              <w:szCs w:val="24"/>
            </w:rPr>
            <w:delText xml:space="preserve"> in our study</w:delText>
          </w:r>
        </w:del>
      </w:ins>
      <w:ins w:id="39" w:author="Caitlin Jeffrey" w:date="2024-05-21T11:16:00Z" w16du:dateUtc="2024-05-21T15:16:00Z">
        <w:r w:rsidR="005818D2">
          <w:rPr>
            <w:rFonts w:ascii="Times New Roman" w:hAnsi="Times New Roman" w:cs="Times New Roman"/>
            <w:noProof/>
            <w:sz w:val="24"/>
            <w:szCs w:val="24"/>
          </w:rPr>
          <w:t>This</w:t>
        </w:r>
      </w:ins>
      <w:ins w:id="40" w:author="John Barlow" w:date="2024-05-08T10:38:00Z">
        <w:r w:rsidR="009004ED">
          <w:rPr>
            <w:rFonts w:ascii="Times New Roman" w:hAnsi="Times New Roman" w:cs="Times New Roman"/>
            <w:noProof/>
            <w:sz w:val="24"/>
            <w:szCs w:val="24"/>
          </w:rPr>
          <w:t xml:space="preserve"> was motivated by two factors</w:t>
        </w:r>
      </w:ins>
      <w:ins w:id="41" w:author="Caitlin Jeffrey" w:date="2024-05-21T11:16:00Z" w16du:dateUtc="2024-05-21T15:16:00Z">
        <w:r w:rsidR="005818D2">
          <w:rPr>
            <w:rFonts w:ascii="Times New Roman" w:hAnsi="Times New Roman" w:cs="Times New Roman"/>
            <w:noProof/>
            <w:sz w:val="24"/>
            <w:szCs w:val="24"/>
          </w:rPr>
          <w:t>:</w:t>
        </w:r>
      </w:ins>
      <w:ins w:id="42" w:author="John Barlow" w:date="2024-05-08T10:38:00Z">
        <w:del w:id="43" w:author="Caitlin Jeffrey" w:date="2024-05-21T11:16:00Z" w16du:dateUtc="2024-05-21T15:16:00Z">
          <w:r w:rsidR="009004ED" w:rsidDel="005818D2">
            <w:rPr>
              <w:rFonts w:ascii="Times New Roman" w:hAnsi="Times New Roman" w:cs="Times New Roman"/>
              <w:noProof/>
              <w:sz w:val="24"/>
              <w:szCs w:val="24"/>
            </w:rPr>
            <w:delText>,</w:delText>
          </w:r>
        </w:del>
        <w:r w:rsidR="009004ED">
          <w:rPr>
            <w:rFonts w:ascii="Times New Roman" w:hAnsi="Times New Roman" w:cs="Times New Roman"/>
            <w:noProof/>
            <w:sz w:val="24"/>
            <w:szCs w:val="24"/>
          </w:rPr>
          <w:t xml:space="preserve"> </w:t>
        </w:r>
      </w:ins>
      <w:ins w:id="44" w:author="Caitlin Jeffrey" w:date="2024-05-21T11:17:00Z" w16du:dateUtc="2024-05-21T15:17:00Z">
        <w:r w:rsidR="005818D2">
          <w:rPr>
            <w:rFonts w:ascii="Times New Roman" w:hAnsi="Times New Roman" w:cs="Times New Roman"/>
            <w:noProof/>
            <w:sz w:val="24"/>
            <w:szCs w:val="24"/>
          </w:rPr>
          <w:t xml:space="preserve">1) </w:t>
        </w:r>
      </w:ins>
      <w:ins w:id="45" w:author="John Barlow" w:date="2024-05-08T10:38:00Z">
        <w:del w:id="46" w:author="Caitlin Jeffrey" w:date="2024-05-21T11:17:00Z" w16du:dateUtc="2024-05-21T15:17:00Z">
          <w:r w:rsidR="009004ED" w:rsidRPr="005818D2" w:rsidDel="005818D2">
            <w:rPr>
              <w:rFonts w:ascii="Times New Roman" w:hAnsi="Times New Roman" w:cs="Times New Roman"/>
              <w:i/>
              <w:iCs/>
              <w:noProof/>
              <w:sz w:val="24"/>
              <w:szCs w:val="24"/>
              <w:rPrChange w:id="47" w:author="Caitlin Jeffrey" w:date="2024-05-21T11:17:00Z" w16du:dateUtc="2024-05-21T15:17:00Z">
                <w:rPr>
                  <w:rFonts w:ascii="Times New Roman" w:hAnsi="Times New Roman" w:cs="Times New Roman"/>
                  <w:noProof/>
                  <w:sz w:val="24"/>
                  <w:szCs w:val="24"/>
                </w:rPr>
              </w:rPrChange>
            </w:rPr>
            <w:delText xml:space="preserve">that </w:delText>
          </w:r>
        </w:del>
        <w:r w:rsidR="009004ED" w:rsidRPr="005818D2">
          <w:rPr>
            <w:rFonts w:ascii="Times New Roman" w:hAnsi="Times New Roman" w:cs="Times New Roman"/>
            <w:i/>
            <w:iCs/>
            <w:noProof/>
            <w:sz w:val="24"/>
            <w:szCs w:val="24"/>
            <w:rPrChange w:id="48" w:author="Caitlin Jeffrey" w:date="2024-05-21T11:17:00Z" w16du:dateUtc="2024-05-21T15:17:00Z">
              <w:rPr>
                <w:rFonts w:ascii="Times New Roman" w:hAnsi="Times New Roman" w:cs="Times New Roman"/>
                <w:noProof/>
                <w:sz w:val="24"/>
                <w:szCs w:val="24"/>
              </w:rPr>
            </w:rPrChange>
          </w:rPr>
          <w:t>S. aureus</w:t>
        </w:r>
        <w:r w:rsidR="009004ED">
          <w:rPr>
            <w:rFonts w:ascii="Times New Roman" w:hAnsi="Times New Roman" w:cs="Times New Roman"/>
            <w:noProof/>
            <w:sz w:val="24"/>
            <w:szCs w:val="24"/>
          </w:rPr>
          <w:t xml:space="preserve"> has previously been identified as a pathogen of </w:t>
        </w:r>
      </w:ins>
      <w:ins w:id="49" w:author="Caitlin Jeffrey" w:date="2024-05-21T11:17:00Z" w16du:dateUtc="2024-05-21T15:17:00Z">
        <w:r w:rsidR="00FD00E5">
          <w:rPr>
            <w:rFonts w:ascii="Times New Roman" w:hAnsi="Times New Roman" w:cs="Times New Roman"/>
            <w:noProof/>
            <w:sz w:val="24"/>
            <w:szCs w:val="24"/>
          </w:rPr>
          <w:t xml:space="preserve">particular </w:t>
        </w:r>
      </w:ins>
      <w:ins w:id="50" w:author="John Barlow" w:date="2024-05-08T10:38:00Z">
        <w:r w:rsidR="009004ED">
          <w:rPr>
            <w:rFonts w:ascii="Times New Roman" w:hAnsi="Times New Roman" w:cs="Times New Roman"/>
            <w:noProof/>
            <w:sz w:val="24"/>
            <w:szCs w:val="24"/>
          </w:rPr>
          <w:t xml:space="preserve">concern on organic dairy farms in the US </w:t>
        </w:r>
      </w:ins>
      <w:r w:rsidR="00BC2AAE">
        <w:rPr>
          <w:rFonts w:ascii="Times New Roman" w:hAnsi="Times New Roman" w:cs="Times New Roman"/>
          <w:noProof/>
          <w:sz w:val="24"/>
          <w:szCs w:val="24"/>
        </w:rPr>
        <w:fldChar w:fldCharType="begin"/>
      </w:r>
      <w:r w:rsidR="00BC2AAE">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BC2AAE">
        <w:rPr>
          <w:rFonts w:ascii="Times New Roman" w:hAnsi="Times New Roman" w:cs="Times New Roman"/>
          <w:noProof/>
          <w:sz w:val="24"/>
          <w:szCs w:val="24"/>
        </w:rPr>
        <w:fldChar w:fldCharType="separate"/>
      </w:r>
      <w:r w:rsidR="00BC2AAE">
        <w:rPr>
          <w:rFonts w:ascii="Times New Roman" w:hAnsi="Times New Roman" w:cs="Times New Roman"/>
          <w:noProof/>
          <w:sz w:val="24"/>
          <w:szCs w:val="24"/>
        </w:rPr>
        <w:t>(Ruegg, 2009)</w:t>
      </w:r>
      <w:r w:rsidR="00BC2AAE">
        <w:rPr>
          <w:rFonts w:ascii="Times New Roman" w:hAnsi="Times New Roman" w:cs="Times New Roman"/>
          <w:noProof/>
          <w:sz w:val="24"/>
          <w:szCs w:val="24"/>
        </w:rPr>
        <w:fldChar w:fldCharType="end"/>
      </w:r>
      <w:ins w:id="51" w:author="John Barlow" w:date="2024-05-08T10:39:00Z">
        <w:r w:rsidR="009E7DB0">
          <w:rPr>
            <w:rFonts w:ascii="Times New Roman" w:hAnsi="Times New Roman" w:cs="Times New Roman"/>
            <w:noProof/>
            <w:sz w:val="24"/>
            <w:szCs w:val="24"/>
          </w:rPr>
          <w:t>, and</w:t>
        </w:r>
        <w:del w:id="52" w:author="Caitlin Jeffrey" w:date="2024-05-21T11:17:00Z" w16du:dateUtc="2024-05-21T15:17:00Z">
          <w:r w:rsidR="009E7DB0" w:rsidDel="00FD00E5">
            <w:rPr>
              <w:rFonts w:ascii="Times New Roman" w:hAnsi="Times New Roman" w:cs="Times New Roman"/>
              <w:noProof/>
              <w:sz w:val="24"/>
              <w:szCs w:val="24"/>
            </w:rPr>
            <w:delText xml:space="preserve"> that</w:delText>
          </w:r>
        </w:del>
      </w:ins>
      <w:ins w:id="53" w:author="Caitlin Jeffrey" w:date="2024-05-21T11:17:00Z" w16du:dateUtc="2024-05-21T15:17:00Z">
        <w:r w:rsidR="00FD00E5">
          <w:rPr>
            <w:rFonts w:ascii="Times New Roman" w:hAnsi="Times New Roman" w:cs="Times New Roman"/>
            <w:noProof/>
            <w:sz w:val="24"/>
            <w:szCs w:val="24"/>
          </w:rPr>
          <w:t xml:space="preserve"> 2)</w:t>
        </w:r>
      </w:ins>
      <w:ins w:id="54" w:author="John Barlow" w:date="2024-05-08T10:39:00Z">
        <w:r w:rsidR="009E7DB0">
          <w:rPr>
            <w:rFonts w:ascii="Times New Roman" w:hAnsi="Times New Roman" w:cs="Times New Roman"/>
            <w:noProof/>
            <w:sz w:val="24"/>
            <w:szCs w:val="24"/>
          </w:rPr>
          <w:t xml:space="preserve"> </w:t>
        </w:r>
        <w:r w:rsidR="009E7DB0" w:rsidRPr="00425140">
          <w:rPr>
            <w:rFonts w:ascii="Times New Roman" w:hAnsi="Times New Roman" w:cs="Times New Roman"/>
            <w:i/>
            <w:iCs/>
            <w:noProof/>
            <w:sz w:val="24"/>
            <w:szCs w:val="24"/>
          </w:rPr>
          <w:t>S. aureus</w:t>
        </w:r>
        <w:r w:rsidR="009E7DB0">
          <w:rPr>
            <w:rFonts w:ascii="Times New Roman" w:hAnsi="Times New Roman" w:cs="Times New Roman"/>
            <w:noProof/>
            <w:sz w:val="24"/>
            <w:szCs w:val="24"/>
          </w:rPr>
          <w:t xml:space="preserve"> IMI would serve as a </w:t>
        </w:r>
      </w:ins>
      <w:ins w:id="55" w:author="John Barlow" w:date="2024-05-08T10:40:00Z">
        <w:r w:rsidR="009A0232">
          <w:rPr>
            <w:rFonts w:ascii="Times New Roman" w:hAnsi="Times New Roman" w:cs="Times New Roman"/>
            <w:noProof/>
            <w:sz w:val="24"/>
            <w:szCs w:val="24"/>
          </w:rPr>
          <w:t>relevant</w:t>
        </w:r>
      </w:ins>
      <w:ins w:id="56" w:author="John Barlow" w:date="2024-05-08T10:39:00Z">
        <w:r w:rsidR="009E7DB0">
          <w:rPr>
            <w:rFonts w:ascii="Times New Roman" w:hAnsi="Times New Roman" w:cs="Times New Roman"/>
            <w:noProof/>
            <w:sz w:val="24"/>
            <w:szCs w:val="24"/>
          </w:rPr>
          <w:t xml:space="preserve"> </w:t>
        </w:r>
        <w:r w:rsidR="0049010C">
          <w:rPr>
            <w:rFonts w:ascii="Times New Roman" w:hAnsi="Times New Roman" w:cs="Times New Roman"/>
            <w:noProof/>
            <w:sz w:val="24"/>
            <w:szCs w:val="24"/>
          </w:rPr>
          <w:t xml:space="preserve">reference category </w:t>
        </w:r>
      </w:ins>
      <w:ins w:id="57" w:author="John Barlow" w:date="2024-05-08T10:40:00Z">
        <w:r w:rsidR="000611B0">
          <w:rPr>
            <w:rFonts w:ascii="Times New Roman" w:hAnsi="Times New Roman" w:cs="Times New Roman"/>
            <w:noProof/>
            <w:sz w:val="24"/>
            <w:szCs w:val="24"/>
          </w:rPr>
          <w:t>for effect of IMI on S</w:t>
        </w:r>
      </w:ins>
      <w:ins w:id="58" w:author="Caitlin Jeffrey" w:date="2024-05-21T11:20:00Z" w16du:dateUtc="2024-05-21T15:20:00Z">
        <w:r w:rsidR="009B3994">
          <w:rPr>
            <w:rFonts w:ascii="Times New Roman" w:hAnsi="Times New Roman" w:cs="Times New Roman"/>
            <w:noProof/>
            <w:sz w:val="24"/>
            <w:szCs w:val="24"/>
          </w:rPr>
          <w:t>CS</w:t>
        </w:r>
      </w:ins>
      <w:ins w:id="59" w:author="John Barlow" w:date="2024-05-08T10:40:00Z">
        <w:del w:id="60" w:author="Caitlin Jeffrey" w:date="2024-05-21T11:20:00Z" w16du:dateUtc="2024-05-21T15:20:00Z">
          <w:r w:rsidR="000611B0" w:rsidDel="009B3994">
            <w:rPr>
              <w:rFonts w:ascii="Times New Roman" w:hAnsi="Times New Roman" w:cs="Times New Roman"/>
              <w:noProof/>
              <w:sz w:val="24"/>
              <w:szCs w:val="24"/>
            </w:rPr>
            <w:delText>CC</w:delText>
          </w:r>
        </w:del>
        <w:del w:id="61" w:author="Caitlin Jeffrey" w:date="2024-05-21T11:18:00Z" w16du:dateUtc="2024-05-21T15:18:00Z">
          <w:r w:rsidR="000611B0" w:rsidDel="00B2402F">
            <w:rPr>
              <w:rFonts w:ascii="Times New Roman" w:hAnsi="Times New Roman" w:cs="Times New Roman"/>
              <w:noProof/>
              <w:sz w:val="24"/>
              <w:szCs w:val="24"/>
            </w:rPr>
            <w:delText>,</w:delText>
          </w:r>
        </w:del>
        <w:r w:rsidR="000611B0">
          <w:rPr>
            <w:rFonts w:ascii="Times New Roman" w:hAnsi="Times New Roman" w:cs="Times New Roman"/>
            <w:noProof/>
            <w:sz w:val="24"/>
            <w:szCs w:val="24"/>
          </w:rPr>
          <w:t xml:space="preserve"> </w:t>
        </w:r>
      </w:ins>
      <w:ins w:id="62" w:author="Caitlin Jeffrey" w:date="2024-05-21T11:18:00Z" w16du:dateUtc="2024-05-21T15:18:00Z">
        <w:r w:rsidR="00B2402F">
          <w:rPr>
            <w:rFonts w:ascii="Times New Roman" w:hAnsi="Times New Roman" w:cs="Times New Roman"/>
            <w:noProof/>
            <w:sz w:val="24"/>
            <w:szCs w:val="24"/>
          </w:rPr>
          <w:t>(</w:t>
        </w:r>
      </w:ins>
      <w:ins w:id="63" w:author="John Barlow" w:date="2024-05-08T10:40:00Z">
        <w:r w:rsidR="009A0232">
          <w:rPr>
            <w:rFonts w:ascii="Times New Roman" w:hAnsi="Times New Roman" w:cs="Times New Roman"/>
            <w:noProof/>
            <w:sz w:val="24"/>
            <w:szCs w:val="24"/>
          </w:rPr>
          <w:t>in add</w:t>
        </w:r>
      </w:ins>
      <w:ins w:id="64" w:author="Caitlin Jeffrey" w:date="2024-05-21T11:17:00Z" w16du:dateUtc="2024-05-21T15:17:00Z">
        <w:r w:rsidR="00B2402F">
          <w:rPr>
            <w:rFonts w:ascii="Times New Roman" w:hAnsi="Times New Roman" w:cs="Times New Roman"/>
            <w:noProof/>
            <w:sz w:val="24"/>
            <w:szCs w:val="24"/>
          </w:rPr>
          <w:t>i</w:t>
        </w:r>
      </w:ins>
      <w:ins w:id="65" w:author="John Barlow" w:date="2024-05-08T10:40:00Z">
        <w:r w:rsidR="009A0232">
          <w:rPr>
            <w:rFonts w:ascii="Times New Roman" w:hAnsi="Times New Roman" w:cs="Times New Roman"/>
            <w:noProof/>
            <w:sz w:val="24"/>
            <w:szCs w:val="24"/>
          </w:rPr>
          <w:t xml:space="preserve">tion to </w:t>
        </w:r>
        <w:del w:id="66" w:author="Caitlin Jeffrey" w:date="2024-05-21T11:18:00Z" w16du:dateUtc="2024-05-21T15:18:00Z">
          <w:r w:rsidR="009A0232" w:rsidDel="00B2402F">
            <w:rPr>
              <w:rFonts w:ascii="Times New Roman" w:hAnsi="Times New Roman" w:cs="Times New Roman"/>
              <w:noProof/>
              <w:sz w:val="24"/>
              <w:szCs w:val="24"/>
            </w:rPr>
            <w:delText xml:space="preserve">the </w:delText>
          </w:r>
        </w:del>
        <w:r w:rsidR="000611B0">
          <w:rPr>
            <w:rFonts w:ascii="Times New Roman" w:hAnsi="Times New Roman" w:cs="Times New Roman"/>
            <w:noProof/>
            <w:sz w:val="24"/>
            <w:szCs w:val="24"/>
          </w:rPr>
          <w:t xml:space="preserve">culture negative </w:t>
        </w:r>
      </w:ins>
      <w:ins w:id="67" w:author="John Barlow" w:date="2024-05-08T10:41:00Z">
        <w:r w:rsidR="000611B0">
          <w:rPr>
            <w:rFonts w:ascii="Times New Roman" w:hAnsi="Times New Roman" w:cs="Times New Roman"/>
            <w:noProof/>
            <w:sz w:val="24"/>
            <w:szCs w:val="24"/>
          </w:rPr>
          <w:t xml:space="preserve">control </w:t>
        </w:r>
        <w:r w:rsidR="00C8457B">
          <w:rPr>
            <w:rFonts w:ascii="Times New Roman" w:hAnsi="Times New Roman" w:cs="Times New Roman"/>
            <w:noProof/>
            <w:sz w:val="24"/>
            <w:szCs w:val="24"/>
          </w:rPr>
          <w:t>quarters</w:t>
        </w:r>
      </w:ins>
      <w:ins w:id="68" w:author="Caitlin Jeffrey" w:date="2024-05-21T11:18:00Z" w16du:dateUtc="2024-05-21T15:18:00Z">
        <w:r w:rsidR="00B2402F">
          <w:rPr>
            <w:rFonts w:ascii="Times New Roman" w:hAnsi="Times New Roman" w:cs="Times New Roman"/>
            <w:noProof/>
            <w:sz w:val="24"/>
            <w:szCs w:val="24"/>
          </w:rPr>
          <w:t>)</w:t>
        </w:r>
      </w:ins>
      <w:ins w:id="69" w:author="John Barlow" w:date="2024-05-08T10:41:00Z">
        <w:r w:rsidR="00C8457B">
          <w:rPr>
            <w:rFonts w:ascii="Times New Roman" w:hAnsi="Times New Roman" w:cs="Times New Roman"/>
            <w:noProof/>
            <w:sz w:val="24"/>
            <w:szCs w:val="24"/>
          </w:rPr>
          <w:t>.</w:t>
        </w:r>
      </w:ins>
      <w:ins w:id="70" w:author="John Barlow" w:date="2024-05-08T10:40:00Z">
        <w:r w:rsidR="009A0232">
          <w:rPr>
            <w:rFonts w:ascii="Times New Roman" w:hAnsi="Times New Roman" w:cs="Times New Roman"/>
            <w:noProof/>
            <w:sz w:val="24"/>
            <w:szCs w:val="24"/>
          </w:rPr>
          <w:t xml:space="preserve"> </w:t>
        </w:r>
      </w:ins>
      <w:ins w:id="71" w:author="Caitlin Jeffrey" w:date="2024-05-21T11:32:00Z" w16du:dateUtc="2024-05-21T15:32:00Z">
        <w:r w:rsidR="0053609A">
          <w:rPr>
            <w:rFonts w:ascii="Times New Roman" w:hAnsi="Times New Roman" w:cs="Times New Roman"/>
            <w:sz w:val="24"/>
            <w:szCs w:val="24"/>
          </w:rPr>
          <w:t>I</w:t>
        </w:r>
      </w:ins>
      <w:ins w:id="72" w:author="Caitlin Jeffrey" w:date="2024-05-21T11:31:00Z" w16du:dateUtc="2024-05-21T15:31:00Z">
        <w:r w:rsidR="0053609A" w:rsidRPr="005A5FE6">
          <w:rPr>
            <w:rFonts w:ascii="Times New Roman" w:hAnsi="Times New Roman" w:cs="Times New Roman"/>
            <w:sz w:val="24"/>
            <w:szCs w:val="24"/>
          </w:rPr>
          <w:t xml:space="preserve">n agreement with </w:t>
        </w:r>
        <w:r w:rsidR="0053609A" w:rsidRPr="005A5FE6">
          <w:rPr>
            <w:rFonts w:ascii="Times New Roman" w:hAnsi="Times New Roman" w:cs="Times New Roman"/>
            <w:noProof/>
            <w:sz w:val="24"/>
            <w:szCs w:val="24"/>
          </w:rPr>
          <w:t>Peña-Mosca et al. (2023)</w:t>
        </w:r>
      </w:ins>
      <w:ins w:id="73" w:author="Caitlin Jeffrey" w:date="2024-05-21T11:35:00Z" w16du:dateUtc="2024-05-21T15:35:00Z">
        <w:r w:rsidR="00946C16">
          <w:rPr>
            <w:rFonts w:ascii="Times New Roman" w:hAnsi="Times New Roman" w:cs="Times New Roman"/>
            <w:noProof/>
            <w:sz w:val="24"/>
            <w:szCs w:val="24"/>
          </w:rPr>
          <w:t>,</w:t>
        </w:r>
      </w:ins>
      <w:ins w:id="74" w:author="Caitlin Jeffrey" w:date="2024-05-21T11:32:00Z" w16du:dateUtc="2024-05-21T15:32:00Z">
        <w:r w:rsidR="00330F03">
          <w:rPr>
            <w:rFonts w:ascii="Times New Roman" w:hAnsi="Times New Roman" w:cs="Times New Roman"/>
            <w:noProof/>
            <w:sz w:val="24"/>
            <w:szCs w:val="24"/>
          </w:rPr>
          <w:t xml:space="preserve"> </w:t>
        </w:r>
      </w:ins>
      <w:ins w:id="75" w:author="John Barlow" w:date="2024-05-08T12:57:00Z">
        <w:del w:id="76" w:author="Caitlin Jeffrey" w:date="2024-05-21T11:31:00Z" w16du:dateUtc="2024-05-21T15:31:00Z">
          <w:r w:rsidR="00251191" w:rsidDel="0053609A">
            <w:rPr>
              <w:rFonts w:ascii="Times New Roman" w:hAnsi="Times New Roman" w:cs="Times New Roman"/>
              <w:noProof/>
              <w:sz w:val="24"/>
              <w:szCs w:val="24"/>
            </w:rPr>
            <w:delText>In p</w:delText>
          </w:r>
        </w:del>
      </w:ins>
      <w:ins w:id="77" w:author="John Barlow" w:date="2024-05-08T10:41:00Z">
        <w:del w:id="78" w:author="Caitlin Jeffrey" w:date="2024-05-21T11:31:00Z" w16du:dateUtc="2024-05-21T15:31:00Z">
          <w:r w:rsidR="00C8457B" w:rsidDel="0053609A">
            <w:rPr>
              <w:rFonts w:ascii="Times New Roman" w:hAnsi="Times New Roman" w:cs="Times New Roman"/>
              <w:noProof/>
              <w:sz w:val="24"/>
              <w:szCs w:val="24"/>
            </w:rPr>
            <w:delText>rior reports for organic dairy farms in the US</w:delText>
          </w:r>
        </w:del>
      </w:ins>
      <w:ins w:id="79" w:author="John Barlow" w:date="2024-05-08T12:57:00Z">
        <w:del w:id="80" w:author="Caitlin Jeffrey" w:date="2024-05-21T11:31:00Z" w16du:dateUtc="2024-05-21T15:31:00Z">
          <w:r w:rsidR="00251191" w:rsidDel="0053609A">
            <w:rPr>
              <w:rFonts w:ascii="Times New Roman" w:hAnsi="Times New Roman" w:cs="Times New Roman"/>
              <w:noProof/>
              <w:sz w:val="24"/>
              <w:szCs w:val="24"/>
            </w:rPr>
            <w:delText xml:space="preserve">, </w:delText>
          </w:r>
        </w:del>
      </w:ins>
      <w:ins w:id="81" w:author="John Barlow" w:date="2024-05-08T12:48:00Z">
        <w:del w:id="82" w:author="Caitlin Jeffrey" w:date="2024-05-21T11:31:00Z" w16du:dateUtc="2024-05-21T15:31:00Z">
          <w:r w:rsidR="00585BE3" w:rsidRPr="00425140" w:rsidDel="0053609A">
            <w:rPr>
              <w:rFonts w:ascii="Times New Roman" w:hAnsi="Times New Roman" w:cs="Times New Roman"/>
              <w:i/>
              <w:iCs/>
              <w:noProof/>
              <w:sz w:val="24"/>
              <w:szCs w:val="24"/>
            </w:rPr>
            <w:delText>S. aureus</w:delText>
          </w:r>
          <w:r w:rsidR="00585BE3" w:rsidDel="0053609A">
            <w:rPr>
              <w:rFonts w:ascii="Times New Roman" w:hAnsi="Times New Roman" w:cs="Times New Roman"/>
              <w:noProof/>
              <w:sz w:val="24"/>
              <w:szCs w:val="24"/>
            </w:rPr>
            <w:delText xml:space="preserve"> </w:delText>
          </w:r>
        </w:del>
      </w:ins>
      <w:ins w:id="83" w:author="John Barlow" w:date="2024-05-08T12:49:00Z">
        <w:del w:id="84" w:author="Caitlin Jeffrey" w:date="2024-05-21T11:31:00Z" w16du:dateUtc="2024-05-21T15:31:00Z">
          <w:r w:rsidR="00AC19CB" w:rsidDel="0053609A">
            <w:rPr>
              <w:rFonts w:ascii="Times New Roman" w:hAnsi="Times New Roman" w:cs="Times New Roman"/>
              <w:noProof/>
              <w:sz w:val="24"/>
              <w:szCs w:val="24"/>
            </w:rPr>
            <w:delText xml:space="preserve">prevalence was 5% </w:delText>
          </w:r>
        </w:del>
      </w:ins>
      <w:ins w:id="85" w:author="John Barlow" w:date="2024-05-08T12:54:00Z">
        <w:del w:id="86" w:author="Caitlin Jeffrey" w:date="2024-05-21T11:31:00Z" w16du:dateUtc="2024-05-21T15:31:00Z">
          <w:r w:rsidR="00D92F3A" w:rsidDel="0053609A">
            <w:rPr>
              <w:rFonts w:ascii="Times New Roman" w:hAnsi="Times New Roman" w:cs="Times New Roman"/>
              <w:noProof/>
              <w:sz w:val="24"/>
              <w:szCs w:val="24"/>
            </w:rPr>
            <w:delText xml:space="preserve">or more </w:delText>
          </w:r>
        </w:del>
      </w:ins>
      <w:ins w:id="87" w:author="John Barlow" w:date="2024-05-08T12:49:00Z">
        <w:del w:id="88" w:author="Caitlin Jeffrey" w:date="2024-05-21T11:31:00Z" w16du:dateUtc="2024-05-21T15:31:00Z">
          <w:r w:rsidR="00AC19CB" w:rsidDel="0053609A">
            <w:rPr>
              <w:rFonts w:ascii="Times New Roman" w:hAnsi="Times New Roman" w:cs="Times New Roman"/>
              <w:noProof/>
              <w:sz w:val="24"/>
              <w:szCs w:val="24"/>
            </w:rPr>
            <w:delText xml:space="preserve">of quarter samples </w:delText>
          </w:r>
        </w:del>
      </w:ins>
      <w:ins w:id="89" w:author="John Barlow" w:date="2024-05-08T10:49:00Z">
        <w:del w:id="90" w:author="Caitlin Jeffrey" w:date="2024-05-21T11:35:00Z" w16du:dateUtc="2024-05-21T15:35:00Z">
          <w:r w:rsidR="00E23706" w:rsidDel="00946C16">
            <w:rPr>
              <w:rFonts w:ascii="Times New Roman" w:hAnsi="Times New Roman" w:cs="Times New Roman"/>
              <w:noProof/>
              <w:sz w:val="24"/>
              <w:szCs w:val="24"/>
            </w:rPr>
            <w:delText>(</w:delText>
          </w:r>
        </w:del>
      </w:ins>
      <w:ins w:id="91" w:author="John Barlow" w:date="2024-05-08T10:50:00Z">
        <w:del w:id="92" w:author="Caitlin Jeffrey" w:date="2024-05-21T11:35:00Z" w16du:dateUtc="2024-05-21T15:35:00Z">
          <w:r w:rsidR="00E23706" w:rsidRPr="00E23706" w:rsidDel="00946C16">
            <w:rPr>
              <w:rFonts w:ascii="Times New Roman" w:hAnsi="Times New Roman" w:cs="Times New Roman"/>
              <w:noProof/>
              <w:sz w:val="24"/>
              <w:szCs w:val="24"/>
            </w:rPr>
            <w:delText>Peña-Mosca et al.</w:delText>
          </w:r>
          <w:r w:rsidR="00E23706" w:rsidDel="00946C16">
            <w:rPr>
              <w:rFonts w:ascii="Times New Roman" w:hAnsi="Times New Roman" w:cs="Times New Roman"/>
              <w:noProof/>
              <w:sz w:val="24"/>
              <w:szCs w:val="24"/>
            </w:rPr>
            <w:delText xml:space="preserve">, </w:delText>
          </w:r>
          <w:r w:rsidR="00E23706" w:rsidRPr="00E23706" w:rsidDel="00946C16">
            <w:rPr>
              <w:rFonts w:ascii="Times New Roman" w:hAnsi="Times New Roman" w:cs="Times New Roman"/>
              <w:noProof/>
              <w:sz w:val="24"/>
              <w:szCs w:val="24"/>
            </w:rPr>
            <w:delText>2023</w:delText>
          </w:r>
          <w:r w:rsidR="00E23706" w:rsidDel="00946C16">
            <w:rPr>
              <w:rFonts w:ascii="Times New Roman" w:hAnsi="Times New Roman" w:cs="Times New Roman"/>
              <w:noProof/>
              <w:sz w:val="24"/>
              <w:szCs w:val="24"/>
            </w:rPr>
            <w:delText xml:space="preserve">; </w:delText>
          </w:r>
        </w:del>
      </w:ins>
      <w:ins w:id="93" w:author="John Barlow" w:date="2024-05-08T12:43:00Z">
        <w:del w:id="94" w:author="Caitlin Jeffrey" w:date="2024-05-21T11:35:00Z" w16du:dateUtc="2024-05-21T15:35:00Z">
          <w:r w:rsidR="000E0C2E" w:rsidDel="00946C16">
            <w:rPr>
              <w:rFonts w:ascii="Times New Roman" w:hAnsi="Times New Roman" w:cs="Times New Roman"/>
              <w:noProof/>
              <w:sz w:val="24"/>
              <w:szCs w:val="24"/>
            </w:rPr>
            <w:delText>Pol and Ruegg</w:delText>
          </w:r>
        </w:del>
      </w:ins>
      <w:ins w:id="95" w:author="John Barlow" w:date="2024-05-08T12:44:00Z">
        <w:del w:id="96" w:author="Caitlin Jeffrey" w:date="2024-05-21T11:35:00Z" w16du:dateUtc="2024-05-21T15:35:00Z">
          <w:r w:rsidR="00B67524" w:rsidDel="00946C16">
            <w:rPr>
              <w:rFonts w:ascii="Times New Roman" w:hAnsi="Times New Roman" w:cs="Times New Roman"/>
              <w:noProof/>
              <w:sz w:val="24"/>
              <w:szCs w:val="24"/>
            </w:rPr>
            <w:delText>, 2007</w:delText>
          </w:r>
        </w:del>
      </w:ins>
      <w:ins w:id="97" w:author="John Barlow" w:date="2024-05-08T10:50:00Z">
        <w:del w:id="98" w:author="Caitlin Jeffrey" w:date="2024-05-21T11:35:00Z" w16du:dateUtc="2024-05-21T15:35:00Z">
          <w:r w:rsidR="00E23706" w:rsidDel="00946C16">
            <w:rPr>
              <w:rFonts w:ascii="Times New Roman" w:hAnsi="Times New Roman" w:cs="Times New Roman"/>
              <w:noProof/>
              <w:sz w:val="24"/>
              <w:szCs w:val="24"/>
            </w:rPr>
            <w:delText>)</w:delText>
          </w:r>
        </w:del>
      </w:ins>
      <w:ins w:id="99" w:author="John Barlow" w:date="2024-05-08T10:34:00Z">
        <w:del w:id="100" w:author="Caitlin Jeffrey" w:date="2024-05-21T11:35:00Z" w16du:dateUtc="2024-05-21T15:35:00Z">
          <w:r w:rsidR="00773EAB" w:rsidDel="00946C16">
            <w:rPr>
              <w:rFonts w:ascii="Times New Roman" w:hAnsi="Times New Roman" w:cs="Times New Roman"/>
              <w:noProof/>
              <w:sz w:val="24"/>
              <w:szCs w:val="24"/>
            </w:rPr>
            <w:delText xml:space="preserve">, </w:delText>
          </w:r>
        </w:del>
      </w:ins>
      <w:r w:rsidR="0009275E" w:rsidRPr="005A5FE6">
        <w:rPr>
          <w:rFonts w:ascii="Times New Roman" w:hAnsi="Times New Roman" w:cs="Times New Roman"/>
          <w:sz w:val="24"/>
          <w:szCs w:val="24"/>
        </w:rPr>
        <w:t>the</w:t>
      </w:r>
      <w:r w:rsidR="001E7621" w:rsidRPr="005A5FE6">
        <w:rPr>
          <w:rFonts w:ascii="Times New Roman" w:hAnsi="Times New Roman" w:cs="Times New Roman"/>
          <w:sz w:val="24"/>
          <w:szCs w:val="24"/>
        </w:rPr>
        <w:t xml:space="preserve"> </w:t>
      </w:r>
      <w:r w:rsidR="00BA3BAE" w:rsidRPr="005A5FE6">
        <w:rPr>
          <w:rFonts w:ascii="Times New Roman" w:hAnsi="Times New Roman" w:cs="Times New Roman"/>
          <w:sz w:val="24"/>
          <w:szCs w:val="24"/>
        </w:rPr>
        <w:t>second most</w:t>
      </w:r>
      <w:del w:id="101" w:author="John Barlow" w:date="2024-05-08T12:49:00Z">
        <w:r w:rsidR="007D6A1E" w:rsidRPr="005A5FE6" w:rsidDel="00AC19CB">
          <w:rPr>
            <w:rFonts w:ascii="Times New Roman" w:hAnsi="Times New Roman" w:cs="Times New Roman"/>
            <w:sz w:val="24"/>
            <w:szCs w:val="24"/>
          </w:rPr>
          <w:delText>-</w:delText>
        </w:r>
      </w:del>
      <w:ins w:id="102" w:author="John Barlow" w:date="2024-05-08T10:50:00Z">
        <w:r w:rsidR="00006E06">
          <w:rPr>
            <w:rFonts w:ascii="Times New Roman" w:hAnsi="Times New Roman" w:cs="Times New Roman"/>
            <w:sz w:val="24"/>
            <w:szCs w:val="24"/>
          </w:rPr>
          <w:t xml:space="preserve"> frequently </w:t>
        </w:r>
      </w:ins>
      <w:r w:rsidR="007D6A1E" w:rsidRPr="005A5FE6">
        <w:rPr>
          <w:rFonts w:ascii="Times New Roman" w:hAnsi="Times New Roman" w:cs="Times New Roman"/>
          <w:sz w:val="24"/>
          <w:szCs w:val="24"/>
        </w:rPr>
        <w:t>isolated</w:t>
      </w:r>
      <w:r w:rsidR="001E7621" w:rsidRPr="005A5FE6">
        <w:rPr>
          <w:rFonts w:ascii="Times New Roman" w:hAnsi="Times New Roman" w:cs="Times New Roman"/>
          <w:sz w:val="24"/>
          <w:szCs w:val="24"/>
        </w:rPr>
        <w:t xml:space="preserve"> </w:t>
      </w:r>
      <w:ins w:id="103" w:author="Caitlin Jeffrey" w:date="2024-05-21T11:28:00Z" w16du:dateUtc="2024-05-21T15:28:00Z">
        <w:r w:rsidR="00B64D12">
          <w:rPr>
            <w:rFonts w:ascii="Times New Roman" w:hAnsi="Times New Roman" w:cs="Times New Roman"/>
            <w:i/>
            <w:iCs/>
            <w:sz w:val="24"/>
            <w:szCs w:val="24"/>
          </w:rPr>
          <w:t>Staph.</w:t>
        </w:r>
      </w:ins>
      <w:ins w:id="104" w:author="Caitlin Jeffrey" w:date="2024-05-21T11:29:00Z" w16du:dateUtc="2024-05-21T15:29:00Z">
        <w:r w:rsidR="00B64D12">
          <w:rPr>
            <w:rFonts w:ascii="Times New Roman" w:hAnsi="Times New Roman" w:cs="Times New Roman"/>
            <w:i/>
            <w:iCs/>
            <w:sz w:val="24"/>
            <w:szCs w:val="24"/>
          </w:rPr>
          <w:t xml:space="preserve"> </w:t>
        </w:r>
      </w:ins>
      <w:r w:rsidR="001E7621" w:rsidRPr="005A5FE6">
        <w:rPr>
          <w:rFonts w:ascii="Times New Roman" w:hAnsi="Times New Roman" w:cs="Times New Roman"/>
          <w:sz w:val="24"/>
          <w:szCs w:val="24"/>
        </w:rPr>
        <w:t xml:space="preserve">species </w:t>
      </w:r>
      <w:ins w:id="105" w:author="John Barlow" w:date="2024-05-08T10:50:00Z">
        <w:r w:rsidR="00006E06">
          <w:rPr>
            <w:rFonts w:ascii="Times New Roman" w:hAnsi="Times New Roman" w:cs="Times New Roman"/>
            <w:sz w:val="24"/>
            <w:szCs w:val="24"/>
          </w:rPr>
          <w:t>am</w:t>
        </w:r>
      </w:ins>
      <w:ins w:id="106" w:author="John Barlow" w:date="2024-05-08T10:51:00Z">
        <w:r w:rsidR="00006E06">
          <w:rPr>
            <w:rFonts w:ascii="Times New Roman" w:hAnsi="Times New Roman" w:cs="Times New Roman"/>
            <w:sz w:val="24"/>
            <w:szCs w:val="24"/>
          </w:rPr>
          <w:t>o</w:t>
        </w:r>
      </w:ins>
      <w:ins w:id="107" w:author="John Barlow" w:date="2024-05-08T10:50:00Z">
        <w:r w:rsidR="00006E06">
          <w:rPr>
            <w:rFonts w:ascii="Times New Roman" w:hAnsi="Times New Roman" w:cs="Times New Roman"/>
            <w:sz w:val="24"/>
            <w:szCs w:val="24"/>
          </w:rPr>
          <w:t>ng these ten he</w:t>
        </w:r>
      </w:ins>
      <w:ins w:id="108" w:author="John Barlow" w:date="2024-05-08T10:51:00Z">
        <w:r w:rsidR="00006E06">
          <w:rPr>
            <w:rFonts w:ascii="Times New Roman" w:hAnsi="Times New Roman" w:cs="Times New Roman"/>
            <w:sz w:val="24"/>
            <w:szCs w:val="24"/>
          </w:rPr>
          <w:t>r</w:t>
        </w:r>
      </w:ins>
      <w:ins w:id="109" w:author="John Barlow" w:date="2024-05-08T10:50:00Z">
        <w:r w:rsidR="00006E06">
          <w:rPr>
            <w:rFonts w:ascii="Times New Roman" w:hAnsi="Times New Roman" w:cs="Times New Roman"/>
            <w:sz w:val="24"/>
            <w:szCs w:val="24"/>
          </w:rPr>
          <w:t xml:space="preserve">ds </w:t>
        </w:r>
      </w:ins>
      <w:r w:rsidR="001E7621" w:rsidRPr="005A5FE6">
        <w:rPr>
          <w:rFonts w:ascii="Times New Roman" w:hAnsi="Times New Roman" w:cs="Times New Roman"/>
          <w:sz w:val="24"/>
          <w:szCs w:val="24"/>
        </w:rPr>
        <w:t xml:space="preserve">was </w:t>
      </w:r>
      <w:r w:rsidR="001E7621" w:rsidRPr="005A5FE6">
        <w:rPr>
          <w:rFonts w:ascii="Times New Roman" w:hAnsi="Times New Roman" w:cs="Times New Roman"/>
          <w:i/>
          <w:iCs/>
          <w:sz w:val="24"/>
          <w:szCs w:val="24"/>
        </w:rPr>
        <w:t>S. aureus</w:t>
      </w:r>
      <w:r w:rsidR="008B30D9" w:rsidRPr="005A5FE6">
        <w:rPr>
          <w:rFonts w:ascii="Times New Roman" w:hAnsi="Times New Roman" w:cs="Times New Roman"/>
          <w:i/>
          <w:iCs/>
          <w:sz w:val="24"/>
          <w:szCs w:val="24"/>
        </w:rPr>
        <w:t>.</w:t>
      </w:r>
      <w:r w:rsidR="004E75E7" w:rsidRPr="005A5FE6">
        <w:rPr>
          <w:rFonts w:ascii="Times New Roman" w:hAnsi="Times New Roman" w:cs="Times New Roman"/>
          <w:i/>
          <w:iCs/>
          <w:sz w:val="24"/>
          <w:szCs w:val="24"/>
        </w:rPr>
        <w:t xml:space="preserve"> </w:t>
      </w:r>
      <w:r w:rsidR="00122AE5" w:rsidRPr="005A5FE6">
        <w:rPr>
          <w:rFonts w:ascii="Times New Roman" w:hAnsi="Times New Roman" w:cs="Times New Roman"/>
          <w:sz w:val="24"/>
          <w:szCs w:val="24"/>
        </w:rPr>
        <w:t>Distribution of the</w:t>
      </w:r>
      <w:r w:rsidR="003C448D" w:rsidRPr="005A5FE6">
        <w:rPr>
          <w:rFonts w:ascii="Times New Roman" w:hAnsi="Times New Roman" w:cs="Times New Roman"/>
          <w:sz w:val="24"/>
          <w:szCs w:val="24"/>
        </w:rPr>
        <w:t xml:space="preserve"> next most commonly</w:t>
      </w:r>
      <w:r w:rsidR="00BA3BAE" w:rsidRPr="005A5FE6">
        <w:rPr>
          <w:rFonts w:ascii="Times New Roman" w:hAnsi="Times New Roman" w:cs="Times New Roman"/>
          <w:sz w:val="24"/>
          <w:szCs w:val="24"/>
        </w:rPr>
        <w:t>-</w:t>
      </w:r>
      <w:r w:rsidR="003C448D" w:rsidRPr="005A5FE6">
        <w:rPr>
          <w:rFonts w:ascii="Times New Roman" w:hAnsi="Times New Roman" w:cs="Times New Roman"/>
          <w:sz w:val="24"/>
          <w:szCs w:val="24"/>
        </w:rPr>
        <w:t>found species</w:t>
      </w:r>
      <w:r w:rsidR="00656FDA" w:rsidRPr="005A5FE6">
        <w:rPr>
          <w:rFonts w:ascii="Times New Roman" w:hAnsi="Times New Roman" w:cs="Times New Roman"/>
          <w:sz w:val="24"/>
          <w:szCs w:val="24"/>
        </w:rPr>
        <w:t xml:space="preserve"> (</w:t>
      </w:r>
      <w:r w:rsidR="003C448D" w:rsidRPr="005A5FE6">
        <w:rPr>
          <w:rFonts w:ascii="Times New Roman" w:hAnsi="Times New Roman" w:cs="Times New Roman"/>
          <w:sz w:val="24"/>
          <w:szCs w:val="24"/>
        </w:rPr>
        <w:t xml:space="preserve">in </w:t>
      </w:r>
      <w:r w:rsidR="00122AE5" w:rsidRPr="005A5FE6">
        <w:rPr>
          <w:rFonts w:ascii="Times New Roman" w:hAnsi="Times New Roman" w:cs="Times New Roman"/>
          <w:sz w:val="24"/>
          <w:szCs w:val="24"/>
        </w:rPr>
        <w:t xml:space="preserve">order, </w:t>
      </w:r>
      <w:r w:rsidR="00122AE5" w:rsidRPr="005A5FE6">
        <w:rPr>
          <w:rFonts w:ascii="Times New Roman" w:hAnsi="Times New Roman" w:cs="Times New Roman"/>
          <w:i/>
          <w:iCs/>
          <w:sz w:val="24"/>
          <w:szCs w:val="24"/>
        </w:rPr>
        <w:t>S.</w:t>
      </w:r>
      <w:r w:rsidR="003C448D" w:rsidRPr="005A5FE6">
        <w:rPr>
          <w:rFonts w:ascii="Times New Roman" w:hAnsi="Times New Roman" w:cs="Times New Roman"/>
          <w:i/>
          <w:iCs/>
          <w:sz w:val="24"/>
          <w:szCs w:val="24"/>
        </w:rPr>
        <w:t xml:space="preserve"> haemolyticus</w:t>
      </w:r>
      <w:r w:rsidR="00326AD8" w:rsidRPr="005A5FE6">
        <w:rPr>
          <w:rFonts w:ascii="Times New Roman" w:hAnsi="Times New Roman" w:cs="Times New Roman"/>
          <w:i/>
          <w:iCs/>
          <w:sz w:val="24"/>
          <w:szCs w:val="24"/>
        </w:rPr>
        <w:t xml:space="preserve">,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 xml:space="preserve">simulans,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agnetis,</w:t>
      </w:r>
      <w:r w:rsidR="003C448D" w:rsidRPr="005A5FE6">
        <w:rPr>
          <w:rFonts w:ascii="Times New Roman" w:hAnsi="Times New Roman" w:cs="Times New Roman"/>
          <w:sz w:val="24"/>
          <w:szCs w:val="24"/>
        </w:rPr>
        <w:t xml:space="preserve"> </w:t>
      </w:r>
      <w:r w:rsidR="003C448D" w:rsidRPr="005A5FE6">
        <w:rPr>
          <w:rFonts w:ascii="Times New Roman" w:hAnsi="Times New Roman" w:cs="Times New Roman"/>
          <w:i/>
          <w:iCs/>
          <w:sz w:val="24"/>
          <w:szCs w:val="24"/>
        </w:rPr>
        <w:t>S. warneri</w:t>
      </w:r>
      <w:r w:rsidR="001554E3" w:rsidRPr="005A5FE6">
        <w:rPr>
          <w:rFonts w:ascii="Times New Roman" w:hAnsi="Times New Roman" w:cs="Times New Roman"/>
          <w:sz w:val="24"/>
          <w:szCs w:val="24"/>
        </w:rPr>
        <w:t>/</w:t>
      </w:r>
      <w:r w:rsidR="002C64CA" w:rsidRPr="005A5FE6">
        <w:rPr>
          <w:rFonts w:ascii="Times New Roman" w:hAnsi="Times New Roman" w:cs="Times New Roman"/>
          <w:i/>
          <w:iCs/>
          <w:sz w:val="24"/>
          <w:szCs w:val="24"/>
        </w:rPr>
        <w:t>S.</w:t>
      </w:r>
      <w:r w:rsidR="002C64CA" w:rsidRPr="005A5FE6">
        <w:rPr>
          <w:rFonts w:ascii="Times New Roman" w:hAnsi="Times New Roman" w:cs="Times New Roman"/>
          <w:sz w:val="24"/>
          <w:szCs w:val="24"/>
        </w:rPr>
        <w:t xml:space="preserve"> </w:t>
      </w:r>
      <w:r w:rsidR="00550ED2" w:rsidRPr="005A5FE6">
        <w:rPr>
          <w:rFonts w:ascii="Times New Roman" w:hAnsi="Times New Roman" w:cs="Times New Roman"/>
          <w:i/>
          <w:iCs/>
          <w:sz w:val="24"/>
          <w:szCs w:val="24"/>
        </w:rPr>
        <w:t>devriesei</w:t>
      </w:r>
      <w:r w:rsidR="00122AE5" w:rsidRPr="005A5FE6">
        <w:rPr>
          <w:rFonts w:ascii="Times New Roman" w:hAnsi="Times New Roman" w:cs="Times New Roman"/>
          <w:sz w:val="24"/>
          <w:szCs w:val="24"/>
        </w:rPr>
        <w:t>)</w:t>
      </w:r>
      <w:r w:rsidR="004320B2" w:rsidRPr="005A5FE6">
        <w:rPr>
          <w:rFonts w:ascii="Times New Roman" w:hAnsi="Times New Roman" w:cs="Times New Roman"/>
          <w:sz w:val="24"/>
          <w:szCs w:val="24"/>
        </w:rPr>
        <w:t xml:space="preserve"> was most similar to previous work on NASM in the </w:t>
      </w:r>
      <w:commentRangeStart w:id="110"/>
      <w:r w:rsidR="004320B2" w:rsidRPr="005A5FE6">
        <w:rPr>
          <w:rFonts w:ascii="Times New Roman" w:hAnsi="Times New Roman" w:cs="Times New Roman"/>
          <w:sz w:val="24"/>
          <w:szCs w:val="24"/>
        </w:rPr>
        <w:t xml:space="preserve">U.S. and Canada </w:t>
      </w:r>
      <w:commentRangeEnd w:id="110"/>
      <w:r w:rsidR="00D95A4E" w:rsidRPr="005A5FE6">
        <w:rPr>
          <w:rStyle w:val="CommentReference"/>
          <w:rFonts w:ascii="Times New Roman" w:hAnsi="Times New Roman" w:cs="Times New Roman"/>
          <w:sz w:val="24"/>
          <w:szCs w:val="24"/>
        </w:rPr>
        <w:commentReference w:id="110"/>
      </w:r>
      <w:r w:rsidR="004320B2"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r>
      <w:r w:rsidR="004320B2"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(Condas et al., 2017a; Rowe et al., 2019)</w:t>
      </w:r>
      <w:r w:rsidR="004320B2"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t>.</w:t>
      </w:r>
      <w:r w:rsidR="009D63ED" w:rsidRPr="005A5FE6">
        <w:rPr>
          <w:rFonts w:ascii="Times New Roman" w:hAnsi="Times New Roman" w:cs="Times New Roman"/>
          <w:sz w:val="24"/>
          <w:szCs w:val="24"/>
        </w:rPr>
        <w:t xml:space="preserve"> </w:t>
      </w:r>
      <w:r w:rsidR="00201A0D" w:rsidRPr="005A5FE6">
        <w:rPr>
          <w:rFonts w:ascii="Times New Roman" w:hAnsi="Times New Roman" w:cs="Times New Roman"/>
          <w:sz w:val="24"/>
          <w:szCs w:val="24"/>
        </w:rPr>
        <w:t xml:space="preserve">Interestingly, </w:t>
      </w:r>
      <w:r w:rsidR="009D63ED" w:rsidRPr="005A5FE6">
        <w:rPr>
          <w:rFonts w:ascii="Times New Roman" w:hAnsi="Times New Roman" w:cs="Times New Roman"/>
          <w:i/>
          <w:iCs/>
          <w:sz w:val="24"/>
          <w:szCs w:val="24"/>
        </w:rPr>
        <w:t>S. equorum</w:t>
      </w:r>
      <w:r w:rsidR="009D63ED" w:rsidRPr="005A5FE6">
        <w:rPr>
          <w:rFonts w:ascii="Times New Roman" w:hAnsi="Times New Roman" w:cs="Times New Roman"/>
          <w:sz w:val="24"/>
          <w:szCs w:val="24"/>
        </w:rPr>
        <w:t xml:space="preserve">, </w:t>
      </w:r>
      <w:r w:rsidR="009D63ED" w:rsidRPr="005A5FE6">
        <w:rPr>
          <w:rFonts w:ascii="Times New Roman" w:hAnsi="Times New Roman" w:cs="Times New Roman"/>
          <w:i/>
          <w:iCs/>
          <w:sz w:val="24"/>
          <w:szCs w:val="24"/>
        </w:rPr>
        <w:t>S. cohnii,</w:t>
      </w:r>
      <w:r w:rsidR="009D63ED" w:rsidRPr="005A5FE6">
        <w:rPr>
          <w:rFonts w:ascii="Times New Roman" w:hAnsi="Times New Roman" w:cs="Times New Roman"/>
          <w:sz w:val="24"/>
          <w:szCs w:val="24"/>
        </w:rPr>
        <w:t xml:space="preserve"> </w:t>
      </w:r>
      <w:r w:rsidR="008A6FE3" w:rsidRPr="005A5FE6">
        <w:rPr>
          <w:rFonts w:ascii="Times New Roman" w:hAnsi="Times New Roman" w:cs="Times New Roman"/>
          <w:i/>
          <w:iCs/>
          <w:sz w:val="24"/>
          <w:szCs w:val="24"/>
        </w:rPr>
        <w:t xml:space="preserve">S. hominis, </w:t>
      </w:r>
      <w:r w:rsidR="009D63ED" w:rsidRPr="005A5FE6">
        <w:rPr>
          <w:rFonts w:ascii="Times New Roman" w:hAnsi="Times New Roman" w:cs="Times New Roman"/>
          <w:sz w:val="24"/>
          <w:szCs w:val="24"/>
        </w:rPr>
        <w:t xml:space="preserve">and </w:t>
      </w:r>
      <w:r w:rsidR="009D63ED" w:rsidRPr="005A5FE6">
        <w:rPr>
          <w:rFonts w:ascii="Times New Roman" w:hAnsi="Times New Roman" w:cs="Times New Roman"/>
          <w:i/>
          <w:iCs/>
          <w:sz w:val="24"/>
          <w:szCs w:val="24"/>
        </w:rPr>
        <w:t>M. sciuri</w:t>
      </w:r>
      <w:r w:rsidR="009D63ED" w:rsidRPr="005A5FE6">
        <w:rPr>
          <w:rFonts w:ascii="Times New Roman" w:hAnsi="Times New Roman" w:cs="Times New Roman"/>
          <w:sz w:val="24"/>
          <w:szCs w:val="24"/>
        </w:rPr>
        <w:t xml:space="preserve"> were all commonly-found NASM species</w:t>
      </w:r>
      <w:r w:rsidR="00201A0D" w:rsidRPr="005A5FE6">
        <w:rPr>
          <w:rFonts w:ascii="Times New Roman" w:hAnsi="Times New Roman" w:cs="Times New Roman"/>
          <w:sz w:val="24"/>
          <w:szCs w:val="24"/>
        </w:rPr>
        <w:t xml:space="preserve"> in Belgian studies </w:t>
      </w:r>
      <w:commentRangeStart w:id="111"/>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 </w:instrText>
      </w:r>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EN.CITE.DATA </w:instrText>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end"/>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separate"/>
      </w:r>
      <w:r w:rsidR="00201A0D" w:rsidRPr="005A5FE6">
        <w:rPr>
          <w:rFonts w:ascii="Times New Roman" w:hAnsi="Times New Roman" w:cs="Times New Roman"/>
          <w:noProof/>
          <w:sz w:val="24"/>
          <w:szCs w:val="24"/>
        </w:rPr>
        <w:t>(De Visscher et al., 2016; Wuytack et al., 2020)</w:t>
      </w:r>
      <w:r w:rsidR="00201A0D" w:rsidRPr="005A5FE6">
        <w:rPr>
          <w:rFonts w:ascii="Times New Roman" w:hAnsi="Times New Roman" w:cs="Times New Roman"/>
          <w:sz w:val="24"/>
          <w:szCs w:val="24"/>
        </w:rPr>
        <w:fldChar w:fldCharType="end"/>
      </w:r>
      <w:commentRangeEnd w:id="111"/>
      <w:r w:rsidR="006578C3" w:rsidRPr="005A5FE6">
        <w:rPr>
          <w:rStyle w:val="CommentReference"/>
          <w:rFonts w:ascii="Times New Roman" w:hAnsi="Times New Roman" w:cs="Times New Roman"/>
          <w:sz w:val="24"/>
          <w:szCs w:val="24"/>
        </w:rPr>
        <w:commentReference w:id="111"/>
      </w:r>
      <w:r w:rsidR="00511871" w:rsidRPr="005A5FE6">
        <w:rPr>
          <w:rFonts w:ascii="Times New Roman" w:hAnsi="Times New Roman" w:cs="Times New Roman"/>
          <w:sz w:val="24"/>
          <w:szCs w:val="24"/>
        </w:rPr>
        <w:t xml:space="preserve">, but were infrequently found in the current study and </w:t>
      </w:r>
      <w:r w:rsidR="00282775" w:rsidRPr="005A5FE6">
        <w:rPr>
          <w:rFonts w:ascii="Times New Roman" w:hAnsi="Times New Roman" w:cs="Times New Roman"/>
          <w:sz w:val="24"/>
          <w:szCs w:val="24"/>
        </w:rPr>
        <w:t>not</w:t>
      </w:r>
      <w:r w:rsidR="007555BE" w:rsidRPr="005A5FE6">
        <w:rPr>
          <w:rFonts w:ascii="Times New Roman" w:hAnsi="Times New Roman" w:cs="Times New Roman"/>
          <w:sz w:val="24"/>
          <w:szCs w:val="24"/>
        </w:rPr>
        <w:t xml:space="preserve"> included in the final data set.</w:t>
      </w:r>
      <w:r w:rsidR="00DF275E" w:rsidRPr="005A5FE6">
        <w:rPr>
          <w:rFonts w:ascii="Times New Roman" w:hAnsi="Times New Roman" w:cs="Times New Roman"/>
          <w:sz w:val="24"/>
          <w:szCs w:val="24"/>
        </w:rPr>
        <w:t xml:space="preserve"> As the farms in the current study are all certified organic dairies, </w:t>
      </w:r>
      <w:commentRangeStart w:id="112"/>
      <w:commentRangeStart w:id="113"/>
      <w:r w:rsidR="00DF275E" w:rsidRPr="005A5FE6">
        <w:rPr>
          <w:rFonts w:ascii="Times New Roman" w:hAnsi="Times New Roman" w:cs="Times New Roman"/>
          <w:sz w:val="24"/>
          <w:szCs w:val="24"/>
        </w:rPr>
        <w:t xml:space="preserve">it is interesting to note that the </w:t>
      </w:r>
      <w:commentRangeStart w:id="114"/>
      <w:r w:rsidR="00DF275E" w:rsidRPr="005A5FE6">
        <w:rPr>
          <w:rFonts w:ascii="Times New Roman" w:hAnsi="Times New Roman" w:cs="Times New Roman"/>
          <w:sz w:val="24"/>
          <w:szCs w:val="24"/>
        </w:rPr>
        <w:t>ecology</w:t>
      </w:r>
      <w:commentRangeEnd w:id="114"/>
      <w:r w:rsidR="00DF275E" w:rsidRPr="005A5FE6">
        <w:rPr>
          <w:rStyle w:val="CommentReference"/>
          <w:rFonts w:ascii="Times New Roman" w:hAnsi="Times New Roman" w:cs="Times New Roman"/>
          <w:sz w:val="24"/>
          <w:szCs w:val="24"/>
        </w:rPr>
        <w:commentReference w:id="114"/>
      </w:r>
      <w:r w:rsidR="00DF275E" w:rsidRPr="005A5FE6">
        <w:rPr>
          <w:rFonts w:ascii="Times New Roman" w:hAnsi="Times New Roman" w:cs="Times New Roman"/>
          <w:sz w:val="24"/>
          <w:szCs w:val="24"/>
        </w:rPr>
        <w:t xml:space="preserve"> of </w:t>
      </w:r>
      <w:r w:rsidR="00DF275E" w:rsidRPr="005A5FE6">
        <w:rPr>
          <w:rFonts w:ascii="Times New Roman" w:hAnsi="Times New Roman" w:cs="Times New Roman"/>
          <w:sz w:val="24"/>
          <w:szCs w:val="24"/>
        </w:rPr>
        <w:lastRenderedPageBreak/>
        <w:t xml:space="preserve">intramammary pathogens on organic farms </w:t>
      </w:r>
      <w:r w:rsidR="002236EB" w:rsidRPr="005A5FE6">
        <w:rPr>
          <w:rFonts w:ascii="Times New Roman" w:hAnsi="Times New Roman" w:cs="Times New Roman"/>
          <w:sz w:val="24"/>
          <w:szCs w:val="24"/>
        </w:rPr>
        <w:t>ha</w:t>
      </w:r>
      <w:r w:rsidR="00282775" w:rsidRPr="005A5FE6">
        <w:rPr>
          <w:rFonts w:ascii="Times New Roman" w:hAnsi="Times New Roman" w:cs="Times New Roman"/>
          <w:sz w:val="24"/>
          <w:szCs w:val="24"/>
        </w:rPr>
        <w:t>d</w:t>
      </w:r>
      <w:r w:rsidR="002236EB" w:rsidRPr="005A5FE6">
        <w:rPr>
          <w:rFonts w:ascii="Times New Roman" w:hAnsi="Times New Roman" w:cs="Times New Roman"/>
          <w:sz w:val="24"/>
          <w:szCs w:val="24"/>
        </w:rPr>
        <w:t xml:space="preserve"> the </w:t>
      </w:r>
      <w:r w:rsidR="00DF275E" w:rsidRPr="005A5FE6">
        <w:rPr>
          <w:rFonts w:ascii="Times New Roman" w:hAnsi="Times New Roman" w:cs="Times New Roman"/>
          <w:sz w:val="24"/>
          <w:szCs w:val="24"/>
        </w:rPr>
        <w:t>potential</w:t>
      </w:r>
      <w:r w:rsidR="002236EB" w:rsidRPr="005A5FE6">
        <w:rPr>
          <w:rFonts w:ascii="Times New Roman" w:hAnsi="Times New Roman" w:cs="Times New Roman"/>
          <w:sz w:val="24"/>
          <w:szCs w:val="24"/>
        </w:rPr>
        <w:t xml:space="preserve"> to </w:t>
      </w:r>
      <w:r w:rsidR="00DF275E" w:rsidRPr="005A5FE6">
        <w:rPr>
          <w:rFonts w:ascii="Times New Roman" w:hAnsi="Times New Roman" w:cs="Times New Roman"/>
          <w:sz w:val="24"/>
          <w:szCs w:val="24"/>
        </w:rPr>
        <w:t xml:space="preserve">differ from that of conventional farms, </w:t>
      </w:r>
      <w:commentRangeEnd w:id="112"/>
      <w:r w:rsidR="009D729B">
        <w:rPr>
          <w:rStyle w:val="CommentReference"/>
        </w:rPr>
        <w:commentReference w:id="112"/>
      </w:r>
      <w:commentRangeEnd w:id="113"/>
      <w:r w:rsidR="001E1367">
        <w:rPr>
          <w:rStyle w:val="CommentReference"/>
        </w:rPr>
        <w:commentReference w:id="113"/>
      </w:r>
      <w:r w:rsidR="00DF275E" w:rsidRPr="005A5FE6">
        <w:rPr>
          <w:rFonts w:ascii="Times New Roman" w:hAnsi="Times New Roman" w:cs="Times New Roman"/>
          <w:sz w:val="24"/>
          <w:szCs w:val="24"/>
        </w:rPr>
        <w:t>as there is no use of antibiotic treatments in a routine manner at dry off or during lactation.</w:t>
      </w:r>
      <w:r w:rsidR="002236EB" w:rsidRPr="005A5FE6">
        <w:rPr>
          <w:rFonts w:ascii="Times New Roman" w:hAnsi="Times New Roman" w:cs="Times New Roman"/>
          <w:sz w:val="24"/>
          <w:szCs w:val="24"/>
        </w:rPr>
        <w:t xml:space="preserve"> However, we found that this was not the case; the relative d</w:t>
      </w:r>
      <w:r w:rsidR="00DF275E" w:rsidRPr="005A5FE6">
        <w:rPr>
          <w:rFonts w:ascii="Times New Roman" w:hAnsi="Times New Roman" w:cs="Times New Roman"/>
          <w:sz w:val="24"/>
          <w:szCs w:val="24"/>
        </w:rPr>
        <w:t xml:space="preserve">istribution of </w:t>
      </w:r>
      <w:r w:rsidR="002236EB" w:rsidRPr="005A5FE6">
        <w:rPr>
          <w:rFonts w:ascii="Times New Roman" w:hAnsi="Times New Roman" w:cs="Times New Roman"/>
          <w:sz w:val="24"/>
          <w:szCs w:val="24"/>
        </w:rPr>
        <w:t xml:space="preserve">various </w:t>
      </w:r>
      <w:r w:rsidR="002236EB" w:rsidRPr="005A5FE6">
        <w:rPr>
          <w:rFonts w:ascii="Times New Roman" w:hAnsi="Times New Roman" w:cs="Times New Roman"/>
          <w:i/>
          <w:iCs/>
          <w:sz w:val="24"/>
          <w:szCs w:val="24"/>
        </w:rPr>
        <w:t>Staph.</w:t>
      </w:r>
      <w:r w:rsidR="00DF275E" w:rsidRPr="005A5FE6">
        <w:rPr>
          <w:rFonts w:ascii="Times New Roman" w:hAnsi="Times New Roman" w:cs="Times New Roman"/>
          <w:sz w:val="24"/>
          <w:szCs w:val="24"/>
        </w:rPr>
        <w:t xml:space="preserve"> species </w:t>
      </w:r>
      <w:r w:rsidR="002236EB" w:rsidRPr="005A5FE6">
        <w:rPr>
          <w:rFonts w:ascii="Times New Roman" w:hAnsi="Times New Roman" w:cs="Times New Roman"/>
          <w:sz w:val="24"/>
          <w:szCs w:val="24"/>
        </w:rPr>
        <w:t>i</w:t>
      </w:r>
      <w:r w:rsidR="00DF275E" w:rsidRPr="005A5FE6">
        <w:rPr>
          <w:rFonts w:ascii="Times New Roman" w:hAnsi="Times New Roman" w:cs="Times New Roman"/>
          <w:sz w:val="24"/>
          <w:szCs w:val="24"/>
        </w:rPr>
        <w:t xml:space="preserve">n </w:t>
      </w:r>
      <w:r w:rsidR="002236EB" w:rsidRPr="005A5FE6">
        <w:rPr>
          <w:rFonts w:ascii="Times New Roman" w:hAnsi="Times New Roman" w:cs="Times New Roman"/>
          <w:sz w:val="24"/>
          <w:szCs w:val="24"/>
        </w:rPr>
        <w:t xml:space="preserve">this </w:t>
      </w:r>
      <w:r w:rsidR="00DF275E" w:rsidRPr="005A5FE6">
        <w:rPr>
          <w:rFonts w:ascii="Times New Roman" w:hAnsi="Times New Roman" w:cs="Times New Roman"/>
          <w:sz w:val="24"/>
          <w:szCs w:val="24"/>
        </w:rPr>
        <w:t xml:space="preserve">population of </w:t>
      </w:r>
      <w:r w:rsidR="002236EB" w:rsidRPr="005A5FE6">
        <w:rPr>
          <w:rFonts w:ascii="Times New Roman" w:hAnsi="Times New Roman" w:cs="Times New Roman"/>
          <w:sz w:val="24"/>
          <w:szCs w:val="24"/>
        </w:rPr>
        <w:t xml:space="preserve">small to midsize organic </w:t>
      </w:r>
      <w:r w:rsidR="00DF275E" w:rsidRPr="005A5FE6">
        <w:rPr>
          <w:rFonts w:ascii="Times New Roman" w:hAnsi="Times New Roman" w:cs="Times New Roman"/>
          <w:sz w:val="24"/>
          <w:szCs w:val="24"/>
        </w:rPr>
        <w:t xml:space="preserve">farms </w:t>
      </w:r>
      <w:r w:rsidR="002236EB" w:rsidRPr="005A5FE6">
        <w:rPr>
          <w:rFonts w:ascii="Times New Roman" w:hAnsi="Times New Roman" w:cs="Times New Roman"/>
          <w:sz w:val="24"/>
          <w:szCs w:val="24"/>
        </w:rPr>
        <w:t xml:space="preserve">was </w:t>
      </w:r>
      <w:r w:rsidR="00DF275E" w:rsidRPr="005A5FE6">
        <w:rPr>
          <w:rFonts w:ascii="Times New Roman" w:hAnsi="Times New Roman" w:cs="Times New Roman"/>
          <w:sz w:val="24"/>
          <w:szCs w:val="24"/>
        </w:rPr>
        <w:t xml:space="preserve">similar to </w:t>
      </w:r>
      <w:r w:rsidR="009A2C52" w:rsidRPr="005A5FE6">
        <w:rPr>
          <w:rFonts w:ascii="Times New Roman" w:hAnsi="Times New Roman" w:cs="Times New Roman"/>
          <w:sz w:val="24"/>
          <w:szCs w:val="24"/>
        </w:rPr>
        <w:t>previous</w:t>
      </w:r>
      <w:r w:rsidR="00DF275E" w:rsidRPr="005A5FE6">
        <w:rPr>
          <w:rFonts w:ascii="Times New Roman" w:hAnsi="Times New Roman" w:cs="Times New Roman"/>
          <w:sz w:val="24"/>
          <w:szCs w:val="24"/>
        </w:rPr>
        <w:t xml:space="preserve"> studies describing conventional</w:t>
      </w:r>
      <w:r w:rsidR="002236EB" w:rsidRPr="005A5FE6">
        <w:rPr>
          <w:rFonts w:ascii="Times New Roman" w:hAnsi="Times New Roman" w:cs="Times New Roman"/>
          <w:sz w:val="24"/>
          <w:szCs w:val="24"/>
        </w:rPr>
        <w:t>ly-managed dairies.</w:t>
      </w:r>
    </w:p>
    <w:p w14:paraId="027CBCA3" w14:textId="107E39BE" w:rsidR="00C908CB" w:rsidRPr="005A5FE6" w:rsidRDefault="00C908CB"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w:t>
      </w:r>
      <w:r w:rsidR="00E24828" w:rsidRPr="005A5FE6">
        <w:rPr>
          <w:rFonts w:ascii="Times New Roman" w:hAnsi="Times New Roman" w:cs="Times New Roman"/>
          <w:sz w:val="24"/>
          <w:szCs w:val="24"/>
        </w:rPr>
        <w:t xml:space="preserve">as the </w:t>
      </w:r>
      <w:r w:rsidR="00E24828" w:rsidRPr="005A5FE6">
        <w:rPr>
          <w:rFonts w:ascii="Times New Roman" w:hAnsi="Times New Roman" w:cs="Times New Roman"/>
          <w:i/>
          <w:iCs/>
          <w:sz w:val="24"/>
          <w:szCs w:val="24"/>
        </w:rPr>
        <w:t xml:space="preserve">Staph. </w:t>
      </w:r>
      <w:r w:rsidR="00E24828" w:rsidRPr="005A5FE6">
        <w:rPr>
          <w:rFonts w:ascii="Times New Roman" w:hAnsi="Times New Roman" w:cs="Times New Roman"/>
          <w:sz w:val="24"/>
          <w:szCs w:val="24"/>
        </w:rPr>
        <w:t xml:space="preserve">species on these farms are </w:t>
      </w:r>
      <w:commentRangeStart w:id="115"/>
      <w:r w:rsidR="00E24828" w:rsidRPr="005A5FE6">
        <w:rPr>
          <w:rFonts w:ascii="Times New Roman" w:hAnsi="Times New Roman" w:cs="Times New Roman"/>
          <w:sz w:val="24"/>
          <w:szCs w:val="24"/>
        </w:rPr>
        <w:t xml:space="preserve">under different selective pressures </w:t>
      </w:r>
      <w:commentRangeEnd w:id="115"/>
      <w:r w:rsidR="00811798">
        <w:rPr>
          <w:rStyle w:val="CommentReference"/>
        </w:rPr>
        <w:commentReference w:id="115"/>
      </w:r>
      <w:r w:rsidR="00E24828" w:rsidRPr="005A5FE6">
        <w:rPr>
          <w:rFonts w:ascii="Times New Roman" w:hAnsi="Times New Roman" w:cs="Times New Roman"/>
          <w:sz w:val="24"/>
          <w:szCs w:val="24"/>
        </w:rPr>
        <w:t xml:space="preserve">than those causing IMI on conventional farms, there </w:t>
      </w:r>
      <w:r w:rsidR="00282775" w:rsidRPr="005A5FE6">
        <w:rPr>
          <w:rFonts w:ascii="Times New Roman" w:hAnsi="Times New Roman" w:cs="Times New Roman"/>
          <w:sz w:val="24"/>
          <w:szCs w:val="24"/>
        </w:rPr>
        <w:t>wa</w:t>
      </w:r>
      <w:r w:rsidR="00E24828" w:rsidRPr="005A5FE6">
        <w:rPr>
          <w:rFonts w:ascii="Times New Roman" w:hAnsi="Times New Roman" w:cs="Times New Roman"/>
          <w:sz w:val="24"/>
          <w:szCs w:val="24"/>
        </w:rPr>
        <w:t>s the potential that the same species may differ in their potential virulence and interaction with the host. Again, we found this not to be the case;</w:t>
      </w:r>
      <w:r w:rsidRPr="005A5FE6">
        <w:rPr>
          <w:rFonts w:ascii="Times New Roman" w:hAnsi="Times New Roman" w:cs="Times New Roman"/>
          <w:sz w:val="24"/>
          <w:szCs w:val="24"/>
        </w:rPr>
        <w:t xml:space="preserve"> </w:t>
      </w:r>
      <w:r w:rsidR="00E24828" w:rsidRPr="005A5FE6">
        <w:rPr>
          <w:rFonts w:ascii="Times New Roman" w:hAnsi="Times New Roman" w:cs="Times New Roman"/>
          <w:sz w:val="24"/>
          <w:szCs w:val="24"/>
        </w:rPr>
        <w:t>si</w:t>
      </w:r>
      <w:r w:rsidR="00B22964" w:rsidRPr="005A5FE6">
        <w:rPr>
          <w:rFonts w:ascii="Times New Roman" w:hAnsi="Times New Roman" w:cs="Times New Roman"/>
          <w:sz w:val="24"/>
          <w:szCs w:val="24"/>
        </w:rPr>
        <w:t xml:space="preserve">milar to previous work describing the effect </w:t>
      </w:r>
      <w:r w:rsidR="0054063D" w:rsidRPr="005A5FE6">
        <w:rPr>
          <w:rFonts w:ascii="Times New Roman" w:hAnsi="Times New Roman" w:cs="Times New Roman"/>
          <w:sz w:val="24"/>
          <w:szCs w:val="24"/>
        </w:rPr>
        <w:t>of different</w:t>
      </w:r>
      <w:r w:rsidR="00503DE5" w:rsidRPr="005A5FE6">
        <w:rPr>
          <w:rFonts w:ascii="Times New Roman" w:hAnsi="Times New Roman" w:cs="Times New Roman"/>
          <w:sz w:val="24"/>
          <w:szCs w:val="24"/>
        </w:rPr>
        <w:t xml:space="preserve"> </w:t>
      </w:r>
      <w:r w:rsidR="00503DE5" w:rsidRPr="005A5FE6">
        <w:rPr>
          <w:rFonts w:ascii="Times New Roman" w:hAnsi="Times New Roman" w:cs="Times New Roman"/>
          <w:i/>
          <w:iCs/>
          <w:sz w:val="24"/>
          <w:szCs w:val="24"/>
        </w:rPr>
        <w:t>Staph.</w:t>
      </w:r>
      <w:r w:rsidR="0054063D" w:rsidRPr="005A5FE6">
        <w:rPr>
          <w:rFonts w:ascii="Times New Roman" w:hAnsi="Times New Roman" w:cs="Times New Roman"/>
          <w:sz w:val="24"/>
          <w:szCs w:val="24"/>
        </w:rPr>
        <w:t xml:space="preserve"> species on quarter SCC</w:t>
      </w:r>
      <w:r w:rsidR="00EA007E" w:rsidRPr="005A5FE6">
        <w:rPr>
          <w:rFonts w:ascii="Times New Roman" w:hAnsi="Times New Roman" w:cs="Times New Roman"/>
          <w:sz w:val="24"/>
          <w:szCs w:val="24"/>
        </w:rPr>
        <w:t xml:space="preserve"> </w:t>
      </w:r>
      <w:r w:rsidR="00282775" w:rsidRPr="005A5FE6">
        <w:rPr>
          <w:rFonts w:ascii="Times New Roman" w:hAnsi="Times New Roman" w:cs="Times New Roman"/>
          <w:sz w:val="24"/>
          <w:szCs w:val="24"/>
        </w:rPr>
        <w:t>(</w:t>
      </w:r>
      <w:r w:rsidR="00EA007E" w:rsidRPr="005A5FE6">
        <w:rPr>
          <w:rFonts w:ascii="Times New Roman" w:hAnsi="Times New Roman" w:cs="Times New Roman"/>
          <w:sz w:val="24"/>
          <w:szCs w:val="24"/>
        </w:rPr>
        <w:t>using</w:t>
      </w:r>
      <w:r w:rsidR="003F4D72" w:rsidRPr="005A5FE6">
        <w:rPr>
          <w:rFonts w:ascii="Times New Roman" w:hAnsi="Times New Roman" w:cs="Times New Roman"/>
          <w:sz w:val="24"/>
          <w:szCs w:val="24"/>
        </w:rPr>
        <w:t xml:space="preserve"> isolates from multiple herds and</w:t>
      </w:r>
      <w:r w:rsidR="00EA007E" w:rsidRPr="005A5FE6">
        <w:rPr>
          <w:rFonts w:ascii="Times New Roman" w:hAnsi="Times New Roman" w:cs="Times New Roman"/>
          <w:sz w:val="24"/>
          <w:szCs w:val="24"/>
        </w:rPr>
        <w:t xml:space="preserve"> genotypic </w:t>
      </w:r>
      <w:r w:rsidR="003F4D72" w:rsidRPr="005A5FE6">
        <w:rPr>
          <w:rFonts w:ascii="Times New Roman" w:hAnsi="Times New Roman" w:cs="Times New Roman"/>
          <w:sz w:val="24"/>
          <w:szCs w:val="24"/>
        </w:rPr>
        <w:t xml:space="preserve">methods </w:t>
      </w:r>
      <w:r w:rsidR="00EA007E" w:rsidRPr="005A5FE6">
        <w:rPr>
          <w:rFonts w:ascii="Times New Roman" w:hAnsi="Times New Roman" w:cs="Times New Roman"/>
          <w:sz w:val="24"/>
          <w:szCs w:val="24"/>
        </w:rPr>
        <w:t xml:space="preserve">or MALDI-TOF </w:t>
      </w:r>
      <w:r w:rsidR="003F4D72" w:rsidRPr="005A5FE6">
        <w:rPr>
          <w:rFonts w:ascii="Times New Roman" w:hAnsi="Times New Roman" w:cs="Times New Roman"/>
          <w:sz w:val="24"/>
          <w:szCs w:val="24"/>
        </w:rPr>
        <w:t xml:space="preserve">for </w:t>
      </w:r>
      <w:r w:rsidR="00EA007E" w:rsidRPr="005A5FE6">
        <w:rPr>
          <w:rFonts w:ascii="Times New Roman" w:hAnsi="Times New Roman" w:cs="Times New Roman"/>
          <w:sz w:val="24"/>
          <w:szCs w:val="24"/>
        </w:rPr>
        <w:t>identification</w:t>
      </w:r>
      <w:r w:rsidR="00282775" w:rsidRPr="005A5FE6">
        <w:rPr>
          <w:rFonts w:ascii="Times New Roman" w:hAnsi="Times New Roman" w:cs="Times New Roman"/>
          <w:sz w:val="24"/>
          <w:szCs w:val="24"/>
        </w:rPr>
        <w:t>)</w:t>
      </w:r>
      <w:r w:rsidR="0054063D" w:rsidRPr="005A5FE6">
        <w:rPr>
          <w:rFonts w:ascii="Times New Roman" w:hAnsi="Times New Roman" w:cs="Times New Roman"/>
          <w:sz w:val="24"/>
          <w:szCs w:val="24"/>
        </w:rPr>
        <w:t xml:space="preserve">, </w:t>
      </w:r>
      <w:r w:rsidR="00F35CC5" w:rsidRPr="005A5FE6">
        <w:rPr>
          <w:rFonts w:ascii="Times New Roman" w:hAnsi="Times New Roman" w:cs="Times New Roman"/>
          <w:sz w:val="24"/>
          <w:szCs w:val="24"/>
        </w:rPr>
        <w:t xml:space="preserve">most of the </w:t>
      </w:r>
      <w:r w:rsidR="00A35D99" w:rsidRPr="005A5FE6">
        <w:rPr>
          <w:rFonts w:ascii="Times New Roman" w:hAnsi="Times New Roman" w:cs="Times New Roman"/>
          <w:sz w:val="24"/>
          <w:szCs w:val="24"/>
        </w:rPr>
        <w:t xml:space="preserve">commonly-found </w:t>
      </w:r>
      <w:r w:rsidR="00F35CC5" w:rsidRPr="005A5FE6">
        <w:rPr>
          <w:rFonts w:ascii="Times New Roman" w:hAnsi="Times New Roman" w:cs="Times New Roman"/>
          <w:sz w:val="24"/>
          <w:szCs w:val="24"/>
        </w:rPr>
        <w:t xml:space="preserve">species </w:t>
      </w:r>
      <w:r w:rsidR="00CE61B8" w:rsidRPr="005A5FE6">
        <w:rPr>
          <w:rFonts w:ascii="Times New Roman" w:hAnsi="Times New Roman" w:cs="Times New Roman"/>
          <w:sz w:val="24"/>
          <w:szCs w:val="24"/>
        </w:rPr>
        <w:t>from</w:t>
      </w:r>
      <w:r w:rsidR="00A35D99" w:rsidRPr="005A5FE6">
        <w:rPr>
          <w:rFonts w:ascii="Times New Roman" w:hAnsi="Times New Roman" w:cs="Times New Roman"/>
          <w:sz w:val="24"/>
          <w:szCs w:val="24"/>
        </w:rPr>
        <w:t xml:space="preserve"> this population of organic dairy farms </w:t>
      </w:r>
      <w:r w:rsidR="00B833E6" w:rsidRPr="005A5FE6">
        <w:rPr>
          <w:rFonts w:ascii="Times New Roman" w:hAnsi="Times New Roman" w:cs="Times New Roman"/>
          <w:sz w:val="24"/>
          <w:szCs w:val="24"/>
        </w:rPr>
        <w:t xml:space="preserve">increased qSCC above that of culture negative quarters. </w:t>
      </w:r>
      <w:r w:rsidR="00696E88" w:rsidRPr="005A5FE6">
        <w:rPr>
          <w:rFonts w:ascii="Times New Roman" w:hAnsi="Times New Roman" w:cs="Times New Roman"/>
          <w:sz w:val="24"/>
          <w:szCs w:val="24"/>
        </w:rPr>
        <w:t xml:space="preserve">Fry et al. </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2014</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 xml:space="preserve"> </w:t>
      </w:r>
      <w:r w:rsidR="00D23476" w:rsidRPr="005A5FE6">
        <w:rPr>
          <w:rFonts w:ascii="Times New Roman" w:hAnsi="Times New Roman" w:cs="Times New Roman"/>
          <w:sz w:val="24"/>
          <w:szCs w:val="24"/>
        </w:rPr>
        <w:t>also</w:t>
      </w:r>
      <w:r w:rsidR="00696E88" w:rsidRPr="005A5FE6">
        <w:rPr>
          <w:rFonts w:ascii="Times New Roman" w:hAnsi="Times New Roman" w:cs="Times New Roman"/>
          <w:sz w:val="24"/>
          <w:szCs w:val="24"/>
        </w:rPr>
        <w:t xml:space="preserve"> found </w:t>
      </w:r>
      <w:r w:rsidR="00696E88" w:rsidRPr="005A5FE6">
        <w:rPr>
          <w:rFonts w:ascii="Times New Roman" w:hAnsi="Times New Roman" w:cs="Times New Roman"/>
          <w:i/>
          <w:iCs/>
          <w:sz w:val="24"/>
          <w:szCs w:val="24"/>
        </w:rPr>
        <w:t xml:space="preserve">S. chromogenes,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simulans,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xylosus,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haemolyticus,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warneri, </w:t>
      </w:r>
      <w:r w:rsidR="00696E88" w:rsidRPr="005A5FE6">
        <w:rPr>
          <w:rFonts w:ascii="Times New Roman" w:hAnsi="Times New Roman" w:cs="Times New Roman"/>
          <w:sz w:val="24"/>
          <w:szCs w:val="24"/>
        </w:rPr>
        <w:t>and</w:t>
      </w:r>
      <w:r w:rsidR="00D23476" w:rsidRPr="005A5FE6">
        <w:rPr>
          <w:rFonts w:ascii="Times New Roman" w:hAnsi="Times New Roman" w:cs="Times New Roman"/>
          <w:sz w:val="24"/>
          <w:szCs w:val="24"/>
        </w:rPr>
        <w:t xml:space="preserve"> </w:t>
      </w:r>
      <w:r w:rsidR="00D23476" w:rsidRPr="005A5FE6">
        <w:rPr>
          <w:rFonts w:ascii="Times New Roman" w:hAnsi="Times New Roman" w:cs="Times New Roman"/>
          <w:i/>
          <w:iCs/>
          <w:sz w:val="24"/>
          <w:szCs w:val="24"/>
        </w:rPr>
        <w:t>S.</w:t>
      </w:r>
      <w:r w:rsidR="00696E88" w:rsidRPr="005A5FE6">
        <w:rPr>
          <w:rFonts w:ascii="Times New Roman" w:hAnsi="Times New Roman" w:cs="Times New Roman"/>
          <w:sz w:val="24"/>
          <w:szCs w:val="24"/>
        </w:rPr>
        <w:t xml:space="preserve"> </w:t>
      </w:r>
      <w:r w:rsidR="00696E88" w:rsidRPr="005A5FE6">
        <w:rPr>
          <w:rFonts w:ascii="Times New Roman" w:hAnsi="Times New Roman" w:cs="Times New Roman"/>
          <w:i/>
          <w:iCs/>
          <w:sz w:val="24"/>
          <w:szCs w:val="24"/>
        </w:rPr>
        <w:t>hyicus</w:t>
      </w:r>
      <w:r w:rsidR="00E260FE" w:rsidRPr="005A5FE6">
        <w:rPr>
          <w:rFonts w:ascii="Times New Roman" w:hAnsi="Times New Roman" w:cs="Times New Roman"/>
          <w:sz w:val="24"/>
          <w:szCs w:val="24"/>
        </w:rPr>
        <w:t xml:space="preserve"> had a higher quarter SCC than negative control quarters</w:t>
      </w:r>
      <w:r w:rsidR="0072793F" w:rsidRPr="005A5FE6">
        <w:rPr>
          <w:rFonts w:ascii="Times New Roman" w:hAnsi="Times New Roman" w:cs="Times New Roman"/>
          <w:sz w:val="24"/>
          <w:szCs w:val="24"/>
        </w:rPr>
        <w:t xml:space="preserve">, as well as </w:t>
      </w:r>
      <w:r w:rsidR="0072793F" w:rsidRPr="005A5FE6">
        <w:rPr>
          <w:rFonts w:ascii="Times New Roman" w:hAnsi="Times New Roman" w:cs="Times New Roman"/>
          <w:i/>
          <w:iCs/>
          <w:sz w:val="24"/>
          <w:szCs w:val="24"/>
        </w:rPr>
        <w:t>S. capit</w:t>
      </w:r>
      <w:r w:rsidR="00496854" w:rsidRPr="005A5FE6">
        <w:rPr>
          <w:rFonts w:ascii="Times New Roman" w:hAnsi="Times New Roman" w:cs="Times New Roman"/>
          <w:i/>
          <w:iCs/>
          <w:sz w:val="24"/>
          <w:szCs w:val="24"/>
        </w:rPr>
        <w:t>i</w:t>
      </w:r>
      <w:r w:rsidR="0072793F" w:rsidRPr="005A5FE6">
        <w:rPr>
          <w:rFonts w:ascii="Times New Roman" w:hAnsi="Times New Roman" w:cs="Times New Roman"/>
          <w:i/>
          <w:iCs/>
          <w:sz w:val="24"/>
          <w:szCs w:val="24"/>
        </w:rPr>
        <w:t xml:space="preserve">s </w:t>
      </w:r>
      <w:r w:rsidR="0072793F" w:rsidRPr="005A5FE6">
        <w:rPr>
          <w:rFonts w:ascii="Times New Roman" w:hAnsi="Times New Roman" w:cs="Times New Roman"/>
          <w:sz w:val="24"/>
          <w:szCs w:val="24"/>
        </w:rPr>
        <w:t xml:space="preserve">and </w:t>
      </w:r>
      <w:r w:rsidR="0072793F" w:rsidRPr="005A5FE6">
        <w:rPr>
          <w:rFonts w:ascii="Times New Roman" w:hAnsi="Times New Roman" w:cs="Times New Roman"/>
          <w:i/>
          <w:iCs/>
          <w:sz w:val="24"/>
          <w:szCs w:val="24"/>
        </w:rPr>
        <w:t>S. epidermidis</w:t>
      </w:r>
      <w:r w:rsidR="0082605A" w:rsidRPr="005A5FE6">
        <w:rPr>
          <w:rFonts w:ascii="Times New Roman" w:hAnsi="Times New Roman" w:cs="Times New Roman"/>
          <w:i/>
          <w:iCs/>
          <w:sz w:val="24"/>
          <w:szCs w:val="24"/>
        </w:rPr>
        <w:t>,</w:t>
      </w:r>
      <w:r w:rsidR="0082605A" w:rsidRPr="005A5FE6">
        <w:rPr>
          <w:rFonts w:ascii="Times New Roman" w:hAnsi="Times New Roman" w:cs="Times New Roman"/>
          <w:sz w:val="24"/>
          <w:szCs w:val="24"/>
        </w:rPr>
        <w:t xml:space="preserve"> </w:t>
      </w:r>
      <w:r w:rsidR="006F7C5C" w:rsidRPr="005A5FE6">
        <w:rPr>
          <w:rFonts w:ascii="Times New Roman" w:hAnsi="Times New Roman" w:cs="Times New Roman"/>
          <w:sz w:val="24"/>
          <w:szCs w:val="24"/>
        </w:rPr>
        <w:t xml:space="preserve">two species </w:t>
      </w:r>
      <w:r w:rsidR="0082605A" w:rsidRPr="005A5FE6">
        <w:rPr>
          <w:rFonts w:ascii="Times New Roman" w:hAnsi="Times New Roman" w:cs="Times New Roman"/>
          <w:sz w:val="24"/>
          <w:szCs w:val="24"/>
        </w:rPr>
        <w:t xml:space="preserve">which were not </w:t>
      </w:r>
      <w:r w:rsidR="006F7C5C" w:rsidRPr="005A5FE6">
        <w:rPr>
          <w:rFonts w:ascii="Times New Roman" w:hAnsi="Times New Roman" w:cs="Times New Roman"/>
          <w:sz w:val="24"/>
          <w:szCs w:val="24"/>
        </w:rPr>
        <w:t>isolated</w:t>
      </w:r>
      <w:r w:rsidR="00810F5D" w:rsidRPr="005A5FE6">
        <w:rPr>
          <w:rFonts w:ascii="Times New Roman" w:hAnsi="Times New Roman" w:cs="Times New Roman"/>
          <w:sz w:val="24"/>
          <w:szCs w:val="24"/>
        </w:rPr>
        <w:t xml:space="preserve"> in great enough</w:t>
      </w:r>
      <w:r w:rsidR="00C14243" w:rsidRPr="005A5FE6">
        <w:rPr>
          <w:rFonts w:ascii="Times New Roman" w:hAnsi="Times New Roman" w:cs="Times New Roman"/>
          <w:sz w:val="24"/>
          <w:szCs w:val="24"/>
        </w:rPr>
        <w:t xml:space="preserve"> numbers</w:t>
      </w:r>
      <w:r w:rsidR="006F7C5C" w:rsidRPr="005A5FE6">
        <w:rPr>
          <w:rFonts w:ascii="Times New Roman" w:hAnsi="Times New Roman" w:cs="Times New Roman"/>
          <w:sz w:val="24"/>
          <w:szCs w:val="24"/>
        </w:rPr>
        <w:t xml:space="preserve"> from milk samples in the current study</w:t>
      </w:r>
      <w:r w:rsidR="00C14243" w:rsidRPr="005A5FE6">
        <w:rPr>
          <w:rFonts w:ascii="Times New Roman" w:hAnsi="Times New Roman" w:cs="Times New Roman"/>
          <w:sz w:val="24"/>
          <w:szCs w:val="24"/>
        </w:rPr>
        <w:t xml:space="preserve"> to be included in</w:t>
      </w:r>
      <w:r w:rsidR="00851A78" w:rsidRPr="005A5FE6">
        <w:rPr>
          <w:rFonts w:ascii="Times New Roman" w:hAnsi="Times New Roman" w:cs="Times New Roman"/>
          <w:sz w:val="24"/>
          <w:szCs w:val="24"/>
        </w:rPr>
        <w:t xml:space="preserve"> the</w:t>
      </w:r>
      <w:r w:rsidR="00C14243" w:rsidRPr="005A5FE6">
        <w:rPr>
          <w:rFonts w:ascii="Times New Roman" w:hAnsi="Times New Roman" w:cs="Times New Roman"/>
          <w:sz w:val="24"/>
          <w:szCs w:val="24"/>
        </w:rPr>
        <w:t xml:space="preserve"> analys</w:t>
      </w:r>
      <w:r w:rsidR="00851A78" w:rsidRPr="005A5FE6">
        <w:rPr>
          <w:rFonts w:ascii="Times New Roman" w:hAnsi="Times New Roman" w:cs="Times New Roman"/>
          <w:sz w:val="24"/>
          <w:szCs w:val="24"/>
        </w:rPr>
        <w:t>i</w:t>
      </w:r>
      <w:r w:rsidR="00C14243" w:rsidRPr="005A5FE6">
        <w:rPr>
          <w:rFonts w:ascii="Times New Roman" w:hAnsi="Times New Roman" w:cs="Times New Roman"/>
          <w:sz w:val="24"/>
          <w:szCs w:val="24"/>
        </w:rPr>
        <w:t>s</w:t>
      </w:r>
      <w:r w:rsidR="006F7C5C" w:rsidRPr="005A5FE6">
        <w:rPr>
          <w:rFonts w:ascii="Times New Roman" w:hAnsi="Times New Roman" w:cs="Times New Roman"/>
          <w:sz w:val="24"/>
          <w:szCs w:val="24"/>
        </w:rPr>
        <w:t>.</w:t>
      </w:r>
      <w:r w:rsidR="00E013F0" w:rsidRPr="005A5FE6">
        <w:rPr>
          <w:rFonts w:ascii="Times New Roman" w:hAnsi="Times New Roman" w:cs="Times New Roman"/>
          <w:sz w:val="24"/>
          <w:szCs w:val="24"/>
        </w:rPr>
        <w:t xml:space="preserve"> Isolates used </w:t>
      </w:r>
      <w:r w:rsidR="00D73A8B" w:rsidRPr="005A5FE6">
        <w:rPr>
          <w:rFonts w:ascii="Times New Roman" w:hAnsi="Times New Roman" w:cs="Times New Roman"/>
          <w:sz w:val="24"/>
          <w:szCs w:val="24"/>
        </w:rPr>
        <w:t>in Fry et al. were a subset of a larger</w:t>
      </w:r>
      <w:r w:rsidR="00D44345" w:rsidRPr="005A5FE6">
        <w:rPr>
          <w:rFonts w:ascii="Times New Roman" w:hAnsi="Times New Roman" w:cs="Times New Roman"/>
          <w:sz w:val="24"/>
          <w:szCs w:val="24"/>
        </w:rPr>
        <w:t xml:space="preserve"> </w:t>
      </w:r>
      <w:r w:rsidR="00BC7FF8" w:rsidRPr="005A5FE6">
        <w:rPr>
          <w:rFonts w:ascii="Times New Roman" w:hAnsi="Times New Roman" w:cs="Times New Roman"/>
          <w:sz w:val="24"/>
          <w:szCs w:val="24"/>
        </w:rPr>
        <w:t>population from quartermilk samples collected by</w:t>
      </w:r>
      <w:r w:rsidR="0089382E" w:rsidRPr="005A5FE6">
        <w:rPr>
          <w:rFonts w:ascii="Times New Roman" w:hAnsi="Times New Roman" w:cs="Times New Roman"/>
          <w:sz w:val="24"/>
          <w:szCs w:val="24"/>
        </w:rPr>
        <w:t xml:space="preserve"> the</w:t>
      </w:r>
      <w:r w:rsidR="00BC7FF8" w:rsidRPr="005A5FE6">
        <w:rPr>
          <w:rFonts w:ascii="Times New Roman" w:hAnsi="Times New Roman" w:cs="Times New Roman"/>
          <w:sz w:val="24"/>
          <w:szCs w:val="24"/>
        </w:rPr>
        <w:t xml:space="preserve"> Canadian Bovine Mastitis and Milk Quality Research Network</w:t>
      </w:r>
      <w:r w:rsidR="005B243F" w:rsidRPr="005A5FE6">
        <w:rPr>
          <w:rFonts w:ascii="Times New Roman" w:hAnsi="Times New Roman" w:cs="Times New Roman"/>
          <w:sz w:val="24"/>
          <w:szCs w:val="24"/>
        </w:rPr>
        <w:t xml:space="preserve">, described by </w: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 </w:instrTex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EN.CITE.DATA </w:instrText>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end"/>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separate"/>
      </w:r>
      <w:r w:rsidR="005B243F" w:rsidRPr="005A5FE6">
        <w:rPr>
          <w:rFonts w:ascii="Times New Roman" w:hAnsi="Times New Roman" w:cs="Times New Roman"/>
          <w:noProof/>
          <w:sz w:val="24"/>
          <w:szCs w:val="24"/>
        </w:rPr>
        <w:t>Condas et al. (2017b)</w:t>
      </w:r>
      <w:r w:rsidR="005B243F" w:rsidRPr="005A5FE6">
        <w:rPr>
          <w:rFonts w:ascii="Times New Roman" w:hAnsi="Times New Roman" w:cs="Times New Roman"/>
          <w:sz w:val="24"/>
          <w:szCs w:val="24"/>
        </w:rPr>
        <w:fldChar w:fldCharType="end"/>
      </w:r>
      <w:r w:rsidR="00C92D9B" w:rsidRPr="005A5FE6">
        <w:rPr>
          <w:rFonts w:ascii="Times New Roman" w:hAnsi="Times New Roman" w:cs="Times New Roman"/>
          <w:sz w:val="24"/>
          <w:szCs w:val="24"/>
        </w:rPr>
        <w:t xml:space="preserve">. </w:t>
      </w:r>
      <w:r w:rsidR="00A97483" w:rsidRPr="005A5FE6">
        <w:rPr>
          <w:rFonts w:ascii="Times New Roman" w:hAnsi="Times New Roman" w:cs="Times New Roman"/>
          <w:sz w:val="24"/>
          <w:szCs w:val="24"/>
        </w:rPr>
        <w:t>T</w:t>
      </w:r>
      <w:r w:rsidR="00C92D9B" w:rsidRPr="005A5FE6">
        <w:rPr>
          <w:rFonts w:ascii="Times New Roman" w:hAnsi="Times New Roman" w:cs="Times New Roman"/>
          <w:sz w:val="24"/>
          <w:szCs w:val="24"/>
        </w:rPr>
        <w:t>his larger study</w:t>
      </w:r>
      <w:r w:rsidR="00A97483" w:rsidRPr="005A5FE6">
        <w:rPr>
          <w:rFonts w:ascii="Times New Roman" w:hAnsi="Times New Roman" w:cs="Times New Roman"/>
          <w:sz w:val="24"/>
          <w:szCs w:val="24"/>
        </w:rPr>
        <w:t xml:space="preserve"> also found </w:t>
      </w:r>
      <w:r w:rsidR="005A4B1A" w:rsidRPr="005A5FE6">
        <w:rPr>
          <w:rFonts w:ascii="Times New Roman" w:hAnsi="Times New Roman" w:cs="Times New Roman"/>
          <w:sz w:val="24"/>
          <w:szCs w:val="24"/>
        </w:rPr>
        <w:t xml:space="preserve">the same </w:t>
      </w:r>
      <w:r w:rsidR="00EA5F4A" w:rsidRPr="005A5FE6">
        <w:rPr>
          <w:rFonts w:ascii="Times New Roman" w:hAnsi="Times New Roman" w:cs="Times New Roman"/>
          <w:sz w:val="24"/>
          <w:szCs w:val="24"/>
        </w:rPr>
        <w:t>six NAS species</w:t>
      </w:r>
      <w:r w:rsidR="00AF4DD9" w:rsidRPr="005A5FE6">
        <w:rPr>
          <w:rFonts w:ascii="Times New Roman" w:hAnsi="Times New Roman" w:cs="Times New Roman"/>
          <w:sz w:val="24"/>
          <w:szCs w:val="24"/>
        </w:rPr>
        <w:t xml:space="preserve"> increased quarter SCC above that of culture negative quarters, as well as other</w:t>
      </w:r>
      <w:r w:rsidR="006A6182" w:rsidRPr="005A5FE6">
        <w:rPr>
          <w:rFonts w:ascii="Times New Roman" w:hAnsi="Times New Roman" w:cs="Times New Roman"/>
          <w:sz w:val="24"/>
          <w:szCs w:val="24"/>
        </w:rPr>
        <w:t xml:space="preserve"> staphylococc</w:t>
      </w:r>
      <w:r w:rsidR="00F944FD" w:rsidRPr="005A5FE6">
        <w:rPr>
          <w:rFonts w:ascii="Times New Roman" w:hAnsi="Times New Roman" w:cs="Times New Roman"/>
          <w:sz w:val="24"/>
          <w:szCs w:val="24"/>
        </w:rPr>
        <w:t>i species</w:t>
      </w:r>
      <w:r w:rsidR="00AF4DD9" w:rsidRPr="005A5FE6">
        <w:rPr>
          <w:rFonts w:ascii="Times New Roman" w:hAnsi="Times New Roman" w:cs="Times New Roman"/>
          <w:sz w:val="24"/>
          <w:szCs w:val="24"/>
        </w:rPr>
        <w:t xml:space="preserve"> included in the current study (</w:t>
      </w:r>
      <w:r w:rsidR="00AF4DD9" w:rsidRPr="005A5FE6">
        <w:rPr>
          <w:rFonts w:ascii="Times New Roman" w:hAnsi="Times New Roman" w:cs="Times New Roman"/>
          <w:i/>
          <w:iCs/>
          <w:sz w:val="24"/>
          <w:szCs w:val="24"/>
        </w:rPr>
        <w:t xml:space="preserve">S. aureus, S. </w:t>
      </w:r>
      <w:r w:rsidR="00121319" w:rsidRPr="005A5FE6">
        <w:rPr>
          <w:rFonts w:ascii="Times New Roman" w:hAnsi="Times New Roman" w:cs="Times New Roman"/>
          <w:i/>
          <w:iCs/>
          <w:sz w:val="24"/>
          <w:szCs w:val="24"/>
        </w:rPr>
        <w:t>agne</w:t>
      </w:r>
      <w:r w:rsidR="00A57F23" w:rsidRPr="005A5FE6">
        <w:rPr>
          <w:rFonts w:ascii="Times New Roman" w:hAnsi="Times New Roman" w:cs="Times New Roman"/>
          <w:i/>
          <w:iCs/>
          <w:sz w:val="24"/>
          <w:szCs w:val="24"/>
        </w:rPr>
        <w:t>tis</w:t>
      </w:r>
      <w:r w:rsidR="006A6182" w:rsidRPr="005A5FE6">
        <w:rPr>
          <w:rFonts w:ascii="Times New Roman" w:hAnsi="Times New Roman" w:cs="Times New Roman"/>
          <w:sz w:val="24"/>
          <w:szCs w:val="24"/>
        </w:rPr>
        <w:t>).</w:t>
      </w:r>
      <w:r w:rsidR="005D76B9" w:rsidRPr="005A5FE6">
        <w:rPr>
          <w:rFonts w:ascii="Times New Roman" w:hAnsi="Times New Roman" w:cs="Times New Roman"/>
          <w:sz w:val="24"/>
          <w:szCs w:val="24"/>
        </w:rPr>
        <w:t xml:space="preserve"> While</w:t>
      </w:r>
      <w:r w:rsidR="00F944FD" w:rsidRPr="005A5FE6">
        <w:rPr>
          <w:rFonts w:ascii="Times New Roman" w:hAnsi="Times New Roman" w:cs="Times New Roman"/>
          <w:sz w:val="24"/>
          <w:szCs w:val="24"/>
        </w:rPr>
        <w:t xml:space="preserve"> </w:t>
      </w:r>
      <w:proofErr w:type="spellStart"/>
      <w:r w:rsidR="005D76B9" w:rsidRPr="005A5FE6">
        <w:rPr>
          <w:rFonts w:ascii="Times New Roman" w:hAnsi="Times New Roman" w:cs="Times New Roman"/>
          <w:sz w:val="24"/>
          <w:szCs w:val="24"/>
        </w:rPr>
        <w:t>Condas</w:t>
      </w:r>
      <w:proofErr w:type="spellEnd"/>
      <w:r w:rsidR="005D76B9" w:rsidRPr="005A5FE6">
        <w:rPr>
          <w:rFonts w:ascii="Times New Roman" w:hAnsi="Times New Roman" w:cs="Times New Roman"/>
          <w:sz w:val="24"/>
          <w:szCs w:val="24"/>
        </w:rPr>
        <w:t xml:space="preserve"> et al. (2017) found </w:t>
      </w:r>
      <w:r w:rsidR="005D76B9" w:rsidRPr="005A5FE6">
        <w:rPr>
          <w:rFonts w:ascii="Times New Roman" w:hAnsi="Times New Roman" w:cs="Times New Roman"/>
          <w:i/>
          <w:iCs/>
          <w:sz w:val="24"/>
          <w:szCs w:val="24"/>
        </w:rPr>
        <w:t>S. equorum</w:t>
      </w:r>
      <w:r w:rsidR="005D76B9" w:rsidRPr="005A5FE6">
        <w:rPr>
          <w:rFonts w:ascii="Times New Roman" w:hAnsi="Times New Roman" w:cs="Times New Roman"/>
          <w:sz w:val="24"/>
          <w:szCs w:val="24"/>
        </w:rPr>
        <w:t xml:space="preserve"> to elevate quarter SCC above that of negative quarters</w:t>
      </w:r>
      <w:r w:rsidR="00FA1660" w:rsidRPr="005A5FE6">
        <w:rPr>
          <w:rFonts w:ascii="Times New Roman" w:hAnsi="Times New Roman" w:cs="Times New Roman"/>
          <w:sz w:val="24"/>
          <w:szCs w:val="24"/>
        </w:rPr>
        <w:t>, the current study did not. Of the</w:t>
      </w:r>
      <w:r w:rsidR="00FF4ED1" w:rsidRPr="005A5FE6">
        <w:rPr>
          <w:rFonts w:ascii="Times New Roman" w:hAnsi="Times New Roman" w:cs="Times New Roman"/>
          <w:sz w:val="24"/>
          <w:szCs w:val="24"/>
        </w:rPr>
        <w:t xml:space="preserve"> 17 </w:t>
      </w:r>
      <w:r w:rsidR="008050DC" w:rsidRPr="005A5FE6">
        <w:rPr>
          <w:rFonts w:ascii="Times New Roman" w:hAnsi="Times New Roman" w:cs="Times New Roman"/>
          <w:sz w:val="24"/>
          <w:szCs w:val="24"/>
        </w:rPr>
        <w:t xml:space="preserve">NAS </w:t>
      </w:r>
      <w:r w:rsidR="00FF4ED1" w:rsidRPr="005A5FE6">
        <w:rPr>
          <w:rFonts w:ascii="Times New Roman" w:hAnsi="Times New Roman" w:cs="Times New Roman"/>
          <w:sz w:val="24"/>
          <w:szCs w:val="24"/>
        </w:rPr>
        <w:t>species</w:t>
      </w:r>
      <w:r w:rsidR="008050DC" w:rsidRPr="005A5FE6">
        <w:rPr>
          <w:rFonts w:ascii="Times New Roman" w:hAnsi="Times New Roman" w:cs="Times New Roman"/>
          <w:sz w:val="24"/>
          <w:szCs w:val="24"/>
        </w:rPr>
        <w:t xml:space="preserve"> they</w:t>
      </w:r>
      <w:r w:rsidR="00FF4ED1" w:rsidRPr="005A5FE6">
        <w:rPr>
          <w:rFonts w:ascii="Times New Roman" w:hAnsi="Times New Roman" w:cs="Times New Roman"/>
          <w:sz w:val="24"/>
          <w:szCs w:val="24"/>
        </w:rPr>
        <w:t xml:space="preserve"> included</w:t>
      </w:r>
      <w:r w:rsidR="008050DC" w:rsidRPr="005A5FE6">
        <w:rPr>
          <w:rFonts w:ascii="Times New Roman" w:hAnsi="Times New Roman" w:cs="Times New Roman"/>
          <w:sz w:val="24"/>
          <w:szCs w:val="24"/>
        </w:rPr>
        <w:t xml:space="preserve">, </w:t>
      </w:r>
      <w:r w:rsidR="008050DC" w:rsidRPr="005A5FE6">
        <w:rPr>
          <w:rFonts w:ascii="Times New Roman" w:hAnsi="Times New Roman" w:cs="Times New Roman"/>
          <w:i/>
          <w:iCs/>
          <w:sz w:val="24"/>
          <w:szCs w:val="24"/>
        </w:rPr>
        <w:t>S. equorum</w:t>
      </w:r>
      <w:r w:rsidR="008050DC" w:rsidRPr="005A5FE6">
        <w:rPr>
          <w:rFonts w:ascii="Times New Roman" w:hAnsi="Times New Roman" w:cs="Times New Roman"/>
          <w:sz w:val="24"/>
          <w:szCs w:val="24"/>
        </w:rPr>
        <w:t xml:space="preserve"> </w:t>
      </w:r>
      <w:r w:rsidR="00CD6B25" w:rsidRPr="005A5FE6">
        <w:rPr>
          <w:rFonts w:ascii="Times New Roman" w:hAnsi="Times New Roman" w:cs="Times New Roman"/>
          <w:sz w:val="24"/>
          <w:szCs w:val="24"/>
        </w:rPr>
        <w:t>had the second lowest quarter SCC (40,800 cells/mL);</w:t>
      </w:r>
      <w:r w:rsidR="00316471" w:rsidRPr="005A5FE6">
        <w:rPr>
          <w:rFonts w:ascii="Times New Roman" w:hAnsi="Times New Roman" w:cs="Times New Roman"/>
          <w:sz w:val="24"/>
          <w:szCs w:val="24"/>
        </w:rPr>
        <w:t xml:space="preserve"> the only species with a lower qSCC was </w:t>
      </w:r>
      <w:r w:rsidR="00316471" w:rsidRPr="005A5FE6">
        <w:rPr>
          <w:rFonts w:ascii="Times New Roman" w:hAnsi="Times New Roman" w:cs="Times New Roman"/>
          <w:i/>
          <w:iCs/>
          <w:sz w:val="24"/>
          <w:szCs w:val="24"/>
        </w:rPr>
        <w:t>S. hominis</w:t>
      </w:r>
      <w:r w:rsidR="00316471" w:rsidRPr="005A5FE6">
        <w:rPr>
          <w:rFonts w:ascii="Times New Roman" w:hAnsi="Times New Roman" w:cs="Times New Roman"/>
          <w:sz w:val="24"/>
          <w:szCs w:val="24"/>
        </w:rPr>
        <w:t xml:space="preserve">, which </w:t>
      </w:r>
      <w:r w:rsidR="00A745D2" w:rsidRPr="005A5FE6">
        <w:rPr>
          <w:rFonts w:ascii="Times New Roman" w:hAnsi="Times New Roman" w:cs="Times New Roman"/>
          <w:sz w:val="24"/>
          <w:szCs w:val="24"/>
        </w:rPr>
        <w:t>did</w:t>
      </w:r>
      <w:r w:rsidR="00316471" w:rsidRPr="005A5FE6">
        <w:rPr>
          <w:rFonts w:ascii="Times New Roman" w:hAnsi="Times New Roman" w:cs="Times New Roman"/>
          <w:sz w:val="24"/>
          <w:szCs w:val="24"/>
        </w:rPr>
        <w:t xml:space="preserve"> not differ from culture negative quarters </w:t>
      </w:r>
      <w:r w:rsidR="00316471" w:rsidRPr="005A5FE6">
        <w:rPr>
          <w:rFonts w:ascii="Times New Roman" w:hAnsi="Times New Roman" w:cs="Times New Roman"/>
          <w:sz w:val="24"/>
          <w:szCs w:val="24"/>
        </w:rPr>
        <w:lastRenderedPageBreak/>
        <w:t>(33,300 cells/mL).</w:t>
      </w:r>
      <w:r w:rsidR="00E24EDC" w:rsidRPr="005A5FE6">
        <w:rPr>
          <w:rFonts w:ascii="Times New Roman" w:hAnsi="Times New Roman" w:cs="Times New Roman"/>
          <w:sz w:val="24"/>
          <w:szCs w:val="24"/>
        </w:rPr>
        <w:t xml:space="preserve"> </w:t>
      </w:r>
      <w:commentRangeStart w:id="116"/>
      <w:del w:id="117" w:author="Caitlin Jeffrey" w:date="2024-05-21T14:38:00Z" w16du:dateUtc="2024-05-21T18:38:00Z">
        <w:r w:rsidR="00E24EDC" w:rsidRPr="005A5FE6" w:rsidDel="00951778">
          <w:rPr>
            <w:rFonts w:ascii="Times New Roman" w:hAnsi="Times New Roman" w:cs="Times New Roman"/>
            <w:sz w:val="24"/>
            <w:szCs w:val="24"/>
          </w:rPr>
          <w:delText xml:space="preserve">It may be that </w:delText>
        </w:r>
        <w:r w:rsidR="006C5E27" w:rsidRPr="005A5FE6" w:rsidDel="00951778">
          <w:rPr>
            <w:rFonts w:ascii="Times New Roman" w:hAnsi="Times New Roman" w:cs="Times New Roman"/>
            <w:sz w:val="24"/>
            <w:szCs w:val="24"/>
          </w:rPr>
          <w:delText xml:space="preserve">overall </w:delText>
        </w:r>
        <w:r w:rsidR="00D276AA" w:rsidRPr="005A5FE6" w:rsidDel="00951778">
          <w:rPr>
            <w:rFonts w:ascii="Times New Roman" w:hAnsi="Times New Roman" w:cs="Times New Roman"/>
            <w:sz w:val="24"/>
            <w:szCs w:val="24"/>
          </w:rPr>
          <w:delText>qSCC for culture negative quarters in the current study</w:delText>
        </w:r>
        <w:r w:rsidR="00072705" w:rsidRPr="005A5FE6" w:rsidDel="00951778">
          <w:rPr>
            <w:rFonts w:ascii="Times New Roman" w:hAnsi="Times New Roman" w:cs="Times New Roman"/>
            <w:sz w:val="24"/>
            <w:szCs w:val="24"/>
          </w:rPr>
          <w:delText xml:space="preserve"> was higher than that of Condas et al., </w:delText>
        </w:r>
        <w:commentRangeEnd w:id="116"/>
        <w:r w:rsidR="00811798" w:rsidDel="00951778">
          <w:rPr>
            <w:rStyle w:val="CommentReference"/>
          </w:rPr>
          <w:commentReference w:id="116"/>
        </w:r>
        <w:r w:rsidR="006C5E27" w:rsidRPr="005A5FE6" w:rsidDel="00951778">
          <w:rPr>
            <w:rFonts w:ascii="Times New Roman" w:hAnsi="Times New Roman" w:cs="Times New Roman"/>
            <w:sz w:val="24"/>
            <w:szCs w:val="24"/>
          </w:rPr>
          <w:delText xml:space="preserve">which </w:delText>
        </w:r>
        <w:r w:rsidR="00F20CDD" w:rsidRPr="005A5FE6" w:rsidDel="00951778">
          <w:rPr>
            <w:rFonts w:ascii="Times New Roman" w:hAnsi="Times New Roman" w:cs="Times New Roman"/>
            <w:sz w:val="24"/>
            <w:szCs w:val="24"/>
          </w:rPr>
          <w:delText>c</w:delText>
        </w:r>
        <w:r w:rsidR="006C5E27" w:rsidRPr="005A5FE6" w:rsidDel="00951778">
          <w:rPr>
            <w:rFonts w:ascii="Times New Roman" w:hAnsi="Times New Roman" w:cs="Times New Roman"/>
            <w:sz w:val="24"/>
            <w:szCs w:val="24"/>
          </w:rPr>
          <w:delText>ould pre</w:delText>
        </w:r>
        <w:r w:rsidR="00D47AE7" w:rsidRPr="005A5FE6" w:rsidDel="00951778">
          <w:rPr>
            <w:rFonts w:ascii="Times New Roman" w:hAnsi="Times New Roman" w:cs="Times New Roman"/>
            <w:sz w:val="24"/>
            <w:szCs w:val="24"/>
          </w:rPr>
          <w:delText>clude finding a relatively small difference in SCC between the two</w:delText>
        </w:r>
        <w:r w:rsidR="0009797A" w:rsidRPr="005A5FE6" w:rsidDel="00951778">
          <w:rPr>
            <w:rFonts w:ascii="Times New Roman" w:hAnsi="Times New Roman" w:cs="Times New Roman"/>
            <w:sz w:val="24"/>
            <w:szCs w:val="24"/>
          </w:rPr>
          <w:delText xml:space="preserve"> groups.</w:delText>
        </w:r>
        <w:r w:rsidR="00341518" w:rsidRPr="005A5FE6" w:rsidDel="00951778">
          <w:rPr>
            <w:rFonts w:ascii="Times New Roman" w:hAnsi="Times New Roman" w:cs="Times New Roman"/>
            <w:sz w:val="24"/>
            <w:szCs w:val="24"/>
          </w:rPr>
          <w:delText xml:space="preserve"> </w:delText>
        </w:r>
      </w:del>
      <w:r w:rsidR="00341518" w:rsidRPr="005A5FE6">
        <w:rPr>
          <w:rFonts w:ascii="Times New Roman" w:hAnsi="Times New Roman" w:cs="Times New Roman"/>
          <w:sz w:val="24"/>
          <w:szCs w:val="24"/>
        </w:rPr>
        <w:t>In the Canadian</w:t>
      </w:r>
      <w:r w:rsidR="00C82788" w:rsidRPr="005A5FE6">
        <w:rPr>
          <w:rFonts w:ascii="Times New Roman" w:hAnsi="Times New Roman" w:cs="Times New Roman"/>
          <w:sz w:val="24"/>
          <w:szCs w:val="24"/>
        </w:rPr>
        <w:t xml:space="preserve"> study, </w:t>
      </w:r>
      <w:r w:rsidR="00C82788" w:rsidRPr="005A5FE6">
        <w:rPr>
          <w:rFonts w:ascii="Times New Roman" w:hAnsi="Times New Roman" w:cs="Times New Roman"/>
          <w:i/>
          <w:iCs/>
          <w:sz w:val="24"/>
          <w:szCs w:val="24"/>
        </w:rPr>
        <w:t xml:space="preserve">S. succinus, </w:t>
      </w:r>
      <w:r w:rsidR="00994323" w:rsidRPr="005A5FE6">
        <w:rPr>
          <w:rFonts w:ascii="Times New Roman" w:hAnsi="Times New Roman" w:cs="Times New Roman"/>
          <w:i/>
          <w:iCs/>
          <w:sz w:val="24"/>
          <w:szCs w:val="24"/>
        </w:rPr>
        <w:t>S. saprophyticus</w:t>
      </w:r>
      <w:r w:rsidR="00C47295" w:rsidRPr="005A5FE6">
        <w:rPr>
          <w:rFonts w:ascii="Times New Roman" w:hAnsi="Times New Roman" w:cs="Times New Roman"/>
          <w:i/>
          <w:iCs/>
          <w:sz w:val="24"/>
          <w:szCs w:val="24"/>
        </w:rPr>
        <w:t xml:space="preserve">, S. epidermidis, S. cohnii, M. sciuri, S. </w:t>
      </w:r>
      <w:proofErr w:type="spellStart"/>
      <w:r w:rsidR="00C47295" w:rsidRPr="005A5FE6">
        <w:rPr>
          <w:rFonts w:ascii="Times New Roman" w:hAnsi="Times New Roman" w:cs="Times New Roman"/>
          <w:i/>
          <w:iCs/>
          <w:sz w:val="24"/>
          <w:szCs w:val="24"/>
        </w:rPr>
        <w:t>gallinarum</w:t>
      </w:r>
      <w:proofErr w:type="spellEnd"/>
      <w:r w:rsidR="00C47295" w:rsidRPr="005A5FE6">
        <w:rPr>
          <w:rFonts w:ascii="Times New Roman" w:hAnsi="Times New Roman" w:cs="Times New Roman"/>
          <w:i/>
          <w:iCs/>
          <w:sz w:val="24"/>
          <w:szCs w:val="24"/>
        </w:rPr>
        <w:t>, S. capitis</w:t>
      </w:r>
      <w:r w:rsidR="00DC68C3" w:rsidRPr="005A5FE6">
        <w:rPr>
          <w:rFonts w:ascii="Times New Roman" w:hAnsi="Times New Roman" w:cs="Times New Roman"/>
          <w:i/>
          <w:iCs/>
          <w:sz w:val="24"/>
          <w:szCs w:val="24"/>
        </w:rPr>
        <w:t xml:space="preserve">, </w:t>
      </w:r>
      <w:r w:rsidR="00DC68C3" w:rsidRPr="005A5FE6">
        <w:rPr>
          <w:rFonts w:ascii="Times New Roman" w:hAnsi="Times New Roman" w:cs="Times New Roman"/>
          <w:sz w:val="24"/>
          <w:szCs w:val="24"/>
        </w:rPr>
        <w:t xml:space="preserve">and </w:t>
      </w:r>
      <w:r w:rsidR="00DC68C3" w:rsidRPr="005A5FE6">
        <w:rPr>
          <w:rFonts w:ascii="Times New Roman" w:hAnsi="Times New Roman" w:cs="Times New Roman"/>
          <w:i/>
          <w:iCs/>
          <w:sz w:val="24"/>
          <w:szCs w:val="24"/>
        </w:rPr>
        <w:t>S. arlettae</w:t>
      </w:r>
      <w:r w:rsidR="005D4F81" w:rsidRPr="005A5FE6">
        <w:rPr>
          <w:rFonts w:ascii="Times New Roman" w:hAnsi="Times New Roman" w:cs="Times New Roman"/>
          <w:sz w:val="24"/>
          <w:szCs w:val="24"/>
        </w:rPr>
        <w:t xml:space="preserve"> </w:t>
      </w:r>
      <w:r w:rsidR="00995109" w:rsidRPr="005A5FE6">
        <w:rPr>
          <w:rFonts w:ascii="Times New Roman" w:hAnsi="Times New Roman" w:cs="Times New Roman"/>
          <w:sz w:val="24"/>
          <w:szCs w:val="24"/>
        </w:rPr>
        <w:t xml:space="preserve">were </w:t>
      </w:r>
      <w:r w:rsidR="005D4F81" w:rsidRPr="005A5FE6">
        <w:rPr>
          <w:rFonts w:ascii="Times New Roman" w:hAnsi="Times New Roman" w:cs="Times New Roman"/>
          <w:sz w:val="24"/>
          <w:szCs w:val="24"/>
        </w:rPr>
        <w:t>al</w:t>
      </w:r>
      <w:r w:rsidR="00B6135C" w:rsidRPr="005A5FE6">
        <w:rPr>
          <w:rFonts w:ascii="Times New Roman" w:hAnsi="Times New Roman" w:cs="Times New Roman"/>
          <w:sz w:val="24"/>
          <w:szCs w:val="24"/>
        </w:rPr>
        <w:t>so</w:t>
      </w:r>
      <w:r w:rsidR="00995109" w:rsidRPr="005A5FE6">
        <w:rPr>
          <w:rFonts w:ascii="Times New Roman" w:hAnsi="Times New Roman" w:cs="Times New Roman"/>
          <w:sz w:val="24"/>
          <w:szCs w:val="24"/>
        </w:rPr>
        <w:t xml:space="preserve"> found to</w:t>
      </w:r>
      <w:r w:rsidR="005D4F81" w:rsidRPr="005A5FE6">
        <w:rPr>
          <w:rFonts w:ascii="Times New Roman" w:hAnsi="Times New Roman" w:cs="Times New Roman"/>
          <w:sz w:val="24"/>
          <w:szCs w:val="24"/>
        </w:rPr>
        <w:t xml:space="preserve"> increase quarter</w:t>
      </w:r>
      <w:r w:rsidR="00E66F2C" w:rsidRPr="005A5FE6">
        <w:rPr>
          <w:rFonts w:ascii="Times New Roman" w:hAnsi="Times New Roman" w:cs="Times New Roman"/>
          <w:sz w:val="24"/>
          <w:szCs w:val="24"/>
        </w:rPr>
        <w:t xml:space="preserve"> SCC above that of negative control quarters</w:t>
      </w:r>
      <w:r w:rsidR="00DC68C3" w:rsidRPr="005A5FE6">
        <w:rPr>
          <w:rFonts w:ascii="Times New Roman" w:hAnsi="Times New Roman" w:cs="Times New Roman"/>
          <w:sz w:val="24"/>
          <w:szCs w:val="24"/>
        </w:rPr>
        <w:t>;</w:t>
      </w:r>
      <w:r w:rsidR="009C2E11" w:rsidRPr="005A5FE6">
        <w:rPr>
          <w:rFonts w:ascii="Times New Roman" w:hAnsi="Times New Roman" w:cs="Times New Roman"/>
          <w:sz w:val="24"/>
          <w:szCs w:val="24"/>
        </w:rPr>
        <w:t xml:space="preserve"> with the exception of </w:t>
      </w:r>
      <w:r w:rsidR="009C2E11" w:rsidRPr="005A5FE6">
        <w:rPr>
          <w:rFonts w:ascii="Times New Roman" w:hAnsi="Times New Roman" w:cs="Times New Roman"/>
          <w:i/>
          <w:iCs/>
          <w:sz w:val="24"/>
          <w:szCs w:val="24"/>
        </w:rPr>
        <w:t>S. arlettae,</w:t>
      </w:r>
      <w:r w:rsidR="00DC68C3" w:rsidRPr="005A5FE6">
        <w:rPr>
          <w:rFonts w:ascii="Times New Roman" w:hAnsi="Times New Roman" w:cs="Times New Roman"/>
          <w:sz w:val="24"/>
          <w:szCs w:val="24"/>
        </w:rPr>
        <w:t xml:space="preserve"> these species were isolated from IMI in the current study</w:t>
      </w:r>
      <w:r w:rsidR="009C2E11" w:rsidRPr="005A5FE6">
        <w:rPr>
          <w:rFonts w:ascii="Times New Roman" w:hAnsi="Times New Roman" w:cs="Times New Roman"/>
          <w:sz w:val="24"/>
          <w:szCs w:val="24"/>
        </w:rPr>
        <w:t xml:space="preserve"> but</w:t>
      </w:r>
      <w:r w:rsidR="00DC68C3" w:rsidRPr="005A5FE6">
        <w:rPr>
          <w:rFonts w:ascii="Times New Roman" w:hAnsi="Times New Roman" w:cs="Times New Roman"/>
          <w:sz w:val="24"/>
          <w:szCs w:val="24"/>
        </w:rPr>
        <w:t xml:space="preserve"> were not present in high enough numbers to be included in the analys</w:t>
      </w:r>
      <w:r w:rsidR="002A7672" w:rsidRPr="005A5FE6">
        <w:rPr>
          <w:rFonts w:ascii="Times New Roman" w:hAnsi="Times New Roman" w:cs="Times New Roman"/>
          <w:sz w:val="24"/>
          <w:szCs w:val="24"/>
        </w:rPr>
        <w:t>i</w:t>
      </w:r>
      <w:r w:rsidR="00DC68C3" w:rsidRPr="005A5FE6">
        <w:rPr>
          <w:rFonts w:ascii="Times New Roman" w:hAnsi="Times New Roman" w:cs="Times New Roman"/>
          <w:sz w:val="24"/>
          <w:szCs w:val="24"/>
        </w:rPr>
        <w:t>s.</w:t>
      </w:r>
      <w:r w:rsidR="001B1F87" w:rsidRPr="005A5FE6">
        <w:rPr>
          <w:rFonts w:ascii="Times New Roman" w:hAnsi="Times New Roman" w:cs="Times New Roman"/>
          <w:sz w:val="24"/>
          <w:szCs w:val="24"/>
        </w:rPr>
        <w:t xml:space="preserve"> Although</w:t>
      </w:r>
      <w:r w:rsidR="00EB56C3" w:rsidRPr="005A5FE6">
        <w:rPr>
          <w:rFonts w:ascii="Times New Roman" w:hAnsi="Times New Roman" w:cs="Times New Roman"/>
          <w:sz w:val="24"/>
          <w:szCs w:val="24"/>
        </w:rPr>
        <w:t xml:space="preserve"> the scope of species included in </w:t>
      </w:r>
      <w:r w:rsidR="00EB56C3" w:rsidRPr="005A5FE6">
        <w:rPr>
          <w:rFonts w:ascii="Times New Roman" w:hAnsi="Times New Roman" w:cs="Times New Roman"/>
          <w:sz w:val="24"/>
          <w:szCs w:val="24"/>
        </w:rPr>
        <w:fldChar w:fldCharType="begin"/>
      </w:r>
      <w:r w:rsidR="00EB56C3"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EB56C3" w:rsidRPr="005A5FE6">
        <w:rPr>
          <w:rFonts w:ascii="Times New Roman" w:hAnsi="Times New Roman" w:cs="Times New Roman"/>
          <w:sz w:val="24"/>
          <w:szCs w:val="24"/>
        </w:rPr>
        <w:fldChar w:fldCharType="separate"/>
      </w:r>
      <w:r w:rsidR="00EB56C3" w:rsidRPr="005A5FE6">
        <w:rPr>
          <w:rFonts w:ascii="Times New Roman" w:hAnsi="Times New Roman" w:cs="Times New Roman"/>
          <w:noProof/>
          <w:sz w:val="24"/>
          <w:szCs w:val="24"/>
        </w:rPr>
        <w:t>Supré et al. (2011)</w:t>
      </w:r>
      <w:r w:rsidR="00EB56C3" w:rsidRPr="005A5FE6">
        <w:rPr>
          <w:rFonts w:ascii="Times New Roman" w:hAnsi="Times New Roman" w:cs="Times New Roman"/>
          <w:sz w:val="24"/>
          <w:szCs w:val="24"/>
        </w:rPr>
        <w:fldChar w:fldCharType="end"/>
      </w:r>
      <w:r w:rsidR="00915AB2" w:rsidRPr="005A5FE6">
        <w:rPr>
          <w:rFonts w:ascii="Times New Roman" w:hAnsi="Times New Roman" w:cs="Times New Roman"/>
          <w:sz w:val="24"/>
          <w:szCs w:val="24"/>
        </w:rPr>
        <w:t xml:space="preserve"> was more limited, they</w:t>
      </w:r>
      <w:r w:rsidR="008C7507" w:rsidRPr="005A5FE6">
        <w:rPr>
          <w:rFonts w:ascii="Times New Roman" w:hAnsi="Times New Roman" w:cs="Times New Roman"/>
          <w:sz w:val="24"/>
          <w:szCs w:val="24"/>
        </w:rPr>
        <w:t xml:space="preserve"> also</w:t>
      </w:r>
      <w:r w:rsidR="00915AB2" w:rsidRPr="005A5FE6">
        <w:rPr>
          <w:rFonts w:ascii="Times New Roman" w:hAnsi="Times New Roman" w:cs="Times New Roman"/>
          <w:sz w:val="24"/>
          <w:szCs w:val="24"/>
        </w:rPr>
        <w:t xml:space="preserve"> found that </w:t>
      </w:r>
      <w:r w:rsidR="000777D5" w:rsidRPr="005A5FE6">
        <w:rPr>
          <w:rFonts w:ascii="Times New Roman" w:hAnsi="Times New Roman" w:cs="Times New Roman"/>
          <w:sz w:val="24"/>
          <w:szCs w:val="24"/>
        </w:rPr>
        <w:t xml:space="preserve">IMI due to </w:t>
      </w:r>
      <w:r w:rsidR="00915AB2" w:rsidRPr="005A5FE6">
        <w:rPr>
          <w:rFonts w:ascii="Times New Roman" w:hAnsi="Times New Roman" w:cs="Times New Roman"/>
          <w:i/>
          <w:iCs/>
          <w:sz w:val="24"/>
          <w:szCs w:val="24"/>
        </w:rPr>
        <w:t xml:space="preserve">S. aureus, S. chromogenes, </w:t>
      </w:r>
      <w:r w:rsidR="00F800CE" w:rsidRPr="005A5FE6">
        <w:rPr>
          <w:rFonts w:ascii="Times New Roman" w:hAnsi="Times New Roman" w:cs="Times New Roman"/>
          <w:i/>
          <w:iCs/>
          <w:sz w:val="24"/>
          <w:szCs w:val="24"/>
        </w:rPr>
        <w:t xml:space="preserve">S. xylosus, </w:t>
      </w:r>
      <w:r w:rsidR="00F800CE" w:rsidRPr="005A5FE6">
        <w:rPr>
          <w:rFonts w:ascii="Times New Roman" w:hAnsi="Times New Roman" w:cs="Times New Roman"/>
          <w:sz w:val="24"/>
          <w:szCs w:val="24"/>
        </w:rPr>
        <w:t xml:space="preserve">and </w:t>
      </w:r>
      <w:r w:rsidR="00915AB2" w:rsidRPr="005A5FE6">
        <w:rPr>
          <w:rFonts w:ascii="Times New Roman" w:hAnsi="Times New Roman" w:cs="Times New Roman"/>
          <w:i/>
          <w:iCs/>
          <w:sz w:val="24"/>
          <w:szCs w:val="24"/>
        </w:rPr>
        <w:t xml:space="preserve">S. </w:t>
      </w:r>
      <w:r w:rsidR="00CE3497" w:rsidRPr="005A5FE6">
        <w:rPr>
          <w:rFonts w:ascii="Times New Roman" w:hAnsi="Times New Roman" w:cs="Times New Roman"/>
          <w:i/>
          <w:iCs/>
          <w:sz w:val="24"/>
          <w:szCs w:val="24"/>
        </w:rPr>
        <w:t>simulans</w:t>
      </w:r>
      <w:r w:rsidR="00E948E1" w:rsidRPr="005A5FE6">
        <w:rPr>
          <w:rFonts w:ascii="Times New Roman" w:hAnsi="Times New Roman" w:cs="Times New Roman"/>
          <w:i/>
          <w:iCs/>
          <w:sz w:val="24"/>
          <w:szCs w:val="24"/>
        </w:rPr>
        <w:t xml:space="preserve"> </w:t>
      </w:r>
      <w:r w:rsidR="00E948E1" w:rsidRPr="005A5FE6">
        <w:rPr>
          <w:rFonts w:ascii="Times New Roman" w:hAnsi="Times New Roman" w:cs="Times New Roman"/>
          <w:sz w:val="24"/>
          <w:szCs w:val="24"/>
        </w:rPr>
        <w:t xml:space="preserve">resulted in </w:t>
      </w:r>
      <w:r w:rsidR="00E948E1" w:rsidRPr="005A5FE6">
        <w:rPr>
          <w:rFonts w:ascii="Times New Roman" w:hAnsi="Times New Roman" w:cs="Times New Roman"/>
          <w:sz w:val="24"/>
          <w:szCs w:val="24"/>
          <w:bdr w:val="none" w:sz="0" w:space="0" w:color="auto" w:frame="1"/>
          <w:shd w:val="clear" w:color="auto" w:fill="FFFFFF"/>
        </w:rPr>
        <w:t>a higher SCC than noninfected quarters</w:t>
      </w:r>
      <w:r w:rsidR="000777D5" w:rsidRPr="005A5FE6">
        <w:rPr>
          <w:rFonts w:ascii="Times New Roman" w:hAnsi="Times New Roman" w:cs="Times New Roman"/>
          <w:sz w:val="24"/>
          <w:szCs w:val="24"/>
          <w:bdr w:val="none" w:sz="0" w:space="0" w:color="auto" w:frame="1"/>
          <w:shd w:val="clear" w:color="auto" w:fill="FFFFFF"/>
        </w:rPr>
        <w:t>.</w:t>
      </w:r>
      <w:r w:rsidR="0018173F" w:rsidRPr="005A5FE6">
        <w:rPr>
          <w:rFonts w:ascii="Times New Roman" w:hAnsi="Times New Roman" w:cs="Times New Roman"/>
          <w:sz w:val="24"/>
          <w:szCs w:val="24"/>
          <w:bdr w:val="none" w:sz="0" w:space="0" w:color="auto" w:frame="1"/>
          <w:shd w:val="clear" w:color="auto" w:fill="FFFFFF"/>
        </w:rPr>
        <w:t xml:space="preserve"> </w:t>
      </w:r>
      <w:r w:rsidR="001C591D" w:rsidRPr="005A5FE6">
        <w:rPr>
          <w:rFonts w:ascii="Times New Roman" w:hAnsi="Times New Roman" w:cs="Times New Roman"/>
          <w:sz w:val="24"/>
          <w:szCs w:val="24"/>
          <w:bdr w:val="none" w:sz="0" w:space="0" w:color="auto" w:frame="1"/>
          <w:shd w:val="clear" w:color="auto" w:fill="FFFFFF"/>
        </w:rPr>
        <w:t>One species</w:t>
      </w:r>
      <w:r w:rsidR="005F6F1B" w:rsidRPr="005A5FE6">
        <w:rPr>
          <w:rFonts w:ascii="Times New Roman" w:hAnsi="Times New Roman" w:cs="Times New Roman"/>
          <w:sz w:val="24"/>
          <w:szCs w:val="24"/>
          <w:bdr w:val="none" w:sz="0" w:space="0" w:color="auto" w:frame="1"/>
          <w:shd w:val="clear" w:color="auto" w:fill="FFFFFF"/>
        </w:rPr>
        <w:t xml:space="preserve"> not </w:t>
      </w:r>
      <w:r w:rsidR="00D52515" w:rsidRPr="005A5FE6">
        <w:rPr>
          <w:rFonts w:ascii="Times New Roman" w:hAnsi="Times New Roman" w:cs="Times New Roman"/>
          <w:sz w:val="24"/>
          <w:szCs w:val="24"/>
          <w:bdr w:val="none" w:sz="0" w:space="0" w:color="auto" w:frame="1"/>
          <w:shd w:val="clear" w:color="auto" w:fill="FFFFFF"/>
        </w:rPr>
        <w:t xml:space="preserve">previously </w:t>
      </w:r>
      <w:r w:rsidR="00742EB9" w:rsidRPr="005A5FE6">
        <w:rPr>
          <w:rFonts w:ascii="Times New Roman" w:hAnsi="Times New Roman" w:cs="Times New Roman"/>
          <w:sz w:val="24"/>
          <w:szCs w:val="24"/>
          <w:bdr w:val="none" w:sz="0" w:space="0" w:color="auto" w:frame="1"/>
          <w:shd w:val="clear" w:color="auto" w:fill="FFFFFF"/>
        </w:rPr>
        <w:t>compared to negative quarters</w:t>
      </w:r>
      <w:r w:rsidR="005F6F1B" w:rsidRPr="005A5FE6">
        <w:rPr>
          <w:rFonts w:ascii="Times New Roman" w:hAnsi="Times New Roman" w:cs="Times New Roman"/>
          <w:sz w:val="24"/>
          <w:szCs w:val="24"/>
          <w:bdr w:val="none" w:sz="0" w:space="0" w:color="auto" w:frame="1"/>
          <w:shd w:val="clear" w:color="auto" w:fill="FFFFFF"/>
        </w:rPr>
        <w:t xml:space="preserve"> in </w:t>
      </w:r>
      <w:r w:rsidR="000452A7" w:rsidRPr="005A5FE6">
        <w:rPr>
          <w:rFonts w:ascii="Times New Roman" w:hAnsi="Times New Roman" w:cs="Times New Roman"/>
          <w:sz w:val="24"/>
          <w:szCs w:val="24"/>
          <w:bdr w:val="none" w:sz="0" w:space="0" w:color="auto" w:frame="1"/>
          <w:shd w:val="clear" w:color="auto" w:fill="FFFFFF"/>
        </w:rPr>
        <w:t xml:space="preserve">these </w:t>
      </w:r>
      <w:r w:rsidR="00C50FE2" w:rsidRPr="005A5FE6">
        <w:rPr>
          <w:rFonts w:ascii="Times New Roman" w:hAnsi="Times New Roman" w:cs="Times New Roman"/>
          <w:sz w:val="24"/>
          <w:szCs w:val="24"/>
          <w:bdr w:val="none" w:sz="0" w:space="0" w:color="auto" w:frame="1"/>
          <w:shd w:val="clear" w:color="auto" w:fill="FFFFFF"/>
        </w:rPr>
        <w:t>aforementioned</w:t>
      </w:r>
      <w:r w:rsidR="00462081" w:rsidRPr="005A5FE6">
        <w:rPr>
          <w:rFonts w:ascii="Times New Roman" w:hAnsi="Times New Roman" w:cs="Times New Roman"/>
          <w:sz w:val="24"/>
          <w:szCs w:val="24"/>
          <w:bdr w:val="none" w:sz="0" w:space="0" w:color="auto" w:frame="1"/>
          <w:shd w:val="clear" w:color="auto" w:fill="FFFFFF"/>
        </w:rPr>
        <w:t xml:space="preserve"> </w:t>
      </w:r>
      <w:r w:rsidR="005F6F1B" w:rsidRPr="005A5FE6">
        <w:rPr>
          <w:rFonts w:ascii="Times New Roman" w:hAnsi="Times New Roman" w:cs="Times New Roman"/>
          <w:sz w:val="24"/>
          <w:szCs w:val="24"/>
          <w:bdr w:val="none" w:sz="0" w:space="0" w:color="auto" w:frame="1"/>
          <w:shd w:val="clear" w:color="auto" w:fill="FFFFFF"/>
        </w:rPr>
        <w:t>studies</w:t>
      </w:r>
      <w:r w:rsidR="0018173F" w:rsidRPr="005A5FE6">
        <w:rPr>
          <w:rFonts w:ascii="Times New Roman" w:hAnsi="Times New Roman" w:cs="Times New Roman"/>
          <w:sz w:val="24"/>
          <w:szCs w:val="24"/>
          <w:bdr w:val="none" w:sz="0" w:space="0" w:color="auto" w:frame="1"/>
          <w:shd w:val="clear" w:color="auto" w:fill="FFFFFF"/>
        </w:rPr>
        <w:t xml:space="preserve"> </w:t>
      </w:r>
      <w:r w:rsidR="00B54C34" w:rsidRPr="005A5FE6">
        <w:rPr>
          <w:rFonts w:ascii="Times New Roman" w:hAnsi="Times New Roman" w:cs="Times New Roman"/>
          <w:sz w:val="24"/>
          <w:szCs w:val="24"/>
          <w:bdr w:val="none" w:sz="0" w:space="0" w:color="auto" w:frame="1"/>
          <w:shd w:val="clear" w:color="auto" w:fill="FFFFFF"/>
        </w:rPr>
        <w:t>i</w:t>
      </w:r>
      <w:r w:rsidR="000452A7" w:rsidRPr="005A5FE6">
        <w:rPr>
          <w:rFonts w:ascii="Times New Roman" w:hAnsi="Times New Roman" w:cs="Times New Roman"/>
          <w:sz w:val="24"/>
          <w:szCs w:val="24"/>
          <w:bdr w:val="none" w:sz="0" w:space="0" w:color="auto" w:frame="1"/>
          <w:shd w:val="clear" w:color="auto" w:fill="FFFFFF"/>
        </w:rPr>
        <w:t>s</w:t>
      </w:r>
      <w:r w:rsidR="000452A7" w:rsidRPr="005A5FE6">
        <w:rPr>
          <w:rFonts w:ascii="Times New Roman" w:hAnsi="Times New Roman" w:cs="Times New Roman"/>
          <w:i/>
          <w:iCs/>
          <w:sz w:val="24"/>
          <w:szCs w:val="24"/>
          <w:bdr w:val="none" w:sz="0" w:space="0" w:color="auto" w:frame="1"/>
          <w:shd w:val="clear" w:color="auto" w:fill="FFFFFF"/>
        </w:rPr>
        <w:t xml:space="preserve"> S. </w:t>
      </w:r>
      <w:r w:rsidR="00C50FE2" w:rsidRPr="005A5FE6">
        <w:rPr>
          <w:rFonts w:ascii="Times New Roman" w:hAnsi="Times New Roman" w:cs="Times New Roman"/>
          <w:i/>
          <w:iCs/>
          <w:sz w:val="24"/>
          <w:szCs w:val="24"/>
          <w:bdr w:val="none" w:sz="0" w:space="0" w:color="auto" w:frame="1"/>
          <w:shd w:val="clear" w:color="auto" w:fill="FFFFFF"/>
        </w:rPr>
        <w:t>devriesei,</w:t>
      </w:r>
      <w:r w:rsidR="00C50FE2" w:rsidRPr="005A5FE6">
        <w:rPr>
          <w:rFonts w:ascii="Times New Roman" w:hAnsi="Times New Roman" w:cs="Times New Roman"/>
          <w:sz w:val="24"/>
          <w:szCs w:val="24"/>
          <w:bdr w:val="none" w:sz="0" w:space="0" w:color="auto" w:frame="1"/>
          <w:shd w:val="clear" w:color="auto" w:fill="FFFFFF"/>
        </w:rPr>
        <w:t xml:space="preserve"> which </w:t>
      </w:r>
      <w:r w:rsidR="005410F0" w:rsidRPr="005A5FE6">
        <w:rPr>
          <w:rFonts w:ascii="Times New Roman" w:hAnsi="Times New Roman" w:cs="Times New Roman"/>
          <w:sz w:val="24"/>
          <w:szCs w:val="24"/>
          <w:bdr w:val="none" w:sz="0" w:space="0" w:color="auto" w:frame="1"/>
          <w:shd w:val="clear" w:color="auto" w:fill="FFFFFF"/>
        </w:rPr>
        <w:t xml:space="preserve">we found </w:t>
      </w:r>
      <w:r w:rsidR="007F7F5C" w:rsidRPr="005A5FE6">
        <w:rPr>
          <w:rFonts w:ascii="Times New Roman" w:hAnsi="Times New Roman" w:cs="Times New Roman"/>
          <w:sz w:val="24"/>
          <w:szCs w:val="24"/>
          <w:bdr w:val="none" w:sz="0" w:space="0" w:color="auto" w:frame="1"/>
          <w:shd w:val="clear" w:color="auto" w:fill="FFFFFF"/>
        </w:rPr>
        <w:t>significantly</w:t>
      </w:r>
      <w:r w:rsidR="005410F0" w:rsidRPr="005A5FE6">
        <w:rPr>
          <w:rFonts w:ascii="Times New Roman" w:hAnsi="Times New Roman" w:cs="Times New Roman"/>
          <w:sz w:val="24"/>
          <w:szCs w:val="24"/>
          <w:bdr w:val="none" w:sz="0" w:space="0" w:color="auto" w:frame="1"/>
          <w:shd w:val="clear" w:color="auto" w:fill="FFFFFF"/>
        </w:rPr>
        <w:t xml:space="preserve"> elevated quarter SCC</w:t>
      </w:r>
      <w:r w:rsidR="004342E9" w:rsidRPr="005A5FE6">
        <w:rPr>
          <w:rFonts w:ascii="Times New Roman" w:hAnsi="Times New Roman" w:cs="Times New Roman"/>
          <w:sz w:val="24"/>
          <w:szCs w:val="24"/>
          <w:bdr w:val="none" w:sz="0" w:space="0" w:color="auto" w:frame="1"/>
          <w:shd w:val="clear" w:color="auto" w:fill="FFFFFF"/>
        </w:rPr>
        <w:t xml:space="preserve"> above th</w:t>
      </w:r>
      <w:r w:rsidR="001338AB" w:rsidRPr="005A5FE6">
        <w:rPr>
          <w:rFonts w:ascii="Times New Roman" w:hAnsi="Times New Roman" w:cs="Times New Roman"/>
          <w:sz w:val="24"/>
          <w:szCs w:val="24"/>
          <w:bdr w:val="none" w:sz="0" w:space="0" w:color="auto" w:frame="1"/>
          <w:shd w:val="clear" w:color="auto" w:fill="FFFFFF"/>
        </w:rPr>
        <w:t>at of</w:t>
      </w:r>
      <w:r w:rsidR="004342E9" w:rsidRPr="005A5FE6">
        <w:rPr>
          <w:rFonts w:ascii="Times New Roman" w:hAnsi="Times New Roman" w:cs="Times New Roman"/>
          <w:sz w:val="24"/>
          <w:szCs w:val="24"/>
          <w:bdr w:val="none" w:sz="0" w:space="0" w:color="auto" w:frame="1"/>
          <w:shd w:val="clear" w:color="auto" w:fill="FFFFFF"/>
        </w:rPr>
        <w:t xml:space="preserve"> negative control quarters</w:t>
      </w:r>
      <w:r w:rsidR="00607820" w:rsidRPr="005A5FE6">
        <w:rPr>
          <w:rFonts w:ascii="Times New Roman" w:hAnsi="Times New Roman" w:cs="Times New Roman"/>
          <w:sz w:val="24"/>
          <w:szCs w:val="24"/>
          <w:bdr w:val="none" w:sz="0" w:space="0" w:color="auto" w:frame="1"/>
          <w:shd w:val="clear" w:color="auto" w:fill="FFFFFF"/>
        </w:rPr>
        <w:t>.</w:t>
      </w:r>
      <w:r w:rsidR="00E24828" w:rsidRPr="005A5FE6">
        <w:rPr>
          <w:rFonts w:ascii="Times New Roman" w:hAnsi="Times New Roman" w:cs="Times New Roman"/>
          <w:sz w:val="24"/>
          <w:szCs w:val="24"/>
          <w:bdr w:val="none" w:sz="0" w:space="0" w:color="auto" w:frame="1"/>
          <w:shd w:val="clear" w:color="auto" w:fill="FFFFFF"/>
        </w:rPr>
        <w:t xml:space="preserve"> Although </w:t>
      </w:r>
      <w:r w:rsidR="00EC56EF" w:rsidRPr="005A5FE6">
        <w:rPr>
          <w:rFonts w:ascii="Times New Roman" w:hAnsi="Times New Roman" w:cs="Times New Roman"/>
          <w:sz w:val="24"/>
          <w:szCs w:val="24"/>
          <w:bdr w:val="none" w:sz="0" w:space="0" w:color="auto" w:frame="1"/>
          <w:shd w:val="clear" w:color="auto" w:fill="FFFFFF"/>
        </w:rPr>
        <w:t>the</w:t>
      </w:r>
      <w:r w:rsidR="00E24828" w:rsidRPr="005A5FE6">
        <w:rPr>
          <w:rFonts w:ascii="Times New Roman" w:hAnsi="Times New Roman" w:cs="Times New Roman"/>
          <w:sz w:val="24"/>
          <w:szCs w:val="24"/>
          <w:bdr w:val="none" w:sz="0" w:space="0" w:color="auto" w:frame="1"/>
          <w:shd w:val="clear" w:color="auto" w:fill="FFFFFF"/>
        </w:rPr>
        <w:t xml:space="preserve"> effects on quarter SCC for </w:t>
      </w:r>
      <w:r w:rsidR="00E24828" w:rsidRPr="005A5FE6">
        <w:rPr>
          <w:rFonts w:ascii="Times New Roman" w:hAnsi="Times New Roman" w:cs="Times New Roman"/>
          <w:i/>
          <w:iCs/>
          <w:sz w:val="24"/>
          <w:szCs w:val="24"/>
          <w:bdr w:val="none" w:sz="0" w:space="0" w:color="auto" w:frame="1"/>
          <w:shd w:val="clear" w:color="auto" w:fill="FFFFFF"/>
        </w:rPr>
        <w:t>Staph.</w:t>
      </w:r>
      <w:r w:rsidR="00E24828" w:rsidRPr="005A5FE6">
        <w:rPr>
          <w:rFonts w:ascii="Times New Roman" w:hAnsi="Times New Roman" w:cs="Times New Roman"/>
          <w:sz w:val="24"/>
          <w:szCs w:val="24"/>
          <w:bdr w:val="none" w:sz="0" w:space="0" w:color="auto" w:frame="1"/>
          <w:shd w:val="clear" w:color="auto" w:fill="FFFFFF"/>
        </w:rPr>
        <w:t xml:space="preserve"> species on these organic dairies </w:t>
      </w:r>
      <w:r w:rsidR="00EC56EF" w:rsidRPr="005A5FE6">
        <w:rPr>
          <w:rFonts w:ascii="Times New Roman" w:hAnsi="Times New Roman" w:cs="Times New Roman"/>
          <w:sz w:val="24"/>
          <w:szCs w:val="24"/>
          <w:bdr w:val="none" w:sz="0" w:space="0" w:color="auto" w:frame="1"/>
          <w:shd w:val="clear" w:color="auto" w:fill="FFFFFF"/>
        </w:rPr>
        <w:t xml:space="preserve">is similar to those </w:t>
      </w:r>
      <w:r w:rsidR="00E24828" w:rsidRPr="005A5FE6">
        <w:rPr>
          <w:rFonts w:ascii="Times New Roman" w:hAnsi="Times New Roman" w:cs="Times New Roman"/>
          <w:sz w:val="24"/>
          <w:szCs w:val="24"/>
          <w:bdr w:val="none" w:sz="0" w:space="0" w:color="auto" w:frame="1"/>
          <w:shd w:val="clear" w:color="auto" w:fill="FFFFFF"/>
        </w:rPr>
        <w:t>previously</w:t>
      </w:r>
      <w:r w:rsidR="00EC56EF" w:rsidRPr="005A5FE6">
        <w:rPr>
          <w:rFonts w:ascii="Times New Roman" w:hAnsi="Times New Roman" w:cs="Times New Roman"/>
          <w:sz w:val="24"/>
          <w:szCs w:val="24"/>
          <w:bdr w:val="none" w:sz="0" w:space="0" w:color="auto" w:frame="1"/>
          <w:shd w:val="clear" w:color="auto" w:fill="FFFFFF"/>
        </w:rPr>
        <w:t xml:space="preserve"> </w:t>
      </w:r>
      <w:r w:rsidR="00E24828" w:rsidRPr="005A5FE6">
        <w:rPr>
          <w:rFonts w:ascii="Times New Roman" w:hAnsi="Times New Roman" w:cs="Times New Roman"/>
          <w:sz w:val="24"/>
          <w:szCs w:val="24"/>
          <w:bdr w:val="none" w:sz="0" w:space="0" w:color="auto" w:frame="1"/>
          <w:shd w:val="clear" w:color="auto" w:fill="FFFFFF"/>
        </w:rPr>
        <w:t>described</w:t>
      </w:r>
      <w:r w:rsidR="00EC56EF" w:rsidRPr="005A5FE6">
        <w:rPr>
          <w:rFonts w:ascii="Times New Roman" w:hAnsi="Times New Roman" w:cs="Times New Roman"/>
          <w:sz w:val="24"/>
          <w:szCs w:val="24"/>
          <w:bdr w:val="none" w:sz="0" w:space="0" w:color="auto" w:frame="1"/>
          <w:shd w:val="clear" w:color="auto" w:fill="FFFFFF"/>
        </w:rPr>
        <w:t xml:space="preserve"> on</w:t>
      </w:r>
      <w:r w:rsidR="00E24828" w:rsidRPr="005A5FE6">
        <w:rPr>
          <w:rFonts w:ascii="Times New Roman" w:hAnsi="Times New Roman" w:cs="Times New Roman"/>
          <w:sz w:val="24"/>
          <w:szCs w:val="24"/>
          <w:bdr w:val="none" w:sz="0" w:space="0" w:color="auto" w:frame="1"/>
          <w:shd w:val="clear" w:color="auto" w:fill="FFFFFF"/>
        </w:rPr>
        <w:t xml:space="preserve"> conventional farms,</w:t>
      </w:r>
      <w:r w:rsidR="00EC56EF" w:rsidRPr="005A5FE6">
        <w:rPr>
          <w:rFonts w:ascii="Times New Roman" w:hAnsi="Times New Roman" w:cs="Times New Roman"/>
          <w:sz w:val="24"/>
          <w:szCs w:val="24"/>
          <w:bdr w:val="none" w:sz="0" w:space="0" w:color="auto" w:frame="1"/>
          <w:shd w:val="clear" w:color="auto" w:fill="FFFFFF"/>
        </w:rPr>
        <w:t xml:space="preserve"> the potential exists for f</w:t>
      </w:r>
      <w:r w:rsidR="00E24828" w:rsidRPr="005A5FE6">
        <w:rPr>
          <w:rFonts w:ascii="Times New Roman" w:hAnsi="Times New Roman" w:cs="Times New Roman"/>
          <w:sz w:val="24"/>
          <w:szCs w:val="24"/>
        </w:rPr>
        <w:t xml:space="preserve">uture work </w:t>
      </w:r>
      <w:r w:rsidR="00EC56EF" w:rsidRPr="005A5FE6">
        <w:rPr>
          <w:rFonts w:ascii="Times New Roman" w:hAnsi="Times New Roman" w:cs="Times New Roman"/>
          <w:sz w:val="24"/>
          <w:szCs w:val="24"/>
        </w:rPr>
        <w:t>comparing</w:t>
      </w:r>
      <w:r w:rsidR="00E24828" w:rsidRPr="005A5FE6">
        <w:rPr>
          <w:rFonts w:ascii="Times New Roman" w:hAnsi="Times New Roman" w:cs="Times New Roman"/>
          <w:sz w:val="24"/>
          <w:szCs w:val="24"/>
        </w:rPr>
        <w:t xml:space="preserve"> virulence </w:t>
      </w:r>
      <w:r w:rsidR="00EC56EF" w:rsidRPr="005A5FE6">
        <w:rPr>
          <w:rFonts w:ascii="Times New Roman" w:hAnsi="Times New Roman" w:cs="Times New Roman"/>
          <w:sz w:val="24"/>
          <w:szCs w:val="24"/>
        </w:rPr>
        <w:t xml:space="preserve">factors and antibiotic resistance determinants </w:t>
      </w:r>
      <w:r w:rsidR="00E24828" w:rsidRPr="005A5FE6">
        <w:rPr>
          <w:rFonts w:ascii="Times New Roman" w:hAnsi="Times New Roman" w:cs="Times New Roman"/>
          <w:sz w:val="24"/>
          <w:szCs w:val="24"/>
        </w:rPr>
        <w:t>of</w:t>
      </w:r>
      <w:r w:rsidR="00EC56EF" w:rsidRPr="005A5FE6">
        <w:rPr>
          <w:rFonts w:ascii="Times New Roman" w:hAnsi="Times New Roman" w:cs="Times New Roman"/>
          <w:sz w:val="24"/>
          <w:szCs w:val="24"/>
        </w:rPr>
        <w:t xml:space="preserve"> NASM isolates causing IMI on conventional </w:t>
      </w:r>
      <w:r w:rsidR="001338AB" w:rsidRPr="005A5FE6">
        <w:rPr>
          <w:rFonts w:ascii="Times New Roman" w:hAnsi="Times New Roman" w:cs="Times New Roman"/>
          <w:sz w:val="24"/>
          <w:szCs w:val="24"/>
        </w:rPr>
        <w:t>vs.</w:t>
      </w:r>
      <w:r w:rsidR="00EC56EF" w:rsidRPr="005A5FE6">
        <w:rPr>
          <w:rFonts w:ascii="Times New Roman" w:hAnsi="Times New Roman" w:cs="Times New Roman"/>
          <w:sz w:val="24"/>
          <w:szCs w:val="24"/>
        </w:rPr>
        <w:t xml:space="preserve"> organic dairy farms.</w:t>
      </w:r>
    </w:p>
    <w:p w14:paraId="375FC265" w14:textId="20A97A22" w:rsidR="001E1304" w:rsidRPr="005A5FE6" w:rsidRDefault="0094331D"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T</w:t>
      </w:r>
      <w:r w:rsidR="001C21EF" w:rsidRPr="005A5FE6">
        <w:rPr>
          <w:rFonts w:ascii="Times New Roman" w:hAnsi="Times New Roman" w:cs="Times New Roman"/>
          <w:sz w:val="24"/>
          <w:szCs w:val="24"/>
        </w:rPr>
        <w:t xml:space="preserve">he predicted SCC for </w:t>
      </w:r>
      <w:r w:rsidR="0068534D" w:rsidRPr="005A5FE6">
        <w:rPr>
          <w:rFonts w:ascii="Times New Roman" w:hAnsi="Times New Roman" w:cs="Times New Roman"/>
          <w:sz w:val="24"/>
          <w:szCs w:val="24"/>
        </w:rPr>
        <w:t xml:space="preserve">quarters infected with </w:t>
      </w:r>
      <w:r w:rsidR="0068534D" w:rsidRPr="005A5FE6">
        <w:rPr>
          <w:rFonts w:ascii="Times New Roman" w:hAnsi="Times New Roman" w:cs="Times New Roman"/>
          <w:i/>
          <w:iCs/>
          <w:sz w:val="24"/>
          <w:szCs w:val="24"/>
        </w:rPr>
        <w:t xml:space="preserve">S. aureus </w:t>
      </w:r>
      <w:r w:rsidR="001C21EF" w:rsidRPr="005A5FE6">
        <w:rPr>
          <w:rFonts w:ascii="Times New Roman" w:hAnsi="Times New Roman" w:cs="Times New Roman"/>
          <w:sz w:val="24"/>
          <w:szCs w:val="24"/>
        </w:rPr>
        <w:t xml:space="preserve">stayed above 200,000 cells/mL </w:t>
      </w:r>
      <w:r w:rsidR="003471E1" w:rsidRPr="005A5FE6">
        <w:rPr>
          <w:rFonts w:ascii="Times New Roman" w:hAnsi="Times New Roman" w:cs="Times New Roman"/>
          <w:sz w:val="24"/>
          <w:szCs w:val="24"/>
        </w:rPr>
        <w:t>across the entire range of observed DIM (Figure 3)</w:t>
      </w:r>
      <w:r w:rsidRPr="005A5FE6">
        <w:rPr>
          <w:rFonts w:ascii="Times New Roman" w:hAnsi="Times New Roman" w:cs="Times New Roman"/>
          <w:sz w:val="24"/>
          <w:szCs w:val="24"/>
        </w:rPr>
        <w:t xml:space="preserve">, </w:t>
      </w:r>
      <w:r w:rsidR="00C53E2E" w:rsidRPr="005A5FE6">
        <w:rPr>
          <w:rFonts w:ascii="Times New Roman" w:hAnsi="Times New Roman" w:cs="Times New Roman"/>
          <w:sz w:val="24"/>
          <w:szCs w:val="24"/>
        </w:rPr>
        <w:t>a</w:t>
      </w:r>
      <w:r w:rsidR="002073B0" w:rsidRPr="005A5FE6">
        <w:rPr>
          <w:rFonts w:ascii="Times New Roman" w:hAnsi="Times New Roman" w:cs="Times New Roman"/>
          <w:sz w:val="24"/>
          <w:szCs w:val="24"/>
        </w:rPr>
        <w:t xml:space="preserve"> cut-off</w:t>
      </w:r>
      <w:r w:rsidR="00C53E2E" w:rsidRPr="005A5FE6">
        <w:rPr>
          <w:rFonts w:ascii="Times New Roman" w:hAnsi="Times New Roman" w:cs="Times New Roman"/>
          <w:sz w:val="24"/>
          <w:szCs w:val="24"/>
        </w:rPr>
        <w:t xml:space="preserve"> </w:t>
      </w:r>
      <w:r w:rsidR="00DD07FF" w:rsidRPr="005A5FE6">
        <w:rPr>
          <w:rFonts w:ascii="Times New Roman" w:hAnsi="Times New Roman" w:cs="Times New Roman"/>
          <w:sz w:val="24"/>
          <w:szCs w:val="24"/>
        </w:rPr>
        <w:t>which has been associated with</w:t>
      </w:r>
      <w:r w:rsidR="00C53E2E" w:rsidRPr="005A5FE6">
        <w:rPr>
          <w:rFonts w:ascii="Times New Roman" w:hAnsi="Times New Roman" w:cs="Times New Roman"/>
          <w:sz w:val="24"/>
          <w:szCs w:val="24"/>
        </w:rPr>
        <w:t xml:space="preserve"> decreased milk production</w:t>
      </w:r>
      <w:r w:rsidR="00DD07FF" w:rsidRPr="005A5FE6">
        <w:rPr>
          <w:rFonts w:ascii="Times New Roman" w:hAnsi="Times New Roman" w:cs="Times New Roman"/>
          <w:sz w:val="24"/>
          <w:szCs w:val="24"/>
        </w:rPr>
        <w:t xml:space="preserve"> </w:t>
      </w:r>
      <w:r w:rsidR="00F067A6" w:rsidRPr="005A5FE6">
        <w:rPr>
          <w:rFonts w:ascii="Times New Roman" w:hAnsi="Times New Roman" w:cs="Times New Roman"/>
          <w:sz w:val="24"/>
          <w:szCs w:val="24"/>
        </w:rPr>
        <w:fldChar w:fldCharType="begin"/>
      </w:r>
      <w:r w:rsidR="00F067A6"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00F067A6" w:rsidRPr="005A5FE6">
        <w:rPr>
          <w:rFonts w:ascii="Times New Roman" w:hAnsi="Times New Roman" w:cs="Times New Roman"/>
          <w:sz w:val="24"/>
          <w:szCs w:val="24"/>
        </w:rPr>
        <w:fldChar w:fldCharType="separate"/>
      </w:r>
      <w:r w:rsidR="00F067A6" w:rsidRPr="005A5FE6">
        <w:rPr>
          <w:rFonts w:ascii="Times New Roman" w:hAnsi="Times New Roman" w:cs="Times New Roman"/>
          <w:noProof/>
          <w:sz w:val="24"/>
          <w:szCs w:val="24"/>
        </w:rPr>
        <w:t>(Shook, 1982; Hand et al., 2012)</w:t>
      </w:r>
      <w:r w:rsidR="00F067A6" w:rsidRPr="005A5FE6">
        <w:rPr>
          <w:rFonts w:ascii="Times New Roman" w:hAnsi="Times New Roman" w:cs="Times New Roman"/>
          <w:sz w:val="24"/>
          <w:szCs w:val="24"/>
        </w:rPr>
        <w:fldChar w:fldCharType="end"/>
      </w:r>
      <w:r w:rsidR="003471E1" w:rsidRPr="005A5FE6">
        <w:rPr>
          <w:rFonts w:ascii="Times New Roman" w:hAnsi="Times New Roman" w:cs="Times New Roman"/>
          <w:sz w:val="24"/>
          <w:szCs w:val="24"/>
        </w:rPr>
        <w:t xml:space="preserve">. The ability of </w:t>
      </w:r>
      <w:r w:rsidR="003471E1" w:rsidRPr="005A5FE6">
        <w:rPr>
          <w:rFonts w:ascii="Times New Roman" w:hAnsi="Times New Roman" w:cs="Times New Roman"/>
          <w:i/>
          <w:iCs/>
          <w:sz w:val="24"/>
          <w:szCs w:val="24"/>
        </w:rPr>
        <w:t xml:space="preserve">S. aureus </w:t>
      </w:r>
      <w:r w:rsidR="003471E1" w:rsidRPr="005A5FE6">
        <w:rPr>
          <w:rFonts w:ascii="Times New Roman" w:hAnsi="Times New Roman" w:cs="Times New Roman"/>
          <w:sz w:val="24"/>
          <w:szCs w:val="24"/>
        </w:rPr>
        <w:t xml:space="preserve">to elevate quarter SCC above this threshold has </w:t>
      </w:r>
      <w:r w:rsidR="00005382" w:rsidRPr="005A5FE6">
        <w:rPr>
          <w:rFonts w:ascii="Times New Roman" w:hAnsi="Times New Roman" w:cs="Times New Roman"/>
          <w:sz w:val="24"/>
          <w:szCs w:val="24"/>
        </w:rPr>
        <w:t xml:space="preserve">been well-established </w:t>
      </w:r>
      <w:r w:rsidR="0023693F"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 </w:instrText>
      </w:r>
      <w:r w:rsidR="00A3235D"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EN.CITE.DATA </w:instrText>
      </w:r>
      <w:r w:rsidR="00A3235D" w:rsidRPr="005A5FE6">
        <w:rPr>
          <w:rFonts w:ascii="Times New Roman" w:hAnsi="Times New Roman" w:cs="Times New Roman"/>
          <w:sz w:val="24"/>
          <w:szCs w:val="24"/>
        </w:rPr>
      </w:r>
      <w:r w:rsidR="00A3235D" w:rsidRPr="005A5FE6">
        <w:rPr>
          <w:rFonts w:ascii="Times New Roman" w:hAnsi="Times New Roman" w:cs="Times New Roman"/>
          <w:sz w:val="24"/>
          <w:szCs w:val="24"/>
        </w:rPr>
        <w:fldChar w:fldCharType="end"/>
      </w:r>
      <w:r w:rsidR="0023693F" w:rsidRPr="005A5FE6">
        <w:rPr>
          <w:rFonts w:ascii="Times New Roman" w:hAnsi="Times New Roman" w:cs="Times New Roman"/>
          <w:sz w:val="24"/>
          <w:szCs w:val="24"/>
        </w:rPr>
      </w:r>
      <w:r w:rsidR="0023693F" w:rsidRPr="005A5FE6">
        <w:rPr>
          <w:rFonts w:ascii="Times New Roman" w:hAnsi="Times New Roman" w:cs="Times New Roman"/>
          <w:sz w:val="24"/>
          <w:szCs w:val="24"/>
        </w:rPr>
        <w:fldChar w:fldCharType="separate"/>
      </w:r>
      <w:r w:rsidR="00A3235D" w:rsidRPr="005A5FE6">
        <w:rPr>
          <w:rFonts w:ascii="Times New Roman" w:hAnsi="Times New Roman" w:cs="Times New Roman"/>
          <w:noProof/>
          <w:sz w:val="24"/>
          <w:szCs w:val="24"/>
        </w:rPr>
        <w:t>(Supré et al., 2011; Taponen et al., 2022; Woudstra et al., 2023)</w:t>
      </w:r>
      <w:r w:rsidR="0023693F" w:rsidRPr="005A5FE6">
        <w:rPr>
          <w:rFonts w:ascii="Times New Roman" w:hAnsi="Times New Roman" w:cs="Times New Roman"/>
          <w:sz w:val="24"/>
          <w:szCs w:val="24"/>
        </w:rPr>
        <w:fldChar w:fldCharType="end"/>
      </w:r>
      <w:r w:rsidR="00764964" w:rsidRPr="005A5FE6">
        <w:rPr>
          <w:rFonts w:ascii="Times New Roman" w:hAnsi="Times New Roman" w:cs="Times New Roman"/>
          <w:sz w:val="24"/>
          <w:szCs w:val="24"/>
        </w:rPr>
        <w:t xml:space="preserve">. Infection with </w:t>
      </w:r>
      <w:r w:rsidR="00764964" w:rsidRPr="005A5FE6">
        <w:rPr>
          <w:rFonts w:ascii="Times New Roman" w:hAnsi="Times New Roman" w:cs="Times New Roman"/>
          <w:i/>
          <w:iCs/>
          <w:sz w:val="24"/>
          <w:szCs w:val="24"/>
        </w:rPr>
        <w:t>S. warneri</w:t>
      </w:r>
      <w:r w:rsidR="00764964" w:rsidRPr="005A5FE6">
        <w:rPr>
          <w:rFonts w:ascii="Times New Roman" w:hAnsi="Times New Roman" w:cs="Times New Roman"/>
          <w:sz w:val="24"/>
          <w:szCs w:val="24"/>
        </w:rPr>
        <w:t xml:space="preserve"> also resulted in a quarter SCC above 200,000 cells/mL</w:t>
      </w:r>
      <w:r w:rsidR="004A51CC" w:rsidRPr="005A5FE6">
        <w:rPr>
          <w:rFonts w:ascii="Times New Roman" w:hAnsi="Times New Roman" w:cs="Times New Roman"/>
          <w:sz w:val="24"/>
          <w:szCs w:val="24"/>
        </w:rPr>
        <w:t xml:space="preserve"> throughout the</w:t>
      </w:r>
      <w:r w:rsidR="00E44B1F" w:rsidRPr="005A5FE6">
        <w:rPr>
          <w:rFonts w:ascii="Times New Roman" w:hAnsi="Times New Roman" w:cs="Times New Roman"/>
          <w:sz w:val="24"/>
          <w:szCs w:val="24"/>
        </w:rPr>
        <w:t xml:space="preserve"> range of</w:t>
      </w:r>
      <w:r w:rsidR="004A51CC" w:rsidRPr="005A5FE6">
        <w:rPr>
          <w:rFonts w:ascii="Times New Roman" w:hAnsi="Times New Roman" w:cs="Times New Roman"/>
          <w:sz w:val="24"/>
          <w:szCs w:val="24"/>
        </w:rPr>
        <w:t xml:space="preserve"> observed DIM</w:t>
      </w:r>
      <w:r w:rsidR="00EC5F4F" w:rsidRPr="005A5FE6">
        <w:rPr>
          <w:rFonts w:ascii="Times New Roman" w:hAnsi="Times New Roman" w:cs="Times New Roman"/>
          <w:sz w:val="24"/>
          <w:szCs w:val="24"/>
        </w:rPr>
        <w:t xml:space="preserve">; at 91 DIM, </w:t>
      </w:r>
      <w:r w:rsidR="008543A4" w:rsidRPr="005A5FE6">
        <w:rPr>
          <w:rFonts w:ascii="Times New Roman" w:hAnsi="Times New Roman" w:cs="Times New Roman"/>
          <w:sz w:val="24"/>
          <w:szCs w:val="24"/>
        </w:rPr>
        <w:t>the</w:t>
      </w:r>
      <w:r w:rsidR="009D7DFE" w:rsidRPr="005A5FE6">
        <w:rPr>
          <w:rFonts w:ascii="Times New Roman" w:hAnsi="Times New Roman" w:cs="Times New Roman"/>
          <w:sz w:val="24"/>
          <w:szCs w:val="24"/>
        </w:rPr>
        <w:t xml:space="preserve"> estimated qSCC was </w:t>
      </w:r>
      <w:r w:rsidR="00EC5F4F" w:rsidRPr="005A5FE6">
        <w:rPr>
          <w:rFonts w:ascii="Times New Roman" w:hAnsi="Times New Roman" w:cs="Times New Roman"/>
          <w:sz w:val="24"/>
          <w:szCs w:val="24"/>
        </w:rPr>
        <w:t>395,190 cells/mL (95% CI: 148,189 - 1,053,891</w:t>
      </w:r>
      <w:r w:rsidR="009D7DFE" w:rsidRPr="005A5FE6">
        <w:rPr>
          <w:rFonts w:ascii="Times New Roman" w:hAnsi="Times New Roman" w:cs="Times New Roman"/>
          <w:sz w:val="24"/>
          <w:szCs w:val="24"/>
        </w:rPr>
        <w:t>, Table 2</w:t>
      </w:r>
      <w:r w:rsidR="00EC5F4F" w:rsidRPr="005A5FE6">
        <w:rPr>
          <w:rFonts w:ascii="Times New Roman" w:hAnsi="Times New Roman" w:cs="Times New Roman"/>
          <w:sz w:val="24"/>
          <w:szCs w:val="24"/>
        </w:rPr>
        <w:t>)</w:t>
      </w:r>
      <w:r w:rsidR="008543A4" w:rsidRPr="005A5FE6">
        <w:rPr>
          <w:rFonts w:ascii="Times New Roman" w:hAnsi="Times New Roman" w:cs="Times New Roman"/>
          <w:sz w:val="24"/>
          <w:szCs w:val="24"/>
        </w:rPr>
        <w:t xml:space="preserve">, which was based off 15 </w:t>
      </w:r>
      <w:r w:rsidR="008A0C68" w:rsidRPr="005A5FE6">
        <w:rPr>
          <w:rFonts w:ascii="Times New Roman" w:hAnsi="Times New Roman" w:cs="Times New Roman"/>
          <w:sz w:val="24"/>
          <w:szCs w:val="24"/>
        </w:rPr>
        <w:t xml:space="preserve">quarter </w:t>
      </w:r>
      <w:r w:rsidR="008543A4" w:rsidRPr="005A5FE6">
        <w:rPr>
          <w:rFonts w:ascii="Times New Roman" w:hAnsi="Times New Roman" w:cs="Times New Roman"/>
          <w:sz w:val="24"/>
          <w:szCs w:val="24"/>
        </w:rPr>
        <w:t>observations</w:t>
      </w:r>
      <w:r w:rsidR="00E44B1F" w:rsidRPr="005A5FE6">
        <w:rPr>
          <w:rFonts w:ascii="Times New Roman" w:hAnsi="Times New Roman" w:cs="Times New Roman"/>
          <w:sz w:val="24"/>
          <w:szCs w:val="24"/>
        </w:rPr>
        <w:t xml:space="preserve">. This </w:t>
      </w:r>
      <w:r w:rsidR="00CF1093">
        <w:rPr>
          <w:rFonts w:ascii="Times New Roman" w:hAnsi="Times New Roman" w:cs="Times New Roman"/>
          <w:sz w:val="24"/>
          <w:szCs w:val="24"/>
        </w:rPr>
        <w:t>extends the findings of</w:t>
      </w:r>
      <w:r w:rsidR="00E44B1F" w:rsidRPr="005A5FE6">
        <w:rPr>
          <w:rFonts w:ascii="Times New Roman" w:hAnsi="Times New Roman" w:cs="Times New Roman"/>
          <w:sz w:val="24"/>
          <w:szCs w:val="24"/>
        </w:rPr>
        <w:t xml:space="preserve"> Fry et al., </w:t>
      </w:r>
      <w:r w:rsidR="008A0C68" w:rsidRPr="005A5FE6">
        <w:rPr>
          <w:rFonts w:ascii="Times New Roman" w:hAnsi="Times New Roman" w:cs="Times New Roman"/>
          <w:sz w:val="24"/>
          <w:szCs w:val="24"/>
        </w:rPr>
        <w:t xml:space="preserve">where the </w:t>
      </w:r>
      <w:r w:rsidR="00840722" w:rsidRPr="005A5FE6">
        <w:rPr>
          <w:rFonts w:ascii="Times New Roman" w:hAnsi="Times New Roman" w:cs="Times New Roman"/>
          <w:sz w:val="24"/>
          <w:szCs w:val="24"/>
        </w:rPr>
        <w:t>geometric mean</w:t>
      </w:r>
      <w:r w:rsidR="007D301E" w:rsidRPr="005A5FE6">
        <w:rPr>
          <w:rFonts w:ascii="Times New Roman" w:hAnsi="Times New Roman" w:cs="Times New Roman"/>
          <w:sz w:val="24"/>
          <w:szCs w:val="24"/>
        </w:rPr>
        <w:t xml:space="preserve"> SCC</w:t>
      </w:r>
      <w:r w:rsidR="00840722" w:rsidRPr="005A5FE6">
        <w:rPr>
          <w:rFonts w:ascii="Times New Roman" w:hAnsi="Times New Roman" w:cs="Times New Roman"/>
          <w:sz w:val="24"/>
          <w:szCs w:val="24"/>
        </w:rPr>
        <w:t xml:space="preserve"> </w:t>
      </w:r>
      <w:r w:rsidR="008A0C68" w:rsidRPr="005A5FE6">
        <w:rPr>
          <w:rFonts w:ascii="Times New Roman" w:hAnsi="Times New Roman" w:cs="Times New Roman"/>
          <w:sz w:val="24"/>
          <w:szCs w:val="24"/>
        </w:rPr>
        <w:t xml:space="preserve">for quarters with </w:t>
      </w:r>
      <w:r w:rsidR="008A0C68" w:rsidRPr="005A5FE6">
        <w:rPr>
          <w:rFonts w:ascii="Times New Roman" w:hAnsi="Times New Roman" w:cs="Times New Roman"/>
          <w:i/>
          <w:iCs/>
          <w:sz w:val="24"/>
          <w:szCs w:val="24"/>
        </w:rPr>
        <w:t xml:space="preserve">S. </w:t>
      </w:r>
      <w:r w:rsidR="008A0C68" w:rsidRPr="005A5FE6">
        <w:rPr>
          <w:rFonts w:ascii="Times New Roman" w:hAnsi="Times New Roman" w:cs="Times New Roman"/>
          <w:i/>
          <w:iCs/>
          <w:sz w:val="24"/>
          <w:szCs w:val="24"/>
        </w:rPr>
        <w:lastRenderedPageBreak/>
        <w:t>warneri</w:t>
      </w:r>
      <w:r w:rsidR="00840722" w:rsidRPr="005A5FE6">
        <w:rPr>
          <w:rFonts w:ascii="Times New Roman" w:hAnsi="Times New Roman" w:cs="Times New Roman"/>
          <w:sz w:val="24"/>
          <w:szCs w:val="24"/>
        </w:rPr>
        <w:t xml:space="preserve"> was 233,200 cells/mL (95% CI: 90,400-601,600)</w:t>
      </w:r>
      <w:r w:rsidR="007D301E" w:rsidRPr="005A5FE6">
        <w:rPr>
          <w:rFonts w:ascii="Times New Roman" w:hAnsi="Times New Roman" w:cs="Times New Roman"/>
          <w:sz w:val="24"/>
          <w:szCs w:val="24"/>
        </w:rPr>
        <w:t>,</w:t>
      </w:r>
      <w:r w:rsidR="008A0C68" w:rsidRPr="005A5FE6">
        <w:rPr>
          <w:rFonts w:ascii="Times New Roman" w:hAnsi="Times New Roman" w:cs="Times New Roman"/>
          <w:sz w:val="24"/>
          <w:szCs w:val="24"/>
        </w:rPr>
        <w:t xml:space="preserve"> which was based off 9 quarter observations</w:t>
      </w:r>
      <w:r w:rsidR="000B24EE" w:rsidRPr="005A5FE6">
        <w:rPr>
          <w:rFonts w:ascii="Times New Roman" w:hAnsi="Times New Roman" w:cs="Times New Roman"/>
          <w:sz w:val="24"/>
          <w:szCs w:val="24"/>
        </w:rPr>
        <w:t xml:space="preserve">. </w:t>
      </w:r>
      <w:r w:rsidR="000F6DE9" w:rsidRPr="005A5FE6">
        <w:rPr>
          <w:rFonts w:ascii="Times New Roman" w:hAnsi="Times New Roman" w:cs="Times New Roman"/>
          <w:sz w:val="24"/>
          <w:szCs w:val="24"/>
        </w:rPr>
        <w:t xml:space="preserve">The </w:t>
      </w:r>
      <w:r w:rsidR="00AE168C" w:rsidRPr="005A5FE6">
        <w:rPr>
          <w:rFonts w:ascii="Times New Roman" w:hAnsi="Times New Roman" w:cs="Times New Roman"/>
          <w:sz w:val="24"/>
          <w:szCs w:val="24"/>
        </w:rPr>
        <w:t xml:space="preserve">small number of isolates for this species </w:t>
      </w:r>
      <w:r w:rsidR="00FB632A" w:rsidRPr="005A5FE6">
        <w:rPr>
          <w:rFonts w:ascii="Times New Roman" w:hAnsi="Times New Roman" w:cs="Times New Roman"/>
          <w:sz w:val="24"/>
          <w:szCs w:val="24"/>
        </w:rPr>
        <w:t xml:space="preserve">likely resulted in the large 95% confidence intervals </w:t>
      </w:r>
      <w:r w:rsidR="000F6DE9" w:rsidRPr="005A5FE6">
        <w:rPr>
          <w:rFonts w:ascii="Times New Roman" w:hAnsi="Times New Roman" w:cs="Times New Roman"/>
          <w:sz w:val="24"/>
          <w:szCs w:val="24"/>
        </w:rPr>
        <w:t xml:space="preserve">of </w:t>
      </w:r>
      <w:r w:rsidR="002E1662" w:rsidRPr="005A5FE6">
        <w:rPr>
          <w:rFonts w:ascii="Times New Roman" w:hAnsi="Times New Roman" w:cs="Times New Roman"/>
          <w:sz w:val="24"/>
          <w:szCs w:val="24"/>
        </w:rPr>
        <w:t>predicted</w:t>
      </w:r>
      <w:r w:rsidR="000F6DE9" w:rsidRPr="005A5FE6">
        <w:rPr>
          <w:rFonts w:ascii="Times New Roman" w:hAnsi="Times New Roman" w:cs="Times New Roman"/>
          <w:sz w:val="24"/>
          <w:szCs w:val="24"/>
        </w:rPr>
        <w:t xml:space="preserve"> </w:t>
      </w:r>
      <w:r w:rsidR="002E1662" w:rsidRPr="005A5FE6">
        <w:rPr>
          <w:rFonts w:ascii="Times New Roman" w:hAnsi="Times New Roman" w:cs="Times New Roman"/>
          <w:sz w:val="24"/>
          <w:szCs w:val="24"/>
        </w:rPr>
        <w:t xml:space="preserve">SCC for </w:t>
      </w:r>
      <w:r w:rsidR="002E1662" w:rsidRPr="005A5FE6">
        <w:rPr>
          <w:rFonts w:ascii="Times New Roman" w:hAnsi="Times New Roman" w:cs="Times New Roman"/>
          <w:i/>
          <w:iCs/>
          <w:sz w:val="24"/>
          <w:szCs w:val="24"/>
        </w:rPr>
        <w:t>S. warneri</w:t>
      </w:r>
      <w:r w:rsidR="002E1662" w:rsidRPr="005A5FE6">
        <w:rPr>
          <w:rFonts w:ascii="Times New Roman" w:hAnsi="Times New Roman" w:cs="Times New Roman"/>
          <w:sz w:val="24"/>
          <w:szCs w:val="24"/>
        </w:rPr>
        <w:t xml:space="preserve"> </w:t>
      </w:r>
      <w:r w:rsidR="007D301E" w:rsidRPr="005A5FE6">
        <w:rPr>
          <w:rFonts w:ascii="Times New Roman" w:hAnsi="Times New Roman" w:cs="Times New Roman"/>
          <w:sz w:val="24"/>
          <w:szCs w:val="24"/>
        </w:rPr>
        <w:t xml:space="preserve">seen in </w:t>
      </w:r>
      <w:r w:rsidR="002E1662" w:rsidRPr="005A5FE6">
        <w:rPr>
          <w:rFonts w:ascii="Times New Roman" w:hAnsi="Times New Roman" w:cs="Times New Roman"/>
          <w:sz w:val="24"/>
          <w:szCs w:val="24"/>
        </w:rPr>
        <w:t xml:space="preserve">both studies. </w:t>
      </w:r>
      <w:r w:rsidR="00FB632A" w:rsidRPr="005A5FE6">
        <w:rPr>
          <w:rFonts w:ascii="Times New Roman" w:hAnsi="Times New Roman" w:cs="Times New Roman"/>
          <w:sz w:val="24"/>
          <w:szCs w:val="24"/>
        </w:rPr>
        <w:t>F</w:t>
      </w:r>
      <w:r w:rsidR="000B24EE" w:rsidRPr="005A5FE6">
        <w:rPr>
          <w:rFonts w:ascii="Times New Roman" w:hAnsi="Times New Roman" w:cs="Times New Roman"/>
          <w:sz w:val="24"/>
          <w:szCs w:val="24"/>
        </w:rPr>
        <w:t xml:space="preserve">or </w:t>
      </w:r>
      <w:r w:rsidR="00FB632A" w:rsidRPr="005A5FE6">
        <w:rPr>
          <w:rFonts w:ascii="Times New Roman" w:hAnsi="Times New Roman" w:cs="Times New Roman"/>
          <w:sz w:val="24"/>
          <w:szCs w:val="24"/>
        </w:rPr>
        <w:t xml:space="preserve">two </w:t>
      </w:r>
      <w:r w:rsidR="000B24EE" w:rsidRPr="005A5FE6">
        <w:rPr>
          <w:rFonts w:ascii="Times New Roman" w:hAnsi="Times New Roman" w:cs="Times New Roman"/>
          <w:sz w:val="24"/>
          <w:szCs w:val="24"/>
        </w:rPr>
        <w:t>studies</w:t>
      </w:r>
      <w:r w:rsidR="00F15851" w:rsidRPr="005A5FE6">
        <w:rPr>
          <w:rFonts w:ascii="Times New Roman" w:hAnsi="Times New Roman" w:cs="Times New Roman"/>
          <w:sz w:val="24"/>
          <w:szCs w:val="24"/>
        </w:rPr>
        <w:t xml:space="preserve"> including larger number of observations for </w:t>
      </w:r>
      <w:r w:rsidR="00F15851" w:rsidRPr="005A5FE6">
        <w:rPr>
          <w:rFonts w:ascii="Times New Roman" w:hAnsi="Times New Roman" w:cs="Times New Roman"/>
          <w:i/>
          <w:iCs/>
          <w:sz w:val="24"/>
          <w:szCs w:val="24"/>
        </w:rPr>
        <w:t>S. warneri,</w:t>
      </w:r>
      <w:r w:rsidR="00F15851" w:rsidRPr="005A5FE6">
        <w:rPr>
          <w:rFonts w:ascii="Times New Roman" w:hAnsi="Times New Roman" w:cs="Times New Roman"/>
          <w:sz w:val="24"/>
          <w:szCs w:val="24"/>
        </w:rPr>
        <w:t xml:space="preserve"> quarter SCC estimates </w:t>
      </w:r>
      <w:r w:rsidR="00036239" w:rsidRPr="005A5FE6">
        <w:rPr>
          <w:rFonts w:ascii="Times New Roman" w:hAnsi="Times New Roman" w:cs="Times New Roman"/>
          <w:sz w:val="24"/>
          <w:szCs w:val="24"/>
        </w:rPr>
        <w:t>stayed well below the 200,000 cells/mL cut-off (</w:t>
      </w:r>
      <w:r w:rsidR="001D0BE0" w:rsidRPr="005A5FE6">
        <w:rPr>
          <w:rFonts w:ascii="Times New Roman" w:hAnsi="Times New Roman" w:cs="Times New Roman"/>
          <w:sz w:val="24"/>
          <w:szCs w:val="24"/>
        </w:rPr>
        <w:t xml:space="preserve">for 31 observations in </w:t>
      </w:r>
      <w:proofErr w:type="spellStart"/>
      <w:r w:rsidR="00F15851" w:rsidRPr="005A5FE6">
        <w:rPr>
          <w:rFonts w:ascii="Times New Roman" w:hAnsi="Times New Roman" w:cs="Times New Roman"/>
          <w:sz w:val="24"/>
          <w:szCs w:val="24"/>
        </w:rPr>
        <w:t>Condas</w:t>
      </w:r>
      <w:proofErr w:type="spellEnd"/>
      <w:r w:rsidR="00036239" w:rsidRPr="005A5FE6">
        <w:rPr>
          <w:rFonts w:ascii="Times New Roman" w:hAnsi="Times New Roman" w:cs="Times New Roman"/>
          <w:sz w:val="24"/>
          <w:szCs w:val="24"/>
        </w:rPr>
        <w:t xml:space="preserve"> et al.</w:t>
      </w:r>
      <w:r w:rsidR="004466BE" w:rsidRPr="005A5FE6">
        <w:rPr>
          <w:rFonts w:ascii="Times New Roman" w:hAnsi="Times New Roman" w:cs="Times New Roman"/>
          <w:sz w:val="24"/>
          <w:szCs w:val="24"/>
        </w:rPr>
        <w:t>, 2017:</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63,270 cells/mL</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42,010-95,280</w:t>
      </w:r>
      <w:r w:rsidR="004466BE" w:rsidRPr="005A5FE6">
        <w:rPr>
          <w:rFonts w:ascii="Times New Roman" w:hAnsi="Times New Roman" w:cs="Times New Roman"/>
          <w:sz w:val="24"/>
          <w:szCs w:val="24"/>
        </w:rPr>
        <w:t xml:space="preserve">; </w:t>
      </w:r>
      <w:r w:rsidR="001D0BE0" w:rsidRPr="005A5FE6">
        <w:rPr>
          <w:rFonts w:ascii="Times New Roman" w:hAnsi="Times New Roman" w:cs="Times New Roman"/>
          <w:sz w:val="24"/>
          <w:szCs w:val="24"/>
        </w:rPr>
        <w:t xml:space="preserve">for 105 observations in </w:t>
      </w:r>
      <w:proofErr w:type="spellStart"/>
      <w:r w:rsidR="00F15851" w:rsidRPr="005A5FE6">
        <w:rPr>
          <w:rFonts w:ascii="Times New Roman" w:hAnsi="Times New Roman" w:cs="Times New Roman"/>
          <w:sz w:val="24"/>
          <w:szCs w:val="24"/>
        </w:rPr>
        <w:t>Taponen</w:t>
      </w:r>
      <w:proofErr w:type="spellEnd"/>
      <w:r w:rsidR="004466BE" w:rsidRPr="005A5FE6">
        <w:rPr>
          <w:rFonts w:ascii="Times New Roman" w:hAnsi="Times New Roman" w:cs="Times New Roman"/>
          <w:sz w:val="24"/>
          <w:szCs w:val="24"/>
        </w:rPr>
        <w:t xml:space="preserve"> et al.,</w:t>
      </w:r>
      <w:r w:rsidR="00F15851" w:rsidRPr="005A5FE6">
        <w:rPr>
          <w:rFonts w:ascii="Times New Roman" w:hAnsi="Times New Roman" w:cs="Times New Roman"/>
          <w:sz w:val="24"/>
          <w:szCs w:val="24"/>
        </w:rPr>
        <w:t xml:space="preserve"> 2022</w:t>
      </w:r>
      <w:r w:rsidR="004466BE" w:rsidRPr="005A5FE6">
        <w:rPr>
          <w:rFonts w:ascii="Times New Roman" w:hAnsi="Times New Roman" w:cs="Times New Roman"/>
          <w:sz w:val="24"/>
          <w:szCs w:val="24"/>
        </w:rPr>
        <w:t>:</w:t>
      </w:r>
      <w:r w:rsidR="00F15851" w:rsidRPr="005A5FE6">
        <w:rPr>
          <w:rFonts w:ascii="Times New Roman" w:hAnsi="Times New Roman" w:cs="Times New Roman"/>
          <w:sz w:val="24"/>
          <w:szCs w:val="24"/>
        </w:rPr>
        <w:t xml:space="preserve"> 52,000 cells/mL</w:t>
      </w:r>
      <w:r w:rsidR="001D0BE0"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38,000–71,000)</w:t>
      </w:r>
      <w:r w:rsidR="001D0BE0" w:rsidRPr="005A5FE6">
        <w:rPr>
          <w:rFonts w:ascii="Times New Roman" w:hAnsi="Times New Roman" w:cs="Times New Roman"/>
          <w:sz w:val="24"/>
          <w:szCs w:val="24"/>
        </w:rPr>
        <w:t>.</w:t>
      </w:r>
      <w:r w:rsidR="00411D41" w:rsidRPr="005A5FE6">
        <w:rPr>
          <w:rFonts w:ascii="Times New Roman" w:hAnsi="Times New Roman" w:cs="Times New Roman"/>
          <w:sz w:val="24"/>
          <w:szCs w:val="24"/>
        </w:rPr>
        <w:t xml:space="preserve"> </w:t>
      </w:r>
      <w:r w:rsidR="00094DA0" w:rsidRPr="005A5FE6">
        <w:rPr>
          <w:rFonts w:ascii="Times New Roman" w:hAnsi="Times New Roman" w:cs="Times New Roman"/>
          <w:sz w:val="24"/>
          <w:szCs w:val="24"/>
        </w:rPr>
        <w:t>In the current study, t</w:t>
      </w:r>
      <w:r w:rsidR="00411D41" w:rsidRPr="005A5FE6">
        <w:rPr>
          <w:rFonts w:ascii="Times New Roman" w:hAnsi="Times New Roman" w:cs="Times New Roman"/>
          <w:sz w:val="24"/>
          <w:szCs w:val="24"/>
        </w:rPr>
        <w:t xml:space="preserve">he predicted qSCC for </w:t>
      </w:r>
      <w:r w:rsidR="00411D41" w:rsidRPr="005A5FE6">
        <w:rPr>
          <w:rFonts w:ascii="Times New Roman" w:hAnsi="Times New Roman" w:cs="Times New Roman"/>
          <w:i/>
          <w:iCs/>
          <w:sz w:val="24"/>
          <w:szCs w:val="24"/>
        </w:rPr>
        <w:t>S. chromogenes, S. agnetis, S. hyicus, S. simulans</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405060" w:rsidRPr="005A5FE6">
        <w:rPr>
          <w:rFonts w:ascii="Times New Roman" w:hAnsi="Times New Roman" w:cs="Times New Roman"/>
          <w:i/>
          <w:iCs/>
          <w:sz w:val="24"/>
          <w:szCs w:val="24"/>
        </w:rPr>
        <w:t>S. xylosus</w:t>
      </w:r>
      <w:r w:rsidR="00411D41" w:rsidRPr="005A5FE6">
        <w:rPr>
          <w:rFonts w:ascii="Times New Roman" w:hAnsi="Times New Roman" w:cs="Times New Roman"/>
          <w:sz w:val="24"/>
          <w:szCs w:val="24"/>
        </w:rPr>
        <w:t xml:space="preserve"> only became elevated over 200,000 cells/mL late in lactation (</w:t>
      </w:r>
      <w:r w:rsidR="00405060" w:rsidRPr="005A5FE6">
        <w:rPr>
          <w:rFonts w:ascii="Times New Roman" w:hAnsi="Times New Roman" w:cs="Times New Roman"/>
          <w:sz w:val="24"/>
          <w:szCs w:val="24"/>
        </w:rPr>
        <w:t xml:space="preserve">286, </w:t>
      </w:r>
      <w:r w:rsidR="003D64A9" w:rsidRPr="005A5FE6">
        <w:rPr>
          <w:rFonts w:ascii="Times New Roman" w:hAnsi="Times New Roman" w:cs="Times New Roman"/>
          <w:sz w:val="24"/>
          <w:szCs w:val="24"/>
        </w:rPr>
        <w:t>2</w:t>
      </w:r>
      <w:r w:rsidR="00405060" w:rsidRPr="005A5FE6">
        <w:rPr>
          <w:rFonts w:ascii="Times New Roman" w:hAnsi="Times New Roman" w:cs="Times New Roman"/>
          <w:sz w:val="24"/>
          <w:szCs w:val="24"/>
        </w:rPr>
        <w:t>08</w:t>
      </w:r>
      <w:r w:rsidR="003D64A9" w:rsidRPr="005A5FE6">
        <w:rPr>
          <w:rFonts w:ascii="Times New Roman" w:hAnsi="Times New Roman" w:cs="Times New Roman"/>
          <w:sz w:val="24"/>
          <w:szCs w:val="24"/>
        </w:rPr>
        <w:t>, 26</w:t>
      </w:r>
      <w:r w:rsidR="00405060" w:rsidRPr="005A5FE6">
        <w:rPr>
          <w:rFonts w:ascii="Times New Roman" w:hAnsi="Times New Roman" w:cs="Times New Roman"/>
          <w:sz w:val="24"/>
          <w:szCs w:val="24"/>
        </w:rPr>
        <w:t>1</w:t>
      </w:r>
      <w:r w:rsidR="003D64A9" w:rsidRPr="005A5FE6">
        <w:rPr>
          <w:rFonts w:ascii="Times New Roman" w:hAnsi="Times New Roman" w:cs="Times New Roman"/>
          <w:sz w:val="24"/>
          <w:szCs w:val="24"/>
        </w:rPr>
        <w:t>, 27</w:t>
      </w:r>
      <w:r w:rsidR="00405060" w:rsidRPr="005A5FE6">
        <w:rPr>
          <w:rFonts w:ascii="Times New Roman" w:hAnsi="Times New Roman" w:cs="Times New Roman"/>
          <w:sz w:val="24"/>
          <w:szCs w:val="24"/>
        </w:rPr>
        <w:t>0, and 281</w:t>
      </w:r>
      <w:r w:rsidR="003D64A9" w:rsidRPr="005A5FE6">
        <w:rPr>
          <w:rFonts w:ascii="Times New Roman" w:hAnsi="Times New Roman" w:cs="Times New Roman"/>
          <w:sz w:val="24"/>
          <w:szCs w:val="24"/>
        </w:rPr>
        <w:t xml:space="preserve"> DIM, respectively). </w:t>
      </w:r>
      <w:commentRangeStart w:id="118"/>
      <w:commentRangeStart w:id="119"/>
      <w:r w:rsidR="002F0841" w:rsidRPr="005A5FE6">
        <w:rPr>
          <w:rFonts w:ascii="Times New Roman" w:hAnsi="Times New Roman" w:cs="Times New Roman"/>
          <w:color w:val="FF00FF"/>
          <w:sz w:val="24"/>
          <w:szCs w:val="24"/>
        </w:rPr>
        <w:t xml:space="preserve">[Has anyone else looked at SCC effect late vs. earlier in lactation? Effect of these compounded/exacerbated by being late lactation?] </w:t>
      </w:r>
      <w:commentRangeEnd w:id="118"/>
      <w:r w:rsidR="00BE44DE">
        <w:rPr>
          <w:rStyle w:val="CommentReference"/>
        </w:rPr>
        <w:commentReference w:id="118"/>
      </w:r>
      <w:commentRangeEnd w:id="119"/>
      <w:r w:rsidR="00840FD9">
        <w:rPr>
          <w:rStyle w:val="CommentReference"/>
        </w:rPr>
        <w:commentReference w:id="119"/>
      </w:r>
      <w:r w:rsidR="003D64A9" w:rsidRPr="005A5FE6">
        <w:rPr>
          <w:rFonts w:ascii="Times New Roman" w:hAnsi="Times New Roman" w:cs="Times New Roman"/>
          <w:sz w:val="24"/>
          <w:szCs w:val="24"/>
        </w:rPr>
        <w:t xml:space="preserve">While still elevated significantly above that of culture negative quarters, </w:t>
      </w:r>
      <w:r w:rsidR="00094DA0" w:rsidRPr="005A5FE6">
        <w:rPr>
          <w:rFonts w:ascii="Times New Roman" w:hAnsi="Times New Roman" w:cs="Times New Roman"/>
          <w:sz w:val="24"/>
          <w:szCs w:val="24"/>
        </w:rPr>
        <w:t>those</w:t>
      </w:r>
      <w:r w:rsidR="002F0841" w:rsidRPr="005A5FE6">
        <w:rPr>
          <w:rFonts w:ascii="Times New Roman" w:hAnsi="Times New Roman" w:cs="Times New Roman"/>
          <w:sz w:val="24"/>
          <w:szCs w:val="24"/>
        </w:rPr>
        <w:t xml:space="preserve"> infected with </w:t>
      </w:r>
      <w:r w:rsidR="003D64A9" w:rsidRPr="005A5FE6">
        <w:rPr>
          <w:rFonts w:ascii="Times New Roman" w:hAnsi="Times New Roman" w:cs="Times New Roman"/>
          <w:i/>
          <w:iCs/>
          <w:sz w:val="24"/>
          <w:szCs w:val="24"/>
        </w:rPr>
        <w:t>S. devriesei</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3D64A9" w:rsidRPr="005A5FE6">
        <w:rPr>
          <w:rFonts w:ascii="Times New Roman" w:hAnsi="Times New Roman" w:cs="Times New Roman"/>
          <w:i/>
          <w:iCs/>
          <w:sz w:val="24"/>
          <w:szCs w:val="24"/>
        </w:rPr>
        <w:t xml:space="preserve">S. haemolyticus </w:t>
      </w:r>
      <w:r w:rsidR="002F0841" w:rsidRPr="005A5FE6">
        <w:rPr>
          <w:rFonts w:ascii="Times New Roman" w:hAnsi="Times New Roman" w:cs="Times New Roman"/>
          <w:sz w:val="24"/>
          <w:szCs w:val="24"/>
        </w:rPr>
        <w:t>stayed below this threshold throughout the range of DIM assessed</w:t>
      </w:r>
      <w:r w:rsidR="00F42213" w:rsidRPr="005A5FE6">
        <w:rPr>
          <w:rFonts w:ascii="Times New Roman" w:hAnsi="Times New Roman" w:cs="Times New Roman"/>
          <w:sz w:val="24"/>
          <w:szCs w:val="24"/>
        </w:rPr>
        <w:t xml:space="preserve"> for each species</w:t>
      </w:r>
      <w:r w:rsidR="002F0841" w:rsidRPr="005A5FE6">
        <w:rPr>
          <w:rFonts w:ascii="Times New Roman" w:hAnsi="Times New Roman" w:cs="Times New Roman"/>
          <w:sz w:val="24"/>
          <w:szCs w:val="24"/>
        </w:rPr>
        <w:t xml:space="preserve">. </w:t>
      </w:r>
      <w:del w:id="120" w:author="Caitlin Jeffrey" w:date="2024-05-21T14:41:00Z" w16du:dateUtc="2024-05-21T18:41:00Z">
        <w:r w:rsidR="00BA31DE" w:rsidRPr="005A5FE6" w:rsidDel="001058AC">
          <w:rPr>
            <w:rFonts w:ascii="Times New Roman" w:hAnsi="Times New Roman" w:cs="Times New Roman"/>
            <w:sz w:val="24"/>
            <w:szCs w:val="24"/>
          </w:rPr>
          <w:delText xml:space="preserve">Unlike a </w:delText>
        </w:r>
        <w:commentRangeStart w:id="121"/>
        <w:commentRangeStart w:id="122"/>
        <w:r w:rsidR="00BA31DE" w:rsidRPr="005A5FE6" w:rsidDel="001058AC">
          <w:rPr>
            <w:rFonts w:ascii="Times New Roman" w:hAnsi="Times New Roman" w:cs="Times New Roman"/>
            <w:sz w:val="24"/>
            <w:szCs w:val="24"/>
          </w:rPr>
          <w:delText xml:space="preserve">coagulase test for </w:delText>
        </w:r>
        <w:r w:rsidR="00BA31DE" w:rsidRPr="005A5FE6" w:rsidDel="001058AC">
          <w:rPr>
            <w:rFonts w:ascii="Times New Roman" w:hAnsi="Times New Roman" w:cs="Times New Roman"/>
            <w:i/>
            <w:iCs/>
            <w:sz w:val="24"/>
            <w:szCs w:val="24"/>
          </w:rPr>
          <w:delText>S. aureus</w:delText>
        </w:r>
        <w:commentRangeEnd w:id="121"/>
        <w:r w:rsidR="00356A63" w:rsidDel="001058AC">
          <w:rPr>
            <w:rStyle w:val="CommentReference"/>
          </w:rPr>
          <w:commentReference w:id="121"/>
        </w:r>
        <w:commentRangeEnd w:id="122"/>
        <w:r w:rsidR="00177D83" w:rsidDel="001058AC">
          <w:rPr>
            <w:rStyle w:val="CommentReference"/>
          </w:rPr>
          <w:commentReference w:id="122"/>
        </w:r>
        <w:r w:rsidR="00BA31DE" w:rsidRPr="005A5FE6" w:rsidDel="001058AC">
          <w:rPr>
            <w:rFonts w:ascii="Times New Roman" w:hAnsi="Times New Roman" w:cs="Times New Roman"/>
            <w:i/>
            <w:iCs/>
            <w:sz w:val="24"/>
            <w:szCs w:val="24"/>
          </w:rPr>
          <w:delText>,</w:delText>
        </w:r>
        <w:r w:rsidR="00BA31DE" w:rsidRPr="005A5FE6" w:rsidDel="001058AC">
          <w:rPr>
            <w:rFonts w:ascii="Times New Roman" w:hAnsi="Times New Roman" w:cs="Times New Roman"/>
            <w:sz w:val="24"/>
            <w:szCs w:val="24"/>
          </w:rPr>
          <w:delText xml:space="preserve"> </w:delText>
        </w:r>
      </w:del>
      <w:ins w:id="123" w:author="Caitlin Jeffrey" w:date="2024-05-21T14:41:00Z" w16du:dateUtc="2024-05-21T18:41:00Z">
        <w:r w:rsidR="001058AC">
          <w:rPr>
            <w:rFonts w:ascii="Times New Roman" w:hAnsi="Times New Roman" w:cs="Times New Roman"/>
            <w:sz w:val="24"/>
            <w:szCs w:val="24"/>
          </w:rPr>
          <w:t>A</w:t>
        </w:r>
      </w:ins>
      <w:del w:id="124" w:author="Caitlin Jeffrey" w:date="2024-05-21T14:41:00Z" w16du:dateUtc="2024-05-21T18:41:00Z">
        <w:r w:rsidR="00BA31DE" w:rsidRPr="005A5FE6" w:rsidDel="001058AC">
          <w:rPr>
            <w:rFonts w:ascii="Times New Roman" w:hAnsi="Times New Roman" w:cs="Times New Roman"/>
            <w:sz w:val="24"/>
            <w:szCs w:val="24"/>
          </w:rPr>
          <w:delText>a</w:delText>
        </w:r>
      </w:del>
      <w:r w:rsidR="00BA31DE" w:rsidRPr="005A5FE6">
        <w:rPr>
          <w:rFonts w:ascii="Times New Roman" w:hAnsi="Times New Roman" w:cs="Times New Roman"/>
          <w:sz w:val="24"/>
          <w:szCs w:val="24"/>
        </w:rPr>
        <w:t xml:space="preserve"> readily-available, </w:t>
      </w:r>
      <w:del w:id="125" w:author="Caitlin Jeffrey" w:date="2024-05-21T14:41:00Z" w16du:dateUtc="2024-05-21T18:41:00Z">
        <w:r w:rsidR="004B4CCB" w:rsidRPr="005A5FE6" w:rsidDel="001058AC">
          <w:rPr>
            <w:rFonts w:ascii="Times New Roman" w:hAnsi="Times New Roman" w:cs="Times New Roman"/>
            <w:sz w:val="24"/>
            <w:szCs w:val="24"/>
          </w:rPr>
          <w:delText xml:space="preserve">(mostly) </w:delText>
        </w:r>
      </w:del>
      <w:r w:rsidR="00BA31DE" w:rsidRPr="005A5FE6">
        <w:rPr>
          <w:rFonts w:ascii="Times New Roman" w:hAnsi="Times New Roman" w:cs="Times New Roman"/>
          <w:sz w:val="24"/>
          <w:szCs w:val="24"/>
        </w:rPr>
        <w:t>reliable bench-top test has not yet been developed for differentiating NASM species. With the exception of larger milk quality labs and research settings,</w:t>
      </w:r>
      <w:r w:rsidR="004B4CCB" w:rsidRPr="005A5FE6">
        <w:rPr>
          <w:rFonts w:ascii="Times New Roman" w:hAnsi="Times New Roman" w:cs="Times New Roman"/>
          <w:sz w:val="24"/>
          <w:szCs w:val="24"/>
        </w:rPr>
        <w:t xml:space="preserve"> the</w:t>
      </w:r>
      <w:r w:rsidR="00BA31DE" w:rsidRPr="005A5FE6">
        <w:rPr>
          <w:rFonts w:ascii="Times New Roman" w:hAnsi="Times New Roman" w:cs="Times New Roman"/>
          <w:sz w:val="24"/>
          <w:szCs w:val="24"/>
        </w:rPr>
        <w:t xml:space="preserve"> </w:t>
      </w:r>
      <w:r w:rsidR="004B4CCB" w:rsidRPr="005A5FE6">
        <w:rPr>
          <w:rFonts w:ascii="Times New Roman" w:hAnsi="Times New Roman" w:cs="Times New Roman"/>
          <w:sz w:val="24"/>
          <w:szCs w:val="24"/>
        </w:rPr>
        <w:t xml:space="preserve">best </w:t>
      </w:r>
      <w:r w:rsidR="00BA31DE" w:rsidRPr="005A5FE6">
        <w:rPr>
          <w:rFonts w:ascii="Times New Roman" w:hAnsi="Times New Roman" w:cs="Times New Roman"/>
          <w:sz w:val="24"/>
          <w:szCs w:val="24"/>
        </w:rPr>
        <w:t xml:space="preserve">current methods of speciation for NASM (MALDI-TOF, PCR) are not widely used due to a high cost and technological barrier. </w:t>
      </w:r>
      <w:r w:rsidR="004B4CCB" w:rsidRPr="005A5FE6">
        <w:rPr>
          <w:rFonts w:ascii="Times New Roman" w:hAnsi="Times New Roman" w:cs="Times New Roman"/>
          <w:sz w:val="24"/>
          <w:szCs w:val="24"/>
        </w:rPr>
        <w:t>Currently, most NASM species are only able to be lumped together as “non-</w:t>
      </w:r>
      <w:r w:rsidR="004B4CCB" w:rsidRPr="005A5FE6">
        <w:rPr>
          <w:rFonts w:ascii="Times New Roman" w:hAnsi="Times New Roman" w:cs="Times New Roman"/>
          <w:i/>
          <w:iCs/>
          <w:sz w:val="24"/>
          <w:szCs w:val="24"/>
        </w:rPr>
        <w:t xml:space="preserve">aureus </w:t>
      </w:r>
      <w:r w:rsidR="004B4CCB" w:rsidRPr="005A5FE6">
        <w:rPr>
          <w:rFonts w:ascii="Times New Roman" w:hAnsi="Times New Roman" w:cs="Times New Roman"/>
          <w:sz w:val="24"/>
          <w:szCs w:val="24"/>
        </w:rPr>
        <w:t xml:space="preserve">staphylococci” </w:t>
      </w:r>
      <w:del w:id="126" w:author="Caitlin Jeffrey" w:date="2024-05-21T14:45:00Z" w16du:dateUtc="2024-05-21T18:45:00Z">
        <w:r w:rsidR="004B4CCB" w:rsidRPr="005A5FE6" w:rsidDel="00EA39C8">
          <w:rPr>
            <w:rFonts w:ascii="Times New Roman" w:hAnsi="Times New Roman" w:cs="Times New Roman"/>
            <w:sz w:val="24"/>
            <w:szCs w:val="24"/>
          </w:rPr>
          <w:delText>by</w:delText>
        </w:r>
      </w:del>
      <w:ins w:id="127" w:author="John Barlow" w:date="2024-05-08T09:47:00Z">
        <w:del w:id="128" w:author="Caitlin Jeffrey" w:date="2024-05-21T14:45:00Z" w16du:dateUtc="2024-05-21T18:45:00Z">
          <w:r w:rsidR="00D0365C" w:rsidRPr="00D0365C" w:rsidDel="00EA39C8">
            <w:delText xml:space="preserve"> </w:delText>
          </w:r>
          <w:r w:rsidR="00D0365C" w:rsidRPr="00D0365C" w:rsidDel="00C67906">
            <w:rPr>
              <w:rFonts w:ascii="Times New Roman" w:hAnsi="Times New Roman" w:cs="Times New Roman"/>
              <w:sz w:val="24"/>
              <w:szCs w:val="24"/>
            </w:rPr>
            <w:delText>producers doing</w:delText>
          </w:r>
          <w:r w:rsidR="00D0365C" w:rsidRPr="00D0365C" w:rsidDel="00EA39C8">
            <w:rPr>
              <w:rFonts w:ascii="Times New Roman" w:hAnsi="Times New Roman" w:cs="Times New Roman"/>
              <w:sz w:val="24"/>
              <w:szCs w:val="24"/>
            </w:rPr>
            <w:delText xml:space="preserve"> on-farm culture</w:delText>
          </w:r>
        </w:del>
      </w:ins>
      <w:ins w:id="129" w:author="John Barlow" w:date="2024-05-08T09:48:00Z">
        <w:del w:id="130" w:author="Caitlin Jeffrey" w:date="2024-05-21T14:46:00Z" w16du:dateUtc="2024-05-21T18:46:00Z">
          <w:r w:rsidR="00D0365C" w:rsidDel="00B61BF8">
            <w:rPr>
              <w:rFonts w:ascii="Times New Roman" w:hAnsi="Times New Roman" w:cs="Times New Roman"/>
              <w:sz w:val="24"/>
              <w:szCs w:val="24"/>
            </w:rPr>
            <w:delText xml:space="preserve"> and</w:delText>
          </w:r>
        </w:del>
      </w:ins>
      <w:ins w:id="131" w:author="Caitlin Jeffrey" w:date="2024-05-21T14:47:00Z" w16du:dateUtc="2024-05-21T18:47:00Z">
        <w:r w:rsidR="0073113C">
          <w:rPr>
            <w:rFonts w:ascii="Times New Roman" w:hAnsi="Times New Roman" w:cs="Times New Roman"/>
            <w:sz w:val="24"/>
            <w:szCs w:val="24"/>
          </w:rPr>
          <w:t>by</w:t>
        </w:r>
      </w:ins>
      <w:r w:rsidR="004B4CCB" w:rsidRPr="005A5FE6">
        <w:rPr>
          <w:rFonts w:ascii="Times New Roman" w:hAnsi="Times New Roman" w:cs="Times New Roman"/>
          <w:sz w:val="24"/>
          <w:szCs w:val="24"/>
        </w:rPr>
        <w:t xml:space="preserve"> </w:t>
      </w:r>
      <w:del w:id="132" w:author="John Barlow" w:date="2024-05-08T09:45:00Z">
        <w:r w:rsidR="004B4CCB" w:rsidRPr="005A5FE6" w:rsidDel="00F51559">
          <w:rPr>
            <w:rFonts w:ascii="Times New Roman" w:hAnsi="Times New Roman" w:cs="Times New Roman"/>
            <w:sz w:val="24"/>
            <w:szCs w:val="24"/>
          </w:rPr>
          <w:delText>smaller-scale milk quality labs</w:delText>
        </w:r>
      </w:del>
      <w:ins w:id="133" w:author="John Barlow" w:date="2024-05-08T09:45:00Z">
        <w:r w:rsidR="00F51559">
          <w:rPr>
            <w:rFonts w:ascii="Times New Roman" w:hAnsi="Times New Roman" w:cs="Times New Roman"/>
            <w:sz w:val="24"/>
            <w:szCs w:val="24"/>
          </w:rPr>
          <w:t>milk quality</w:t>
        </w:r>
        <w:del w:id="134" w:author="Caitlin Jeffrey" w:date="2024-05-21T14:43:00Z" w16du:dateUtc="2024-05-21T18:43:00Z">
          <w:r w:rsidR="00F51559" w:rsidDel="006757BB">
            <w:rPr>
              <w:rFonts w:ascii="Times New Roman" w:hAnsi="Times New Roman" w:cs="Times New Roman"/>
              <w:sz w:val="24"/>
              <w:szCs w:val="24"/>
            </w:rPr>
            <w:delText xml:space="preserve"> </w:delText>
          </w:r>
        </w:del>
      </w:ins>
      <w:ins w:id="135" w:author="John Barlow" w:date="2024-05-08T09:48:00Z">
        <w:del w:id="136" w:author="Caitlin Jeffrey" w:date="2024-05-21T14:43:00Z" w16du:dateUtc="2024-05-21T18:43:00Z">
          <w:r w:rsidR="005279FA" w:rsidDel="006757BB">
            <w:rPr>
              <w:rFonts w:ascii="Times New Roman" w:hAnsi="Times New Roman" w:cs="Times New Roman"/>
              <w:sz w:val="24"/>
              <w:szCs w:val="24"/>
            </w:rPr>
            <w:delText xml:space="preserve">or </w:delText>
          </w:r>
        </w:del>
      </w:ins>
      <w:ins w:id="137" w:author="John Barlow" w:date="2024-05-08T09:46:00Z">
        <w:del w:id="138" w:author="Caitlin Jeffrey" w:date="2024-05-21T14:43:00Z" w16du:dateUtc="2024-05-21T18:43:00Z">
          <w:r w:rsidR="00AF6609" w:rsidDel="006757BB">
            <w:rPr>
              <w:rFonts w:ascii="Times New Roman" w:hAnsi="Times New Roman" w:cs="Times New Roman"/>
              <w:sz w:val="24"/>
              <w:szCs w:val="24"/>
            </w:rPr>
            <w:delText>veterinary diagnostic</w:delText>
          </w:r>
        </w:del>
        <w:r w:rsidR="00AF6609">
          <w:rPr>
            <w:rFonts w:ascii="Times New Roman" w:hAnsi="Times New Roman" w:cs="Times New Roman"/>
            <w:sz w:val="24"/>
            <w:szCs w:val="24"/>
          </w:rPr>
          <w:t xml:space="preserve"> labs </w:t>
        </w:r>
      </w:ins>
      <w:ins w:id="139" w:author="John Barlow" w:date="2024-05-08T09:47:00Z">
        <w:del w:id="140" w:author="Caitlin Jeffrey" w:date="2024-05-21T14:44:00Z" w16du:dateUtc="2024-05-21T18:44:00Z">
          <w:r w:rsidR="00801E42" w:rsidRPr="00801E42" w:rsidDel="006757BB">
            <w:rPr>
              <w:rFonts w:ascii="Times New Roman" w:hAnsi="Times New Roman" w:cs="Times New Roman"/>
              <w:sz w:val="24"/>
              <w:szCs w:val="24"/>
            </w:rPr>
            <w:delText xml:space="preserve">(e.g., in veterinary practices) </w:delText>
          </w:r>
        </w:del>
      </w:ins>
      <w:ins w:id="141" w:author="John Barlow" w:date="2024-05-08T09:46:00Z">
        <w:r w:rsidR="00AF6609">
          <w:rPr>
            <w:rFonts w:ascii="Times New Roman" w:hAnsi="Times New Roman" w:cs="Times New Roman"/>
            <w:sz w:val="24"/>
            <w:szCs w:val="24"/>
          </w:rPr>
          <w:t xml:space="preserve">without the resources </w:t>
        </w:r>
      </w:ins>
      <w:ins w:id="142" w:author="Caitlin Jeffrey" w:date="2024-05-21T14:44:00Z" w16du:dateUtc="2024-05-21T18:44:00Z">
        <w:r w:rsidR="004F69DA">
          <w:rPr>
            <w:rFonts w:ascii="Times New Roman" w:hAnsi="Times New Roman" w:cs="Times New Roman"/>
            <w:sz w:val="24"/>
            <w:szCs w:val="24"/>
          </w:rPr>
          <w:t xml:space="preserve">or </w:t>
        </w:r>
      </w:ins>
      <w:ins w:id="143" w:author="John Barlow" w:date="2024-05-08T09:46:00Z">
        <w:del w:id="144" w:author="Caitlin Jeffrey" w:date="2024-05-21T14:44:00Z" w16du:dateUtc="2024-05-21T18:44:00Z">
          <w:r w:rsidR="00AF6609" w:rsidDel="004F69DA">
            <w:rPr>
              <w:rFonts w:ascii="Times New Roman" w:hAnsi="Times New Roman" w:cs="Times New Roman"/>
              <w:sz w:val="24"/>
              <w:szCs w:val="24"/>
            </w:rPr>
            <w:delText>(</w:delText>
          </w:r>
        </w:del>
        <w:r w:rsidR="00AF6609">
          <w:rPr>
            <w:rFonts w:ascii="Times New Roman" w:hAnsi="Times New Roman" w:cs="Times New Roman"/>
            <w:sz w:val="24"/>
            <w:szCs w:val="24"/>
          </w:rPr>
          <w:t>infrastructure</w:t>
        </w:r>
        <w:del w:id="145" w:author="Caitlin Jeffrey" w:date="2024-05-21T14:44:00Z" w16du:dateUtc="2024-05-21T18:44:00Z">
          <w:r w:rsidR="00AF6609" w:rsidDel="004F69DA">
            <w:rPr>
              <w:rFonts w:ascii="Times New Roman" w:hAnsi="Times New Roman" w:cs="Times New Roman"/>
              <w:sz w:val="24"/>
              <w:szCs w:val="24"/>
            </w:rPr>
            <w:delText>)</w:delText>
          </w:r>
        </w:del>
        <w:r w:rsidR="00AF6609">
          <w:rPr>
            <w:rFonts w:ascii="Times New Roman" w:hAnsi="Times New Roman" w:cs="Times New Roman"/>
            <w:sz w:val="24"/>
            <w:szCs w:val="24"/>
          </w:rPr>
          <w:t xml:space="preserve"> to </w:t>
        </w:r>
      </w:ins>
      <w:ins w:id="146" w:author="John Barlow" w:date="2024-05-08T09:47:00Z">
        <w:r w:rsidR="00801E42">
          <w:rPr>
            <w:rFonts w:ascii="Times New Roman" w:hAnsi="Times New Roman" w:cs="Times New Roman"/>
            <w:sz w:val="24"/>
            <w:szCs w:val="24"/>
          </w:rPr>
          <w:t>speciate isolates</w:t>
        </w:r>
      </w:ins>
      <w:ins w:id="147" w:author="Caitlin Jeffrey" w:date="2024-05-21T14:46:00Z" w16du:dateUtc="2024-05-21T18:46:00Z">
        <w:r w:rsidR="00B61BF8">
          <w:rPr>
            <w:rFonts w:ascii="Times New Roman" w:hAnsi="Times New Roman" w:cs="Times New Roman"/>
            <w:sz w:val="24"/>
            <w:szCs w:val="24"/>
          </w:rPr>
          <w:t xml:space="preserve"> (e.g., on-farm cultu</w:t>
        </w:r>
        <w:r w:rsidR="005372A9">
          <w:rPr>
            <w:rFonts w:ascii="Times New Roman" w:hAnsi="Times New Roman" w:cs="Times New Roman"/>
            <w:sz w:val="24"/>
            <w:szCs w:val="24"/>
          </w:rPr>
          <w:t xml:space="preserve">re, </w:t>
        </w:r>
      </w:ins>
      <w:ins w:id="148" w:author="Caitlin Jeffrey" w:date="2024-05-21T14:47:00Z" w16du:dateUtc="2024-05-21T18:47:00Z">
        <w:r w:rsidR="0073113C">
          <w:rPr>
            <w:rFonts w:ascii="Times New Roman" w:hAnsi="Times New Roman" w:cs="Times New Roman"/>
            <w:sz w:val="24"/>
            <w:szCs w:val="24"/>
          </w:rPr>
          <w:t>veterinary practices)</w:t>
        </w:r>
      </w:ins>
      <w:ins w:id="149" w:author="Caitlin Jeffrey" w:date="2024-05-21T14:44:00Z" w16du:dateUtc="2024-05-21T18:44:00Z">
        <w:r w:rsidR="004F69DA">
          <w:rPr>
            <w:rFonts w:ascii="Times New Roman" w:hAnsi="Times New Roman" w:cs="Times New Roman"/>
            <w:sz w:val="24"/>
            <w:szCs w:val="24"/>
          </w:rPr>
          <w:t>,</w:t>
        </w:r>
      </w:ins>
      <w:ins w:id="150" w:author="John Barlow" w:date="2024-05-08T09:46:00Z">
        <w:r w:rsidR="00AF6609">
          <w:rPr>
            <w:rFonts w:ascii="Times New Roman" w:hAnsi="Times New Roman" w:cs="Times New Roman"/>
            <w:sz w:val="24"/>
            <w:szCs w:val="24"/>
          </w:rPr>
          <w:t xml:space="preserve"> </w:t>
        </w:r>
      </w:ins>
      <w:ins w:id="151" w:author="John Barlow" w:date="2024-05-07T16:20:00Z">
        <w:del w:id="152" w:author="Caitlin Jeffrey" w:date="2024-05-21T14:44:00Z" w16du:dateUtc="2024-05-21T18:44:00Z">
          <w:r w:rsidR="00F158A2" w:rsidDel="004F69DA">
            <w:rPr>
              <w:rFonts w:ascii="Times New Roman" w:hAnsi="Times New Roman" w:cs="Times New Roman"/>
              <w:sz w:val="24"/>
              <w:szCs w:val="24"/>
            </w:rPr>
            <w:delText xml:space="preserve"> </w:delText>
          </w:r>
        </w:del>
      </w:ins>
      <w:del w:id="153" w:author="John Barlow" w:date="2024-05-08T09:47:00Z">
        <w:r w:rsidR="004B4CCB" w:rsidRPr="005A5FE6" w:rsidDel="00801E42">
          <w:rPr>
            <w:rFonts w:ascii="Times New Roman" w:hAnsi="Times New Roman" w:cs="Times New Roman"/>
            <w:sz w:val="24"/>
            <w:szCs w:val="24"/>
          </w:rPr>
          <w:delText xml:space="preserve"> </w:delText>
        </w:r>
        <w:r w:rsidR="004B4CCB" w:rsidRPr="005A5FE6" w:rsidDel="00D0365C">
          <w:rPr>
            <w:rFonts w:ascii="Times New Roman" w:hAnsi="Times New Roman" w:cs="Times New Roman"/>
            <w:sz w:val="24"/>
            <w:szCs w:val="24"/>
          </w:rPr>
          <w:delText xml:space="preserve">and producers doing on-farm culture, </w:delText>
        </w:r>
      </w:del>
      <w:r w:rsidR="004B4CCB" w:rsidRPr="005A5FE6">
        <w:rPr>
          <w:rFonts w:ascii="Times New Roman" w:hAnsi="Times New Roman" w:cs="Times New Roman"/>
          <w:sz w:val="24"/>
          <w:szCs w:val="24"/>
        </w:rPr>
        <w:t xml:space="preserve">even though we </w:t>
      </w:r>
      <w:del w:id="154" w:author="Caitlin Jeffrey" w:date="2024-05-21T14:48:00Z" w16du:dateUtc="2024-05-21T18:48:00Z">
        <w:r w:rsidR="004B4CCB" w:rsidRPr="005A5FE6" w:rsidDel="00A24E27">
          <w:rPr>
            <w:rFonts w:ascii="Times New Roman" w:hAnsi="Times New Roman" w:cs="Times New Roman"/>
            <w:sz w:val="24"/>
            <w:szCs w:val="24"/>
          </w:rPr>
          <w:delText xml:space="preserve">know </w:delText>
        </w:r>
      </w:del>
      <w:ins w:id="155" w:author="Caitlin Jeffrey" w:date="2024-05-21T14:48:00Z" w16du:dateUtc="2024-05-21T18:48:00Z">
        <w:r w:rsidR="00A24E27">
          <w:rPr>
            <w:rFonts w:ascii="Times New Roman" w:hAnsi="Times New Roman" w:cs="Times New Roman"/>
            <w:sz w:val="24"/>
            <w:szCs w:val="24"/>
          </w:rPr>
          <w:t>have established that</w:t>
        </w:r>
        <w:r w:rsidR="00A24E27" w:rsidRPr="005A5FE6">
          <w:rPr>
            <w:rFonts w:ascii="Times New Roman" w:hAnsi="Times New Roman" w:cs="Times New Roman"/>
            <w:sz w:val="24"/>
            <w:szCs w:val="24"/>
          </w:rPr>
          <w:t xml:space="preserve"> </w:t>
        </w:r>
      </w:ins>
      <w:r w:rsidR="004B4CCB" w:rsidRPr="005A5FE6">
        <w:rPr>
          <w:rFonts w:ascii="Times New Roman" w:hAnsi="Times New Roman" w:cs="Times New Roman"/>
          <w:sz w:val="24"/>
          <w:szCs w:val="24"/>
        </w:rPr>
        <w:t xml:space="preserve">some species </w:t>
      </w:r>
      <w:del w:id="156" w:author="Caitlin Jeffrey" w:date="2024-05-21T14:48:00Z" w16du:dateUtc="2024-05-21T18:48:00Z">
        <w:r w:rsidR="004B4CCB" w:rsidRPr="005A5FE6" w:rsidDel="00A24E27">
          <w:rPr>
            <w:rFonts w:ascii="Times New Roman" w:hAnsi="Times New Roman" w:cs="Times New Roman"/>
            <w:sz w:val="24"/>
            <w:szCs w:val="24"/>
          </w:rPr>
          <w:delText>to be</w:delText>
        </w:r>
      </w:del>
      <w:ins w:id="157" w:author="Caitlin Jeffrey" w:date="2024-05-21T14:48:00Z" w16du:dateUtc="2024-05-21T18:48:00Z">
        <w:r w:rsidR="00A24E27">
          <w:rPr>
            <w:rFonts w:ascii="Times New Roman" w:hAnsi="Times New Roman" w:cs="Times New Roman"/>
            <w:sz w:val="24"/>
            <w:szCs w:val="24"/>
          </w:rPr>
          <w:t>are</w:t>
        </w:r>
      </w:ins>
      <w:r w:rsidR="004B4CCB" w:rsidRPr="005A5FE6">
        <w:rPr>
          <w:rFonts w:ascii="Times New Roman" w:hAnsi="Times New Roman" w:cs="Times New Roman"/>
          <w:sz w:val="24"/>
          <w:szCs w:val="24"/>
        </w:rPr>
        <w:t xml:space="preserve"> more relevant to udder health than others. </w:t>
      </w:r>
      <w:commentRangeStart w:id="158"/>
      <w:commentRangeStart w:id="159"/>
      <w:r w:rsidR="004B4CCB" w:rsidRPr="005A5FE6">
        <w:rPr>
          <w:rFonts w:ascii="Times New Roman" w:hAnsi="Times New Roman" w:cs="Times New Roman"/>
          <w:sz w:val="24"/>
          <w:szCs w:val="24"/>
        </w:rPr>
        <w:t>F</w:t>
      </w:r>
      <w:r w:rsidR="00BA31DE" w:rsidRPr="005A5FE6">
        <w:rPr>
          <w:rFonts w:ascii="Times New Roman" w:hAnsi="Times New Roman" w:cs="Times New Roman"/>
          <w:sz w:val="24"/>
          <w:szCs w:val="24"/>
        </w:rPr>
        <w:t xml:space="preserve">uture work towards developing more readily available methods of speciation may better </w:t>
      </w:r>
      <w:r w:rsidR="001E1304" w:rsidRPr="005A5FE6">
        <w:rPr>
          <w:rFonts w:ascii="Times New Roman" w:hAnsi="Times New Roman" w:cs="Times New Roman"/>
          <w:sz w:val="24"/>
          <w:szCs w:val="24"/>
        </w:rPr>
        <w:t xml:space="preserve">inform treatment </w:t>
      </w:r>
      <w:r w:rsidR="00BA31DE" w:rsidRPr="005A5FE6">
        <w:rPr>
          <w:rFonts w:ascii="Times New Roman" w:hAnsi="Times New Roman" w:cs="Times New Roman"/>
          <w:sz w:val="24"/>
          <w:szCs w:val="24"/>
        </w:rPr>
        <w:t>decisions for producers</w:t>
      </w:r>
      <w:r w:rsidR="004B4CCB" w:rsidRPr="005A5FE6">
        <w:rPr>
          <w:rFonts w:ascii="Times New Roman" w:hAnsi="Times New Roman" w:cs="Times New Roman"/>
          <w:sz w:val="24"/>
          <w:szCs w:val="24"/>
        </w:rPr>
        <w:t xml:space="preserve">, allowing them to treat or cull animals with infections </w:t>
      </w:r>
      <w:r w:rsidR="004B4CCB" w:rsidRPr="005A5FE6">
        <w:rPr>
          <w:rFonts w:ascii="Times New Roman" w:hAnsi="Times New Roman" w:cs="Times New Roman"/>
          <w:sz w:val="24"/>
          <w:szCs w:val="24"/>
        </w:rPr>
        <w:lastRenderedPageBreak/>
        <w:t xml:space="preserve">due to more problematic </w:t>
      </w:r>
      <w:del w:id="160" w:author="Caitlin Jeffrey" w:date="2024-05-21T14:48:00Z" w16du:dateUtc="2024-05-21T18:48:00Z">
        <w:r w:rsidR="004B4CCB" w:rsidRPr="005A5FE6" w:rsidDel="00946CAC">
          <w:rPr>
            <w:rFonts w:ascii="Times New Roman" w:hAnsi="Times New Roman" w:cs="Times New Roman"/>
            <w:sz w:val="24"/>
            <w:szCs w:val="24"/>
          </w:rPr>
          <w:delText xml:space="preserve">species </w:delText>
        </w:r>
      </w:del>
      <w:ins w:id="161" w:author="Caitlin Jeffrey" w:date="2024-05-21T14:48:00Z" w16du:dateUtc="2024-05-21T18:48:00Z">
        <w:r w:rsidR="00946CAC">
          <w:rPr>
            <w:rFonts w:ascii="Times New Roman" w:hAnsi="Times New Roman" w:cs="Times New Roman"/>
            <w:sz w:val="24"/>
            <w:szCs w:val="24"/>
          </w:rPr>
          <w:t>NASM</w:t>
        </w:r>
        <w:r w:rsidR="00946CAC" w:rsidRPr="005A5FE6">
          <w:rPr>
            <w:rFonts w:ascii="Times New Roman" w:hAnsi="Times New Roman" w:cs="Times New Roman"/>
            <w:sz w:val="24"/>
            <w:szCs w:val="24"/>
          </w:rPr>
          <w:t xml:space="preserve"> </w:t>
        </w:r>
      </w:ins>
      <w:r w:rsidR="004B4CCB" w:rsidRPr="005A5FE6">
        <w:rPr>
          <w:rFonts w:ascii="Times New Roman" w:hAnsi="Times New Roman" w:cs="Times New Roman"/>
          <w:sz w:val="24"/>
          <w:szCs w:val="24"/>
        </w:rPr>
        <w:t>and withhold treatment for those of less concern.</w:t>
      </w:r>
      <w:ins w:id="162" w:author="John Barlow" w:date="2024-05-08T09:48:00Z">
        <w:r w:rsidR="005279FA">
          <w:rPr>
            <w:rFonts w:ascii="Times New Roman" w:hAnsi="Times New Roman" w:cs="Times New Roman"/>
            <w:sz w:val="24"/>
            <w:szCs w:val="24"/>
          </w:rPr>
          <w:t xml:space="preserve"> </w:t>
        </w:r>
      </w:ins>
      <w:commentRangeEnd w:id="158"/>
      <w:ins w:id="163" w:author="John Barlow" w:date="2024-05-08T10:07:00Z">
        <w:r w:rsidR="00C64258">
          <w:rPr>
            <w:rStyle w:val="CommentReference"/>
          </w:rPr>
          <w:commentReference w:id="158"/>
        </w:r>
      </w:ins>
      <w:commentRangeEnd w:id="159"/>
      <w:r w:rsidR="005605AB">
        <w:rPr>
          <w:rStyle w:val="CommentReference"/>
        </w:rPr>
        <w:commentReference w:id="159"/>
      </w:r>
      <w:commentRangeStart w:id="164"/>
      <w:ins w:id="165" w:author="John Barlow" w:date="2024-05-08T10:01:00Z">
        <w:r w:rsidR="00885C9E">
          <w:rPr>
            <w:rFonts w:ascii="Times New Roman" w:hAnsi="Times New Roman" w:cs="Times New Roman"/>
            <w:sz w:val="24"/>
            <w:szCs w:val="24"/>
          </w:rPr>
          <w:t xml:space="preserve">As we further understand the </w:t>
        </w:r>
        <w:r w:rsidR="0039030E">
          <w:rPr>
            <w:rFonts w:ascii="Times New Roman" w:hAnsi="Times New Roman" w:cs="Times New Roman"/>
            <w:sz w:val="24"/>
            <w:szCs w:val="24"/>
          </w:rPr>
          <w:t xml:space="preserve">ecology and epidemiology of individual NASM </w:t>
        </w:r>
      </w:ins>
      <w:ins w:id="166" w:author="John Barlow" w:date="2024-05-08T10:02:00Z">
        <w:r w:rsidR="00D758B6">
          <w:rPr>
            <w:rFonts w:ascii="Times New Roman" w:hAnsi="Times New Roman" w:cs="Times New Roman"/>
            <w:sz w:val="24"/>
            <w:szCs w:val="24"/>
          </w:rPr>
          <w:t>species</w:t>
        </w:r>
        <w:r w:rsidR="005E23A4">
          <w:rPr>
            <w:rFonts w:ascii="Times New Roman" w:hAnsi="Times New Roman" w:cs="Times New Roman"/>
            <w:sz w:val="24"/>
            <w:szCs w:val="24"/>
          </w:rPr>
          <w:t xml:space="preserve"> and identify species </w:t>
        </w:r>
      </w:ins>
      <w:ins w:id="167" w:author="John Barlow" w:date="2024-05-08T10:03:00Z">
        <w:r w:rsidR="005E23A4">
          <w:rPr>
            <w:rFonts w:ascii="Times New Roman" w:hAnsi="Times New Roman" w:cs="Times New Roman"/>
            <w:sz w:val="24"/>
            <w:szCs w:val="24"/>
          </w:rPr>
          <w:t>or</w:t>
        </w:r>
      </w:ins>
      <w:ins w:id="168" w:author="John Barlow" w:date="2024-05-08T10:02:00Z">
        <w:r w:rsidR="005E23A4">
          <w:rPr>
            <w:rFonts w:ascii="Times New Roman" w:hAnsi="Times New Roman" w:cs="Times New Roman"/>
            <w:sz w:val="24"/>
            <w:szCs w:val="24"/>
          </w:rPr>
          <w:t xml:space="preserve"> strains with</w:t>
        </w:r>
      </w:ins>
      <w:ins w:id="169" w:author="John Barlow" w:date="2024-05-08T10:03:00Z">
        <w:r w:rsidR="005E23A4">
          <w:rPr>
            <w:rFonts w:ascii="Times New Roman" w:hAnsi="Times New Roman" w:cs="Times New Roman"/>
            <w:sz w:val="24"/>
            <w:szCs w:val="24"/>
          </w:rPr>
          <w:t xml:space="preserve"> host-adapted or contagious </w:t>
        </w:r>
        <w:r w:rsidR="00CB690B">
          <w:rPr>
            <w:rFonts w:ascii="Times New Roman" w:hAnsi="Times New Roman" w:cs="Times New Roman"/>
            <w:sz w:val="24"/>
            <w:szCs w:val="24"/>
          </w:rPr>
          <w:t xml:space="preserve">behavior (epidemiologic </w:t>
        </w:r>
      </w:ins>
      <w:ins w:id="170" w:author="John Barlow" w:date="2024-05-08T10:04:00Z">
        <w:r w:rsidR="00AA4657">
          <w:rPr>
            <w:rFonts w:ascii="Times New Roman" w:hAnsi="Times New Roman" w:cs="Times New Roman"/>
            <w:sz w:val="24"/>
            <w:szCs w:val="24"/>
          </w:rPr>
          <w:t>behavior?)</w:t>
        </w:r>
        <w:r w:rsidR="00521FBB">
          <w:rPr>
            <w:rFonts w:ascii="Times New Roman" w:hAnsi="Times New Roman" w:cs="Times New Roman"/>
            <w:sz w:val="24"/>
            <w:szCs w:val="24"/>
          </w:rPr>
          <w:t xml:space="preserve">, speciation and strain typing for NASM </w:t>
        </w:r>
        <w:r w:rsidR="00C44434">
          <w:rPr>
            <w:rFonts w:ascii="Times New Roman" w:hAnsi="Times New Roman" w:cs="Times New Roman"/>
            <w:sz w:val="24"/>
            <w:szCs w:val="24"/>
          </w:rPr>
          <w:t xml:space="preserve">will be important </w:t>
        </w:r>
      </w:ins>
      <w:ins w:id="171" w:author="John Barlow" w:date="2024-05-08T10:05:00Z">
        <w:r w:rsidR="00C44434">
          <w:rPr>
            <w:rFonts w:ascii="Times New Roman" w:hAnsi="Times New Roman" w:cs="Times New Roman"/>
            <w:sz w:val="24"/>
            <w:szCs w:val="24"/>
          </w:rPr>
          <w:t xml:space="preserve">as a part of mastitis control </w:t>
        </w:r>
        <w:r w:rsidR="00F763F2">
          <w:rPr>
            <w:rFonts w:ascii="Times New Roman" w:hAnsi="Times New Roman" w:cs="Times New Roman"/>
            <w:sz w:val="24"/>
            <w:szCs w:val="24"/>
          </w:rPr>
          <w:t xml:space="preserve">decision making. </w:t>
        </w:r>
      </w:ins>
      <w:ins w:id="172" w:author="John Barlow" w:date="2024-05-08T10:02:00Z">
        <w:r w:rsidR="005E23A4">
          <w:rPr>
            <w:rFonts w:ascii="Times New Roman" w:hAnsi="Times New Roman" w:cs="Times New Roman"/>
            <w:sz w:val="24"/>
            <w:szCs w:val="24"/>
          </w:rPr>
          <w:t xml:space="preserve"> </w:t>
        </w:r>
      </w:ins>
      <w:commentRangeEnd w:id="164"/>
      <w:ins w:id="173" w:author="John Barlow" w:date="2024-05-08T10:08:00Z">
        <w:r w:rsidR="00171298">
          <w:rPr>
            <w:rStyle w:val="CommentReference"/>
          </w:rPr>
          <w:commentReference w:id="164"/>
        </w:r>
      </w:ins>
    </w:p>
    <w:p w14:paraId="55FD00B6" w14:textId="7277C23A" w:rsidR="00411D41" w:rsidRPr="005A5FE6" w:rsidRDefault="007D301E"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t>
      </w:r>
      <w:r w:rsidR="004E65FB" w:rsidRPr="005A5FE6">
        <w:rPr>
          <w:rFonts w:ascii="Times New Roman" w:hAnsi="Times New Roman" w:cs="Times New Roman"/>
          <w:sz w:val="24"/>
          <w:szCs w:val="24"/>
        </w:rPr>
        <w:t>wa</w:t>
      </w:r>
      <w:r w:rsidRPr="005A5FE6">
        <w:rPr>
          <w:rFonts w:ascii="Times New Roman" w:hAnsi="Times New Roman" w:cs="Times New Roman"/>
          <w:sz w:val="24"/>
          <w:szCs w:val="24"/>
        </w:rPr>
        <w:t>s modest for most of the NAS species observed</w:t>
      </w:r>
      <w:r w:rsidR="00E873D3" w:rsidRPr="005A5FE6">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the widespread nature of these intramammary pathogens can still result in sizeable increases in the bulk tank somatic cell count due to a large nu</w:t>
      </w:r>
      <w:r w:rsidR="00E873D3" w:rsidRPr="005A5FE6">
        <w:rPr>
          <w:rFonts w:ascii="Times New Roman" w:hAnsi="Times New Roman" w:cs="Times New Roman"/>
          <w:sz w:val="24"/>
          <w:szCs w:val="24"/>
        </w:rPr>
        <w:t>mber of quarters infected in a given herd</w:t>
      </w:r>
      <w:r w:rsidRPr="005A5FE6">
        <w:rPr>
          <w:rFonts w:ascii="Times New Roman" w:hAnsi="Times New Roman" w:cs="Times New Roman"/>
          <w:sz w:val="24"/>
          <w:szCs w:val="24"/>
        </w:rPr>
        <w:t xml:space="preserve">. </w:t>
      </w:r>
      <w:proofErr w:type="spellStart"/>
      <w:r w:rsidR="00E873D3" w:rsidRPr="005A5FE6">
        <w:rPr>
          <w:rFonts w:ascii="Times New Roman" w:hAnsi="Times New Roman" w:cs="Times New Roman"/>
          <w:sz w:val="24"/>
          <w:szCs w:val="24"/>
        </w:rPr>
        <w:t>Schukken</w:t>
      </w:r>
      <w:proofErr w:type="spellEnd"/>
      <w:r w:rsidR="00E873D3" w:rsidRPr="005A5FE6">
        <w:rPr>
          <w:rFonts w:ascii="Times New Roman" w:hAnsi="Times New Roman" w:cs="Times New Roman"/>
          <w:sz w:val="24"/>
          <w:szCs w:val="24"/>
        </w:rPr>
        <w:t xml:space="preserve"> et al. (2009</w:t>
      </w:r>
      <w:r w:rsidR="00E873D3" w:rsidRPr="005A5FE6">
        <w:rPr>
          <w:rFonts w:ascii="Times New Roman" w:hAnsi="Times New Roman" w:cs="Times New Roman"/>
          <w:sz w:val="24"/>
          <w:szCs w:val="24"/>
        </w:rPr>
        <w:fldChar w:fldCharType="begin"/>
      </w:r>
      <w:r w:rsidR="00E873D3"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9A0D86">
        <w:rPr>
          <w:rFonts w:ascii="Times New Roman" w:hAnsi="Times New Roman" w:cs="Times New Roman"/>
          <w:sz w:val="24"/>
          <w:szCs w:val="24"/>
        </w:rPr>
        <w:fldChar w:fldCharType="separate"/>
      </w:r>
      <w:r w:rsidR="00E873D3" w:rsidRPr="005A5FE6">
        <w:rPr>
          <w:rFonts w:ascii="Times New Roman" w:hAnsi="Times New Roman" w:cs="Times New Roman"/>
          <w:sz w:val="24"/>
          <w:szCs w:val="24"/>
        </w:rPr>
        <w:fldChar w:fldCharType="end"/>
      </w:r>
      <w:r w:rsidR="00E873D3" w:rsidRPr="005A5FE6">
        <w:rPr>
          <w:rFonts w:ascii="Times New Roman" w:hAnsi="Times New Roman" w:cs="Times New Roman"/>
          <w:sz w:val="24"/>
          <w:szCs w:val="24"/>
        </w:rPr>
        <w:t xml:space="preserve">) found that the percentage contribution of NASM IMI to the </w:t>
      </w:r>
      <w:r w:rsidR="000C69D3" w:rsidRPr="005A5FE6">
        <w:rPr>
          <w:rFonts w:ascii="Times New Roman" w:hAnsi="Times New Roman" w:cs="Times New Roman"/>
          <w:sz w:val="24"/>
          <w:szCs w:val="24"/>
        </w:rPr>
        <w:t>total number of somatic cells in bulk tank milk</w:t>
      </w:r>
      <w:r w:rsidR="00E873D3" w:rsidRPr="005A5FE6">
        <w:rPr>
          <w:rFonts w:ascii="Times New Roman" w:hAnsi="Times New Roman" w:cs="Times New Roman"/>
          <w:sz w:val="24"/>
          <w:szCs w:val="24"/>
        </w:rPr>
        <w:t xml:space="preserve"> was 17.9% for herds with a BTSCC less than 200,000 cells/mL, considerably greater than the contribution from infections with “major mastitis pathogens” in those herds.</w:t>
      </w:r>
      <w:r w:rsidR="005B781F" w:rsidRPr="005A5FE6">
        <w:rPr>
          <w:rFonts w:ascii="Times New Roman" w:hAnsi="Times New Roman" w:cs="Times New Roman"/>
          <w:sz w:val="24"/>
          <w:szCs w:val="24"/>
        </w:rPr>
        <w:t xml:space="preserve"> The high quarter-level prevalence of </w:t>
      </w:r>
      <w:r w:rsidR="004E65FB" w:rsidRPr="005A5FE6">
        <w:rPr>
          <w:rFonts w:ascii="Times New Roman" w:hAnsi="Times New Roman" w:cs="Times New Roman"/>
          <w:sz w:val="24"/>
          <w:szCs w:val="24"/>
        </w:rPr>
        <w:t>NASM</w:t>
      </w:r>
      <w:r w:rsidR="005B781F" w:rsidRPr="005A5FE6">
        <w:rPr>
          <w:rFonts w:ascii="Times New Roman" w:hAnsi="Times New Roman" w:cs="Times New Roman"/>
          <w:sz w:val="24"/>
          <w:szCs w:val="24"/>
        </w:rPr>
        <w:t xml:space="preserve"> (26%, </w:t>
      </w:r>
      <w:proofErr w:type="spellStart"/>
      <w:r w:rsidR="005B781F" w:rsidRPr="005A5FE6">
        <w:rPr>
          <w:rFonts w:ascii="Times New Roman" w:hAnsi="Times New Roman" w:cs="Times New Roman"/>
          <w:sz w:val="24"/>
          <w:szCs w:val="24"/>
        </w:rPr>
        <w:t>Condas</w:t>
      </w:r>
      <w:proofErr w:type="spellEnd"/>
      <w:r w:rsidR="005B781F" w:rsidRPr="005A5FE6">
        <w:rPr>
          <w:rFonts w:ascii="Times New Roman" w:hAnsi="Times New Roman" w:cs="Times New Roman"/>
          <w:sz w:val="24"/>
          <w:szCs w:val="24"/>
        </w:rPr>
        <w:t xml:space="preserve"> et al., 2017</w: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 </w:instrTex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EN.CITE.DATA </w:instrText>
      </w:r>
      <w:r w:rsidR="005B781F" w:rsidRPr="005A5FE6">
        <w:rPr>
          <w:rFonts w:ascii="Times New Roman" w:hAnsi="Times New Roman" w:cs="Times New Roman"/>
          <w:sz w:val="24"/>
          <w:szCs w:val="24"/>
        </w:rPr>
      </w:r>
      <w:r w:rsidR="005B781F" w:rsidRPr="005A5FE6">
        <w:rPr>
          <w:rFonts w:ascii="Times New Roman" w:hAnsi="Times New Roman" w:cs="Times New Roman"/>
          <w:sz w:val="24"/>
          <w:szCs w:val="24"/>
        </w:rPr>
        <w:fldChar w:fldCharType="end"/>
      </w:r>
      <w:r w:rsidR="009A0D86">
        <w:rPr>
          <w:rFonts w:ascii="Times New Roman" w:hAnsi="Times New Roman" w:cs="Times New Roman"/>
          <w:sz w:val="24"/>
          <w:szCs w:val="24"/>
        </w:rPr>
      </w:r>
      <w:r w:rsidR="009A0D86">
        <w:rPr>
          <w:rFonts w:ascii="Times New Roman" w:hAnsi="Times New Roman" w:cs="Times New Roman"/>
          <w:sz w:val="24"/>
          <w:szCs w:val="24"/>
        </w:rPr>
        <w:fldChar w:fldCharType="separate"/>
      </w:r>
      <w:r w:rsidR="005B781F"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26%</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De Vis</w:t>
      </w:r>
      <w:r w:rsidR="00C232CB" w:rsidRPr="005A5FE6">
        <w:rPr>
          <w:rFonts w:ascii="Times New Roman" w:hAnsi="Times New Roman" w:cs="Times New Roman"/>
          <w:sz w:val="24"/>
          <w:szCs w:val="24"/>
        </w:rPr>
        <w:t>s</w:t>
      </w:r>
      <w:r w:rsidR="005B781F" w:rsidRPr="005A5FE6">
        <w:rPr>
          <w:rFonts w:ascii="Times New Roman" w:hAnsi="Times New Roman" w:cs="Times New Roman"/>
          <w:sz w:val="24"/>
          <w:szCs w:val="24"/>
        </w:rPr>
        <w:t>cher</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9A0D86">
        <w:rPr>
          <w:rFonts w:ascii="Times New Roman" w:hAnsi="Times New Roman" w:cs="Times New Roman"/>
          <w:sz w:val="24"/>
          <w:szCs w:val="24"/>
        </w:rPr>
      </w:r>
      <w:r w:rsidR="009A0D8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2016</w:t>
      </w:r>
      <w:r w:rsidR="005B781F" w:rsidRPr="005A5FE6">
        <w:rPr>
          <w:rFonts w:ascii="Times New Roman" w:hAnsi="Times New Roman" w:cs="Times New Roman"/>
          <w:sz w:val="24"/>
          <w:szCs w:val="24"/>
        </w:rPr>
        <w:t>; 11.4%</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Rowe</w:t>
      </w:r>
      <w:r w:rsidR="00C232CB" w:rsidRPr="005A5FE6">
        <w:rPr>
          <w:rFonts w:ascii="Times New Roman" w:hAnsi="Times New Roman" w:cs="Times New Roman"/>
          <w:sz w:val="24"/>
          <w:szCs w:val="24"/>
        </w:rPr>
        <w:t xml:space="preserve"> et al., 2019</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9A0D86">
        <w:rPr>
          <w:rFonts w:ascii="Times New Roman" w:hAnsi="Times New Roman" w:cs="Times New Roman"/>
          <w:sz w:val="24"/>
          <w:szCs w:val="24"/>
        </w:rPr>
      </w:r>
      <w:r w:rsidR="009A0D8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33%, Wuytack</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9A0D86">
        <w:rPr>
          <w:rFonts w:ascii="Times New Roman" w:hAnsi="Times New Roman" w:cs="Times New Roman"/>
          <w:sz w:val="24"/>
          <w:szCs w:val="24"/>
        </w:rPr>
      </w:r>
      <w:r w:rsidR="009A0D86">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2020</w:t>
      </w:r>
      <w:r w:rsidR="005B781F" w:rsidRPr="005A5FE6">
        <w:rPr>
          <w:rFonts w:ascii="Times New Roman" w:hAnsi="Times New Roman" w:cs="Times New Roman"/>
          <w:sz w:val="24"/>
          <w:szCs w:val="24"/>
        </w:rPr>
        <w:t xml:space="preserve">) means that taken as a whole, intramammary infections </w:t>
      </w:r>
      <w:r w:rsidR="004E65FB" w:rsidRPr="005A5FE6">
        <w:rPr>
          <w:rFonts w:ascii="Times New Roman" w:hAnsi="Times New Roman" w:cs="Times New Roman"/>
          <w:sz w:val="24"/>
          <w:szCs w:val="24"/>
        </w:rPr>
        <w:t>with these</w:t>
      </w:r>
      <w:r w:rsidR="005B781F" w:rsidRPr="005A5FE6">
        <w:rPr>
          <w:rFonts w:ascii="Times New Roman" w:hAnsi="Times New Roman" w:cs="Times New Roman"/>
          <w:sz w:val="24"/>
          <w:szCs w:val="24"/>
        </w:rPr>
        <w:t xml:space="preserve"> bacteria can still negatively affect the overall income of a dairy by preventing producers from achieving quality premiums.</w:t>
      </w:r>
      <w:r w:rsidR="00C91BB8" w:rsidRPr="005A5FE6">
        <w:rPr>
          <w:rFonts w:ascii="Times New Roman" w:hAnsi="Times New Roman" w:cs="Times New Roman"/>
          <w:sz w:val="24"/>
          <w:szCs w:val="24"/>
        </w:rPr>
        <w:t xml:space="preserve"> </w:t>
      </w:r>
      <w:proofErr w:type="spellStart"/>
      <w:r w:rsidR="00C91BB8" w:rsidRPr="005A5FE6">
        <w:rPr>
          <w:rFonts w:ascii="Times New Roman" w:hAnsi="Times New Roman" w:cs="Times New Roman"/>
          <w:sz w:val="24"/>
          <w:szCs w:val="24"/>
        </w:rPr>
        <w:t>Schukken</w:t>
      </w:r>
      <w:proofErr w:type="spellEnd"/>
      <w:r w:rsidR="00C91BB8" w:rsidRPr="005A5FE6">
        <w:rPr>
          <w:rFonts w:ascii="Times New Roman" w:hAnsi="Times New Roman" w:cs="Times New Roman"/>
          <w:sz w:val="24"/>
          <w:szCs w:val="24"/>
        </w:rPr>
        <w:t xml:space="preserve"> et al. point out that in particular, </w:t>
      </w:r>
      <w:r w:rsidR="00C607F4" w:rsidRPr="005A5FE6">
        <w:rPr>
          <w:rFonts w:ascii="Times New Roman" w:hAnsi="Times New Roman" w:cs="Times New Roman"/>
          <w:sz w:val="24"/>
          <w:szCs w:val="24"/>
        </w:rPr>
        <w:t xml:space="preserve">in </w:t>
      </w:r>
      <w:r w:rsidR="00C91BB8" w:rsidRPr="005A5FE6">
        <w:rPr>
          <w:rFonts w:ascii="Times New Roman" w:hAnsi="Times New Roman" w:cs="Times New Roman"/>
          <w:sz w:val="24"/>
          <w:szCs w:val="24"/>
        </w:rPr>
        <w:t xml:space="preserve">“herds striving for a low BMSCC [&lt;200,000 cells/mL],” where major mastitis pathogens have already been controlled, IMI due to NASM are the next target </w:t>
      </w:r>
      <w:del w:id="174" w:author="John Barlow" w:date="2024-05-08T09:50:00Z">
        <w:r w:rsidR="00C91BB8" w:rsidRPr="005A5FE6" w:rsidDel="00C25A51">
          <w:rPr>
            <w:rFonts w:ascii="Times New Roman" w:hAnsi="Times New Roman" w:cs="Times New Roman"/>
            <w:sz w:val="24"/>
            <w:szCs w:val="24"/>
          </w:rPr>
          <w:delText xml:space="preserve">in sight </w:delText>
        </w:r>
      </w:del>
      <w:r w:rsidR="00C91BB8" w:rsidRPr="005A5FE6">
        <w:rPr>
          <w:rFonts w:ascii="Times New Roman" w:hAnsi="Times New Roman" w:cs="Times New Roman"/>
          <w:sz w:val="24"/>
          <w:szCs w:val="24"/>
        </w:rPr>
        <w:t>to further improve udder health.</w:t>
      </w:r>
      <w:r w:rsidR="0041591F" w:rsidRPr="005A5FE6">
        <w:rPr>
          <w:rFonts w:ascii="Times New Roman" w:hAnsi="Times New Roman" w:cs="Times New Roman"/>
          <w:sz w:val="24"/>
          <w:szCs w:val="24"/>
        </w:rPr>
        <w:t xml:space="preserve"> These findings are even more applicable today, as the average somatic cell count </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for dairies in the U.S.</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 xml:space="preserve"> </w:t>
      </w:r>
      <w:r w:rsidR="0041591F" w:rsidRPr="005A5FE6">
        <w:rPr>
          <w:rFonts w:ascii="Times New Roman" w:hAnsi="Times New Roman" w:cs="Times New Roman"/>
          <w:sz w:val="24"/>
          <w:szCs w:val="24"/>
        </w:rPr>
        <w:t xml:space="preserve">continues to decline and more dairies are achieving a </w:t>
      </w:r>
      <w:r w:rsidR="009871D7" w:rsidRPr="005A5FE6">
        <w:rPr>
          <w:rFonts w:ascii="Times New Roman" w:hAnsi="Times New Roman" w:cs="Times New Roman"/>
          <w:sz w:val="24"/>
          <w:szCs w:val="24"/>
        </w:rPr>
        <w:t xml:space="preserve">low </w:t>
      </w:r>
      <w:r w:rsidR="0041591F" w:rsidRPr="005A5FE6">
        <w:rPr>
          <w:rFonts w:ascii="Times New Roman" w:hAnsi="Times New Roman" w:cs="Times New Roman"/>
          <w:sz w:val="24"/>
          <w:szCs w:val="24"/>
        </w:rPr>
        <w:t>BTSCC</w:t>
      </w:r>
      <w:r w:rsidR="004E65FB" w:rsidRPr="005A5FE6">
        <w:rPr>
          <w:rFonts w:ascii="Times New Roman" w:hAnsi="Times New Roman" w:cs="Times New Roman"/>
          <w:sz w:val="24"/>
          <w:szCs w:val="24"/>
        </w:rPr>
        <w:t>.</w:t>
      </w:r>
      <w:r w:rsidR="0041591F" w:rsidRPr="005A5FE6">
        <w:rPr>
          <w:rFonts w:ascii="Times New Roman" w:hAnsi="Times New Roman" w:cs="Times New Roman"/>
          <w:sz w:val="24"/>
          <w:szCs w:val="24"/>
        </w:rPr>
        <w:t xml:space="preserve"> </w:t>
      </w:r>
      <w:r w:rsidR="004E65FB" w:rsidRPr="005A5FE6">
        <w:rPr>
          <w:rFonts w:ascii="Times New Roman" w:hAnsi="Times New Roman" w:cs="Times New Roman"/>
          <w:sz w:val="24"/>
          <w:szCs w:val="24"/>
        </w:rPr>
        <w:t>I</w:t>
      </w:r>
      <w:r w:rsidR="0041591F" w:rsidRPr="005A5FE6">
        <w:rPr>
          <w:rFonts w:ascii="Times New Roman" w:hAnsi="Times New Roman" w:cs="Times New Roman"/>
          <w:sz w:val="24"/>
          <w:szCs w:val="24"/>
        </w:rPr>
        <w:t>n the U.S., the milk-weighted geometric BTSCC mean decreased from 227,000 cells/mL in 2009 to 171,000 cells/mL in 2019</w:t>
      </w:r>
      <w:r w:rsidR="009871D7" w:rsidRPr="005A5FE6">
        <w:rPr>
          <w:rFonts w:ascii="Times New Roman" w:hAnsi="Times New Roman" w:cs="Times New Roman"/>
          <w:sz w:val="24"/>
          <w:szCs w:val="24"/>
        </w:rPr>
        <w:t xml:space="preserve"> (USDA-APHIS, 2021).</w:t>
      </w:r>
      <w:ins w:id="175" w:author="John Barlow" w:date="2024-05-08T09:56:00Z">
        <w:r w:rsidR="00C557FA">
          <w:rPr>
            <w:rFonts w:ascii="Times New Roman" w:hAnsi="Times New Roman" w:cs="Times New Roman"/>
            <w:sz w:val="24"/>
            <w:szCs w:val="24"/>
          </w:rPr>
          <w:t xml:space="preserve"> </w:t>
        </w:r>
        <w:commentRangeStart w:id="176"/>
        <w:r w:rsidR="00C557FA">
          <w:rPr>
            <w:rFonts w:ascii="Times New Roman" w:hAnsi="Times New Roman" w:cs="Times New Roman"/>
            <w:sz w:val="24"/>
            <w:szCs w:val="24"/>
          </w:rPr>
          <w:t xml:space="preserve">The cohort of herds enrolled in this study </w:t>
        </w:r>
        <w:r w:rsidR="00B45AC1">
          <w:rPr>
            <w:rFonts w:ascii="Times New Roman" w:hAnsi="Times New Roman" w:cs="Times New Roman"/>
            <w:sz w:val="24"/>
            <w:szCs w:val="24"/>
          </w:rPr>
          <w:t>fit th</w:t>
        </w:r>
      </w:ins>
      <w:ins w:id="177" w:author="John Barlow" w:date="2024-05-08T09:57:00Z">
        <w:r w:rsidR="00B45AC1">
          <w:rPr>
            <w:rFonts w:ascii="Times New Roman" w:hAnsi="Times New Roman" w:cs="Times New Roman"/>
            <w:sz w:val="24"/>
            <w:szCs w:val="24"/>
          </w:rPr>
          <w:t>is</w:t>
        </w:r>
      </w:ins>
      <w:ins w:id="178" w:author="John Barlow" w:date="2024-05-08T09:56:00Z">
        <w:r w:rsidR="00B45AC1">
          <w:rPr>
            <w:rFonts w:ascii="Times New Roman" w:hAnsi="Times New Roman" w:cs="Times New Roman"/>
            <w:sz w:val="24"/>
            <w:szCs w:val="24"/>
          </w:rPr>
          <w:t xml:space="preserve"> characteristics,</w:t>
        </w:r>
      </w:ins>
      <w:ins w:id="179" w:author="John Barlow" w:date="2024-05-08T09:57:00Z">
        <w:r w:rsidR="00B45AC1">
          <w:rPr>
            <w:rFonts w:ascii="Times New Roman" w:hAnsi="Times New Roman" w:cs="Times New Roman"/>
            <w:sz w:val="24"/>
            <w:szCs w:val="24"/>
          </w:rPr>
          <w:t xml:space="preserve"> with an average BT</w:t>
        </w:r>
        <w:r w:rsidR="00841F20">
          <w:rPr>
            <w:rFonts w:ascii="Times New Roman" w:hAnsi="Times New Roman" w:cs="Times New Roman"/>
            <w:sz w:val="24"/>
            <w:szCs w:val="24"/>
          </w:rPr>
          <w:t xml:space="preserve">SCC of x (median = x , range = x to x) </w:t>
        </w:r>
      </w:ins>
      <w:ins w:id="180" w:author="John Barlow" w:date="2024-05-08T09:56:00Z">
        <w:r w:rsidR="00B45AC1">
          <w:rPr>
            <w:rFonts w:ascii="Times New Roman" w:hAnsi="Times New Roman" w:cs="Times New Roman"/>
            <w:sz w:val="24"/>
            <w:szCs w:val="24"/>
          </w:rPr>
          <w:t xml:space="preserve"> </w:t>
        </w:r>
      </w:ins>
      <w:r w:rsidR="009871D7" w:rsidRPr="005A5FE6">
        <w:rPr>
          <w:rFonts w:ascii="Times New Roman" w:hAnsi="Times New Roman" w:cs="Times New Roman"/>
          <w:sz w:val="24"/>
          <w:szCs w:val="24"/>
        </w:rPr>
        <w:t xml:space="preserve"> </w:t>
      </w:r>
      <w:commentRangeEnd w:id="176"/>
      <w:r w:rsidR="009126E3">
        <w:rPr>
          <w:rStyle w:val="CommentReference"/>
        </w:rPr>
        <w:commentReference w:id="176"/>
      </w:r>
      <w:r w:rsidR="009871D7" w:rsidRPr="005A5FE6">
        <w:rPr>
          <w:rFonts w:ascii="Times New Roman" w:hAnsi="Times New Roman" w:cs="Times New Roman"/>
          <w:sz w:val="24"/>
          <w:szCs w:val="24"/>
        </w:rPr>
        <w:fldChar w:fldCharType="begin"/>
      </w:r>
      <w:r w:rsidR="009871D7"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9A0D86">
        <w:rPr>
          <w:rFonts w:ascii="Times New Roman" w:hAnsi="Times New Roman" w:cs="Times New Roman"/>
          <w:sz w:val="24"/>
          <w:szCs w:val="24"/>
        </w:rPr>
        <w:fldChar w:fldCharType="separate"/>
      </w:r>
      <w:r w:rsidR="009871D7" w:rsidRPr="005A5FE6">
        <w:rPr>
          <w:rFonts w:ascii="Times New Roman" w:hAnsi="Times New Roman" w:cs="Times New Roman"/>
          <w:sz w:val="24"/>
          <w:szCs w:val="24"/>
        </w:rPr>
        <w:fldChar w:fldCharType="end"/>
      </w:r>
    </w:p>
    <w:p w14:paraId="72AECAD1" w14:textId="3F42531D"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9A0D86">
        <w:rPr>
          <w:rFonts w:ascii="Times New Roman" w:hAnsi="Times New Roman" w:cs="Times New Roman"/>
          <w:sz w:val="24"/>
          <w:szCs w:val="24"/>
        </w:rPr>
      </w:r>
      <w:r w:rsidR="009A0D86">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w:t>
      </w:r>
      <w:r w:rsidR="00D3106C" w:rsidRPr="005A5FE6">
        <w:rPr>
          <w:rFonts w:ascii="Times New Roman" w:hAnsi="Times New Roman" w:cs="Times New Roman"/>
          <w:sz w:val="24"/>
          <w:szCs w:val="24"/>
        </w:rPr>
        <w:t>one</w:t>
      </w:r>
      <w:r w:rsidRPr="005A5FE6">
        <w:rPr>
          <w:rFonts w:ascii="Times New Roman" w:hAnsi="Times New Roman" w:cs="Times New Roman"/>
          <w:sz w:val="24"/>
          <w:szCs w:val="24"/>
        </w:rPr>
        <w:t xml:space="preserv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w:t>
      </w:r>
      <w:r w:rsidR="00D3106C" w:rsidRPr="005A5FE6">
        <w:rPr>
          <w:rFonts w:ascii="Times New Roman" w:hAnsi="Times New Roman" w:cs="Times New Roman"/>
          <w:sz w:val="24"/>
          <w:szCs w:val="24"/>
        </w:rPr>
        <w:t>such as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w:t>
      </w:r>
      <w:r w:rsidR="00D3106C" w:rsidRPr="005A5FE6">
        <w:rPr>
          <w:rFonts w:ascii="Times New Roman" w:hAnsi="Times New Roman" w:cs="Times New Roman"/>
          <w:sz w:val="24"/>
          <w:szCs w:val="24"/>
        </w:rPr>
        <w:t xml:space="preserve"> the effects of</w:t>
      </w:r>
      <w:r w:rsidRPr="005A5FE6">
        <w:rPr>
          <w:rFonts w:ascii="Times New Roman" w:hAnsi="Times New Roman" w:cs="Times New Roman"/>
          <w:sz w:val="24"/>
          <w:szCs w:val="24"/>
        </w:rPr>
        <w:t xml:space="preserve"> DIM and repeated observations.</w:t>
      </w:r>
    </w:p>
    <w:p w14:paraId="36A7BBB2" w14:textId="175E6087"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w:t>
      </w:r>
      <w:ins w:id="181" w:author="John Barlow" w:date="2024-05-08T09:58:00Z">
        <w:r w:rsidR="0075273E">
          <w:rPr>
            <w:rFonts w:ascii="Times New Roman" w:hAnsi="Times New Roman" w:cs="Times New Roman"/>
            <w:sz w:val="24"/>
            <w:szCs w:val="24"/>
          </w:rPr>
          <w:t xml:space="preserve"> </w:t>
        </w:r>
        <w:del w:id="182" w:author="Caitlin Jeffrey" w:date="2024-05-21T11:46:00Z" w16du:dateUtc="2024-05-21T15:46:00Z">
          <w:r w:rsidR="0075273E" w:rsidDel="001B0E05">
            <w:rPr>
              <w:rFonts w:ascii="Times New Roman" w:hAnsi="Times New Roman" w:cs="Times New Roman"/>
              <w:sz w:val="24"/>
              <w:szCs w:val="24"/>
            </w:rPr>
            <w:delText>(figure 1</w:delText>
          </w:r>
        </w:del>
      </w:ins>
      <w:ins w:id="183" w:author="John Barlow" w:date="2024-05-08T09:59:00Z">
        <w:del w:id="184" w:author="Caitlin Jeffrey" w:date="2024-05-21T11:46:00Z" w16du:dateUtc="2024-05-21T15:46:00Z">
          <w:r w:rsidR="0075273E" w:rsidDel="001B0E05">
            <w:rPr>
              <w:rFonts w:ascii="Times New Roman" w:hAnsi="Times New Roman" w:cs="Times New Roman"/>
              <w:sz w:val="24"/>
              <w:szCs w:val="24"/>
            </w:rPr>
            <w:delText>)</w:delText>
          </w:r>
        </w:del>
      </w:ins>
      <w:del w:id="185" w:author="Caitlin Jeffrey" w:date="2024-05-21T11:46:00Z" w16du:dateUtc="2024-05-21T15:46:00Z">
        <w:r w:rsidRPr="005A5FE6" w:rsidDel="001B0E05">
          <w:rPr>
            <w:rFonts w:ascii="Times New Roman" w:hAnsi="Times New Roman" w:cs="Times New Roman"/>
            <w:sz w:val="24"/>
            <w:szCs w:val="24"/>
          </w:rPr>
          <w:delText xml:space="preserve">. </w:delText>
        </w:r>
      </w:del>
      <w:ins w:id="186" w:author="Caitlin Jeffrey" w:date="2024-05-21T11:46:00Z" w16du:dateUtc="2024-05-21T15:46:00Z">
        <w:r w:rsidR="001B0E05">
          <w:rPr>
            <w:rFonts w:ascii="Times New Roman" w:hAnsi="Times New Roman" w:cs="Times New Roman"/>
            <w:sz w:val="24"/>
            <w:szCs w:val="24"/>
          </w:rPr>
          <w:t xml:space="preserve">(Figure 2). </w:t>
        </w:r>
      </w:ins>
      <w:r w:rsidRPr="005A5FE6">
        <w:rPr>
          <w:rFonts w:ascii="Times New Roman" w:hAnsi="Times New Roman" w:cs="Times New Roman"/>
          <w:sz w:val="24"/>
          <w:szCs w:val="24"/>
        </w:rPr>
        <w:t xml:space="preserve">This within-species variation was also observed </w:t>
      </w:r>
      <w:r w:rsidR="00DC09A7" w:rsidRPr="005A5FE6">
        <w:rPr>
          <w:rFonts w:ascii="Times New Roman" w:hAnsi="Times New Roman" w:cs="Times New Roman"/>
          <w:sz w:val="24"/>
          <w:szCs w:val="24"/>
        </w:rPr>
        <w:t>by</w:t>
      </w:r>
      <w:r w:rsidRPr="005A5FE6">
        <w:rPr>
          <w:rFonts w:ascii="Times New Roman" w:hAnsi="Times New Roman" w:cs="Times New Roman"/>
          <w:sz w:val="24"/>
          <w:szCs w:val="24"/>
        </w:rPr>
        <w:t xml:space="preserve">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(≤50,000 cells/mL) and </w:t>
      </w:r>
      <w:proofErr w:type="spellStart"/>
      <w:r w:rsidRPr="005A5FE6">
        <w:rPr>
          <w:rFonts w:ascii="Times New Roman" w:hAnsi="Times New Roman" w:cs="Times New Roman"/>
          <w:sz w:val="24"/>
          <w:szCs w:val="24"/>
        </w:rPr>
        <w:t>subclinically</w:t>
      </w:r>
      <w:proofErr w:type="spellEnd"/>
      <w:r w:rsidRPr="005A5FE6">
        <w:rPr>
          <w:rFonts w:ascii="Times New Roman" w:hAnsi="Times New Roman" w:cs="Times New Roman"/>
          <w:sz w:val="24"/>
          <w:szCs w:val="24"/>
        </w:rPr>
        <w:t xml:space="preserve"> infected (&gt;50,000 cells/mL), as well as one of the </w:t>
      </w:r>
      <w:r w:rsidR="00DC09A7" w:rsidRPr="005A5FE6">
        <w:rPr>
          <w:rFonts w:ascii="Times New Roman" w:hAnsi="Times New Roman" w:cs="Times New Roman"/>
          <w:sz w:val="24"/>
          <w:szCs w:val="24"/>
        </w:rPr>
        <w:t>three</w:t>
      </w:r>
      <w:r w:rsidRPr="005A5FE6">
        <w:rPr>
          <w:rFonts w:ascii="Times New Roman" w:hAnsi="Times New Roman" w:cs="Times New Roman"/>
          <w:sz w:val="24"/>
          <w:szCs w:val="24"/>
        </w:rPr>
        <w:t xml:space="preserve"> most commonly</w:t>
      </w:r>
      <w:r w:rsidR="00DC09A7"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isolated </w:t>
      </w:r>
      <w:r w:rsidR="00DC09A7" w:rsidRPr="005A5FE6">
        <w:rPr>
          <w:rFonts w:ascii="Times New Roman" w:hAnsi="Times New Roman" w:cs="Times New Roman"/>
          <w:sz w:val="24"/>
          <w:szCs w:val="24"/>
        </w:rPr>
        <w:t>demonstrating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 xml:space="preserve">Condas et al. </w:t>
      </w:r>
      <w:r w:rsidRPr="005A5FE6">
        <w:rPr>
          <w:rFonts w:ascii="Times New Roman" w:hAnsi="Times New Roman" w:cs="Times New Roman"/>
          <w:noProof/>
          <w:sz w:val="24"/>
          <w:szCs w:val="24"/>
        </w:rPr>
        <w:lastRenderedPageBreak/>
        <w:t>(2017b)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w:t>
      </w:r>
      <w:r w:rsidR="00DC09A7" w:rsidRPr="005A5FE6">
        <w:rPr>
          <w:rFonts w:ascii="Times New Roman" w:hAnsi="Times New Roman" w:cs="Times New Roman"/>
          <w:sz w:val="24"/>
          <w:szCs w:val="24"/>
        </w:rPr>
        <w:t>n</w:t>
      </w:r>
      <w:r w:rsidRPr="005A5FE6">
        <w:rPr>
          <w:rFonts w:ascii="Times New Roman" w:hAnsi="Times New Roman" w:cs="Times New Roman"/>
          <w:sz w:val="24"/>
          <w:szCs w:val="24"/>
        </w:rPr>
        <w:t xml:space="preserve">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(&lt;200,000 cells/mL), high SCC (&gt;200,000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commentRangeStart w:id="187"/>
      <w:ins w:id="188" w:author="John Barlow" w:date="2024-05-08T10:08:00Z">
        <w:r w:rsidR="00171298" w:rsidRPr="00171298">
          <w:rPr>
            <w:rFonts w:ascii="Times New Roman" w:hAnsi="Times New Roman" w:cs="Times New Roman"/>
            <w:sz w:val="24"/>
            <w:szCs w:val="24"/>
          </w:rPr>
          <w:t xml:space="preserve">As we further understand the ecology and epidemiology of individual NASM species and identify species or strains with host-adapted or contagious behavior (epidemiologic behavior?), speciation and strain typing for NASM will be important as a part of mastitis control decision making.   </w:t>
        </w:r>
        <w:commentRangeEnd w:id="187"/>
        <w:r w:rsidR="00171298">
          <w:rPr>
            <w:rStyle w:val="CommentReference"/>
          </w:rPr>
          <w:commentReference w:id="187"/>
        </w:r>
      </w:ins>
    </w:p>
    <w:p w14:paraId="7DEA9700" w14:textId="224037F6" w:rsidR="00B62B64" w:rsidRPr="005A5FE6" w:rsidRDefault="00A62228"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 large amount of variability was also </w:t>
      </w:r>
      <w:r w:rsidR="003634CC" w:rsidRPr="005A5FE6">
        <w:rPr>
          <w:rFonts w:ascii="Times New Roman" w:hAnsi="Times New Roman" w:cs="Times New Roman"/>
          <w:sz w:val="24"/>
          <w:szCs w:val="24"/>
        </w:rPr>
        <w:t>seen in the observed qSCC for culture negative quarters included in the study</w:t>
      </w:r>
      <w:r w:rsidR="00FB791A" w:rsidRPr="005A5FE6">
        <w:rPr>
          <w:rFonts w:ascii="Times New Roman" w:hAnsi="Times New Roman" w:cs="Times New Roman"/>
          <w:sz w:val="24"/>
          <w:szCs w:val="24"/>
        </w:rPr>
        <w:t>, which</w:t>
      </w:r>
      <w:r w:rsidR="00D91741" w:rsidRPr="005A5FE6">
        <w:rPr>
          <w:rFonts w:ascii="Times New Roman" w:hAnsi="Times New Roman" w:cs="Times New Roman"/>
          <w:sz w:val="24"/>
          <w:szCs w:val="24"/>
        </w:rPr>
        <w:t xml:space="preserve"> ranged from 2,000 (lower limit of detection) to 8,400,000</w:t>
      </w:r>
      <w:r w:rsidR="00FB791A" w:rsidRPr="005A5FE6">
        <w:rPr>
          <w:rFonts w:ascii="Times New Roman" w:hAnsi="Times New Roman" w:cs="Times New Roman"/>
          <w:sz w:val="24"/>
          <w:szCs w:val="24"/>
        </w:rPr>
        <w:t xml:space="preserve"> cells/</w:t>
      </w:r>
      <w:proofErr w:type="spellStart"/>
      <w:r w:rsidR="00FB791A" w:rsidRPr="005A5FE6">
        <w:rPr>
          <w:rFonts w:ascii="Times New Roman" w:hAnsi="Times New Roman" w:cs="Times New Roman"/>
          <w:sz w:val="24"/>
          <w:szCs w:val="24"/>
        </w:rPr>
        <w:t>mL.</w:t>
      </w:r>
      <w:proofErr w:type="spellEnd"/>
      <w:r w:rsidR="00FB791A" w:rsidRPr="005A5FE6">
        <w:rPr>
          <w:rFonts w:ascii="Times New Roman" w:hAnsi="Times New Roman" w:cs="Times New Roman"/>
          <w:sz w:val="24"/>
          <w:szCs w:val="24"/>
        </w:rPr>
        <w:t xml:space="preserve"> </w:t>
      </w:r>
      <w:r w:rsidR="00485562" w:rsidRPr="005A5FE6">
        <w:rPr>
          <w:rFonts w:ascii="Times New Roman" w:hAnsi="Times New Roman" w:cs="Times New Roman"/>
          <w:sz w:val="24"/>
          <w:szCs w:val="24"/>
        </w:rPr>
        <w:t>The presence of some relatively high quarter SCC observations in this group likely</w:t>
      </w:r>
      <w:r w:rsidR="00F46B36" w:rsidRPr="005A5FE6">
        <w:rPr>
          <w:rFonts w:ascii="Times New Roman" w:hAnsi="Times New Roman" w:cs="Times New Roman"/>
          <w:sz w:val="24"/>
          <w:szCs w:val="24"/>
        </w:rPr>
        <w:t xml:space="preserve"> highlights </w:t>
      </w:r>
      <w:r w:rsidR="00217AA5" w:rsidRPr="005A5FE6">
        <w:rPr>
          <w:rFonts w:ascii="Times New Roman" w:hAnsi="Times New Roman" w:cs="Times New Roman"/>
          <w:sz w:val="24"/>
          <w:szCs w:val="24"/>
        </w:rPr>
        <w:t>the limitation of using bacterial culture as a method for identifying IMI</w:t>
      </w:r>
      <w:r w:rsidR="00797BF3" w:rsidRPr="005A5FE6">
        <w:rPr>
          <w:rFonts w:ascii="Times New Roman" w:hAnsi="Times New Roman" w:cs="Times New Roman"/>
          <w:sz w:val="24"/>
          <w:szCs w:val="24"/>
        </w:rPr>
        <w:t xml:space="preserve">, as was pointed out by </w: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 </w:instrTex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EN.CITE.DATA </w:instrText>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separate"/>
      </w:r>
      <w:r w:rsidR="00797BF3" w:rsidRPr="005A5FE6">
        <w:rPr>
          <w:rFonts w:ascii="Times New Roman" w:hAnsi="Times New Roman" w:cs="Times New Roman"/>
          <w:noProof/>
          <w:sz w:val="24"/>
          <w:szCs w:val="24"/>
        </w:rPr>
        <w:t>Fry et al. (2014)</w:t>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t>.</w:t>
      </w:r>
      <w:r w:rsidR="000E36BF" w:rsidRPr="005A5FE6">
        <w:rPr>
          <w:rFonts w:ascii="Times New Roman" w:hAnsi="Times New Roman" w:cs="Times New Roman"/>
          <w:sz w:val="24"/>
          <w:szCs w:val="24"/>
        </w:rPr>
        <w:t xml:space="preserve"> Researchers in that study point out that </w:t>
      </w:r>
      <w:r w:rsidR="00C372C1" w:rsidRPr="005A5FE6">
        <w:rPr>
          <w:rFonts w:ascii="Times New Roman" w:hAnsi="Times New Roman" w:cs="Times New Roman"/>
          <w:sz w:val="24"/>
          <w:szCs w:val="24"/>
        </w:rPr>
        <w:t>the low sensitivity of bacterial culture as a test for IMI</w:t>
      </w:r>
      <w:r w:rsidR="00D27788" w:rsidRPr="005A5FE6">
        <w:rPr>
          <w:rFonts w:ascii="Times New Roman" w:hAnsi="Times New Roman" w:cs="Times New Roman"/>
          <w:sz w:val="24"/>
          <w:szCs w:val="24"/>
        </w:rPr>
        <w:t xml:space="preserve"> may have resulted in the presence of some undiagnosed IMI in the negative control quarters</w:t>
      </w:r>
      <w:r w:rsidR="00AE61D1" w:rsidRPr="005A5FE6">
        <w:rPr>
          <w:rFonts w:ascii="Times New Roman" w:hAnsi="Times New Roman" w:cs="Times New Roman"/>
          <w:sz w:val="24"/>
          <w:szCs w:val="24"/>
        </w:rPr>
        <w:t>.</w:t>
      </w:r>
      <w:r w:rsidR="00892771" w:rsidRPr="005A5FE6">
        <w:rPr>
          <w:rFonts w:ascii="Times New Roman" w:hAnsi="Times New Roman" w:cs="Times New Roman"/>
          <w:sz w:val="24"/>
          <w:szCs w:val="24"/>
        </w:rPr>
        <w:t xml:space="preserve"> </w:t>
      </w:r>
      <w:r w:rsidR="00AE61D1" w:rsidRPr="005A5FE6">
        <w:rPr>
          <w:rFonts w:ascii="Times New Roman" w:hAnsi="Times New Roman" w:cs="Times New Roman"/>
          <w:sz w:val="24"/>
          <w:szCs w:val="24"/>
        </w:rPr>
        <w:t>T</w:t>
      </w:r>
      <w:r w:rsidR="00791864" w:rsidRPr="005A5FE6">
        <w:rPr>
          <w:rFonts w:ascii="Times New Roman" w:hAnsi="Times New Roman" w:cs="Times New Roman"/>
          <w:sz w:val="24"/>
          <w:szCs w:val="24"/>
        </w:rPr>
        <w:t xml:space="preserve">he definition for an IMI in the current study </w:t>
      </w:r>
      <w:r w:rsidR="007728F3" w:rsidRPr="005A5FE6">
        <w:rPr>
          <w:rFonts w:ascii="Times New Roman" w:hAnsi="Times New Roman" w:cs="Times New Roman"/>
          <w:sz w:val="24"/>
          <w:szCs w:val="24"/>
        </w:rPr>
        <w:t xml:space="preserve">(duplicate milk samples interpreted in series) results in an even lower sensitivity than </w:t>
      </w:r>
      <w:r w:rsidR="004420CE" w:rsidRPr="005A5FE6">
        <w:rPr>
          <w:rFonts w:ascii="Times New Roman" w:hAnsi="Times New Roman" w:cs="Times New Roman"/>
          <w:sz w:val="24"/>
          <w:szCs w:val="24"/>
        </w:rPr>
        <w:t>used by Fry et al., which may compound th</w:t>
      </w:r>
      <w:r w:rsidR="000F078B" w:rsidRPr="005A5FE6">
        <w:rPr>
          <w:rFonts w:ascii="Times New Roman" w:hAnsi="Times New Roman" w:cs="Times New Roman"/>
          <w:sz w:val="24"/>
          <w:szCs w:val="24"/>
        </w:rPr>
        <w:t xml:space="preserve">is issue. However, in order for a quarter to be considered </w:t>
      </w:r>
      <w:r w:rsidR="0035456F" w:rsidRPr="005A5FE6">
        <w:rPr>
          <w:rFonts w:ascii="Times New Roman" w:hAnsi="Times New Roman" w:cs="Times New Roman"/>
          <w:sz w:val="24"/>
          <w:szCs w:val="24"/>
        </w:rPr>
        <w:t xml:space="preserve">culture </w:t>
      </w:r>
      <w:r w:rsidR="000F078B" w:rsidRPr="005A5FE6">
        <w:rPr>
          <w:rFonts w:ascii="Times New Roman" w:hAnsi="Times New Roman" w:cs="Times New Roman"/>
          <w:sz w:val="24"/>
          <w:szCs w:val="24"/>
        </w:rPr>
        <w:t>negative</w:t>
      </w:r>
      <w:r w:rsidR="00C71A43" w:rsidRPr="005A5FE6">
        <w:rPr>
          <w:rFonts w:ascii="Times New Roman" w:hAnsi="Times New Roman" w:cs="Times New Roman"/>
          <w:sz w:val="24"/>
          <w:szCs w:val="24"/>
        </w:rPr>
        <w:t xml:space="preserve"> in the current study</w:t>
      </w:r>
      <w:r w:rsidR="000F078B" w:rsidRPr="005A5FE6">
        <w:rPr>
          <w:rFonts w:ascii="Times New Roman" w:hAnsi="Times New Roman" w:cs="Times New Roman"/>
          <w:sz w:val="24"/>
          <w:szCs w:val="24"/>
        </w:rPr>
        <w:t xml:space="preserve">, both milk samples </w:t>
      </w:r>
      <w:r w:rsidR="00001664" w:rsidRPr="005A5FE6">
        <w:rPr>
          <w:rFonts w:ascii="Times New Roman" w:hAnsi="Times New Roman" w:cs="Times New Roman"/>
          <w:sz w:val="24"/>
          <w:szCs w:val="24"/>
        </w:rPr>
        <w:t xml:space="preserve">were required to have either no growth at all or </w:t>
      </w:r>
      <w:r w:rsidR="0035456F" w:rsidRPr="005A5FE6">
        <w:rPr>
          <w:rFonts w:ascii="Times New Roman" w:hAnsi="Times New Roman" w:cs="Times New Roman"/>
          <w:sz w:val="24"/>
          <w:szCs w:val="24"/>
        </w:rPr>
        <w:t>no significant growth on both plates, which is also a fairly strict definition.</w:t>
      </w:r>
      <w:r w:rsidR="00035152" w:rsidRPr="005A5FE6">
        <w:rPr>
          <w:rFonts w:ascii="Times New Roman" w:hAnsi="Times New Roman" w:cs="Times New Roman"/>
          <w:sz w:val="24"/>
          <w:szCs w:val="24"/>
        </w:rPr>
        <w:t xml:space="preserve"> </w:t>
      </w:r>
      <w:r w:rsidR="00E2771C" w:rsidRPr="005A5FE6">
        <w:rPr>
          <w:rFonts w:ascii="Times New Roman" w:hAnsi="Times New Roman" w:cs="Times New Roman"/>
          <w:sz w:val="24"/>
          <w:szCs w:val="24"/>
        </w:rPr>
        <w:t xml:space="preserve">Despite </w:t>
      </w:r>
      <w:r w:rsidR="005F3B20" w:rsidRPr="005A5FE6">
        <w:rPr>
          <w:rFonts w:ascii="Times New Roman" w:hAnsi="Times New Roman" w:cs="Times New Roman"/>
          <w:sz w:val="24"/>
          <w:szCs w:val="24"/>
        </w:rPr>
        <w:t xml:space="preserve">this limitation, </w:t>
      </w:r>
      <w:r w:rsidR="005F3B20" w:rsidRPr="005A5FE6">
        <w:rPr>
          <w:rFonts w:ascii="Times New Roman" w:hAnsi="Times New Roman" w:cs="Times New Roman"/>
          <w:sz w:val="24"/>
          <w:szCs w:val="24"/>
        </w:rPr>
        <w:lastRenderedPageBreak/>
        <w:t>the median</w:t>
      </w:r>
      <w:r w:rsidR="00DE0842" w:rsidRPr="005A5FE6">
        <w:rPr>
          <w:rFonts w:ascii="Times New Roman" w:hAnsi="Times New Roman" w:cs="Times New Roman"/>
          <w:sz w:val="24"/>
          <w:szCs w:val="24"/>
        </w:rPr>
        <w:t xml:space="preserve"> (Figure 2)</w:t>
      </w:r>
      <w:r w:rsidR="005F3B20" w:rsidRPr="005A5FE6">
        <w:rPr>
          <w:rFonts w:ascii="Times New Roman" w:hAnsi="Times New Roman" w:cs="Times New Roman"/>
          <w:sz w:val="24"/>
          <w:szCs w:val="24"/>
        </w:rPr>
        <w:t xml:space="preserve"> and mean </w:t>
      </w:r>
      <w:r w:rsidR="00DE0842" w:rsidRPr="005A5FE6">
        <w:rPr>
          <w:rFonts w:ascii="Times New Roman" w:hAnsi="Times New Roman" w:cs="Times New Roman"/>
          <w:sz w:val="24"/>
          <w:szCs w:val="24"/>
        </w:rPr>
        <w:t xml:space="preserve">(Table 2) </w:t>
      </w:r>
      <w:r w:rsidR="005F3B20" w:rsidRPr="005A5FE6">
        <w:rPr>
          <w:rFonts w:ascii="Times New Roman" w:hAnsi="Times New Roman" w:cs="Times New Roman"/>
          <w:sz w:val="24"/>
          <w:szCs w:val="24"/>
        </w:rPr>
        <w:t xml:space="preserve">SCC for the negative control quarters was still well below that </w:t>
      </w:r>
      <w:r w:rsidR="00381152" w:rsidRPr="005A5FE6">
        <w:rPr>
          <w:rFonts w:ascii="Times New Roman" w:hAnsi="Times New Roman" w:cs="Times New Roman"/>
          <w:sz w:val="24"/>
          <w:szCs w:val="24"/>
        </w:rPr>
        <w:t>of</w:t>
      </w:r>
      <w:r w:rsidR="005F3B20" w:rsidRPr="005A5FE6">
        <w:rPr>
          <w:rFonts w:ascii="Times New Roman" w:hAnsi="Times New Roman" w:cs="Times New Roman"/>
          <w:sz w:val="24"/>
          <w:szCs w:val="24"/>
        </w:rPr>
        <w:t xml:space="preserve"> most NAS species</w:t>
      </w:r>
      <w:r w:rsidR="00DE0842" w:rsidRPr="005A5FE6">
        <w:rPr>
          <w:rFonts w:ascii="Times New Roman" w:hAnsi="Times New Roman" w:cs="Times New Roman"/>
          <w:sz w:val="24"/>
          <w:szCs w:val="24"/>
        </w:rPr>
        <w:t>.</w:t>
      </w:r>
    </w:p>
    <w:p w14:paraId="6FDAC336" w14:textId="37D893DC" w:rsidR="00D94456" w:rsidRPr="005A5FE6" w:rsidRDefault="00360758" w:rsidP="005A5FE6">
      <w:pPr>
        <w:spacing w:line="480" w:lineRule="auto"/>
        <w:ind w:firstLine="360"/>
        <w:rPr>
          <w:rFonts w:ascii="Times New Roman" w:hAnsi="Times New Roman" w:cs="Times New Roman"/>
          <w:sz w:val="24"/>
          <w:szCs w:val="24"/>
        </w:rPr>
      </w:pPr>
      <w:commentRangeStart w:id="189"/>
      <w:commentRangeEnd w:id="189"/>
      <w:r>
        <w:rPr>
          <w:rStyle w:val="CommentReference"/>
        </w:rPr>
        <w:commentReference w:id="189"/>
      </w:r>
      <w:r w:rsidR="004613FF" w:rsidRPr="005A5FE6">
        <w:rPr>
          <w:rFonts w:ascii="Times New Roman" w:hAnsi="Times New Roman" w:cs="Times New Roman"/>
          <w:sz w:val="24"/>
          <w:szCs w:val="24"/>
        </w:rPr>
        <w:t>S</w:t>
      </w:r>
      <w:r w:rsidR="00DE3C75" w:rsidRPr="005A5FE6">
        <w:rPr>
          <w:rFonts w:ascii="Times New Roman" w:hAnsi="Times New Roman" w:cs="Times New Roman"/>
          <w:sz w:val="24"/>
          <w:szCs w:val="24"/>
        </w:rPr>
        <w:t>train typing was not carried out on all</w:t>
      </w:r>
      <w:ins w:id="190" w:author="Caitlin Jeffrey" w:date="2024-05-21T15:37:00Z" w16du:dateUtc="2024-05-21T19:37:00Z">
        <w:r w:rsidR="008E1633">
          <w:rPr>
            <w:rFonts w:ascii="Times New Roman" w:hAnsi="Times New Roman" w:cs="Times New Roman"/>
            <w:sz w:val="24"/>
            <w:szCs w:val="24"/>
          </w:rPr>
          <w:t xml:space="preserve"> </w:t>
        </w:r>
      </w:ins>
      <w:del w:id="191" w:author="Caitlin Jeffrey" w:date="2024-05-21T15:37:00Z" w16du:dateUtc="2024-05-21T19:37:00Z">
        <w:r w:rsidR="00DE3C75" w:rsidRPr="005A5FE6" w:rsidDel="008E1633">
          <w:rPr>
            <w:rFonts w:ascii="Times New Roman" w:hAnsi="Times New Roman" w:cs="Times New Roman"/>
            <w:sz w:val="24"/>
            <w:szCs w:val="24"/>
          </w:rPr>
          <w:delText xml:space="preserve"> </w:delText>
        </w:r>
        <w:r w:rsidR="00871F6E" w:rsidRPr="005A5FE6" w:rsidDel="008E1633">
          <w:rPr>
            <w:rFonts w:ascii="Times New Roman" w:hAnsi="Times New Roman" w:cs="Times New Roman"/>
            <w:sz w:val="24"/>
            <w:szCs w:val="24"/>
          </w:rPr>
          <w:delText>N</w:delText>
        </w:r>
      </w:del>
      <w:del w:id="192" w:author="Caitlin Jeffrey" w:date="2024-05-21T15:36:00Z" w16du:dateUtc="2024-05-21T19:36:00Z">
        <w:r w:rsidR="00871F6E" w:rsidRPr="005A5FE6" w:rsidDel="008E1633">
          <w:rPr>
            <w:rFonts w:ascii="Times New Roman" w:hAnsi="Times New Roman" w:cs="Times New Roman"/>
            <w:sz w:val="24"/>
            <w:szCs w:val="24"/>
          </w:rPr>
          <w:delText xml:space="preserve">AS </w:delText>
        </w:r>
      </w:del>
      <w:r w:rsidR="00871F6E" w:rsidRPr="005A5FE6">
        <w:rPr>
          <w:rFonts w:ascii="Times New Roman" w:hAnsi="Times New Roman" w:cs="Times New Roman"/>
          <w:sz w:val="24"/>
          <w:szCs w:val="24"/>
        </w:rPr>
        <w:t>isolates of the same species causing IMI in a given quarter</w:t>
      </w:r>
      <w:ins w:id="193" w:author="Caitlin Jeffrey" w:date="2024-05-21T15:28:00Z" w16du:dateUtc="2024-05-21T19:28:00Z">
        <w:r w:rsidR="0062101E">
          <w:rPr>
            <w:rFonts w:ascii="Times New Roman" w:hAnsi="Times New Roman" w:cs="Times New Roman"/>
            <w:sz w:val="24"/>
            <w:szCs w:val="24"/>
          </w:rPr>
          <w:t xml:space="preserve"> (</w:t>
        </w:r>
        <w:r w:rsidR="0062101E" w:rsidRPr="005A5FE6">
          <w:rPr>
            <w:rFonts w:ascii="Times New Roman" w:hAnsi="Times New Roman" w:cs="Times New Roman"/>
            <w:sz w:val="24"/>
            <w:szCs w:val="24"/>
          </w:rPr>
          <w:t>to check that repeated observations of the same species was indeed a persistent infection</w:t>
        </w:r>
        <w:r w:rsidR="0062101E">
          <w:rPr>
            <w:rFonts w:ascii="Times New Roman" w:hAnsi="Times New Roman" w:cs="Times New Roman"/>
            <w:sz w:val="24"/>
            <w:szCs w:val="24"/>
          </w:rPr>
          <w:t>)</w:t>
        </w:r>
      </w:ins>
      <w:r w:rsidR="00871F6E" w:rsidRPr="005A5FE6">
        <w:rPr>
          <w:rFonts w:ascii="Times New Roman" w:hAnsi="Times New Roman" w:cs="Times New Roman"/>
          <w:sz w:val="24"/>
          <w:szCs w:val="24"/>
        </w:rPr>
        <w:t xml:space="preserve">, </w:t>
      </w:r>
      <w:del w:id="194" w:author="Caitlin Jeffrey" w:date="2024-05-21T15:28:00Z" w16du:dateUtc="2024-05-21T19:28:00Z">
        <w:r w:rsidR="008266AC" w:rsidRPr="005A5FE6" w:rsidDel="0062101E">
          <w:rPr>
            <w:rFonts w:ascii="Times New Roman" w:hAnsi="Times New Roman" w:cs="Times New Roman"/>
            <w:sz w:val="24"/>
            <w:szCs w:val="24"/>
          </w:rPr>
          <w:delText xml:space="preserve">to check that repeated observations of the same species was indeed a persistent infection and not </w:delText>
        </w:r>
        <w:r w:rsidR="00316F3C" w:rsidRPr="005A5FE6" w:rsidDel="0062101E">
          <w:rPr>
            <w:rFonts w:ascii="Times New Roman" w:hAnsi="Times New Roman" w:cs="Times New Roman"/>
            <w:sz w:val="24"/>
            <w:szCs w:val="24"/>
          </w:rPr>
          <w:delText>reinfection of the same quarter with a different strain of the same species</w:delText>
        </w:r>
        <w:r w:rsidR="00620A97" w:rsidRPr="005A5FE6" w:rsidDel="0062101E">
          <w:rPr>
            <w:rFonts w:ascii="Times New Roman" w:hAnsi="Times New Roman" w:cs="Times New Roman"/>
            <w:sz w:val="24"/>
            <w:szCs w:val="24"/>
          </w:rPr>
          <w:delText>.</w:delText>
        </w:r>
        <w:r w:rsidR="00316F3C" w:rsidRPr="005A5FE6" w:rsidDel="0062101E">
          <w:rPr>
            <w:rFonts w:ascii="Times New Roman" w:hAnsi="Times New Roman" w:cs="Times New Roman"/>
            <w:sz w:val="24"/>
            <w:szCs w:val="24"/>
          </w:rPr>
          <w:delText xml:space="preserve"> </w:delText>
        </w:r>
      </w:del>
      <w:ins w:id="195" w:author="Caitlin Jeffrey" w:date="2024-05-21T15:30:00Z" w16du:dateUtc="2024-05-21T19:30:00Z">
        <w:r w:rsidR="008B3CBA">
          <w:rPr>
            <w:rFonts w:ascii="Times New Roman" w:hAnsi="Times New Roman" w:cs="Times New Roman"/>
            <w:sz w:val="24"/>
            <w:szCs w:val="24"/>
          </w:rPr>
          <w:t>a</w:t>
        </w:r>
      </w:ins>
      <w:ins w:id="196" w:author="Caitlin Jeffrey" w:date="2024-05-21T15:28:00Z" w16du:dateUtc="2024-05-21T19:28:00Z">
        <w:r w:rsidR="0062101E">
          <w:rPr>
            <w:rFonts w:ascii="Times New Roman" w:hAnsi="Times New Roman" w:cs="Times New Roman"/>
            <w:sz w:val="24"/>
            <w:szCs w:val="24"/>
          </w:rPr>
          <w:t>s o</w:t>
        </w:r>
      </w:ins>
      <w:ins w:id="197" w:author="John Barlow" w:date="2024-05-08T10:14:00Z">
        <w:del w:id="198" w:author="Caitlin Jeffrey" w:date="2024-05-21T15:28:00Z" w16du:dateUtc="2024-05-21T19:28:00Z">
          <w:r w:rsidR="005D3408" w:rsidDel="0062101E">
            <w:rPr>
              <w:rFonts w:ascii="Times New Roman" w:hAnsi="Times New Roman" w:cs="Times New Roman"/>
              <w:sz w:val="24"/>
              <w:szCs w:val="24"/>
            </w:rPr>
            <w:delText>O</w:delText>
          </w:r>
        </w:del>
        <w:r w:rsidR="005D3408">
          <w:rPr>
            <w:rFonts w:ascii="Times New Roman" w:hAnsi="Times New Roman" w:cs="Times New Roman"/>
            <w:sz w:val="24"/>
            <w:szCs w:val="24"/>
          </w:rPr>
          <w:t>ur objective was</w:t>
        </w:r>
      </w:ins>
      <w:ins w:id="199" w:author="Caitlin Jeffrey" w:date="2024-05-21T15:29:00Z" w16du:dateUtc="2024-05-21T19:29:00Z">
        <w:r w:rsidR="00C951C6">
          <w:rPr>
            <w:rFonts w:ascii="Times New Roman" w:hAnsi="Times New Roman" w:cs="Times New Roman"/>
            <w:sz w:val="24"/>
            <w:szCs w:val="24"/>
          </w:rPr>
          <w:t xml:space="preserve"> to identify the effect on SC</w:t>
        </w:r>
      </w:ins>
      <w:ins w:id="200" w:author="Caitlin Jeffrey" w:date="2024-05-21T15:37:00Z" w16du:dateUtc="2024-05-21T19:37:00Z">
        <w:r w:rsidR="006E74D9">
          <w:rPr>
            <w:rFonts w:ascii="Times New Roman" w:hAnsi="Times New Roman" w:cs="Times New Roman"/>
            <w:sz w:val="24"/>
            <w:szCs w:val="24"/>
          </w:rPr>
          <w:t>C</w:t>
        </w:r>
      </w:ins>
      <w:ins w:id="201" w:author="Caitlin Jeffrey" w:date="2024-05-21T15:29:00Z" w16du:dateUtc="2024-05-21T19:29:00Z">
        <w:r w:rsidR="00C951C6">
          <w:rPr>
            <w:rFonts w:ascii="Times New Roman" w:hAnsi="Times New Roman" w:cs="Times New Roman"/>
            <w:sz w:val="24"/>
            <w:szCs w:val="24"/>
          </w:rPr>
          <w:t xml:space="preserve"> by individual NASM species and</w:t>
        </w:r>
      </w:ins>
      <w:ins w:id="202" w:author="John Barlow" w:date="2024-05-08T10:14:00Z">
        <w:r w:rsidR="005D3408">
          <w:rPr>
            <w:rFonts w:ascii="Times New Roman" w:hAnsi="Times New Roman" w:cs="Times New Roman"/>
            <w:sz w:val="24"/>
            <w:szCs w:val="24"/>
          </w:rPr>
          <w:t xml:space="preserve"> not to characterize </w:t>
        </w:r>
        <w:r w:rsidR="007F3773">
          <w:rPr>
            <w:rFonts w:ascii="Times New Roman" w:hAnsi="Times New Roman" w:cs="Times New Roman"/>
            <w:sz w:val="24"/>
            <w:szCs w:val="24"/>
          </w:rPr>
          <w:t>species</w:t>
        </w:r>
      </w:ins>
      <w:ins w:id="203" w:author="Caitlin Jeffrey" w:date="2024-05-21T15:28:00Z" w16du:dateUtc="2024-05-21T19:28:00Z">
        <w:r w:rsidR="0062101E">
          <w:rPr>
            <w:rFonts w:ascii="Times New Roman" w:hAnsi="Times New Roman" w:cs="Times New Roman"/>
            <w:sz w:val="24"/>
            <w:szCs w:val="24"/>
          </w:rPr>
          <w:t>-</w:t>
        </w:r>
      </w:ins>
      <w:ins w:id="204" w:author="John Barlow" w:date="2024-05-08T10:14:00Z">
        <w:del w:id="205" w:author="Caitlin Jeffrey" w:date="2024-05-21T15:28:00Z" w16du:dateUtc="2024-05-21T19:28:00Z">
          <w:r w:rsidR="007F3773" w:rsidDel="0062101E">
            <w:rPr>
              <w:rFonts w:ascii="Times New Roman" w:hAnsi="Times New Roman" w:cs="Times New Roman"/>
              <w:sz w:val="24"/>
              <w:szCs w:val="24"/>
            </w:rPr>
            <w:delText xml:space="preserve"> </w:delText>
          </w:r>
        </w:del>
        <w:r w:rsidR="009456E7">
          <w:rPr>
            <w:rFonts w:ascii="Times New Roman" w:hAnsi="Times New Roman" w:cs="Times New Roman"/>
            <w:sz w:val="24"/>
            <w:szCs w:val="24"/>
          </w:rPr>
          <w:t>l</w:t>
        </w:r>
      </w:ins>
      <w:ins w:id="206" w:author="John Barlow" w:date="2024-05-08T10:15:00Z">
        <w:r w:rsidR="009456E7">
          <w:rPr>
            <w:rFonts w:ascii="Times New Roman" w:hAnsi="Times New Roman" w:cs="Times New Roman"/>
            <w:sz w:val="24"/>
            <w:szCs w:val="24"/>
          </w:rPr>
          <w:t>evel persistence</w:t>
        </w:r>
        <w:del w:id="207" w:author="Caitlin Jeffrey" w:date="2024-05-21T15:30:00Z" w16du:dateUtc="2024-05-21T19:30:00Z">
          <w:r w:rsidR="009456E7" w:rsidDel="00342640">
            <w:rPr>
              <w:rFonts w:ascii="Times New Roman" w:hAnsi="Times New Roman" w:cs="Times New Roman"/>
              <w:sz w:val="24"/>
              <w:szCs w:val="24"/>
            </w:rPr>
            <w:delText xml:space="preserve"> of </w:delText>
          </w:r>
        </w:del>
      </w:ins>
      <w:ins w:id="208" w:author="John Barlow" w:date="2024-05-08T10:14:00Z">
        <w:del w:id="209" w:author="Caitlin Jeffrey" w:date="2024-05-21T15:30:00Z" w16du:dateUtc="2024-05-21T19:30:00Z">
          <w:r w:rsidR="007F3773" w:rsidDel="00342640">
            <w:rPr>
              <w:rFonts w:ascii="Times New Roman" w:hAnsi="Times New Roman" w:cs="Times New Roman"/>
              <w:sz w:val="24"/>
              <w:szCs w:val="24"/>
            </w:rPr>
            <w:delText>IMI</w:delText>
          </w:r>
        </w:del>
      </w:ins>
      <w:ins w:id="210" w:author="Caitlin Jeffrey" w:date="2024-05-21T15:29:00Z" w16du:dateUtc="2024-05-21T19:29:00Z">
        <w:r w:rsidR="00C951C6">
          <w:rPr>
            <w:rFonts w:ascii="Times New Roman" w:hAnsi="Times New Roman" w:cs="Times New Roman"/>
            <w:sz w:val="24"/>
            <w:szCs w:val="24"/>
          </w:rPr>
          <w:t>.</w:t>
        </w:r>
      </w:ins>
      <w:ins w:id="211" w:author="Caitlin Jeffrey" w:date="2024-05-21T15:30:00Z" w16du:dateUtc="2024-05-21T19:30:00Z">
        <w:r w:rsidR="008B3CBA">
          <w:rPr>
            <w:rFonts w:ascii="Times New Roman" w:hAnsi="Times New Roman" w:cs="Times New Roman"/>
            <w:sz w:val="24"/>
            <w:szCs w:val="24"/>
          </w:rPr>
          <w:t xml:space="preserve"> </w:t>
        </w:r>
      </w:ins>
      <w:ins w:id="212" w:author="John Barlow" w:date="2024-05-08T10:14:00Z">
        <w:del w:id="213" w:author="Caitlin Jeffrey" w:date="2024-05-21T15:29:00Z" w16du:dateUtc="2024-05-21T19:29:00Z">
          <w:r w:rsidR="007F3773" w:rsidDel="00C951C6">
            <w:rPr>
              <w:rFonts w:ascii="Times New Roman" w:hAnsi="Times New Roman" w:cs="Times New Roman"/>
              <w:sz w:val="24"/>
              <w:szCs w:val="24"/>
            </w:rPr>
            <w:delText xml:space="preserve"> within quarters</w:delText>
          </w:r>
        </w:del>
      </w:ins>
      <w:ins w:id="214" w:author="John Barlow" w:date="2024-05-08T10:15:00Z">
        <w:del w:id="215" w:author="Caitlin Jeffrey" w:date="2024-05-21T15:29:00Z" w16du:dateUtc="2024-05-21T19:29:00Z">
          <w:r w:rsidR="009456E7" w:rsidDel="0062101E">
            <w:rPr>
              <w:rFonts w:ascii="Times New Roman" w:hAnsi="Times New Roman" w:cs="Times New Roman"/>
              <w:sz w:val="24"/>
              <w:szCs w:val="24"/>
            </w:rPr>
            <w:delText>,</w:delText>
          </w:r>
          <w:r w:rsidR="009456E7" w:rsidDel="00C951C6">
            <w:rPr>
              <w:rFonts w:ascii="Times New Roman" w:hAnsi="Times New Roman" w:cs="Times New Roman"/>
              <w:sz w:val="24"/>
              <w:szCs w:val="24"/>
            </w:rPr>
            <w:delText xml:space="preserve"> </w:delText>
          </w:r>
          <w:r w:rsidR="00287233" w:rsidDel="00C951C6">
            <w:rPr>
              <w:rFonts w:ascii="Times New Roman" w:hAnsi="Times New Roman" w:cs="Times New Roman"/>
              <w:sz w:val="24"/>
              <w:szCs w:val="24"/>
            </w:rPr>
            <w:delText>as we focused on</w:delText>
          </w:r>
        </w:del>
      </w:ins>
      <w:ins w:id="216" w:author="John Barlow" w:date="2024-05-08T10:49:00Z">
        <w:del w:id="217" w:author="Caitlin Jeffrey" w:date="2024-05-21T15:27:00Z" w16du:dateUtc="2024-05-21T19:27:00Z">
          <w:r w:rsidR="00B31036" w:rsidDel="009E6F42">
            <w:rPr>
              <w:rFonts w:ascii="Times New Roman" w:hAnsi="Times New Roman" w:cs="Times New Roman"/>
              <w:sz w:val="24"/>
              <w:szCs w:val="24"/>
            </w:rPr>
            <w:delText>….</w:delText>
          </w:r>
        </w:del>
      </w:ins>
      <w:ins w:id="218" w:author="John Barlow" w:date="2024-05-08T10:15:00Z">
        <w:del w:id="219" w:author="Caitlin Jeffrey" w:date="2024-05-21T15:27:00Z" w16du:dateUtc="2024-05-21T19:27:00Z">
          <w:r w:rsidR="00287233" w:rsidDel="009E6F42">
            <w:rPr>
              <w:rFonts w:ascii="Times New Roman" w:hAnsi="Times New Roman" w:cs="Times New Roman"/>
              <w:sz w:val="24"/>
              <w:szCs w:val="24"/>
            </w:rPr>
            <w:delText xml:space="preserve"> </w:delText>
          </w:r>
        </w:del>
      </w:ins>
      <w:ins w:id="220" w:author="John Barlow" w:date="2024-05-08T10:14:00Z">
        <w:del w:id="221" w:author="Caitlin Jeffrey" w:date="2024-05-21T15:29:00Z" w16du:dateUtc="2024-05-21T19:29:00Z">
          <w:r w:rsidR="007F3773" w:rsidDel="00C951C6">
            <w:rPr>
              <w:rFonts w:ascii="Times New Roman" w:hAnsi="Times New Roman" w:cs="Times New Roman"/>
              <w:sz w:val="24"/>
              <w:szCs w:val="24"/>
            </w:rPr>
            <w:delText xml:space="preserve"> </w:delText>
          </w:r>
        </w:del>
      </w:ins>
      <w:r w:rsidR="00101558" w:rsidRPr="005A5FE6">
        <w:rPr>
          <w:rFonts w:ascii="Times New Roman" w:hAnsi="Times New Roman" w:cs="Times New Roman"/>
          <w:sz w:val="24"/>
          <w:szCs w:val="24"/>
        </w:rPr>
        <w:t xml:space="preserve">As finding the same </w:t>
      </w:r>
      <w:ins w:id="222" w:author="Caitlin Jeffrey" w:date="2024-05-21T16:53:00Z" w16du:dateUtc="2024-05-21T20:53:00Z">
        <w:r w:rsidR="00B108DE">
          <w:rPr>
            <w:rFonts w:ascii="Times New Roman" w:hAnsi="Times New Roman" w:cs="Times New Roman"/>
            <w:sz w:val="24"/>
            <w:szCs w:val="24"/>
          </w:rPr>
          <w:t xml:space="preserve">NASM </w:t>
        </w:r>
      </w:ins>
      <w:r w:rsidR="00101558" w:rsidRPr="005A5FE6">
        <w:rPr>
          <w:rFonts w:ascii="Times New Roman" w:hAnsi="Times New Roman" w:cs="Times New Roman"/>
          <w:sz w:val="24"/>
          <w:szCs w:val="24"/>
        </w:rPr>
        <w:t xml:space="preserve">species in a given quarter on different occasions is likely insufficient evidence for a persistent infection </w:t>
      </w:r>
      <w:r w:rsidR="002E3195" w:rsidRPr="005A5FE6">
        <w:rPr>
          <w:rFonts w:ascii="Times New Roman" w:hAnsi="Times New Roman" w:cs="Times New Roman"/>
          <w:sz w:val="24"/>
          <w:szCs w:val="24"/>
        </w:rPr>
        <w:fldChar w:fldCharType="begin"/>
      </w:r>
      <w:r w:rsidR="00BC2AAE">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002E3195" w:rsidRPr="005A5FE6">
        <w:rPr>
          <w:rFonts w:ascii="Times New Roman" w:hAnsi="Times New Roman" w:cs="Times New Roman"/>
          <w:sz w:val="24"/>
          <w:szCs w:val="24"/>
        </w:rPr>
        <w:fldChar w:fldCharType="separate"/>
      </w:r>
      <w:r w:rsidR="00BC2AAE">
        <w:rPr>
          <w:rFonts w:ascii="Times New Roman" w:hAnsi="Times New Roman" w:cs="Times New Roman"/>
          <w:noProof/>
          <w:sz w:val="24"/>
          <w:szCs w:val="24"/>
        </w:rPr>
        <w:t>(Dufour et al., 2012)</w:t>
      </w:r>
      <w:r w:rsidR="002E3195" w:rsidRPr="005A5FE6">
        <w:rPr>
          <w:rFonts w:ascii="Times New Roman" w:hAnsi="Times New Roman" w:cs="Times New Roman"/>
          <w:sz w:val="24"/>
          <w:szCs w:val="24"/>
        </w:rPr>
        <w:fldChar w:fldCharType="end"/>
      </w:r>
      <w:r w:rsidR="002E3195" w:rsidRPr="005A5FE6">
        <w:rPr>
          <w:rFonts w:ascii="Times New Roman" w:hAnsi="Times New Roman" w:cs="Times New Roman"/>
          <w:sz w:val="24"/>
          <w:szCs w:val="24"/>
        </w:rPr>
        <w:t xml:space="preserve">, </w:t>
      </w:r>
      <w:del w:id="223" w:author="Caitlin Jeffrey" w:date="2024-05-21T15:37:00Z" w16du:dateUtc="2024-05-21T19:37:00Z">
        <w:r w:rsidR="002E3195" w:rsidRPr="005A5FE6" w:rsidDel="00A81A54">
          <w:rPr>
            <w:rFonts w:ascii="Times New Roman" w:hAnsi="Times New Roman" w:cs="Times New Roman"/>
            <w:sz w:val="24"/>
            <w:szCs w:val="24"/>
          </w:rPr>
          <w:delText xml:space="preserve">this </w:delText>
        </w:r>
        <w:commentRangeStart w:id="224"/>
        <w:r w:rsidR="002E3195" w:rsidRPr="005A5FE6" w:rsidDel="00A81A54">
          <w:rPr>
            <w:rFonts w:ascii="Times New Roman" w:hAnsi="Times New Roman" w:cs="Times New Roman"/>
            <w:sz w:val="24"/>
            <w:szCs w:val="24"/>
          </w:rPr>
          <w:delText>may mean</w:delText>
        </w:r>
      </w:del>
      <w:ins w:id="225" w:author="Caitlin Jeffrey" w:date="2024-05-21T15:37:00Z" w16du:dateUtc="2024-05-21T19:37:00Z">
        <w:r w:rsidR="00A81A54">
          <w:rPr>
            <w:rFonts w:ascii="Times New Roman" w:hAnsi="Times New Roman" w:cs="Times New Roman"/>
            <w:sz w:val="24"/>
            <w:szCs w:val="24"/>
          </w:rPr>
          <w:t>it is possible</w:t>
        </w:r>
      </w:ins>
      <w:r w:rsidR="002E3195" w:rsidRPr="005A5FE6">
        <w:rPr>
          <w:rFonts w:ascii="Times New Roman" w:hAnsi="Times New Roman" w:cs="Times New Roman"/>
          <w:sz w:val="24"/>
          <w:szCs w:val="24"/>
        </w:rPr>
        <w:t xml:space="preserve"> that different strains of the same </w:t>
      </w:r>
      <w:ins w:id="226" w:author="Caitlin Jeffrey" w:date="2024-05-21T15:43:00Z" w16du:dateUtc="2024-05-21T19:43:00Z">
        <w:r w:rsidR="00E8357A">
          <w:rPr>
            <w:rFonts w:ascii="Times New Roman" w:hAnsi="Times New Roman" w:cs="Times New Roman"/>
            <w:i/>
            <w:iCs/>
            <w:sz w:val="24"/>
            <w:szCs w:val="24"/>
          </w:rPr>
          <w:t xml:space="preserve">Staph. </w:t>
        </w:r>
      </w:ins>
      <w:r w:rsidR="002E3195" w:rsidRPr="005A5FE6">
        <w:rPr>
          <w:rFonts w:ascii="Times New Roman" w:hAnsi="Times New Roman" w:cs="Times New Roman"/>
          <w:sz w:val="24"/>
          <w:szCs w:val="24"/>
        </w:rPr>
        <w:t xml:space="preserve">species </w:t>
      </w:r>
      <w:del w:id="227" w:author="Caitlin Jeffrey" w:date="2024-05-21T15:43:00Z" w16du:dateUtc="2024-05-21T19:43:00Z">
        <w:r w:rsidR="002E3195" w:rsidRPr="005A5FE6" w:rsidDel="00E8357A">
          <w:rPr>
            <w:rFonts w:ascii="Times New Roman" w:hAnsi="Times New Roman" w:cs="Times New Roman"/>
            <w:sz w:val="24"/>
            <w:szCs w:val="24"/>
          </w:rPr>
          <w:delText xml:space="preserve">of NAS </w:delText>
        </w:r>
      </w:del>
      <w:r w:rsidR="002E3195" w:rsidRPr="005A5FE6">
        <w:rPr>
          <w:rFonts w:ascii="Times New Roman" w:hAnsi="Times New Roman" w:cs="Times New Roman"/>
          <w:sz w:val="24"/>
          <w:szCs w:val="24"/>
        </w:rPr>
        <w:t xml:space="preserve">have been clustered together in the analysis as repeated observations of a persistent IMI. </w:t>
      </w:r>
      <w:ins w:id="228" w:author="John Barlow" w:date="2024-05-08T10:20:00Z">
        <w:r w:rsidR="00B43815">
          <w:rPr>
            <w:rFonts w:ascii="Times New Roman" w:hAnsi="Times New Roman" w:cs="Times New Roman"/>
            <w:sz w:val="24"/>
            <w:szCs w:val="24"/>
          </w:rPr>
          <w:t>T</w:t>
        </w:r>
      </w:ins>
      <w:ins w:id="229" w:author="John Barlow" w:date="2024-05-08T10:21:00Z">
        <w:r w:rsidR="00B43815">
          <w:rPr>
            <w:rFonts w:ascii="Times New Roman" w:hAnsi="Times New Roman" w:cs="Times New Roman"/>
            <w:sz w:val="24"/>
            <w:szCs w:val="24"/>
          </w:rPr>
          <w:t xml:space="preserve">his </w:t>
        </w:r>
        <w:del w:id="230" w:author="Caitlin Jeffrey" w:date="2024-05-21T15:30:00Z" w16du:dateUtc="2024-05-21T19:30:00Z">
          <w:r w:rsidR="00B43815" w:rsidDel="00074D31">
            <w:rPr>
              <w:rFonts w:ascii="Times New Roman" w:hAnsi="Times New Roman" w:cs="Times New Roman"/>
              <w:sz w:val="24"/>
              <w:szCs w:val="24"/>
            </w:rPr>
            <w:delText>would</w:delText>
          </w:r>
        </w:del>
      </w:ins>
      <w:ins w:id="231" w:author="Caitlin Jeffrey" w:date="2024-05-21T15:30:00Z" w16du:dateUtc="2024-05-21T19:30:00Z">
        <w:r w:rsidR="00074D31">
          <w:rPr>
            <w:rFonts w:ascii="Times New Roman" w:hAnsi="Times New Roman" w:cs="Times New Roman"/>
            <w:sz w:val="24"/>
            <w:szCs w:val="24"/>
          </w:rPr>
          <w:t>may</w:t>
        </w:r>
      </w:ins>
      <w:ins w:id="232" w:author="John Barlow" w:date="2024-05-08T10:21:00Z">
        <w:r w:rsidR="00B43815">
          <w:rPr>
            <w:rFonts w:ascii="Times New Roman" w:hAnsi="Times New Roman" w:cs="Times New Roman"/>
            <w:sz w:val="24"/>
            <w:szCs w:val="24"/>
          </w:rPr>
          <w:t xml:space="preserve"> introduce biases in our analysis </w:t>
        </w:r>
        <w:r w:rsidR="00F9514E">
          <w:rPr>
            <w:rFonts w:ascii="Times New Roman" w:hAnsi="Times New Roman" w:cs="Times New Roman"/>
            <w:sz w:val="24"/>
            <w:szCs w:val="24"/>
          </w:rPr>
          <w:t xml:space="preserve">(error of omission) if </w:t>
        </w:r>
        <w:del w:id="233" w:author="Caitlin Jeffrey" w:date="2024-05-21T15:40:00Z" w16du:dateUtc="2024-05-21T19:40:00Z">
          <w:r w:rsidR="00F9514E" w:rsidDel="001E1AD9">
            <w:rPr>
              <w:rFonts w:ascii="Times New Roman" w:hAnsi="Times New Roman" w:cs="Times New Roman"/>
              <w:sz w:val="24"/>
              <w:szCs w:val="24"/>
            </w:rPr>
            <w:delText xml:space="preserve">there </w:delText>
          </w:r>
        </w:del>
        <w:del w:id="234" w:author="Caitlin Jeffrey" w:date="2024-05-21T15:31:00Z" w16du:dateUtc="2024-05-21T19:31:00Z">
          <w:r w:rsidR="00F9514E" w:rsidDel="00562806">
            <w:rPr>
              <w:rFonts w:ascii="Times New Roman" w:hAnsi="Times New Roman" w:cs="Times New Roman"/>
              <w:sz w:val="24"/>
              <w:szCs w:val="24"/>
            </w:rPr>
            <w:delText>i</w:delText>
          </w:r>
        </w:del>
        <w:del w:id="235" w:author="Caitlin Jeffrey" w:date="2024-05-21T15:40:00Z" w16du:dateUtc="2024-05-21T19:40:00Z">
          <w:r w:rsidR="00F9514E" w:rsidDel="001E1AD9">
            <w:rPr>
              <w:rFonts w:ascii="Times New Roman" w:hAnsi="Times New Roman" w:cs="Times New Roman"/>
              <w:sz w:val="24"/>
              <w:szCs w:val="24"/>
            </w:rPr>
            <w:delText xml:space="preserve">s </w:delText>
          </w:r>
        </w:del>
        <w:r w:rsidR="00E212A0">
          <w:rPr>
            <w:rFonts w:ascii="Times New Roman" w:hAnsi="Times New Roman" w:cs="Times New Roman"/>
            <w:sz w:val="24"/>
            <w:szCs w:val="24"/>
          </w:rPr>
          <w:t xml:space="preserve">an interaction </w:t>
        </w:r>
      </w:ins>
      <w:ins w:id="236" w:author="Caitlin Jeffrey" w:date="2024-05-21T15:40:00Z" w16du:dateUtc="2024-05-21T19:40:00Z">
        <w:r w:rsidR="001E1AD9">
          <w:rPr>
            <w:rFonts w:ascii="Times New Roman" w:hAnsi="Times New Roman" w:cs="Times New Roman"/>
            <w:sz w:val="24"/>
            <w:szCs w:val="24"/>
          </w:rPr>
          <w:t xml:space="preserve">exists </w:t>
        </w:r>
      </w:ins>
      <w:ins w:id="237" w:author="John Barlow" w:date="2024-05-08T10:21:00Z">
        <w:r w:rsidR="00E212A0">
          <w:rPr>
            <w:rFonts w:ascii="Times New Roman" w:hAnsi="Times New Roman" w:cs="Times New Roman"/>
            <w:sz w:val="24"/>
            <w:szCs w:val="24"/>
          </w:rPr>
          <w:t xml:space="preserve">between </w:t>
        </w:r>
      </w:ins>
      <w:ins w:id="238" w:author="John Barlow" w:date="2024-05-08T10:22:00Z">
        <w:r w:rsidR="00E212A0">
          <w:rPr>
            <w:rFonts w:ascii="Times New Roman" w:hAnsi="Times New Roman" w:cs="Times New Roman"/>
            <w:sz w:val="24"/>
            <w:szCs w:val="24"/>
          </w:rPr>
          <w:t>persistenc</w:t>
        </w:r>
      </w:ins>
      <w:ins w:id="239" w:author="Caitlin Jeffrey" w:date="2024-05-21T15:31:00Z" w16du:dateUtc="2024-05-21T19:31:00Z">
        <w:r w:rsidR="00562806">
          <w:rPr>
            <w:rFonts w:ascii="Times New Roman" w:hAnsi="Times New Roman" w:cs="Times New Roman"/>
            <w:sz w:val="24"/>
            <w:szCs w:val="24"/>
          </w:rPr>
          <w:t>y</w:t>
        </w:r>
      </w:ins>
      <w:ins w:id="240" w:author="John Barlow" w:date="2024-05-08T10:22:00Z">
        <w:del w:id="241" w:author="Caitlin Jeffrey" w:date="2024-05-21T15:31:00Z" w16du:dateUtc="2024-05-21T19:31:00Z">
          <w:r w:rsidR="00E212A0" w:rsidDel="00562806">
            <w:rPr>
              <w:rFonts w:ascii="Times New Roman" w:hAnsi="Times New Roman" w:cs="Times New Roman"/>
              <w:sz w:val="24"/>
              <w:szCs w:val="24"/>
            </w:rPr>
            <w:delText>e</w:delText>
          </w:r>
        </w:del>
        <w:r w:rsidR="00E212A0">
          <w:rPr>
            <w:rFonts w:ascii="Times New Roman" w:hAnsi="Times New Roman" w:cs="Times New Roman"/>
            <w:sz w:val="24"/>
            <w:szCs w:val="24"/>
          </w:rPr>
          <w:t xml:space="preserve"> and effect on SCC at the strain level for some </w:t>
        </w:r>
        <w:del w:id="242" w:author="Caitlin Jeffrey" w:date="2024-05-21T16:54:00Z" w16du:dateUtc="2024-05-21T20:54:00Z">
          <w:r w:rsidR="00E212A0" w:rsidRPr="00425B8B" w:rsidDel="00425B8B">
            <w:rPr>
              <w:rFonts w:ascii="Times New Roman" w:hAnsi="Times New Roman" w:cs="Times New Roman"/>
              <w:i/>
              <w:iCs/>
              <w:sz w:val="24"/>
              <w:szCs w:val="24"/>
              <w:rPrChange w:id="243" w:author="Caitlin Jeffrey" w:date="2024-05-21T16:54:00Z" w16du:dateUtc="2024-05-21T20:54:00Z">
                <w:rPr>
                  <w:rFonts w:ascii="Times New Roman" w:hAnsi="Times New Roman" w:cs="Times New Roman"/>
                  <w:sz w:val="24"/>
                  <w:szCs w:val="24"/>
                </w:rPr>
              </w:rPrChange>
            </w:rPr>
            <w:delText>NASM</w:delText>
          </w:r>
        </w:del>
      </w:ins>
      <w:ins w:id="244" w:author="Caitlin Jeffrey" w:date="2024-05-21T16:54:00Z" w16du:dateUtc="2024-05-21T20:54:00Z">
        <w:r w:rsidR="00425B8B">
          <w:rPr>
            <w:rFonts w:ascii="Times New Roman" w:hAnsi="Times New Roman" w:cs="Times New Roman"/>
            <w:i/>
            <w:iCs/>
            <w:sz w:val="24"/>
            <w:szCs w:val="24"/>
          </w:rPr>
          <w:t>Staph.</w:t>
        </w:r>
      </w:ins>
      <w:ins w:id="245" w:author="John Barlow" w:date="2024-05-08T10:22:00Z">
        <w:r w:rsidR="00E212A0">
          <w:rPr>
            <w:rFonts w:ascii="Times New Roman" w:hAnsi="Times New Roman" w:cs="Times New Roman"/>
            <w:sz w:val="24"/>
            <w:szCs w:val="24"/>
          </w:rPr>
          <w:t xml:space="preserve"> species. </w:t>
        </w:r>
      </w:ins>
      <w:commentRangeStart w:id="246"/>
      <w:ins w:id="247" w:author="John Barlow" w:date="2024-05-08T10:23:00Z">
        <w:r w:rsidR="00E70155">
          <w:rPr>
            <w:rFonts w:ascii="Times New Roman" w:hAnsi="Times New Roman" w:cs="Times New Roman"/>
            <w:sz w:val="24"/>
            <w:szCs w:val="24"/>
          </w:rPr>
          <w:t xml:space="preserve">This is a current gap in our knowledge and an opportunity for future research. </w:t>
        </w:r>
      </w:ins>
      <w:commentRangeEnd w:id="246"/>
      <w:ins w:id="248" w:author="John Barlow" w:date="2024-05-08T10:48:00Z">
        <w:r w:rsidR="00B31036">
          <w:rPr>
            <w:rStyle w:val="CommentReference"/>
          </w:rPr>
          <w:commentReference w:id="246"/>
        </w:r>
      </w:ins>
      <w:ins w:id="249" w:author="Caitlin Jeffrey" w:date="2024-05-21T16:58:00Z" w16du:dateUtc="2024-05-21T20:58:00Z">
        <w:r w:rsidR="009965D9">
          <w:rPr>
            <w:rFonts w:ascii="Times New Roman" w:hAnsi="Times New Roman" w:cs="Times New Roman"/>
            <w:sz w:val="24"/>
            <w:szCs w:val="24"/>
          </w:rPr>
          <w:t>T</w:t>
        </w:r>
      </w:ins>
      <w:del w:id="250" w:author="John Barlow" w:date="2024-05-08T10:23:00Z">
        <w:r w:rsidR="002E3195" w:rsidRPr="005A5FE6" w:rsidDel="00E70155">
          <w:rPr>
            <w:rFonts w:ascii="Times New Roman" w:hAnsi="Times New Roman" w:cs="Times New Roman"/>
            <w:sz w:val="24"/>
            <w:szCs w:val="24"/>
          </w:rPr>
          <w:delText>However,</w:delText>
        </w:r>
      </w:del>
      <w:ins w:id="251" w:author="John Barlow" w:date="2024-05-08T10:23:00Z">
        <w:del w:id="252" w:author="Caitlin Jeffrey" w:date="2024-05-21T15:33:00Z" w16du:dateUtc="2024-05-21T19:33:00Z">
          <w:r w:rsidR="00E70155" w:rsidDel="00343D6E">
            <w:rPr>
              <w:rFonts w:ascii="Times New Roman" w:hAnsi="Times New Roman" w:cs="Times New Roman"/>
              <w:sz w:val="24"/>
              <w:szCs w:val="24"/>
            </w:rPr>
            <w:delText>In this study</w:delText>
          </w:r>
        </w:del>
      </w:ins>
      <w:del w:id="253" w:author="Caitlin Jeffrey" w:date="2024-05-21T15:38:00Z" w16du:dateUtc="2024-05-21T19:38:00Z">
        <w:r w:rsidR="002E3195" w:rsidRPr="005A5FE6" w:rsidDel="00120504">
          <w:rPr>
            <w:rFonts w:ascii="Times New Roman" w:hAnsi="Times New Roman" w:cs="Times New Roman"/>
            <w:sz w:val="24"/>
            <w:szCs w:val="24"/>
          </w:rPr>
          <w:delText xml:space="preserve"> </w:delText>
        </w:r>
      </w:del>
      <w:del w:id="254" w:author="Caitlin Jeffrey" w:date="2024-05-21T15:33:00Z" w16du:dateUtc="2024-05-21T19:33:00Z">
        <w:r w:rsidR="002E3195" w:rsidRPr="005A5FE6" w:rsidDel="00343D6E">
          <w:rPr>
            <w:rFonts w:ascii="Times New Roman" w:hAnsi="Times New Roman" w:cs="Times New Roman"/>
            <w:sz w:val="24"/>
            <w:szCs w:val="24"/>
          </w:rPr>
          <w:delText>a</w:delText>
        </w:r>
      </w:del>
      <w:del w:id="255" w:author="Caitlin Jeffrey" w:date="2024-05-21T15:40:00Z" w16du:dateUtc="2024-05-21T19:40:00Z">
        <w:r w:rsidR="002E3195" w:rsidRPr="005A5FE6" w:rsidDel="00D16693">
          <w:rPr>
            <w:rFonts w:ascii="Times New Roman" w:hAnsi="Times New Roman" w:cs="Times New Roman"/>
            <w:sz w:val="24"/>
            <w:szCs w:val="24"/>
          </w:rPr>
          <w:delText>lthough strain may</w:delText>
        </w:r>
      </w:del>
      <w:ins w:id="256" w:author="John Barlow" w:date="2024-05-08T10:24:00Z">
        <w:del w:id="257" w:author="Caitlin Jeffrey" w:date="2024-05-21T15:40:00Z" w16du:dateUtc="2024-05-21T19:40:00Z">
          <w:r w:rsidR="007D5D75" w:rsidDel="00D16693">
            <w:rPr>
              <w:rFonts w:ascii="Times New Roman" w:hAnsi="Times New Roman" w:cs="Times New Roman"/>
              <w:sz w:val="24"/>
              <w:szCs w:val="24"/>
            </w:rPr>
            <w:delText>we did not determine if strain</w:delText>
          </w:r>
        </w:del>
      </w:ins>
      <w:del w:id="258" w:author="Caitlin Jeffrey" w:date="2024-05-21T15:40:00Z" w16du:dateUtc="2024-05-21T19:40:00Z">
        <w:r w:rsidR="002E3195" w:rsidRPr="005A5FE6" w:rsidDel="00D16693">
          <w:rPr>
            <w:rFonts w:ascii="Times New Roman" w:hAnsi="Times New Roman" w:cs="Times New Roman"/>
            <w:sz w:val="24"/>
            <w:szCs w:val="24"/>
          </w:rPr>
          <w:delText xml:space="preserve"> var</w:delText>
        </w:r>
      </w:del>
      <w:ins w:id="259" w:author="John Barlow" w:date="2024-05-08T10:24:00Z">
        <w:del w:id="260" w:author="Caitlin Jeffrey" w:date="2024-05-21T15:40:00Z" w16du:dateUtc="2024-05-21T19:40:00Z">
          <w:r w:rsidR="007D5D75" w:rsidDel="00D16693">
            <w:rPr>
              <w:rFonts w:ascii="Times New Roman" w:hAnsi="Times New Roman" w:cs="Times New Roman"/>
              <w:sz w:val="24"/>
              <w:szCs w:val="24"/>
            </w:rPr>
            <w:delText>ied</w:delText>
          </w:r>
        </w:del>
      </w:ins>
      <w:ins w:id="261" w:author="John Barlow" w:date="2024-05-08T10:25:00Z">
        <w:del w:id="262" w:author="Caitlin Jeffrey" w:date="2024-05-21T15:40:00Z" w16du:dateUtc="2024-05-21T19:40:00Z">
          <w:r w:rsidR="007D5D75" w:rsidDel="00D16693">
            <w:rPr>
              <w:rFonts w:ascii="Times New Roman" w:hAnsi="Times New Roman" w:cs="Times New Roman"/>
              <w:sz w:val="24"/>
              <w:szCs w:val="24"/>
            </w:rPr>
            <w:delText xml:space="preserve"> </w:delText>
          </w:r>
        </w:del>
      </w:ins>
      <w:del w:id="263" w:author="Caitlin Jeffrey" w:date="2024-05-21T15:40:00Z" w16du:dateUtc="2024-05-21T19:40:00Z">
        <w:r w:rsidR="002E3195" w:rsidRPr="005A5FE6" w:rsidDel="00D16693">
          <w:rPr>
            <w:rFonts w:ascii="Times New Roman" w:hAnsi="Times New Roman" w:cs="Times New Roman"/>
            <w:sz w:val="24"/>
            <w:szCs w:val="24"/>
          </w:rPr>
          <w:delText>y</w:delText>
        </w:r>
      </w:del>
      <w:del w:id="264" w:author="Caitlin Jeffrey" w:date="2024-05-21T15:33:00Z" w16du:dateUtc="2024-05-21T19:33:00Z">
        <w:r w:rsidR="002E3195" w:rsidRPr="005A5FE6" w:rsidDel="003C141B">
          <w:rPr>
            <w:rFonts w:ascii="Times New Roman" w:hAnsi="Times New Roman" w:cs="Times New Roman"/>
            <w:sz w:val="24"/>
            <w:szCs w:val="24"/>
          </w:rPr>
          <w:delText xml:space="preserve"> </w:delText>
        </w:r>
      </w:del>
      <w:del w:id="265" w:author="Caitlin Jeffrey" w:date="2024-05-21T15:40:00Z" w16du:dateUtc="2024-05-21T19:40:00Z">
        <w:r w:rsidR="002E3195" w:rsidRPr="005A5FE6" w:rsidDel="00D16693">
          <w:rPr>
            <w:rFonts w:ascii="Times New Roman" w:hAnsi="Times New Roman" w:cs="Times New Roman"/>
            <w:sz w:val="24"/>
            <w:szCs w:val="24"/>
          </w:rPr>
          <w:delText>in these</w:delText>
        </w:r>
      </w:del>
      <w:ins w:id="266" w:author="John Barlow" w:date="2024-05-08T10:24:00Z">
        <w:del w:id="267" w:author="Caitlin Jeffrey" w:date="2024-05-21T15:40:00Z" w16du:dateUtc="2024-05-21T19:40:00Z">
          <w:r w:rsidR="00B1797A" w:rsidDel="00D16693">
            <w:rPr>
              <w:rFonts w:ascii="Times New Roman" w:hAnsi="Times New Roman" w:cs="Times New Roman"/>
              <w:sz w:val="24"/>
              <w:szCs w:val="24"/>
            </w:rPr>
            <w:delText>among</w:delText>
          </w:r>
        </w:del>
        <w:del w:id="268" w:author="Caitlin Jeffrey" w:date="2024-05-21T15:34:00Z" w16du:dateUtc="2024-05-21T19:34:00Z">
          <w:r w:rsidR="00B1797A" w:rsidDel="00401E8D">
            <w:rPr>
              <w:rFonts w:ascii="Times New Roman" w:hAnsi="Times New Roman" w:cs="Times New Roman"/>
              <w:sz w:val="24"/>
              <w:szCs w:val="24"/>
            </w:rPr>
            <w:delText xml:space="preserve"> the </w:delText>
          </w:r>
        </w:del>
        <w:del w:id="269" w:author="Caitlin Jeffrey" w:date="2024-05-21T15:33:00Z" w16du:dateUtc="2024-05-21T19:33:00Z">
          <w:r w:rsidR="00B1797A" w:rsidDel="00A4243A">
            <w:rPr>
              <w:rFonts w:ascii="Times New Roman" w:hAnsi="Times New Roman" w:cs="Times New Roman"/>
              <w:sz w:val="24"/>
              <w:szCs w:val="24"/>
            </w:rPr>
            <w:delText>with-in quarter</w:delText>
          </w:r>
        </w:del>
      </w:ins>
      <w:del w:id="270" w:author="Caitlin Jeffrey" w:date="2024-05-21T15:40:00Z" w16du:dateUtc="2024-05-21T19:40:00Z">
        <w:r w:rsidR="002E3195" w:rsidRPr="005A5FE6" w:rsidDel="00D16693">
          <w:rPr>
            <w:rFonts w:ascii="Times New Roman" w:hAnsi="Times New Roman" w:cs="Times New Roman"/>
            <w:sz w:val="24"/>
            <w:szCs w:val="24"/>
          </w:rPr>
          <w:delText xml:space="preserve"> repeated observations, the inclusion of random effects for quarter and cow in the model still control</w:delText>
        </w:r>
      </w:del>
      <w:ins w:id="271" w:author="John Barlow" w:date="2024-05-08T10:25:00Z">
        <w:del w:id="272" w:author="Caitlin Jeffrey" w:date="2024-05-21T15:40:00Z" w16du:dateUtc="2024-05-21T19:40:00Z">
          <w:r w:rsidR="007D5D75" w:rsidDel="00D16693">
            <w:rPr>
              <w:rFonts w:ascii="Times New Roman" w:hAnsi="Times New Roman" w:cs="Times New Roman"/>
              <w:sz w:val="24"/>
              <w:szCs w:val="24"/>
            </w:rPr>
            <w:delText>led</w:delText>
          </w:r>
        </w:del>
      </w:ins>
      <w:del w:id="273" w:author="Caitlin Jeffrey" w:date="2024-05-21T15:40:00Z" w16du:dateUtc="2024-05-21T19:40:00Z">
        <w:r w:rsidR="002E3195" w:rsidRPr="005A5FE6" w:rsidDel="00D16693">
          <w:rPr>
            <w:rFonts w:ascii="Times New Roman" w:hAnsi="Times New Roman" w:cs="Times New Roman"/>
            <w:sz w:val="24"/>
            <w:szCs w:val="24"/>
          </w:rPr>
          <w:delText xml:space="preserve"> for these important host-level effects on quarter SCC.</w:delText>
        </w:r>
        <w:commentRangeEnd w:id="224"/>
        <w:r w:rsidR="002E3195" w:rsidRPr="005A5FE6" w:rsidDel="00D16693">
          <w:rPr>
            <w:rStyle w:val="CommentReference"/>
            <w:rFonts w:ascii="Times New Roman" w:hAnsi="Times New Roman" w:cs="Times New Roman"/>
            <w:sz w:val="24"/>
            <w:szCs w:val="24"/>
          </w:rPr>
          <w:commentReference w:id="224"/>
        </w:r>
        <w:r w:rsidR="00D94456" w:rsidRPr="005A5FE6" w:rsidDel="00D16693">
          <w:rPr>
            <w:rFonts w:ascii="Times New Roman" w:hAnsi="Times New Roman" w:cs="Times New Roman"/>
            <w:sz w:val="24"/>
            <w:szCs w:val="24"/>
          </w:rPr>
          <w:delText xml:space="preserve"> </w:delText>
        </w:r>
      </w:del>
      <w:moveFromRangeStart w:id="274" w:author="Caitlin Jeffrey" w:date="2024-05-21T15:41:00Z" w:name="move167198494"/>
      <w:moveFrom w:id="275" w:author="Caitlin Jeffrey" w:date="2024-05-21T15:41:00Z" w16du:dateUtc="2024-05-21T19:41:00Z">
        <w:r w:rsidR="00D94456" w:rsidRPr="005A5FE6" w:rsidDel="002D7A8B">
          <w:rPr>
            <w:rFonts w:ascii="Times New Roman" w:hAnsi="Times New Roman" w:cs="Times New Roman"/>
            <w:sz w:val="24"/>
            <w:szCs w:val="24"/>
          </w:rPr>
          <w:t>The majority of</w:t>
        </w:r>
        <w:r w:rsidR="00E05C2D" w:rsidRPr="005A5FE6" w:rsidDel="002D7A8B">
          <w:rPr>
            <w:rFonts w:ascii="Times New Roman" w:hAnsi="Times New Roman" w:cs="Times New Roman"/>
            <w:sz w:val="24"/>
            <w:szCs w:val="24"/>
          </w:rPr>
          <w:t xml:space="preserve"> </w:t>
        </w:r>
        <w:r w:rsidR="00D94456" w:rsidRPr="005A5FE6" w:rsidDel="002D7A8B">
          <w:rPr>
            <w:rFonts w:ascii="Times New Roman" w:hAnsi="Times New Roman" w:cs="Times New Roman"/>
            <w:sz w:val="24"/>
            <w:szCs w:val="24"/>
          </w:rPr>
          <w:t xml:space="preserve">positive IMI quarters with repeated observations were </w:t>
        </w:r>
        <w:r w:rsidR="00D94456" w:rsidRPr="005A5FE6" w:rsidDel="002D7A8B">
          <w:rPr>
            <w:rFonts w:ascii="Times New Roman" w:hAnsi="Times New Roman" w:cs="Times New Roman"/>
            <w:i/>
            <w:iCs/>
            <w:sz w:val="24"/>
            <w:szCs w:val="24"/>
          </w:rPr>
          <w:t>S. chromogenes</w:t>
        </w:r>
        <w:r w:rsidR="00D94456" w:rsidRPr="005A5FE6" w:rsidDel="002D7A8B">
          <w:rPr>
            <w:rFonts w:ascii="Times New Roman" w:hAnsi="Times New Roman" w:cs="Times New Roman"/>
            <w:sz w:val="24"/>
            <w:szCs w:val="24"/>
          </w:rPr>
          <w:t xml:space="preserve">. </w:t>
        </w:r>
      </w:moveFrom>
      <w:moveFromRangeEnd w:id="274"/>
      <w:del w:id="276" w:author="Caitlin Jeffrey" w:date="2024-05-21T16:58:00Z" w16du:dateUtc="2024-05-21T20:58:00Z">
        <w:r w:rsidR="00D94456" w:rsidRPr="005A5FE6" w:rsidDel="009965D9">
          <w:rPr>
            <w:rFonts w:ascii="Times New Roman" w:hAnsi="Times New Roman" w:cs="Times New Roman"/>
            <w:sz w:val="24"/>
            <w:szCs w:val="24"/>
          </w:rPr>
          <w:delText>Although strain</w:delText>
        </w:r>
      </w:del>
      <w:del w:id="277" w:author="Caitlin Jeffrey" w:date="2024-05-21T15:43:00Z" w16du:dateUtc="2024-05-21T19:43:00Z">
        <w:r w:rsidR="00D94456" w:rsidRPr="005A5FE6" w:rsidDel="001D1767">
          <w:rPr>
            <w:rFonts w:ascii="Times New Roman" w:hAnsi="Times New Roman" w:cs="Times New Roman"/>
            <w:sz w:val="24"/>
            <w:szCs w:val="24"/>
          </w:rPr>
          <w:delText>-</w:delText>
        </w:r>
      </w:del>
      <w:del w:id="278" w:author="Caitlin Jeffrey" w:date="2024-05-21T16:58:00Z" w16du:dateUtc="2024-05-21T20:58:00Z">
        <w:r w:rsidR="00D94456" w:rsidRPr="005A5FE6" w:rsidDel="009965D9">
          <w:rPr>
            <w:rFonts w:ascii="Times New Roman" w:hAnsi="Times New Roman" w:cs="Times New Roman"/>
            <w:sz w:val="24"/>
            <w:szCs w:val="24"/>
          </w:rPr>
          <w:delText xml:space="preserve">typing was not performed </w:delText>
        </w:r>
      </w:del>
      <w:del w:id="279" w:author="Caitlin Jeffrey" w:date="2024-05-21T15:41:00Z" w16du:dateUtc="2024-05-21T19:41:00Z">
        <w:r w:rsidR="00D94456" w:rsidRPr="005A5FE6" w:rsidDel="004F1370">
          <w:rPr>
            <w:rFonts w:ascii="Times New Roman" w:hAnsi="Times New Roman" w:cs="Times New Roman"/>
            <w:sz w:val="24"/>
            <w:szCs w:val="24"/>
          </w:rPr>
          <w:delText xml:space="preserve">on </w:delText>
        </w:r>
        <w:r w:rsidR="006F73B8" w:rsidRPr="005A5FE6" w:rsidDel="004F1370">
          <w:rPr>
            <w:rFonts w:ascii="Times New Roman" w:hAnsi="Times New Roman" w:cs="Times New Roman"/>
            <w:sz w:val="24"/>
            <w:szCs w:val="24"/>
          </w:rPr>
          <w:delText xml:space="preserve">all </w:delText>
        </w:r>
        <w:r w:rsidR="00D94456" w:rsidRPr="005A5FE6" w:rsidDel="004F1370">
          <w:rPr>
            <w:rFonts w:ascii="Times New Roman" w:hAnsi="Times New Roman" w:cs="Times New Roman"/>
            <w:sz w:val="24"/>
            <w:szCs w:val="24"/>
          </w:rPr>
          <w:delText>isolates</w:delText>
        </w:r>
        <w:r w:rsidR="006F73B8" w:rsidRPr="005A5FE6" w:rsidDel="004F1370">
          <w:rPr>
            <w:rFonts w:ascii="Times New Roman" w:hAnsi="Times New Roman" w:cs="Times New Roman"/>
            <w:sz w:val="24"/>
            <w:szCs w:val="24"/>
          </w:rPr>
          <w:delText xml:space="preserve"> for the</w:delText>
        </w:r>
      </w:del>
      <w:del w:id="280" w:author="Caitlin Jeffrey" w:date="2024-05-21T16:58:00Z" w16du:dateUtc="2024-05-21T20:58:00Z">
        <w:r w:rsidR="006F73B8" w:rsidRPr="005A5FE6" w:rsidDel="009965D9">
          <w:rPr>
            <w:rFonts w:ascii="Times New Roman" w:hAnsi="Times New Roman" w:cs="Times New Roman"/>
            <w:sz w:val="24"/>
            <w:szCs w:val="24"/>
          </w:rPr>
          <w:delText xml:space="preserve"> current study</w:delText>
        </w:r>
        <w:commentRangeStart w:id="281"/>
        <w:r w:rsidR="00D94456" w:rsidRPr="005A5FE6" w:rsidDel="009965D9">
          <w:rPr>
            <w:rFonts w:ascii="Times New Roman" w:hAnsi="Times New Roman" w:cs="Times New Roman"/>
            <w:sz w:val="24"/>
            <w:szCs w:val="24"/>
          </w:rPr>
          <w:delText xml:space="preserve">, </w:delText>
        </w:r>
      </w:del>
      <w:moveToRangeStart w:id="282" w:author="Caitlin Jeffrey" w:date="2024-05-21T15:41:00Z" w:name="move167198494"/>
      <w:moveTo w:id="283" w:author="Caitlin Jeffrey" w:date="2024-05-21T15:41:00Z" w16du:dateUtc="2024-05-21T19:41:00Z">
        <w:del w:id="284" w:author="Caitlin Jeffrey" w:date="2024-05-21T15:41:00Z" w16du:dateUtc="2024-05-21T19:41:00Z">
          <w:r w:rsidR="002D7A8B" w:rsidRPr="005A5FE6" w:rsidDel="002D7A8B">
            <w:rPr>
              <w:rFonts w:ascii="Times New Roman" w:hAnsi="Times New Roman" w:cs="Times New Roman"/>
              <w:sz w:val="24"/>
              <w:szCs w:val="24"/>
            </w:rPr>
            <w:delText>T</w:delText>
          </w:r>
        </w:del>
        <w:r w:rsidR="002D7A8B" w:rsidRPr="005A5FE6">
          <w:rPr>
            <w:rFonts w:ascii="Times New Roman" w:hAnsi="Times New Roman" w:cs="Times New Roman"/>
            <w:sz w:val="24"/>
            <w:szCs w:val="24"/>
          </w:rPr>
          <w:t>he majority of positive IMI quarters with repeated observations</w:t>
        </w:r>
      </w:moveTo>
      <w:ins w:id="285" w:author="Caitlin Jeffrey" w:date="2024-05-21T17:01:00Z" w16du:dateUtc="2024-05-21T21:01:00Z">
        <w:r w:rsidR="00E3579E">
          <w:rPr>
            <w:rFonts w:ascii="Times New Roman" w:hAnsi="Times New Roman" w:cs="Times New Roman"/>
            <w:sz w:val="24"/>
            <w:szCs w:val="24"/>
          </w:rPr>
          <w:t xml:space="preserve"> in the current study</w:t>
        </w:r>
      </w:ins>
      <w:moveTo w:id="286" w:author="Caitlin Jeffrey" w:date="2024-05-21T15:41:00Z" w16du:dateUtc="2024-05-21T19:41:00Z">
        <w:r w:rsidR="002D7A8B" w:rsidRPr="005A5FE6">
          <w:rPr>
            <w:rFonts w:ascii="Times New Roman" w:hAnsi="Times New Roman" w:cs="Times New Roman"/>
            <w:sz w:val="24"/>
            <w:szCs w:val="24"/>
          </w:rPr>
          <w:t xml:space="preserve"> were </w:t>
        </w:r>
        <w:r w:rsidR="002D7A8B" w:rsidRPr="005A5FE6">
          <w:rPr>
            <w:rFonts w:ascii="Times New Roman" w:hAnsi="Times New Roman" w:cs="Times New Roman"/>
            <w:i/>
            <w:iCs/>
            <w:sz w:val="24"/>
            <w:szCs w:val="24"/>
          </w:rPr>
          <w:t>S. chromogenes</w:t>
        </w:r>
        <w:del w:id="287" w:author="Caitlin Jeffrey" w:date="2024-05-21T15:41:00Z" w16du:dateUtc="2024-05-21T19:41:00Z">
          <w:r w:rsidR="002D7A8B" w:rsidRPr="005A5FE6" w:rsidDel="002D7A8B">
            <w:rPr>
              <w:rFonts w:ascii="Times New Roman" w:hAnsi="Times New Roman" w:cs="Times New Roman"/>
              <w:sz w:val="24"/>
              <w:szCs w:val="24"/>
            </w:rPr>
            <w:delText xml:space="preserve">. </w:delText>
          </w:r>
        </w:del>
      </w:moveTo>
      <w:moveToRangeEnd w:id="282"/>
      <w:del w:id="288" w:author="Caitlin Jeffrey" w:date="2024-05-21T15:41:00Z" w16du:dateUtc="2024-05-21T19:41:00Z">
        <w:r w:rsidR="00D94456" w:rsidRPr="005A5FE6" w:rsidDel="002D7A8B">
          <w:rPr>
            <w:rFonts w:ascii="Times New Roman" w:hAnsi="Times New Roman" w:cs="Times New Roman"/>
            <w:i/>
            <w:iCs/>
            <w:sz w:val="24"/>
            <w:szCs w:val="24"/>
          </w:rPr>
          <w:delText>S. chromogenes</w:delText>
        </w:r>
        <w:r w:rsidR="00D94456" w:rsidRPr="005A5FE6" w:rsidDel="002D7A8B">
          <w:rPr>
            <w:rFonts w:ascii="Times New Roman" w:hAnsi="Times New Roman" w:cs="Times New Roman"/>
            <w:sz w:val="24"/>
            <w:szCs w:val="24"/>
          </w:rPr>
          <w:delText xml:space="preserve"> </w:delText>
        </w:r>
      </w:del>
      <w:ins w:id="289" w:author="Caitlin Jeffrey" w:date="2024-05-21T15:41:00Z" w16du:dateUtc="2024-05-21T19:41:00Z">
        <w:r w:rsidR="002D7A8B">
          <w:rPr>
            <w:rFonts w:ascii="Times New Roman" w:hAnsi="Times New Roman" w:cs="Times New Roman"/>
            <w:sz w:val="24"/>
            <w:szCs w:val="24"/>
          </w:rPr>
          <w:t xml:space="preserve">, which </w:t>
        </w:r>
      </w:ins>
      <w:r w:rsidR="00D94456" w:rsidRPr="005A5FE6">
        <w:rPr>
          <w:rFonts w:ascii="Times New Roman" w:hAnsi="Times New Roman" w:cs="Times New Roman"/>
          <w:sz w:val="24"/>
          <w:szCs w:val="24"/>
        </w:rPr>
        <w:t>has been demonstrated to be a highly persistent intramammary pathogen</w:t>
      </w:r>
      <w:commentRangeEnd w:id="281"/>
      <w:r w:rsidR="006F73B8" w:rsidRPr="005A5FE6">
        <w:rPr>
          <w:rStyle w:val="CommentReference"/>
          <w:rFonts w:ascii="Times New Roman" w:hAnsi="Times New Roman" w:cs="Times New Roman"/>
          <w:sz w:val="24"/>
          <w:szCs w:val="24"/>
        </w:rPr>
        <w:commentReference w:id="281"/>
      </w:r>
      <w:r w:rsidR="006F73B8" w:rsidRPr="005A5FE6">
        <w:rPr>
          <w:rFonts w:ascii="Times New Roman" w:hAnsi="Times New Roman" w:cs="Times New Roman"/>
          <w:sz w:val="24"/>
          <w:szCs w:val="24"/>
        </w:rPr>
        <w:t xml:space="preserve"> </w: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 </w:instrTex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EN.CITE.DATA </w:instrText>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end"/>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separate"/>
      </w:r>
      <w:r w:rsidR="006F73B8" w:rsidRPr="005A5FE6">
        <w:rPr>
          <w:rFonts w:ascii="Times New Roman" w:hAnsi="Times New Roman" w:cs="Times New Roman"/>
          <w:noProof/>
          <w:sz w:val="24"/>
          <w:szCs w:val="24"/>
        </w:rPr>
        <w:t>(Piessens et al., 2011; Valckenier et al., 2021)</w:t>
      </w:r>
      <w:r w:rsidR="006F73B8" w:rsidRPr="005A5FE6">
        <w:rPr>
          <w:rFonts w:ascii="Times New Roman" w:hAnsi="Times New Roman" w:cs="Times New Roman"/>
          <w:sz w:val="24"/>
          <w:szCs w:val="24"/>
        </w:rPr>
        <w:fldChar w:fldCharType="end"/>
      </w:r>
      <w:r w:rsidR="007630EB" w:rsidRPr="005A5FE6">
        <w:rPr>
          <w:rFonts w:ascii="Times New Roman" w:hAnsi="Times New Roman" w:cs="Times New Roman"/>
          <w:sz w:val="24"/>
          <w:szCs w:val="24"/>
        </w:rPr>
        <w:t>. In</w:t>
      </w:r>
      <w:r w:rsidR="005E0A19" w:rsidRPr="005A5FE6">
        <w:rPr>
          <w:rFonts w:ascii="Times New Roman" w:hAnsi="Times New Roman" w:cs="Times New Roman"/>
          <w:sz w:val="24"/>
          <w:szCs w:val="24"/>
        </w:rPr>
        <w:t xml:space="preserve"> unpublished data from</w:t>
      </w:r>
      <w:r w:rsidR="007630EB" w:rsidRPr="005A5FE6">
        <w:rPr>
          <w:rFonts w:ascii="Times New Roman" w:hAnsi="Times New Roman" w:cs="Times New Roman"/>
          <w:sz w:val="24"/>
          <w:szCs w:val="24"/>
        </w:rPr>
        <w:t xml:space="preserve"> Fry et al. </w:t>
      </w:r>
      <w:r w:rsidR="00CC7FA3" w:rsidRPr="005A5FE6">
        <w:rPr>
          <w:rFonts w:ascii="Times New Roman" w:hAnsi="Times New Roman" w:cs="Times New Roman"/>
          <w:sz w:val="24"/>
          <w:szCs w:val="24"/>
        </w:rPr>
        <w:t xml:space="preserve">(2014), 90% of </w:t>
      </w:r>
      <w:r w:rsidR="00E07245" w:rsidRPr="005A5FE6">
        <w:rPr>
          <w:rFonts w:ascii="Times New Roman" w:hAnsi="Times New Roman" w:cs="Times New Roman"/>
          <w:sz w:val="24"/>
          <w:szCs w:val="24"/>
        </w:rPr>
        <w:t>quarters w</w:t>
      </w:r>
      <w:r w:rsidR="00430CC7" w:rsidRPr="005A5FE6">
        <w:rPr>
          <w:rFonts w:ascii="Times New Roman" w:hAnsi="Times New Roman" w:cs="Times New Roman"/>
          <w:sz w:val="24"/>
          <w:szCs w:val="24"/>
        </w:rPr>
        <w:t xml:space="preserve">here </w:t>
      </w:r>
      <w:r w:rsidR="00CC7FA3" w:rsidRPr="005A5FE6">
        <w:rPr>
          <w:rFonts w:ascii="Times New Roman" w:hAnsi="Times New Roman" w:cs="Times New Roman"/>
          <w:i/>
          <w:iCs/>
          <w:sz w:val="24"/>
          <w:szCs w:val="24"/>
        </w:rPr>
        <w:t>S. chromogenes</w:t>
      </w:r>
      <w:r w:rsidR="00CC7FA3" w:rsidRPr="005A5FE6">
        <w:rPr>
          <w:rFonts w:ascii="Times New Roman" w:hAnsi="Times New Roman" w:cs="Times New Roman"/>
          <w:sz w:val="24"/>
          <w:szCs w:val="24"/>
        </w:rPr>
        <w:t xml:space="preserve"> </w:t>
      </w:r>
      <w:r w:rsidR="00430CC7" w:rsidRPr="005A5FE6">
        <w:rPr>
          <w:rFonts w:ascii="Times New Roman" w:hAnsi="Times New Roman" w:cs="Times New Roman"/>
          <w:sz w:val="24"/>
          <w:szCs w:val="24"/>
        </w:rPr>
        <w:t xml:space="preserve">was isolated at multiple time points </w:t>
      </w:r>
      <w:r w:rsidR="005E0A19" w:rsidRPr="005A5FE6">
        <w:rPr>
          <w:rFonts w:ascii="Times New Roman" w:hAnsi="Times New Roman" w:cs="Times New Roman"/>
          <w:sz w:val="24"/>
          <w:szCs w:val="24"/>
        </w:rPr>
        <w:t xml:space="preserve">were confirmed to be </w:t>
      </w:r>
      <w:r w:rsidR="005E0A19" w:rsidRPr="005A5FE6">
        <w:rPr>
          <w:rFonts w:ascii="Times New Roman" w:hAnsi="Times New Roman" w:cs="Times New Roman"/>
          <w:sz w:val="24"/>
          <w:szCs w:val="24"/>
        </w:rPr>
        <w:lastRenderedPageBreak/>
        <w:t>persistent infections</w:t>
      </w:r>
      <w:r w:rsidR="007645E7" w:rsidRPr="005A5FE6">
        <w:rPr>
          <w:rFonts w:ascii="Times New Roman" w:hAnsi="Times New Roman" w:cs="Times New Roman"/>
          <w:sz w:val="24"/>
          <w:szCs w:val="24"/>
        </w:rPr>
        <w:t>.</w:t>
      </w:r>
      <w:r w:rsidR="005E0A19" w:rsidRPr="005A5FE6">
        <w:rPr>
          <w:rFonts w:ascii="Times New Roman" w:hAnsi="Times New Roman" w:cs="Times New Roman"/>
          <w:sz w:val="24"/>
          <w:szCs w:val="24"/>
        </w:rPr>
        <w:t xml:space="preserve"> </w:t>
      </w:r>
      <w:ins w:id="290" w:author="John Barlow" w:date="2024-05-08T10:26:00Z">
        <w:del w:id="291" w:author="Caitlin Jeffrey" w:date="2024-05-21T16:56:00Z" w16du:dateUtc="2024-05-21T20:56:00Z">
          <w:r w:rsidR="0012649A" w:rsidDel="008446D6">
            <w:rPr>
              <w:rFonts w:ascii="Times New Roman" w:hAnsi="Times New Roman" w:cs="Times New Roman"/>
              <w:sz w:val="24"/>
              <w:szCs w:val="24"/>
            </w:rPr>
            <w:delText xml:space="preserve">Based on previous findings, we can only speculate that </w:delText>
          </w:r>
        </w:del>
      </w:ins>
      <w:del w:id="292" w:author="Caitlin Jeffrey" w:date="2024-05-21T16:56:00Z" w16du:dateUtc="2024-05-21T20:56:00Z">
        <w:r w:rsidR="007645E7" w:rsidRPr="005A5FE6" w:rsidDel="008446D6">
          <w:rPr>
            <w:rFonts w:ascii="Times New Roman" w:hAnsi="Times New Roman" w:cs="Times New Roman"/>
            <w:sz w:val="24"/>
            <w:szCs w:val="24"/>
          </w:rPr>
          <w:delText>I</w:delText>
        </w:r>
        <w:r w:rsidR="00BF2382" w:rsidRPr="005A5FE6" w:rsidDel="008446D6">
          <w:rPr>
            <w:rFonts w:ascii="Times New Roman" w:hAnsi="Times New Roman" w:cs="Times New Roman"/>
            <w:sz w:val="24"/>
            <w:szCs w:val="24"/>
          </w:rPr>
          <w:delText xml:space="preserve">n </w:delText>
        </w:r>
      </w:del>
      <w:ins w:id="293" w:author="John Barlow" w:date="2024-05-08T10:26:00Z">
        <w:del w:id="294" w:author="Caitlin Jeffrey" w:date="2024-05-21T16:56:00Z" w16du:dateUtc="2024-05-21T20:56:00Z">
          <w:r w:rsidR="0012649A" w:rsidDel="008446D6">
            <w:rPr>
              <w:rFonts w:ascii="Times New Roman" w:hAnsi="Times New Roman" w:cs="Times New Roman"/>
              <w:sz w:val="24"/>
              <w:szCs w:val="24"/>
            </w:rPr>
            <w:delText>in</w:delText>
          </w:r>
          <w:r w:rsidR="0012649A" w:rsidRPr="005A5FE6" w:rsidDel="008446D6">
            <w:rPr>
              <w:rFonts w:ascii="Times New Roman" w:hAnsi="Times New Roman" w:cs="Times New Roman"/>
              <w:sz w:val="24"/>
              <w:szCs w:val="24"/>
            </w:rPr>
            <w:delText xml:space="preserve"> </w:delText>
          </w:r>
        </w:del>
      </w:ins>
      <w:del w:id="295" w:author="Caitlin Jeffrey" w:date="2024-05-21T16:56:00Z" w16du:dateUtc="2024-05-21T20:56:00Z">
        <w:r w:rsidR="00BF2382" w:rsidRPr="005A5FE6" w:rsidDel="008446D6">
          <w:rPr>
            <w:rFonts w:ascii="Times New Roman" w:hAnsi="Times New Roman" w:cs="Times New Roman"/>
            <w:sz w:val="24"/>
            <w:szCs w:val="24"/>
          </w:rPr>
          <w:delText>the current study, it is</w:delText>
        </w:r>
        <w:r w:rsidR="006F73B8" w:rsidRPr="005A5FE6" w:rsidDel="008446D6">
          <w:rPr>
            <w:rFonts w:ascii="Times New Roman" w:hAnsi="Times New Roman" w:cs="Times New Roman"/>
            <w:sz w:val="24"/>
            <w:szCs w:val="24"/>
          </w:rPr>
          <w:delText xml:space="preserve"> </w:delText>
        </w:r>
        <w:r w:rsidR="00743BF9" w:rsidRPr="005A5FE6" w:rsidDel="008446D6">
          <w:rPr>
            <w:rFonts w:ascii="Times New Roman" w:hAnsi="Times New Roman" w:cs="Times New Roman"/>
            <w:sz w:val="24"/>
            <w:szCs w:val="24"/>
          </w:rPr>
          <w:delText xml:space="preserve">also </w:delText>
        </w:r>
        <w:r w:rsidR="006F73B8" w:rsidRPr="005A5FE6" w:rsidDel="008446D6">
          <w:rPr>
            <w:rFonts w:ascii="Times New Roman" w:hAnsi="Times New Roman" w:cs="Times New Roman"/>
            <w:sz w:val="24"/>
            <w:szCs w:val="24"/>
          </w:rPr>
          <w:delText xml:space="preserve">likely that the majority of repeated observations of </w:delText>
        </w:r>
        <w:r w:rsidR="00A173F3" w:rsidRPr="005A5FE6" w:rsidDel="008446D6">
          <w:rPr>
            <w:rFonts w:ascii="Times New Roman" w:hAnsi="Times New Roman" w:cs="Times New Roman"/>
            <w:i/>
            <w:iCs/>
            <w:sz w:val="24"/>
            <w:szCs w:val="24"/>
          </w:rPr>
          <w:delText>S. chromogenes</w:delText>
        </w:r>
        <w:r w:rsidR="00743BF9" w:rsidRPr="005A5FE6" w:rsidDel="008446D6">
          <w:rPr>
            <w:rFonts w:ascii="Times New Roman" w:hAnsi="Times New Roman" w:cs="Times New Roman"/>
            <w:i/>
            <w:iCs/>
            <w:sz w:val="24"/>
            <w:szCs w:val="24"/>
          </w:rPr>
          <w:delText xml:space="preserve"> </w:delText>
        </w:r>
        <w:r w:rsidR="00743BF9" w:rsidRPr="005A5FE6" w:rsidDel="008446D6">
          <w:rPr>
            <w:rFonts w:ascii="Times New Roman" w:hAnsi="Times New Roman" w:cs="Times New Roman"/>
            <w:sz w:val="24"/>
            <w:szCs w:val="24"/>
          </w:rPr>
          <w:delText xml:space="preserve">IMI in </w:delText>
        </w:r>
        <w:r w:rsidR="006F73B8" w:rsidRPr="005A5FE6" w:rsidDel="008446D6">
          <w:rPr>
            <w:rFonts w:ascii="Times New Roman" w:hAnsi="Times New Roman" w:cs="Times New Roman"/>
            <w:sz w:val="24"/>
            <w:szCs w:val="24"/>
          </w:rPr>
          <w:delText>the same quarter were persistent infections</w:delText>
        </w:r>
      </w:del>
      <w:ins w:id="296" w:author="John Barlow" w:date="2024-05-08T10:26:00Z">
        <w:del w:id="297" w:author="Caitlin Jeffrey" w:date="2024-05-21T16:56:00Z" w16du:dateUtc="2024-05-21T20:56:00Z">
          <w:r w:rsidR="0012649A" w:rsidDel="008446D6">
            <w:rPr>
              <w:rFonts w:ascii="Times New Roman" w:hAnsi="Times New Roman" w:cs="Times New Roman"/>
              <w:sz w:val="24"/>
              <w:szCs w:val="24"/>
            </w:rPr>
            <w:delText xml:space="preserve"> with the same strain</w:delText>
          </w:r>
        </w:del>
      </w:ins>
      <w:del w:id="298" w:author="Caitlin Jeffrey" w:date="2024-05-21T15:36:00Z" w16du:dateUtc="2024-05-21T19:36:00Z">
        <w:r w:rsidR="006F73B8" w:rsidRPr="005A5FE6" w:rsidDel="005C2A94">
          <w:rPr>
            <w:rFonts w:ascii="Times New Roman" w:hAnsi="Times New Roman" w:cs="Times New Roman"/>
            <w:sz w:val="24"/>
            <w:szCs w:val="24"/>
          </w:rPr>
          <w:delText xml:space="preserve">. </w:delText>
        </w:r>
        <w:commentRangeStart w:id="299"/>
        <w:r w:rsidR="006F73B8" w:rsidRPr="005A5FE6" w:rsidDel="005C2A94">
          <w:rPr>
            <w:rFonts w:ascii="Times New Roman" w:hAnsi="Times New Roman" w:cs="Times New Roman"/>
            <w:sz w:val="24"/>
            <w:szCs w:val="24"/>
          </w:rPr>
          <w:delText xml:space="preserve">Preliminary </w:delText>
        </w:r>
        <w:r w:rsidR="00983909" w:rsidRPr="005A5FE6" w:rsidDel="005C2A94">
          <w:rPr>
            <w:rFonts w:ascii="Times New Roman" w:hAnsi="Times New Roman" w:cs="Times New Roman"/>
            <w:sz w:val="24"/>
            <w:szCs w:val="24"/>
          </w:rPr>
          <w:delText>work</w:delText>
        </w:r>
        <w:r w:rsidR="006F73B8" w:rsidRPr="005A5FE6" w:rsidDel="005C2A94">
          <w:rPr>
            <w:rFonts w:ascii="Times New Roman" w:hAnsi="Times New Roman" w:cs="Times New Roman"/>
            <w:sz w:val="24"/>
            <w:szCs w:val="24"/>
          </w:rPr>
          <w:delText xml:space="preserve"> for a project</w:delText>
        </w:r>
        <w:r w:rsidR="00B75585" w:rsidRPr="005A5FE6" w:rsidDel="005C2A94">
          <w:rPr>
            <w:rFonts w:ascii="Times New Roman" w:hAnsi="Times New Roman" w:cs="Times New Roman"/>
            <w:sz w:val="24"/>
            <w:szCs w:val="24"/>
          </w:rPr>
          <w:delText xml:space="preserve"> using the same population of bacterial isolates</w:delText>
        </w:r>
        <w:r w:rsidR="00743BF9" w:rsidRPr="005A5FE6" w:rsidDel="005C2A94">
          <w:rPr>
            <w:rFonts w:ascii="Times New Roman" w:hAnsi="Times New Roman" w:cs="Times New Roman"/>
            <w:sz w:val="24"/>
            <w:szCs w:val="24"/>
          </w:rPr>
          <w:delText xml:space="preserve"> </w:delText>
        </w:r>
        <w:r w:rsidR="006F73B8" w:rsidRPr="005A5FE6" w:rsidDel="005C2A94">
          <w:rPr>
            <w:rFonts w:ascii="Times New Roman" w:hAnsi="Times New Roman" w:cs="Times New Roman"/>
            <w:sz w:val="24"/>
            <w:szCs w:val="24"/>
          </w:rPr>
          <w:delText xml:space="preserve">found that </w:delText>
        </w:r>
        <w:r w:rsidR="00B75585" w:rsidRPr="005A5FE6" w:rsidDel="005C2A94">
          <w:rPr>
            <w:rFonts w:ascii="Times New Roman" w:hAnsi="Times New Roman" w:cs="Times New Roman"/>
            <w:sz w:val="24"/>
            <w:szCs w:val="24"/>
          </w:rPr>
          <w:delText>all but one of</w:delText>
        </w:r>
        <w:r w:rsidR="006F73B8" w:rsidRPr="005A5FE6" w:rsidDel="005C2A94">
          <w:rPr>
            <w:rFonts w:ascii="Times New Roman" w:hAnsi="Times New Roman" w:cs="Times New Roman"/>
            <w:sz w:val="24"/>
            <w:szCs w:val="24"/>
          </w:rPr>
          <w:delText xml:space="preserve"> 75 quarters</w:delText>
        </w:r>
        <w:r w:rsidR="00B75585" w:rsidRPr="005A5FE6" w:rsidDel="005C2A94">
          <w:rPr>
            <w:rFonts w:ascii="Times New Roman" w:hAnsi="Times New Roman" w:cs="Times New Roman"/>
            <w:sz w:val="24"/>
            <w:szCs w:val="24"/>
          </w:rPr>
          <w:delText xml:space="preserve"> where</w:delText>
        </w:r>
        <w:r w:rsidR="006F73B8" w:rsidRPr="005A5FE6" w:rsidDel="005C2A94">
          <w:rPr>
            <w:rFonts w:ascii="Times New Roman" w:hAnsi="Times New Roman" w:cs="Times New Roman"/>
            <w:sz w:val="24"/>
            <w:szCs w:val="24"/>
          </w:rPr>
          <w:delText xml:space="preserve"> </w:delText>
        </w:r>
        <w:r w:rsidR="00B75585" w:rsidRPr="005A5FE6" w:rsidDel="005C2A94">
          <w:rPr>
            <w:rFonts w:ascii="Times New Roman" w:hAnsi="Times New Roman" w:cs="Times New Roman"/>
            <w:i/>
            <w:iCs/>
            <w:sz w:val="24"/>
            <w:szCs w:val="24"/>
          </w:rPr>
          <w:delText>S. chromogenes</w:delText>
        </w:r>
        <w:r w:rsidR="00B75585" w:rsidRPr="005A5FE6" w:rsidDel="005C2A94">
          <w:rPr>
            <w:rFonts w:ascii="Times New Roman" w:hAnsi="Times New Roman" w:cs="Times New Roman"/>
            <w:sz w:val="24"/>
            <w:szCs w:val="24"/>
          </w:rPr>
          <w:delText xml:space="preserve"> was repeatedly isolated (</w:delText>
        </w:r>
        <w:r w:rsidR="007645E7" w:rsidRPr="005A5FE6" w:rsidDel="005C2A94">
          <w:rPr>
            <w:rFonts w:ascii="Times New Roman" w:hAnsi="Times New Roman" w:cs="Times New Roman"/>
            <w:sz w:val="24"/>
            <w:szCs w:val="24"/>
          </w:rPr>
          <w:delText xml:space="preserve">from </w:delText>
        </w:r>
        <w:r w:rsidR="006F73B8" w:rsidRPr="005A5FE6" w:rsidDel="005C2A94">
          <w:rPr>
            <w:rFonts w:ascii="Times New Roman" w:hAnsi="Times New Roman" w:cs="Times New Roman"/>
            <w:sz w:val="24"/>
            <w:szCs w:val="24"/>
          </w:rPr>
          <w:delText>2-3 timepoints</w:delText>
        </w:r>
        <w:r w:rsidR="00B75585" w:rsidRPr="005A5FE6" w:rsidDel="005C2A94">
          <w:rPr>
            <w:rFonts w:ascii="Times New Roman" w:hAnsi="Times New Roman" w:cs="Times New Roman"/>
            <w:sz w:val="24"/>
            <w:szCs w:val="24"/>
          </w:rPr>
          <w:delText>) had an IMI caused by the same strain type (unpublished data)</w:delText>
        </w:r>
        <w:r w:rsidR="00B75585" w:rsidRPr="005A5FE6" w:rsidDel="005C2A94">
          <w:rPr>
            <w:rFonts w:ascii="Times New Roman" w:hAnsi="Times New Roman" w:cs="Times New Roman"/>
            <w:i/>
            <w:iCs/>
            <w:sz w:val="24"/>
            <w:szCs w:val="24"/>
          </w:rPr>
          <w:delText>.</w:delText>
        </w:r>
        <w:r w:rsidR="00B75585" w:rsidRPr="005A5FE6" w:rsidDel="005C2A94">
          <w:rPr>
            <w:rFonts w:ascii="Times New Roman" w:hAnsi="Times New Roman" w:cs="Times New Roman"/>
            <w:sz w:val="24"/>
            <w:szCs w:val="24"/>
          </w:rPr>
          <w:delText xml:space="preserve"> Sixty-four of these 75 quarters where strain-typing was used to confirm persistent </w:delText>
        </w:r>
        <w:r w:rsidR="00B75585" w:rsidRPr="005A5FE6" w:rsidDel="005C2A94">
          <w:rPr>
            <w:rFonts w:ascii="Times New Roman" w:hAnsi="Times New Roman" w:cs="Times New Roman"/>
            <w:i/>
            <w:iCs/>
            <w:sz w:val="24"/>
            <w:szCs w:val="24"/>
          </w:rPr>
          <w:delText>S. chromogenes</w:delText>
        </w:r>
        <w:r w:rsidR="00B75585" w:rsidRPr="005A5FE6" w:rsidDel="005C2A94">
          <w:rPr>
            <w:rFonts w:ascii="Times New Roman" w:hAnsi="Times New Roman" w:cs="Times New Roman"/>
            <w:sz w:val="24"/>
            <w:szCs w:val="24"/>
          </w:rPr>
          <w:delText xml:space="preserve"> infections are included in the current data set.</w:delText>
        </w:r>
        <w:r w:rsidR="00C05DD9" w:rsidRPr="005A5FE6" w:rsidDel="005C2A94">
          <w:rPr>
            <w:rFonts w:ascii="Times New Roman" w:hAnsi="Times New Roman" w:cs="Times New Roman"/>
            <w:sz w:val="24"/>
            <w:szCs w:val="24"/>
          </w:rPr>
          <w:delText xml:space="preserve"> </w:delText>
        </w:r>
        <w:commentRangeEnd w:id="299"/>
        <w:r w:rsidR="006F55A4" w:rsidDel="005C2A94">
          <w:rPr>
            <w:rStyle w:val="CommentReference"/>
          </w:rPr>
          <w:commentReference w:id="299"/>
        </w:r>
      </w:del>
      <w:r w:rsidR="00C05DD9" w:rsidRPr="005A5FE6">
        <w:rPr>
          <w:rFonts w:ascii="Times New Roman" w:hAnsi="Times New Roman" w:cs="Times New Roman"/>
          <w:sz w:val="24"/>
          <w:szCs w:val="24"/>
        </w:rPr>
        <w:t>The second</w:t>
      </w:r>
      <w:r w:rsidR="00E05C2D" w:rsidRPr="005A5FE6">
        <w:rPr>
          <w:rFonts w:ascii="Times New Roman" w:hAnsi="Times New Roman" w:cs="Times New Roman"/>
          <w:sz w:val="24"/>
          <w:szCs w:val="24"/>
        </w:rPr>
        <w:t xml:space="preserve">-most common type of </w:t>
      </w:r>
      <w:r w:rsidR="00ED7E44" w:rsidRPr="005A5FE6">
        <w:rPr>
          <w:rFonts w:ascii="Times New Roman" w:hAnsi="Times New Roman" w:cs="Times New Roman"/>
          <w:sz w:val="24"/>
          <w:szCs w:val="24"/>
        </w:rPr>
        <w:t xml:space="preserve">IMI </w:t>
      </w:r>
      <w:ins w:id="300" w:author="Caitlin Jeffrey" w:date="2024-05-21T17:00:00Z" w16du:dateUtc="2024-05-21T21:00:00Z">
        <w:r w:rsidR="00B01375">
          <w:rPr>
            <w:rFonts w:ascii="Times New Roman" w:hAnsi="Times New Roman" w:cs="Times New Roman"/>
            <w:sz w:val="24"/>
            <w:szCs w:val="24"/>
          </w:rPr>
          <w:t>in th</w:t>
        </w:r>
        <w:r w:rsidR="00E23924">
          <w:rPr>
            <w:rFonts w:ascii="Times New Roman" w:hAnsi="Times New Roman" w:cs="Times New Roman"/>
            <w:sz w:val="24"/>
            <w:szCs w:val="24"/>
          </w:rPr>
          <w:t>e current</w:t>
        </w:r>
        <w:r w:rsidR="00B01375">
          <w:rPr>
            <w:rFonts w:ascii="Times New Roman" w:hAnsi="Times New Roman" w:cs="Times New Roman"/>
            <w:sz w:val="24"/>
            <w:szCs w:val="24"/>
          </w:rPr>
          <w:t xml:space="preserve"> study </w:t>
        </w:r>
      </w:ins>
      <w:r w:rsidR="00ED7E44" w:rsidRPr="005A5FE6">
        <w:rPr>
          <w:rFonts w:ascii="Times New Roman" w:hAnsi="Times New Roman" w:cs="Times New Roman"/>
          <w:sz w:val="24"/>
          <w:szCs w:val="24"/>
        </w:rPr>
        <w:t xml:space="preserve">with repeated observations in a given quarter was </w:t>
      </w:r>
      <w:r w:rsidR="00ED7E44" w:rsidRPr="005A5FE6">
        <w:rPr>
          <w:rFonts w:ascii="Times New Roman" w:hAnsi="Times New Roman" w:cs="Times New Roman"/>
          <w:i/>
          <w:iCs/>
          <w:sz w:val="24"/>
          <w:szCs w:val="24"/>
        </w:rPr>
        <w:t>S. aureus,</w:t>
      </w:r>
      <w:r w:rsidR="00ED7E44" w:rsidRPr="005A5FE6">
        <w:rPr>
          <w:rFonts w:ascii="Times New Roman" w:hAnsi="Times New Roman" w:cs="Times New Roman"/>
          <w:sz w:val="24"/>
          <w:szCs w:val="24"/>
        </w:rPr>
        <w:t xml:space="preserve"> </w:t>
      </w:r>
      <w:r w:rsidR="00F64C43" w:rsidRPr="005A5FE6">
        <w:rPr>
          <w:rFonts w:ascii="Times New Roman" w:hAnsi="Times New Roman" w:cs="Times New Roman"/>
          <w:sz w:val="24"/>
          <w:szCs w:val="24"/>
        </w:rPr>
        <w:t>a</w:t>
      </w:r>
      <w:r w:rsidR="003F61E0" w:rsidRPr="005A5FE6">
        <w:rPr>
          <w:rFonts w:ascii="Times New Roman" w:hAnsi="Times New Roman" w:cs="Times New Roman"/>
          <w:sz w:val="24"/>
          <w:szCs w:val="24"/>
        </w:rPr>
        <w:t xml:space="preserve">n intramammary pathogen whose ability to cause persistent infections has been well described </w: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 </w:instrTex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EN.CITE.DATA </w:instrText>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separate"/>
      </w:r>
      <w:r w:rsidR="003F61E0" w:rsidRPr="005A5FE6">
        <w:rPr>
          <w:rFonts w:ascii="Times New Roman" w:hAnsi="Times New Roman" w:cs="Times New Roman"/>
          <w:noProof/>
          <w:sz w:val="24"/>
          <w:szCs w:val="24"/>
        </w:rPr>
        <w:t>(Lam et al., 1996; Woudstra et al., 2023)</w:t>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t>.</w:t>
      </w:r>
      <w:ins w:id="301" w:author="Caitlin Jeffrey" w:date="2024-05-21T16:56:00Z" w16du:dateUtc="2024-05-21T20:56:00Z">
        <w:r w:rsidR="008446D6">
          <w:rPr>
            <w:rFonts w:ascii="Times New Roman" w:hAnsi="Times New Roman" w:cs="Times New Roman"/>
            <w:sz w:val="24"/>
            <w:szCs w:val="24"/>
          </w:rPr>
          <w:t xml:space="preserve"> Based on previous findings, we can only speculate that </w:t>
        </w:r>
        <w:r w:rsidR="008446D6" w:rsidRPr="005A5FE6">
          <w:rPr>
            <w:rFonts w:ascii="Times New Roman" w:hAnsi="Times New Roman" w:cs="Times New Roman"/>
            <w:sz w:val="24"/>
            <w:szCs w:val="24"/>
          </w:rPr>
          <w:t xml:space="preserve">the majority of repeated observations of </w:t>
        </w:r>
        <w:r w:rsidR="008446D6" w:rsidRPr="005A5FE6">
          <w:rPr>
            <w:rFonts w:ascii="Times New Roman" w:hAnsi="Times New Roman" w:cs="Times New Roman"/>
            <w:i/>
            <w:iCs/>
            <w:sz w:val="24"/>
            <w:szCs w:val="24"/>
          </w:rPr>
          <w:t>S. chromogenes</w:t>
        </w:r>
      </w:ins>
      <w:ins w:id="302" w:author="Caitlin Jeffrey" w:date="2024-05-21T16:57:00Z" w16du:dateUtc="2024-05-21T20:57:00Z">
        <w:r w:rsidR="00D24119">
          <w:rPr>
            <w:rFonts w:ascii="Times New Roman" w:hAnsi="Times New Roman" w:cs="Times New Roman"/>
            <w:i/>
            <w:iCs/>
            <w:sz w:val="24"/>
            <w:szCs w:val="24"/>
          </w:rPr>
          <w:t xml:space="preserve"> </w:t>
        </w:r>
        <w:r w:rsidR="00D24119" w:rsidRPr="005A5FE6">
          <w:rPr>
            <w:rFonts w:ascii="Times New Roman" w:hAnsi="Times New Roman" w:cs="Times New Roman"/>
            <w:sz w:val="24"/>
            <w:szCs w:val="24"/>
          </w:rPr>
          <w:t xml:space="preserve">or </w:t>
        </w:r>
        <w:r w:rsidR="00D24119" w:rsidRPr="005A5FE6">
          <w:rPr>
            <w:rFonts w:ascii="Times New Roman" w:hAnsi="Times New Roman" w:cs="Times New Roman"/>
            <w:i/>
            <w:iCs/>
            <w:sz w:val="24"/>
            <w:szCs w:val="24"/>
          </w:rPr>
          <w:t>S. aureus</w:t>
        </w:r>
      </w:ins>
      <w:ins w:id="303" w:author="Caitlin Jeffrey" w:date="2024-05-21T16:56:00Z" w16du:dateUtc="2024-05-21T20:56:00Z">
        <w:r w:rsidR="008446D6" w:rsidRPr="005A5FE6">
          <w:rPr>
            <w:rFonts w:ascii="Times New Roman" w:hAnsi="Times New Roman" w:cs="Times New Roman"/>
            <w:i/>
            <w:iCs/>
            <w:sz w:val="24"/>
            <w:szCs w:val="24"/>
          </w:rPr>
          <w:t xml:space="preserve"> </w:t>
        </w:r>
        <w:r w:rsidR="008446D6" w:rsidRPr="005A5FE6">
          <w:rPr>
            <w:rFonts w:ascii="Times New Roman" w:hAnsi="Times New Roman" w:cs="Times New Roman"/>
            <w:sz w:val="24"/>
            <w:szCs w:val="24"/>
          </w:rPr>
          <w:t xml:space="preserve">IMI </w:t>
        </w:r>
      </w:ins>
      <w:ins w:id="304" w:author="Caitlin Jeffrey" w:date="2024-05-21T17:02:00Z" w16du:dateUtc="2024-05-21T21:02:00Z">
        <w:r w:rsidR="007636CB">
          <w:rPr>
            <w:rFonts w:ascii="Times New Roman" w:hAnsi="Times New Roman" w:cs="Times New Roman"/>
            <w:sz w:val="24"/>
            <w:szCs w:val="24"/>
          </w:rPr>
          <w:t xml:space="preserve">in the current study </w:t>
        </w:r>
      </w:ins>
      <w:ins w:id="305" w:author="Caitlin Jeffrey" w:date="2024-05-21T16:56:00Z" w16du:dateUtc="2024-05-21T20:56:00Z">
        <w:r w:rsidR="008446D6" w:rsidRPr="005A5FE6">
          <w:rPr>
            <w:rFonts w:ascii="Times New Roman" w:hAnsi="Times New Roman" w:cs="Times New Roman"/>
            <w:sz w:val="24"/>
            <w:szCs w:val="24"/>
          </w:rPr>
          <w:t xml:space="preserve">in </w:t>
        </w:r>
      </w:ins>
      <w:ins w:id="306" w:author="Caitlin Jeffrey" w:date="2024-05-21T17:02:00Z" w16du:dateUtc="2024-05-21T21:02:00Z">
        <w:r w:rsidR="00A63CB4">
          <w:rPr>
            <w:rFonts w:ascii="Times New Roman" w:hAnsi="Times New Roman" w:cs="Times New Roman"/>
            <w:sz w:val="24"/>
            <w:szCs w:val="24"/>
          </w:rPr>
          <w:t>a given</w:t>
        </w:r>
      </w:ins>
      <w:ins w:id="307" w:author="Caitlin Jeffrey" w:date="2024-05-21T16:56:00Z" w16du:dateUtc="2024-05-21T20:56:00Z">
        <w:r w:rsidR="008446D6" w:rsidRPr="005A5FE6">
          <w:rPr>
            <w:rFonts w:ascii="Times New Roman" w:hAnsi="Times New Roman" w:cs="Times New Roman"/>
            <w:sz w:val="24"/>
            <w:szCs w:val="24"/>
          </w:rPr>
          <w:t xml:space="preserve"> quarter were persistent infections</w:t>
        </w:r>
        <w:r w:rsidR="008446D6">
          <w:rPr>
            <w:rFonts w:ascii="Times New Roman" w:hAnsi="Times New Roman" w:cs="Times New Roman"/>
            <w:sz w:val="24"/>
            <w:szCs w:val="24"/>
          </w:rPr>
          <w:t xml:space="preserve"> with the same strain. </w:t>
        </w:r>
      </w:ins>
      <w:del w:id="308" w:author="Caitlin Jeffrey" w:date="2024-05-21T16:57:00Z" w16du:dateUtc="2024-05-21T20:57:00Z">
        <w:r w:rsidR="004B7F65" w:rsidRPr="005A5FE6" w:rsidDel="00D24119">
          <w:rPr>
            <w:rFonts w:ascii="Times New Roman" w:hAnsi="Times New Roman" w:cs="Times New Roman"/>
            <w:sz w:val="24"/>
            <w:szCs w:val="24"/>
          </w:rPr>
          <w:delText xml:space="preserve"> Although some repeated observations of quarters with </w:delText>
        </w:r>
        <w:r w:rsidR="004B7F65" w:rsidRPr="005A5FE6" w:rsidDel="00D24119">
          <w:rPr>
            <w:rFonts w:ascii="Times New Roman" w:hAnsi="Times New Roman" w:cs="Times New Roman"/>
            <w:i/>
            <w:iCs/>
            <w:sz w:val="24"/>
            <w:szCs w:val="24"/>
          </w:rPr>
          <w:delText>S. chromogenes</w:delText>
        </w:r>
        <w:r w:rsidR="004B7F65" w:rsidRPr="005A5FE6" w:rsidDel="00D24119">
          <w:rPr>
            <w:rFonts w:ascii="Times New Roman" w:hAnsi="Times New Roman" w:cs="Times New Roman"/>
            <w:sz w:val="24"/>
            <w:szCs w:val="24"/>
          </w:rPr>
          <w:delText xml:space="preserve"> or </w:delText>
        </w:r>
        <w:r w:rsidR="004B7F65" w:rsidRPr="005A5FE6" w:rsidDel="00D24119">
          <w:rPr>
            <w:rFonts w:ascii="Times New Roman" w:hAnsi="Times New Roman" w:cs="Times New Roman"/>
            <w:i/>
            <w:iCs/>
            <w:sz w:val="24"/>
            <w:szCs w:val="24"/>
          </w:rPr>
          <w:delText>S. aureus</w:delText>
        </w:r>
        <w:r w:rsidR="004B7F65" w:rsidRPr="005A5FE6" w:rsidDel="00D24119">
          <w:rPr>
            <w:rFonts w:ascii="Times New Roman" w:hAnsi="Times New Roman" w:cs="Times New Roman"/>
            <w:sz w:val="24"/>
            <w:szCs w:val="24"/>
          </w:rPr>
          <w:delText xml:space="preserve"> in the current study may represent new infections with a different strain type, it is likely that the majority are</w:delText>
        </w:r>
        <w:r w:rsidR="00BC71EA" w:rsidRPr="005A5FE6" w:rsidDel="00D24119">
          <w:rPr>
            <w:rFonts w:ascii="Times New Roman" w:hAnsi="Times New Roman" w:cs="Times New Roman"/>
            <w:sz w:val="24"/>
            <w:szCs w:val="24"/>
          </w:rPr>
          <w:delText xml:space="preserve"> truly persistent.</w:delText>
        </w:r>
      </w:del>
      <w:ins w:id="309" w:author="Caitlin Jeffrey" w:date="2024-05-21T17:03:00Z" w16du:dateUtc="2024-05-21T21:03:00Z">
        <w:r w:rsidR="004F7765">
          <w:rPr>
            <w:rFonts w:ascii="Times New Roman" w:hAnsi="Times New Roman" w:cs="Times New Roman"/>
            <w:sz w:val="24"/>
            <w:szCs w:val="24"/>
          </w:rPr>
          <w:t>Notably,</w:t>
        </w:r>
        <w:r w:rsidR="00703F20">
          <w:rPr>
            <w:rFonts w:ascii="Times New Roman" w:hAnsi="Times New Roman" w:cs="Times New Roman"/>
            <w:sz w:val="24"/>
            <w:szCs w:val="24"/>
          </w:rPr>
          <w:t xml:space="preserve"> </w:t>
        </w:r>
      </w:ins>
      <w:ins w:id="310" w:author="Caitlin Jeffrey" w:date="2024-05-21T15:40:00Z" w16du:dateUtc="2024-05-21T19:40:00Z">
        <w:r w:rsidR="00D16693" w:rsidRPr="005A5FE6">
          <w:rPr>
            <w:rFonts w:ascii="Times New Roman" w:hAnsi="Times New Roman" w:cs="Times New Roman"/>
            <w:sz w:val="24"/>
            <w:szCs w:val="24"/>
          </w:rPr>
          <w:t>the inclusion of random effects for quarter and cow in the model control</w:t>
        </w:r>
        <w:r w:rsidR="00D16693">
          <w:rPr>
            <w:rFonts w:ascii="Times New Roman" w:hAnsi="Times New Roman" w:cs="Times New Roman"/>
            <w:sz w:val="24"/>
            <w:szCs w:val="24"/>
          </w:rPr>
          <w:t>led</w:t>
        </w:r>
        <w:r w:rsidR="00D16693" w:rsidRPr="005A5FE6">
          <w:rPr>
            <w:rFonts w:ascii="Times New Roman" w:hAnsi="Times New Roman" w:cs="Times New Roman"/>
            <w:sz w:val="24"/>
            <w:szCs w:val="24"/>
          </w:rPr>
          <w:t xml:space="preserve"> for these important host-level effects on quarter SCC.</w:t>
        </w:r>
        <w:commentRangeStart w:id="311"/>
        <w:commentRangeEnd w:id="311"/>
        <w:r w:rsidR="00D16693" w:rsidRPr="005A5FE6">
          <w:rPr>
            <w:rStyle w:val="CommentReference"/>
            <w:rFonts w:ascii="Times New Roman" w:hAnsi="Times New Roman" w:cs="Times New Roman"/>
            <w:sz w:val="24"/>
            <w:szCs w:val="24"/>
          </w:rPr>
          <w:commentReference w:id="311"/>
        </w:r>
      </w:ins>
      <w:commentRangeStart w:id="312"/>
      <w:commentRangeEnd w:id="312"/>
    </w:p>
    <w:p w14:paraId="5C580269" w14:textId="6892FFE7" w:rsidR="0038727D" w:rsidRPr="005A5FE6" w:rsidRDefault="005156F8" w:rsidP="005A5FE6">
      <w:pPr>
        <w:spacing w:after="0" w:line="480" w:lineRule="auto"/>
        <w:rPr>
          <w:rFonts w:ascii="Times New Roman" w:hAnsi="Times New Roman" w:cs="Times New Roman"/>
          <w:sz w:val="24"/>
          <w:szCs w:val="24"/>
        </w:rPr>
      </w:pPr>
      <w:ins w:id="313" w:author="John Barlow" w:date="2024-05-08T10:30:00Z">
        <w:r>
          <w:rPr>
            <w:rFonts w:ascii="Times New Roman" w:hAnsi="Times New Roman" w:cs="Times New Roman"/>
            <w:sz w:val="24"/>
            <w:szCs w:val="24"/>
          </w:rPr>
          <w:t xml:space="preserve">Ends </w:t>
        </w:r>
        <w:r w:rsidR="003E5110">
          <w:rPr>
            <w:rFonts w:ascii="Times New Roman" w:hAnsi="Times New Roman" w:cs="Times New Roman"/>
            <w:sz w:val="24"/>
            <w:szCs w:val="24"/>
          </w:rPr>
          <w:t>abruptly… what else should we discuss</w:t>
        </w:r>
        <w:r w:rsidR="00C62A56">
          <w:rPr>
            <w:rFonts w:ascii="Times New Roman" w:hAnsi="Times New Roman" w:cs="Times New Roman"/>
            <w:sz w:val="24"/>
            <w:szCs w:val="24"/>
          </w:rPr>
          <w:t xml:space="preserve">, or does this </w:t>
        </w:r>
      </w:ins>
      <w:ins w:id="314" w:author="John Barlow" w:date="2024-05-08T10:31:00Z">
        <w:r w:rsidR="00C62A56">
          <w:rPr>
            <w:rFonts w:ascii="Times New Roman" w:hAnsi="Times New Roman" w:cs="Times New Roman"/>
            <w:sz w:val="24"/>
            <w:szCs w:val="24"/>
          </w:rPr>
          <w:t>transition</w:t>
        </w:r>
      </w:ins>
      <w:ins w:id="315" w:author="John Barlow" w:date="2024-05-08T10:30:00Z">
        <w:r w:rsidR="00C62A56">
          <w:rPr>
            <w:rFonts w:ascii="Times New Roman" w:hAnsi="Times New Roman" w:cs="Times New Roman"/>
            <w:sz w:val="24"/>
            <w:szCs w:val="24"/>
          </w:rPr>
          <w:t xml:space="preserve"> to the conclusion section here</w:t>
        </w:r>
      </w:ins>
      <w:ins w:id="316" w:author="John Barlow" w:date="2024-05-08T10:31:00Z">
        <w:r w:rsidR="00C62A56">
          <w:rPr>
            <w:rFonts w:ascii="Times New Roman" w:hAnsi="Times New Roman" w:cs="Times New Roman"/>
            <w:sz w:val="24"/>
            <w:szCs w:val="24"/>
          </w:rPr>
          <w:t>?</w:t>
        </w:r>
      </w:ins>
    </w:p>
    <w:bookmarkEnd w:id="0"/>
    <w:p w14:paraId="5E754579" w14:textId="77777777" w:rsidR="00A53234" w:rsidRPr="005A5FE6" w:rsidRDefault="00A53234" w:rsidP="005A5FE6">
      <w:pPr>
        <w:spacing w:after="0" w:line="480" w:lineRule="auto"/>
        <w:rPr>
          <w:rFonts w:ascii="Times New Roman" w:hAnsi="Times New Roman" w:cs="Times New Roman"/>
          <w:sz w:val="24"/>
          <w:szCs w:val="24"/>
        </w:rPr>
      </w:pPr>
    </w:p>
    <w:p w14:paraId="1B83D71D" w14:textId="77777777" w:rsidR="006C5000" w:rsidRPr="005A5FE6" w:rsidRDefault="006C5000" w:rsidP="005A5FE6">
      <w:pPr>
        <w:spacing w:line="480" w:lineRule="auto"/>
        <w:rPr>
          <w:rFonts w:ascii="Times New Roman" w:hAnsi="Times New Roman" w:cs="Times New Roman"/>
          <w:i/>
          <w:iCs/>
          <w:sz w:val="24"/>
          <w:szCs w:val="24"/>
        </w:rPr>
      </w:pPr>
    </w:p>
    <w:p w14:paraId="538455E5" w14:textId="77777777" w:rsidR="006C5000" w:rsidRPr="005A5FE6" w:rsidRDefault="006C5000" w:rsidP="005A5FE6">
      <w:pPr>
        <w:spacing w:line="480" w:lineRule="auto"/>
        <w:rPr>
          <w:rFonts w:ascii="Times New Roman" w:hAnsi="Times New Roman" w:cs="Times New Roman"/>
          <w:i/>
          <w:iCs/>
          <w:sz w:val="24"/>
          <w:szCs w:val="24"/>
        </w:rPr>
      </w:pPr>
    </w:p>
    <w:p w14:paraId="1482649F" w14:textId="77777777" w:rsidR="00CA3953" w:rsidRPr="00CA3953" w:rsidRDefault="006C5000" w:rsidP="00CA3953">
      <w:pPr>
        <w:pStyle w:val="EndNoteBibliography"/>
        <w:spacing w:after="360"/>
      </w:pPr>
      <w:r w:rsidRPr="005A5FE6">
        <w:rPr>
          <w:i/>
          <w:iCs/>
          <w:szCs w:val="24"/>
        </w:rPr>
        <w:fldChar w:fldCharType="begin"/>
      </w:r>
      <w:r w:rsidRPr="005A5FE6">
        <w:rPr>
          <w:i/>
          <w:iCs/>
          <w:szCs w:val="24"/>
        </w:rPr>
        <w:instrText xml:space="preserve"> ADDIN EN.REFLIST </w:instrText>
      </w:r>
      <w:r w:rsidRPr="005A5FE6">
        <w:rPr>
          <w:i/>
          <w:iCs/>
          <w:szCs w:val="24"/>
        </w:rPr>
        <w:fldChar w:fldCharType="separate"/>
      </w:r>
      <w:r w:rsidR="00CA3953" w:rsidRPr="00CA3953">
        <w:t>Åvall-Jääskeläinen, S., J. Koort, H. Simojoki, and S. Taponen. 2013. Bovine-associated CNS species resist phagocytosis differently. BMC Veterinary Research 9(1):227.</w:t>
      </w:r>
    </w:p>
    <w:p w14:paraId="1853229C" w14:textId="77777777" w:rsidR="00CA3953" w:rsidRPr="00CA3953" w:rsidRDefault="00CA3953" w:rsidP="00CA3953">
      <w:pPr>
        <w:pStyle w:val="EndNoteBibliography"/>
        <w:spacing w:after="360"/>
      </w:pPr>
      <w:r w:rsidRPr="00CA3953">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0B6EE357" w14:textId="77777777" w:rsidR="00CA3953" w:rsidRPr="00CA3953" w:rsidRDefault="00CA3953" w:rsidP="00CA3953">
      <w:pPr>
        <w:pStyle w:val="EndNoteBibliography"/>
        <w:spacing w:after="360"/>
      </w:pPr>
      <w:r w:rsidRPr="00CA3953">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4C61E86" w14:textId="77777777" w:rsidR="00CA3953" w:rsidRPr="00CA3953" w:rsidRDefault="00CA3953" w:rsidP="00CA3953">
      <w:pPr>
        <w:pStyle w:val="EndNoteBibliography"/>
        <w:spacing w:after="360"/>
      </w:pPr>
      <w:r w:rsidRPr="00CA3953">
        <w:t>De Visscher, A., S. Piepers, F. Haesebrouck, and S. De Vliegher. 2016. Intramammary infection with coagulase-negative staphylococci at parturition: Species-specific prevalence, risk factors, and effect on udder health. J Dairy Sci 99(8):6457-6469.</w:t>
      </w:r>
    </w:p>
    <w:p w14:paraId="6EF3DBE2" w14:textId="77777777" w:rsidR="00CA3953" w:rsidRPr="00CA3953" w:rsidRDefault="00CA3953" w:rsidP="00CA3953">
      <w:pPr>
        <w:pStyle w:val="EndNoteBibliography"/>
        <w:spacing w:after="360"/>
      </w:pPr>
      <w:r w:rsidRPr="00CA3953">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67317C6" w14:textId="77777777" w:rsidR="00CA3953" w:rsidRPr="00CA3953" w:rsidRDefault="00CA3953" w:rsidP="00CA3953">
      <w:pPr>
        <w:pStyle w:val="EndNoteBibliography"/>
        <w:spacing w:after="360"/>
      </w:pPr>
      <w:r w:rsidRPr="00CA3953">
        <w:t>Fry, P. R., J. R. Middleton, S. Dufour, J. Perry, D. Scholl, and I. Dohoo. 2014. Association of coagulase-negative staphylococcal species, mammary quarter milk somatic cell count, and persistence of intramammary infection in dairy cattle. J Dairy Sci 97(8):4876-4885.</w:t>
      </w:r>
    </w:p>
    <w:p w14:paraId="70B771FE" w14:textId="77777777" w:rsidR="00CA3953" w:rsidRPr="00CA3953" w:rsidRDefault="00CA3953" w:rsidP="00CA3953">
      <w:pPr>
        <w:pStyle w:val="EndNoteBibliography"/>
        <w:spacing w:after="360"/>
      </w:pPr>
      <w:r w:rsidRPr="00CA3953">
        <w:t>Hand, K. J., A. Godkin, and D. F. Kelton. 2012. Milk production and somatic cell counts: A cow-level analysis. J. Dairy Sci. 95(3):1358-1362.</w:t>
      </w:r>
    </w:p>
    <w:p w14:paraId="30831042" w14:textId="77777777" w:rsidR="00CA3953" w:rsidRPr="00CA3953" w:rsidRDefault="00CA3953" w:rsidP="00CA3953">
      <w:pPr>
        <w:pStyle w:val="EndNoteBibliography"/>
        <w:spacing w:after="360"/>
      </w:pPr>
      <w:r w:rsidRPr="00CA3953">
        <w:t>Hyvönen, P., S. Käyhkö, S. Taponen, A. von Wright, and S. Pyörälä. 2009. Effect of bovine lactoferrin on the internalization of coagulase-negative staphylococci into bovine mammary epithelial cells under in-vitro conditions. J Dairy Res 76(2):144-151.</w:t>
      </w:r>
    </w:p>
    <w:p w14:paraId="6D26E63D" w14:textId="77777777" w:rsidR="00CA3953" w:rsidRPr="00CA3953" w:rsidRDefault="00CA3953" w:rsidP="00CA3953">
      <w:pPr>
        <w:pStyle w:val="EndNoteBibliography"/>
        <w:spacing w:after="360"/>
      </w:pPr>
      <w:r w:rsidRPr="00CA3953">
        <w:t>Lam, T. J., M. C. DeJong, Y. H. Schukken, and A. Brand. 1996. Mathematical modeling to estimate efficacy of postmilking teat disinfection in split-udder trials of dairy cows. J Dairy Sci 79(1):62-70.</w:t>
      </w:r>
    </w:p>
    <w:p w14:paraId="6170BBFE" w14:textId="77777777" w:rsidR="00CA3953" w:rsidRPr="00CA3953" w:rsidRDefault="00CA3953" w:rsidP="00CA3953">
      <w:pPr>
        <w:pStyle w:val="EndNoteBibliography"/>
        <w:spacing w:after="360"/>
      </w:pPr>
      <w:r w:rsidRPr="00CA3953">
        <w:t>Naushad, S., S. A. Naqvi, D. Nobrega, C. Luby, P. Kastelic John, W. Barkema Herman, and J. De Buck. 2019. Comprehensive Virulence Gene Profiling of Bovine Non-aureus Staphylococci Based on Whole-Genome Sequencing Data. mSystems 4(2):10.1128/msystems.00098-00018.</w:t>
      </w:r>
    </w:p>
    <w:p w14:paraId="7B21416C" w14:textId="77777777" w:rsidR="00CA3953" w:rsidRPr="00CA3953" w:rsidRDefault="00CA3953" w:rsidP="00CA3953">
      <w:pPr>
        <w:pStyle w:val="EndNoteBibliography"/>
        <w:spacing w:after="360"/>
      </w:pPr>
      <w:r w:rsidRPr="00CA3953">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3FE68668" w14:textId="77777777" w:rsidR="00CA3953" w:rsidRPr="00CA3953" w:rsidRDefault="00CA3953" w:rsidP="00CA3953">
      <w:pPr>
        <w:pStyle w:val="EndNoteBibliography"/>
        <w:spacing w:after="360"/>
      </w:pPr>
      <w:r w:rsidRPr="00CA3953">
        <w:lastRenderedPageBreak/>
        <w:t>Piessens, V., E. Van Coillie, B. Verbist, K. Supre, G. Braem, A. Van Nuffel, L. De Vuyst, M. Heyndrickx, and S. De Vliegher. 2011. Distribution of coagulase-negative Staphylococcus species from milk and environment of dairy cows differs between herds. J Dairy Sci 94(6):2933-2944.</w:t>
      </w:r>
    </w:p>
    <w:p w14:paraId="0C51F7E0" w14:textId="77777777" w:rsidR="00CA3953" w:rsidRPr="00CA3953" w:rsidRDefault="00CA3953" w:rsidP="00CA3953">
      <w:pPr>
        <w:pStyle w:val="EndNoteBibliography"/>
        <w:spacing w:after="360"/>
      </w:pPr>
      <w:r w:rsidRPr="00CA3953">
        <w:t>Rowe, S. M., S. M. Godden, E. Royster, J. Timmerman, B. A. Crooker, and M. Boyle. 2019. Cross-sectional study of the relationships among bedding materials, bedding bacteria counts, and intramammary infection in late-lactation dairy cows. J Dairy Sci 102(12):11384-11400.</w:t>
      </w:r>
    </w:p>
    <w:p w14:paraId="51D59F59" w14:textId="77777777" w:rsidR="00CA3953" w:rsidRPr="00CA3953" w:rsidRDefault="00CA3953" w:rsidP="00CA3953">
      <w:pPr>
        <w:pStyle w:val="EndNoteBibliography"/>
        <w:spacing w:after="360"/>
      </w:pPr>
      <w:r w:rsidRPr="00CA3953">
        <w:t>Ruegg, P. L. 2009. Management of mastitis on organic and conventional dairy farms. J Anim Sci 87(13 Suppl):43-55.</w:t>
      </w:r>
    </w:p>
    <w:p w14:paraId="7CD74326" w14:textId="77777777" w:rsidR="00CA3953" w:rsidRPr="00CA3953" w:rsidRDefault="00CA3953" w:rsidP="00CA3953">
      <w:pPr>
        <w:pStyle w:val="EndNoteBibliography"/>
        <w:spacing w:after="360"/>
      </w:pPr>
      <w:r w:rsidRPr="00CA3953">
        <w:t>Schukken, Y. H., R. N. González, L. L. Tikofsky, H. F. Schulte, C. G. Santisteban, F. L. Welcome, G. J. Bennett, M. J. Zurakowski, and R. N. Zadoks. 2009. CNS mastitis: nothing to worry about? Vet Microbiol 134(1-2):9-14.</w:t>
      </w:r>
    </w:p>
    <w:p w14:paraId="14776DBF" w14:textId="77777777" w:rsidR="00CA3953" w:rsidRPr="00CA3953" w:rsidRDefault="00CA3953" w:rsidP="00CA3953">
      <w:pPr>
        <w:pStyle w:val="EndNoteBibliography"/>
        <w:spacing w:after="360"/>
      </w:pPr>
      <w:r w:rsidRPr="00CA3953">
        <w:t>Shook, G. E. 1982. Approaches to summarizing somatic cell count which improve interpretability. Page 150 in Proc. 21st Annual Mtg. Natl. Mastitis Council, Arlington, VA.</w:t>
      </w:r>
    </w:p>
    <w:p w14:paraId="2BE50B99" w14:textId="77777777" w:rsidR="00CA3953" w:rsidRPr="00CA3953" w:rsidRDefault="00CA3953" w:rsidP="00CA3953">
      <w:pPr>
        <w:pStyle w:val="EndNoteBibliography"/>
        <w:spacing w:after="360"/>
      </w:pPr>
      <w:r w:rsidRPr="00CA3953">
        <w:t>Supré, K., F. Haesebrouck, R. N. Zadoks, M. Vaneechoutte, S. Piepers, and S. De Vliegher. 2011. Some coagulase-negative Staphylococcus species affect udder health more than others. J Dairy Sci 94(5):2329-2340.</w:t>
      </w:r>
    </w:p>
    <w:p w14:paraId="5879A8B7" w14:textId="77777777" w:rsidR="00CA3953" w:rsidRPr="00CA3953" w:rsidRDefault="00CA3953" w:rsidP="00CA3953">
      <w:pPr>
        <w:pStyle w:val="EndNoteBibliography"/>
        <w:spacing w:after="360"/>
      </w:pPr>
      <w:r w:rsidRPr="00CA3953">
        <w:t>Taponen, S., V. Myllys, and S. Pyörälä. 2022. Somatic cell count in bovine quarter milk samples culture positive for various Staphylococcus species. Acta Veterinaria Scandinavica 64(1).</w:t>
      </w:r>
    </w:p>
    <w:p w14:paraId="50114989" w14:textId="2FB5CC85" w:rsidR="00CA3953" w:rsidRPr="00CA3953" w:rsidRDefault="00CA3953" w:rsidP="00CA3953">
      <w:pPr>
        <w:pStyle w:val="EndNoteBibliography"/>
        <w:spacing w:after="360"/>
      </w:pPr>
      <w:r w:rsidRPr="00CA3953">
        <w:t xml:space="preserve">USDA-APHIS. 2021. Determining U.S. Milk Quality Using Bulk-Tank Somatic Cell Counts, 2019. Accessed April 2, 2024. </w:t>
      </w:r>
      <w:hyperlink r:id="rId11" w:history="1">
        <w:r w:rsidRPr="00CA3953">
          <w:rPr>
            <w:rStyle w:val="Hyperlink"/>
          </w:rPr>
          <w:t>https://www.aphis.usda.gov/sites/default/files/btscc_2019infosheet.pdf</w:t>
        </w:r>
      </w:hyperlink>
      <w:r w:rsidRPr="00CA3953">
        <w:t>.</w:t>
      </w:r>
    </w:p>
    <w:p w14:paraId="0936D9A5" w14:textId="77777777" w:rsidR="00CA3953" w:rsidRPr="00CA3953" w:rsidRDefault="00CA3953" w:rsidP="00CA3953">
      <w:pPr>
        <w:pStyle w:val="EndNoteBibliography"/>
        <w:spacing w:after="360"/>
      </w:pPr>
      <w:r w:rsidRPr="00CA3953">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5E010291" w14:textId="77777777" w:rsidR="00CA3953" w:rsidRPr="00CA3953" w:rsidRDefault="00CA3953" w:rsidP="00CA3953">
      <w:pPr>
        <w:pStyle w:val="EndNoteBibliography"/>
        <w:spacing w:after="360"/>
      </w:pPr>
      <w:r w:rsidRPr="00CA3953">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593916FB" w14:textId="77777777" w:rsidR="00CA3953" w:rsidRPr="00CA3953" w:rsidRDefault="00CA3953" w:rsidP="00CA3953">
      <w:pPr>
        <w:pStyle w:val="EndNoteBibliography"/>
        <w:spacing w:after="360"/>
      </w:pPr>
      <w:r w:rsidRPr="00CA3953">
        <w:t>Woudstra, S., N. Wente, Y. Zhang, S. Leimbach, M. K. Gussmann, C. Kirkeby, and V. Krömker. 2023. Strain diversity and infection durations of Staphylococcus spp. and Streptococcus spp. causing intramammary infections in dairy cows. J Dairy Sci 106(6):4214-4231.</w:t>
      </w:r>
    </w:p>
    <w:p w14:paraId="0248B63F" w14:textId="77777777" w:rsidR="00CA3953" w:rsidRPr="00CA3953" w:rsidRDefault="00CA3953" w:rsidP="00CA3953">
      <w:pPr>
        <w:pStyle w:val="EndNoteBibliography"/>
      </w:pPr>
      <w:r w:rsidRPr="00CA3953">
        <w:lastRenderedPageBreak/>
        <w:t>Wuytack, A., A. De Visscher, S. Piepers, F. Boyen, F. Haesebrouck, and S. De Vliegher. 2020. Distribution of non-aureus staphylococci from quarter milk, teat apices, and rectal feces of dairy cows, and their virulence potential. J Dairy Sci 103(11):10658-10675.</w:t>
      </w:r>
    </w:p>
    <w:p w14:paraId="5A449485" w14:textId="17FA8EE5" w:rsidR="00A53234" w:rsidRPr="005A5FE6" w:rsidRDefault="006C5000" w:rsidP="006C5986">
      <w:pPr>
        <w:spacing w:line="480" w:lineRule="auto"/>
        <w:rPr>
          <w:rFonts w:ascii="Times New Roman" w:hAnsi="Times New Roman" w:cs="Times New Roman"/>
          <w:i/>
          <w:iCs/>
          <w:sz w:val="24"/>
          <w:szCs w:val="24"/>
        </w:rPr>
      </w:pPr>
      <w:r w:rsidRPr="005A5FE6">
        <w:rPr>
          <w:rFonts w:ascii="Times New Roman" w:hAnsi="Times New Roman" w:cs="Times New Roman"/>
          <w:i/>
          <w:iCs/>
          <w:sz w:val="24"/>
          <w:szCs w:val="24"/>
        </w:rPr>
        <w:fldChar w:fldCharType="end"/>
      </w:r>
    </w:p>
    <w:sectPr w:rsidR="00A53234" w:rsidRPr="005A5FE6" w:rsidSect="004822A7">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0" w:author="Caitlin Jeffrey" w:date="2024-03-22T13:50:00Z" w:initials="CJ">
    <w:p w14:paraId="2912EA0D" w14:textId="45466E80" w:rsidR="00D95A4E" w:rsidRDefault="00D95A4E">
      <w:pPr>
        <w:pStyle w:val="CommentText"/>
      </w:pPr>
      <w:r>
        <w:rPr>
          <w:rStyle w:val="CommentReference"/>
        </w:rPr>
        <w:annotationRef/>
      </w:r>
      <w:r>
        <w:t xml:space="preserve">Rowe: </w:t>
      </w:r>
      <w:r w:rsidR="00622EAF">
        <w:t>“staph spp.</w:t>
      </w:r>
      <w:r w:rsidR="004E30AF">
        <w:t xml:space="preserve"> (agnetis and hyicus)</w:t>
      </w:r>
      <w:r w:rsidR="00622EAF">
        <w:t>,”</w:t>
      </w:r>
      <w:r w:rsidR="004E30AF">
        <w:t xml:space="preserve"> simulans, haemolyticus</w:t>
      </w:r>
    </w:p>
    <w:p w14:paraId="1B423F15" w14:textId="5076E1D6" w:rsidR="00622EAF" w:rsidRDefault="00622EAF">
      <w:pPr>
        <w:pStyle w:val="CommentText"/>
      </w:pPr>
      <w:proofErr w:type="spellStart"/>
      <w:r>
        <w:t>Condas</w:t>
      </w:r>
      <w:proofErr w:type="spellEnd"/>
      <w:r>
        <w:t>: simulans; haemolyticus; xylosus</w:t>
      </w:r>
    </w:p>
  </w:comment>
  <w:comment w:id="111" w:author="Caitlin Jeffrey" w:date="2024-03-22T13:56:00Z" w:initials="CJ">
    <w:p w14:paraId="3C11FE7E" w14:textId="77777777" w:rsidR="006578C3" w:rsidRDefault="006578C3">
      <w:pPr>
        <w:pStyle w:val="CommentText"/>
      </w:pPr>
      <w:r>
        <w:rPr>
          <w:rStyle w:val="CommentReference"/>
        </w:rPr>
        <w:annotationRef/>
      </w:r>
      <w:r w:rsidR="00876961">
        <w:t>One was sciuri, cohnii, equorum/xylosus;</w:t>
      </w:r>
    </w:p>
    <w:p w14:paraId="2F82CECC" w14:textId="3973B912" w:rsidR="00876961" w:rsidRDefault="00876961">
      <w:pPr>
        <w:pStyle w:val="CommentText"/>
      </w:pPr>
      <w:r>
        <w:t>Other was haemolyticus, equorum, hominis</w:t>
      </w:r>
    </w:p>
  </w:comment>
  <w:comment w:id="114" w:author="Caitlin Jeffrey" w:date="2024-04-05T16:31:00Z" w:initials="CJ">
    <w:p w14:paraId="102C9299" w14:textId="0605821B" w:rsidR="00DF275E" w:rsidRDefault="00DF275E">
      <w:pPr>
        <w:pStyle w:val="CommentText"/>
      </w:pPr>
      <w:r>
        <w:rPr>
          <w:rStyle w:val="CommentReference"/>
        </w:rPr>
        <w:annotationRef/>
      </w:r>
      <w:r>
        <w:t>Prevalences? Selective pressures? Not sure what the right term is here.</w:t>
      </w:r>
    </w:p>
  </w:comment>
  <w:comment w:id="112" w:author="John Barlow" w:date="2024-05-06T18:26:00Z" w:initials="JB">
    <w:p w14:paraId="6C14A37E" w14:textId="77777777" w:rsidR="009D729B" w:rsidRDefault="009D729B" w:rsidP="00040353">
      <w:pPr>
        <w:pStyle w:val="CommentText"/>
      </w:pPr>
      <w:r>
        <w:rPr>
          <w:rStyle w:val="CommentReference"/>
        </w:rPr>
        <w:annotationRef/>
      </w:r>
      <w:r>
        <w:t xml:space="preserve">Was this an a </w:t>
      </w:r>
      <w:proofErr w:type="spellStart"/>
      <w:r>
        <w:t>prioi</w:t>
      </w:r>
      <w:proofErr w:type="spellEnd"/>
      <w:r>
        <w:t xml:space="preserve"> hypothesis? Have others suggested this? </w:t>
      </w:r>
    </w:p>
  </w:comment>
  <w:comment w:id="113" w:author="Caitlin Jeffrey" w:date="2024-05-21T11:43:00Z" w:initials="CJ">
    <w:p w14:paraId="2AC96243" w14:textId="01E1F4DF" w:rsidR="00DC3010" w:rsidRPr="00DC3010" w:rsidRDefault="001E1367" w:rsidP="00DC3010">
      <w:r>
        <w:rPr>
          <w:rStyle w:val="CommentReference"/>
        </w:rPr>
        <w:annotationRef/>
      </w:r>
      <w:r w:rsidR="00DC3010" w:rsidRPr="00DC3010">
        <w:t>From introduction…</w:t>
      </w:r>
    </w:p>
    <w:p w14:paraId="554F605B" w14:textId="77777777" w:rsidR="00DC3010" w:rsidRPr="00DC3010" w:rsidRDefault="00DC3010" w:rsidP="00DC3010"/>
    <w:p w14:paraId="1149BDDD" w14:textId="41D1DAF3" w:rsidR="001E1367" w:rsidRPr="00DC3010" w:rsidRDefault="00DC3010" w:rsidP="00DC3010">
      <w:pPr>
        <w:rPr>
          <w:i/>
          <w:iCs/>
        </w:rPr>
      </w:pPr>
      <w:r w:rsidRPr="00DC3010">
        <w:rPr>
          <w:i/>
          <w:iCs/>
        </w:rPr>
        <w:t xml:space="preserve">Although similar overall in many aspects, organic and conventional dairies differ significantly in a number of ways both in management </w:t>
      </w:r>
      <w:r w:rsidRPr="00DC3010">
        <w:rPr>
          <w:i/>
          <w:iCs/>
        </w:rPr>
        <w:fldChar w:fldCharType="begin"/>
      </w:r>
      <w:r w:rsidRPr="00DC3010">
        <w:rPr>
          <w:i/>
          <w:iCs/>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DC3010">
        <w:rPr>
          <w:i/>
          <w:iCs/>
        </w:rPr>
        <w:fldChar w:fldCharType="separate"/>
      </w:r>
      <w:r w:rsidRPr="00DC3010">
        <w:rPr>
          <w:i/>
          <w:iCs/>
        </w:rPr>
        <w:t>(Stiglbauer et al., 2013)</w:t>
      </w:r>
      <w:r w:rsidRPr="00DC3010">
        <w:rPr>
          <w:i/>
          <w:iCs/>
        </w:rPr>
        <w:fldChar w:fldCharType="end"/>
      </w:r>
      <w:r w:rsidRPr="00DC3010">
        <w:rPr>
          <w:i/>
          <w:iCs/>
        </w:rPr>
        <w:t xml:space="preserve">, and treatments and attitudes around mastitis </w:t>
      </w:r>
      <w:r w:rsidRPr="00DC3010">
        <w:rPr>
          <w:i/>
          <w:iCs/>
        </w:rPr>
        <w:fldChar w:fldCharType="begin"/>
      </w:r>
      <w:r w:rsidRPr="00DC3010">
        <w:rPr>
          <w:i/>
          <w:iCs/>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DC3010">
        <w:rPr>
          <w:i/>
          <w:iCs/>
        </w:rPr>
        <w:fldChar w:fldCharType="separate"/>
      </w:r>
      <w:r w:rsidRPr="00DC3010">
        <w:rPr>
          <w:i/>
          <w:iCs/>
        </w:rPr>
        <w:t>(Ruegg, 2009)</w:t>
      </w:r>
      <w:r w:rsidRPr="00DC3010">
        <w:rPr>
          <w:i/>
          <w:iCs/>
        </w:rPr>
        <w:fldChar w:fldCharType="end"/>
      </w:r>
      <w:r w:rsidRPr="00DC3010">
        <w:rPr>
          <w:i/>
          <w:iCs/>
        </w:rPr>
        <w:t xml:space="preserve">. Interestingly, antimicrobial susceptibility of common mastitis pathogens can differ between conventional and organic dairy farms in the U.S. </w:t>
      </w:r>
      <w:r w:rsidRPr="00DC3010">
        <w:rPr>
          <w:i/>
          <w:iCs/>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DC3010">
        <w:rPr>
          <w:i/>
          <w:iCs/>
        </w:rPr>
        <w:instrText xml:space="preserve"> ADDIN EN.CITE </w:instrText>
      </w:r>
      <w:r w:rsidRPr="00DC3010">
        <w:rPr>
          <w:i/>
          <w:iCs/>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Pr="00DC3010">
        <w:rPr>
          <w:i/>
          <w:iCs/>
        </w:rPr>
        <w:instrText xml:space="preserve"> ADDIN EN.CITE.DATA </w:instrText>
      </w:r>
      <w:r w:rsidRPr="00DC3010">
        <w:rPr>
          <w:i/>
          <w:iCs/>
        </w:rPr>
      </w:r>
      <w:r w:rsidRPr="00DC3010">
        <w:rPr>
          <w:i/>
          <w:iCs/>
        </w:rPr>
        <w:fldChar w:fldCharType="end"/>
      </w:r>
      <w:r w:rsidRPr="00DC3010">
        <w:rPr>
          <w:i/>
          <w:iCs/>
        </w:rPr>
      </w:r>
      <w:r w:rsidRPr="00DC3010">
        <w:rPr>
          <w:i/>
          <w:iCs/>
        </w:rPr>
        <w:fldChar w:fldCharType="separate"/>
      </w:r>
      <w:r w:rsidRPr="00DC3010">
        <w:rPr>
          <w:i/>
          <w:iCs/>
        </w:rPr>
        <w:t>(Tikofsky et al., 2003; Pol and Ruegg, 2007; Bombyk et al., 2008)</w:t>
      </w:r>
      <w:r w:rsidRPr="00DC3010">
        <w:rPr>
          <w:i/>
          <w:iCs/>
        </w:rPr>
        <w:fldChar w:fldCharType="end"/>
      </w:r>
      <w:r w:rsidRPr="00DC3010">
        <w:rPr>
          <w:i/>
          <w:iCs/>
        </w:rPr>
        <w:t xml:space="preserve">. These differences between conventional and organic farms are significant, as: 1) variation in NASM species distribution and diversity is associated with a variety of different management practices </w:t>
      </w:r>
      <w:r w:rsidRPr="00DC3010">
        <w:rPr>
          <w:i/>
          <w:iCs/>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DC3010">
        <w:rPr>
          <w:i/>
          <w:iCs/>
        </w:rPr>
        <w:instrText xml:space="preserve"> ADDIN EN.CITE </w:instrText>
      </w:r>
      <w:r w:rsidRPr="00DC3010">
        <w:rPr>
          <w:i/>
          <w:iCs/>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DC3010">
        <w:rPr>
          <w:i/>
          <w:iCs/>
        </w:rPr>
        <w:instrText xml:space="preserve"> ADDIN EN.CITE.DATA </w:instrText>
      </w:r>
      <w:r w:rsidRPr="00DC3010">
        <w:rPr>
          <w:i/>
          <w:iCs/>
        </w:rPr>
      </w:r>
      <w:r w:rsidRPr="00DC3010">
        <w:rPr>
          <w:i/>
          <w:iCs/>
        </w:rPr>
        <w:fldChar w:fldCharType="end"/>
      </w:r>
      <w:r w:rsidRPr="00DC3010">
        <w:rPr>
          <w:i/>
          <w:iCs/>
        </w:rPr>
      </w:r>
      <w:r w:rsidRPr="00DC3010">
        <w:rPr>
          <w:i/>
          <w:iCs/>
        </w:rPr>
        <w:fldChar w:fldCharType="separate"/>
      </w:r>
      <w:r w:rsidRPr="00DC3010">
        <w:rPr>
          <w:i/>
          <w:iCs/>
        </w:rPr>
        <w:t>(Dufour et al., 2012; Condas et al., 2017a)</w:t>
      </w:r>
      <w:r w:rsidRPr="00DC3010">
        <w:rPr>
          <w:i/>
          <w:iCs/>
        </w:rPr>
        <w:fldChar w:fldCharType="end"/>
      </w:r>
      <w:r w:rsidRPr="00DC3010">
        <w:rPr>
          <w:i/>
          <w:iCs/>
        </w:rPr>
        <w:t xml:space="preserve">, and 2) in the absence of antibiotic usage, disparate selective pressures on organic dairies could potentially result in population differences </w:t>
      </w:r>
      <w:r w:rsidRPr="00DC3010">
        <w:rPr>
          <w:i/>
          <w:iCs/>
        </w:rPr>
        <w:annotationRef/>
      </w:r>
      <w:r w:rsidRPr="00DC3010">
        <w:rPr>
          <w:i/>
          <w:iCs/>
        </w:rPr>
        <w:t>of mastitis-causing bacteria.</w:t>
      </w:r>
    </w:p>
  </w:comment>
  <w:comment w:id="115" w:author="John Barlow" w:date="2024-05-06T18:34:00Z" w:initials="JB">
    <w:p w14:paraId="54EEA44F" w14:textId="77777777" w:rsidR="00811798" w:rsidRDefault="00811798" w:rsidP="004F5C44">
      <w:pPr>
        <w:pStyle w:val="CommentText"/>
      </w:pPr>
      <w:r>
        <w:rPr>
          <w:rStyle w:val="CommentReference"/>
        </w:rPr>
        <w:annotationRef/>
      </w:r>
      <w:r>
        <w:t xml:space="preserve">Are they? True for antibiotics, but what about other selective pressures? What are they and do they differ between conventional and organic herds? </w:t>
      </w:r>
    </w:p>
  </w:comment>
  <w:comment w:id="116" w:author="John Barlow" w:date="2024-05-06T18:35:00Z" w:initials="JB">
    <w:p w14:paraId="6A871CFA" w14:textId="77777777" w:rsidR="00811798" w:rsidRDefault="00811798" w:rsidP="00291D23">
      <w:pPr>
        <w:pStyle w:val="CommentText"/>
      </w:pPr>
      <w:r>
        <w:rPr>
          <w:rStyle w:val="CommentReference"/>
        </w:rPr>
        <w:annotationRef/>
      </w:r>
      <w:r>
        <w:t>Was it - did they report their values? Is there a danger in comparing values between our two studies - biases that would make comparisons difficult?</w:t>
      </w:r>
    </w:p>
  </w:comment>
  <w:comment w:id="118" w:author="John Barlow" w:date="2024-05-07T16:05:00Z" w:initials="JB">
    <w:p w14:paraId="0BBCFE3C" w14:textId="77777777" w:rsidR="00BE44DE" w:rsidRDefault="00BE44DE" w:rsidP="006F5820">
      <w:pPr>
        <w:pStyle w:val="CommentText"/>
      </w:pPr>
      <w:r>
        <w:rPr>
          <w:rStyle w:val="CommentReference"/>
        </w:rPr>
        <w:annotationRef/>
      </w:r>
      <w:r>
        <w:t>5/6 you showed a nice overview paper - so definitely reference that here, but I don't think this has been done for NASM yet, making your analysis novel? I think even Pamela's study with the CBMN samples did not do this aspect, correct?</w:t>
      </w:r>
    </w:p>
  </w:comment>
  <w:comment w:id="119" w:author="Caitlin Jeffrey" w:date="2024-05-21T15:01:00Z" w:initials="CJ">
    <w:p w14:paraId="57E3437B" w14:textId="5B0AC79F" w:rsidR="0034094B" w:rsidRDefault="00840FD9">
      <w:pPr>
        <w:pStyle w:val="CommentText"/>
      </w:pPr>
      <w:r>
        <w:rPr>
          <w:rStyle w:val="CommentReference"/>
        </w:rPr>
        <w:annotationRef/>
      </w:r>
      <w:r w:rsidR="0034094B">
        <w:t>5/6 overview paper?</w:t>
      </w:r>
    </w:p>
    <w:p w14:paraId="5DF13D7D" w14:textId="77777777" w:rsidR="0034094B" w:rsidRDefault="0034094B">
      <w:pPr>
        <w:pStyle w:val="CommentText"/>
      </w:pPr>
    </w:p>
    <w:p w14:paraId="07A1315B" w14:textId="14B748EF" w:rsidR="00840FD9" w:rsidRDefault="00245B21">
      <w:pPr>
        <w:pStyle w:val="CommentText"/>
      </w:pPr>
      <w:r>
        <w:t xml:space="preserve">Other studies </w:t>
      </w:r>
      <w:r w:rsidR="006C16AC">
        <w:t xml:space="preserve">(fry, </w:t>
      </w:r>
      <w:proofErr w:type="spellStart"/>
      <w:r w:rsidR="006C16AC">
        <w:t>condas</w:t>
      </w:r>
      <w:proofErr w:type="spellEnd"/>
      <w:r w:rsidR="006C16AC">
        <w:t xml:space="preserve">) </w:t>
      </w:r>
      <w:r>
        <w:t xml:space="preserve">include/account for DIM in their models </w:t>
      </w:r>
      <w:r w:rsidR="00767B04">
        <w:t>–</w:t>
      </w:r>
      <w:r>
        <w:t xml:space="preserve"> </w:t>
      </w:r>
      <w:r w:rsidR="00767B04">
        <w:t xml:space="preserve">but with their results, you can’t see if the effect of a certain species varies throughout the lactation (i.e., does an IMI with chromogenes at </w:t>
      </w:r>
      <w:r w:rsidR="00190399">
        <w:t>10 DIM have more of an increase in SCC than an IMI of chromogenes at 300 DIM?)</w:t>
      </w:r>
    </w:p>
  </w:comment>
  <w:comment w:id="121" w:author="John Barlow" w:date="2024-05-07T16:17:00Z" w:initials="JB">
    <w:p w14:paraId="70DC1F65" w14:textId="77777777" w:rsidR="00356A63" w:rsidRDefault="00356A63" w:rsidP="005174EA">
      <w:pPr>
        <w:pStyle w:val="CommentText"/>
      </w:pPr>
      <w:r>
        <w:rPr>
          <w:rStyle w:val="CommentReference"/>
        </w:rPr>
        <w:annotationRef/>
      </w:r>
      <w:r>
        <w:t xml:space="preserve">What is the sensitivity and specificity </w:t>
      </w:r>
      <w:proofErr w:type="gramStart"/>
      <w:r>
        <w:t>of  coagulase</w:t>
      </w:r>
      <w:proofErr w:type="gramEnd"/>
      <w:r>
        <w:t xml:space="preserve"> testing in confirming S., aureus - it is not perfect, but has anyone quantified this? We use </w:t>
      </w:r>
      <w:proofErr w:type="spellStart"/>
      <w:r>
        <w:t>coag</w:t>
      </w:r>
      <w:proofErr w:type="spellEnd"/>
      <w:r>
        <w:t xml:space="preserve"> as one test in a series and sometimes we are wrong - assume S. aureus but not S. aureus (e.g., we had an epidermidis that fooled us in Ashma's study), and sometimes we recognize </w:t>
      </w:r>
      <w:proofErr w:type="spellStart"/>
      <w:r>
        <w:t>coag</w:t>
      </w:r>
      <w:proofErr w:type="spellEnd"/>
      <w:r>
        <w:t xml:space="preserve"> positive NAS from morphology on blood agar plate (we had some S. chromo on Robert's study)  </w:t>
      </w:r>
    </w:p>
  </w:comment>
  <w:comment w:id="122" w:author="John Barlow" w:date="2024-05-07T16:20:00Z" w:initials="JB">
    <w:p w14:paraId="33DD0F3D" w14:textId="77777777" w:rsidR="001755EB" w:rsidRDefault="00177D83" w:rsidP="00FB3F8F">
      <w:pPr>
        <w:pStyle w:val="CommentText"/>
      </w:pPr>
      <w:r>
        <w:rPr>
          <w:rStyle w:val="CommentReference"/>
        </w:rPr>
        <w:annotationRef/>
      </w:r>
      <w:r w:rsidR="001755EB">
        <w:t xml:space="preserve">Point is I am struggling with this sentence and the nuance here, and wondering if we need to mention the </w:t>
      </w:r>
      <w:proofErr w:type="spellStart"/>
      <w:r w:rsidR="001755EB">
        <w:t>coag</w:t>
      </w:r>
      <w:proofErr w:type="spellEnd"/>
      <w:r w:rsidR="001755EB">
        <w:t xml:space="preserve"> part and just leave it at no reliable quick test to discriminate among NASM in practice without going to MALDI or molecular methods, which might not be available for clinics without central/reference lab support - easy solution, delete the </w:t>
      </w:r>
      <w:proofErr w:type="spellStart"/>
      <w:r w:rsidR="001755EB">
        <w:t>coag</w:t>
      </w:r>
      <w:proofErr w:type="spellEnd"/>
      <w:r w:rsidR="001755EB">
        <w:t xml:space="preserve"> testing phrase</w:t>
      </w:r>
    </w:p>
  </w:comment>
  <w:comment w:id="158" w:author="John Barlow" w:date="2024-05-08T10:07:00Z" w:initials="JB">
    <w:p w14:paraId="22E54CED" w14:textId="77777777" w:rsidR="00C64258" w:rsidRDefault="00C64258">
      <w:pPr>
        <w:pStyle w:val="CommentText"/>
      </w:pPr>
      <w:r>
        <w:rPr>
          <w:rStyle w:val="CommentReference"/>
        </w:rPr>
        <w:annotationRef/>
      </w:r>
      <w:r>
        <w:t>Maybe it is enough to say NASM with a high SCC, we should intervene, and species identification is just academic?</w:t>
      </w:r>
    </w:p>
    <w:p w14:paraId="51C4F24B" w14:textId="77777777" w:rsidR="00C64258" w:rsidRDefault="00C64258">
      <w:pPr>
        <w:pStyle w:val="CommentText"/>
      </w:pPr>
    </w:p>
    <w:p w14:paraId="0B290C1A" w14:textId="1563F95E" w:rsidR="005605AB" w:rsidRDefault="00C64258" w:rsidP="00B5496C">
      <w:pPr>
        <w:pStyle w:val="CommentText"/>
      </w:pPr>
      <w:r>
        <w:t xml:space="preserve">Problem is we have limited response to therapy data for NASM, I think, and on US organic farms treatment results in eliminating that cow from </w:t>
      </w:r>
      <w:proofErr w:type="spellStart"/>
      <w:r>
        <w:t>th</w:t>
      </w:r>
      <w:proofErr w:type="spellEnd"/>
      <w:r>
        <w:t xml:space="preserve"> herd - any argument that stronger rationale for speciation for organic dairies compared to conventional? </w:t>
      </w:r>
    </w:p>
  </w:comment>
  <w:comment w:id="159" w:author="Caitlin Jeffrey" w:date="2024-05-21T14:50:00Z" w:initials="CJ">
    <w:p w14:paraId="78F0ACB3" w14:textId="61E2CFB0" w:rsidR="005605AB" w:rsidRDefault="005605AB">
      <w:pPr>
        <w:pStyle w:val="CommentText"/>
      </w:pPr>
      <w:r>
        <w:rPr>
          <w:rStyle w:val="CommentReference"/>
        </w:rPr>
        <w:annotationRef/>
      </w:r>
      <w:r>
        <w:t xml:space="preserve">Maybe </w:t>
      </w:r>
      <w:r w:rsidR="00D800FE">
        <w:t>–</w:t>
      </w:r>
      <w:r>
        <w:t xml:space="preserve"> </w:t>
      </w:r>
      <w:r w:rsidR="00D800FE">
        <w:t xml:space="preserve">maybe specify on organic dairies, </w:t>
      </w:r>
      <w:r w:rsidR="00565970">
        <w:t>this information may be helpful in making decisions about culling a cow or drying off a quarter … more important for organic farms</w:t>
      </w:r>
      <w:r w:rsidR="00DA6880">
        <w:t xml:space="preserve"> to limit spread of a NASM species known to have a larger effect on SCC than others </w:t>
      </w:r>
      <w:proofErr w:type="spellStart"/>
      <w:r w:rsidR="00DA6880">
        <w:t>bc</w:t>
      </w:r>
      <w:proofErr w:type="spellEnd"/>
      <w:r w:rsidR="00DA6880">
        <w:t xml:space="preserve"> limited treatment options?</w:t>
      </w:r>
      <w:r w:rsidR="00D3060A">
        <w:t xml:space="preserve"> As it is now, it’s just generally for dairy farms (both conventional and organic)</w:t>
      </w:r>
      <w:r w:rsidR="00D800FE">
        <w:t xml:space="preserve"> </w:t>
      </w:r>
    </w:p>
  </w:comment>
  <w:comment w:id="164" w:author="John Barlow" w:date="2024-05-08T10:08:00Z" w:initials="JB">
    <w:p w14:paraId="38AA7825" w14:textId="77777777" w:rsidR="00171298" w:rsidRDefault="00171298">
      <w:pPr>
        <w:pStyle w:val="CommentText"/>
      </w:pPr>
      <w:r>
        <w:rPr>
          <w:rStyle w:val="CommentReference"/>
        </w:rPr>
        <w:annotationRef/>
      </w:r>
      <w:r>
        <w:t>This is rough wording… maybe needs refinement.</w:t>
      </w:r>
    </w:p>
    <w:p w14:paraId="7ECFE680" w14:textId="77777777" w:rsidR="00171298" w:rsidRDefault="00171298">
      <w:pPr>
        <w:pStyle w:val="CommentText"/>
      </w:pPr>
    </w:p>
    <w:p w14:paraId="25C835B0" w14:textId="77777777" w:rsidR="00171298" w:rsidRDefault="00171298" w:rsidP="007D1C61">
      <w:pPr>
        <w:pStyle w:val="CommentText"/>
      </w:pPr>
      <w:r>
        <w:t xml:space="preserve"> Maybe this goes here or maybe below where it is also pasted</w:t>
      </w:r>
    </w:p>
  </w:comment>
  <w:comment w:id="176" w:author="Caitlin Jeffrey" w:date="2024-05-21T17:26:00Z" w:initials="CJ">
    <w:p w14:paraId="3DFDDFD2" w14:textId="293D1E93" w:rsidR="009126E3" w:rsidRDefault="009126E3">
      <w:pPr>
        <w:pStyle w:val="CommentText"/>
      </w:pPr>
      <w:r>
        <w:rPr>
          <w:rStyle w:val="CommentReference"/>
        </w:rPr>
        <w:annotationRef/>
      </w:r>
      <w:r>
        <w:t>Most appropriate way to calculate this?</w:t>
      </w:r>
    </w:p>
  </w:comment>
  <w:comment w:id="187" w:author="John Barlow" w:date="2024-05-08T10:08:00Z" w:initials="JB">
    <w:p w14:paraId="7F37E708" w14:textId="77777777" w:rsidR="00171298" w:rsidRDefault="00171298" w:rsidP="00296AEF">
      <w:pPr>
        <w:pStyle w:val="CommentText"/>
      </w:pPr>
      <w:r>
        <w:rPr>
          <w:rStyle w:val="CommentReference"/>
        </w:rPr>
        <w:annotationRef/>
      </w:r>
      <w:r>
        <w:t>Maybe this is better here</w:t>
      </w:r>
    </w:p>
  </w:comment>
  <w:comment w:id="189" w:author="Caitlin Jeffrey" w:date="2024-05-21T15:06:00Z" w:initials="CJ">
    <w:p w14:paraId="76AD0AC3" w14:textId="64FC4064" w:rsidR="00360758" w:rsidRDefault="00360758">
      <w:pPr>
        <w:pStyle w:val="CommentText"/>
      </w:pPr>
      <w:r>
        <w:rPr>
          <w:rStyle w:val="CommentReference"/>
        </w:rPr>
        <w:annotationRef/>
      </w:r>
      <w:r>
        <w:t>Fry only does a subset; and they are to confirm persistency</w:t>
      </w:r>
      <w:r w:rsidR="001C44C0">
        <w:t>, which is reported separately. Strain typing not used at all in modelling SCC</w:t>
      </w:r>
    </w:p>
  </w:comment>
  <w:comment w:id="246" w:author="John Barlow" w:date="2024-05-08T10:48:00Z" w:initials="JB">
    <w:p w14:paraId="462FB55B" w14:textId="77777777" w:rsidR="00B31036" w:rsidRDefault="00B31036" w:rsidP="001E4D65">
      <w:pPr>
        <w:pStyle w:val="CommentText"/>
      </w:pPr>
      <w:r>
        <w:rPr>
          <w:rStyle w:val="CommentReference"/>
        </w:rPr>
        <w:annotationRef/>
      </w:r>
      <w:r>
        <w:t xml:space="preserve">We might explore this - what sample size would we need to add an additional quarter level variable, persistent (yes/no) for each observation? </w:t>
      </w:r>
    </w:p>
  </w:comment>
  <w:comment w:id="224" w:author="Caitlin Jeffrey" w:date="2024-03-26T13:52:00Z" w:initials="CJ">
    <w:p w14:paraId="3DB94A55" w14:textId="77282581" w:rsidR="002E3195" w:rsidRDefault="002E3195">
      <w:pPr>
        <w:pStyle w:val="CommentText"/>
      </w:pPr>
      <w:r>
        <w:rPr>
          <w:rStyle w:val="CommentReference"/>
        </w:rPr>
        <w:annotationRef/>
      </w:r>
      <w:r w:rsidR="007645E7">
        <w:t>Interesting to think and then talk about- h</w:t>
      </w:r>
      <w:r>
        <w:t>ow important is this</w:t>
      </w:r>
      <w:r w:rsidR="00E13545">
        <w:t xml:space="preserve"> limitation</w:t>
      </w:r>
      <w:r>
        <w:t>? What would strain typing even get us? Would still cluster that observation under that particular quarter, that particular cow… If we’d done it, essentially would have added an additional layer of hierarchy to data?</w:t>
      </w:r>
    </w:p>
  </w:comment>
  <w:comment w:id="281" w:author="Caitlin Jeffrey" w:date="2024-03-26T15:00:00Z" w:initials="CJ">
    <w:p w14:paraId="1CC47437" w14:textId="6D38A331" w:rsidR="006F73B8" w:rsidRDefault="006F73B8">
      <w:pPr>
        <w:pStyle w:val="CommentText"/>
      </w:pPr>
      <w:r>
        <w:rPr>
          <w:rStyle w:val="CommentReference"/>
        </w:rPr>
        <w:annotationRef/>
      </w:r>
      <w:proofErr w:type="spellStart"/>
      <w:r>
        <w:t>piessens</w:t>
      </w:r>
      <w:proofErr w:type="spellEnd"/>
      <w:r>
        <w:t xml:space="preserve"> found that of all NAS species identified, </w:t>
      </w:r>
      <w:r>
        <w:rPr>
          <w:i/>
          <w:iCs/>
        </w:rPr>
        <w:t xml:space="preserve">S. chromogenes </w:t>
      </w:r>
      <w:r>
        <w:t xml:space="preserve">caused the most as well as the longest persistent subclinical IMI, at an average of 156 days; </w:t>
      </w:r>
      <w:proofErr w:type="spellStart"/>
      <w:r>
        <w:t>valckenier</w:t>
      </w:r>
      <w:proofErr w:type="spellEnd"/>
      <w:r>
        <w:t xml:space="preserve"> found that 45% of </w:t>
      </w:r>
      <w:r>
        <w:rPr>
          <w:i/>
          <w:iCs/>
        </w:rPr>
        <w:t>S. chromogenes</w:t>
      </w:r>
      <w:r>
        <w:t xml:space="preserve"> IMI persisted over at least two sampling periods, lasting an average of 110 days, whereas only 9.8% of IMI caused by other species were persistent, lasting an average of 70 days.</w:t>
      </w:r>
    </w:p>
  </w:comment>
  <w:comment w:id="299" w:author="John Barlow" w:date="2024-05-08T10:28:00Z" w:initials="JB">
    <w:p w14:paraId="1F91CE91" w14:textId="77777777" w:rsidR="006F55A4" w:rsidRDefault="006F55A4" w:rsidP="00C14C81">
      <w:pPr>
        <w:pStyle w:val="CommentText"/>
      </w:pPr>
      <w:r>
        <w:rPr>
          <w:rStyle w:val="CommentReference"/>
        </w:rPr>
        <w:annotationRef/>
      </w:r>
      <w:r>
        <w:t>I am not sure we should go this far - you are begging the question and opening up the opportunity for a reviewer to say please add this analysis to this manuscript</w:t>
      </w:r>
    </w:p>
  </w:comment>
  <w:comment w:id="311" w:author="Caitlin Jeffrey" w:date="2024-03-26T13:52:00Z" w:initials="CJ">
    <w:p w14:paraId="1DB080DA" w14:textId="77777777" w:rsidR="00D16693" w:rsidRDefault="00D16693" w:rsidP="00D16693">
      <w:pPr>
        <w:pStyle w:val="CommentText"/>
      </w:pPr>
      <w:r>
        <w:rPr>
          <w:rStyle w:val="CommentReference"/>
        </w:rPr>
        <w:annotationRef/>
      </w:r>
      <w:r>
        <w:t>Interesting to think and then talk about- how important is this limitation? What would strain typing even get us? Would still cluster that observation under that particular quarter, that particular cow… If we’d done it, essentially would have added an additional layer of hierarchy to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423F15" w15:done="0"/>
  <w15:commentEx w15:paraId="2F82CECC" w15:done="0"/>
  <w15:commentEx w15:paraId="102C9299" w15:done="0"/>
  <w15:commentEx w15:paraId="6C14A37E" w15:done="0"/>
  <w15:commentEx w15:paraId="1149BDDD" w15:paraIdParent="6C14A37E" w15:done="0"/>
  <w15:commentEx w15:paraId="54EEA44F" w15:done="0"/>
  <w15:commentEx w15:paraId="6A871CFA" w15:done="1"/>
  <w15:commentEx w15:paraId="0BBCFE3C" w15:done="0"/>
  <w15:commentEx w15:paraId="07A1315B" w15:paraIdParent="0BBCFE3C" w15:done="0"/>
  <w15:commentEx w15:paraId="70DC1F65" w15:done="1"/>
  <w15:commentEx w15:paraId="33DD0F3D" w15:paraIdParent="70DC1F65" w15:done="1"/>
  <w15:commentEx w15:paraId="0B290C1A" w15:done="0"/>
  <w15:commentEx w15:paraId="78F0ACB3" w15:paraIdParent="0B290C1A" w15:done="0"/>
  <w15:commentEx w15:paraId="25C835B0" w15:done="0"/>
  <w15:commentEx w15:paraId="3DFDDFD2" w15:done="0"/>
  <w15:commentEx w15:paraId="7F37E708" w15:done="0"/>
  <w15:commentEx w15:paraId="76AD0AC3" w15:done="0"/>
  <w15:commentEx w15:paraId="462FB55B" w15:done="0"/>
  <w15:commentEx w15:paraId="3DB94A55" w15:done="0"/>
  <w15:commentEx w15:paraId="1CC47437" w15:done="0"/>
  <w15:commentEx w15:paraId="1F91CE91" w15:done="1"/>
  <w15:commentEx w15:paraId="1DB08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2D9F69" w16cex:dateUtc="2024-03-22T17:50:00Z"/>
  <w16cex:commentExtensible w16cex:durableId="2870ADD6" w16cex:dateUtc="2024-03-22T17:56:00Z"/>
  <w16cex:commentExtensible w16cex:durableId="214AC3E7" w16cex:dateUtc="2024-04-05T20:31:00Z"/>
  <w16cex:commentExtensible w16cex:durableId="29E39F4A" w16cex:dateUtc="2024-05-06T22:26:00Z"/>
  <w16cex:commentExtensible w16cex:durableId="0A197D85" w16cex:dateUtc="2024-05-21T15:43:00Z"/>
  <w16cex:commentExtensible w16cex:durableId="29E3A11F" w16cex:dateUtc="2024-05-06T22:34:00Z"/>
  <w16cex:commentExtensible w16cex:durableId="29E3A161" w16cex:dateUtc="2024-05-06T22:35:00Z"/>
  <w16cex:commentExtensible w16cex:durableId="29E4CFDB" w16cex:dateUtc="2024-05-07T20:05:00Z"/>
  <w16cex:commentExtensible w16cex:durableId="2DA29A0A" w16cex:dateUtc="2024-05-21T19:01:00Z"/>
  <w16cex:commentExtensible w16cex:durableId="29E4D2B5" w16cex:dateUtc="2024-05-07T20:17:00Z"/>
  <w16cex:commentExtensible w16cex:durableId="29E4D340" w16cex:dateUtc="2024-05-07T20:20:00Z"/>
  <w16cex:commentExtensible w16cex:durableId="29E5CD4A" w16cex:dateUtc="2024-05-08T14:07:00Z"/>
  <w16cex:commentExtensible w16cex:durableId="0579FE3F" w16cex:dateUtc="2024-05-21T18:50:00Z"/>
  <w16cex:commentExtensible w16cex:durableId="29E5CD88" w16cex:dateUtc="2024-05-08T14:08:00Z"/>
  <w16cex:commentExtensible w16cex:durableId="2619F38C" w16cex:dateUtc="2024-05-21T21:26:00Z"/>
  <w16cex:commentExtensible w16cex:durableId="29E5CDA8" w16cex:dateUtc="2024-05-08T14:08:00Z"/>
  <w16cex:commentExtensible w16cex:durableId="5157BFBC" w16cex:dateUtc="2024-05-21T19:06:00Z"/>
  <w16cex:commentExtensible w16cex:durableId="29E5D71B" w16cex:dateUtc="2024-05-08T14:48:00Z"/>
  <w16cex:commentExtensible w16cex:durableId="3650CB34" w16cex:dateUtc="2024-03-26T17:52:00Z"/>
  <w16cex:commentExtensible w16cex:durableId="7C5F50EF" w16cex:dateUtc="2024-03-26T19:00:00Z"/>
  <w16cex:commentExtensible w16cex:durableId="29E5D263" w16cex:dateUtc="2024-05-08T14:28:00Z"/>
  <w16cex:commentExtensible w16cex:durableId="6D1514EC" w16cex:dateUtc="2024-03-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423F15" w16cid:durableId="572D9F69"/>
  <w16cid:commentId w16cid:paraId="2F82CECC" w16cid:durableId="2870ADD6"/>
  <w16cid:commentId w16cid:paraId="102C9299" w16cid:durableId="214AC3E7"/>
  <w16cid:commentId w16cid:paraId="6C14A37E" w16cid:durableId="29E39F4A"/>
  <w16cid:commentId w16cid:paraId="1149BDDD" w16cid:durableId="0A197D85"/>
  <w16cid:commentId w16cid:paraId="54EEA44F" w16cid:durableId="29E3A11F"/>
  <w16cid:commentId w16cid:paraId="6A871CFA" w16cid:durableId="29E3A161"/>
  <w16cid:commentId w16cid:paraId="0BBCFE3C" w16cid:durableId="29E4CFDB"/>
  <w16cid:commentId w16cid:paraId="07A1315B" w16cid:durableId="2DA29A0A"/>
  <w16cid:commentId w16cid:paraId="70DC1F65" w16cid:durableId="29E4D2B5"/>
  <w16cid:commentId w16cid:paraId="33DD0F3D" w16cid:durableId="29E4D340"/>
  <w16cid:commentId w16cid:paraId="0B290C1A" w16cid:durableId="29E5CD4A"/>
  <w16cid:commentId w16cid:paraId="78F0ACB3" w16cid:durableId="0579FE3F"/>
  <w16cid:commentId w16cid:paraId="25C835B0" w16cid:durableId="29E5CD88"/>
  <w16cid:commentId w16cid:paraId="3DFDDFD2" w16cid:durableId="2619F38C"/>
  <w16cid:commentId w16cid:paraId="7F37E708" w16cid:durableId="29E5CDA8"/>
  <w16cid:commentId w16cid:paraId="76AD0AC3" w16cid:durableId="5157BFBC"/>
  <w16cid:commentId w16cid:paraId="462FB55B" w16cid:durableId="29E5D71B"/>
  <w16cid:commentId w16cid:paraId="3DB94A55" w16cid:durableId="3650CB34"/>
  <w16cid:commentId w16cid:paraId="1CC47437" w16cid:durableId="7C5F50EF"/>
  <w16cid:commentId w16cid:paraId="1F91CE91" w16cid:durableId="29E5D263"/>
  <w16cid:commentId w16cid:paraId="1DB080DA" w16cid:durableId="6D1514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BFA5D" w14:textId="77777777" w:rsidR="0072503F" w:rsidRDefault="0072503F" w:rsidP="005A5FE6">
      <w:pPr>
        <w:spacing w:after="0" w:line="240" w:lineRule="auto"/>
      </w:pPr>
      <w:r>
        <w:separator/>
      </w:r>
    </w:p>
  </w:endnote>
  <w:endnote w:type="continuationSeparator" w:id="0">
    <w:p w14:paraId="3F06B119" w14:textId="77777777" w:rsidR="0072503F" w:rsidRDefault="0072503F" w:rsidP="005A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93663"/>
      <w:docPartObj>
        <w:docPartGallery w:val="Page Numbers (Bottom of Page)"/>
        <w:docPartUnique/>
      </w:docPartObj>
    </w:sdtPr>
    <w:sdtEndPr>
      <w:rPr>
        <w:noProof/>
      </w:rPr>
    </w:sdtEndPr>
    <w:sdtContent>
      <w:p w14:paraId="13C69D03" w14:textId="6E53CF9C" w:rsidR="005A5FE6" w:rsidRDefault="005A5F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805EC" w14:textId="77777777" w:rsidR="005A5FE6" w:rsidRDefault="005A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A54C5" w14:textId="77777777" w:rsidR="0072503F" w:rsidRDefault="0072503F" w:rsidP="005A5FE6">
      <w:pPr>
        <w:spacing w:after="0" w:line="240" w:lineRule="auto"/>
      </w:pPr>
      <w:r>
        <w:separator/>
      </w:r>
    </w:p>
  </w:footnote>
  <w:footnote w:type="continuationSeparator" w:id="0">
    <w:p w14:paraId="71C5144E" w14:textId="77777777" w:rsidR="0072503F" w:rsidRDefault="0072503F" w:rsidP="005A5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505B"/>
    <w:multiLevelType w:val="hybridMultilevel"/>
    <w:tmpl w:val="ED929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506328">
    <w:abstractNumId w:val="1"/>
  </w:num>
  <w:num w:numId="2" w16cid:durableId="242493565">
    <w:abstractNumId w:val="0"/>
  </w:num>
  <w:num w:numId="3" w16cid:durableId="16112056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5&lt;/item&gt;&lt;item&gt;18&lt;/item&gt;&lt;item&gt;20&lt;/item&gt;&lt;item&gt;21&lt;/item&gt;&lt;item&gt;26&lt;/item&gt;&lt;item&gt;633&lt;/item&gt;&lt;item&gt;665&lt;/item&gt;&lt;item&gt;677&lt;/item&gt;&lt;item&gt;680&lt;/item&gt;&lt;item&gt;681&lt;/item&gt;&lt;item&gt;682&lt;/item&gt;&lt;item&gt;683&lt;/item&gt;&lt;item&gt;685&lt;/item&gt;&lt;item&gt;686&lt;/item&gt;&lt;item&gt;687&lt;/item&gt;&lt;item&gt;688&lt;/item&gt;&lt;item&gt;689&lt;/item&gt;&lt;item&gt;690&lt;/item&gt;&lt;item&gt;698&lt;/item&gt;&lt;item&gt;699&lt;/item&gt;&lt;item&gt;700&lt;/item&gt;&lt;item&gt;703&lt;/item&gt;&lt;item&gt;704&lt;/item&gt;&lt;/record-ids&gt;&lt;/item&gt;&lt;/Libraries&gt;"/>
    <w:docVar w:name="EN.UseJSCitationFormat" w:val="False"/>
  </w:docVars>
  <w:rsids>
    <w:rsidRoot w:val="002B093C"/>
    <w:rsid w:val="00001664"/>
    <w:rsid w:val="00002DE3"/>
    <w:rsid w:val="00005382"/>
    <w:rsid w:val="00006BC6"/>
    <w:rsid w:val="00006E06"/>
    <w:rsid w:val="00014605"/>
    <w:rsid w:val="000175C4"/>
    <w:rsid w:val="00017650"/>
    <w:rsid w:val="000236E2"/>
    <w:rsid w:val="000236E6"/>
    <w:rsid w:val="00024F44"/>
    <w:rsid w:val="000276B4"/>
    <w:rsid w:val="00035152"/>
    <w:rsid w:val="00036239"/>
    <w:rsid w:val="00040986"/>
    <w:rsid w:val="00044C53"/>
    <w:rsid w:val="000452A7"/>
    <w:rsid w:val="000505A7"/>
    <w:rsid w:val="000520AF"/>
    <w:rsid w:val="000611B0"/>
    <w:rsid w:val="000617FF"/>
    <w:rsid w:val="00064471"/>
    <w:rsid w:val="0006537A"/>
    <w:rsid w:val="00065455"/>
    <w:rsid w:val="00072705"/>
    <w:rsid w:val="00074D31"/>
    <w:rsid w:val="0007569F"/>
    <w:rsid w:val="000777D5"/>
    <w:rsid w:val="0009275E"/>
    <w:rsid w:val="00094DA0"/>
    <w:rsid w:val="000951DA"/>
    <w:rsid w:val="00097744"/>
    <w:rsid w:val="0009797A"/>
    <w:rsid w:val="000A066B"/>
    <w:rsid w:val="000A31D3"/>
    <w:rsid w:val="000A4FFA"/>
    <w:rsid w:val="000B24EE"/>
    <w:rsid w:val="000B514E"/>
    <w:rsid w:val="000C69D3"/>
    <w:rsid w:val="000D2413"/>
    <w:rsid w:val="000D5669"/>
    <w:rsid w:val="000D6223"/>
    <w:rsid w:val="000D7158"/>
    <w:rsid w:val="000E0C2E"/>
    <w:rsid w:val="000E1192"/>
    <w:rsid w:val="000E1C81"/>
    <w:rsid w:val="000E36BF"/>
    <w:rsid w:val="000F0709"/>
    <w:rsid w:val="000F078B"/>
    <w:rsid w:val="000F1C6D"/>
    <w:rsid w:val="000F6DE9"/>
    <w:rsid w:val="00101414"/>
    <w:rsid w:val="00101558"/>
    <w:rsid w:val="001058AC"/>
    <w:rsid w:val="00110C4E"/>
    <w:rsid w:val="00116781"/>
    <w:rsid w:val="00117239"/>
    <w:rsid w:val="00120504"/>
    <w:rsid w:val="00121319"/>
    <w:rsid w:val="0012230E"/>
    <w:rsid w:val="00122AE5"/>
    <w:rsid w:val="001259D0"/>
    <w:rsid w:val="0012649A"/>
    <w:rsid w:val="00130643"/>
    <w:rsid w:val="001338AB"/>
    <w:rsid w:val="0014118B"/>
    <w:rsid w:val="001462A7"/>
    <w:rsid w:val="001554E3"/>
    <w:rsid w:val="00155D7B"/>
    <w:rsid w:val="00162ACA"/>
    <w:rsid w:val="00163729"/>
    <w:rsid w:val="001667D4"/>
    <w:rsid w:val="00171298"/>
    <w:rsid w:val="00172A43"/>
    <w:rsid w:val="001755EB"/>
    <w:rsid w:val="00177D83"/>
    <w:rsid w:val="0018173F"/>
    <w:rsid w:val="00182A4B"/>
    <w:rsid w:val="00190399"/>
    <w:rsid w:val="00195FA1"/>
    <w:rsid w:val="001A42D7"/>
    <w:rsid w:val="001A59E6"/>
    <w:rsid w:val="001A6575"/>
    <w:rsid w:val="001A6C9C"/>
    <w:rsid w:val="001A7A9B"/>
    <w:rsid w:val="001B0E05"/>
    <w:rsid w:val="001B1F87"/>
    <w:rsid w:val="001C1EA5"/>
    <w:rsid w:val="001C21EF"/>
    <w:rsid w:val="001C326D"/>
    <w:rsid w:val="001C3DF9"/>
    <w:rsid w:val="001C44C0"/>
    <w:rsid w:val="001C591D"/>
    <w:rsid w:val="001D0BE0"/>
    <w:rsid w:val="001D1767"/>
    <w:rsid w:val="001D36A5"/>
    <w:rsid w:val="001E1304"/>
    <w:rsid w:val="001E1367"/>
    <w:rsid w:val="001E1AD9"/>
    <w:rsid w:val="001E218F"/>
    <w:rsid w:val="001E2FEA"/>
    <w:rsid w:val="001E7621"/>
    <w:rsid w:val="001F2AEE"/>
    <w:rsid w:val="00201A0D"/>
    <w:rsid w:val="0020584C"/>
    <w:rsid w:val="002073B0"/>
    <w:rsid w:val="00210ACC"/>
    <w:rsid w:val="002127BE"/>
    <w:rsid w:val="00216233"/>
    <w:rsid w:val="00217AA5"/>
    <w:rsid w:val="0022119D"/>
    <w:rsid w:val="002236EB"/>
    <w:rsid w:val="00224DF9"/>
    <w:rsid w:val="002277D6"/>
    <w:rsid w:val="00232BE4"/>
    <w:rsid w:val="00233E4D"/>
    <w:rsid w:val="00235591"/>
    <w:rsid w:val="0023693F"/>
    <w:rsid w:val="002418BA"/>
    <w:rsid w:val="00245B21"/>
    <w:rsid w:val="00251191"/>
    <w:rsid w:val="002519F5"/>
    <w:rsid w:val="002526E1"/>
    <w:rsid w:val="002569DA"/>
    <w:rsid w:val="00262282"/>
    <w:rsid w:val="00265A33"/>
    <w:rsid w:val="00272857"/>
    <w:rsid w:val="002756CF"/>
    <w:rsid w:val="00282775"/>
    <w:rsid w:val="00287233"/>
    <w:rsid w:val="002A478E"/>
    <w:rsid w:val="002A632C"/>
    <w:rsid w:val="002A7672"/>
    <w:rsid w:val="002B093C"/>
    <w:rsid w:val="002B4682"/>
    <w:rsid w:val="002B5566"/>
    <w:rsid w:val="002B5FE7"/>
    <w:rsid w:val="002C64CA"/>
    <w:rsid w:val="002D7A8B"/>
    <w:rsid w:val="002E08D5"/>
    <w:rsid w:val="002E1662"/>
    <w:rsid w:val="002E3195"/>
    <w:rsid w:val="002F0841"/>
    <w:rsid w:val="002F3F96"/>
    <w:rsid w:val="00300616"/>
    <w:rsid w:val="00300938"/>
    <w:rsid w:val="00302577"/>
    <w:rsid w:val="00306FE4"/>
    <w:rsid w:val="00311FB8"/>
    <w:rsid w:val="00312852"/>
    <w:rsid w:val="00315A29"/>
    <w:rsid w:val="00316471"/>
    <w:rsid w:val="00316F3C"/>
    <w:rsid w:val="00317D06"/>
    <w:rsid w:val="00321715"/>
    <w:rsid w:val="00326AD8"/>
    <w:rsid w:val="0033058B"/>
    <w:rsid w:val="00330F03"/>
    <w:rsid w:val="00334E26"/>
    <w:rsid w:val="0034094B"/>
    <w:rsid w:val="00341518"/>
    <w:rsid w:val="00342640"/>
    <w:rsid w:val="00343127"/>
    <w:rsid w:val="00343D6E"/>
    <w:rsid w:val="00344435"/>
    <w:rsid w:val="003471E1"/>
    <w:rsid w:val="00347EB4"/>
    <w:rsid w:val="00350C9C"/>
    <w:rsid w:val="0035456F"/>
    <w:rsid w:val="00356A63"/>
    <w:rsid w:val="0035711F"/>
    <w:rsid w:val="00360758"/>
    <w:rsid w:val="003632AC"/>
    <w:rsid w:val="003634CC"/>
    <w:rsid w:val="00367735"/>
    <w:rsid w:val="00381152"/>
    <w:rsid w:val="0038422B"/>
    <w:rsid w:val="0038727D"/>
    <w:rsid w:val="0039030E"/>
    <w:rsid w:val="00390934"/>
    <w:rsid w:val="003A1A05"/>
    <w:rsid w:val="003A598C"/>
    <w:rsid w:val="003B472C"/>
    <w:rsid w:val="003B6CEB"/>
    <w:rsid w:val="003C0C9A"/>
    <w:rsid w:val="003C141B"/>
    <w:rsid w:val="003C448D"/>
    <w:rsid w:val="003D64A9"/>
    <w:rsid w:val="003E0FB3"/>
    <w:rsid w:val="003E1AF6"/>
    <w:rsid w:val="003E2CF4"/>
    <w:rsid w:val="003E5110"/>
    <w:rsid w:val="003E65AF"/>
    <w:rsid w:val="003F2EAE"/>
    <w:rsid w:val="003F4D72"/>
    <w:rsid w:val="003F61E0"/>
    <w:rsid w:val="00401E8D"/>
    <w:rsid w:val="00402C62"/>
    <w:rsid w:val="00403F84"/>
    <w:rsid w:val="00405060"/>
    <w:rsid w:val="00406F2D"/>
    <w:rsid w:val="00407FC3"/>
    <w:rsid w:val="00411D41"/>
    <w:rsid w:val="0041591F"/>
    <w:rsid w:val="00417EC6"/>
    <w:rsid w:val="004249CF"/>
    <w:rsid w:val="00425140"/>
    <w:rsid w:val="0042557B"/>
    <w:rsid w:val="00425B8B"/>
    <w:rsid w:val="00425EBE"/>
    <w:rsid w:val="00430CC7"/>
    <w:rsid w:val="004320B2"/>
    <w:rsid w:val="004342E9"/>
    <w:rsid w:val="00436BAF"/>
    <w:rsid w:val="004379D8"/>
    <w:rsid w:val="004420CE"/>
    <w:rsid w:val="00444644"/>
    <w:rsid w:val="004446E7"/>
    <w:rsid w:val="004466BE"/>
    <w:rsid w:val="00447E10"/>
    <w:rsid w:val="00460AA4"/>
    <w:rsid w:val="004613FF"/>
    <w:rsid w:val="00462081"/>
    <w:rsid w:val="004634FF"/>
    <w:rsid w:val="0047376C"/>
    <w:rsid w:val="00474BC3"/>
    <w:rsid w:val="00476EB2"/>
    <w:rsid w:val="004809EA"/>
    <w:rsid w:val="00481E55"/>
    <w:rsid w:val="004822A7"/>
    <w:rsid w:val="00484A58"/>
    <w:rsid w:val="00485562"/>
    <w:rsid w:val="0049010C"/>
    <w:rsid w:val="004931B6"/>
    <w:rsid w:val="00494443"/>
    <w:rsid w:val="00496854"/>
    <w:rsid w:val="004A003E"/>
    <w:rsid w:val="004A51CC"/>
    <w:rsid w:val="004A6493"/>
    <w:rsid w:val="004B071E"/>
    <w:rsid w:val="004B0E66"/>
    <w:rsid w:val="004B1351"/>
    <w:rsid w:val="004B4CCB"/>
    <w:rsid w:val="004B4DD2"/>
    <w:rsid w:val="004B7F65"/>
    <w:rsid w:val="004C10DC"/>
    <w:rsid w:val="004C1459"/>
    <w:rsid w:val="004C378D"/>
    <w:rsid w:val="004D0D44"/>
    <w:rsid w:val="004D4B08"/>
    <w:rsid w:val="004E30AF"/>
    <w:rsid w:val="004E6002"/>
    <w:rsid w:val="004E65FB"/>
    <w:rsid w:val="004E75E7"/>
    <w:rsid w:val="004F1370"/>
    <w:rsid w:val="004F69DA"/>
    <w:rsid w:val="004F7765"/>
    <w:rsid w:val="00503DE5"/>
    <w:rsid w:val="005046FA"/>
    <w:rsid w:val="00511871"/>
    <w:rsid w:val="00511B1D"/>
    <w:rsid w:val="00514EFA"/>
    <w:rsid w:val="005156F8"/>
    <w:rsid w:val="00521FBB"/>
    <w:rsid w:val="00526FC0"/>
    <w:rsid w:val="005279FA"/>
    <w:rsid w:val="005332CB"/>
    <w:rsid w:val="0053609A"/>
    <w:rsid w:val="005372A9"/>
    <w:rsid w:val="0054063D"/>
    <w:rsid w:val="005410F0"/>
    <w:rsid w:val="00550ED2"/>
    <w:rsid w:val="00554752"/>
    <w:rsid w:val="005605AB"/>
    <w:rsid w:val="0056068D"/>
    <w:rsid w:val="00562806"/>
    <w:rsid w:val="00565970"/>
    <w:rsid w:val="00571DE7"/>
    <w:rsid w:val="00580805"/>
    <w:rsid w:val="005818D2"/>
    <w:rsid w:val="00581F3B"/>
    <w:rsid w:val="00583BCB"/>
    <w:rsid w:val="00584B52"/>
    <w:rsid w:val="00585BE3"/>
    <w:rsid w:val="00586869"/>
    <w:rsid w:val="00591EF0"/>
    <w:rsid w:val="005A4B1A"/>
    <w:rsid w:val="005A4B96"/>
    <w:rsid w:val="005A5A50"/>
    <w:rsid w:val="005A5FE6"/>
    <w:rsid w:val="005B0B59"/>
    <w:rsid w:val="005B243F"/>
    <w:rsid w:val="005B3B04"/>
    <w:rsid w:val="005B781F"/>
    <w:rsid w:val="005C2834"/>
    <w:rsid w:val="005C2A94"/>
    <w:rsid w:val="005C5DD7"/>
    <w:rsid w:val="005D1652"/>
    <w:rsid w:val="005D31D9"/>
    <w:rsid w:val="005D3408"/>
    <w:rsid w:val="005D4F81"/>
    <w:rsid w:val="005D76B9"/>
    <w:rsid w:val="005E0325"/>
    <w:rsid w:val="005E0A19"/>
    <w:rsid w:val="005E1D7E"/>
    <w:rsid w:val="005E23A4"/>
    <w:rsid w:val="005E3106"/>
    <w:rsid w:val="005E4A05"/>
    <w:rsid w:val="005E61CA"/>
    <w:rsid w:val="005F1D19"/>
    <w:rsid w:val="005F3B20"/>
    <w:rsid w:val="005F3CBF"/>
    <w:rsid w:val="005F6355"/>
    <w:rsid w:val="005F6F1B"/>
    <w:rsid w:val="00607820"/>
    <w:rsid w:val="00620A97"/>
    <w:rsid w:val="0062101E"/>
    <w:rsid w:val="00622EAF"/>
    <w:rsid w:val="0062683D"/>
    <w:rsid w:val="0062684C"/>
    <w:rsid w:val="00642B10"/>
    <w:rsid w:val="00650DCF"/>
    <w:rsid w:val="00652348"/>
    <w:rsid w:val="00652C5D"/>
    <w:rsid w:val="006558D6"/>
    <w:rsid w:val="00656FDA"/>
    <w:rsid w:val="00657694"/>
    <w:rsid w:val="006578C3"/>
    <w:rsid w:val="0066563A"/>
    <w:rsid w:val="00665B86"/>
    <w:rsid w:val="00672FAD"/>
    <w:rsid w:val="006757BB"/>
    <w:rsid w:val="006801AF"/>
    <w:rsid w:val="00684366"/>
    <w:rsid w:val="00684C4F"/>
    <w:rsid w:val="0068534D"/>
    <w:rsid w:val="00696E88"/>
    <w:rsid w:val="006A0705"/>
    <w:rsid w:val="006A6182"/>
    <w:rsid w:val="006A67EC"/>
    <w:rsid w:val="006A757D"/>
    <w:rsid w:val="006B0BB0"/>
    <w:rsid w:val="006B3658"/>
    <w:rsid w:val="006B7DEA"/>
    <w:rsid w:val="006C16AC"/>
    <w:rsid w:val="006C28C4"/>
    <w:rsid w:val="006C358E"/>
    <w:rsid w:val="006C5000"/>
    <w:rsid w:val="006C5986"/>
    <w:rsid w:val="006C5D3A"/>
    <w:rsid w:val="006C5E27"/>
    <w:rsid w:val="006D3CBA"/>
    <w:rsid w:val="006D5421"/>
    <w:rsid w:val="006D6CFA"/>
    <w:rsid w:val="006E1A31"/>
    <w:rsid w:val="006E26A0"/>
    <w:rsid w:val="006E5D54"/>
    <w:rsid w:val="006E74D9"/>
    <w:rsid w:val="006F2AD9"/>
    <w:rsid w:val="006F55A4"/>
    <w:rsid w:val="006F73B8"/>
    <w:rsid w:val="006F7C5C"/>
    <w:rsid w:val="00703C21"/>
    <w:rsid w:val="00703C85"/>
    <w:rsid w:val="00703F20"/>
    <w:rsid w:val="00711079"/>
    <w:rsid w:val="00714985"/>
    <w:rsid w:val="007163A7"/>
    <w:rsid w:val="0072503F"/>
    <w:rsid w:val="0072793F"/>
    <w:rsid w:val="0073113C"/>
    <w:rsid w:val="007334E9"/>
    <w:rsid w:val="0073636F"/>
    <w:rsid w:val="00742EB9"/>
    <w:rsid w:val="00743BF9"/>
    <w:rsid w:val="0075273E"/>
    <w:rsid w:val="007555BE"/>
    <w:rsid w:val="007568C5"/>
    <w:rsid w:val="00760DD3"/>
    <w:rsid w:val="00761658"/>
    <w:rsid w:val="00762862"/>
    <w:rsid w:val="007630EB"/>
    <w:rsid w:val="007636CB"/>
    <w:rsid w:val="007645E7"/>
    <w:rsid w:val="00764964"/>
    <w:rsid w:val="007651CF"/>
    <w:rsid w:val="00767B04"/>
    <w:rsid w:val="007728F3"/>
    <w:rsid w:val="00773EAB"/>
    <w:rsid w:val="0078456E"/>
    <w:rsid w:val="00786A7D"/>
    <w:rsid w:val="00791864"/>
    <w:rsid w:val="00793BBD"/>
    <w:rsid w:val="00797BF3"/>
    <w:rsid w:val="007A1B4A"/>
    <w:rsid w:val="007A47E8"/>
    <w:rsid w:val="007A767B"/>
    <w:rsid w:val="007B49C7"/>
    <w:rsid w:val="007B703B"/>
    <w:rsid w:val="007C0981"/>
    <w:rsid w:val="007C0CA2"/>
    <w:rsid w:val="007C7230"/>
    <w:rsid w:val="007D212F"/>
    <w:rsid w:val="007D301E"/>
    <w:rsid w:val="007D504B"/>
    <w:rsid w:val="007D5D75"/>
    <w:rsid w:val="007D6A1E"/>
    <w:rsid w:val="007F0CE7"/>
    <w:rsid w:val="007F3773"/>
    <w:rsid w:val="007F7F5C"/>
    <w:rsid w:val="00801E42"/>
    <w:rsid w:val="008050DC"/>
    <w:rsid w:val="008065C6"/>
    <w:rsid w:val="00806627"/>
    <w:rsid w:val="00810F5D"/>
    <w:rsid w:val="00811339"/>
    <w:rsid w:val="00811798"/>
    <w:rsid w:val="00816D62"/>
    <w:rsid w:val="00823446"/>
    <w:rsid w:val="0082605A"/>
    <w:rsid w:val="008266AC"/>
    <w:rsid w:val="00831D72"/>
    <w:rsid w:val="00836FAF"/>
    <w:rsid w:val="00840722"/>
    <w:rsid w:val="00840FD9"/>
    <w:rsid w:val="00841069"/>
    <w:rsid w:val="00841F20"/>
    <w:rsid w:val="008446D6"/>
    <w:rsid w:val="00850CD1"/>
    <w:rsid w:val="00851A78"/>
    <w:rsid w:val="008543A4"/>
    <w:rsid w:val="00866562"/>
    <w:rsid w:val="00867240"/>
    <w:rsid w:val="00871F6E"/>
    <w:rsid w:val="00876961"/>
    <w:rsid w:val="00877A38"/>
    <w:rsid w:val="00882457"/>
    <w:rsid w:val="00885C9E"/>
    <w:rsid w:val="00892447"/>
    <w:rsid w:val="00892771"/>
    <w:rsid w:val="0089382E"/>
    <w:rsid w:val="00895698"/>
    <w:rsid w:val="00896F2C"/>
    <w:rsid w:val="008A0C68"/>
    <w:rsid w:val="008A30AD"/>
    <w:rsid w:val="008A56E5"/>
    <w:rsid w:val="008A65DD"/>
    <w:rsid w:val="008A6FE3"/>
    <w:rsid w:val="008B0854"/>
    <w:rsid w:val="008B30D9"/>
    <w:rsid w:val="008B3CBA"/>
    <w:rsid w:val="008B4C5C"/>
    <w:rsid w:val="008C115B"/>
    <w:rsid w:val="008C233E"/>
    <w:rsid w:val="008C7507"/>
    <w:rsid w:val="008C7A69"/>
    <w:rsid w:val="008D5D3B"/>
    <w:rsid w:val="008E1633"/>
    <w:rsid w:val="008E3A5F"/>
    <w:rsid w:val="008E51B3"/>
    <w:rsid w:val="008F2C60"/>
    <w:rsid w:val="009004ED"/>
    <w:rsid w:val="00902636"/>
    <w:rsid w:val="0091026E"/>
    <w:rsid w:val="009126E3"/>
    <w:rsid w:val="009132D8"/>
    <w:rsid w:val="00913F89"/>
    <w:rsid w:val="00915AB2"/>
    <w:rsid w:val="00934201"/>
    <w:rsid w:val="009431FE"/>
    <w:rsid w:val="0094331D"/>
    <w:rsid w:val="009451F6"/>
    <w:rsid w:val="009456E7"/>
    <w:rsid w:val="00946C16"/>
    <w:rsid w:val="00946CAC"/>
    <w:rsid w:val="009508C1"/>
    <w:rsid w:val="00951778"/>
    <w:rsid w:val="00964F2D"/>
    <w:rsid w:val="00964F98"/>
    <w:rsid w:val="00966E6E"/>
    <w:rsid w:val="00974F3E"/>
    <w:rsid w:val="00975140"/>
    <w:rsid w:val="00983909"/>
    <w:rsid w:val="009871D7"/>
    <w:rsid w:val="009918DC"/>
    <w:rsid w:val="00994323"/>
    <w:rsid w:val="009946E7"/>
    <w:rsid w:val="00995109"/>
    <w:rsid w:val="009965D9"/>
    <w:rsid w:val="009A0232"/>
    <w:rsid w:val="009A0D43"/>
    <w:rsid w:val="009A0D86"/>
    <w:rsid w:val="009A1931"/>
    <w:rsid w:val="009A2C52"/>
    <w:rsid w:val="009A2F9D"/>
    <w:rsid w:val="009B3994"/>
    <w:rsid w:val="009B39F5"/>
    <w:rsid w:val="009B4F52"/>
    <w:rsid w:val="009B67C5"/>
    <w:rsid w:val="009C18D9"/>
    <w:rsid w:val="009C2E11"/>
    <w:rsid w:val="009D168F"/>
    <w:rsid w:val="009D4DF8"/>
    <w:rsid w:val="009D63ED"/>
    <w:rsid w:val="009D729B"/>
    <w:rsid w:val="009D7DFE"/>
    <w:rsid w:val="009E10FB"/>
    <w:rsid w:val="009E4AC1"/>
    <w:rsid w:val="009E6F42"/>
    <w:rsid w:val="009E7DB0"/>
    <w:rsid w:val="009F7D93"/>
    <w:rsid w:val="00A0561C"/>
    <w:rsid w:val="00A06E3E"/>
    <w:rsid w:val="00A12233"/>
    <w:rsid w:val="00A1505A"/>
    <w:rsid w:val="00A173F3"/>
    <w:rsid w:val="00A177FE"/>
    <w:rsid w:val="00A2130E"/>
    <w:rsid w:val="00A24E27"/>
    <w:rsid w:val="00A25305"/>
    <w:rsid w:val="00A26EE3"/>
    <w:rsid w:val="00A27270"/>
    <w:rsid w:val="00A3235D"/>
    <w:rsid w:val="00A35D99"/>
    <w:rsid w:val="00A40310"/>
    <w:rsid w:val="00A4243A"/>
    <w:rsid w:val="00A45014"/>
    <w:rsid w:val="00A45CB3"/>
    <w:rsid w:val="00A46F25"/>
    <w:rsid w:val="00A53234"/>
    <w:rsid w:val="00A55C03"/>
    <w:rsid w:val="00A55D7F"/>
    <w:rsid w:val="00A57EB0"/>
    <w:rsid w:val="00A57F23"/>
    <w:rsid w:val="00A62228"/>
    <w:rsid w:val="00A63B39"/>
    <w:rsid w:val="00A63CB4"/>
    <w:rsid w:val="00A704F8"/>
    <w:rsid w:val="00A745D2"/>
    <w:rsid w:val="00A757C5"/>
    <w:rsid w:val="00A81A54"/>
    <w:rsid w:val="00A82F2E"/>
    <w:rsid w:val="00A843E6"/>
    <w:rsid w:val="00A8464B"/>
    <w:rsid w:val="00A85B77"/>
    <w:rsid w:val="00A908CF"/>
    <w:rsid w:val="00A91674"/>
    <w:rsid w:val="00A9175E"/>
    <w:rsid w:val="00A92598"/>
    <w:rsid w:val="00A95452"/>
    <w:rsid w:val="00A96CA9"/>
    <w:rsid w:val="00A97483"/>
    <w:rsid w:val="00AA19B1"/>
    <w:rsid w:val="00AA3B1B"/>
    <w:rsid w:val="00AA4406"/>
    <w:rsid w:val="00AA4597"/>
    <w:rsid w:val="00AA4657"/>
    <w:rsid w:val="00AA593C"/>
    <w:rsid w:val="00AC036E"/>
    <w:rsid w:val="00AC19CB"/>
    <w:rsid w:val="00AC2E86"/>
    <w:rsid w:val="00AC38DF"/>
    <w:rsid w:val="00AD0C2F"/>
    <w:rsid w:val="00AD1C7E"/>
    <w:rsid w:val="00AD7471"/>
    <w:rsid w:val="00AE1079"/>
    <w:rsid w:val="00AE168C"/>
    <w:rsid w:val="00AE61D1"/>
    <w:rsid w:val="00AE66A5"/>
    <w:rsid w:val="00AF4DD9"/>
    <w:rsid w:val="00AF6609"/>
    <w:rsid w:val="00B00710"/>
    <w:rsid w:val="00B00C58"/>
    <w:rsid w:val="00B01375"/>
    <w:rsid w:val="00B0217A"/>
    <w:rsid w:val="00B108DE"/>
    <w:rsid w:val="00B147BF"/>
    <w:rsid w:val="00B1797A"/>
    <w:rsid w:val="00B22964"/>
    <w:rsid w:val="00B2402F"/>
    <w:rsid w:val="00B31036"/>
    <w:rsid w:val="00B32815"/>
    <w:rsid w:val="00B356BD"/>
    <w:rsid w:val="00B43815"/>
    <w:rsid w:val="00B45AC1"/>
    <w:rsid w:val="00B4721B"/>
    <w:rsid w:val="00B54C34"/>
    <w:rsid w:val="00B56F98"/>
    <w:rsid w:val="00B575BB"/>
    <w:rsid w:val="00B578A2"/>
    <w:rsid w:val="00B6135C"/>
    <w:rsid w:val="00B61BF8"/>
    <w:rsid w:val="00B62B64"/>
    <w:rsid w:val="00B64D12"/>
    <w:rsid w:val="00B67524"/>
    <w:rsid w:val="00B75585"/>
    <w:rsid w:val="00B7614D"/>
    <w:rsid w:val="00B800BB"/>
    <w:rsid w:val="00B833E6"/>
    <w:rsid w:val="00B923C0"/>
    <w:rsid w:val="00B954E4"/>
    <w:rsid w:val="00BA2A50"/>
    <w:rsid w:val="00BA31DE"/>
    <w:rsid w:val="00BA3BAE"/>
    <w:rsid w:val="00BC1D06"/>
    <w:rsid w:val="00BC2AAE"/>
    <w:rsid w:val="00BC71EA"/>
    <w:rsid w:val="00BC782B"/>
    <w:rsid w:val="00BC7FF8"/>
    <w:rsid w:val="00BD0112"/>
    <w:rsid w:val="00BE44DE"/>
    <w:rsid w:val="00BE705D"/>
    <w:rsid w:val="00BF0C40"/>
    <w:rsid w:val="00BF2382"/>
    <w:rsid w:val="00BF26A1"/>
    <w:rsid w:val="00BF4C49"/>
    <w:rsid w:val="00BF7473"/>
    <w:rsid w:val="00C03D08"/>
    <w:rsid w:val="00C05DD9"/>
    <w:rsid w:val="00C06B1C"/>
    <w:rsid w:val="00C07FF5"/>
    <w:rsid w:val="00C13E95"/>
    <w:rsid w:val="00C14243"/>
    <w:rsid w:val="00C20509"/>
    <w:rsid w:val="00C232CB"/>
    <w:rsid w:val="00C25A51"/>
    <w:rsid w:val="00C26289"/>
    <w:rsid w:val="00C30E0D"/>
    <w:rsid w:val="00C32EFE"/>
    <w:rsid w:val="00C33202"/>
    <w:rsid w:val="00C356D3"/>
    <w:rsid w:val="00C360A6"/>
    <w:rsid w:val="00C372C1"/>
    <w:rsid w:val="00C44434"/>
    <w:rsid w:val="00C47295"/>
    <w:rsid w:val="00C50FE2"/>
    <w:rsid w:val="00C53E2E"/>
    <w:rsid w:val="00C557FA"/>
    <w:rsid w:val="00C56B68"/>
    <w:rsid w:val="00C57B93"/>
    <w:rsid w:val="00C607F4"/>
    <w:rsid w:val="00C62A56"/>
    <w:rsid w:val="00C64258"/>
    <w:rsid w:val="00C66440"/>
    <w:rsid w:val="00C67906"/>
    <w:rsid w:val="00C71A43"/>
    <w:rsid w:val="00C761F7"/>
    <w:rsid w:val="00C82788"/>
    <w:rsid w:val="00C83172"/>
    <w:rsid w:val="00C8457B"/>
    <w:rsid w:val="00C908CB"/>
    <w:rsid w:val="00C91BB8"/>
    <w:rsid w:val="00C92D9B"/>
    <w:rsid w:val="00C933F4"/>
    <w:rsid w:val="00C951C6"/>
    <w:rsid w:val="00CA22B0"/>
    <w:rsid w:val="00CA3953"/>
    <w:rsid w:val="00CA3CCA"/>
    <w:rsid w:val="00CB4FAE"/>
    <w:rsid w:val="00CB690B"/>
    <w:rsid w:val="00CC50D3"/>
    <w:rsid w:val="00CC7FA3"/>
    <w:rsid w:val="00CD448A"/>
    <w:rsid w:val="00CD5A29"/>
    <w:rsid w:val="00CD6B25"/>
    <w:rsid w:val="00CD7A62"/>
    <w:rsid w:val="00CE05ED"/>
    <w:rsid w:val="00CE2A03"/>
    <w:rsid w:val="00CE3497"/>
    <w:rsid w:val="00CE61B8"/>
    <w:rsid w:val="00CE6712"/>
    <w:rsid w:val="00CE6737"/>
    <w:rsid w:val="00CF1093"/>
    <w:rsid w:val="00CF223B"/>
    <w:rsid w:val="00CF526F"/>
    <w:rsid w:val="00CF710B"/>
    <w:rsid w:val="00D0365C"/>
    <w:rsid w:val="00D03E1E"/>
    <w:rsid w:val="00D16693"/>
    <w:rsid w:val="00D23476"/>
    <w:rsid w:val="00D24119"/>
    <w:rsid w:val="00D276AA"/>
    <w:rsid w:val="00D27788"/>
    <w:rsid w:val="00D3060A"/>
    <w:rsid w:val="00D3106C"/>
    <w:rsid w:val="00D32125"/>
    <w:rsid w:val="00D404C6"/>
    <w:rsid w:val="00D415FF"/>
    <w:rsid w:val="00D44345"/>
    <w:rsid w:val="00D47A3E"/>
    <w:rsid w:val="00D47AE7"/>
    <w:rsid w:val="00D52515"/>
    <w:rsid w:val="00D52600"/>
    <w:rsid w:val="00D6443C"/>
    <w:rsid w:val="00D73A8B"/>
    <w:rsid w:val="00D758B6"/>
    <w:rsid w:val="00D76A99"/>
    <w:rsid w:val="00D77E07"/>
    <w:rsid w:val="00D800FE"/>
    <w:rsid w:val="00D80EF0"/>
    <w:rsid w:val="00D855B1"/>
    <w:rsid w:val="00D8617F"/>
    <w:rsid w:val="00D87FC4"/>
    <w:rsid w:val="00D91147"/>
    <w:rsid w:val="00D91741"/>
    <w:rsid w:val="00D92F3A"/>
    <w:rsid w:val="00D94456"/>
    <w:rsid w:val="00D95A4E"/>
    <w:rsid w:val="00DA3346"/>
    <w:rsid w:val="00DA6880"/>
    <w:rsid w:val="00DA74FF"/>
    <w:rsid w:val="00DA7544"/>
    <w:rsid w:val="00DC051C"/>
    <w:rsid w:val="00DC09A7"/>
    <w:rsid w:val="00DC3010"/>
    <w:rsid w:val="00DC3FC0"/>
    <w:rsid w:val="00DC6125"/>
    <w:rsid w:val="00DC68C3"/>
    <w:rsid w:val="00DD07FF"/>
    <w:rsid w:val="00DD2949"/>
    <w:rsid w:val="00DD4628"/>
    <w:rsid w:val="00DD7F82"/>
    <w:rsid w:val="00DE0760"/>
    <w:rsid w:val="00DE0842"/>
    <w:rsid w:val="00DE3C75"/>
    <w:rsid w:val="00DE6EE3"/>
    <w:rsid w:val="00DE720A"/>
    <w:rsid w:val="00DF0DAE"/>
    <w:rsid w:val="00DF275E"/>
    <w:rsid w:val="00DF50D7"/>
    <w:rsid w:val="00DF56F1"/>
    <w:rsid w:val="00E013F0"/>
    <w:rsid w:val="00E05A77"/>
    <w:rsid w:val="00E05C2D"/>
    <w:rsid w:val="00E07245"/>
    <w:rsid w:val="00E13545"/>
    <w:rsid w:val="00E17CB7"/>
    <w:rsid w:val="00E212A0"/>
    <w:rsid w:val="00E216C3"/>
    <w:rsid w:val="00E219E4"/>
    <w:rsid w:val="00E2342A"/>
    <w:rsid w:val="00E23706"/>
    <w:rsid w:val="00E23924"/>
    <w:rsid w:val="00E24828"/>
    <w:rsid w:val="00E24EDC"/>
    <w:rsid w:val="00E256B4"/>
    <w:rsid w:val="00E260FE"/>
    <w:rsid w:val="00E2771C"/>
    <w:rsid w:val="00E32067"/>
    <w:rsid w:val="00E3579E"/>
    <w:rsid w:val="00E44379"/>
    <w:rsid w:val="00E44B1F"/>
    <w:rsid w:val="00E45860"/>
    <w:rsid w:val="00E4618C"/>
    <w:rsid w:val="00E5251E"/>
    <w:rsid w:val="00E5459A"/>
    <w:rsid w:val="00E55F70"/>
    <w:rsid w:val="00E627D8"/>
    <w:rsid w:val="00E643E6"/>
    <w:rsid w:val="00E64F0C"/>
    <w:rsid w:val="00E664B8"/>
    <w:rsid w:val="00E66F2C"/>
    <w:rsid w:val="00E70155"/>
    <w:rsid w:val="00E72FE2"/>
    <w:rsid w:val="00E8357A"/>
    <w:rsid w:val="00E85D88"/>
    <w:rsid w:val="00E873D3"/>
    <w:rsid w:val="00E9247D"/>
    <w:rsid w:val="00E948E1"/>
    <w:rsid w:val="00E95845"/>
    <w:rsid w:val="00EA007E"/>
    <w:rsid w:val="00EA0F6D"/>
    <w:rsid w:val="00EA2669"/>
    <w:rsid w:val="00EA2A8D"/>
    <w:rsid w:val="00EA39C8"/>
    <w:rsid w:val="00EA5C81"/>
    <w:rsid w:val="00EA5F4A"/>
    <w:rsid w:val="00EB1574"/>
    <w:rsid w:val="00EB56C3"/>
    <w:rsid w:val="00EB7532"/>
    <w:rsid w:val="00EC07F4"/>
    <w:rsid w:val="00EC4B45"/>
    <w:rsid w:val="00EC56EF"/>
    <w:rsid w:val="00EC5F4F"/>
    <w:rsid w:val="00ED0275"/>
    <w:rsid w:val="00ED7E44"/>
    <w:rsid w:val="00EE3B9D"/>
    <w:rsid w:val="00EE576E"/>
    <w:rsid w:val="00EF1064"/>
    <w:rsid w:val="00EF7961"/>
    <w:rsid w:val="00F067A6"/>
    <w:rsid w:val="00F06FC9"/>
    <w:rsid w:val="00F12BD5"/>
    <w:rsid w:val="00F15851"/>
    <w:rsid w:val="00F158A2"/>
    <w:rsid w:val="00F20CDD"/>
    <w:rsid w:val="00F22238"/>
    <w:rsid w:val="00F235F2"/>
    <w:rsid w:val="00F2438A"/>
    <w:rsid w:val="00F35CC5"/>
    <w:rsid w:val="00F37CB2"/>
    <w:rsid w:val="00F42213"/>
    <w:rsid w:val="00F4228B"/>
    <w:rsid w:val="00F430D5"/>
    <w:rsid w:val="00F46B36"/>
    <w:rsid w:val="00F478C9"/>
    <w:rsid w:val="00F51559"/>
    <w:rsid w:val="00F554EA"/>
    <w:rsid w:val="00F56F13"/>
    <w:rsid w:val="00F57143"/>
    <w:rsid w:val="00F618A0"/>
    <w:rsid w:val="00F64C43"/>
    <w:rsid w:val="00F6651E"/>
    <w:rsid w:val="00F745CB"/>
    <w:rsid w:val="00F74678"/>
    <w:rsid w:val="00F763F2"/>
    <w:rsid w:val="00F767DB"/>
    <w:rsid w:val="00F800CE"/>
    <w:rsid w:val="00F82E4C"/>
    <w:rsid w:val="00F84E1C"/>
    <w:rsid w:val="00F944FD"/>
    <w:rsid w:val="00F9514E"/>
    <w:rsid w:val="00FA1660"/>
    <w:rsid w:val="00FB3285"/>
    <w:rsid w:val="00FB412B"/>
    <w:rsid w:val="00FB632A"/>
    <w:rsid w:val="00FB791A"/>
    <w:rsid w:val="00FC0066"/>
    <w:rsid w:val="00FC0F96"/>
    <w:rsid w:val="00FD00E5"/>
    <w:rsid w:val="00FD50F1"/>
    <w:rsid w:val="00FE0C2A"/>
    <w:rsid w:val="00FE30B1"/>
    <w:rsid w:val="00FE5A49"/>
    <w:rsid w:val="00FF4ED1"/>
    <w:rsid w:val="00FF5A5C"/>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4BEB7"/>
  <w15:docId w15:val="{D9AB02D5-AAF3-4C9D-92A0-12628DC0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3C"/>
    <w:pPr>
      <w:ind w:left="720"/>
      <w:contextualSpacing/>
    </w:pPr>
  </w:style>
  <w:style w:type="paragraph" w:customStyle="1" w:styleId="EndNoteBibliographyTitle">
    <w:name w:val="EndNote Bibliography Title"/>
    <w:basedOn w:val="Normal"/>
    <w:link w:val="EndNoteBibliographyTitleChar"/>
    <w:rsid w:val="006C500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6C5000"/>
    <w:rPr>
      <w:rFonts w:ascii="Times New Roman" w:hAnsi="Times New Roman" w:cs="Times New Roman"/>
      <w:noProof/>
      <w:sz w:val="24"/>
    </w:rPr>
  </w:style>
  <w:style w:type="paragraph" w:customStyle="1" w:styleId="EndNoteBibliography">
    <w:name w:val="EndNote Bibliography"/>
    <w:basedOn w:val="Normal"/>
    <w:link w:val="EndNoteBibliographyChar"/>
    <w:rsid w:val="006C500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6C5000"/>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D95A4E"/>
    <w:rPr>
      <w:sz w:val="16"/>
      <w:szCs w:val="16"/>
    </w:rPr>
  </w:style>
  <w:style w:type="paragraph" w:styleId="CommentText">
    <w:name w:val="annotation text"/>
    <w:basedOn w:val="Normal"/>
    <w:link w:val="CommentTextChar"/>
    <w:uiPriority w:val="99"/>
    <w:unhideWhenUsed/>
    <w:rsid w:val="00D95A4E"/>
    <w:pPr>
      <w:spacing w:line="240" w:lineRule="auto"/>
    </w:pPr>
    <w:rPr>
      <w:sz w:val="20"/>
      <w:szCs w:val="20"/>
    </w:rPr>
  </w:style>
  <w:style w:type="character" w:customStyle="1" w:styleId="CommentTextChar">
    <w:name w:val="Comment Text Char"/>
    <w:basedOn w:val="DefaultParagraphFont"/>
    <w:link w:val="CommentText"/>
    <w:uiPriority w:val="99"/>
    <w:rsid w:val="00D95A4E"/>
    <w:rPr>
      <w:sz w:val="20"/>
      <w:szCs w:val="20"/>
    </w:rPr>
  </w:style>
  <w:style w:type="paragraph" w:styleId="CommentSubject">
    <w:name w:val="annotation subject"/>
    <w:basedOn w:val="CommentText"/>
    <w:next w:val="CommentText"/>
    <w:link w:val="CommentSubjectChar"/>
    <w:uiPriority w:val="99"/>
    <w:semiHidden/>
    <w:unhideWhenUsed/>
    <w:rsid w:val="00D95A4E"/>
    <w:rPr>
      <w:b/>
      <w:bCs/>
    </w:rPr>
  </w:style>
  <w:style w:type="character" w:customStyle="1" w:styleId="CommentSubjectChar">
    <w:name w:val="Comment Subject Char"/>
    <w:basedOn w:val="CommentTextChar"/>
    <w:link w:val="CommentSubject"/>
    <w:uiPriority w:val="99"/>
    <w:semiHidden/>
    <w:rsid w:val="00D95A4E"/>
    <w:rPr>
      <w:b/>
      <w:bCs/>
      <w:sz w:val="20"/>
      <w:szCs w:val="20"/>
    </w:rPr>
  </w:style>
  <w:style w:type="character" w:styleId="Hyperlink">
    <w:name w:val="Hyperlink"/>
    <w:basedOn w:val="DefaultParagraphFont"/>
    <w:uiPriority w:val="99"/>
    <w:unhideWhenUsed/>
    <w:rsid w:val="009871D7"/>
    <w:rPr>
      <w:color w:val="0563C1" w:themeColor="hyperlink"/>
      <w:u w:val="single"/>
    </w:rPr>
  </w:style>
  <w:style w:type="character" w:styleId="UnresolvedMention">
    <w:name w:val="Unresolved Mention"/>
    <w:basedOn w:val="DefaultParagraphFont"/>
    <w:uiPriority w:val="99"/>
    <w:semiHidden/>
    <w:unhideWhenUsed/>
    <w:rsid w:val="009871D7"/>
    <w:rPr>
      <w:color w:val="605E5C"/>
      <w:shd w:val="clear" w:color="auto" w:fill="E1DFDD"/>
    </w:rPr>
  </w:style>
  <w:style w:type="character" w:styleId="LineNumber">
    <w:name w:val="line number"/>
    <w:basedOn w:val="DefaultParagraphFont"/>
    <w:uiPriority w:val="99"/>
    <w:semiHidden/>
    <w:unhideWhenUsed/>
    <w:rsid w:val="005A5FE6"/>
  </w:style>
  <w:style w:type="paragraph" w:styleId="Header">
    <w:name w:val="header"/>
    <w:basedOn w:val="Normal"/>
    <w:link w:val="HeaderChar"/>
    <w:uiPriority w:val="99"/>
    <w:unhideWhenUsed/>
    <w:rsid w:val="005A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E6"/>
  </w:style>
  <w:style w:type="paragraph" w:styleId="Footer">
    <w:name w:val="footer"/>
    <w:basedOn w:val="Normal"/>
    <w:link w:val="FooterChar"/>
    <w:uiPriority w:val="99"/>
    <w:unhideWhenUsed/>
    <w:rsid w:val="005A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E6"/>
  </w:style>
  <w:style w:type="paragraph" w:styleId="Revision">
    <w:name w:val="Revision"/>
    <w:hidden/>
    <w:uiPriority w:val="99"/>
    <w:semiHidden/>
    <w:rsid w:val="00C20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8655">
      <w:bodyDiv w:val="1"/>
      <w:marLeft w:val="0"/>
      <w:marRight w:val="0"/>
      <w:marTop w:val="0"/>
      <w:marBottom w:val="0"/>
      <w:divBdr>
        <w:top w:val="none" w:sz="0" w:space="0" w:color="auto"/>
        <w:left w:val="none" w:sz="0" w:space="0" w:color="auto"/>
        <w:bottom w:val="none" w:sz="0" w:space="0" w:color="auto"/>
        <w:right w:val="none" w:sz="0" w:space="0" w:color="auto"/>
      </w:divBdr>
    </w:div>
    <w:div w:id="216626756">
      <w:bodyDiv w:val="1"/>
      <w:marLeft w:val="0"/>
      <w:marRight w:val="0"/>
      <w:marTop w:val="0"/>
      <w:marBottom w:val="0"/>
      <w:divBdr>
        <w:top w:val="none" w:sz="0" w:space="0" w:color="auto"/>
        <w:left w:val="none" w:sz="0" w:space="0" w:color="auto"/>
        <w:bottom w:val="none" w:sz="0" w:space="0" w:color="auto"/>
        <w:right w:val="none" w:sz="0" w:space="0" w:color="auto"/>
      </w:divBdr>
    </w:div>
    <w:div w:id="478766979">
      <w:bodyDiv w:val="1"/>
      <w:marLeft w:val="0"/>
      <w:marRight w:val="0"/>
      <w:marTop w:val="0"/>
      <w:marBottom w:val="0"/>
      <w:divBdr>
        <w:top w:val="none" w:sz="0" w:space="0" w:color="auto"/>
        <w:left w:val="none" w:sz="0" w:space="0" w:color="auto"/>
        <w:bottom w:val="none" w:sz="0" w:space="0" w:color="auto"/>
        <w:right w:val="none" w:sz="0" w:space="0" w:color="auto"/>
      </w:divBdr>
    </w:div>
    <w:div w:id="1750424848">
      <w:bodyDiv w:val="1"/>
      <w:marLeft w:val="0"/>
      <w:marRight w:val="0"/>
      <w:marTop w:val="0"/>
      <w:marBottom w:val="0"/>
      <w:divBdr>
        <w:top w:val="none" w:sz="0" w:space="0" w:color="auto"/>
        <w:left w:val="none" w:sz="0" w:space="0" w:color="auto"/>
        <w:bottom w:val="none" w:sz="0" w:space="0" w:color="auto"/>
        <w:right w:val="none" w:sz="0" w:space="0" w:color="auto"/>
      </w:divBdr>
    </w:div>
    <w:div w:id="1886257306">
      <w:bodyDiv w:val="1"/>
      <w:marLeft w:val="0"/>
      <w:marRight w:val="0"/>
      <w:marTop w:val="0"/>
      <w:marBottom w:val="0"/>
      <w:divBdr>
        <w:top w:val="none" w:sz="0" w:space="0" w:color="auto"/>
        <w:left w:val="none" w:sz="0" w:space="0" w:color="auto"/>
        <w:bottom w:val="none" w:sz="0" w:space="0" w:color="auto"/>
        <w:right w:val="none" w:sz="0" w:space="0" w:color="auto"/>
      </w:divBdr>
    </w:div>
    <w:div w:id="1982416099">
      <w:bodyDiv w:val="1"/>
      <w:marLeft w:val="0"/>
      <w:marRight w:val="0"/>
      <w:marTop w:val="0"/>
      <w:marBottom w:val="0"/>
      <w:divBdr>
        <w:top w:val="none" w:sz="0" w:space="0" w:color="auto"/>
        <w:left w:val="none" w:sz="0" w:space="0" w:color="auto"/>
        <w:bottom w:val="none" w:sz="0" w:space="0" w:color="auto"/>
        <w:right w:val="none" w:sz="0" w:space="0" w:color="auto"/>
      </w:divBdr>
    </w:div>
    <w:div w:id="210175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his.usda.gov/sites/default/files/btscc_2019infoshee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127</cp:revision>
  <dcterms:created xsi:type="dcterms:W3CDTF">2024-05-21T12:19:00Z</dcterms:created>
  <dcterms:modified xsi:type="dcterms:W3CDTF">2024-05-22T11:28:00Z</dcterms:modified>
</cp:coreProperties>
</file>