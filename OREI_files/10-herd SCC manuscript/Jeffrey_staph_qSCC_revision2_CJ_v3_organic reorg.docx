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682E1E">
      <w:pPr>
        <w:spacing w:after="0"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678CC3F7" w:rsidR="00FF3370" w:rsidRPr="00034767" w:rsidRDefault="0020086A" w:rsidP="00682E1E">
      <w:pPr>
        <w:spacing w:after="0"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proofErr w:type="spellStart"/>
      <w:r w:rsidR="00A970C5" w:rsidRPr="00A970C5">
        <w:rPr>
          <w:rFonts w:ascii="Times New Roman" w:hAnsi="Times New Roman" w:cs="Times New Roman"/>
          <w:bCs/>
          <w:i/>
          <w:iCs/>
          <w:sz w:val="24"/>
          <w:szCs w:val="24"/>
        </w:rPr>
        <w:t>Mammaliicoccus</w:t>
      </w:r>
      <w:proofErr w:type="spellEnd"/>
      <w:r w:rsidR="00A970C5">
        <w:rPr>
          <w:rFonts w:ascii="Times New Roman" w:hAnsi="Times New Roman" w:cs="Times New Roman"/>
          <w:bCs/>
          <w:sz w:val="24"/>
          <w:szCs w:val="24"/>
        </w:rPr>
        <w:t xml:space="preserve"> (</w:t>
      </w:r>
      <w:proofErr w:type="spellStart"/>
      <w:r w:rsidR="00A970C5">
        <w:rPr>
          <w:rFonts w:ascii="Times New Roman" w:hAnsi="Times New Roman" w:cs="Times New Roman"/>
          <w:bCs/>
          <w:sz w:val="24"/>
          <w:szCs w:val="24"/>
        </w:rPr>
        <w:t>SaM</w:t>
      </w:r>
      <w:proofErr w:type="spellEnd"/>
      <w:r w:rsidR="00A970C5">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w:t>
      </w:r>
      <w:proofErr w:type="gramStart"/>
      <w:r w:rsidR="00FF3370" w:rsidRPr="00034767">
        <w:rPr>
          <w:rFonts w:ascii="Times New Roman" w:hAnsi="Times New Roman" w:cs="Times New Roman"/>
          <w:bCs/>
          <w:sz w:val="24"/>
          <w:szCs w:val="24"/>
        </w:rPr>
        <w:t>as a result of</w:t>
      </w:r>
      <w:proofErr w:type="gramEnd"/>
      <w:r w:rsidR="00FF3370" w:rsidRPr="00034767">
        <w:rPr>
          <w:rFonts w:ascii="Times New Roman" w:hAnsi="Times New Roman" w:cs="Times New Roman"/>
          <w:bCs/>
          <w:sz w:val="24"/>
          <w:szCs w:val="24"/>
        </w:rPr>
        <w:t xml:space="preserve">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proofErr w:type="spellStart"/>
      <w:r w:rsidR="00A970C5" w:rsidRPr="00A970C5">
        <w:rPr>
          <w:rFonts w:ascii="Times New Roman" w:hAnsi="Times New Roman" w:cs="Times New Roman"/>
          <w:bCs/>
          <w:sz w:val="24"/>
          <w:szCs w:val="24"/>
        </w:rPr>
        <w:t>SaM</w:t>
      </w:r>
      <w:proofErr w:type="spellEnd"/>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proofErr w:type="spellStart"/>
      <w:r w:rsidR="00A970C5" w:rsidRPr="00A970C5">
        <w:rPr>
          <w:rFonts w:ascii="Times New Roman" w:hAnsi="Times New Roman" w:cs="Times New Roman"/>
          <w:bCs/>
          <w:sz w:val="24"/>
          <w:szCs w:val="24"/>
        </w:rPr>
        <w:t>SaM</w:t>
      </w:r>
      <w:proofErr w:type="spellEnd"/>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8B5893">
        <w:rPr>
          <w:rFonts w:ascii="Times New Roman" w:hAnsi="Times New Roman" w:cs="Times New Roman"/>
          <w:bCs/>
          <w:sz w:val="24"/>
          <w:szCs w:val="24"/>
        </w:rPr>
        <w:t>culture-negative</w:t>
      </w:r>
      <w:r w:rsidR="008B589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quarters, SCC was higher in quarters infected with 9 of 10 </w:t>
      </w:r>
      <w:proofErr w:type="spellStart"/>
      <w:r w:rsidR="00A970C5" w:rsidRPr="00A970C5">
        <w:rPr>
          <w:rFonts w:ascii="Times New Roman" w:hAnsi="Times New Roman" w:cs="Times New Roman"/>
          <w:bCs/>
          <w:sz w:val="24"/>
          <w:szCs w:val="24"/>
        </w:rPr>
        <w:t>SaM</w:t>
      </w:r>
      <w:proofErr w:type="spellEnd"/>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proofErr w:type="spellStart"/>
      <w:r w:rsidR="00A970C5" w:rsidRPr="00A970C5">
        <w:rPr>
          <w:rFonts w:ascii="Times New Roman" w:hAnsi="Times New Roman" w:cs="Times New Roman"/>
          <w:bCs/>
          <w:sz w:val="24"/>
          <w:szCs w:val="24"/>
        </w:rPr>
        <w:t>SaM</w:t>
      </w:r>
      <w:proofErr w:type="spellEnd"/>
      <w:r w:rsidR="00FF3370" w:rsidRPr="00034767">
        <w:rPr>
          <w:rFonts w:ascii="Times New Roman" w:hAnsi="Times New Roman" w:cs="Times New Roman"/>
          <w:bCs/>
          <w:sz w:val="24"/>
          <w:szCs w:val="24"/>
        </w:rPr>
        <w:t xml:space="preserve"> observed, their widespread nature can still </w:t>
      </w:r>
      <w:ins w:id="1" w:author="Caitlin Jeffrey" w:date="2024-09-20T17:24:00Z" w16du:dateUtc="2024-09-20T21:24:00Z">
        <w:r w:rsidR="00B84B52">
          <w:rPr>
            <w:rFonts w:ascii="Times New Roman" w:hAnsi="Times New Roman" w:cs="Times New Roman"/>
            <w:bCs/>
            <w:sz w:val="24"/>
            <w:szCs w:val="24"/>
          </w:rPr>
          <w:t xml:space="preserve">potentially </w:t>
        </w:r>
      </w:ins>
      <w:r w:rsidR="00FF3370" w:rsidRPr="00034767">
        <w:rPr>
          <w:rFonts w:ascii="Times New Roman" w:hAnsi="Times New Roman" w:cs="Times New Roman"/>
          <w:bCs/>
          <w:sz w:val="24"/>
          <w:szCs w:val="24"/>
        </w:rPr>
        <w:t xml:space="preserve">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682E1E">
      <w:pPr>
        <w:spacing w:after="0" w:line="480" w:lineRule="auto"/>
        <w:jc w:val="both"/>
        <w:rPr>
          <w:rFonts w:ascii="Times New Roman" w:hAnsi="Times New Roman" w:cs="Times New Roman"/>
          <w:b/>
          <w:i/>
          <w:iCs/>
          <w:sz w:val="24"/>
          <w:szCs w:val="24"/>
        </w:rPr>
      </w:pPr>
    </w:p>
    <w:p w14:paraId="5A207C29" w14:textId="77777777" w:rsidR="00FF3370" w:rsidRPr="00EE7809"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682E1E">
      <w:pPr>
        <w:spacing w:after="0"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682E1E">
      <w:pPr>
        <w:spacing w:after="0" w:line="480" w:lineRule="auto"/>
        <w:jc w:val="both"/>
        <w:rPr>
          <w:rFonts w:ascii="Times New Roman" w:hAnsi="Times New Roman" w:cs="Times New Roman"/>
          <w:b/>
          <w:i/>
          <w:iCs/>
          <w:sz w:val="24"/>
          <w:szCs w:val="24"/>
        </w:rPr>
      </w:pPr>
    </w:p>
    <w:p w14:paraId="251A6950" w14:textId="77777777" w:rsidR="00FF3370"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682E1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682E1E">
      <w:pPr>
        <w:spacing w:after="0" w:line="480" w:lineRule="auto"/>
        <w:jc w:val="both"/>
        <w:rPr>
          <w:rFonts w:ascii="Times New Roman" w:hAnsi="Times New Roman" w:cs="Times New Roman"/>
          <w:b/>
          <w:sz w:val="24"/>
          <w:szCs w:val="24"/>
        </w:rPr>
      </w:pPr>
    </w:p>
    <w:p w14:paraId="0688D13F" w14:textId="06237E0C" w:rsidR="00FF3370" w:rsidRPr="00604EDE" w:rsidRDefault="000A2836" w:rsidP="00682E1E">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682E1E">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682E1E">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0DD40D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682E1E">
      <w:pPr>
        <w:spacing w:after="0" w:line="480" w:lineRule="auto"/>
        <w:jc w:val="both"/>
        <w:rPr>
          <w:rFonts w:ascii="Times New Roman" w:hAnsi="Times New Roman" w:cs="Times New Roman"/>
          <w:b/>
          <w:i/>
          <w:iCs/>
          <w:sz w:val="24"/>
          <w:szCs w:val="24"/>
        </w:rPr>
      </w:pPr>
    </w:p>
    <w:p w14:paraId="08F1FE98" w14:textId="77777777" w:rsidR="00FF3370" w:rsidRPr="00E819EF" w:rsidRDefault="00FF3370" w:rsidP="00682E1E">
      <w:pPr>
        <w:spacing w:after="0"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ED963DA" w14:textId="7DF05864" w:rsidR="00625C5D" w:rsidRPr="00E819EF" w:rsidRDefault="00FF3370" w:rsidP="00F71E2A">
      <w:pPr>
        <w:spacing w:after="0" w:line="480" w:lineRule="auto"/>
        <w:ind w:firstLine="360"/>
        <w:rPr>
          <w:rFonts w:ascii="Times New Roman" w:hAnsi="Times New Roman" w:cs="Times New Roman"/>
          <w:sz w:val="24"/>
          <w:szCs w:val="24"/>
        </w:rPr>
        <w:pPrChange w:id="2" w:author="Caitlin Jeffrey" w:date="2024-09-24T06:42:00Z" w16du:dateUtc="2024-09-24T10:42:00Z">
          <w:pPr>
            <w:spacing w:after="0" w:line="480" w:lineRule="auto"/>
            <w:ind w:firstLine="720"/>
          </w:pPr>
        </w:pPrChange>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81261">
        <w:rPr>
          <w:rFonts w:ascii="Times New Roman" w:hAnsi="Times New Roman" w:cs="Times New Roman"/>
          <w:sz w:val="24"/>
          <w:szCs w:val="24"/>
        </w:rPr>
        <w:t>SaM</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proofErr w:type="spellStart"/>
      <w:r w:rsidR="004B241E" w:rsidRPr="00FA5855">
        <w:rPr>
          <w:rFonts w:ascii="Times New Roman" w:hAnsi="Times New Roman" w:cs="Times New Roman"/>
          <w:sz w:val="24"/>
          <w:szCs w:val="24"/>
        </w:rPr>
        <w:t>SaM</w:t>
      </w:r>
      <w:proofErr w:type="spellEnd"/>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described</w:t>
      </w:r>
      <w:r w:rsidR="00E84123">
        <w:rPr>
          <w:rFonts w:ascii="Times New Roman" w:hAnsi="Times New Roman" w:cs="Times New Roman"/>
          <w:sz w:val="24"/>
          <w:szCs w:val="24"/>
        </w:rPr>
        <w:t xml:space="preserve"> </w:t>
      </w:r>
      <w:r w:rsidR="00587EA3">
        <w:rPr>
          <w:rFonts w:ascii="Times New Roman" w:hAnsi="Times New Roman" w:cs="Times New Roman"/>
          <w:sz w:val="24"/>
          <w:szCs w:val="24"/>
        </w:rPr>
        <w:t>previously</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study of 10 certified organic dairy farms. The objective was to estimate how </w:t>
      </w:r>
      <w:del w:id="3" w:author="Caitlin Jeffrey" w:date="2024-09-20T17:27:00Z" w16du:dateUtc="2024-09-20T21:27:00Z">
        <w:r w:rsidRPr="00105CE5" w:rsidDel="005A02A3">
          <w:rPr>
            <w:rFonts w:ascii="Times New Roman" w:hAnsi="Times New Roman" w:cs="Times New Roman"/>
            <w:sz w:val="24"/>
            <w:szCs w:val="24"/>
          </w:rPr>
          <w:delText xml:space="preserve">quarter </w:delText>
        </w:r>
      </w:del>
      <w:ins w:id="4" w:author="John Barlow" w:date="2024-09-12T19:52:00Z" w16du:dateUtc="2024-09-12T23:52:00Z">
        <w:del w:id="5" w:author="Caitlin Jeffrey" w:date="2024-09-20T17:27:00Z" w16du:dateUtc="2024-09-20T21:27:00Z">
          <w:r w:rsidR="006A4AA0" w:rsidDel="005A02A3">
            <w:rPr>
              <w:rFonts w:ascii="Times New Roman" w:hAnsi="Times New Roman" w:cs="Times New Roman"/>
              <w:sz w:val="24"/>
              <w:szCs w:val="24"/>
            </w:rPr>
            <w:delText>milk</w:delText>
          </w:r>
        </w:del>
      </w:ins>
      <w:ins w:id="6" w:author="Caitlin Jeffrey" w:date="2024-09-20T17:28:00Z" w16du:dateUtc="2024-09-20T21:28:00Z">
        <w:r w:rsidR="005A02A3">
          <w:rPr>
            <w:rFonts w:ascii="Times New Roman" w:hAnsi="Times New Roman" w:cs="Times New Roman"/>
            <w:sz w:val="24"/>
            <w:szCs w:val="24"/>
          </w:rPr>
          <w:t>quarter milk</w:t>
        </w:r>
      </w:ins>
      <w:ins w:id="7" w:author="John Barlow" w:date="2024-09-12T19:52:00Z" w16du:dateUtc="2024-09-12T23:52:00Z">
        <w:r w:rsidR="006A4AA0">
          <w:rPr>
            <w:rFonts w:ascii="Times New Roman" w:hAnsi="Times New Roman" w:cs="Times New Roman"/>
            <w:sz w:val="24"/>
            <w:szCs w:val="24"/>
          </w:rPr>
          <w:t xml:space="preserve"> </w:t>
        </w:r>
      </w:ins>
      <w:r>
        <w:rPr>
          <w:rFonts w:ascii="Times New Roman" w:hAnsi="Times New Roman" w:cs="Times New Roman"/>
          <w:sz w:val="24"/>
          <w:szCs w:val="24"/>
        </w:rPr>
        <w:t>somatic cell count (</w:t>
      </w:r>
      <w:proofErr w:type="spellStart"/>
      <w:r>
        <w:rPr>
          <w:rFonts w:ascii="Times New Roman" w:hAnsi="Times New Roman" w:cs="Times New Roman"/>
          <w:sz w:val="24"/>
          <w:szCs w:val="24"/>
        </w:rPr>
        <w:t>q</w:t>
      </w:r>
      <w:ins w:id="8" w:author="John Barlow" w:date="2024-09-12T19:53:00Z" w16du:dateUtc="2024-09-12T23:53:00Z">
        <w:r w:rsidR="00C110E3">
          <w:rPr>
            <w:rFonts w:ascii="Times New Roman" w:hAnsi="Times New Roman" w:cs="Times New Roman"/>
            <w:sz w:val="24"/>
            <w:szCs w:val="24"/>
          </w:rPr>
          <w:t>m</w:t>
        </w:r>
      </w:ins>
      <w:r w:rsidRPr="00105CE5">
        <w:rPr>
          <w:rFonts w:ascii="Times New Roman" w:hAnsi="Times New Roman" w:cs="Times New Roman"/>
          <w:sz w:val="24"/>
          <w:szCs w:val="24"/>
        </w:rPr>
        <w:t>SCC</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varied </w:t>
      </w:r>
      <w:proofErr w:type="gramStart"/>
      <w:r w:rsidRPr="00105CE5">
        <w:rPr>
          <w:rFonts w:ascii="Times New Roman" w:hAnsi="Times New Roman" w:cs="Times New Roman"/>
          <w:sz w:val="24"/>
          <w:szCs w:val="24"/>
        </w:rPr>
        <w:t>as a result of</w:t>
      </w:r>
      <w:proofErr w:type="gramEnd"/>
      <w:r w:rsidRPr="00105CE5">
        <w:rPr>
          <w:rFonts w:ascii="Times New Roman" w:hAnsi="Times New Roman" w:cs="Times New Roman"/>
          <w:sz w:val="24"/>
          <w:szCs w:val="24"/>
        </w:rPr>
        <w:t xml:space="preserve">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proofErr w:type="spellStart"/>
      <w:r w:rsidR="005D2389" w:rsidRPr="005D2389">
        <w:rPr>
          <w:rFonts w:ascii="Times New Roman" w:hAnsi="Times New Roman" w:cs="Times New Roman"/>
          <w:sz w:val="24"/>
          <w:szCs w:val="24"/>
        </w:rPr>
        <w:t>SaM</w:t>
      </w:r>
      <w:proofErr w:type="spellEnd"/>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w:t>
      </w:r>
      <w:del w:id="9" w:author="Caitlin Jeffrey" w:date="2024-09-20T17:28:00Z" w16du:dateUtc="2024-09-20T21:28:00Z">
        <w:r w:rsidRPr="00105CE5"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105CE5" w:rsidDel="005A02A3">
          <w:rPr>
            <w:rFonts w:ascii="Times New Roman" w:hAnsi="Times New Roman" w:cs="Times New Roman"/>
            <w:sz w:val="24"/>
            <w:szCs w:val="24"/>
          </w:rPr>
          <w:delText>milk</w:delText>
        </w:r>
      </w:del>
      <w:ins w:id="10" w:author="Caitlin Jeffrey" w:date="2024-09-20T17:28:00Z" w16du:dateUtc="2024-09-20T21:28:00Z">
        <w:r w:rsidR="005A02A3">
          <w:rPr>
            <w:rFonts w:ascii="Times New Roman" w:hAnsi="Times New Roman" w:cs="Times New Roman"/>
            <w:sz w:val="24"/>
            <w:szCs w:val="24"/>
          </w:rPr>
          <w:t>quarter milk</w:t>
        </w:r>
      </w:ins>
      <w:r w:rsidRPr="00105CE5">
        <w:rPr>
          <w:rFonts w:ascii="Times New Roman" w:hAnsi="Times New Roman" w:cs="Times New Roman"/>
          <w:sz w:val="24"/>
          <w:szCs w:val="24"/>
        </w:rPr>
        <w:t xml:space="preserve">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proofErr w:type="spellStart"/>
      <w:r>
        <w:rPr>
          <w:rFonts w:ascii="Times New Roman" w:hAnsi="Times New Roman" w:cs="Times New Roman"/>
          <w:sz w:val="24"/>
          <w:szCs w:val="24"/>
        </w:rPr>
        <w:t>q</w:t>
      </w:r>
      <w:ins w:id="11"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proofErr w:type="spellStart"/>
      <w:r w:rsidR="00E83102">
        <w:rPr>
          <w:rFonts w:ascii="Times New Roman" w:hAnsi="Times New Roman" w:cs="Times New Roman"/>
          <w:sz w:val="24"/>
          <w:szCs w:val="24"/>
        </w:rPr>
        <w:t>q</w:t>
      </w:r>
      <w:ins w:id="12"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proofErr w:type="spellStart"/>
      <w:r w:rsidR="002E2DAC" w:rsidRPr="00004307">
        <w:rPr>
          <w:rFonts w:ascii="Times New Roman" w:hAnsi="Times New Roman" w:cs="Times New Roman"/>
          <w:sz w:val="24"/>
          <w:szCs w:val="24"/>
        </w:rPr>
        <w:t>SaM</w:t>
      </w:r>
      <w:proofErr w:type="spellEnd"/>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6F06F7">
        <w:rPr>
          <w:rFonts w:ascii="Times New Roman" w:hAnsi="Times New Roman" w:cs="Times New Roman"/>
          <w:sz w:val="24"/>
          <w:szCs w:val="24"/>
        </w:rPr>
        <w:t>culture-negative</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proofErr w:type="spellStart"/>
      <w:r w:rsidR="00E83102">
        <w:rPr>
          <w:rFonts w:ascii="Times New Roman" w:hAnsi="Times New Roman" w:cs="Times New Roman"/>
          <w:sz w:val="24"/>
          <w:szCs w:val="24"/>
        </w:rPr>
        <w:t>q</w:t>
      </w:r>
      <w:ins w:id="13"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00E83102">
        <w:rPr>
          <w:rFonts w:ascii="Times New Roman" w:hAnsi="Times New Roman" w:cs="Times New Roman"/>
          <w:sz w:val="24"/>
          <w:szCs w:val="24"/>
        </w:rPr>
        <w:t xml:space="preserve">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proofErr w:type="spellStart"/>
      <w:r w:rsidR="002E1C9E" w:rsidRPr="009F4C14">
        <w:rPr>
          <w:rFonts w:ascii="Times New Roman" w:hAnsi="Times New Roman" w:cs="Times New Roman"/>
          <w:sz w:val="24"/>
          <w:szCs w:val="24"/>
        </w:rPr>
        <w:t>SaM</w:t>
      </w:r>
      <w:proofErr w:type="spellEnd"/>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9D2084" w:rsidRPr="009D2084">
        <w:rPr>
          <w:rFonts w:ascii="Times New Roman" w:eastAsia="Times New Roman" w:hAnsi="Times New Roman" w:cs="Times New Roman"/>
          <w:kern w:val="0"/>
          <w:sz w:val="24"/>
          <w:szCs w:val="24"/>
          <w14:ligatures w14:val="none"/>
        </w:rPr>
        <w:t>SaM</w:t>
      </w:r>
      <w:proofErr w:type="spellEnd"/>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DF402C">
        <w:rPr>
          <w:rFonts w:ascii="Times New Roman" w:eastAsia="Times New Roman" w:hAnsi="Times New Roman" w:cs="Times New Roman"/>
          <w:kern w:val="0"/>
          <w:sz w:val="24"/>
          <w:szCs w:val="24"/>
          <w14:ligatures w14:val="none"/>
        </w:rPr>
        <w:t>culture-negative</w:t>
      </w:r>
      <w:r w:rsidR="00DF402C"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4" w:name="_Hlk167791072"/>
      <w:proofErr w:type="spellStart"/>
      <w:r w:rsidRPr="00D03DE9">
        <w:rPr>
          <w:rFonts w:ascii="Times New Roman" w:eastAsia="Times New Roman" w:hAnsi="Times New Roman" w:cs="Times New Roman"/>
          <w:i/>
          <w:iCs/>
          <w:kern w:val="0"/>
          <w:sz w:val="24"/>
          <w:szCs w:val="24"/>
          <w14:ligatures w14:val="none"/>
        </w:rPr>
        <w:t>simulans</w:t>
      </w:r>
      <w:bookmarkEnd w:id="14"/>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DF402C">
        <w:rPr>
          <w:rFonts w:ascii="Times New Roman" w:eastAsia="Times New Roman" w:hAnsi="Times New Roman" w:cs="Times New Roman"/>
          <w:kern w:val="0"/>
          <w:sz w:val="24"/>
          <w:szCs w:val="24"/>
          <w14:ligatures w14:val="none"/>
        </w:rPr>
        <w:t>culture-negative</w:t>
      </w:r>
      <w:r w:rsidR="00DF402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proofErr w:type="spellStart"/>
      <w:r w:rsidR="004C19EA" w:rsidRPr="004C19EA">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lastRenderedPageBreak/>
        <w:t>haemolyticus</w:t>
      </w:r>
      <w:proofErr w:type="spellEnd"/>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devriesei</w:t>
      </w:r>
      <w:proofErr w:type="spellEnd"/>
      <w:r w:rsidRPr="00D03DE9">
        <w:rPr>
          <w:rFonts w:ascii="Times New Roman" w:hAnsi="Times New Roman" w:cs="Times New Roman"/>
          <w:i/>
          <w:iCs/>
          <w:sz w:val="24"/>
          <w:szCs w:val="24"/>
        </w:rPr>
        <w:t>,</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proofErr w:type="spellStart"/>
      <w:r w:rsidRPr="00D03DE9">
        <w:rPr>
          <w:rFonts w:ascii="Times New Roman" w:hAnsi="Times New Roman" w:cs="Times New Roman"/>
          <w:i/>
          <w:iCs/>
          <w:sz w:val="24"/>
          <w:szCs w:val="24"/>
        </w:rPr>
        <w:t>haemolyticus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simulans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and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xylosus</w:t>
      </w:r>
      <w:proofErr w:type="spellEnd"/>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D3419">
        <w:rPr>
          <w:rFonts w:ascii="Times New Roman" w:hAnsi="Times New Roman" w:cs="Times New Roman"/>
          <w:sz w:val="24"/>
          <w:szCs w:val="24"/>
        </w:rPr>
        <w:t>culture-negative</w:t>
      </w:r>
      <w:r w:rsidR="007D3419"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proofErr w:type="spellStart"/>
      <w:r w:rsidR="00B55BA5" w:rsidRPr="00DB46A7">
        <w:rPr>
          <w:rFonts w:ascii="Times New Roman" w:hAnsi="Times New Roman" w:cs="Times New Roman"/>
          <w:sz w:val="24"/>
          <w:szCs w:val="24"/>
        </w:rPr>
        <w:t>SaM</w:t>
      </w:r>
      <w:proofErr w:type="spellEnd"/>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5"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in this population of small to midsize organic farms was </w:t>
      </w:r>
      <w:proofErr w:type="gramStart"/>
      <w:r w:rsidRPr="005A5FE6">
        <w:rPr>
          <w:rFonts w:ascii="Times New Roman" w:hAnsi="Times New Roman" w:cs="Times New Roman"/>
          <w:sz w:val="24"/>
          <w:szCs w:val="24"/>
        </w:rPr>
        <w:t>similar to</w:t>
      </w:r>
      <w:proofErr w:type="gramEnd"/>
      <w:r w:rsidRPr="005A5FE6">
        <w:rPr>
          <w:rFonts w:ascii="Times New Roman" w:hAnsi="Times New Roman" w:cs="Times New Roman"/>
          <w:sz w:val="24"/>
          <w:szCs w:val="24"/>
        </w:rPr>
        <w:t xml:space="preserve"> previous studies.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proofErr w:type="spellStart"/>
      <w:r>
        <w:rPr>
          <w:rFonts w:ascii="Times New Roman" w:hAnsi="Times New Roman" w:cs="Times New Roman"/>
          <w:sz w:val="24"/>
          <w:szCs w:val="24"/>
        </w:rPr>
        <w:t>q</w:t>
      </w:r>
      <w:ins w:id="16"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F336FA">
        <w:rPr>
          <w:rFonts w:ascii="Times New Roman" w:hAnsi="Times New Roman" w:cs="Times New Roman"/>
          <w:sz w:val="24"/>
          <w:szCs w:val="24"/>
        </w:rPr>
        <w:t>SaM</w:t>
      </w:r>
      <w:proofErr w:type="spellEnd"/>
      <w:r w:rsidR="00F336FA">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observed, the widespread </w:t>
      </w:r>
      <w:del w:id="17" w:author="Caitlin Jeffrey" w:date="2024-09-20T17:34:00Z" w16du:dateUtc="2024-09-20T21:34:00Z">
        <w:r w:rsidRPr="005A5FE6" w:rsidDel="00E3291C">
          <w:rPr>
            <w:rFonts w:ascii="Times New Roman" w:hAnsi="Times New Roman" w:cs="Times New Roman"/>
            <w:sz w:val="24"/>
            <w:szCs w:val="24"/>
          </w:rPr>
          <w:delText>nature</w:delText>
        </w:r>
      </w:del>
      <w:ins w:id="18" w:author="Caitlin Jeffrey" w:date="2024-09-20T17:34:00Z" w16du:dateUtc="2024-09-20T21:34:00Z">
        <w:r w:rsidR="00E3291C">
          <w:rPr>
            <w:rFonts w:ascii="Times New Roman" w:hAnsi="Times New Roman" w:cs="Times New Roman"/>
            <w:sz w:val="24"/>
            <w:szCs w:val="24"/>
          </w:rPr>
          <w:t>presence</w:t>
        </w:r>
      </w:ins>
      <w:del w:id="19" w:author="Caitlin Jeffrey" w:date="2024-09-20T17:32:00Z" w16du:dateUtc="2024-09-20T21:32:00Z">
        <w:r w:rsidRPr="005A5FE6" w:rsidDel="00625C5D">
          <w:rPr>
            <w:rFonts w:ascii="Times New Roman" w:hAnsi="Times New Roman" w:cs="Times New Roman"/>
            <w:sz w:val="24"/>
            <w:szCs w:val="24"/>
          </w:rPr>
          <w:delText xml:space="preserve"> of these intramammary pathogens can still result in sizeable increases in bulk tank </w:delText>
        </w:r>
        <w:r w:rsidDel="00625C5D">
          <w:rPr>
            <w:rFonts w:ascii="Times New Roman" w:hAnsi="Times New Roman" w:cs="Times New Roman"/>
            <w:sz w:val="24"/>
            <w:szCs w:val="24"/>
          </w:rPr>
          <w:delText>SCC</w:delText>
        </w:r>
      </w:del>
      <w:del w:id="20" w:author="Caitlin Jeffrey" w:date="2024-09-20T17:34:00Z" w16du:dateUtc="2024-09-20T21:34:00Z">
        <w:r w:rsidDel="004F5ED4">
          <w:rPr>
            <w:rFonts w:ascii="Times New Roman" w:hAnsi="Times New Roman" w:cs="Times New Roman"/>
            <w:sz w:val="24"/>
            <w:szCs w:val="24"/>
          </w:rPr>
          <w:delText>.</w:delText>
        </w:r>
      </w:del>
      <w:ins w:id="21" w:author="Caitlin Jeffrey" w:date="2024-09-20T17:32:00Z" w16du:dateUtc="2024-09-20T21:32:00Z">
        <w:r w:rsidR="002E2F2E">
          <w:rPr>
            <w:rFonts w:ascii="Times New Roman" w:hAnsi="Times New Roman" w:cs="Times New Roman"/>
            <w:sz w:val="24"/>
            <w:szCs w:val="24"/>
          </w:rPr>
          <w:t xml:space="preserve"> </w:t>
        </w:r>
      </w:ins>
      <w:del w:id="22" w:author="Caitlin Jeffrey" w:date="2024-09-20T17:32:00Z" w16du:dateUtc="2024-09-20T21:32:00Z">
        <w:r w:rsidDel="002E2F2E">
          <w:rPr>
            <w:rFonts w:ascii="Times New Roman" w:hAnsi="Times New Roman" w:cs="Times New Roman"/>
            <w:sz w:val="24"/>
            <w:szCs w:val="24"/>
          </w:rPr>
          <w:delText xml:space="preserve"> </w:delText>
        </w:r>
      </w:del>
      <w:ins w:id="23" w:author="Caitlin Jeffrey" w:date="2024-09-20T17:31:00Z">
        <w:r w:rsidR="00625C5D" w:rsidRPr="00625C5D">
          <w:rPr>
            <w:rFonts w:ascii="Times New Roman" w:hAnsi="Times New Roman" w:cs="Times New Roman"/>
            <w:sz w:val="24"/>
            <w:szCs w:val="24"/>
          </w:rPr>
          <w:t xml:space="preserve">of these </w:t>
        </w:r>
      </w:ins>
      <w:ins w:id="24" w:author="Caitlin Jeffrey" w:date="2024-09-20T17:31:00Z" w16du:dateUtc="2024-09-20T21:31:00Z">
        <w:r w:rsidR="00625C5D" w:rsidRPr="00625C5D">
          <w:rPr>
            <w:rFonts w:ascii="Times New Roman" w:hAnsi="Times New Roman" w:cs="Times New Roman"/>
            <w:sz w:val="24"/>
            <w:szCs w:val="24"/>
          </w:rPr>
          <w:t>intramammary</w:t>
        </w:r>
      </w:ins>
      <w:ins w:id="25" w:author="Caitlin Jeffrey" w:date="2024-09-20T17:31:00Z">
        <w:r w:rsidR="00625C5D" w:rsidRPr="00625C5D">
          <w:rPr>
            <w:rFonts w:ascii="Times New Roman" w:hAnsi="Times New Roman" w:cs="Times New Roman"/>
            <w:sz w:val="24"/>
            <w:szCs w:val="24"/>
          </w:rPr>
          <w:t xml:space="preserve"> pathogens </w:t>
        </w:r>
      </w:ins>
      <w:ins w:id="26" w:author="Caitlin Jeffrey" w:date="2024-09-20T17:34:00Z" w16du:dateUtc="2024-09-20T21:34:00Z">
        <w:r w:rsidR="00E3291C">
          <w:rPr>
            <w:rFonts w:ascii="Times New Roman" w:hAnsi="Times New Roman" w:cs="Times New Roman"/>
            <w:sz w:val="24"/>
            <w:szCs w:val="24"/>
          </w:rPr>
          <w:t>could potentially</w:t>
        </w:r>
      </w:ins>
      <w:ins w:id="27" w:author="Caitlin Jeffrey" w:date="2024-09-20T17:31:00Z">
        <w:r w:rsidR="00625C5D" w:rsidRPr="00625C5D">
          <w:rPr>
            <w:rFonts w:ascii="Times New Roman" w:hAnsi="Times New Roman" w:cs="Times New Roman"/>
            <w:sz w:val="24"/>
            <w:szCs w:val="24"/>
          </w:rPr>
          <w:t xml:space="preserve"> contribute to sizeable increases in bulk tank SCC</w:t>
        </w:r>
      </w:ins>
      <w:ins w:id="28" w:author="Caitlin Jeffrey" w:date="2024-09-20T17:32:00Z" w16du:dateUtc="2024-09-20T21:32:00Z">
        <w:r w:rsidR="002E2F2E">
          <w:rPr>
            <w:rFonts w:ascii="Times New Roman" w:hAnsi="Times New Roman" w:cs="Times New Roman"/>
            <w:sz w:val="24"/>
            <w:szCs w:val="24"/>
          </w:rPr>
          <w:t>.</w:t>
        </w:r>
      </w:ins>
    </w:p>
    <w:p w14:paraId="6D1D2DC8" w14:textId="77777777" w:rsidR="00FF3370" w:rsidRDefault="00FF3370" w:rsidP="00682E1E">
      <w:pPr>
        <w:spacing w:after="0" w:line="480" w:lineRule="auto"/>
        <w:jc w:val="both"/>
        <w:rPr>
          <w:rFonts w:ascii="Times New Roman" w:hAnsi="Times New Roman" w:cs="Times New Roman"/>
          <w:b/>
          <w:i/>
          <w:iCs/>
          <w:sz w:val="24"/>
          <w:szCs w:val="24"/>
        </w:rPr>
      </w:pPr>
    </w:p>
    <w:p w14:paraId="137234A4" w14:textId="77777777" w:rsidR="00FF3370" w:rsidRDefault="00FF3370" w:rsidP="00682E1E">
      <w:pPr>
        <w:spacing w:after="0"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Default="00FF3370" w:rsidP="00682E1E">
      <w:pPr>
        <w:spacing w:after="0" w:line="480" w:lineRule="auto"/>
        <w:jc w:val="both"/>
        <w:rPr>
          <w:ins w:id="29" w:author="Caitlin Jeffrey" w:date="2024-09-23T10:05:00Z" w16du:dateUtc="2024-09-23T14:05:00Z"/>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16529200" w14:textId="77777777" w:rsidR="003459A7" w:rsidRDefault="003459A7" w:rsidP="00682E1E">
      <w:pPr>
        <w:spacing w:after="0" w:line="480" w:lineRule="auto"/>
        <w:jc w:val="both"/>
        <w:rPr>
          <w:ins w:id="30" w:author="Caitlin Jeffrey" w:date="2024-09-23T10:05:00Z" w16du:dateUtc="2024-09-23T14:05:00Z"/>
          <w:rFonts w:ascii="Times New Roman" w:hAnsi="Times New Roman" w:cs="Times New Roman"/>
          <w:bCs/>
          <w:sz w:val="24"/>
          <w:szCs w:val="24"/>
        </w:rPr>
      </w:pPr>
    </w:p>
    <w:p w14:paraId="3DC1B5B5" w14:textId="436F44C4" w:rsidR="003459A7" w:rsidRDefault="003459A7" w:rsidP="00682E1E">
      <w:pPr>
        <w:spacing w:after="0" w:line="480" w:lineRule="auto"/>
        <w:jc w:val="both"/>
        <w:rPr>
          <w:ins w:id="31" w:author="Caitlin Jeffrey" w:date="2024-09-23T10:05:00Z" w16du:dateUtc="2024-09-23T14:05:00Z"/>
          <w:rFonts w:ascii="Times New Roman" w:hAnsi="Times New Roman" w:cs="Times New Roman"/>
          <w:b/>
          <w:i/>
          <w:iCs/>
          <w:sz w:val="24"/>
          <w:szCs w:val="24"/>
        </w:rPr>
      </w:pPr>
      <w:ins w:id="32" w:author="Caitlin Jeffrey" w:date="2024-09-23T10:05:00Z" w16du:dateUtc="2024-09-23T14:05:00Z">
        <w:r>
          <w:rPr>
            <w:rFonts w:ascii="Times New Roman" w:hAnsi="Times New Roman" w:cs="Times New Roman"/>
            <w:b/>
            <w:i/>
            <w:iCs/>
            <w:sz w:val="24"/>
            <w:szCs w:val="24"/>
          </w:rPr>
          <w:t>A</w:t>
        </w:r>
      </w:ins>
      <w:ins w:id="33" w:author="Caitlin Jeffrey" w:date="2024-09-23T10:05:00Z">
        <w:r w:rsidRPr="003459A7">
          <w:rPr>
            <w:rFonts w:ascii="Times New Roman" w:hAnsi="Times New Roman" w:cs="Times New Roman"/>
            <w:b/>
            <w:i/>
            <w:iCs/>
            <w:sz w:val="24"/>
            <w:szCs w:val="24"/>
            <w:rPrChange w:id="34" w:author="Caitlin Jeffrey" w:date="2024-09-23T10:05:00Z" w16du:dateUtc="2024-09-23T14:05:00Z">
              <w:rPr>
                <w:rFonts w:ascii="Times New Roman" w:hAnsi="Times New Roman" w:cs="Times New Roman"/>
                <w:bCs/>
                <w:sz w:val="24"/>
                <w:szCs w:val="24"/>
              </w:rPr>
            </w:rPrChange>
          </w:rPr>
          <w:t>uthor-defined abbreviations</w:t>
        </w:r>
      </w:ins>
      <w:ins w:id="35" w:author="Caitlin Jeffrey" w:date="2024-09-23T10:05:00Z" w16du:dateUtc="2024-09-23T14:05:00Z">
        <w:r>
          <w:rPr>
            <w:rFonts w:ascii="Times New Roman" w:hAnsi="Times New Roman" w:cs="Times New Roman"/>
            <w:b/>
            <w:i/>
            <w:iCs/>
            <w:sz w:val="24"/>
            <w:szCs w:val="24"/>
          </w:rPr>
          <w:t>:</w:t>
        </w:r>
      </w:ins>
    </w:p>
    <w:p w14:paraId="23CDA483" w14:textId="2947EB08" w:rsidR="003459A7" w:rsidRDefault="008D3CCC" w:rsidP="00682E1E">
      <w:pPr>
        <w:spacing w:after="0" w:line="480" w:lineRule="auto"/>
        <w:jc w:val="both"/>
        <w:rPr>
          <w:ins w:id="36" w:author="Caitlin Jeffrey" w:date="2024-09-23T10:06:00Z" w16du:dateUtc="2024-09-23T14:06:00Z"/>
          <w:rFonts w:ascii="Times New Roman" w:hAnsi="Times New Roman" w:cs="Times New Roman"/>
          <w:sz w:val="24"/>
          <w:szCs w:val="24"/>
        </w:rPr>
      </w:pPr>
      <w:proofErr w:type="spellStart"/>
      <w:ins w:id="37" w:author="Caitlin Jeffrey" w:date="2024-09-23T10:06:00Z" w16du:dateUtc="2024-09-23T14:06:00Z">
        <w:r>
          <w:rPr>
            <w:rFonts w:ascii="Times New Roman" w:hAnsi="Times New Roman" w:cs="Times New Roman"/>
            <w:sz w:val="24"/>
            <w:szCs w:val="24"/>
          </w:rPr>
          <w:t>qmSCC</w:t>
        </w:r>
        <w:proofErr w:type="spellEnd"/>
        <w:r>
          <w:rPr>
            <w:rFonts w:ascii="Times New Roman" w:hAnsi="Times New Roman" w:cs="Times New Roman"/>
            <w:sz w:val="24"/>
            <w:szCs w:val="24"/>
          </w:rPr>
          <w:t xml:space="preserve"> = </w:t>
        </w:r>
        <w:r w:rsidR="003459A7">
          <w:rPr>
            <w:rFonts w:ascii="Times New Roman" w:hAnsi="Times New Roman" w:cs="Times New Roman"/>
            <w:sz w:val="24"/>
            <w:szCs w:val="24"/>
          </w:rPr>
          <w:t>quarter milk somatic cell count</w:t>
        </w:r>
      </w:ins>
    </w:p>
    <w:p w14:paraId="45ACB94F" w14:textId="01459750" w:rsidR="00A95904" w:rsidRPr="003459A7" w:rsidRDefault="00A95904" w:rsidP="00682E1E">
      <w:pPr>
        <w:spacing w:after="0" w:line="480" w:lineRule="auto"/>
        <w:jc w:val="both"/>
        <w:rPr>
          <w:rFonts w:ascii="Times New Roman" w:hAnsi="Times New Roman" w:cs="Times New Roman"/>
          <w:b/>
          <w:sz w:val="24"/>
          <w:szCs w:val="24"/>
          <w:rPrChange w:id="38" w:author="Caitlin Jeffrey" w:date="2024-09-23T10:05:00Z" w16du:dateUtc="2024-09-23T14:05:00Z">
            <w:rPr>
              <w:rFonts w:ascii="Times New Roman" w:hAnsi="Times New Roman" w:cs="Times New Roman"/>
              <w:bCs/>
              <w:sz w:val="24"/>
              <w:szCs w:val="24"/>
            </w:rPr>
          </w:rPrChange>
        </w:rPr>
      </w:pPr>
      <w:proofErr w:type="spellStart"/>
      <w:ins w:id="39" w:author="Caitlin Jeffrey" w:date="2024-09-23T10:06:00Z" w16du:dateUtc="2024-09-23T14:06:00Z">
        <w:r>
          <w:rPr>
            <w:rFonts w:ascii="Times New Roman" w:hAnsi="Times New Roman" w:cs="Times New Roman"/>
            <w:sz w:val="24"/>
            <w:szCs w:val="24"/>
          </w:rPr>
          <w:t>SaM</w:t>
        </w:r>
        <w:proofErr w:type="spellEnd"/>
        <w:r>
          <w:rPr>
            <w:rFonts w:ascii="Times New Roman" w:hAnsi="Times New Roman" w:cs="Times New Roman"/>
            <w:sz w:val="24"/>
            <w:szCs w:val="24"/>
          </w:rPr>
          <w:t xml:space="preserve"> = s</w:t>
        </w:r>
        <w:r w:rsidRPr="000B59AF">
          <w:rPr>
            <w:rFonts w:ascii="Times New Roman" w:hAnsi="Times New Roman" w:cs="Times New Roman"/>
            <w:sz w:val="24"/>
            <w:szCs w:val="24"/>
          </w:rPr>
          <w:t>taphylococci and mammaliicocci</w:t>
        </w:r>
      </w:ins>
    </w:p>
    <w:p w14:paraId="60E7CD1E" w14:textId="77777777" w:rsidR="00FF3370" w:rsidRPr="00EE7809" w:rsidRDefault="00FF3370" w:rsidP="00682E1E">
      <w:pPr>
        <w:spacing w:after="0" w:line="480" w:lineRule="auto"/>
        <w:rPr>
          <w:rFonts w:ascii="Times New Roman" w:hAnsi="Times New Roman" w:cs="Times New Roman"/>
          <w:sz w:val="24"/>
          <w:szCs w:val="24"/>
        </w:rPr>
      </w:pPr>
    </w:p>
    <w:p w14:paraId="37B4EFB6" w14:textId="77777777" w:rsidR="00FF3370" w:rsidRPr="00105CE5" w:rsidRDefault="00FF3370" w:rsidP="00682E1E">
      <w:pPr>
        <w:spacing w:after="0"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373DA20D" w:rsidR="00DB6C30" w:rsidRPr="000B59AF" w:rsidRDefault="00985B9B" w:rsidP="00500CEC">
      <w:pPr>
        <w:spacing w:after="0" w:line="480" w:lineRule="auto"/>
        <w:ind w:firstLine="360"/>
        <w:rPr>
          <w:rFonts w:ascii="Times New Roman" w:hAnsi="Times New Roman" w:cs="Times New Roman"/>
          <w:sz w:val="24"/>
          <w:szCs w:val="24"/>
        </w:rPr>
        <w:pPrChange w:id="40" w:author="Caitlin Jeffrey" w:date="2024-09-24T06:42:00Z" w16du:dateUtc="2024-09-24T10:42:00Z">
          <w:pPr>
            <w:spacing w:after="0" w:line="480" w:lineRule="auto"/>
            <w:ind w:firstLine="720"/>
          </w:pPr>
        </w:pPrChange>
      </w:pPr>
      <w:commentRangeStart w:id="41"/>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ins w:id="42" w:author="Caitlin Jeffrey" w:date="2024-09-20T17:37:00Z" w16du:dateUtc="2024-09-20T21:37:00Z">
        <w:r w:rsidR="00D74EE9">
          <w:rPr>
            <w:rFonts w:ascii="Times New Roman" w:hAnsi="Times New Roman" w:cs="Times New Roman"/>
            <w:sz w:val="24"/>
            <w:szCs w:val="24"/>
          </w:rPr>
          <w:t>T</w:t>
        </w:r>
      </w:ins>
      <w:del w:id="43" w:author="Caitlin Jeffrey" w:date="2024-09-20T17:37:00Z" w16du:dateUtc="2024-09-20T21:37:00Z">
        <w:r w:rsidR="00B5295C" w:rsidRPr="000B59AF" w:rsidDel="00D74EE9">
          <w:rPr>
            <w:rFonts w:ascii="Times New Roman" w:hAnsi="Times New Roman" w:cs="Times New Roman"/>
            <w:sz w:val="24"/>
            <w:szCs w:val="24"/>
          </w:rPr>
          <w:delText>Broadly, t</w:delText>
        </w:r>
      </w:del>
      <w:r w:rsidR="00B5295C" w:rsidRPr="000B59AF">
        <w:rPr>
          <w:rFonts w:ascii="Times New Roman" w:hAnsi="Times New Roman" w:cs="Times New Roman"/>
          <w:sz w:val="24"/>
          <w:szCs w:val="24"/>
        </w:rPr>
        <w: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del w:id="44" w:author="Caitlin Jeffrey" w:date="2024-09-20T17:37:00Z" w16du:dateUtc="2024-09-20T21:37:00Z">
        <w:r w:rsidR="0080241B" w:rsidRPr="000B59AF" w:rsidDel="00D74EE9">
          <w:rPr>
            <w:rFonts w:ascii="Times New Roman" w:hAnsi="Times New Roman" w:cs="Times New Roman"/>
            <w:sz w:val="24"/>
            <w:szCs w:val="24"/>
          </w:rPr>
          <w:delText xml:space="preserve">herein </w:delText>
        </w:r>
      </w:del>
      <w:r w:rsidR="004B68DD" w:rsidRPr="000B59AF">
        <w:rPr>
          <w:rFonts w:ascii="Times New Roman" w:hAnsi="Times New Roman" w:cs="Times New Roman"/>
          <w:sz w:val="24"/>
          <w:szCs w:val="24"/>
        </w:rPr>
        <w:t xml:space="preserve">abbreviated as </w:t>
      </w:r>
      <w:proofErr w:type="spellStart"/>
      <w:r w:rsidR="004B68DD" w:rsidRPr="000B59AF">
        <w:rPr>
          <w:rFonts w:ascii="Times New Roman" w:hAnsi="Times New Roman" w:cs="Times New Roman"/>
          <w:sz w:val="24"/>
          <w:szCs w:val="24"/>
        </w:rPr>
        <w:t>SaM</w:t>
      </w:r>
      <w:proofErr w:type="spellEnd"/>
      <w:r w:rsidR="004B68DD" w:rsidRPr="000B59AF">
        <w:rPr>
          <w:rFonts w:ascii="Times New Roman" w:hAnsi="Times New Roman" w:cs="Times New Roman"/>
          <w:sz w:val="24"/>
          <w:szCs w:val="24"/>
        </w:rPr>
        <w:t xml:space="preserve">),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del w:id="45" w:author="Caitlin Jeffrey" w:date="2024-09-20T17:37:00Z" w16du:dateUtc="2024-09-20T21:37:00Z">
        <w:r w:rsidR="002F00B4" w:rsidRPr="000B59AF" w:rsidDel="00D74EE9">
          <w:rPr>
            <w:rFonts w:ascii="Times New Roman" w:hAnsi="Times New Roman" w:cs="Times New Roman"/>
            <w:sz w:val="24"/>
            <w:szCs w:val="24"/>
          </w:rPr>
          <w:delText>,</w:delText>
        </w:r>
      </w:del>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ins w:id="46" w:author="John Barlow" w:date="2024-09-11T23:46:00Z" w16du:dateUtc="2024-09-12T03:46:00Z">
        <w:r w:rsidR="00C76EA0">
          <w:rPr>
            <w:rFonts w:ascii="Times New Roman" w:hAnsi="Times New Roman" w:cs="Times New Roman"/>
            <w:sz w:val="24"/>
            <w:szCs w:val="24"/>
          </w:rPr>
          <w:t xml:space="preserve"> (NASM</w:t>
        </w:r>
        <w:r w:rsidR="00C06ABE">
          <w:rPr>
            <w:rFonts w:ascii="Times New Roman" w:hAnsi="Times New Roman" w:cs="Times New Roman"/>
            <w:sz w:val="24"/>
            <w:szCs w:val="24"/>
          </w:rPr>
          <w:t>)</w:t>
        </w:r>
      </w:ins>
      <w:ins w:id="47" w:author="Caitlin Jeffrey" w:date="2024-09-20T17:37:00Z" w16du:dateUtc="2024-09-20T21:37:00Z">
        <w:r w:rsidR="00D74EE9">
          <w:rPr>
            <w:rFonts w:ascii="Times New Roman" w:hAnsi="Times New Roman" w:cs="Times New Roman"/>
            <w:sz w:val="24"/>
            <w:szCs w:val="24"/>
          </w:rPr>
          <w:t xml:space="preserve">. </w:t>
        </w:r>
      </w:ins>
      <w:ins w:id="48" w:author="John Barlow" w:date="2024-09-18T11:01:00Z" w16du:dateUtc="2024-09-18T15:01:00Z">
        <w:del w:id="49" w:author="Caitlin Jeffrey" w:date="2024-09-20T17:37:00Z" w16du:dateUtc="2024-09-20T21:37:00Z">
          <w:r w:rsidR="009C2500" w:rsidDel="00D74EE9">
            <w:rPr>
              <w:rFonts w:ascii="Times New Roman" w:hAnsi="Times New Roman" w:cs="Times New Roman"/>
              <w:sz w:val="24"/>
              <w:szCs w:val="24"/>
            </w:rPr>
            <w:delText>,</w:delText>
          </w:r>
        </w:del>
      </w:ins>
      <w:ins w:id="50" w:author="Caitlin Jeffrey" w:date="2024-09-20T17:37:00Z" w16du:dateUtc="2024-09-20T21:37:00Z">
        <w:r w:rsidR="00DB41BA">
          <w:rPr>
            <w:rFonts w:ascii="Times New Roman" w:hAnsi="Times New Roman" w:cs="Times New Roman"/>
            <w:sz w:val="24"/>
            <w:szCs w:val="24"/>
          </w:rPr>
          <w:t>NASM have</w:t>
        </w:r>
      </w:ins>
      <w:ins w:id="51" w:author="John Barlow" w:date="2024-09-18T11:01:00Z" w16du:dateUtc="2024-09-18T15:01:00Z">
        <w:r w:rsidR="009C2500">
          <w:rPr>
            <w:rFonts w:ascii="Times New Roman" w:hAnsi="Times New Roman" w:cs="Times New Roman"/>
            <w:sz w:val="24"/>
            <w:szCs w:val="24"/>
          </w:rPr>
          <w:t xml:space="preserve"> </w:t>
        </w:r>
        <w:r w:rsidR="00246AFC">
          <w:rPr>
            <w:rFonts w:ascii="Times New Roman" w:hAnsi="Times New Roman" w:cs="Times New Roman"/>
            <w:sz w:val="24"/>
            <w:szCs w:val="24"/>
          </w:rPr>
          <w:t>typica</w:t>
        </w:r>
      </w:ins>
      <w:ins w:id="52" w:author="John Barlow" w:date="2024-09-18T11:02:00Z" w16du:dateUtc="2024-09-18T15:02:00Z">
        <w:r w:rsidR="00246AFC">
          <w:rPr>
            <w:rFonts w:ascii="Times New Roman" w:hAnsi="Times New Roman" w:cs="Times New Roman"/>
            <w:sz w:val="24"/>
            <w:szCs w:val="24"/>
          </w:rPr>
          <w:t xml:space="preserve">lly </w:t>
        </w:r>
      </w:ins>
      <w:ins w:id="53" w:author="Caitlin Jeffrey" w:date="2024-09-20T17:37:00Z" w16du:dateUtc="2024-09-20T21:37:00Z">
        <w:r w:rsidR="00DB41BA">
          <w:rPr>
            <w:rFonts w:ascii="Times New Roman" w:hAnsi="Times New Roman" w:cs="Times New Roman"/>
            <w:sz w:val="24"/>
            <w:szCs w:val="24"/>
          </w:rPr>
          <w:t xml:space="preserve">been </w:t>
        </w:r>
      </w:ins>
      <w:ins w:id="54" w:author="John Barlow" w:date="2024-09-18T11:02:00Z" w16du:dateUtc="2024-09-18T15:02:00Z">
        <w:r w:rsidR="00246AFC">
          <w:rPr>
            <w:rFonts w:ascii="Times New Roman" w:hAnsi="Times New Roman" w:cs="Times New Roman"/>
            <w:sz w:val="24"/>
            <w:szCs w:val="24"/>
          </w:rPr>
          <w:t xml:space="preserve">described as minor mastitis pathogens in the literature (Griffin et al, 1977; </w:t>
        </w:r>
      </w:ins>
      <w:ins w:id="55" w:author="John Barlow" w:date="2024-09-18T11:04:00Z" w16du:dateUtc="2024-09-18T15:04:00Z">
        <w:r w:rsidR="00C71C8C">
          <w:rPr>
            <w:rFonts w:ascii="Times New Roman" w:hAnsi="Times New Roman" w:cs="Times New Roman"/>
            <w:sz w:val="24"/>
            <w:szCs w:val="24"/>
          </w:rPr>
          <w:t>DeBuck et al., 2021)</w:t>
        </w:r>
      </w:ins>
      <w:r w:rsidR="00E20E98" w:rsidRPr="000B59AF">
        <w:rPr>
          <w:rFonts w:ascii="Times New Roman" w:hAnsi="Times New Roman" w:cs="Times New Roman"/>
          <w:sz w:val="24"/>
          <w:szCs w:val="24"/>
        </w:rPr>
        <w:t xml:space="preserve">. </w:t>
      </w:r>
      <w:ins w:id="56" w:author="Caitlin Jeffrey" w:date="2024-09-20T17:38:00Z" w16du:dateUtc="2024-09-20T21:38:00Z">
        <w:r w:rsidR="00DB41BA">
          <w:rPr>
            <w:rFonts w:ascii="Times New Roman" w:hAnsi="Times New Roman" w:cs="Times New Roman"/>
            <w:sz w:val="24"/>
            <w:szCs w:val="24"/>
          </w:rPr>
          <w:t xml:space="preserve">However, </w:t>
        </w:r>
      </w:ins>
      <w:del w:id="57" w:author="Caitlin Jeffrey" w:date="2024-09-20T17:38:00Z" w16du:dateUtc="2024-09-20T21:38:00Z">
        <w:r w:rsidR="002C7B78" w:rsidRPr="000B59AF" w:rsidDel="00DB41BA">
          <w:rPr>
            <w:rFonts w:ascii="Times New Roman" w:hAnsi="Times New Roman" w:cs="Times New Roman"/>
            <w:sz w:val="24"/>
            <w:szCs w:val="24"/>
          </w:rPr>
          <w:delText>F</w:delText>
        </w:r>
      </w:del>
      <w:ins w:id="58" w:author="Caitlin Jeffrey" w:date="2024-09-20T17:38:00Z" w16du:dateUtc="2024-09-20T21:38:00Z">
        <w:r w:rsidR="00DB41BA">
          <w:rPr>
            <w:rFonts w:ascii="Times New Roman" w:hAnsi="Times New Roman" w:cs="Times New Roman"/>
            <w:sz w:val="24"/>
            <w:szCs w:val="24"/>
          </w:rPr>
          <w:t>f</w:t>
        </w:r>
      </w:ins>
      <w:r w:rsidR="002C7B78" w:rsidRPr="000B59AF">
        <w:rPr>
          <w:rFonts w:ascii="Times New Roman" w:hAnsi="Times New Roman" w:cs="Times New Roman"/>
          <w:sz w:val="24"/>
          <w:szCs w:val="24"/>
        </w:rPr>
        <w:t xml:space="preserve">or many </w:t>
      </w:r>
      <w:r w:rsidR="002C7B78" w:rsidRPr="000B59AF">
        <w:rPr>
          <w:rFonts w:ascii="Times New Roman" w:hAnsi="Times New Roman" w:cs="Times New Roman"/>
          <w:sz w:val="24"/>
          <w:szCs w:val="24"/>
        </w:rPr>
        <w:lastRenderedPageBreak/>
        <w:t>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xml:space="preserve">, </w:t>
      </w:r>
      <w:ins w:id="59" w:author="Caitlin Jeffrey" w:date="2024-09-20T17:38:00Z" w16du:dateUtc="2024-09-20T21:38:00Z">
        <w:r w:rsidR="00805CF4">
          <w:rPr>
            <w:rFonts w:ascii="Times New Roman" w:hAnsi="Times New Roman" w:cs="Times New Roman"/>
            <w:sz w:val="24"/>
            <w:szCs w:val="24"/>
          </w:rPr>
          <w:t xml:space="preserve">IMI due to NASM are </w:t>
        </w:r>
      </w:ins>
      <w:r w:rsidR="002C7B78" w:rsidRPr="000B59AF">
        <w:rPr>
          <w:rFonts w:ascii="Times New Roman" w:hAnsi="Times New Roman" w:cs="Times New Roman"/>
          <w:sz w:val="24"/>
          <w:szCs w:val="24"/>
        </w:rPr>
        <w:t xml:space="preserve">the leading contributor to bulk tank milk SCC on farms with good milk quality </w:t>
      </w:r>
      <w:del w:id="60" w:author="Caitlin Jeffrey" w:date="2024-09-20T17:38:00Z" w16du:dateUtc="2024-09-20T21:38:00Z">
        <w:r w:rsidR="002C7B78" w:rsidRPr="000B59AF" w:rsidDel="00805CF4">
          <w:rPr>
            <w:rFonts w:ascii="Times New Roman" w:hAnsi="Times New Roman" w:cs="Times New Roman"/>
            <w:sz w:val="24"/>
            <w:szCs w:val="24"/>
          </w:rPr>
          <w:delText>is</w:delText>
        </w:r>
        <w:r w:rsidR="00A372B8" w:rsidRPr="000B59AF" w:rsidDel="00805CF4">
          <w:rPr>
            <w:rFonts w:ascii="Times New Roman" w:hAnsi="Times New Roman" w:cs="Times New Roman"/>
            <w:sz w:val="24"/>
            <w:szCs w:val="24"/>
          </w:rPr>
          <w:delText xml:space="preserve"> </w:delText>
        </w:r>
        <w:r w:rsidR="00A55271" w:rsidRPr="000B59AF" w:rsidDel="00805CF4">
          <w:rPr>
            <w:rFonts w:ascii="Times New Roman" w:hAnsi="Times New Roman" w:cs="Times New Roman"/>
            <w:sz w:val="24"/>
            <w:szCs w:val="24"/>
          </w:rPr>
          <w:delText>I</w:delText>
        </w:r>
        <w:r w:rsidR="00121BF2" w:rsidRPr="000B59AF" w:rsidDel="00805CF4">
          <w:rPr>
            <w:rFonts w:ascii="Times New Roman" w:hAnsi="Times New Roman" w:cs="Times New Roman"/>
            <w:sz w:val="24"/>
            <w:szCs w:val="24"/>
          </w:rPr>
          <w:delText>MI</w:delText>
        </w:r>
        <w:r w:rsidR="002C7B78" w:rsidRPr="000B59AF" w:rsidDel="00805CF4">
          <w:rPr>
            <w:rFonts w:ascii="Times New Roman" w:hAnsi="Times New Roman" w:cs="Times New Roman"/>
            <w:sz w:val="24"/>
            <w:szCs w:val="24"/>
          </w:rPr>
          <w:delText xml:space="preserve"> due to</w:delText>
        </w:r>
        <w:r w:rsidR="00561F9C" w:rsidRPr="000B59AF" w:rsidDel="00805CF4">
          <w:rPr>
            <w:rFonts w:ascii="Times New Roman" w:hAnsi="Times New Roman" w:cs="Times New Roman"/>
            <w:sz w:val="24"/>
            <w:szCs w:val="24"/>
          </w:rPr>
          <w:delText xml:space="preserve"> </w:delText>
        </w:r>
        <w:r w:rsidR="00634A72" w:rsidRPr="000B59AF" w:rsidDel="00805CF4">
          <w:rPr>
            <w:rFonts w:ascii="Times New Roman" w:hAnsi="Times New Roman" w:cs="Times New Roman"/>
            <w:sz w:val="24"/>
            <w:szCs w:val="24"/>
          </w:rPr>
          <w:delText xml:space="preserve">NASM </w:delText>
        </w:r>
      </w:del>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ins w:id="61" w:author="Caitlin Jeffrey" w:date="2024-09-20T17:39:00Z" w16du:dateUtc="2024-09-20T21:39:00Z">
        <w:r w:rsidR="00953103">
          <w:rPr>
            <w:rFonts w:ascii="Times New Roman" w:hAnsi="Times New Roman" w:cs="Times New Roman"/>
            <w:sz w:val="24"/>
            <w:szCs w:val="24"/>
          </w:rPr>
          <w:t>. However,</w:t>
        </w:r>
      </w:ins>
      <w:del w:id="62" w:author="Caitlin Jeffrey" w:date="2024-09-20T17:39:00Z" w16du:dateUtc="2024-09-20T21:39:00Z">
        <w:r w:rsidR="00FF3370" w:rsidRPr="000B59AF" w:rsidDel="00953103">
          <w:rPr>
            <w:rFonts w:ascii="Times New Roman" w:hAnsi="Times New Roman" w:cs="Times New Roman"/>
            <w:sz w:val="24"/>
            <w:szCs w:val="24"/>
          </w:rPr>
          <w:delText xml:space="preserve">, </w:delText>
        </w:r>
        <w:r w:rsidR="00DB6C30" w:rsidRPr="000B59AF" w:rsidDel="00953103">
          <w:rPr>
            <w:rFonts w:ascii="Times New Roman" w:hAnsi="Times New Roman" w:cs="Times New Roman"/>
            <w:sz w:val="24"/>
            <w:szCs w:val="24"/>
          </w:rPr>
          <w:delText>but</w:delText>
        </w:r>
      </w:del>
      <w:r w:rsidR="00DB6C30" w:rsidRPr="000B59AF">
        <w:rPr>
          <w:rFonts w:ascii="Times New Roman" w:hAnsi="Times New Roman" w:cs="Times New Roman"/>
          <w:sz w:val="24"/>
          <w:szCs w:val="24"/>
        </w:rPr>
        <w:t xml:space="preserve">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w:t>
      </w:r>
      <w:bookmarkStart w:id="63" w:name="_Hlk177026829"/>
      <w:r w:rsidR="00DB6C30" w:rsidRPr="000B59AF">
        <w:rPr>
          <w:rFonts w:ascii="Times New Roman" w:hAnsi="Times New Roman" w:cs="Times New Roman"/>
          <w:noProof/>
          <w:sz w:val="24"/>
          <w:szCs w:val="24"/>
        </w:rPr>
        <w:t xml:space="preserve">é </w:t>
      </w:r>
      <w:bookmarkEnd w:id="63"/>
      <w:r w:rsidR="00DB6C30" w:rsidRPr="000B59AF">
        <w:rPr>
          <w:rFonts w:ascii="Times New Roman" w:hAnsi="Times New Roman" w:cs="Times New Roman"/>
          <w:noProof/>
          <w:sz w:val="24"/>
          <w:szCs w:val="24"/>
        </w:rPr>
        <w:t>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commentRangeEnd w:id="41"/>
      <w:r w:rsidR="002B667A">
        <w:rPr>
          <w:rStyle w:val="CommentReference"/>
        </w:rPr>
        <w:commentReference w:id="41"/>
      </w:r>
    </w:p>
    <w:p w14:paraId="68950B2B" w14:textId="6DD60D70" w:rsidR="00B076B8" w:rsidRDefault="00622443" w:rsidP="00500CEC">
      <w:pPr>
        <w:spacing w:after="0" w:line="480" w:lineRule="auto"/>
        <w:ind w:firstLine="360"/>
        <w:rPr>
          <w:ins w:id="64" w:author="John Barlow" w:date="2024-09-12T00:32:00Z" w16du:dateUtc="2024-09-12T04:32:00Z"/>
          <w:rFonts w:ascii="Times New Roman" w:hAnsi="Times New Roman" w:cs="Times New Roman"/>
          <w:sz w:val="24"/>
          <w:szCs w:val="24"/>
        </w:rPr>
        <w:pPrChange w:id="65" w:author="Caitlin Jeffrey" w:date="2024-09-24T06:42:00Z" w16du:dateUtc="2024-09-24T10:42:00Z">
          <w:pPr>
            <w:spacing w:after="0" w:line="480" w:lineRule="auto"/>
            <w:ind w:firstLine="720"/>
          </w:pPr>
        </w:pPrChange>
      </w:pPr>
      <w:commentRangeStart w:id="66"/>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ins w:id="67" w:author="John Barlow" w:date="2024-09-12T00:07:00Z" w16du:dateUtc="2024-09-12T04:07:00Z">
        <w:r w:rsidR="00411780">
          <w:rPr>
            <w:rFonts w:ascii="Times New Roman" w:hAnsi="Times New Roman" w:cs="Times New Roman"/>
            <w:sz w:val="24"/>
            <w:szCs w:val="24"/>
          </w:rPr>
          <w:t>Historically</w:t>
        </w:r>
      </w:ins>
      <w:ins w:id="68" w:author="Caitlin Jeffrey" w:date="2024-09-20T17:40:00Z" w16du:dateUtc="2024-09-20T21:40:00Z">
        <w:r w:rsidR="001743C3">
          <w:rPr>
            <w:rFonts w:ascii="Times New Roman" w:hAnsi="Times New Roman" w:cs="Times New Roman"/>
            <w:sz w:val="24"/>
            <w:szCs w:val="24"/>
          </w:rPr>
          <w:t>,</w:t>
        </w:r>
      </w:ins>
      <w:ins w:id="69" w:author="John Barlow" w:date="2024-09-12T00:07:00Z" w16du:dateUtc="2024-09-12T04:07:00Z">
        <w:r w:rsidR="00411780">
          <w:rPr>
            <w:rFonts w:ascii="Times New Roman" w:hAnsi="Times New Roman" w:cs="Times New Roman"/>
            <w:sz w:val="24"/>
            <w:szCs w:val="24"/>
          </w:rPr>
          <w:t xml:space="preserve"> the</w:t>
        </w:r>
      </w:ins>
      <w:ins w:id="70" w:author="John Barlow" w:date="2024-09-12T00:18:00Z" w16du:dateUtc="2024-09-12T04:18:00Z">
        <w:r w:rsidR="00C25785">
          <w:rPr>
            <w:rFonts w:ascii="Times New Roman" w:hAnsi="Times New Roman" w:cs="Times New Roman"/>
            <w:sz w:val="24"/>
            <w:szCs w:val="24"/>
          </w:rPr>
          <w:t xml:space="preserve"> </w:t>
        </w:r>
        <w:proofErr w:type="spellStart"/>
        <w:r w:rsidR="00C25785">
          <w:rPr>
            <w:rFonts w:ascii="Times New Roman" w:hAnsi="Times New Roman" w:cs="Times New Roman"/>
            <w:sz w:val="24"/>
            <w:szCs w:val="24"/>
          </w:rPr>
          <w:t>SaM</w:t>
        </w:r>
        <w:proofErr w:type="spellEnd"/>
        <w:r w:rsidR="00C25785">
          <w:rPr>
            <w:rFonts w:ascii="Times New Roman" w:hAnsi="Times New Roman" w:cs="Times New Roman"/>
            <w:sz w:val="24"/>
            <w:szCs w:val="24"/>
          </w:rPr>
          <w:t xml:space="preserve"> </w:t>
        </w:r>
      </w:ins>
      <w:ins w:id="71" w:author="John Barlow" w:date="2024-09-12T00:07:00Z" w16du:dateUtc="2024-09-12T04:07:00Z">
        <w:del w:id="72" w:author="Caitlin Jeffrey" w:date="2024-09-20T17:40:00Z" w16du:dateUtc="2024-09-20T21:40:00Z">
          <w:r w:rsidR="007C2415" w:rsidDel="001743C3">
            <w:rPr>
              <w:rFonts w:ascii="Times New Roman" w:hAnsi="Times New Roman" w:cs="Times New Roman"/>
              <w:sz w:val="24"/>
              <w:szCs w:val="24"/>
            </w:rPr>
            <w:delText>were</w:delText>
          </w:r>
        </w:del>
      </w:ins>
      <w:ins w:id="73" w:author="Caitlin Jeffrey" w:date="2024-09-20T17:40:00Z" w16du:dateUtc="2024-09-20T21:40:00Z">
        <w:r w:rsidR="001743C3">
          <w:rPr>
            <w:rFonts w:ascii="Times New Roman" w:hAnsi="Times New Roman" w:cs="Times New Roman"/>
            <w:sz w:val="24"/>
            <w:szCs w:val="24"/>
          </w:rPr>
          <w:t>have been</w:t>
        </w:r>
      </w:ins>
      <w:ins w:id="74" w:author="John Barlow" w:date="2024-09-12T00:07:00Z" w16du:dateUtc="2024-09-12T04:07:00Z">
        <w:r w:rsidR="007C2415">
          <w:rPr>
            <w:rFonts w:ascii="Times New Roman" w:hAnsi="Times New Roman" w:cs="Times New Roman"/>
            <w:sz w:val="24"/>
            <w:szCs w:val="24"/>
          </w:rPr>
          <w:t xml:space="preserve"> </w:t>
        </w:r>
      </w:ins>
      <w:ins w:id="75" w:author="John Barlow" w:date="2024-09-12T00:08:00Z" w16du:dateUtc="2024-09-12T04:08:00Z">
        <w:r w:rsidR="00E73BFF">
          <w:rPr>
            <w:rFonts w:ascii="Times New Roman" w:hAnsi="Times New Roman" w:cs="Times New Roman"/>
            <w:sz w:val="24"/>
            <w:szCs w:val="24"/>
          </w:rPr>
          <w:t xml:space="preserve">grouped </w:t>
        </w:r>
      </w:ins>
      <w:ins w:id="76" w:author="John Barlow" w:date="2024-09-12T09:59:00Z" w16du:dateUtc="2024-09-12T13:59:00Z">
        <w:r w:rsidR="006602DC">
          <w:rPr>
            <w:rFonts w:ascii="Times New Roman" w:hAnsi="Times New Roman" w:cs="Times New Roman"/>
            <w:sz w:val="24"/>
            <w:szCs w:val="24"/>
          </w:rPr>
          <w:t xml:space="preserve">based on coagulase test reactions </w:t>
        </w:r>
      </w:ins>
      <w:ins w:id="77" w:author="John Barlow" w:date="2024-09-12T00:08:00Z" w16du:dateUtc="2024-09-12T04:08:00Z">
        <w:r w:rsidR="00E73BFF">
          <w:rPr>
            <w:rFonts w:ascii="Times New Roman" w:hAnsi="Times New Roman" w:cs="Times New Roman"/>
            <w:sz w:val="24"/>
            <w:szCs w:val="24"/>
          </w:rPr>
          <w:t xml:space="preserve">as </w:t>
        </w:r>
      </w:ins>
      <w:ins w:id="78" w:author="John Barlow" w:date="2024-09-12T00:20:00Z" w16du:dateUtc="2024-09-12T04:20:00Z">
        <w:r w:rsidR="007136E2">
          <w:rPr>
            <w:rFonts w:ascii="Times New Roman" w:hAnsi="Times New Roman" w:cs="Times New Roman"/>
            <w:sz w:val="24"/>
            <w:szCs w:val="24"/>
          </w:rPr>
          <w:t>either</w:t>
        </w:r>
      </w:ins>
      <w:ins w:id="79" w:author="John Barlow" w:date="2024-09-12T00:08:00Z" w16du:dateUtc="2024-09-12T04:08:00Z">
        <w:r w:rsidR="00E73BFF">
          <w:rPr>
            <w:rFonts w:ascii="Times New Roman" w:hAnsi="Times New Roman" w:cs="Times New Roman"/>
            <w:sz w:val="24"/>
            <w:szCs w:val="24"/>
          </w:rPr>
          <w:t xml:space="preserve"> </w:t>
        </w:r>
      </w:ins>
      <w:ins w:id="80" w:author="John Barlow" w:date="2024-09-12T00:19:00Z" w16du:dateUtc="2024-09-12T04:19:00Z">
        <w:r w:rsidR="007136E2" w:rsidRPr="001841E5">
          <w:rPr>
            <w:rFonts w:ascii="Times New Roman" w:hAnsi="Times New Roman" w:cs="Times New Roman"/>
            <w:i/>
            <w:iCs/>
            <w:sz w:val="24"/>
            <w:szCs w:val="24"/>
          </w:rPr>
          <w:t>S. aureus</w:t>
        </w:r>
        <w:r w:rsidR="007136E2">
          <w:rPr>
            <w:rFonts w:ascii="Times New Roman" w:hAnsi="Times New Roman" w:cs="Times New Roman"/>
            <w:sz w:val="24"/>
            <w:szCs w:val="24"/>
          </w:rPr>
          <w:t xml:space="preserve"> or </w:t>
        </w:r>
      </w:ins>
      <w:ins w:id="81" w:author="John Barlow" w:date="2024-09-12T00:08:00Z" w16du:dateUtc="2024-09-12T04:08:00Z">
        <w:r w:rsidR="00E73BFF">
          <w:rPr>
            <w:rFonts w:ascii="Times New Roman" w:hAnsi="Times New Roman" w:cs="Times New Roman"/>
            <w:sz w:val="24"/>
            <w:szCs w:val="24"/>
          </w:rPr>
          <w:t xml:space="preserve">coagulase negative staphylococci (CNS) </w:t>
        </w:r>
      </w:ins>
      <w:ins w:id="82" w:author="John Barlow" w:date="2024-09-12T00:09:00Z" w16du:dateUtc="2024-09-12T04:09:00Z">
        <w:r w:rsidR="00206521">
          <w:rPr>
            <w:rFonts w:ascii="Times New Roman" w:hAnsi="Times New Roman" w:cs="Times New Roman"/>
            <w:sz w:val="24"/>
            <w:szCs w:val="24"/>
          </w:rPr>
          <w:t>(</w:t>
        </w:r>
        <w:proofErr w:type="spellStart"/>
        <w:r w:rsidR="00206521">
          <w:rPr>
            <w:rFonts w:ascii="Times New Roman" w:hAnsi="Times New Roman" w:cs="Times New Roman"/>
            <w:sz w:val="24"/>
            <w:szCs w:val="24"/>
          </w:rPr>
          <w:t>Schukken</w:t>
        </w:r>
        <w:proofErr w:type="spellEnd"/>
        <w:r w:rsidR="00206521">
          <w:rPr>
            <w:rFonts w:ascii="Times New Roman" w:hAnsi="Times New Roman" w:cs="Times New Roman"/>
            <w:sz w:val="24"/>
            <w:szCs w:val="24"/>
          </w:rPr>
          <w:t xml:space="preserve"> et al., 2009</w:t>
        </w:r>
      </w:ins>
      <w:ins w:id="83" w:author="John Barlow" w:date="2024-09-12T00:23:00Z" w16du:dateUtc="2024-09-12T04:23:00Z">
        <w:r w:rsidR="004A76EF">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ins>
      <w:ins w:id="84" w:author="John Barlow" w:date="2024-09-12T00:09:00Z" w16du:dateUtc="2024-09-12T04:09:00Z">
        <w:r w:rsidR="00206521">
          <w:rPr>
            <w:rFonts w:ascii="Times New Roman" w:hAnsi="Times New Roman" w:cs="Times New Roman"/>
            <w:sz w:val="24"/>
            <w:szCs w:val="24"/>
          </w:rPr>
          <w:t>)</w:t>
        </w:r>
        <w:r w:rsidR="0025097C">
          <w:rPr>
            <w:rFonts w:ascii="Times New Roman" w:hAnsi="Times New Roman" w:cs="Times New Roman"/>
            <w:sz w:val="24"/>
            <w:szCs w:val="24"/>
          </w:rPr>
          <w:t xml:space="preserve">. </w:t>
        </w:r>
      </w:ins>
      <w:ins w:id="85" w:author="John Barlow" w:date="2024-09-12T00:11:00Z" w16du:dateUtc="2024-09-12T04:11:00Z">
        <w:r w:rsidR="00FA2ED8">
          <w:rPr>
            <w:rFonts w:ascii="Times New Roman" w:hAnsi="Times New Roman" w:cs="Times New Roman"/>
            <w:sz w:val="24"/>
            <w:szCs w:val="24"/>
          </w:rPr>
          <w:t>Recogniz</w:t>
        </w:r>
        <w:r w:rsidR="0098611E">
          <w:rPr>
            <w:rFonts w:ascii="Times New Roman" w:hAnsi="Times New Roman" w:cs="Times New Roman"/>
            <w:sz w:val="24"/>
            <w:szCs w:val="24"/>
          </w:rPr>
          <w:t>ing some non-</w:t>
        </w:r>
        <w:r w:rsidR="0098611E" w:rsidRPr="00C45180">
          <w:rPr>
            <w:rFonts w:ascii="Times New Roman" w:hAnsi="Times New Roman" w:cs="Times New Roman"/>
            <w:i/>
            <w:iCs/>
            <w:sz w:val="24"/>
            <w:szCs w:val="24"/>
            <w:rPrChange w:id="86" w:author="Caitlin Jeffrey" w:date="2024-09-20T17:41:00Z" w16du:dateUtc="2024-09-20T21:41:00Z">
              <w:rPr>
                <w:rFonts w:ascii="Times New Roman" w:hAnsi="Times New Roman" w:cs="Times New Roman"/>
                <w:sz w:val="24"/>
                <w:szCs w:val="24"/>
              </w:rPr>
            </w:rPrChange>
          </w:rPr>
          <w:t>aureus</w:t>
        </w:r>
        <w:r w:rsidR="0098611E">
          <w:rPr>
            <w:rFonts w:ascii="Times New Roman" w:hAnsi="Times New Roman" w:cs="Times New Roman"/>
            <w:sz w:val="24"/>
            <w:szCs w:val="24"/>
          </w:rPr>
          <w:t xml:space="preserve"> staphylococci</w:t>
        </w:r>
      </w:ins>
      <w:ins w:id="87" w:author="John Barlow" w:date="2024-09-19T15:21:00Z" w16du:dateUtc="2024-09-19T19:21:00Z">
        <w:r w:rsidR="00AB1C28">
          <w:rPr>
            <w:rFonts w:ascii="Times New Roman" w:hAnsi="Times New Roman" w:cs="Times New Roman"/>
            <w:sz w:val="24"/>
            <w:szCs w:val="24"/>
          </w:rPr>
          <w:t xml:space="preserve"> (NAS)</w:t>
        </w:r>
      </w:ins>
      <w:ins w:id="88" w:author="John Barlow" w:date="2024-09-12T00:11:00Z" w16du:dateUtc="2024-09-12T04:11:00Z">
        <w:r w:rsidR="0098611E">
          <w:rPr>
            <w:rFonts w:ascii="Times New Roman" w:hAnsi="Times New Roman" w:cs="Times New Roman"/>
            <w:sz w:val="24"/>
            <w:szCs w:val="24"/>
          </w:rPr>
          <w:t xml:space="preserve"> are coagulase</w:t>
        </w:r>
      </w:ins>
      <w:ins w:id="89" w:author="Caitlin Jeffrey" w:date="2024-09-20T17:42:00Z" w16du:dateUtc="2024-09-20T21:42:00Z">
        <w:r w:rsidR="00A40312">
          <w:rPr>
            <w:rFonts w:ascii="Times New Roman" w:hAnsi="Times New Roman" w:cs="Times New Roman"/>
            <w:sz w:val="24"/>
            <w:szCs w:val="24"/>
          </w:rPr>
          <w:t>-</w:t>
        </w:r>
      </w:ins>
      <w:ins w:id="90" w:author="John Barlow" w:date="2024-09-12T00:11:00Z" w16du:dateUtc="2024-09-12T04:11:00Z">
        <w:del w:id="91" w:author="Caitlin Jeffrey" w:date="2024-09-20T17:42:00Z" w16du:dateUtc="2024-09-20T21:42:00Z">
          <w:r w:rsidR="0098611E" w:rsidDel="00A40312">
            <w:rPr>
              <w:rFonts w:ascii="Times New Roman" w:hAnsi="Times New Roman" w:cs="Times New Roman"/>
              <w:sz w:val="24"/>
              <w:szCs w:val="24"/>
            </w:rPr>
            <w:delText xml:space="preserve"> test </w:delText>
          </w:r>
        </w:del>
        <w:r w:rsidR="0098611E">
          <w:rPr>
            <w:rFonts w:ascii="Times New Roman" w:hAnsi="Times New Roman" w:cs="Times New Roman"/>
            <w:sz w:val="24"/>
            <w:szCs w:val="24"/>
          </w:rPr>
          <w:t xml:space="preserve">positive or </w:t>
        </w:r>
      </w:ins>
      <w:ins w:id="92" w:author="John Barlow" w:date="2024-09-12T00:20:00Z" w16du:dateUtc="2024-09-12T04:20:00Z">
        <w:r w:rsidR="00F70FB5">
          <w:rPr>
            <w:rFonts w:ascii="Times New Roman" w:hAnsi="Times New Roman" w:cs="Times New Roman"/>
            <w:sz w:val="24"/>
            <w:szCs w:val="24"/>
          </w:rPr>
          <w:t>coagulase</w:t>
        </w:r>
      </w:ins>
      <w:ins w:id="93" w:author="Caitlin Jeffrey" w:date="2024-09-20T17:42:00Z" w16du:dateUtc="2024-09-20T21:42:00Z">
        <w:r w:rsidR="00871E98">
          <w:rPr>
            <w:rFonts w:ascii="Times New Roman" w:hAnsi="Times New Roman" w:cs="Times New Roman"/>
            <w:sz w:val="24"/>
            <w:szCs w:val="24"/>
          </w:rPr>
          <w:t>-</w:t>
        </w:r>
      </w:ins>
      <w:ins w:id="94" w:author="John Barlow" w:date="2024-09-12T00:20:00Z" w16du:dateUtc="2024-09-12T04:20:00Z">
        <w:del w:id="95" w:author="Caitlin Jeffrey" w:date="2024-09-20T17:42:00Z" w16du:dateUtc="2024-09-20T21:42:00Z">
          <w:r w:rsidR="00F70FB5" w:rsidDel="00871E98">
            <w:rPr>
              <w:rFonts w:ascii="Times New Roman" w:hAnsi="Times New Roman" w:cs="Times New Roman"/>
              <w:sz w:val="24"/>
              <w:szCs w:val="24"/>
            </w:rPr>
            <w:delText xml:space="preserve"> </w:delText>
          </w:r>
        </w:del>
      </w:ins>
      <w:ins w:id="96" w:author="John Barlow" w:date="2024-09-12T00:11:00Z" w16du:dateUtc="2024-09-12T04:11:00Z">
        <w:r w:rsidR="0098611E">
          <w:rPr>
            <w:rFonts w:ascii="Times New Roman" w:hAnsi="Times New Roman" w:cs="Times New Roman"/>
            <w:sz w:val="24"/>
            <w:szCs w:val="24"/>
          </w:rPr>
          <w:t>variable,</w:t>
        </w:r>
      </w:ins>
      <w:ins w:id="97" w:author="John Barlow" w:date="2024-09-19T15:21:00Z" w16du:dateUtc="2024-09-19T19:21:00Z">
        <w:r w:rsidR="00EE2FD4">
          <w:rPr>
            <w:rFonts w:ascii="Times New Roman" w:hAnsi="Times New Roman" w:cs="Times New Roman"/>
            <w:sz w:val="24"/>
            <w:szCs w:val="24"/>
          </w:rPr>
          <w:t xml:space="preserve"> the terms </w:t>
        </w:r>
        <w:r w:rsidR="00AB1C28">
          <w:rPr>
            <w:rFonts w:ascii="Times New Roman" w:hAnsi="Times New Roman" w:cs="Times New Roman"/>
            <w:sz w:val="24"/>
            <w:szCs w:val="24"/>
          </w:rPr>
          <w:t>CNS and NAS are not pe</w:t>
        </w:r>
      </w:ins>
      <w:ins w:id="98" w:author="John Barlow" w:date="2024-09-19T15:22:00Z" w16du:dateUtc="2024-09-19T19:22:00Z">
        <w:r w:rsidR="00AB1C28">
          <w:rPr>
            <w:rFonts w:ascii="Times New Roman" w:hAnsi="Times New Roman" w:cs="Times New Roman"/>
            <w:sz w:val="24"/>
            <w:szCs w:val="24"/>
          </w:rPr>
          <w:t xml:space="preserve">rfectly </w:t>
        </w:r>
        <w:r w:rsidR="00D53F48">
          <w:rPr>
            <w:rFonts w:ascii="Times New Roman" w:hAnsi="Times New Roman" w:cs="Times New Roman"/>
            <w:sz w:val="24"/>
            <w:szCs w:val="24"/>
          </w:rPr>
          <w:t>synonymous.</w:t>
        </w:r>
      </w:ins>
      <w:ins w:id="99" w:author="John Barlow" w:date="2024-09-12T00:12:00Z" w16du:dateUtc="2024-09-12T04:12:00Z">
        <w:r w:rsidR="00511FD3">
          <w:rPr>
            <w:rFonts w:ascii="Times New Roman" w:hAnsi="Times New Roman" w:cs="Times New Roman"/>
            <w:sz w:val="24"/>
            <w:szCs w:val="24"/>
          </w:rPr>
          <w:t xml:space="preserve"> </w:t>
        </w:r>
      </w:ins>
      <w:ins w:id="100" w:author="John Barlow" w:date="2024-09-19T15:22:00Z" w16du:dateUtc="2024-09-19T19:22:00Z">
        <w:r w:rsidR="00D53F48">
          <w:rPr>
            <w:rFonts w:ascii="Times New Roman" w:hAnsi="Times New Roman" w:cs="Times New Roman"/>
            <w:sz w:val="24"/>
            <w:szCs w:val="24"/>
          </w:rPr>
          <w:t>W</w:t>
        </w:r>
      </w:ins>
      <w:ins w:id="101" w:author="John Barlow" w:date="2024-09-12T00:20:00Z" w16du:dateUtc="2024-09-12T04:20:00Z">
        <w:r w:rsidR="00F70FB5">
          <w:rPr>
            <w:rFonts w:ascii="Times New Roman" w:hAnsi="Times New Roman" w:cs="Times New Roman"/>
            <w:sz w:val="24"/>
            <w:szCs w:val="24"/>
          </w:rPr>
          <w:t xml:space="preserve">ith </w:t>
        </w:r>
      </w:ins>
      <w:ins w:id="102" w:author="John Barlow" w:date="2024-09-12T00:12:00Z" w16du:dateUtc="2024-09-12T04:12:00Z">
        <w:r w:rsidR="00511FD3">
          <w:rPr>
            <w:rFonts w:ascii="Times New Roman" w:hAnsi="Times New Roman" w:cs="Times New Roman"/>
            <w:sz w:val="24"/>
            <w:szCs w:val="24"/>
          </w:rPr>
          <w:t xml:space="preserve">a recent </w:t>
        </w:r>
      </w:ins>
      <w:ins w:id="103" w:author="John Barlow" w:date="2024-09-12T00:15:00Z" w16du:dateUtc="2024-09-12T04:15:00Z">
        <w:r w:rsidR="002C4703">
          <w:rPr>
            <w:rFonts w:ascii="Times New Roman" w:hAnsi="Times New Roman" w:cs="Times New Roman"/>
            <w:sz w:val="24"/>
            <w:szCs w:val="24"/>
          </w:rPr>
          <w:t>re</w:t>
        </w:r>
        <w:r w:rsidR="00CF138C">
          <w:rPr>
            <w:rFonts w:ascii="Times New Roman" w:hAnsi="Times New Roman" w:cs="Times New Roman"/>
            <w:sz w:val="24"/>
            <w:szCs w:val="24"/>
          </w:rPr>
          <w:t xml:space="preserve">classification of some </w:t>
        </w:r>
      </w:ins>
      <w:ins w:id="104" w:author="Caitlin Jeffrey" w:date="2024-09-20T17:42:00Z" w16du:dateUtc="2024-09-20T21:42:00Z">
        <w:r w:rsidR="00E16DCE">
          <w:rPr>
            <w:rFonts w:ascii="Times New Roman" w:hAnsi="Times New Roman" w:cs="Times New Roman"/>
            <w:sz w:val="24"/>
            <w:szCs w:val="24"/>
          </w:rPr>
          <w:t xml:space="preserve">staphylococcal </w:t>
        </w:r>
      </w:ins>
      <w:ins w:id="105" w:author="John Barlow" w:date="2024-09-12T00:15:00Z" w16du:dateUtc="2024-09-12T04:15:00Z">
        <w:r w:rsidR="00CF138C">
          <w:rPr>
            <w:rFonts w:ascii="Times New Roman" w:hAnsi="Times New Roman" w:cs="Times New Roman"/>
            <w:sz w:val="24"/>
            <w:szCs w:val="24"/>
          </w:rPr>
          <w:t xml:space="preserve">species into the genus </w:t>
        </w:r>
      </w:ins>
      <w:proofErr w:type="spellStart"/>
      <w:ins w:id="106" w:author="John Barlow" w:date="2024-09-12T00:16:00Z" w16du:dateUtc="2024-09-12T04:16:00Z">
        <w:r w:rsidR="00CF138C" w:rsidRPr="00574F1A">
          <w:rPr>
            <w:rFonts w:ascii="Times New Roman" w:hAnsi="Times New Roman" w:cs="Times New Roman"/>
            <w:i/>
            <w:iCs/>
            <w:sz w:val="24"/>
            <w:szCs w:val="24"/>
            <w:rPrChange w:id="107" w:author="Caitlin Jeffrey" w:date="2024-09-20T17:10:00Z" w16du:dateUtc="2024-09-20T21:10:00Z">
              <w:rPr>
                <w:rFonts w:ascii="Times New Roman" w:hAnsi="Times New Roman" w:cs="Times New Roman"/>
                <w:sz w:val="24"/>
                <w:szCs w:val="24"/>
              </w:rPr>
            </w:rPrChange>
          </w:rPr>
          <w:t>Mammaliicoccus</w:t>
        </w:r>
        <w:proofErr w:type="spellEnd"/>
        <w:r w:rsidR="00CF138C">
          <w:rPr>
            <w:rFonts w:ascii="Times New Roman" w:hAnsi="Times New Roman" w:cs="Times New Roman"/>
            <w:sz w:val="24"/>
            <w:szCs w:val="24"/>
          </w:rPr>
          <w:t xml:space="preserve">, </w:t>
        </w:r>
      </w:ins>
      <w:ins w:id="108" w:author="John Barlow" w:date="2024-09-12T00:11:00Z" w16du:dateUtc="2024-09-12T04:11:00Z">
        <w:r w:rsidR="00530F78">
          <w:rPr>
            <w:rFonts w:ascii="Times New Roman" w:hAnsi="Times New Roman" w:cs="Times New Roman"/>
            <w:sz w:val="24"/>
            <w:szCs w:val="24"/>
          </w:rPr>
          <w:t xml:space="preserve">the term </w:t>
        </w:r>
      </w:ins>
      <w:ins w:id="109" w:author="John Barlow" w:date="2024-09-12T00:12:00Z" w16du:dateUtc="2024-09-12T04:12:00Z">
        <w:r w:rsidR="00530F78">
          <w:rPr>
            <w:rFonts w:ascii="Times New Roman" w:hAnsi="Times New Roman" w:cs="Times New Roman"/>
            <w:sz w:val="24"/>
            <w:szCs w:val="24"/>
          </w:rPr>
          <w:t>NASM</w:t>
        </w:r>
        <w:r w:rsidR="00511FD3">
          <w:rPr>
            <w:rFonts w:ascii="Times New Roman" w:hAnsi="Times New Roman" w:cs="Times New Roman"/>
            <w:sz w:val="24"/>
            <w:szCs w:val="24"/>
          </w:rPr>
          <w:t xml:space="preserve"> </w:t>
        </w:r>
      </w:ins>
      <w:ins w:id="110" w:author="John Barlow" w:date="2024-09-12T00:13:00Z" w16du:dateUtc="2024-09-12T04:13:00Z">
        <w:r w:rsidR="00801471">
          <w:rPr>
            <w:rFonts w:ascii="Times New Roman" w:hAnsi="Times New Roman" w:cs="Times New Roman"/>
            <w:sz w:val="24"/>
            <w:szCs w:val="24"/>
          </w:rPr>
          <w:t>entered the literature</w:t>
        </w:r>
      </w:ins>
      <w:ins w:id="111" w:author="John Barlow" w:date="2024-09-12T00:24:00Z" w16du:dateUtc="2024-09-12T04:24:00Z">
        <w:r w:rsidR="009E3568">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r w:rsidR="009E3568">
          <w:rPr>
            <w:rFonts w:ascii="Times New Roman" w:hAnsi="Times New Roman" w:cs="Times New Roman"/>
            <w:sz w:val="24"/>
            <w:szCs w:val="24"/>
          </w:rPr>
          <w:t>)</w:t>
        </w:r>
      </w:ins>
      <w:ins w:id="112" w:author="John Barlow" w:date="2024-09-12T00:13:00Z" w16du:dateUtc="2024-09-12T04:13:00Z">
        <w:r w:rsidR="00801471">
          <w:rPr>
            <w:rFonts w:ascii="Times New Roman" w:hAnsi="Times New Roman" w:cs="Times New Roman"/>
            <w:sz w:val="24"/>
            <w:szCs w:val="24"/>
          </w:rPr>
          <w:t>.</w:t>
        </w:r>
        <w:r w:rsidR="00C26688">
          <w:rPr>
            <w:rFonts w:ascii="Times New Roman" w:hAnsi="Times New Roman" w:cs="Times New Roman"/>
            <w:sz w:val="24"/>
            <w:szCs w:val="24"/>
          </w:rPr>
          <w:t xml:space="preserve"> </w:t>
        </w:r>
      </w:ins>
      <w:ins w:id="113" w:author="John Barlow" w:date="2024-09-12T00:44:00Z" w16du:dateUtc="2024-09-12T04:44:00Z">
        <w:r w:rsidR="005170D2">
          <w:rPr>
            <w:rFonts w:ascii="Times New Roman" w:hAnsi="Times New Roman" w:cs="Times New Roman"/>
            <w:sz w:val="24"/>
            <w:szCs w:val="24"/>
          </w:rPr>
          <w:t>CNS i</w:t>
        </w:r>
      </w:ins>
      <w:ins w:id="114" w:author="John Barlow" w:date="2024-09-12T00:33:00Z" w16du:dateUtc="2024-09-12T04:33:00Z">
        <w:r w:rsidR="001060B1">
          <w:rPr>
            <w:rFonts w:ascii="Times New Roman" w:hAnsi="Times New Roman" w:cs="Times New Roman"/>
            <w:sz w:val="24"/>
            <w:szCs w:val="24"/>
          </w:rPr>
          <w:t xml:space="preserve">dentification </w:t>
        </w:r>
      </w:ins>
      <w:ins w:id="115" w:author="John Barlow" w:date="2024-09-12T01:15:00Z" w16du:dateUtc="2024-09-12T05:15:00Z">
        <w:r w:rsidR="00050C97">
          <w:rPr>
            <w:rFonts w:ascii="Times New Roman" w:hAnsi="Times New Roman" w:cs="Times New Roman"/>
            <w:sz w:val="24"/>
            <w:szCs w:val="24"/>
          </w:rPr>
          <w:t>based</w:t>
        </w:r>
        <w:r w:rsidR="00D42D56">
          <w:rPr>
            <w:rFonts w:ascii="Times New Roman" w:hAnsi="Times New Roman" w:cs="Times New Roman"/>
            <w:sz w:val="24"/>
            <w:szCs w:val="24"/>
          </w:rPr>
          <w:t xml:space="preserve"> on coagulase testing and other </w:t>
        </w:r>
        <w:r w:rsidR="00D42D56">
          <w:rPr>
            <w:rFonts w:ascii="Times New Roman" w:hAnsi="Times New Roman" w:cs="Times New Roman"/>
            <w:sz w:val="24"/>
            <w:szCs w:val="24"/>
          </w:rPr>
          <w:lastRenderedPageBreak/>
          <w:t xml:space="preserve">phenotypic methods </w:t>
        </w:r>
      </w:ins>
      <w:ins w:id="116" w:author="John Barlow" w:date="2024-09-12T00:33:00Z" w16du:dateUtc="2024-09-12T04:33:00Z">
        <w:r w:rsidR="00041918">
          <w:rPr>
            <w:rFonts w:ascii="Times New Roman" w:hAnsi="Times New Roman" w:cs="Times New Roman"/>
            <w:sz w:val="24"/>
            <w:szCs w:val="24"/>
          </w:rPr>
          <w:t xml:space="preserve">in previous studies may </w:t>
        </w:r>
        <w:r w:rsidR="00CF3E36">
          <w:rPr>
            <w:rFonts w:ascii="Times New Roman" w:hAnsi="Times New Roman" w:cs="Times New Roman"/>
            <w:sz w:val="24"/>
            <w:szCs w:val="24"/>
          </w:rPr>
          <w:t>introduce unce</w:t>
        </w:r>
      </w:ins>
      <w:ins w:id="117" w:author="John Barlow" w:date="2024-09-12T00:34:00Z" w16du:dateUtc="2024-09-12T04:34:00Z">
        <w:r w:rsidR="00CF3E36">
          <w:rPr>
            <w:rFonts w:ascii="Times New Roman" w:hAnsi="Times New Roman" w:cs="Times New Roman"/>
            <w:sz w:val="24"/>
            <w:szCs w:val="24"/>
          </w:rPr>
          <w:t xml:space="preserve">rtainty when making comparisons to </w:t>
        </w:r>
        <w:r w:rsidR="003B0D35">
          <w:rPr>
            <w:rFonts w:ascii="Times New Roman" w:hAnsi="Times New Roman" w:cs="Times New Roman"/>
            <w:sz w:val="24"/>
            <w:szCs w:val="24"/>
          </w:rPr>
          <w:t xml:space="preserve">recent studies using less ambiguous identification methods </w:t>
        </w:r>
        <w:r w:rsidR="00A932CD">
          <w:rPr>
            <w:rFonts w:ascii="Times New Roman" w:hAnsi="Times New Roman" w:cs="Times New Roman"/>
            <w:sz w:val="24"/>
            <w:szCs w:val="24"/>
          </w:rPr>
          <w:t xml:space="preserve">such as </w:t>
        </w:r>
      </w:ins>
      <w:ins w:id="118" w:author="John Barlow" w:date="2024-09-12T00:38:00Z" w16du:dateUtc="2024-09-12T04:38:00Z">
        <w:r w:rsidR="00307A35" w:rsidRPr="00307A35">
          <w:rPr>
            <w:rFonts w:ascii="Times New Roman" w:hAnsi="Times New Roman" w:cs="Times New Roman"/>
            <w:sz w:val="24"/>
            <w:szCs w:val="24"/>
          </w:rPr>
          <w:t xml:space="preserve">matrix-assisted laser desorption/ionization time-of-flight </w:t>
        </w:r>
        <w:r w:rsidR="00307A35">
          <w:rPr>
            <w:rFonts w:ascii="Times New Roman" w:hAnsi="Times New Roman" w:cs="Times New Roman"/>
            <w:sz w:val="24"/>
            <w:szCs w:val="24"/>
          </w:rPr>
          <w:t xml:space="preserve">mass </w:t>
        </w:r>
      </w:ins>
      <w:ins w:id="119" w:author="John Barlow" w:date="2024-09-12T00:39:00Z" w16du:dateUtc="2024-09-12T04:39:00Z">
        <w:r w:rsidR="000C540C" w:rsidRPr="000C540C">
          <w:rPr>
            <w:rFonts w:ascii="Times New Roman" w:hAnsi="Times New Roman" w:cs="Times New Roman"/>
            <w:sz w:val="24"/>
            <w:szCs w:val="24"/>
          </w:rPr>
          <w:t xml:space="preserve">spectrometry </w:t>
        </w:r>
        <w:r w:rsidR="000C540C">
          <w:rPr>
            <w:rFonts w:ascii="Times New Roman" w:hAnsi="Times New Roman" w:cs="Times New Roman"/>
            <w:sz w:val="24"/>
            <w:szCs w:val="24"/>
          </w:rPr>
          <w:t>(</w:t>
        </w:r>
      </w:ins>
      <w:ins w:id="120" w:author="John Barlow" w:date="2024-09-12T00:32:00Z" w16du:dateUtc="2024-09-12T04:32:00Z">
        <w:r w:rsidR="00B076B8" w:rsidRPr="00B076B8">
          <w:rPr>
            <w:rFonts w:ascii="Times New Roman" w:hAnsi="Times New Roman" w:cs="Times New Roman"/>
            <w:sz w:val="24"/>
            <w:szCs w:val="24"/>
          </w:rPr>
          <w:t>MALDI-TOF MS</w:t>
        </w:r>
      </w:ins>
      <w:ins w:id="121" w:author="John Barlow" w:date="2024-09-12T00:39:00Z" w16du:dateUtc="2024-09-12T04:39:00Z">
        <w:r w:rsidR="000C540C">
          <w:rPr>
            <w:rFonts w:ascii="Times New Roman" w:hAnsi="Times New Roman" w:cs="Times New Roman"/>
            <w:sz w:val="24"/>
            <w:szCs w:val="24"/>
          </w:rPr>
          <w:t xml:space="preserve">) </w:t>
        </w:r>
      </w:ins>
      <w:ins w:id="122" w:author="John Barlow" w:date="2024-09-12T00:32:00Z" w16du:dateUtc="2024-09-12T04:32:00Z">
        <w:r w:rsidR="00B076B8" w:rsidRPr="00B076B8">
          <w:rPr>
            <w:rFonts w:ascii="Times New Roman" w:hAnsi="Times New Roman" w:cs="Times New Roman"/>
            <w:sz w:val="24"/>
            <w:szCs w:val="24"/>
          </w:rPr>
          <w:t>or genotypic methods</w:t>
        </w:r>
      </w:ins>
      <w:ins w:id="123" w:author="John Barlow" w:date="2024-09-12T00:45:00Z" w16du:dateUtc="2024-09-12T04:45:00Z">
        <w:r w:rsidR="005170D2">
          <w:rPr>
            <w:rFonts w:ascii="Times New Roman" w:hAnsi="Times New Roman" w:cs="Times New Roman"/>
            <w:sz w:val="24"/>
            <w:szCs w:val="24"/>
          </w:rPr>
          <w:t xml:space="preserve"> (</w:t>
        </w:r>
        <w:r w:rsidR="005170D2" w:rsidRPr="000B59AF">
          <w:rPr>
            <w:rFonts w:ascii="Times New Roman" w:hAnsi="Times New Roman" w:cs="Times New Roman"/>
            <w:sz w:val="24"/>
            <w:szCs w:val="24"/>
          </w:rPr>
          <w:t>De Buck et al., 2021</w:t>
        </w:r>
        <w:r w:rsidR="005170D2">
          <w:rPr>
            <w:rFonts w:ascii="Times New Roman" w:hAnsi="Times New Roman" w:cs="Times New Roman"/>
            <w:sz w:val="24"/>
            <w:szCs w:val="24"/>
          </w:rPr>
          <w:t>).</w:t>
        </w:r>
      </w:ins>
      <w:ins w:id="124" w:author="John Barlow" w:date="2024-09-12T00:47:00Z" w16du:dateUtc="2024-09-12T04:47:00Z">
        <w:r w:rsidR="006400E6">
          <w:rPr>
            <w:rFonts w:ascii="Times New Roman" w:hAnsi="Times New Roman" w:cs="Times New Roman"/>
            <w:sz w:val="24"/>
            <w:szCs w:val="24"/>
          </w:rPr>
          <w:t xml:space="preserve"> </w:t>
        </w:r>
      </w:ins>
      <w:commentRangeEnd w:id="66"/>
      <w:r w:rsidR="002B667A">
        <w:rPr>
          <w:rStyle w:val="CommentReference"/>
        </w:rPr>
        <w:commentReference w:id="66"/>
      </w:r>
    </w:p>
    <w:p w14:paraId="6FB10011" w14:textId="3F363786" w:rsidR="00C23FC0" w:rsidRPr="000B59AF" w:rsidDel="00DB0A62" w:rsidRDefault="00FF3370" w:rsidP="00500CEC">
      <w:pPr>
        <w:spacing w:after="0" w:line="480" w:lineRule="auto"/>
        <w:ind w:firstLine="360"/>
        <w:rPr>
          <w:del w:id="125" w:author="Caitlin Jeffrey" w:date="2024-09-20T17:48:00Z" w16du:dateUtc="2024-09-20T21:48:00Z"/>
          <w:rFonts w:ascii="Times New Roman" w:hAnsi="Times New Roman" w:cs="Times New Roman"/>
          <w:sz w:val="24"/>
          <w:szCs w:val="24"/>
        </w:rPr>
        <w:pPrChange w:id="126" w:author="Caitlin Jeffrey" w:date="2024-09-24T06:42:00Z" w16du:dateUtc="2024-09-24T10:42:00Z">
          <w:pPr>
            <w:spacing w:after="0" w:line="480" w:lineRule="auto"/>
            <w:ind w:firstLine="720"/>
          </w:pPr>
        </w:pPrChange>
      </w:pPr>
      <w:commentRangeStart w:id="127"/>
      <w:commentRangeStart w:id="128"/>
      <w:r w:rsidRPr="000B59AF">
        <w:rPr>
          <w:rFonts w:ascii="Times New Roman" w:hAnsi="Times New Roman" w:cs="Times New Roman"/>
          <w:sz w:val="24"/>
          <w:szCs w:val="24"/>
        </w:rPr>
        <w:t xml:space="preserve">Different </w:t>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Certain species have been associated with stall surfaces, air, and unused sawdust bedding material </w: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some with different facility types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others with environmental contamination and poor teat hygiene at milking time </w: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(De Visscher et al., 2016;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commentRangeEnd w:id="127"/>
      <w:r w:rsidR="00862F77">
        <w:rPr>
          <w:rStyle w:val="CommentReference"/>
        </w:rPr>
        <w:commentReference w:id="127"/>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also differ in how they behave as intramammary pathogens; the ability to cause persistent infections varies by species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the presence of antimicrobial resistance determinants </w: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(Frey et al., 2013; Fergestad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virulence potential </w: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(Naushad et al., 2019; França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interaction with a host’s immune system </w: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(Åvall-Jääskeläinen et al., 2013; Breyne et al., 2015)</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5414EC12" w14:textId="17189BCC" w:rsidR="00D05714" w:rsidRPr="00EB1E8B" w:rsidRDefault="00FF3370" w:rsidP="00500CEC">
      <w:pPr>
        <w:spacing w:after="0" w:line="480" w:lineRule="auto"/>
        <w:ind w:firstLine="360"/>
        <w:rPr>
          <w:rFonts w:ascii="Times New Roman" w:hAnsi="Times New Roman" w:cs="Times New Roman"/>
          <w:sz w:val="24"/>
          <w:szCs w:val="24"/>
        </w:rPr>
        <w:pPrChange w:id="129" w:author="Caitlin Jeffrey" w:date="2024-09-24T06:42:00Z" w16du:dateUtc="2024-09-24T10:42:00Z">
          <w:pPr>
            <w:spacing w:after="0" w:line="480" w:lineRule="auto"/>
            <w:ind w:firstLine="720"/>
          </w:pPr>
        </w:pPrChange>
      </w:pPr>
      <w:r w:rsidRPr="000B59AF">
        <w:rPr>
          <w:rFonts w:ascii="Times New Roman" w:hAnsi="Times New Roman" w:cs="Times New Roman"/>
          <w:sz w:val="24"/>
          <w:szCs w:val="24"/>
        </w:rPr>
        <w:t>Perhaps most importantly for the overall udder health</w:t>
      </w:r>
      <w:ins w:id="130" w:author="Caitlin Jeffrey" w:date="2024-09-20T17:48:00Z" w16du:dateUtc="2024-09-20T21:48:00Z">
        <w:r w:rsidR="002A02AF">
          <w:rPr>
            <w:rFonts w:ascii="Times New Roman" w:hAnsi="Times New Roman" w:cs="Times New Roman"/>
            <w:sz w:val="24"/>
            <w:szCs w:val="24"/>
          </w:rPr>
          <w:t xml:space="preserve"> of a farm</w:t>
        </w:r>
      </w:ins>
      <w:r w:rsidRPr="000B59AF">
        <w:rPr>
          <w:rFonts w:ascii="Times New Roman" w:hAnsi="Times New Roman" w:cs="Times New Roman"/>
          <w:sz w:val="24"/>
          <w:szCs w:val="24"/>
        </w:rPr>
        <w:t xml:space="preserve"> </w:t>
      </w:r>
      <w:del w:id="131" w:author="Caitlin Jeffrey" w:date="2024-09-20T17:48:00Z" w16du:dateUtc="2024-09-20T21:48:00Z">
        <w:r w:rsidRPr="000B59AF" w:rsidDel="002A02AF">
          <w:rPr>
            <w:rFonts w:ascii="Times New Roman" w:hAnsi="Times New Roman" w:cs="Times New Roman"/>
            <w:sz w:val="24"/>
            <w:szCs w:val="24"/>
          </w:rPr>
          <w:delText xml:space="preserve">status </w:delText>
        </w:r>
      </w:del>
      <w:ins w:id="132" w:author="Caitlin Jeffrey" w:date="2024-09-20T17:48:00Z" w16du:dateUtc="2024-09-20T21:48:00Z">
        <w:r w:rsidR="002A02AF">
          <w:rPr>
            <w:rFonts w:ascii="Times New Roman" w:hAnsi="Times New Roman" w:cs="Times New Roman"/>
            <w:sz w:val="24"/>
            <w:szCs w:val="24"/>
          </w:rPr>
          <w:t>(</w:t>
        </w:r>
      </w:ins>
      <w:del w:id="133" w:author="Caitlin Jeffrey" w:date="2024-09-20T17:48:00Z" w16du:dateUtc="2024-09-20T21:48:00Z">
        <w:r w:rsidRPr="000B59AF" w:rsidDel="002A02AF">
          <w:rPr>
            <w:rFonts w:ascii="Times New Roman" w:hAnsi="Times New Roman" w:cs="Times New Roman"/>
            <w:sz w:val="24"/>
            <w:szCs w:val="24"/>
          </w:rPr>
          <w:delText xml:space="preserve">of a dairy farm </w:delText>
        </w:r>
      </w:del>
      <w:r w:rsidRPr="000B59AF">
        <w:rPr>
          <w:rFonts w:ascii="Times New Roman" w:hAnsi="Times New Roman" w:cs="Times New Roman"/>
          <w:sz w:val="24"/>
          <w:szCs w:val="24"/>
        </w:rPr>
        <w:t>as measured by bulk tank SCC</w:t>
      </w:r>
      <w:ins w:id="134" w:author="Caitlin Jeffrey" w:date="2024-09-20T17:48:00Z" w16du:dateUtc="2024-09-20T21:48:00Z">
        <w:r w:rsidR="002A02AF">
          <w:rPr>
            <w:rFonts w:ascii="Times New Roman" w:hAnsi="Times New Roman" w:cs="Times New Roman"/>
            <w:sz w:val="24"/>
            <w:szCs w:val="24"/>
          </w:rPr>
          <w:t>),</w:t>
        </w:r>
      </w:ins>
      <w:del w:id="135" w:author="Caitlin Jeffrey" w:date="2024-09-20T17:48:00Z" w16du:dateUtc="2024-09-20T21:48:00Z">
        <w:r w:rsidRPr="000B59AF" w:rsidDel="002A02AF">
          <w:rPr>
            <w:rFonts w:ascii="Times New Roman" w:hAnsi="Times New Roman" w:cs="Times New Roman"/>
            <w:sz w:val="24"/>
            <w:szCs w:val="24"/>
          </w:rPr>
          <w:delText>,</w:delText>
        </w:r>
      </w:del>
      <w:r w:rsidRPr="000B59AF">
        <w:rPr>
          <w:rFonts w:ascii="Times New Roman" w:hAnsi="Times New Roman" w:cs="Times New Roman"/>
          <w:sz w:val="24"/>
          <w:szCs w:val="24"/>
        </w:rPr>
        <w:t xml:space="preserve">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w:t>
      </w:r>
      <w:commentRangeEnd w:id="128"/>
      <w:r w:rsidR="00921945">
        <w:rPr>
          <w:rStyle w:val="CommentReference"/>
        </w:rPr>
        <w:commentReference w:id="128"/>
      </w:r>
      <w:commentRangeStart w:id="136"/>
      <w:r w:rsidR="001C7458">
        <w:rPr>
          <w:rFonts w:ascii="Times New Roman" w:hAnsi="Times New Roman" w:cs="Times New Roman"/>
          <w:sz w:val="24"/>
          <w:szCs w:val="24"/>
        </w:rPr>
        <w:t>I</w:t>
      </w:r>
      <w:r w:rsidR="00184BD4">
        <w:rPr>
          <w:rFonts w:ascii="Times New Roman" w:hAnsi="Times New Roman" w:cs="Times New Roman"/>
          <w:sz w:val="24"/>
          <w:szCs w:val="24"/>
        </w:rPr>
        <w:t xml:space="preserve">n </w:t>
      </w:r>
      <w:del w:id="137" w:author="Caitlin Jeffrey" w:date="2024-09-20T17:49:00Z" w16du:dateUtc="2024-09-20T21:49:00Z">
        <w:r w:rsidR="004B2644" w:rsidDel="00CC5319">
          <w:rPr>
            <w:rFonts w:ascii="Times New Roman" w:hAnsi="Times New Roman" w:cs="Times New Roman"/>
            <w:sz w:val="24"/>
            <w:szCs w:val="24"/>
          </w:rPr>
          <w:delText xml:space="preserve">our </w:delText>
        </w:r>
      </w:del>
      <w:ins w:id="138" w:author="Caitlin Jeffrey" w:date="2024-09-20T17:49:00Z" w16du:dateUtc="2024-09-20T21:49:00Z">
        <w:r w:rsidR="00CC5319">
          <w:rPr>
            <w:rFonts w:ascii="Times New Roman" w:hAnsi="Times New Roman" w:cs="Times New Roman"/>
            <w:sz w:val="24"/>
            <w:szCs w:val="24"/>
          </w:rPr>
          <w:t xml:space="preserve">a </w:t>
        </w:r>
      </w:ins>
      <w:r w:rsidR="00184BD4">
        <w:rPr>
          <w:rFonts w:ascii="Times New Roman" w:hAnsi="Times New Roman" w:cs="Times New Roman"/>
          <w:sz w:val="24"/>
          <w:szCs w:val="24"/>
        </w:rPr>
        <w:t xml:space="preserve">review of the </w:t>
      </w:r>
      <w:ins w:id="139" w:author="Caitlin Jeffrey" w:date="2024-09-20T17:49:00Z" w16du:dateUtc="2024-09-20T21:49:00Z">
        <w:r w:rsidR="00CC5319">
          <w:rPr>
            <w:rFonts w:ascii="Times New Roman" w:hAnsi="Times New Roman" w:cs="Times New Roman"/>
            <w:sz w:val="24"/>
            <w:szCs w:val="24"/>
          </w:rPr>
          <w:t xml:space="preserve">relevant </w:t>
        </w:r>
      </w:ins>
      <w:r w:rsidR="00184BD4">
        <w:rPr>
          <w:rFonts w:ascii="Times New Roman" w:hAnsi="Times New Roman" w:cs="Times New Roman"/>
          <w:sz w:val="24"/>
          <w:szCs w:val="24"/>
        </w:rPr>
        <w:t>literature</w:t>
      </w:r>
      <w:ins w:id="140" w:author="Caitlin Jeffrey" w:date="2024-09-20T17:48:00Z" w16du:dateUtc="2024-09-20T21:48:00Z">
        <w:r w:rsidR="00CC5319">
          <w:rPr>
            <w:rFonts w:ascii="Times New Roman" w:hAnsi="Times New Roman" w:cs="Times New Roman"/>
            <w:sz w:val="24"/>
            <w:szCs w:val="24"/>
          </w:rPr>
          <w:t>,</w:t>
        </w:r>
      </w:ins>
      <w:r w:rsidR="00184BD4">
        <w:rPr>
          <w:rFonts w:ascii="Times New Roman" w:hAnsi="Times New Roman" w:cs="Times New Roman"/>
          <w:sz w:val="24"/>
          <w:szCs w:val="24"/>
        </w:rPr>
        <w:t xml:space="preserve"> </w:t>
      </w:r>
      <w:del w:id="141" w:author="Caitlin Jeffrey" w:date="2024-09-20T17:49:00Z" w16du:dateUtc="2024-09-20T21:49:00Z">
        <w:r w:rsidR="00184BD4" w:rsidDel="00CC5319">
          <w:rPr>
            <w:rFonts w:ascii="Times New Roman" w:hAnsi="Times New Roman" w:cs="Times New Roman"/>
            <w:sz w:val="24"/>
            <w:szCs w:val="24"/>
          </w:rPr>
          <w:delText xml:space="preserve">we find </w:delText>
        </w:r>
      </w:del>
      <w:r w:rsidR="00712C7C">
        <w:rPr>
          <w:rFonts w:ascii="Times New Roman" w:hAnsi="Times New Roman" w:cs="Times New Roman"/>
          <w:sz w:val="24"/>
          <w:szCs w:val="24"/>
        </w:rPr>
        <w:t>7</w:t>
      </w:r>
      <w:r w:rsidR="00184BD4">
        <w:rPr>
          <w:rFonts w:ascii="Times New Roman" w:hAnsi="Times New Roman" w:cs="Times New Roman"/>
          <w:sz w:val="24"/>
          <w:szCs w:val="24"/>
        </w:rPr>
        <w:t xml:space="preserve"> studies </w:t>
      </w:r>
      <w:ins w:id="142" w:author="Caitlin Jeffrey" w:date="2024-09-20T17:49:00Z" w16du:dateUtc="2024-09-20T21:49:00Z">
        <w:r w:rsidR="00CC5319">
          <w:rPr>
            <w:rFonts w:ascii="Times New Roman" w:hAnsi="Times New Roman" w:cs="Times New Roman"/>
            <w:sz w:val="24"/>
            <w:szCs w:val="24"/>
          </w:rPr>
          <w:t xml:space="preserve">were identified which </w:t>
        </w:r>
      </w:ins>
      <w:r w:rsidR="00184BD4">
        <w:rPr>
          <w:rFonts w:ascii="Times New Roman" w:hAnsi="Times New Roman" w:cs="Times New Roman"/>
          <w:sz w:val="24"/>
          <w:szCs w:val="24"/>
        </w:rPr>
        <w:t>describ</w:t>
      </w:r>
      <w:ins w:id="143" w:author="Caitlin Jeffrey" w:date="2024-09-20T17:49:00Z" w16du:dateUtc="2024-09-20T21:49:00Z">
        <w:r w:rsidR="00CC5319">
          <w:rPr>
            <w:rFonts w:ascii="Times New Roman" w:hAnsi="Times New Roman" w:cs="Times New Roman"/>
            <w:sz w:val="24"/>
            <w:szCs w:val="24"/>
          </w:rPr>
          <w:t>e</w:t>
        </w:r>
      </w:ins>
      <w:del w:id="144" w:author="Caitlin Jeffrey" w:date="2024-09-20T17:49:00Z" w16du:dateUtc="2024-09-20T21:49:00Z">
        <w:r w:rsidR="00184BD4" w:rsidDel="00CC5319">
          <w:rPr>
            <w:rFonts w:ascii="Times New Roman" w:hAnsi="Times New Roman" w:cs="Times New Roman"/>
            <w:sz w:val="24"/>
            <w:szCs w:val="24"/>
          </w:rPr>
          <w:delText>ing</w:delText>
        </w:r>
      </w:del>
      <w:r w:rsidRPr="000B59AF">
        <w:rPr>
          <w:rFonts w:ascii="Times New Roman" w:hAnsi="Times New Roman" w:cs="Times New Roman"/>
          <w:sz w:val="24"/>
          <w:szCs w:val="24"/>
        </w:rPr>
        <w:t xml:space="preserve"> the effect of </w:t>
      </w:r>
      <w:r w:rsidR="00615541" w:rsidRPr="000B59AF">
        <w:rPr>
          <w:rFonts w:ascii="Times New Roman" w:hAnsi="Times New Roman" w:cs="Times New Roman"/>
          <w:sz w:val="24"/>
          <w:szCs w:val="24"/>
        </w:rPr>
        <w:t xml:space="preserve">observed </w:t>
      </w:r>
      <w:r w:rsidRPr="000B59AF">
        <w:rPr>
          <w:rFonts w:ascii="Times New Roman" w:hAnsi="Times New Roman" w:cs="Times New Roman"/>
          <w:sz w:val="24"/>
          <w:szCs w:val="24"/>
        </w:rPr>
        <w:t xml:space="preserve">species on </w:t>
      </w:r>
      <w:commentRangeStart w:id="145"/>
      <w:del w:id="146" w:author="Caitlin Jeffrey" w:date="2024-09-24T07:23:00Z" w16du:dateUtc="2024-09-24T11:23:00Z">
        <w:r w:rsidRPr="000B59AF" w:rsidDel="00D6671C">
          <w:rPr>
            <w:rFonts w:ascii="Times New Roman" w:hAnsi="Times New Roman" w:cs="Times New Roman"/>
            <w:sz w:val="24"/>
            <w:szCs w:val="24"/>
          </w:rPr>
          <w:delText>quarter-level</w:delText>
        </w:r>
      </w:del>
      <w:proofErr w:type="spellStart"/>
      <w:ins w:id="147" w:author="Caitlin Jeffrey" w:date="2024-09-24T07:23:00Z" w16du:dateUtc="2024-09-24T11:23:00Z">
        <w:r w:rsidR="00D6671C">
          <w:rPr>
            <w:rFonts w:ascii="Times New Roman" w:hAnsi="Times New Roman" w:cs="Times New Roman"/>
            <w:sz w:val="24"/>
            <w:szCs w:val="24"/>
          </w:rPr>
          <w:t>qm</w:t>
        </w:r>
      </w:ins>
      <w:del w:id="148" w:author="Caitlin Jeffrey" w:date="2024-09-24T07:23:00Z" w16du:dateUtc="2024-09-24T11:23:00Z">
        <w:r w:rsidRPr="000B59AF" w:rsidDel="00D6671C">
          <w:rPr>
            <w:rFonts w:ascii="Times New Roman" w:hAnsi="Times New Roman" w:cs="Times New Roman"/>
            <w:sz w:val="24"/>
            <w:szCs w:val="24"/>
          </w:rPr>
          <w:delText xml:space="preserve"> </w:delText>
        </w:r>
      </w:del>
      <w:r w:rsidRPr="000B59AF">
        <w:rPr>
          <w:rFonts w:ascii="Times New Roman" w:hAnsi="Times New Roman" w:cs="Times New Roman"/>
          <w:sz w:val="24"/>
          <w:szCs w:val="24"/>
        </w:rPr>
        <w:t>SCC</w:t>
      </w:r>
      <w:proofErr w:type="spellEnd"/>
      <w:r w:rsidRPr="000B59AF">
        <w:rPr>
          <w:rFonts w:ascii="Times New Roman" w:hAnsi="Times New Roman" w:cs="Times New Roman"/>
          <w:sz w:val="24"/>
          <w:szCs w:val="24"/>
        </w:rPr>
        <w:t xml:space="preserve"> </w:t>
      </w:r>
      <w:commentRangeEnd w:id="145"/>
      <w:r w:rsidR="00C60F7F">
        <w:rPr>
          <w:rStyle w:val="CommentReference"/>
        </w:rPr>
        <w:commentReference w:id="145"/>
      </w:r>
      <w:r w:rsidRPr="000B59AF">
        <w:rPr>
          <w:rFonts w:ascii="Times New Roman" w:hAnsi="Times New Roman" w:cs="Times New Roman"/>
          <w:sz w:val="24"/>
          <w:szCs w:val="24"/>
        </w:rPr>
        <w:t xml:space="preserve">using observations from multiple herds, where isolates were identified using MALDI-TOF </w:t>
      </w:r>
      <w:r w:rsidR="007301D6">
        <w:rPr>
          <w:rFonts w:ascii="Times New Roman" w:hAnsi="Times New Roman" w:cs="Times New Roman"/>
          <w:sz w:val="24"/>
          <w:szCs w:val="24"/>
        </w:rPr>
        <w:t xml:space="preserve">MS </w:t>
      </w:r>
      <w:r w:rsidRPr="000B59AF">
        <w:rPr>
          <w:rFonts w:ascii="Times New Roman" w:hAnsi="Times New Roman" w:cs="Times New Roman"/>
          <w:sz w:val="24"/>
          <w:szCs w:val="24"/>
        </w:rPr>
        <w:t>or genotypic methods</w:t>
      </w:r>
      <w:r w:rsidR="00926575" w:rsidRPr="000B59AF">
        <w:rPr>
          <w:rFonts w:ascii="Times New Roman" w:hAnsi="Times New Roman" w:cs="Times New Roman"/>
          <w:sz w:val="24"/>
          <w:szCs w:val="24"/>
        </w:rPr>
        <w:t xml:space="preserve"> </w:t>
      </w:r>
      <w:bookmarkStart w:id="149" w:name="_Hlk174370087"/>
      <w:r w:rsidR="00946F84">
        <w:rPr>
          <w:rFonts w:ascii="Times New Roman" w:hAnsi="Times New Roman" w:cs="Times New Roman"/>
          <w:sz w:val="24"/>
          <w:szCs w:val="24"/>
        </w:rPr>
        <w:t>(</w:t>
      </w:r>
      <w:proofErr w:type="spellStart"/>
      <w:r w:rsidR="00E03E85" w:rsidRPr="00E03E85">
        <w:rPr>
          <w:rFonts w:ascii="Times New Roman" w:hAnsi="Times New Roman" w:cs="Times New Roman"/>
          <w:sz w:val="24"/>
          <w:szCs w:val="24"/>
        </w:rPr>
        <w:t>Supr</w:t>
      </w:r>
      <w:ins w:id="150" w:author="John Barlow" w:date="2024-09-12T09:45:00Z" w16du:dateUtc="2024-09-12T13:45:00Z">
        <w:r w:rsidR="00D20644" w:rsidRPr="000B59AF">
          <w:rPr>
            <w:rFonts w:ascii="Times New Roman" w:hAnsi="Times New Roman" w:cs="Times New Roman"/>
            <w:noProof/>
            <w:sz w:val="24"/>
            <w:szCs w:val="24"/>
          </w:rPr>
          <w:t>é</w:t>
        </w:r>
      </w:ins>
      <w:proofErr w:type="spellEnd"/>
      <w:r w:rsidR="00E03E85" w:rsidRPr="00E03E85">
        <w:rPr>
          <w:rFonts w:ascii="Times New Roman" w:hAnsi="Times New Roman" w:cs="Times New Roman"/>
          <w:sz w:val="24"/>
          <w:szCs w:val="24"/>
        </w:rPr>
        <w:t xml:space="preserve"> et al., 2011</w:t>
      </w:r>
      <w:r w:rsidR="006D4449">
        <w:rPr>
          <w:rFonts w:ascii="Times New Roman" w:hAnsi="Times New Roman" w:cs="Times New Roman"/>
          <w:sz w:val="24"/>
          <w:szCs w:val="24"/>
        </w:rPr>
        <w:t>;</w:t>
      </w:r>
      <w:r w:rsidR="00E03E85" w:rsidRPr="00E03E85">
        <w:rPr>
          <w:rFonts w:ascii="Times New Roman" w:hAnsi="Times New Roman" w:cs="Times New Roman"/>
          <w:sz w:val="24"/>
          <w:szCs w:val="24"/>
        </w:rPr>
        <w:t xml:space="preserve"> </w:t>
      </w:r>
      <w:r w:rsidR="001C7458" w:rsidRPr="001C7458">
        <w:rPr>
          <w:rFonts w:ascii="Times New Roman" w:hAnsi="Times New Roman" w:cs="Times New Roman"/>
          <w:sz w:val="24"/>
          <w:szCs w:val="24"/>
        </w:rPr>
        <w:t xml:space="preserve">Fry et </w:t>
      </w:r>
      <w:r w:rsidR="001C7458">
        <w:rPr>
          <w:rFonts w:ascii="Times New Roman" w:hAnsi="Times New Roman" w:cs="Times New Roman"/>
          <w:sz w:val="24"/>
          <w:szCs w:val="24"/>
        </w:rPr>
        <w:t>at.</w:t>
      </w:r>
      <w:r w:rsidR="00A60BF6">
        <w:rPr>
          <w:rFonts w:ascii="Times New Roman" w:hAnsi="Times New Roman" w:cs="Times New Roman"/>
          <w:sz w:val="24"/>
          <w:szCs w:val="24"/>
        </w:rPr>
        <w:t>,</w:t>
      </w:r>
      <w:r w:rsidR="001C7458">
        <w:rPr>
          <w:rFonts w:ascii="Times New Roman" w:hAnsi="Times New Roman" w:cs="Times New Roman"/>
          <w:sz w:val="24"/>
          <w:szCs w:val="24"/>
        </w:rPr>
        <w:t xml:space="preserve"> 2014</w:t>
      </w:r>
      <w:r w:rsidR="00A60BF6">
        <w:rPr>
          <w:rFonts w:ascii="Times New Roman" w:hAnsi="Times New Roman" w:cs="Times New Roman"/>
          <w:sz w:val="24"/>
          <w:szCs w:val="24"/>
        </w:rPr>
        <w:t xml:space="preserve">; </w:t>
      </w:r>
      <w:r w:rsidR="00E03E85" w:rsidRPr="00E03E85">
        <w:rPr>
          <w:rFonts w:ascii="Times New Roman" w:hAnsi="Times New Roman" w:cs="Times New Roman"/>
          <w:sz w:val="24"/>
          <w:szCs w:val="24"/>
        </w:rPr>
        <w:t>De Visscher et al., 2016</w:t>
      </w:r>
      <w:r w:rsidR="006247BF">
        <w:rPr>
          <w:rFonts w:ascii="Times New Roman" w:hAnsi="Times New Roman" w:cs="Times New Roman"/>
          <w:sz w:val="24"/>
          <w:szCs w:val="24"/>
        </w:rPr>
        <w:t xml:space="preserve">; </w:t>
      </w:r>
      <w:proofErr w:type="spellStart"/>
      <w:r w:rsidR="00A60BF6" w:rsidRPr="00A60BF6">
        <w:rPr>
          <w:rFonts w:ascii="Times New Roman" w:hAnsi="Times New Roman" w:cs="Times New Roman"/>
          <w:sz w:val="24"/>
          <w:szCs w:val="24"/>
        </w:rPr>
        <w:t>Condas</w:t>
      </w:r>
      <w:proofErr w:type="spellEnd"/>
      <w:r w:rsidR="00A60BF6" w:rsidRPr="00A60BF6">
        <w:rPr>
          <w:rFonts w:ascii="Times New Roman" w:hAnsi="Times New Roman" w:cs="Times New Roman"/>
          <w:sz w:val="24"/>
          <w:szCs w:val="24"/>
        </w:rPr>
        <w:t xml:space="preserve"> et al., 2017b</w:t>
      </w:r>
      <w:r w:rsidR="00A60BF6">
        <w:rPr>
          <w:rFonts w:ascii="Times New Roman" w:hAnsi="Times New Roman" w:cs="Times New Roman"/>
          <w:sz w:val="24"/>
          <w:szCs w:val="24"/>
        </w:rPr>
        <w:t xml:space="preserve">; </w:t>
      </w:r>
      <w:r w:rsidR="00136D4F" w:rsidRPr="00136D4F">
        <w:rPr>
          <w:rFonts w:ascii="Times New Roman" w:hAnsi="Times New Roman" w:cs="Times New Roman"/>
          <w:sz w:val="24"/>
          <w:szCs w:val="24"/>
        </w:rPr>
        <w:t xml:space="preserve">Nyman et al., 2018; </w:t>
      </w:r>
      <w:proofErr w:type="spellStart"/>
      <w:r w:rsidR="00136D4F" w:rsidRPr="00136D4F">
        <w:rPr>
          <w:rFonts w:ascii="Times New Roman" w:hAnsi="Times New Roman" w:cs="Times New Roman"/>
          <w:sz w:val="24"/>
          <w:szCs w:val="24"/>
        </w:rPr>
        <w:t>Wuytack</w:t>
      </w:r>
      <w:proofErr w:type="spellEnd"/>
      <w:r w:rsidR="00136D4F" w:rsidRPr="00136D4F">
        <w:rPr>
          <w:rFonts w:ascii="Times New Roman" w:hAnsi="Times New Roman" w:cs="Times New Roman"/>
          <w:sz w:val="24"/>
          <w:szCs w:val="24"/>
        </w:rPr>
        <w:t xml:space="preserve"> et al., 2020; </w:t>
      </w:r>
      <w:proofErr w:type="spellStart"/>
      <w:r w:rsidR="00136D4F" w:rsidRPr="00136D4F">
        <w:rPr>
          <w:rFonts w:ascii="Times New Roman" w:hAnsi="Times New Roman" w:cs="Times New Roman"/>
          <w:sz w:val="24"/>
          <w:szCs w:val="24"/>
        </w:rPr>
        <w:t>Taponen</w:t>
      </w:r>
      <w:proofErr w:type="spellEnd"/>
      <w:r w:rsidR="00136D4F" w:rsidRPr="00136D4F">
        <w:rPr>
          <w:rFonts w:ascii="Times New Roman" w:hAnsi="Times New Roman" w:cs="Times New Roman"/>
          <w:sz w:val="24"/>
          <w:szCs w:val="24"/>
        </w:rPr>
        <w:t xml:space="preserve"> et al., 2022)</w:t>
      </w:r>
      <w:bookmarkEnd w:id="149"/>
      <w:r w:rsidRPr="000B59AF">
        <w:rPr>
          <w:rFonts w:ascii="Times New Roman" w:hAnsi="Times New Roman" w:cs="Times New Roman"/>
          <w:sz w:val="24"/>
          <w:szCs w:val="24"/>
        </w:rPr>
        <w:t xml:space="preserve">. </w:t>
      </w:r>
      <w:r w:rsidR="00310530">
        <w:rPr>
          <w:rFonts w:ascii="Times New Roman" w:hAnsi="Times New Roman" w:cs="Times New Roman"/>
          <w:sz w:val="24"/>
          <w:szCs w:val="24"/>
        </w:rPr>
        <w:t>Most</w:t>
      </w:r>
      <w:r w:rsidR="00310530" w:rsidRPr="00310530">
        <w:rPr>
          <w:rFonts w:ascii="Times New Roman" w:hAnsi="Times New Roman" w:cs="Times New Roman"/>
          <w:sz w:val="24"/>
          <w:szCs w:val="24"/>
        </w:rPr>
        <w:t xml:space="preserve"> of these studies reported effect on quarter-level SCC for only a selected number of NASM specie</w:t>
      </w:r>
      <w:r w:rsidR="00310530">
        <w:rPr>
          <w:rFonts w:ascii="Times New Roman" w:hAnsi="Times New Roman" w:cs="Times New Roman"/>
          <w:sz w:val="24"/>
          <w:szCs w:val="24"/>
        </w:rPr>
        <w:t>s, and 4</w:t>
      </w:r>
      <w:r w:rsidR="005A6B2E">
        <w:rPr>
          <w:rFonts w:ascii="Times New Roman" w:hAnsi="Times New Roman" w:cs="Times New Roman"/>
          <w:sz w:val="24"/>
          <w:szCs w:val="24"/>
        </w:rPr>
        <w:t xml:space="preserve"> </w:t>
      </w:r>
      <w:del w:id="151" w:author="Caitlin Jeffrey" w:date="2024-09-20T17:51:00Z" w16du:dateUtc="2024-09-20T21:51:00Z">
        <w:r w:rsidR="005A6B2E" w:rsidDel="00480BCC">
          <w:rPr>
            <w:rFonts w:ascii="Times New Roman" w:hAnsi="Times New Roman" w:cs="Times New Roman"/>
            <w:sz w:val="24"/>
            <w:szCs w:val="24"/>
          </w:rPr>
          <w:lastRenderedPageBreak/>
          <w:delText xml:space="preserve">of these studies </w:delText>
        </w:r>
      </w:del>
      <w:r w:rsidR="00CD6642" w:rsidRPr="00CD6642">
        <w:rPr>
          <w:rFonts w:ascii="Times New Roman" w:hAnsi="Times New Roman" w:cs="Times New Roman"/>
          <w:sz w:val="24"/>
          <w:szCs w:val="24"/>
        </w:rPr>
        <w:t>account</w:t>
      </w:r>
      <w:r w:rsidR="00CD6642">
        <w:rPr>
          <w:rFonts w:ascii="Times New Roman" w:hAnsi="Times New Roman" w:cs="Times New Roman"/>
          <w:sz w:val="24"/>
          <w:szCs w:val="24"/>
        </w:rPr>
        <w:t>ed</w:t>
      </w:r>
      <w:r w:rsidR="00CD6642" w:rsidRPr="00CD6642">
        <w:rPr>
          <w:rFonts w:ascii="Times New Roman" w:hAnsi="Times New Roman" w:cs="Times New Roman"/>
          <w:sz w:val="24"/>
          <w:szCs w:val="24"/>
        </w:rPr>
        <w:t xml:space="preserve"> for days in milk at time of observation (</w:t>
      </w:r>
      <w:proofErr w:type="spellStart"/>
      <w:r w:rsidR="006D4449" w:rsidRPr="006D4449">
        <w:rPr>
          <w:rFonts w:ascii="Times New Roman" w:hAnsi="Times New Roman" w:cs="Times New Roman"/>
          <w:sz w:val="24"/>
          <w:szCs w:val="24"/>
        </w:rPr>
        <w:t>Supr</w:t>
      </w:r>
      <w:ins w:id="152" w:author="John Barlow" w:date="2024-09-12T09:45:00Z" w16du:dateUtc="2024-09-12T13:45:00Z">
        <w:r w:rsidR="00D20644" w:rsidRPr="000B59AF">
          <w:rPr>
            <w:rFonts w:ascii="Times New Roman" w:hAnsi="Times New Roman" w:cs="Times New Roman"/>
            <w:noProof/>
            <w:sz w:val="24"/>
            <w:szCs w:val="24"/>
          </w:rPr>
          <w:t>é</w:t>
        </w:r>
      </w:ins>
      <w:proofErr w:type="spellEnd"/>
      <w:r w:rsidR="006D4449" w:rsidRPr="006D4449">
        <w:rPr>
          <w:rFonts w:ascii="Times New Roman" w:hAnsi="Times New Roman" w:cs="Times New Roman"/>
          <w:sz w:val="24"/>
          <w:szCs w:val="24"/>
        </w:rPr>
        <w:t xml:space="preserve"> et al., 2011</w:t>
      </w:r>
      <w:r w:rsidR="006D4449">
        <w:rPr>
          <w:rFonts w:ascii="Times New Roman" w:hAnsi="Times New Roman" w:cs="Times New Roman"/>
          <w:sz w:val="24"/>
          <w:szCs w:val="24"/>
        </w:rPr>
        <w:t xml:space="preserve">; </w:t>
      </w:r>
      <w:r w:rsidR="00CD6642" w:rsidRPr="00CD6642">
        <w:rPr>
          <w:rFonts w:ascii="Times New Roman" w:hAnsi="Times New Roman" w:cs="Times New Roman"/>
          <w:sz w:val="24"/>
          <w:szCs w:val="24"/>
        </w:rPr>
        <w:t xml:space="preserve">Fry et al., 2014; </w:t>
      </w:r>
      <w:proofErr w:type="spellStart"/>
      <w:r w:rsidR="00CD6642" w:rsidRPr="00CD6642">
        <w:rPr>
          <w:rFonts w:ascii="Times New Roman" w:hAnsi="Times New Roman" w:cs="Times New Roman"/>
          <w:sz w:val="24"/>
          <w:szCs w:val="24"/>
        </w:rPr>
        <w:t>Condas</w:t>
      </w:r>
      <w:proofErr w:type="spellEnd"/>
      <w:r w:rsidR="00CD6642" w:rsidRPr="00CD6642">
        <w:rPr>
          <w:rFonts w:ascii="Times New Roman" w:hAnsi="Times New Roman" w:cs="Times New Roman"/>
          <w:sz w:val="24"/>
          <w:szCs w:val="24"/>
        </w:rPr>
        <w:t xml:space="preserve"> et al., 2017b</w:t>
      </w:r>
      <w:r w:rsidR="00AD58DD">
        <w:t xml:space="preserve">; </w:t>
      </w:r>
      <w:r w:rsidR="00AD58DD" w:rsidRPr="00AD58DD">
        <w:rPr>
          <w:rFonts w:ascii="Times New Roman" w:hAnsi="Times New Roman" w:cs="Times New Roman"/>
          <w:sz w:val="24"/>
          <w:szCs w:val="24"/>
        </w:rPr>
        <w:t>Nyman et al., 2018;</w:t>
      </w:r>
      <w:r w:rsidR="00CD6642">
        <w:rPr>
          <w:rFonts w:ascii="Times New Roman" w:hAnsi="Times New Roman" w:cs="Times New Roman"/>
          <w:sz w:val="24"/>
          <w:szCs w:val="24"/>
        </w:rPr>
        <w:t>)</w:t>
      </w:r>
      <w:r w:rsidR="006D4449">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CF186F">
        <w:rPr>
          <w:rFonts w:ascii="Times New Roman" w:hAnsi="Times New Roman" w:cs="Times New Roman"/>
          <w:sz w:val="24"/>
          <w:szCs w:val="24"/>
        </w:rPr>
        <w:t xml:space="preserve">As best </w:t>
      </w:r>
      <w:ins w:id="153" w:author="Caitlin Jeffrey" w:date="2024-09-20T17:53:00Z" w16du:dateUtc="2024-09-20T21:53:00Z">
        <w:r w:rsidR="001845CB">
          <w:rPr>
            <w:rFonts w:ascii="Times New Roman" w:hAnsi="Times New Roman" w:cs="Times New Roman"/>
            <w:sz w:val="24"/>
            <w:szCs w:val="24"/>
          </w:rPr>
          <w:t>as</w:t>
        </w:r>
      </w:ins>
      <w:del w:id="154" w:author="Caitlin Jeffrey" w:date="2024-09-20T17:53:00Z" w16du:dateUtc="2024-09-20T21:53:00Z">
        <w:r w:rsidR="00CF186F" w:rsidDel="001845CB">
          <w:rPr>
            <w:rFonts w:ascii="Times New Roman" w:hAnsi="Times New Roman" w:cs="Times New Roman"/>
            <w:sz w:val="24"/>
            <w:szCs w:val="24"/>
          </w:rPr>
          <w:delText>we</w:delText>
        </w:r>
      </w:del>
      <w:r w:rsidR="00CF186F">
        <w:rPr>
          <w:rFonts w:ascii="Times New Roman" w:hAnsi="Times New Roman" w:cs="Times New Roman"/>
          <w:sz w:val="24"/>
          <w:szCs w:val="24"/>
        </w:rPr>
        <w:t xml:space="preserve"> can </w:t>
      </w:r>
      <w:ins w:id="155" w:author="Caitlin Jeffrey" w:date="2024-09-20T17:53:00Z" w16du:dateUtc="2024-09-20T21:53:00Z">
        <w:r w:rsidR="001845CB">
          <w:rPr>
            <w:rFonts w:ascii="Times New Roman" w:hAnsi="Times New Roman" w:cs="Times New Roman"/>
            <w:sz w:val="24"/>
            <w:szCs w:val="24"/>
          </w:rPr>
          <w:t xml:space="preserve">be </w:t>
        </w:r>
      </w:ins>
      <w:r w:rsidR="00CF186F">
        <w:rPr>
          <w:rFonts w:ascii="Times New Roman" w:hAnsi="Times New Roman" w:cs="Times New Roman"/>
          <w:sz w:val="24"/>
          <w:szCs w:val="24"/>
        </w:rPr>
        <w:t>determine</w:t>
      </w:r>
      <w:ins w:id="156" w:author="Caitlin Jeffrey" w:date="2024-09-20T17:53:00Z" w16du:dateUtc="2024-09-20T21:53:00Z">
        <w:r w:rsidR="001845CB">
          <w:rPr>
            <w:rFonts w:ascii="Times New Roman" w:hAnsi="Times New Roman" w:cs="Times New Roman"/>
            <w:sz w:val="24"/>
            <w:szCs w:val="24"/>
          </w:rPr>
          <w:t>d</w:t>
        </w:r>
      </w:ins>
      <w:r w:rsidR="00CF186F">
        <w:rPr>
          <w:rFonts w:ascii="Times New Roman" w:hAnsi="Times New Roman" w:cs="Times New Roman"/>
          <w:sz w:val="24"/>
          <w:szCs w:val="24"/>
        </w:rPr>
        <w:t>, n</w:t>
      </w:r>
      <w:r w:rsidR="00656AB8">
        <w:rPr>
          <w:rFonts w:ascii="Times New Roman" w:hAnsi="Times New Roman" w:cs="Times New Roman"/>
          <w:sz w:val="24"/>
          <w:szCs w:val="24"/>
        </w:rPr>
        <w:t xml:space="preserve">one of these prior studies reported </w:t>
      </w:r>
      <w:r w:rsidR="00C21099">
        <w:rPr>
          <w:rFonts w:ascii="Times New Roman" w:hAnsi="Times New Roman" w:cs="Times New Roman"/>
          <w:sz w:val="24"/>
          <w:szCs w:val="24"/>
        </w:rPr>
        <w:t xml:space="preserve">NASM </w:t>
      </w:r>
      <w:r w:rsidR="002C6F4F">
        <w:rPr>
          <w:rFonts w:ascii="Times New Roman" w:hAnsi="Times New Roman" w:cs="Times New Roman"/>
          <w:sz w:val="24"/>
          <w:szCs w:val="24"/>
        </w:rPr>
        <w:t>IMI</w:t>
      </w:r>
      <w:ins w:id="157" w:author="Caitlin Jeffrey" w:date="2024-09-23T10:04:00Z" w16du:dateUtc="2024-09-23T14:04:00Z">
        <w:r w:rsidR="009E2B9A">
          <w:rPr>
            <w:rFonts w:ascii="Times New Roman" w:hAnsi="Times New Roman" w:cs="Times New Roman"/>
            <w:sz w:val="24"/>
            <w:szCs w:val="24"/>
          </w:rPr>
          <w:t xml:space="preserve"> quarter milk somatic cell count</w:t>
        </w:r>
      </w:ins>
      <w:r w:rsidR="002C6F4F">
        <w:rPr>
          <w:rFonts w:ascii="Times New Roman" w:hAnsi="Times New Roman" w:cs="Times New Roman"/>
          <w:sz w:val="24"/>
          <w:szCs w:val="24"/>
        </w:rPr>
        <w:t xml:space="preserve"> </w:t>
      </w:r>
      <w:ins w:id="158" w:author="Caitlin Jeffrey" w:date="2024-09-23T10:04:00Z" w16du:dateUtc="2024-09-23T14:04:00Z">
        <w:r w:rsidR="009E2B9A">
          <w:rPr>
            <w:rFonts w:ascii="Times New Roman" w:hAnsi="Times New Roman" w:cs="Times New Roman"/>
            <w:sz w:val="24"/>
            <w:szCs w:val="24"/>
          </w:rPr>
          <w:t>(</w:t>
        </w:r>
      </w:ins>
      <w:proofErr w:type="spellStart"/>
      <w:r w:rsidR="00C21099">
        <w:rPr>
          <w:rFonts w:ascii="Times New Roman" w:hAnsi="Times New Roman" w:cs="Times New Roman"/>
          <w:sz w:val="24"/>
          <w:szCs w:val="24"/>
        </w:rPr>
        <w:t>q</w:t>
      </w:r>
      <w:ins w:id="159" w:author="John Barlow" w:date="2024-09-12T19:53:00Z" w16du:dateUtc="2024-09-12T23:53:00Z">
        <w:r w:rsidR="00C110E3">
          <w:rPr>
            <w:rFonts w:ascii="Times New Roman" w:hAnsi="Times New Roman" w:cs="Times New Roman"/>
            <w:sz w:val="24"/>
            <w:szCs w:val="24"/>
          </w:rPr>
          <w:t>m</w:t>
        </w:r>
      </w:ins>
      <w:r w:rsidR="00C21099">
        <w:rPr>
          <w:rFonts w:ascii="Times New Roman" w:hAnsi="Times New Roman" w:cs="Times New Roman"/>
          <w:sz w:val="24"/>
          <w:szCs w:val="24"/>
        </w:rPr>
        <w:t>SCC</w:t>
      </w:r>
      <w:proofErr w:type="spellEnd"/>
      <w:ins w:id="160" w:author="Caitlin Jeffrey" w:date="2024-09-23T10:04:00Z" w16du:dateUtc="2024-09-23T14:04:00Z">
        <w:r w:rsidR="009E2B9A">
          <w:rPr>
            <w:rFonts w:ascii="Times New Roman" w:hAnsi="Times New Roman" w:cs="Times New Roman"/>
            <w:sz w:val="24"/>
            <w:szCs w:val="24"/>
          </w:rPr>
          <w:t>)</w:t>
        </w:r>
      </w:ins>
      <w:r w:rsidR="00C21099">
        <w:rPr>
          <w:rFonts w:ascii="Times New Roman" w:hAnsi="Times New Roman" w:cs="Times New Roman"/>
          <w:sz w:val="24"/>
          <w:szCs w:val="24"/>
        </w:rPr>
        <w:t xml:space="preserve"> </w:t>
      </w:r>
      <w:r w:rsidR="00E71E38">
        <w:rPr>
          <w:rFonts w:ascii="Times New Roman" w:hAnsi="Times New Roman" w:cs="Times New Roman"/>
          <w:sz w:val="24"/>
          <w:szCs w:val="24"/>
        </w:rPr>
        <w:t xml:space="preserve">data from organic dairy herds in their regions. </w:t>
      </w:r>
      <w:r w:rsidR="00EB5383">
        <w:rPr>
          <w:rFonts w:ascii="Times New Roman" w:hAnsi="Times New Roman" w:cs="Times New Roman"/>
          <w:sz w:val="24"/>
          <w:szCs w:val="24"/>
        </w:rPr>
        <w:t>DeBuck et al.</w:t>
      </w:r>
      <w:del w:id="161" w:author="Caitlin Jeffrey" w:date="2024-09-20T17:52:00Z" w16du:dateUtc="2024-09-20T21:52:00Z">
        <w:r w:rsidR="00EB5383" w:rsidDel="00B300D5">
          <w:rPr>
            <w:rFonts w:ascii="Times New Roman" w:hAnsi="Times New Roman" w:cs="Times New Roman"/>
            <w:sz w:val="24"/>
            <w:szCs w:val="24"/>
          </w:rPr>
          <w:delText>,</w:delText>
        </w:r>
      </w:del>
      <w:r w:rsidR="00EB5383">
        <w:rPr>
          <w:rFonts w:ascii="Times New Roman" w:hAnsi="Times New Roman" w:cs="Times New Roman"/>
          <w:sz w:val="24"/>
          <w:szCs w:val="24"/>
        </w:rPr>
        <w:t xml:space="preserve"> (2021) </w:t>
      </w:r>
      <w:r w:rsidR="00393D9B">
        <w:rPr>
          <w:rFonts w:ascii="Times New Roman" w:hAnsi="Times New Roman" w:cs="Times New Roman"/>
          <w:sz w:val="24"/>
          <w:szCs w:val="24"/>
        </w:rPr>
        <w:t xml:space="preserve">noted that while </w:t>
      </w:r>
      <w:r w:rsidR="007C3F1F">
        <w:rPr>
          <w:rFonts w:ascii="Times New Roman" w:hAnsi="Times New Roman" w:cs="Times New Roman"/>
          <w:sz w:val="24"/>
          <w:szCs w:val="24"/>
        </w:rPr>
        <w:t xml:space="preserve">data may suggest </w:t>
      </w:r>
      <w:r w:rsidR="00393D9B">
        <w:rPr>
          <w:rFonts w:ascii="Times New Roman" w:hAnsi="Times New Roman" w:cs="Times New Roman"/>
          <w:sz w:val="24"/>
          <w:szCs w:val="24"/>
        </w:rPr>
        <w:t>regional differences</w:t>
      </w:r>
      <w:r w:rsidR="007C3F1F">
        <w:rPr>
          <w:rFonts w:ascii="Times New Roman" w:hAnsi="Times New Roman" w:cs="Times New Roman"/>
          <w:sz w:val="24"/>
          <w:szCs w:val="24"/>
        </w:rPr>
        <w:t xml:space="preserve"> exist in </w:t>
      </w:r>
      <w:r w:rsidR="00CA267B" w:rsidRPr="00CA267B">
        <w:rPr>
          <w:rFonts w:ascii="Times New Roman" w:hAnsi="Times New Roman" w:cs="Times New Roman"/>
          <w:sz w:val="24"/>
          <w:szCs w:val="24"/>
        </w:rPr>
        <w:t>the prevalence</w:t>
      </w:r>
      <w:r w:rsidR="00CA267B">
        <w:rPr>
          <w:rFonts w:ascii="Times New Roman" w:hAnsi="Times New Roman" w:cs="Times New Roman"/>
          <w:sz w:val="24"/>
          <w:szCs w:val="24"/>
        </w:rPr>
        <w:t xml:space="preserve"> </w:t>
      </w:r>
      <w:r w:rsidR="00CA267B" w:rsidRPr="00CA267B">
        <w:rPr>
          <w:rFonts w:ascii="Times New Roman" w:hAnsi="Times New Roman" w:cs="Times New Roman"/>
          <w:sz w:val="24"/>
          <w:szCs w:val="24"/>
        </w:rPr>
        <w:t>and distribution of individual NAS</w:t>
      </w:r>
      <w:r w:rsidR="00521B53">
        <w:rPr>
          <w:rFonts w:ascii="Times New Roman" w:hAnsi="Times New Roman" w:cs="Times New Roman"/>
          <w:sz w:val="24"/>
          <w:szCs w:val="24"/>
        </w:rPr>
        <w:t>M</w:t>
      </w:r>
      <w:r w:rsidR="00CA267B" w:rsidRPr="00CA267B">
        <w:rPr>
          <w:rFonts w:ascii="Times New Roman" w:hAnsi="Times New Roman" w:cs="Times New Roman"/>
          <w:sz w:val="24"/>
          <w:szCs w:val="24"/>
        </w:rPr>
        <w:t xml:space="preserve"> species</w:t>
      </w:r>
      <w:r w:rsidR="007620F4">
        <w:rPr>
          <w:rFonts w:ascii="Times New Roman" w:hAnsi="Times New Roman" w:cs="Times New Roman"/>
          <w:sz w:val="24"/>
          <w:szCs w:val="24"/>
        </w:rPr>
        <w:t xml:space="preserve">, within </w:t>
      </w:r>
      <w:r w:rsidR="00C01A83">
        <w:rPr>
          <w:rFonts w:ascii="Times New Roman" w:hAnsi="Times New Roman" w:cs="Times New Roman"/>
          <w:sz w:val="24"/>
          <w:szCs w:val="24"/>
        </w:rPr>
        <w:t>each</w:t>
      </w:r>
      <w:r w:rsidR="007620F4">
        <w:rPr>
          <w:rFonts w:ascii="Times New Roman" w:hAnsi="Times New Roman" w:cs="Times New Roman"/>
          <w:sz w:val="24"/>
          <w:szCs w:val="24"/>
        </w:rPr>
        <w:t xml:space="preserve"> region evidence of herd </w:t>
      </w:r>
      <w:r w:rsidR="00C01A83">
        <w:rPr>
          <w:rFonts w:ascii="Times New Roman" w:hAnsi="Times New Roman" w:cs="Times New Roman"/>
          <w:sz w:val="24"/>
          <w:szCs w:val="24"/>
        </w:rPr>
        <w:t xml:space="preserve">level differences suggest herd management </w:t>
      </w:r>
      <w:r w:rsidR="006E3A3B">
        <w:rPr>
          <w:rFonts w:ascii="Times New Roman" w:hAnsi="Times New Roman" w:cs="Times New Roman"/>
          <w:sz w:val="24"/>
          <w:szCs w:val="24"/>
        </w:rPr>
        <w:t>influences</w:t>
      </w:r>
      <w:r w:rsidR="007F5617">
        <w:rPr>
          <w:rFonts w:ascii="Times New Roman" w:hAnsi="Times New Roman" w:cs="Times New Roman"/>
          <w:sz w:val="24"/>
          <w:szCs w:val="24"/>
        </w:rPr>
        <w:t xml:space="preserve"> species </w:t>
      </w:r>
      <w:r w:rsidR="007F35FE">
        <w:rPr>
          <w:rFonts w:ascii="Times New Roman" w:hAnsi="Times New Roman" w:cs="Times New Roman"/>
          <w:sz w:val="24"/>
          <w:szCs w:val="24"/>
        </w:rPr>
        <w:t>distribution. They concluded</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that additional studies are</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needed to better characterize these influences</w:t>
      </w:r>
      <w:r w:rsidR="00027C8B">
        <w:rPr>
          <w:rFonts w:ascii="Times New Roman" w:hAnsi="Times New Roman" w:cs="Times New Roman"/>
          <w:sz w:val="24"/>
          <w:szCs w:val="24"/>
        </w:rPr>
        <w:t xml:space="preserve">. </w:t>
      </w:r>
      <w:commentRangeEnd w:id="136"/>
      <w:r w:rsidR="00D36D37">
        <w:rPr>
          <w:rStyle w:val="CommentReference"/>
        </w:rPr>
        <w:commentReference w:id="136"/>
      </w:r>
    </w:p>
    <w:p w14:paraId="603E130B" w14:textId="77777777" w:rsidR="001F6C76" w:rsidRDefault="00A535BE" w:rsidP="00500CEC">
      <w:pPr>
        <w:spacing w:after="0" w:line="480" w:lineRule="auto"/>
        <w:ind w:firstLine="360"/>
        <w:rPr>
          <w:ins w:id="162" w:author="Caitlin Jeffrey" w:date="2024-09-23T09:13:00Z" w16du:dateUtc="2024-09-23T13:13:00Z"/>
          <w:rFonts w:ascii="Times New Roman" w:hAnsi="Times New Roman" w:cs="Times New Roman"/>
          <w:sz w:val="24"/>
          <w:szCs w:val="24"/>
        </w:rPr>
        <w:pPrChange w:id="163" w:author="Caitlin Jeffrey" w:date="2024-09-24T06:41:00Z" w16du:dateUtc="2024-09-24T10:41:00Z">
          <w:pPr>
            <w:spacing w:after="0" w:line="480" w:lineRule="auto"/>
            <w:ind w:firstLine="720"/>
          </w:pPr>
        </w:pPrChange>
      </w:pPr>
      <w:r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00FF3370"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aspects, </w:t>
      </w:r>
      <w:r w:rsidR="00AA6207">
        <w:rPr>
          <w:rFonts w:ascii="Times New Roman" w:hAnsi="Times New Roman" w:cs="Times New Roman"/>
          <w:sz w:val="24"/>
          <w:szCs w:val="24"/>
        </w:rPr>
        <w:t xml:space="preserve">US </w:t>
      </w:r>
      <w:r w:rsidR="00FF3370" w:rsidRPr="000B59AF">
        <w:rPr>
          <w:rFonts w:ascii="Times New Roman" w:hAnsi="Times New Roman" w:cs="Times New Roman"/>
          <w:sz w:val="24"/>
          <w:szCs w:val="24"/>
        </w:rPr>
        <w:t>organic dairies differ</w:t>
      </w:r>
      <w:r w:rsidR="00AA6207">
        <w:rPr>
          <w:rFonts w:ascii="Times New Roman" w:hAnsi="Times New Roman" w:cs="Times New Roman"/>
          <w:sz w:val="24"/>
          <w:szCs w:val="24"/>
        </w:rPr>
        <w:t xml:space="preserve"> from conventional herds</w:t>
      </w:r>
      <w:r w:rsidR="00FF3370" w:rsidRPr="000B59AF">
        <w:rPr>
          <w:rFonts w:ascii="Times New Roman" w:hAnsi="Times New Roman" w:cs="Times New Roman"/>
          <w:sz w:val="24"/>
          <w:szCs w:val="24"/>
        </w:rPr>
        <w:t xml:space="preserve"> in </w:t>
      </w:r>
      <w:proofErr w:type="gramStart"/>
      <w:r w:rsidR="00FF3370" w:rsidRPr="000B59AF">
        <w:rPr>
          <w:rFonts w:ascii="Times New Roman" w:hAnsi="Times New Roman" w:cs="Times New Roman"/>
          <w:sz w:val="24"/>
          <w:szCs w:val="24"/>
        </w:rPr>
        <w:t>a number of</w:t>
      </w:r>
      <w:proofErr w:type="gramEnd"/>
      <w:r w:rsidR="00FF3370" w:rsidRPr="000B59AF">
        <w:rPr>
          <w:rFonts w:ascii="Times New Roman" w:hAnsi="Times New Roman" w:cs="Times New Roman"/>
          <w:sz w:val="24"/>
          <w:szCs w:val="24"/>
        </w:rPr>
        <w:t xml:space="preserve"> ways</w:t>
      </w:r>
      <w:ins w:id="164" w:author="Caitlin Jeffrey" w:date="2024-09-20T17:55:00Z" w16du:dateUtc="2024-09-20T21:55:00Z">
        <w:r w:rsidR="00D27DCF">
          <w:rPr>
            <w:rFonts w:ascii="Times New Roman" w:hAnsi="Times New Roman" w:cs="Times New Roman"/>
            <w:sz w:val="24"/>
            <w:szCs w:val="24"/>
          </w:rPr>
          <w:t xml:space="preserve">. </w:t>
        </w:r>
        <w:commentRangeStart w:id="165"/>
        <w:r w:rsidR="00D27DCF">
          <w:rPr>
            <w:rFonts w:ascii="Times New Roman" w:hAnsi="Times New Roman" w:cs="Times New Roman"/>
            <w:sz w:val="24"/>
            <w:szCs w:val="24"/>
          </w:rPr>
          <w:t>These include</w:t>
        </w:r>
      </w:ins>
      <w:del w:id="166" w:author="Caitlin Jeffrey" w:date="2024-09-20T17:55:00Z" w16du:dateUtc="2024-09-20T21:55:00Z">
        <w:r w:rsidR="00FF3370" w:rsidRPr="000B59AF" w:rsidDel="00D27DCF">
          <w:rPr>
            <w:rFonts w:ascii="Times New Roman" w:hAnsi="Times New Roman" w:cs="Times New Roman"/>
            <w:sz w:val="24"/>
            <w:szCs w:val="24"/>
          </w:rPr>
          <w:delText xml:space="preserve"> </w:delText>
        </w:r>
        <w:r w:rsidR="009F2BD6" w:rsidDel="00D27DCF">
          <w:rPr>
            <w:rFonts w:ascii="Times New Roman" w:hAnsi="Times New Roman" w:cs="Times New Roman"/>
            <w:sz w:val="24"/>
            <w:szCs w:val="24"/>
          </w:rPr>
          <w:delText>including</w:delText>
        </w:r>
      </w:del>
      <w:r w:rsidR="00FF3370" w:rsidRPr="000B59AF">
        <w:rPr>
          <w:rFonts w:ascii="Times New Roman" w:hAnsi="Times New Roman" w:cs="Times New Roman"/>
          <w:sz w:val="24"/>
          <w:szCs w:val="24"/>
        </w:rPr>
        <w:t xml:space="preserve">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 xml:space="preserve">use of nutritional and veterinary support and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vaccination</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(Stiglbauer et al., 2013)</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5D7C2E">
        <w:rPr>
          <w:rFonts w:ascii="Times New Roman" w:hAnsi="Times New Roman" w:cs="Times New Roman"/>
          <w:sz w:val="24"/>
          <w:szCs w:val="24"/>
        </w:rPr>
        <w:t xml:space="preserve">different </w:t>
      </w:r>
      <w:r w:rsidR="00FF3370" w:rsidRPr="000B59AF">
        <w:rPr>
          <w:rFonts w:ascii="Times New Roman" w:hAnsi="Times New Roman" w:cs="Times New Roman"/>
          <w:sz w:val="24"/>
          <w:szCs w:val="24"/>
        </w:rPr>
        <w:t xml:space="preserve">attitudes </w:t>
      </w:r>
      <w:r w:rsidR="003049CD">
        <w:rPr>
          <w:rFonts w:ascii="Times New Roman" w:hAnsi="Times New Roman" w:cs="Times New Roman"/>
          <w:sz w:val="24"/>
          <w:szCs w:val="24"/>
        </w:rPr>
        <w:t>concerning</w:t>
      </w:r>
      <w:r w:rsidR="00FF3370" w:rsidRPr="000B59AF">
        <w:rPr>
          <w:rFonts w:ascii="Times New Roman" w:hAnsi="Times New Roman" w:cs="Times New Roman"/>
          <w:sz w:val="24"/>
          <w:szCs w:val="24"/>
        </w:rPr>
        <w:t xml:space="preserve"> mastitis</w:t>
      </w:r>
      <w:r w:rsidR="003049CD">
        <w:rPr>
          <w:rFonts w:ascii="Times New Roman" w:hAnsi="Times New Roman" w:cs="Times New Roman"/>
          <w:sz w:val="24"/>
          <w:szCs w:val="24"/>
        </w:rPr>
        <w:t xml:space="preserve"> treatment and control</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(Ruegg, 2009)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w:t>
      </w:r>
      <w:commentRangeEnd w:id="165"/>
      <w:r w:rsidR="00727AE1">
        <w:rPr>
          <w:rStyle w:val="CommentReference"/>
        </w:rPr>
        <w:commentReference w:id="165"/>
      </w:r>
      <w:commentRangeStart w:id="167"/>
      <w:del w:id="168" w:author="Caitlin Jeffrey" w:date="2024-09-20T17:56:00Z" w16du:dateUtc="2024-09-20T21:56:00Z">
        <w:r w:rsidR="00ED5AC1" w:rsidRPr="000B59AF" w:rsidDel="00BA524A">
          <w:rPr>
            <w:rFonts w:ascii="Times New Roman" w:hAnsi="Times New Roman" w:cs="Times New Roman"/>
            <w:sz w:val="24"/>
            <w:szCs w:val="24"/>
          </w:rPr>
          <w:delText xml:space="preserve">For </w:delText>
        </w:r>
        <w:r w:rsidR="00820082" w:rsidRPr="000B59AF" w:rsidDel="00BA524A">
          <w:rPr>
            <w:rFonts w:ascii="Times New Roman" w:hAnsi="Times New Roman" w:cs="Times New Roman"/>
            <w:sz w:val="24"/>
            <w:szCs w:val="24"/>
          </w:rPr>
          <w:delText>example</w:delText>
        </w:r>
      </w:del>
      <w:ins w:id="169" w:author="Caitlin Jeffrey" w:date="2024-09-20T17:56:00Z" w16du:dateUtc="2024-09-20T21:56:00Z">
        <w:r w:rsidR="00BA524A">
          <w:rPr>
            <w:rFonts w:ascii="Times New Roman" w:hAnsi="Times New Roman" w:cs="Times New Roman"/>
            <w:sz w:val="24"/>
            <w:szCs w:val="24"/>
          </w:rPr>
          <w:t>Further,</w:t>
        </w:r>
      </w:ins>
      <w:del w:id="170" w:author="Caitlin Jeffrey" w:date="2024-09-20T17:56:00Z" w16du:dateUtc="2024-09-20T21:56:00Z">
        <w:r w:rsidR="00820082" w:rsidRPr="000B59AF" w:rsidDel="00BA524A">
          <w:rPr>
            <w:rFonts w:ascii="Times New Roman" w:hAnsi="Times New Roman" w:cs="Times New Roman"/>
            <w:sz w:val="24"/>
            <w:szCs w:val="24"/>
          </w:rPr>
          <w:delText>,</w:delText>
        </w:r>
      </w:del>
      <w:r w:rsidR="00ED5AC1" w:rsidRPr="000B59AF">
        <w:rPr>
          <w:rFonts w:ascii="Times New Roman" w:hAnsi="Times New Roman" w:cs="Times New Roman"/>
          <w:sz w:val="24"/>
          <w:szCs w:val="24"/>
        </w:rPr>
        <w:t xml:space="preserve"> in the absence of antibiotic use on organic dairies, antimicrobial susceptibility of </w:t>
      </w:r>
      <w:r w:rsidR="003728E8">
        <w:rPr>
          <w:rFonts w:ascii="Times New Roman" w:hAnsi="Times New Roman" w:cs="Times New Roman"/>
          <w:sz w:val="24"/>
          <w:szCs w:val="24"/>
        </w:rPr>
        <w:t>staphylococci</w:t>
      </w:r>
      <w:r w:rsidR="00ED5AC1" w:rsidRPr="000B59AF">
        <w:rPr>
          <w:rFonts w:ascii="Times New Roman" w:hAnsi="Times New Roman" w:cs="Times New Roman"/>
          <w:sz w:val="24"/>
          <w:szCs w:val="24"/>
        </w:rPr>
        <w:t xml:space="preserve"> </w:t>
      </w:r>
      <w:r w:rsidR="00575C7C">
        <w:rPr>
          <w:rFonts w:ascii="Times New Roman" w:hAnsi="Times New Roman" w:cs="Times New Roman"/>
          <w:sz w:val="24"/>
          <w:szCs w:val="24"/>
        </w:rPr>
        <w:t>is higher on</w:t>
      </w:r>
      <w:r w:rsidR="00ED5AC1" w:rsidRPr="000B59AF">
        <w:rPr>
          <w:rFonts w:ascii="Times New Roman" w:hAnsi="Times New Roman" w:cs="Times New Roman"/>
          <w:sz w:val="24"/>
          <w:szCs w:val="24"/>
        </w:rPr>
        <w:t xml:space="preserve"> organic dairy farms </w:t>
      </w:r>
      <w:r w:rsidR="00575C7C">
        <w:rPr>
          <w:rFonts w:ascii="Times New Roman" w:hAnsi="Times New Roman" w:cs="Times New Roman"/>
          <w:sz w:val="24"/>
          <w:szCs w:val="24"/>
        </w:rPr>
        <w:t xml:space="preserve">compared to conventional farms </w:t>
      </w:r>
      <w:r w:rsidR="00ED5AC1" w:rsidRPr="000B59AF">
        <w:rPr>
          <w:rFonts w:ascii="Times New Roman" w:hAnsi="Times New Roman" w:cs="Times New Roman"/>
          <w:sz w:val="24"/>
          <w:szCs w:val="24"/>
        </w:rPr>
        <w:t xml:space="preserve">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94030D">
        <w:rPr>
          <w:rFonts w:ascii="Times New Roman" w:hAnsi="Times New Roman" w:cs="Times New Roman"/>
          <w:sz w:val="24"/>
          <w:szCs w:val="24"/>
        </w:rPr>
        <w:t>. In contrast</w:t>
      </w:r>
      <w:ins w:id="171" w:author="Caitlin Jeffrey" w:date="2024-09-20T17:56:00Z" w16du:dateUtc="2024-09-20T21:56:00Z">
        <w:r w:rsidR="00BA524A">
          <w:rPr>
            <w:rFonts w:ascii="Times New Roman" w:hAnsi="Times New Roman" w:cs="Times New Roman"/>
            <w:sz w:val="24"/>
            <w:szCs w:val="24"/>
          </w:rPr>
          <w:t>,</w:t>
        </w:r>
      </w:ins>
      <w:r w:rsidR="002003BB">
        <w:rPr>
          <w:rFonts w:ascii="Times New Roman" w:hAnsi="Times New Roman" w:cs="Times New Roman"/>
          <w:sz w:val="24"/>
          <w:szCs w:val="24"/>
        </w:rPr>
        <w:t xml:space="preserve"> </w:t>
      </w:r>
      <w:del w:id="172" w:author="Caitlin Jeffrey" w:date="2024-09-20T17:56:00Z" w16du:dateUtc="2024-09-20T21:56:00Z">
        <w:r w:rsidR="008E77F1" w:rsidDel="00952F78">
          <w:rPr>
            <w:rFonts w:ascii="Times New Roman" w:hAnsi="Times New Roman" w:cs="Times New Roman"/>
            <w:sz w:val="24"/>
            <w:szCs w:val="24"/>
          </w:rPr>
          <w:delText xml:space="preserve">some </w:delText>
        </w:r>
      </w:del>
      <w:r w:rsidR="002003BB">
        <w:rPr>
          <w:rFonts w:ascii="Times New Roman" w:hAnsi="Times New Roman" w:cs="Times New Roman"/>
          <w:sz w:val="24"/>
          <w:szCs w:val="24"/>
        </w:rPr>
        <w:t>studies from other regions have found no differ</w:t>
      </w:r>
      <w:r w:rsidR="008E77F1">
        <w:rPr>
          <w:rFonts w:ascii="Times New Roman" w:hAnsi="Times New Roman" w:cs="Times New Roman"/>
          <w:sz w:val="24"/>
          <w:szCs w:val="24"/>
        </w:rPr>
        <w:t xml:space="preserve">ence in </w:t>
      </w:r>
      <w:r w:rsidR="00316B59">
        <w:rPr>
          <w:rFonts w:ascii="Times New Roman" w:hAnsi="Times New Roman" w:cs="Times New Roman"/>
          <w:sz w:val="24"/>
          <w:szCs w:val="24"/>
        </w:rPr>
        <w:t>antimicrobial</w:t>
      </w:r>
      <w:r w:rsidR="0018786B">
        <w:rPr>
          <w:rFonts w:ascii="Times New Roman" w:hAnsi="Times New Roman" w:cs="Times New Roman"/>
          <w:sz w:val="24"/>
          <w:szCs w:val="24"/>
        </w:rPr>
        <w:t xml:space="preserve"> </w:t>
      </w:r>
      <w:r w:rsidR="0018786B" w:rsidRPr="0063129D">
        <w:rPr>
          <w:rFonts w:ascii="Times New Roman" w:hAnsi="Times New Roman" w:cs="Times New Roman"/>
          <w:sz w:val="24"/>
          <w:szCs w:val="24"/>
        </w:rPr>
        <w:t>resistance</w:t>
      </w:r>
      <w:r w:rsidR="00895E49" w:rsidRPr="00E855DC">
        <w:rPr>
          <w:rFonts w:ascii="Times New Roman" w:hAnsi="Times New Roman" w:cs="Times New Roman"/>
          <w:sz w:val="24"/>
          <w:szCs w:val="24"/>
        </w:rPr>
        <w:t xml:space="preserve"> </w:t>
      </w:r>
      <w:r w:rsidR="0063129D" w:rsidRPr="00E855DC">
        <w:rPr>
          <w:rFonts w:ascii="Times New Roman" w:hAnsi="Times New Roman" w:cs="Times New Roman"/>
          <w:sz w:val="24"/>
          <w:szCs w:val="24"/>
        </w:rPr>
        <w:t>between organic and conventional herds</w:t>
      </w:r>
      <w:r w:rsidR="0063129D">
        <w:t xml:space="preserve"> </w:t>
      </w:r>
      <w:r w:rsidR="00895E49">
        <w:t>(</w:t>
      </w:r>
      <w:r w:rsidR="00895E49" w:rsidRPr="00895E49">
        <w:rPr>
          <w:rFonts w:ascii="Times New Roman" w:hAnsi="Times New Roman" w:cs="Times New Roman"/>
          <w:sz w:val="24"/>
          <w:szCs w:val="24"/>
        </w:rPr>
        <w:t>Bennedsgaard</w:t>
      </w:r>
      <w:r w:rsidR="00895E49">
        <w:rPr>
          <w:rFonts w:ascii="Times New Roman" w:hAnsi="Times New Roman" w:cs="Times New Roman"/>
          <w:sz w:val="24"/>
          <w:szCs w:val="24"/>
        </w:rPr>
        <w:t xml:space="preserve"> et al., </w:t>
      </w:r>
      <w:r w:rsidR="009B24B9">
        <w:rPr>
          <w:rFonts w:ascii="Times New Roman" w:hAnsi="Times New Roman" w:cs="Times New Roman"/>
          <w:sz w:val="24"/>
          <w:szCs w:val="24"/>
        </w:rPr>
        <w:t xml:space="preserve">2006, </w:t>
      </w:r>
      <w:r w:rsidR="009B24B9" w:rsidRPr="009B24B9">
        <w:rPr>
          <w:rFonts w:ascii="Times New Roman" w:hAnsi="Times New Roman" w:cs="Times New Roman"/>
          <w:sz w:val="24"/>
          <w:szCs w:val="24"/>
        </w:rPr>
        <w:t>Garmo</w:t>
      </w:r>
      <w:r w:rsidR="009B24B9">
        <w:rPr>
          <w:rFonts w:ascii="Times New Roman" w:hAnsi="Times New Roman" w:cs="Times New Roman"/>
          <w:sz w:val="24"/>
          <w:szCs w:val="24"/>
        </w:rPr>
        <w:t xml:space="preserve"> et al., 2010)</w:t>
      </w:r>
      <w:r w:rsidR="00ED5AC1" w:rsidRPr="000B59A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173" w:author="Caitlin Jeffrey" w:date="2024-09-20T18:01:00Z" w16du:dateUtc="2024-09-20T22:01:00Z">
        <w:r w:rsidR="00384B1B" w:rsidRPr="00384B1B" w:rsidDel="00DE557E">
          <w:rPr>
            <w:rFonts w:ascii="Times New Roman" w:hAnsi="Times New Roman" w:cs="Times New Roman"/>
            <w:sz w:val="24"/>
            <w:szCs w:val="24"/>
          </w:rPr>
          <w:delText>It is critical to note that countries differ in organic standards</w:delText>
        </w:r>
      </w:del>
      <w:ins w:id="174" w:author="Caitlin Jeffrey" w:date="2024-09-20T18:01:00Z" w16du:dateUtc="2024-09-20T22:01:00Z">
        <w:r w:rsidR="00DE557E">
          <w:rPr>
            <w:rFonts w:ascii="Times New Roman" w:hAnsi="Times New Roman" w:cs="Times New Roman"/>
            <w:sz w:val="24"/>
            <w:szCs w:val="24"/>
          </w:rPr>
          <w:t xml:space="preserve">As noted by </w:t>
        </w:r>
      </w:ins>
      <w:moveToRangeStart w:id="175" w:author="Caitlin Jeffrey" w:date="2024-09-20T18:01:00Z" w:name="move177747694"/>
      <w:moveTo w:id="176" w:author="Caitlin Jeffrey" w:date="2024-09-20T18:01:00Z" w16du:dateUtc="2024-09-20T22:01:00Z">
        <w:r w:rsidR="00DE557E" w:rsidRPr="00384B1B">
          <w:rPr>
            <w:rFonts w:ascii="Times New Roman" w:hAnsi="Times New Roman" w:cs="Times New Roman"/>
            <w:sz w:val="24"/>
            <w:szCs w:val="24"/>
          </w:rPr>
          <w:t>Ruegg (2009)</w:t>
        </w:r>
      </w:moveTo>
      <w:ins w:id="177" w:author="Caitlin Jeffrey" w:date="2024-09-20T18:01:00Z" w16du:dateUtc="2024-09-20T22:01:00Z">
        <w:r w:rsidR="00DE557E">
          <w:rPr>
            <w:rFonts w:ascii="Times New Roman" w:hAnsi="Times New Roman" w:cs="Times New Roman"/>
            <w:sz w:val="24"/>
            <w:szCs w:val="24"/>
          </w:rPr>
          <w:t>,</w:t>
        </w:r>
      </w:ins>
      <w:moveTo w:id="178" w:author="Caitlin Jeffrey" w:date="2024-09-20T18:01:00Z" w16du:dateUtc="2024-09-20T22:01:00Z">
        <w:r w:rsidR="00DE557E" w:rsidRPr="00384B1B">
          <w:rPr>
            <w:rFonts w:ascii="Times New Roman" w:hAnsi="Times New Roman" w:cs="Times New Roman"/>
            <w:sz w:val="24"/>
            <w:szCs w:val="24"/>
          </w:rPr>
          <w:t xml:space="preserve"> </w:t>
        </w:r>
      </w:moveTo>
      <w:ins w:id="179" w:author="Caitlin Jeffrey" w:date="2024-09-20T18:01:00Z" w16du:dateUtc="2024-09-20T22:01:00Z">
        <w:r w:rsidR="00DE557E">
          <w:rPr>
            <w:rFonts w:ascii="Times New Roman" w:hAnsi="Times New Roman" w:cs="Times New Roman"/>
            <w:sz w:val="24"/>
            <w:szCs w:val="24"/>
          </w:rPr>
          <w:t>i</w:t>
        </w:r>
        <w:r w:rsidR="00DE557E" w:rsidRPr="00384B1B">
          <w:rPr>
            <w:rFonts w:ascii="Times New Roman" w:hAnsi="Times New Roman" w:cs="Times New Roman"/>
            <w:sz w:val="24"/>
            <w:szCs w:val="24"/>
          </w:rPr>
          <w:t xml:space="preserve">t is critical to </w:t>
        </w:r>
      </w:ins>
      <w:moveTo w:id="180" w:author="Caitlin Jeffrey" w:date="2024-09-20T18:01:00Z" w16du:dateUtc="2024-09-20T22:01:00Z">
        <w:del w:id="181" w:author="Caitlin Jeffrey" w:date="2024-09-20T18:02:00Z" w16du:dateUtc="2024-09-20T22:02:00Z">
          <w:r w:rsidR="00DE557E" w:rsidRPr="00384B1B" w:rsidDel="00B21BE3">
            <w:rPr>
              <w:rFonts w:ascii="Times New Roman" w:hAnsi="Times New Roman" w:cs="Times New Roman"/>
              <w:sz w:val="24"/>
              <w:szCs w:val="24"/>
            </w:rPr>
            <w:delText xml:space="preserve">noted the importance of </w:delText>
          </w:r>
        </w:del>
        <w:r w:rsidR="00DE557E" w:rsidRPr="00384B1B">
          <w:rPr>
            <w:rFonts w:ascii="Times New Roman" w:hAnsi="Times New Roman" w:cs="Times New Roman"/>
            <w:sz w:val="24"/>
            <w:szCs w:val="24"/>
          </w:rPr>
          <w:t>account</w:t>
        </w:r>
        <w:del w:id="182" w:author="Caitlin Jeffrey" w:date="2024-09-20T18:02:00Z" w16du:dateUtc="2024-09-20T22:02:00Z">
          <w:r w:rsidR="00DE557E" w:rsidRPr="00384B1B" w:rsidDel="00B21BE3">
            <w:rPr>
              <w:rFonts w:ascii="Times New Roman" w:hAnsi="Times New Roman" w:cs="Times New Roman"/>
              <w:sz w:val="24"/>
              <w:szCs w:val="24"/>
            </w:rPr>
            <w:delText>ing</w:delText>
          </w:r>
        </w:del>
        <w:r w:rsidR="00DE557E" w:rsidRPr="00384B1B">
          <w:rPr>
            <w:rFonts w:ascii="Times New Roman" w:hAnsi="Times New Roman" w:cs="Times New Roman"/>
            <w:sz w:val="24"/>
            <w:szCs w:val="24"/>
          </w:rPr>
          <w:t xml:space="preserve"> </w:t>
        </w:r>
        <w:del w:id="183" w:author="Caitlin Jeffrey" w:date="2024-09-20T18:03:00Z" w16du:dateUtc="2024-09-20T22:03:00Z">
          <w:r w:rsidR="00DE557E" w:rsidRPr="00384B1B" w:rsidDel="004F502F">
            <w:rPr>
              <w:rFonts w:ascii="Times New Roman" w:hAnsi="Times New Roman" w:cs="Times New Roman"/>
              <w:sz w:val="24"/>
              <w:szCs w:val="24"/>
            </w:rPr>
            <w:delText xml:space="preserve">for </w:delText>
          </w:r>
        </w:del>
        <w:ins w:id="184" w:author="Caitlin Jeffrey" w:date="2024-09-20T18:03:00Z" w16du:dateUtc="2024-09-20T22:03:00Z">
          <w:r w:rsidR="004F502F" w:rsidRPr="00384B1B">
            <w:rPr>
              <w:rFonts w:ascii="Times New Roman" w:hAnsi="Times New Roman" w:cs="Times New Roman"/>
              <w:sz w:val="24"/>
              <w:szCs w:val="24"/>
            </w:rPr>
            <w:t xml:space="preserve">for </w:t>
          </w:r>
        </w:ins>
      </w:moveTo>
      <w:ins w:id="185" w:author="Caitlin Jeffrey" w:date="2024-09-20T18:03:00Z" w16du:dateUtc="2024-09-20T22:03:00Z">
        <w:r w:rsidR="004F502F">
          <w:rPr>
            <w:rFonts w:ascii="Times New Roman" w:hAnsi="Times New Roman" w:cs="Times New Roman"/>
            <w:sz w:val="24"/>
            <w:szCs w:val="24"/>
          </w:rPr>
          <w:t>the</w:t>
        </w:r>
      </w:ins>
      <w:ins w:id="186" w:author="Caitlin Jeffrey" w:date="2024-09-20T18:02:00Z" w16du:dateUtc="2024-09-20T22:02:00Z">
        <w:r w:rsidR="00B21BE3">
          <w:rPr>
            <w:rFonts w:ascii="Times New Roman" w:hAnsi="Times New Roman" w:cs="Times New Roman"/>
            <w:sz w:val="24"/>
            <w:szCs w:val="24"/>
          </w:rPr>
          <w:t xml:space="preserve"> fact that various </w:t>
        </w:r>
        <w:r w:rsidR="00B21BE3" w:rsidRPr="00384B1B">
          <w:rPr>
            <w:rFonts w:ascii="Times New Roman" w:hAnsi="Times New Roman" w:cs="Times New Roman"/>
            <w:sz w:val="24"/>
            <w:szCs w:val="24"/>
          </w:rPr>
          <w:t xml:space="preserve">countries differ in </w:t>
        </w:r>
        <w:r w:rsidR="00B21BE3">
          <w:rPr>
            <w:rFonts w:ascii="Times New Roman" w:hAnsi="Times New Roman" w:cs="Times New Roman"/>
            <w:sz w:val="24"/>
            <w:szCs w:val="24"/>
          </w:rPr>
          <w:t xml:space="preserve">their </w:t>
        </w:r>
        <w:r w:rsidR="00B21BE3" w:rsidRPr="00384B1B">
          <w:rPr>
            <w:rFonts w:ascii="Times New Roman" w:hAnsi="Times New Roman" w:cs="Times New Roman"/>
            <w:sz w:val="24"/>
            <w:szCs w:val="24"/>
          </w:rPr>
          <w:t>organic standards</w:t>
        </w:r>
        <w:r w:rsidR="00B21BE3">
          <w:rPr>
            <w:rFonts w:ascii="Times New Roman" w:hAnsi="Times New Roman" w:cs="Times New Roman"/>
            <w:sz w:val="24"/>
            <w:szCs w:val="24"/>
          </w:rPr>
          <w:t xml:space="preserve"> </w:t>
        </w:r>
      </w:ins>
      <w:moveTo w:id="187" w:author="Caitlin Jeffrey" w:date="2024-09-20T18:01:00Z" w16du:dateUtc="2024-09-20T22:01:00Z">
        <w:del w:id="188" w:author="Caitlin Jeffrey" w:date="2024-09-20T18:02:00Z" w16du:dateUtc="2024-09-20T22:02:00Z">
          <w:r w:rsidR="00DE557E" w:rsidRPr="00384B1B" w:rsidDel="00B21BE3">
            <w:rPr>
              <w:rFonts w:ascii="Times New Roman" w:hAnsi="Times New Roman" w:cs="Times New Roman"/>
              <w:sz w:val="24"/>
              <w:szCs w:val="24"/>
            </w:rPr>
            <w:delText xml:space="preserve">these differences </w:delText>
          </w:r>
        </w:del>
        <w:r w:rsidR="00DE557E" w:rsidRPr="00384B1B">
          <w:rPr>
            <w:rFonts w:ascii="Times New Roman" w:hAnsi="Times New Roman" w:cs="Times New Roman"/>
            <w:sz w:val="24"/>
            <w:szCs w:val="24"/>
          </w:rPr>
          <w:t>when comparing organic and conventional systems in different countries</w:t>
        </w:r>
        <w:del w:id="189" w:author="Caitlin Jeffrey" w:date="2024-09-20T18:03:00Z" w16du:dateUtc="2024-09-20T22:03:00Z">
          <w:r w:rsidR="00DE557E" w:rsidRPr="00384B1B" w:rsidDel="004F502F">
            <w:rPr>
              <w:rFonts w:ascii="Times New Roman" w:hAnsi="Times New Roman" w:cs="Times New Roman"/>
              <w:sz w:val="24"/>
              <w:szCs w:val="24"/>
            </w:rPr>
            <w:delText>.</w:delText>
          </w:r>
        </w:del>
      </w:moveTo>
      <w:moveToRangeEnd w:id="175"/>
      <w:ins w:id="190" w:author="Caitlin Jeffrey" w:date="2024-09-20T17:58:00Z" w16du:dateUtc="2024-09-20T21:58:00Z">
        <w:r w:rsidR="00F2457D">
          <w:rPr>
            <w:rFonts w:ascii="Times New Roman" w:hAnsi="Times New Roman" w:cs="Times New Roman"/>
            <w:sz w:val="24"/>
            <w:szCs w:val="24"/>
          </w:rPr>
          <w:t>.</w:t>
        </w:r>
      </w:ins>
      <w:r w:rsidR="00384B1B" w:rsidRPr="00384B1B">
        <w:rPr>
          <w:rFonts w:ascii="Times New Roman" w:hAnsi="Times New Roman" w:cs="Times New Roman"/>
          <w:sz w:val="24"/>
          <w:szCs w:val="24"/>
        </w:rPr>
        <w:t xml:space="preserve"> </w:t>
      </w:r>
      <w:ins w:id="191" w:author="Caitlin Jeffrey" w:date="2024-09-20T17:58:00Z" w16du:dateUtc="2024-09-20T21:58:00Z">
        <w:r w:rsidR="00F2457D">
          <w:rPr>
            <w:rFonts w:ascii="Times New Roman" w:hAnsi="Times New Roman" w:cs="Times New Roman"/>
            <w:sz w:val="24"/>
            <w:szCs w:val="24"/>
          </w:rPr>
          <w:t>M</w:t>
        </w:r>
      </w:ins>
      <w:del w:id="192" w:author="Caitlin Jeffrey" w:date="2024-09-20T17:58:00Z" w16du:dateUtc="2024-09-20T21:58:00Z">
        <w:r w:rsidR="00384B1B" w:rsidRPr="00384B1B" w:rsidDel="00F2457D">
          <w:rPr>
            <w:rFonts w:ascii="Times New Roman" w:hAnsi="Times New Roman" w:cs="Times New Roman"/>
            <w:sz w:val="24"/>
            <w:szCs w:val="24"/>
          </w:rPr>
          <w:delText>with m</w:delText>
        </w:r>
      </w:del>
      <w:r w:rsidR="00384B1B" w:rsidRPr="00384B1B">
        <w:rPr>
          <w:rFonts w:ascii="Times New Roman" w:hAnsi="Times New Roman" w:cs="Times New Roman"/>
          <w:sz w:val="24"/>
          <w:szCs w:val="24"/>
        </w:rPr>
        <w:t xml:space="preserve">any </w:t>
      </w:r>
      <w:ins w:id="193" w:author="Caitlin Jeffrey" w:date="2024-09-20T17:58:00Z" w16du:dateUtc="2024-09-20T21:58:00Z">
        <w:r w:rsidR="00F2457D">
          <w:rPr>
            <w:rFonts w:ascii="Times New Roman" w:hAnsi="Times New Roman" w:cs="Times New Roman"/>
            <w:sz w:val="24"/>
            <w:szCs w:val="24"/>
          </w:rPr>
          <w:t xml:space="preserve">European </w:t>
        </w:r>
      </w:ins>
      <w:r w:rsidR="00384B1B" w:rsidRPr="00384B1B">
        <w:rPr>
          <w:rFonts w:ascii="Times New Roman" w:hAnsi="Times New Roman" w:cs="Times New Roman"/>
          <w:sz w:val="24"/>
          <w:szCs w:val="24"/>
        </w:rPr>
        <w:t>countries allow</w:t>
      </w:r>
      <w:del w:id="194" w:author="Caitlin Jeffrey" w:date="2024-09-20T17:58:00Z" w16du:dateUtc="2024-09-20T21:58:00Z">
        <w:r w:rsidR="00384B1B" w:rsidRPr="00384B1B" w:rsidDel="00F2457D">
          <w:rPr>
            <w:rFonts w:ascii="Times New Roman" w:hAnsi="Times New Roman" w:cs="Times New Roman"/>
            <w:sz w:val="24"/>
            <w:szCs w:val="24"/>
          </w:rPr>
          <w:delText>ing</w:delText>
        </w:r>
      </w:del>
      <w:r w:rsidR="00384B1B" w:rsidRPr="00384B1B">
        <w:rPr>
          <w:rFonts w:ascii="Times New Roman" w:hAnsi="Times New Roman" w:cs="Times New Roman"/>
          <w:sz w:val="24"/>
          <w:szCs w:val="24"/>
        </w:rPr>
        <w:t xml:space="preserve"> antimicrobial use in organic herds (albeit under increased </w:t>
      </w:r>
      <w:del w:id="195" w:author="Caitlin Jeffrey" w:date="2024-09-20T17:57:00Z" w16du:dateUtc="2024-09-20T21:57:00Z">
        <w:r w:rsidR="00384B1B" w:rsidRPr="00384B1B" w:rsidDel="00F2457D">
          <w:rPr>
            <w:rFonts w:ascii="Times New Roman" w:hAnsi="Times New Roman" w:cs="Times New Roman"/>
            <w:sz w:val="24"/>
            <w:szCs w:val="24"/>
          </w:rPr>
          <w:delText xml:space="preserve">limits </w:delText>
        </w:r>
      </w:del>
      <w:ins w:id="196" w:author="Caitlin Jeffrey" w:date="2024-09-20T17:57:00Z" w16du:dateUtc="2024-09-20T21:57:00Z">
        <w:r w:rsidR="00F2457D">
          <w:rPr>
            <w:rFonts w:ascii="Times New Roman" w:hAnsi="Times New Roman" w:cs="Times New Roman"/>
            <w:sz w:val="24"/>
            <w:szCs w:val="24"/>
          </w:rPr>
          <w:t>constraints,</w:t>
        </w:r>
        <w:r w:rsidR="00F2457D"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such as extended withdrawal periods</w:t>
      </w:r>
      <w:ins w:id="197" w:author="Caitlin Jeffrey" w:date="2024-09-20T17:58:00Z" w16du:dateUtc="2024-09-20T21:58:00Z">
        <w:r w:rsidR="00F2457D">
          <w:rPr>
            <w:rFonts w:ascii="Times New Roman" w:hAnsi="Times New Roman" w:cs="Times New Roman"/>
            <w:sz w:val="24"/>
            <w:szCs w:val="24"/>
          </w:rPr>
          <w:t xml:space="preserve"> and strict veterinary oversight</w:t>
        </w:r>
      </w:ins>
      <w:r w:rsidR="00384B1B" w:rsidRPr="00384B1B">
        <w:rPr>
          <w:rFonts w:ascii="Times New Roman" w:hAnsi="Times New Roman" w:cs="Times New Roman"/>
          <w:sz w:val="24"/>
          <w:szCs w:val="24"/>
        </w:rPr>
        <w:t>)</w:t>
      </w:r>
      <w:ins w:id="198" w:author="Caitlin Jeffrey" w:date="2024-09-20T17:59:00Z" w16du:dateUtc="2024-09-20T21:59:00Z">
        <w:r w:rsidR="003215B3">
          <w:rPr>
            <w:rFonts w:ascii="Times New Roman" w:hAnsi="Times New Roman" w:cs="Times New Roman"/>
            <w:sz w:val="24"/>
            <w:szCs w:val="24"/>
          </w:rPr>
          <w:t xml:space="preserve">. This </w:t>
        </w:r>
      </w:ins>
      <w:ins w:id="199" w:author="Caitlin Jeffrey" w:date="2024-09-20T18:00:00Z" w16du:dateUtc="2024-09-20T22:00:00Z">
        <w:r w:rsidR="00F553A0">
          <w:rPr>
            <w:rFonts w:ascii="Times New Roman" w:hAnsi="Times New Roman" w:cs="Times New Roman"/>
            <w:sz w:val="24"/>
            <w:szCs w:val="24"/>
          </w:rPr>
          <w:t>contrasts with</w:t>
        </w:r>
      </w:ins>
      <w:ins w:id="200" w:author="Caitlin Jeffrey" w:date="2024-09-20T17:59:00Z" w16du:dateUtc="2024-09-20T21:59:00Z">
        <w:r w:rsidR="003215B3">
          <w:rPr>
            <w:rFonts w:ascii="Times New Roman" w:hAnsi="Times New Roman" w:cs="Times New Roman"/>
            <w:sz w:val="24"/>
            <w:szCs w:val="24"/>
          </w:rPr>
          <w:t xml:space="preserve"> the US,</w:t>
        </w:r>
      </w:ins>
      <w:del w:id="201" w:author="Caitlin Jeffrey" w:date="2024-09-20T17:59:00Z" w16du:dateUtc="2024-09-20T21:59:00Z">
        <w:r w:rsidR="00384B1B" w:rsidRPr="00384B1B" w:rsidDel="003215B3">
          <w:rPr>
            <w:rFonts w:ascii="Times New Roman" w:hAnsi="Times New Roman" w:cs="Times New Roman"/>
            <w:sz w:val="24"/>
            <w:szCs w:val="24"/>
          </w:rPr>
          <w:delText>,</w:delText>
        </w:r>
      </w:del>
      <w:r w:rsidR="00384B1B" w:rsidRPr="00384B1B">
        <w:rPr>
          <w:rFonts w:ascii="Times New Roman" w:hAnsi="Times New Roman" w:cs="Times New Roman"/>
          <w:sz w:val="24"/>
          <w:szCs w:val="24"/>
        </w:rPr>
        <w:t xml:space="preserve"> </w:t>
      </w:r>
      <w:del w:id="202" w:author="Caitlin Jeffrey" w:date="2024-09-20T17:59:00Z" w16du:dateUtc="2024-09-20T21:59:00Z">
        <w:r w:rsidR="00384B1B" w:rsidRPr="00384B1B" w:rsidDel="003215B3">
          <w:rPr>
            <w:rFonts w:ascii="Times New Roman" w:hAnsi="Times New Roman" w:cs="Times New Roman"/>
            <w:sz w:val="24"/>
            <w:szCs w:val="24"/>
          </w:rPr>
          <w:delText xml:space="preserve">while </w:delText>
        </w:r>
      </w:del>
      <w:del w:id="203" w:author="Caitlin Jeffrey" w:date="2024-09-20T17:58:00Z" w16du:dateUtc="2024-09-20T21:58:00Z">
        <w:r w:rsidR="00384B1B" w:rsidRPr="00384B1B" w:rsidDel="003215B3">
          <w:rPr>
            <w:rFonts w:ascii="Times New Roman" w:hAnsi="Times New Roman" w:cs="Times New Roman"/>
            <w:sz w:val="24"/>
            <w:szCs w:val="24"/>
          </w:rPr>
          <w:delText xml:space="preserve">in the US </w:delText>
        </w:r>
      </w:del>
      <w:ins w:id="204" w:author="Caitlin Jeffrey" w:date="2024-09-20T17:59:00Z" w16du:dateUtc="2024-09-20T21:59:00Z">
        <w:r w:rsidR="003215B3">
          <w:rPr>
            <w:rFonts w:ascii="Times New Roman" w:hAnsi="Times New Roman" w:cs="Times New Roman"/>
            <w:sz w:val="24"/>
            <w:szCs w:val="24"/>
          </w:rPr>
          <w:t xml:space="preserve">where all </w:t>
        </w:r>
      </w:ins>
      <w:r w:rsidR="00384B1B" w:rsidRPr="00384B1B">
        <w:rPr>
          <w:rFonts w:ascii="Times New Roman" w:hAnsi="Times New Roman" w:cs="Times New Roman"/>
          <w:sz w:val="24"/>
          <w:szCs w:val="24"/>
        </w:rPr>
        <w:lastRenderedPageBreak/>
        <w:t xml:space="preserve">antimicrobial use is </w:t>
      </w:r>
      <w:del w:id="205" w:author="Caitlin Jeffrey" w:date="2024-09-20T17:59:00Z" w16du:dateUtc="2024-09-20T21:59:00Z">
        <w:r w:rsidR="00384B1B" w:rsidRPr="00384B1B" w:rsidDel="003215B3">
          <w:rPr>
            <w:rFonts w:ascii="Times New Roman" w:hAnsi="Times New Roman" w:cs="Times New Roman"/>
            <w:sz w:val="24"/>
            <w:szCs w:val="24"/>
          </w:rPr>
          <w:delText>prohibited</w:delText>
        </w:r>
      </w:del>
      <w:ins w:id="206" w:author="Caitlin Jeffrey" w:date="2024-09-20T17:59:00Z" w16du:dateUtc="2024-09-20T21:59:00Z">
        <w:r w:rsidR="003215B3" w:rsidRPr="00384B1B">
          <w:rPr>
            <w:rFonts w:ascii="Times New Roman" w:hAnsi="Times New Roman" w:cs="Times New Roman"/>
            <w:sz w:val="24"/>
            <w:szCs w:val="24"/>
          </w:rPr>
          <w:t>prohibited</w:t>
        </w:r>
        <w:r w:rsidR="003215B3">
          <w:rPr>
            <w:rFonts w:ascii="Times New Roman" w:hAnsi="Times New Roman" w:cs="Times New Roman"/>
            <w:sz w:val="24"/>
            <w:szCs w:val="24"/>
          </w:rPr>
          <w:t xml:space="preserve"> on organic farms </w:t>
        </w:r>
      </w:ins>
      <w:del w:id="207" w:author="Caitlin Jeffrey" w:date="2024-09-20T17:59:00Z" w16du:dateUtc="2024-09-20T21:59:00Z">
        <w:r w:rsidR="00384B1B" w:rsidRPr="00384B1B" w:rsidDel="003215B3">
          <w:rPr>
            <w:rFonts w:ascii="Times New Roman" w:hAnsi="Times New Roman" w:cs="Times New Roman"/>
            <w:sz w:val="24"/>
            <w:szCs w:val="24"/>
          </w:rPr>
          <w:delText xml:space="preserve"> </w:delText>
        </w:r>
      </w:del>
      <w:r w:rsidR="00384B1B" w:rsidRPr="00384B1B">
        <w:rPr>
          <w:rFonts w:ascii="Times New Roman" w:hAnsi="Times New Roman" w:cs="Times New Roman"/>
          <w:sz w:val="24"/>
          <w:szCs w:val="24"/>
        </w:rPr>
        <w:t xml:space="preserve">and cattle must be removed from the herd if they are treated with </w:t>
      </w:r>
      <w:del w:id="208" w:author="Caitlin Jeffrey" w:date="2024-09-20T18:04:00Z" w16du:dateUtc="2024-09-20T22:04:00Z">
        <w:r w:rsidR="00384B1B" w:rsidRPr="00384B1B" w:rsidDel="0007507E">
          <w:rPr>
            <w:rFonts w:ascii="Times New Roman" w:hAnsi="Times New Roman" w:cs="Times New Roman"/>
            <w:sz w:val="24"/>
            <w:szCs w:val="24"/>
          </w:rPr>
          <w:delText xml:space="preserve">prohibited </w:delText>
        </w:r>
      </w:del>
      <w:ins w:id="209" w:author="Caitlin Jeffrey" w:date="2024-09-20T18:04:00Z" w16du:dateUtc="2024-09-20T22:04:00Z">
        <w:r w:rsidR="0007507E">
          <w:rPr>
            <w:rFonts w:ascii="Times New Roman" w:hAnsi="Times New Roman" w:cs="Times New Roman"/>
            <w:sz w:val="24"/>
            <w:szCs w:val="24"/>
          </w:rPr>
          <w:t>unapproved</w:t>
        </w:r>
        <w:r w:rsidR="0007507E"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substances.</w:t>
      </w:r>
      <w:commentRangeEnd w:id="167"/>
      <w:r w:rsidR="000628F6">
        <w:rPr>
          <w:rStyle w:val="CommentReference"/>
        </w:rPr>
        <w:commentReference w:id="167"/>
      </w:r>
      <w:r w:rsidR="00384B1B" w:rsidRPr="00384B1B">
        <w:rPr>
          <w:rFonts w:ascii="Times New Roman" w:hAnsi="Times New Roman" w:cs="Times New Roman"/>
          <w:sz w:val="24"/>
          <w:szCs w:val="24"/>
        </w:rPr>
        <w:t xml:space="preserve"> </w:t>
      </w:r>
      <w:moveFromRangeStart w:id="210" w:author="Caitlin Jeffrey" w:date="2024-09-20T18:01:00Z" w:name="move177747694"/>
      <w:moveFrom w:id="211" w:author="Caitlin Jeffrey" w:date="2024-09-20T18:01:00Z" w16du:dateUtc="2024-09-20T22:01:00Z">
        <w:r w:rsidR="00384B1B" w:rsidRPr="00384B1B" w:rsidDel="00DE557E">
          <w:rPr>
            <w:rFonts w:ascii="Times New Roman" w:hAnsi="Times New Roman" w:cs="Times New Roman"/>
            <w:sz w:val="24"/>
            <w:szCs w:val="24"/>
          </w:rPr>
          <w:t xml:space="preserve">Ruegg (2009) noted the importance of accounting for these differences when comparing organic and conventional systems in different countries. </w:t>
        </w:r>
      </w:moveFrom>
      <w:moveFromRangeEnd w:id="210"/>
    </w:p>
    <w:p w14:paraId="6294AC3F" w14:textId="77777777" w:rsidR="00973433" w:rsidRDefault="00973433" w:rsidP="00112BED">
      <w:pPr>
        <w:spacing w:after="0" w:line="480" w:lineRule="auto"/>
        <w:ind w:firstLine="720"/>
        <w:rPr>
          <w:ins w:id="212" w:author="Caitlin Jeffrey" w:date="2024-09-20T18:07:00Z" w16du:dateUtc="2024-09-20T22:07:00Z"/>
          <w:rFonts w:ascii="Times New Roman" w:hAnsi="Times New Roman" w:cs="Times New Roman"/>
          <w:sz w:val="24"/>
          <w:szCs w:val="24"/>
        </w:rPr>
      </w:pPr>
    </w:p>
    <w:p w14:paraId="7EC94BD6" w14:textId="14316FC3" w:rsidR="008627B0" w:rsidRPr="00731FDD" w:rsidRDefault="00E24DCD" w:rsidP="00500CEC">
      <w:pPr>
        <w:spacing w:after="0" w:line="480" w:lineRule="auto"/>
        <w:ind w:firstLine="360"/>
        <w:rPr>
          <w:ins w:id="213" w:author="Caitlin Jeffrey" w:date="2024-09-23T08:48:00Z" w16du:dateUtc="2024-09-23T12:48:00Z"/>
          <w:rFonts w:ascii="Times New Roman" w:hAnsi="Times New Roman" w:cs="Times New Roman"/>
          <w:sz w:val="24"/>
          <w:szCs w:val="24"/>
          <w:rPrChange w:id="214" w:author="Caitlin Jeffrey" w:date="2024-09-23T09:07:00Z" w16du:dateUtc="2024-09-23T13:07:00Z">
            <w:rPr>
              <w:ins w:id="215" w:author="Caitlin Jeffrey" w:date="2024-09-23T08:48:00Z" w16du:dateUtc="2024-09-23T12:48:00Z"/>
              <w:rFonts w:ascii="Times New Roman" w:hAnsi="Times New Roman" w:cs="Times New Roman"/>
              <w:color w:val="FF00FF"/>
              <w:sz w:val="24"/>
              <w:szCs w:val="24"/>
            </w:rPr>
          </w:rPrChange>
        </w:rPr>
        <w:pPrChange w:id="216" w:author="Caitlin Jeffrey" w:date="2024-09-24T06:41:00Z" w16du:dateUtc="2024-09-24T10:41:00Z">
          <w:pPr>
            <w:spacing w:after="0" w:line="480" w:lineRule="auto"/>
            <w:ind w:firstLine="720"/>
          </w:pPr>
        </w:pPrChange>
      </w:pPr>
      <w:ins w:id="217" w:author="Caitlin Jeffrey" w:date="2024-09-20T18:06:00Z" w16du:dateUtc="2024-09-20T22:06:00Z">
        <w:r>
          <w:rPr>
            <w:rFonts w:ascii="Times New Roman" w:hAnsi="Times New Roman" w:cs="Times New Roman"/>
            <w:sz w:val="24"/>
            <w:szCs w:val="24"/>
          </w:rPr>
          <w:t>Within the U</w:t>
        </w:r>
      </w:ins>
      <w:ins w:id="218" w:author="Caitlin Jeffrey" w:date="2024-09-20T18:07:00Z" w16du:dateUtc="2024-09-20T22:07:00Z">
        <w:r>
          <w:rPr>
            <w:rFonts w:ascii="Times New Roman" w:hAnsi="Times New Roman" w:cs="Times New Roman"/>
            <w:sz w:val="24"/>
            <w:szCs w:val="24"/>
          </w:rPr>
          <w:t xml:space="preserve">S, </w:t>
        </w:r>
      </w:ins>
      <w:del w:id="219" w:author="Caitlin Jeffrey" w:date="2024-09-20T18:07:00Z" w16du:dateUtc="2024-09-20T22:07:00Z">
        <w:r w:rsidR="00E31C0E" w:rsidDel="00E24DCD">
          <w:rPr>
            <w:rFonts w:ascii="Times New Roman" w:hAnsi="Times New Roman" w:cs="Times New Roman"/>
            <w:sz w:val="24"/>
            <w:szCs w:val="24"/>
          </w:rPr>
          <w:delText>F</w:delText>
        </w:r>
      </w:del>
      <w:ins w:id="220" w:author="Caitlin Jeffrey" w:date="2024-09-20T18:07:00Z" w16du:dateUtc="2024-09-20T22:07:00Z">
        <w:r>
          <w:rPr>
            <w:rFonts w:ascii="Times New Roman" w:hAnsi="Times New Roman" w:cs="Times New Roman"/>
            <w:sz w:val="24"/>
            <w:szCs w:val="24"/>
          </w:rPr>
          <w:t>f</w:t>
        </w:r>
      </w:ins>
      <w:r w:rsidR="00E31C0E">
        <w:rPr>
          <w:rFonts w:ascii="Times New Roman" w:hAnsi="Times New Roman" w:cs="Times New Roman"/>
          <w:sz w:val="24"/>
          <w:szCs w:val="24"/>
        </w:rPr>
        <w:t xml:space="preserve">actors </w:t>
      </w:r>
      <w:del w:id="221" w:author="Caitlin Jeffrey" w:date="2024-09-20T18:07:00Z" w16du:dateUtc="2024-09-20T22:07:00Z">
        <w:r w:rsidR="00E31C0E" w:rsidDel="00E24DCD">
          <w:rPr>
            <w:rFonts w:ascii="Times New Roman" w:hAnsi="Times New Roman" w:cs="Times New Roman"/>
            <w:sz w:val="24"/>
            <w:szCs w:val="24"/>
          </w:rPr>
          <w:delText>other than</w:delText>
        </w:r>
      </w:del>
      <w:ins w:id="222" w:author="Caitlin Jeffrey" w:date="2024-09-20T18:07:00Z" w16du:dateUtc="2024-09-20T22:07:00Z">
        <w:r>
          <w:rPr>
            <w:rFonts w:ascii="Times New Roman" w:hAnsi="Times New Roman" w:cs="Times New Roman"/>
            <w:sz w:val="24"/>
            <w:szCs w:val="24"/>
          </w:rPr>
          <w:t>beyond</w:t>
        </w:r>
      </w:ins>
      <w:r w:rsidR="00E31C0E">
        <w:rPr>
          <w:rFonts w:ascii="Times New Roman" w:hAnsi="Times New Roman" w:cs="Times New Roman"/>
          <w:sz w:val="24"/>
          <w:szCs w:val="24"/>
        </w:rPr>
        <w:t xml:space="preserve"> antimicrobial use differ</w:t>
      </w:r>
      <w:r w:rsidR="00C761E6">
        <w:rPr>
          <w:rFonts w:ascii="Times New Roman" w:hAnsi="Times New Roman" w:cs="Times New Roman"/>
          <w:sz w:val="24"/>
          <w:szCs w:val="24"/>
        </w:rPr>
        <w:t xml:space="preserve">entiate </w:t>
      </w:r>
      <w:del w:id="223" w:author="Caitlin Jeffrey" w:date="2024-09-20T18:07:00Z" w16du:dateUtc="2024-09-20T22:07:00Z">
        <w:r w:rsidR="00C761E6" w:rsidDel="00E24DCD">
          <w:rPr>
            <w:rFonts w:ascii="Times New Roman" w:hAnsi="Times New Roman" w:cs="Times New Roman"/>
            <w:sz w:val="24"/>
            <w:szCs w:val="24"/>
          </w:rPr>
          <w:delText xml:space="preserve">US </w:delText>
        </w:r>
      </w:del>
      <w:r w:rsidR="00C761E6">
        <w:rPr>
          <w:rFonts w:ascii="Times New Roman" w:hAnsi="Times New Roman" w:cs="Times New Roman"/>
          <w:sz w:val="24"/>
          <w:szCs w:val="24"/>
        </w:rPr>
        <w:t>organic and conventional herds</w:t>
      </w:r>
      <w:r w:rsidR="00E4631A">
        <w:rPr>
          <w:rFonts w:ascii="Times New Roman" w:hAnsi="Times New Roman" w:cs="Times New Roman"/>
          <w:sz w:val="24"/>
          <w:szCs w:val="24"/>
        </w:rPr>
        <w:t xml:space="preserve">. </w:t>
      </w:r>
      <w:commentRangeStart w:id="224"/>
      <w:ins w:id="225" w:author="Caitlin Jeffrey" w:date="2024-09-20T18:08:00Z" w16du:dateUtc="2024-09-20T22:08:00Z">
        <w:r w:rsidR="00C02107">
          <w:rPr>
            <w:rFonts w:ascii="Times New Roman" w:hAnsi="Times New Roman" w:cs="Times New Roman"/>
            <w:sz w:val="24"/>
            <w:szCs w:val="24"/>
          </w:rPr>
          <w:t>C</w:t>
        </w:r>
      </w:ins>
      <w:del w:id="226" w:author="Caitlin Jeffrey" w:date="2024-09-20T18:08:00Z" w16du:dateUtc="2024-09-20T22:08:00Z">
        <w:r w:rsidR="00434471" w:rsidDel="00C02107">
          <w:rPr>
            <w:rFonts w:ascii="Times New Roman" w:hAnsi="Times New Roman" w:cs="Times New Roman"/>
            <w:sz w:val="24"/>
            <w:szCs w:val="24"/>
          </w:rPr>
          <w:delText>F</w:delText>
        </w:r>
        <w:r w:rsidR="00CD5CAD" w:rsidDel="00C02107">
          <w:rPr>
            <w:rFonts w:ascii="Times New Roman" w:hAnsi="Times New Roman" w:cs="Times New Roman"/>
            <w:sz w:val="24"/>
            <w:szCs w:val="24"/>
          </w:rPr>
          <w:delText>or</w:delText>
        </w:r>
        <w:r w:rsidR="00434471" w:rsidDel="00C02107">
          <w:rPr>
            <w:rFonts w:ascii="Times New Roman" w:hAnsi="Times New Roman" w:cs="Times New Roman"/>
            <w:sz w:val="24"/>
            <w:szCs w:val="24"/>
          </w:rPr>
          <w:delText xml:space="preserve"> example, </w:delText>
        </w:r>
        <w:r w:rsidR="00A4354E" w:rsidDel="00C02107">
          <w:rPr>
            <w:rFonts w:ascii="Times New Roman" w:hAnsi="Times New Roman" w:cs="Times New Roman"/>
            <w:sz w:val="24"/>
            <w:szCs w:val="24"/>
          </w:rPr>
          <w:delText>c</w:delText>
        </w:r>
      </w:del>
      <w:r w:rsidR="00A4354E">
        <w:rPr>
          <w:rFonts w:ascii="Times New Roman" w:hAnsi="Times New Roman" w:cs="Times New Roman"/>
          <w:sz w:val="24"/>
          <w:szCs w:val="24"/>
        </w:rPr>
        <w:t xml:space="preserve">ompared to US conventional herds, </w:t>
      </w:r>
      <w:ins w:id="227" w:author="Caitlin Jeffrey" w:date="2024-09-23T09:07:00Z" w16du:dateUtc="2024-09-23T13:07:00Z">
        <w:r w:rsidR="00731FDD">
          <w:rPr>
            <w:rFonts w:ascii="Times New Roman" w:hAnsi="Times New Roman" w:cs="Times New Roman"/>
            <w:sz w:val="24"/>
            <w:szCs w:val="24"/>
          </w:rPr>
          <w:t>o</w:t>
        </w:r>
      </w:ins>
      <w:ins w:id="228" w:author="Caitlin Jeffrey" w:date="2024-09-23T08:35:00Z" w16du:dateUtc="2024-09-23T12:35:00Z">
        <w:r w:rsidR="00233F8B" w:rsidRPr="00641333">
          <w:rPr>
            <w:rFonts w:ascii="Times New Roman" w:hAnsi="Times New Roman" w:cs="Times New Roman"/>
            <w:color w:val="FF00FF"/>
            <w:sz w:val="24"/>
            <w:szCs w:val="24"/>
            <w:rPrChange w:id="229" w:author="Caitlin Jeffrey" w:date="2024-09-23T08:54:00Z" w16du:dateUtc="2024-09-23T12:54:00Z">
              <w:rPr>
                <w:rFonts w:ascii="Times New Roman" w:hAnsi="Times New Roman" w:cs="Times New Roman"/>
                <w:sz w:val="24"/>
                <w:szCs w:val="24"/>
              </w:rPr>
            </w:rPrChange>
          </w:rPr>
          <w:t xml:space="preserve">rganic farms </w:t>
        </w:r>
      </w:ins>
      <w:ins w:id="230" w:author="Caitlin Jeffrey" w:date="2024-09-23T09:01:00Z">
        <w:r w:rsidR="0021063D" w:rsidRPr="0021063D">
          <w:rPr>
            <w:rFonts w:ascii="Times New Roman" w:hAnsi="Times New Roman" w:cs="Times New Roman"/>
            <w:color w:val="FF00FF"/>
            <w:sz w:val="24"/>
            <w:szCs w:val="24"/>
          </w:rPr>
          <w:t>tended to milk fewer cows with lower average</w:t>
        </w:r>
      </w:ins>
      <w:ins w:id="231" w:author="Caitlin Jeffrey" w:date="2024-09-23T09:01:00Z" w16du:dateUtc="2024-09-23T13:01:00Z">
        <w:r w:rsidR="0021063D">
          <w:rPr>
            <w:rFonts w:ascii="Times New Roman" w:hAnsi="Times New Roman" w:cs="Times New Roman"/>
            <w:color w:val="FF00FF"/>
            <w:sz w:val="24"/>
            <w:szCs w:val="24"/>
          </w:rPr>
          <w:t xml:space="preserve"> milk</w:t>
        </w:r>
      </w:ins>
      <w:ins w:id="232" w:author="Caitlin Jeffrey" w:date="2024-09-23T09:01:00Z">
        <w:r w:rsidR="0021063D" w:rsidRPr="0021063D">
          <w:rPr>
            <w:rFonts w:ascii="Times New Roman" w:hAnsi="Times New Roman" w:cs="Times New Roman"/>
            <w:color w:val="FF00FF"/>
            <w:sz w:val="24"/>
            <w:szCs w:val="24"/>
          </w:rPr>
          <w:t xml:space="preserve"> production</w:t>
        </w:r>
      </w:ins>
      <w:ins w:id="233" w:author="Caitlin Jeffrey" w:date="2024-09-23T08:35:00Z" w16du:dateUtc="2024-09-23T12:35:00Z">
        <w:r w:rsidR="00233F8B" w:rsidRPr="00641333">
          <w:rPr>
            <w:rFonts w:ascii="Times New Roman" w:hAnsi="Times New Roman" w:cs="Times New Roman"/>
            <w:color w:val="FF00FF"/>
            <w:sz w:val="24"/>
            <w:szCs w:val="24"/>
            <w:rPrChange w:id="234" w:author="Caitlin Jeffrey" w:date="2024-09-23T08:54:00Z" w16du:dateUtc="2024-09-23T12:54:00Z">
              <w:rPr>
                <w:rFonts w:ascii="Times New Roman" w:hAnsi="Times New Roman" w:cs="Times New Roman"/>
                <w:sz w:val="24"/>
                <w:szCs w:val="24"/>
              </w:rPr>
            </w:rPrChange>
          </w:rPr>
          <w:t xml:space="preserve">, </w:t>
        </w:r>
      </w:ins>
      <w:ins w:id="235" w:author="Caitlin Jeffrey" w:date="2024-09-23T08:56:00Z" w16du:dateUtc="2024-09-23T12:56:00Z">
        <w:r w:rsidR="004D4A08">
          <w:rPr>
            <w:rFonts w:ascii="Times New Roman" w:hAnsi="Times New Roman" w:cs="Times New Roman"/>
            <w:color w:val="FF00FF"/>
            <w:sz w:val="24"/>
            <w:szCs w:val="24"/>
          </w:rPr>
          <w:t xml:space="preserve">were </w:t>
        </w:r>
      </w:ins>
      <w:ins w:id="236" w:author="Caitlin Jeffrey" w:date="2024-09-23T08:35:00Z" w16du:dateUtc="2024-09-23T12:35:00Z">
        <w:r w:rsidR="00233F8B" w:rsidRPr="00641333">
          <w:rPr>
            <w:rFonts w:ascii="Times New Roman" w:hAnsi="Times New Roman" w:cs="Times New Roman"/>
            <w:color w:val="FF00FF"/>
            <w:sz w:val="24"/>
            <w:szCs w:val="24"/>
            <w:rPrChange w:id="237" w:author="Caitlin Jeffrey" w:date="2024-09-23T08:54:00Z" w16du:dateUtc="2024-09-23T12:54:00Z">
              <w:rPr>
                <w:rFonts w:ascii="Times New Roman" w:hAnsi="Times New Roman" w:cs="Times New Roman"/>
                <w:sz w:val="24"/>
                <w:szCs w:val="24"/>
              </w:rPr>
            </w:rPrChange>
          </w:rPr>
          <w:t xml:space="preserve">more likely to </w:t>
        </w:r>
      </w:ins>
      <w:ins w:id="238" w:author="Caitlin Jeffrey" w:date="2024-09-23T08:56:00Z" w16du:dateUtc="2024-09-23T12:56:00Z">
        <w:r w:rsidR="004D4A08">
          <w:rPr>
            <w:rFonts w:ascii="Times New Roman" w:hAnsi="Times New Roman" w:cs="Times New Roman"/>
            <w:color w:val="FF00FF"/>
            <w:sz w:val="24"/>
            <w:szCs w:val="24"/>
          </w:rPr>
          <w:t>use</w:t>
        </w:r>
      </w:ins>
      <w:ins w:id="239" w:author="Caitlin Jeffrey" w:date="2024-09-23T08:35:00Z" w16du:dateUtc="2024-09-23T12:35:00Z">
        <w:r w:rsidR="00233F8B" w:rsidRPr="00641333">
          <w:rPr>
            <w:rFonts w:ascii="Times New Roman" w:hAnsi="Times New Roman" w:cs="Times New Roman"/>
            <w:color w:val="FF00FF"/>
            <w:sz w:val="24"/>
            <w:szCs w:val="24"/>
            <w:rPrChange w:id="240" w:author="Caitlin Jeffrey" w:date="2024-09-23T08:54:00Z" w16du:dateUtc="2024-09-23T12:54:00Z">
              <w:rPr>
                <w:rFonts w:ascii="Times New Roman" w:hAnsi="Times New Roman" w:cs="Times New Roman"/>
                <w:sz w:val="24"/>
                <w:szCs w:val="24"/>
              </w:rPr>
            </w:rPrChange>
          </w:rPr>
          <w:t xml:space="preserve"> </w:t>
        </w:r>
      </w:ins>
      <w:ins w:id="241" w:author="Caitlin Jeffrey" w:date="2024-09-23T08:48:00Z" w16du:dateUtc="2024-09-23T12:48:00Z">
        <w:r w:rsidR="008627B0" w:rsidRPr="00641333">
          <w:rPr>
            <w:rFonts w:ascii="Times New Roman" w:hAnsi="Times New Roman" w:cs="Times New Roman"/>
            <w:color w:val="FF00FF"/>
            <w:sz w:val="24"/>
            <w:szCs w:val="24"/>
            <w:rPrChange w:id="242" w:author="Caitlin Jeffrey" w:date="2024-09-23T08:54:00Z" w16du:dateUtc="2024-09-23T12:54:00Z">
              <w:rPr>
                <w:rFonts w:ascii="Times New Roman" w:hAnsi="Times New Roman" w:cs="Times New Roman"/>
                <w:sz w:val="24"/>
                <w:szCs w:val="24"/>
              </w:rPr>
            </w:rPrChange>
          </w:rPr>
          <w:t>tiestall</w:t>
        </w:r>
        <w:r w:rsidR="00216BDE" w:rsidRPr="00641333">
          <w:rPr>
            <w:rFonts w:ascii="Times New Roman" w:hAnsi="Times New Roman" w:cs="Times New Roman"/>
            <w:color w:val="FF00FF"/>
            <w:sz w:val="24"/>
            <w:szCs w:val="24"/>
            <w:rPrChange w:id="243" w:author="Caitlin Jeffrey" w:date="2024-09-23T08:54:00Z" w16du:dateUtc="2024-09-23T12:54:00Z">
              <w:rPr>
                <w:rFonts w:ascii="Times New Roman" w:hAnsi="Times New Roman" w:cs="Times New Roman"/>
                <w:sz w:val="24"/>
                <w:szCs w:val="24"/>
              </w:rPr>
            </w:rPrChange>
          </w:rPr>
          <w:t xml:space="preserve"> or stanchion barns</w:t>
        </w:r>
      </w:ins>
      <w:ins w:id="244" w:author="Caitlin Jeffrey" w:date="2024-09-23T08:35:00Z" w16du:dateUtc="2024-09-23T12:35:00Z">
        <w:r w:rsidR="00233F8B" w:rsidRPr="00641333">
          <w:rPr>
            <w:rFonts w:ascii="Times New Roman" w:hAnsi="Times New Roman" w:cs="Times New Roman"/>
            <w:color w:val="FF00FF"/>
            <w:sz w:val="24"/>
            <w:szCs w:val="24"/>
            <w:rPrChange w:id="245" w:author="Caitlin Jeffrey" w:date="2024-09-23T08:54:00Z" w16du:dateUtc="2024-09-23T12:54:00Z">
              <w:rPr>
                <w:rFonts w:ascii="Times New Roman" w:hAnsi="Times New Roman" w:cs="Times New Roman"/>
                <w:sz w:val="24"/>
                <w:szCs w:val="24"/>
              </w:rPr>
            </w:rPrChange>
          </w:rPr>
          <w:t>, and exhibited differences in how cows were fed and watered (Zwald et al., 2004). When farms were matched for size, organic farms</w:t>
        </w:r>
      </w:ins>
      <w:ins w:id="246" w:author="Caitlin Jeffrey" w:date="2024-09-23T08:54:00Z" w16du:dateUtc="2024-09-23T12:54:00Z">
        <w:r w:rsidR="00641333">
          <w:rPr>
            <w:rFonts w:ascii="Times New Roman" w:hAnsi="Times New Roman" w:cs="Times New Roman"/>
            <w:color w:val="FF00FF"/>
            <w:sz w:val="24"/>
            <w:szCs w:val="24"/>
          </w:rPr>
          <w:t xml:space="preserve"> had </w:t>
        </w:r>
        <w:r w:rsidR="00132D8D">
          <w:rPr>
            <w:rFonts w:ascii="Times New Roman" w:hAnsi="Times New Roman" w:cs="Times New Roman"/>
            <w:color w:val="FF00FF"/>
            <w:sz w:val="24"/>
            <w:szCs w:val="24"/>
          </w:rPr>
          <w:t>cows with a higher average lac</w:t>
        </w:r>
      </w:ins>
      <w:ins w:id="247" w:author="Caitlin Jeffrey" w:date="2024-09-23T08:55:00Z" w16du:dateUtc="2024-09-23T12:55:00Z">
        <w:r w:rsidR="00132D8D">
          <w:rPr>
            <w:rFonts w:ascii="Times New Roman" w:hAnsi="Times New Roman" w:cs="Times New Roman"/>
            <w:color w:val="FF00FF"/>
            <w:sz w:val="24"/>
            <w:szCs w:val="24"/>
          </w:rPr>
          <w:t>tation number</w:t>
        </w:r>
      </w:ins>
      <w:ins w:id="248" w:author="Caitlin Jeffrey" w:date="2024-09-23T08:35:00Z" w16du:dateUtc="2024-09-23T12:35:00Z">
        <w:r w:rsidR="00233F8B" w:rsidRPr="00641333">
          <w:rPr>
            <w:rFonts w:ascii="Times New Roman" w:hAnsi="Times New Roman" w:cs="Times New Roman"/>
            <w:color w:val="FF00FF"/>
            <w:sz w:val="24"/>
            <w:szCs w:val="24"/>
            <w:rPrChange w:id="249" w:author="Caitlin Jeffrey" w:date="2024-09-23T08:54:00Z" w16du:dateUtc="2024-09-23T12:54:00Z">
              <w:rPr>
                <w:rFonts w:ascii="Times New Roman" w:hAnsi="Times New Roman" w:cs="Times New Roman"/>
                <w:sz w:val="24"/>
                <w:szCs w:val="24"/>
              </w:rPr>
            </w:rPrChange>
          </w:rPr>
          <w:t>, fed less grain, produced less milk</w:t>
        </w:r>
      </w:ins>
      <w:ins w:id="250" w:author="Caitlin Jeffrey" w:date="2024-09-23T08:52:00Z" w16du:dateUtc="2024-09-23T12:52:00Z">
        <w:r w:rsidR="005C3C02" w:rsidRPr="00641333">
          <w:rPr>
            <w:rFonts w:ascii="Times New Roman" w:hAnsi="Times New Roman" w:cs="Times New Roman"/>
            <w:color w:val="FF00FF"/>
            <w:sz w:val="24"/>
            <w:szCs w:val="24"/>
          </w:rPr>
          <w:t xml:space="preserve">, </w:t>
        </w:r>
      </w:ins>
      <w:ins w:id="251" w:author="Caitlin Jeffrey" w:date="2024-09-23T09:02:00Z" w16du:dateUtc="2024-09-23T13:02:00Z">
        <w:r w:rsidR="000A3ABB" w:rsidRPr="000A3ABB">
          <w:rPr>
            <w:rFonts w:ascii="Times New Roman" w:hAnsi="Times New Roman" w:cs="Times New Roman"/>
            <w:color w:val="FF00FF"/>
            <w:sz w:val="24"/>
            <w:szCs w:val="24"/>
          </w:rPr>
          <w:t>utilize more access to pasture as a component of their nutritional management programs</w:t>
        </w:r>
        <w:r w:rsidR="000A3ABB">
          <w:rPr>
            <w:rFonts w:ascii="Times New Roman" w:hAnsi="Times New Roman" w:cs="Times New Roman"/>
            <w:color w:val="FF00FF"/>
            <w:sz w:val="24"/>
            <w:szCs w:val="24"/>
          </w:rPr>
          <w:t>,</w:t>
        </w:r>
        <w:r w:rsidR="000A3ABB" w:rsidRPr="000A3ABB">
          <w:rPr>
            <w:rFonts w:ascii="Times New Roman" w:hAnsi="Times New Roman" w:cs="Times New Roman"/>
            <w:color w:val="FF00FF"/>
            <w:sz w:val="24"/>
            <w:szCs w:val="24"/>
          </w:rPr>
          <w:t xml:space="preserve"> </w:t>
        </w:r>
      </w:ins>
      <w:ins w:id="252" w:author="Caitlin Jeffrey" w:date="2024-09-23T08:52:00Z" w16du:dateUtc="2024-09-23T12:52:00Z">
        <w:r w:rsidR="005C3C02" w:rsidRPr="00641333">
          <w:rPr>
            <w:rFonts w:ascii="Times New Roman" w:hAnsi="Times New Roman" w:cs="Times New Roman"/>
            <w:color w:val="FF00FF"/>
            <w:sz w:val="24"/>
            <w:szCs w:val="24"/>
          </w:rPr>
          <w:t>and were less likely to regularly use a nutritionist or veterinarian</w:t>
        </w:r>
      </w:ins>
      <w:ins w:id="253" w:author="Caitlin Jeffrey" w:date="2024-09-23T08:35:00Z" w16du:dateUtc="2024-09-23T12:35:00Z">
        <w:r w:rsidR="00233F8B" w:rsidRPr="00641333">
          <w:rPr>
            <w:rFonts w:ascii="Times New Roman" w:hAnsi="Times New Roman" w:cs="Times New Roman"/>
            <w:color w:val="FF00FF"/>
            <w:sz w:val="24"/>
            <w:szCs w:val="24"/>
            <w:rPrChange w:id="254" w:author="Caitlin Jeffrey" w:date="2024-09-23T08:54:00Z" w16du:dateUtc="2024-09-23T12:54:00Z">
              <w:rPr>
                <w:rFonts w:ascii="Times New Roman" w:hAnsi="Times New Roman" w:cs="Times New Roman"/>
                <w:sz w:val="24"/>
                <w:szCs w:val="24"/>
              </w:rPr>
            </w:rPrChange>
          </w:rPr>
          <w:t xml:space="preserve"> (</w:t>
        </w:r>
        <w:proofErr w:type="spellStart"/>
        <w:r w:rsidR="00233F8B" w:rsidRPr="00641333">
          <w:rPr>
            <w:rFonts w:ascii="Times New Roman" w:hAnsi="Times New Roman" w:cs="Times New Roman"/>
            <w:color w:val="FF00FF"/>
            <w:sz w:val="24"/>
            <w:szCs w:val="24"/>
            <w:rPrChange w:id="255" w:author="Caitlin Jeffrey" w:date="2024-09-23T08:54:00Z" w16du:dateUtc="2024-09-23T12:54:00Z">
              <w:rPr>
                <w:rFonts w:ascii="Times New Roman" w:hAnsi="Times New Roman" w:cs="Times New Roman"/>
                <w:sz w:val="24"/>
                <w:szCs w:val="24"/>
              </w:rPr>
            </w:rPrChange>
          </w:rPr>
          <w:t>Stiglbauer</w:t>
        </w:r>
        <w:proofErr w:type="spellEnd"/>
        <w:r w:rsidR="00233F8B" w:rsidRPr="00641333">
          <w:rPr>
            <w:rFonts w:ascii="Times New Roman" w:hAnsi="Times New Roman" w:cs="Times New Roman"/>
            <w:color w:val="FF00FF"/>
            <w:sz w:val="24"/>
            <w:szCs w:val="24"/>
            <w:rPrChange w:id="256" w:author="Caitlin Jeffrey" w:date="2024-09-23T08:54:00Z" w16du:dateUtc="2024-09-23T12:54:00Z">
              <w:rPr>
                <w:rFonts w:ascii="Times New Roman" w:hAnsi="Times New Roman" w:cs="Times New Roman"/>
                <w:sz w:val="24"/>
                <w:szCs w:val="24"/>
              </w:rPr>
            </w:rPrChange>
          </w:rPr>
          <w:t xml:space="preserve"> et al., 2013)</w:t>
        </w:r>
      </w:ins>
      <w:ins w:id="257" w:author="Caitlin Jeffrey" w:date="2024-09-23T09:06:00Z" w16du:dateUtc="2024-09-23T13:06:00Z">
        <w:r w:rsidR="00E52389">
          <w:rPr>
            <w:rFonts w:ascii="Times New Roman" w:hAnsi="Times New Roman" w:cs="Times New Roman"/>
            <w:color w:val="FF00FF"/>
            <w:sz w:val="24"/>
            <w:szCs w:val="24"/>
          </w:rPr>
          <w:t xml:space="preserve">. Further, organic and conventional farms in the US differ in their </w:t>
        </w:r>
      </w:ins>
      <w:ins w:id="258" w:author="Caitlin Jeffrey" w:date="2024-09-23T09:07:00Z" w16du:dateUtc="2024-09-23T13:07:00Z">
        <w:r w:rsidR="00E52389">
          <w:rPr>
            <w:rFonts w:ascii="Times New Roman" w:hAnsi="Times New Roman" w:cs="Times New Roman"/>
            <w:color w:val="FF00FF"/>
            <w:sz w:val="24"/>
            <w:szCs w:val="24"/>
          </w:rPr>
          <w:t xml:space="preserve">approach both to </w:t>
        </w:r>
      </w:ins>
      <w:ins w:id="259" w:author="Caitlin Jeffrey" w:date="2024-09-23T09:06:00Z" w16du:dateUtc="2024-09-23T13:06:00Z">
        <w:r w:rsidR="00E52389">
          <w:rPr>
            <w:rFonts w:ascii="Times New Roman" w:hAnsi="Times New Roman" w:cs="Times New Roman"/>
            <w:color w:val="FF00FF"/>
            <w:sz w:val="24"/>
            <w:szCs w:val="24"/>
          </w:rPr>
          <w:t>i</w:t>
        </w:r>
        <w:r w:rsidR="00E52389" w:rsidRPr="00E52389">
          <w:rPr>
            <w:rFonts w:ascii="Times New Roman" w:hAnsi="Times New Roman" w:cs="Times New Roman"/>
            <w:color w:val="FF00FF"/>
            <w:sz w:val="24"/>
            <w:szCs w:val="24"/>
          </w:rPr>
          <w:t xml:space="preserve">dentification and </w:t>
        </w:r>
        <w:r w:rsidR="00E52389">
          <w:rPr>
            <w:rFonts w:ascii="Times New Roman" w:hAnsi="Times New Roman" w:cs="Times New Roman"/>
            <w:color w:val="FF00FF"/>
            <w:sz w:val="24"/>
            <w:szCs w:val="24"/>
          </w:rPr>
          <w:t>m</w:t>
        </w:r>
        <w:r w:rsidR="00E52389" w:rsidRPr="00E52389">
          <w:rPr>
            <w:rFonts w:ascii="Times New Roman" w:hAnsi="Times New Roman" w:cs="Times New Roman"/>
            <w:color w:val="FF00FF"/>
            <w:sz w:val="24"/>
            <w:szCs w:val="24"/>
          </w:rPr>
          <w:t xml:space="preserve">anagement of </w:t>
        </w:r>
      </w:ins>
      <w:ins w:id="260" w:author="Caitlin Jeffrey" w:date="2024-09-23T09:07:00Z" w16du:dateUtc="2024-09-23T13:07:00Z">
        <w:r w:rsidR="00E52389">
          <w:rPr>
            <w:rFonts w:ascii="Times New Roman" w:hAnsi="Times New Roman" w:cs="Times New Roman"/>
            <w:color w:val="FF00FF"/>
            <w:sz w:val="24"/>
            <w:szCs w:val="24"/>
          </w:rPr>
          <w:t>m</w:t>
        </w:r>
      </w:ins>
      <w:ins w:id="261" w:author="Caitlin Jeffrey" w:date="2024-09-23T09:06:00Z" w16du:dateUtc="2024-09-23T13:06:00Z">
        <w:r w:rsidR="00E52389" w:rsidRPr="00E52389">
          <w:rPr>
            <w:rFonts w:ascii="Times New Roman" w:hAnsi="Times New Roman" w:cs="Times New Roman"/>
            <w:color w:val="FF00FF"/>
            <w:sz w:val="24"/>
            <w:szCs w:val="24"/>
          </w:rPr>
          <w:t>astitis</w:t>
        </w:r>
      </w:ins>
      <w:ins w:id="262" w:author="Caitlin Jeffrey" w:date="2024-09-23T09:07:00Z" w16du:dateUtc="2024-09-23T13:07:00Z">
        <w:r w:rsidR="00E52389">
          <w:rPr>
            <w:rFonts w:ascii="Times New Roman" w:hAnsi="Times New Roman" w:cs="Times New Roman"/>
            <w:color w:val="FF00FF"/>
            <w:sz w:val="24"/>
            <w:szCs w:val="24"/>
          </w:rPr>
          <w:t xml:space="preserve"> (as reviewed in Ruegg, 2009).</w:t>
        </w:r>
      </w:ins>
      <w:commentRangeEnd w:id="224"/>
      <w:ins w:id="263" w:author="Caitlin Jeffrey" w:date="2024-09-23T09:08:00Z" w16du:dateUtc="2024-09-23T13:08:00Z">
        <w:r w:rsidR="00731FDD">
          <w:rPr>
            <w:rStyle w:val="CommentReference"/>
          </w:rPr>
          <w:commentReference w:id="224"/>
        </w:r>
      </w:ins>
    </w:p>
    <w:p w14:paraId="52EAF7EE" w14:textId="77777777" w:rsidR="00973433" w:rsidRDefault="00285194" w:rsidP="00500CEC">
      <w:pPr>
        <w:spacing w:after="0" w:line="480" w:lineRule="auto"/>
        <w:ind w:firstLine="360"/>
        <w:rPr>
          <w:ins w:id="264" w:author="Caitlin Jeffrey" w:date="2024-09-23T09:13:00Z" w16du:dateUtc="2024-09-23T13:13:00Z"/>
          <w:rFonts w:ascii="Times New Roman" w:hAnsi="Times New Roman" w:cs="Times New Roman"/>
          <w:color w:val="FF00FF"/>
          <w:sz w:val="24"/>
          <w:szCs w:val="24"/>
        </w:rPr>
        <w:pPrChange w:id="265" w:author="Caitlin Jeffrey" w:date="2024-09-24T06:41:00Z" w16du:dateUtc="2024-09-24T10:41:00Z">
          <w:pPr>
            <w:spacing w:after="0" w:line="480" w:lineRule="auto"/>
            <w:ind w:firstLine="720"/>
          </w:pPr>
        </w:pPrChange>
      </w:pPr>
      <w:commentRangeStart w:id="266"/>
      <w:ins w:id="267" w:author="Caitlin Jeffrey" w:date="2024-09-23T08:36:00Z" w16du:dateUtc="2024-09-23T12:36:00Z">
        <w:r w:rsidRPr="00285194">
          <w:rPr>
            <w:rFonts w:ascii="Times New Roman" w:hAnsi="Times New Roman" w:cs="Times New Roman"/>
            <w:color w:val="FF00FF"/>
            <w:sz w:val="24"/>
            <w:szCs w:val="24"/>
          </w:rPr>
          <w:t xml:space="preserve">At the bulk tank milk level, organic farms were more likely to be positive for </w:t>
        </w:r>
        <w:r w:rsidRPr="003D3C18">
          <w:rPr>
            <w:rFonts w:ascii="Times New Roman" w:hAnsi="Times New Roman" w:cs="Times New Roman"/>
            <w:i/>
            <w:iCs/>
            <w:color w:val="FF00FF"/>
            <w:sz w:val="24"/>
            <w:szCs w:val="24"/>
            <w:rPrChange w:id="268" w:author="Caitlin Jeffrey" w:date="2024-09-23T08:49:00Z" w16du:dateUtc="2024-09-23T12:49:00Z">
              <w:rPr>
                <w:rFonts w:ascii="Times New Roman" w:hAnsi="Times New Roman" w:cs="Times New Roman"/>
                <w:color w:val="FF00FF"/>
                <w:sz w:val="24"/>
                <w:szCs w:val="24"/>
              </w:rPr>
            </w:rPrChange>
          </w:rPr>
          <w:t>S</w:t>
        </w:r>
      </w:ins>
      <w:ins w:id="269" w:author="Caitlin Jeffrey" w:date="2024-09-23T08:49:00Z" w16du:dateUtc="2024-09-23T12:49:00Z">
        <w:r w:rsidR="003D3C18">
          <w:rPr>
            <w:rFonts w:ascii="Times New Roman" w:hAnsi="Times New Roman" w:cs="Times New Roman"/>
            <w:i/>
            <w:iCs/>
            <w:color w:val="FF00FF"/>
            <w:sz w:val="24"/>
            <w:szCs w:val="24"/>
          </w:rPr>
          <w:t>.</w:t>
        </w:r>
      </w:ins>
      <w:ins w:id="270" w:author="Caitlin Jeffrey" w:date="2024-09-23T08:36:00Z" w16du:dateUtc="2024-09-23T12:36:00Z">
        <w:r w:rsidRPr="003D3C18">
          <w:rPr>
            <w:rFonts w:ascii="Times New Roman" w:hAnsi="Times New Roman" w:cs="Times New Roman"/>
            <w:i/>
            <w:iCs/>
            <w:color w:val="FF00FF"/>
            <w:sz w:val="24"/>
            <w:szCs w:val="24"/>
            <w:rPrChange w:id="271" w:author="Caitlin Jeffrey" w:date="2024-09-23T08:49:00Z" w16du:dateUtc="2024-09-23T12:49:00Z">
              <w:rPr>
                <w:rFonts w:ascii="Times New Roman" w:hAnsi="Times New Roman" w:cs="Times New Roman"/>
                <w:color w:val="FF00FF"/>
                <w:sz w:val="24"/>
                <w:szCs w:val="24"/>
              </w:rPr>
            </w:rPrChange>
          </w:rPr>
          <w:t xml:space="preserve"> aureus</w:t>
        </w:r>
        <w:r w:rsidRPr="00285194">
          <w:rPr>
            <w:rFonts w:ascii="Times New Roman" w:hAnsi="Times New Roman" w:cs="Times New Roman"/>
            <w:color w:val="FF00FF"/>
            <w:sz w:val="24"/>
            <w:szCs w:val="24"/>
          </w:rPr>
          <w:t>, but less likely to have an increased colony count (</w:t>
        </w:r>
        <w:proofErr w:type="spellStart"/>
        <w:r w:rsidRPr="00285194">
          <w:rPr>
            <w:rFonts w:ascii="Times New Roman" w:hAnsi="Times New Roman" w:cs="Times New Roman"/>
            <w:color w:val="FF00FF"/>
            <w:sz w:val="24"/>
            <w:szCs w:val="24"/>
          </w:rPr>
          <w:t>Stiglbauer</w:t>
        </w:r>
        <w:proofErr w:type="spellEnd"/>
        <w:r w:rsidRPr="00285194">
          <w:rPr>
            <w:rFonts w:ascii="Times New Roman" w:hAnsi="Times New Roman" w:cs="Times New Roman"/>
            <w:color w:val="FF00FF"/>
            <w:sz w:val="24"/>
            <w:szCs w:val="24"/>
          </w:rPr>
          <w:t xml:space="preserve"> et al., 2013), whereas conflicting findings have been reported for somatic cell count (SCC) (Cicconi-Hogan et al., 2014; Levison et al., 2016). At the cow level, some work found SCC was higher on organic farms (Zwald et al., 2004), while others found no difference (</w:t>
        </w:r>
        <w:proofErr w:type="spellStart"/>
        <w:r w:rsidRPr="00285194">
          <w:rPr>
            <w:rFonts w:ascii="Times New Roman" w:hAnsi="Times New Roman" w:cs="Times New Roman"/>
            <w:color w:val="FF00FF"/>
            <w:sz w:val="24"/>
            <w:szCs w:val="24"/>
          </w:rPr>
          <w:t>Hardeng</w:t>
        </w:r>
        <w:proofErr w:type="spellEnd"/>
        <w:r w:rsidRPr="00285194">
          <w:rPr>
            <w:rFonts w:ascii="Times New Roman" w:hAnsi="Times New Roman" w:cs="Times New Roman"/>
            <w:color w:val="FF00FF"/>
            <w:sz w:val="24"/>
            <w:szCs w:val="24"/>
          </w:rPr>
          <w:t xml:space="preserve"> and Edge, 2001; Mullen et al., 2013). A lower level of clinical mastitis has been reported for organic dairies (Hamilton et al., 2006; Richert et al., 2013; Levison et al., 2016), although this difference disappeared in Valle et al. (2007) when controlling for lower milk production by organic cows. While some research found no difference (Mullen et al., 2013), Pol and Ruegg (2007) found that the prevalence of most mastitis pathogens </w:t>
        </w:r>
      </w:ins>
      <w:ins w:id="272" w:author="Caitlin Jeffrey" w:date="2024-09-23T08:49:00Z" w16du:dateUtc="2024-09-23T12:49:00Z">
        <w:r w:rsidR="00066D94">
          <w:rPr>
            <w:rFonts w:ascii="Times New Roman" w:hAnsi="Times New Roman" w:cs="Times New Roman"/>
            <w:color w:val="FF00FF"/>
            <w:sz w:val="24"/>
            <w:szCs w:val="24"/>
          </w:rPr>
          <w:t>was higher on</w:t>
        </w:r>
      </w:ins>
      <w:ins w:id="273" w:author="Caitlin Jeffrey" w:date="2024-09-23T08:36:00Z" w16du:dateUtc="2024-09-23T12:36:00Z">
        <w:r w:rsidRPr="00285194">
          <w:rPr>
            <w:rFonts w:ascii="Times New Roman" w:hAnsi="Times New Roman" w:cs="Times New Roman"/>
            <w:color w:val="FF00FF"/>
            <w:sz w:val="24"/>
            <w:szCs w:val="24"/>
          </w:rPr>
          <w:t xml:space="preserve"> organic</w:t>
        </w:r>
      </w:ins>
      <w:ins w:id="274" w:author="Caitlin Jeffrey" w:date="2024-09-23T08:49:00Z" w16du:dateUtc="2024-09-23T12:49:00Z">
        <w:r w:rsidR="008B7E70">
          <w:rPr>
            <w:rFonts w:ascii="Times New Roman" w:hAnsi="Times New Roman" w:cs="Times New Roman"/>
            <w:color w:val="FF00FF"/>
            <w:sz w:val="24"/>
            <w:szCs w:val="24"/>
          </w:rPr>
          <w:t xml:space="preserve"> vs.</w:t>
        </w:r>
      </w:ins>
      <w:ins w:id="275" w:author="Caitlin Jeffrey" w:date="2024-09-23T08:36:00Z" w16du:dateUtc="2024-09-23T12:36:00Z">
        <w:r w:rsidRPr="00285194">
          <w:rPr>
            <w:rFonts w:ascii="Times New Roman" w:hAnsi="Times New Roman" w:cs="Times New Roman"/>
            <w:color w:val="FF00FF"/>
            <w:sz w:val="24"/>
            <w:szCs w:val="24"/>
          </w:rPr>
          <w:t xml:space="preserve"> conventional farms in the US.</w:t>
        </w:r>
      </w:ins>
      <w:ins w:id="276" w:author="Caitlin Jeffrey" w:date="2024-09-23T09:06:00Z" w16du:dateUtc="2024-09-23T13:06:00Z">
        <w:r w:rsidR="00E52389">
          <w:rPr>
            <w:rFonts w:ascii="Times New Roman" w:hAnsi="Times New Roman" w:cs="Times New Roman"/>
            <w:color w:val="FF00FF"/>
            <w:sz w:val="24"/>
            <w:szCs w:val="24"/>
          </w:rPr>
          <w:t xml:space="preserve"> </w:t>
        </w:r>
      </w:ins>
    </w:p>
    <w:p w14:paraId="38D13320" w14:textId="4B533A28" w:rsidR="0053542D" w:rsidRDefault="00E4631A" w:rsidP="00E52389">
      <w:pPr>
        <w:spacing w:after="0" w:line="480" w:lineRule="auto"/>
        <w:ind w:firstLine="720"/>
        <w:rPr>
          <w:ins w:id="277" w:author="Caitlin Jeffrey" w:date="2024-09-23T07:08:00Z" w16du:dateUtc="2024-09-23T11:08:00Z"/>
          <w:rFonts w:ascii="Times New Roman" w:hAnsi="Times New Roman" w:cs="Times New Roman"/>
          <w:sz w:val="24"/>
          <w:szCs w:val="24"/>
        </w:rPr>
      </w:pPr>
      <w:del w:id="278" w:author="Caitlin Jeffrey" w:date="2024-09-23T09:01:00Z" w16du:dateUtc="2024-09-23T13:01:00Z">
        <w:r w:rsidDel="007319EA">
          <w:rPr>
            <w:rFonts w:ascii="Times New Roman" w:hAnsi="Times New Roman" w:cs="Times New Roman"/>
            <w:sz w:val="24"/>
            <w:szCs w:val="24"/>
          </w:rPr>
          <w:delText xml:space="preserve">US </w:delText>
        </w:r>
        <w:r w:rsidR="00BF47F2" w:rsidDel="007319EA">
          <w:rPr>
            <w:rFonts w:ascii="Times New Roman" w:hAnsi="Times New Roman" w:cs="Times New Roman"/>
            <w:sz w:val="24"/>
            <w:szCs w:val="24"/>
          </w:rPr>
          <w:delText xml:space="preserve">organic herds are smaller, keep cows longer, have lower milk production, </w:delText>
        </w:r>
        <w:r w:rsidR="00A4354E" w:rsidDel="007319EA">
          <w:rPr>
            <w:rFonts w:ascii="Times New Roman" w:hAnsi="Times New Roman" w:cs="Times New Roman"/>
            <w:sz w:val="24"/>
            <w:szCs w:val="24"/>
          </w:rPr>
          <w:delText xml:space="preserve">are more likely to use tiestall or stanchion barns, </w:delText>
        </w:r>
        <w:r w:rsidR="00BF47F2" w:rsidDel="007319EA">
          <w:rPr>
            <w:rFonts w:ascii="Times New Roman" w:hAnsi="Times New Roman" w:cs="Times New Roman"/>
            <w:sz w:val="24"/>
            <w:szCs w:val="24"/>
          </w:rPr>
          <w:delText xml:space="preserve">have higher </w:delText>
        </w:r>
        <w:r w:rsidR="00C761E6" w:rsidDel="007319EA">
          <w:rPr>
            <w:rFonts w:ascii="Times New Roman" w:hAnsi="Times New Roman" w:cs="Times New Roman"/>
            <w:sz w:val="24"/>
            <w:szCs w:val="24"/>
          </w:rPr>
          <w:delText xml:space="preserve">prevalence of </w:delText>
        </w:r>
        <w:r w:rsidR="00C761E6" w:rsidRPr="002E4663" w:rsidDel="007319EA">
          <w:rPr>
            <w:rFonts w:ascii="Times New Roman" w:hAnsi="Times New Roman" w:cs="Times New Roman"/>
            <w:i/>
            <w:iCs/>
            <w:sz w:val="24"/>
            <w:szCs w:val="24"/>
          </w:rPr>
          <w:delText>S. aureus</w:delText>
        </w:r>
        <w:r w:rsidR="00C761E6" w:rsidDel="007319EA">
          <w:rPr>
            <w:rFonts w:ascii="Times New Roman" w:hAnsi="Times New Roman" w:cs="Times New Roman"/>
            <w:sz w:val="24"/>
            <w:szCs w:val="24"/>
          </w:rPr>
          <w:delText xml:space="preserve"> IMI, </w:delText>
        </w:r>
      </w:del>
      <w:del w:id="279" w:author="Caitlin Jeffrey" w:date="2024-09-23T09:02:00Z" w16du:dateUtc="2024-09-23T13:02:00Z">
        <w:r w:rsidR="00434471" w:rsidRPr="00633C59" w:rsidDel="000A3ABB">
          <w:rPr>
            <w:rFonts w:ascii="Times New Roman" w:hAnsi="Times New Roman" w:cs="Times New Roman"/>
            <w:color w:val="FF0000"/>
            <w:sz w:val="24"/>
            <w:szCs w:val="24"/>
            <w:rPrChange w:id="280" w:author="Caitlin Jeffrey" w:date="2024-09-23T08:37:00Z" w16du:dateUtc="2024-09-23T12:37:00Z">
              <w:rPr>
                <w:rFonts w:ascii="Times New Roman" w:hAnsi="Times New Roman" w:cs="Times New Roman"/>
                <w:sz w:val="24"/>
                <w:szCs w:val="24"/>
              </w:rPr>
            </w:rPrChange>
          </w:rPr>
          <w:delText xml:space="preserve">utilize </w:delText>
        </w:r>
        <w:r w:rsidR="00B8488F" w:rsidRPr="00633C59" w:rsidDel="000A3ABB">
          <w:rPr>
            <w:rFonts w:ascii="Times New Roman" w:hAnsi="Times New Roman" w:cs="Times New Roman"/>
            <w:color w:val="FF0000"/>
            <w:sz w:val="24"/>
            <w:szCs w:val="24"/>
            <w:rPrChange w:id="281" w:author="Caitlin Jeffrey" w:date="2024-09-23T08:37:00Z" w16du:dateUtc="2024-09-23T12:37:00Z">
              <w:rPr>
                <w:rFonts w:ascii="Times New Roman" w:hAnsi="Times New Roman" w:cs="Times New Roman"/>
                <w:sz w:val="24"/>
                <w:szCs w:val="24"/>
              </w:rPr>
            </w:rPrChange>
          </w:rPr>
          <w:delText xml:space="preserve">more access </w:delText>
        </w:r>
        <w:r w:rsidR="00E220B5" w:rsidRPr="00633C59" w:rsidDel="000A3ABB">
          <w:rPr>
            <w:rFonts w:ascii="Times New Roman" w:hAnsi="Times New Roman" w:cs="Times New Roman"/>
            <w:color w:val="FF0000"/>
            <w:sz w:val="24"/>
            <w:szCs w:val="24"/>
            <w:rPrChange w:id="282" w:author="Caitlin Jeffrey" w:date="2024-09-23T08:37:00Z" w16du:dateUtc="2024-09-23T12:37:00Z">
              <w:rPr>
                <w:rFonts w:ascii="Times New Roman" w:hAnsi="Times New Roman" w:cs="Times New Roman"/>
                <w:sz w:val="24"/>
                <w:szCs w:val="24"/>
              </w:rPr>
            </w:rPrChange>
          </w:rPr>
          <w:delText xml:space="preserve">to </w:delText>
        </w:r>
        <w:r w:rsidR="00C761E6" w:rsidRPr="00633C59" w:rsidDel="000A3ABB">
          <w:rPr>
            <w:rFonts w:ascii="Times New Roman" w:hAnsi="Times New Roman" w:cs="Times New Roman"/>
            <w:color w:val="FF0000"/>
            <w:sz w:val="24"/>
            <w:szCs w:val="24"/>
            <w:rPrChange w:id="283" w:author="Caitlin Jeffrey" w:date="2024-09-23T08:37:00Z" w16du:dateUtc="2024-09-23T12:37:00Z">
              <w:rPr>
                <w:rFonts w:ascii="Times New Roman" w:hAnsi="Times New Roman" w:cs="Times New Roman"/>
                <w:sz w:val="24"/>
                <w:szCs w:val="24"/>
              </w:rPr>
            </w:rPrChange>
          </w:rPr>
          <w:delText xml:space="preserve">pasture </w:delText>
        </w:r>
        <w:r w:rsidR="00434471" w:rsidRPr="00633C59" w:rsidDel="000A3ABB">
          <w:rPr>
            <w:rFonts w:ascii="Times New Roman" w:hAnsi="Times New Roman" w:cs="Times New Roman"/>
            <w:color w:val="FF0000"/>
            <w:sz w:val="24"/>
            <w:szCs w:val="24"/>
            <w:rPrChange w:id="284" w:author="Caitlin Jeffrey" w:date="2024-09-23T08:37:00Z" w16du:dateUtc="2024-09-23T12:37:00Z">
              <w:rPr>
                <w:rFonts w:ascii="Times New Roman" w:hAnsi="Times New Roman" w:cs="Times New Roman"/>
                <w:sz w:val="24"/>
                <w:szCs w:val="24"/>
              </w:rPr>
            </w:rPrChange>
          </w:rPr>
          <w:delText>as a component of their</w:delText>
        </w:r>
        <w:r w:rsidR="00C761E6" w:rsidRPr="00633C59" w:rsidDel="000A3ABB">
          <w:rPr>
            <w:rFonts w:ascii="Times New Roman" w:hAnsi="Times New Roman" w:cs="Times New Roman"/>
            <w:color w:val="FF0000"/>
            <w:sz w:val="24"/>
            <w:szCs w:val="24"/>
            <w:rPrChange w:id="285" w:author="Caitlin Jeffrey" w:date="2024-09-23T08:37:00Z" w16du:dateUtc="2024-09-23T12:37:00Z">
              <w:rPr>
                <w:rFonts w:ascii="Times New Roman" w:hAnsi="Times New Roman" w:cs="Times New Roman"/>
                <w:sz w:val="24"/>
                <w:szCs w:val="24"/>
              </w:rPr>
            </w:rPrChange>
          </w:rPr>
          <w:delText xml:space="preserve"> nutritional management</w:delText>
        </w:r>
        <w:r w:rsidR="00434471" w:rsidRPr="00633C59" w:rsidDel="000A3ABB">
          <w:rPr>
            <w:rFonts w:ascii="Times New Roman" w:hAnsi="Times New Roman" w:cs="Times New Roman"/>
            <w:color w:val="FF0000"/>
            <w:sz w:val="24"/>
            <w:szCs w:val="24"/>
            <w:rPrChange w:id="286" w:author="Caitlin Jeffrey" w:date="2024-09-23T08:37:00Z" w16du:dateUtc="2024-09-23T12:37:00Z">
              <w:rPr>
                <w:rFonts w:ascii="Times New Roman" w:hAnsi="Times New Roman" w:cs="Times New Roman"/>
                <w:sz w:val="24"/>
                <w:szCs w:val="24"/>
              </w:rPr>
            </w:rPrChange>
          </w:rPr>
          <w:delText xml:space="preserve"> programs</w:delText>
        </w:r>
      </w:del>
      <w:del w:id="287" w:author="Caitlin Jeffrey" w:date="2024-09-23T09:06:00Z" w16du:dateUtc="2024-09-23T13:06:00Z">
        <w:r w:rsidR="00434471" w:rsidDel="00E52389">
          <w:rPr>
            <w:rFonts w:ascii="Times New Roman" w:hAnsi="Times New Roman" w:cs="Times New Roman"/>
            <w:sz w:val="24"/>
            <w:szCs w:val="24"/>
          </w:rPr>
          <w:delText xml:space="preserve">, </w:delText>
        </w:r>
      </w:del>
      <w:del w:id="288" w:author="Caitlin Jeffrey" w:date="2024-09-23T08:52:00Z" w16du:dateUtc="2024-09-23T12:52:00Z">
        <w:r w:rsidR="00E220B5" w:rsidDel="005C3C02">
          <w:rPr>
            <w:rFonts w:ascii="Times New Roman" w:hAnsi="Times New Roman" w:cs="Times New Roman"/>
            <w:sz w:val="24"/>
            <w:szCs w:val="24"/>
          </w:rPr>
          <w:delText xml:space="preserve">feed </w:delText>
        </w:r>
        <w:r w:rsidR="00BD23E3" w:rsidDel="005C3C02">
          <w:rPr>
            <w:rFonts w:ascii="Times New Roman" w:hAnsi="Times New Roman" w:cs="Times New Roman"/>
            <w:sz w:val="24"/>
            <w:szCs w:val="24"/>
          </w:rPr>
          <w:delText xml:space="preserve">less concentrates, </w:delText>
        </w:r>
        <w:r w:rsidR="00B40CB4" w:rsidRPr="00633C59" w:rsidDel="005C3C02">
          <w:rPr>
            <w:rFonts w:ascii="Times New Roman" w:hAnsi="Times New Roman" w:cs="Times New Roman"/>
            <w:color w:val="FF0000"/>
            <w:sz w:val="24"/>
            <w:szCs w:val="24"/>
            <w:rPrChange w:id="289" w:author="Caitlin Jeffrey" w:date="2024-09-23T08:37:00Z" w16du:dateUtc="2024-09-23T12:37:00Z">
              <w:rPr>
                <w:rFonts w:ascii="Times New Roman" w:hAnsi="Times New Roman" w:cs="Times New Roman"/>
                <w:sz w:val="24"/>
                <w:szCs w:val="24"/>
              </w:rPr>
            </w:rPrChange>
          </w:rPr>
          <w:delText xml:space="preserve">utilize </w:delText>
        </w:r>
        <w:r w:rsidR="00EF264A" w:rsidRPr="00633C59" w:rsidDel="005C3C02">
          <w:rPr>
            <w:rFonts w:ascii="Times New Roman" w:hAnsi="Times New Roman" w:cs="Times New Roman"/>
            <w:color w:val="FF0000"/>
            <w:sz w:val="24"/>
            <w:szCs w:val="24"/>
            <w:rPrChange w:id="290" w:author="Caitlin Jeffrey" w:date="2024-09-23T08:37:00Z" w16du:dateUtc="2024-09-23T12:37:00Z">
              <w:rPr>
                <w:rFonts w:ascii="Times New Roman" w:hAnsi="Times New Roman" w:cs="Times New Roman"/>
                <w:sz w:val="24"/>
                <w:szCs w:val="24"/>
              </w:rPr>
            </w:rPrChange>
          </w:rPr>
          <w:delText xml:space="preserve">less </w:delText>
        </w:r>
        <w:r w:rsidR="00B40CB4" w:rsidRPr="00633C59" w:rsidDel="005C3C02">
          <w:rPr>
            <w:rFonts w:ascii="Times New Roman" w:hAnsi="Times New Roman" w:cs="Times New Roman"/>
            <w:color w:val="FF0000"/>
            <w:sz w:val="24"/>
            <w:szCs w:val="24"/>
            <w:rPrChange w:id="291" w:author="Caitlin Jeffrey" w:date="2024-09-23T08:37:00Z" w16du:dateUtc="2024-09-23T12:37:00Z">
              <w:rPr>
                <w:rFonts w:ascii="Times New Roman" w:hAnsi="Times New Roman" w:cs="Times New Roman"/>
                <w:sz w:val="24"/>
                <w:szCs w:val="24"/>
              </w:rPr>
            </w:rPrChange>
          </w:rPr>
          <w:delText xml:space="preserve">veterinary </w:delText>
        </w:r>
        <w:r w:rsidR="00EF264A" w:rsidRPr="00633C59" w:rsidDel="005C3C02">
          <w:rPr>
            <w:rFonts w:ascii="Times New Roman" w:hAnsi="Times New Roman" w:cs="Times New Roman"/>
            <w:color w:val="FF0000"/>
            <w:sz w:val="24"/>
            <w:szCs w:val="24"/>
            <w:rPrChange w:id="292" w:author="Caitlin Jeffrey" w:date="2024-09-23T08:37:00Z" w16du:dateUtc="2024-09-23T12:37:00Z">
              <w:rPr>
                <w:rFonts w:ascii="Times New Roman" w:hAnsi="Times New Roman" w:cs="Times New Roman"/>
                <w:sz w:val="24"/>
                <w:szCs w:val="24"/>
              </w:rPr>
            </w:rPrChange>
          </w:rPr>
          <w:delText xml:space="preserve">advice, </w:delText>
        </w:r>
      </w:del>
      <w:del w:id="293" w:author="Caitlin Jeffrey" w:date="2024-09-23T09:06:00Z" w16du:dateUtc="2024-09-23T13:06:00Z">
        <w:r w:rsidR="00434471" w:rsidRPr="00633C59" w:rsidDel="00E52389">
          <w:rPr>
            <w:rFonts w:ascii="Times New Roman" w:hAnsi="Times New Roman" w:cs="Times New Roman"/>
            <w:color w:val="FF0000"/>
            <w:sz w:val="24"/>
            <w:szCs w:val="24"/>
            <w:rPrChange w:id="294" w:author="Caitlin Jeffrey" w:date="2024-09-23T08:37:00Z" w16du:dateUtc="2024-09-23T12:37:00Z">
              <w:rPr>
                <w:rFonts w:ascii="Times New Roman" w:hAnsi="Times New Roman" w:cs="Times New Roman"/>
                <w:sz w:val="24"/>
                <w:szCs w:val="24"/>
              </w:rPr>
            </w:rPrChange>
          </w:rPr>
          <w:delText xml:space="preserve">and </w:delText>
        </w:r>
        <w:r w:rsidR="00935368" w:rsidRPr="00633C59" w:rsidDel="00E52389">
          <w:rPr>
            <w:rFonts w:ascii="Times New Roman" w:hAnsi="Times New Roman" w:cs="Times New Roman"/>
            <w:color w:val="FF0000"/>
            <w:sz w:val="24"/>
            <w:szCs w:val="24"/>
            <w:rPrChange w:id="295" w:author="Caitlin Jeffrey" w:date="2024-09-23T08:37:00Z" w16du:dateUtc="2024-09-23T12:37:00Z">
              <w:rPr>
                <w:rFonts w:ascii="Times New Roman" w:hAnsi="Times New Roman" w:cs="Times New Roman"/>
                <w:sz w:val="24"/>
                <w:szCs w:val="24"/>
              </w:rPr>
            </w:rPrChange>
          </w:rPr>
          <w:delText xml:space="preserve">differ in their approach to </w:delText>
        </w:r>
        <w:r w:rsidR="00434471" w:rsidRPr="00633C59" w:rsidDel="00E52389">
          <w:rPr>
            <w:rFonts w:ascii="Times New Roman" w:hAnsi="Times New Roman" w:cs="Times New Roman"/>
            <w:color w:val="FF0000"/>
            <w:sz w:val="24"/>
            <w:szCs w:val="24"/>
            <w:rPrChange w:id="296" w:author="Caitlin Jeffrey" w:date="2024-09-23T08:37:00Z" w16du:dateUtc="2024-09-23T12:37:00Z">
              <w:rPr>
                <w:rFonts w:ascii="Times New Roman" w:hAnsi="Times New Roman" w:cs="Times New Roman"/>
                <w:sz w:val="24"/>
                <w:szCs w:val="24"/>
              </w:rPr>
            </w:rPrChange>
          </w:rPr>
          <w:delText xml:space="preserve">mastitis </w:delText>
        </w:r>
        <w:r w:rsidR="00B40CB4" w:rsidRPr="00633C59" w:rsidDel="00E52389">
          <w:rPr>
            <w:rFonts w:ascii="Times New Roman" w:hAnsi="Times New Roman" w:cs="Times New Roman"/>
            <w:color w:val="FF0000"/>
            <w:sz w:val="24"/>
            <w:szCs w:val="24"/>
            <w:rPrChange w:id="297" w:author="Caitlin Jeffrey" w:date="2024-09-23T08:37:00Z" w16du:dateUtc="2024-09-23T12:37:00Z">
              <w:rPr>
                <w:rFonts w:ascii="Times New Roman" w:hAnsi="Times New Roman" w:cs="Times New Roman"/>
                <w:sz w:val="24"/>
                <w:szCs w:val="24"/>
              </w:rPr>
            </w:rPrChange>
          </w:rPr>
          <w:delText>diagnostics</w:delText>
        </w:r>
        <w:r w:rsidR="00E31C0E" w:rsidRPr="00633C59" w:rsidDel="00E52389">
          <w:rPr>
            <w:rFonts w:ascii="Times New Roman" w:hAnsi="Times New Roman" w:cs="Times New Roman"/>
            <w:color w:val="FF0000"/>
            <w:sz w:val="24"/>
            <w:szCs w:val="24"/>
            <w:rPrChange w:id="298" w:author="Caitlin Jeffrey" w:date="2024-09-23T08:37:00Z" w16du:dateUtc="2024-09-23T12:37:00Z">
              <w:rPr>
                <w:rFonts w:ascii="Times New Roman" w:hAnsi="Times New Roman" w:cs="Times New Roman"/>
                <w:sz w:val="24"/>
                <w:szCs w:val="24"/>
              </w:rPr>
            </w:rPrChange>
          </w:rPr>
          <w:delText xml:space="preserve"> </w:delText>
        </w:r>
      </w:del>
      <w:commentRangeEnd w:id="266"/>
      <w:r w:rsidR="00956027">
        <w:rPr>
          <w:rStyle w:val="CommentReference"/>
        </w:rPr>
        <w:commentReference w:id="266"/>
      </w:r>
    </w:p>
    <w:p w14:paraId="1CCC88B5" w14:textId="4600CC61" w:rsidR="004379B1" w:rsidRDefault="00935368" w:rsidP="00500CEC">
      <w:pPr>
        <w:spacing w:after="0" w:line="480" w:lineRule="auto"/>
        <w:ind w:firstLine="360"/>
        <w:rPr>
          <w:ins w:id="299" w:author="Caitlin Jeffrey" w:date="2024-09-23T09:36:00Z" w16du:dateUtc="2024-09-23T13:36:00Z"/>
          <w:rFonts w:ascii="Times New Roman" w:hAnsi="Times New Roman" w:cs="Times New Roman"/>
          <w:sz w:val="24"/>
          <w:szCs w:val="24"/>
        </w:rPr>
        <w:pPrChange w:id="300" w:author="Caitlin Jeffrey" w:date="2024-09-24T06:41:00Z" w16du:dateUtc="2024-09-24T10:41:00Z">
          <w:pPr>
            <w:spacing w:after="0" w:line="480" w:lineRule="auto"/>
            <w:ind w:firstLine="720"/>
          </w:pPr>
        </w:pPrChange>
      </w:pPr>
      <w:del w:id="301" w:author="Caitlin Jeffrey" w:date="2024-09-23T09:13:00Z" w16du:dateUtc="2024-09-23T13:13:00Z">
        <w:r w:rsidDel="00E2660E">
          <w:rPr>
            <w:rFonts w:ascii="Times New Roman" w:hAnsi="Times New Roman" w:cs="Times New Roman"/>
            <w:sz w:val="24"/>
            <w:szCs w:val="24"/>
          </w:rPr>
          <w:lastRenderedPageBreak/>
          <w:delText>(</w:delText>
        </w:r>
        <w:r w:rsidR="00CD5CAD" w:rsidDel="00E2660E">
          <w:rPr>
            <w:rFonts w:ascii="Times New Roman" w:hAnsi="Times New Roman" w:cs="Times New Roman"/>
            <w:sz w:val="24"/>
            <w:szCs w:val="24"/>
          </w:rPr>
          <w:delText>Ruegg</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2009</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w:delText>
        </w:r>
        <w:r w:rsidR="00235832" w:rsidRPr="00235832" w:rsidDel="00E2660E">
          <w:rPr>
            <w:rFonts w:ascii="Times New Roman" w:hAnsi="Times New Roman" w:cs="Times New Roman"/>
            <w:sz w:val="24"/>
            <w:szCs w:val="24"/>
          </w:rPr>
          <w:delText>Stiglbauer</w:delText>
        </w:r>
        <w:r w:rsidR="00235832" w:rsidDel="00E2660E">
          <w:rPr>
            <w:rFonts w:ascii="Times New Roman" w:hAnsi="Times New Roman" w:cs="Times New Roman"/>
            <w:sz w:val="24"/>
            <w:szCs w:val="24"/>
          </w:rPr>
          <w:delText xml:space="preserve"> et al.</w:delText>
        </w:r>
        <w:r w:rsidR="00B8488F" w:rsidDel="00E2660E">
          <w:rPr>
            <w:rFonts w:ascii="Times New Roman" w:hAnsi="Times New Roman" w:cs="Times New Roman"/>
            <w:sz w:val="24"/>
            <w:szCs w:val="24"/>
          </w:rPr>
          <w:delText>,</w:delText>
        </w:r>
        <w:r w:rsidR="00235832" w:rsidDel="00E2660E">
          <w:rPr>
            <w:rFonts w:ascii="Times New Roman" w:hAnsi="Times New Roman" w:cs="Times New Roman"/>
            <w:sz w:val="24"/>
            <w:szCs w:val="24"/>
          </w:rPr>
          <w:delText xml:space="preserve"> 2013</w:delText>
        </w:r>
        <w:r w:rsidR="00B8488F" w:rsidDel="00E2660E">
          <w:rPr>
            <w:rFonts w:ascii="Times New Roman" w:hAnsi="Times New Roman" w:cs="Times New Roman"/>
            <w:sz w:val="24"/>
            <w:szCs w:val="24"/>
          </w:rPr>
          <w:delText>;</w:delText>
        </w:r>
        <w:r w:rsidR="00B8488F" w:rsidRPr="00B8488F" w:rsidDel="00E2660E">
          <w:delText xml:space="preserve"> </w:delText>
        </w:r>
        <w:r w:rsidR="00B8488F" w:rsidRPr="00B8488F" w:rsidDel="00E2660E">
          <w:rPr>
            <w:rFonts w:ascii="Times New Roman" w:hAnsi="Times New Roman" w:cs="Times New Roman"/>
            <w:sz w:val="24"/>
            <w:szCs w:val="24"/>
          </w:rPr>
          <w:delText>Cicconi-Hogan</w:delText>
        </w:r>
        <w:r w:rsidR="00B8488F" w:rsidDel="00E2660E">
          <w:rPr>
            <w:rFonts w:ascii="Times New Roman" w:hAnsi="Times New Roman" w:cs="Times New Roman"/>
            <w:sz w:val="24"/>
            <w:szCs w:val="24"/>
          </w:rPr>
          <w:delText xml:space="preserve"> et al., 2013)</w:delText>
        </w:r>
        <w:r w:rsidR="00A4354E" w:rsidDel="00E2660E">
          <w:rPr>
            <w:rFonts w:ascii="Times New Roman" w:hAnsi="Times New Roman" w:cs="Times New Roman"/>
            <w:sz w:val="24"/>
            <w:szCs w:val="24"/>
          </w:rPr>
          <w:delText>.</w:delText>
        </w:r>
        <w:r w:rsidDel="00E2660E">
          <w:rPr>
            <w:rFonts w:ascii="Times New Roman" w:hAnsi="Times New Roman" w:cs="Times New Roman"/>
            <w:sz w:val="24"/>
            <w:szCs w:val="24"/>
          </w:rPr>
          <w:delText xml:space="preserve"> </w:delText>
        </w:r>
      </w:del>
      <w:ins w:id="302" w:author="Caitlin Jeffrey" w:date="2024-09-23T09:26:00Z">
        <w:r w:rsidR="004B172D" w:rsidRPr="004B172D">
          <w:rPr>
            <w:rFonts w:ascii="Times New Roman" w:hAnsi="Times New Roman" w:cs="Times New Roman"/>
            <w:sz w:val="24"/>
            <w:szCs w:val="24"/>
          </w:rPr>
          <w:t>Several of these management factors have been shown to influence the prevalence and distribution of NASM IMI in previous studies</w:t>
        </w:r>
      </w:ins>
      <w:del w:id="303" w:author="Caitlin Jeffrey" w:date="2024-09-23T09:26:00Z" w16du:dateUtc="2024-09-23T13:26:00Z">
        <w:r w:rsidR="00BD23E3" w:rsidDel="004B172D">
          <w:rPr>
            <w:rFonts w:ascii="Times New Roman" w:hAnsi="Times New Roman" w:cs="Times New Roman"/>
            <w:sz w:val="24"/>
            <w:szCs w:val="24"/>
          </w:rPr>
          <w:delText xml:space="preserve">Some of these management factors </w:delText>
        </w:r>
      </w:del>
      <w:del w:id="304" w:author="Caitlin Jeffrey" w:date="2024-09-23T09:24:00Z" w16du:dateUtc="2024-09-23T13:24:00Z">
        <w:r w:rsidR="00AA63F3" w:rsidDel="008F140E">
          <w:rPr>
            <w:rFonts w:ascii="Times New Roman" w:hAnsi="Times New Roman" w:cs="Times New Roman"/>
            <w:sz w:val="24"/>
            <w:szCs w:val="24"/>
          </w:rPr>
          <w:delText>affect</w:delText>
        </w:r>
      </w:del>
      <w:del w:id="305" w:author="Caitlin Jeffrey" w:date="2024-09-23T09:26:00Z" w16du:dateUtc="2024-09-23T13:26:00Z">
        <w:r w:rsidR="00771366" w:rsidDel="004B172D">
          <w:rPr>
            <w:rFonts w:ascii="Times New Roman" w:hAnsi="Times New Roman" w:cs="Times New Roman"/>
            <w:sz w:val="24"/>
            <w:szCs w:val="24"/>
          </w:rPr>
          <w:delText xml:space="preserve"> prevalence and distribution of NASM</w:delText>
        </w:r>
      </w:del>
      <w:r w:rsidR="00771366">
        <w:rPr>
          <w:rFonts w:ascii="Times New Roman" w:hAnsi="Times New Roman" w:cs="Times New Roman"/>
          <w:sz w:val="24"/>
          <w:szCs w:val="24"/>
        </w:rPr>
        <w:t xml:space="preserve">. </w:t>
      </w:r>
      <w:r w:rsidR="0008357A">
        <w:rPr>
          <w:rFonts w:ascii="Times New Roman" w:hAnsi="Times New Roman" w:cs="Times New Roman"/>
          <w:sz w:val="24"/>
          <w:szCs w:val="24"/>
        </w:rPr>
        <w:t>Among Canadian herds</w:t>
      </w:r>
      <w:r w:rsidR="00C91A7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306" w:author="Caitlin Jeffrey" w:date="2024-09-23T09:37:00Z" w16du:dateUtc="2024-09-23T13:37:00Z">
        <w:r w:rsidR="00FF3370" w:rsidRPr="000B59AF" w:rsidDel="007F1080">
          <w:rPr>
            <w:rFonts w:ascii="Times New Roman" w:hAnsi="Times New Roman" w:cs="Times New Roman"/>
            <w:sz w:val="24"/>
            <w:szCs w:val="24"/>
          </w:rPr>
          <w:delText xml:space="preserve">variation in </w:delText>
        </w:r>
      </w:del>
      <w:r w:rsidR="005720B4">
        <w:rPr>
          <w:rFonts w:ascii="Times New Roman" w:hAnsi="Times New Roman" w:cs="Times New Roman"/>
          <w:sz w:val="24"/>
          <w:szCs w:val="24"/>
        </w:rPr>
        <w:t>CNS</w:t>
      </w:r>
      <w:r w:rsidR="00554821">
        <w:rPr>
          <w:rFonts w:ascii="Times New Roman" w:hAnsi="Times New Roman" w:cs="Times New Roman"/>
          <w:sz w:val="24"/>
          <w:szCs w:val="24"/>
        </w:rPr>
        <w:t xml:space="preserve"> IMI </w:t>
      </w:r>
      <w:r w:rsidR="00AC1676">
        <w:rPr>
          <w:rFonts w:ascii="Times New Roman" w:hAnsi="Times New Roman" w:cs="Times New Roman"/>
          <w:sz w:val="24"/>
          <w:szCs w:val="24"/>
        </w:rPr>
        <w:t xml:space="preserve">incidence </w:t>
      </w:r>
      <w:r w:rsidR="005720B4">
        <w:rPr>
          <w:rFonts w:ascii="Times New Roman" w:hAnsi="Times New Roman" w:cs="Times New Roman"/>
          <w:sz w:val="24"/>
          <w:szCs w:val="24"/>
        </w:rPr>
        <w:t>was</w:t>
      </w:r>
      <w:ins w:id="307" w:author="Caitlin Jeffrey" w:date="2024-09-23T09:27:00Z" w16du:dateUtc="2024-09-23T13:27:00Z">
        <w:r w:rsidR="00D54E86">
          <w:rPr>
            <w:rFonts w:ascii="Times New Roman" w:hAnsi="Times New Roman" w:cs="Times New Roman"/>
            <w:sz w:val="24"/>
            <w:szCs w:val="24"/>
          </w:rPr>
          <w:t xml:space="preserve"> found to be</w:t>
        </w:r>
      </w:ins>
      <w:r w:rsidR="00554821">
        <w:rPr>
          <w:rFonts w:ascii="Times New Roman" w:hAnsi="Times New Roman" w:cs="Times New Roman"/>
          <w:sz w:val="24"/>
          <w:szCs w:val="24"/>
        </w:rPr>
        <w:t xml:space="preserve"> associated</w:t>
      </w:r>
      <w:ins w:id="308" w:author="Caitlin Jeffrey" w:date="2024-09-23T09:27:00Z" w16du:dateUtc="2024-09-23T13:27:00Z">
        <w:r w:rsidR="00D54E86">
          <w:rPr>
            <w:rFonts w:ascii="Times New Roman" w:hAnsi="Times New Roman" w:cs="Times New Roman"/>
            <w:sz w:val="24"/>
            <w:szCs w:val="24"/>
          </w:rPr>
          <w:t xml:space="preserve"> with both</w:t>
        </w:r>
      </w:ins>
      <w:r w:rsidR="00554821">
        <w:rPr>
          <w:rFonts w:ascii="Times New Roman" w:hAnsi="Times New Roman" w:cs="Times New Roman"/>
          <w:sz w:val="24"/>
          <w:szCs w:val="24"/>
        </w:rPr>
        <w:t xml:space="preserve"> </w:t>
      </w:r>
      <w:del w:id="309" w:author="Caitlin Jeffrey" w:date="2024-09-23T09:27:00Z" w16du:dateUtc="2024-09-23T13:27:00Z">
        <w:r w:rsidR="00554821" w:rsidDel="00D54E86">
          <w:rPr>
            <w:rFonts w:ascii="Times New Roman" w:hAnsi="Times New Roman" w:cs="Times New Roman"/>
            <w:sz w:val="24"/>
            <w:szCs w:val="24"/>
          </w:rPr>
          <w:delText xml:space="preserve">with management </w:delText>
        </w:r>
        <w:r w:rsidR="0027540B" w:rsidDel="00D54E86">
          <w:rPr>
            <w:rFonts w:ascii="Times New Roman" w:hAnsi="Times New Roman" w:cs="Times New Roman"/>
            <w:sz w:val="24"/>
            <w:szCs w:val="24"/>
          </w:rPr>
          <w:delText xml:space="preserve">factors including type of </w:delText>
        </w:r>
      </w:del>
      <w:r w:rsidR="0027540B">
        <w:rPr>
          <w:rFonts w:ascii="Times New Roman" w:hAnsi="Times New Roman" w:cs="Times New Roman"/>
          <w:sz w:val="24"/>
          <w:szCs w:val="24"/>
        </w:rPr>
        <w:t>bedding</w:t>
      </w:r>
      <w:r w:rsidR="00DD1FED">
        <w:rPr>
          <w:rFonts w:ascii="Times New Roman" w:hAnsi="Times New Roman" w:cs="Times New Roman"/>
          <w:sz w:val="24"/>
          <w:szCs w:val="24"/>
        </w:rPr>
        <w:t xml:space="preserve"> </w:t>
      </w:r>
      <w:ins w:id="310" w:author="Caitlin Jeffrey" w:date="2024-09-23T09:27:00Z" w16du:dateUtc="2024-09-23T13:27:00Z">
        <w:r w:rsidR="00D54E86">
          <w:rPr>
            <w:rFonts w:ascii="Times New Roman" w:hAnsi="Times New Roman" w:cs="Times New Roman"/>
            <w:sz w:val="24"/>
            <w:szCs w:val="24"/>
          </w:rPr>
          <w:t xml:space="preserve">type </w:t>
        </w:r>
      </w:ins>
      <w:r w:rsidR="00DD1FED">
        <w:rPr>
          <w:rFonts w:ascii="Times New Roman" w:hAnsi="Times New Roman" w:cs="Times New Roman"/>
          <w:sz w:val="24"/>
          <w:szCs w:val="24"/>
        </w:rPr>
        <w:t>and</w:t>
      </w:r>
      <w:r w:rsidR="0027540B">
        <w:rPr>
          <w:rFonts w:ascii="Times New Roman" w:hAnsi="Times New Roman" w:cs="Times New Roman"/>
          <w:sz w:val="24"/>
          <w:szCs w:val="24"/>
        </w:rPr>
        <w:t xml:space="preserve"> pasture access</w:t>
      </w:r>
      <w:r w:rsidR="00205971">
        <w:rPr>
          <w:rFonts w:ascii="Times New Roman" w:hAnsi="Times New Roman" w:cs="Times New Roman"/>
          <w:sz w:val="24"/>
          <w:szCs w:val="24"/>
        </w:rPr>
        <w:t xml:space="preserve"> </w:t>
      </w:r>
      <w:r w:rsidR="00205971" w:rsidRPr="00205971">
        <w:rPr>
          <w:rFonts w:ascii="Times New Roman" w:hAnsi="Times New Roman" w:cs="Times New Roman"/>
          <w:sz w:val="24"/>
          <w:szCs w:val="24"/>
        </w:rPr>
        <w:t>(Dufour et al., 2012</w:t>
      </w:r>
      <w:r w:rsidR="005720B4">
        <w:rPr>
          <w:rFonts w:ascii="Times New Roman" w:hAnsi="Times New Roman" w:cs="Times New Roman"/>
          <w:sz w:val="24"/>
          <w:szCs w:val="24"/>
        </w:rPr>
        <w:t>)</w:t>
      </w:r>
      <w:ins w:id="311" w:author="Caitlin Jeffrey" w:date="2024-09-23T09:37:00Z" w16du:dateUtc="2024-09-23T13:37:00Z">
        <w:r w:rsidR="000A1089">
          <w:rPr>
            <w:rFonts w:ascii="Times New Roman" w:hAnsi="Times New Roman" w:cs="Times New Roman"/>
            <w:sz w:val="24"/>
            <w:szCs w:val="24"/>
          </w:rPr>
          <w:t xml:space="preserve">, and </w:t>
        </w:r>
      </w:ins>
      <w:del w:id="312" w:author="Caitlin Jeffrey" w:date="2024-09-23T09:37:00Z" w16du:dateUtc="2024-09-23T13:37:00Z">
        <w:r w:rsidR="00AC1676" w:rsidDel="000A1089">
          <w:rPr>
            <w:rFonts w:ascii="Times New Roman" w:hAnsi="Times New Roman" w:cs="Times New Roman"/>
            <w:sz w:val="24"/>
            <w:szCs w:val="24"/>
          </w:rPr>
          <w:delText xml:space="preserve">. </w:delText>
        </w:r>
        <w:r w:rsidR="00834688" w:rsidDel="000A1089">
          <w:rPr>
            <w:rFonts w:ascii="Times New Roman" w:hAnsi="Times New Roman" w:cs="Times New Roman"/>
            <w:sz w:val="24"/>
            <w:szCs w:val="24"/>
          </w:rPr>
          <w:delText xml:space="preserve">Further, </w:delText>
        </w:r>
      </w:del>
      <w:r w:rsidR="002A3F96"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w:t>
      </w:r>
      <w:r w:rsidR="003A0210">
        <w:rPr>
          <w:rFonts w:ascii="Times New Roman" w:hAnsi="Times New Roman" w:cs="Times New Roman"/>
          <w:sz w:val="24"/>
          <w:szCs w:val="24"/>
        </w:rPr>
        <w:t xml:space="preserve">prevalence, </w:t>
      </w:r>
      <w:r w:rsidR="00FF3370" w:rsidRPr="000B59AF">
        <w:rPr>
          <w:rFonts w:ascii="Times New Roman" w:hAnsi="Times New Roman" w:cs="Times New Roman"/>
          <w:sz w:val="24"/>
          <w:szCs w:val="24"/>
        </w:rPr>
        <w:t xml:space="preserve">distribution and diversity </w:t>
      </w:r>
      <w:ins w:id="313" w:author="Caitlin Jeffrey" w:date="2024-09-23T09:37:00Z" w16du:dateUtc="2024-09-23T13:37:00Z">
        <w:r w:rsidR="007F1080">
          <w:rPr>
            <w:rFonts w:ascii="Times New Roman" w:hAnsi="Times New Roman" w:cs="Times New Roman"/>
            <w:sz w:val="24"/>
            <w:szCs w:val="24"/>
          </w:rPr>
          <w:t>wa</w:t>
        </w:r>
      </w:ins>
      <w:del w:id="314" w:author="Caitlin Jeffrey" w:date="2024-09-23T09:37:00Z" w16du:dateUtc="2024-09-23T13:37:00Z">
        <w:r w:rsidR="00FF3370" w:rsidRPr="000B59AF" w:rsidDel="007F1080">
          <w:rPr>
            <w:rFonts w:ascii="Times New Roman" w:hAnsi="Times New Roman" w:cs="Times New Roman"/>
            <w:sz w:val="24"/>
            <w:szCs w:val="24"/>
          </w:rPr>
          <w:delText>i</w:delText>
        </w:r>
      </w:del>
      <w:r w:rsidR="00FF3370" w:rsidRPr="000B59AF">
        <w:rPr>
          <w:rFonts w:ascii="Times New Roman" w:hAnsi="Times New Roman" w:cs="Times New Roman"/>
          <w:sz w:val="24"/>
          <w:szCs w:val="24"/>
        </w:rPr>
        <w:t xml:space="preserve">s associated with </w:t>
      </w:r>
      <w:r w:rsidR="003A0210">
        <w:rPr>
          <w:rFonts w:ascii="Times New Roman" w:hAnsi="Times New Roman" w:cs="Times New Roman"/>
          <w:sz w:val="24"/>
          <w:szCs w:val="24"/>
        </w:rPr>
        <w:t xml:space="preserve">type of housing and bedding, </w:t>
      </w:r>
      <w:ins w:id="315" w:author="Caitlin Jeffrey" w:date="2024-09-23T09:37:00Z" w16du:dateUtc="2024-09-23T13:37:00Z">
        <w:r w:rsidR="00583194">
          <w:rPr>
            <w:rFonts w:ascii="Times New Roman" w:hAnsi="Times New Roman" w:cs="Times New Roman"/>
            <w:sz w:val="24"/>
            <w:szCs w:val="24"/>
          </w:rPr>
          <w:t>as well as</w:t>
        </w:r>
      </w:ins>
      <w:del w:id="316" w:author="Caitlin Jeffrey" w:date="2024-09-23T09:37:00Z" w16du:dateUtc="2024-09-23T13:37:00Z">
        <w:r w:rsidR="00373DE1" w:rsidDel="00583194">
          <w:rPr>
            <w:rFonts w:ascii="Times New Roman" w:hAnsi="Times New Roman" w:cs="Times New Roman"/>
            <w:sz w:val="24"/>
            <w:szCs w:val="24"/>
          </w:rPr>
          <w:delText>and</w:delText>
        </w:r>
      </w:del>
      <w:r w:rsidR="00373DE1">
        <w:rPr>
          <w:rFonts w:ascii="Times New Roman" w:hAnsi="Times New Roman" w:cs="Times New Roman"/>
          <w:sz w:val="24"/>
          <w:szCs w:val="24"/>
        </w:rPr>
        <w:t xml:space="preserve"> </w:t>
      </w:r>
      <w:r w:rsidR="003B73A6">
        <w:rPr>
          <w:rFonts w:ascii="Times New Roman" w:hAnsi="Times New Roman" w:cs="Times New Roman"/>
          <w:sz w:val="24"/>
          <w:szCs w:val="24"/>
        </w:rPr>
        <w:t>parity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EA6998">
        <w:rPr>
          <w:rFonts w:ascii="Times New Roman" w:hAnsi="Times New Roman" w:cs="Times New Roman"/>
          <w:noProof/>
          <w:sz w:val="24"/>
          <w:szCs w:val="24"/>
        </w:rPr>
        <w:t>(</w:t>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5C4FA7">
        <w:rPr>
          <w:rFonts w:ascii="Times New Roman" w:hAnsi="Times New Roman" w:cs="Times New Roman"/>
          <w:sz w:val="24"/>
          <w:szCs w:val="24"/>
        </w:rPr>
        <w:t>.</w:t>
      </w:r>
      <w:r w:rsidR="001A42EB">
        <w:rPr>
          <w:rFonts w:ascii="Times New Roman" w:hAnsi="Times New Roman" w:cs="Times New Roman"/>
          <w:sz w:val="24"/>
          <w:szCs w:val="24"/>
        </w:rPr>
        <w:t xml:space="preserve"> </w:t>
      </w:r>
      <w:commentRangeStart w:id="317"/>
      <w:ins w:id="318" w:author="Caitlin Jeffrey" w:date="2024-09-23T09:38:00Z" w16du:dateUtc="2024-09-23T13:38:00Z">
        <w:r w:rsidR="00583194">
          <w:rPr>
            <w:rFonts w:ascii="Times New Roman" w:hAnsi="Times New Roman" w:cs="Times New Roman"/>
            <w:sz w:val="24"/>
            <w:szCs w:val="24"/>
          </w:rPr>
          <w:t>Further, various</w:t>
        </w:r>
      </w:ins>
      <w:ins w:id="319" w:author="Caitlin Jeffrey" w:date="2024-09-23T09:36:00Z" w16du:dateUtc="2024-09-23T13:36:00Z">
        <w:r w:rsidR="004379B1" w:rsidRPr="004379B1">
          <w:rPr>
            <w:rFonts w:ascii="Times New Roman" w:hAnsi="Times New Roman" w:cs="Times New Roman"/>
            <w:sz w:val="24"/>
            <w:szCs w:val="24"/>
          </w:rPr>
          <w:t xml:space="preserve"> herd-level management factors </w:t>
        </w:r>
      </w:ins>
      <w:ins w:id="320" w:author="Caitlin Jeffrey" w:date="2024-09-23T09:38:00Z" w16du:dateUtc="2024-09-23T13:38:00Z">
        <w:r w:rsidR="00583194" w:rsidRPr="004379B1">
          <w:rPr>
            <w:rFonts w:ascii="Times New Roman" w:hAnsi="Times New Roman" w:cs="Times New Roman"/>
            <w:sz w:val="24"/>
            <w:szCs w:val="24"/>
          </w:rPr>
          <w:t xml:space="preserve">related to feed and water provided to dairy cows </w:t>
        </w:r>
        <w:r w:rsidR="00583194">
          <w:rPr>
            <w:rFonts w:ascii="Times New Roman" w:hAnsi="Times New Roman" w:cs="Times New Roman"/>
            <w:sz w:val="24"/>
            <w:szCs w:val="24"/>
          </w:rPr>
          <w:t xml:space="preserve">have been shown to be </w:t>
        </w:r>
      </w:ins>
      <w:ins w:id="321" w:author="Caitlin Jeffrey" w:date="2024-09-23T09:36:00Z" w16du:dateUtc="2024-09-23T13:36:00Z">
        <w:r w:rsidR="004379B1" w:rsidRPr="004379B1">
          <w:rPr>
            <w:rFonts w:ascii="Times New Roman" w:hAnsi="Times New Roman" w:cs="Times New Roman"/>
            <w:sz w:val="24"/>
            <w:szCs w:val="24"/>
          </w:rPr>
          <w:t xml:space="preserve">associated with NASM diversity </w:t>
        </w:r>
      </w:ins>
      <w:ins w:id="322" w:author="Caitlin Jeffrey" w:date="2024-09-23T09:39:00Z" w16du:dateUtc="2024-09-23T13:39:00Z">
        <w:r w:rsidR="00583194">
          <w:rPr>
            <w:rFonts w:ascii="Times New Roman" w:hAnsi="Times New Roman" w:cs="Times New Roman"/>
            <w:sz w:val="24"/>
            <w:szCs w:val="24"/>
          </w:rPr>
          <w:t>(</w:t>
        </w:r>
      </w:ins>
      <w:ins w:id="323" w:author="Caitlin Jeffrey" w:date="2024-09-23T09:36:00Z" w16du:dateUtc="2024-09-23T13:36:00Z">
        <w:r w:rsidR="004379B1" w:rsidRPr="004379B1">
          <w:rPr>
            <w:rFonts w:ascii="Times New Roman" w:hAnsi="Times New Roman" w:cs="Times New Roman"/>
            <w:sz w:val="24"/>
            <w:szCs w:val="24"/>
          </w:rPr>
          <w:t>De Visscher et al.</w:t>
        </w:r>
      </w:ins>
      <w:ins w:id="324" w:author="Caitlin Jeffrey" w:date="2024-09-23T09:39:00Z" w16du:dateUtc="2024-09-23T13:39:00Z">
        <w:r w:rsidR="00583194">
          <w:rPr>
            <w:rFonts w:ascii="Times New Roman" w:hAnsi="Times New Roman" w:cs="Times New Roman"/>
            <w:sz w:val="24"/>
            <w:szCs w:val="24"/>
          </w:rPr>
          <w:t xml:space="preserve">, </w:t>
        </w:r>
      </w:ins>
      <w:ins w:id="325" w:author="Caitlin Jeffrey" w:date="2024-09-23T09:36:00Z" w16du:dateUtc="2024-09-23T13:36:00Z">
        <w:r w:rsidR="004379B1" w:rsidRPr="004379B1">
          <w:rPr>
            <w:rFonts w:ascii="Times New Roman" w:hAnsi="Times New Roman" w:cs="Times New Roman"/>
            <w:sz w:val="24"/>
            <w:szCs w:val="24"/>
          </w:rPr>
          <w:t>2017</w:t>
        </w:r>
      </w:ins>
      <w:ins w:id="326" w:author="Caitlin Jeffrey" w:date="2024-09-23T09:39:00Z" w16du:dateUtc="2024-09-23T13:39:00Z">
        <w:r w:rsidR="00583194">
          <w:rPr>
            <w:rFonts w:ascii="Times New Roman" w:hAnsi="Times New Roman" w:cs="Times New Roman"/>
            <w:sz w:val="24"/>
            <w:szCs w:val="24"/>
          </w:rPr>
          <w:t xml:space="preserve">; </w:t>
        </w:r>
      </w:ins>
      <w:proofErr w:type="spellStart"/>
      <w:ins w:id="327" w:author="Caitlin Jeffrey" w:date="2024-09-23T09:36:00Z" w16du:dateUtc="2024-09-23T13:36:00Z">
        <w:r w:rsidR="004379B1" w:rsidRPr="004379B1">
          <w:rPr>
            <w:rFonts w:ascii="Times New Roman" w:hAnsi="Times New Roman" w:cs="Times New Roman"/>
            <w:sz w:val="24"/>
            <w:szCs w:val="24"/>
          </w:rPr>
          <w:t>Petzer</w:t>
        </w:r>
        <w:proofErr w:type="spellEnd"/>
        <w:r w:rsidR="004379B1" w:rsidRPr="004379B1">
          <w:rPr>
            <w:rFonts w:ascii="Times New Roman" w:hAnsi="Times New Roman" w:cs="Times New Roman"/>
            <w:sz w:val="24"/>
            <w:szCs w:val="24"/>
          </w:rPr>
          <w:t xml:space="preserve"> et al.</w:t>
        </w:r>
      </w:ins>
      <w:ins w:id="328" w:author="Caitlin Jeffrey" w:date="2024-09-23T09:39:00Z" w16du:dateUtc="2024-09-23T13:39:00Z">
        <w:r w:rsidR="00583194">
          <w:rPr>
            <w:rFonts w:ascii="Times New Roman" w:hAnsi="Times New Roman" w:cs="Times New Roman"/>
            <w:sz w:val="24"/>
            <w:szCs w:val="24"/>
          </w:rPr>
          <w:t xml:space="preserve">, </w:t>
        </w:r>
      </w:ins>
      <w:ins w:id="329" w:author="Caitlin Jeffrey" w:date="2024-09-23T09:36:00Z" w16du:dateUtc="2024-09-23T13:36:00Z">
        <w:r w:rsidR="004379B1" w:rsidRPr="004379B1">
          <w:rPr>
            <w:rFonts w:ascii="Times New Roman" w:hAnsi="Times New Roman" w:cs="Times New Roman"/>
            <w:sz w:val="24"/>
            <w:szCs w:val="24"/>
          </w:rPr>
          <w:t>2022).</w:t>
        </w:r>
      </w:ins>
      <w:commentRangeEnd w:id="317"/>
      <w:ins w:id="330" w:author="Caitlin Jeffrey" w:date="2024-09-23T09:40:00Z" w16du:dateUtc="2024-09-23T13:40:00Z">
        <w:r w:rsidR="00505F5D">
          <w:rPr>
            <w:rStyle w:val="CommentReference"/>
          </w:rPr>
          <w:commentReference w:id="317"/>
        </w:r>
      </w:ins>
    </w:p>
    <w:p w14:paraId="2232B166" w14:textId="28483632" w:rsidR="00557115" w:rsidRPr="000B59AF" w:rsidRDefault="001A42EB" w:rsidP="00500CEC">
      <w:pPr>
        <w:spacing w:after="0" w:line="480" w:lineRule="auto"/>
        <w:ind w:firstLine="360"/>
        <w:rPr>
          <w:rFonts w:ascii="Times New Roman" w:hAnsi="Times New Roman" w:cs="Times New Roman"/>
          <w:sz w:val="24"/>
          <w:szCs w:val="24"/>
        </w:rPr>
        <w:pPrChange w:id="331" w:author="Caitlin Jeffrey" w:date="2024-09-24T06:41:00Z" w16du:dateUtc="2024-09-24T10:41:00Z">
          <w:pPr>
            <w:spacing w:after="0" w:line="480" w:lineRule="auto"/>
            <w:ind w:firstLine="720"/>
          </w:pPr>
        </w:pPrChange>
      </w:pPr>
      <w:r>
        <w:rPr>
          <w:rFonts w:ascii="Times New Roman" w:hAnsi="Times New Roman" w:cs="Times New Roman"/>
          <w:sz w:val="24"/>
          <w:szCs w:val="24"/>
        </w:rPr>
        <w:t xml:space="preserve">We have identified </w:t>
      </w:r>
      <w:r w:rsidR="00FB062D">
        <w:rPr>
          <w:rFonts w:ascii="Times New Roman" w:hAnsi="Times New Roman" w:cs="Times New Roman"/>
          <w:sz w:val="24"/>
          <w:szCs w:val="24"/>
        </w:rPr>
        <w:t xml:space="preserve">only </w:t>
      </w:r>
      <w:ins w:id="332" w:author="Caitlin Jeffrey" w:date="2024-09-23T09:42:00Z" w16du:dateUtc="2024-09-23T13:42:00Z">
        <w:r w:rsidR="00FB0DF8">
          <w:rPr>
            <w:rFonts w:ascii="Times New Roman" w:hAnsi="Times New Roman" w:cs="Times New Roman"/>
            <w:sz w:val="24"/>
            <w:szCs w:val="24"/>
          </w:rPr>
          <w:t>2</w:t>
        </w:r>
      </w:ins>
      <w:del w:id="333" w:author="Caitlin Jeffrey" w:date="2024-09-23T09:42:00Z" w16du:dateUtc="2024-09-23T13:42:00Z">
        <w:r w:rsidR="00C531EE" w:rsidDel="00FB0DF8">
          <w:rPr>
            <w:rFonts w:ascii="Times New Roman" w:hAnsi="Times New Roman" w:cs="Times New Roman"/>
            <w:sz w:val="24"/>
            <w:szCs w:val="24"/>
          </w:rPr>
          <w:delText>two</w:delText>
        </w:r>
      </w:del>
      <w:r w:rsidR="00FB062D">
        <w:rPr>
          <w:rFonts w:ascii="Times New Roman" w:hAnsi="Times New Roman" w:cs="Times New Roman"/>
          <w:sz w:val="24"/>
          <w:szCs w:val="24"/>
        </w:rPr>
        <w:t xml:space="preserve"> other stud</w:t>
      </w:r>
      <w:r w:rsidR="0026631B">
        <w:rPr>
          <w:rFonts w:ascii="Times New Roman" w:hAnsi="Times New Roman" w:cs="Times New Roman"/>
          <w:sz w:val="24"/>
          <w:szCs w:val="24"/>
        </w:rPr>
        <w:t>ies</w:t>
      </w:r>
      <w:r w:rsidR="00FB062D">
        <w:rPr>
          <w:rFonts w:ascii="Times New Roman" w:hAnsi="Times New Roman" w:cs="Times New Roman"/>
          <w:sz w:val="24"/>
          <w:szCs w:val="24"/>
        </w:rPr>
        <w:t xml:space="preserve"> using </w:t>
      </w:r>
      <w:r w:rsidR="00347A7C">
        <w:rPr>
          <w:rFonts w:ascii="Times New Roman" w:hAnsi="Times New Roman" w:cs="Times New Roman"/>
          <w:sz w:val="24"/>
          <w:szCs w:val="24"/>
        </w:rPr>
        <w:t>gene sequencing or MALD</w:t>
      </w:r>
      <w:ins w:id="334" w:author="John Barlow" w:date="2024-09-12T09:40:00Z" w16du:dateUtc="2024-09-12T13:40:00Z">
        <w:r w:rsidR="00B0483B">
          <w:rPr>
            <w:rFonts w:ascii="Times New Roman" w:hAnsi="Times New Roman" w:cs="Times New Roman"/>
            <w:sz w:val="24"/>
            <w:szCs w:val="24"/>
          </w:rPr>
          <w:t>I</w:t>
        </w:r>
      </w:ins>
      <w:r w:rsidR="00347A7C">
        <w:rPr>
          <w:rFonts w:ascii="Times New Roman" w:hAnsi="Times New Roman" w:cs="Times New Roman"/>
          <w:sz w:val="24"/>
          <w:szCs w:val="24"/>
        </w:rPr>
        <w:t>-TOF MS for species identifi</w:t>
      </w:r>
      <w:r w:rsidR="003D511B">
        <w:rPr>
          <w:rFonts w:ascii="Times New Roman" w:hAnsi="Times New Roman" w:cs="Times New Roman"/>
          <w:sz w:val="24"/>
          <w:szCs w:val="24"/>
        </w:rPr>
        <w:t xml:space="preserve">cation </w:t>
      </w:r>
      <w:r w:rsidR="00A82A15" w:rsidRPr="00A82A15">
        <w:rPr>
          <w:rFonts w:ascii="Times New Roman" w:hAnsi="Times New Roman" w:cs="Times New Roman"/>
          <w:sz w:val="24"/>
          <w:szCs w:val="24"/>
        </w:rPr>
        <w:t>describing NASM</w:t>
      </w:r>
      <w:r w:rsidR="00FF3AF3">
        <w:rPr>
          <w:rFonts w:ascii="Times New Roman" w:hAnsi="Times New Roman" w:cs="Times New Roman"/>
          <w:sz w:val="24"/>
          <w:szCs w:val="24"/>
        </w:rPr>
        <w:t xml:space="preserve"> prevalence and</w:t>
      </w:r>
      <w:r w:rsidR="00A82A15" w:rsidRPr="00A82A15">
        <w:rPr>
          <w:rFonts w:ascii="Times New Roman" w:hAnsi="Times New Roman" w:cs="Times New Roman"/>
          <w:sz w:val="24"/>
          <w:szCs w:val="24"/>
        </w:rPr>
        <w:t xml:space="preserve"> diversity</w:t>
      </w:r>
      <w:r w:rsidR="00C26C2B">
        <w:rPr>
          <w:rFonts w:ascii="Times New Roman" w:hAnsi="Times New Roman" w:cs="Times New Roman"/>
          <w:sz w:val="24"/>
          <w:szCs w:val="24"/>
        </w:rPr>
        <w:t xml:space="preserve"> on US dairy herds (Jenkins et al., 2019</w:t>
      </w:r>
      <w:r w:rsidR="0026631B">
        <w:rPr>
          <w:rFonts w:ascii="Times New Roman" w:hAnsi="Times New Roman" w:cs="Times New Roman"/>
          <w:sz w:val="24"/>
          <w:szCs w:val="24"/>
        </w:rPr>
        <w:t xml:space="preserve">; </w:t>
      </w:r>
      <w:ins w:id="335" w:author="John Barlow" w:date="2024-09-12T20:32:00Z" w16du:dateUtc="2024-09-13T00:32:00Z">
        <w:r w:rsidR="00E03D91" w:rsidRPr="007C2AC0">
          <w:rPr>
            <w:rFonts w:ascii="Times New Roman" w:hAnsi="Times New Roman" w:cs="Times New Roman"/>
            <w:noProof/>
            <w:sz w:val="24"/>
            <w:szCs w:val="24"/>
          </w:rPr>
          <w:t>Peña</w:t>
        </w:r>
      </w:ins>
      <w:r w:rsidR="0026631B">
        <w:rPr>
          <w:rFonts w:ascii="Times New Roman" w:hAnsi="Times New Roman" w:cs="Times New Roman"/>
          <w:sz w:val="24"/>
          <w:szCs w:val="24"/>
        </w:rPr>
        <w:t>-Mosca et al., 2023</w:t>
      </w:r>
      <w:r w:rsidR="00C26C2B">
        <w:rPr>
          <w:rFonts w:ascii="Times New Roman" w:hAnsi="Times New Roman" w:cs="Times New Roman"/>
          <w:sz w:val="24"/>
          <w:szCs w:val="24"/>
        </w:rPr>
        <w:t xml:space="preserve">). </w:t>
      </w:r>
      <w:r w:rsidR="00001A9C">
        <w:rPr>
          <w:rFonts w:ascii="Times New Roman" w:hAnsi="Times New Roman" w:cs="Times New Roman"/>
          <w:sz w:val="24"/>
          <w:szCs w:val="24"/>
        </w:rPr>
        <w:t>Jenkins et al.</w:t>
      </w:r>
      <w:del w:id="336" w:author="Caitlin Jeffrey" w:date="2024-09-23T09:42:00Z" w16du:dateUtc="2024-09-23T13:42:00Z">
        <w:r w:rsidR="00001A9C" w:rsidDel="0078454F">
          <w:rPr>
            <w:rFonts w:ascii="Times New Roman" w:hAnsi="Times New Roman" w:cs="Times New Roman"/>
            <w:sz w:val="24"/>
            <w:szCs w:val="24"/>
          </w:rPr>
          <w:delText>,</w:delText>
        </w:r>
      </w:del>
      <w:r w:rsidR="00001A9C">
        <w:rPr>
          <w:rFonts w:ascii="Times New Roman" w:hAnsi="Times New Roman" w:cs="Times New Roman"/>
          <w:sz w:val="24"/>
          <w:szCs w:val="24"/>
        </w:rPr>
        <w:t xml:space="preserve"> </w:t>
      </w:r>
      <w:r w:rsidR="00BE0D0C">
        <w:rPr>
          <w:rFonts w:ascii="Times New Roman" w:hAnsi="Times New Roman" w:cs="Times New Roman"/>
          <w:sz w:val="24"/>
          <w:szCs w:val="24"/>
        </w:rPr>
        <w:t xml:space="preserve">(2019) </w:t>
      </w:r>
      <w:r w:rsidR="00001A9C">
        <w:rPr>
          <w:rFonts w:ascii="Times New Roman" w:hAnsi="Times New Roman" w:cs="Times New Roman"/>
          <w:sz w:val="24"/>
          <w:szCs w:val="24"/>
        </w:rPr>
        <w:t xml:space="preserve">enrolled </w:t>
      </w:r>
      <w:r w:rsidR="00AE0680">
        <w:rPr>
          <w:rFonts w:ascii="Times New Roman" w:hAnsi="Times New Roman" w:cs="Times New Roman"/>
          <w:sz w:val="24"/>
          <w:szCs w:val="24"/>
        </w:rPr>
        <w:t xml:space="preserve">6 herds in </w:t>
      </w:r>
      <w:r w:rsidR="009403DE">
        <w:rPr>
          <w:rFonts w:ascii="Times New Roman" w:hAnsi="Times New Roman" w:cs="Times New Roman"/>
          <w:sz w:val="24"/>
          <w:szCs w:val="24"/>
        </w:rPr>
        <w:t xml:space="preserve">4 </w:t>
      </w:r>
      <w:r w:rsidR="00524FF6">
        <w:rPr>
          <w:rFonts w:ascii="Times New Roman" w:hAnsi="Times New Roman" w:cs="Times New Roman"/>
          <w:sz w:val="24"/>
          <w:szCs w:val="24"/>
        </w:rPr>
        <w:t>m</w:t>
      </w:r>
      <w:r w:rsidR="009403DE">
        <w:rPr>
          <w:rFonts w:ascii="Times New Roman" w:hAnsi="Times New Roman" w:cs="Times New Roman"/>
          <w:sz w:val="24"/>
          <w:szCs w:val="24"/>
        </w:rPr>
        <w:t>idwest</w:t>
      </w:r>
      <w:r w:rsidR="00524FF6">
        <w:rPr>
          <w:rFonts w:ascii="Times New Roman" w:hAnsi="Times New Roman" w:cs="Times New Roman"/>
          <w:sz w:val="24"/>
          <w:szCs w:val="24"/>
        </w:rPr>
        <w:t>ern</w:t>
      </w:r>
      <w:r w:rsidR="009403DE">
        <w:rPr>
          <w:rFonts w:ascii="Times New Roman" w:hAnsi="Times New Roman" w:cs="Times New Roman"/>
          <w:sz w:val="24"/>
          <w:szCs w:val="24"/>
        </w:rPr>
        <w:t xml:space="preserve"> and western US</w:t>
      </w:r>
      <w:r w:rsidR="00524FF6">
        <w:rPr>
          <w:rFonts w:ascii="Times New Roman" w:hAnsi="Times New Roman" w:cs="Times New Roman"/>
          <w:sz w:val="24"/>
          <w:szCs w:val="24"/>
        </w:rPr>
        <w:t xml:space="preserve"> states</w:t>
      </w:r>
      <w:r w:rsidR="00BE0D0C">
        <w:rPr>
          <w:rFonts w:ascii="Times New Roman" w:hAnsi="Times New Roman" w:cs="Times New Roman"/>
          <w:sz w:val="24"/>
          <w:szCs w:val="24"/>
        </w:rPr>
        <w:t xml:space="preserve">. </w:t>
      </w:r>
      <w:r w:rsidR="00CC3D8E">
        <w:rPr>
          <w:rFonts w:ascii="Times New Roman" w:hAnsi="Times New Roman" w:cs="Times New Roman"/>
          <w:sz w:val="24"/>
          <w:szCs w:val="24"/>
        </w:rPr>
        <w:t xml:space="preserve">The enrolled herds </w:t>
      </w:r>
      <w:ins w:id="337" w:author="John Barlow" w:date="2024-09-19T15:28:00Z" w16du:dateUtc="2024-09-19T19:28:00Z">
        <w:r w:rsidR="000978A6">
          <w:rPr>
            <w:rFonts w:ascii="Times New Roman" w:hAnsi="Times New Roman" w:cs="Times New Roman"/>
            <w:sz w:val="24"/>
            <w:szCs w:val="24"/>
          </w:rPr>
          <w:t xml:space="preserve">were </w:t>
        </w:r>
      </w:ins>
      <w:r w:rsidR="00194361">
        <w:rPr>
          <w:rFonts w:ascii="Times New Roman" w:hAnsi="Times New Roman" w:cs="Times New Roman"/>
          <w:sz w:val="24"/>
          <w:szCs w:val="24"/>
        </w:rPr>
        <w:t>relatively large conventional dairy herds (</w:t>
      </w:r>
      <w:del w:id="338" w:author="Caitlin Jeffrey" w:date="2024-09-23T09:43:00Z" w16du:dateUtc="2024-09-23T13:43:00Z">
        <w:r w:rsidR="00B34068" w:rsidDel="00F14C6A">
          <w:rPr>
            <w:rFonts w:ascii="Times New Roman" w:hAnsi="Times New Roman" w:cs="Times New Roman"/>
            <w:sz w:val="24"/>
            <w:szCs w:val="24"/>
          </w:rPr>
          <w:delText xml:space="preserve">herd size </w:delText>
        </w:r>
      </w:del>
      <w:r w:rsidR="00C85674">
        <w:rPr>
          <w:rFonts w:ascii="Times New Roman" w:hAnsi="Times New Roman" w:cs="Times New Roman"/>
          <w:sz w:val="24"/>
          <w:szCs w:val="24"/>
        </w:rPr>
        <w:t>range</w:t>
      </w:r>
      <w:ins w:id="339" w:author="Caitlin Jeffrey" w:date="2024-09-23T09:43:00Z" w16du:dateUtc="2024-09-23T13:43:00Z">
        <w:r w:rsidR="006B4037">
          <w:rPr>
            <w:rFonts w:ascii="Times New Roman" w:hAnsi="Times New Roman" w:cs="Times New Roman"/>
            <w:sz w:val="24"/>
            <w:szCs w:val="24"/>
          </w:rPr>
          <w:t>:</w:t>
        </w:r>
      </w:ins>
      <w:del w:id="340" w:author="Caitlin Jeffrey" w:date="2024-09-23T09:43:00Z" w16du:dateUtc="2024-09-23T13:43:00Z">
        <w:r w:rsidR="00C85674" w:rsidDel="006B4037">
          <w:rPr>
            <w:rFonts w:ascii="Times New Roman" w:hAnsi="Times New Roman" w:cs="Times New Roman"/>
            <w:sz w:val="24"/>
            <w:szCs w:val="24"/>
          </w:rPr>
          <w:delText>d between</w:delText>
        </w:r>
      </w:del>
      <w:r w:rsidR="00C85674">
        <w:rPr>
          <w:rFonts w:ascii="Times New Roman" w:hAnsi="Times New Roman" w:cs="Times New Roman"/>
          <w:sz w:val="24"/>
          <w:szCs w:val="24"/>
        </w:rPr>
        <w:t xml:space="preserve"> </w:t>
      </w:r>
      <w:r w:rsidR="00B34068" w:rsidRPr="00B34068">
        <w:rPr>
          <w:rFonts w:ascii="Times New Roman" w:hAnsi="Times New Roman" w:cs="Times New Roman"/>
          <w:sz w:val="24"/>
          <w:szCs w:val="24"/>
        </w:rPr>
        <w:t xml:space="preserve">1,050 </w:t>
      </w:r>
      <w:ins w:id="341" w:author="Caitlin Jeffrey" w:date="2024-09-23T09:43:00Z" w16du:dateUtc="2024-09-23T13:43:00Z">
        <w:r w:rsidR="006B4037">
          <w:rPr>
            <w:rFonts w:ascii="Times New Roman" w:hAnsi="Times New Roman" w:cs="Times New Roman"/>
            <w:sz w:val="24"/>
            <w:szCs w:val="24"/>
          </w:rPr>
          <w:t>to</w:t>
        </w:r>
      </w:ins>
      <w:del w:id="342" w:author="Caitlin Jeffrey" w:date="2024-09-23T09:43:00Z" w16du:dateUtc="2024-09-23T13:43:00Z">
        <w:r w:rsidR="00B34068" w:rsidRPr="00B34068" w:rsidDel="006B4037">
          <w:rPr>
            <w:rFonts w:ascii="Times New Roman" w:hAnsi="Times New Roman" w:cs="Times New Roman"/>
            <w:sz w:val="24"/>
            <w:szCs w:val="24"/>
          </w:rPr>
          <w:delText>and</w:delText>
        </w:r>
      </w:del>
      <w:r w:rsidR="00B34068" w:rsidRPr="00B34068">
        <w:rPr>
          <w:rFonts w:ascii="Times New Roman" w:hAnsi="Times New Roman" w:cs="Times New Roman"/>
          <w:sz w:val="24"/>
          <w:szCs w:val="24"/>
        </w:rPr>
        <w:t xml:space="preserve"> 3,600 lactating cows</w:t>
      </w:r>
      <w:ins w:id="343" w:author="Caitlin Jeffrey" w:date="2024-09-23T09:43:00Z" w16du:dateUtc="2024-09-23T13:43:00Z">
        <w:r w:rsidR="006B4037">
          <w:rPr>
            <w:rFonts w:ascii="Times New Roman" w:hAnsi="Times New Roman" w:cs="Times New Roman"/>
            <w:sz w:val="24"/>
            <w:szCs w:val="24"/>
          </w:rPr>
          <w:t>;</w:t>
        </w:r>
      </w:ins>
      <w:del w:id="344" w:author="Caitlin Jeffrey" w:date="2024-09-23T09:43:00Z" w16du:dateUtc="2024-09-23T13:43:00Z">
        <w:r w:rsidR="005D1841" w:rsidDel="006B4037">
          <w:rPr>
            <w:rFonts w:ascii="Times New Roman" w:hAnsi="Times New Roman" w:cs="Times New Roman"/>
            <w:sz w:val="24"/>
            <w:szCs w:val="24"/>
          </w:rPr>
          <w:delText>,</w:delText>
        </w:r>
      </w:del>
      <w:r w:rsidR="005D1841">
        <w:rPr>
          <w:rFonts w:ascii="Times New Roman" w:hAnsi="Times New Roman" w:cs="Times New Roman"/>
          <w:sz w:val="24"/>
          <w:szCs w:val="24"/>
        </w:rPr>
        <w:t xml:space="preserve"> </w:t>
      </w:r>
      <w:r w:rsidR="00B34068" w:rsidRPr="00B34068">
        <w:rPr>
          <w:rFonts w:ascii="Times New Roman" w:hAnsi="Times New Roman" w:cs="Times New Roman"/>
          <w:sz w:val="24"/>
          <w:szCs w:val="24"/>
        </w:rPr>
        <w:t>average 2,230</w:t>
      </w:r>
      <w:ins w:id="345" w:author="Caitlin Jeffrey" w:date="2024-09-23T09:44:00Z" w16du:dateUtc="2024-09-23T13:44:00Z">
        <w:r w:rsidR="0016692A">
          <w:rPr>
            <w:rFonts w:ascii="Times New Roman" w:hAnsi="Times New Roman" w:cs="Times New Roman"/>
            <w:sz w:val="24"/>
            <w:szCs w:val="24"/>
          </w:rPr>
          <w:t xml:space="preserve"> </w:t>
        </w:r>
        <w:r w:rsidR="0016692A" w:rsidRPr="00B34068">
          <w:rPr>
            <w:rFonts w:ascii="Times New Roman" w:hAnsi="Times New Roman" w:cs="Times New Roman"/>
            <w:sz w:val="24"/>
            <w:szCs w:val="24"/>
          </w:rPr>
          <w:t>lactating cows</w:t>
        </w:r>
      </w:ins>
      <w:r w:rsidR="00B34068" w:rsidRPr="00B34068">
        <w:rPr>
          <w:rFonts w:ascii="Times New Roman" w:hAnsi="Times New Roman" w:cs="Times New Roman"/>
          <w:sz w:val="24"/>
          <w:szCs w:val="24"/>
        </w:rPr>
        <w:t>)</w:t>
      </w:r>
      <w:r w:rsidR="005D1841">
        <w:rPr>
          <w:rFonts w:ascii="Times New Roman" w:hAnsi="Times New Roman" w:cs="Times New Roman"/>
          <w:sz w:val="24"/>
          <w:szCs w:val="24"/>
        </w:rPr>
        <w:t>, presumably housed in freestalls</w:t>
      </w:r>
      <w:r w:rsidR="00681C75">
        <w:rPr>
          <w:rFonts w:ascii="Times New Roman" w:hAnsi="Times New Roman" w:cs="Times New Roman"/>
          <w:sz w:val="24"/>
          <w:szCs w:val="24"/>
        </w:rPr>
        <w:t xml:space="preserve"> (Jenkins et al., 2019).</w:t>
      </w:r>
      <w:ins w:id="346" w:author="Caitlin Jeffrey" w:date="2024-09-23T09:51:00Z" w16du:dateUtc="2024-09-23T13:51:00Z">
        <w:r w:rsidR="007A440A">
          <w:rPr>
            <w:rFonts w:ascii="Times New Roman" w:hAnsi="Times New Roman" w:cs="Times New Roman"/>
            <w:sz w:val="24"/>
            <w:szCs w:val="24"/>
          </w:rPr>
          <w:t xml:space="preserve"> </w:t>
        </w:r>
      </w:ins>
      <w:del w:id="347" w:author="Caitlin Jeffrey" w:date="2024-09-23T09:49:00Z" w16du:dateUtc="2024-09-23T13:49:00Z">
        <w:r w:rsidR="005C4FA7" w:rsidDel="0043663D">
          <w:rPr>
            <w:rFonts w:ascii="Times New Roman" w:hAnsi="Times New Roman" w:cs="Times New Roman"/>
            <w:sz w:val="24"/>
            <w:szCs w:val="24"/>
          </w:rPr>
          <w:delText xml:space="preserve"> </w:delText>
        </w:r>
      </w:del>
      <w:ins w:id="348" w:author="John Barlow" w:date="2024-09-12T20:32:00Z" w16du:dateUtc="2024-09-13T00:32:00Z">
        <w:r w:rsidR="00E03D91" w:rsidRPr="007C2AC0">
          <w:rPr>
            <w:rFonts w:ascii="Times New Roman" w:hAnsi="Times New Roman" w:cs="Times New Roman"/>
            <w:noProof/>
            <w:sz w:val="24"/>
            <w:szCs w:val="24"/>
          </w:rPr>
          <w:t>Peña</w:t>
        </w:r>
      </w:ins>
      <w:r w:rsidR="00652326">
        <w:rPr>
          <w:rFonts w:ascii="Times New Roman" w:hAnsi="Times New Roman" w:cs="Times New Roman"/>
          <w:sz w:val="24"/>
          <w:szCs w:val="24"/>
        </w:rPr>
        <w:t>-Mo</w:t>
      </w:r>
      <w:r w:rsidR="0051363A">
        <w:rPr>
          <w:rFonts w:ascii="Times New Roman" w:hAnsi="Times New Roman" w:cs="Times New Roman"/>
          <w:sz w:val="24"/>
          <w:szCs w:val="24"/>
        </w:rPr>
        <w:t>sca et al.</w:t>
      </w:r>
      <w:del w:id="349" w:author="Caitlin Jeffrey" w:date="2024-09-23T09:44:00Z" w16du:dateUtc="2024-09-23T13:44:00Z">
        <w:r w:rsidR="0051363A" w:rsidDel="0016692A">
          <w:rPr>
            <w:rFonts w:ascii="Times New Roman" w:hAnsi="Times New Roman" w:cs="Times New Roman"/>
            <w:sz w:val="24"/>
            <w:szCs w:val="24"/>
          </w:rPr>
          <w:delText>,</w:delText>
        </w:r>
      </w:del>
      <w:r w:rsidR="0051363A">
        <w:rPr>
          <w:rFonts w:ascii="Times New Roman" w:hAnsi="Times New Roman" w:cs="Times New Roman"/>
          <w:sz w:val="24"/>
          <w:szCs w:val="24"/>
        </w:rPr>
        <w:t xml:space="preserve"> (2023) enrolled 5 US organic herds</w:t>
      </w:r>
      <w:r w:rsidR="003D704F">
        <w:rPr>
          <w:rFonts w:ascii="Times New Roman" w:hAnsi="Times New Roman" w:cs="Times New Roman"/>
          <w:sz w:val="24"/>
          <w:szCs w:val="24"/>
        </w:rPr>
        <w:t xml:space="preserve"> </w:t>
      </w:r>
      <w:ins w:id="350" w:author="Caitlin Jeffrey" w:date="2024-09-23T09:49:00Z" w16du:dateUtc="2024-09-23T13:49:00Z">
        <w:r w:rsidR="0043663D">
          <w:rPr>
            <w:rFonts w:ascii="Times New Roman" w:hAnsi="Times New Roman" w:cs="Times New Roman"/>
            <w:sz w:val="24"/>
            <w:szCs w:val="24"/>
          </w:rPr>
          <w:t>from</w:t>
        </w:r>
      </w:ins>
      <w:del w:id="351" w:author="Caitlin Jeffrey" w:date="2024-09-23T09:49:00Z" w16du:dateUtc="2024-09-23T13:49:00Z">
        <w:r w:rsidR="003D704F" w:rsidDel="0043663D">
          <w:rPr>
            <w:rFonts w:ascii="Times New Roman" w:hAnsi="Times New Roman" w:cs="Times New Roman"/>
            <w:sz w:val="24"/>
            <w:szCs w:val="24"/>
          </w:rPr>
          <w:delText>in</w:delText>
        </w:r>
      </w:del>
      <w:r w:rsidR="003D704F">
        <w:rPr>
          <w:rFonts w:ascii="Times New Roman" w:hAnsi="Times New Roman" w:cs="Times New Roman"/>
          <w:sz w:val="24"/>
          <w:szCs w:val="24"/>
        </w:rPr>
        <w:t xml:space="preserve"> 4 </w:t>
      </w:r>
      <w:del w:id="352" w:author="Caitlin Jeffrey" w:date="2024-09-23T09:49:00Z" w16du:dateUtc="2024-09-23T13:49:00Z">
        <w:r w:rsidR="003D704F" w:rsidDel="0043663D">
          <w:rPr>
            <w:rFonts w:ascii="Times New Roman" w:hAnsi="Times New Roman" w:cs="Times New Roman"/>
            <w:sz w:val="24"/>
            <w:szCs w:val="24"/>
          </w:rPr>
          <w:delText xml:space="preserve">US </w:delText>
        </w:r>
      </w:del>
      <w:r w:rsidR="003D704F">
        <w:rPr>
          <w:rFonts w:ascii="Times New Roman" w:hAnsi="Times New Roman" w:cs="Times New Roman"/>
          <w:sz w:val="24"/>
          <w:szCs w:val="24"/>
        </w:rPr>
        <w:t xml:space="preserve">midwestern and western </w:t>
      </w:r>
      <w:del w:id="353" w:author="Caitlin Jeffrey" w:date="2024-09-23T09:44:00Z" w16du:dateUtc="2024-09-23T13:44:00Z">
        <w:r w:rsidR="003D704F" w:rsidDel="0016692A">
          <w:rPr>
            <w:rFonts w:ascii="Times New Roman" w:hAnsi="Times New Roman" w:cs="Times New Roman"/>
            <w:sz w:val="24"/>
            <w:szCs w:val="24"/>
          </w:rPr>
          <w:delText>states, and</w:delText>
        </w:r>
      </w:del>
      <w:ins w:id="354" w:author="Caitlin Jeffrey" w:date="2024-09-23T09:44:00Z" w16du:dateUtc="2024-09-23T13:44:00Z">
        <w:r w:rsidR="0016692A">
          <w:rPr>
            <w:rFonts w:ascii="Times New Roman" w:hAnsi="Times New Roman" w:cs="Times New Roman"/>
            <w:sz w:val="24"/>
            <w:szCs w:val="24"/>
          </w:rPr>
          <w:t>states,</w:t>
        </w:r>
      </w:ins>
      <w:r w:rsidR="000B15E1">
        <w:rPr>
          <w:rFonts w:ascii="Times New Roman" w:hAnsi="Times New Roman" w:cs="Times New Roman"/>
          <w:sz w:val="24"/>
          <w:szCs w:val="24"/>
        </w:rPr>
        <w:t xml:space="preserve"> which </w:t>
      </w:r>
      <w:r w:rsidR="007A6547">
        <w:rPr>
          <w:rFonts w:ascii="Times New Roman" w:hAnsi="Times New Roman" w:cs="Times New Roman"/>
          <w:sz w:val="24"/>
          <w:szCs w:val="24"/>
        </w:rPr>
        <w:t xml:space="preserve">ranged in </w:t>
      </w:r>
      <w:ins w:id="355" w:author="Caitlin Jeffrey" w:date="2024-09-23T09:44:00Z" w16du:dateUtc="2024-09-23T13:44:00Z">
        <w:r w:rsidR="0016692A">
          <w:rPr>
            <w:rFonts w:ascii="Times New Roman" w:hAnsi="Times New Roman" w:cs="Times New Roman"/>
            <w:sz w:val="24"/>
            <w:szCs w:val="24"/>
          </w:rPr>
          <w:t xml:space="preserve">both </w:t>
        </w:r>
      </w:ins>
      <w:r w:rsidR="007A6547">
        <w:rPr>
          <w:rFonts w:ascii="Times New Roman" w:hAnsi="Times New Roman" w:cs="Times New Roman"/>
          <w:sz w:val="24"/>
          <w:szCs w:val="24"/>
        </w:rPr>
        <w:t>size and housing characteristics</w:t>
      </w:r>
      <w:ins w:id="356" w:author="Caitlin Jeffrey" w:date="2024-09-23T09:46:00Z" w16du:dateUtc="2024-09-23T13:46:00Z">
        <w:r w:rsidR="00BA7E09">
          <w:rPr>
            <w:rFonts w:ascii="Times New Roman" w:hAnsi="Times New Roman" w:cs="Times New Roman"/>
            <w:sz w:val="24"/>
            <w:szCs w:val="24"/>
          </w:rPr>
          <w:t>:</w:t>
        </w:r>
      </w:ins>
      <w:del w:id="357" w:author="Caitlin Jeffrey" w:date="2024-09-23T09:46:00Z" w16du:dateUtc="2024-09-23T13:46:00Z">
        <w:r w:rsidR="007A6547" w:rsidDel="00BA7E09">
          <w:rPr>
            <w:rFonts w:ascii="Times New Roman" w:hAnsi="Times New Roman" w:cs="Times New Roman"/>
            <w:sz w:val="24"/>
            <w:szCs w:val="24"/>
          </w:rPr>
          <w:delText>.</w:delText>
        </w:r>
        <w:r w:rsidR="00AD09E0" w:rsidDel="00BA7E09">
          <w:rPr>
            <w:rFonts w:ascii="Times New Roman" w:hAnsi="Times New Roman" w:cs="Times New Roman"/>
            <w:sz w:val="24"/>
            <w:szCs w:val="24"/>
          </w:rPr>
          <w:delText xml:space="preserve"> Two of the</w:delText>
        </w:r>
      </w:del>
      <w:ins w:id="358" w:author="Caitlin Jeffrey" w:date="2024-09-23T09:46:00Z" w16du:dateUtc="2024-09-23T13:46:00Z">
        <w:r w:rsidR="00BA7E09">
          <w:rPr>
            <w:rFonts w:ascii="Times New Roman" w:hAnsi="Times New Roman" w:cs="Times New Roman"/>
            <w:sz w:val="24"/>
            <w:szCs w:val="24"/>
          </w:rPr>
          <w:t xml:space="preserve"> 2</w:t>
        </w:r>
      </w:ins>
      <w:r w:rsidR="00AD09E0">
        <w:rPr>
          <w:rFonts w:ascii="Times New Roman" w:hAnsi="Times New Roman" w:cs="Times New Roman"/>
          <w:sz w:val="24"/>
          <w:szCs w:val="24"/>
        </w:rPr>
        <w:t xml:space="preserve"> herds </w:t>
      </w:r>
      <w:r w:rsidR="0053547A">
        <w:rPr>
          <w:rFonts w:ascii="Times New Roman" w:hAnsi="Times New Roman" w:cs="Times New Roman"/>
          <w:sz w:val="24"/>
          <w:szCs w:val="24"/>
        </w:rPr>
        <w:t xml:space="preserve">milked </w:t>
      </w:r>
      <w:r w:rsidR="00240D22">
        <w:rPr>
          <w:rFonts w:ascii="Times New Roman" w:hAnsi="Times New Roman" w:cs="Times New Roman"/>
          <w:sz w:val="24"/>
          <w:szCs w:val="24"/>
        </w:rPr>
        <w:t xml:space="preserve">either 100 or 275 cows, </w:t>
      </w:r>
      <w:del w:id="359" w:author="Caitlin Jeffrey" w:date="2024-09-23T09:46:00Z" w16du:dateUtc="2024-09-23T13:46:00Z">
        <w:r w:rsidR="00240D22" w:rsidDel="00BA7E09">
          <w:rPr>
            <w:rFonts w:ascii="Times New Roman" w:hAnsi="Times New Roman" w:cs="Times New Roman"/>
            <w:sz w:val="24"/>
            <w:szCs w:val="24"/>
          </w:rPr>
          <w:delText xml:space="preserve">while </w:delText>
        </w:r>
      </w:del>
      <w:ins w:id="360" w:author="Caitlin Jeffrey" w:date="2024-09-23T09:46:00Z" w16du:dateUtc="2024-09-23T13:46:00Z">
        <w:r w:rsidR="00BA7E09">
          <w:rPr>
            <w:rFonts w:ascii="Times New Roman" w:hAnsi="Times New Roman" w:cs="Times New Roman"/>
            <w:sz w:val="24"/>
            <w:szCs w:val="24"/>
          </w:rPr>
          <w:t xml:space="preserve">and </w:t>
        </w:r>
      </w:ins>
      <w:r w:rsidR="00240D22">
        <w:rPr>
          <w:rFonts w:ascii="Times New Roman" w:hAnsi="Times New Roman" w:cs="Times New Roman"/>
          <w:sz w:val="24"/>
          <w:szCs w:val="24"/>
        </w:rPr>
        <w:t xml:space="preserve">the other 3 herds milked </w:t>
      </w:r>
      <w:del w:id="361" w:author="Caitlin Jeffrey" w:date="2024-09-23T09:45:00Z" w16du:dateUtc="2024-09-23T13:45:00Z">
        <w:r w:rsidR="00240D22" w:rsidDel="0067018F">
          <w:rPr>
            <w:rFonts w:ascii="Times New Roman" w:hAnsi="Times New Roman" w:cs="Times New Roman"/>
            <w:sz w:val="24"/>
            <w:szCs w:val="24"/>
          </w:rPr>
          <w:delText>more than</w:delText>
        </w:r>
      </w:del>
      <w:ins w:id="362" w:author="Caitlin Jeffrey" w:date="2024-09-23T09:45:00Z" w16du:dateUtc="2024-09-23T13:45:00Z">
        <w:r w:rsidR="0067018F">
          <w:rPr>
            <w:rFonts w:ascii="Times New Roman" w:hAnsi="Times New Roman" w:cs="Times New Roman"/>
            <w:sz w:val="24"/>
            <w:szCs w:val="24"/>
          </w:rPr>
          <w:t>over</w:t>
        </w:r>
      </w:ins>
      <w:r w:rsidR="00240D22">
        <w:rPr>
          <w:rFonts w:ascii="Times New Roman" w:hAnsi="Times New Roman" w:cs="Times New Roman"/>
          <w:sz w:val="24"/>
          <w:szCs w:val="24"/>
        </w:rPr>
        <w:t xml:space="preserve"> 1,000 cows</w:t>
      </w:r>
      <w:ins w:id="363" w:author="Caitlin Jeffrey" w:date="2024-09-23T09:47:00Z" w16du:dateUtc="2024-09-23T13:47:00Z">
        <w:r w:rsidR="00BA7E09">
          <w:rPr>
            <w:rFonts w:ascii="Times New Roman" w:hAnsi="Times New Roman" w:cs="Times New Roman"/>
            <w:sz w:val="24"/>
            <w:szCs w:val="24"/>
          </w:rPr>
          <w:t>.</w:t>
        </w:r>
      </w:ins>
      <w:ins w:id="364" w:author="Caitlin Jeffrey" w:date="2024-09-23T09:46:00Z" w16du:dateUtc="2024-09-23T13:46:00Z">
        <w:r w:rsidR="00BA7E09">
          <w:rPr>
            <w:rFonts w:ascii="Times New Roman" w:hAnsi="Times New Roman" w:cs="Times New Roman"/>
            <w:sz w:val="24"/>
            <w:szCs w:val="24"/>
          </w:rPr>
          <w:t xml:space="preserve"> </w:t>
        </w:r>
      </w:ins>
      <w:ins w:id="365" w:author="Caitlin Jeffrey" w:date="2024-09-23T09:47:00Z" w16du:dateUtc="2024-09-23T13:47:00Z">
        <w:r w:rsidR="00BA7E09">
          <w:rPr>
            <w:rFonts w:ascii="Times New Roman" w:hAnsi="Times New Roman" w:cs="Times New Roman"/>
            <w:sz w:val="24"/>
            <w:szCs w:val="24"/>
          </w:rPr>
          <w:t>M</w:t>
        </w:r>
      </w:ins>
      <w:ins w:id="366" w:author="Caitlin Jeffrey" w:date="2024-09-23T09:46:00Z" w16du:dateUtc="2024-09-23T13:46:00Z">
        <w:r w:rsidR="00BA7E09">
          <w:rPr>
            <w:rFonts w:ascii="Times New Roman" w:hAnsi="Times New Roman" w:cs="Times New Roman"/>
            <w:sz w:val="24"/>
            <w:szCs w:val="24"/>
          </w:rPr>
          <w:t xml:space="preserve">ilk sampling occurred </w:t>
        </w:r>
      </w:ins>
      <w:del w:id="367" w:author="Caitlin Jeffrey" w:date="2024-09-23T09:46:00Z" w16du:dateUtc="2024-09-23T13:46:00Z">
        <w:r w:rsidR="00240D22" w:rsidDel="00BA7E09">
          <w:rPr>
            <w:rFonts w:ascii="Times New Roman" w:hAnsi="Times New Roman" w:cs="Times New Roman"/>
            <w:sz w:val="24"/>
            <w:szCs w:val="24"/>
          </w:rPr>
          <w:delText xml:space="preserve">. </w:delText>
        </w:r>
        <w:r w:rsidR="001703D3" w:rsidDel="00BA7E09">
          <w:rPr>
            <w:rFonts w:ascii="Times New Roman" w:hAnsi="Times New Roman" w:cs="Times New Roman"/>
            <w:sz w:val="24"/>
            <w:szCs w:val="24"/>
          </w:rPr>
          <w:delText>Th</w:delText>
        </w:r>
        <w:r w:rsidR="008E309D" w:rsidDel="00BA7E09">
          <w:rPr>
            <w:rFonts w:ascii="Times New Roman" w:hAnsi="Times New Roman" w:cs="Times New Roman"/>
            <w:sz w:val="24"/>
            <w:szCs w:val="24"/>
          </w:rPr>
          <w:delText>at</w:delText>
        </w:r>
      </w:del>
      <w:del w:id="368" w:author="Caitlin Jeffrey" w:date="2024-09-23T09:45:00Z" w16du:dateUtc="2024-09-23T13:45:00Z">
        <w:r w:rsidR="001703D3" w:rsidDel="00BA7E09">
          <w:rPr>
            <w:rFonts w:ascii="Times New Roman" w:hAnsi="Times New Roman" w:cs="Times New Roman"/>
            <w:sz w:val="24"/>
            <w:szCs w:val="24"/>
          </w:rPr>
          <w:delText xml:space="preserve"> study </w:delText>
        </w:r>
      </w:del>
      <w:del w:id="369" w:author="Caitlin Jeffrey" w:date="2024-09-23T09:46:00Z" w16du:dateUtc="2024-09-23T13:46:00Z">
        <w:r w:rsidR="001703D3" w:rsidDel="00BA7E09">
          <w:rPr>
            <w:rFonts w:ascii="Times New Roman" w:hAnsi="Times New Roman" w:cs="Times New Roman"/>
            <w:sz w:val="24"/>
            <w:szCs w:val="24"/>
          </w:rPr>
          <w:delText xml:space="preserve">limited </w:delText>
        </w:r>
        <w:r w:rsidR="00A20619" w:rsidDel="00BA7E09">
          <w:rPr>
            <w:rFonts w:ascii="Times New Roman" w:hAnsi="Times New Roman" w:cs="Times New Roman"/>
            <w:sz w:val="24"/>
            <w:szCs w:val="24"/>
          </w:rPr>
          <w:delText xml:space="preserve">milk </w:delText>
        </w:r>
        <w:r w:rsidR="001703D3" w:rsidDel="00BA7E09">
          <w:rPr>
            <w:rFonts w:ascii="Times New Roman" w:hAnsi="Times New Roman" w:cs="Times New Roman"/>
            <w:sz w:val="24"/>
            <w:szCs w:val="24"/>
          </w:rPr>
          <w:delText>sampling to</w:delText>
        </w:r>
      </w:del>
      <w:ins w:id="370" w:author="Caitlin Jeffrey" w:date="2024-09-23T09:46:00Z" w16du:dateUtc="2024-09-23T13:46:00Z">
        <w:r w:rsidR="00BA7E09">
          <w:rPr>
            <w:rFonts w:ascii="Times New Roman" w:hAnsi="Times New Roman" w:cs="Times New Roman"/>
            <w:sz w:val="24"/>
            <w:szCs w:val="24"/>
          </w:rPr>
          <w:t>specifically in</w:t>
        </w:r>
      </w:ins>
      <w:r w:rsidR="001703D3">
        <w:rPr>
          <w:rFonts w:ascii="Times New Roman" w:hAnsi="Times New Roman" w:cs="Times New Roman"/>
          <w:sz w:val="24"/>
          <w:szCs w:val="24"/>
        </w:rPr>
        <w:t xml:space="preserve"> </w:t>
      </w:r>
      <w:r w:rsidR="00667FA5">
        <w:rPr>
          <w:rFonts w:ascii="Times New Roman" w:hAnsi="Times New Roman" w:cs="Times New Roman"/>
          <w:sz w:val="24"/>
          <w:szCs w:val="24"/>
        </w:rPr>
        <w:t>the post-partum period (first 21 days in milk</w:t>
      </w:r>
      <w:ins w:id="371" w:author="Caitlin Jeffrey" w:date="2024-09-23T09:47:00Z" w16du:dateUtc="2024-09-23T13:47:00Z">
        <w:r w:rsidR="00BA7E09">
          <w:rPr>
            <w:rFonts w:ascii="Times New Roman" w:hAnsi="Times New Roman" w:cs="Times New Roman"/>
            <w:sz w:val="24"/>
            <w:szCs w:val="24"/>
          </w:rPr>
          <w:t xml:space="preserve">; </w:t>
        </w:r>
        <w:r w:rsidR="00BA7E09" w:rsidRPr="007C2AC0">
          <w:rPr>
            <w:rFonts w:ascii="Times New Roman" w:hAnsi="Times New Roman" w:cs="Times New Roman"/>
            <w:noProof/>
            <w:sz w:val="24"/>
            <w:szCs w:val="24"/>
          </w:rPr>
          <w:t>Peña</w:t>
        </w:r>
        <w:r w:rsidR="00BA7E09" w:rsidRPr="00433227">
          <w:rPr>
            <w:rFonts w:ascii="Times New Roman" w:hAnsi="Times New Roman" w:cs="Times New Roman"/>
            <w:sz w:val="24"/>
            <w:szCs w:val="24"/>
          </w:rPr>
          <w:t>-Mosca et al., 2023</w:t>
        </w:r>
      </w:ins>
      <w:r w:rsidR="00667FA5">
        <w:rPr>
          <w:rFonts w:ascii="Times New Roman" w:hAnsi="Times New Roman" w:cs="Times New Roman"/>
          <w:sz w:val="24"/>
          <w:szCs w:val="24"/>
        </w:rPr>
        <w:t>)</w:t>
      </w:r>
      <w:ins w:id="372" w:author="Caitlin Jeffrey" w:date="2024-09-23T09:46:00Z" w16du:dateUtc="2024-09-23T13:46:00Z">
        <w:r w:rsidR="00BA7E09">
          <w:rPr>
            <w:rFonts w:ascii="Times New Roman" w:hAnsi="Times New Roman" w:cs="Times New Roman"/>
            <w:sz w:val="24"/>
            <w:szCs w:val="24"/>
          </w:rPr>
          <w:t>.</w:t>
        </w:r>
      </w:ins>
      <w:del w:id="373" w:author="Caitlin Jeffrey" w:date="2024-09-23T09:46:00Z" w16du:dateUtc="2024-09-23T13:46:00Z">
        <w:r w:rsidR="008E309D" w:rsidDel="00BA7E09">
          <w:rPr>
            <w:rFonts w:ascii="Times New Roman" w:hAnsi="Times New Roman" w:cs="Times New Roman"/>
            <w:sz w:val="24"/>
            <w:szCs w:val="24"/>
          </w:rPr>
          <w:delText>,</w:delText>
        </w:r>
      </w:del>
      <w:r w:rsidR="008E309D">
        <w:rPr>
          <w:rFonts w:ascii="Times New Roman" w:hAnsi="Times New Roman" w:cs="Times New Roman"/>
          <w:sz w:val="24"/>
          <w:szCs w:val="24"/>
        </w:rPr>
        <w:t xml:space="preserve"> </w:t>
      </w:r>
      <w:ins w:id="374" w:author="Caitlin Jeffrey" w:date="2024-09-23T09:47:00Z" w16du:dateUtc="2024-09-23T13:47:00Z">
        <w:r w:rsidR="00BA7E09">
          <w:rPr>
            <w:rFonts w:ascii="Times New Roman" w:hAnsi="Times New Roman" w:cs="Times New Roman"/>
            <w:sz w:val="24"/>
            <w:szCs w:val="24"/>
          </w:rPr>
          <w:t>P</w:t>
        </w:r>
      </w:ins>
      <w:del w:id="375" w:author="Caitlin Jeffrey" w:date="2024-09-23T09:47:00Z" w16du:dateUtc="2024-09-23T13:47:00Z">
        <w:r w:rsidR="008E309D" w:rsidDel="00BA7E09">
          <w:rPr>
            <w:rFonts w:ascii="Times New Roman" w:hAnsi="Times New Roman" w:cs="Times New Roman"/>
            <w:sz w:val="24"/>
            <w:szCs w:val="24"/>
          </w:rPr>
          <w:delText>and p</w:delText>
        </w:r>
      </w:del>
      <w:r w:rsidR="006243DD">
        <w:rPr>
          <w:rFonts w:ascii="Times New Roman" w:hAnsi="Times New Roman" w:cs="Times New Roman"/>
          <w:sz w:val="24"/>
          <w:szCs w:val="24"/>
        </w:rPr>
        <w:t xml:space="preserve">revalence </w:t>
      </w:r>
      <w:r w:rsidR="00B45619">
        <w:rPr>
          <w:rFonts w:ascii="Times New Roman" w:hAnsi="Times New Roman" w:cs="Times New Roman"/>
          <w:sz w:val="24"/>
          <w:szCs w:val="24"/>
        </w:rPr>
        <w:t xml:space="preserve">of </w:t>
      </w:r>
      <w:r w:rsidR="007D15AF" w:rsidRPr="00A91CAC">
        <w:rPr>
          <w:rFonts w:ascii="Times New Roman" w:hAnsi="Times New Roman" w:cs="Times New Roman"/>
          <w:i/>
          <w:iCs/>
          <w:sz w:val="24"/>
          <w:szCs w:val="24"/>
        </w:rPr>
        <w:t xml:space="preserve">S. aureus </w:t>
      </w:r>
      <w:r w:rsidR="007D15AF">
        <w:rPr>
          <w:rFonts w:ascii="Times New Roman" w:hAnsi="Times New Roman" w:cs="Times New Roman"/>
          <w:sz w:val="24"/>
          <w:szCs w:val="24"/>
        </w:rPr>
        <w:t>and non-chromogenes</w:t>
      </w:r>
      <w:r w:rsidR="006243DD">
        <w:rPr>
          <w:rFonts w:ascii="Times New Roman" w:hAnsi="Times New Roman" w:cs="Times New Roman"/>
          <w:sz w:val="24"/>
          <w:szCs w:val="24"/>
        </w:rPr>
        <w:t xml:space="preserve"> NASM </w:t>
      </w:r>
      <w:r w:rsidR="007D15AF">
        <w:rPr>
          <w:rFonts w:ascii="Times New Roman" w:hAnsi="Times New Roman" w:cs="Times New Roman"/>
          <w:sz w:val="24"/>
          <w:szCs w:val="24"/>
        </w:rPr>
        <w:t>differed</w:t>
      </w:r>
      <w:r w:rsidR="00272A4C">
        <w:rPr>
          <w:rFonts w:ascii="Times New Roman" w:hAnsi="Times New Roman" w:cs="Times New Roman"/>
          <w:sz w:val="24"/>
          <w:szCs w:val="24"/>
        </w:rPr>
        <w:t xml:space="preserve"> between herds </w:t>
      </w:r>
      <w:r w:rsidR="008E309D">
        <w:rPr>
          <w:rFonts w:ascii="Times New Roman" w:hAnsi="Times New Roman" w:cs="Times New Roman"/>
          <w:sz w:val="24"/>
          <w:szCs w:val="24"/>
        </w:rPr>
        <w:t>(</w:t>
      </w:r>
      <w:ins w:id="376" w:author="John Barlow" w:date="2024-09-12T20:33:00Z" w16du:dateUtc="2024-09-13T00:33:00Z">
        <w:r w:rsidR="00E03D91" w:rsidRPr="007C2AC0">
          <w:rPr>
            <w:rFonts w:ascii="Times New Roman" w:hAnsi="Times New Roman" w:cs="Times New Roman"/>
            <w:noProof/>
            <w:sz w:val="24"/>
            <w:szCs w:val="24"/>
          </w:rPr>
          <w:t>Peña</w:t>
        </w:r>
      </w:ins>
      <w:r w:rsidR="00433227" w:rsidRPr="00433227">
        <w:rPr>
          <w:rFonts w:ascii="Times New Roman" w:hAnsi="Times New Roman" w:cs="Times New Roman"/>
          <w:sz w:val="24"/>
          <w:szCs w:val="24"/>
        </w:rPr>
        <w:t>-Mosca et al., 2023)</w:t>
      </w:r>
      <w:ins w:id="377" w:author="Caitlin Jeffrey" w:date="2024-09-23T09:47:00Z" w16du:dateUtc="2024-09-23T13:47:00Z">
        <w:r w:rsidR="00BA7E09">
          <w:rPr>
            <w:rFonts w:ascii="Times New Roman" w:hAnsi="Times New Roman" w:cs="Times New Roman"/>
            <w:sz w:val="24"/>
            <w:szCs w:val="24"/>
          </w:rPr>
          <w:t>, although</w:t>
        </w:r>
      </w:ins>
      <w:del w:id="378" w:author="Caitlin Jeffrey" w:date="2024-09-23T09:47:00Z" w16du:dateUtc="2024-09-23T13:47:00Z">
        <w:r w:rsidR="004656D9" w:rsidRPr="00A45743" w:rsidDel="00BA7E09">
          <w:rPr>
            <w:rFonts w:ascii="Times New Roman" w:hAnsi="Times New Roman" w:cs="Times New Roman"/>
            <w:sz w:val="24"/>
            <w:szCs w:val="24"/>
          </w:rPr>
          <w:delText>.</w:delText>
        </w:r>
        <w:r w:rsidR="00433227" w:rsidRPr="00A45743" w:rsidDel="00BA7E09">
          <w:rPr>
            <w:rFonts w:ascii="Times New Roman" w:hAnsi="Times New Roman" w:cs="Times New Roman"/>
            <w:sz w:val="24"/>
            <w:szCs w:val="24"/>
          </w:rPr>
          <w:delText xml:space="preserve"> </w:delText>
        </w:r>
        <w:r w:rsidR="00F57A56" w:rsidRPr="00A45743" w:rsidDel="00BA7E09">
          <w:rPr>
            <w:rFonts w:ascii="Times New Roman" w:hAnsi="Times New Roman" w:cs="Times New Roman"/>
            <w:sz w:val="24"/>
            <w:szCs w:val="24"/>
          </w:rPr>
          <w:delText>C</w:delText>
        </w:r>
      </w:del>
      <w:ins w:id="379" w:author="Caitlin Jeffrey" w:date="2024-09-23T09:47:00Z" w16du:dateUtc="2024-09-23T13:47:00Z">
        <w:r w:rsidR="00BA7E09">
          <w:rPr>
            <w:rFonts w:ascii="Times New Roman" w:hAnsi="Times New Roman" w:cs="Times New Roman"/>
            <w:sz w:val="24"/>
            <w:szCs w:val="24"/>
          </w:rPr>
          <w:t xml:space="preserve"> c</w:t>
        </w:r>
      </w:ins>
      <w:r w:rsidR="00F57A56" w:rsidRPr="00A45743">
        <w:rPr>
          <w:rFonts w:ascii="Times New Roman" w:hAnsi="Times New Roman" w:cs="Times New Roman"/>
          <w:sz w:val="24"/>
          <w:szCs w:val="24"/>
        </w:rPr>
        <w:t xml:space="preserve">are must be taken </w:t>
      </w:r>
      <w:ins w:id="380" w:author="Caitlin Jeffrey" w:date="2024-09-23T09:47:00Z" w16du:dateUtc="2024-09-23T13:47:00Z">
        <w:r w:rsidR="00E80D32">
          <w:rPr>
            <w:rFonts w:ascii="Times New Roman" w:hAnsi="Times New Roman" w:cs="Times New Roman"/>
            <w:sz w:val="24"/>
            <w:szCs w:val="24"/>
          </w:rPr>
          <w:t xml:space="preserve">when </w:t>
        </w:r>
      </w:ins>
      <w:r w:rsidR="00F57A56" w:rsidRPr="00A45743">
        <w:rPr>
          <w:rFonts w:ascii="Times New Roman" w:hAnsi="Times New Roman" w:cs="Times New Roman"/>
          <w:sz w:val="24"/>
          <w:szCs w:val="24"/>
        </w:rPr>
        <w:t xml:space="preserve">comparing </w:t>
      </w:r>
      <w:r w:rsidR="00A45743">
        <w:rPr>
          <w:rFonts w:ascii="Times New Roman" w:hAnsi="Times New Roman" w:cs="Times New Roman"/>
          <w:sz w:val="24"/>
          <w:szCs w:val="24"/>
        </w:rPr>
        <w:t>results of this study to others</w:t>
      </w:r>
      <w:del w:id="381" w:author="Caitlin Jeffrey" w:date="2024-09-23T09:47:00Z" w16du:dateUtc="2024-09-23T13:47:00Z">
        <w:r w:rsidR="00A45743" w:rsidDel="00E80D32">
          <w:rPr>
            <w:rFonts w:ascii="Times New Roman" w:hAnsi="Times New Roman" w:cs="Times New Roman"/>
            <w:sz w:val="24"/>
            <w:szCs w:val="24"/>
          </w:rPr>
          <w:delText>,</w:delText>
        </w:r>
      </w:del>
      <w:r w:rsidR="00A45743">
        <w:rPr>
          <w:rFonts w:ascii="Times New Roman" w:hAnsi="Times New Roman" w:cs="Times New Roman"/>
          <w:sz w:val="24"/>
          <w:szCs w:val="24"/>
        </w:rPr>
        <w:t xml:space="preserve"> as</w:t>
      </w:r>
      <w:r w:rsidR="00F57A56" w:rsidRPr="00A45743">
        <w:rPr>
          <w:rFonts w:ascii="Times New Roman" w:hAnsi="Times New Roman" w:cs="Times New Roman"/>
          <w:sz w:val="24"/>
          <w:szCs w:val="24"/>
        </w:rPr>
        <w:t xml:space="preserve"> </w:t>
      </w:r>
      <w:r w:rsidR="00433227" w:rsidRPr="00A45743">
        <w:rPr>
          <w:rFonts w:ascii="Times New Roman" w:hAnsi="Times New Roman" w:cs="Times New Roman"/>
          <w:sz w:val="24"/>
          <w:szCs w:val="24"/>
        </w:rPr>
        <w:t>NASM IMI</w:t>
      </w:r>
      <w:r w:rsidR="00433227" w:rsidRPr="00433227">
        <w:rPr>
          <w:rFonts w:ascii="Times New Roman" w:hAnsi="Times New Roman" w:cs="Times New Roman"/>
          <w:sz w:val="24"/>
          <w:szCs w:val="24"/>
        </w:rPr>
        <w:t xml:space="preserve"> diversity may differ immediately post-partum compared to later in lactation (De Visscher et al., 2016).</w:t>
      </w:r>
      <w:ins w:id="382" w:author="Caitlin Jeffrey" w:date="2024-09-23T09:51:00Z" w16du:dateUtc="2024-09-23T13:51:00Z">
        <w:r w:rsidR="0099060F">
          <w:rPr>
            <w:rFonts w:ascii="Times New Roman" w:hAnsi="Times New Roman" w:cs="Times New Roman"/>
            <w:sz w:val="24"/>
            <w:szCs w:val="24"/>
          </w:rPr>
          <w:t xml:space="preserve"> </w:t>
        </w:r>
      </w:ins>
      <w:del w:id="383" w:author="Caitlin Jeffrey" w:date="2024-09-23T09:51:00Z" w16du:dateUtc="2024-09-23T13:51:00Z">
        <w:r w:rsidR="00E57A1B" w:rsidDel="0099060F">
          <w:rPr>
            <w:rFonts w:ascii="Times New Roman" w:hAnsi="Times New Roman" w:cs="Times New Roman"/>
            <w:sz w:val="24"/>
            <w:szCs w:val="24"/>
          </w:rPr>
          <w:delText xml:space="preserve"> </w:delText>
        </w:r>
      </w:del>
      <w:r w:rsidR="003668DA">
        <w:rPr>
          <w:rFonts w:ascii="Times New Roman" w:hAnsi="Times New Roman" w:cs="Times New Roman"/>
          <w:sz w:val="24"/>
          <w:szCs w:val="24"/>
        </w:rPr>
        <w:t>Taken together</w:t>
      </w:r>
      <w:ins w:id="384" w:author="Caitlin Jeffrey" w:date="2024-09-23T09:51:00Z" w16du:dateUtc="2024-09-23T13:51:00Z">
        <w:r w:rsidR="0099060F">
          <w:rPr>
            <w:rFonts w:ascii="Times New Roman" w:hAnsi="Times New Roman" w:cs="Times New Roman"/>
            <w:sz w:val="24"/>
            <w:szCs w:val="24"/>
          </w:rPr>
          <w:t>,</w:t>
        </w:r>
      </w:ins>
      <w:r w:rsidR="003668DA">
        <w:rPr>
          <w:rFonts w:ascii="Times New Roman" w:hAnsi="Times New Roman" w:cs="Times New Roman"/>
          <w:sz w:val="24"/>
          <w:szCs w:val="24"/>
        </w:rPr>
        <w:t xml:space="preserve"> </w:t>
      </w:r>
      <w:r w:rsidR="000D0892">
        <w:rPr>
          <w:rFonts w:ascii="Times New Roman" w:hAnsi="Times New Roman" w:cs="Times New Roman"/>
          <w:sz w:val="24"/>
          <w:szCs w:val="24"/>
        </w:rPr>
        <w:t xml:space="preserve">prior research justifies </w:t>
      </w:r>
      <w:r w:rsidR="00D61D1B">
        <w:rPr>
          <w:rFonts w:ascii="Times New Roman" w:hAnsi="Times New Roman" w:cs="Times New Roman"/>
          <w:sz w:val="24"/>
          <w:szCs w:val="24"/>
        </w:rPr>
        <w:t xml:space="preserve">conducting </w:t>
      </w:r>
      <w:r w:rsidR="00290199">
        <w:rPr>
          <w:rFonts w:ascii="Times New Roman" w:hAnsi="Times New Roman" w:cs="Times New Roman"/>
          <w:sz w:val="24"/>
          <w:szCs w:val="24"/>
        </w:rPr>
        <w:t xml:space="preserve">additional </w:t>
      </w:r>
      <w:r w:rsidR="00E57A1B">
        <w:rPr>
          <w:rFonts w:ascii="Times New Roman" w:hAnsi="Times New Roman" w:cs="Times New Roman"/>
          <w:sz w:val="24"/>
          <w:szCs w:val="24"/>
        </w:rPr>
        <w:t>des</w:t>
      </w:r>
      <w:r w:rsidR="00376450">
        <w:rPr>
          <w:rFonts w:ascii="Times New Roman" w:hAnsi="Times New Roman" w:cs="Times New Roman"/>
          <w:sz w:val="24"/>
          <w:szCs w:val="24"/>
        </w:rPr>
        <w:t xml:space="preserve">criptive observational studies of </w:t>
      </w:r>
      <w:proofErr w:type="spellStart"/>
      <w:r w:rsidR="00376450">
        <w:rPr>
          <w:rFonts w:ascii="Times New Roman" w:hAnsi="Times New Roman" w:cs="Times New Roman"/>
          <w:sz w:val="24"/>
          <w:szCs w:val="24"/>
        </w:rPr>
        <w:t>SaM</w:t>
      </w:r>
      <w:proofErr w:type="spellEnd"/>
      <w:r w:rsidR="00376450">
        <w:rPr>
          <w:rFonts w:ascii="Times New Roman" w:hAnsi="Times New Roman" w:cs="Times New Roman"/>
          <w:sz w:val="24"/>
          <w:szCs w:val="24"/>
        </w:rPr>
        <w:t xml:space="preserve"> epidemiology </w:t>
      </w:r>
      <w:r w:rsidR="00D61D1B">
        <w:rPr>
          <w:rFonts w:ascii="Times New Roman" w:hAnsi="Times New Roman" w:cs="Times New Roman"/>
          <w:sz w:val="24"/>
          <w:szCs w:val="24"/>
        </w:rPr>
        <w:t>to</w:t>
      </w:r>
      <w:r w:rsidR="00376450">
        <w:rPr>
          <w:rFonts w:ascii="Times New Roman" w:hAnsi="Times New Roman" w:cs="Times New Roman"/>
          <w:sz w:val="24"/>
          <w:szCs w:val="24"/>
        </w:rPr>
        <w:t xml:space="preserve"> extend our knowledge of these species </w:t>
      </w:r>
      <w:r w:rsidR="00894A5F">
        <w:rPr>
          <w:rFonts w:ascii="Times New Roman" w:hAnsi="Times New Roman" w:cs="Times New Roman"/>
          <w:sz w:val="24"/>
          <w:szCs w:val="24"/>
        </w:rPr>
        <w:t>under different management conditions</w:t>
      </w:r>
      <w:r w:rsidR="00557115" w:rsidRPr="000B59AF">
        <w:rPr>
          <w:rFonts w:ascii="Times New Roman" w:hAnsi="Times New Roman" w:cs="Times New Roman"/>
          <w:sz w:val="24"/>
          <w:szCs w:val="24"/>
        </w:rPr>
        <w:t>.</w:t>
      </w:r>
      <w:r w:rsidR="00DC192A">
        <w:rPr>
          <w:rFonts w:ascii="Times New Roman" w:hAnsi="Times New Roman" w:cs="Times New Roman"/>
          <w:sz w:val="24"/>
          <w:szCs w:val="24"/>
        </w:rPr>
        <w:t xml:space="preserve"> </w:t>
      </w:r>
      <w:r w:rsidR="000E443B">
        <w:rPr>
          <w:rFonts w:ascii="Times New Roman" w:hAnsi="Times New Roman" w:cs="Times New Roman"/>
          <w:sz w:val="24"/>
          <w:szCs w:val="24"/>
        </w:rPr>
        <w:t>US o</w:t>
      </w:r>
      <w:r w:rsidR="00DC192A">
        <w:rPr>
          <w:rFonts w:ascii="Times New Roman" w:hAnsi="Times New Roman" w:cs="Times New Roman"/>
          <w:sz w:val="24"/>
          <w:szCs w:val="24"/>
        </w:rPr>
        <w:t>rganic dairy</w:t>
      </w:r>
      <w:r w:rsidR="000E443B">
        <w:rPr>
          <w:rFonts w:ascii="Times New Roman" w:hAnsi="Times New Roman" w:cs="Times New Roman"/>
          <w:sz w:val="24"/>
          <w:szCs w:val="24"/>
        </w:rPr>
        <w:t xml:space="preserve"> producers and advisors </w:t>
      </w:r>
      <w:r w:rsidR="00626A20">
        <w:rPr>
          <w:rFonts w:ascii="Times New Roman" w:hAnsi="Times New Roman" w:cs="Times New Roman"/>
          <w:sz w:val="24"/>
          <w:szCs w:val="24"/>
        </w:rPr>
        <w:t xml:space="preserve">can benefit from an improved understanding </w:t>
      </w:r>
      <w:r w:rsidR="00540679">
        <w:rPr>
          <w:rFonts w:ascii="Times New Roman" w:hAnsi="Times New Roman" w:cs="Times New Roman"/>
          <w:sz w:val="24"/>
          <w:szCs w:val="24"/>
        </w:rPr>
        <w:t>of the</w:t>
      </w:r>
      <w:r w:rsidR="00EC5E7A">
        <w:rPr>
          <w:rFonts w:ascii="Times New Roman" w:hAnsi="Times New Roman" w:cs="Times New Roman"/>
          <w:sz w:val="24"/>
          <w:szCs w:val="24"/>
        </w:rPr>
        <w:t xml:space="preserve"> </w:t>
      </w:r>
      <w:proofErr w:type="spellStart"/>
      <w:r w:rsidR="00EC5E7A">
        <w:rPr>
          <w:rFonts w:ascii="Times New Roman" w:hAnsi="Times New Roman" w:cs="Times New Roman"/>
          <w:sz w:val="24"/>
          <w:szCs w:val="24"/>
        </w:rPr>
        <w:t>SaM</w:t>
      </w:r>
      <w:proofErr w:type="spellEnd"/>
      <w:r w:rsidR="00626A20" w:rsidRPr="00626A20">
        <w:rPr>
          <w:rFonts w:ascii="Times New Roman" w:hAnsi="Times New Roman" w:cs="Times New Roman"/>
          <w:sz w:val="24"/>
          <w:szCs w:val="24"/>
        </w:rPr>
        <w:t xml:space="preserve"> </w:t>
      </w:r>
      <w:r w:rsidR="00D76A5B">
        <w:rPr>
          <w:rFonts w:ascii="Times New Roman" w:hAnsi="Times New Roman" w:cs="Times New Roman"/>
          <w:sz w:val="24"/>
          <w:szCs w:val="24"/>
        </w:rPr>
        <w:t xml:space="preserve">species specific impacts </w:t>
      </w:r>
      <w:r w:rsidR="00376450">
        <w:rPr>
          <w:rFonts w:ascii="Times New Roman" w:hAnsi="Times New Roman" w:cs="Times New Roman"/>
          <w:sz w:val="24"/>
          <w:szCs w:val="24"/>
        </w:rPr>
        <w:t>on</w:t>
      </w:r>
      <w:r w:rsidR="00626A20" w:rsidRPr="00626A20">
        <w:rPr>
          <w:rFonts w:ascii="Times New Roman" w:hAnsi="Times New Roman" w:cs="Times New Roman"/>
          <w:sz w:val="24"/>
          <w:szCs w:val="24"/>
        </w:rPr>
        <w:t xml:space="preserve"> udder health</w:t>
      </w:r>
      <w:r w:rsidR="00DC192A">
        <w:rPr>
          <w:rFonts w:ascii="Times New Roman" w:hAnsi="Times New Roman" w:cs="Times New Roman"/>
          <w:sz w:val="24"/>
          <w:szCs w:val="24"/>
        </w:rPr>
        <w:t xml:space="preserve"> </w:t>
      </w:r>
      <w:r w:rsidR="00D76A5B">
        <w:rPr>
          <w:rFonts w:ascii="Times New Roman" w:hAnsi="Times New Roman" w:cs="Times New Roman"/>
          <w:sz w:val="24"/>
          <w:szCs w:val="24"/>
        </w:rPr>
        <w:t>in their herds.</w:t>
      </w:r>
    </w:p>
    <w:p w14:paraId="03F81ACC" w14:textId="403B88CC" w:rsidR="00124356" w:rsidRPr="000B59AF" w:rsidRDefault="00FF3370" w:rsidP="00567B61">
      <w:pPr>
        <w:spacing w:after="0" w:line="480" w:lineRule="auto"/>
        <w:ind w:firstLine="360"/>
        <w:rPr>
          <w:rFonts w:ascii="Times New Roman" w:hAnsi="Times New Roman" w:cs="Times New Roman"/>
          <w:sz w:val="24"/>
          <w:szCs w:val="24"/>
        </w:rPr>
        <w:pPrChange w:id="385" w:author="Caitlin Jeffrey" w:date="2024-09-24T06:41:00Z" w16du:dateUtc="2024-09-24T10:41:00Z">
          <w:pPr>
            <w:spacing w:after="0" w:line="480" w:lineRule="auto"/>
          </w:pPr>
        </w:pPrChange>
      </w:pPr>
      <w:del w:id="386" w:author="Caitlin Jeffrey" w:date="2024-09-24T06:41:00Z" w16du:dateUtc="2024-09-24T10:41:00Z">
        <w:r w:rsidRPr="000B59AF" w:rsidDel="00567B61">
          <w:rPr>
            <w:rFonts w:ascii="Times New Roman" w:hAnsi="Times New Roman" w:cs="Times New Roman"/>
            <w:sz w:val="24"/>
            <w:szCs w:val="24"/>
          </w:rPr>
          <w:lastRenderedPageBreak/>
          <w:tab/>
        </w:r>
      </w:del>
      <w:r w:rsidRPr="000B59AF">
        <w:rPr>
          <w:rFonts w:ascii="Times New Roman" w:hAnsi="Times New Roman" w:cs="Times New Roman"/>
          <w:sz w:val="24"/>
          <w:szCs w:val="24"/>
        </w:rPr>
        <w:t xml:space="preserve">The current study presents data from a longitudinal </w:t>
      </w:r>
      <w:r w:rsidR="00CD5CAD">
        <w:rPr>
          <w:rFonts w:ascii="Times New Roman" w:hAnsi="Times New Roman" w:cs="Times New Roman"/>
          <w:sz w:val="24"/>
          <w:szCs w:val="24"/>
        </w:rPr>
        <w:t xml:space="preserve">observational </w:t>
      </w:r>
      <w:r w:rsidRPr="000B59AF">
        <w:rPr>
          <w:rFonts w:ascii="Times New Roman" w:hAnsi="Times New Roman" w:cs="Times New Roman"/>
          <w:sz w:val="24"/>
          <w:szCs w:val="24"/>
        </w:rPr>
        <w:t xml:space="preserve">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w:t>
      </w:r>
      <w:r w:rsidR="00405C88">
        <w:rPr>
          <w:rFonts w:ascii="Times New Roman" w:hAnsi="Times New Roman" w:cs="Times New Roman"/>
          <w:sz w:val="24"/>
          <w:szCs w:val="24"/>
        </w:rPr>
        <w:t>i</w:t>
      </w:r>
      <w:r w:rsidRPr="000B59AF">
        <w:rPr>
          <w:rFonts w:ascii="Times New Roman" w:hAnsi="Times New Roman" w:cs="Times New Roman"/>
          <w:sz w:val="24"/>
          <w:szCs w:val="24"/>
        </w:rPr>
        <w:t xml:space="preserve">s of </w:t>
      </w:r>
      <w:del w:id="387"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w:delText>
        </w:r>
        <w:r w:rsidRPr="000B59AF" w:rsidDel="005A02A3">
          <w:rPr>
            <w:rFonts w:ascii="Times New Roman" w:hAnsi="Times New Roman" w:cs="Times New Roman"/>
            <w:sz w:val="24"/>
            <w:szCs w:val="24"/>
          </w:rPr>
          <w:delText>milk</w:delText>
        </w:r>
      </w:del>
      <w:ins w:id="388" w:author="Caitlin Jeffrey" w:date="2024-09-20T17:28:00Z" w16du:dateUtc="2024-09-20T21:28:00Z">
        <w:r w:rsidR="005A02A3">
          <w:rPr>
            <w:rFonts w:ascii="Times New Roman" w:hAnsi="Times New Roman" w:cs="Times New Roman"/>
            <w:sz w:val="24"/>
            <w:szCs w:val="24"/>
          </w:rPr>
          <w:t>quarter milk</w:t>
        </w:r>
      </w:ins>
      <w:r w:rsidRPr="000B59AF">
        <w:rPr>
          <w:rFonts w:ascii="Times New Roman" w:hAnsi="Times New Roman" w:cs="Times New Roman"/>
          <w:sz w:val="24"/>
          <w:szCs w:val="24"/>
        </w:rPr>
        <w:t xml:space="preserve"> samples to identify IMI due to </w:t>
      </w:r>
      <w:del w:id="389" w:author="Caitlin Jeffrey" w:date="2024-09-23T10:12:00Z" w16du:dateUtc="2024-09-23T14:12:00Z">
        <w:r w:rsidRPr="000B59AF" w:rsidDel="00670CC3">
          <w:rPr>
            <w:rFonts w:ascii="Times New Roman" w:hAnsi="Times New Roman" w:cs="Times New Roman"/>
            <w:sz w:val="24"/>
            <w:szCs w:val="24"/>
          </w:rPr>
          <w:delText>staphylococci and mammaliicocci</w:delText>
        </w:r>
      </w:del>
      <w:proofErr w:type="spellStart"/>
      <w:ins w:id="390" w:author="Caitlin Jeffrey" w:date="2024-09-23T10:12:00Z" w16du:dateUtc="2024-09-23T14:12:00Z">
        <w:r w:rsidR="00670CC3">
          <w:rPr>
            <w:rFonts w:ascii="Times New Roman" w:hAnsi="Times New Roman" w:cs="Times New Roman"/>
            <w:sz w:val="24"/>
            <w:szCs w:val="24"/>
          </w:rPr>
          <w:t>SaM</w:t>
        </w:r>
      </w:ins>
      <w:proofErr w:type="spellEnd"/>
      <w:r w:rsidRPr="000B59AF">
        <w:rPr>
          <w:rFonts w:ascii="Times New Roman" w:hAnsi="Times New Roman" w:cs="Times New Roman"/>
          <w:sz w:val="24"/>
          <w:szCs w:val="24"/>
        </w:rPr>
        <w:t xml:space="preserve"> w</w:t>
      </w:r>
      <w:r w:rsidR="00405C88">
        <w:rPr>
          <w:rFonts w:ascii="Times New Roman" w:hAnsi="Times New Roman" w:cs="Times New Roman"/>
          <w:sz w:val="24"/>
          <w:szCs w:val="24"/>
        </w:rPr>
        <w:t xml:space="preserve">as </w:t>
      </w:r>
      <w:r w:rsidRPr="000B59AF">
        <w:rPr>
          <w:rFonts w:ascii="Times New Roman" w:hAnsi="Times New Roman" w:cs="Times New Roman"/>
          <w:sz w:val="24"/>
          <w:szCs w:val="24"/>
        </w:rPr>
        <w:t xml:space="preserve">conducted in parallel with determination of </w:t>
      </w:r>
      <w:del w:id="391" w:author="Caitlin Jeffrey" w:date="2024-09-23T10:12:00Z" w16du:dateUtc="2024-09-23T14:12:00Z">
        <w:r w:rsidRPr="000B59AF" w:rsidDel="00670CC3">
          <w:rPr>
            <w:rFonts w:ascii="Times New Roman" w:hAnsi="Times New Roman" w:cs="Times New Roman"/>
            <w:sz w:val="24"/>
            <w:szCs w:val="24"/>
          </w:rPr>
          <w:delText>quarter-level somatic cell count</w:delText>
        </w:r>
      </w:del>
      <w:proofErr w:type="spellStart"/>
      <w:ins w:id="392" w:author="Caitlin Jeffrey" w:date="2024-09-23T10:12:00Z" w16du:dateUtc="2024-09-23T14:12:00Z">
        <w:r w:rsidR="00670CC3">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The </w:t>
      </w:r>
      <w:ins w:id="393" w:author="John Barlow" w:date="2024-09-19T14:43:00Z" w16du:dateUtc="2024-09-19T18:43:00Z">
        <w:r w:rsidR="003217C8">
          <w:rPr>
            <w:rFonts w:ascii="Times New Roman" w:hAnsi="Times New Roman" w:cs="Times New Roman"/>
            <w:sz w:val="24"/>
            <w:szCs w:val="24"/>
          </w:rPr>
          <w:t xml:space="preserve">primary </w:t>
        </w:r>
      </w:ins>
      <w:r w:rsidRPr="000B59AF">
        <w:rPr>
          <w:rFonts w:ascii="Times New Roman" w:hAnsi="Times New Roman" w:cs="Times New Roman"/>
          <w:sz w:val="24"/>
          <w:szCs w:val="24"/>
        </w:rPr>
        <w:t>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w:t>
      </w:r>
      <w:del w:id="394"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-milk</w:delText>
        </w:r>
      </w:del>
      <w:del w:id="395" w:author="Caitlin Jeffrey" w:date="2024-09-23T10:11:00Z" w16du:dateUtc="2024-09-23T14:11:00Z">
        <w:r w:rsidRPr="000B59AF" w:rsidDel="00D57AEA">
          <w:rPr>
            <w:rFonts w:ascii="Times New Roman" w:hAnsi="Times New Roman" w:cs="Times New Roman"/>
            <w:sz w:val="24"/>
            <w:szCs w:val="24"/>
          </w:rPr>
          <w:delText xml:space="preserve"> SCC</w:delText>
        </w:r>
      </w:del>
      <w:proofErr w:type="spellStart"/>
      <w:ins w:id="396" w:author="Caitlin Jeffrey" w:date="2024-09-23T10:11:00Z" w16du:dateUtc="2024-09-23T14:11:00Z">
        <w:r w:rsidR="00D57AEA">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varied </w:t>
      </w:r>
      <w:proofErr w:type="gramStart"/>
      <w:r w:rsidRPr="000B59AF">
        <w:rPr>
          <w:rFonts w:ascii="Times New Roman" w:hAnsi="Times New Roman" w:cs="Times New Roman"/>
          <w:sz w:val="24"/>
          <w:szCs w:val="24"/>
        </w:rPr>
        <w:t>as a result of</w:t>
      </w:r>
      <w:proofErr w:type="gramEnd"/>
      <w:r w:rsidRPr="000B59AF">
        <w:rPr>
          <w:rFonts w:ascii="Times New Roman" w:hAnsi="Times New Roman" w:cs="Times New Roman"/>
          <w:sz w:val="24"/>
          <w:szCs w:val="24"/>
        </w:rPr>
        <w:t xml:space="preserve">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proofErr w:type="spellStart"/>
      <w:r w:rsidR="0074777D" w:rsidRPr="000B59AF">
        <w:rPr>
          <w:rFonts w:ascii="Times New Roman" w:hAnsi="Times New Roman" w:cs="Times New Roman"/>
          <w:sz w:val="24"/>
          <w:szCs w:val="24"/>
        </w:rPr>
        <w:t>SaM</w:t>
      </w:r>
      <w:proofErr w:type="spellEnd"/>
      <w:r w:rsidRPr="000B59AF">
        <w:rPr>
          <w:rFonts w:ascii="Times New Roman" w:hAnsi="Times New Roman" w:cs="Times New Roman"/>
          <w:sz w:val="24"/>
          <w:szCs w:val="24"/>
        </w:rPr>
        <w:t>, in order to identify which species were more relevant to udder health in this population of farms.</w:t>
      </w:r>
      <w:ins w:id="397" w:author="John Barlow" w:date="2024-09-19T14:43:00Z" w16du:dateUtc="2024-09-19T18:43:00Z">
        <w:r w:rsidR="003217C8">
          <w:rPr>
            <w:rFonts w:ascii="Times New Roman" w:hAnsi="Times New Roman" w:cs="Times New Roman"/>
            <w:sz w:val="24"/>
            <w:szCs w:val="24"/>
          </w:rPr>
          <w:t xml:space="preserve"> </w:t>
        </w:r>
        <w:del w:id="398" w:author="Caitlin Jeffrey" w:date="2024-09-23T10:15:00Z" w16du:dateUtc="2024-09-23T14:15:00Z">
          <w:r w:rsidR="003217C8" w:rsidDel="002E4741">
            <w:rPr>
              <w:rFonts w:ascii="Times New Roman" w:hAnsi="Times New Roman" w:cs="Times New Roman"/>
              <w:sz w:val="24"/>
              <w:szCs w:val="24"/>
            </w:rPr>
            <w:delText xml:space="preserve">In order to </w:delText>
          </w:r>
        </w:del>
      </w:ins>
      <w:ins w:id="399" w:author="John Barlow" w:date="2024-09-19T14:46:00Z" w16du:dateUtc="2024-09-19T18:46:00Z">
        <w:del w:id="400" w:author="Caitlin Jeffrey" w:date="2024-09-23T10:15:00Z" w16du:dateUtc="2024-09-23T14:15:00Z">
          <w:r w:rsidR="009F3DF3" w:rsidDel="002E4741">
            <w:rPr>
              <w:rFonts w:ascii="Times New Roman" w:hAnsi="Times New Roman" w:cs="Times New Roman"/>
              <w:sz w:val="24"/>
              <w:szCs w:val="24"/>
            </w:rPr>
            <w:delText xml:space="preserve">place the </w:delText>
          </w:r>
          <w:r w:rsidR="00E3512C" w:rsidDel="002E4741">
            <w:rPr>
              <w:rFonts w:ascii="Times New Roman" w:hAnsi="Times New Roman" w:cs="Times New Roman"/>
              <w:sz w:val="24"/>
              <w:szCs w:val="24"/>
            </w:rPr>
            <w:delText>SCC effect of NASM</w:delText>
          </w:r>
        </w:del>
      </w:ins>
      <w:ins w:id="401" w:author="John Barlow" w:date="2024-09-19T14:44:00Z" w16du:dateUtc="2024-09-19T18:44:00Z">
        <w:del w:id="402" w:author="Caitlin Jeffrey" w:date="2024-09-23T10:15:00Z" w16du:dateUtc="2024-09-23T14:15:00Z">
          <w:r w:rsidR="00831FC0" w:rsidDel="002E4741">
            <w:rPr>
              <w:rFonts w:ascii="Times New Roman" w:hAnsi="Times New Roman" w:cs="Times New Roman"/>
              <w:sz w:val="24"/>
              <w:szCs w:val="24"/>
            </w:rPr>
            <w:delText xml:space="preserve"> </w:delText>
          </w:r>
        </w:del>
      </w:ins>
      <w:ins w:id="403" w:author="John Barlow" w:date="2024-09-19T14:46:00Z" w16du:dateUtc="2024-09-19T18:46:00Z">
        <w:del w:id="404" w:author="Caitlin Jeffrey" w:date="2024-09-23T10:15:00Z" w16du:dateUtc="2024-09-23T14:15:00Z">
          <w:r w:rsidR="00E3512C" w:rsidDel="002E4741">
            <w:rPr>
              <w:rFonts w:ascii="Times New Roman" w:hAnsi="Times New Roman" w:cs="Times New Roman"/>
              <w:sz w:val="24"/>
              <w:szCs w:val="24"/>
            </w:rPr>
            <w:delText xml:space="preserve">in context of </w:delText>
          </w:r>
        </w:del>
      </w:ins>
      <w:ins w:id="405" w:author="John Barlow" w:date="2024-09-19T14:44:00Z" w16du:dateUtc="2024-09-19T18:44:00Z">
        <w:del w:id="406" w:author="Caitlin Jeffrey" w:date="2024-09-23T10:15:00Z" w16du:dateUtc="2024-09-23T14:15:00Z">
          <w:r w:rsidR="00A62690" w:rsidDel="002E4741">
            <w:rPr>
              <w:rFonts w:ascii="Times New Roman" w:hAnsi="Times New Roman" w:cs="Times New Roman"/>
              <w:sz w:val="24"/>
              <w:szCs w:val="24"/>
            </w:rPr>
            <w:delText xml:space="preserve">overall udder health, a secondary objective was to quantify the frequency of </w:delText>
          </w:r>
        </w:del>
      </w:ins>
      <w:ins w:id="407" w:author="John Barlow" w:date="2024-09-19T14:46:00Z" w16du:dateUtc="2024-09-19T18:46:00Z">
        <w:del w:id="408" w:author="Caitlin Jeffrey" w:date="2024-09-23T10:15:00Z" w16du:dateUtc="2024-09-23T14:15:00Z">
          <w:r w:rsidR="00E3512C" w:rsidDel="002E4741">
            <w:rPr>
              <w:rFonts w:ascii="Times New Roman" w:hAnsi="Times New Roman" w:cs="Times New Roman"/>
              <w:sz w:val="24"/>
              <w:szCs w:val="24"/>
            </w:rPr>
            <w:delText xml:space="preserve">NASM </w:delText>
          </w:r>
        </w:del>
      </w:ins>
      <w:ins w:id="409" w:author="John Barlow" w:date="2024-09-19T14:44:00Z" w16du:dateUtc="2024-09-19T18:44:00Z">
        <w:del w:id="410" w:author="Caitlin Jeffrey" w:date="2024-09-23T10:15:00Z" w16du:dateUtc="2024-09-23T14:15:00Z">
          <w:r w:rsidR="00A62690" w:rsidDel="002E4741">
            <w:rPr>
              <w:rFonts w:ascii="Times New Roman" w:hAnsi="Times New Roman" w:cs="Times New Roman"/>
              <w:sz w:val="24"/>
              <w:szCs w:val="24"/>
            </w:rPr>
            <w:delText>IMI</w:delText>
          </w:r>
        </w:del>
      </w:ins>
      <w:ins w:id="411" w:author="John Barlow" w:date="2024-09-19T14:46:00Z" w16du:dateUtc="2024-09-19T18:46:00Z">
        <w:del w:id="412" w:author="Caitlin Jeffrey" w:date="2024-09-23T10:15:00Z" w16du:dateUtc="2024-09-23T14:15:00Z">
          <w:r w:rsidR="00E3512C" w:rsidDel="002E4741">
            <w:rPr>
              <w:rFonts w:ascii="Times New Roman" w:hAnsi="Times New Roman" w:cs="Times New Roman"/>
              <w:sz w:val="24"/>
              <w:szCs w:val="24"/>
            </w:rPr>
            <w:delText xml:space="preserve"> in th</w:delText>
          </w:r>
        </w:del>
      </w:ins>
      <w:ins w:id="413" w:author="John Barlow" w:date="2024-09-19T14:47:00Z" w16du:dateUtc="2024-09-19T18:47:00Z">
        <w:del w:id="414" w:author="Caitlin Jeffrey" w:date="2024-09-23T10:15:00Z" w16du:dateUtc="2024-09-23T14:15:00Z">
          <w:r w:rsidR="00052D61" w:rsidDel="002E4741">
            <w:rPr>
              <w:rFonts w:ascii="Times New Roman" w:hAnsi="Times New Roman" w:cs="Times New Roman"/>
              <w:sz w:val="24"/>
              <w:szCs w:val="24"/>
            </w:rPr>
            <w:delText>is population of selected herds.</w:delText>
          </w:r>
        </w:del>
      </w:ins>
      <w:ins w:id="415" w:author="John Barlow" w:date="2024-09-19T14:44:00Z" w16du:dateUtc="2024-09-19T18:44:00Z">
        <w:del w:id="416" w:author="Caitlin Jeffrey" w:date="2024-09-23T10:15:00Z" w16du:dateUtc="2024-09-23T14:15:00Z">
          <w:r w:rsidR="00A62690" w:rsidDel="002E4741">
            <w:rPr>
              <w:rFonts w:ascii="Times New Roman" w:hAnsi="Times New Roman" w:cs="Times New Roman"/>
              <w:sz w:val="24"/>
              <w:szCs w:val="24"/>
            </w:rPr>
            <w:delText xml:space="preserve"> </w:delText>
          </w:r>
        </w:del>
      </w:ins>
      <w:ins w:id="417" w:author="Caitlin Jeffrey" w:date="2024-09-23T10:14:00Z">
        <w:r w:rsidR="00124356" w:rsidRPr="00124356">
          <w:rPr>
            <w:rFonts w:ascii="Times New Roman" w:hAnsi="Times New Roman" w:cs="Times New Roman"/>
            <w:sz w:val="24"/>
            <w:szCs w:val="24"/>
          </w:rPr>
          <w:t xml:space="preserve">To contextualize the impact of NASM on </w:t>
        </w:r>
      </w:ins>
      <w:proofErr w:type="spellStart"/>
      <w:ins w:id="418" w:author="Caitlin Jeffrey" w:date="2024-09-23T10:14:00Z" w16du:dateUtc="2024-09-23T14:14:00Z">
        <w:r w:rsidR="003A396E">
          <w:rPr>
            <w:rFonts w:ascii="Times New Roman" w:hAnsi="Times New Roman" w:cs="Times New Roman"/>
            <w:sz w:val="24"/>
            <w:szCs w:val="24"/>
          </w:rPr>
          <w:t>qm</w:t>
        </w:r>
      </w:ins>
      <w:ins w:id="419" w:author="Caitlin Jeffrey" w:date="2024-09-23T10:14:00Z">
        <w:r w:rsidR="00124356" w:rsidRPr="00124356">
          <w:rPr>
            <w:rFonts w:ascii="Times New Roman" w:hAnsi="Times New Roman" w:cs="Times New Roman"/>
            <w:sz w:val="24"/>
            <w:szCs w:val="24"/>
          </w:rPr>
          <w:t>SCC</w:t>
        </w:r>
        <w:proofErr w:type="spellEnd"/>
        <w:r w:rsidR="00124356" w:rsidRPr="00124356">
          <w:rPr>
            <w:rFonts w:ascii="Times New Roman" w:hAnsi="Times New Roman" w:cs="Times New Roman"/>
            <w:sz w:val="24"/>
            <w:szCs w:val="24"/>
          </w:rPr>
          <w:t xml:space="preserve"> </w:t>
        </w:r>
      </w:ins>
      <w:ins w:id="420" w:author="Caitlin Jeffrey" w:date="2024-09-23T10:14:00Z" w16du:dateUtc="2024-09-23T14:14:00Z">
        <w:r w:rsidR="003A396E">
          <w:rPr>
            <w:rFonts w:ascii="Times New Roman" w:hAnsi="Times New Roman" w:cs="Times New Roman"/>
            <w:sz w:val="24"/>
            <w:szCs w:val="24"/>
          </w:rPr>
          <w:t>with regards to</w:t>
        </w:r>
      </w:ins>
      <w:ins w:id="421" w:author="Caitlin Jeffrey" w:date="2024-09-23T10:14:00Z">
        <w:r w:rsidR="00124356" w:rsidRPr="00124356">
          <w:rPr>
            <w:rFonts w:ascii="Times New Roman" w:hAnsi="Times New Roman" w:cs="Times New Roman"/>
            <w:sz w:val="24"/>
            <w:szCs w:val="24"/>
          </w:rPr>
          <w:t xml:space="preserve"> overall udder health, a secondary objective was to quantify the frequency of NASM IMI in the selected herd population.</w:t>
        </w:r>
      </w:ins>
    </w:p>
    <w:bookmarkEnd w:id="0"/>
    <w:p w14:paraId="6507778D" w14:textId="77777777" w:rsidR="00FF3370" w:rsidRDefault="00FF3370" w:rsidP="00682E1E">
      <w:pPr>
        <w:spacing w:after="0"/>
      </w:pPr>
    </w:p>
    <w:p w14:paraId="6B1B1868" w14:textId="77777777" w:rsidR="00FF3370" w:rsidRDefault="00FF3370" w:rsidP="00682E1E">
      <w:pPr>
        <w:spacing w:after="0"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682E1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682E1E">
      <w:pPr>
        <w:spacing w:after="0" w:line="480" w:lineRule="auto"/>
        <w:rPr>
          <w:rFonts w:ascii="Times New Roman" w:hAnsi="Times New Roman" w:cs="Times New Roman"/>
          <w:b/>
          <w:bCs/>
          <w:i/>
          <w:iCs/>
          <w:sz w:val="24"/>
          <w:szCs w:val="24"/>
        </w:rPr>
      </w:pPr>
    </w:p>
    <w:p w14:paraId="0984405A" w14:textId="77777777" w:rsidR="00FF3370" w:rsidRPr="00D03DE9" w:rsidRDefault="00FF3370" w:rsidP="00682E1E">
      <w:pPr>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0AAEA640" w:rsidR="00FF3370" w:rsidRPr="00B37F00" w:rsidRDefault="00FF3370" w:rsidP="00682E1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w:t>
      </w:r>
      <w:r w:rsidR="00207E12" w:rsidRPr="00D03DE9">
        <w:rPr>
          <w:rFonts w:ascii="Times New Roman" w:hAnsi="Times New Roman" w:cs="Times New Roman"/>
          <w:sz w:val="24"/>
          <w:szCs w:val="24"/>
        </w:rPr>
        <w:lastRenderedPageBreak/>
        <w:t>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dictated by convenience. At each farm visit, duplicate </w:t>
      </w:r>
      <w:del w:id="422" w:author="Caitlin Jeffrey" w:date="2024-09-20T17:28:00Z" w16du:dateUtc="2024-09-20T21:28:00Z">
        <w:r w:rsidRPr="00D03DE9"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23"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1B209FB" w:rsidR="00FF3370" w:rsidRPr="00D03DE9"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 xml:space="preserve">Aliquots of frozen </w:t>
      </w:r>
      <w:del w:id="424" w:author="Caitlin Jeffrey" w:date="2024-09-20T17:28:00Z" w16du:dateUtc="2024-09-20T21:28:00Z">
        <w:r w:rsidRPr="00D03DE9" w:rsidDel="005A02A3">
          <w:rPr>
            <w:rFonts w:ascii="Times New Roman" w:hAnsi="Times New Roman" w:cs="Times New Roman"/>
            <w:sz w:val="24"/>
            <w:szCs w:val="24"/>
          </w:rPr>
          <w:delText>quarter</w:delText>
        </w:r>
        <w:r w:rsidR="00E3465A"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25"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ins w:id="426" w:author="John Barlow" w:date="2024-08-11T12:36:00Z" w16du:dateUtc="2024-08-11T16:36:00Z">
        <w:r w:rsidR="00440959">
          <w:rPr>
            <w:rFonts w:ascii="Times New Roman" w:hAnsi="Times New Roman" w:cs="Times New Roman"/>
            <w:sz w:val="24"/>
            <w:szCs w:val="24"/>
          </w:rPr>
          <w:t xml:space="preserve"> </w:t>
        </w:r>
      </w:ins>
    </w:p>
    <w:p w14:paraId="61527DB2" w14:textId="77777777" w:rsidR="00FF3370" w:rsidRPr="00D03DE9" w:rsidRDefault="00FF3370" w:rsidP="00682E1E">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682E1E">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2FB8768" w:rsidR="00180307"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del w:id="427" w:author="Caitlin Jeffrey" w:date="2024-09-20T17:28:00Z" w16du:dateUtc="2024-09-20T21:28:00Z">
        <w:r w:rsidR="00EA0D03" w:rsidRPr="00BB0F2B" w:rsidDel="005A02A3">
          <w:rPr>
            <w:rFonts w:ascii="Times New Roman" w:hAnsi="Times New Roman" w:cs="Times New Roman"/>
            <w:sz w:val="24"/>
            <w:szCs w:val="24"/>
          </w:rPr>
          <w:delText>quarter</w:delText>
        </w:r>
        <w:r w:rsidR="00E3465A" w:rsidRPr="00BB0F2B" w:rsidDel="005A02A3">
          <w:rPr>
            <w:rFonts w:ascii="Times New Roman" w:hAnsi="Times New Roman" w:cs="Times New Roman"/>
            <w:sz w:val="24"/>
            <w:szCs w:val="24"/>
          </w:rPr>
          <w:delText>-</w:delText>
        </w:r>
        <w:r w:rsidR="00EA0D03" w:rsidRPr="00BB0F2B" w:rsidDel="005A02A3">
          <w:rPr>
            <w:rFonts w:ascii="Times New Roman" w:hAnsi="Times New Roman" w:cs="Times New Roman"/>
            <w:sz w:val="24"/>
            <w:szCs w:val="24"/>
          </w:rPr>
          <w:delText>milk</w:delText>
        </w:r>
      </w:del>
      <w:ins w:id="428" w:author="Caitlin Jeffrey" w:date="2024-09-20T17:28:00Z" w16du:dateUtc="2024-09-20T21:28:00Z">
        <w:r w:rsidR="005A02A3">
          <w:rPr>
            <w:rFonts w:ascii="Times New Roman" w:hAnsi="Times New Roman" w:cs="Times New Roman"/>
            <w:sz w:val="24"/>
            <w:szCs w:val="24"/>
          </w:rPr>
          <w:t>quarter milk</w:t>
        </w:r>
      </w:ins>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49196D51" w:rsidR="00B75F31" w:rsidRPr="006B5A4D" w:rsidRDefault="00191159" w:rsidP="00682E1E">
      <w:pPr>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w:t>
      </w:r>
      <w:del w:id="429" w:author="Caitlin Jeffrey" w:date="2024-09-20T17:28:00Z" w16du:dateUtc="2024-09-20T21:28:00Z">
        <w:r w:rsidR="00FE0F6E" w:rsidRPr="006B5A4D" w:rsidDel="005A02A3">
          <w:rPr>
            <w:rFonts w:ascii="Times New Roman" w:hAnsi="Times New Roman" w:cs="Times New Roman"/>
            <w:sz w:val="24"/>
            <w:szCs w:val="24"/>
          </w:rPr>
          <w:delText>quarter-milk</w:delText>
        </w:r>
      </w:del>
      <w:ins w:id="430" w:author="Caitlin Jeffrey" w:date="2024-09-20T17:28:00Z" w16du:dateUtc="2024-09-20T21:28:00Z">
        <w:r w:rsidR="005A02A3">
          <w:rPr>
            <w:rFonts w:ascii="Times New Roman" w:hAnsi="Times New Roman" w:cs="Times New Roman"/>
            <w:sz w:val="24"/>
            <w:szCs w:val="24"/>
          </w:rPr>
          <w:t>quarter milk</w:t>
        </w:r>
      </w:ins>
      <w:r w:rsidR="00FE0F6E" w:rsidRPr="006B5A4D">
        <w:rPr>
          <w:rFonts w:ascii="Times New Roman" w:hAnsi="Times New Roman" w:cs="Times New Roman"/>
          <w:sz w:val="24"/>
          <w:szCs w:val="24"/>
        </w:rPr>
        <w:t xml:space="preserve">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indeterminate,”</w:t>
      </w:r>
      <w:del w:id="431" w:author="Caitlin Jeffrey" w:date="2024-09-23T16:09:00Z" w16du:dateUtc="2024-09-23T20:09:00Z">
        <w:r w:rsidR="002639E4" w:rsidRPr="006B5A4D" w:rsidDel="007C0666">
          <w:rPr>
            <w:rFonts w:ascii="Times New Roman" w:hAnsi="Times New Roman" w:cs="Times New Roman"/>
            <w:sz w:val="24"/>
            <w:szCs w:val="24"/>
          </w:rPr>
          <w:delText xml:space="preserve"> </w:delText>
        </w:r>
        <w:r w:rsidR="00864E51" w:rsidRPr="006B5A4D" w:rsidDel="007C0666">
          <w:rPr>
            <w:rFonts w:ascii="Times New Roman" w:hAnsi="Times New Roman" w:cs="Times New Roman"/>
            <w:sz w:val="24"/>
            <w:szCs w:val="24"/>
          </w:rPr>
          <w:delText xml:space="preserve"> </w:delText>
        </w:r>
      </w:del>
      <w:ins w:id="432" w:author="Caitlin Jeffrey" w:date="2024-09-23T16:09:00Z" w16du:dateUtc="2024-09-23T20:09:00Z">
        <w:r w:rsidR="007C0666">
          <w:rPr>
            <w:rFonts w:ascii="Times New Roman" w:hAnsi="Times New Roman" w:cs="Times New Roman"/>
            <w:sz w:val="24"/>
            <w:szCs w:val="24"/>
          </w:rPr>
          <w:t xml:space="preserve"> </w:t>
        </w:r>
      </w:ins>
      <w:r w:rsidR="00864E51" w:rsidRPr="006B5A4D">
        <w:rPr>
          <w:rFonts w:ascii="Times New Roman" w:hAnsi="Times New Roman" w:cs="Times New Roman"/>
          <w:sz w:val="24"/>
          <w:szCs w:val="24"/>
        </w:rPr>
        <w:t xml:space="preserve">when the set of </w:t>
      </w:r>
      <w:del w:id="433" w:author="Caitlin Jeffrey" w:date="2024-09-20T17:28:00Z" w16du:dateUtc="2024-09-20T21:28:00Z">
        <w:r w:rsidR="00864E51" w:rsidRPr="006B5A4D" w:rsidDel="005A02A3">
          <w:rPr>
            <w:rFonts w:ascii="Times New Roman" w:hAnsi="Times New Roman" w:cs="Times New Roman"/>
            <w:sz w:val="24"/>
            <w:szCs w:val="24"/>
          </w:rPr>
          <w:delText>quarter-milk</w:delText>
        </w:r>
      </w:del>
      <w:ins w:id="434" w:author="Caitlin Jeffrey" w:date="2024-09-20T17:28:00Z" w16du:dateUtc="2024-09-20T21:28:00Z">
        <w:r w:rsidR="005A02A3">
          <w:rPr>
            <w:rFonts w:ascii="Times New Roman" w:hAnsi="Times New Roman" w:cs="Times New Roman"/>
            <w:sz w:val="24"/>
            <w:szCs w:val="24"/>
          </w:rPr>
          <w:t>quarter milk</w:t>
        </w:r>
      </w:ins>
      <w:r w:rsidR="00864E51" w:rsidRPr="006B5A4D">
        <w:rPr>
          <w:rFonts w:ascii="Times New Roman" w:hAnsi="Times New Roman" w:cs="Times New Roman"/>
          <w:sz w:val="24"/>
          <w:szCs w:val="24"/>
        </w:rPr>
        <w:t xml:space="preserve">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 xml:space="preserve">Quarter-day </w:t>
      </w:r>
      <w:r w:rsidR="00860F03" w:rsidRPr="006B5A4D">
        <w:rPr>
          <w:rFonts w:ascii="Times New Roman" w:eastAsia="Times New Roman" w:hAnsi="Times New Roman" w:cs="Times New Roman"/>
          <w:kern w:val="0"/>
          <w:sz w:val="24"/>
          <w:szCs w:val="24"/>
          <w14:ligatures w14:val="none"/>
        </w:rPr>
        <w:lastRenderedPageBreak/>
        <w:t>observations were included in this study when the bacteriological status of a quarter on a given day could be determined.</w:t>
      </w:r>
    </w:p>
    <w:p w14:paraId="35FC1767" w14:textId="77777777" w:rsidR="00623FC4" w:rsidRPr="006B5A4D" w:rsidRDefault="00623FC4" w:rsidP="00682E1E">
      <w:pPr>
        <w:spacing w:after="0" w:line="480" w:lineRule="auto"/>
        <w:ind w:firstLine="360"/>
        <w:rPr>
          <w:rFonts w:ascii="Times New Roman" w:hAnsi="Times New Roman" w:cs="Times New Roman"/>
          <w:sz w:val="24"/>
          <w:szCs w:val="24"/>
        </w:rPr>
      </w:pPr>
    </w:p>
    <w:p w14:paraId="3A5F701A" w14:textId="101FCC1D" w:rsidR="00B75F31" w:rsidRPr="006B5A4D" w:rsidRDefault="00B75F31" w:rsidP="00682E1E">
      <w:pPr>
        <w:spacing w:after="0" w:line="480" w:lineRule="auto"/>
        <w:rPr>
          <w:rFonts w:ascii="Times New Roman" w:hAnsi="Times New Roman" w:cs="Times New Roman"/>
          <w:i/>
          <w:iCs/>
          <w:sz w:val="24"/>
          <w:szCs w:val="24"/>
        </w:rPr>
      </w:pPr>
      <w:r w:rsidRPr="00395B56">
        <w:rPr>
          <w:rFonts w:ascii="Times New Roman" w:hAnsi="Times New Roman" w:cs="Times New Roman"/>
          <w:i/>
          <w:iCs/>
          <w:sz w:val="24"/>
          <w:szCs w:val="24"/>
        </w:rPr>
        <w:t>Speci</w:t>
      </w:r>
      <w:r w:rsidR="00705B32" w:rsidRPr="00395B56">
        <w:rPr>
          <w:rFonts w:ascii="Times New Roman" w:hAnsi="Times New Roman" w:cs="Times New Roman"/>
          <w:i/>
          <w:iCs/>
          <w:sz w:val="24"/>
          <w:szCs w:val="24"/>
        </w:rPr>
        <w:t>es identification</w:t>
      </w:r>
      <w:r w:rsidRPr="006B5A4D">
        <w:rPr>
          <w:rFonts w:ascii="Times New Roman" w:hAnsi="Times New Roman" w:cs="Times New Roman"/>
          <w:i/>
          <w:iCs/>
          <w:sz w:val="24"/>
          <w:szCs w:val="24"/>
        </w:rPr>
        <w:t xml:space="preserve"> of bacterial isolates</w:t>
      </w:r>
    </w:p>
    <w:p w14:paraId="7A5C71AE" w14:textId="4FF532B9" w:rsidR="00B75F31" w:rsidRPr="006B5A4D" w:rsidRDefault="00B75F31" w:rsidP="00682E1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del w:id="435" w:author="Caitlin Jeffrey" w:date="2024-09-20T17:28:00Z" w16du:dateUtc="2024-09-20T21:28:00Z">
        <w:r w:rsidRPr="006B5A4D" w:rsidDel="005A02A3">
          <w:rPr>
            <w:rFonts w:ascii="Times New Roman" w:hAnsi="Times New Roman" w:cs="Times New Roman"/>
            <w:sz w:val="24"/>
            <w:szCs w:val="24"/>
          </w:rPr>
          <w:delText>quarter</w:delText>
        </w:r>
        <w:r w:rsidR="00BD5F2B" w:rsidRPr="006B5A4D" w:rsidDel="005A02A3">
          <w:rPr>
            <w:rFonts w:ascii="Times New Roman" w:hAnsi="Times New Roman" w:cs="Times New Roman"/>
            <w:sz w:val="24"/>
            <w:szCs w:val="24"/>
          </w:rPr>
          <w:delText>-milk</w:delText>
        </w:r>
      </w:del>
      <w:ins w:id="436" w:author="Caitlin Jeffrey" w:date="2024-09-20T17:28:00Z" w16du:dateUtc="2024-09-20T21:28:00Z">
        <w:r w:rsidR="005A02A3">
          <w:rPr>
            <w:rFonts w:ascii="Times New Roman" w:hAnsi="Times New Roman" w:cs="Times New Roman"/>
            <w:sz w:val="24"/>
            <w:szCs w:val="24"/>
          </w:rPr>
          <w:t>quarter milk</w:t>
        </w:r>
      </w:ins>
      <w:r w:rsidR="00BD5F2B" w:rsidRPr="006B5A4D">
        <w:rPr>
          <w:rFonts w:ascii="Times New Roman" w:hAnsi="Times New Roman" w:cs="Times New Roman"/>
          <w:sz w:val="24"/>
          <w:szCs w:val="24"/>
        </w:rPr>
        <w:t xml:space="preserve">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w:t>
      </w:r>
      <w:r w:rsidRPr="00395B56">
        <w:rPr>
          <w:rFonts w:ascii="Times New Roman" w:hAnsi="Times New Roman" w:cs="Times New Roman"/>
          <w:sz w:val="24"/>
          <w:szCs w:val="24"/>
          <w:shd w:val="clear" w:color="auto" w:fill="FFFFFF"/>
        </w:rPr>
        <w:t>for speci</w:t>
      </w:r>
      <w:r w:rsidR="00111CA5" w:rsidRPr="00395B56">
        <w:rPr>
          <w:rFonts w:ascii="Times New Roman" w:hAnsi="Times New Roman" w:cs="Times New Roman"/>
          <w:sz w:val="24"/>
          <w:szCs w:val="24"/>
          <w:shd w:val="clear" w:color="auto" w:fill="FFFFFF"/>
        </w:rPr>
        <w:t>es identification</w:t>
      </w:r>
      <w:r w:rsidR="00111CA5">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using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agnetis</w:t>
      </w:r>
      <w:proofErr w:type="spellEnd"/>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hyicus</w:t>
      </w:r>
      <w:proofErr w:type="spellEnd"/>
      <w:r w:rsidRPr="006B5A4D">
        <w:rPr>
          <w:rFonts w:ascii="Times New Roman" w:hAnsi="Times New Roman" w:cs="Times New Roman"/>
          <w:sz w:val="24"/>
          <w:szCs w:val="24"/>
          <w:shd w:val="clear" w:color="auto" w:fill="FFFFFF"/>
        </w:rPr>
        <w:t xml:space="preserve"> by MALDI-TOF </w:t>
      </w:r>
      <w:r w:rsidR="00DF3843">
        <w:rPr>
          <w:rFonts w:ascii="Times New Roman" w:hAnsi="Times New Roman" w:cs="Times New Roman"/>
          <w:sz w:val="24"/>
          <w:szCs w:val="24"/>
          <w:shd w:val="clear" w:color="auto" w:fill="FFFFFF"/>
        </w:rPr>
        <w:t xml:space="preserve">MS </w:t>
      </w:r>
      <w:r w:rsidRPr="006B5A4D">
        <w:rPr>
          <w:rFonts w:ascii="Times New Roman" w:hAnsi="Times New Roman" w:cs="Times New Roman"/>
          <w:sz w:val="24"/>
          <w:szCs w:val="24"/>
          <w:shd w:val="clear" w:color="auto" w:fill="FFFFFF"/>
        </w:rPr>
        <w:t xml:space="preserve">were </w:t>
      </w:r>
      <w:r w:rsidR="00A02200">
        <w:rPr>
          <w:rFonts w:ascii="Times New Roman" w:hAnsi="Times New Roman" w:cs="Times New Roman"/>
          <w:sz w:val="24"/>
          <w:szCs w:val="24"/>
          <w:shd w:val="clear" w:color="auto" w:fill="FFFFFF"/>
        </w:rPr>
        <w:t>identified</w:t>
      </w:r>
      <w:r w:rsidR="00A02200"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w:t>
      </w:r>
      <w:r w:rsidR="00AC407D">
        <w:rPr>
          <w:rFonts w:ascii="Times New Roman" w:hAnsi="Times New Roman" w:cs="Times New Roman"/>
          <w:sz w:val="24"/>
          <w:szCs w:val="24"/>
          <w:shd w:val="clear" w:color="auto" w:fill="FFFFFF"/>
        </w:rPr>
        <w:t xml:space="preserve">PCR amplicon </w:t>
      </w:r>
      <w:r w:rsidR="00AC407D" w:rsidRPr="006B5A4D">
        <w:rPr>
          <w:rFonts w:ascii="Times New Roman" w:hAnsi="Times New Roman" w:cs="Times New Roman"/>
          <w:sz w:val="24"/>
          <w:szCs w:val="24"/>
          <w:shd w:val="clear" w:color="auto" w:fill="FFFFFF"/>
        </w:rPr>
        <w:t>sequenc</w:t>
      </w:r>
      <w:r w:rsidR="00AC407D">
        <w:rPr>
          <w:rFonts w:ascii="Times New Roman" w:hAnsi="Times New Roman" w:cs="Times New Roman"/>
          <w:sz w:val="24"/>
          <w:szCs w:val="24"/>
          <w:shd w:val="clear" w:color="auto" w:fill="FFFFFF"/>
        </w:rPr>
        <w:t>ing</w:t>
      </w:r>
      <w:r w:rsidR="00AC407D"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682E1E">
      <w:pPr>
        <w:spacing w:after="0" w:line="480" w:lineRule="auto"/>
        <w:ind w:firstLine="360"/>
        <w:rPr>
          <w:rFonts w:ascii="Times New Roman" w:hAnsi="Times New Roman" w:cs="Times New Roman"/>
          <w:sz w:val="24"/>
          <w:szCs w:val="24"/>
        </w:rPr>
      </w:pPr>
    </w:p>
    <w:p w14:paraId="1E648A11" w14:textId="0BD6AA4F" w:rsidR="001E2FE4" w:rsidRPr="006B5A4D" w:rsidRDefault="00623FC4" w:rsidP="00682E1E">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lastRenderedPageBreak/>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494FBF9B" w:rsidR="00A13370" w:rsidRPr="006B5A4D" w:rsidRDefault="0061328F"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395B56">
        <w:rPr>
          <w:rFonts w:ascii="Times New Roman" w:hAnsi="Times New Roman" w:cs="Times New Roman"/>
          <w:sz w:val="24"/>
          <w:szCs w:val="24"/>
        </w:rPr>
        <w:t>and speci</w:t>
      </w:r>
      <w:r w:rsidR="00111CA5" w:rsidRPr="00395B56">
        <w:rPr>
          <w:rFonts w:ascii="Times New Roman" w:hAnsi="Times New Roman" w:cs="Times New Roman"/>
          <w:sz w:val="24"/>
          <w:szCs w:val="24"/>
        </w:rPr>
        <w:t>es identification</w:t>
      </w:r>
      <w:r w:rsidR="00DD4547" w:rsidRPr="006B5A4D">
        <w:rPr>
          <w:rFonts w:ascii="Times New Roman" w:hAnsi="Times New Roman" w:cs="Times New Roman"/>
          <w:sz w:val="24"/>
          <w:szCs w:val="24"/>
        </w:rPr>
        <w:t xml:space="preserve">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622E68">
        <w:rPr>
          <w:rFonts w:ascii="Times New Roman" w:hAnsi="Times New Roman" w:cs="Times New Roman"/>
          <w:sz w:val="24"/>
          <w:szCs w:val="24"/>
        </w:rPr>
        <w:t>culture-negative</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proofErr w:type="spellStart"/>
      <w:r w:rsidR="00242B02" w:rsidRPr="006B5A4D">
        <w:rPr>
          <w:rFonts w:ascii="Times New Roman" w:hAnsi="Times New Roman" w:cs="Times New Roman"/>
          <w:sz w:val="24"/>
          <w:szCs w:val="24"/>
        </w:rPr>
        <w:t>SaM</w:t>
      </w:r>
      <w:proofErr w:type="spellEnd"/>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621167A0" w:rsidR="00B9690E" w:rsidRPr="006B5A4D" w:rsidRDefault="00675F63"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w:t>
      </w:r>
      <w:r w:rsidR="007A6F67">
        <w:rPr>
          <w:rFonts w:ascii="Times New Roman" w:eastAsia="Times New Roman" w:hAnsi="Times New Roman" w:cs="Times New Roman"/>
          <w:kern w:val="0"/>
          <w:sz w:val="24"/>
          <w:szCs w:val="24"/>
          <w14:ligatures w14:val="none"/>
        </w:rPr>
        <w:t>cultu</w:t>
      </w:r>
      <w:r w:rsidR="00A061FA">
        <w:rPr>
          <w:rFonts w:ascii="Times New Roman" w:eastAsia="Times New Roman" w:hAnsi="Times New Roman" w:cs="Times New Roman"/>
          <w:kern w:val="0"/>
          <w:sz w:val="24"/>
          <w:szCs w:val="24"/>
          <w14:ligatures w14:val="none"/>
        </w:rPr>
        <w:t>re-negative</w:t>
      </w:r>
      <w:r w:rsidR="007A6F67"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682E1E">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682E1E">
      <w:pPr>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08BA638B" w:rsidR="00FF3370" w:rsidRPr="00BB0F2B" w:rsidRDefault="00767DD9"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867660">
        <w:rPr>
          <w:rFonts w:ascii="Times New Roman" w:hAnsi="Times New Roman" w:cs="Times New Roman"/>
          <w:sz w:val="24"/>
          <w:szCs w:val="24"/>
        </w:rPr>
        <w:t xml:space="preserve">a </w:t>
      </w:r>
      <w:r w:rsidR="00867660" w:rsidRPr="00395B56">
        <w:rPr>
          <w:rFonts w:ascii="Times New Roman" w:hAnsi="Times New Roman" w:cs="Times New Roman"/>
          <w:sz w:val="24"/>
          <w:szCs w:val="24"/>
        </w:rPr>
        <w:t>somatic cell score (</w:t>
      </w:r>
      <w:r w:rsidR="00D93F23" w:rsidRPr="00395B56">
        <w:rPr>
          <w:rFonts w:ascii="Times New Roman" w:hAnsi="Times New Roman" w:cs="Times New Roman"/>
          <w:sz w:val="24"/>
          <w:szCs w:val="24"/>
        </w:rPr>
        <w:t>SCS</w:t>
      </w:r>
      <w:r w:rsidR="00867660" w:rsidRPr="00395B56">
        <w:rPr>
          <w:rFonts w:ascii="Times New Roman" w:hAnsi="Times New Roman" w:cs="Times New Roman"/>
          <w:sz w:val="24"/>
          <w:szCs w:val="24"/>
        </w:rPr>
        <w:t>)</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 xml:space="preserve">(quarter somatic cell count/1000) + 3] </w:t>
      </w:r>
      <w:proofErr w:type="gramStart"/>
      <w:r w:rsidR="00FF3370" w:rsidRPr="00BB0F2B">
        <w:rPr>
          <w:rFonts w:ascii="Times New Roman" w:hAnsi="Times New Roman" w:cs="Times New Roman"/>
          <w:sz w:val="24"/>
          <w:szCs w:val="24"/>
        </w:rPr>
        <w:t>in order to</w:t>
      </w:r>
      <w:proofErr w:type="gramEnd"/>
      <w:r w:rsidR="00FF3370" w:rsidRPr="00BB0F2B">
        <w:rPr>
          <w:rFonts w:ascii="Times New Roman" w:hAnsi="Times New Roman" w:cs="Times New Roman"/>
          <w:sz w:val="24"/>
          <w:szCs w:val="24"/>
        </w:rPr>
        <w:t xml:space="preserve">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 xml:space="preserve">-day IMI </w:t>
      </w:r>
      <w:r w:rsidR="009E09AC" w:rsidRPr="007A749D">
        <w:rPr>
          <w:rFonts w:ascii="Times New Roman" w:hAnsi="Times New Roman" w:cs="Times New Roman"/>
          <w:sz w:val="24"/>
          <w:szCs w:val="24"/>
        </w:rPr>
        <w:lastRenderedPageBreak/>
        <w:t>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r w:rsidR="009240A0">
        <w:rPr>
          <w:rFonts w:ascii="Times New Roman" w:hAnsi="Times New Roman" w:cs="Times New Roman"/>
          <w:sz w:val="24"/>
          <w:szCs w:val="24"/>
        </w:rPr>
        <w:t xml:space="preserve"> The variation in </w:t>
      </w:r>
      <w:r w:rsidR="00764B26">
        <w:rPr>
          <w:rFonts w:ascii="Times New Roman" w:hAnsi="Times New Roman" w:cs="Times New Roman"/>
          <w:sz w:val="24"/>
          <w:szCs w:val="24"/>
        </w:rPr>
        <w:t xml:space="preserve">SCS within a quarter over time was quantified by calculating </w:t>
      </w:r>
      <w:r w:rsidR="0039722D">
        <w:rPr>
          <w:rFonts w:ascii="Times New Roman" w:hAnsi="Times New Roman" w:cs="Times New Roman"/>
          <w:sz w:val="24"/>
          <w:szCs w:val="24"/>
        </w:rPr>
        <w:t xml:space="preserve">the absolute difference between the highest SCS and the lowest SCS </w:t>
      </w:r>
      <w:r w:rsidR="0062285B">
        <w:rPr>
          <w:rFonts w:ascii="Times New Roman" w:hAnsi="Times New Roman" w:cs="Times New Roman"/>
          <w:sz w:val="24"/>
          <w:szCs w:val="24"/>
        </w:rPr>
        <w:t xml:space="preserve">for each </w:t>
      </w:r>
      <w:r w:rsidR="00EF72DD">
        <w:rPr>
          <w:rFonts w:ascii="Times New Roman" w:hAnsi="Times New Roman" w:cs="Times New Roman"/>
          <w:sz w:val="24"/>
          <w:szCs w:val="24"/>
        </w:rPr>
        <w:t xml:space="preserve">individual </w:t>
      </w:r>
      <w:r w:rsidR="0062285B">
        <w:rPr>
          <w:rFonts w:ascii="Times New Roman" w:hAnsi="Times New Roman" w:cs="Times New Roman"/>
          <w:sz w:val="24"/>
          <w:szCs w:val="24"/>
        </w:rPr>
        <w:t xml:space="preserve">quarter </w:t>
      </w:r>
      <w:r w:rsidR="00EF72DD">
        <w:rPr>
          <w:rFonts w:ascii="Times New Roman" w:hAnsi="Times New Roman" w:cs="Times New Roman"/>
          <w:sz w:val="24"/>
          <w:szCs w:val="24"/>
        </w:rPr>
        <w:t xml:space="preserve">for quarters with </w:t>
      </w:r>
      <w:r w:rsidR="004E564C">
        <w:rPr>
          <w:rFonts w:ascii="Times New Roman" w:hAnsi="Times New Roman" w:cs="Times New Roman"/>
          <w:sz w:val="24"/>
          <w:szCs w:val="24"/>
        </w:rPr>
        <w:t>repeated IMI over time and for culture</w:t>
      </w:r>
      <w:r w:rsidR="00FC4C8F">
        <w:rPr>
          <w:rFonts w:ascii="Times New Roman" w:hAnsi="Times New Roman" w:cs="Times New Roman"/>
          <w:sz w:val="24"/>
          <w:szCs w:val="24"/>
        </w:rPr>
        <w:t>-</w:t>
      </w:r>
      <w:r w:rsidR="004E564C">
        <w:rPr>
          <w:rFonts w:ascii="Times New Roman" w:hAnsi="Times New Roman" w:cs="Times New Roman"/>
          <w:sz w:val="24"/>
          <w:szCs w:val="24"/>
        </w:rPr>
        <w:t>negative quarters</w:t>
      </w:r>
      <w:r w:rsidR="0062285B">
        <w:rPr>
          <w:rFonts w:ascii="Times New Roman" w:hAnsi="Times New Roman" w:cs="Times New Roman"/>
          <w:sz w:val="24"/>
          <w:szCs w:val="24"/>
        </w:rPr>
        <w:t>.</w:t>
      </w:r>
      <w:r w:rsidR="002D409D">
        <w:rPr>
          <w:rFonts w:ascii="Times New Roman" w:hAnsi="Times New Roman" w:cs="Times New Roman"/>
          <w:sz w:val="24"/>
          <w:szCs w:val="24"/>
        </w:rPr>
        <w:t xml:space="preserve"> </w:t>
      </w:r>
    </w:p>
    <w:p w14:paraId="20AA6D68" w14:textId="1EDCB05B" w:rsidR="0084034D"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w:t>
      </w:r>
      <w:proofErr w:type="gramStart"/>
      <w:r w:rsidRPr="00BB0F2B">
        <w:rPr>
          <w:rFonts w:ascii="Times New Roman" w:hAnsi="Times New Roman" w:cs="Times New Roman"/>
          <w:sz w:val="24"/>
          <w:szCs w:val="24"/>
        </w:rPr>
        <w:t>in order to</w:t>
      </w:r>
      <w:proofErr w:type="gramEnd"/>
      <w:r w:rsidRPr="00BB0F2B">
        <w:rPr>
          <w:rFonts w:ascii="Times New Roman" w:hAnsi="Times New Roman" w:cs="Times New Roman"/>
          <w:sz w:val="24"/>
          <w:szCs w:val="24"/>
        </w:rPr>
        <w:t xml:space="preserve"> compare SCS of quarters </w:t>
      </w:r>
      <w:r w:rsidR="00767DD9" w:rsidRPr="00BB0F2B">
        <w:rPr>
          <w:rFonts w:ascii="Times New Roman" w:hAnsi="Times New Roman" w:cs="Times New Roman"/>
          <w:sz w:val="24"/>
          <w:szCs w:val="24"/>
        </w:rPr>
        <w:t xml:space="preserve">infected with a single </w:t>
      </w:r>
      <w:proofErr w:type="spellStart"/>
      <w:r w:rsidR="004456A5">
        <w:rPr>
          <w:rFonts w:ascii="Times New Roman" w:hAnsi="Times New Roman" w:cs="Times New Roman"/>
          <w:sz w:val="24"/>
          <w:szCs w:val="24"/>
        </w:rPr>
        <w:t>SaM</w:t>
      </w:r>
      <w:proofErr w:type="spellEnd"/>
      <w:r w:rsidRPr="00BB0F2B">
        <w:rPr>
          <w:rFonts w:ascii="Times New Roman" w:hAnsi="Times New Roman" w:cs="Times New Roman"/>
          <w:sz w:val="24"/>
          <w:szCs w:val="24"/>
        </w:rPr>
        <w:t xml:space="preserve"> species to </w:t>
      </w:r>
      <w:r w:rsidR="00A061FA">
        <w:rPr>
          <w:rFonts w:ascii="Times New Roman" w:hAnsi="Times New Roman" w:cs="Times New Roman"/>
          <w:sz w:val="24"/>
          <w:szCs w:val="24"/>
        </w:rPr>
        <w:t>culture-negative</w:t>
      </w:r>
      <w:r w:rsidR="00A061FA" w:rsidRPr="00BB0F2B">
        <w:rPr>
          <w:rFonts w:ascii="Times New Roman" w:hAnsi="Times New Roman" w:cs="Times New Roman"/>
          <w:sz w:val="24"/>
          <w:szCs w:val="24"/>
        </w:rPr>
        <w:t xml:space="preserve"> </w:t>
      </w:r>
      <w:r w:rsidRPr="00BB0F2B">
        <w:rPr>
          <w:rFonts w:ascii="Times New Roman" w:hAnsi="Times New Roman" w:cs="Times New Roman"/>
          <w:sz w:val="24"/>
          <w:szCs w:val="24"/>
        </w:rPr>
        <w:t>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392DE0">
        <w:rPr>
          <w:rFonts w:ascii="Times New Roman" w:hAnsi="Times New Roman" w:cs="Times New Roman"/>
          <w:sz w:val="24"/>
          <w:szCs w:val="24"/>
        </w:rPr>
        <w:t>culture-negative</w:t>
      </w:r>
      <w:r w:rsidR="00392DE0" w:rsidRPr="00BB0F2B">
        <w:rPr>
          <w:rFonts w:ascii="Times New Roman" w:hAnsi="Times New Roman" w:cs="Times New Roman"/>
          <w:sz w:val="24"/>
          <w:szCs w:val="24"/>
        </w:rPr>
        <w:t xml:space="preserve"> </w:t>
      </w:r>
      <w:r w:rsidRPr="00BB0F2B">
        <w:rPr>
          <w:rFonts w:ascii="Times New Roman" w:hAnsi="Times New Roman" w:cs="Times New Roman"/>
          <w:sz w:val="24"/>
          <w:szCs w:val="24"/>
        </w:rPr>
        <w:t xml:space="preserve">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Interaction between parity and quarter-day IMI status was evaluated to allow the effect of a given IMI to vary as function of age. Similarly, interaction between DIM (as a third</w:t>
      </w:r>
      <w:r w:rsidR="00AA17AD">
        <w:rPr>
          <w:rFonts w:ascii="Times New Roman" w:hAnsi="Times New Roman" w:cs="Times New Roman"/>
          <w:sz w:val="24"/>
          <w:szCs w:val="24"/>
        </w:rPr>
        <w:t>-</w:t>
      </w:r>
      <w:r w:rsidR="0084034D" w:rsidRPr="00BB0F2B">
        <w:rPr>
          <w:rFonts w:ascii="Times New Roman" w:hAnsi="Times New Roman" w:cs="Times New Roman"/>
          <w:sz w:val="24"/>
          <w:szCs w:val="24"/>
        </w:rPr>
        <w:t xml:space="preserve">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 xml:space="preserve">DIM was </w:t>
      </w:r>
      <w:proofErr w:type="gramStart"/>
      <w:r w:rsidR="00586F88">
        <w:rPr>
          <w:rFonts w:ascii="Times New Roman" w:hAnsi="Times New Roman" w:cs="Times New Roman"/>
          <w:sz w:val="24"/>
          <w:szCs w:val="24"/>
        </w:rPr>
        <w:t>still</w:t>
      </w:r>
      <w:r w:rsidR="0084034D">
        <w:rPr>
          <w:rFonts w:ascii="Times New Roman" w:hAnsi="Times New Roman" w:cs="Times New Roman"/>
          <w:sz w:val="24"/>
          <w:szCs w:val="24"/>
        </w:rPr>
        <w:t xml:space="preserve"> kept</w:t>
      </w:r>
      <w:proofErr w:type="gramEnd"/>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w:t>
      </w:r>
      <w:r w:rsidR="00D322A2">
        <w:rPr>
          <w:rFonts w:ascii="Times New Roman" w:hAnsi="Times New Roman" w:cs="Times New Roman"/>
          <w:sz w:val="24"/>
          <w:szCs w:val="24"/>
        </w:rPr>
        <w:t>third-degree</w:t>
      </w:r>
      <w:r w:rsidR="0084034D">
        <w:rPr>
          <w:rFonts w:ascii="Times New Roman" w:hAnsi="Times New Roman" w:cs="Times New Roman"/>
          <w:sz w:val="24"/>
          <w:szCs w:val="24"/>
        </w:rPr>
        <w:t xml:space="preserv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w:t>
      </w:r>
      <w:r w:rsidRPr="00862695">
        <w:rPr>
          <w:rFonts w:ascii="Times New Roman" w:hAnsi="Times New Roman" w:cs="Times New Roman"/>
          <w:sz w:val="24"/>
          <w:szCs w:val="24"/>
        </w:rPr>
        <w:lastRenderedPageBreak/>
        <w:t xml:space="preserve">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682E1E">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682E1E">
      <w:pPr>
        <w:spacing w:after="0" w:line="480" w:lineRule="auto"/>
        <w:rPr>
          <w:rFonts w:ascii="Times New Roman" w:hAnsi="Times New Roman" w:cs="Times New Roman"/>
          <w:sz w:val="24"/>
          <w:szCs w:val="24"/>
        </w:rPr>
      </w:pPr>
    </w:p>
    <w:p w14:paraId="5528F7A3" w14:textId="77777777" w:rsidR="00FF3370" w:rsidRPr="00D03DE9" w:rsidRDefault="00FF3370" w:rsidP="00682E1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4535D15A" w:rsidR="00594EEC" w:rsidRPr="00703330" w:rsidRDefault="00594EEC" w:rsidP="00C92A7D">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bedded pack system (3 actively managed for composting, 2 static).</w:t>
      </w:r>
      <w:r w:rsidR="006B31B7">
        <w:rPr>
          <w:rFonts w:ascii="Times New Roman" w:eastAsia="Times New Roman" w:hAnsi="Times New Roman" w:cs="Times New Roman"/>
          <w:kern w:val="0"/>
          <w:sz w:val="24"/>
          <w:szCs w:val="24"/>
          <w14:ligatures w14:val="none"/>
        </w:rPr>
        <w:t xml:space="preserve"> </w:t>
      </w:r>
      <w:r w:rsidR="006A71C1">
        <w:rPr>
          <w:rFonts w:ascii="Times New Roman" w:eastAsia="Times New Roman" w:hAnsi="Times New Roman" w:cs="Times New Roman"/>
          <w:kern w:val="0"/>
          <w:sz w:val="24"/>
          <w:szCs w:val="24"/>
          <w14:ligatures w14:val="none"/>
        </w:rPr>
        <w:t xml:space="preserve">The </w:t>
      </w:r>
      <w:r w:rsidR="00C92A7D">
        <w:rPr>
          <w:rFonts w:ascii="Times New Roman" w:eastAsia="Times New Roman" w:hAnsi="Times New Roman" w:cs="Times New Roman"/>
          <w:kern w:val="0"/>
          <w:sz w:val="24"/>
          <w:szCs w:val="24"/>
          <w14:ligatures w14:val="none"/>
        </w:rPr>
        <w:t>3</w:t>
      </w:r>
      <w:r w:rsidR="006A71C1">
        <w:rPr>
          <w:rFonts w:ascii="Times New Roman" w:eastAsia="Times New Roman" w:hAnsi="Times New Roman" w:cs="Times New Roman"/>
          <w:kern w:val="0"/>
          <w:sz w:val="24"/>
          <w:szCs w:val="24"/>
          <w14:ligatures w14:val="none"/>
        </w:rPr>
        <w:t xml:space="preserve"> farms </w:t>
      </w:r>
      <w:r w:rsidR="005039B8">
        <w:rPr>
          <w:rFonts w:ascii="Times New Roman" w:eastAsia="Times New Roman" w:hAnsi="Times New Roman" w:cs="Times New Roman"/>
          <w:kern w:val="0"/>
          <w:sz w:val="24"/>
          <w:szCs w:val="24"/>
          <w14:ligatures w14:val="none"/>
        </w:rPr>
        <w:t xml:space="preserve">actively </w:t>
      </w:r>
      <w:proofErr w:type="gramStart"/>
      <w:r w:rsidR="005039B8">
        <w:rPr>
          <w:rFonts w:ascii="Times New Roman" w:eastAsia="Times New Roman" w:hAnsi="Times New Roman" w:cs="Times New Roman"/>
          <w:kern w:val="0"/>
          <w:sz w:val="24"/>
          <w:szCs w:val="24"/>
          <w14:ligatures w14:val="none"/>
        </w:rPr>
        <w:t>managing</w:t>
      </w:r>
      <w:proofErr w:type="gramEnd"/>
      <w:r w:rsidR="005039B8">
        <w:rPr>
          <w:rFonts w:ascii="Times New Roman" w:eastAsia="Times New Roman" w:hAnsi="Times New Roman" w:cs="Times New Roman"/>
          <w:kern w:val="0"/>
          <w:sz w:val="24"/>
          <w:szCs w:val="24"/>
          <w14:ligatures w14:val="none"/>
        </w:rPr>
        <w:t xml:space="preserve"> deep bedded packs for composting </w:t>
      </w:r>
      <w:r w:rsidR="005039B8" w:rsidRPr="005039B8">
        <w:rPr>
          <w:rFonts w:ascii="Times New Roman" w:eastAsia="Times New Roman" w:hAnsi="Times New Roman" w:cs="Times New Roman"/>
          <w:kern w:val="0"/>
          <w:sz w:val="24"/>
          <w:szCs w:val="24"/>
          <w14:ligatures w14:val="none"/>
        </w:rPr>
        <w:t>utiliz</w:t>
      </w:r>
      <w:r w:rsidR="005039B8">
        <w:rPr>
          <w:rFonts w:ascii="Times New Roman" w:eastAsia="Times New Roman" w:hAnsi="Times New Roman" w:cs="Times New Roman"/>
          <w:kern w:val="0"/>
          <w:sz w:val="24"/>
          <w:szCs w:val="24"/>
          <w14:ligatures w14:val="none"/>
        </w:rPr>
        <w:t>e</w:t>
      </w:r>
      <w:r w:rsidR="005039B8" w:rsidRPr="005039B8">
        <w:rPr>
          <w:rFonts w:ascii="Times New Roman" w:eastAsia="Times New Roman" w:hAnsi="Times New Roman" w:cs="Times New Roman"/>
          <w:kern w:val="0"/>
          <w:sz w:val="24"/>
          <w:szCs w:val="24"/>
          <w14:ligatures w14:val="none"/>
        </w:rPr>
        <w:t xml:space="preserve"> tilling to promote aerobic</w:t>
      </w:r>
      <w:r w:rsidR="005039B8">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 xml:space="preserve">decomposition to break down a bedding material of </w:t>
      </w:r>
      <w:r w:rsidR="005039B8" w:rsidRPr="005039B8">
        <w:rPr>
          <w:rFonts w:ascii="Times New Roman" w:eastAsia="Times New Roman" w:hAnsi="Times New Roman" w:cs="Times New Roman"/>
          <w:kern w:val="0"/>
          <w:sz w:val="24"/>
          <w:szCs w:val="24"/>
          <w14:ligatures w14:val="none"/>
        </w:rPr>
        <w:lastRenderedPageBreak/>
        <w:t>dry</w:t>
      </w:r>
      <w:r w:rsidR="00EA0A96">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fine wood sawdust or shavings</w:t>
      </w:r>
      <w:r w:rsidR="00EA0A96">
        <w:rPr>
          <w:rFonts w:ascii="Times New Roman" w:eastAsia="Times New Roman" w:hAnsi="Times New Roman" w:cs="Times New Roman"/>
          <w:kern w:val="0"/>
          <w:sz w:val="24"/>
          <w:szCs w:val="24"/>
          <w14:ligatures w14:val="none"/>
        </w:rPr>
        <w:t xml:space="preserve">. The </w:t>
      </w:r>
      <w:r w:rsidR="00C92A7D">
        <w:rPr>
          <w:rFonts w:ascii="Times New Roman" w:eastAsia="Times New Roman" w:hAnsi="Times New Roman" w:cs="Times New Roman"/>
          <w:kern w:val="0"/>
          <w:sz w:val="24"/>
          <w:szCs w:val="24"/>
          <w14:ligatures w14:val="none"/>
        </w:rPr>
        <w:t>2</w:t>
      </w:r>
      <w:r w:rsidR="00C92A7D" w:rsidRPr="00C92A7D">
        <w:rPr>
          <w:rFonts w:ascii="Times New Roman" w:eastAsia="Times New Roman" w:hAnsi="Times New Roman" w:cs="Times New Roman"/>
          <w:kern w:val="0"/>
          <w:sz w:val="24"/>
          <w:szCs w:val="24"/>
          <w14:ligatures w14:val="none"/>
        </w:rPr>
        <w:t xml:space="preserve"> other farms used a “traditional” or “deep bedded</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pack” system, where large volumes of fresh, dry straw (or</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poor-quality hay) sufficient to keep cows clean and dry</w:t>
      </w:r>
      <w:r w:rsidR="00C92A7D">
        <w:rPr>
          <w:rFonts w:ascii="Times New Roman" w:eastAsia="Times New Roman" w:hAnsi="Times New Roman" w:cs="Times New Roman"/>
          <w:kern w:val="0"/>
          <w:sz w:val="24"/>
          <w:szCs w:val="24"/>
          <w14:ligatures w14:val="none"/>
        </w:rPr>
        <w:t xml:space="preserve"> are</w:t>
      </w:r>
      <w:r w:rsidR="00C92A7D" w:rsidRPr="00C92A7D">
        <w:rPr>
          <w:rFonts w:ascii="Times New Roman" w:eastAsia="Times New Roman" w:hAnsi="Times New Roman" w:cs="Times New Roman"/>
          <w:kern w:val="0"/>
          <w:sz w:val="24"/>
          <w:szCs w:val="24"/>
          <w14:ligatures w14:val="none"/>
        </w:rPr>
        <w:t xml:space="preserve"> added daily to a mass of bedding that accumulates</w:t>
      </w:r>
      <w:r w:rsidR="00184C03">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over the 6–8 mo</w:t>
      </w:r>
      <w:r w:rsidR="00184C03">
        <w:rPr>
          <w:rFonts w:ascii="Times New Roman" w:eastAsia="Times New Roman" w:hAnsi="Times New Roman" w:cs="Times New Roman"/>
          <w:kern w:val="0"/>
          <w:sz w:val="24"/>
          <w:szCs w:val="24"/>
          <w14:ligatures w14:val="none"/>
        </w:rPr>
        <w:t>nths</w:t>
      </w:r>
      <w:r w:rsidR="00C92A7D" w:rsidRPr="00C92A7D">
        <w:rPr>
          <w:rFonts w:ascii="Times New Roman" w:eastAsia="Times New Roman" w:hAnsi="Times New Roman" w:cs="Times New Roman"/>
          <w:kern w:val="0"/>
          <w:sz w:val="24"/>
          <w:szCs w:val="24"/>
          <w14:ligatures w14:val="none"/>
        </w:rPr>
        <w:t xml:space="preserve"> cows are housed indoors</w:t>
      </w:r>
      <w:r w:rsidR="00184C03">
        <w:rPr>
          <w:rFonts w:ascii="Times New Roman" w:eastAsia="Times New Roman" w:hAnsi="Times New Roman" w:cs="Times New Roman"/>
          <w:kern w:val="0"/>
          <w:sz w:val="24"/>
          <w:szCs w:val="24"/>
          <w14:ligatures w14:val="none"/>
        </w:rPr>
        <w:t>.</w:t>
      </w:r>
      <w:r w:rsidR="00C92A7D" w:rsidRPr="00C92A7D">
        <w:rPr>
          <w:rFonts w:ascii="Times New Roman" w:eastAsia="Times New Roman" w:hAnsi="Times New Roman" w:cs="Times New Roman"/>
          <w:kern w:val="0"/>
          <w:sz w:val="24"/>
          <w:szCs w:val="24"/>
          <w14:ligatures w14:val="none"/>
        </w:rPr>
        <w:t xml:space="preserve"> </w:t>
      </w:r>
      <w:r w:rsidR="00EA0A96">
        <w:rPr>
          <w:rFonts w:ascii="Times New Roman" w:eastAsia="Times New Roman" w:hAnsi="Times New Roman" w:cs="Times New Roman"/>
          <w:kern w:val="0"/>
          <w:sz w:val="24"/>
          <w:szCs w:val="24"/>
          <w14:ligatures w14:val="none"/>
        </w:rPr>
        <w:t>M</w:t>
      </w:r>
      <w:r w:rsidR="00463B32">
        <w:rPr>
          <w:rFonts w:ascii="Times New Roman" w:eastAsia="Times New Roman" w:hAnsi="Times New Roman" w:cs="Times New Roman"/>
          <w:kern w:val="0"/>
          <w:sz w:val="24"/>
          <w:szCs w:val="24"/>
          <w14:ligatures w14:val="none"/>
        </w:rPr>
        <w:t xml:space="preserve">ore details on bedded pack management variation on </w:t>
      </w:r>
      <w:r w:rsidR="00184C03">
        <w:rPr>
          <w:rFonts w:ascii="Times New Roman" w:eastAsia="Times New Roman" w:hAnsi="Times New Roman" w:cs="Times New Roman"/>
          <w:kern w:val="0"/>
          <w:sz w:val="24"/>
          <w:szCs w:val="24"/>
          <w14:ligatures w14:val="none"/>
        </w:rPr>
        <w:t>Vermont</w:t>
      </w:r>
      <w:r w:rsidR="00463B32">
        <w:rPr>
          <w:rFonts w:ascii="Times New Roman" w:eastAsia="Times New Roman" w:hAnsi="Times New Roman" w:cs="Times New Roman"/>
          <w:kern w:val="0"/>
          <w:sz w:val="24"/>
          <w:szCs w:val="24"/>
          <w14:ligatures w14:val="none"/>
        </w:rPr>
        <w:t xml:space="preserve"> organic dairy farms can be found in Neher </w:t>
      </w:r>
      <w:del w:id="437" w:author="Caitlin Jeffrey" w:date="2024-09-23T12:41:00Z" w16du:dateUtc="2024-09-23T16:41:00Z">
        <w:r w:rsidR="00463B32" w:rsidDel="00DA3659">
          <w:rPr>
            <w:rFonts w:ascii="Times New Roman" w:eastAsia="Times New Roman" w:hAnsi="Times New Roman" w:cs="Times New Roman"/>
            <w:kern w:val="0"/>
            <w:sz w:val="24"/>
            <w:szCs w:val="24"/>
            <w14:ligatures w14:val="none"/>
          </w:rPr>
          <w:delText>et</w:delText>
        </w:r>
        <w:r w:rsidR="00EA0A96" w:rsidDel="00DA3659">
          <w:rPr>
            <w:rFonts w:ascii="Times New Roman" w:eastAsia="Times New Roman" w:hAnsi="Times New Roman" w:cs="Times New Roman"/>
            <w:kern w:val="0"/>
            <w:sz w:val="24"/>
            <w:szCs w:val="24"/>
            <w14:ligatures w14:val="none"/>
          </w:rPr>
          <w:delText xml:space="preserve"> al</w:delText>
        </w:r>
        <w:r w:rsidR="00463B32" w:rsidDel="00DA3659">
          <w:rPr>
            <w:rFonts w:ascii="Times New Roman" w:eastAsia="Times New Roman" w:hAnsi="Times New Roman" w:cs="Times New Roman"/>
            <w:kern w:val="0"/>
            <w:sz w:val="24"/>
            <w:szCs w:val="24"/>
            <w14:ligatures w14:val="none"/>
          </w:rPr>
          <w:delText>.,</w:delText>
        </w:r>
        <w:r w:rsidR="00EA0A96" w:rsidDel="00DA3659">
          <w:rPr>
            <w:rFonts w:ascii="Times New Roman" w:eastAsia="Times New Roman" w:hAnsi="Times New Roman" w:cs="Times New Roman"/>
            <w:kern w:val="0"/>
            <w:sz w:val="24"/>
            <w:szCs w:val="24"/>
            <w14:ligatures w14:val="none"/>
          </w:rPr>
          <w:delText xml:space="preserve"> </w:delText>
        </w:r>
        <w:r w:rsidR="00184C03" w:rsidDel="00DA3659">
          <w:rPr>
            <w:rFonts w:ascii="Times New Roman" w:eastAsia="Times New Roman" w:hAnsi="Times New Roman" w:cs="Times New Roman"/>
            <w:kern w:val="0"/>
            <w:sz w:val="24"/>
            <w:szCs w:val="24"/>
            <w14:ligatures w14:val="none"/>
          </w:rPr>
          <w:delText>(</w:delText>
        </w:r>
      </w:del>
      <w:ins w:id="438"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EA0A96">
        <w:rPr>
          <w:rFonts w:ascii="Times New Roman" w:eastAsia="Times New Roman" w:hAnsi="Times New Roman" w:cs="Times New Roman"/>
          <w:kern w:val="0"/>
          <w:sz w:val="24"/>
          <w:szCs w:val="24"/>
          <w14:ligatures w14:val="none"/>
        </w:rPr>
        <w:t>2002</w:t>
      </w:r>
      <w:r w:rsidR="00184C03">
        <w:rPr>
          <w:rFonts w:ascii="Times New Roman" w:eastAsia="Times New Roman" w:hAnsi="Times New Roman" w:cs="Times New Roman"/>
          <w:kern w:val="0"/>
          <w:sz w:val="24"/>
          <w:szCs w:val="24"/>
          <w14:ligatures w14:val="none"/>
        </w:rPr>
        <w:t>)</w:t>
      </w:r>
      <w:r w:rsidR="00EA0A96">
        <w:rPr>
          <w:rFonts w:ascii="Times New Roman" w:eastAsia="Times New Roman" w:hAnsi="Times New Roman" w:cs="Times New Roman"/>
          <w:kern w:val="0"/>
          <w:sz w:val="24"/>
          <w:szCs w:val="24"/>
          <w14:ligatures w14:val="none"/>
        </w:rPr>
        <w:t xml:space="preserve"> and</w:t>
      </w:r>
      <w:r w:rsidR="00463B32">
        <w:rPr>
          <w:rFonts w:ascii="Times New Roman" w:eastAsia="Times New Roman" w:hAnsi="Times New Roman" w:cs="Times New Roman"/>
          <w:kern w:val="0"/>
          <w:sz w:val="24"/>
          <w:szCs w:val="24"/>
          <w14:ligatures w14:val="none"/>
        </w:rPr>
        <w:t xml:space="preserve"> </w:t>
      </w:r>
      <w:r w:rsidR="004E6A43">
        <w:rPr>
          <w:rFonts w:ascii="Times New Roman" w:eastAsia="Times New Roman" w:hAnsi="Times New Roman" w:cs="Times New Roman"/>
          <w:kern w:val="0"/>
          <w:sz w:val="24"/>
          <w:szCs w:val="24"/>
          <w14:ligatures w14:val="none"/>
        </w:rPr>
        <w:t xml:space="preserve">Jeffrey </w:t>
      </w:r>
      <w:del w:id="439" w:author="Caitlin Jeffrey" w:date="2024-09-23T12:41:00Z" w16du:dateUtc="2024-09-23T16:41:00Z">
        <w:r w:rsidR="004E6A43" w:rsidDel="00DA3659">
          <w:rPr>
            <w:rFonts w:ascii="Times New Roman" w:eastAsia="Times New Roman" w:hAnsi="Times New Roman" w:cs="Times New Roman"/>
            <w:kern w:val="0"/>
            <w:sz w:val="24"/>
            <w:szCs w:val="24"/>
            <w14:ligatures w14:val="none"/>
          </w:rPr>
          <w:delText xml:space="preserve">et al., </w:delText>
        </w:r>
        <w:r w:rsidR="00184C03" w:rsidDel="00DA3659">
          <w:rPr>
            <w:rFonts w:ascii="Times New Roman" w:eastAsia="Times New Roman" w:hAnsi="Times New Roman" w:cs="Times New Roman"/>
            <w:kern w:val="0"/>
            <w:sz w:val="24"/>
            <w:szCs w:val="24"/>
            <w14:ligatures w14:val="none"/>
          </w:rPr>
          <w:delText>(</w:delText>
        </w:r>
      </w:del>
      <w:ins w:id="440"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4E6A43">
        <w:rPr>
          <w:rFonts w:ascii="Times New Roman" w:eastAsia="Times New Roman" w:hAnsi="Times New Roman" w:cs="Times New Roman"/>
          <w:kern w:val="0"/>
          <w:sz w:val="24"/>
          <w:szCs w:val="24"/>
          <w14:ligatures w14:val="none"/>
        </w:rPr>
        <w:t>2024).</w:t>
      </w:r>
      <w:r w:rsidR="00747218" w:rsidRPr="00CD6DA1">
        <w:rPr>
          <w:rFonts w:ascii="Times New Roman" w:eastAsia="Times New Roman" w:hAnsi="Times New Roman" w:cs="Times New Roman"/>
          <w:kern w:val="0"/>
          <w:sz w:val="24"/>
          <w:szCs w:val="24"/>
          <w14:ligatures w14:val="none"/>
        </w:rPr>
        <w:t xml:space="preserve"> </w:t>
      </w:r>
    </w:p>
    <w:p w14:paraId="7CB539BA" w14:textId="75A0DD88" w:rsidR="002046D7" w:rsidRDefault="002046D7"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w:t>
      </w:r>
      <w:r w:rsidR="006929B5">
        <w:rPr>
          <w:rFonts w:ascii="Times New Roman" w:eastAsia="Times New Roman" w:hAnsi="Times New Roman" w:cs="Times New Roman"/>
          <w:kern w:val="0"/>
          <w:sz w:val="24"/>
          <w:szCs w:val="24"/>
          <w14:ligatures w14:val="none"/>
        </w:rPr>
        <w:t xml:space="preserve">4,212 </w:t>
      </w:r>
      <w:del w:id="441" w:author="Caitlin Jeffrey" w:date="2024-09-20T17:26:00Z" w16du:dateUtc="2024-09-20T21:26:00Z">
        <w:r w:rsidR="006929B5" w:rsidDel="005A02A3">
          <w:rPr>
            <w:rFonts w:ascii="Times New Roman" w:eastAsia="Times New Roman" w:hAnsi="Times New Roman" w:cs="Times New Roman"/>
            <w:kern w:val="0"/>
            <w:sz w:val="24"/>
            <w:szCs w:val="24"/>
            <w14:ligatures w14:val="none"/>
          </w:rPr>
          <w:delText xml:space="preserve">quarter </w:delText>
        </w:r>
        <w:r w:rsidR="00765F40" w:rsidDel="005A02A3">
          <w:rPr>
            <w:rFonts w:ascii="Times New Roman" w:eastAsia="Times New Roman" w:hAnsi="Times New Roman" w:cs="Times New Roman"/>
            <w:kern w:val="0"/>
            <w:sz w:val="24"/>
            <w:szCs w:val="24"/>
            <w14:ligatures w14:val="none"/>
          </w:rPr>
          <w:delText>milk</w:delText>
        </w:r>
      </w:del>
      <w:ins w:id="442"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00765F40">
        <w:rPr>
          <w:rFonts w:ascii="Times New Roman" w:eastAsia="Times New Roman" w:hAnsi="Times New Roman" w:cs="Times New Roman"/>
          <w:kern w:val="0"/>
          <w:sz w:val="24"/>
          <w:szCs w:val="24"/>
          <w14:ligatures w14:val="none"/>
        </w:rPr>
        <w:t xml:space="preserve"> </w:t>
      </w:r>
      <w:r w:rsidR="006929B5">
        <w:rPr>
          <w:rFonts w:ascii="Times New Roman" w:eastAsia="Times New Roman" w:hAnsi="Times New Roman" w:cs="Times New Roman"/>
          <w:kern w:val="0"/>
          <w:sz w:val="24"/>
          <w:szCs w:val="24"/>
          <w14:ligatures w14:val="none"/>
        </w:rPr>
        <w:t>samples from</w:t>
      </w:r>
      <w:r w:rsidRPr="002046D7">
        <w:rPr>
          <w:rFonts w:ascii="Times New Roman" w:eastAsia="Times New Roman" w:hAnsi="Times New Roman" w:cs="Times New Roman"/>
          <w:kern w:val="0"/>
          <w:sz w:val="24"/>
          <w:szCs w:val="24"/>
          <w14:ligatures w14:val="none"/>
        </w:rPr>
        <w:t xml:space="preserve"> 1,536 quarters </w:t>
      </w:r>
      <w:r w:rsidR="006929B5">
        <w:rPr>
          <w:rFonts w:ascii="Times New Roman" w:eastAsia="Times New Roman" w:hAnsi="Times New Roman" w:cs="Times New Roman"/>
          <w:kern w:val="0"/>
          <w:sz w:val="24"/>
          <w:szCs w:val="24"/>
          <w14:ligatures w14:val="none"/>
        </w:rPr>
        <w:t xml:space="preserve">of </w:t>
      </w:r>
      <w:r w:rsidRPr="002046D7">
        <w:rPr>
          <w:rFonts w:ascii="Times New Roman" w:eastAsia="Times New Roman" w:hAnsi="Times New Roman" w:cs="Times New Roman"/>
          <w:kern w:val="0"/>
          <w:sz w:val="24"/>
          <w:szCs w:val="24"/>
          <w14:ligatures w14:val="none"/>
        </w:rPr>
        <w:t>384 cows</w:t>
      </w:r>
      <w:r w:rsidR="006929B5">
        <w:rPr>
          <w:rFonts w:ascii="Times New Roman" w:eastAsia="Times New Roman" w:hAnsi="Times New Roman" w:cs="Times New Roman"/>
          <w:kern w:val="0"/>
          <w:sz w:val="24"/>
          <w:szCs w:val="24"/>
          <w14:ligatures w14:val="none"/>
        </w:rPr>
        <w:t xml:space="preserve">. </w:t>
      </w:r>
      <w:r w:rsidRPr="002046D7">
        <w:rPr>
          <w:rFonts w:ascii="Times New Roman" w:eastAsia="Times New Roman" w:hAnsi="Times New Roman" w:cs="Times New Roman"/>
          <w:kern w:val="0"/>
          <w:sz w:val="24"/>
          <w:szCs w:val="24"/>
          <w14:ligatures w14:val="none"/>
        </w:rPr>
        <w:t>Of these, 880 quarter-observations were excluded from further analyses</w:t>
      </w:r>
      <w:r w:rsidR="006929B5">
        <w:rPr>
          <w:rFonts w:ascii="Times New Roman" w:eastAsia="Times New Roman" w:hAnsi="Times New Roman" w:cs="Times New Roman"/>
          <w:kern w:val="0"/>
          <w:sz w:val="24"/>
          <w:szCs w:val="24"/>
          <w14:ligatures w14:val="none"/>
        </w:rPr>
        <w:t>, inclu</w:t>
      </w:r>
      <w:r w:rsidR="00042031">
        <w:rPr>
          <w:rFonts w:ascii="Times New Roman" w:eastAsia="Times New Roman" w:hAnsi="Times New Roman" w:cs="Times New Roman"/>
          <w:kern w:val="0"/>
          <w:sz w:val="24"/>
          <w:szCs w:val="24"/>
          <w14:ligatures w14:val="none"/>
        </w:rPr>
        <w:t>ding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34 quarter-observations </w:t>
      </w:r>
      <w:r w:rsidR="009935EF">
        <w:rPr>
          <w:rFonts w:ascii="Times New Roman" w:eastAsia="Times New Roman" w:hAnsi="Times New Roman" w:cs="Times New Roman"/>
          <w:kern w:val="0"/>
          <w:sz w:val="24"/>
          <w:szCs w:val="24"/>
          <w14:ligatures w14:val="none"/>
        </w:rPr>
        <w:t xml:space="preserve">that </w:t>
      </w:r>
      <w:r w:rsidRPr="002046D7">
        <w:rPr>
          <w:rFonts w:ascii="Times New Roman" w:eastAsia="Times New Roman" w:hAnsi="Times New Roman" w:cs="Times New Roman"/>
          <w:kern w:val="0"/>
          <w:sz w:val="24"/>
          <w:szCs w:val="24"/>
          <w14:ligatures w14:val="none"/>
        </w:rPr>
        <w:t xml:space="preserve">did not meet </w:t>
      </w:r>
      <w:r w:rsidR="00042031">
        <w:rPr>
          <w:rFonts w:ascii="Times New Roman" w:eastAsia="Times New Roman" w:hAnsi="Times New Roman" w:cs="Times New Roman"/>
          <w:kern w:val="0"/>
          <w:sz w:val="24"/>
          <w:szCs w:val="24"/>
          <w14:ligatures w14:val="none"/>
        </w:rPr>
        <w:t xml:space="preserve">our </w:t>
      </w:r>
      <w:r w:rsidRPr="002046D7">
        <w:rPr>
          <w:rFonts w:ascii="Times New Roman" w:eastAsia="Times New Roman" w:hAnsi="Times New Roman" w:cs="Times New Roman"/>
          <w:kern w:val="0"/>
          <w:sz w:val="24"/>
          <w:szCs w:val="24"/>
          <w14:ligatures w14:val="none"/>
        </w:rPr>
        <w:t xml:space="preserve">definition of either having an IMI or being </w:t>
      </w:r>
      <w:r w:rsidR="00042031">
        <w:rPr>
          <w:rFonts w:ascii="Times New Roman" w:eastAsia="Times New Roman" w:hAnsi="Times New Roman" w:cs="Times New Roman"/>
          <w:kern w:val="0"/>
          <w:sz w:val="24"/>
          <w:szCs w:val="24"/>
          <w14:ligatures w14:val="none"/>
        </w:rPr>
        <w:t>culture-negative</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88 quarter-observations from enrolled quarters that were non-lactating mammary glands (blind)</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224 quarter-observations excluded due to a sampling error (e.g., missing cow ID, colony not selected from </w:t>
      </w:r>
      <w:del w:id="443"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44"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culture, duplicate </w:t>
      </w:r>
      <w:del w:id="445"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46"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 missing)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and 534 quarter-observations excluded because ≥ 1 of the 2 duplicate </w:t>
      </w:r>
      <w:del w:id="447"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48"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samples was classified as contaminated (12.7% of total quarter-observations collected).</w:t>
      </w:r>
    </w:p>
    <w:p w14:paraId="332689C5" w14:textId="183C716A" w:rsidR="00A52F55" w:rsidRDefault="00A52F55"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657 NASM isolates. Of these, 618 </w:t>
      </w:r>
      <w:r w:rsidR="00712157">
        <w:rPr>
          <w:rFonts w:ascii="Times New Roman" w:eastAsia="Times New Roman" w:hAnsi="Times New Roman" w:cs="Times New Roman"/>
          <w:kern w:val="0"/>
          <w:sz w:val="24"/>
          <w:szCs w:val="24"/>
          <w14:ligatures w14:val="none"/>
        </w:rPr>
        <w:t xml:space="preserve">were identified by MALDI-TOF MS at or above our confidence </w:t>
      </w:r>
      <w:r w:rsidR="008D524C">
        <w:rPr>
          <w:rFonts w:ascii="Times New Roman" w:eastAsia="Times New Roman" w:hAnsi="Times New Roman" w:cs="Times New Roman"/>
          <w:kern w:val="0"/>
          <w:sz w:val="24"/>
          <w:szCs w:val="24"/>
          <w14:ligatures w14:val="none"/>
        </w:rPr>
        <w:t xml:space="preserve">cut-off value. The remaining 39 isolates were either </w:t>
      </w:r>
      <w:r w:rsidR="00651452">
        <w:rPr>
          <w:rFonts w:ascii="Times New Roman" w:eastAsia="Times New Roman" w:hAnsi="Times New Roman" w:cs="Times New Roman"/>
          <w:kern w:val="0"/>
          <w:sz w:val="24"/>
          <w:szCs w:val="24"/>
          <w14:ligatures w14:val="none"/>
        </w:rPr>
        <w:t xml:space="preserve">identified with confidence to the genus level </w:t>
      </w:r>
      <w:r w:rsidR="00651452" w:rsidRPr="00651452">
        <w:rPr>
          <w:rFonts w:ascii="Times New Roman" w:eastAsia="Times New Roman" w:hAnsi="Times New Roman" w:cs="Times New Roman"/>
          <w:kern w:val="0"/>
          <w:sz w:val="24"/>
          <w:szCs w:val="24"/>
          <w14:ligatures w14:val="none"/>
        </w:rPr>
        <w:t>("</w:t>
      </w:r>
      <w:r w:rsidR="00651452" w:rsidRPr="00C93CD5">
        <w:rPr>
          <w:rFonts w:ascii="Times New Roman" w:eastAsia="Times New Roman" w:hAnsi="Times New Roman" w:cs="Times New Roman"/>
          <w:i/>
          <w:iCs/>
          <w:kern w:val="0"/>
          <w:sz w:val="24"/>
          <w:szCs w:val="24"/>
          <w14:ligatures w14:val="none"/>
          <w:rPrChange w:id="449" w:author="Caitlin Jeffrey" w:date="2024-09-24T07:22:00Z" w16du:dateUtc="2024-09-24T11:22:00Z">
            <w:rPr>
              <w:rFonts w:ascii="Times New Roman" w:eastAsia="Times New Roman" w:hAnsi="Times New Roman" w:cs="Times New Roman"/>
              <w:kern w:val="0"/>
              <w:sz w:val="24"/>
              <w:szCs w:val="24"/>
              <w14:ligatures w14:val="none"/>
            </w:rPr>
          </w:rPrChange>
        </w:rPr>
        <w:t>Staphylococcus</w:t>
      </w:r>
      <w:r w:rsidR="00651452" w:rsidRPr="00651452">
        <w:rPr>
          <w:rFonts w:ascii="Times New Roman" w:eastAsia="Times New Roman" w:hAnsi="Times New Roman" w:cs="Times New Roman"/>
          <w:kern w:val="0"/>
          <w:sz w:val="24"/>
          <w:szCs w:val="24"/>
          <w14:ligatures w14:val="none"/>
        </w:rPr>
        <w:t xml:space="preserve"> species"</w:t>
      </w:r>
      <w:r w:rsidR="00651452">
        <w:rPr>
          <w:rFonts w:ascii="Times New Roman" w:eastAsia="Times New Roman" w:hAnsi="Times New Roman" w:cs="Times New Roman"/>
          <w:kern w:val="0"/>
          <w:sz w:val="24"/>
          <w:szCs w:val="24"/>
          <w14:ligatures w14:val="none"/>
        </w:rPr>
        <w:t>, n=3</w:t>
      </w:r>
      <w:r w:rsidR="00060962">
        <w:rPr>
          <w:rFonts w:ascii="Times New Roman" w:eastAsia="Times New Roman" w:hAnsi="Times New Roman" w:cs="Times New Roman"/>
          <w:kern w:val="0"/>
          <w:sz w:val="24"/>
          <w:szCs w:val="24"/>
          <w14:ligatures w14:val="none"/>
        </w:rPr>
        <w:t>1, 4.7%</w:t>
      </w:r>
      <w:r w:rsidR="00651452" w:rsidRPr="00651452">
        <w:rPr>
          <w:rFonts w:ascii="Times New Roman" w:eastAsia="Times New Roman" w:hAnsi="Times New Roman" w:cs="Times New Roman"/>
          <w:kern w:val="0"/>
          <w:sz w:val="24"/>
          <w:szCs w:val="24"/>
          <w14:ligatures w14:val="none"/>
        </w:rPr>
        <w:t>)</w:t>
      </w:r>
      <w:r w:rsidR="00060962">
        <w:rPr>
          <w:rFonts w:ascii="Times New Roman" w:eastAsia="Times New Roman" w:hAnsi="Times New Roman" w:cs="Times New Roman"/>
          <w:kern w:val="0"/>
          <w:sz w:val="24"/>
          <w:szCs w:val="24"/>
          <w14:ligatures w14:val="none"/>
        </w:rPr>
        <w:t xml:space="preserve"> or were unable to be iden</w:t>
      </w:r>
      <w:r w:rsidR="003A57D5">
        <w:rPr>
          <w:rFonts w:ascii="Times New Roman" w:eastAsia="Times New Roman" w:hAnsi="Times New Roman" w:cs="Times New Roman"/>
          <w:kern w:val="0"/>
          <w:sz w:val="24"/>
          <w:szCs w:val="24"/>
          <w14:ligatures w14:val="none"/>
        </w:rPr>
        <w:t>tified (“No ID”, n = 8, 1.2%).</w:t>
      </w:r>
      <w:r w:rsidR="00A02200">
        <w:rPr>
          <w:rFonts w:ascii="Times New Roman" w:eastAsia="Times New Roman" w:hAnsi="Times New Roman" w:cs="Times New Roman"/>
          <w:kern w:val="0"/>
          <w:sz w:val="24"/>
          <w:szCs w:val="24"/>
          <w14:ligatures w14:val="none"/>
        </w:rPr>
        <w:t xml:space="preserve"> The</w:t>
      </w:r>
      <w:r w:rsidR="00AC407D">
        <w:rPr>
          <w:rFonts w:ascii="Times New Roman" w:eastAsia="Times New Roman" w:hAnsi="Times New Roman" w:cs="Times New Roman"/>
          <w:kern w:val="0"/>
          <w:sz w:val="24"/>
          <w:szCs w:val="24"/>
          <w14:ligatures w14:val="none"/>
        </w:rPr>
        <w:t xml:space="preserve"> species of the</w:t>
      </w:r>
      <w:r w:rsidR="00A02200">
        <w:rPr>
          <w:rFonts w:ascii="Times New Roman" w:eastAsia="Times New Roman" w:hAnsi="Times New Roman" w:cs="Times New Roman"/>
          <w:kern w:val="0"/>
          <w:sz w:val="24"/>
          <w:szCs w:val="24"/>
          <w14:ligatures w14:val="none"/>
        </w:rPr>
        <w:t>se 31 isolates</w:t>
      </w:r>
      <w:r w:rsidR="00AC407D">
        <w:rPr>
          <w:rFonts w:ascii="Times New Roman" w:eastAsia="Times New Roman" w:hAnsi="Times New Roman" w:cs="Times New Roman"/>
          <w:kern w:val="0"/>
          <w:sz w:val="24"/>
          <w:szCs w:val="24"/>
          <w14:ligatures w14:val="none"/>
        </w:rPr>
        <w:t xml:space="preserve"> was successfully determined by </w:t>
      </w:r>
      <w:proofErr w:type="spellStart"/>
      <w:r w:rsidR="00AC407D" w:rsidRPr="00AF35FA">
        <w:rPr>
          <w:rFonts w:ascii="Times New Roman" w:eastAsia="Times New Roman" w:hAnsi="Times New Roman" w:cs="Times New Roman"/>
          <w:i/>
          <w:iCs/>
          <w:kern w:val="0"/>
          <w:sz w:val="24"/>
          <w:szCs w:val="24"/>
          <w14:ligatures w14:val="none"/>
        </w:rPr>
        <w:t>tuf</w:t>
      </w:r>
      <w:proofErr w:type="spellEnd"/>
      <w:r w:rsidR="00AC407D">
        <w:rPr>
          <w:rFonts w:ascii="Times New Roman" w:eastAsia="Times New Roman" w:hAnsi="Times New Roman" w:cs="Times New Roman"/>
          <w:kern w:val="0"/>
          <w:sz w:val="24"/>
          <w:szCs w:val="24"/>
          <w14:ligatures w14:val="none"/>
        </w:rPr>
        <w:t xml:space="preserve"> </w:t>
      </w:r>
      <w:r w:rsidR="00AF35FA">
        <w:rPr>
          <w:rFonts w:ascii="Times New Roman" w:eastAsia="Times New Roman" w:hAnsi="Times New Roman" w:cs="Times New Roman"/>
          <w:kern w:val="0"/>
          <w:sz w:val="24"/>
          <w:szCs w:val="24"/>
          <w14:ligatures w14:val="none"/>
        </w:rPr>
        <w:t xml:space="preserve">gene </w:t>
      </w:r>
      <w:r w:rsidR="00B16625">
        <w:rPr>
          <w:rFonts w:ascii="Times New Roman" w:eastAsia="Times New Roman" w:hAnsi="Times New Roman" w:cs="Times New Roman"/>
          <w:kern w:val="0"/>
          <w:sz w:val="24"/>
          <w:szCs w:val="24"/>
          <w14:ligatures w14:val="none"/>
        </w:rPr>
        <w:t xml:space="preserve">fragment </w:t>
      </w:r>
      <w:r w:rsidR="00AC407D">
        <w:rPr>
          <w:rFonts w:ascii="Times New Roman" w:eastAsia="Times New Roman" w:hAnsi="Times New Roman" w:cs="Times New Roman"/>
          <w:kern w:val="0"/>
          <w:sz w:val="24"/>
          <w:szCs w:val="24"/>
          <w14:ligatures w14:val="none"/>
        </w:rPr>
        <w:t xml:space="preserve">PCR amplicon sequencing </w:t>
      </w:r>
      <w:r w:rsidR="00332287">
        <w:rPr>
          <w:rFonts w:ascii="Times New Roman" w:eastAsia="Times New Roman" w:hAnsi="Times New Roman" w:cs="Times New Roman"/>
          <w:kern w:val="0"/>
          <w:sz w:val="24"/>
          <w:szCs w:val="24"/>
          <w14:ligatures w14:val="none"/>
        </w:rPr>
        <w:t>with ≥ 98% sequence identity</w:t>
      </w:r>
      <w:r w:rsidR="00D35A46">
        <w:rPr>
          <w:rFonts w:ascii="Times New Roman" w:eastAsia="Times New Roman" w:hAnsi="Times New Roman" w:cs="Times New Roman"/>
          <w:kern w:val="0"/>
          <w:sz w:val="24"/>
          <w:szCs w:val="24"/>
          <w14:ligatures w14:val="none"/>
        </w:rPr>
        <w:t>.</w:t>
      </w:r>
      <w:del w:id="450" w:author="Caitlin Jeffrey" w:date="2024-09-23T16:09:00Z" w16du:dateUtc="2024-09-23T20:09:00Z">
        <w:r w:rsidR="00A02200" w:rsidDel="007C0666">
          <w:rPr>
            <w:rFonts w:ascii="Times New Roman" w:eastAsia="Times New Roman" w:hAnsi="Times New Roman" w:cs="Times New Roman"/>
            <w:kern w:val="0"/>
            <w:sz w:val="24"/>
            <w:szCs w:val="24"/>
            <w14:ligatures w14:val="none"/>
          </w:rPr>
          <w:delText xml:space="preserve"> </w:delText>
        </w:r>
        <w:r w:rsidR="00A02200" w:rsidRPr="00A02200" w:rsidDel="007C0666">
          <w:delText xml:space="preserve"> </w:delText>
        </w:r>
      </w:del>
      <w:ins w:id="451" w:author="Caitlin Jeffrey" w:date="2024-09-23T16:09:00Z" w16du:dateUtc="2024-09-23T20:09:00Z">
        <w:r w:rsidR="007C0666">
          <w:rPr>
            <w:rFonts w:ascii="Times New Roman" w:eastAsia="Times New Roman" w:hAnsi="Times New Roman" w:cs="Times New Roman"/>
            <w:kern w:val="0"/>
            <w:sz w:val="24"/>
            <w:szCs w:val="24"/>
            <w14:ligatures w14:val="none"/>
          </w:rPr>
          <w:t xml:space="preserve"> </w:t>
        </w:r>
      </w:ins>
      <w:r w:rsidR="00A02200" w:rsidRPr="00A02200">
        <w:rPr>
          <w:rFonts w:ascii="Times New Roman" w:eastAsia="Times New Roman" w:hAnsi="Times New Roman" w:cs="Times New Roman"/>
          <w:kern w:val="0"/>
          <w:sz w:val="24"/>
          <w:szCs w:val="24"/>
          <w14:ligatures w14:val="none"/>
        </w:rPr>
        <w:t>Of the</w:t>
      </w:r>
      <w:r w:rsidR="00D76E55">
        <w:rPr>
          <w:rFonts w:ascii="Times New Roman" w:eastAsia="Times New Roman" w:hAnsi="Times New Roman" w:cs="Times New Roman"/>
          <w:kern w:val="0"/>
          <w:sz w:val="24"/>
          <w:szCs w:val="24"/>
          <w14:ligatures w14:val="none"/>
        </w:rPr>
        <w:t>se</w:t>
      </w:r>
      <w:r w:rsidR="00A02200" w:rsidRPr="00A02200">
        <w:rPr>
          <w:rFonts w:ascii="Times New Roman" w:eastAsia="Times New Roman" w:hAnsi="Times New Roman" w:cs="Times New Roman"/>
          <w:kern w:val="0"/>
          <w:sz w:val="24"/>
          <w:szCs w:val="24"/>
          <w14:ligatures w14:val="none"/>
        </w:rPr>
        <w:t xml:space="preserve"> 31 </w:t>
      </w:r>
      <w:r w:rsidR="00D76E55">
        <w:rPr>
          <w:rFonts w:ascii="Times New Roman" w:eastAsia="Times New Roman" w:hAnsi="Times New Roman" w:cs="Times New Roman"/>
          <w:kern w:val="0"/>
          <w:sz w:val="24"/>
          <w:szCs w:val="24"/>
          <w14:ligatures w14:val="none"/>
        </w:rPr>
        <w:t>isolates</w:t>
      </w:r>
      <w:r w:rsidR="00A02200" w:rsidRPr="00A02200">
        <w:rPr>
          <w:rFonts w:ascii="Times New Roman" w:eastAsia="Times New Roman" w:hAnsi="Times New Roman" w:cs="Times New Roman"/>
          <w:kern w:val="0"/>
          <w:sz w:val="24"/>
          <w:szCs w:val="24"/>
          <w14:ligatures w14:val="none"/>
        </w:rPr>
        <w:t xml:space="preserve">, 30 were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(n=24) or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hyicus</w:t>
      </w:r>
      <w:proofErr w:type="spellEnd"/>
      <w:r w:rsidR="00A02200" w:rsidRPr="00A02200">
        <w:rPr>
          <w:rFonts w:ascii="Times New Roman" w:eastAsia="Times New Roman" w:hAnsi="Times New Roman" w:cs="Times New Roman"/>
          <w:kern w:val="0"/>
          <w:sz w:val="24"/>
          <w:szCs w:val="24"/>
          <w14:ligatures w14:val="none"/>
        </w:rPr>
        <w:t xml:space="preserve"> (n=6), as MALDI-TOF MS was unable to differentiate these </w:t>
      </w:r>
      <w:r w:rsidR="00D76E55">
        <w:rPr>
          <w:rFonts w:ascii="Times New Roman" w:eastAsia="Times New Roman" w:hAnsi="Times New Roman" w:cs="Times New Roman"/>
          <w:kern w:val="0"/>
          <w:sz w:val="24"/>
          <w:szCs w:val="24"/>
          <w14:ligatures w14:val="none"/>
        </w:rPr>
        <w:t xml:space="preserve">two </w:t>
      </w:r>
      <w:r w:rsidR="00A02200" w:rsidRPr="00A02200">
        <w:rPr>
          <w:rFonts w:ascii="Times New Roman" w:eastAsia="Times New Roman" w:hAnsi="Times New Roman" w:cs="Times New Roman"/>
          <w:kern w:val="0"/>
          <w:sz w:val="24"/>
          <w:szCs w:val="24"/>
          <w14:ligatures w14:val="none"/>
        </w:rPr>
        <w:t xml:space="preserve">species, and the remaining isolate was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pseudintermedius</w:t>
      </w:r>
      <w:proofErr w:type="spellEnd"/>
      <w:r w:rsidR="00A02200" w:rsidRPr="00A02200">
        <w:rPr>
          <w:rFonts w:ascii="Times New Roman" w:eastAsia="Times New Roman" w:hAnsi="Times New Roman" w:cs="Times New Roman"/>
          <w:kern w:val="0"/>
          <w:sz w:val="24"/>
          <w:szCs w:val="24"/>
          <w14:ligatures w14:val="none"/>
        </w:rPr>
        <w:t xml:space="preserve">. Of the 8 that were not identified </w:t>
      </w:r>
      <w:r w:rsidR="00D35A46">
        <w:rPr>
          <w:rFonts w:ascii="Times New Roman" w:eastAsia="Times New Roman" w:hAnsi="Times New Roman" w:cs="Times New Roman"/>
          <w:kern w:val="0"/>
          <w:sz w:val="24"/>
          <w:szCs w:val="24"/>
          <w14:ligatures w14:val="none"/>
        </w:rPr>
        <w:t xml:space="preserve">by </w:t>
      </w:r>
      <w:r w:rsidR="00D35A46" w:rsidRPr="00D35A46">
        <w:rPr>
          <w:rFonts w:ascii="Times New Roman" w:eastAsia="Times New Roman" w:hAnsi="Times New Roman" w:cs="Times New Roman"/>
          <w:kern w:val="0"/>
          <w:sz w:val="24"/>
          <w:szCs w:val="24"/>
          <w14:ligatures w14:val="none"/>
        </w:rPr>
        <w:t>MALDI-TOF MS</w:t>
      </w:r>
      <w:r w:rsidR="00A02200" w:rsidRPr="00A02200">
        <w:rPr>
          <w:rFonts w:ascii="Times New Roman" w:eastAsia="Times New Roman" w:hAnsi="Times New Roman" w:cs="Times New Roman"/>
          <w:kern w:val="0"/>
          <w:sz w:val="24"/>
          <w:szCs w:val="24"/>
          <w14:ligatures w14:val="none"/>
        </w:rPr>
        <w:t xml:space="preserve">, 2 were identified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cohnii</w:t>
      </w:r>
      <w:proofErr w:type="spellEnd"/>
      <w:r w:rsidR="00A02200" w:rsidRPr="004F330C">
        <w:rPr>
          <w:rFonts w:ascii="Times New Roman" w:eastAsia="Times New Roman" w:hAnsi="Times New Roman" w:cs="Times New Roman"/>
          <w:i/>
          <w:iCs/>
          <w:kern w:val="0"/>
          <w:sz w:val="24"/>
          <w:szCs w:val="24"/>
          <w14:ligatures w14:val="none"/>
        </w:rPr>
        <w:t>,</w:t>
      </w:r>
      <w:r w:rsidR="00A02200" w:rsidRPr="00A02200">
        <w:rPr>
          <w:rFonts w:ascii="Times New Roman" w:eastAsia="Times New Roman" w:hAnsi="Times New Roman" w:cs="Times New Roman"/>
          <w:kern w:val="0"/>
          <w:sz w:val="24"/>
          <w:szCs w:val="24"/>
          <w14:ligatures w14:val="none"/>
        </w:rPr>
        <w:t xml:space="preserve"> 3 as </w:t>
      </w:r>
      <w:r w:rsidR="00A02200" w:rsidRPr="004F330C">
        <w:rPr>
          <w:rFonts w:ascii="Times New Roman" w:eastAsia="Times New Roman" w:hAnsi="Times New Roman" w:cs="Times New Roman"/>
          <w:i/>
          <w:iCs/>
          <w:kern w:val="0"/>
          <w:sz w:val="24"/>
          <w:szCs w:val="24"/>
          <w14:ligatures w14:val="none"/>
        </w:rPr>
        <w:t>S. chromogenes</w:t>
      </w:r>
      <w:r w:rsidR="00A02200" w:rsidRPr="00A02200">
        <w:rPr>
          <w:rFonts w:ascii="Times New Roman" w:eastAsia="Times New Roman" w:hAnsi="Times New Roman" w:cs="Times New Roman"/>
          <w:kern w:val="0"/>
          <w:sz w:val="24"/>
          <w:szCs w:val="24"/>
          <w14:ligatures w14:val="none"/>
        </w:rPr>
        <w:t xml:space="preserve">, 1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and 2 as </w:t>
      </w:r>
      <w:r w:rsidR="00A02200" w:rsidRPr="004F330C">
        <w:rPr>
          <w:rFonts w:ascii="Times New Roman" w:eastAsia="Times New Roman" w:hAnsi="Times New Roman" w:cs="Times New Roman"/>
          <w:i/>
          <w:iCs/>
          <w:kern w:val="0"/>
          <w:sz w:val="24"/>
          <w:szCs w:val="24"/>
          <w14:ligatures w14:val="none"/>
        </w:rPr>
        <w:t xml:space="preserve">M. </w:t>
      </w:r>
      <w:proofErr w:type="spellStart"/>
      <w:r w:rsidR="00A02200" w:rsidRPr="004F330C">
        <w:rPr>
          <w:rFonts w:ascii="Times New Roman" w:eastAsia="Times New Roman" w:hAnsi="Times New Roman" w:cs="Times New Roman"/>
          <w:i/>
          <w:iCs/>
          <w:kern w:val="0"/>
          <w:sz w:val="24"/>
          <w:szCs w:val="24"/>
          <w14:ligatures w14:val="none"/>
        </w:rPr>
        <w:t>fleuretti</w:t>
      </w:r>
      <w:ins w:id="452" w:author="John Barlow" w:date="2024-09-12T09:43:00Z" w16du:dateUtc="2024-09-12T13:43:00Z">
        <w:r w:rsidR="001430BE">
          <w:rPr>
            <w:rFonts w:ascii="Times New Roman" w:eastAsia="Times New Roman" w:hAnsi="Times New Roman" w:cs="Times New Roman"/>
            <w:i/>
            <w:iCs/>
            <w:kern w:val="0"/>
            <w:sz w:val="24"/>
            <w:szCs w:val="24"/>
            <w14:ligatures w14:val="none"/>
          </w:rPr>
          <w:t>i</w:t>
        </w:r>
      </w:ins>
      <w:proofErr w:type="spellEnd"/>
      <w:r w:rsidR="00A02200" w:rsidRPr="00A02200">
        <w:rPr>
          <w:rFonts w:ascii="Times New Roman" w:eastAsia="Times New Roman" w:hAnsi="Times New Roman" w:cs="Times New Roman"/>
          <w:kern w:val="0"/>
          <w:sz w:val="24"/>
          <w:szCs w:val="24"/>
          <w14:ligatures w14:val="none"/>
        </w:rPr>
        <w:t>.</w:t>
      </w:r>
    </w:p>
    <w:p w14:paraId="1FB0FF6F" w14:textId="6E980A60" w:rsidR="00FF3370" w:rsidDel="009345A6" w:rsidRDefault="00FF3370" w:rsidP="00D35A46">
      <w:pPr>
        <w:spacing w:after="0" w:line="480" w:lineRule="auto"/>
        <w:ind w:firstLine="360"/>
        <w:rPr>
          <w:del w:id="453" w:author="Caitlin Jeffrey" w:date="2024-09-23T10:20:00Z" w16du:dateUtc="2024-09-23T14:20:00Z"/>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 xml:space="preserve">The initial data set included </w:t>
      </w:r>
      <w:r w:rsidR="000900FB">
        <w:rPr>
          <w:rFonts w:ascii="Times New Roman" w:eastAsia="Times New Roman" w:hAnsi="Times New Roman" w:cs="Times New Roman"/>
          <w:kern w:val="0"/>
          <w:sz w:val="24"/>
          <w:szCs w:val="24"/>
          <w14:ligatures w14:val="none"/>
        </w:rPr>
        <w:t>3,</w:t>
      </w:r>
      <w:r w:rsidR="000900FB" w:rsidRPr="00BE39AB">
        <w:rPr>
          <w:rFonts w:ascii="Times New Roman" w:eastAsia="Times New Roman" w:hAnsi="Times New Roman" w:cs="Times New Roman"/>
          <w:kern w:val="0"/>
          <w:sz w:val="24"/>
          <w:szCs w:val="24"/>
          <w14:ligatures w14:val="none"/>
        </w:rPr>
        <w:t>33</w:t>
      </w:r>
      <w:r w:rsidR="000900FB">
        <w:rPr>
          <w:rFonts w:ascii="Times New Roman" w:eastAsia="Times New Roman" w:hAnsi="Times New Roman" w:cs="Times New Roman"/>
          <w:kern w:val="0"/>
          <w:sz w:val="24"/>
          <w:szCs w:val="24"/>
          <w14:ligatures w14:val="none"/>
        </w:rPr>
        <w:t>2</w:t>
      </w:r>
      <w:r w:rsidR="000900FB"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quarter-level observations, with 22 different species of staphylococci and mammaliicocci identified.</w:t>
      </w:r>
      <w:r w:rsidR="00E47AF8" w:rsidRPr="00E47AF8">
        <w:t xml:space="preserve"> </w:t>
      </w:r>
      <w:proofErr w:type="spellStart"/>
      <w:r w:rsidR="00180D20">
        <w:rPr>
          <w:rFonts w:ascii="Times New Roman" w:hAnsi="Times New Roman" w:cs="Times New Roman"/>
          <w:sz w:val="24"/>
          <w:szCs w:val="24"/>
        </w:rPr>
        <w:t>SaM</w:t>
      </w:r>
      <w:proofErr w:type="spellEnd"/>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00CE1873">
        <w:rPr>
          <w:rFonts w:ascii="Times New Roman" w:eastAsia="Times New Roman" w:hAnsi="Times New Roman" w:cs="Times New Roman"/>
          <w:i/>
          <w:iCs/>
          <w:kern w:val="0"/>
          <w:sz w:val="24"/>
          <w:szCs w:val="24"/>
          <w14:ligatures w14:val="none"/>
        </w:rPr>
        <w:t xml:space="preserve"> </w:t>
      </w:r>
      <w:r w:rsidR="00CE1873" w:rsidRPr="006656F0">
        <w:rPr>
          <w:rFonts w:ascii="Times New Roman" w:eastAsia="Times New Roman" w:hAnsi="Times New Roman" w:cs="Times New Roman"/>
          <w:kern w:val="0"/>
          <w:sz w:val="24"/>
          <w:szCs w:val="24"/>
          <w14:ligatures w14:val="none"/>
          <w:rPrChange w:id="454" w:author="Caitlin Jeffrey" w:date="2024-09-23T10:16:00Z" w16du:dateUtc="2024-09-23T14:16:00Z">
            <w:rPr>
              <w:rFonts w:ascii="Times New Roman" w:eastAsia="Times New Roman" w:hAnsi="Times New Roman" w:cs="Times New Roman"/>
              <w:i/>
              <w:iCs/>
              <w:kern w:val="0"/>
              <w:sz w:val="24"/>
              <w:szCs w:val="24"/>
              <w14:ligatures w14:val="none"/>
            </w:rPr>
          </w:rPrChange>
        </w:rPr>
        <w:t>(n=3)</w:t>
      </w:r>
      <w:r w:rsidRPr="006656F0">
        <w:rPr>
          <w:rFonts w:ascii="Times New Roman" w:eastAsia="Times New Roman" w:hAnsi="Times New Roman" w:cs="Times New Roman"/>
          <w:kern w:val="0"/>
          <w:sz w:val="24"/>
          <w:szCs w:val="24"/>
          <w14:ligatures w14:val="none"/>
          <w:rPrChange w:id="455"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sciuri</w:t>
      </w:r>
      <w:proofErr w:type="spellEnd"/>
      <w:r w:rsidR="00D33D28">
        <w:rPr>
          <w:rFonts w:ascii="Times New Roman" w:eastAsia="Times New Roman" w:hAnsi="Times New Roman" w:cs="Times New Roman"/>
          <w:i/>
          <w:iCs/>
          <w:kern w:val="0"/>
          <w:sz w:val="24"/>
          <w:szCs w:val="24"/>
          <w14:ligatures w14:val="none"/>
        </w:rPr>
        <w:t xml:space="preserve"> </w:t>
      </w:r>
      <w:r w:rsidR="00D33D28" w:rsidRPr="006656F0">
        <w:rPr>
          <w:rFonts w:ascii="Times New Roman" w:eastAsia="Times New Roman" w:hAnsi="Times New Roman" w:cs="Times New Roman"/>
          <w:kern w:val="0"/>
          <w:sz w:val="24"/>
          <w:szCs w:val="24"/>
          <w14:ligatures w14:val="none"/>
          <w:rPrChange w:id="456" w:author="Caitlin Jeffrey" w:date="2024-09-23T10:16:00Z" w16du:dateUtc="2024-09-23T14:16:00Z">
            <w:rPr>
              <w:rFonts w:ascii="Times New Roman" w:eastAsia="Times New Roman" w:hAnsi="Times New Roman" w:cs="Times New Roman"/>
              <w:i/>
              <w:iCs/>
              <w:kern w:val="0"/>
              <w:sz w:val="24"/>
              <w:szCs w:val="24"/>
              <w14:ligatures w14:val="none"/>
            </w:rPr>
          </w:rPrChange>
        </w:rPr>
        <w:t>(n=</w:t>
      </w:r>
      <w:r w:rsidR="007F0C1F" w:rsidRPr="006656F0">
        <w:rPr>
          <w:rFonts w:ascii="Times New Roman" w:eastAsia="Times New Roman" w:hAnsi="Times New Roman" w:cs="Times New Roman"/>
          <w:kern w:val="0"/>
          <w:sz w:val="24"/>
          <w:szCs w:val="24"/>
          <w14:ligatures w14:val="none"/>
          <w:rPrChange w:id="457" w:author="Caitlin Jeffrey" w:date="2024-09-23T10:16:00Z" w16du:dateUtc="2024-09-23T14:16:00Z">
            <w:rPr>
              <w:rFonts w:ascii="Times New Roman" w:eastAsia="Times New Roman" w:hAnsi="Times New Roman" w:cs="Times New Roman"/>
              <w:i/>
              <w:iCs/>
              <w:kern w:val="0"/>
              <w:sz w:val="24"/>
              <w:szCs w:val="24"/>
              <w14:ligatures w14:val="none"/>
            </w:rPr>
          </w:rPrChange>
        </w:rPr>
        <w:t>2</w:t>
      </w:r>
      <w:r w:rsidR="00D33D28" w:rsidRPr="006656F0">
        <w:rPr>
          <w:rFonts w:ascii="Times New Roman" w:eastAsia="Times New Roman" w:hAnsi="Times New Roman" w:cs="Times New Roman"/>
          <w:kern w:val="0"/>
          <w:sz w:val="24"/>
          <w:szCs w:val="24"/>
          <w14:ligatures w14:val="none"/>
          <w:rPrChange w:id="458"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6656F0">
        <w:rPr>
          <w:rFonts w:ascii="Times New Roman" w:eastAsia="Times New Roman" w:hAnsi="Times New Roman" w:cs="Times New Roman"/>
          <w:kern w:val="0"/>
          <w:sz w:val="24"/>
          <w:szCs w:val="24"/>
          <w14:ligatures w14:val="none"/>
          <w:rPrChange w:id="459"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vitulinus</w:t>
      </w:r>
      <w:proofErr w:type="spellEnd"/>
      <w:r w:rsidR="008C0639">
        <w:rPr>
          <w:rFonts w:ascii="Times New Roman" w:eastAsia="Times New Roman" w:hAnsi="Times New Roman" w:cs="Times New Roman"/>
          <w:i/>
          <w:iCs/>
          <w:kern w:val="0"/>
          <w:sz w:val="24"/>
          <w:szCs w:val="24"/>
          <w14:ligatures w14:val="none"/>
        </w:rPr>
        <w:t xml:space="preserve"> </w:t>
      </w:r>
      <w:r w:rsidR="008C0639" w:rsidRPr="006656F0">
        <w:rPr>
          <w:rFonts w:ascii="Times New Roman" w:eastAsia="Times New Roman" w:hAnsi="Times New Roman" w:cs="Times New Roman"/>
          <w:kern w:val="0"/>
          <w:sz w:val="24"/>
          <w:szCs w:val="24"/>
          <w14:ligatures w14:val="none"/>
          <w:rPrChange w:id="460"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61"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auricularis</w:t>
      </w:r>
      <w:r w:rsidR="004929A5">
        <w:rPr>
          <w:rFonts w:ascii="Times New Roman" w:eastAsia="Times New Roman" w:hAnsi="Times New Roman" w:cs="Times New Roman"/>
          <w:i/>
          <w:iCs/>
          <w:kern w:val="0"/>
          <w:sz w:val="24"/>
          <w:szCs w:val="24"/>
          <w14:ligatures w14:val="none"/>
        </w:rPr>
        <w:t xml:space="preserve"> </w:t>
      </w:r>
      <w:r w:rsidR="004929A5" w:rsidRPr="006656F0">
        <w:rPr>
          <w:rFonts w:ascii="Times New Roman" w:eastAsia="Times New Roman" w:hAnsi="Times New Roman" w:cs="Times New Roman"/>
          <w:kern w:val="0"/>
          <w:sz w:val="24"/>
          <w:szCs w:val="24"/>
          <w14:ligatures w14:val="none"/>
          <w:rPrChange w:id="462"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63"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capitis</w:t>
      </w:r>
      <w:r w:rsidR="001D6265">
        <w:rPr>
          <w:rFonts w:ascii="Times New Roman" w:eastAsia="Times New Roman" w:hAnsi="Times New Roman" w:cs="Times New Roman"/>
          <w:i/>
          <w:iCs/>
          <w:kern w:val="0"/>
          <w:sz w:val="24"/>
          <w:szCs w:val="24"/>
          <w14:ligatures w14:val="none"/>
        </w:rPr>
        <w:t xml:space="preserve"> </w:t>
      </w:r>
      <w:r w:rsidR="001D6265" w:rsidRPr="006656F0">
        <w:rPr>
          <w:rFonts w:ascii="Times New Roman" w:eastAsia="Times New Roman" w:hAnsi="Times New Roman" w:cs="Times New Roman"/>
          <w:kern w:val="0"/>
          <w:sz w:val="24"/>
          <w:szCs w:val="24"/>
          <w14:ligatures w14:val="none"/>
          <w:rPrChange w:id="464"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65"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cohnii</w:t>
      </w:r>
      <w:proofErr w:type="spellEnd"/>
      <w:r w:rsidR="001D6265">
        <w:rPr>
          <w:rFonts w:ascii="Times New Roman" w:eastAsia="Times New Roman" w:hAnsi="Times New Roman" w:cs="Times New Roman"/>
          <w:i/>
          <w:iCs/>
          <w:kern w:val="0"/>
          <w:sz w:val="24"/>
          <w:szCs w:val="24"/>
          <w14:ligatures w14:val="none"/>
        </w:rPr>
        <w:t xml:space="preserve"> </w:t>
      </w:r>
      <w:r w:rsidR="001D6265" w:rsidRPr="00F947E4">
        <w:rPr>
          <w:rFonts w:ascii="Times New Roman" w:eastAsia="Times New Roman" w:hAnsi="Times New Roman" w:cs="Times New Roman"/>
          <w:kern w:val="0"/>
          <w:sz w:val="24"/>
          <w:szCs w:val="24"/>
          <w14:ligatures w14:val="none"/>
          <w:rPrChange w:id="466"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67" w:author="Caitlin Jeffrey" w:date="2024-09-23T10:17:00Z" w16du:dateUtc="2024-09-23T14:17:00Z">
            <w:rPr>
              <w:rFonts w:ascii="Times New Roman" w:eastAsia="Times New Roman" w:hAnsi="Times New Roman" w:cs="Times New Roman"/>
              <w:i/>
              <w:iCs/>
              <w:kern w:val="0"/>
              <w:sz w:val="24"/>
              <w:szCs w:val="24"/>
              <w14:ligatures w14:val="none"/>
            </w:rPr>
          </w:rPrChange>
        </w:rPr>
        <w:t xml:space="preserve">, </w:t>
      </w:r>
      <w:r w:rsidRPr="00BE39AB">
        <w:rPr>
          <w:rFonts w:ascii="Times New Roman" w:eastAsia="Times New Roman" w:hAnsi="Times New Roman" w:cs="Times New Roman"/>
          <w:i/>
          <w:iCs/>
          <w:kern w:val="0"/>
          <w:sz w:val="24"/>
          <w:szCs w:val="24"/>
          <w14:ligatures w14:val="none"/>
        </w:rPr>
        <w:t>S. epidermidis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68"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69"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00CE1873">
        <w:rPr>
          <w:rFonts w:ascii="Times New Roman" w:eastAsia="Times New Roman" w:hAnsi="Times New Roman" w:cs="Times New Roman"/>
          <w:i/>
          <w:iCs/>
          <w:kern w:val="0"/>
          <w:sz w:val="24"/>
          <w:szCs w:val="24"/>
          <w14:ligatures w14:val="none"/>
        </w:rPr>
        <w:t xml:space="preserve"> </w:t>
      </w:r>
      <w:r w:rsidR="00CE1873" w:rsidRPr="00F947E4">
        <w:rPr>
          <w:rFonts w:ascii="Times New Roman" w:eastAsia="Times New Roman" w:hAnsi="Times New Roman" w:cs="Times New Roman"/>
          <w:kern w:val="0"/>
          <w:sz w:val="24"/>
          <w:szCs w:val="24"/>
          <w14:ligatures w14:val="none"/>
          <w:rPrChange w:id="470" w:author="Caitlin Jeffrey" w:date="2024-09-23T10:17:00Z" w16du:dateUtc="2024-09-23T14:17:00Z">
            <w:rPr>
              <w:rFonts w:ascii="Times New Roman" w:eastAsia="Times New Roman" w:hAnsi="Times New Roman" w:cs="Times New Roman"/>
              <w:i/>
              <w:iCs/>
              <w:kern w:val="0"/>
              <w:sz w:val="24"/>
              <w:szCs w:val="24"/>
              <w14:ligatures w14:val="none"/>
            </w:rPr>
          </w:rPrChange>
        </w:rPr>
        <w:t>(n</w:t>
      </w:r>
      <w:r w:rsidR="004B28C5" w:rsidRPr="00F947E4">
        <w:rPr>
          <w:rFonts w:ascii="Times New Roman" w:eastAsia="Times New Roman" w:hAnsi="Times New Roman" w:cs="Times New Roman"/>
          <w:kern w:val="0"/>
          <w:sz w:val="24"/>
          <w:szCs w:val="24"/>
          <w14:ligatures w14:val="none"/>
          <w:rPrChange w:id="471" w:author="Caitlin Jeffrey" w:date="2024-09-23T10:17:00Z" w16du:dateUtc="2024-09-23T14:17:00Z">
            <w:rPr>
              <w:rFonts w:ascii="Times New Roman" w:eastAsia="Times New Roman" w:hAnsi="Times New Roman" w:cs="Times New Roman"/>
              <w:i/>
              <w:iCs/>
              <w:kern w:val="0"/>
              <w:sz w:val="24"/>
              <w:szCs w:val="24"/>
              <w14:ligatures w14:val="none"/>
            </w:rPr>
          </w:rPrChange>
        </w:rPr>
        <w:t>=1)</w:t>
      </w:r>
      <w:r w:rsidRPr="00F947E4">
        <w:rPr>
          <w:rFonts w:ascii="Times New Roman" w:eastAsia="Times New Roman" w:hAnsi="Times New Roman" w:cs="Times New Roman"/>
          <w:kern w:val="0"/>
          <w:sz w:val="24"/>
          <w:szCs w:val="24"/>
          <w14:ligatures w14:val="none"/>
          <w:rPrChange w:id="472"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hominis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73"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4"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75"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6"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saprophyticus</w:t>
      </w:r>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77"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8"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succinus</w:t>
      </w:r>
      <w:proofErr w:type="spellEnd"/>
      <w:r w:rsidR="00C85A53">
        <w:rPr>
          <w:rFonts w:ascii="Times New Roman" w:eastAsia="Times New Roman" w:hAnsi="Times New Roman" w:cs="Times New Roman"/>
          <w:i/>
          <w:iCs/>
          <w:kern w:val="0"/>
          <w:sz w:val="24"/>
          <w:szCs w:val="24"/>
          <w14:ligatures w14:val="none"/>
        </w:rPr>
        <w:t xml:space="preserve"> </w:t>
      </w:r>
      <w:r w:rsidR="00C85A53" w:rsidRPr="00F947E4">
        <w:rPr>
          <w:rFonts w:ascii="Times New Roman" w:eastAsia="Times New Roman" w:hAnsi="Times New Roman" w:cs="Times New Roman"/>
          <w:kern w:val="0"/>
          <w:sz w:val="24"/>
          <w:szCs w:val="24"/>
          <w14:ligatures w14:val="none"/>
          <w:rPrChange w:id="479"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The final data set consisted of 2,</w:t>
      </w:r>
      <w:r w:rsidR="00264CA0">
        <w:rPr>
          <w:rFonts w:ascii="Times New Roman" w:eastAsia="Times New Roman" w:hAnsi="Times New Roman" w:cs="Times New Roman"/>
          <w:kern w:val="0"/>
          <w:sz w:val="24"/>
          <w:szCs w:val="24"/>
          <w14:ligatures w14:val="none"/>
        </w:rPr>
        <w:t>6</w:t>
      </w:r>
      <w:r w:rsidR="00767654">
        <w:rPr>
          <w:rFonts w:ascii="Times New Roman" w:eastAsia="Times New Roman" w:hAnsi="Times New Roman" w:cs="Times New Roman"/>
          <w:kern w:val="0"/>
          <w:sz w:val="24"/>
          <w:szCs w:val="24"/>
          <w14:ligatures w14:val="none"/>
        </w:rPr>
        <w:t>2</w:t>
      </w:r>
      <w:r w:rsidR="00264CA0" w:rsidRPr="00BE39AB">
        <w:rPr>
          <w:rFonts w:ascii="Times New Roman" w:eastAsia="Times New Roman" w:hAnsi="Times New Roman" w:cs="Times New Roman"/>
          <w:kern w:val="0"/>
          <w:sz w:val="24"/>
          <w:szCs w:val="24"/>
          <w14:ligatures w14:val="none"/>
        </w:rPr>
        <w:t xml:space="preserve">0 </w:t>
      </w:r>
      <w:r w:rsidRPr="00BE39AB">
        <w:rPr>
          <w:rFonts w:ascii="Times New Roman" w:eastAsia="Times New Roman" w:hAnsi="Times New Roman" w:cs="Times New Roman"/>
          <w:kern w:val="0"/>
          <w:sz w:val="24"/>
          <w:szCs w:val="24"/>
          <w14:ligatures w14:val="none"/>
        </w:rPr>
        <w:t xml:space="preserve">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B92106" w:rsidRPr="00180D20">
        <w:rPr>
          <w:rFonts w:ascii="Times New Roman" w:eastAsia="Times New Roman" w:hAnsi="Times New Roman" w:cs="Times New Roman"/>
          <w:kern w:val="0"/>
          <w:sz w:val="24"/>
          <w:szCs w:val="24"/>
          <w14:ligatures w14:val="none"/>
        </w:rPr>
        <w:t>SaM</w:t>
      </w:r>
      <w:proofErr w:type="spellEnd"/>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392DE0">
        <w:rPr>
          <w:rFonts w:ascii="Times New Roman" w:eastAsia="Times New Roman" w:hAnsi="Times New Roman" w:cs="Times New Roman"/>
          <w:kern w:val="0"/>
          <w:sz w:val="24"/>
          <w:szCs w:val="24"/>
          <w14:ligatures w14:val="none"/>
        </w:rPr>
        <w:t>culture-negative</w:t>
      </w:r>
      <w:r w:rsidR="00392DE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was 2.1 (2; 1-4). </w:t>
      </w:r>
      <w:r w:rsidR="00D24705" w:rsidRPr="00D24705">
        <w:rPr>
          <w:rFonts w:ascii="Times New Roman" w:eastAsia="Times New Roman" w:hAnsi="Times New Roman" w:cs="Times New Roman"/>
          <w:kern w:val="0"/>
          <w:sz w:val="24"/>
          <w:szCs w:val="24"/>
          <w14:ligatures w14:val="none"/>
        </w:rPr>
        <w:t xml:space="preserve">Thirteen percent of observations (344/2620) were </w:t>
      </w:r>
      <w:r w:rsidR="00D24705">
        <w:rPr>
          <w:rFonts w:ascii="Times New Roman" w:eastAsia="Times New Roman" w:hAnsi="Times New Roman" w:cs="Times New Roman"/>
          <w:kern w:val="0"/>
          <w:sz w:val="24"/>
          <w:szCs w:val="24"/>
          <w14:ligatures w14:val="none"/>
        </w:rPr>
        <w:t>a single</w:t>
      </w:r>
      <w:r w:rsidR="00D24705" w:rsidRPr="00D24705">
        <w:rPr>
          <w:rFonts w:ascii="Times New Roman" w:eastAsia="Times New Roman" w:hAnsi="Times New Roman" w:cs="Times New Roman"/>
          <w:kern w:val="0"/>
          <w:sz w:val="24"/>
          <w:szCs w:val="24"/>
          <w14:ligatures w14:val="none"/>
        </w:rPr>
        <w:t xml:space="preserve"> observation contributed to the data set by a given quarter, 40% (1042/2620) came from quarters contributing 2 time points, and 45% (1182/2620) and 2% (52/2620) came from quarters contributing 3 and 4 observations, respectively.</w:t>
      </w:r>
      <w:r w:rsidRPr="00BE39AB">
        <w:rPr>
          <w:rFonts w:ascii="Times New Roman" w:eastAsia="Times New Roman" w:hAnsi="Times New Roman" w:cs="Times New Roman"/>
          <w:kern w:val="0"/>
          <w:sz w:val="24"/>
          <w:szCs w:val="24"/>
          <w14:ligatures w14:val="none"/>
        </w:rPr>
        <w:t xml:space="preserve"> The average time elapsed between sequential observations of a quarter was 37.1 days (median: 34.5; SD: 11.6), with an overall range of 27-96 days. </w:t>
      </w:r>
    </w:p>
    <w:p w14:paraId="497CB5FD" w14:textId="77777777" w:rsidR="007103B8" w:rsidRDefault="007103B8" w:rsidP="009345A6">
      <w:pPr>
        <w:spacing w:after="0" w:line="480" w:lineRule="auto"/>
        <w:ind w:firstLine="360"/>
        <w:rPr>
          <w:rFonts w:ascii="Times New Roman" w:eastAsia="Times New Roman" w:hAnsi="Times New Roman" w:cs="Times New Roman"/>
          <w:kern w:val="0"/>
          <w:sz w:val="24"/>
          <w:szCs w:val="24"/>
          <w14:ligatures w14:val="none"/>
        </w:rPr>
      </w:pPr>
    </w:p>
    <w:p w14:paraId="64440948" w14:textId="6987FC2A" w:rsidR="00FF3370" w:rsidRPr="00520075" w:rsidRDefault="00FF3370" w:rsidP="00682E1E">
      <w:pPr>
        <w:spacing w:after="0"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proofErr w:type="spellStart"/>
      <w:r w:rsidR="00882506">
        <w:rPr>
          <w:rFonts w:ascii="Times New Roman" w:eastAsia="Times New Roman" w:hAnsi="Times New Roman" w:cs="Times New Roman"/>
          <w:kern w:val="0"/>
          <w:sz w:val="24"/>
          <w:szCs w:val="24"/>
          <w14:ligatures w14:val="none"/>
        </w:rPr>
        <w:t>SaM</w:t>
      </w:r>
      <w:proofErr w:type="spellEnd"/>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392DE0">
        <w:rPr>
          <w:rFonts w:ascii="Times New Roman" w:eastAsia="Times New Roman" w:hAnsi="Times New Roman" w:cs="Times New Roman"/>
          <w:kern w:val="0"/>
          <w:sz w:val="24"/>
          <w:szCs w:val="24"/>
          <w14:ligatures w14:val="none"/>
        </w:rPr>
        <w:t>culture-negative</w:t>
      </w:r>
      <w:r w:rsidR="00392DE0"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proofErr w:type="gramStart"/>
      <w:r w:rsidRPr="00D03DE9">
        <w:rPr>
          <w:rFonts w:ascii="Times New Roman" w:eastAsia="Times New Roman" w:hAnsi="Times New Roman" w:cs="Times New Roman"/>
          <w:kern w:val="0"/>
          <w:sz w:val="24"/>
          <w:szCs w:val="24"/>
          <w14:ligatures w14:val="none"/>
        </w:rPr>
        <w:t>a number of</w:t>
      </w:r>
      <w:proofErr w:type="gramEnd"/>
      <w:r w:rsidRPr="00D03DE9">
        <w:rPr>
          <w:rFonts w:ascii="Times New Roman" w:eastAsia="Times New Roman" w:hAnsi="Times New Roman" w:cs="Times New Roman"/>
          <w:kern w:val="0"/>
          <w:sz w:val="24"/>
          <w:szCs w:val="24"/>
          <w14:ligatures w14:val="none"/>
        </w:rPr>
        <w:t xml:space="preserve"> different </w:t>
      </w:r>
      <w:proofErr w:type="spellStart"/>
      <w:r w:rsidR="000341E4">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proofErr w:type="spellStart"/>
      <w:r w:rsidR="0029649C" w:rsidRPr="00D03DE9">
        <w:rPr>
          <w:rFonts w:ascii="Times New Roman" w:eastAsia="Times New Roman" w:hAnsi="Times New Roman" w:cs="Times New Roman"/>
          <w:i/>
          <w:iCs/>
          <w:kern w:val="0"/>
          <w:sz w:val="24"/>
          <w:szCs w:val="24"/>
          <w14:ligatures w14:val="none"/>
        </w:rPr>
        <w:t>haemolyticus</w:t>
      </w:r>
      <w:proofErr w:type="spellEnd"/>
      <w:r w:rsidR="0029649C">
        <w:rPr>
          <w:rFonts w:ascii="Times New Roman" w:eastAsia="Times New Roman" w:hAnsi="Times New Roman" w:cs="Times New Roman"/>
          <w:i/>
          <w:iCs/>
          <w:kern w:val="0"/>
          <w:sz w:val="24"/>
          <w:szCs w:val="24"/>
          <w14:ligatures w14:val="none"/>
        </w:rPr>
        <w:t xml:space="preserve">, 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00E02792">
        <w:rPr>
          <w:rFonts w:ascii="Times New Roman" w:eastAsia="Times New Roman" w:hAnsi="Times New Roman" w:cs="Times New Roman"/>
          <w:kern w:val="0"/>
          <w:sz w:val="24"/>
          <w:szCs w:val="24"/>
          <w14:ligatures w14:val="none"/>
        </w:rPr>
        <w:t xml:space="preserve"> (equivalent to </w:t>
      </w:r>
      <w:r w:rsidR="00D7163A">
        <w:rPr>
          <w:rFonts w:ascii="Times New Roman" w:eastAsia="Times New Roman" w:hAnsi="Times New Roman" w:cs="Times New Roman"/>
          <w:kern w:val="0"/>
          <w:sz w:val="24"/>
          <w:szCs w:val="24"/>
          <w14:ligatures w14:val="none"/>
        </w:rPr>
        <w:t xml:space="preserve">≥ </w:t>
      </w:r>
      <w:r w:rsidR="00E02792">
        <w:rPr>
          <w:rFonts w:ascii="Times New Roman" w:eastAsia="Times New Roman" w:hAnsi="Times New Roman" w:cs="Times New Roman"/>
          <w:kern w:val="0"/>
          <w:sz w:val="24"/>
          <w:szCs w:val="24"/>
          <w14:ligatures w14:val="none"/>
        </w:rPr>
        <w:t>200,000 cells/mL)</w:t>
      </w:r>
      <w:r w:rsidRPr="00680128">
        <w:rPr>
          <w:rFonts w:ascii="Times New Roman" w:eastAsia="Times New Roman" w:hAnsi="Times New Roman" w:cs="Times New Roman"/>
          <w:kern w:val="0"/>
          <w:sz w:val="24"/>
          <w:szCs w:val="24"/>
          <w14:ligatures w14:val="none"/>
        </w:rPr>
        <w:t xml:space="preserve">. The </w:t>
      </w:r>
      <w:r w:rsidRPr="00680128">
        <w:rPr>
          <w:rFonts w:ascii="Times New Roman" w:eastAsia="Times New Roman" w:hAnsi="Times New Roman" w:cs="Times New Roman"/>
          <w:kern w:val="0"/>
          <w:sz w:val="24"/>
          <w:szCs w:val="24"/>
          <w14:ligatures w14:val="none"/>
        </w:rPr>
        <w:lastRenderedPageBreak/>
        <w:t xml:space="preserve">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proofErr w:type="spellStart"/>
      <w:r w:rsidR="00685464">
        <w:rPr>
          <w:rFonts w:ascii="Times New Roman" w:eastAsia="Times New Roman" w:hAnsi="Times New Roman" w:cs="Times New Roman"/>
          <w:i/>
          <w:iCs/>
          <w:kern w:val="0"/>
          <w:sz w:val="24"/>
          <w:szCs w:val="24"/>
          <w14:ligatures w14:val="none"/>
        </w:rPr>
        <w:t>haemolyticus</w:t>
      </w:r>
      <w:proofErr w:type="spellEnd"/>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proofErr w:type="spellStart"/>
      <w:r w:rsidR="0074099E">
        <w:rPr>
          <w:rFonts w:ascii="Times New Roman" w:eastAsia="Times New Roman" w:hAnsi="Times New Roman" w:cs="Times New Roman"/>
          <w:i/>
          <w:iCs/>
          <w:kern w:val="0"/>
          <w:sz w:val="24"/>
          <w:szCs w:val="24"/>
          <w14:ligatures w14:val="none"/>
        </w:rPr>
        <w:t>simulans</w:t>
      </w:r>
      <w:proofErr w:type="spellEnd"/>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5DB29E8C" w:rsidR="0006004C" w:rsidRPr="00D03DE9" w:rsidRDefault="00635948" w:rsidP="00682E1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1174C1">
        <w:rPr>
          <w:rFonts w:ascii="Times New Roman" w:hAnsi="Times New Roman" w:cs="Times New Roman"/>
          <w:sz w:val="24"/>
          <w:szCs w:val="24"/>
        </w:rPr>
        <w:t>culture-negative</w:t>
      </w:r>
      <w:r w:rsidR="001174C1"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 xml:space="preserve">thus, </w:t>
      </w:r>
      <w:r w:rsidR="00E4686A">
        <w:rPr>
          <w:rFonts w:ascii="Times New Roman" w:hAnsi="Times New Roman" w:cs="Times New Roman"/>
          <w:sz w:val="24"/>
          <w:szCs w:val="24"/>
        </w:rPr>
        <w:t xml:space="preserve">the </w:t>
      </w:r>
      <w:r w:rsidR="0006004C" w:rsidRPr="003D5B58">
        <w:rPr>
          <w:rFonts w:ascii="Times New Roman" w:hAnsi="Times New Roman" w:cs="Times New Roman"/>
          <w:sz w:val="24"/>
          <w:szCs w:val="24"/>
        </w:rPr>
        <w:t>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w:t>
      </w:r>
      <w:r w:rsidR="00300DC4">
        <w:rPr>
          <w:rFonts w:ascii="Times New Roman" w:hAnsi="Times New Roman" w:cs="Times New Roman"/>
          <w:sz w:val="24"/>
          <w:szCs w:val="24"/>
        </w:rPr>
        <w:t>-</w:t>
      </w:r>
      <w:r w:rsidR="00073209">
        <w:rPr>
          <w:rFonts w:ascii="Times New Roman" w:hAnsi="Times New Roman" w:cs="Times New Roman"/>
          <w:sz w:val="24"/>
          <w:szCs w:val="24"/>
        </w:rPr>
        <w:t>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 xml:space="preserve">S. </w:t>
      </w:r>
      <w:proofErr w:type="spellStart"/>
      <w:r w:rsidR="0006004C" w:rsidRPr="00D03DE9">
        <w:rPr>
          <w:rFonts w:ascii="Times New Roman" w:hAnsi="Times New Roman" w:cs="Times New Roman"/>
          <w:i/>
          <w:iCs/>
          <w:sz w:val="24"/>
          <w:szCs w:val="24"/>
        </w:rPr>
        <w:t>agnetis</w:t>
      </w:r>
      <w:proofErr w:type="spellEnd"/>
      <w:r w:rsidR="0006004C" w:rsidRPr="00D03DE9">
        <w:rPr>
          <w:rFonts w:ascii="Times New Roman" w:hAnsi="Times New Roman" w:cs="Times New Roman"/>
          <w:i/>
          <w:iCs/>
          <w:sz w:val="24"/>
          <w:szCs w:val="24"/>
        </w:rPr>
        <w:t xml:space="preserve">, S. aureus, S. chromogenes, S. </w:t>
      </w:r>
      <w:proofErr w:type="spellStart"/>
      <w:r w:rsidR="0006004C" w:rsidRPr="00D03DE9">
        <w:rPr>
          <w:rFonts w:ascii="Times New Roman" w:hAnsi="Times New Roman" w:cs="Times New Roman"/>
          <w:i/>
          <w:iCs/>
          <w:sz w:val="24"/>
          <w:szCs w:val="24"/>
        </w:rPr>
        <w:t>devriesei</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haemolyticus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hyicus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simulans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warneri</w:t>
      </w:r>
      <w:proofErr w:type="spellEnd"/>
      <w:r w:rsidR="0006004C" w:rsidRPr="00D03DE9">
        <w:rPr>
          <w:rFonts w:ascii="Times New Roman" w:hAnsi="Times New Roman" w:cs="Times New Roman"/>
          <w:i/>
          <w:iCs/>
          <w:sz w:val="24"/>
          <w:szCs w:val="24"/>
        </w:rPr>
        <w:t xml:space="preserve">, and S. </w:t>
      </w:r>
      <w:proofErr w:type="spellStart"/>
      <w:r w:rsidR="0006004C" w:rsidRPr="00D03DE9">
        <w:rPr>
          <w:rFonts w:ascii="Times New Roman" w:hAnsi="Times New Roman" w:cs="Times New Roman"/>
          <w:i/>
          <w:iCs/>
          <w:sz w:val="24"/>
          <w:szCs w:val="24"/>
        </w:rPr>
        <w:t>xylosus</w:t>
      </w:r>
      <w:proofErr w:type="spellEnd"/>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AE2265">
        <w:rPr>
          <w:rFonts w:ascii="Times New Roman" w:hAnsi="Times New Roman" w:cs="Times New Roman"/>
          <w:sz w:val="24"/>
          <w:szCs w:val="24"/>
        </w:rPr>
        <w:t>culture</w:t>
      </w:r>
      <w:r w:rsidR="00267C7E">
        <w:rPr>
          <w:rFonts w:ascii="Times New Roman" w:hAnsi="Times New Roman" w:cs="Times New Roman"/>
          <w:sz w:val="24"/>
          <w:szCs w:val="24"/>
        </w:rPr>
        <w:t>-</w:t>
      </w:r>
      <w:r w:rsidR="00AE2265">
        <w:rPr>
          <w:rFonts w:ascii="Times New Roman" w:hAnsi="Times New Roman" w:cs="Times New Roman"/>
          <w:sz w:val="24"/>
          <w:szCs w:val="24"/>
        </w:rPr>
        <w:t>negative</w:t>
      </w:r>
      <w:r w:rsidR="0006004C" w:rsidRPr="00D03DE9">
        <w:rPr>
          <w:rFonts w:ascii="Times New Roman" w:hAnsi="Times New Roman" w:cs="Times New Roman"/>
          <w:sz w:val="24"/>
          <w:szCs w:val="24"/>
        </w:rPr>
        <w:t xml:space="preserve"> quarters </w:t>
      </w:r>
      <w:r w:rsidR="0006004C" w:rsidRPr="000713BC">
        <w:rPr>
          <w:rFonts w:ascii="Times New Roman" w:hAnsi="Times New Roman" w:cs="Times New Roman"/>
          <w:sz w:val="24"/>
          <w:szCs w:val="24"/>
        </w:rPr>
        <w:t xml:space="preserve">(Table 1). </w:t>
      </w:r>
    </w:p>
    <w:p w14:paraId="24583EC7" w14:textId="5F3FF9B1"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proofErr w:type="spellStart"/>
      <w:r w:rsidR="00105503" w:rsidRPr="00105503">
        <w:rPr>
          <w:rFonts w:ascii="Times New Roman" w:hAnsi="Times New Roman" w:cs="Times New Roman"/>
          <w:sz w:val="24"/>
          <w:szCs w:val="24"/>
        </w:rPr>
        <w:t>SaM</w:t>
      </w:r>
      <w:proofErr w:type="spellEnd"/>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are presented in Figure 3. Estimates for each species are presented for the observed range of </w:t>
      </w:r>
      <w:r>
        <w:rPr>
          <w:rFonts w:ascii="Times New Roman" w:hAnsi="Times New Roman" w:cs="Times New Roman"/>
          <w:sz w:val="24"/>
          <w:szCs w:val="24"/>
        </w:rPr>
        <w:t xml:space="preserve">DIM available from included </w:t>
      </w:r>
      <w:del w:id="480" w:author="Caitlin Jeffrey" w:date="2024-09-20T17:28:00Z" w16du:dateUtc="2024-09-20T21:28:00Z">
        <w:r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w:delText>
        </w:r>
        <w:r w:rsidDel="005A02A3">
          <w:rPr>
            <w:rFonts w:ascii="Times New Roman" w:hAnsi="Times New Roman" w:cs="Times New Roman"/>
            <w:sz w:val="24"/>
            <w:szCs w:val="24"/>
          </w:rPr>
          <w:delText>milk</w:delText>
        </w:r>
      </w:del>
      <w:ins w:id="481" w:author="Caitlin Jeffrey" w:date="2024-09-20T17:28:00Z" w16du:dateUtc="2024-09-20T21:28:00Z">
        <w:r w:rsidR="005A02A3">
          <w:rPr>
            <w:rFonts w:ascii="Times New Roman" w:hAnsi="Times New Roman" w:cs="Times New Roman"/>
            <w:sz w:val="24"/>
            <w:szCs w:val="24"/>
          </w:rPr>
          <w:t>quarter milk</w:t>
        </w:r>
      </w:ins>
      <w:r>
        <w:rPr>
          <w:rFonts w:ascii="Times New Roman" w:hAnsi="Times New Roman" w:cs="Times New Roman"/>
          <w:sz w:val="24"/>
          <w:szCs w:val="24"/>
        </w:rPr>
        <w:t xml:space="preserve"> samples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Infection </w:t>
      </w:r>
      <w:r>
        <w:rPr>
          <w:rFonts w:ascii="Times New Roman" w:hAnsi="Times New Roman" w:cs="Times New Roman"/>
          <w:sz w:val="24"/>
          <w:szCs w:val="24"/>
        </w:rPr>
        <w:lastRenderedPageBreak/>
        <w:t>by m</w:t>
      </w:r>
      <w:r w:rsidRPr="00D03DE9">
        <w:rPr>
          <w:rFonts w:ascii="Times New Roman" w:hAnsi="Times New Roman" w:cs="Times New Roman"/>
          <w:sz w:val="24"/>
          <w:szCs w:val="24"/>
        </w:rPr>
        <w:t xml:space="preserve">ost </w:t>
      </w:r>
      <w:proofErr w:type="spellStart"/>
      <w:r w:rsidR="00892A68" w:rsidRPr="00892A68">
        <w:rPr>
          <w:rFonts w:ascii="Times New Roman" w:hAnsi="Times New Roman" w:cs="Times New Roman"/>
          <w:sz w:val="24"/>
          <w:szCs w:val="24"/>
        </w:rPr>
        <w:t>SaM</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w:t>
      </w:r>
      <w:del w:id="482" w:author="Caitlin Jeffrey" w:date="2024-09-20T17:28:00Z" w16du:dateUtc="2024-09-20T21:28:00Z">
        <w:r w:rsidRPr="00D03DE9"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-milk</w:delText>
        </w:r>
      </w:del>
      <w:ins w:id="483"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 xml:space="preserve">of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quarters (Figure 3).</w:t>
      </w:r>
    </w:p>
    <w:p w14:paraId="686D2C36" w14:textId="0CFC24CE"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proofErr w:type="spellStart"/>
      <w:r w:rsidR="00B1385B" w:rsidRPr="00892A68">
        <w:rPr>
          <w:rFonts w:ascii="Times New Roman" w:hAnsi="Times New Roman" w:cs="Times New Roman"/>
          <w:sz w:val="24"/>
          <w:szCs w:val="24"/>
        </w:rPr>
        <w:t>SaM</w:t>
      </w:r>
      <w:proofErr w:type="spellEnd"/>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 xml:space="preserve">S. aureus, 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D42819B" w14:textId="5A5A66F9" w:rsidR="00785C93" w:rsidRDefault="00162F02" w:rsidP="00682E1E">
      <w:pPr>
        <w:spacing w:after="0" w:line="480" w:lineRule="auto"/>
        <w:ind w:firstLine="360"/>
        <w:rPr>
          <w:rFonts w:ascii="Times New Roman" w:hAnsi="Times New Roman" w:cs="Times New Roman"/>
          <w:sz w:val="24"/>
          <w:szCs w:val="24"/>
        </w:rPr>
      </w:pPr>
      <w:r w:rsidRPr="00162F02">
        <w:rPr>
          <w:rFonts w:ascii="Times New Roman" w:hAnsi="Times New Roman" w:cs="Times New Roman"/>
          <w:sz w:val="24"/>
          <w:szCs w:val="24"/>
        </w:rPr>
        <w:t xml:space="preserve">The </w:t>
      </w:r>
      <w:r>
        <w:rPr>
          <w:rFonts w:ascii="Times New Roman" w:hAnsi="Times New Roman" w:cs="Times New Roman"/>
          <w:sz w:val="24"/>
          <w:szCs w:val="24"/>
        </w:rPr>
        <w:t xml:space="preserve">median </w:t>
      </w:r>
      <w:r w:rsidRPr="00162F02">
        <w:rPr>
          <w:rFonts w:ascii="Times New Roman" w:hAnsi="Times New Roman" w:cs="Times New Roman"/>
          <w:sz w:val="24"/>
          <w:szCs w:val="24"/>
        </w:rPr>
        <w:t xml:space="preserve">absolute difference between the minimum and maximum SCS observed for a quarter over consecutive observations of an IMI due to the same NASM species (or repeated </w:t>
      </w:r>
      <w:r>
        <w:rPr>
          <w:rFonts w:ascii="Times New Roman" w:hAnsi="Times New Roman" w:cs="Times New Roman"/>
          <w:sz w:val="24"/>
          <w:szCs w:val="24"/>
        </w:rPr>
        <w:t>culture</w:t>
      </w:r>
      <w:r w:rsidR="00DC723F">
        <w:rPr>
          <w:rFonts w:ascii="Times New Roman" w:hAnsi="Times New Roman" w:cs="Times New Roman"/>
          <w:sz w:val="24"/>
          <w:szCs w:val="24"/>
        </w:rPr>
        <w:t>-</w:t>
      </w:r>
      <w:r>
        <w:rPr>
          <w:rFonts w:ascii="Times New Roman" w:hAnsi="Times New Roman" w:cs="Times New Roman"/>
          <w:sz w:val="24"/>
          <w:szCs w:val="24"/>
        </w:rPr>
        <w:t xml:space="preserve">negative </w:t>
      </w:r>
      <w:r w:rsidRPr="00162F02">
        <w:rPr>
          <w:rFonts w:ascii="Times New Roman" w:hAnsi="Times New Roman" w:cs="Times New Roman"/>
          <w:sz w:val="24"/>
          <w:szCs w:val="24"/>
        </w:rPr>
        <w:t>observations)</w:t>
      </w:r>
      <w:r w:rsidR="00FD32C5">
        <w:rPr>
          <w:rFonts w:ascii="Times New Roman" w:hAnsi="Times New Roman" w:cs="Times New Roman"/>
          <w:sz w:val="24"/>
          <w:szCs w:val="24"/>
        </w:rPr>
        <w:t xml:space="preserve"> ranged from less than 1 (equivalent to 12,500 cells/mL) to slight</w:t>
      </w:r>
      <w:r w:rsidR="00C1712F">
        <w:rPr>
          <w:rFonts w:ascii="Times New Roman" w:hAnsi="Times New Roman" w:cs="Times New Roman"/>
          <w:sz w:val="24"/>
          <w:szCs w:val="24"/>
        </w:rPr>
        <w:t>ly</w:t>
      </w:r>
      <w:r w:rsidR="00FD32C5">
        <w:rPr>
          <w:rFonts w:ascii="Times New Roman" w:hAnsi="Times New Roman" w:cs="Times New Roman"/>
          <w:sz w:val="24"/>
          <w:szCs w:val="24"/>
        </w:rPr>
        <w:t xml:space="preserve"> greater than 2</w:t>
      </w:r>
      <w:r w:rsidR="00FC7B9F">
        <w:rPr>
          <w:rFonts w:ascii="Times New Roman" w:hAnsi="Times New Roman" w:cs="Times New Roman"/>
          <w:sz w:val="24"/>
          <w:szCs w:val="24"/>
        </w:rPr>
        <w:t xml:space="preserve"> (equivalent to 50,000 cells/mL) (Figure S1),</w:t>
      </w:r>
      <w:r w:rsidR="00D51F58">
        <w:rPr>
          <w:rFonts w:ascii="Times New Roman" w:hAnsi="Times New Roman" w:cs="Times New Roman"/>
          <w:sz w:val="24"/>
          <w:szCs w:val="24"/>
        </w:rPr>
        <w:t xml:space="preserve"> suggesting that observed SCS values were relatively stable over time within a quarter </w:t>
      </w:r>
      <w:r w:rsidR="00BC3ABD">
        <w:rPr>
          <w:rFonts w:ascii="Times New Roman" w:hAnsi="Times New Roman" w:cs="Times New Roman"/>
          <w:sz w:val="24"/>
          <w:szCs w:val="24"/>
        </w:rPr>
        <w:t>within a IMI category</w:t>
      </w:r>
      <w:r w:rsidR="008C220B">
        <w:rPr>
          <w:rFonts w:ascii="Times New Roman" w:hAnsi="Times New Roman" w:cs="Times New Roman"/>
          <w:sz w:val="24"/>
          <w:szCs w:val="24"/>
        </w:rPr>
        <w:t>.</w:t>
      </w:r>
    </w:p>
    <w:p w14:paraId="654B6042" w14:textId="77777777" w:rsidR="00206A4A" w:rsidRDefault="00206A4A" w:rsidP="00682E1E">
      <w:pPr>
        <w:spacing w:after="0" w:line="480" w:lineRule="auto"/>
        <w:rPr>
          <w:rFonts w:ascii="Times New Roman" w:hAnsi="Times New Roman" w:cs="Times New Roman"/>
          <w:b/>
          <w:bCs/>
          <w:i/>
          <w:iCs/>
          <w:sz w:val="24"/>
          <w:szCs w:val="24"/>
        </w:rPr>
      </w:pPr>
      <w:bookmarkStart w:id="484" w:name="_Hlk167253672"/>
    </w:p>
    <w:p w14:paraId="6274BF08" w14:textId="19019E04" w:rsidR="007D4303" w:rsidRPr="00F46DF8" w:rsidRDefault="00FF3370" w:rsidP="00682E1E">
      <w:pPr>
        <w:spacing w:after="0"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4173BD78" w14:textId="3863C22E" w:rsidR="008B1DCB" w:rsidRPr="003A425B" w:rsidRDefault="00C66EE7">
      <w:pPr>
        <w:spacing w:after="0" w:line="480" w:lineRule="auto"/>
        <w:ind w:firstLine="360"/>
        <w:rPr>
          <w:ins w:id="485" w:author="John Barlow" w:date="2024-09-19T15:29:00Z" w16du:dateUtc="2024-09-19T19:29:00Z"/>
          <w:rFonts w:ascii="Times New Roman" w:hAnsi="Times New Roman" w:cs="Times New Roman"/>
          <w:sz w:val="24"/>
          <w:szCs w:val="24"/>
        </w:rPr>
        <w:pPrChange w:id="486" w:author="Caitlin Jeffrey" w:date="2024-09-23T11:07:00Z" w16du:dateUtc="2024-09-23T15:07:00Z">
          <w:pPr>
            <w:spacing w:after="0" w:line="480" w:lineRule="auto"/>
            <w:ind w:firstLine="720"/>
          </w:pPr>
        </w:pPrChange>
      </w:pPr>
      <w:commentRangeStart w:id="487"/>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w:t>
      </w:r>
      <w:del w:id="488" w:author="Caitlin Jeffrey" w:date="2024-09-20T17:28:00Z" w16du:dateUtc="2024-09-20T21:28:00Z">
        <w:r w:rsidRPr="00C66EE7" w:rsidDel="005A02A3">
          <w:rPr>
            <w:rFonts w:ascii="Times New Roman" w:hAnsi="Times New Roman" w:cs="Times New Roman"/>
            <w:bCs/>
            <w:sz w:val="24"/>
            <w:szCs w:val="24"/>
          </w:rPr>
          <w:delText>quarter</w:delText>
        </w:r>
        <w:r w:rsidR="00EC7F11" w:rsidDel="005A02A3">
          <w:rPr>
            <w:rFonts w:ascii="Times New Roman" w:hAnsi="Times New Roman" w:cs="Times New Roman"/>
            <w:bCs/>
            <w:sz w:val="24"/>
            <w:szCs w:val="24"/>
          </w:rPr>
          <w:delText>-milk</w:delText>
        </w:r>
      </w:del>
      <w:del w:id="489" w:author="Caitlin Jeffrey" w:date="2024-09-23T10:21:00Z" w16du:dateUtc="2024-09-23T14:21:00Z">
        <w:r w:rsidR="00EC7F11" w:rsidDel="00130798">
          <w:rPr>
            <w:rFonts w:ascii="Times New Roman" w:hAnsi="Times New Roman" w:cs="Times New Roman"/>
            <w:bCs/>
            <w:sz w:val="24"/>
            <w:szCs w:val="24"/>
          </w:rPr>
          <w:delText xml:space="preserve"> </w:delText>
        </w:r>
      </w:del>
      <w:ins w:id="490" w:author="John Barlow" w:date="2024-09-12T20:24:00Z" w16du:dateUtc="2024-09-13T00:24:00Z">
        <w:del w:id="491" w:author="Caitlin Jeffrey" w:date="2024-09-23T10:21:00Z" w16du:dateUtc="2024-09-23T14:21:00Z">
          <w:r w:rsidR="00341546" w:rsidDel="00130798">
            <w:rPr>
              <w:rFonts w:ascii="Times New Roman" w:hAnsi="Times New Roman" w:cs="Times New Roman"/>
              <w:bCs/>
              <w:sz w:val="24"/>
              <w:szCs w:val="24"/>
            </w:rPr>
            <w:delText>SCC</w:delText>
          </w:r>
        </w:del>
      </w:ins>
      <w:proofErr w:type="spellStart"/>
      <w:ins w:id="492" w:author="Caitlin Jeffrey" w:date="2024-09-23T10:21:00Z" w16du:dateUtc="2024-09-23T14:21:00Z">
        <w:r w:rsidR="00130798">
          <w:rPr>
            <w:rFonts w:ascii="Times New Roman" w:hAnsi="Times New Roman" w:cs="Times New Roman"/>
            <w:bCs/>
            <w:sz w:val="24"/>
            <w:szCs w:val="24"/>
          </w:rPr>
          <w:t>qmSCC</w:t>
        </w:r>
      </w:ins>
      <w:proofErr w:type="spellEnd"/>
      <w:ins w:id="493" w:author="John Barlow" w:date="2024-09-12T20:24:00Z" w16du:dateUtc="2024-09-13T00:24:00Z">
        <w:r w:rsidR="00341546" w:rsidRPr="00C66EE7">
          <w:rPr>
            <w:rFonts w:ascii="Times New Roman" w:hAnsi="Times New Roman" w:cs="Times New Roman"/>
            <w:bCs/>
            <w:sz w:val="24"/>
            <w:szCs w:val="24"/>
          </w:rPr>
          <w:t xml:space="preserve"> </w:t>
        </w:r>
      </w:ins>
      <w:r w:rsidRPr="00C66EE7">
        <w:rPr>
          <w:rFonts w:ascii="Times New Roman" w:hAnsi="Times New Roman" w:cs="Times New Roman"/>
          <w:bCs/>
          <w:sz w:val="24"/>
          <w:szCs w:val="24"/>
        </w:rPr>
        <w:t xml:space="preserve">varied </w:t>
      </w:r>
      <w:proofErr w:type="gramStart"/>
      <w:r w:rsidRPr="00C66EE7">
        <w:rPr>
          <w:rFonts w:ascii="Times New Roman" w:hAnsi="Times New Roman" w:cs="Times New Roman"/>
          <w:bCs/>
          <w:sz w:val="24"/>
          <w:szCs w:val="24"/>
        </w:rPr>
        <w:t>as a result of</w:t>
      </w:r>
      <w:proofErr w:type="gramEnd"/>
      <w:r w:rsidRPr="00C66EE7">
        <w:rPr>
          <w:rFonts w:ascii="Times New Roman" w:hAnsi="Times New Roman" w:cs="Times New Roman"/>
          <w:bCs/>
          <w:sz w:val="24"/>
          <w:szCs w:val="24"/>
        </w:rPr>
        <w:t xml:space="preserve">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proofErr w:type="spellStart"/>
      <w:r w:rsidR="00C4527C" w:rsidRPr="00551FF0">
        <w:rPr>
          <w:rFonts w:ascii="Times New Roman" w:hAnsi="Times New Roman" w:cs="Times New Roman"/>
          <w:bCs/>
          <w:sz w:val="24"/>
          <w:szCs w:val="24"/>
        </w:rPr>
        <w:t>SaM</w:t>
      </w:r>
      <w:proofErr w:type="spellEnd"/>
      <w:r w:rsidRPr="00C66EE7">
        <w:rPr>
          <w:rFonts w:ascii="Times New Roman" w:hAnsi="Times New Roman" w:cs="Times New Roman"/>
          <w:sz w:val="24"/>
          <w:szCs w:val="24"/>
        </w:rPr>
        <w:t xml:space="preserve"> from a longitudinal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w:t>
      </w:r>
      <w:ins w:id="494" w:author="John Barlow" w:date="2024-09-12T10:25:00Z" w16du:dateUtc="2024-09-12T14:25:00Z">
        <w:r w:rsidR="00583631">
          <w:rPr>
            <w:rFonts w:ascii="Times New Roman" w:hAnsi="Times New Roman" w:cs="Times New Roman"/>
            <w:sz w:val="24"/>
            <w:szCs w:val="24"/>
          </w:rPr>
          <w:t xml:space="preserve">This study also </w:t>
        </w:r>
      </w:ins>
      <w:ins w:id="495" w:author="John Barlow" w:date="2024-09-19T10:57:00Z" w16du:dateUtc="2024-09-19T14:57:00Z">
        <w:r w:rsidR="00EA77E4">
          <w:rPr>
            <w:rFonts w:ascii="Times New Roman" w:hAnsi="Times New Roman" w:cs="Times New Roman"/>
            <w:sz w:val="24"/>
            <w:szCs w:val="24"/>
          </w:rPr>
          <w:t>summarizes</w:t>
        </w:r>
      </w:ins>
      <w:ins w:id="496" w:author="John Barlow" w:date="2024-09-12T10:26:00Z" w16du:dateUtc="2024-09-12T14:26:00Z">
        <w:r w:rsidR="00DD4459">
          <w:rPr>
            <w:rFonts w:ascii="Times New Roman" w:hAnsi="Times New Roman" w:cs="Times New Roman"/>
            <w:sz w:val="24"/>
            <w:szCs w:val="24"/>
          </w:rPr>
          <w:t xml:space="preserve"> the frequency and diversity of </w:t>
        </w:r>
        <w:proofErr w:type="spellStart"/>
        <w:r w:rsidR="00DD4459">
          <w:rPr>
            <w:rFonts w:ascii="Times New Roman" w:hAnsi="Times New Roman" w:cs="Times New Roman"/>
            <w:sz w:val="24"/>
            <w:szCs w:val="24"/>
          </w:rPr>
          <w:t>SaM</w:t>
        </w:r>
        <w:proofErr w:type="spellEnd"/>
        <w:r w:rsidR="00DD4459">
          <w:rPr>
            <w:rFonts w:ascii="Times New Roman" w:hAnsi="Times New Roman" w:cs="Times New Roman"/>
            <w:sz w:val="24"/>
            <w:szCs w:val="24"/>
          </w:rPr>
          <w:t xml:space="preserve"> isolates associated with IMI</w:t>
        </w:r>
        <w:del w:id="497" w:author="Caitlin Jeffrey" w:date="2024-09-23T10:22:00Z" w16du:dateUtc="2024-09-23T14:22:00Z">
          <w:r w:rsidR="00F71050" w:rsidDel="00B427FA">
            <w:rPr>
              <w:rFonts w:ascii="Times New Roman" w:hAnsi="Times New Roman" w:cs="Times New Roman"/>
              <w:sz w:val="24"/>
              <w:szCs w:val="24"/>
            </w:rPr>
            <w:delText>s</w:delText>
          </w:r>
        </w:del>
        <w:r w:rsidR="00F71050">
          <w:rPr>
            <w:rFonts w:ascii="Times New Roman" w:hAnsi="Times New Roman" w:cs="Times New Roman"/>
            <w:sz w:val="24"/>
            <w:szCs w:val="24"/>
          </w:rPr>
          <w:t xml:space="preserve"> in a </w:t>
        </w:r>
      </w:ins>
      <w:ins w:id="498" w:author="John Barlow" w:date="2024-09-12T10:27:00Z" w16du:dateUtc="2024-09-12T14:27:00Z">
        <w:r w:rsidR="00F71050">
          <w:rPr>
            <w:rFonts w:ascii="Times New Roman" w:hAnsi="Times New Roman" w:cs="Times New Roman"/>
            <w:sz w:val="24"/>
            <w:szCs w:val="24"/>
          </w:rPr>
          <w:t>convenience</w:t>
        </w:r>
      </w:ins>
      <w:ins w:id="499" w:author="John Barlow" w:date="2024-09-12T10:26:00Z" w16du:dateUtc="2024-09-12T14:26:00Z">
        <w:r w:rsidR="00F71050">
          <w:rPr>
            <w:rFonts w:ascii="Times New Roman" w:hAnsi="Times New Roman" w:cs="Times New Roman"/>
            <w:sz w:val="24"/>
            <w:szCs w:val="24"/>
          </w:rPr>
          <w:t xml:space="preserve"> sampl</w:t>
        </w:r>
      </w:ins>
      <w:ins w:id="500" w:author="John Barlow" w:date="2024-09-12T10:27:00Z" w16du:dateUtc="2024-09-12T14:27:00Z">
        <w:r w:rsidR="00F71050">
          <w:rPr>
            <w:rFonts w:ascii="Times New Roman" w:hAnsi="Times New Roman" w:cs="Times New Roman"/>
            <w:sz w:val="24"/>
            <w:szCs w:val="24"/>
          </w:rPr>
          <w:t xml:space="preserve">e of small- to </w:t>
        </w:r>
        <w:r w:rsidR="00AD21DA">
          <w:rPr>
            <w:rFonts w:ascii="Times New Roman" w:hAnsi="Times New Roman" w:cs="Times New Roman"/>
            <w:sz w:val="24"/>
            <w:szCs w:val="24"/>
          </w:rPr>
          <w:t xml:space="preserve">mid-sized </w:t>
        </w:r>
        <w:r w:rsidR="00F71050">
          <w:rPr>
            <w:rFonts w:ascii="Times New Roman" w:hAnsi="Times New Roman" w:cs="Times New Roman"/>
            <w:sz w:val="24"/>
            <w:szCs w:val="24"/>
          </w:rPr>
          <w:t>organic dairy farms</w:t>
        </w:r>
        <w:r w:rsidR="00AD21DA">
          <w:rPr>
            <w:rFonts w:ascii="Times New Roman" w:hAnsi="Times New Roman" w:cs="Times New Roman"/>
            <w:sz w:val="24"/>
            <w:szCs w:val="24"/>
          </w:rPr>
          <w:t xml:space="preserve"> in the northeast US.</w:t>
        </w:r>
      </w:ins>
      <w:ins w:id="501" w:author="Caitlin Jeffrey" w:date="2024-09-23T11:07:00Z" w16du:dateUtc="2024-09-23T15:07:00Z">
        <w:r w:rsidR="003A425B">
          <w:rPr>
            <w:rFonts w:ascii="Times New Roman" w:hAnsi="Times New Roman" w:cs="Times New Roman"/>
            <w:sz w:val="24"/>
            <w:szCs w:val="24"/>
          </w:rPr>
          <w:t xml:space="preserve"> </w:t>
        </w:r>
      </w:ins>
      <w:ins w:id="502" w:author="Caitlin Jeffrey" w:date="2024-09-23T11:06:00Z" w16du:dateUtc="2024-09-23T15:06:00Z">
        <w:r w:rsidR="008B1DCB" w:rsidRPr="00C66EE7">
          <w:rPr>
            <w:rFonts w:ascii="Times New Roman" w:hAnsi="Times New Roman" w:cs="Times New Roman"/>
            <w:sz w:val="24"/>
            <w:szCs w:val="24"/>
          </w:rPr>
          <w:t xml:space="preserve">The relative distribution of various </w:t>
        </w:r>
        <w:proofErr w:type="spellStart"/>
        <w:r w:rsidR="008B1DCB" w:rsidRPr="005A4BE4">
          <w:rPr>
            <w:rFonts w:ascii="Times New Roman" w:hAnsi="Times New Roman" w:cs="Times New Roman"/>
            <w:sz w:val="24"/>
            <w:szCs w:val="24"/>
          </w:rPr>
          <w:t>SaM</w:t>
        </w:r>
        <w:proofErr w:type="spellEnd"/>
        <w:r w:rsidR="008B1DCB" w:rsidRPr="00C66EE7">
          <w:rPr>
            <w:rFonts w:ascii="Times New Roman" w:hAnsi="Times New Roman" w:cs="Times New Roman"/>
            <w:sz w:val="24"/>
            <w:szCs w:val="24"/>
          </w:rPr>
          <w:t xml:space="preserve"> and their effect on </w:t>
        </w:r>
        <w:proofErr w:type="spellStart"/>
        <w:r w:rsidR="008B1DCB" w:rsidRPr="00C66EE7">
          <w:rPr>
            <w:rFonts w:ascii="Times New Roman" w:hAnsi="Times New Roman" w:cs="Times New Roman"/>
            <w:sz w:val="24"/>
            <w:szCs w:val="24"/>
          </w:rPr>
          <w:t>q</w:t>
        </w:r>
      </w:ins>
      <w:ins w:id="503" w:author="Caitlin Jeffrey" w:date="2024-09-23T11:08:00Z" w16du:dateUtc="2024-09-23T15:08:00Z">
        <w:r w:rsidR="003A425B">
          <w:rPr>
            <w:rFonts w:ascii="Times New Roman" w:hAnsi="Times New Roman" w:cs="Times New Roman"/>
            <w:sz w:val="24"/>
            <w:szCs w:val="24"/>
          </w:rPr>
          <w:t>m</w:t>
        </w:r>
      </w:ins>
      <w:ins w:id="504"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was </w:t>
        </w:r>
        <w:proofErr w:type="gramStart"/>
        <w:r w:rsidR="008B1DCB" w:rsidRPr="00C66EE7">
          <w:rPr>
            <w:rFonts w:ascii="Times New Roman" w:hAnsi="Times New Roman" w:cs="Times New Roman"/>
            <w:sz w:val="24"/>
            <w:szCs w:val="24"/>
          </w:rPr>
          <w:t>similar to</w:t>
        </w:r>
        <w:proofErr w:type="gramEnd"/>
        <w:r w:rsidR="008B1DCB" w:rsidRPr="00C66EE7">
          <w:rPr>
            <w:rFonts w:ascii="Times New Roman" w:hAnsi="Times New Roman" w:cs="Times New Roman"/>
            <w:sz w:val="24"/>
            <w:szCs w:val="24"/>
          </w:rPr>
          <w:t xml:space="preserve"> previous studies </w:t>
        </w:r>
        <w:r w:rsidR="008B1DCB">
          <w:rPr>
            <w:rFonts w:ascii="Times New Roman" w:hAnsi="Times New Roman" w:cs="Times New Roman"/>
            <w:sz w:val="24"/>
            <w:szCs w:val="24"/>
          </w:rPr>
          <w:t>reporting data for</w:t>
        </w:r>
        <w:r w:rsidR="008B1DCB" w:rsidRPr="00C66EE7">
          <w:rPr>
            <w:rFonts w:ascii="Times New Roman" w:hAnsi="Times New Roman" w:cs="Times New Roman"/>
            <w:sz w:val="24"/>
            <w:szCs w:val="24"/>
          </w:rPr>
          <w:t xml:space="preserve"> </w:t>
        </w:r>
      </w:ins>
      <w:ins w:id="505" w:author="Caitlin Jeffrey" w:date="2024-09-23T11:13:00Z" w16du:dateUtc="2024-09-23T15:13:00Z">
        <w:r w:rsidR="004C62EE" w:rsidRPr="00C66EE7">
          <w:rPr>
            <w:rFonts w:ascii="Times New Roman" w:hAnsi="Times New Roman" w:cs="Times New Roman"/>
            <w:sz w:val="24"/>
            <w:szCs w:val="24"/>
          </w:rPr>
          <w:t>conventionally managed</w:t>
        </w:r>
      </w:ins>
      <w:ins w:id="506" w:author="Caitlin Jeffrey" w:date="2024-09-23T11:06:00Z" w16du:dateUtc="2024-09-23T15:06:00Z">
        <w:r w:rsidR="008B1DCB" w:rsidRPr="00C66EE7">
          <w:rPr>
            <w:rFonts w:ascii="Times New Roman" w:hAnsi="Times New Roman" w:cs="Times New Roman"/>
            <w:sz w:val="24"/>
            <w:szCs w:val="24"/>
          </w:rPr>
          <w:t xml:space="preserve"> dairies. </w:t>
        </w:r>
        <w:r w:rsidR="008B1DCB" w:rsidRPr="00C66EE7">
          <w:rPr>
            <w:rFonts w:ascii="Times New Roman" w:hAnsi="Times New Roman" w:cs="Times New Roman"/>
            <w:i/>
            <w:iCs/>
            <w:sz w:val="24"/>
            <w:szCs w:val="24"/>
          </w:rPr>
          <w:t>S. chromogenes</w:t>
        </w:r>
        <w:r w:rsidR="008B1DCB" w:rsidRPr="00C66EE7">
          <w:rPr>
            <w:rFonts w:ascii="Times New Roman" w:hAnsi="Times New Roman" w:cs="Times New Roman"/>
            <w:sz w:val="24"/>
            <w:szCs w:val="24"/>
          </w:rPr>
          <w:t xml:space="preserve"> was the most </w:t>
        </w:r>
        <w:r w:rsidR="008B1DCB">
          <w:rPr>
            <w:rFonts w:ascii="Times New Roman" w:hAnsi="Times New Roman" w:cs="Times New Roman"/>
            <w:sz w:val="24"/>
            <w:szCs w:val="24"/>
          </w:rPr>
          <w:t xml:space="preserve">frequent </w:t>
        </w:r>
        <w:r w:rsidR="008B1DCB" w:rsidRPr="00C66EE7">
          <w:rPr>
            <w:rFonts w:ascii="Times New Roman" w:hAnsi="Times New Roman" w:cs="Times New Roman"/>
            <w:sz w:val="24"/>
            <w:szCs w:val="24"/>
          </w:rPr>
          <w:t xml:space="preserve">species,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sidRPr="005A4BE4">
          <w:rPr>
            <w:rFonts w:ascii="Times New Roman" w:hAnsi="Times New Roman" w:cs="Times New Roman"/>
            <w:sz w:val="24"/>
            <w:szCs w:val="24"/>
          </w:rPr>
          <w:t>and</w:t>
        </w:r>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sz w:val="24"/>
            <w:szCs w:val="24"/>
          </w:rPr>
          <w:t xml:space="preserve">. A large amount of variability was observed in </w:t>
        </w:r>
        <w:proofErr w:type="spellStart"/>
        <w:r w:rsidR="008B1DCB" w:rsidRPr="00C66EE7">
          <w:rPr>
            <w:rFonts w:ascii="Times New Roman" w:hAnsi="Times New Roman" w:cs="Times New Roman"/>
            <w:sz w:val="24"/>
            <w:szCs w:val="24"/>
          </w:rPr>
          <w:t>q</w:t>
        </w:r>
      </w:ins>
      <w:ins w:id="507" w:author="Caitlin Jeffrey" w:date="2024-09-23T11:08:00Z" w16du:dateUtc="2024-09-23T15:08:00Z">
        <w:r w:rsidR="003A425B">
          <w:rPr>
            <w:rFonts w:ascii="Times New Roman" w:hAnsi="Times New Roman" w:cs="Times New Roman"/>
            <w:sz w:val="24"/>
            <w:szCs w:val="24"/>
          </w:rPr>
          <w:t>m</w:t>
        </w:r>
      </w:ins>
      <w:ins w:id="508"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for </w:t>
        </w:r>
        <w:r w:rsidR="008B1DCB">
          <w:rPr>
            <w:rFonts w:ascii="Times New Roman" w:hAnsi="Times New Roman" w:cs="Times New Roman"/>
            <w:sz w:val="24"/>
            <w:szCs w:val="24"/>
          </w:rPr>
          <w:t>healthy</w:t>
        </w:r>
        <w:r w:rsidR="008B1DCB" w:rsidRPr="00C66EE7">
          <w:rPr>
            <w:rFonts w:ascii="Times New Roman" w:hAnsi="Times New Roman" w:cs="Times New Roman"/>
            <w:sz w:val="24"/>
            <w:szCs w:val="24"/>
          </w:rPr>
          <w:t xml:space="preserve"> quarters and those infected with </w:t>
        </w:r>
        <w:proofErr w:type="gramStart"/>
        <w:r w:rsidR="008B1DCB" w:rsidRPr="00C66EE7">
          <w:rPr>
            <w:rFonts w:ascii="Times New Roman" w:hAnsi="Times New Roman" w:cs="Times New Roman"/>
            <w:sz w:val="24"/>
            <w:szCs w:val="24"/>
          </w:rPr>
          <w:t>a number of</w:t>
        </w:r>
        <w:proofErr w:type="gramEnd"/>
        <w:r w:rsidR="008B1DCB" w:rsidRPr="00C66EE7">
          <w:rPr>
            <w:rFonts w:ascii="Times New Roman" w:hAnsi="Times New Roman" w:cs="Times New Roman"/>
            <w:sz w:val="24"/>
            <w:szCs w:val="24"/>
          </w:rPr>
          <w:t xml:space="preserve"> species, especially </w:t>
        </w:r>
        <w:r w:rsidR="008B1DCB" w:rsidRPr="00C66EE7">
          <w:rPr>
            <w:rFonts w:ascii="Times New Roman" w:hAnsi="Times New Roman" w:cs="Times New Roman"/>
            <w:i/>
            <w:iCs/>
            <w:sz w:val="24"/>
            <w:szCs w:val="24"/>
          </w:rPr>
          <w:t>S. chromogenes</w:t>
        </w:r>
        <w:r w:rsidR="008B1DCB">
          <w:rPr>
            <w:rFonts w:ascii="Times New Roman" w:hAnsi="Times New Roman" w:cs="Times New Roman"/>
            <w:i/>
            <w:iCs/>
            <w:sz w:val="24"/>
            <w:szCs w:val="24"/>
          </w:rPr>
          <w:t>,</w:t>
        </w:r>
        <w:r w:rsidR="008B1DCB" w:rsidRPr="004272E2">
          <w:rPr>
            <w:rFonts w:ascii="Times New Roman" w:eastAsia="Times New Roman" w:hAnsi="Times New Roman" w:cs="Times New Roman"/>
            <w:i/>
            <w:iCs/>
            <w:kern w:val="0"/>
            <w:sz w:val="24"/>
            <w:szCs w:val="24"/>
            <w14:ligatures w14:val="none"/>
          </w:rPr>
          <w:t xml:space="preserve"> </w:t>
        </w:r>
        <w:r w:rsidR="008B1DCB">
          <w:rPr>
            <w:rFonts w:ascii="Times New Roman" w:eastAsia="Times New Roman" w:hAnsi="Times New Roman" w:cs="Times New Roman"/>
            <w:i/>
            <w:iCs/>
            <w:kern w:val="0"/>
            <w:sz w:val="24"/>
            <w:szCs w:val="24"/>
            <w14:ligatures w14:val="none"/>
          </w:rPr>
          <w:t xml:space="preserve">S. </w:t>
        </w:r>
        <w:proofErr w:type="spellStart"/>
        <w:r w:rsidR="008B1DCB" w:rsidRPr="00D03DE9">
          <w:rPr>
            <w:rFonts w:ascii="Times New Roman" w:eastAsia="Times New Roman" w:hAnsi="Times New Roman" w:cs="Times New Roman"/>
            <w:i/>
            <w:iCs/>
            <w:kern w:val="0"/>
            <w:sz w:val="24"/>
            <w:szCs w:val="24"/>
            <w14:ligatures w14:val="none"/>
          </w:rPr>
          <w:t>haemolyticus</w:t>
        </w:r>
        <w:proofErr w:type="spellEnd"/>
        <w:r w:rsidR="008B1DCB">
          <w:rPr>
            <w:rFonts w:ascii="Times New Roman" w:eastAsia="Times New Roman" w:hAnsi="Times New Roman" w:cs="Times New Roman"/>
            <w:i/>
            <w:iCs/>
            <w:kern w:val="0"/>
            <w:sz w:val="24"/>
            <w:szCs w:val="24"/>
            <w14:ligatures w14:val="none"/>
          </w:rPr>
          <w:t xml:space="preserve">, S. </w:t>
        </w:r>
        <w:proofErr w:type="spellStart"/>
        <w:r w:rsidR="008B1DCB" w:rsidRPr="00D03DE9">
          <w:rPr>
            <w:rFonts w:ascii="Times New Roman" w:eastAsia="Times New Roman" w:hAnsi="Times New Roman" w:cs="Times New Roman"/>
            <w:i/>
            <w:iCs/>
            <w:kern w:val="0"/>
            <w:sz w:val="24"/>
            <w:szCs w:val="24"/>
            <w14:ligatures w14:val="none"/>
          </w:rPr>
          <w:t>simulans</w:t>
        </w:r>
        <w:proofErr w:type="spellEnd"/>
        <w:r w:rsidR="008B1DCB">
          <w:rPr>
            <w:rFonts w:ascii="Times New Roman" w:eastAsia="Times New Roman" w:hAnsi="Times New Roman" w:cs="Times New Roman"/>
            <w:i/>
            <w:iCs/>
            <w:kern w:val="0"/>
            <w:sz w:val="24"/>
            <w:szCs w:val="24"/>
            <w14:ligatures w14:val="none"/>
          </w:rPr>
          <w:t>,</w:t>
        </w:r>
        <w:r w:rsidR="008B1DCB" w:rsidRPr="00C66EE7">
          <w:rPr>
            <w:rFonts w:ascii="Times New Roman" w:hAnsi="Times New Roman" w:cs="Times New Roman"/>
            <w:i/>
            <w:iCs/>
            <w:sz w:val="24"/>
            <w:szCs w:val="24"/>
          </w:rPr>
          <w:t xml:space="preserve"> </w:t>
        </w:r>
        <w:r w:rsidR="008B1DCB" w:rsidRPr="00C66EE7">
          <w:rPr>
            <w:rFonts w:ascii="Times New Roman" w:hAnsi="Times New Roman" w:cs="Times New Roman"/>
            <w:sz w:val="24"/>
            <w:szCs w:val="24"/>
          </w:rPr>
          <w:t xml:space="preserve">and </w:t>
        </w:r>
        <w:r w:rsidR="008B1DCB" w:rsidRPr="005A4BE4">
          <w:rPr>
            <w:rFonts w:ascii="Times New Roman" w:hAnsi="Times New Roman" w:cs="Times New Roman"/>
            <w:i/>
            <w:iCs/>
            <w:sz w:val="24"/>
            <w:szCs w:val="24"/>
          </w:rPr>
          <w:t>S. a</w:t>
        </w:r>
        <w:r w:rsidR="008B1DCB" w:rsidRPr="00C66EE7">
          <w:rPr>
            <w:rFonts w:ascii="Times New Roman" w:hAnsi="Times New Roman" w:cs="Times New Roman"/>
            <w:i/>
            <w:iCs/>
            <w:sz w:val="24"/>
            <w:szCs w:val="24"/>
          </w:rPr>
          <w:t>ureus</w:t>
        </w:r>
        <w:r w:rsidR="008B1DCB" w:rsidRPr="00C66EE7">
          <w:rPr>
            <w:rFonts w:ascii="Times New Roman" w:hAnsi="Times New Roman" w:cs="Times New Roman"/>
            <w:sz w:val="24"/>
            <w:szCs w:val="24"/>
          </w:rPr>
          <w:t xml:space="preserve">. SCC was significantly higher in </w:t>
        </w:r>
        <w:r w:rsidR="008B1DCB" w:rsidRPr="00C66EE7">
          <w:rPr>
            <w:rFonts w:ascii="Times New Roman" w:hAnsi="Times New Roman" w:cs="Times New Roman"/>
            <w:sz w:val="24"/>
            <w:szCs w:val="24"/>
          </w:rPr>
          <w:lastRenderedPageBreak/>
          <w:t>quarters infected</w:t>
        </w:r>
        <w:r w:rsidR="008B1DCB" w:rsidRPr="00812B40">
          <w:rPr>
            <w:rFonts w:ascii="Times New Roman" w:hAnsi="Times New Roman" w:cs="Times New Roman"/>
            <w:sz w:val="24"/>
            <w:szCs w:val="24"/>
          </w:rPr>
          <w:t xml:space="preserve"> with</w:t>
        </w:r>
        <w:r w:rsidR="008B1DCB" w:rsidRPr="00C66EE7">
          <w:rPr>
            <w:rFonts w:ascii="Times New Roman" w:hAnsi="Times New Roman" w:cs="Times New Roman"/>
            <w:i/>
            <w:iCs/>
            <w:sz w:val="24"/>
            <w:szCs w:val="24"/>
          </w:rPr>
          <w:t xml:space="preserve"> 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i/>
            <w:iCs/>
            <w:sz w:val="24"/>
            <w:szCs w:val="24"/>
          </w:rPr>
          <w:t>,</w:t>
        </w:r>
        <w:r w:rsidR="008B1DCB">
          <w:rPr>
            <w:rFonts w:ascii="Times New Roman" w:hAnsi="Times New Roman" w:cs="Times New Roman"/>
            <w:i/>
            <w:iCs/>
            <w:sz w:val="24"/>
            <w:szCs w:val="24"/>
          </w:rPr>
          <w:t xml:space="preserve"> S.</w:t>
        </w:r>
        <w:r w:rsidR="008B1DCB" w:rsidRPr="00C66EE7">
          <w:rPr>
            <w:rFonts w:ascii="Times New Roman" w:hAnsi="Times New Roman" w:cs="Times New Roman"/>
            <w:i/>
            <w:iCs/>
            <w:sz w:val="24"/>
            <w:szCs w:val="24"/>
          </w:rPr>
          <w:t xml:space="preserve"> 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chromogenes,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devriesei</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xylosus</w:t>
        </w:r>
        <w:proofErr w:type="spellEnd"/>
        <w:r w:rsidR="008B1DCB" w:rsidRPr="00C66EE7">
          <w:rPr>
            <w:rFonts w:ascii="Times New Roman" w:hAnsi="Times New Roman" w:cs="Times New Roman"/>
            <w:sz w:val="24"/>
            <w:szCs w:val="24"/>
          </w:rPr>
          <w:t xml:space="preserve"> compared to </w:t>
        </w:r>
        <w:r w:rsidR="008B1DCB">
          <w:rPr>
            <w:rFonts w:ascii="Times New Roman" w:hAnsi="Times New Roman" w:cs="Times New Roman"/>
            <w:sz w:val="24"/>
            <w:szCs w:val="24"/>
          </w:rPr>
          <w:t xml:space="preserve">healthy </w:t>
        </w:r>
        <w:r w:rsidR="008B1DCB" w:rsidRPr="00C66EE7">
          <w:rPr>
            <w:rFonts w:ascii="Times New Roman" w:hAnsi="Times New Roman" w:cs="Times New Roman"/>
            <w:sz w:val="24"/>
            <w:szCs w:val="24"/>
          </w:rPr>
          <w:t xml:space="preserve">quarters. The highest cell count was for quarters infected with </w:t>
        </w:r>
        <w:r w:rsidR="008B1DCB" w:rsidRPr="00C66EE7">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sz w:val="24"/>
            <w:szCs w:val="24"/>
          </w:rPr>
          <w:t xml:space="preserve">. </w:t>
        </w:r>
      </w:ins>
      <w:commentRangeEnd w:id="487"/>
      <w:ins w:id="509" w:author="Caitlin Jeffrey" w:date="2024-09-23T11:08:00Z" w16du:dateUtc="2024-09-23T15:08:00Z">
        <w:r w:rsidR="0049250A">
          <w:rPr>
            <w:rStyle w:val="CommentReference"/>
          </w:rPr>
          <w:commentReference w:id="487"/>
        </w:r>
      </w:ins>
    </w:p>
    <w:p w14:paraId="51BD7646" w14:textId="229BFC2E" w:rsidR="000978A6" w:rsidDel="00C3359F" w:rsidRDefault="000978A6">
      <w:pPr>
        <w:spacing w:after="0" w:line="480" w:lineRule="auto"/>
        <w:ind w:firstLine="360"/>
        <w:rPr>
          <w:del w:id="510" w:author="Caitlin Jeffrey" w:date="2024-09-23T10:32:00Z" w16du:dateUtc="2024-09-23T14:32:00Z"/>
          <w:rFonts w:ascii="Times New Roman" w:hAnsi="Times New Roman" w:cs="Times New Roman"/>
          <w:sz w:val="24"/>
          <w:szCs w:val="24"/>
        </w:rPr>
        <w:pPrChange w:id="511" w:author="Caitlin Jeffrey" w:date="2024-09-23T11:07:00Z" w16du:dateUtc="2024-09-23T15:07:00Z">
          <w:pPr>
            <w:spacing w:after="0" w:line="480" w:lineRule="auto"/>
            <w:ind w:firstLine="720"/>
          </w:pPr>
        </w:pPrChange>
      </w:pPr>
      <w:ins w:id="512" w:author="John Barlow" w:date="2024-09-19T15:30:00Z" w16du:dateUtc="2024-09-19T19:30:00Z">
        <w:del w:id="513" w:author="Caitlin Jeffrey" w:date="2024-09-23T10:26:00Z" w16du:dateUtc="2024-09-23T14:26:00Z">
          <w:r w:rsidDel="00BA7362">
            <w:rPr>
              <w:rFonts w:ascii="Times New Roman" w:hAnsi="Times New Roman" w:cs="Times New Roman"/>
              <w:sz w:val="24"/>
              <w:szCs w:val="24"/>
            </w:rPr>
            <w:delText>T</w:delText>
          </w:r>
        </w:del>
      </w:ins>
      <w:ins w:id="514" w:author="John Barlow" w:date="2024-09-19T15:29:00Z" w16du:dateUtc="2024-09-19T19:29:00Z">
        <w:del w:id="515" w:author="Caitlin Jeffrey" w:date="2024-09-23T10:27:00Z" w16du:dateUtc="2024-09-23T14:27:00Z">
          <w:r w:rsidRPr="000978A6" w:rsidDel="00591FB0">
            <w:rPr>
              <w:rFonts w:ascii="Times New Roman" w:hAnsi="Times New Roman" w:cs="Times New Roman"/>
              <w:sz w:val="24"/>
              <w:szCs w:val="24"/>
            </w:rPr>
            <w:delText>he group</w:delText>
          </w:r>
        </w:del>
        <w:del w:id="516" w:author="Caitlin Jeffrey" w:date="2024-09-23T10:26:00Z" w16du:dateUtc="2024-09-23T14:26:00Z">
          <w:r w:rsidRPr="000978A6" w:rsidDel="00BA7362">
            <w:rPr>
              <w:rFonts w:ascii="Times New Roman" w:hAnsi="Times New Roman" w:cs="Times New Roman"/>
              <w:sz w:val="24"/>
              <w:szCs w:val="24"/>
            </w:rPr>
            <w:delText xml:space="preserve">s </w:delText>
          </w:r>
        </w:del>
        <w:del w:id="517" w:author="Caitlin Jeffrey" w:date="2024-09-23T10:27:00Z" w16du:dateUtc="2024-09-23T14:27:00Z">
          <w:r w:rsidRPr="000978A6" w:rsidDel="00591FB0">
            <w:rPr>
              <w:rFonts w:ascii="Times New Roman" w:hAnsi="Times New Roman" w:cs="Times New Roman"/>
              <w:sz w:val="24"/>
              <w:szCs w:val="24"/>
            </w:rPr>
            <w:delText>NASM and CNS will include some different species due to differences in identification methods, changes in nomenclature, and identification of new species</w:delText>
          </w:r>
        </w:del>
      </w:ins>
      <w:ins w:id="518" w:author="Caitlin Jeffrey" w:date="2024-09-23T10:29:00Z">
        <w:r w:rsidR="00665C4E" w:rsidRPr="00665C4E">
          <w:rPr>
            <w:rFonts w:ascii="Times New Roman" w:hAnsi="Times New Roman" w:cs="Times New Roman"/>
            <w:sz w:val="24"/>
            <w:szCs w:val="24"/>
          </w:rPr>
          <w:t>For many species, prior CNS epidemiology and pathogenesis studies can largely be integrated with current NASM research</w:t>
        </w:r>
        <w:r w:rsidR="00665C4E" w:rsidRPr="00665C4E" w:rsidDel="00665C4E">
          <w:rPr>
            <w:rFonts w:ascii="Times New Roman" w:hAnsi="Times New Roman" w:cs="Times New Roman"/>
            <w:sz w:val="24"/>
            <w:szCs w:val="24"/>
          </w:rPr>
          <w:t xml:space="preserve"> </w:t>
        </w:r>
      </w:ins>
      <w:ins w:id="519" w:author="John Barlow" w:date="2024-09-19T15:30:00Z" w16du:dateUtc="2024-09-19T19:30:00Z">
        <w:del w:id="520" w:author="Caitlin Jeffrey" w:date="2024-09-23T10:29:00Z" w16du:dateUtc="2024-09-23T14:29:00Z">
          <w:r w:rsidR="00C66E0B" w:rsidDel="00665C4E">
            <w:rPr>
              <w:rFonts w:ascii="Times New Roman" w:hAnsi="Times New Roman" w:cs="Times New Roman"/>
              <w:sz w:val="24"/>
              <w:szCs w:val="24"/>
            </w:rPr>
            <w:delText xml:space="preserve">. </w:delText>
          </w:r>
          <w:r w:rsidR="005857FC" w:rsidDel="00665C4E">
            <w:rPr>
              <w:rFonts w:ascii="Times New Roman" w:hAnsi="Times New Roman" w:cs="Times New Roman"/>
              <w:sz w:val="24"/>
              <w:szCs w:val="24"/>
            </w:rPr>
            <w:delText>For many sp</w:delText>
          </w:r>
        </w:del>
      </w:ins>
      <w:ins w:id="521" w:author="John Barlow" w:date="2024-09-19T15:31:00Z" w16du:dateUtc="2024-09-19T19:31:00Z">
        <w:del w:id="522" w:author="Caitlin Jeffrey" w:date="2024-09-23T10:29:00Z" w16du:dateUtc="2024-09-23T14:29:00Z">
          <w:r w:rsidR="005857FC" w:rsidDel="00665C4E">
            <w:rPr>
              <w:rFonts w:ascii="Times New Roman" w:hAnsi="Times New Roman" w:cs="Times New Roman"/>
              <w:sz w:val="24"/>
              <w:szCs w:val="24"/>
            </w:rPr>
            <w:delText>ecies, p</w:delText>
          </w:r>
        </w:del>
      </w:ins>
      <w:ins w:id="523" w:author="John Barlow" w:date="2024-09-19T15:29:00Z" w16du:dateUtc="2024-09-19T19:29:00Z">
        <w:del w:id="524" w:author="Caitlin Jeffrey" w:date="2024-09-23T10:29:00Z" w16du:dateUtc="2024-09-23T14:29:00Z">
          <w:r w:rsidRPr="000978A6" w:rsidDel="00665C4E">
            <w:rPr>
              <w:rFonts w:ascii="Times New Roman" w:hAnsi="Times New Roman" w:cs="Times New Roman"/>
              <w:sz w:val="24"/>
              <w:szCs w:val="24"/>
            </w:rPr>
            <w:delText xml:space="preserve">revious studies of CNS epidemiology and pathogenesis can be generally compiled with current NASM research </w:delText>
          </w:r>
        </w:del>
        <w:r w:rsidRPr="000978A6">
          <w:rPr>
            <w:rFonts w:ascii="Times New Roman" w:hAnsi="Times New Roman" w:cs="Times New Roman"/>
            <w:sz w:val="24"/>
            <w:szCs w:val="24"/>
          </w:rPr>
          <w:t xml:space="preserve">(De Buck et al., 2021). </w:t>
        </w:r>
      </w:ins>
      <w:ins w:id="525" w:author="Caitlin Jeffrey" w:date="2024-09-23T10:31:00Z">
        <w:r w:rsidR="00677C88" w:rsidRPr="00677C88">
          <w:rPr>
            <w:rFonts w:ascii="Times New Roman" w:hAnsi="Times New Roman" w:cs="Times New Roman"/>
            <w:sz w:val="24"/>
            <w:szCs w:val="24"/>
          </w:rPr>
          <w:t>To acknowledge that CNS and NAS classifications are not perfectly synonymous, we retain the original nomenclature (CNS or NAS) from referenced studies when individual species comparisons cannot be made.</w:t>
        </w:r>
      </w:ins>
      <w:ins w:id="526" w:author="John Barlow" w:date="2024-09-19T15:31:00Z" w16du:dateUtc="2024-09-19T19:31:00Z">
        <w:del w:id="527" w:author="Caitlin Jeffrey" w:date="2024-09-23T10:32:00Z" w16du:dateUtc="2024-09-23T14:32:00Z">
          <w:r w:rsidR="005857FC" w:rsidDel="00C3359F">
            <w:rPr>
              <w:rFonts w:ascii="Times New Roman" w:hAnsi="Times New Roman" w:cs="Times New Roman"/>
              <w:sz w:val="24"/>
              <w:szCs w:val="24"/>
            </w:rPr>
            <w:delText xml:space="preserve">To recognize that </w:delText>
          </w:r>
          <w:r w:rsidR="00CC1941" w:rsidDel="00C3359F">
            <w:rPr>
              <w:rFonts w:ascii="Times New Roman" w:hAnsi="Times New Roman" w:cs="Times New Roman"/>
              <w:sz w:val="24"/>
              <w:szCs w:val="24"/>
            </w:rPr>
            <w:delText>CNS and NAS groupings are not perfectly synonymous</w:delText>
          </w:r>
        </w:del>
      </w:ins>
      <w:ins w:id="528" w:author="John Barlow" w:date="2024-09-19T15:32:00Z" w16du:dateUtc="2024-09-19T19:32:00Z">
        <w:del w:id="529" w:author="Caitlin Jeffrey" w:date="2024-09-23T10:32:00Z" w16du:dateUtc="2024-09-23T14:32:00Z">
          <w:r w:rsidR="008C05B6" w:rsidDel="00C3359F">
            <w:rPr>
              <w:rFonts w:ascii="Times New Roman" w:hAnsi="Times New Roman" w:cs="Times New Roman"/>
              <w:sz w:val="24"/>
              <w:szCs w:val="24"/>
            </w:rPr>
            <w:delText xml:space="preserve">, </w:delText>
          </w:r>
          <w:r w:rsidR="004E0DB7" w:rsidDel="00C3359F">
            <w:rPr>
              <w:rFonts w:ascii="Times New Roman" w:hAnsi="Times New Roman" w:cs="Times New Roman"/>
              <w:sz w:val="24"/>
              <w:szCs w:val="24"/>
            </w:rPr>
            <w:delText xml:space="preserve">in this discussion where we </w:delText>
          </w:r>
        </w:del>
        <w:del w:id="530" w:author="Caitlin Jeffrey" w:date="2024-09-23T10:22:00Z" w16du:dateUtc="2024-09-23T14:22:00Z">
          <w:r w:rsidR="004E0DB7" w:rsidDel="005B64CD">
            <w:rPr>
              <w:rFonts w:ascii="Times New Roman" w:hAnsi="Times New Roman" w:cs="Times New Roman"/>
              <w:sz w:val="24"/>
              <w:szCs w:val="24"/>
            </w:rPr>
            <w:delText>can not</w:delText>
          </w:r>
        </w:del>
        <w:del w:id="531" w:author="Caitlin Jeffrey" w:date="2024-09-23T10:32:00Z" w16du:dateUtc="2024-09-23T14:32:00Z">
          <w:r w:rsidR="004E0DB7" w:rsidDel="00C3359F">
            <w:rPr>
              <w:rFonts w:ascii="Times New Roman" w:hAnsi="Times New Roman" w:cs="Times New Roman"/>
              <w:sz w:val="24"/>
              <w:szCs w:val="24"/>
            </w:rPr>
            <w:delText xml:space="preserve"> reference individual species for com</w:delText>
          </w:r>
        </w:del>
      </w:ins>
      <w:ins w:id="532" w:author="John Barlow" w:date="2024-09-19T15:33:00Z" w16du:dateUtc="2024-09-19T19:33:00Z">
        <w:del w:id="533" w:author="Caitlin Jeffrey" w:date="2024-09-23T10:32:00Z" w16du:dateUtc="2024-09-23T14:32:00Z">
          <w:r w:rsidR="004E0DB7" w:rsidDel="00C3359F">
            <w:rPr>
              <w:rFonts w:ascii="Times New Roman" w:hAnsi="Times New Roman" w:cs="Times New Roman"/>
              <w:sz w:val="24"/>
              <w:szCs w:val="24"/>
            </w:rPr>
            <w:delText xml:space="preserve">parisons </w:delText>
          </w:r>
        </w:del>
      </w:ins>
      <w:ins w:id="534" w:author="John Barlow" w:date="2024-09-19T15:29:00Z" w16du:dateUtc="2024-09-19T19:29:00Z">
        <w:del w:id="535" w:author="Caitlin Jeffrey" w:date="2024-09-23T10:32:00Z" w16du:dateUtc="2024-09-23T14:32:00Z">
          <w:r w:rsidRPr="000978A6" w:rsidDel="00C3359F">
            <w:rPr>
              <w:rFonts w:ascii="Times New Roman" w:hAnsi="Times New Roman" w:cs="Times New Roman"/>
              <w:sz w:val="24"/>
              <w:szCs w:val="24"/>
            </w:rPr>
            <w:delText>we maintain the nomenclature from original references (i.e., CNS or NAS)</w:delText>
          </w:r>
        </w:del>
        <w:del w:id="536" w:author="Caitlin Jeffrey" w:date="2024-09-23T10:29:00Z" w16du:dateUtc="2024-09-23T14:29:00Z">
          <w:r w:rsidRPr="000978A6" w:rsidDel="00DC460B">
            <w:rPr>
              <w:rFonts w:ascii="Times New Roman" w:hAnsi="Times New Roman" w:cs="Times New Roman"/>
              <w:sz w:val="24"/>
              <w:szCs w:val="24"/>
            </w:rPr>
            <w:delText xml:space="preserve">   </w:delText>
          </w:r>
        </w:del>
      </w:ins>
    </w:p>
    <w:p w14:paraId="7DD2CD5C" w14:textId="77777777" w:rsidR="00C3359F" w:rsidRDefault="00C3359F">
      <w:pPr>
        <w:spacing w:after="0" w:line="480" w:lineRule="auto"/>
        <w:ind w:firstLine="360"/>
        <w:rPr>
          <w:ins w:id="537" w:author="Caitlin Jeffrey" w:date="2024-09-23T10:32:00Z" w16du:dateUtc="2024-09-23T14:32:00Z"/>
          <w:rFonts w:ascii="Times New Roman" w:hAnsi="Times New Roman" w:cs="Times New Roman"/>
          <w:sz w:val="24"/>
          <w:szCs w:val="24"/>
        </w:rPr>
        <w:pPrChange w:id="538" w:author="Caitlin Jeffrey" w:date="2024-09-23T11:07:00Z" w16du:dateUtc="2024-09-23T15:07:00Z">
          <w:pPr>
            <w:spacing w:after="0" w:line="480" w:lineRule="auto"/>
            <w:ind w:firstLine="720"/>
          </w:pPr>
        </w:pPrChange>
      </w:pPr>
    </w:p>
    <w:p w14:paraId="3B436FEF" w14:textId="77777777" w:rsidR="000335CC" w:rsidRDefault="000335CC" w:rsidP="00C3359F">
      <w:pPr>
        <w:spacing w:after="0" w:line="480" w:lineRule="auto"/>
        <w:ind w:firstLine="720"/>
        <w:rPr>
          <w:ins w:id="539" w:author="John Barlow" w:date="2024-09-12T10:25:00Z" w16du:dateUtc="2024-09-12T14:25:00Z"/>
          <w:rFonts w:ascii="Times New Roman" w:hAnsi="Times New Roman" w:cs="Times New Roman"/>
          <w:sz w:val="24"/>
          <w:szCs w:val="24"/>
        </w:rPr>
      </w:pPr>
    </w:p>
    <w:p w14:paraId="4E6C0894" w14:textId="29021EA0" w:rsidR="007834C8" w:rsidRPr="00AC45C6" w:rsidRDefault="007834C8">
      <w:pPr>
        <w:spacing w:after="0" w:line="480" w:lineRule="auto"/>
        <w:rPr>
          <w:ins w:id="540" w:author="John Barlow" w:date="2024-09-12T10:25:00Z" w16du:dateUtc="2024-09-12T14:25:00Z"/>
          <w:rFonts w:ascii="Times New Roman" w:hAnsi="Times New Roman" w:cs="Times New Roman"/>
          <w:i/>
          <w:iCs/>
          <w:sz w:val="24"/>
          <w:szCs w:val="24"/>
        </w:rPr>
        <w:pPrChange w:id="541" w:author="Caitlin Jeffrey" w:date="2024-09-23T10:53:00Z" w16du:dateUtc="2024-09-23T14:53:00Z">
          <w:pPr>
            <w:spacing w:after="0" w:line="480" w:lineRule="auto"/>
            <w:ind w:firstLine="720"/>
          </w:pPr>
        </w:pPrChange>
      </w:pPr>
      <w:ins w:id="542" w:author="John Barlow" w:date="2024-09-12T10:25:00Z" w16du:dateUtc="2024-09-12T14:25:00Z">
        <w:r w:rsidRPr="00AC45C6">
          <w:rPr>
            <w:rFonts w:ascii="Times New Roman" w:hAnsi="Times New Roman" w:cs="Times New Roman"/>
            <w:i/>
            <w:iCs/>
            <w:sz w:val="24"/>
            <w:szCs w:val="24"/>
          </w:rPr>
          <w:t xml:space="preserve">Effect of NASM IMI on </w:t>
        </w:r>
        <w:proofErr w:type="spellStart"/>
        <w:r w:rsidRPr="00AC45C6">
          <w:rPr>
            <w:rFonts w:ascii="Times New Roman" w:hAnsi="Times New Roman" w:cs="Times New Roman"/>
            <w:i/>
            <w:iCs/>
            <w:sz w:val="24"/>
            <w:szCs w:val="24"/>
          </w:rPr>
          <w:t>q</w:t>
        </w:r>
      </w:ins>
      <w:ins w:id="543" w:author="John Barlow" w:date="2024-09-12T19:53:00Z" w16du:dateUtc="2024-09-12T23:53:00Z">
        <w:r w:rsidR="00C110E3">
          <w:rPr>
            <w:rFonts w:ascii="Times New Roman" w:hAnsi="Times New Roman" w:cs="Times New Roman"/>
            <w:i/>
            <w:iCs/>
            <w:sz w:val="24"/>
            <w:szCs w:val="24"/>
          </w:rPr>
          <w:t>m</w:t>
        </w:r>
      </w:ins>
      <w:ins w:id="544" w:author="John Barlow" w:date="2024-09-12T10:25:00Z" w16du:dateUtc="2024-09-12T14:25:00Z">
        <w:r w:rsidRPr="00AC45C6">
          <w:rPr>
            <w:rFonts w:ascii="Times New Roman" w:hAnsi="Times New Roman" w:cs="Times New Roman"/>
            <w:i/>
            <w:iCs/>
            <w:sz w:val="24"/>
            <w:szCs w:val="24"/>
          </w:rPr>
          <w:t>SCC</w:t>
        </w:r>
        <w:proofErr w:type="spellEnd"/>
        <w:del w:id="545" w:author="Caitlin Jeffrey" w:date="2024-09-24T05:42:00Z" w16du:dateUtc="2024-09-24T09:42:00Z">
          <w:r w:rsidRPr="00AC45C6" w:rsidDel="00811E16">
            <w:rPr>
              <w:rFonts w:ascii="Times New Roman" w:hAnsi="Times New Roman" w:cs="Times New Roman"/>
              <w:i/>
              <w:iCs/>
              <w:sz w:val="24"/>
              <w:szCs w:val="24"/>
            </w:rPr>
            <w:delText>.</w:delText>
          </w:r>
        </w:del>
      </w:ins>
    </w:p>
    <w:p w14:paraId="53AE168A" w14:textId="226C5948" w:rsidR="000C233F" w:rsidRDefault="00791AF5" w:rsidP="00AD2906">
      <w:pPr>
        <w:spacing w:after="0" w:line="480" w:lineRule="auto"/>
        <w:ind w:firstLine="360"/>
        <w:rPr>
          <w:ins w:id="546" w:author="Caitlin Jeffrey" w:date="2024-09-23T11:36:00Z" w16du:dateUtc="2024-09-23T15:36:00Z"/>
          <w:rFonts w:ascii="Times New Roman" w:hAnsi="Times New Roman" w:cs="Times New Roman"/>
          <w:sz w:val="24"/>
          <w:szCs w:val="24"/>
        </w:rPr>
      </w:pPr>
      <w:ins w:id="547" w:author="Caitlin Jeffrey" w:date="2024-09-24T05:47:00Z">
        <w:r w:rsidRPr="00791AF5">
          <w:rPr>
            <w:rFonts w:ascii="Times New Roman" w:hAnsi="Times New Roman" w:cs="Times New Roman"/>
            <w:sz w:val="24"/>
            <w:szCs w:val="24"/>
          </w:rPr>
          <w:t xml:space="preserve">Certain comparisons with other studies are limited, as some report </w:t>
        </w:r>
        <w:proofErr w:type="spellStart"/>
        <w:r w:rsidRPr="00791AF5">
          <w:rPr>
            <w:rFonts w:ascii="Times New Roman" w:hAnsi="Times New Roman" w:cs="Times New Roman"/>
            <w:sz w:val="24"/>
            <w:szCs w:val="24"/>
          </w:rPr>
          <w:t>qmSCC</w:t>
        </w:r>
        <w:proofErr w:type="spellEnd"/>
        <w:r w:rsidRPr="00791AF5">
          <w:rPr>
            <w:rFonts w:ascii="Times New Roman" w:hAnsi="Times New Roman" w:cs="Times New Roman"/>
            <w:sz w:val="24"/>
            <w:szCs w:val="24"/>
          </w:rPr>
          <w:t xml:space="preserve"> results for only a subset of species, others aggregate multiple species into groups</w:t>
        </w:r>
      </w:ins>
      <w:ins w:id="548" w:author="Caitlin Jeffrey" w:date="2024-09-24T05:47:00Z" w16du:dateUtc="2024-09-24T09:47:00Z">
        <w:r>
          <w:rPr>
            <w:rFonts w:ascii="Times New Roman" w:hAnsi="Times New Roman" w:cs="Times New Roman"/>
            <w:sz w:val="24"/>
            <w:szCs w:val="24"/>
          </w:rPr>
          <w:t xml:space="preserve">, and </w:t>
        </w:r>
      </w:ins>
      <w:ins w:id="549" w:author="Caitlin Jeffrey" w:date="2024-09-24T05:47:00Z">
        <w:r w:rsidRPr="00791AF5">
          <w:rPr>
            <w:rFonts w:ascii="Times New Roman" w:hAnsi="Times New Roman" w:cs="Times New Roman"/>
            <w:sz w:val="24"/>
            <w:szCs w:val="24"/>
          </w:rPr>
          <w:t>variations in NASM species prevalence likely exist across the different herd populations studied</w:t>
        </w:r>
      </w:ins>
      <w:ins w:id="550" w:author="Caitlin Jeffrey" w:date="2024-09-23T10:58:00Z" w16du:dateUtc="2024-09-23T14:58:00Z">
        <w:r w:rsidR="00337B0C">
          <w:rPr>
            <w:rFonts w:ascii="Times New Roman" w:hAnsi="Times New Roman" w:cs="Times New Roman"/>
            <w:sz w:val="24"/>
            <w:szCs w:val="24"/>
          </w:rPr>
          <w:t xml:space="preserve"> </w:t>
        </w:r>
        <w:r w:rsidR="00337B0C" w:rsidRPr="005D6DC2">
          <w:rPr>
            <w:rFonts w:ascii="Times New Roman" w:hAnsi="Times New Roman" w:cs="Times New Roman"/>
            <w:sz w:val="24"/>
            <w:szCs w:val="24"/>
          </w:rPr>
          <w:t>(</w:t>
        </w:r>
        <w:proofErr w:type="spellStart"/>
        <w:r w:rsidR="00337B0C" w:rsidRPr="005D6DC2">
          <w:rPr>
            <w:rFonts w:ascii="Times New Roman" w:hAnsi="Times New Roman" w:cs="Times New Roman"/>
            <w:sz w:val="24"/>
            <w:szCs w:val="24"/>
          </w:rPr>
          <w:t>Supré</w:t>
        </w:r>
        <w:proofErr w:type="spellEnd"/>
        <w:r w:rsidR="00337B0C" w:rsidRPr="005D6DC2">
          <w:rPr>
            <w:rFonts w:ascii="Times New Roman" w:hAnsi="Times New Roman" w:cs="Times New Roman"/>
            <w:sz w:val="24"/>
            <w:szCs w:val="24"/>
          </w:rPr>
          <w:t xml:space="preserve"> et al., 2011; De Visscher et al., 2016; </w:t>
        </w:r>
        <w:proofErr w:type="spellStart"/>
        <w:r w:rsidR="00337B0C" w:rsidRPr="005D6DC2">
          <w:rPr>
            <w:rFonts w:ascii="Times New Roman" w:hAnsi="Times New Roman" w:cs="Times New Roman"/>
            <w:sz w:val="24"/>
            <w:szCs w:val="24"/>
          </w:rPr>
          <w:t>Wuytack</w:t>
        </w:r>
        <w:proofErr w:type="spellEnd"/>
        <w:r w:rsidR="00337B0C" w:rsidRPr="005D6DC2">
          <w:rPr>
            <w:rFonts w:ascii="Times New Roman" w:hAnsi="Times New Roman" w:cs="Times New Roman"/>
            <w:sz w:val="24"/>
            <w:szCs w:val="24"/>
          </w:rPr>
          <w:t xml:space="preserve"> et al., 2020).</w:t>
        </w:r>
        <w:r w:rsidR="00337B0C">
          <w:rPr>
            <w:rFonts w:ascii="Times New Roman" w:hAnsi="Times New Roman" w:cs="Times New Roman"/>
            <w:sz w:val="24"/>
            <w:szCs w:val="24"/>
          </w:rPr>
          <w:t xml:space="preserve"> </w:t>
        </w:r>
        <w:r w:rsidR="003B6ACB" w:rsidRPr="00AD2906">
          <w:rPr>
            <w:rFonts w:ascii="Times New Roman" w:hAnsi="Times New Roman" w:cs="Times New Roman"/>
            <w:sz w:val="24"/>
            <w:szCs w:val="24"/>
          </w:rPr>
          <w:t>With th</w:t>
        </w:r>
      </w:ins>
      <w:ins w:id="551" w:author="Caitlin Jeffrey" w:date="2024-09-23T11:01:00Z" w16du:dateUtc="2024-09-23T15:01:00Z">
        <w:r w:rsidR="00452CDE" w:rsidRPr="00AD2906">
          <w:rPr>
            <w:rFonts w:ascii="Times New Roman" w:hAnsi="Times New Roman" w:cs="Times New Roman"/>
            <w:sz w:val="24"/>
            <w:szCs w:val="24"/>
          </w:rPr>
          <w:t>ese</w:t>
        </w:r>
      </w:ins>
      <w:ins w:id="552" w:author="Caitlin Jeffrey" w:date="2024-09-23T10:58:00Z" w16du:dateUtc="2024-09-23T14:58:00Z">
        <w:r w:rsidR="003B6ACB" w:rsidRPr="00AD2906">
          <w:rPr>
            <w:rFonts w:ascii="Times New Roman" w:hAnsi="Times New Roman" w:cs="Times New Roman"/>
            <w:sz w:val="24"/>
            <w:szCs w:val="24"/>
          </w:rPr>
          <w:t xml:space="preserve"> caveat</w:t>
        </w:r>
      </w:ins>
      <w:ins w:id="553" w:author="Caitlin Jeffrey" w:date="2024-09-23T11:01:00Z" w16du:dateUtc="2024-09-23T15:01:00Z">
        <w:r w:rsidR="00452CDE" w:rsidRPr="00AD2906">
          <w:rPr>
            <w:rFonts w:ascii="Times New Roman" w:hAnsi="Times New Roman" w:cs="Times New Roman"/>
            <w:sz w:val="24"/>
            <w:szCs w:val="24"/>
          </w:rPr>
          <w:t>s in mind</w:t>
        </w:r>
      </w:ins>
      <w:ins w:id="554" w:author="Caitlin Jeffrey" w:date="2024-09-23T10:58:00Z" w16du:dateUtc="2024-09-23T14:58:00Z">
        <w:r w:rsidR="003B6ACB" w:rsidRPr="00AD2906">
          <w:rPr>
            <w:rFonts w:ascii="Times New Roman" w:hAnsi="Times New Roman" w:cs="Times New Roman"/>
            <w:sz w:val="24"/>
            <w:szCs w:val="24"/>
          </w:rPr>
          <w:t xml:space="preserve">, the </w:t>
        </w:r>
      </w:ins>
      <w:ins w:id="555" w:author="Caitlin Jeffrey" w:date="2024-09-24T05:49:00Z" w16du:dateUtc="2024-09-24T09:49:00Z">
        <w:r w:rsidR="000822EC" w:rsidRPr="00AD2906">
          <w:rPr>
            <w:rFonts w:ascii="Times New Roman" w:hAnsi="Times New Roman" w:cs="Times New Roman"/>
            <w:sz w:val="24"/>
            <w:szCs w:val="24"/>
            <w:rPrChange w:id="556" w:author="Caitlin Jeffrey" w:date="2024-09-24T05:56:00Z" w16du:dateUtc="2024-09-24T09:56:00Z">
              <w:rPr>
                <w:rFonts w:ascii="Times New Roman" w:hAnsi="Times New Roman" w:cs="Times New Roman"/>
                <w:color w:val="0070C0"/>
                <w:sz w:val="24"/>
                <w:szCs w:val="24"/>
              </w:rPr>
            </w:rPrChange>
          </w:rPr>
          <w:t xml:space="preserve">effect of </w:t>
        </w:r>
      </w:ins>
      <w:ins w:id="557" w:author="Caitlin Jeffrey" w:date="2024-09-23T10:58:00Z" w16du:dateUtc="2024-09-23T14:58:00Z">
        <w:r w:rsidR="003B6ACB" w:rsidRPr="00AD2906">
          <w:rPr>
            <w:rFonts w:ascii="Times New Roman" w:hAnsi="Times New Roman" w:cs="Times New Roman"/>
            <w:sz w:val="24"/>
            <w:szCs w:val="24"/>
          </w:rPr>
          <w:t xml:space="preserve">various </w:t>
        </w:r>
        <w:proofErr w:type="spellStart"/>
        <w:r w:rsidR="003B6ACB" w:rsidRPr="00AD2906">
          <w:rPr>
            <w:rFonts w:ascii="Times New Roman" w:hAnsi="Times New Roman" w:cs="Times New Roman"/>
            <w:sz w:val="24"/>
            <w:szCs w:val="24"/>
          </w:rPr>
          <w:t>SaM</w:t>
        </w:r>
        <w:proofErr w:type="spellEnd"/>
        <w:r w:rsidR="003B6ACB" w:rsidRPr="00AD2906">
          <w:rPr>
            <w:rFonts w:ascii="Times New Roman" w:hAnsi="Times New Roman" w:cs="Times New Roman"/>
            <w:sz w:val="24"/>
            <w:szCs w:val="24"/>
          </w:rPr>
          <w:t xml:space="preserve"> on </w:t>
        </w:r>
        <w:proofErr w:type="spellStart"/>
        <w:r w:rsidR="003B6ACB" w:rsidRPr="00AD2906">
          <w:rPr>
            <w:rFonts w:ascii="Times New Roman" w:hAnsi="Times New Roman" w:cs="Times New Roman"/>
            <w:sz w:val="24"/>
            <w:szCs w:val="24"/>
          </w:rPr>
          <w:t>qmSCC</w:t>
        </w:r>
        <w:proofErr w:type="spellEnd"/>
        <w:r w:rsidR="003B6ACB" w:rsidRPr="00AD2906">
          <w:rPr>
            <w:rFonts w:ascii="Times New Roman" w:hAnsi="Times New Roman" w:cs="Times New Roman"/>
            <w:sz w:val="24"/>
            <w:szCs w:val="24"/>
          </w:rPr>
          <w:t xml:space="preserve"> </w:t>
        </w:r>
      </w:ins>
      <w:ins w:id="558" w:author="Caitlin Jeffrey" w:date="2024-09-24T05:54:00Z" w16du:dateUtc="2024-09-24T09:54:00Z">
        <w:r w:rsidR="00A06416" w:rsidRPr="00AD2906">
          <w:rPr>
            <w:rFonts w:ascii="Times New Roman" w:hAnsi="Times New Roman" w:cs="Times New Roman"/>
            <w:sz w:val="24"/>
            <w:szCs w:val="24"/>
            <w:rPrChange w:id="559" w:author="Caitlin Jeffrey" w:date="2024-09-24T05:56:00Z" w16du:dateUtc="2024-09-24T09:56:00Z">
              <w:rPr>
                <w:rFonts w:ascii="Times New Roman" w:hAnsi="Times New Roman" w:cs="Times New Roman"/>
                <w:color w:val="0070C0"/>
                <w:sz w:val="24"/>
                <w:szCs w:val="24"/>
              </w:rPr>
            </w:rPrChange>
          </w:rPr>
          <w:t xml:space="preserve">compared to culture-negative quarters </w:t>
        </w:r>
      </w:ins>
      <w:ins w:id="560" w:author="Caitlin Jeffrey" w:date="2024-09-24T05:48:00Z" w16du:dateUtc="2024-09-24T09:48:00Z">
        <w:r w:rsidR="003A3623" w:rsidRPr="00AD2906">
          <w:rPr>
            <w:rFonts w:ascii="Times New Roman" w:hAnsi="Times New Roman" w:cs="Times New Roman"/>
            <w:sz w:val="24"/>
            <w:szCs w:val="24"/>
            <w:rPrChange w:id="561" w:author="Caitlin Jeffrey" w:date="2024-09-24T05:56:00Z" w16du:dateUtc="2024-09-24T09:56:00Z">
              <w:rPr>
                <w:rFonts w:ascii="Times New Roman" w:hAnsi="Times New Roman" w:cs="Times New Roman"/>
                <w:color w:val="0070C0"/>
                <w:sz w:val="24"/>
                <w:szCs w:val="24"/>
              </w:rPr>
            </w:rPrChange>
          </w:rPr>
          <w:t xml:space="preserve">in the current study </w:t>
        </w:r>
      </w:ins>
      <w:ins w:id="562" w:author="Caitlin Jeffrey" w:date="2024-09-23T10:58:00Z" w16du:dateUtc="2024-09-23T14:58:00Z">
        <w:r w:rsidR="003B6ACB" w:rsidRPr="00AD2906">
          <w:rPr>
            <w:rFonts w:ascii="Times New Roman" w:hAnsi="Times New Roman" w:cs="Times New Roman"/>
            <w:sz w:val="24"/>
            <w:szCs w:val="24"/>
          </w:rPr>
          <w:t xml:space="preserve">was </w:t>
        </w:r>
      </w:ins>
      <w:ins w:id="563" w:author="Caitlin Jeffrey" w:date="2024-09-24T05:49:00Z" w16du:dateUtc="2024-09-24T09:49:00Z">
        <w:r w:rsidR="000822EC" w:rsidRPr="00AD2906">
          <w:rPr>
            <w:rFonts w:ascii="Times New Roman" w:hAnsi="Times New Roman" w:cs="Times New Roman"/>
            <w:sz w:val="24"/>
            <w:szCs w:val="24"/>
            <w:rPrChange w:id="564" w:author="Caitlin Jeffrey" w:date="2024-09-24T05:56:00Z" w16du:dateUtc="2024-09-24T09:56:00Z">
              <w:rPr>
                <w:rFonts w:ascii="Times New Roman" w:hAnsi="Times New Roman" w:cs="Times New Roman"/>
                <w:color w:val="0070C0"/>
                <w:sz w:val="24"/>
                <w:szCs w:val="24"/>
              </w:rPr>
            </w:rPrChange>
          </w:rPr>
          <w:t xml:space="preserve">found to be </w:t>
        </w:r>
      </w:ins>
      <w:proofErr w:type="gramStart"/>
      <w:ins w:id="565" w:author="Caitlin Jeffrey" w:date="2024-09-23T10:58:00Z" w16du:dateUtc="2024-09-23T14:58:00Z">
        <w:r w:rsidR="003B6ACB" w:rsidRPr="00AD2906">
          <w:rPr>
            <w:rFonts w:ascii="Times New Roman" w:hAnsi="Times New Roman" w:cs="Times New Roman"/>
            <w:sz w:val="24"/>
            <w:szCs w:val="24"/>
          </w:rPr>
          <w:t>similar to</w:t>
        </w:r>
        <w:proofErr w:type="gramEnd"/>
        <w:r w:rsidR="003B6ACB" w:rsidRPr="00AD2906">
          <w:rPr>
            <w:rFonts w:ascii="Times New Roman" w:hAnsi="Times New Roman" w:cs="Times New Roman"/>
            <w:sz w:val="24"/>
            <w:szCs w:val="24"/>
          </w:rPr>
          <w:t xml:space="preserve"> previous </w:t>
        </w:r>
      </w:ins>
      <w:ins w:id="566" w:author="Caitlin Jeffrey" w:date="2024-09-23T15:50:00Z" w16du:dateUtc="2024-09-23T19:50:00Z">
        <w:r w:rsidR="00470741" w:rsidRPr="00AD2906">
          <w:rPr>
            <w:rFonts w:ascii="Times New Roman" w:hAnsi="Times New Roman" w:cs="Times New Roman"/>
            <w:sz w:val="24"/>
            <w:szCs w:val="24"/>
            <w:rPrChange w:id="567" w:author="Caitlin Jeffrey" w:date="2024-09-24T05:56:00Z" w16du:dateUtc="2024-09-24T09:56:00Z">
              <w:rPr>
                <w:rFonts w:ascii="Times New Roman" w:hAnsi="Times New Roman" w:cs="Times New Roman"/>
                <w:color w:val="0070C0"/>
                <w:sz w:val="24"/>
                <w:szCs w:val="24"/>
              </w:rPr>
            </w:rPrChange>
          </w:rPr>
          <w:t>work</w:t>
        </w:r>
      </w:ins>
      <w:ins w:id="568" w:author="Caitlin Jeffrey" w:date="2024-09-23T10:58:00Z" w16du:dateUtc="2024-09-23T14:58:00Z">
        <w:r w:rsidR="003B6ACB" w:rsidRPr="00AD2906">
          <w:rPr>
            <w:rFonts w:ascii="Times New Roman" w:hAnsi="Times New Roman" w:cs="Times New Roman"/>
            <w:sz w:val="24"/>
            <w:szCs w:val="24"/>
          </w:rPr>
          <w:t xml:space="preserve">. </w:t>
        </w:r>
      </w:ins>
      <w:ins w:id="569" w:author="Caitlin Jeffrey" w:date="2024-09-24T05:52:00Z" w16du:dateUtc="2024-09-24T09:52:00Z">
        <w:r w:rsidR="00427660" w:rsidRPr="00AD2906">
          <w:rPr>
            <w:rFonts w:ascii="Times New Roman" w:hAnsi="Times New Roman" w:cs="Times New Roman"/>
            <w:sz w:val="24"/>
            <w:szCs w:val="24"/>
            <w:rPrChange w:id="570" w:author="Caitlin Jeffrey" w:date="2024-09-24T05:56:00Z" w16du:dateUtc="2024-09-24T09:56:00Z">
              <w:rPr>
                <w:rFonts w:ascii="Times New Roman" w:hAnsi="Times New Roman" w:cs="Times New Roman"/>
                <w:color w:val="0070C0"/>
                <w:sz w:val="24"/>
                <w:szCs w:val="24"/>
              </w:rPr>
            </w:rPrChange>
          </w:rPr>
          <w:t xml:space="preserve">Least square mean estimate </w:t>
        </w:r>
        <w:proofErr w:type="spellStart"/>
        <w:r w:rsidR="00427660" w:rsidRPr="00AD2906">
          <w:rPr>
            <w:rFonts w:ascii="Times New Roman" w:hAnsi="Times New Roman" w:cs="Times New Roman"/>
            <w:sz w:val="24"/>
            <w:szCs w:val="24"/>
            <w:rPrChange w:id="571" w:author="Caitlin Jeffrey" w:date="2024-09-24T05:56:00Z" w16du:dateUtc="2024-09-24T09:56:00Z">
              <w:rPr>
                <w:rFonts w:ascii="Times New Roman" w:hAnsi="Times New Roman" w:cs="Times New Roman"/>
                <w:color w:val="0070C0"/>
                <w:sz w:val="24"/>
                <w:szCs w:val="24"/>
              </w:rPr>
            </w:rPrChange>
          </w:rPr>
          <w:t>qmSCC</w:t>
        </w:r>
        <w:proofErr w:type="spellEnd"/>
        <w:r w:rsidR="00427660" w:rsidRPr="00AD2906">
          <w:rPr>
            <w:rFonts w:ascii="Times New Roman" w:hAnsi="Times New Roman" w:cs="Times New Roman"/>
            <w:sz w:val="24"/>
            <w:szCs w:val="24"/>
            <w:rPrChange w:id="572" w:author="Caitlin Jeffrey" w:date="2024-09-24T05:56:00Z" w16du:dateUtc="2024-09-24T09:56:00Z">
              <w:rPr>
                <w:rFonts w:ascii="Times New Roman" w:hAnsi="Times New Roman" w:cs="Times New Roman"/>
                <w:color w:val="0070C0"/>
                <w:sz w:val="24"/>
                <w:szCs w:val="24"/>
              </w:rPr>
            </w:rPrChange>
          </w:rPr>
          <w:t xml:space="preserve"> was highest for quarters infected with </w:t>
        </w:r>
        <w:r w:rsidR="00427660" w:rsidRPr="00AD2906">
          <w:rPr>
            <w:rFonts w:ascii="Times New Roman" w:hAnsi="Times New Roman" w:cs="Times New Roman"/>
            <w:i/>
            <w:iCs/>
            <w:sz w:val="24"/>
            <w:szCs w:val="24"/>
            <w:rPrChange w:id="573"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74" w:author="Caitlin Jeffrey" w:date="2024-09-24T05:56:00Z" w16du:dateUtc="2024-09-24T09:56:00Z">
              <w:rPr>
                <w:rFonts w:ascii="Times New Roman" w:hAnsi="Times New Roman" w:cs="Times New Roman"/>
                <w:i/>
                <w:iCs/>
                <w:color w:val="0070C0"/>
                <w:sz w:val="24"/>
                <w:szCs w:val="24"/>
              </w:rPr>
            </w:rPrChange>
          </w:rPr>
          <w:t>warneri</w:t>
        </w:r>
        <w:proofErr w:type="spellEnd"/>
        <w:r w:rsidR="00427660" w:rsidRPr="00AD2906">
          <w:rPr>
            <w:rFonts w:ascii="Times New Roman" w:hAnsi="Times New Roman" w:cs="Times New Roman"/>
            <w:sz w:val="24"/>
            <w:szCs w:val="24"/>
            <w:rPrChange w:id="575" w:author="Caitlin Jeffrey" w:date="2024-09-24T05:56:00Z" w16du:dateUtc="2024-09-24T09:56:00Z">
              <w:rPr>
                <w:rFonts w:ascii="Times New Roman" w:hAnsi="Times New Roman" w:cs="Times New Roman"/>
                <w:color w:val="0070C0"/>
                <w:sz w:val="24"/>
                <w:szCs w:val="24"/>
              </w:rPr>
            </w:rPrChange>
          </w:rPr>
          <w:t xml:space="preserve">, followed by </w:t>
        </w:r>
        <w:r w:rsidR="00427660" w:rsidRPr="00AD2906">
          <w:rPr>
            <w:rFonts w:ascii="Times New Roman" w:hAnsi="Times New Roman" w:cs="Times New Roman"/>
            <w:i/>
            <w:iCs/>
            <w:sz w:val="24"/>
            <w:szCs w:val="24"/>
            <w:rPrChange w:id="576" w:author="Caitlin Jeffrey" w:date="2024-09-24T05:56:00Z" w16du:dateUtc="2024-09-24T09:56:00Z">
              <w:rPr>
                <w:rFonts w:ascii="Times New Roman" w:hAnsi="Times New Roman" w:cs="Times New Roman"/>
                <w:i/>
                <w:iCs/>
                <w:color w:val="0070C0"/>
                <w:sz w:val="24"/>
                <w:szCs w:val="24"/>
              </w:rPr>
            </w:rPrChange>
          </w:rPr>
          <w:t xml:space="preserve">S. aureus, S. </w:t>
        </w:r>
        <w:proofErr w:type="spellStart"/>
        <w:r w:rsidR="00427660" w:rsidRPr="00AD2906">
          <w:rPr>
            <w:rFonts w:ascii="Times New Roman" w:hAnsi="Times New Roman" w:cs="Times New Roman"/>
            <w:i/>
            <w:iCs/>
            <w:sz w:val="24"/>
            <w:szCs w:val="24"/>
            <w:rPrChange w:id="577" w:author="Caitlin Jeffrey" w:date="2024-09-24T05:56:00Z" w16du:dateUtc="2024-09-24T09:56:00Z">
              <w:rPr>
                <w:rFonts w:ascii="Times New Roman" w:hAnsi="Times New Roman" w:cs="Times New Roman"/>
                <w:i/>
                <w:iCs/>
                <w:color w:val="0070C0"/>
                <w:sz w:val="24"/>
                <w:szCs w:val="24"/>
              </w:rPr>
            </w:rPrChange>
          </w:rPr>
          <w:t>agnetis</w:t>
        </w:r>
        <w:proofErr w:type="spellEnd"/>
        <w:r w:rsidR="00427660" w:rsidRPr="00AD2906">
          <w:rPr>
            <w:rFonts w:ascii="Times New Roman" w:hAnsi="Times New Roman" w:cs="Times New Roman"/>
            <w:sz w:val="24"/>
            <w:szCs w:val="24"/>
            <w:rPrChange w:id="578" w:author="Caitlin Jeffrey" w:date="2024-09-24T05:56:00Z" w16du:dateUtc="2024-09-24T09:56:00Z">
              <w:rPr>
                <w:rFonts w:ascii="Times New Roman" w:hAnsi="Times New Roman" w:cs="Times New Roman"/>
                <w:color w:val="0070C0"/>
                <w:sz w:val="24"/>
                <w:szCs w:val="24"/>
              </w:rPr>
            </w:rPrChange>
          </w:rPr>
          <w:t xml:space="preserve">, and </w:t>
        </w:r>
        <w:r w:rsidR="00427660" w:rsidRPr="00AD2906">
          <w:rPr>
            <w:rFonts w:ascii="Times New Roman" w:hAnsi="Times New Roman" w:cs="Times New Roman"/>
            <w:i/>
            <w:iCs/>
            <w:sz w:val="24"/>
            <w:szCs w:val="24"/>
            <w:rPrChange w:id="579"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80" w:author="Caitlin Jeffrey" w:date="2024-09-24T05:56:00Z" w16du:dateUtc="2024-09-24T09:56:00Z">
              <w:rPr>
                <w:rFonts w:ascii="Times New Roman" w:hAnsi="Times New Roman" w:cs="Times New Roman"/>
                <w:i/>
                <w:iCs/>
                <w:color w:val="0070C0"/>
                <w:sz w:val="24"/>
                <w:szCs w:val="24"/>
              </w:rPr>
            </w:rPrChange>
          </w:rPr>
          <w:t>hyicus</w:t>
        </w:r>
        <w:proofErr w:type="spellEnd"/>
        <w:r w:rsidR="00427660" w:rsidRPr="00AD2906">
          <w:rPr>
            <w:rFonts w:ascii="Times New Roman" w:hAnsi="Times New Roman" w:cs="Times New Roman"/>
            <w:sz w:val="24"/>
            <w:szCs w:val="24"/>
            <w:rPrChange w:id="581" w:author="Caitlin Jeffrey" w:date="2024-09-24T05:56:00Z" w16du:dateUtc="2024-09-24T09:56:00Z">
              <w:rPr>
                <w:rFonts w:ascii="Times New Roman" w:hAnsi="Times New Roman" w:cs="Times New Roman"/>
                <w:color w:val="0070C0"/>
                <w:sz w:val="24"/>
                <w:szCs w:val="24"/>
              </w:rPr>
            </w:rPrChange>
          </w:rPr>
          <w:t xml:space="preserve">. </w:t>
        </w:r>
      </w:ins>
      <w:del w:id="582" w:author="Caitlin Jeffrey" w:date="2024-09-23T10:57:00Z" w16du:dateUtc="2024-09-23T14:57:00Z">
        <w:r w:rsidR="00C66EE7" w:rsidRPr="00AD2906" w:rsidDel="00702AD5">
          <w:rPr>
            <w:rFonts w:ascii="Times New Roman" w:hAnsi="Times New Roman" w:cs="Times New Roman"/>
            <w:sz w:val="24"/>
            <w:szCs w:val="24"/>
          </w:rPr>
          <w:delText xml:space="preserve">The relative distribution of various </w:delText>
        </w:r>
        <w:r w:rsidR="005A4BE4" w:rsidRPr="00AD2906" w:rsidDel="00702AD5">
          <w:rPr>
            <w:rFonts w:ascii="Times New Roman" w:hAnsi="Times New Roman" w:cs="Times New Roman"/>
            <w:sz w:val="24"/>
            <w:szCs w:val="24"/>
          </w:rPr>
          <w:delText>SaM</w:delText>
        </w:r>
        <w:r w:rsidR="00C66EE7" w:rsidRPr="00AD2906" w:rsidDel="00702AD5">
          <w:rPr>
            <w:rFonts w:ascii="Times New Roman" w:hAnsi="Times New Roman" w:cs="Times New Roman"/>
            <w:sz w:val="24"/>
            <w:szCs w:val="24"/>
          </w:rPr>
          <w:delText xml:space="preserve"> and their effect on q</w:delText>
        </w:r>
      </w:del>
      <w:ins w:id="583" w:author="John Barlow" w:date="2024-09-12T19:54:00Z" w16du:dateUtc="2024-09-12T23:54:00Z">
        <w:del w:id="584" w:author="Caitlin Jeffrey" w:date="2024-09-23T10:57:00Z" w16du:dateUtc="2024-09-23T14:57:00Z">
          <w:r w:rsidR="008B1863" w:rsidRPr="00AD2906" w:rsidDel="00702AD5">
            <w:rPr>
              <w:rFonts w:ascii="Times New Roman" w:hAnsi="Times New Roman" w:cs="Times New Roman"/>
              <w:sz w:val="24"/>
              <w:szCs w:val="24"/>
            </w:rPr>
            <w:delText>m</w:delText>
          </w:r>
        </w:del>
      </w:ins>
      <w:del w:id="585" w:author="Caitlin Jeffrey" w:date="2024-09-23T10:57:00Z" w16du:dateUtc="2024-09-23T14:57:00Z">
        <w:r w:rsidR="00C66EE7" w:rsidRPr="00AD2906" w:rsidDel="00702AD5">
          <w:rPr>
            <w:rFonts w:ascii="Times New Roman" w:hAnsi="Times New Roman" w:cs="Times New Roman"/>
            <w:sz w:val="24"/>
            <w:szCs w:val="24"/>
          </w:rPr>
          <w:delText xml:space="preserve">SCC was similar to previous studies. </w:delText>
        </w:r>
      </w:del>
      <w:del w:id="586" w:author="Caitlin Jeffrey" w:date="2024-09-23T10:35:00Z" w16du:dateUtc="2024-09-23T14:35:00Z">
        <w:r w:rsidR="00660FA5" w:rsidRPr="00AD2906" w:rsidDel="00DF4D83">
          <w:rPr>
            <w:rFonts w:ascii="Times New Roman" w:hAnsi="Times New Roman" w:cs="Times New Roman"/>
            <w:sz w:val="24"/>
            <w:szCs w:val="24"/>
          </w:rPr>
          <w:delText xml:space="preserve">We identified </w:delText>
        </w:r>
      </w:del>
      <w:del w:id="587" w:author="Caitlin Jeffrey" w:date="2024-09-24T05:49:00Z" w16du:dateUtc="2024-09-24T09:49:00Z">
        <w:r w:rsidR="00660FA5" w:rsidRPr="00AD2906" w:rsidDel="000822EC">
          <w:rPr>
            <w:rFonts w:ascii="Times New Roman" w:hAnsi="Times New Roman" w:cs="Times New Roman"/>
            <w:sz w:val="24"/>
            <w:szCs w:val="24"/>
          </w:rPr>
          <w:delText xml:space="preserve">22 different species of </w:delText>
        </w:r>
      </w:del>
      <w:del w:id="588" w:author="Caitlin Jeffrey" w:date="2024-09-23T10:34:00Z" w16du:dateUtc="2024-09-23T14:34:00Z">
        <w:r w:rsidR="00660FA5" w:rsidRPr="00AD2906" w:rsidDel="00CA2F1B">
          <w:rPr>
            <w:rFonts w:ascii="Times New Roman" w:hAnsi="Times New Roman" w:cs="Times New Roman"/>
            <w:sz w:val="24"/>
            <w:szCs w:val="24"/>
          </w:rPr>
          <w:delText>staphylococci and mammaliicocci</w:delText>
        </w:r>
      </w:del>
      <w:del w:id="589" w:author="Caitlin Jeffrey" w:date="2024-09-24T05:49:00Z" w16du:dateUtc="2024-09-24T09:49:00Z">
        <w:r w:rsidR="00E21F8A" w:rsidRPr="00AD2906" w:rsidDel="000822EC">
          <w:rPr>
            <w:rFonts w:ascii="Times New Roman" w:hAnsi="Times New Roman" w:cs="Times New Roman"/>
            <w:sz w:val="24"/>
            <w:szCs w:val="24"/>
          </w:rPr>
          <w:delText>,</w:delText>
        </w:r>
        <w:r w:rsidR="00274B9F" w:rsidRPr="00AD2906" w:rsidDel="000822EC">
          <w:rPr>
            <w:rFonts w:ascii="Times New Roman" w:hAnsi="Times New Roman" w:cs="Times New Roman"/>
            <w:sz w:val="24"/>
            <w:szCs w:val="24"/>
          </w:rPr>
          <w:delText xml:space="preserve"> </w:delText>
        </w:r>
      </w:del>
      <w:del w:id="590" w:author="Caitlin Jeffrey" w:date="2024-09-23T10:35:00Z" w16du:dateUtc="2024-09-23T14:35:00Z">
        <w:r w:rsidR="00274B9F" w:rsidRPr="00AD2906" w:rsidDel="002C5E34">
          <w:rPr>
            <w:rFonts w:ascii="Times New Roman" w:hAnsi="Times New Roman" w:cs="Times New Roman"/>
            <w:sz w:val="24"/>
            <w:szCs w:val="24"/>
          </w:rPr>
          <w:delText xml:space="preserve">with 3 NASM species being </w:delText>
        </w:r>
        <w:r w:rsidR="00244A74" w:rsidRPr="00AD2906" w:rsidDel="002C5E34">
          <w:rPr>
            <w:rFonts w:ascii="Times New Roman" w:hAnsi="Times New Roman" w:cs="Times New Roman"/>
            <w:sz w:val="24"/>
            <w:szCs w:val="24"/>
          </w:rPr>
          <w:delText xml:space="preserve">among </w:delText>
        </w:r>
        <w:r w:rsidR="00274B9F" w:rsidRPr="00AD2906" w:rsidDel="002C5E34">
          <w:rPr>
            <w:rFonts w:ascii="Times New Roman" w:hAnsi="Times New Roman" w:cs="Times New Roman"/>
            <w:sz w:val="24"/>
            <w:szCs w:val="24"/>
          </w:rPr>
          <w:delText>the most frequent</w:delText>
        </w:r>
        <w:r w:rsidR="00660FA5" w:rsidRPr="00AD2906" w:rsidDel="002C5E34">
          <w:rPr>
            <w:rFonts w:ascii="Times New Roman" w:hAnsi="Times New Roman" w:cs="Times New Roman"/>
            <w:sz w:val="24"/>
            <w:szCs w:val="24"/>
          </w:rPr>
          <w:delText xml:space="preserve">. </w:delText>
        </w:r>
      </w:del>
      <w:del w:id="591" w:author="Caitlin Jeffrey" w:date="2024-09-24T05:49:00Z" w16du:dateUtc="2024-09-24T09:49:00Z">
        <w:r w:rsidR="00C66EE7" w:rsidRPr="00AD2906" w:rsidDel="000822EC">
          <w:rPr>
            <w:rFonts w:ascii="Times New Roman" w:hAnsi="Times New Roman" w:cs="Times New Roman"/>
            <w:i/>
            <w:iCs/>
            <w:sz w:val="24"/>
            <w:szCs w:val="24"/>
          </w:rPr>
          <w:delText>S. chromogenes</w:delText>
        </w:r>
        <w:r w:rsidR="00C66EE7" w:rsidRPr="00AD2906" w:rsidDel="000822EC">
          <w:rPr>
            <w:rFonts w:ascii="Times New Roman" w:hAnsi="Times New Roman" w:cs="Times New Roman"/>
            <w:sz w:val="24"/>
            <w:szCs w:val="24"/>
          </w:rPr>
          <w:delText xml:space="preserve"> </w:delText>
        </w:r>
      </w:del>
      <w:del w:id="592" w:author="Caitlin Jeffrey" w:date="2024-09-23T10:36:00Z" w16du:dateUtc="2024-09-23T14:36:00Z">
        <w:r w:rsidR="00C66EE7" w:rsidRPr="00AD2906" w:rsidDel="00DF4D83">
          <w:rPr>
            <w:rFonts w:ascii="Times New Roman" w:hAnsi="Times New Roman" w:cs="Times New Roman"/>
            <w:sz w:val="24"/>
            <w:szCs w:val="24"/>
          </w:rPr>
          <w:delText xml:space="preserve">was the most </w:delText>
        </w:r>
        <w:r w:rsidR="004272E2" w:rsidRPr="00AD2906" w:rsidDel="00DF4D83">
          <w:rPr>
            <w:rFonts w:ascii="Times New Roman" w:hAnsi="Times New Roman" w:cs="Times New Roman"/>
            <w:sz w:val="24"/>
            <w:szCs w:val="24"/>
          </w:rPr>
          <w:delText xml:space="preserve">frequent </w:delText>
        </w:r>
        <w:r w:rsidR="00C66EE7" w:rsidRPr="00AD2906" w:rsidDel="00DF4D83">
          <w:rPr>
            <w:rFonts w:ascii="Times New Roman" w:hAnsi="Times New Roman" w:cs="Times New Roman"/>
            <w:sz w:val="24"/>
            <w:szCs w:val="24"/>
          </w:rPr>
          <w:delText>species</w:delText>
        </w:r>
      </w:del>
      <w:del w:id="593" w:author="Caitlin Jeffrey" w:date="2024-09-24T05:49:00Z" w16du:dateUtc="2024-09-24T09:49:00Z">
        <w:r w:rsidR="00C66EE7" w:rsidRPr="00AD2906" w:rsidDel="000822EC">
          <w:rPr>
            <w:rFonts w:ascii="Times New Roman" w:hAnsi="Times New Roman" w:cs="Times New Roman"/>
            <w:sz w:val="24"/>
            <w:szCs w:val="24"/>
          </w:rPr>
          <w:delText xml:space="preserve">, followed by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aureus,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haemolyticus, </w:delText>
        </w:r>
        <w:r w:rsidR="00C66EE7" w:rsidRPr="00AD2906" w:rsidDel="000822EC">
          <w:rPr>
            <w:rFonts w:ascii="Times New Roman" w:hAnsi="Times New Roman" w:cs="Times New Roman"/>
            <w:sz w:val="24"/>
            <w:szCs w:val="24"/>
          </w:rPr>
          <w:delText>and</w:delText>
        </w:r>
        <w:r w:rsidR="00C66EE7" w:rsidRPr="00AD2906" w:rsidDel="000822EC">
          <w:rPr>
            <w:rFonts w:ascii="Times New Roman" w:hAnsi="Times New Roman" w:cs="Times New Roman"/>
            <w:i/>
            <w:iCs/>
            <w:sz w:val="24"/>
            <w:szCs w:val="24"/>
          </w:rPr>
          <w:delText xml:space="preserve">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simulans</w:delText>
        </w:r>
        <w:r w:rsidR="00C66EE7" w:rsidRPr="00AD2906" w:rsidDel="000822EC">
          <w:rPr>
            <w:rFonts w:ascii="Times New Roman" w:hAnsi="Times New Roman" w:cs="Times New Roman"/>
            <w:sz w:val="24"/>
            <w:szCs w:val="24"/>
          </w:rPr>
          <w:delText xml:space="preserve">. </w:delText>
        </w:r>
      </w:del>
      <w:del w:id="594" w:author="Caitlin Jeffrey" w:date="2024-09-23T11:10:00Z" w16du:dateUtc="2024-09-23T15:10:00Z">
        <w:r w:rsidR="00C66EE7" w:rsidRPr="00AD2906" w:rsidDel="00AC64F4">
          <w:rPr>
            <w:rFonts w:ascii="Times New Roman" w:hAnsi="Times New Roman" w:cs="Times New Roman"/>
            <w:sz w:val="24"/>
            <w:szCs w:val="24"/>
          </w:rPr>
          <w:delText>A large amount of variability was observed in q</w:delText>
        </w:r>
      </w:del>
      <w:ins w:id="595" w:author="John Barlow" w:date="2024-09-12T19:53:00Z" w16du:dateUtc="2024-09-12T23:53:00Z">
        <w:del w:id="596" w:author="Caitlin Jeffrey" w:date="2024-09-23T11:10:00Z" w16du:dateUtc="2024-09-23T15:10:00Z">
          <w:r w:rsidR="00C110E3" w:rsidRPr="00AD2906" w:rsidDel="00AC64F4">
            <w:rPr>
              <w:rFonts w:ascii="Times New Roman" w:hAnsi="Times New Roman" w:cs="Times New Roman"/>
              <w:sz w:val="24"/>
              <w:szCs w:val="24"/>
            </w:rPr>
            <w:delText>m</w:delText>
          </w:r>
        </w:del>
      </w:ins>
      <w:del w:id="597" w:author="Caitlin Jeffrey" w:date="2024-09-23T11:10:00Z" w16du:dateUtc="2024-09-23T15:10:00Z">
        <w:r w:rsidR="00C66EE7" w:rsidRPr="00AD2906" w:rsidDel="00AC64F4">
          <w:rPr>
            <w:rFonts w:ascii="Times New Roman" w:hAnsi="Times New Roman" w:cs="Times New Roman"/>
            <w:sz w:val="24"/>
            <w:szCs w:val="24"/>
          </w:rPr>
          <w:delText xml:space="preserve">SCC for </w:delText>
        </w:r>
        <w:r w:rsidR="003C4A09" w:rsidRPr="00AD2906" w:rsidDel="00AC64F4">
          <w:rPr>
            <w:rFonts w:ascii="Times New Roman" w:hAnsi="Times New Roman" w:cs="Times New Roman"/>
            <w:sz w:val="24"/>
            <w:szCs w:val="24"/>
          </w:rPr>
          <w:delText xml:space="preserve">culture-negative </w:delText>
        </w:r>
        <w:r w:rsidR="00C66EE7" w:rsidRPr="00AD2906" w:rsidDel="00AC64F4">
          <w:rPr>
            <w:rFonts w:ascii="Times New Roman" w:hAnsi="Times New Roman" w:cs="Times New Roman"/>
            <w:sz w:val="24"/>
            <w:szCs w:val="24"/>
          </w:rPr>
          <w:delText>quarters</w:delText>
        </w:r>
      </w:del>
      <w:del w:id="598" w:author="Caitlin Jeffrey" w:date="2024-09-23T10:36:00Z" w16du:dateUtc="2024-09-23T14:36:00Z">
        <w:r w:rsidR="00C66EE7" w:rsidRPr="00AD2906" w:rsidDel="00AE62A0">
          <w:rPr>
            <w:rFonts w:ascii="Times New Roman" w:hAnsi="Times New Roman" w:cs="Times New Roman"/>
            <w:sz w:val="24"/>
            <w:szCs w:val="24"/>
          </w:rPr>
          <w:delText xml:space="preserve"> and</w:delText>
        </w:r>
      </w:del>
      <w:del w:id="599" w:author="Caitlin Jeffrey" w:date="2024-09-23T11:10:00Z" w16du:dateUtc="2024-09-23T15:10:00Z">
        <w:r w:rsidR="00C66EE7" w:rsidRPr="00AD2906" w:rsidDel="00AC64F4">
          <w:rPr>
            <w:rFonts w:ascii="Times New Roman" w:hAnsi="Times New Roman" w:cs="Times New Roman"/>
            <w:sz w:val="24"/>
            <w:szCs w:val="24"/>
          </w:rPr>
          <w:delText xml:space="preserve"> those infected with a number of</w:delText>
        </w:r>
      </w:del>
      <w:ins w:id="600" w:author="John Barlow" w:date="2024-09-19T13:20:00Z" w16du:dateUtc="2024-09-19T17:20:00Z">
        <w:del w:id="601" w:author="Caitlin Jeffrey" w:date="2024-09-23T11:10:00Z" w16du:dateUtc="2024-09-23T15:10:00Z">
          <w:r w:rsidR="00D40B94" w:rsidRPr="00AD2906" w:rsidDel="00AC64F4">
            <w:rPr>
              <w:rFonts w:ascii="Times New Roman" w:hAnsi="Times New Roman" w:cs="Times New Roman"/>
              <w:sz w:val="24"/>
              <w:szCs w:val="24"/>
            </w:rPr>
            <w:delText>several</w:delText>
          </w:r>
        </w:del>
      </w:ins>
      <w:del w:id="602" w:author="Caitlin Jeffrey" w:date="2024-09-23T11:10:00Z" w16du:dateUtc="2024-09-23T15:10:00Z">
        <w:r w:rsidR="00C66EE7" w:rsidRPr="00AD2906" w:rsidDel="00AC64F4">
          <w:rPr>
            <w:rFonts w:ascii="Times New Roman" w:hAnsi="Times New Roman" w:cs="Times New Roman"/>
            <w:sz w:val="24"/>
            <w:szCs w:val="24"/>
          </w:rPr>
          <w:delText xml:space="preserve"> species</w:delText>
        </w:r>
      </w:del>
      <w:del w:id="603" w:author="Caitlin Jeffrey" w:date="2024-09-23T10:37:00Z" w16du:dateUtc="2024-09-23T14:37:00Z">
        <w:r w:rsidR="00C66EE7" w:rsidRPr="00AD2906" w:rsidDel="001B6675">
          <w:rPr>
            <w:rFonts w:ascii="Times New Roman" w:hAnsi="Times New Roman" w:cs="Times New Roman"/>
            <w:sz w:val="24"/>
            <w:szCs w:val="24"/>
          </w:rPr>
          <w:delText xml:space="preserve">, especially </w:delText>
        </w:r>
      </w:del>
      <w:del w:id="604" w:author="Caitlin Jeffrey" w:date="2024-09-23T11:10:00Z" w16du:dateUtc="2024-09-23T15:10:00Z">
        <w:r w:rsidR="00C66EE7" w:rsidRPr="00AD2906" w:rsidDel="00AC64F4">
          <w:rPr>
            <w:rFonts w:ascii="Times New Roman" w:hAnsi="Times New Roman" w:cs="Times New Roman"/>
            <w:i/>
            <w:iCs/>
            <w:sz w:val="24"/>
            <w:szCs w:val="24"/>
          </w:rPr>
          <w:delText>S. chromogenes</w:delText>
        </w:r>
        <w:r w:rsidR="004272E2" w:rsidRPr="00AD2906" w:rsidDel="00AC64F4">
          <w:rPr>
            <w:rFonts w:ascii="Times New Roman" w:hAnsi="Times New Roman" w:cs="Times New Roman"/>
            <w:i/>
            <w:iCs/>
            <w:sz w:val="24"/>
            <w:szCs w:val="24"/>
          </w:rPr>
          <w:delText>,</w:delText>
        </w:r>
        <w:r w:rsidR="004272E2" w:rsidRPr="00AD2906" w:rsidDel="00AC64F4">
          <w:rPr>
            <w:rFonts w:ascii="Times New Roman" w:eastAsia="Times New Roman" w:hAnsi="Times New Roman" w:cs="Times New Roman"/>
            <w:i/>
            <w:iCs/>
            <w:kern w:val="0"/>
            <w:sz w:val="24"/>
            <w:szCs w:val="24"/>
            <w14:ligatures w14:val="none"/>
          </w:rPr>
          <w:delText xml:space="preserve"> </w:delText>
        </w:r>
        <w:r w:rsidR="005A4BE4" w:rsidRPr="00AD2906" w:rsidDel="00AC64F4">
          <w:rPr>
            <w:rFonts w:ascii="Times New Roman" w:eastAsia="Times New Roman" w:hAnsi="Times New Roman" w:cs="Times New Roman"/>
            <w:i/>
            <w:iCs/>
            <w:kern w:val="0"/>
            <w:sz w:val="24"/>
            <w:szCs w:val="24"/>
            <w14:ligatures w14:val="none"/>
          </w:rPr>
          <w:delText xml:space="preserve">S. </w:delText>
        </w:r>
        <w:r w:rsidR="004272E2" w:rsidRPr="00AD2906" w:rsidDel="00AC64F4">
          <w:rPr>
            <w:rFonts w:ascii="Times New Roman" w:eastAsia="Times New Roman" w:hAnsi="Times New Roman" w:cs="Times New Roman"/>
            <w:i/>
            <w:iCs/>
            <w:kern w:val="0"/>
            <w:sz w:val="24"/>
            <w:szCs w:val="24"/>
            <w14:ligatures w14:val="none"/>
          </w:rPr>
          <w:delText>haemolyticus,</w:delText>
        </w:r>
        <w:r w:rsidR="005A4BE4" w:rsidRPr="00AD2906" w:rsidDel="00AC64F4">
          <w:rPr>
            <w:rFonts w:ascii="Times New Roman" w:eastAsia="Times New Roman" w:hAnsi="Times New Roman" w:cs="Times New Roman"/>
            <w:i/>
            <w:iCs/>
            <w:kern w:val="0"/>
            <w:sz w:val="24"/>
            <w:szCs w:val="24"/>
            <w14:ligatures w14:val="none"/>
          </w:rPr>
          <w:delText xml:space="preserve"> S.</w:delText>
        </w:r>
        <w:r w:rsidR="004272E2" w:rsidRPr="00AD2906" w:rsidDel="00AC64F4">
          <w:rPr>
            <w:rFonts w:ascii="Times New Roman" w:eastAsia="Times New Roman" w:hAnsi="Times New Roman" w:cs="Times New Roman"/>
            <w:i/>
            <w:iCs/>
            <w:kern w:val="0"/>
            <w:sz w:val="24"/>
            <w:szCs w:val="24"/>
            <w14:ligatures w14:val="none"/>
          </w:rPr>
          <w:delText xml:space="preserve"> simulans,</w:delText>
        </w:r>
        <w:r w:rsidR="00C66EE7" w:rsidRPr="00AD2906" w:rsidDel="00AC64F4">
          <w:rPr>
            <w:rFonts w:ascii="Times New Roman" w:hAnsi="Times New Roman" w:cs="Times New Roman"/>
            <w:i/>
            <w:iCs/>
            <w:sz w:val="24"/>
            <w:szCs w:val="24"/>
          </w:rPr>
          <w:delText xml:space="preserve"> </w:delText>
        </w:r>
        <w:r w:rsidR="00C66EE7" w:rsidRPr="00AD2906" w:rsidDel="00AC64F4">
          <w:rPr>
            <w:rFonts w:ascii="Times New Roman" w:hAnsi="Times New Roman" w:cs="Times New Roman"/>
            <w:sz w:val="24"/>
            <w:szCs w:val="24"/>
          </w:rPr>
          <w:delText xml:space="preserve">and </w:delText>
        </w:r>
        <w:r w:rsidR="005A4BE4" w:rsidRPr="00AD2906" w:rsidDel="00AC64F4">
          <w:rPr>
            <w:rFonts w:ascii="Times New Roman" w:hAnsi="Times New Roman" w:cs="Times New Roman"/>
            <w:i/>
            <w:iCs/>
            <w:sz w:val="24"/>
            <w:szCs w:val="24"/>
          </w:rPr>
          <w:delText xml:space="preserve">S. </w:delText>
        </w:r>
        <w:r w:rsidR="00C66EE7" w:rsidRPr="00AD2906" w:rsidDel="00AC64F4">
          <w:rPr>
            <w:rFonts w:ascii="Times New Roman" w:hAnsi="Times New Roman" w:cs="Times New Roman"/>
            <w:i/>
            <w:iCs/>
            <w:sz w:val="24"/>
            <w:szCs w:val="24"/>
          </w:rPr>
          <w:delText>aureus</w:delText>
        </w:r>
        <w:r w:rsidR="00C66EE7" w:rsidRPr="00AD2906" w:rsidDel="00AC64F4">
          <w:rPr>
            <w:rFonts w:ascii="Times New Roman" w:hAnsi="Times New Roman" w:cs="Times New Roman"/>
            <w:sz w:val="24"/>
            <w:szCs w:val="24"/>
          </w:rPr>
          <w:delText xml:space="preserve">. </w:delText>
        </w:r>
        <w:r w:rsidR="00492D53" w:rsidRPr="00AD2906" w:rsidDel="00AC64F4">
          <w:rPr>
            <w:rFonts w:ascii="Times New Roman" w:hAnsi="Times New Roman" w:cs="Times New Roman"/>
            <w:sz w:val="24"/>
            <w:szCs w:val="24"/>
          </w:rPr>
          <w:delText xml:space="preserve">This variability has been reported by others (Fry et al., </w:delText>
        </w:r>
        <w:r w:rsidR="002573C3" w:rsidRPr="00AD2906" w:rsidDel="00AC64F4">
          <w:rPr>
            <w:rFonts w:ascii="Times New Roman" w:hAnsi="Times New Roman" w:cs="Times New Roman"/>
            <w:sz w:val="24"/>
            <w:szCs w:val="24"/>
          </w:rPr>
          <w:delText xml:space="preserve">2014; Condas et al., 2017b). </w:delText>
        </w:r>
      </w:del>
      <w:r w:rsidR="00F24071" w:rsidRPr="00AD2906">
        <w:rPr>
          <w:rFonts w:ascii="Times New Roman" w:hAnsi="Times New Roman" w:cs="Times New Roman"/>
          <w:sz w:val="24"/>
          <w:szCs w:val="24"/>
        </w:rPr>
        <w:t>Leas</w:t>
      </w:r>
      <w:r w:rsidR="00AC7277" w:rsidRPr="00AD2906">
        <w:rPr>
          <w:rFonts w:ascii="Times New Roman" w:hAnsi="Times New Roman" w:cs="Times New Roman"/>
          <w:sz w:val="24"/>
          <w:szCs w:val="24"/>
        </w:rPr>
        <w:t xml:space="preserve">t square mean estimates of </w:t>
      </w:r>
      <w:proofErr w:type="spellStart"/>
      <w:r w:rsidR="00AC7277" w:rsidRPr="00AD2906">
        <w:rPr>
          <w:rFonts w:ascii="Times New Roman" w:hAnsi="Times New Roman" w:cs="Times New Roman"/>
          <w:sz w:val="24"/>
          <w:szCs w:val="24"/>
        </w:rPr>
        <w:t>q</w:t>
      </w:r>
      <w:ins w:id="605" w:author="John Barlow" w:date="2024-09-12T19:54:00Z" w16du:dateUtc="2024-09-12T23:54:00Z">
        <w:r w:rsidR="00C110E3" w:rsidRPr="00AD2906">
          <w:rPr>
            <w:rFonts w:ascii="Times New Roman" w:hAnsi="Times New Roman" w:cs="Times New Roman"/>
            <w:sz w:val="24"/>
            <w:szCs w:val="24"/>
          </w:rPr>
          <w:t>m</w:t>
        </w:r>
      </w:ins>
      <w:r w:rsidR="00C66EE7" w:rsidRPr="00AD2906">
        <w:rPr>
          <w:rFonts w:ascii="Times New Roman" w:hAnsi="Times New Roman" w:cs="Times New Roman"/>
          <w:sz w:val="24"/>
          <w:szCs w:val="24"/>
        </w:rPr>
        <w:t>SCC</w:t>
      </w:r>
      <w:proofErr w:type="spellEnd"/>
      <w:r w:rsidR="00C66EE7" w:rsidRPr="00AD2906">
        <w:rPr>
          <w:rFonts w:ascii="Times New Roman" w:hAnsi="Times New Roman" w:cs="Times New Roman"/>
          <w:sz w:val="24"/>
          <w:szCs w:val="24"/>
        </w:rPr>
        <w:t xml:space="preserve"> </w:t>
      </w:r>
      <w:ins w:id="606" w:author="John Barlow" w:date="2024-09-12T09:58:00Z" w16du:dateUtc="2024-09-12T13:58:00Z">
        <w:r w:rsidR="00516462" w:rsidRPr="00AD2906">
          <w:rPr>
            <w:rFonts w:ascii="Times New Roman" w:hAnsi="Times New Roman" w:cs="Times New Roman"/>
            <w:sz w:val="24"/>
            <w:szCs w:val="24"/>
          </w:rPr>
          <w:t xml:space="preserve">were </w:t>
        </w:r>
      </w:ins>
      <w:r w:rsidR="00C66EE7" w:rsidRPr="00AD2906">
        <w:rPr>
          <w:rFonts w:ascii="Times New Roman" w:hAnsi="Times New Roman" w:cs="Times New Roman"/>
          <w:sz w:val="24"/>
          <w:szCs w:val="24"/>
        </w:rPr>
        <w:t>significantly higher in quarters infected with</w:t>
      </w:r>
      <w:r w:rsidR="00C66EE7" w:rsidRPr="00AD2906">
        <w:rPr>
          <w:rFonts w:ascii="Times New Roman" w:hAnsi="Times New Roman" w:cs="Times New Roman"/>
          <w:i/>
          <w:iCs/>
          <w:sz w:val="24"/>
          <w:szCs w:val="24"/>
        </w:rPr>
        <w:t xml:space="preserve"> S. </w:t>
      </w:r>
      <w:proofErr w:type="spellStart"/>
      <w:r w:rsidR="00C66EE7" w:rsidRPr="00AD2906">
        <w:rPr>
          <w:rFonts w:ascii="Times New Roman" w:hAnsi="Times New Roman" w:cs="Times New Roman"/>
          <w:i/>
          <w:iCs/>
          <w:sz w:val="24"/>
          <w:szCs w:val="24"/>
        </w:rPr>
        <w:t>agnetis</w:t>
      </w:r>
      <w:proofErr w:type="spellEnd"/>
      <w:r w:rsidR="00C66EE7" w:rsidRPr="00AD2906">
        <w:rPr>
          <w:rFonts w:ascii="Times New Roman" w:hAnsi="Times New Roman" w:cs="Times New Roman"/>
          <w:i/>
          <w:iCs/>
          <w:sz w:val="24"/>
          <w:szCs w:val="24"/>
        </w:rPr>
        <w:t>,</w:t>
      </w:r>
      <w:r w:rsidR="00AB5191" w:rsidRPr="00AD2906">
        <w:rPr>
          <w:rFonts w:ascii="Times New Roman" w:hAnsi="Times New Roman" w:cs="Times New Roman"/>
          <w:i/>
          <w:iCs/>
          <w:sz w:val="24"/>
          <w:szCs w:val="24"/>
        </w:rPr>
        <w:t xml:space="preserve"> S.</w:t>
      </w:r>
      <w:r w:rsidR="00C66EE7" w:rsidRPr="00AD2906">
        <w:rPr>
          <w:rFonts w:ascii="Times New Roman" w:hAnsi="Times New Roman" w:cs="Times New Roman"/>
          <w:i/>
          <w:iCs/>
          <w:sz w:val="24"/>
          <w:szCs w:val="24"/>
        </w:rPr>
        <w:t xml:space="preserve"> aureus, </w:t>
      </w:r>
      <w:r w:rsidR="00AB5191" w:rsidRPr="00AD2906">
        <w:rPr>
          <w:rFonts w:ascii="Times New Roman" w:hAnsi="Times New Roman" w:cs="Times New Roman"/>
          <w:i/>
          <w:iCs/>
          <w:sz w:val="24"/>
          <w:szCs w:val="24"/>
        </w:rPr>
        <w:t xml:space="preserve">S. </w:t>
      </w:r>
      <w:r w:rsidR="00C66EE7" w:rsidRPr="00AD2906">
        <w:rPr>
          <w:rFonts w:ascii="Times New Roman" w:hAnsi="Times New Roman" w:cs="Times New Roman"/>
          <w:i/>
          <w:iCs/>
          <w:sz w:val="24"/>
          <w:szCs w:val="24"/>
        </w:rPr>
        <w:t xml:space="preserve">chromogenes,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devriesei</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haemolyticus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hyicus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simulans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warneri</w:t>
      </w:r>
      <w:proofErr w:type="spellEnd"/>
      <w:r w:rsidR="00C66EE7" w:rsidRPr="00AD2906">
        <w:rPr>
          <w:rFonts w:ascii="Times New Roman" w:hAnsi="Times New Roman" w:cs="Times New Roman"/>
          <w:sz w:val="24"/>
          <w:szCs w:val="24"/>
        </w:rPr>
        <w:t xml:space="preserve">, and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xylosus</w:t>
      </w:r>
      <w:proofErr w:type="spellEnd"/>
      <w:r w:rsidR="00C66EE7" w:rsidRPr="00AD2906">
        <w:rPr>
          <w:rFonts w:ascii="Times New Roman" w:hAnsi="Times New Roman" w:cs="Times New Roman"/>
          <w:sz w:val="24"/>
          <w:szCs w:val="24"/>
        </w:rPr>
        <w:t xml:space="preserve"> compared to </w:t>
      </w:r>
      <w:r w:rsidR="003C4A09" w:rsidRPr="00AD2906">
        <w:rPr>
          <w:rFonts w:ascii="Times New Roman" w:hAnsi="Times New Roman" w:cs="Times New Roman"/>
          <w:sz w:val="24"/>
          <w:szCs w:val="24"/>
        </w:rPr>
        <w:t xml:space="preserve">culture-negative </w:t>
      </w:r>
      <w:r w:rsidR="00C66EE7" w:rsidRPr="00AD2906">
        <w:rPr>
          <w:rFonts w:ascii="Times New Roman" w:hAnsi="Times New Roman" w:cs="Times New Roman"/>
          <w:sz w:val="24"/>
          <w:szCs w:val="24"/>
        </w:rPr>
        <w:t>quarters.</w:t>
      </w:r>
      <w:ins w:id="607" w:author="Caitlin Jeffrey" w:date="2024-09-24T05:55:00Z" w16du:dateUtc="2024-09-24T09:55:00Z">
        <w:r w:rsidR="008079D1" w:rsidRPr="00AD2906">
          <w:rPr>
            <w:rFonts w:ascii="Times New Roman" w:hAnsi="Times New Roman" w:cs="Times New Roman"/>
            <w:sz w:val="24"/>
            <w:szCs w:val="24"/>
            <w:rPrChange w:id="608" w:author="Caitlin Jeffrey" w:date="2024-09-24T05:56:00Z" w16du:dateUtc="2024-09-24T09:56:00Z">
              <w:rPr>
                <w:rFonts w:ascii="Times New Roman" w:hAnsi="Times New Roman" w:cs="Times New Roman"/>
                <w:color w:val="0070C0"/>
                <w:sz w:val="24"/>
                <w:szCs w:val="24"/>
              </w:rPr>
            </w:rPrChange>
          </w:rPr>
          <w:t xml:space="preserve"> </w:t>
        </w:r>
      </w:ins>
      <w:del w:id="609" w:author="Caitlin Jeffrey" w:date="2024-09-24T05:55:00Z" w16du:dateUtc="2024-09-24T09:55:00Z">
        <w:r w:rsidR="00C66EE7" w:rsidRPr="00AD2906" w:rsidDel="008079D1">
          <w:rPr>
            <w:rFonts w:ascii="Times New Roman" w:hAnsi="Times New Roman" w:cs="Times New Roman"/>
            <w:sz w:val="24"/>
            <w:szCs w:val="24"/>
          </w:rPr>
          <w:delText xml:space="preserve"> </w:delText>
        </w:r>
      </w:del>
      <w:del w:id="610" w:author="Caitlin Jeffrey" w:date="2024-09-24T05:54:00Z" w16du:dateUtc="2024-09-24T09:54:00Z">
        <w:r w:rsidR="00845A1C" w:rsidRPr="00AD2906" w:rsidDel="00A06416">
          <w:rPr>
            <w:rFonts w:ascii="Times New Roman" w:hAnsi="Times New Roman" w:cs="Times New Roman"/>
            <w:sz w:val="24"/>
            <w:szCs w:val="24"/>
          </w:rPr>
          <w:delText xml:space="preserve">This is consistent with other studies </w:delText>
        </w:r>
      </w:del>
      <w:del w:id="611" w:author="Caitlin Jeffrey" w:date="2024-09-23T10:37:00Z" w16du:dateUtc="2024-09-23T14:37:00Z">
        <w:r w:rsidR="00882DD6" w:rsidRPr="00AD2906" w:rsidDel="004372CF">
          <w:rPr>
            <w:rFonts w:ascii="Times New Roman" w:hAnsi="Times New Roman" w:cs="Times New Roman"/>
            <w:sz w:val="24"/>
            <w:szCs w:val="24"/>
          </w:rPr>
          <w:delText xml:space="preserve">that </w:delText>
        </w:r>
      </w:del>
      <w:del w:id="612" w:author="Caitlin Jeffrey" w:date="2024-09-24T05:54:00Z" w16du:dateUtc="2024-09-24T09:54:00Z">
        <w:r w:rsidR="00882DD6" w:rsidRPr="00AD2906" w:rsidDel="00A06416">
          <w:rPr>
            <w:rFonts w:ascii="Times New Roman" w:hAnsi="Times New Roman" w:cs="Times New Roman"/>
            <w:sz w:val="24"/>
            <w:szCs w:val="24"/>
          </w:rPr>
          <w:delText>compar</w:delText>
        </w:r>
      </w:del>
      <w:del w:id="613" w:author="Caitlin Jeffrey" w:date="2024-09-23T10:37:00Z" w16du:dateUtc="2024-09-23T14:37:00Z">
        <w:r w:rsidR="00882DD6" w:rsidRPr="00AD2906" w:rsidDel="004372CF">
          <w:rPr>
            <w:rFonts w:ascii="Times New Roman" w:hAnsi="Times New Roman" w:cs="Times New Roman"/>
            <w:sz w:val="24"/>
            <w:szCs w:val="24"/>
          </w:rPr>
          <w:delText>ed</w:delText>
        </w:r>
      </w:del>
      <w:del w:id="614" w:author="Caitlin Jeffrey" w:date="2024-09-24T05:54:00Z" w16du:dateUtc="2024-09-24T09:54:00Z">
        <w:r w:rsidR="00882DD6" w:rsidRPr="00AD2906" w:rsidDel="00A06416">
          <w:rPr>
            <w:rFonts w:ascii="Times New Roman" w:hAnsi="Times New Roman" w:cs="Times New Roman"/>
            <w:sz w:val="24"/>
            <w:szCs w:val="24"/>
          </w:rPr>
          <w:delText xml:space="preserve"> q</w:delText>
        </w:r>
      </w:del>
      <w:ins w:id="615" w:author="John Barlow" w:date="2024-09-12T19:54:00Z" w16du:dateUtc="2024-09-12T23:54:00Z">
        <w:del w:id="616" w:author="Caitlin Jeffrey" w:date="2024-09-24T05:54:00Z" w16du:dateUtc="2024-09-24T09:54:00Z">
          <w:r w:rsidR="00C110E3" w:rsidRPr="00AD2906" w:rsidDel="00A06416">
            <w:rPr>
              <w:rFonts w:ascii="Times New Roman" w:hAnsi="Times New Roman" w:cs="Times New Roman"/>
              <w:sz w:val="24"/>
              <w:szCs w:val="24"/>
            </w:rPr>
            <w:delText>m</w:delText>
          </w:r>
        </w:del>
      </w:ins>
      <w:del w:id="617" w:author="Caitlin Jeffrey" w:date="2024-09-24T05:54:00Z" w16du:dateUtc="2024-09-24T09:54:00Z">
        <w:r w:rsidR="00882DD6" w:rsidRPr="00AD2906" w:rsidDel="00A06416">
          <w:rPr>
            <w:rFonts w:ascii="Times New Roman" w:hAnsi="Times New Roman" w:cs="Times New Roman"/>
            <w:sz w:val="24"/>
            <w:szCs w:val="24"/>
          </w:rPr>
          <w:delText xml:space="preserve">SCC </w:delText>
        </w:r>
        <w:r w:rsidR="00E3424C" w:rsidRPr="00AD2906" w:rsidDel="00A06416">
          <w:rPr>
            <w:rFonts w:ascii="Times New Roman" w:hAnsi="Times New Roman" w:cs="Times New Roman"/>
            <w:sz w:val="24"/>
            <w:szCs w:val="24"/>
          </w:rPr>
          <w:delText xml:space="preserve">of NASM IMI </w:delText>
        </w:r>
        <w:r w:rsidR="00882DD6" w:rsidRPr="00AD2906" w:rsidDel="00A06416">
          <w:rPr>
            <w:rFonts w:ascii="Times New Roman" w:hAnsi="Times New Roman" w:cs="Times New Roman"/>
            <w:sz w:val="24"/>
            <w:szCs w:val="24"/>
          </w:rPr>
          <w:delText xml:space="preserve">to </w:delText>
        </w:r>
        <w:r w:rsidR="002C2BAE" w:rsidRPr="00AD2906" w:rsidDel="00A06416">
          <w:rPr>
            <w:rFonts w:ascii="Times New Roman" w:hAnsi="Times New Roman" w:cs="Times New Roman"/>
            <w:sz w:val="24"/>
            <w:szCs w:val="24"/>
          </w:rPr>
          <w:delText>culture-negative</w:delText>
        </w:r>
        <w:r w:rsidR="00882DD6" w:rsidRPr="00AD2906" w:rsidDel="00A06416">
          <w:rPr>
            <w:rFonts w:ascii="Times New Roman" w:hAnsi="Times New Roman" w:cs="Times New Roman"/>
            <w:sz w:val="24"/>
            <w:szCs w:val="24"/>
          </w:rPr>
          <w:delText xml:space="preserve"> quarters</w:delText>
        </w:r>
        <w:r w:rsidR="006634A5" w:rsidRPr="00AD2906" w:rsidDel="00A06416">
          <w:rPr>
            <w:rFonts w:ascii="Times New Roman" w:hAnsi="Times New Roman" w:cs="Times New Roman"/>
            <w:sz w:val="24"/>
            <w:szCs w:val="24"/>
          </w:rPr>
          <w:delText xml:space="preserve">, </w:delText>
        </w:r>
        <w:r w:rsidR="007C2A21" w:rsidRPr="00AD2906" w:rsidDel="00A06416">
          <w:rPr>
            <w:rFonts w:ascii="Times New Roman" w:hAnsi="Times New Roman" w:cs="Times New Roman"/>
            <w:sz w:val="24"/>
            <w:szCs w:val="24"/>
          </w:rPr>
          <w:delText xml:space="preserve">although </w:delText>
        </w:r>
        <w:r w:rsidR="006713D7" w:rsidRPr="00AD2906" w:rsidDel="00A06416">
          <w:rPr>
            <w:rFonts w:ascii="Times New Roman" w:hAnsi="Times New Roman" w:cs="Times New Roman"/>
            <w:sz w:val="24"/>
            <w:szCs w:val="24"/>
          </w:rPr>
          <w:delText xml:space="preserve">studies differed in the </w:delText>
        </w:r>
        <w:r w:rsidR="000E536B" w:rsidRPr="00AD2906" w:rsidDel="00A06416">
          <w:rPr>
            <w:rFonts w:ascii="Times New Roman" w:hAnsi="Times New Roman" w:cs="Times New Roman"/>
            <w:sz w:val="24"/>
            <w:szCs w:val="24"/>
          </w:rPr>
          <w:delText xml:space="preserve">number of species </w:delText>
        </w:r>
        <w:r w:rsidR="001A1033" w:rsidRPr="00AD2906" w:rsidDel="00A06416">
          <w:rPr>
            <w:rFonts w:ascii="Times New Roman" w:hAnsi="Times New Roman" w:cs="Times New Roman"/>
            <w:sz w:val="24"/>
            <w:szCs w:val="24"/>
          </w:rPr>
          <w:delText>reported</w:delText>
        </w:r>
        <w:r w:rsidR="00882DD6" w:rsidRPr="00AD2906" w:rsidDel="00A06416">
          <w:rPr>
            <w:rFonts w:ascii="Times New Roman" w:hAnsi="Times New Roman" w:cs="Times New Roman"/>
            <w:sz w:val="24"/>
            <w:szCs w:val="24"/>
          </w:rPr>
          <w:delText>.</w:delText>
        </w:r>
      </w:del>
      <w:del w:id="618" w:author="Caitlin Jeffrey" w:date="2024-09-24T05:40:00Z" w16du:dateUtc="2024-09-24T09:40:00Z">
        <w:r w:rsidR="00882DD6" w:rsidRPr="00AD2906" w:rsidDel="007F1A98">
          <w:rPr>
            <w:rFonts w:ascii="Times New Roman" w:hAnsi="Times New Roman" w:cs="Times New Roman"/>
            <w:sz w:val="24"/>
            <w:szCs w:val="24"/>
          </w:rPr>
          <w:delText xml:space="preserve"> </w:delText>
        </w:r>
        <w:r w:rsidR="00156976" w:rsidRPr="00AD2906" w:rsidDel="007F1A98">
          <w:rPr>
            <w:rFonts w:ascii="Times New Roman" w:hAnsi="Times New Roman" w:cs="Times New Roman"/>
            <w:sz w:val="24"/>
            <w:szCs w:val="24"/>
          </w:rPr>
          <w:delText xml:space="preserve">Among </w:delText>
        </w:r>
      </w:del>
      <w:del w:id="619" w:author="Caitlin Jeffrey" w:date="2024-09-23T10:38:00Z" w16du:dateUtc="2024-09-23T14:38:00Z">
        <w:r w:rsidR="006B073F" w:rsidRPr="00AD2906" w:rsidDel="00A87942">
          <w:rPr>
            <w:rFonts w:ascii="Times New Roman" w:hAnsi="Times New Roman" w:cs="Times New Roman"/>
            <w:sz w:val="24"/>
            <w:szCs w:val="24"/>
          </w:rPr>
          <w:delText xml:space="preserve">the </w:delText>
        </w:r>
      </w:del>
      <w:del w:id="620" w:author="Caitlin Jeffrey" w:date="2024-09-24T05:40:00Z" w16du:dateUtc="2024-09-24T09:40:00Z">
        <w:r w:rsidR="006B073F" w:rsidRPr="00AD2906" w:rsidDel="007F1A98">
          <w:rPr>
            <w:rFonts w:ascii="Times New Roman" w:hAnsi="Times New Roman" w:cs="Times New Roman"/>
            <w:sz w:val="24"/>
            <w:szCs w:val="24"/>
          </w:rPr>
          <w:delText>NASM</w:delText>
        </w:r>
      </w:del>
      <w:del w:id="621" w:author="Caitlin Jeffrey" w:date="2024-09-23T10:38:00Z" w16du:dateUtc="2024-09-23T14:38:00Z">
        <w:r w:rsidR="006B073F" w:rsidRPr="00AD2906" w:rsidDel="00A87942">
          <w:rPr>
            <w:rFonts w:ascii="Times New Roman" w:hAnsi="Times New Roman" w:cs="Times New Roman"/>
            <w:sz w:val="24"/>
            <w:szCs w:val="24"/>
          </w:rPr>
          <w:delText xml:space="preserve"> </w:delText>
        </w:r>
        <w:r w:rsidR="009B4B4A" w:rsidRPr="00AD2906" w:rsidDel="00A87942">
          <w:rPr>
            <w:rFonts w:ascii="Times New Roman" w:hAnsi="Times New Roman" w:cs="Times New Roman"/>
            <w:sz w:val="24"/>
            <w:szCs w:val="24"/>
          </w:rPr>
          <w:delText>species</w:delText>
        </w:r>
      </w:del>
      <w:del w:id="622" w:author="Caitlin Jeffrey" w:date="2024-09-24T05:40:00Z" w16du:dateUtc="2024-09-24T09:40:00Z">
        <w:r w:rsidR="009B4B4A" w:rsidRPr="00AD2906" w:rsidDel="007F1A98">
          <w:rPr>
            <w:rFonts w:ascii="Times New Roman" w:hAnsi="Times New Roman" w:cs="Times New Roman"/>
            <w:sz w:val="24"/>
            <w:szCs w:val="24"/>
          </w:rPr>
          <w:delText xml:space="preserve">, </w:delText>
        </w:r>
        <w:r w:rsidR="006B073F" w:rsidRPr="00AD2906" w:rsidDel="007F1A98">
          <w:rPr>
            <w:rFonts w:ascii="Times New Roman" w:hAnsi="Times New Roman" w:cs="Times New Roman"/>
            <w:i/>
            <w:iCs/>
            <w:sz w:val="24"/>
            <w:szCs w:val="24"/>
          </w:rPr>
          <w:delText>S. chromogenes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simulans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xylosus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haemolyticus</w:delText>
        </w:r>
        <w:r w:rsidR="00DD3F61" w:rsidRPr="00AD2906" w:rsidDel="007F1A98">
          <w:rPr>
            <w:rFonts w:ascii="Times New Roman" w:hAnsi="Times New Roman" w:cs="Times New Roman"/>
            <w:sz w:val="24"/>
            <w:szCs w:val="24"/>
          </w:rPr>
          <w:delText xml:space="preserve">, </w:delText>
        </w:r>
        <w:r w:rsidR="00DD3F61" w:rsidRPr="00AD2906" w:rsidDel="007F1A98">
          <w:rPr>
            <w:rFonts w:ascii="Times New Roman" w:hAnsi="Times New Roman" w:cs="Times New Roman"/>
            <w:i/>
            <w:iCs/>
            <w:sz w:val="24"/>
            <w:szCs w:val="24"/>
          </w:rPr>
          <w:delText>S. epidermidis</w:delText>
        </w:r>
        <w:r w:rsidR="00DD3F61" w:rsidRPr="00AD2906" w:rsidDel="007F1A98">
          <w:rPr>
            <w:rFonts w:ascii="Times New Roman" w:hAnsi="Times New Roman" w:cs="Times New Roman"/>
            <w:sz w:val="24"/>
            <w:szCs w:val="24"/>
          </w:rPr>
          <w:delText xml:space="preserve">, </w:delText>
        </w:r>
        <w:r w:rsidR="009F358B" w:rsidRPr="00AD2906" w:rsidDel="007F1A98">
          <w:rPr>
            <w:rFonts w:ascii="Times New Roman" w:hAnsi="Times New Roman" w:cs="Times New Roman"/>
            <w:i/>
            <w:iCs/>
            <w:sz w:val="24"/>
            <w:szCs w:val="24"/>
          </w:rPr>
          <w:delText>S. agnetis/hyicus</w:delText>
        </w:r>
        <w:r w:rsidR="00CA46EE" w:rsidRPr="00AD2906" w:rsidDel="007F1A98">
          <w:rPr>
            <w:rFonts w:ascii="Times New Roman" w:hAnsi="Times New Roman" w:cs="Times New Roman"/>
            <w:sz w:val="24"/>
            <w:szCs w:val="24"/>
          </w:rPr>
          <w:delText xml:space="preserve"> </w:delText>
        </w:r>
      </w:del>
      <w:del w:id="623" w:author="Caitlin Jeffrey" w:date="2024-09-23T10:38:00Z" w16du:dateUtc="2024-09-23T14:38:00Z">
        <w:r w:rsidR="00CA46EE" w:rsidRPr="00AD2906" w:rsidDel="007252A6">
          <w:rPr>
            <w:rFonts w:ascii="Times New Roman" w:hAnsi="Times New Roman" w:cs="Times New Roman"/>
            <w:sz w:val="24"/>
            <w:szCs w:val="24"/>
          </w:rPr>
          <w:delText xml:space="preserve">are species that </w:delText>
        </w:r>
        <w:r w:rsidR="00156976" w:rsidRPr="00AD2906" w:rsidDel="007252A6">
          <w:rPr>
            <w:rFonts w:ascii="Times New Roman" w:hAnsi="Times New Roman" w:cs="Times New Roman"/>
            <w:sz w:val="24"/>
            <w:szCs w:val="24"/>
          </w:rPr>
          <w:delText xml:space="preserve">are </w:delText>
        </w:r>
      </w:del>
      <w:del w:id="624" w:author="Caitlin Jeffrey" w:date="2024-09-24T05:40:00Z" w16du:dateUtc="2024-09-24T09:40:00Z">
        <w:r w:rsidR="00156976" w:rsidRPr="00AD2906" w:rsidDel="007F1A98">
          <w:rPr>
            <w:rFonts w:ascii="Times New Roman" w:hAnsi="Times New Roman" w:cs="Times New Roman"/>
            <w:sz w:val="24"/>
            <w:szCs w:val="24"/>
          </w:rPr>
          <w:delText xml:space="preserve">reported to </w:delText>
        </w:r>
        <w:r w:rsidR="00CA46EE" w:rsidRPr="00AD2906" w:rsidDel="007F1A98">
          <w:rPr>
            <w:rFonts w:ascii="Times New Roman" w:hAnsi="Times New Roman" w:cs="Times New Roman"/>
            <w:sz w:val="24"/>
            <w:szCs w:val="24"/>
          </w:rPr>
          <w:delText xml:space="preserve">cause an elevated </w:delText>
        </w:r>
        <w:r w:rsidR="00363DEE" w:rsidRPr="00AD2906" w:rsidDel="007F1A98">
          <w:rPr>
            <w:rFonts w:ascii="Times New Roman" w:hAnsi="Times New Roman" w:cs="Times New Roman"/>
            <w:sz w:val="24"/>
            <w:szCs w:val="24"/>
          </w:rPr>
          <w:delText>q</w:delText>
        </w:r>
      </w:del>
      <w:ins w:id="625" w:author="John Barlow" w:date="2024-09-12T19:54:00Z" w16du:dateUtc="2024-09-12T23:54:00Z">
        <w:del w:id="626" w:author="Caitlin Jeffrey" w:date="2024-09-24T05:40:00Z" w16du:dateUtc="2024-09-24T09:40:00Z">
          <w:r w:rsidR="00C110E3" w:rsidRPr="00AD2906" w:rsidDel="007F1A98">
            <w:rPr>
              <w:rFonts w:ascii="Times New Roman" w:hAnsi="Times New Roman" w:cs="Times New Roman"/>
              <w:sz w:val="24"/>
              <w:szCs w:val="24"/>
            </w:rPr>
            <w:delText>m</w:delText>
          </w:r>
        </w:del>
      </w:ins>
      <w:del w:id="627" w:author="Caitlin Jeffrey" w:date="2024-09-24T05:40:00Z" w16du:dateUtc="2024-09-24T09:40:00Z">
        <w:r w:rsidR="00CA46EE" w:rsidRPr="00AD2906" w:rsidDel="007F1A98">
          <w:rPr>
            <w:rFonts w:ascii="Times New Roman" w:hAnsi="Times New Roman" w:cs="Times New Roman"/>
            <w:sz w:val="24"/>
            <w:szCs w:val="24"/>
          </w:rPr>
          <w:delText xml:space="preserve">SCC compared </w:delText>
        </w:r>
        <w:r w:rsidR="00354CAB" w:rsidRPr="00AD2906" w:rsidDel="007F1A98">
          <w:rPr>
            <w:rFonts w:ascii="Times New Roman" w:hAnsi="Times New Roman" w:cs="Times New Roman"/>
            <w:sz w:val="24"/>
            <w:szCs w:val="24"/>
          </w:rPr>
          <w:delText xml:space="preserve">to </w:delText>
        </w:r>
        <w:r w:rsidR="00297E4A" w:rsidRPr="00AD2906" w:rsidDel="007F1A98">
          <w:rPr>
            <w:rFonts w:ascii="Times New Roman" w:hAnsi="Times New Roman" w:cs="Times New Roman"/>
            <w:sz w:val="24"/>
            <w:szCs w:val="24"/>
          </w:rPr>
          <w:delText>culture-negative</w:delText>
        </w:r>
        <w:r w:rsidR="00354CAB" w:rsidRPr="00AD2906" w:rsidDel="007F1A98">
          <w:rPr>
            <w:rFonts w:ascii="Times New Roman" w:hAnsi="Times New Roman" w:cs="Times New Roman"/>
            <w:sz w:val="24"/>
            <w:szCs w:val="24"/>
          </w:rPr>
          <w:delText xml:space="preserve"> quarters</w:delText>
        </w:r>
        <w:r w:rsidR="00BD112C" w:rsidRPr="00AD2906" w:rsidDel="007F1A98">
          <w:rPr>
            <w:rFonts w:ascii="Times New Roman" w:hAnsi="Times New Roman" w:cs="Times New Roman"/>
            <w:sz w:val="24"/>
            <w:szCs w:val="24"/>
          </w:rPr>
          <w:delText xml:space="preserve"> across </w:delText>
        </w:r>
        <w:r w:rsidR="000554BC" w:rsidRPr="00AD2906" w:rsidDel="007F1A98">
          <w:rPr>
            <w:rFonts w:ascii="Times New Roman" w:hAnsi="Times New Roman" w:cs="Times New Roman"/>
            <w:sz w:val="24"/>
            <w:szCs w:val="24"/>
          </w:rPr>
          <w:delText>multiple studies</w:delText>
        </w:r>
        <w:r w:rsidR="00354CAB" w:rsidRPr="00AD2906" w:rsidDel="007F1A98">
          <w:rPr>
            <w:rFonts w:ascii="Times New Roman" w:hAnsi="Times New Roman" w:cs="Times New Roman"/>
            <w:sz w:val="24"/>
            <w:szCs w:val="24"/>
          </w:rPr>
          <w:delText xml:space="preserve"> </w:delText>
        </w:r>
      </w:del>
      <w:del w:id="628" w:author="Caitlin Jeffrey" w:date="2024-09-24T05:39:00Z" w16du:dateUtc="2024-09-24T09:39:00Z">
        <w:r w:rsidR="00354CAB" w:rsidRPr="00AD2906" w:rsidDel="00353D1F">
          <w:rPr>
            <w:rFonts w:ascii="Times New Roman" w:hAnsi="Times New Roman" w:cs="Times New Roman"/>
            <w:sz w:val="24"/>
            <w:szCs w:val="24"/>
          </w:rPr>
          <w:delText>(</w:delText>
        </w:r>
        <w:r w:rsidR="00156976" w:rsidRPr="00AD2906" w:rsidDel="00353D1F">
          <w:rPr>
            <w:rFonts w:ascii="Times New Roman" w:hAnsi="Times New Roman" w:cs="Times New Roman"/>
            <w:sz w:val="24"/>
            <w:szCs w:val="24"/>
          </w:rPr>
          <w:delText>Supr</w:delText>
        </w:r>
      </w:del>
      <w:ins w:id="629" w:author="John Barlow" w:date="2024-09-12T09:46:00Z" w16du:dateUtc="2024-09-12T13:46:00Z">
        <w:del w:id="630" w:author="Caitlin Jeffrey" w:date="2024-09-24T05:39:00Z" w16du:dateUtc="2024-09-24T09:39:00Z">
          <w:r w:rsidR="00FA631E" w:rsidRPr="00AD2906" w:rsidDel="00353D1F">
            <w:rPr>
              <w:rFonts w:ascii="Times New Roman" w:hAnsi="Times New Roman" w:cs="Times New Roman"/>
              <w:noProof/>
              <w:sz w:val="24"/>
              <w:szCs w:val="24"/>
            </w:rPr>
            <w:delText>é</w:delText>
          </w:r>
        </w:del>
      </w:ins>
      <w:del w:id="631" w:author="Caitlin Jeffrey" w:date="2024-09-24T05:39:00Z" w16du:dateUtc="2024-09-24T09:39:00Z">
        <w:r w:rsidR="00156976" w:rsidRPr="00AD2906" w:rsidDel="00353D1F">
          <w:rPr>
            <w:rFonts w:ascii="Times New Roman" w:hAnsi="Times New Roman" w:cs="Times New Roman"/>
            <w:sz w:val="24"/>
            <w:szCs w:val="24"/>
          </w:rPr>
          <w:delText xml:space="preserve"> et al., 2011; </w:delText>
        </w:r>
      </w:del>
      <w:del w:id="632" w:author="Caitlin Jeffrey" w:date="2024-09-24T05:38:00Z" w16du:dateUtc="2024-09-24T09:38:00Z">
        <w:r w:rsidR="00354CAB" w:rsidRPr="00AD2906" w:rsidDel="001B2E94">
          <w:rPr>
            <w:rFonts w:ascii="Times New Roman" w:hAnsi="Times New Roman" w:cs="Times New Roman"/>
            <w:sz w:val="24"/>
            <w:szCs w:val="24"/>
          </w:rPr>
          <w:delText xml:space="preserve">Fry et at., 2014; </w:delText>
        </w:r>
      </w:del>
      <w:del w:id="633" w:author="Caitlin Jeffrey" w:date="2024-09-24T05:40:00Z" w16du:dateUtc="2024-09-24T09:40:00Z">
        <w:r w:rsidR="00354CAB" w:rsidRPr="00AD2906" w:rsidDel="007F1A98">
          <w:rPr>
            <w:rFonts w:ascii="Times New Roman" w:hAnsi="Times New Roman" w:cs="Times New Roman"/>
            <w:sz w:val="24"/>
            <w:szCs w:val="24"/>
          </w:rPr>
          <w:delText>De Visscher et al., 2016;</w:delText>
        </w:r>
      </w:del>
      <w:del w:id="634" w:author="Caitlin Jeffrey" w:date="2024-09-24T05:37:00Z" w16du:dateUtc="2024-09-24T09:37:00Z">
        <w:r w:rsidR="00354CAB" w:rsidRPr="00AD2906" w:rsidDel="00CE4440">
          <w:rPr>
            <w:rFonts w:ascii="Times New Roman" w:hAnsi="Times New Roman" w:cs="Times New Roman"/>
            <w:sz w:val="24"/>
            <w:szCs w:val="24"/>
          </w:rPr>
          <w:delText xml:space="preserve"> Condas et al., 2017b</w:delText>
        </w:r>
      </w:del>
      <w:del w:id="635" w:author="Caitlin Jeffrey" w:date="2024-09-24T05:40:00Z" w16du:dateUtc="2024-09-24T09:40:00Z">
        <w:r w:rsidR="00354CAB" w:rsidRPr="00AD2906" w:rsidDel="007F1A98">
          <w:rPr>
            <w:rFonts w:ascii="Times New Roman" w:hAnsi="Times New Roman" w:cs="Times New Roman"/>
            <w:sz w:val="24"/>
            <w:szCs w:val="24"/>
          </w:rPr>
          <w:delText>; Wuytack et al., 2020)</w:delText>
        </w:r>
        <w:r w:rsidR="0002185E" w:rsidRPr="00AD2906" w:rsidDel="007F1A98">
          <w:rPr>
            <w:rFonts w:ascii="Times New Roman" w:hAnsi="Times New Roman" w:cs="Times New Roman"/>
            <w:sz w:val="24"/>
            <w:szCs w:val="24"/>
          </w:rPr>
          <w:delText>.</w:delText>
        </w:r>
        <w:r w:rsidR="00354CAB" w:rsidRPr="00AD2906" w:rsidDel="007F1A98">
          <w:rPr>
            <w:rFonts w:ascii="Times New Roman" w:hAnsi="Times New Roman" w:cs="Times New Roman"/>
            <w:sz w:val="24"/>
            <w:szCs w:val="24"/>
          </w:rPr>
          <w:delText xml:space="preserve"> </w:delText>
        </w:r>
      </w:del>
      <w:del w:id="636" w:author="Caitlin Jeffrey" w:date="2024-09-23T10:39:00Z" w16du:dateUtc="2024-09-23T14:39:00Z">
        <w:r w:rsidR="00354CAB" w:rsidRPr="00AD2906" w:rsidDel="00C2530A">
          <w:rPr>
            <w:rFonts w:ascii="Times New Roman" w:hAnsi="Times New Roman" w:cs="Times New Roman"/>
            <w:sz w:val="24"/>
            <w:szCs w:val="24"/>
          </w:rPr>
          <w:delText xml:space="preserve"> </w:delText>
        </w:r>
      </w:del>
      <w:del w:id="637" w:author="Caitlin Jeffrey" w:date="2024-09-23T10:52:00Z" w16du:dateUtc="2024-09-23T14:52:00Z">
        <w:r w:rsidR="00B87698" w:rsidRPr="00AD2906" w:rsidDel="008E5812">
          <w:rPr>
            <w:rFonts w:ascii="Times New Roman" w:hAnsi="Times New Roman" w:cs="Times New Roman"/>
            <w:sz w:val="24"/>
            <w:szCs w:val="24"/>
          </w:rPr>
          <w:delText xml:space="preserve">Few previous studies included </w:delText>
        </w:r>
        <w:r w:rsidR="00B87698" w:rsidRPr="00AD2906" w:rsidDel="008E5812">
          <w:rPr>
            <w:rFonts w:ascii="Times New Roman" w:hAnsi="Times New Roman" w:cs="Times New Roman"/>
            <w:i/>
            <w:iCs/>
            <w:sz w:val="24"/>
            <w:szCs w:val="24"/>
          </w:rPr>
          <w:delText>S. aureus</w:delText>
        </w:r>
        <w:r w:rsidR="00B87698" w:rsidRPr="00AD2906" w:rsidDel="008E5812">
          <w:rPr>
            <w:rFonts w:ascii="Times New Roman" w:hAnsi="Times New Roman" w:cs="Times New Roman"/>
            <w:sz w:val="24"/>
            <w:szCs w:val="24"/>
          </w:rPr>
          <w:delText xml:space="preserve"> IMI </w:delText>
        </w:r>
      </w:del>
      <w:del w:id="638" w:author="Caitlin Jeffrey" w:date="2024-09-23T10:39:00Z" w16du:dateUtc="2024-09-23T14:39:00Z">
        <w:r w:rsidR="00B87698" w:rsidRPr="00AD2906" w:rsidDel="00C2530A">
          <w:rPr>
            <w:rFonts w:ascii="Times New Roman" w:hAnsi="Times New Roman" w:cs="Times New Roman"/>
            <w:sz w:val="24"/>
            <w:szCs w:val="24"/>
          </w:rPr>
          <w:delText>associated q</w:delText>
        </w:r>
      </w:del>
      <w:ins w:id="639" w:author="John Barlow" w:date="2024-09-12T19:55:00Z" w16du:dateUtc="2024-09-12T23:55:00Z">
        <w:del w:id="640" w:author="Caitlin Jeffrey" w:date="2024-09-23T10:39:00Z" w16du:dateUtc="2024-09-23T14:39:00Z">
          <w:r w:rsidR="008B1863" w:rsidRPr="00AD2906" w:rsidDel="00C2530A">
            <w:rPr>
              <w:rFonts w:ascii="Times New Roman" w:hAnsi="Times New Roman" w:cs="Times New Roman"/>
              <w:sz w:val="24"/>
              <w:szCs w:val="24"/>
            </w:rPr>
            <w:delText>m</w:delText>
          </w:r>
        </w:del>
      </w:ins>
      <w:del w:id="641" w:author="Caitlin Jeffrey" w:date="2024-09-23T10:39:00Z" w16du:dateUtc="2024-09-23T14:39:00Z">
        <w:r w:rsidR="00B87698" w:rsidRPr="00AD2906" w:rsidDel="00C2530A">
          <w:rPr>
            <w:rFonts w:ascii="Times New Roman" w:hAnsi="Times New Roman" w:cs="Times New Roman"/>
            <w:sz w:val="24"/>
            <w:szCs w:val="24"/>
          </w:rPr>
          <w:delText>SCC</w:delText>
        </w:r>
        <w:r w:rsidR="00464E57" w:rsidRPr="00AD2906" w:rsidDel="00C2530A">
          <w:rPr>
            <w:rFonts w:ascii="Times New Roman" w:hAnsi="Times New Roman" w:cs="Times New Roman"/>
            <w:sz w:val="24"/>
            <w:szCs w:val="24"/>
          </w:rPr>
          <w:delText xml:space="preserve"> results</w:delText>
        </w:r>
        <w:r w:rsidR="002573C3" w:rsidRPr="00AD2906" w:rsidDel="00C2530A">
          <w:rPr>
            <w:rFonts w:ascii="Times New Roman" w:hAnsi="Times New Roman" w:cs="Times New Roman"/>
            <w:sz w:val="24"/>
            <w:szCs w:val="24"/>
          </w:rPr>
          <w:delText xml:space="preserve"> </w:delText>
        </w:r>
      </w:del>
      <w:del w:id="642" w:author="Caitlin Jeffrey" w:date="2024-09-23T10:52:00Z" w16du:dateUtc="2024-09-23T14:52:00Z">
        <w:r w:rsidR="002573C3" w:rsidRPr="00AD2906" w:rsidDel="008E5812">
          <w:rPr>
            <w:rFonts w:ascii="Times New Roman" w:hAnsi="Times New Roman" w:cs="Times New Roman"/>
            <w:sz w:val="24"/>
            <w:szCs w:val="24"/>
          </w:rPr>
          <w:delText>(Condas et al., 2017b)</w:delText>
        </w:r>
      </w:del>
      <w:del w:id="643" w:author="Caitlin Jeffrey" w:date="2024-09-23T10:40:00Z" w16du:dateUtc="2024-09-23T14:40:00Z">
        <w:r w:rsidR="00B87698" w:rsidRPr="00AD2906" w:rsidDel="00C2530A">
          <w:rPr>
            <w:rFonts w:ascii="Times New Roman" w:hAnsi="Times New Roman" w:cs="Times New Roman"/>
            <w:sz w:val="24"/>
            <w:szCs w:val="24"/>
          </w:rPr>
          <w:delText>,</w:delText>
        </w:r>
      </w:del>
      <w:del w:id="644" w:author="Caitlin Jeffrey" w:date="2024-09-23T10:52:00Z" w16du:dateUtc="2024-09-23T14:52:00Z">
        <w:r w:rsidR="00B87698" w:rsidRPr="00AD2906" w:rsidDel="008E5812">
          <w:rPr>
            <w:rFonts w:ascii="Times New Roman" w:hAnsi="Times New Roman" w:cs="Times New Roman"/>
            <w:sz w:val="24"/>
            <w:szCs w:val="24"/>
          </w:rPr>
          <w:delText xml:space="preserve"> </w:delText>
        </w:r>
      </w:del>
      <w:del w:id="645" w:author="Caitlin Jeffrey" w:date="2024-09-23T10:40:00Z" w16du:dateUtc="2024-09-23T14:40:00Z">
        <w:r w:rsidR="00464E57" w:rsidRPr="00AD2906" w:rsidDel="00693B03">
          <w:rPr>
            <w:rFonts w:ascii="Times New Roman" w:hAnsi="Times New Roman" w:cs="Times New Roman"/>
            <w:sz w:val="24"/>
            <w:szCs w:val="24"/>
          </w:rPr>
          <w:delText>whic</w:delText>
        </w:r>
        <w:r w:rsidR="00464E57" w:rsidRPr="00AD2906" w:rsidDel="00C2530A">
          <w:rPr>
            <w:rFonts w:ascii="Times New Roman" w:hAnsi="Times New Roman" w:cs="Times New Roman"/>
            <w:sz w:val="24"/>
            <w:szCs w:val="24"/>
          </w:rPr>
          <w:delText>h we</w:delText>
        </w:r>
      </w:del>
      <w:del w:id="646" w:author="Caitlin Jeffrey" w:date="2024-09-23T10:39:00Z" w16du:dateUtc="2024-09-23T14:39:00Z">
        <w:r w:rsidR="00464E57" w:rsidRPr="00AD2906" w:rsidDel="00C2530A">
          <w:rPr>
            <w:rFonts w:ascii="Times New Roman" w:hAnsi="Times New Roman" w:cs="Times New Roman"/>
            <w:sz w:val="24"/>
            <w:szCs w:val="24"/>
          </w:rPr>
          <w:delText xml:space="preserve"> </w:delText>
        </w:r>
      </w:del>
      <w:del w:id="647" w:author="Caitlin Jeffrey" w:date="2024-09-23T10:40:00Z" w16du:dateUtc="2024-09-23T14:40:00Z">
        <w:r w:rsidR="00464E57" w:rsidRPr="00AD2906" w:rsidDel="00693B03">
          <w:rPr>
            <w:rFonts w:ascii="Times New Roman" w:hAnsi="Times New Roman" w:cs="Times New Roman"/>
            <w:sz w:val="24"/>
            <w:szCs w:val="24"/>
          </w:rPr>
          <w:delText xml:space="preserve">considered important </w:delText>
        </w:r>
        <w:r w:rsidR="00284F54" w:rsidRPr="00AD2906" w:rsidDel="00693B03">
          <w:rPr>
            <w:rFonts w:ascii="Times New Roman" w:hAnsi="Times New Roman" w:cs="Times New Roman"/>
            <w:sz w:val="24"/>
            <w:szCs w:val="24"/>
          </w:rPr>
          <w:delText>because</w:delText>
        </w:r>
      </w:del>
      <w:del w:id="648" w:author="Caitlin Jeffrey" w:date="2024-09-23T10:44:00Z" w16du:dateUtc="2024-09-23T14:44:00Z">
        <w:r w:rsidR="00284F54" w:rsidRPr="00AD2906" w:rsidDel="00250D54">
          <w:rPr>
            <w:rFonts w:ascii="Times New Roman" w:hAnsi="Times New Roman" w:cs="Times New Roman"/>
            <w:sz w:val="24"/>
            <w:szCs w:val="24"/>
          </w:rPr>
          <w:delText xml:space="preserve"> </w:delText>
        </w:r>
      </w:del>
      <w:del w:id="649" w:author="Caitlin Jeffrey" w:date="2024-09-23T10:41:00Z" w16du:dateUtc="2024-09-23T14:41:00Z">
        <w:r w:rsidR="00284F54" w:rsidRPr="00AD2906" w:rsidDel="001B0C57">
          <w:rPr>
            <w:rFonts w:ascii="Times New Roman" w:hAnsi="Times New Roman" w:cs="Times New Roman"/>
            <w:sz w:val="24"/>
            <w:szCs w:val="24"/>
          </w:rPr>
          <w:delText xml:space="preserve">our </w:delText>
        </w:r>
      </w:del>
      <w:del w:id="650" w:author="Caitlin Jeffrey" w:date="2024-09-23T10:42:00Z" w16du:dateUtc="2024-09-23T14:42:00Z">
        <w:r w:rsidR="00284F54" w:rsidRPr="00AD2906" w:rsidDel="003645BA">
          <w:rPr>
            <w:rFonts w:ascii="Times New Roman" w:hAnsi="Times New Roman" w:cs="Times New Roman"/>
            <w:sz w:val="24"/>
            <w:szCs w:val="24"/>
          </w:rPr>
          <w:delText xml:space="preserve">study population </w:delText>
        </w:r>
      </w:del>
      <w:del w:id="651" w:author="Caitlin Jeffrey" w:date="2024-09-23T10:40:00Z" w16du:dateUtc="2024-09-23T14:40:00Z">
        <w:r w:rsidR="00284F54" w:rsidRPr="00AD2906" w:rsidDel="00693B03">
          <w:rPr>
            <w:rFonts w:ascii="Times New Roman" w:hAnsi="Times New Roman" w:cs="Times New Roman"/>
            <w:sz w:val="24"/>
            <w:szCs w:val="24"/>
          </w:rPr>
          <w:delText xml:space="preserve">was selected </w:delText>
        </w:r>
      </w:del>
      <w:del w:id="652" w:author="Caitlin Jeffrey" w:date="2024-09-23T10:42:00Z" w16du:dateUtc="2024-09-23T14:42:00Z">
        <w:r w:rsidR="00284F54" w:rsidRPr="00AD2906" w:rsidDel="003645BA">
          <w:rPr>
            <w:rFonts w:ascii="Times New Roman" w:hAnsi="Times New Roman" w:cs="Times New Roman"/>
            <w:sz w:val="24"/>
            <w:szCs w:val="24"/>
          </w:rPr>
          <w:delText xml:space="preserve">organic </w:delText>
        </w:r>
        <w:r w:rsidR="00284F54" w:rsidRPr="00AD2906" w:rsidDel="007C49C8">
          <w:rPr>
            <w:rFonts w:ascii="Times New Roman" w:hAnsi="Times New Roman" w:cs="Times New Roman"/>
            <w:sz w:val="24"/>
            <w:szCs w:val="24"/>
          </w:rPr>
          <w:delText>dairy farms in Vermont</w:delText>
        </w:r>
        <w:r w:rsidR="00284F54" w:rsidRPr="00AD2906" w:rsidDel="003645BA">
          <w:rPr>
            <w:rFonts w:ascii="Times New Roman" w:hAnsi="Times New Roman" w:cs="Times New Roman"/>
            <w:sz w:val="24"/>
            <w:szCs w:val="24"/>
          </w:rPr>
          <w:delText xml:space="preserve"> </w:delText>
        </w:r>
        <w:r w:rsidR="00542103" w:rsidRPr="00AD2906" w:rsidDel="003645BA">
          <w:rPr>
            <w:rFonts w:ascii="Times New Roman" w:hAnsi="Times New Roman" w:cs="Times New Roman"/>
            <w:sz w:val="24"/>
            <w:szCs w:val="24"/>
          </w:rPr>
          <w:delText xml:space="preserve">and </w:delText>
        </w:r>
      </w:del>
      <w:del w:id="653" w:author="Caitlin Jeffrey" w:date="2024-09-23T10:44:00Z" w16du:dateUtc="2024-09-23T14:44:00Z">
        <w:r w:rsidR="00542103" w:rsidRPr="00AD2906" w:rsidDel="00250D54">
          <w:rPr>
            <w:rFonts w:ascii="Times New Roman" w:hAnsi="Times New Roman" w:cs="Times New Roman"/>
            <w:sz w:val="24"/>
            <w:szCs w:val="24"/>
          </w:rPr>
          <w:delText>US organic dair</w:delText>
        </w:r>
      </w:del>
      <w:del w:id="654" w:author="Caitlin Jeffrey" w:date="2024-09-23T10:43:00Z" w16du:dateUtc="2024-09-23T14:43:00Z">
        <w:r w:rsidR="00542103" w:rsidRPr="00AD2906" w:rsidDel="003645BA">
          <w:rPr>
            <w:rFonts w:ascii="Times New Roman" w:hAnsi="Times New Roman" w:cs="Times New Roman"/>
            <w:sz w:val="24"/>
            <w:szCs w:val="24"/>
          </w:rPr>
          <w:delText>y farms</w:delText>
        </w:r>
      </w:del>
      <w:del w:id="655" w:author="Caitlin Jeffrey" w:date="2024-09-23T10:44:00Z" w16du:dateUtc="2024-09-23T14:44:00Z">
        <w:r w:rsidR="00542103" w:rsidRPr="00AD2906" w:rsidDel="00250D54">
          <w:rPr>
            <w:rFonts w:ascii="Times New Roman" w:hAnsi="Times New Roman" w:cs="Times New Roman"/>
            <w:sz w:val="24"/>
            <w:szCs w:val="24"/>
          </w:rPr>
          <w:delText xml:space="preserve"> </w:delText>
        </w:r>
        <w:r w:rsidR="003668D5" w:rsidRPr="00AD2906" w:rsidDel="00250D54">
          <w:rPr>
            <w:rFonts w:ascii="Times New Roman" w:hAnsi="Times New Roman" w:cs="Times New Roman"/>
            <w:sz w:val="24"/>
            <w:szCs w:val="24"/>
          </w:rPr>
          <w:delText xml:space="preserve">have </w:delText>
        </w:r>
        <w:r w:rsidR="00AD74B8" w:rsidRPr="00AD2906" w:rsidDel="00250D54">
          <w:rPr>
            <w:rFonts w:ascii="Times New Roman" w:hAnsi="Times New Roman" w:cs="Times New Roman"/>
            <w:sz w:val="24"/>
            <w:szCs w:val="24"/>
          </w:rPr>
          <w:delText xml:space="preserve">increased prevalence of </w:delText>
        </w:r>
        <w:r w:rsidR="00AD74B8" w:rsidRPr="00AD2906" w:rsidDel="00250D54">
          <w:rPr>
            <w:rFonts w:ascii="Times New Roman" w:hAnsi="Times New Roman" w:cs="Times New Roman"/>
            <w:i/>
            <w:iCs/>
            <w:sz w:val="24"/>
            <w:szCs w:val="24"/>
          </w:rPr>
          <w:delText>S. aureus</w:delText>
        </w:r>
        <w:r w:rsidR="00AD74B8" w:rsidRPr="00AD2906" w:rsidDel="00250D54">
          <w:rPr>
            <w:rFonts w:ascii="Times New Roman" w:hAnsi="Times New Roman" w:cs="Times New Roman"/>
            <w:sz w:val="24"/>
            <w:szCs w:val="24"/>
          </w:rPr>
          <w:delText xml:space="preserve"> IMI (Pol and Ruegg, 2007; Cicconi-Hogan et al., 2013</w:delText>
        </w:r>
        <w:r w:rsidR="00905E78" w:rsidRPr="00AD2906" w:rsidDel="00250D54">
          <w:rPr>
            <w:rFonts w:ascii="Times New Roman" w:hAnsi="Times New Roman" w:cs="Times New Roman"/>
            <w:sz w:val="24"/>
            <w:szCs w:val="24"/>
          </w:rPr>
          <w:delText>; Peña-Mosca et al., 2023</w:delText>
        </w:r>
        <w:r w:rsidR="00AD74B8" w:rsidRPr="00AD2906" w:rsidDel="00250D54">
          <w:rPr>
            <w:rFonts w:ascii="Times New Roman" w:hAnsi="Times New Roman" w:cs="Times New Roman"/>
            <w:sz w:val="24"/>
            <w:szCs w:val="24"/>
          </w:rPr>
          <w:delText xml:space="preserve">). </w:delText>
        </w:r>
        <w:r w:rsidR="00744158" w:rsidRPr="00AD2906" w:rsidDel="004D05B0">
          <w:rPr>
            <w:rFonts w:ascii="Times New Roman" w:hAnsi="Times New Roman" w:cs="Times New Roman"/>
            <w:sz w:val="24"/>
            <w:szCs w:val="24"/>
          </w:rPr>
          <w:delText xml:space="preserve">In </w:delText>
        </w:r>
        <w:r w:rsidR="00744158" w:rsidRPr="00AD2906" w:rsidDel="00250D54">
          <w:rPr>
            <w:rFonts w:ascii="Times New Roman" w:hAnsi="Times New Roman" w:cs="Times New Roman"/>
            <w:sz w:val="24"/>
            <w:szCs w:val="24"/>
          </w:rPr>
          <w:delText xml:space="preserve">our </w:delText>
        </w:r>
        <w:r w:rsidR="00744158" w:rsidRPr="00AD2906" w:rsidDel="004D05B0">
          <w:rPr>
            <w:rFonts w:ascii="Times New Roman" w:hAnsi="Times New Roman" w:cs="Times New Roman"/>
            <w:sz w:val="24"/>
            <w:szCs w:val="24"/>
          </w:rPr>
          <w:delText xml:space="preserve">study, </w:delText>
        </w:r>
        <w:r w:rsidR="00971103" w:rsidRPr="00AD2906" w:rsidDel="004D05B0">
          <w:rPr>
            <w:rFonts w:ascii="Times New Roman" w:hAnsi="Times New Roman" w:cs="Times New Roman"/>
            <w:sz w:val="24"/>
            <w:szCs w:val="24"/>
          </w:rPr>
          <w:delText>t</w:delText>
        </w:r>
      </w:del>
      <w:del w:id="656" w:author="Caitlin Jeffrey" w:date="2024-09-23T10:45:00Z" w16du:dateUtc="2024-09-23T14:45:00Z">
        <w:r w:rsidR="00971103" w:rsidRPr="00AD2906" w:rsidDel="004D05B0">
          <w:rPr>
            <w:rFonts w:ascii="Times New Roman" w:hAnsi="Times New Roman" w:cs="Times New Roman"/>
            <w:sz w:val="24"/>
            <w:szCs w:val="24"/>
          </w:rPr>
          <w:delText xml:space="preserve">he </w:delText>
        </w:r>
        <w:r w:rsidR="009019B5" w:rsidRPr="00AD2906" w:rsidDel="004D05B0">
          <w:rPr>
            <w:rFonts w:ascii="Times New Roman" w:hAnsi="Times New Roman" w:cs="Times New Roman"/>
            <w:sz w:val="24"/>
            <w:szCs w:val="24"/>
          </w:rPr>
          <w:delText>l</w:delText>
        </w:r>
      </w:del>
      <w:del w:id="657" w:author="Caitlin Jeffrey" w:date="2024-09-23T11:24:00Z" w16du:dateUtc="2024-09-23T15:24:00Z">
        <w:r w:rsidR="009019B5" w:rsidRPr="00AD2906" w:rsidDel="00C26E62">
          <w:rPr>
            <w:rFonts w:ascii="Times New Roman" w:hAnsi="Times New Roman" w:cs="Times New Roman"/>
            <w:sz w:val="24"/>
            <w:szCs w:val="24"/>
          </w:rPr>
          <w:delText>east square mean es</w:delText>
        </w:r>
        <w:r w:rsidR="00267DE2" w:rsidRPr="00AD2906" w:rsidDel="00C26E62">
          <w:rPr>
            <w:rFonts w:ascii="Times New Roman" w:hAnsi="Times New Roman" w:cs="Times New Roman"/>
            <w:sz w:val="24"/>
            <w:szCs w:val="24"/>
          </w:rPr>
          <w:delText>timate q</w:delText>
        </w:r>
      </w:del>
      <w:del w:id="658" w:author="Caitlin Jeffrey" w:date="2024-09-23T10:45:00Z" w16du:dateUtc="2024-09-23T14:45:00Z">
        <w:r w:rsidR="00267DE2" w:rsidRPr="00AD2906" w:rsidDel="004D05B0">
          <w:rPr>
            <w:rFonts w:ascii="Times New Roman" w:hAnsi="Times New Roman" w:cs="Times New Roman"/>
            <w:sz w:val="24"/>
            <w:szCs w:val="24"/>
          </w:rPr>
          <w:delText xml:space="preserve">uarter </w:delText>
        </w:r>
        <w:r w:rsidR="00C66EE7" w:rsidRPr="00AD2906" w:rsidDel="004D05B0">
          <w:rPr>
            <w:rFonts w:ascii="Times New Roman" w:hAnsi="Times New Roman" w:cs="Times New Roman"/>
            <w:sz w:val="24"/>
            <w:szCs w:val="24"/>
          </w:rPr>
          <w:delText>cell count</w:delText>
        </w:r>
        <w:r w:rsidR="00744158" w:rsidRPr="00AD2906" w:rsidDel="004D05B0">
          <w:rPr>
            <w:rFonts w:ascii="Times New Roman" w:hAnsi="Times New Roman" w:cs="Times New Roman"/>
            <w:sz w:val="24"/>
            <w:szCs w:val="24"/>
          </w:rPr>
          <w:delText>s</w:delText>
        </w:r>
      </w:del>
      <w:del w:id="659" w:author="Caitlin Jeffrey" w:date="2024-09-23T11:24:00Z" w16du:dateUtc="2024-09-23T15:24:00Z">
        <w:r w:rsidR="00C66EE7" w:rsidRPr="00AD2906" w:rsidDel="00C26E62">
          <w:rPr>
            <w:rFonts w:ascii="Times New Roman" w:hAnsi="Times New Roman" w:cs="Times New Roman"/>
            <w:sz w:val="24"/>
            <w:szCs w:val="24"/>
          </w:rPr>
          <w:delText xml:space="preserve"> </w:delText>
        </w:r>
      </w:del>
      <w:del w:id="660" w:author="Caitlin Jeffrey" w:date="2024-09-23T10:45:00Z" w16du:dateUtc="2024-09-23T14:45:00Z">
        <w:r w:rsidR="00744158" w:rsidRPr="00AD2906" w:rsidDel="004D05B0">
          <w:rPr>
            <w:rFonts w:ascii="Times New Roman" w:hAnsi="Times New Roman" w:cs="Times New Roman"/>
            <w:sz w:val="24"/>
            <w:szCs w:val="24"/>
          </w:rPr>
          <w:delText xml:space="preserve">were </w:delText>
        </w:r>
      </w:del>
      <w:del w:id="661" w:author="Caitlin Jeffrey" w:date="2024-09-23T11:24:00Z" w16du:dateUtc="2024-09-23T15:24:00Z">
        <w:r w:rsidR="00271148" w:rsidRPr="00AD2906" w:rsidDel="00C26E62">
          <w:rPr>
            <w:rFonts w:ascii="Times New Roman" w:hAnsi="Times New Roman" w:cs="Times New Roman"/>
            <w:sz w:val="24"/>
            <w:szCs w:val="24"/>
          </w:rPr>
          <w:delText xml:space="preserve">highest </w:delText>
        </w:r>
        <w:r w:rsidR="00C66EE7" w:rsidRPr="00AD2906" w:rsidDel="00C26E62">
          <w:rPr>
            <w:rFonts w:ascii="Times New Roman" w:hAnsi="Times New Roman" w:cs="Times New Roman"/>
            <w:sz w:val="24"/>
            <w:szCs w:val="24"/>
          </w:rPr>
          <w:delText xml:space="preserve">for quarters infected with </w:delText>
        </w:r>
        <w:r w:rsidR="00C66EE7" w:rsidRPr="00AD2906" w:rsidDel="00C26E62">
          <w:rPr>
            <w:rFonts w:ascii="Times New Roman" w:hAnsi="Times New Roman" w:cs="Times New Roman"/>
            <w:i/>
            <w:iCs/>
            <w:sz w:val="24"/>
            <w:szCs w:val="24"/>
          </w:rPr>
          <w:delText>S. warneri</w:delText>
        </w:r>
        <w:r w:rsidR="00C66EE7" w:rsidRPr="00AD2906" w:rsidDel="00C26E62">
          <w:rPr>
            <w:rFonts w:ascii="Times New Roman" w:hAnsi="Times New Roman" w:cs="Times New Roman"/>
            <w:sz w:val="24"/>
            <w:szCs w:val="24"/>
          </w:rPr>
          <w:delText xml:space="preserve">, followed by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 xml:space="preserve">aureus,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agnetis</w:delText>
        </w:r>
        <w:r w:rsidR="00C66EE7" w:rsidRPr="00AD2906" w:rsidDel="00C26E62">
          <w:rPr>
            <w:rFonts w:ascii="Times New Roman" w:hAnsi="Times New Roman" w:cs="Times New Roman"/>
            <w:sz w:val="24"/>
            <w:szCs w:val="24"/>
          </w:rPr>
          <w:delText xml:space="preserve">, and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hyicus</w:delText>
        </w:r>
        <w:r w:rsidR="00C66EE7" w:rsidRPr="00AD2906" w:rsidDel="00C26E62">
          <w:rPr>
            <w:rFonts w:ascii="Times New Roman" w:hAnsi="Times New Roman" w:cs="Times New Roman"/>
            <w:sz w:val="24"/>
            <w:szCs w:val="24"/>
          </w:rPr>
          <w:delText xml:space="preserve">. </w:delText>
        </w:r>
      </w:del>
      <w:del w:id="662" w:author="Caitlin Jeffrey" w:date="2024-09-23T10:50:00Z" w16du:dateUtc="2024-09-23T14:50:00Z">
        <w:r w:rsidR="006B71AB" w:rsidRPr="00AD2906" w:rsidDel="003C0FCC">
          <w:rPr>
            <w:rFonts w:ascii="Times New Roman" w:hAnsi="Times New Roman" w:cs="Times New Roman"/>
            <w:sz w:val="24"/>
            <w:szCs w:val="24"/>
          </w:rPr>
          <w:delText xml:space="preserve">Comparisons to other studies are </w:delText>
        </w:r>
      </w:del>
      <w:ins w:id="663" w:author="John Barlow" w:date="2024-09-12T20:11:00Z" w16du:dateUtc="2024-09-13T00:11:00Z">
        <w:del w:id="664" w:author="Caitlin Jeffrey" w:date="2024-09-23T10:50:00Z" w16du:dateUtc="2024-09-23T14:50:00Z">
          <w:r w:rsidR="007F3676" w:rsidRPr="00AD2906" w:rsidDel="003C0FCC">
            <w:rPr>
              <w:rFonts w:ascii="Times New Roman" w:hAnsi="Times New Roman" w:cs="Times New Roman"/>
              <w:sz w:val="24"/>
              <w:szCs w:val="24"/>
            </w:rPr>
            <w:delText xml:space="preserve">imperfect </w:delText>
          </w:r>
        </w:del>
      </w:ins>
      <w:del w:id="665" w:author="Caitlin Jeffrey" w:date="2024-09-23T10:46:00Z" w16du:dateUtc="2024-09-23T14:46:00Z">
        <w:r w:rsidR="006B71AB" w:rsidRPr="00AD2906" w:rsidDel="00F054B5">
          <w:rPr>
            <w:rFonts w:ascii="Times New Roman" w:hAnsi="Times New Roman" w:cs="Times New Roman"/>
            <w:sz w:val="24"/>
            <w:szCs w:val="24"/>
          </w:rPr>
          <w:delText xml:space="preserve">because </w:delText>
        </w:r>
        <w:r w:rsidR="00F12C9D" w:rsidRPr="00AD2906" w:rsidDel="00F054B5">
          <w:rPr>
            <w:rFonts w:ascii="Times New Roman" w:hAnsi="Times New Roman" w:cs="Times New Roman"/>
            <w:sz w:val="24"/>
            <w:szCs w:val="24"/>
          </w:rPr>
          <w:delText>of the</w:delText>
        </w:r>
      </w:del>
      <w:del w:id="666" w:author="Caitlin Jeffrey" w:date="2024-09-23T10:50:00Z" w16du:dateUtc="2024-09-23T14:50:00Z">
        <w:r w:rsidR="00F12C9D" w:rsidRPr="00AD2906" w:rsidDel="003C0FCC">
          <w:rPr>
            <w:rFonts w:ascii="Times New Roman" w:hAnsi="Times New Roman" w:cs="Times New Roman"/>
            <w:sz w:val="24"/>
            <w:szCs w:val="24"/>
          </w:rPr>
          <w:delText xml:space="preserve"> variation in NASM species prevalence and </w:delText>
        </w:r>
        <w:r w:rsidR="006B71AB" w:rsidRPr="00AD2906" w:rsidDel="003C0FCC">
          <w:rPr>
            <w:rFonts w:ascii="Times New Roman" w:hAnsi="Times New Roman" w:cs="Times New Roman"/>
            <w:sz w:val="24"/>
            <w:szCs w:val="24"/>
          </w:rPr>
          <w:delText xml:space="preserve">many studies only reported </w:delText>
        </w:r>
        <w:r w:rsidR="006615BD" w:rsidRPr="00AD2906" w:rsidDel="003C0FCC">
          <w:rPr>
            <w:rFonts w:ascii="Times New Roman" w:hAnsi="Times New Roman" w:cs="Times New Roman"/>
            <w:sz w:val="24"/>
            <w:szCs w:val="24"/>
          </w:rPr>
          <w:delText>q</w:delText>
        </w:r>
      </w:del>
      <w:ins w:id="667" w:author="John Barlow" w:date="2024-09-12T19:55:00Z" w16du:dateUtc="2024-09-12T23:55:00Z">
        <w:del w:id="668" w:author="Caitlin Jeffrey" w:date="2024-09-23T10:50:00Z" w16du:dateUtc="2024-09-23T14:50:00Z">
          <w:r w:rsidR="008B1863" w:rsidRPr="00AD2906" w:rsidDel="003C0FCC">
            <w:rPr>
              <w:rFonts w:ascii="Times New Roman" w:hAnsi="Times New Roman" w:cs="Times New Roman"/>
              <w:sz w:val="24"/>
              <w:szCs w:val="24"/>
            </w:rPr>
            <w:delText>m</w:delText>
          </w:r>
        </w:del>
      </w:ins>
      <w:del w:id="669" w:author="Caitlin Jeffrey" w:date="2024-09-23T10:50:00Z" w16du:dateUtc="2024-09-23T14:50:00Z">
        <w:r w:rsidR="006615BD" w:rsidRPr="00AD2906" w:rsidDel="003C0FCC">
          <w:rPr>
            <w:rFonts w:ascii="Times New Roman" w:hAnsi="Times New Roman" w:cs="Times New Roman"/>
            <w:sz w:val="24"/>
            <w:szCs w:val="24"/>
          </w:rPr>
          <w:delText xml:space="preserve">SCC </w:delText>
        </w:r>
        <w:r w:rsidR="006B71AB" w:rsidRPr="00AD2906" w:rsidDel="003C0FCC">
          <w:rPr>
            <w:rFonts w:ascii="Times New Roman" w:hAnsi="Times New Roman" w:cs="Times New Roman"/>
            <w:sz w:val="24"/>
            <w:szCs w:val="24"/>
          </w:rPr>
          <w:delText>results for a selected number of species</w:delText>
        </w:r>
        <w:r w:rsidR="00A3437A" w:rsidRPr="00AD2906" w:rsidDel="003C0FCC">
          <w:rPr>
            <w:rFonts w:ascii="Times New Roman" w:hAnsi="Times New Roman" w:cs="Times New Roman"/>
            <w:sz w:val="24"/>
            <w:szCs w:val="24"/>
          </w:rPr>
          <w:delText xml:space="preserve"> or </w:delText>
        </w:r>
        <w:r w:rsidR="008A42A4" w:rsidRPr="00AD2906" w:rsidDel="003C0FCC">
          <w:rPr>
            <w:rFonts w:ascii="Times New Roman" w:hAnsi="Times New Roman" w:cs="Times New Roman"/>
            <w:sz w:val="24"/>
            <w:szCs w:val="24"/>
          </w:rPr>
          <w:delText>combined species into groups</w:delText>
        </w:r>
        <w:r w:rsidR="006B71AB" w:rsidRPr="00AD2906" w:rsidDel="003C0FCC">
          <w:rPr>
            <w:rFonts w:ascii="Times New Roman" w:hAnsi="Times New Roman" w:cs="Times New Roman"/>
            <w:sz w:val="24"/>
            <w:szCs w:val="24"/>
          </w:rPr>
          <w:delText xml:space="preserve"> </w:delText>
        </w:r>
        <w:r w:rsidR="00A35B7B" w:rsidRPr="00AD2906" w:rsidDel="003C0FCC">
          <w:rPr>
            <w:rFonts w:ascii="Times New Roman" w:hAnsi="Times New Roman" w:cs="Times New Roman"/>
            <w:sz w:val="24"/>
            <w:szCs w:val="24"/>
          </w:rPr>
          <w:delText>(Supr</w:delText>
        </w:r>
      </w:del>
      <w:ins w:id="670" w:author="John Barlow" w:date="2024-09-12T09:46:00Z" w16du:dateUtc="2024-09-12T13:46:00Z">
        <w:del w:id="671" w:author="Caitlin Jeffrey" w:date="2024-09-23T10:50:00Z" w16du:dateUtc="2024-09-23T14:50:00Z">
          <w:r w:rsidR="00FA631E" w:rsidRPr="00AD2906" w:rsidDel="003C0FCC">
            <w:rPr>
              <w:rFonts w:ascii="Times New Roman" w:hAnsi="Times New Roman" w:cs="Times New Roman"/>
              <w:noProof/>
              <w:sz w:val="24"/>
              <w:szCs w:val="24"/>
            </w:rPr>
            <w:delText>é</w:delText>
          </w:r>
        </w:del>
      </w:ins>
      <w:del w:id="672" w:author="Caitlin Jeffrey" w:date="2024-09-23T10:50:00Z" w16du:dateUtc="2024-09-23T14:50:00Z">
        <w:r w:rsidR="00A35B7B" w:rsidRPr="00AD2906" w:rsidDel="003C0FCC">
          <w:rPr>
            <w:rFonts w:ascii="Times New Roman" w:hAnsi="Times New Roman" w:cs="Times New Roman"/>
            <w:sz w:val="24"/>
            <w:szCs w:val="24"/>
          </w:rPr>
          <w:delText xml:space="preserve"> et al., 2011; De Visscher et al., 2016; Wuytack et al., 2020)</w:delText>
        </w:r>
        <w:r w:rsidR="00E00544" w:rsidRPr="00AD2906" w:rsidDel="003C0FCC">
          <w:rPr>
            <w:rFonts w:ascii="Times New Roman" w:hAnsi="Times New Roman" w:cs="Times New Roman"/>
            <w:sz w:val="24"/>
            <w:szCs w:val="24"/>
          </w:rPr>
          <w:delText xml:space="preserve">. </w:delText>
        </w:r>
      </w:del>
      <w:proofErr w:type="spellStart"/>
      <w:r w:rsidR="00E00544" w:rsidRPr="00AD2906">
        <w:rPr>
          <w:rFonts w:ascii="Times New Roman" w:hAnsi="Times New Roman" w:cs="Times New Roman"/>
          <w:sz w:val="24"/>
          <w:szCs w:val="24"/>
        </w:rPr>
        <w:t>Taponen</w:t>
      </w:r>
      <w:proofErr w:type="spellEnd"/>
      <w:r w:rsidR="00BB5C1A" w:rsidRPr="00AD2906">
        <w:rPr>
          <w:rFonts w:ascii="Times New Roman" w:hAnsi="Times New Roman" w:cs="Times New Roman"/>
          <w:sz w:val="24"/>
          <w:szCs w:val="24"/>
        </w:rPr>
        <w:t xml:space="preserve"> et al.</w:t>
      </w:r>
      <w:ins w:id="673" w:author="Caitlin Jeffrey" w:date="2024-09-23T10:50:00Z" w16du:dateUtc="2024-09-23T14:50:00Z">
        <w:r w:rsidR="003C0FCC" w:rsidRPr="00AD2906">
          <w:rPr>
            <w:rFonts w:ascii="Times New Roman" w:hAnsi="Times New Roman" w:cs="Times New Roman"/>
            <w:sz w:val="24"/>
            <w:szCs w:val="24"/>
          </w:rPr>
          <w:t xml:space="preserve"> </w:t>
        </w:r>
      </w:ins>
      <w:del w:id="674" w:author="Caitlin Jeffrey" w:date="2024-09-23T10:50:00Z" w16du:dateUtc="2024-09-23T14:50:00Z">
        <w:r w:rsidR="00BB5C1A" w:rsidRPr="00AD2906" w:rsidDel="003C0FCC">
          <w:rPr>
            <w:rFonts w:ascii="Times New Roman" w:hAnsi="Times New Roman" w:cs="Times New Roman"/>
            <w:sz w:val="24"/>
            <w:szCs w:val="24"/>
          </w:rPr>
          <w:delText>,</w:delText>
        </w:r>
        <w:r w:rsidR="00410E80" w:rsidRPr="00AD2906" w:rsidDel="003C0FCC">
          <w:rPr>
            <w:rFonts w:ascii="Times New Roman" w:hAnsi="Times New Roman" w:cs="Times New Roman"/>
            <w:sz w:val="24"/>
            <w:szCs w:val="24"/>
          </w:rPr>
          <w:delText xml:space="preserve"> </w:delText>
        </w:r>
      </w:del>
      <w:r w:rsidR="006744E1" w:rsidRPr="00AD2906">
        <w:rPr>
          <w:rFonts w:ascii="Times New Roman" w:hAnsi="Times New Roman" w:cs="Times New Roman"/>
          <w:sz w:val="24"/>
          <w:szCs w:val="24"/>
        </w:rPr>
        <w:t>(2022)</w:t>
      </w:r>
      <w:del w:id="675" w:author="Caitlin Jeffrey" w:date="2024-09-23T15:51:00Z" w16du:dateUtc="2024-09-23T19:51:00Z">
        <w:r w:rsidR="006744E1" w:rsidRPr="00AD2906" w:rsidDel="00EB5C7F">
          <w:rPr>
            <w:rFonts w:ascii="Times New Roman" w:hAnsi="Times New Roman" w:cs="Times New Roman"/>
            <w:sz w:val="24"/>
            <w:szCs w:val="24"/>
          </w:rPr>
          <w:delText xml:space="preserve"> reported</w:delText>
        </w:r>
      </w:del>
      <w:ins w:id="676" w:author="Caitlin Jeffrey" w:date="2024-09-23T15:51:00Z" w16du:dateUtc="2024-09-23T19:51:00Z">
        <w:r w:rsidR="00EB5C7F" w:rsidRPr="00AD2906">
          <w:rPr>
            <w:rFonts w:ascii="Times New Roman" w:hAnsi="Times New Roman" w:cs="Times New Roman"/>
            <w:sz w:val="24"/>
            <w:szCs w:val="24"/>
          </w:rPr>
          <w:t xml:space="preserve"> found that</w:t>
        </w:r>
      </w:ins>
      <w:r w:rsidR="006744E1" w:rsidRPr="00AD2906">
        <w:rPr>
          <w:rFonts w:ascii="Times New Roman" w:hAnsi="Times New Roman" w:cs="Times New Roman"/>
          <w:sz w:val="24"/>
          <w:szCs w:val="24"/>
        </w:rPr>
        <w:t xml:space="preserve"> </w:t>
      </w:r>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agnetis</w:t>
      </w:r>
      <w:proofErr w:type="spellEnd"/>
      <w:ins w:id="677" w:author="John Barlow" w:date="2024-09-12T10:20:00Z" w16du:dateUtc="2024-09-12T14:20:00Z">
        <w:del w:id="678" w:author="Caitlin Jeffrey" w:date="2024-09-23T10:50:00Z" w16du:dateUtc="2024-09-23T14:50:00Z">
          <w:r w:rsidR="00060D57" w:rsidRPr="00AD2906" w:rsidDel="003C0FCC">
            <w:rPr>
              <w:rFonts w:ascii="Times New Roman" w:hAnsi="Times New Roman" w:cs="Times New Roman"/>
              <w:i/>
              <w:iCs/>
              <w:sz w:val="24"/>
              <w:szCs w:val="24"/>
            </w:rPr>
            <w:delText xml:space="preserve"> </w:delText>
          </w:r>
        </w:del>
      </w:ins>
      <w:r w:rsidR="006744E1" w:rsidRPr="00AD2906">
        <w:rPr>
          <w:rFonts w:ascii="Times New Roman" w:hAnsi="Times New Roman" w:cs="Times New Roman"/>
          <w:sz w:val="24"/>
          <w:szCs w:val="24"/>
        </w:rPr>
        <w:t>/</w:t>
      </w:r>
      <w:ins w:id="679" w:author="John Barlow" w:date="2024-09-12T10:20:00Z" w16du:dateUtc="2024-09-12T14:20:00Z">
        <w:del w:id="680" w:author="Caitlin Jeffrey" w:date="2024-09-23T10:50:00Z" w16du:dateUtc="2024-09-23T14:50:00Z">
          <w:r w:rsidR="00060D57" w:rsidRPr="00AD2906" w:rsidDel="003C0FCC">
            <w:rPr>
              <w:rFonts w:ascii="Times New Roman" w:hAnsi="Times New Roman" w:cs="Times New Roman"/>
              <w:sz w:val="24"/>
              <w:szCs w:val="24"/>
            </w:rPr>
            <w:delText xml:space="preserve"> </w:delText>
          </w:r>
        </w:del>
      </w:ins>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hyicus</w:t>
      </w:r>
      <w:proofErr w:type="spellEnd"/>
      <w:r w:rsidR="006744E1" w:rsidRPr="00AD2906">
        <w:rPr>
          <w:rFonts w:ascii="Times New Roman" w:hAnsi="Times New Roman" w:cs="Times New Roman"/>
          <w:sz w:val="24"/>
          <w:szCs w:val="24"/>
        </w:rPr>
        <w:t xml:space="preserve"> </w:t>
      </w:r>
      <w:r w:rsidR="00406710" w:rsidRPr="00AD2906">
        <w:rPr>
          <w:rFonts w:ascii="Times New Roman" w:hAnsi="Times New Roman" w:cs="Times New Roman"/>
          <w:sz w:val="24"/>
          <w:szCs w:val="24"/>
        </w:rPr>
        <w:t xml:space="preserve">and </w:t>
      </w:r>
      <w:r w:rsidR="00080812" w:rsidRPr="00AD2906">
        <w:rPr>
          <w:rFonts w:ascii="Times New Roman" w:hAnsi="Times New Roman" w:cs="Times New Roman"/>
          <w:i/>
          <w:iCs/>
          <w:sz w:val="24"/>
          <w:szCs w:val="24"/>
        </w:rPr>
        <w:t xml:space="preserve">S. </w:t>
      </w:r>
      <w:proofErr w:type="spellStart"/>
      <w:r w:rsidR="00080812" w:rsidRPr="00AD2906">
        <w:rPr>
          <w:rFonts w:ascii="Times New Roman" w:hAnsi="Times New Roman" w:cs="Times New Roman"/>
          <w:i/>
          <w:iCs/>
          <w:sz w:val="24"/>
          <w:szCs w:val="24"/>
        </w:rPr>
        <w:t>simulans</w:t>
      </w:r>
      <w:proofErr w:type="spellEnd"/>
      <w:r w:rsidR="00080812" w:rsidRPr="00AD2906">
        <w:rPr>
          <w:rFonts w:ascii="Times New Roman" w:hAnsi="Times New Roman" w:cs="Times New Roman"/>
          <w:sz w:val="24"/>
          <w:szCs w:val="24"/>
        </w:rPr>
        <w:t xml:space="preserve"> </w:t>
      </w:r>
      <w:r w:rsidR="00BB5C1A" w:rsidRPr="00AD2906">
        <w:rPr>
          <w:rFonts w:ascii="Times New Roman" w:hAnsi="Times New Roman" w:cs="Times New Roman"/>
          <w:sz w:val="24"/>
          <w:szCs w:val="24"/>
        </w:rPr>
        <w:t>isolates</w:t>
      </w:r>
      <w:r w:rsidR="00080812" w:rsidRPr="00AD2906">
        <w:rPr>
          <w:rFonts w:ascii="Times New Roman" w:hAnsi="Times New Roman" w:cs="Times New Roman"/>
          <w:sz w:val="24"/>
          <w:szCs w:val="24"/>
        </w:rPr>
        <w:t xml:space="preserve"> </w:t>
      </w:r>
      <w:ins w:id="681" w:author="Caitlin Jeffrey" w:date="2024-09-23T15:51:00Z" w16du:dateUtc="2024-09-23T19:51:00Z">
        <w:r w:rsidR="008F718F" w:rsidRPr="00AD2906">
          <w:rPr>
            <w:rFonts w:ascii="Times New Roman" w:hAnsi="Times New Roman" w:cs="Times New Roman"/>
            <w:sz w:val="24"/>
            <w:szCs w:val="24"/>
          </w:rPr>
          <w:t xml:space="preserve">were </w:t>
        </w:r>
      </w:ins>
      <w:r w:rsidR="00080812" w:rsidRPr="00AD2906">
        <w:rPr>
          <w:rFonts w:ascii="Times New Roman" w:hAnsi="Times New Roman" w:cs="Times New Roman"/>
          <w:sz w:val="24"/>
          <w:szCs w:val="24"/>
        </w:rPr>
        <w:t xml:space="preserve">associated with </w:t>
      </w:r>
      <w:ins w:id="682" w:author="Caitlin Jeffrey" w:date="2024-09-23T11:15:00Z" w16du:dateUtc="2024-09-23T15:15:00Z">
        <w:r w:rsidR="005D7350" w:rsidRPr="00AD2906">
          <w:rPr>
            <w:rFonts w:ascii="Times New Roman" w:hAnsi="Times New Roman" w:cs="Times New Roman"/>
            <w:sz w:val="24"/>
            <w:szCs w:val="24"/>
          </w:rPr>
          <w:t xml:space="preserve">a </w:t>
        </w:r>
      </w:ins>
      <w:r w:rsidR="00080812" w:rsidRPr="00AD2906">
        <w:rPr>
          <w:rFonts w:ascii="Times New Roman" w:hAnsi="Times New Roman" w:cs="Times New Roman"/>
          <w:sz w:val="24"/>
          <w:szCs w:val="24"/>
        </w:rPr>
        <w:t xml:space="preserve">geometric mean </w:t>
      </w:r>
      <w:proofErr w:type="spellStart"/>
      <w:r w:rsidR="00080812" w:rsidRPr="00AD2906">
        <w:rPr>
          <w:rFonts w:ascii="Times New Roman" w:hAnsi="Times New Roman" w:cs="Times New Roman"/>
          <w:sz w:val="24"/>
          <w:szCs w:val="24"/>
        </w:rPr>
        <w:t>q</w:t>
      </w:r>
      <w:ins w:id="683" w:author="John Barlow" w:date="2024-09-12T19:55:00Z" w16du:dateUtc="2024-09-12T23:55:00Z">
        <w:r w:rsidR="008B1863" w:rsidRPr="00AD2906">
          <w:rPr>
            <w:rFonts w:ascii="Times New Roman" w:hAnsi="Times New Roman" w:cs="Times New Roman"/>
            <w:sz w:val="24"/>
            <w:szCs w:val="24"/>
          </w:rPr>
          <w:t>m</w:t>
        </w:r>
      </w:ins>
      <w:r w:rsidR="00080812" w:rsidRPr="00AD2906">
        <w:rPr>
          <w:rFonts w:ascii="Times New Roman" w:hAnsi="Times New Roman" w:cs="Times New Roman"/>
          <w:sz w:val="24"/>
          <w:szCs w:val="24"/>
        </w:rPr>
        <w:t>SCC</w:t>
      </w:r>
      <w:proofErr w:type="spellEnd"/>
      <w:r w:rsidR="00080812" w:rsidRPr="00AD2906">
        <w:rPr>
          <w:rFonts w:ascii="Times New Roman" w:hAnsi="Times New Roman" w:cs="Times New Roman"/>
          <w:sz w:val="24"/>
          <w:szCs w:val="24"/>
        </w:rPr>
        <w:t xml:space="preserve"> of </w:t>
      </w:r>
      <w:r w:rsidR="006744E1" w:rsidRPr="00AD2906">
        <w:rPr>
          <w:rFonts w:ascii="Times New Roman" w:hAnsi="Times New Roman" w:cs="Times New Roman"/>
          <w:sz w:val="24"/>
          <w:szCs w:val="24"/>
        </w:rPr>
        <w:t>342</w:t>
      </w:r>
      <w:r w:rsidR="00080812" w:rsidRPr="00AD2906">
        <w:rPr>
          <w:rFonts w:ascii="Times New Roman" w:hAnsi="Times New Roman" w:cs="Times New Roman"/>
          <w:sz w:val="24"/>
          <w:szCs w:val="24"/>
        </w:rPr>
        <w:t>,000 and 216,000 cells/mL, respectively.</w:t>
      </w:r>
      <w:r w:rsidR="00267DE2" w:rsidRPr="00AD2906">
        <w:rPr>
          <w:rFonts w:ascii="Times New Roman" w:hAnsi="Times New Roman" w:cs="Times New Roman"/>
          <w:sz w:val="24"/>
          <w:szCs w:val="24"/>
        </w:rPr>
        <w:t xml:space="preserve"> </w:t>
      </w:r>
      <w:ins w:id="684" w:author="Caitlin Jeffrey" w:date="2024-09-23T15:53:00Z">
        <w:r w:rsidR="00C154C6" w:rsidRPr="00AD2906">
          <w:rPr>
            <w:rFonts w:ascii="Times New Roman" w:hAnsi="Times New Roman" w:cs="Times New Roman"/>
            <w:sz w:val="24"/>
            <w:szCs w:val="24"/>
          </w:rPr>
          <w:t>De Visscher et al. (2016) reported finding</w:t>
        </w:r>
        <w:r w:rsidR="00C154C6" w:rsidRPr="00C154C6">
          <w:rPr>
            <w:rFonts w:ascii="Times New Roman" w:hAnsi="Times New Roman" w:cs="Times New Roman"/>
            <w:sz w:val="24"/>
            <w:szCs w:val="24"/>
          </w:rPr>
          <w:t xml:space="preserve">s for </w:t>
        </w:r>
      </w:ins>
      <w:ins w:id="685" w:author="Caitlin Jeffrey" w:date="2024-09-23T15:53:00Z" w16du:dateUtc="2024-09-23T19:53:00Z">
        <w:r w:rsidR="001112B5">
          <w:rPr>
            <w:rFonts w:ascii="Times New Roman" w:hAnsi="Times New Roman" w:cs="Times New Roman"/>
            <w:sz w:val="24"/>
            <w:szCs w:val="24"/>
          </w:rPr>
          <w:t xml:space="preserve">a group of </w:t>
        </w:r>
        <w:r w:rsidR="00C154C6">
          <w:rPr>
            <w:rFonts w:ascii="Times New Roman" w:hAnsi="Times New Roman" w:cs="Times New Roman"/>
            <w:sz w:val="24"/>
            <w:szCs w:val="24"/>
          </w:rPr>
          <w:t>3</w:t>
        </w:r>
      </w:ins>
      <w:ins w:id="686" w:author="Caitlin Jeffrey" w:date="2024-09-23T15:53:00Z">
        <w:r w:rsidR="00C154C6" w:rsidRPr="00C154C6">
          <w:rPr>
            <w:rFonts w:ascii="Times New Roman" w:hAnsi="Times New Roman" w:cs="Times New Roman"/>
            <w:sz w:val="24"/>
            <w:szCs w:val="24"/>
          </w:rPr>
          <w:t xml:space="preserve"> species considered </w:t>
        </w:r>
      </w:ins>
      <w:ins w:id="687" w:author="Caitlin Jeffrey" w:date="2024-09-23T15:53:00Z" w16du:dateUtc="2024-09-23T19:53:00Z">
        <w:r w:rsidR="00C154C6">
          <w:rPr>
            <w:rFonts w:ascii="Times New Roman" w:hAnsi="Times New Roman" w:cs="Times New Roman"/>
            <w:sz w:val="24"/>
            <w:szCs w:val="24"/>
          </w:rPr>
          <w:t>“</w:t>
        </w:r>
      </w:ins>
      <w:ins w:id="688" w:author="Caitlin Jeffrey" w:date="2024-09-23T15:53:00Z">
        <w:r w:rsidR="00C154C6" w:rsidRPr="00C154C6">
          <w:rPr>
            <w:rFonts w:ascii="Times New Roman" w:hAnsi="Times New Roman" w:cs="Times New Roman"/>
            <w:sz w:val="24"/>
            <w:szCs w:val="24"/>
          </w:rPr>
          <w:t>more relevant</w:t>
        </w:r>
      </w:ins>
      <w:ins w:id="689" w:author="Caitlin Jeffrey" w:date="2024-09-23T15:53:00Z" w16du:dateUtc="2024-09-23T19:53:00Z">
        <w:r w:rsidR="00C154C6">
          <w:rPr>
            <w:rFonts w:ascii="Times New Roman" w:hAnsi="Times New Roman" w:cs="Times New Roman"/>
            <w:sz w:val="24"/>
            <w:szCs w:val="24"/>
          </w:rPr>
          <w:t>”</w:t>
        </w:r>
      </w:ins>
      <w:ins w:id="690" w:author="Caitlin Jeffrey" w:date="2024-09-23T15:53:00Z">
        <w:r w:rsidR="00C154C6" w:rsidRPr="00C154C6">
          <w:rPr>
            <w:rFonts w:ascii="Times New Roman" w:hAnsi="Times New Roman" w:cs="Times New Roman"/>
            <w:sz w:val="24"/>
            <w:szCs w:val="24"/>
          </w:rPr>
          <w:t xml:space="preserve"> to udder health</w:t>
        </w:r>
      </w:ins>
      <w:ins w:id="691" w:author="Caitlin Jeffrey" w:date="2024-09-23T15:53:00Z" w16du:dateUtc="2024-09-23T19:53:00Z">
        <w:r w:rsidR="00C154C6">
          <w:rPr>
            <w:rFonts w:ascii="Times New Roman" w:hAnsi="Times New Roman" w:cs="Times New Roman"/>
            <w:sz w:val="24"/>
            <w:szCs w:val="24"/>
          </w:rPr>
          <w:t xml:space="preserve">: </w:t>
        </w:r>
      </w:ins>
      <w:ins w:id="692" w:author="Caitlin Jeffrey" w:date="2024-09-23T15:53:00Z">
        <w:r w:rsidR="00C154C6" w:rsidRPr="00C154C6">
          <w:rPr>
            <w:rFonts w:ascii="Times New Roman" w:hAnsi="Times New Roman" w:cs="Times New Roman"/>
            <w:i/>
            <w:iCs/>
            <w:sz w:val="24"/>
            <w:szCs w:val="24"/>
          </w:rPr>
          <w:t>S. chromogenes</w:t>
        </w:r>
        <w:r w:rsidR="00C154C6" w:rsidRPr="00C154C6">
          <w:rPr>
            <w:rFonts w:ascii="Times New Roman" w:hAnsi="Times New Roman" w:cs="Times New Roman"/>
            <w:sz w:val="24"/>
            <w:szCs w:val="24"/>
          </w:rPr>
          <w:t xml:space="preserve">,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simulans</w:t>
        </w:r>
        <w:proofErr w:type="spellEnd"/>
        <w:r w:rsidR="00C154C6" w:rsidRPr="00C154C6">
          <w:rPr>
            <w:rFonts w:ascii="Times New Roman" w:hAnsi="Times New Roman" w:cs="Times New Roman"/>
            <w:sz w:val="24"/>
            <w:szCs w:val="24"/>
          </w:rPr>
          <w:t xml:space="preserve">, and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xylosus</w:t>
        </w:r>
        <w:proofErr w:type="spellEnd"/>
        <w:r w:rsidR="00C154C6" w:rsidRPr="00C154C6">
          <w:rPr>
            <w:rFonts w:ascii="Times New Roman" w:hAnsi="Times New Roman" w:cs="Times New Roman"/>
            <w:sz w:val="24"/>
            <w:szCs w:val="24"/>
          </w:rPr>
          <w:t xml:space="preserve">. This group was linked to a higher </w:t>
        </w:r>
        <w:proofErr w:type="spellStart"/>
        <w:r w:rsidR="00C154C6" w:rsidRPr="00C154C6">
          <w:rPr>
            <w:rFonts w:ascii="Times New Roman" w:hAnsi="Times New Roman" w:cs="Times New Roman"/>
            <w:sz w:val="24"/>
            <w:szCs w:val="24"/>
          </w:rPr>
          <w:t>qmSCC</w:t>
        </w:r>
        <w:proofErr w:type="spellEnd"/>
        <w:r w:rsidR="00C154C6" w:rsidRPr="00C154C6">
          <w:rPr>
            <w:rFonts w:ascii="Times New Roman" w:hAnsi="Times New Roman" w:cs="Times New Roman"/>
            <w:sz w:val="24"/>
            <w:szCs w:val="24"/>
          </w:rPr>
          <w:t xml:space="preserve"> at parturition compared to uninfected quarters, with a geometric mean </w:t>
        </w:r>
        <w:r w:rsidR="00C154C6" w:rsidRPr="00C154C6">
          <w:rPr>
            <w:rFonts w:ascii="Times New Roman" w:hAnsi="Times New Roman" w:cs="Times New Roman"/>
            <w:sz w:val="24"/>
            <w:szCs w:val="24"/>
          </w:rPr>
          <w:lastRenderedPageBreak/>
          <w:t>of 528,000 cells/mL vs</w:t>
        </w:r>
      </w:ins>
      <w:ins w:id="693" w:author="Caitlin Jeffrey" w:date="2024-09-23T15:53:00Z" w16du:dateUtc="2024-09-23T19:53:00Z">
        <w:r w:rsidR="001112B5">
          <w:rPr>
            <w:rFonts w:ascii="Times New Roman" w:hAnsi="Times New Roman" w:cs="Times New Roman"/>
            <w:sz w:val="24"/>
            <w:szCs w:val="24"/>
          </w:rPr>
          <w:t>.</w:t>
        </w:r>
      </w:ins>
      <w:ins w:id="694" w:author="Caitlin Jeffrey" w:date="2024-09-23T15:53:00Z">
        <w:r w:rsidR="00C154C6" w:rsidRPr="00C154C6">
          <w:rPr>
            <w:rFonts w:ascii="Times New Roman" w:hAnsi="Times New Roman" w:cs="Times New Roman"/>
            <w:sz w:val="24"/>
            <w:szCs w:val="24"/>
          </w:rPr>
          <w:t xml:space="preserve"> 240,000 cells/mL</w:t>
        </w:r>
      </w:ins>
      <w:ins w:id="695" w:author="Caitlin Jeffrey" w:date="2024-09-23T15:53:00Z" w16du:dateUtc="2024-09-23T19:53:00Z">
        <w:r w:rsidR="001112B5">
          <w:rPr>
            <w:rFonts w:ascii="Times New Roman" w:hAnsi="Times New Roman" w:cs="Times New Roman"/>
            <w:sz w:val="24"/>
            <w:szCs w:val="24"/>
          </w:rPr>
          <w:t xml:space="preserve"> </w:t>
        </w:r>
      </w:ins>
      <w:ins w:id="696" w:author="Caitlin Jeffrey" w:date="2024-09-23T15:54:00Z" w16du:dateUtc="2024-09-23T19:54:00Z">
        <w:r w:rsidR="001112B5">
          <w:rPr>
            <w:rFonts w:ascii="Times New Roman" w:hAnsi="Times New Roman" w:cs="Times New Roman"/>
            <w:sz w:val="24"/>
            <w:szCs w:val="24"/>
          </w:rPr>
          <w:t>(</w:t>
        </w:r>
        <w:r w:rsidR="001112B5" w:rsidRPr="00C154C6">
          <w:rPr>
            <w:rFonts w:ascii="Times New Roman" w:hAnsi="Times New Roman" w:cs="Times New Roman"/>
            <w:sz w:val="24"/>
            <w:szCs w:val="24"/>
          </w:rPr>
          <w:t>De Visscher et al.</w:t>
        </w:r>
        <w:r w:rsidR="001112B5">
          <w:rPr>
            <w:rFonts w:ascii="Times New Roman" w:hAnsi="Times New Roman" w:cs="Times New Roman"/>
            <w:sz w:val="24"/>
            <w:szCs w:val="24"/>
          </w:rPr>
          <w:t xml:space="preserve">, </w:t>
        </w:r>
        <w:r w:rsidR="001112B5" w:rsidRPr="00C154C6">
          <w:rPr>
            <w:rFonts w:ascii="Times New Roman" w:hAnsi="Times New Roman" w:cs="Times New Roman"/>
            <w:sz w:val="24"/>
            <w:szCs w:val="24"/>
          </w:rPr>
          <w:t>2016)</w:t>
        </w:r>
      </w:ins>
      <w:ins w:id="697" w:author="Caitlin Jeffrey" w:date="2024-09-23T15:53:00Z">
        <w:r w:rsidR="00C154C6" w:rsidRPr="00C154C6">
          <w:rPr>
            <w:rFonts w:ascii="Times New Roman" w:hAnsi="Times New Roman" w:cs="Times New Roman"/>
            <w:sz w:val="24"/>
            <w:szCs w:val="24"/>
          </w:rPr>
          <w:t>.</w:t>
        </w:r>
      </w:ins>
      <w:ins w:id="698" w:author="Caitlin Jeffrey" w:date="2024-09-23T15:54:00Z" w16du:dateUtc="2024-09-23T19:54:00Z">
        <w:r w:rsidR="00AD2112">
          <w:rPr>
            <w:rFonts w:ascii="Times New Roman" w:hAnsi="Times New Roman" w:cs="Times New Roman"/>
            <w:sz w:val="24"/>
            <w:szCs w:val="24"/>
          </w:rPr>
          <w:t xml:space="preserve"> </w:t>
        </w:r>
      </w:ins>
      <w:del w:id="699" w:author="Caitlin Jeffrey" w:date="2024-09-23T15:54:00Z" w16du:dateUtc="2024-09-23T19:54:00Z">
        <w:r w:rsidR="006247F3" w:rsidDel="00AD2112">
          <w:rPr>
            <w:rFonts w:ascii="Times New Roman" w:hAnsi="Times New Roman" w:cs="Times New Roman"/>
            <w:sz w:val="24"/>
            <w:szCs w:val="24"/>
          </w:rPr>
          <w:delText>De</w:delText>
        </w:r>
        <w:r w:rsidR="00425982" w:rsidDel="00AD2112">
          <w:rPr>
            <w:rFonts w:ascii="Times New Roman" w:hAnsi="Times New Roman" w:cs="Times New Roman"/>
            <w:sz w:val="24"/>
            <w:szCs w:val="24"/>
          </w:rPr>
          <w:delText xml:space="preserve"> Visscher et al.</w:delText>
        </w:r>
      </w:del>
      <w:del w:id="700" w:author="Caitlin Jeffrey" w:date="2024-09-23T10:51:00Z" w16du:dateUtc="2024-09-23T14:51:00Z">
        <w:r w:rsidR="00425982" w:rsidDel="00DD3370">
          <w:rPr>
            <w:rFonts w:ascii="Times New Roman" w:hAnsi="Times New Roman" w:cs="Times New Roman"/>
            <w:sz w:val="24"/>
            <w:szCs w:val="24"/>
          </w:rPr>
          <w:delText>,</w:delText>
        </w:r>
      </w:del>
      <w:del w:id="701" w:author="Caitlin Jeffrey" w:date="2024-09-23T15:54:00Z" w16du:dateUtc="2024-09-23T19:54:00Z">
        <w:r w:rsidR="00425982" w:rsidDel="00AD2112">
          <w:rPr>
            <w:rFonts w:ascii="Times New Roman" w:hAnsi="Times New Roman" w:cs="Times New Roman"/>
            <w:sz w:val="24"/>
            <w:szCs w:val="24"/>
          </w:rPr>
          <w:delText xml:space="preserve"> (2016) report</w:delText>
        </w:r>
      </w:del>
      <w:del w:id="702" w:author="Caitlin Jeffrey" w:date="2024-09-23T15:51:00Z" w16du:dateUtc="2024-09-23T19:51:00Z">
        <w:r w:rsidR="00425982" w:rsidDel="008F718F">
          <w:rPr>
            <w:rFonts w:ascii="Times New Roman" w:hAnsi="Times New Roman" w:cs="Times New Roman"/>
            <w:sz w:val="24"/>
            <w:szCs w:val="24"/>
          </w:rPr>
          <w:delText>ed</w:delText>
        </w:r>
      </w:del>
      <w:del w:id="703" w:author="Caitlin Jeffrey" w:date="2024-09-23T15:54:00Z" w16du:dateUtc="2024-09-23T19:54:00Z">
        <w:r w:rsidR="00425982" w:rsidDel="00AD2112">
          <w:rPr>
            <w:rFonts w:ascii="Times New Roman" w:hAnsi="Times New Roman" w:cs="Times New Roman"/>
            <w:sz w:val="24"/>
            <w:szCs w:val="24"/>
          </w:rPr>
          <w:delText xml:space="preserve"> 3</w:delText>
        </w:r>
        <w:r w:rsidR="00425982" w:rsidRPr="00425982" w:rsidDel="00AD2112">
          <w:rPr>
            <w:rFonts w:ascii="Times New Roman" w:hAnsi="Times New Roman" w:cs="Times New Roman"/>
            <w:sz w:val="24"/>
            <w:szCs w:val="24"/>
          </w:rPr>
          <w:delText xml:space="preserve"> species</w:delText>
        </w:r>
        <w:r w:rsidR="00EA0C0C" w:rsidDel="00AD2112">
          <w:rPr>
            <w:rFonts w:ascii="Times New Roman" w:hAnsi="Times New Roman" w:cs="Times New Roman"/>
            <w:sz w:val="24"/>
            <w:szCs w:val="24"/>
          </w:rPr>
          <w:delText xml:space="preserve"> as a group</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chromogenes</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simulans</w:delText>
        </w:r>
        <w:r w:rsidR="00425982" w:rsidRPr="00425982" w:rsidDel="00AD2112">
          <w:rPr>
            <w:rFonts w:ascii="Times New Roman" w:hAnsi="Times New Roman" w:cs="Times New Roman"/>
            <w:sz w:val="24"/>
            <w:szCs w:val="24"/>
          </w:rPr>
          <w:delText xml:space="preserve">, and </w:delText>
        </w:r>
        <w:r w:rsidR="00425982" w:rsidRPr="00A854D3" w:rsidDel="00AD2112">
          <w:rPr>
            <w:rFonts w:ascii="Times New Roman" w:hAnsi="Times New Roman" w:cs="Times New Roman"/>
            <w:i/>
            <w:iCs/>
            <w:sz w:val="24"/>
            <w:szCs w:val="24"/>
          </w:rPr>
          <w:delText>S. xylosus</w:delText>
        </w:r>
        <w:r w:rsidR="00425982" w:rsidRPr="00425982" w:rsidDel="00AD2112">
          <w:rPr>
            <w:rFonts w:ascii="Times New Roman" w:hAnsi="Times New Roman" w:cs="Times New Roman"/>
            <w:sz w:val="24"/>
            <w:szCs w:val="24"/>
          </w:rPr>
          <w:delText>)</w:delText>
        </w:r>
      </w:del>
      <w:del w:id="704" w:author="Caitlin Jeffrey" w:date="2024-09-23T11:17:00Z" w16du:dateUtc="2024-09-23T15:17:00Z">
        <w:r w:rsidR="00425982" w:rsidDel="00773D2A">
          <w:rPr>
            <w:rFonts w:ascii="Times New Roman" w:hAnsi="Times New Roman" w:cs="Times New Roman"/>
            <w:sz w:val="24"/>
            <w:szCs w:val="24"/>
          </w:rPr>
          <w:delText xml:space="preserve">, which they described as </w:delText>
        </w:r>
        <w:r w:rsidR="00505E9C" w:rsidDel="00773D2A">
          <w:rPr>
            <w:rFonts w:ascii="Times New Roman" w:hAnsi="Times New Roman" w:cs="Times New Roman"/>
            <w:sz w:val="24"/>
            <w:szCs w:val="24"/>
          </w:rPr>
          <w:delText>“more relevant” for udder health</w:delText>
        </w:r>
      </w:del>
      <w:del w:id="705" w:author="Caitlin Jeffrey" w:date="2024-09-23T11:34:00Z" w16du:dateUtc="2024-09-23T15:34:00Z">
        <w:r w:rsidR="00050E7D" w:rsidDel="001139F6">
          <w:rPr>
            <w:rFonts w:ascii="Times New Roman" w:hAnsi="Times New Roman" w:cs="Times New Roman"/>
            <w:sz w:val="24"/>
            <w:szCs w:val="24"/>
          </w:rPr>
          <w:delText>.</w:delText>
        </w:r>
      </w:del>
      <w:del w:id="706" w:author="Caitlin Jeffrey" w:date="2024-09-23T15:54:00Z" w16du:dateUtc="2024-09-23T19:54:00Z">
        <w:r w:rsidR="00050E7D" w:rsidDel="00AD2112">
          <w:rPr>
            <w:rFonts w:ascii="Times New Roman" w:hAnsi="Times New Roman" w:cs="Times New Roman"/>
            <w:sz w:val="24"/>
            <w:szCs w:val="24"/>
          </w:rPr>
          <w:delText xml:space="preserve"> </w:delText>
        </w:r>
      </w:del>
      <w:del w:id="707" w:author="Caitlin Jeffrey" w:date="2024-09-23T11:34:00Z" w16du:dateUtc="2024-09-23T15:34:00Z">
        <w:r w:rsidR="00050E7D" w:rsidDel="002C29DB">
          <w:rPr>
            <w:rFonts w:ascii="Times New Roman" w:hAnsi="Times New Roman" w:cs="Times New Roman"/>
            <w:sz w:val="24"/>
            <w:szCs w:val="24"/>
          </w:rPr>
          <w:delText xml:space="preserve">This </w:delText>
        </w:r>
      </w:del>
      <w:del w:id="708" w:author="Caitlin Jeffrey" w:date="2024-09-23T15:54:00Z" w16du:dateUtc="2024-09-23T19:54:00Z">
        <w:r w:rsidR="00050E7D" w:rsidDel="00AD2112">
          <w:rPr>
            <w:rFonts w:ascii="Times New Roman" w:hAnsi="Times New Roman" w:cs="Times New Roman"/>
            <w:sz w:val="24"/>
            <w:szCs w:val="24"/>
          </w:rPr>
          <w:delText>species group</w:delText>
        </w:r>
        <w:r w:rsidR="00425982" w:rsidRPr="00425982" w:rsidDel="00AD2112">
          <w:rPr>
            <w:rFonts w:ascii="Times New Roman" w:hAnsi="Times New Roman" w:cs="Times New Roman"/>
            <w:sz w:val="24"/>
            <w:szCs w:val="24"/>
          </w:rPr>
          <w:delText xml:space="preserve"> w</w:delText>
        </w:r>
        <w:r w:rsidR="00050E7D" w:rsidDel="00AD2112">
          <w:rPr>
            <w:rFonts w:ascii="Times New Roman" w:hAnsi="Times New Roman" w:cs="Times New Roman"/>
            <w:sz w:val="24"/>
            <w:szCs w:val="24"/>
          </w:rPr>
          <w:delText>as</w:delText>
        </w:r>
        <w:r w:rsidR="00425982" w:rsidRPr="00425982" w:rsidDel="00AD2112">
          <w:rPr>
            <w:rFonts w:ascii="Times New Roman" w:hAnsi="Times New Roman" w:cs="Times New Roman"/>
            <w:sz w:val="24"/>
            <w:szCs w:val="24"/>
          </w:rPr>
          <w:delText xml:space="preserve"> associated with a higher</w:delText>
        </w:r>
        <w:r w:rsidR="00425982" w:rsidDel="00AD2112">
          <w:rPr>
            <w:rFonts w:ascii="Times New Roman" w:hAnsi="Times New Roman" w:cs="Times New Roman"/>
            <w:sz w:val="24"/>
            <w:szCs w:val="24"/>
          </w:rPr>
          <w:delText xml:space="preserve"> </w:delText>
        </w:r>
      </w:del>
      <w:del w:id="709" w:author="Caitlin Jeffrey" w:date="2024-09-23T11:17:00Z" w16du:dateUtc="2024-09-23T15:17:00Z">
        <w:r w:rsidR="00425982" w:rsidRPr="00425982" w:rsidDel="002A1C5E">
          <w:rPr>
            <w:rFonts w:ascii="Times New Roman" w:hAnsi="Times New Roman" w:cs="Times New Roman"/>
            <w:sz w:val="24"/>
            <w:szCs w:val="24"/>
          </w:rPr>
          <w:delText>quarter somatic cell count</w:delText>
        </w:r>
      </w:del>
      <w:del w:id="710" w:author="Caitlin Jeffrey" w:date="2024-09-23T15:54:00Z" w16du:dateUtc="2024-09-23T19:54:00Z">
        <w:r w:rsidR="00425982" w:rsidRPr="00425982" w:rsidDel="00AD2112">
          <w:rPr>
            <w:rFonts w:ascii="Times New Roman" w:hAnsi="Times New Roman" w:cs="Times New Roman"/>
            <w:sz w:val="24"/>
            <w:szCs w:val="24"/>
          </w:rPr>
          <w:delText xml:space="preserve"> at parturition </w:delText>
        </w:r>
        <w:r w:rsidR="00505E9C" w:rsidDel="00AD2112">
          <w:rPr>
            <w:rFonts w:ascii="Times New Roman" w:hAnsi="Times New Roman" w:cs="Times New Roman"/>
            <w:sz w:val="24"/>
            <w:szCs w:val="24"/>
          </w:rPr>
          <w:delText xml:space="preserve">(geometric mean </w:delText>
        </w:r>
        <w:r w:rsidR="00397B0A" w:rsidRPr="00397B0A" w:rsidDel="00AD2112">
          <w:rPr>
            <w:rFonts w:ascii="Times New Roman" w:hAnsi="Times New Roman" w:cs="Times New Roman"/>
            <w:sz w:val="24"/>
            <w:szCs w:val="24"/>
          </w:rPr>
          <w:delText>528</w:delText>
        </w:r>
        <w:r w:rsidR="00397B0A" w:rsidDel="00AD2112">
          <w:rPr>
            <w:rFonts w:ascii="Times New Roman" w:hAnsi="Times New Roman" w:cs="Times New Roman"/>
            <w:sz w:val="24"/>
            <w:szCs w:val="24"/>
          </w:rPr>
          <w:delText xml:space="preserve">,000 </w:delText>
        </w:r>
        <w:r w:rsidR="00397B0A" w:rsidRPr="00397B0A" w:rsidDel="00AD2112">
          <w:rPr>
            <w:rFonts w:ascii="Times New Roman" w:hAnsi="Times New Roman" w:cs="Times New Roman"/>
            <w:sz w:val="24"/>
            <w:szCs w:val="24"/>
          </w:rPr>
          <w:delText>cells/mL</w:delText>
        </w:r>
        <w:r w:rsidR="00397B0A" w:rsidDel="00AD2112">
          <w:rPr>
            <w:rFonts w:ascii="Times New Roman" w:hAnsi="Times New Roman" w:cs="Times New Roman"/>
            <w:sz w:val="24"/>
            <w:szCs w:val="24"/>
          </w:rPr>
          <w:delText>)</w:delText>
        </w:r>
      </w:del>
      <w:del w:id="711" w:author="Caitlin Jeffrey" w:date="2024-09-23T11:34:00Z" w16du:dateUtc="2024-09-23T15:34:00Z">
        <w:r w:rsidR="00397B0A" w:rsidRPr="00397B0A"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as compared</w:delText>
        </w:r>
        <w:r w:rsidR="00425982"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 xml:space="preserve">with uninfected </w:delText>
        </w:r>
        <w:r w:rsidR="00425982" w:rsidRPr="00C86D92" w:rsidDel="002C29DB">
          <w:rPr>
            <w:rFonts w:ascii="Times New Roman" w:hAnsi="Times New Roman" w:cs="Times New Roman"/>
            <w:sz w:val="24"/>
            <w:szCs w:val="24"/>
          </w:rPr>
          <w:delText>quarters</w:delText>
        </w:r>
      </w:del>
      <w:del w:id="712" w:author="Caitlin Jeffrey" w:date="2024-09-23T15:54:00Z" w16du:dateUtc="2024-09-23T19:54:00Z">
        <w:r w:rsidR="00425982" w:rsidRPr="00C86D92" w:rsidDel="00AD2112">
          <w:rPr>
            <w:rFonts w:ascii="Times New Roman" w:hAnsi="Times New Roman" w:cs="Times New Roman"/>
            <w:sz w:val="24"/>
            <w:szCs w:val="24"/>
          </w:rPr>
          <w:delText>.</w:delText>
        </w:r>
        <w:r w:rsidR="007C02C0" w:rsidRPr="00C86D92" w:rsidDel="00AD2112">
          <w:rPr>
            <w:rFonts w:ascii="Times New Roman" w:hAnsi="Times New Roman" w:cs="Times New Roman"/>
            <w:sz w:val="24"/>
            <w:szCs w:val="24"/>
          </w:rPr>
          <w:delText xml:space="preserve"> </w:delText>
        </w:r>
      </w:del>
      <w:r w:rsidR="007C02C0" w:rsidRPr="00C86D92">
        <w:rPr>
          <w:rFonts w:ascii="Times New Roman" w:hAnsi="Times New Roman" w:cs="Times New Roman"/>
          <w:sz w:val="24"/>
          <w:szCs w:val="24"/>
        </w:rPr>
        <w:t xml:space="preserve">The </w:t>
      </w:r>
      <w:proofErr w:type="spellStart"/>
      <w:r w:rsidR="007C02C0" w:rsidRPr="00C86D92">
        <w:rPr>
          <w:rFonts w:ascii="Times New Roman" w:hAnsi="Times New Roman" w:cs="Times New Roman"/>
          <w:sz w:val="24"/>
          <w:szCs w:val="24"/>
        </w:rPr>
        <w:t>q</w:t>
      </w:r>
      <w:ins w:id="713" w:author="John Barlow" w:date="2024-09-12T19:55:00Z" w16du:dateUtc="2024-09-12T23:55:00Z">
        <w:r w:rsidR="008B1863">
          <w:rPr>
            <w:rFonts w:ascii="Times New Roman" w:hAnsi="Times New Roman" w:cs="Times New Roman"/>
            <w:sz w:val="24"/>
            <w:szCs w:val="24"/>
          </w:rPr>
          <w:t>m</w:t>
        </w:r>
      </w:ins>
      <w:r w:rsidR="007C02C0" w:rsidRPr="00C86D92">
        <w:rPr>
          <w:rFonts w:ascii="Times New Roman" w:hAnsi="Times New Roman" w:cs="Times New Roman"/>
          <w:sz w:val="24"/>
          <w:szCs w:val="24"/>
        </w:rPr>
        <w:t>SCC</w:t>
      </w:r>
      <w:proofErr w:type="spellEnd"/>
      <w:r w:rsidR="007C02C0" w:rsidRPr="00C86D92">
        <w:rPr>
          <w:rFonts w:ascii="Times New Roman" w:hAnsi="Times New Roman" w:cs="Times New Roman"/>
          <w:sz w:val="24"/>
          <w:szCs w:val="24"/>
        </w:rPr>
        <w:t xml:space="preserve"> at parturition</w:t>
      </w:r>
      <w:r w:rsidR="00492C85">
        <w:rPr>
          <w:rFonts w:ascii="Times New Roman" w:hAnsi="Times New Roman" w:cs="Times New Roman"/>
          <w:sz w:val="24"/>
          <w:szCs w:val="24"/>
        </w:rPr>
        <w:t xml:space="preserve"> </w:t>
      </w:r>
      <w:ins w:id="714" w:author="Caitlin Jeffrey" w:date="2024-09-24T05:57:00Z" w16du:dateUtc="2024-09-24T09:57:00Z">
        <w:r w:rsidR="00582C83">
          <w:rPr>
            <w:rFonts w:ascii="Times New Roman" w:hAnsi="Times New Roman" w:cs="Times New Roman"/>
            <w:sz w:val="24"/>
            <w:szCs w:val="24"/>
          </w:rPr>
          <w:t xml:space="preserve">for </w:t>
        </w:r>
      </w:ins>
      <w:del w:id="715" w:author="Caitlin Jeffrey" w:date="2024-09-24T05:57:00Z" w16du:dateUtc="2024-09-24T09:57:00Z">
        <w:r w:rsidR="007C02C0" w:rsidRPr="007C02C0" w:rsidDel="00582C83">
          <w:rPr>
            <w:rFonts w:ascii="Times New Roman" w:hAnsi="Times New Roman" w:cs="Times New Roman"/>
            <w:sz w:val="24"/>
            <w:szCs w:val="24"/>
          </w:rPr>
          <w:delText xml:space="preserve">of </w:delText>
        </w:r>
      </w:del>
      <w:r w:rsidR="007C02C0" w:rsidRPr="007C02C0">
        <w:rPr>
          <w:rFonts w:ascii="Times New Roman" w:hAnsi="Times New Roman" w:cs="Times New Roman"/>
          <w:sz w:val="24"/>
          <w:szCs w:val="24"/>
        </w:rPr>
        <w:t xml:space="preserve">quarters infected with </w:t>
      </w:r>
      <w:r w:rsidR="00492C85">
        <w:rPr>
          <w:rFonts w:ascii="Times New Roman" w:hAnsi="Times New Roman" w:cs="Times New Roman"/>
          <w:sz w:val="24"/>
          <w:szCs w:val="24"/>
        </w:rPr>
        <w:t xml:space="preserve">what they described </w:t>
      </w:r>
      <w:r w:rsidR="007C02C0" w:rsidRPr="007C02C0">
        <w:rPr>
          <w:rFonts w:ascii="Times New Roman" w:hAnsi="Times New Roman" w:cs="Times New Roman"/>
          <w:sz w:val="24"/>
          <w:szCs w:val="24"/>
        </w:rPr>
        <w:t>a</w:t>
      </w:r>
      <w:r w:rsidR="00492C85">
        <w:rPr>
          <w:rFonts w:ascii="Times New Roman" w:hAnsi="Times New Roman" w:cs="Times New Roman"/>
          <w:sz w:val="24"/>
          <w:szCs w:val="24"/>
        </w:rPr>
        <w:t>s</w:t>
      </w:r>
      <w:r w:rsidR="007C02C0" w:rsidRPr="007C02C0">
        <w:rPr>
          <w:rFonts w:ascii="Times New Roman" w:hAnsi="Times New Roman" w:cs="Times New Roman"/>
          <w:sz w:val="24"/>
          <w:szCs w:val="24"/>
        </w:rPr>
        <w:t xml:space="preserve"> </w:t>
      </w:r>
      <w:ins w:id="716"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less-relevant</w:t>
      </w:r>
      <w:ins w:id="717"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 xml:space="preserve"> species</w:t>
      </w:r>
      <w:r w:rsid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cohnii</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equorum</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saprophyticus</w:t>
      </w:r>
      <w:r w:rsidR="00492C85" w:rsidRPr="00492C85">
        <w:rPr>
          <w:rFonts w:ascii="Times New Roman" w:hAnsi="Times New Roman" w:cs="Times New Roman"/>
          <w:sz w:val="24"/>
          <w:szCs w:val="24"/>
        </w:rPr>
        <w:t xml:space="preserve">, and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sciuri</w:t>
      </w:r>
      <w:proofErr w:type="spellEnd"/>
      <w:ins w:id="718" w:author="Caitlin Jeffrey" w:date="2024-09-23T11:19:00Z" w16du:dateUtc="2024-09-23T15:19:00Z">
        <w:r w:rsidR="008E7F41">
          <w:rPr>
            <w:rFonts w:ascii="Times New Roman" w:hAnsi="Times New Roman" w:cs="Times New Roman"/>
            <w:i/>
            <w:iCs/>
            <w:sz w:val="24"/>
            <w:szCs w:val="24"/>
          </w:rPr>
          <w:t>;</w:t>
        </w:r>
      </w:ins>
      <w:r w:rsidR="00492C85" w:rsidRPr="00492C85">
        <w:rPr>
          <w:rFonts w:ascii="Times New Roman" w:hAnsi="Times New Roman" w:cs="Times New Roman"/>
          <w:i/>
          <w:iCs/>
          <w:sz w:val="24"/>
          <w:szCs w:val="24"/>
        </w:rPr>
        <w:t xml:space="preserve"> </w:t>
      </w:r>
      <w:del w:id="719" w:author="Caitlin Jeffrey" w:date="2024-09-23T11:19:00Z" w16du:dateUtc="2024-09-23T15:19:00Z">
        <w:r w:rsidR="00492C85" w:rsidRPr="00492C85" w:rsidDel="008E7F41">
          <w:rPr>
            <w:rFonts w:ascii="Times New Roman" w:hAnsi="Times New Roman" w:cs="Times New Roman"/>
            <w:sz w:val="24"/>
            <w:szCs w:val="24"/>
          </w:rPr>
          <w:delText>represent</w:delText>
        </w:r>
        <w:r w:rsidR="00492C85" w:rsidDel="008E7F41">
          <w:rPr>
            <w:rFonts w:ascii="Times New Roman" w:hAnsi="Times New Roman" w:cs="Times New Roman"/>
            <w:sz w:val="24"/>
            <w:szCs w:val="24"/>
          </w:rPr>
          <w:delText>ing</w:delText>
        </w:r>
        <w:r w:rsidR="00492C85" w:rsidRPr="00492C85" w:rsidDel="008E7F41">
          <w:rPr>
            <w:rFonts w:ascii="Times New Roman" w:hAnsi="Times New Roman" w:cs="Times New Roman"/>
            <w:sz w:val="24"/>
            <w:szCs w:val="24"/>
          </w:rPr>
          <w:delText xml:space="preserve"> </w:delText>
        </w:r>
      </w:del>
      <w:r w:rsidR="00492C85" w:rsidRPr="00492C85">
        <w:rPr>
          <w:rFonts w:ascii="Times New Roman" w:hAnsi="Times New Roman" w:cs="Times New Roman"/>
          <w:sz w:val="24"/>
          <w:szCs w:val="24"/>
        </w:rPr>
        <w:t xml:space="preserve">environmental </w:t>
      </w:r>
      <w:ins w:id="720" w:author="John Barlow" w:date="2024-09-12T10:36:00Z" w16du:dateUtc="2024-09-12T14:36:00Z">
        <w:r w:rsidR="007A0E63">
          <w:rPr>
            <w:rFonts w:ascii="Times New Roman" w:hAnsi="Times New Roman" w:cs="Times New Roman"/>
            <w:sz w:val="24"/>
            <w:szCs w:val="24"/>
          </w:rPr>
          <w:t>“</w:t>
        </w:r>
      </w:ins>
      <w:r w:rsidR="00975993">
        <w:rPr>
          <w:rFonts w:ascii="Times New Roman" w:hAnsi="Times New Roman" w:cs="Times New Roman"/>
          <w:sz w:val="24"/>
          <w:szCs w:val="24"/>
        </w:rPr>
        <w:t>CNS</w:t>
      </w:r>
      <w:ins w:id="721" w:author="John Barlow" w:date="2024-09-12T10:32:00Z" w16du:dateUtc="2024-09-12T14:32:00Z">
        <w:r w:rsidR="00663B69">
          <w:rPr>
            <w:rFonts w:ascii="Times New Roman" w:hAnsi="Times New Roman" w:cs="Times New Roman"/>
            <w:sz w:val="24"/>
            <w:szCs w:val="24"/>
          </w:rPr>
          <w:t>” or NAS</w:t>
        </w:r>
        <w:r w:rsidR="00762E22">
          <w:rPr>
            <w:rFonts w:ascii="Times New Roman" w:hAnsi="Times New Roman" w:cs="Times New Roman"/>
            <w:sz w:val="24"/>
            <w:szCs w:val="24"/>
          </w:rPr>
          <w:t>M</w:t>
        </w:r>
      </w:ins>
      <w:r w:rsidR="00492C85">
        <w:rPr>
          <w:rFonts w:ascii="Times New Roman" w:hAnsi="Times New Roman" w:cs="Times New Roman"/>
          <w:sz w:val="24"/>
          <w:szCs w:val="24"/>
        </w:rPr>
        <w:t>)</w:t>
      </w:r>
      <w:r w:rsidR="007C02C0">
        <w:rPr>
          <w:rFonts w:ascii="Times New Roman" w:hAnsi="Times New Roman" w:cs="Times New Roman"/>
          <w:sz w:val="24"/>
          <w:szCs w:val="24"/>
        </w:rPr>
        <w:t xml:space="preserve"> </w:t>
      </w:r>
      <w:r w:rsidR="00E5079D">
        <w:rPr>
          <w:rFonts w:ascii="Times New Roman" w:hAnsi="Times New Roman" w:cs="Times New Roman"/>
          <w:sz w:val="24"/>
          <w:szCs w:val="24"/>
        </w:rPr>
        <w:t xml:space="preserve">did not differ from the </w:t>
      </w:r>
      <w:proofErr w:type="spellStart"/>
      <w:r w:rsidR="007C02C0" w:rsidRPr="007C02C0">
        <w:rPr>
          <w:rFonts w:ascii="Times New Roman" w:hAnsi="Times New Roman" w:cs="Times New Roman"/>
          <w:sz w:val="24"/>
          <w:szCs w:val="24"/>
        </w:rPr>
        <w:t>q</w:t>
      </w:r>
      <w:ins w:id="722" w:author="John Barlow" w:date="2024-09-12T19:55:00Z" w16du:dateUtc="2024-09-12T23:55:00Z">
        <w:r w:rsidR="008B1863">
          <w:rPr>
            <w:rFonts w:ascii="Times New Roman" w:hAnsi="Times New Roman" w:cs="Times New Roman"/>
            <w:sz w:val="24"/>
            <w:szCs w:val="24"/>
          </w:rPr>
          <w:t>m</w:t>
        </w:r>
      </w:ins>
      <w:r w:rsidR="007C02C0" w:rsidRPr="007C02C0">
        <w:rPr>
          <w:rFonts w:ascii="Times New Roman" w:hAnsi="Times New Roman" w:cs="Times New Roman"/>
          <w:sz w:val="24"/>
          <w:szCs w:val="24"/>
        </w:rPr>
        <w:t>SCC</w:t>
      </w:r>
      <w:proofErr w:type="spellEnd"/>
      <w:r w:rsidR="007C02C0" w:rsidRPr="007C02C0">
        <w:rPr>
          <w:rFonts w:ascii="Times New Roman" w:hAnsi="Times New Roman" w:cs="Times New Roman"/>
          <w:sz w:val="24"/>
          <w:szCs w:val="24"/>
        </w:rPr>
        <w:t xml:space="preserve"> of uninfected</w:t>
      </w:r>
      <w:r w:rsidR="00E5079D">
        <w:rPr>
          <w:rFonts w:ascii="Times New Roman" w:hAnsi="Times New Roman" w:cs="Times New Roman"/>
          <w:sz w:val="24"/>
          <w:szCs w:val="24"/>
        </w:rPr>
        <w:t xml:space="preserve"> </w:t>
      </w:r>
      <w:r w:rsidR="007C02C0" w:rsidRPr="007C02C0">
        <w:rPr>
          <w:rFonts w:ascii="Times New Roman" w:hAnsi="Times New Roman" w:cs="Times New Roman"/>
          <w:sz w:val="24"/>
          <w:szCs w:val="24"/>
        </w:rPr>
        <w:t>quarters (235</w:t>
      </w:r>
      <w:ins w:id="723" w:author="Caitlin Jeffrey" w:date="2024-09-23T11:32:00Z" w16du:dateUtc="2024-09-23T15:32:00Z">
        <w:r w:rsidR="007B098D">
          <w:rPr>
            <w:rFonts w:ascii="Times New Roman" w:hAnsi="Times New Roman" w:cs="Times New Roman"/>
            <w:sz w:val="24"/>
            <w:szCs w:val="24"/>
          </w:rPr>
          <w:t>,000</w:t>
        </w:r>
      </w:ins>
      <w:del w:id="724"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 vs. 240</w:t>
      </w:r>
      <w:ins w:id="725" w:author="Caitlin Jeffrey" w:date="2024-09-23T11:32:00Z" w16du:dateUtc="2024-09-23T15:32:00Z">
        <w:r w:rsidR="007B098D">
          <w:rPr>
            <w:rFonts w:ascii="Times New Roman" w:hAnsi="Times New Roman" w:cs="Times New Roman"/>
            <w:sz w:val="24"/>
            <w:szCs w:val="24"/>
          </w:rPr>
          <w:t>,000</w:t>
        </w:r>
      </w:ins>
      <w:del w:id="726"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w:t>
      </w:r>
      <w:ins w:id="727" w:author="Caitlin Jeffrey" w:date="2024-09-23T11:19:00Z" w16du:dateUtc="2024-09-23T15:19:00Z">
        <w:r w:rsidR="00746F02">
          <w:rPr>
            <w:rFonts w:ascii="Times New Roman" w:hAnsi="Times New Roman" w:cs="Times New Roman"/>
            <w:sz w:val="24"/>
            <w:szCs w:val="24"/>
          </w:rPr>
          <w:t>; De Visscher et al., 2016</w:t>
        </w:r>
      </w:ins>
      <w:r w:rsidR="00E5079D">
        <w:rPr>
          <w:rFonts w:ascii="Times New Roman" w:hAnsi="Times New Roman" w:cs="Times New Roman"/>
          <w:sz w:val="24"/>
          <w:szCs w:val="24"/>
        </w:rPr>
        <w:t xml:space="preserve">). </w:t>
      </w:r>
    </w:p>
    <w:p w14:paraId="084ED7F2" w14:textId="2DB876AE" w:rsidR="002D27EC" w:rsidRDefault="003F3120" w:rsidP="00A76AAF">
      <w:pPr>
        <w:spacing w:after="0" w:line="480" w:lineRule="auto"/>
        <w:ind w:firstLine="360"/>
        <w:rPr>
          <w:ins w:id="728" w:author="Caitlin Jeffrey" w:date="2024-09-23T15:56:00Z" w16du:dateUtc="2024-09-23T19:56:00Z"/>
          <w:rFonts w:ascii="Times New Roman" w:hAnsi="Times New Roman" w:cs="Times New Roman"/>
          <w:sz w:val="24"/>
          <w:szCs w:val="24"/>
        </w:rPr>
      </w:pPr>
      <w:r>
        <w:rPr>
          <w:rFonts w:ascii="Times New Roman" w:hAnsi="Times New Roman" w:cs="Times New Roman"/>
          <w:sz w:val="24"/>
          <w:szCs w:val="24"/>
        </w:rPr>
        <w:t>In contrast</w:t>
      </w:r>
      <w:r w:rsidR="00D24F19">
        <w:rPr>
          <w:rFonts w:ascii="Times New Roman" w:hAnsi="Times New Roman" w:cs="Times New Roman"/>
          <w:sz w:val="24"/>
          <w:szCs w:val="24"/>
        </w:rPr>
        <w:t xml:space="preserve">, </w:t>
      </w:r>
      <w:proofErr w:type="spellStart"/>
      <w:ins w:id="729" w:author="Caitlin Jeffrey" w:date="2024-09-23T11:37:00Z" w16du:dateUtc="2024-09-23T15:37:00Z">
        <w:r w:rsidR="00F16DBC">
          <w:rPr>
            <w:rFonts w:ascii="Times New Roman" w:hAnsi="Times New Roman" w:cs="Times New Roman"/>
            <w:sz w:val="24"/>
            <w:szCs w:val="24"/>
          </w:rPr>
          <w:t>Condas</w:t>
        </w:r>
        <w:proofErr w:type="spellEnd"/>
        <w:r w:rsidR="00F16DBC">
          <w:rPr>
            <w:rFonts w:ascii="Times New Roman" w:hAnsi="Times New Roman" w:cs="Times New Roman"/>
            <w:sz w:val="24"/>
            <w:szCs w:val="24"/>
          </w:rPr>
          <w:t xml:space="preserve"> et al. (2017b) identified 16 NAS species with a geometric mean </w:t>
        </w:r>
        <w:proofErr w:type="spellStart"/>
        <w:r w:rsidR="00F16DBC">
          <w:rPr>
            <w:rFonts w:ascii="Times New Roman" w:hAnsi="Times New Roman" w:cs="Times New Roman"/>
            <w:sz w:val="24"/>
            <w:szCs w:val="24"/>
          </w:rPr>
          <w:t>qmSCC</w:t>
        </w:r>
        <w:proofErr w:type="spellEnd"/>
        <w:r w:rsidR="00F16DBC">
          <w:rPr>
            <w:rFonts w:ascii="Times New Roman" w:hAnsi="Times New Roman" w:cs="Times New Roman"/>
            <w:sz w:val="24"/>
            <w:szCs w:val="24"/>
          </w:rPr>
          <w:t xml:space="preserve"> greater than that of uninfected quarters </w:t>
        </w:r>
      </w:ins>
      <w:r w:rsidR="00EA63C2">
        <w:rPr>
          <w:rFonts w:ascii="Times New Roman" w:hAnsi="Times New Roman" w:cs="Times New Roman"/>
          <w:sz w:val="24"/>
          <w:szCs w:val="24"/>
        </w:rPr>
        <w:t xml:space="preserve">in a large sample of </w:t>
      </w:r>
      <w:r w:rsidR="00EA63C2" w:rsidRPr="00EA63C2">
        <w:rPr>
          <w:rFonts w:ascii="Times New Roman" w:hAnsi="Times New Roman" w:cs="Times New Roman"/>
          <w:sz w:val="24"/>
          <w:szCs w:val="24"/>
        </w:rPr>
        <w:t xml:space="preserve">3,561 </w:t>
      </w:r>
      <w:r w:rsidR="00EA63C2">
        <w:rPr>
          <w:rFonts w:ascii="Times New Roman" w:hAnsi="Times New Roman" w:cs="Times New Roman"/>
          <w:sz w:val="24"/>
          <w:szCs w:val="24"/>
        </w:rPr>
        <w:t>NAS isolates</w:t>
      </w:r>
      <w:ins w:id="730" w:author="John Barlow" w:date="2024-09-12T10:56:00Z" w16du:dateUtc="2024-09-12T14:56:00Z">
        <w:r w:rsidR="00AA1391" w:rsidRPr="00AA1391">
          <w:t xml:space="preserve"> </w:t>
        </w:r>
        <w:r w:rsidR="00AA1391">
          <w:rPr>
            <w:rFonts w:ascii="Times New Roman" w:hAnsi="Times New Roman" w:cs="Times New Roman"/>
            <w:sz w:val="24"/>
            <w:szCs w:val="24"/>
          </w:rPr>
          <w:t>from</w:t>
        </w:r>
        <w:r w:rsidR="00AA1391" w:rsidRPr="00AA1391">
          <w:rPr>
            <w:rFonts w:ascii="Times New Roman" w:hAnsi="Times New Roman" w:cs="Times New Roman"/>
            <w:sz w:val="24"/>
            <w:szCs w:val="24"/>
          </w:rPr>
          <w:t xml:space="preserve"> 91 Canadian herds </w:t>
        </w:r>
        <w:r w:rsidR="00AA1391">
          <w:rPr>
            <w:rFonts w:ascii="Times New Roman" w:hAnsi="Times New Roman" w:cs="Times New Roman"/>
            <w:sz w:val="24"/>
            <w:szCs w:val="24"/>
          </w:rPr>
          <w:t>enrolled in</w:t>
        </w:r>
        <w:r w:rsidR="00AA1391" w:rsidRPr="00AA1391">
          <w:rPr>
            <w:rFonts w:ascii="Times New Roman" w:hAnsi="Times New Roman" w:cs="Times New Roman"/>
            <w:sz w:val="24"/>
            <w:szCs w:val="24"/>
          </w:rPr>
          <w:t xml:space="preserve"> </w:t>
        </w:r>
      </w:ins>
      <w:ins w:id="731" w:author="Caitlin Jeffrey" w:date="2024-09-23T11:38:00Z" w16du:dateUtc="2024-09-23T15:38:00Z">
        <w:r w:rsidR="00696EF8">
          <w:rPr>
            <w:rFonts w:ascii="Times New Roman" w:hAnsi="Times New Roman" w:cs="Times New Roman"/>
            <w:sz w:val="24"/>
            <w:szCs w:val="24"/>
          </w:rPr>
          <w:t xml:space="preserve">a </w:t>
        </w:r>
      </w:ins>
      <w:ins w:id="732" w:author="John Barlow" w:date="2024-09-12T10:56:00Z" w16du:dateUtc="2024-09-12T14:56:00Z">
        <w:del w:id="733" w:author="Caitlin Jeffrey" w:date="2024-09-23T11:38:00Z" w16du:dateUtc="2024-09-23T15:38:00Z">
          <w:r w:rsidR="00AA1391" w:rsidRPr="00AA1391" w:rsidDel="00696EF8">
            <w:rPr>
              <w:rFonts w:ascii="Times New Roman" w:hAnsi="Times New Roman" w:cs="Times New Roman"/>
              <w:sz w:val="24"/>
              <w:szCs w:val="24"/>
            </w:rPr>
            <w:delText xml:space="preserve">the National Cohort of Dairy Farms </w:delText>
          </w:r>
        </w:del>
        <w:r w:rsidR="00AA1391" w:rsidRPr="00AA1391">
          <w:rPr>
            <w:rFonts w:ascii="Times New Roman" w:hAnsi="Times New Roman" w:cs="Times New Roman"/>
            <w:sz w:val="24"/>
            <w:szCs w:val="24"/>
          </w:rPr>
          <w:t>study conducted by the Canadian Bovine Mastitis Research Network</w:t>
        </w:r>
      </w:ins>
      <w:ins w:id="734" w:author="Caitlin Jeffrey" w:date="2024-09-23T11:38:00Z" w16du:dateUtc="2024-09-23T15:38:00Z">
        <w:r w:rsidR="00696EF8">
          <w:rPr>
            <w:rFonts w:ascii="Times New Roman" w:hAnsi="Times New Roman" w:cs="Times New Roman"/>
            <w:sz w:val="24"/>
            <w:szCs w:val="24"/>
          </w:rPr>
          <w:t>. These 16 species included</w:t>
        </w:r>
      </w:ins>
      <w:ins w:id="735" w:author="Caitlin Jeffrey" w:date="2024-09-23T11:39:00Z" w16du:dateUtc="2024-09-23T15:39:00Z">
        <w:r w:rsidR="0020348D">
          <w:rPr>
            <w:rFonts w:ascii="Times New Roman" w:hAnsi="Times New Roman" w:cs="Times New Roman"/>
            <w:sz w:val="24"/>
            <w:szCs w:val="24"/>
          </w:rPr>
          <w:t>:</w:t>
        </w:r>
      </w:ins>
      <w:ins w:id="736" w:author="Caitlin Jeffrey" w:date="2024-09-23T11:38:00Z" w16du:dateUtc="2024-09-23T15:38:00Z">
        <w:r w:rsidR="00696EF8">
          <w:rPr>
            <w:rFonts w:ascii="Times New Roman" w:hAnsi="Times New Roman" w:cs="Times New Roman"/>
            <w:sz w:val="24"/>
            <w:szCs w:val="24"/>
          </w:rPr>
          <w:t xml:space="preserve"> </w:t>
        </w:r>
      </w:ins>
      <w:del w:id="737" w:author="Caitlin Jeffrey" w:date="2024-09-23T11:38:00Z" w16du:dateUtc="2024-09-23T15:38:00Z">
        <w:r w:rsidR="00EA63C2" w:rsidDel="00696EF8">
          <w:rPr>
            <w:rFonts w:ascii="Times New Roman" w:hAnsi="Times New Roman" w:cs="Times New Roman"/>
            <w:sz w:val="24"/>
            <w:szCs w:val="24"/>
          </w:rPr>
          <w:delText xml:space="preserve">, </w:delText>
        </w:r>
        <w:r w:rsidR="00D24F19" w:rsidDel="00696EF8">
          <w:rPr>
            <w:rFonts w:ascii="Times New Roman" w:hAnsi="Times New Roman" w:cs="Times New Roman"/>
            <w:sz w:val="24"/>
            <w:szCs w:val="24"/>
          </w:rPr>
          <w:delText xml:space="preserve">Condas et </w:delText>
        </w:r>
        <w:r w:rsidR="00F25B75" w:rsidDel="00696EF8">
          <w:rPr>
            <w:rFonts w:ascii="Times New Roman" w:hAnsi="Times New Roman" w:cs="Times New Roman"/>
            <w:sz w:val="24"/>
            <w:szCs w:val="24"/>
          </w:rPr>
          <w:delText>al., (2017b) identified 1</w:delText>
        </w:r>
        <w:r w:rsidR="00EA63C2" w:rsidDel="00696EF8">
          <w:rPr>
            <w:rFonts w:ascii="Times New Roman" w:hAnsi="Times New Roman" w:cs="Times New Roman"/>
            <w:sz w:val="24"/>
            <w:szCs w:val="24"/>
          </w:rPr>
          <w:delText>6</w:delText>
        </w:r>
        <w:r w:rsidR="00F25B75" w:rsidDel="00696EF8">
          <w:rPr>
            <w:rFonts w:ascii="Times New Roman" w:hAnsi="Times New Roman" w:cs="Times New Roman"/>
            <w:sz w:val="24"/>
            <w:szCs w:val="24"/>
          </w:rPr>
          <w:delText xml:space="preserve"> NAS with </w:delText>
        </w:r>
        <w:r w:rsidR="00D2545C" w:rsidDel="00696EF8">
          <w:rPr>
            <w:rFonts w:ascii="Times New Roman" w:hAnsi="Times New Roman" w:cs="Times New Roman"/>
            <w:sz w:val="24"/>
            <w:szCs w:val="24"/>
          </w:rPr>
          <w:delText xml:space="preserve">geometric mean </w:delText>
        </w:r>
        <w:r w:rsidR="00F25B75" w:rsidDel="00696EF8">
          <w:rPr>
            <w:rFonts w:ascii="Times New Roman" w:hAnsi="Times New Roman" w:cs="Times New Roman"/>
            <w:sz w:val="24"/>
            <w:szCs w:val="24"/>
          </w:rPr>
          <w:delText>q</w:delText>
        </w:r>
      </w:del>
      <w:ins w:id="738" w:author="John Barlow" w:date="2024-09-12T19:55:00Z" w16du:dateUtc="2024-09-12T23:55:00Z">
        <w:del w:id="739" w:author="Caitlin Jeffrey" w:date="2024-09-23T11:38:00Z" w16du:dateUtc="2024-09-23T15:38:00Z">
          <w:r w:rsidR="008B1863" w:rsidDel="00696EF8">
            <w:rPr>
              <w:rFonts w:ascii="Times New Roman" w:hAnsi="Times New Roman" w:cs="Times New Roman"/>
              <w:sz w:val="24"/>
              <w:szCs w:val="24"/>
            </w:rPr>
            <w:delText>m</w:delText>
          </w:r>
        </w:del>
      </w:ins>
      <w:del w:id="740" w:author="Caitlin Jeffrey" w:date="2024-09-23T11:38:00Z" w16du:dateUtc="2024-09-23T15:38:00Z">
        <w:r w:rsidR="00F25B75" w:rsidDel="00696EF8">
          <w:rPr>
            <w:rFonts w:ascii="Times New Roman" w:hAnsi="Times New Roman" w:cs="Times New Roman"/>
            <w:sz w:val="24"/>
            <w:szCs w:val="24"/>
          </w:rPr>
          <w:delText xml:space="preserve">SCC </w:delText>
        </w:r>
        <w:r w:rsidR="00644061" w:rsidDel="00696EF8">
          <w:rPr>
            <w:rFonts w:ascii="Times New Roman" w:hAnsi="Times New Roman" w:cs="Times New Roman"/>
            <w:sz w:val="24"/>
            <w:szCs w:val="24"/>
          </w:rPr>
          <w:delText xml:space="preserve">greater than </w:delText>
        </w:r>
      </w:del>
      <w:ins w:id="741" w:author="John Barlow" w:date="2024-09-12T10:39:00Z" w16du:dateUtc="2024-09-12T14:39:00Z">
        <w:del w:id="742" w:author="Caitlin Jeffrey" w:date="2024-09-23T11:38:00Z" w16du:dateUtc="2024-09-23T15:38:00Z">
          <w:r w:rsidR="00BD70BF" w:rsidDel="00696EF8">
            <w:rPr>
              <w:rFonts w:ascii="Times New Roman" w:hAnsi="Times New Roman" w:cs="Times New Roman"/>
              <w:sz w:val="24"/>
              <w:szCs w:val="24"/>
            </w:rPr>
            <w:delText xml:space="preserve">that of </w:delText>
          </w:r>
        </w:del>
      </w:ins>
      <w:del w:id="743" w:author="Caitlin Jeffrey" w:date="2024-09-23T11:38:00Z" w16du:dateUtc="2024-09-23T15:38:00Z">
        <w:r w:rsidR="00644061" w:rsidDel="00696EF8">
          <w:rPr>
            <w:rFonts w:ascii="Times New Roman" w:hAnsi="Times New Roman" w:cs="Times New Roman"/>
            <w:sz w:val="24"/>
            <w:szCs w:val="24"/>
          </w:rPr>
          <w:delText>uninfected quarters (</w:delText>
        </w:r>
      </w:del>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D2545C">
        <w:rPr>
          <w:rFonts w:ascii="Times New Roman" w:hAnsi="Times New Roman" w:cs="Times New Roman"/>
          <w:i/>
          <w:iCs/>
          <w:sz w:val="24"/>
          <w:szCs w:val="24"/>
        </w:rPr>
        <w:t xml:space="preserve"> </w:t>
      </w:r>
      <w:r w:rsidR="00160297" w:rsidRPr="00A854D3">
        <w:rPr>
          <w:rFonts w:ascii="Times New Roman" w:hAnsi="Times New Roman" w:cs="Times New Roman"/>
          <w:i/>
          <w:iCs/>
          <w:sz w:val="24"/>
          <w:szCs w:val="24"/>
        </w:rPr>
        <w:t>chromogenes</w:t>
      </w:r>
      <w:r w:rsidR="00D2545C">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simulans</w:t>
      </w:r>
      <w:proofErr w:type="spellEnd"/>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xylosus</w:t>
      </w:r>
      <w:proofErr w:type="spellEnd"/>
      <w:r w:rsidR="00D2545C">
        <w:rPr>
          <w:rFonts w:ascii="Times New Roman" w:hAnsi="Times New Roman" w:cs="Times New Roman"/>
          <w:sz w:val="24"/>
          <w:szCs w:val="24"/>
        </w:rPr>
        <w:t>,</w:t>
      </w:r>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haemolyticus</w:t>
      </w:r>
      <w:proofErr w:type="spellEnd"/>
      <w:r w:rsidR="00D2545C">
        <w:rPr>
          <w:rFonts w:ascii="Times New Roman" w:hAnsi="Times New Roman" w:cs="Times New Roman"/>
          <w:sz w:val="24"/>
          <w:szCs w:val="24"/>
        </w:rPr>
        <w:t>,</w:t>
      </w:r>
      <w:r w:rsidR="00A72978">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epidermidis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cohnii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sciuri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gallinarum</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capitis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arlettae</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warneri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saprophyticus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agnetis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equorum</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succinus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EC0FE5">
        <w:rPr>
          <w:rFonts w:ascii="Times New Roman" w:hAnsi="Times New Roman" w:cs="Times New Roman"/>
          <w:sz w:val="24"/>
          <w:szCs w:val="24"/>
        </w:rPr>
        <w:t xml:space="preserve">and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hyicus</w:t>
      </w:r>
      <w:proofErr w:type="spellEnd"/>
      <w:ins w:id="744" w:author="Caitlin Jeffrey" w:date="2024-09-23T11:38:00Z" w16du:dateUtc="2024-09-23T15:38:00Z">
        <w:r w:rsidR="00696EF8">
          <w:rPr>
            <w:rFonts w:ascii="Times New Roman" w:hAnsi="Times New Roman" w:cs="Times New Roman"/>
            <w:sz w:val="24"/>
            <w:szCs w:val="24"/>
          </w:rPr>
          <w:t xml:space="preserve"> (</w:t>
        </w:r>
        <w:proofErr w:type="spellStart"/>
        <w:r w:rsidR="00696EF8">
          <w:rPr>
            <w:rFonts w:ascii="Times New Roman" w:hAnsi="Times New Roman" w:cs="Times New Roman"/>
            <w:sz w:val="24"/>
            <w:szCs w:val="24"/>
          </w:rPr>
          <w:t>Condas</w:t>
        </w:r>
        <w:proofErr w:type="spellEnd"/>
        <w:r w:rsidR="00696EF8">
          <w:rPr>
            <w:rFonts w:ascii="Times New Roman" w:hAnsi="Times New Roman" w:cs="Times New Roman"/>
            <w:sz w:val="24"/>
            <w:szCs w:val="24"/>
          </w:rPr>
          <w:t xml:space="preserve"> et al., 2017b)</w:t>
        </w:r>
      </w:ins>
      <w:ins w:id="745" w:author="John Barlow" w:date="2024-09-12T10:45:00Z" w16du:dateUtc="2024-09-12T14:45:00Z">
        <w:del w:id="746" w:author="Caitlin Jeffrey" w:date="2024-09-23T11:38:00Z" w16du:dateUtc="2024-09-23T15:38:00Z">
          <w:r w:rsidR="003F138A" w:rsidDel="00696EF8">
            <w:rPr>
              <w:rFonts w:ascii="Times New Roman" w:hAnsi="Times New Roman" w:cs="Times New Roman"/>
              <w:sz w:val="24"/>
              <w:szCs w:val="24"/>
            </w:rPr>
            <w:delText>)</w:delText>
          </w:r>
        </w:del>
      </w:ins>
      <w:ins w:id="747" w:author="John Barlow" w:date="2024-09-12T10:39:00Z" w16du:dateUtc="2024-09-12T14:39:00Z">
        <w:r w:rsidR="00BE147C">
          <w:rPr>
            <w:rFonts w:ascii="Times New Roman" w:hAnsi="Times New Roman" w:cs="Times New Roman"/>
            <w:sz w:val="24"/>
            <w:szCs w:val="24"/>
          </w:rPr>
          <w:t>.</w:t>
        </w:r>
      </w:ins>
      <w:r w:rsidR="00F25B75">
        <w:rPr>
          <w:rFonts w:ascii="Times New Roman" w:hAnsi="Times New Roman" w:cs="Times New Roman"/>
          <w:sz w:val="24"/>
          <w:szCs w:val="24"/>
        </w:rPr>
        <w:t xml:space="preserve"> </w:t>
      </w:r>
      <w:ins w:id="748" w:author="John Barlow" w:date="2024-09-12T10:45:00Z" w16du:dateUtc="2024-09-12T14:45:00Z">
        <w:r w:rsidR="003F138A" w:rsidRPr="003F138A">
          <w:rPr>
            <w:rFonts w:ascii="Times New Roman" w:hAnsi="Times New Roman" w:cs="Times New Roman"/>
            <w:sz w:val="24"/>
            <w:szCs w:val="24"/>
          </w:rPr>
          <w:t>In that study</w:t>
        </w:r>
      </w:ins>
      <w:ins w:id="749" w:author="John Barlow" w:date="2024-09-12T10:47:00Z" w16du:dateUtc="2024-09-12T14:47:00Z">
        <w:r w:rsidR="000639D6">
          <w:rPr>
            <w:rFonts w:ascii="Times New Roman" w:hAnsi="Times New Roman" w:cs="Times New Roman"/>
            <w:sz w:val="24"/>
            <w:szCs w:val="24"/>
          </w:rPr>
          <w:t xml:space="preserve">, </w:t>
        </w:r>
      </w:ins>
      <w:r w:rsidR="0059719F">
        <w:rPr>
          <w:rFonts w:ascii="Times New Roman" w:hAnsi="Times New Roman" w:cs="Times New Roman"/>
          <w:sz w:val="24"/>
          <w:szCs w:val="24"/>
        </w:rPr>
        <w:t xml:space="preserve">the highest </w:t>
      </w:r>
      <w:proofErr w:type="spellStart"/>
      <w:r w:rsidR="0059719F">
        <w:rPr>
          <w:rFonts w:ascii="Times New Roman" w:hAnsi="Times New Roman" w:cs="Times New Roman"/>
          <w:sz w:val="24"/>
          <w:szCs w:val="24"/>
        </w:rPr>
        <w:t>q</w:t>
      </w:r>
      <w:ins w:id="750" w:author="John Barlow" w:date="2024-09-12T19:55:00Z" w16du:dateUtc="2024-09-12T23:55:00Z">
        <w:r w:rsidR="008B1863">
          <w:rPr>
            <w:rFonts w:ascii="Times New Roman" w:hAnsi="Times New Roman" w:cs="Times New Roman"/>
            <w:sz w:val="24"/>
            <w:szCs w:val="24"/>
          </w:rPr>
          <w:t>m</w:t>
        </w:r>
      </w:ins>
      <w:r w:rsidR="0059719F">
        <w:rPr>
          <w:rFonts w:ascii="Times New Roman" w:hAnsi="Times New Roman" w:cs="Times New Roman"/>
          <w:sz w:val="24"/>
          <w:szCs w:val="24"/>
        </w:rPr>
        <w:t>SCC</w:t>
      </w:r>
      <w:proofErr w:type="spellEnd"/>
      <w:r w:rsidR="0059719F">
        <w:rPr>
          <w:rFonts w:ascii="Times New Roman" w:hAnsi="Times New Roman" w:cs="Times New Roman"/>
          <w:sz w:val="24"/>
          <w:szCs w:val="24"/>
        </w:rPr>
        <w:t xml:space="preserve"> was associated with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agnetis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w:t>
      </w:r>
      <w:r w:rsidR="00157013" w:rsidRPr="00A854D3">
        <w:rPr>
          <w:rFonts w:ascii="Times New Roman" w:hAnsi="Times New Roman" w:cs="Times New Roman"/>
          <w:i/>
          <w:iCs/>
          <w:sz w:val="24"/>
          <w:szCs w:val="24"/>
        </w:rPr>
        <w:t xml:space="preserve"> </w:t>
      </w:r>
      <w:r w:rsidR="006228DF" w:rsidRPr="00A854D3">
        <w:rPr>
          <w:rFonts w:ascii="Times New Roman" w:hAnsi="Times New Roman" w:cs="Times New Roman"/>
          <w:i/>
          <w:iCs/>
          <w:sz w:val="24"/>
          <w:szCs w:val="24"/>
        </w:rPr>
        <w:t>capitis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hyicus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gallinarum</w:t>
      </w:r>
      <w:proofErr w:type="spellEnd"/>
      <w:r w:rsidR="006228DF" w:rsidRPr="006228DF">
        <w:rPr>
          <w:rFonts w:ascii="Times New Roman" w:hAnsi="Times New Roman" w:cs="Times New Roman"/>
          <w:sz w:val="24"/>
          <w:szCs w:val="24"/>
        </w:rPr>
        <w:t xml:space="preserve">, and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simulans</w:t>
      </w:r>
      <w:proofErr w:type="spellEnd"/>
      <w:r w:rsidR="006228DF" w:rsidRPr="006228DF">
        <w:rPr>
          <w:rFonts w:ascii="Times New Roman" w:hAnsi="Times New Roman" w:cs="Times New Roman"/>
          <w:sz w:val="24"/>
          <w:szCs w:val="24"/>
        </w:rPr>
        <w:t xml:space="preserve"> </w:t>
      </w:r>
      <w:r w:rsidR="0059719F">
        <w:rPr>
          <w:rFonts w:ascii="Times New Roman" w:hAnsi="Times New Roman" w:cs="Times New Roman"/>
          <w:sz w:val="24"/>
          <w:szCs w:val="24"/>
        </w:rPr>
        <w:t>IMI</w:t>
      </w:r>
      <w:ins w:id="751" w:author="John Barlow" w:date="2024-09-12T10:47:00Z" w16du:dateUtc="2024-09-12T14:47:00Z">
        <w:r w:rsidR="005945A0" w:rsidRPr="005945A0">
          <w:t xml:space="preserve"> </w:t>
        </w:r>
        <w:r w:rsidR="005945A0">
          <w:t>(</w:t>
        </w:r>
        <w:proofErr w:type="spellStart"/>
        <w:r w:rsidR="005945A0" w:rsidRPr="005945A0">
          <w:rPr>
            <w:rFonts w:ascii="Times New Roman" w:hAnsi="Times New Roman" w:cs="Times New Roman"/>
            <w:sz w:val="24"/>
            <w:szCs w:val="24"/>
          </w:rPr>
          <w:t>Condas</w:t>
        </w:r>
        <w:proofErr w:type="spellEnd"/>
        <w:r w:rsidR="005945A0" w:rsidRPr="005945A0">
          <w:rPr>
            <w:rFonts w:ascii="Times New Roman" w:hAnsi="Times New Roman" w:cs="Times New Roman"/>
            <w:sz w:val="24"/>
            <w:szCs w:val="24"/>
          </w:rPr>
          <w:t xml:space="preserve"> et al., 2017b)</w:t>
        </w:r>
      </w:ins>
      <w:r w:rsidR="006228DF" w:rsidRPr="006228DF">
        <w:rPr>
          <w:rFonts w:ascii="Times New Roman" w:hAnsi="Times New Roman" w:cs="Times New Roman"/>
          <w:sz w:val="24"/>
          <w:szCs w:val="24"/>
        </w:rPr>
        <w:t>.</w:t>
      </w:r>
      <w:r w:rsidR="00492E48">
        <w:rPr>
          <w:rFonts w:ascii="Times New Roman" w:hAnsi="Times New Roman" w:cs="Times New Roman"/>
          <w:sz w:val="24"/>
          <w:szCs w:val="24"/>
        </w:rPr>
        <w:t xml:space="preserve"> </w:t>
      </w:r>
      <w:ins w:id="752" w:author="Caitlin Jeffrey" w:date="2024-09-23T11:41:00Z" w16du:dateUtc="2024-09-23T15:41:00Z">
        <w:r w:rsidR="00DF5CA4">
          <w:rPr>
            <w:rFonts w:ascii="Times New Roman" w:hAnsi="Times New Roman" w:cs="Times New Roman"/>
            <w:sz w:val="24"/>
            <w:szCs w:val="24"/>
          </w:rPr>
          <w:t>U</w:t>
        </w:r>
      </w:ins>
      <w:ins w:id="753" w:author="John Barlow" w:date="2024-09-12T10:54:00Z" w16du:dateUtc="2024-09-12T14:54:00Z">
        <w:del w:id="754" w:author="Caitlin Jeffrey" w:date="2024-09-23T11:41:00Z" w16du:dateUtc="2024-09-23T15:41:00Z">
          <w:r w:rsidR="00F6558B" w:rsidDel="00DF5CA4">
            <w:rPr>
              <w:rFonts w:ascii="Times New Roman" w:hAnsi="Times New Roman" w:cs="Times New Roman"/>
              <w:sz w:val="24"/>
              <w:szCs w:val="24"/>
            </w:rPr>
            <w:delText>Earlier, u</w:delText>
          </w:r>
        </w:del>
        <w:r w:rsidR="00F6558B">
          <w:rPr>
            <w:rFonts w:ascii="Times New Roman" w:hAnsi="Times New Roman" w:cs="Times New Roman"/>
            <w:sz w:val="24"/>
            <w:szCs w:val="24"/>
          </w:rPr>
          <w:t>sing a subset of the data</w:t>
        </w:r>
      </w:ins>
      <w:ins w:id="755" w:author="John Barlow" w:date="2024-09-12T10:57:00Z" w16du:dateUtc="2024-09-12T14:57:00Z">
        <w:r w:rsidR="00ED30AD" w:rsidRPr="00ED30AD">
          <w:t xml:space="preserve"> </w:t>
        </w:r>
      </w:ins>
      <w:ins w:id="756" w:author="John Barlow" w:date="2024-09-12T11:00:00Z" w16du:dateUtc="2024-09-12T15:00:00Z">
        <w:r w:rsidR="001843CE">
          <w:rPr>
            <w:rFonts w:ascii="Times New Roman" w:hAnsi="Times New Roman" w:cs="Times New Roman"/>
            <w:sz w:val="24"/>
            <w:szCs w:val="24"/>
          </w:rPr>
          <w:t xml:space="preserve">from </w:t>
        </w:r>
      </w:ins>
      <w:ins w:id="757" w:author="Caitlin Jeffrey" w:date="2024-09-23T11:41:00Z" w16du:dateUtc="2024-09-23T15:41:00Z">
        <w:r w:rsidR="00DF5CA4">
          <w:rPr>
            <w:rFonts w:ascii="Times New Roman" w:hAnsi="Times New Roman" w:cs="Times New Roman"/>
            <w:sz w:val="24"/>
            <w:szCs w:val="24"/>
          </w:rPr>
          <w:t xml:space="preserve">this study conducted by the </w:t>
        </w:r>
      </w:ins>
      <w:ins w:id="758" w:author="Caitlin Jeffrey" w:date="2024-09-23T11:40:00Z" w16du:dateUtc="2024-09-23T15:40:00Z">
        <w:r w:rsidR="00DF5CA4" w:rsidRPr="00AA1391">
          <w:rPr>
            <w:rFonts w:ascii="Times New Roman" w:hAnsi="Times New Roman" w:cs="Times New Roman"/>
            <w:sz w:val="24"/>
            <w:szCs w:val="24"/>
          </w:rPr>
          <w:t>Canadian Bovine Mastitis Research Network</w:t>
        </w:r>
        <w:r w:rsidR="00DF5CA4">
          <w:rPr>
            <w:rFonts w:ascii="Times New Roman" w:hAnsi="Times New Roman" w:cs="Times New Roman"/>
            <w:sz w:val="24"/>
            <w:szCs w:val="24"/>
          </w:rPr>
          <w:t>,</w:t>
        </w:r>
      </w:ins>
      <w:ins w:id="759" w:author="John Barlow" w:date="2024-09-12T11:00:00Z" w16du:dateUtc="2024-09-12T15:00:00Z">
        <w:del w:id="760" w:author="Caitlin Jeffrey" w:date="2024-09-23T11:40:00Z" w16du:dateUtc="2024-09-23T15:40:00Z">
          <w:r w:rsidR="001843CE" w:rsidDel="00DF5CA4">
            <w:rPr>
              <w:rFonts w:ascii="Times New Roman" w:hAnsi="Times New Roman" w:cs="Times New Roman"/>
              <w:sz w:val="24"/>
              <w:szCs w:val="24"/>
            </w:rPr>
            <w:delText>the Canadian</w:delText>
          </w:r>
        </w:del>
      </w:ins>
      <w:ins w:id="761" w:author="John Barlow" w:date="2024-09-12T10:57:00Z" w16du:dateUtc="2024-09-12T14:57:00Z">
        <w:del w:id="762" w:author="Caitlin Jeffrey" w:date="2024-09-23T11:40:00Z" w16du:dateUtc="2024-09-23T15:40:00Z">
          <w:r w:rsidR="00ED30AD" w:rsidRPr="00ED30AD" w:rsidDel="00DF5CA4">
            <w:rPr>
              <w:rFonts w:ascii="Times New Roman" w:hAnsi="Times New Roman" w:cs="Times New Roman"/>
              <w:sz w:val="24"/>
              <w:szCs w:val="24"/>
            </w:rPr>
            <w:delText xml:space="preserve"> National Cohort of Dairy Farms study</w:delText>
          </w:r>
        </w:del>
      </w:ins>
      <w:ins w:id="763" w:author="John Barlow" w:date="2024-09-12T11:00:00Z" w16du:dateUtc="2024-09-12T15:00:00Z">
        <w:del w:id="764" w:author="Caitlin Jeffrey" w:date="2024-09-23T11:40:00Z" w16du:dateUtc="2024-09-23T15:40:00Z">
          <w:r w:rsidR="003F69DA" w:rsidDel="00DF5CA4">
            <w:rPr>
              <w:rFonts w:ascii="Times New Roman" w:hAnsi="Times New Roman" w:cs="Times New Roman"/>
              <w:sz w:val="24"/>
              <w:szCs w:val="24"/>
            </w:rPr>
            <w:delText>,</w:delText>
          </w:r>
        </w:del>
        <w:r w:rsidR="003F69DA">
          <w:rPr>
            <w:rFonts w:ascii="Times New Roman" w:hAnsi="Times New Roman" w:cs="Times New Roman"/>
            <w:sz w:val="24"/>
            <w:szCs w:val="24"/>
          </w:rPr>
          <w:t xml:space="preserve"> </w:t>
        </w:r>
      </w:ins>
      <w:r w:rsidR="00492E48">
        <w:rPr>
          <w:rFonts w:ascii="Times New Roman" w:hAnsi="Times New Roman" w:cs="Times New Roman"/>
          <w:sz w:val="24"/>
          <w:szCs w:val="24"/>
        </w:rPr>
        <w:t>Fry et al.</w:t>
      </w:r>
      <w:del w:id="765" w:author="Caitlin Jeffrey" w:date="2024-09-23T11:41:00Z" w16du:dateUtc="2024-09-23T15:41:00Z">
        <w:r w:rsidR="00492E48" w:rsidDel="00DF5CA4">
          <w:rPr>
            <w:rFonts w:ascii="Times New Roman" w:hAnsi="Times New Roman" w:cs="Times New Roman"/>
            <w:sz w:val="24"/>
            <w:szCs w:val="24"/>
          </w:rPr>
          <w:delText>,</w:delText>
        </w:r>
      </w:del>
      <w:r w:rsidR="00492E48">
        <w:rPr>
          <w:rFonts w:ascii="Times New Roman" w:hAnsi="Times New Roman" w:cs="Times New Roman"/>
          <w:sz w:val="24"/>
          <w:szCs w:val="24"/>
        </w:rPr>
        <w:t xml:space="preserve"> (</w:t>
      </w:r>
      <w:r w:rsidR="0021569A">
        <w:rPr>
          <w:rFonts w:ascii="Times New Roman" w:hAnsi="Times New Roman" w:cs="Times New Roman"/>
          <w:sz w:val="24"/>
          <w:szCs w:val="24"/>
        </w:rPr>
        <w:t>2014)</w:t>
      </w:r>
      <w:ins w:id="766" w:author="Caitlin Jeffrey" w:date="2024-09-23T11:41:00Z" w16du:dateUtc="2024-09-23T15:41:00Z">
        <w:r w:rsidR="00DF5CA4">
          <w:rPr>
            <w:rFonts w:ascii="Times New Roman" w:hAnsi="Times New Roman" w:cs="Times New Roman"/>
            <w:sz w:val="24"/>
            <w:szCs w:val="24"/>
          </w:rPr>
          <w:t xml:space="preserve"> had </w:t>
        </w:r>
        <w:r w:rsidR="00FA31C2">
          <w:rPr>
            <w:rFonts w:ascii="Times New Roman" w:hAnsi="Times New Roman" w:cs="Times New Roman"/>
            <w:sz w:val="24"/>
            <w:szCs w:val="24"/>
          </w:rPr>
          <w:t>previously</w:t>
        </w:r>
      </w:ins>
      <w:r w:rsidR="0021569A">
        <w:rPr>
          <w:rFonts w:ascii="Times New Roman" w:hAnsi="Times New Roman" w:cs="Times New Roman"/>
          <w:sz w:val="24"/>
          <w:szCs w:val="24"/>
        </w:rPr>
        <w:t xml:space="preserve"> </w:t>
      </w:r>
      <w:r w:rsidR="00D4519C">
        <w:rPr>
          <w:rFonts w:ascii="Times New Roman" w:hAnsi="Times New Roman" w:cs="Times New Roman"/>
          <w:sz w:val="24"/>
          <w:szCs w:val="24"/>
        </w:rPr>
        <w:t xml:space="preserve">identified </w:t>
      </w:r>
      <w:r w:rsidR="00E57166">
        <w:rPr>
          <w:rFonts w:ascii="Times New Roman" w:hAnsi="Times New Roman" w:cs="Times New Roman"/>
          <w:sz w:val="24"/>
          <w:szCs w:val="24"/>
        </w:rPr>
        <w:t>8</w:t>
      </w:r>
      <w:r w:rsidR="00D4519C">
        <w:rPr>
          <w:rFonts w:ascii="Times New Roman" w:hAnsi="Times New Roman" w:cs="Times New Roman"/>
          <w:sz w:val="24"/>
          <w:szCs w:val="24"/>
        </w:rPr>
        <w:t xml:space="preserve"> species </w:t>
      </w:r>
      <w:ins w:id="767" w:author="John Barlow" w:date="2024-09-12T11:19:00Z" w16du:dateUtc="2024-09-12T15:19:00Z">
        <w:r w:rsidR="00514646">
          <w:rPr>
            <w:rFonts w:ascii="Times New Roman" w:hAnsi="Times New Roman" w:cs="Times New Roman"/>
            <w:sz w:val="24"/>
            <w:szCs w:val="24"/>
          </w:rPr>
          <w:t xml:space="preserve">causing subclinical IMI </w:t>
        </w:r>
      </w:ins>
      <w:ins w:id="768" w:author="John Barlow" w:date="2024-09-12T11:17:00Z" w16du:dateUtc="2024-09-12T15:17:00Z">
        <w:r w:rsidR="0027717D">
          <w:rPr>
            <w:rFonts w:ascii="Times New Roman" w:hAnsi="Times New Roman" w:cs="Times New Roman"/>
            <w:sz w:val="24"/>
            <w:szCs w:val="24"/>
          </w:rPr>
          <w:t>associated with a</w:t>
        </w:r>
      </w:ins>
      <w:r w:rsidR="00D4519C">
        <w:rPr>
          <w:rFonts w:ascii="Times New Roman" w:hAnsi="Times New Roman" w:cs="Times New Roman"/>
          <w:sz w:val="24"/>
          <w:szCs w:val="24"/>
        </w:rPr>
        <w:t xml:space="preserve"> m</w:t>
      </w:r>
      <w:r w:rsidR="002573C3" w:rsidRPr="002573C3">
        <w:rPr>
          <w:rFonts w:ascii="Times New Roman" w:hAnsi="Times New Roman" w:cs="Times New Roman"/>
          <w:sz w:val="24"/>
          <w:szCs w:val="24"/>
        </w:rPr>
        <w:t>ean</w:t>
      </w:r>
      <w:ins w:id="769" w:author="Caitlin Jeffrey" w:date="2024-09-23T11:55:00Z" w16du:dateUtc="2024-09-23T15:55:00Z">
        <w:r w:rsidR="00E93266">
          <w:rPr>
            <w:rFonts w:ascii="Times New Roman" w:hAnsi="Times New Roman" w:cs="Times New Roman"/>
            <w:sz w:val="24"/>
            <w:szCs w:val="24"/>
          </w:rPr>
          <w:t xml:space="preserve"> </w:t>
        </w:r>
        <w:proofErr w:type="spellStart"/>
        <w:r w:rsidR="00E93266">
          <w:rPr>
            <w:rFonts w:ascii="Times New Roman" w:hAnsi="Times New Roman" w:cs="Times New Roman"/>
            <w:sz w:val="24"/>
            <w:szCs w:val="24"/>
          </w:rPr>
          <w:t>qm</w:t>
        </w:r>
      </w:ins>
      <w:del w:id="770" w:author="Caitlin Jeffrey" w:date="2024-09-23T11:55:00Z" w16du:dateUtc="2024-09-23T15:55:00Z">
        <w:r w:rsidR="002573C3" w:rsidRPr="002573C3" w:rsidDel="00E93266">
          <w:rPr>
            <w:rFonts w:ascii="Times New Roman" w:hAnsi="Times New Roman" w:cs="Times New Roman"/>
            <w:sz w:val="24"/>
            <w:szCs w:val="24"/>
          </w:rPr>
          <w:delText xml:space="preserve"> milk </w:delText>
        </w:r>
      </w:del>
      <w:r w:rsidR="002573C3" w:rsidRPr="002573C3">
        <w:rPr>
          <w:rFonts w:ascii="Times New Roman" w:hAnsi="Times New Roman" w:cs="Times New Roman"/>
          <w:sz w:val="24"/>
          <w:szCs w:val="24"/>
        </w:rPr>
        <w:t>SCC</w:t>
      </w:r>
      <w:proofErr w:type="spellEnd"/>
      <w:r w:rsidR="002573C3" w:rsidRPr="002573C3">
        <w:rPr>
          <w:rFonts w:ascii="Times New Roman" w:hAnsi="Times New Roman" w:cs="Times New Roman"/>
          <w:sz w:val="24"/>
          <w:szCs w:val="24"/>
        </w:rPr>
        <w:t xml:space="preserve"> </w:t>
      </w:r>
      <w:ins w:id="771" w:author="John Barlow" w:date="2024-09-12T11:17:00Z" w16du:dateUtc="2024-09-12T15:17:00Z">
        <w:r w:rsidR="0027717D">
          <w:rPr>
            <w:rFonts w:ascii="Times New Roman" w:hAnsi="Times New Roman" w:cs="Times New Roman"/>
            <w:sz w:val="24"/>
            <w:szCs w:val="24"/>
          </w:rPr>
          <w:t xml:space="preserve">that </w:t>
        </w:r>
      </w:ins>
      <w:r w:rsidR="002573C3" w:rsidRPr="002573C3">
        <w:rPr>
          <w:rFonts w:ascii="Times New Roman" w:hAnsi="Times New Roman" w:cs="Times New Roman"/>
          <w:sz w:val="24"/>
          <w:szCs w:val="24"/>
        </w:rPr>
        <w:t xml:space="preserve">was significantly higher </w:t>
      </w:r>
      <w:ins w:id="772" w:author="John Barlow" w:date="2024-09-12T11:20:00Z" w16du:dateUtc="2024-09-12T15:20:00Z">
        <w:r w:rsidR="00514646">
          <w:rPr>
            <w:rFonts w:ascii="Times New Roman" w:hAnsi="Times New Roman" w:cs="Times New Roman"/>
            <w:sz w:val="24"/>
            <w:szCs w:val="24"/>
          </w:rPr>
          <w:t>than</w:t>
        </w:r>
      </w:ins>
      <w:r w:rsidR="00992F84">
        <w:rPr>
          <w:rFonts w:ascii="Times New Roman" w:hAnsi="Times New Roman" w:cs="Times New Roman"/>
          <w:sz w:val="24"/>
          <w:szCs w:val="24"/>
        </w:rPr>
        <w:t xml:space="preserve"> </w:t>
      </w:r>
      <w:ins w:id="773" w:author="John Barlow" w:date="2024-09-12T11:21:00Z" w16du:dateUtc="2024-09-12T15:21:00Z">
        <w:r w:rsidR="00F449C5">
          <w:rPr>
            <w:rFonts w:ascii="Times New Roman" w:hAnsi="Times New Roman" w:cs="Times New Roman"/>
            <w:sz w:val="24"/>
            <w:szCs w:val="24"/>
          </w:rPr>
          <w:t>th</w:t>
        </w:r>
      </w:ins>
      <w:ins w:id="774" w:author="Caitlin Jeffrey" w:date="2024-09-23T11:55:00Z" w16du:dateUtc="2024-09-23T15:55:00Z">
        <w:r w:rsidR="00C71213">
          <w:rPr>
            <w:rFonts w:ascii="Times New Roman" w:hAnsi="Times New Roman" w:cs="Times New Roman"/>
            <w:sz w:val="24"/>
            <w:szCs w:val="24"/>
          </w:rPr>
          <w:t xml:space="preserve">e </w:t>
        </w:r>
        <w:proofErr w:type="spellStart"/>
        <w:r w:rsidR="00C71213">
          <w:rPr>
            <w:rFonts w:ascii="Times New Roman" w:hAnsi="Times New Roman" w:cs="Times New Roman"/>
            <w:sz w:val="24"/>
            <w:szCs w:val="24"/>
          </w:rPr>
          <w:t>qmSCC</w:t>
        </w:r>
        <w:proofErr w:type="spellEnd"/>
        <w:r w:rsidR="00C71213">
          <w:rPr>
            <w:rFonts w:ascii="Times New Roman" w:hAnsi="Times New Roman" w:cs="Times New Roman"/>
            <w:sz w:val="24"/>
            <w:szCs w:val="24"/>
          </w:rPr>
          <w:t xml:space="preserve"> of</w:t>
        </w:r>
      </w:ins>
      <w:ins w:id="775" w:author="John Barlow" w:date="2024-09-12T11:21:00Z" w16du:dateUtc="2024-09-12T15:21:00Z">
        <w:del w:id="776" w:author="Caitlin Jeffrey" w:date="2024-09-23T11:55:00Z" w16du:dateUtc="2024-09-23T15:55:00Z">
          <w:r w:rsidR="00F449C5" w:rsidDel="00C71213">
            <w:rPr>
              <w:rFonts w:ascii="Times New Roman" w:hAnsi="Times New Roman" w:cs="Times New Roman"/>
              <w:sz w:val="24"/>
              <w:szCs w:val="24"/>
            </w:rPr>
            <w:delText>e SCC of</w:delText>
          </w:r>
        </w:del>
        <w:r w:rsidR="00F449C5">
          <w:rPr>
            <w:rFonts w:ascii="Times New Roman" w:hAnsi="Times New Roman" w:cs="Times New Roman"/>
            <w:sz w:val="24"/>
            <w:szCs w:val="24"/>
          </w:rPr>
          <w:t xml:space="preserve"> </w:t>
        </w:r>
      </w:ins>
      <w:r w:rsidR="00992F84">
        <w:rPr>
          <w:rFonts w:ascii="Times New Roman" w:hAnsi="Times New Roman" w:cs="Times New Roman"/>
          <w:sz w:val="24"/>
          <w:szCs w:val="24"/>
        </w:rPr>
        <w:t>uni</w:t>
      </w:r>
      <w:r w:rsidR="00975993">
        <w:rPr>
          <w:rFonts w:ascii="Times New Roman" w:hAnsi="Times New Roman" w:cs="Times New Roman"/>
          <w:sz w:val="24"/>
          <w:szCs w:val="24"/>
        </w:rPr>
        <w:t>n</w:t>
      </w:r>
      <w:r w:rsidR="00992F84">
        <w:rPr>
          <w:rFonts w:ascii="Times New Roman" w:hAnsi="Times New Roman" w:cs="Times New Roman"/>
          <w:sz w:val="24"/>
          <w:szCs w:val="24"/>
        </w:rPr>
        <w:t xml:space="preserve">fected </w:t>
      </w:r>
      <w:ins w:id="777" w:author="John Barlow" w:date="2024-09-12T19:50:00Z" w16du:dateUtc="2024-09-12T23:50:00Z">
        <w:r w:rsidR="00D2427D">
          <w:rPr>
            <w:rFonts w:ascii="Times New Roman" w:hAnsi="Times New Roman" w:cs="Times New Roman"/>
            <w:sz w:val="24"/>
            <w:szCs w:val="24"/>
          </w:rPr>
          <w:t>quarters</w:t>
        </w:r>
      </w:ins>
      <w:r w:rsidR="00664D6A">
        <w:rPr>
          <w:rFonts w:ascii="Times New Roman" w:hAnsi="Times New Roman" w:cs="Times New Roman"/>
          <w:sz w:val="24"/>
          <w:szCs w:val="24"/>
        </w:rPr>
        <w:t xml:space="preserve">. These were </w:t>
      </w:r>
      <w:r w:rsidR="00992F84" w:rsidRPr="00A854D3">
        <w:rPr>
          <w:rFonts w:ascii="Times New Roman" w:hAnsi="Times New Roman" w:cs="Times New Roman"/>
          <w:i/>
          <w:iCs/>
          <w:sz w:val="24"/>
          <w:szCs w:val="24"/>
        </w:rPr>
        <w:t>S</w:t>
      </w:r>
      <w:r w:rsidR="002573C3" w:rsidRPr="00A854D3">
        <w:rPr>
          <w:rFonts w:ascii="Times New Roman" w:hAnsi="Times New Roman" w:cs="Times New Roman"/>
          <w:i/>
          <w:iCs/>
          <w:sz w:val="24"/>
          <w:szCs w:val="24"/>
        </w:rPr>
        <w:t>. chromogenes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simulans</w:t>
      </w:r>
      <w:proofErr w:type="spellEnd"/>
      <w:r w:rsidR="002573C3" w:rsidRPr="00A854D3">
        <w:rPr>
          <w:rFonts w:ascii="Times New Roman" w:hAnsi="Times New Roman" w:cs="Times New Roman"/>
          <w:i/>
          <w:iCs/>
          <w:sz w:val="24"/>
          <w:szCs w:val="24"/>
        </w:rPr>
        <w:t>,</w:t>
      </w:r>
      <w:r w:rsidR="00992F84">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xylosus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haemolyticus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epidermidis</w:t>
      </w:r>
      <w:r w:rsidR="002573C3" w:rsidRPr="002573C3">
        <w:rPr>
          <w:rFonts w:ascii="Times New Roman" w:hAnsi="Times New Roman" w:cs="Times New Roman"/>
          <w:sz w:val="24"/>
          <w:szCs w:val="24"/>
        </w:rPr>
        <w:t>,</w:t>
      </w:r>
      <w:r w:rsidR="00664D6A">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w:t>
      </w:r>
      <w:r w:rsidR="002573C3" w:rsidRPr="00A854D3">
        <w:rPr>
          <w:rFonts w:ascii="Times New Roman" w:hAnsi="Times New Roman" w:cs="Times New Roman"/>
          <w:i/>
          <w:iCs/>
          <w:sz w:val="24"/>
          <w:szCs w:val="24"/>
        </w:rPr>
        <w:t xml:space="preserve"> </w:t>
      </w:r>
      <w:proofErr w:type="spellStart"/>
      <w:r w:rsidR="002573C3" w:rsidRPr="00A854D3">
        <w:rPr>
          <w:rFonts w:ascii="Times New Roman" w:hAnsi="Times New Roman" w:cs="Times New Roman"/>
          <w:i/>
          <w:iCs/>
          <w:sz w:val="24"/>
          <w:szCs w:val="24"/>
        </w:rPr>
        <w:t>warnerii</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 xml:space="preserve">. </w:t>
      </w:r>
      <w:r w:rsidR="002573C3" w:rsidRPr="00A854D3">
        <w:rPr>
          <w:rFonts w:ascii="Times New Roman" w:hAnsi="Times New Roman" w:cs="Times New Roman"/>
          <w:i/>
          <w:iCs/>
          <w:sz w:val="24"/>
          <w:szCs w:val="24"/>
        </w:rPr>
        <w:t>capitis</w:t>
      </w:r>
      <w:r w:rsidR="002573C3" w:rsidRPr="002573C3">
        <w:rPr>
          <w:rFonts w:ascii="Times New Roman" w:hAnsi="Times New Roman" w:cs="Times New Roman"/>
          <w:sz w:val="24"/>
          <w:szCs w:val="24"/>
        </w:rPr>
        <w:t>,</w:t>
      </w:r>
      <w:r w:rsidR="00484832">
        <w:rPr>
          <w:rFonts w:ascii="Times New Roman" w:hAnsi="Times New Roman" w:cs="Times New Roman"/>
          <w:sz w:val="24"/>
          <w:szCs w:val="24"/>
        </w:rPr>
        <w:t xml:space="preserve"> </w:t>
      </w:r>
      <w:r w:rsidR="002573C3" w:rsidRPr="002573C3">
        <w:rPr>
          <w:rFonts w:ascii="Times New Roman" w:hAnsi="Times New Roman" w:cs="Times New Roman"/>
          <w:sz w:val="24"/>
          <w:szCs w:val="24"/>
        </w:rPr>
        <w:t xml:space="preserve">and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hyicus</w:t>
      </w:r>
      <w:proofErr w:type="spellEnd"/>
      <w:ins w:id="778" w:author="Caitlin Jeffrey" w:date="2024-09-23T15:55:00Z" w16du:dateUtc="2024-09-23T19:55:00Z">
        <w:r w:rsidR="004D1455">
          <w:rPr>
            <w:rFonts w:ascii="Times New Roman" w:hAnsi="Times New Roman" w:cs="Times New Roman"/>
            <w:sz w:val="24"/>
            <w:szCs w:val="24"/>
          </w:rPr>
          <w:t>. Among these 16 species,</w:t>
        </w:r>
      </w:ins>
      <w:del w:id="779" w:author="Caitlin Jeffrey" w:date="2024-09-23T11:56:00Z" w16du:dateUtc="2024-09-23T15:56:00Z">
        <w:r w:rsidR="00E9401F" w:rsidDel="00314B88">
          <w:rPr>
            <w:rFonts w:ascii="Times New Roman" w:hAnsi="Times New Roman" w:cs="Times New Roman"/>
            <w:sz w:val="24"/>
            <w:szCs w:val="24"/>
          </w:rPr>
          <w:delText>,</w:delText>
        </w:r>
        <w:r w:rsidR="00484832" w:rsidDel="00A4394D">
          <w:rPr>
            <w:rFonts w:ascii="Times New Roman" w:hAnsi="Times New Roman" w:cs="Times New Roman"/>
            <w:sz w:val="24"/>
            <w:szCs w:val="24"/>
          </w:rPr>
          <w:delText xml:space="preserve"> with</w:delText>
        </w:r>
      </w:del>
      <w:r w:rsidR="00DB49AF" w:rsidRPr="00DB49AF">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simulans</w:t>
      </w:r>
      <w:proofErr w:type="spellEnd"/>
      <w:r w:rsidR="00DB49AF" w:rsidRPr="00DB49AF">
        <w:rPr>
          <w:rFonts w:ascii="Times New Roman" w:hAnsi="Times New Roman" w:cs="Times New Roman"/>
          <w:sz w:val="24"/>
          <w:szCs w:val="24"/>
        </w:rPr>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warnerii</w:t>
      </w:r>
      <w:proofErr w:type="spellEnd"/>
      <w:r w:rsidR="00DB49AF" w:rsidRPr="00DB49AF">
        <w:rPr>
          <w:rFonts w:ascii="Times New Roman" w:hAnsi="Times New Roman" w:cs="Times New Roman"/>
          <w:sz w:val="24"/>
          <w:szCs w:val="24"/>
        </w:rPr>
        <w:t xml:space="preserve">, and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hyicus</w:t>
      </w:r>
      <w:proofErr w:type="spellEnd"/>
      <w:r w:rsidR="00484832" w:rsidRPr="00A854D3">
        <w:rPr>
          <w:rFonts w:ascii="Times New Roman" w:hAnsi="Times New Roman" w:cs="Times New Roman"/>
          <w:i/>
          <w:iCs/>
          <w:sz w:val="24"/>
          <w:szCs w:val="24"/>
        </w:rPr>
        <w:t xml:space="preserve"> </w:t>
      </w:r>
      <w:ins w:id="780" w:author="Caitlin Jeffrey" w:date="2024-09-23T11:56:00Z" w16du:dateUtc="2024-09-23T15:56:00Z">
        <w:r w:rsidR="00A4394D">
          <w:rPr>
            <w:rFonts w:ascii="Times New Roman" w:hAnsi="Times New Roman" w:cs="Times New Roman"/>
            <w:sz w:val="24"/>
            <w:szCs w:val="24"/>
          </w:rPr>
          <w:t xml:space="preserve">were </w:t>
        </w:r>
      </w:ins>
      <w:r w:rsidR="00DD00BA">
        <w:rPr>
          <w:rFonts w:ascii="Times New Roman" w:hAnsi="Times New Roman" w:cs="Times New Roman"/>
          <w:sz w:val="24"/>
          <w:szCs w:val="24"/>
        </w:rPr>
        <w:t xml:space="preserve">associated with the highest mean </w:t>
      </w:r>
      <w:proofErr w:type="spellStart"/>
      <w:r w:rsidR="00DD00BA">
        <w:rPr>
          <w:rFonts w:ascii="Times New Roman" w:hAnsi="Times New Roman" w:cs="Times New Roman"/>
          <w:sz w:val="24"/>
          <w:szCs w:val="24"/>
        </w:rPr>
        <w:t>q</w:t>
      </w:r>
      <w:ins w:id="781" w:author="John Barlow" w:date="2024-09-12T19:55:00Z" w16du:dateUtc="2024-09-12T23:55:00Z">
        <w:r w:rsidR="008B1863">
          <w:rPr>
            <w:rFonts w:ascii="Times New Roman" w:hAnsi="Times New Roman" w:cs="Times New Roman"/>
            <w:sz w:val="24"/>
            <w:szCs w:val="24"/>
          </w:rPr>
          <w:t>m</w:t>
        </w:r>
      </w:ins>
      <w:r w:rsidR="00DD00BA">
        <w:rPr>
          <w:rFonts w:ascii="Times New Roman" w:hAnsi="Times New Roman" w:cs="Times New Roman"/>
          <w:sz w:val="24"/>
          <w:szCs w:val="24"/>
        </w:rPr>
        <w:t>SCC</w:t>
      </w:r>
      <w:proofErr w:type="spellEnd"/>
      <w:ins w:id="782" w:author="Caitlin Jeffrey" w:date="2024-09-23T15:55:00Z" w16du:dateUtc="2024-09-23T19:55:00Z">
        <w:r w:rsidR="004D1455">
          <w:rPr>
            <w:rFonts w:ascii="Times New Roman" w:hAnsi="Times New Roman" w:cs="Times New Roman"/>
            <w:sz w:val="24"/>
            <w:szCs w:val="24"/>
          </w:rPr>
          <w:t xml:space="preserve"> (Fry et al, 2014)</w:t>
        </w:r>
      </w:ins>
      <w:r w:rsidR="00814938">
        <w:rPr>
          <w:rFonts w:ascii="Times New Roman" w:hAnsi="Times New Roman" w:cs="Times New Roman"/>
          <w:i/>
          <w:iCs/>
          <w:sz w:val="24"/>
          <w:szCs w:val="24"/>
        </w:rPr>
        <w:t>.</w:t>
      </w:r>
      <w:r w:rsidR="00A516E4">
        <w:rPr>
          <w:rFonts w:ascii="Times New Roman" w:hAnsi="Times New Roman" w:cs="Times New Roman"/>
          <w:i/>
          <w:iCs/>
          <w:sz w:val="24"/>
          <w:szCs w:val="24"/>
        </w:rPr>
        <w:t xml:space="preserve"> </w:t>
      </w:r>
      <w:r w:rsidR="00A516E4" w:rsidRPr="000471A1">
        <w:rPr>
          <w:rFonts w:ascii="Times New Roman" w:hAnsi="Times New Roman" w:cs="Times New Roman"/>
          <w:sz w:val="24"/>
          <w:szCs w:val="24"/>
        </w:rPr>
        <w:t>In th</w:t>
      </w:r>
      <w:r w:rsidR="00DE1099">
        <w:rPr>
          <w:rFonts w:ascii="Times New Roman" w:hAnsi="Times New Roman" w:cs="Times New Roman"/>
          <w:sz w:val="24"/>
          <w:szCs w:val="24"/>
        </w:rPr>
        <w:t xml:space="preserve">at </w:t>
      </w:r>
      <w:r w:rsidR="00A516E4" w:rsidRPr="000471A1">
        <w:rPr>
          <w:rFonts w:ascii="Times New Roman" w:hAnsi="Times New Roman" w:cs="Times New Roman"/>
          <w:sz w:val="24"/>
          <w:szCs w:val="24"/>
        </w:rPr>
        <w:t>study</w:t>
      </w:r>
      <w:ins w:id="783" w:author="Caitlin Jeffrey" w:date="2024-09-23T11:57:00Z" w16du:dateUtc="2024-09-23T15:57:00Z">
        <w:r w:rsidR="00316537">
          <w:rPr>
            <w:rFonts w:ascii="Times New Roman" w:hAnsi="Times New Roman" w:cs="Times New Roman"/>
            <w:sz w:val="24"/>
            <w:szCs w:val="24"/>
          </w:rPr>
          <w:t>,</w:t>
        </w:r>
      </w:ins>
      <w:r w:rsidR="00A516E4" w:rsidRPr="000471A1">
        <w:rPr>
          <w:rFonts w:ascii="Times New Roman" w:hAnsi="Times New Roman" w:cs="Times New Roman"/>
          <w:sz w:val="24"/>
          <w:szCs w:val="24"/>
        </w:rPr>
        <w:t xml:space="preserve"> </w:t>
      </w:r>
      <w:r w:rsidR="00BF6B89" w:rsidRPr="000471A1">
        <w:rPr>
          <w:rFonts w:ascii="Times New Roman" w:hAnsi="Times New Roman" w:cs="Times New Roman"/>
          <w:sz w:val="24"/>
          <w:szCs w:val="24"/>
        </w:rPr>
        <w:t>the mean</w:t>
      </w:r>
      <w:r w:rsidR="00BF6B89" w:rsidRPr="00A854D3">
        <w:rPr>
          <w:rFonts w:ascii="Times New Roman" w:hAnsi="Times New Roman" w:cs="Times New Roman"/>
          <w:sz w:val="24"/>
          <w:szCs w:val="24"/>
        </w:rPr>
        <w:t xml:space="preserve"> </w:t>
      </w:r>
      <w:proofErr w:type="spellStart"/>
      <w:r w:rsidR="00BF6B89">
        <w:rPr>
          <w:rFonts w:ascii="Times New Roman" w:hAnsi="Times New Roman" w:cs="Times New Roman"/>
          <w:sz w:val="24"/>
          <w:szCs w:val="24"/>
        </w:rPr>
        <w:t>q</w:t>
      </w:r>
      <w:ins w:id="784" w:author="John Barlow" w:date="2024-09-12T19:55:00Z" w16du:dateUtc="2024-09-12T23:55:00Z">
        <w:r w:rsidR="008B1863">
          <w:rPr>
            <w:rFonts w:ascii="Times New Roman" w:hAnsi="Times New Roman" w:cs="Times New Roman"/>
            <w:sz w:val="24"/>
            <w:szCs w:val="24"/>
          </w:rPr>
          <w:t>m</w:t>
        </w:r>
      </w:ins>
      <w:r w:rsidR="00BF6B89" w:rsidRPr="00A854D3">
        <w:rPr>
          <w:rFonts w:ascii="Times New Roman" w:hAnsi="Times New Roman" w:cs="Times New Roman"/>
          <w:sz w:val="24"/>
          <w:szCs w:val="24"/>
        </w:rPr>
        <w:t>SCC</w:t>
      </w:r>
      <w:proofErr w:type="spellEnd"/>
      <w:r w:rsidR="00BF6B89" w:rsidRPr="00A854D3">
        <w:rPr>
          <w:rFonts w:ascii="Times New Roman" w:hAnsi="Times New Roman" w:cs="Times New Roman"/>
          <w:sz w:val="24"/>
          <w:szCs w:val="24"/>
        </w:rPr>
        <w:t xml:space="preserve"> of </w:t>
      </w:r>
      <w:ins w:id="785" w:author="John Barlow" w:date="2024-09-12T20:29:00Z" w16du:dateUtc="2024-09-13T00:29:00Z">
        <w:r w:rsidR="009F1896">
          <w:rPr>
            <w:rFonts w:ascii="Times New Roman" w:hAnsi="Times New Roman" w:cs="Times New Roman"/>
            <w:sz w:val="24"/>
            <w:szCs w:val="24"/>
          </w:rPr>
          <w:t>quar</w:t>
        </w:r>
        <w:r w:rsidR="00404239">
          <w:rPr>
            <w:rFonts w:ascii="Times New Roman" w:hAnsi="Times New Roman" w:cs="Times New Roman"/>
            <w:sz w:val="24"/>
            <w:szCs w:val="24"/>
          </w:rPr>
          <w:t xml:space="preserve">ters infected with </w:t>
        </w:r>
      </w:ins>
      <w:r w:rsidR="00BF6B89" w:rsidRPr="00A854D3">
        <w:rPr>
          <w:rFonts w:ascii="Times New Roman" w:hAnsi="Times New Roman" w:cs="Times New Roman"/>
          <w:i/>
          <w:iCs/>
          <w:sz w:val="24"/>
          <w:szCs w:val="24"/>
        </w:rPr>
        <w:t>S. chromogenes</w:t>
      </w:r>
      <w:r w:rsidR="00DB483F">
        <w:rPr>
          <w:rFonts w:ascii="Times New Roman" w:hAnsi="Times New Roman" w:cs="Times New Roman"/>
          <w:sz w:val="24"/>
          <w:szCs w:val="24"/>
        </w:rPr>
        <w:t xml:space="preserve">, </w:t>
      </w:r>
      <w:r w:rsidR="00DB483F" w:rsidRPr="006F55BA">
        <w:rPr>
          <w:rFonts w:ascii="Times New Roman" w:hAnsi="Times New Roman" w:cs="Times New Roman"/>
          <w:i/>
          <w:iCs/>
          <w:sz w:val="24"/>
          <w:szCs w:val="24"/>
        </w:rPr>
        <w:t xml:space="preserve">S. </w:t>
      </w:r>
      <w:proofErr w:type="spellStart"/>
      <w:r w:rsidR="00DB483F" w:rsidRPr="006F55BA">
        <w:rPr>
          <w:rFonts w:ascii="Times New Roman" w:hAnsi="Times New Roman" w:cs="Times New Roman"/>
          <w:i/>
          <w:iCs/>
          <w:sz w:val="24"/>
          <w:szCs w:val="24"/>
        </w:rPr>
        <w:t>haemolyticus</w:t>
      </w:r>
      <w:proofErr w:type="spellEnd"/>
      <w:r w:rsidR="00DB483F" w:rsidRPr="002573C3">
        <w:rPr>
          <w:rFonts w:ascii="Times New Roman" w:hAnsi="Times New Roman" w:cs="Times New Roman"/>
          <w:sz w:val="24"/>
          <w:szCs w:val="24"/>
        </w:rPr>
        <w:t xml:space="preserve">, </w:t>
      </w:r>
      <w:r w:rsidR="00DB483F">
        <w:rPr>
          <w:rFonts w:ascii="Times New Roman" w:hAnsi="Times New Roman" w:cs="Times New Roman"/>
          <w:sz w:val="24"/>
          <w:szCs w:val="24"/>
        </w:rPr>
        <w:t xml:space="preserve">and </w:t>
      </w:r>
      <w:r w:rsidR="00DB483F" w:rsidRPr="006F55BA">
        <w:rPr>
          <w:rFonts w:ascii="Times New Roman" w:hAnsi="Times New Roman" w:cs="Times New Roman"/>
          <w:i/>
          <w:iCs/>
          <w:sz w:val="24"/>
          <w:szCs w:val="24"/>
        </w:rPr>
        <w:t>S. epidermidis</w:t>
      </w:r>
      <w:r w:rsidR="00DB483F">
        <w:rPr>
          <w:rFonts w:ascii="Times New Roman" w:hAnsi="Times New Roman" w:cs="Times New Roman"/>
          <w:sz w:val="24"/>
          <w:szCs w:val="24"/>
        </w:rPr>
        <w:t xml:space="preserve"> were not significantly different from </w:t>
      </w:r>
      <w:ins w:id="786" w:author="John Barlow" w:date="2024-09-12T20:30:00Z" w16du:dateUtc="2024-09-13T00:30:00Z">
        <w:r w:rsidR="00C36E50">
          <w:rPr>
            <w:rFonts w:ascii="Times New Roman" w:hAnsi="Times New Roman" w:cs="Times New Roman"/>
            <w:sz w:val="24"/>
            <w:szCs w:val="24"/>
          </w:rPr>
          <w:t>quarters</w:t>
        </w:r>
        <w:r w:rsidR="00404239">
          <w:rPr>
            <w:rFonts w:ascii="Times New Roman" w:hAnsi="Times New Roman" w:cs="Times New Roman"/>
            <w:sz w:val="24"/>
            <w:szCs w:val="24"/>
          </w:rPr>
          <w:t xml:space="preserve"> infected with</w:t>
        </w:r>
      </w:ins>
      <w:r w:rsidR="00BA5C3D">
        <w:rPr>
          <w:rFonts w:ascii="Times New Roman" w:hAnsi="Times New Roman" w:cs="Times New Roman"/>
          <w:sz w:val="24"/>
          <w:szCs w:val="24"/>
        </w:rPr>
        <w:t xml:space="preserve"> </w:t>
      </w:r>
      <w:r w:rsidR="00BA5C3D" w:rsidRPr="00A854D3">
        <w:rPr>
          <w:rFonts w:ascii="Times New Roman" w:hAnsi="Times New Roman" w:cs="Times New Roman"/>
          <w:i/>
          <w:iCs/>
          <w:sz w:val="24"/>
          <w:szCs w:val="24"/>
        </w:rPr>
        <w:t xml:space="preserve">S. </w:t>
      </w:r>
      <w:proofErr w:type="spellStart"/>
      <w:r w:rsidR="00BA5C3D" w:rsidRPr="00A854D3">
        <w:rPr>
          <w:rFonts w:ascii="Times New Roman" w:hAnsi="Times New Roman" w:cs="Times New Roman"/>
          <w:i/>
          <w:iCs/>
          <w:sz w:val="24"/>
          <w:szCs w:val="24"/>
        </w:rPr>
        <w:t>simulans</w:t>
      </w:r>
      <w:proofErr w:type="spellEnd"/>
      <w:r w:rsidR="00DE1099">
        <w:rPr>
          <w:rFonts w:ascii="Times New Roman" w:hAnsi="Times New Roman" w:cs="Times New Roman"/>
          <w:i/>
          <w:iCs/>
          <w:sz w:val="24"/>
          <w:szCs w:val="24"/>
        </w:rPr>
        <w:t xml:space="preserve"> </w:t>
      </w:r>
      <w:r w:rsidR="00DE1099">
        <w:rPr>
          <w:rFonts w:ascii="Times New Roman" w:hAnsi="Times New Roman" w:cs="Times New Roman"/>
          <w:sz w:val="24"/>
          <w:szCs w:val="24"/>
        </w:rPr>
        <w:t>(Fry et al., 2014)</w:t>
      </w:r>
      <w:r w:rsidR="00DB483F">
        <w:rPr>
          <w:rFonts w:ascii="Times New Roman" w:hAnsi="Times New Roman" w:cs="Times New Roman"/>
          <w:sz w:val="24"/>
          <w:szCs w:val="24"/>
        </w:rPr>
        <w:t xml:space="preserve">. </w:t>
      </w:r>
      <w:ins w:id="787" w:author="Caitlin Jeffrey" w:date="2024-09-23T15:56:00Z">
        <w:r w:rsidR="002D27EC" w:rsidRPr="002D27EC">
          <w:rPr>
            <w:rFonts w:ascii="Times New Roman" w:hAnsi="Times New Roman" w:cs="Times New Roman"/>
            <w:sz w:val="24"/>
            <w:szCs w:val="24"/>
          </w:rPr>
          <w:t>The slight differences between these two studies o</w:t>
        </w:r>
      </w:ins>
      <w:ins w:id="788" w:author="Caitlin Jeffrey" w:date="2024-09-23T15:57:00Z" w16du:dateUtc="2024-09-23T19:57:00Z">
        <w:r w:rsidR="002D27EC">
          <w:rPr>
            <w:rFonts w:ascii="Times New Roman" w:hAnsi="Times New Roman" w:cs="Times New Roman"/>
            <w:sz w:val="24"/>
            <w:szCs w:val="24"/>
          </w:rPr>
          <w:t>f</w:t>
        </w:r>
      </w:ins>
      <w:ins w:id="789" w:author="Caitlin Jeffrey" w:date="2024-09-23T15:56:00Z">
        <w:r w:rsidR="002D27EC" w:rsidRPr="002D27EC">
          <w:rPr>
            <w:rFonts w:ascii="Times New Roman" w:hAnsi="Times New Roman" w:cs="Times New Roman"/>
            <w:sz w:val="24"/>
            <w:szCs w:val="24"/>
          </w:rPr>
          <w:t xml:space="preserve"> Canadian herds </w:t>
        </w:r>
      </w:ins>
      <w:ins w:id="790" w:author="Caitlin Jeffrey" w:date="2024-09-23T15:57:00Z" w16du:dateUtc="2024-09-23T19:57:00Z">
        <w:r w:rsidR="002D27EC">
          <w:rPr>
            <w:rFonts w:ascii="Times New Roman" w:hAnsi="Times New Roman" w:cs="Times New Roman"/>
            <w:sz w:val="24"/>
            <w:szCs w:val="24"/>
          </w:rPr>
          <w:t>reporting</w:t>
        </w:r>
      </w:ins>
      <w:ins w:id="791" w:author="Caitlin Jeffrey" w:date="2024-09-23T15:56:00Z">
        <w:r w:rsidR="002D27EC" w:rsidRPr="002D27EC">
          <w:rPr>
            <w:rFonts w:ascii="Times New Roman" w:hAnsi="Times New Roman" w:cs="Times New Roman"/>
            <w:sz w:val="24"/>
            <w:szCs w:val="24"/>
          </w:rPr>
          <w:t xml:space="preserve"> the effect of NASM species on </w:t>
        </w:r>
        <w:proofErr w:type="spellStart"/>
        <w:r w:rsidR="002D27EC" w:rsidRPr="002D27EC">
          <w:rPr>
            <w:rFonts w:ascii="Times New Roman" w:hAnsi="Times New Roman" w:cs="Times New Roman"/>
            <w:sz w:val="24"/>
            <w:szCs w:val="24"/>
          </w:rPr>
          <w:t>qmSCC</w:t>
        </w:r>
        <w:proofErr w:type="spellEnd"/>
        <w:r w:rsidR="002D27EC" w:rsidRPr="002D27EC">
          <w:rPr>
            <w:rFonts w:ascii="Times New Roman" w:hAnsi="Times New Roman" w:cs="Times New Roman"/>
            <w:sz w:val="24"/>
            <w:szCs w:val="24"/>
          </w:rPr>
          <w:t xml:space="preserve"> </w:t>
        </w:r>
      </w:ins>
      <w:ins w:id="792" w:author="Caitlin Jeffrey" w:date="2024-09-23T15:57:00Z" w16du:dateUtc="2024-09-23T19:57:00Z">
        <w:r w:rsidR="002D27EC">
          <w:rPr>
            <w:rFonts w:ascii="Times New Roman" w:hAnsi="Times New Roman" w:cs="Times New Roman"/>
            <w:sz w:val="24"/>
            <w:szCs w:val="24"/>
          </w:rPr>
          <w:t xml:space="preserve">can likely be attributed to </w:t>
        </w:r>
      </w:ins>
      <w:ins w:id="793" w:author="Caitlin Jeffrey" w:date="2024-09-23T15:56:00Z">
        <w:r w:rsidR="002D27EC" w:rsidRPr="002D27EC">
          <w:rPr>
            <w:rFonts w:ascii="Times New Roman" w:hAnsi="Times New Roman" w:cs="Times New Roman"/>
            <w:sz w:val="24"/>
            <w:szCs w:val="24"/>
          </w:rPr>
          <w:t>variations in sample sizes</w:t>
        </w:r>
      </w:ins>
      <w:ins w:id="794" w:author="Caitlin Jeffrey" w:date="2024-09-23T15:57:00Z" w16du:dateUtc="2024-09-23T19:57:00Z">
        <w:r w:rsidR="002D27EC">
          <w:rPr>
            <w:rFonts w:ascii="Times New Roman" w:hAnsi="Times New Roman" w:cs="Times New Roman"/>
            <w:sz w:val="24"/>
            <w:szCs w:val="24"/>
          </w:rPr>
          <w:t>.</w:t>
        </w:r>
      </w:ins>
    </w:p>
    <w:p w14:paraId="339F77FA" w14:textId="02508A6F" w:rsidR="00A17AC0" w:rsidRDefault="00C16340">
      <w:pPr>
        <w:spacing w:after="0" w:line="480" w:lineRule="auto"/>
        <w:ind w:firstLine="360"/>
        <w:rPr>
          <w:rFonts w:ascii="Times New Roman" w:hAnsi="Times New Roman" w:cs="Times New Roman"/>
          <w:sz w:val="24"/>
          <w:szCs w:val="24"/>
        </w:rPr>
        <w:pPrChange w:id="795" w:author="Caitlin Jeffrey" w:date="2024-09-24T06:03:00Z" w16du:dateUtc="2024-09-24T10:03:00Z">
          <w:pPr>
            <w:spacing w:after="0" w:line="480" w:lineRule="auto"/>
            <w:ind w:firstLine="720"/>
          </w:pPr>
        </w:pPrChange>
      </w:pPr>
      <w:ins w:id="796" w:author="John Barlow" w:date="2024-09-12T11:02:00Z" w16du:dateUtc="2024-09-12T15:02:00Z">
        <w:del w:id="797" w:author="Caitlin Jeffrey" w:date="2024-09-23T15:57:00Z" w16du:dateUtc="2024-09-23T19:57:00Z">
          <w:r w:rsidDel="002D27EC">
            <w:rPr>
              <w:rFonts w:ascii="Times New Roman" w:hAnsi="Times New Roman" w:cs="Times New Roman"/>
              <w:sz w:val="24"/>
              <w:szCs w:val="24"/>
            </w:rPr>
            <w:delText>The minor d</w:delText>
          </w:r>
        </w:del>
      </w:ins>
      <w:del w:id="798" w:author="Caitlin Jeffrey" w:date="2024-09-23T15:57:00Z" w16du:dateUtc="2024-09-23T19:57:00Z">
        <w:r w:rsidR="00E57166" w:rsidDel="002D27EC">
          <w:rPr>
            <w:rFonts w:ascii="Times New Roman" w:hAnsi="Times New Roman" w:cs="Times New Roman"/>
            <w:sz w:val="24"/>
            <w:szCs w:val="24"/>
          </w:rPr>
          <w:delText xml:space="preserve">ifferences between </w:delText>
        </w:r>
      </w:del>
      <w:ins w:id="799" w:author="John Barlow" w:date="2024-09-12T11:01:00Z" w16du:dateUtc="2024-09-12T15:01:00Z">
        <w:del w:id="800" w:author="Caitlin Jeffrey" w:date="2024-09-23T15:57:00Z" w16du:dateUtc="2024-09-23T19:57:00Z">
          <w:r w:rsidR="00E31C89" w:rsidDel="002D27EC">
            <w:rPr>
              <w:rFonts w:ascii="Times New Roman" w:hAnsi="Times New Roman" w:cs="Times New Roman"/>
              <w:sz w:val="24"/>
              <w:szCs w:val="24"/>
            </w:rPr>
            <w:delText xml:space="preserve">these two </w:delText>
          </w:r>
        </w:del>
      </w:ins>
      <w:del w:id="801" w:author="Caitlin Jeffrey" w:date="2024-09-23T15:57:00Z" w16du:dateUtc="2024-09-23T19:57:00Z">
        <w:r w:rsidR="00E57166" w:rsidDel="002D27EC">
          <w:rPr>
            <w:rFonts w:ascii="Times New Roman" w:hAnsi="Times New Roman" w:cs="Times New Roman"/>
            <w:sz w:val="24"/>
            <w:szCs w:val="24"/>
          </w:rPr>
          <w:delText>studies</w:delText>
        </w:r>
      </w:del>
      <w:ins w:id="802" w:author="John Barlow" w:date="2024-09-19T13:35:00Z" w16du:dateUtc="2024-09-19T17:35:00Z">
        <w:del w:id="803" w:author="Caitlin Jeffrey" w:date="2024-09-23T15:57:00Z" w16du:dateUtc="2024-09-23T19:57:00Z">
          <w:r w:rsidR="00573F02" w:rsidDel="002D27EC">
            <w:rPr>
              <w:rFonts w:ascii="Times New Roman" w:hAnsi="Times New Roman" w:cs="Times New Roman"/>
              <w:sz w:val="24"/>
              <w:szCs w:val="24"/>
            </w:rPr>
            <w:delText xml:space="preserve"> of Canadi</w:delText>
          </w:r>
        </w:del>
      </w:ins>
      <w:ins w:id="804" w:author="John Barlow" w:date="2024-09-19T13:36:00Z" w16du:dateUtc="2024-09-19T17:36:00Z">
        <w:del w:id="805" w:author="Caitlin Jeffrey" w:date="2024-09-23T15:57:00Z" w16du:dateUtc="2024-09-23T19:57:00Z">
          <w:r w:rsidR="00573F02" w:rsidDel="002D27EC">
            <w:rPr>
              <w:rFonts w:ascii="Times New Roman" w:hAnsi="Times New Roman" w:cs="Times New Roman"/>
              <w:sz w:val="24"/>
              <w:szCs w:val="24"/>
            </w:rPr>
            <w:delText>an herds</w:delText>
          </w:r>
        </w:del>
      </w:ins>
      <w:del w:id="806" w:author="Caitlin Jeffrey" w:date="2024-09-23T15:57:00Z" w16du:dateUtc="2024-09-23T19:57:00Z">
        <w:r w:rsidR="00403ED1" w:rsidDel="002D27EC">
          <w:rPr>
            <w:rFonts w:ascii="Times New Roman" w:hAnsi="Times New Roman" w:cs="Times New Roman"/>
            <w:sz w:val="24"/>
            <w:szCs w:val="24"/>
          </w:rPr>
          <w:delText xml:space="preserve"> in the effect of NASM species on SCC can be attributed </w:delText>
        </w:r>
        <w:r w:rsidR="00F9214D" w:rsidDel="002D27EC">
          <w:rPr>
            <w:rFonts w:ascii="Times New Roman" w:hAnsi="Times New Roman" w:cs="Times New Roman"/>
            <w:sz w:val="24"/>
            <w:szCs w:val="24"/>
          </w:rPr>
          <w:delText>to differences in sample sizes</w:delText>
        </w:r>
      </w:del>
      <w:ins w:id="807" w:author="John Barlow" w:date="2024-09-12T11:04:00Z" w16du:dateUtc="2024-09-12T15:04:00Z">
        <w:del w:id="808" w:author="Caitlin Jeffrey" w:date="2024-09-23T15:57:00Z" w16du:dateUtc="2024-09-23T19:57:00Z">
          <w:r w:rsidR="00517A30" w:rsidDel="002D27EC">
            <w:rPr>
              <w:rFonts w:ascii="Times New Roman" w:hAnsi="Times New Roman" w:cs="Times New Roman"/>
              <w:sz w:val="24"/>
              <w:szCs w:val="24"/>
            </w:rPr>
            <w:delText xml:space="preserve">. </w:delText>
          </w:r>
        </w:del>
      </w:ins>
      <w:ins w:id="809" w:author="Caitlin Jeffrey" w:date="2024-09-23T12:28:00Z">
        <w:r w:rsidR="00697272" w:rsidRPr="00697272">
          <w:rPr>
            <w:rFonts w:ascii="Times New Roman" w:hAnsi="Times New Roman" w:cs="Times New Roman"/>
            <w:sz w:val="24"/>
            <w:szCs w:val="24"/>
          </w:rPr>
          <w:t xml:space="preserve">On a broader scale, variation between studies may stem from differences in sample populations, including herd and regional factors, as well as potential variation in NASM strains </w:t>
        </w:r>
        <w:r w:rsidR="00697272" w:rsidRPr="00697272">
          <w:rPr>
            <w:rFonts w:ascii="Times New Roman" w:hAnsi="Times New Roman" w:cs="Times New Roman"/>
            <w:sz w:val="24"/>
            <w:szCs w:val="24"/>
          </w:rPr>
          <w:lastRenderedPageBreak/>
          <w:t>within species.</w:t>
        </w:r>
      </w:ins>
      <w:ins w:id="810" w:author="Caitlin Jeffrey" w:date="2024-09-23T12:28:00Z" w16du:dateUtc="2024-09-23T16:28:00Z">
        <w:r w:rsidR="00D04603">
          <w:rPr>
            <w:rFonts w:ascii="Times New Roman" w:hAnsi="Times New Roman" w:cs="Times New Roman"/>
            <w:sz w:val="24"/>
            <w:szCs w:val="24"/>
          </w:rPr>
          <w:t xml:space="preserve"> </w:t>
        </w:r>
      </w:ins>
      <w:ins w:id="811" w:author="John Barlow" w:date="2024-09-12T11:07:00Z" w16du:dateUtc="2024-09-12T15:07:00Z">
        <w:del w:id="812" w:author="Caitlin Jeffrey" w:date="2024-09-23T12:01:00Z" w16du:dateUtc="2024-09-23T16:01:00Z">
          <w:r w:rsidR="00F87DCE" w:rsidDel="00F95082">
            <w:rPr>
              <w:rFonts w:ascii="Times New Roman" w:hAnsi="Times New Roman" w:cs="Times New Roman"/>
              <w:sz w:val="24"/>
              <w:szCs w:val="24"/>
            </w:rPr>
            <w:delText>Overall</w:delText>
          </w:r>
        </w:del>
        <w:del w:id="813" w:author="Caitlin Jeffrey" w:date="2024-09-23T12:28:00Z" w16du:dateUtc="2024-09-23T16:28:00Z">
          <w:r w:rsidR="00E63CCE" w:rsidDel="00D04603">
            <w:rPr>
              <w:rFonts w:ascii="Times New Roman" w:hAnsi="Times New Roman" w:cs="Times New Roman"/>
              <w:sz w:val="24"/>
              <w:szCs w:val="24"/>
            </w:rPr>
            <w:delText xml:space="preserve">, </w:delText>
          </w:r>
        </w:del>
      </w:ins>
      <w:ins w:id="814" w:author="John Barlow" w:date="2024-09-12T11:09:00Z" w16du:dateUtc="2024-09-12T15:09:00Z">
        <w:del w:id="815" w:author="Caitlin Jeffrey" w:date="2024-09-23T12:28:00Z" w16du:dateUtc="2024-09-23T16:28:00Z">
          <w:r w:rsidR="004E29E4" w:rsidDel="00D04603">
            <w:rPr>
              <w:rFonts w:ascii="Times New Roman" w:hAnsi="Times New Roman" w:cs="Times New Roman"/>
              <w:sz w:val="24"/>
              <w:szCs w:val="24"/>
            </w:rPr>
            <w:delText xml:space="preserve">differences </w:delText>
          </w:r>
        </w:del>
        <w:del w:id="816" w:author="Caitlin Jeffrey" w:date="2024-09-23T12:01:00Z" w16du:dateUtc="2024-09-23T16:01:00Z">
          <w:r w:rsidR="004E29E4" w:rsidDel="00354241">
            <w:rPr>
              <w:rFonts w:ascii="Times New Roman" w:hAnsi="Times New Roman" w:cs="Times New Roman"/>
              <w:sz w:val="24"/>
              <w:szCs w:val="24"/>
            </w:rPr>
            <w:delText>among</w:delText>
          </w:r>
        </w:del>
        <w:del w:id="817" w:author="Caitlin Jeffrey" w:date="2024-09-23T12:28:00Z" w16du:dateUtc="2024-09-23T16:28:00Z">
          <w:r w:rsidR="004E29E4" w:rsidDel="00D04603">
            <w:rPr>
              <w:rFonts w:ascii="Times New Roman" w:hAnsi="Times New Roman" w:cs="Times New Roman"/>
              <w:sz w:val="24"/>
              <w:szCs w:val="24"/>
            </w:rPr>
            <w:delText xml:space="preserve"> </w:delText>
          </w:r>
        </w:del>
      </w:ins>
      <w:ins w:id="818" w:author="John Barlow" w:date="2024-09-12T11:13:00Z" w16du:dateUtc="2024-09-12T15:13:00Z">
        <w:del w:id="819" w:author="Caitlin Jeffrey" w:date="2024-09-23T12:28:00Z" w16du:dateUtc="2024-09-23T16:28:00Z">
          <w:r w:rsidR="009D1A55" w:rsidDel="00D04603">
            <w:rPr>
              <w:rFonts w:ascii="Times New Roman" w:hAnsi="Times New Roman" w:cs="Times New Roman"/>
              <w:sz w:val="24"/>
              <w:szCs w:val="24"/>
            </w:rPr>
            <w:delText xml:space="preserve">studies </w:delText>
          </w:r>
        </w:del>
        <w:del w:id="820" w:author="Caitlin Jeffrey" w:date="2024-09-23T12:01:00Z" w16du:dateUtc="2024-09-23T16:01:00Z">
          <w:r w:rsidR="000B157F" w:rsidDel="00354241">
            <w:rPr>
              <w:rFonts w:ascii="Times New Roman" w:hAnsi="Times New Roman" w:cs="Times New Roman"/>
              <w:sz w:val="24"/>
              <w:szCs w:val="24"/>
            </w:rPr>
            <w:delText xml:space="preserve">can </w:delText>
          </w:r>
        </w:del>
      </w:ins>
      <w:ins w:id="821" w:author="John Barlow" w:date="2024-09-12T11:14:00Z" w16du:dateUtc="2024-09-12T15:14:00Z">
        <w:del w:id="822" w:author="Caitlin Jeffrey" w:date="2024-09-23T12:01:00Z" w16du:dateUtc="2024-09-23T16:01:00Z">
          <w:r w:rsidR="00D911E3" w:rsidDel="00354241">
            <w:rPr>
              <w:rFonts w:ascii="Times New Roman" w:hAnsi="Times New Roman" w:cs="Times New Roman"/>
              <w:sz w:val="24"/>
              <w:szCs w:val="24"/>
            </w:rPr>
            <w:delText xml:space="preserve">also </w:delText>
          </w:r>
        </w:del>
      </w:ins>
      <w:ins w:id="823" w:author="John Barlow" w:date="2024-09-12T11:13:00Z" w16du:dateUtc="2024-09-12T15:13:00Z">
        <w:del w:id="824" w:author="Caitlin Jeffrey" w:date="2024-09-23T12:01:00Z" w16du:dateUtc="2024-09-23T16:01:00Z">
          <w:r w:rsidR="000B157F" w:rsidDel="00354241">
            <w:rPr>
              <w:rFonts w:ascii="Times New Roman" w:hAnsi="Times New Roman" w:cs="Times New Roman"/>
              <w:sz w:val="24"/>
              <w:szCs w:val="24"/>
            </w:rPr>
            <w:delText xml:space="preserve">be </w:delText>
          </w:r>
        </w:del>
      </w:ins>
      <w:ins w:id="825" w:author="John Barlow" w:date="2024-09-12T11:14:00Z" w16du:dateUtc="2024-09-12T15:14:00Z">
        <w:del w:id="826" w:author="Caitlin Jeffrey" w:date="2024-09-23T12:01:00Z" w16du:dateUtc="2024-09-23T16:01:00Z">
          <w:r w:rsidR="00D911E3" w:rsidDel="00354241">
            <w:rPr>
              <w:rFonts w:ascii="Times New Roman" w:hAnsi="Times New Roman" w:cs="Times New Roman"/>
              <w:sz w:val="24"/>
              <w:szCs w:val="24"/>
            </w:rPr>
            <w:delText>attributed to</w:delText>
          </w:r>
        </w:del>
        <w:del w:id="827" w:author="Caitlin Jeffrey" w:date="2024-09-23T12:02:00Z" w16du:dateUtc="2024-09-23T16:02:00Z">
          <w:r w:rsidR="00D911E3" w:rsidDel="00833C85">
            <w:rPr>
              <w:rFonts w:ascii="Times New Roman" w:hAnsi="Times New Roman" w:cs="Times New Roman"/>
              <w:sz w:val="24"/>
              <w:szCs w:val="24"/>
            </w:rPr>
            <w:delText xml:space="preserve"> </w:delText>
          </w:r>
        </w:del>
      </w:ins>
      <w:del w:id="828" w:author="Caitlin Jeffrey" w:date="2024-09-23T12:28:00Z" w16du:dateUtc="2024-09-23T16:28:00Z">
        <w:r w:rsidR="00F9214D" w:rsidDel="00D04603">
          <w:rPr>
            <w:rFonts w:ascii="Times New Roman" w:hAnsi="Times New Roman" w:cs="Times New Roman"/>
            <w:sz w:val="24"/>
            <w:szCs w:val="24"/>
          </w:rPr>
          <w:delText>differences in the sample population</w:delText>
        </w:r>
        <w:r w:rsidR="00CF7874" w:rsidDel="00D04603">
          <w:rPr>
            <w:rFonts w:ascii="Times New Roman" w:hAnsi="Times New Roman" w:cs="Times New Roman"/>
            <w:sz w:val="24"/>
            <w:szCs w:val="24"/>
          </w:rPr>
          <w:delText>s</w:delText>
        </w:r>
        <w:r w:rsidR="00F9214D" w:rsidDel="00D04603">
          <w:rPr>
            <w:rFonts w:ascii="Times New Roman" w:hAnsi="Times New Roman" w:cs="Times New Roman"/>
            <w:sz w:val="24"/>
            <w:szCs w:val="24"/>
          </w:rPr>
          <w:delText xml:space="preserve"> (herd and regional differences</w:delText>
        </w:r>
        <w:r w:rsidR="00CF7874" w:rsidDel="00D04603">
          <w:rPr>
            <w:rFonts w:ascii="Times New Roman" w:hAnsi="Times New Roman" w:cs="Times New Roman"/>
            <w:sz w:val="24"/>
            <w:szCs w:val="24"/>
          </w:rPr>
          <w:delText xml:space="preserve">), and possibly differences in NASM strains </w:delText>
        </w:r>
        <w:r w:rsidR="00F933EE" w:rsidDel="00D04603">
          <w:rPr>
            <w:rFonts w:ascii="Times New Roman" w:hAnsi="Times New Roman" w:cs="Times New Roman"/>
            <w:sz w:val="24"/>
            <w:szCs w:val="24"/>
          </w:rPr>
          <w:delText xml:space="preserve">within species. </w:delText>
        </w:r>
      </w:del>
      <w:r w:rsidR="00F933EE">
        <w:rPr>
          <w:rFonts w:ascii="Times New Roman" w:hAnsi="Times New Roman" w:cs="Times New Roman"/>
          <w:sz w:val="24"/>
          <w:szCs w:val="24"/>
        </w:rPr>
        <w:t xml:space="preserve">For example, </w:t>
      </w:r>
      <w:del w:id="829" w:author="John Barlow" w:date="2024-09-12T20:04:00Z" w16du:dateUtc="2024-09-13T00:04:00Z">
        <w:r w:rsidR="00F933EE" w:rsidDel="00742529">
          <w:rPr>
            <w:rFonts w:ascii="Times New Roman" w:hAnsi="Times New Roman" w:cs="Times New Roman"/>
            <w:sz w:val="24"/>
            <w:szCs w:val="24"/>
          </w:rPr>
          <w:delText xml:space="preserve">we </w:delText>
        </w:r>
      </w:del>
      <w:ins w:id="830" w:author="John Barlow" w:date="2024-09-12T20:04:00Z" w16du:dateUtc="2024-09-13T00:04:00Z">
        <w:r w:rsidR="00742529">
          <w:rPr>
            <w:rFonts w:ascii="Times New Roman" w:hAnsi="Times New Roman" w:cs="Times New Roman"/>
            <w:sz w:val="24"/>
            <w:szCs w:val="24"/>
          </w:rPr>
          <w:t xml:space="preserve">in a previous study, our research group </w:t>
        </w:r>
      </w:ins>
      <w:r w:rsidR="00F933EE">
        <w:rPr>
          <w:rFonts w:ascii="Times New Roman" w:hAnsi="Times New Roman" w:cs="Times New Roman"/>
          <w:sz w:val="24"/>
          <w:szCs w:val="24"/>
        </w:rPr>
        <w:t xml:space="preserve">reported differences in </w:t>
      </w:r>
      <w:r w:rsidR="0078283E">
        <w:rPr>
          <w:rFonts w:ascii="Times New Roman" w:hAnsi="Times New Roman" w:cs="Times New Roman"/>
          <w:sz w:val="24"/>
          <w:szCs w:val="24"/>
        </w:rPr>
        <w:t>the frequency of</w:t>
      </w:r>
      <w:r w:rsidR="0078283E" w:rsidRPr="00A854D3">
        <w:rPr>
          <w:rFonts w:ascii="Times New Roman" w:hAnsi="Times New Roman" w:cs="Times New Roman"/>
          <w:i/>
          <w:iCs/>
          <w:sz w:val="24"/>
          <w:szCs w:val="24"/>
        </w:rPr>
        <w:t xml:space="preserve"> S. chromogenes</w:t>
      </w:r>
      <w:r w:rsidR="0078283E">
        <w:rPr>
          <w:rFonts w:ascii="Times New Roman" w:hAnsi="Times New Roman" w:cs="Times New Roman"/>
          <w:sz w:val="24"/>
          <w:szCs w:val="24"/>
        </w:rPr>
        <w:t xml:space="preserve"> MLST strain types </w:t>
      </w:r>
      <w:ins w:id="831" w:author="Caitlin Jeffrey" w:date="2024-09-23T12:32:00Z" w16du:dateUtc="2024-09-23T16:32:00Z">
        <w:r w:rsidR="00A9623A">
          <w:rPr>
            <w:rFonts w:ascii="Times New Roman" w:hAnsi="Times New Roman" w:cs="Times New Roman"/>
            <w:sz w:val="24"/>
            <w:szCs w:val="24"/>
          </w:rPr>
          <w:t>between</w:t>
        </w:r>
      </w:ins>
      <w:del w:id="832" w:author="Caitlin Jeffrey" w:date="2024-09-23T12:32:00Z" w16du:dateUtc="2024-09-23T16:32:00Z">
        <w:r w:rsidR="005C1301" w:rsidDel="00A9623A">
          <w:rPr>
            <w:rFonts w:ascii="Times New Roman" w:hAnsi="Times New Roman" w:cs="Times New Roman"/>
            <w:sz w:val="24"/>
            <w:szCs w:val="24"/>
          </w:rPr>
          <w:delText>in</w:delText>
        </w:r>
      </w:del>
      <w:r w:rsidR="005C1301">
        <w:rPr>
          <w:rFonts w:ascii="Times New Roman" w:hAnsi="Times New Roman" w:cs="Times New Roman"/>
          <w:sz w:val="24"/>
          <w:szCs w:val="24"/>
        </w:rPr>
        <w:t xml:space="preserve"> Belgium and the US</w:t>
      </w:r>
      <w:ins w:id="833" w:author="Caitlin Jeffrey" w:date="2024-09-23T15:59:00Z" w16du:dateUtc="2024-09-23T19:59:00Z">
        <w:r w:rsidR="00620BDF">
          <w:rPr>
            <w:rFonts w:ascii="Times New Roman" w:hAnsi="Times New Roman" w:cs="Times New Roman"/>
            <w:sz w:val="24"/>
            <w:szCs w:val="24"/>
          </w:rPr>
          <w:t xml:space="preserve"> </w:t>
        </w:r>
      </w:ins>
      <w:ins w:id="834" w:author="Caitlin Jeffrey" w:date="2024-09-23T15:58:00Z" w16du:dateUtc="2024-09-23T19:58:00Z">
        <w:r w:rsidR="0092275B">
          <w:rPr>
            <w:rFonts w:ascii="Times New Roman" w:hAnsi="Times New Roman" w:cs="Times New Roman"/>
            <w:sz w:val="24"/>
            <w:szCs w:val="24"/>
          </w:rPr>
          <w:t>(</w:t>
        </w:r>
        <w:r w:rsidR="0092275B" w:rsidRPr="002B04B9">
          <w:rPr>
            <w:rFonts w:ascii="Times New Roman" w:hAnsi="Times New Roman" w:cs="Times New Roman"/>
            <w:sz w:val="24"/>
            <w:szCs w:val="24"/>
          </w:rPr>
          <w:t>Huebner</w:t>
        </w:r>
        <w:r w:rsidR="0092275B">
          <w:rPr>
            <w:rFonts w:ascii="Times New Roman" w:hAnsi="Times New Roman" w:cs="Times New Roman"/>
            <w:sz w:val="24"/>
            <w:szCs w:val="24"/>
          </w:rPr>
          <w:t xml:space="preserve"> et al.,</w:t>
        </w:r>
        <w:r w:rsidR="0092275B" w:rsidRPr="002B04B9">
          <w:rPr>
            <w:rFonts w:ascii="Times New Roman" w:hAnsi="Times New Roman" w:cs="Times New Roman"/>
            <w:sz w:val="24"/>
            <w:szCs w:val="24"/>
          </w:rPr>
          <w:t xml:space="preserve"> 2021</w:t>
        </w:r>
        <w:r w:rsidR="0092275B">
          <w:rPr>
            <w:rFonts w:ascii="Times New Roman" w:hAnsi="Times New Roman" w:cs="Times New Roman"/>
            <w:sz w:val="24"/>
            <w:szCs w:val="24"/>
          </w:rPr>
          <w:t>).</w:t>
        </w:r>
      </w:ins>
      <w:del w:id="835" w:author="Caitlin Jeffrey" w:date="2024-09-23T15:58:00Z" w16du:dateUtc="2024-09-23T19:58:00Z">
        <w:r w:rsidR="004E456C" w:rsidDel="0092275B">
          <w:rPr>
            <w:rFonts w:ascii="Times New Roman" w:hAnsi="Times New Roman" w:cs="Times New Roman"/>
            <w:sz w:val="24"/>
            <w:szCs w:val="24"/>
          </w:rPr>
          <w:delText>,</w:delText>
        </w:r>
      </w:del>
      <w:del w:id="836" w:author="Caitlin Jeffrey" w:date="2024-09-24T06:01:00Z" w16du:dateUtc="2024-09-24T10:01:00Z">
        <w:r w:rsidR="004E456C" w:rsidDel="003651D7">
          <w:rPr>
            <w:rFonts w:ascii="Times New Roman" w:hAnsi="Times New Roman" w:cs="Times New Roman"/>
            <w:sz w:val="24"/>
            <w:szCs w:val="24"/>
          </w:rPr>
          <w:delText xml:space="preserve"> </w:delText>
        </w:r>
      </w:del>
      <w:del w:id="837" w:author="Caitlin Jeffrey" w:date="2024-09-23T15:58:00Z" w16du:dateUtc="2024-09-23T19:58:00Z">
        <w:r w:rsidR="004E456C" w:rsidDel="0092275B">
          <w:rPr>
            <w:rFonts w:ascii="Times New Roman" w:hAnsi="Times New Roman" w:cs="Times New Roman"/>
            <w:sz w:val="24"/>
            <w:szCs w:val="24"/>
          </w:rPr>
          <w:delText>and to</w:delText>
        </w:r>
      </w:del>
      <w:r w:rsidR="004E456C">
        <w:rPr>
          <w:rFonts w:ascii="Times New Roman" w:hAnsi="Times New Roman" w:cs="Times New Roman"/>
          <w:sz w:val="24"/>
          <w:szCs w:val="24"/>
        </w:rPr>
        <w:t xml:space="preserve"> </w:t>
      </w:r>
      <w:ins w:id="838" w:author="Caitlin Jeffrey" w:date="2024-09-23T15:58:00Z" w16du:dateUtc="2024-09-23T19:58:00Z">
        <w:r w:rsidR="0092275B">
          <w:rPr>
            <w:rFonts w:ascii="Times New Roman" w:hAnsi="Times New Roman" w:cs="Times New Roman"/>
            <w:sz w:val="24"/>
            <w:szCs w:val="24"/>
          </w:rPr>
          <w:t xml:space="preserve">To </w:t>
        </w:r>
      </w:ins>
      <w:r w:rsidR="004E456C">
        <w:rPr>
          <w:rFonts w:ascii="Times New Roman" w:hAnsi="Times New Roman" w:cs="Times New Roman"/>
          <w:sz w:val="24"/>
          <w:szCs w:val="24"/>
        </w:rPr>
        <w:t>a lesser extent</w:t>
      </w:r>
      <w:ins w:id="839" w:author="Caitlin Jeffrey" w:date="2024-09-23T15:58:00Z" w16du:dateUtc="2024-09-23T19:58:00Z">
        <w:r w:rsidR="0092275B">
          <w:rPr>
            <w:rFonts w:ascii="Times New Roman" w:hAnsi="Times New Roman" w:cs="Times New Roman"/>
            <w:sz w:val="24"/>
            <w:szCs w:val="24"/>
          </w:rPr>
          <w:t>, differences were also observed</w:t>
        </w:r>
      </w:ins>
      <w:r w:rsidR="004E456C">
        <w:rPr>
          <w:rFonts w:ascii="Times New Roman" w:hAnsi="Times New Roman" w:cs="Times New Roman"/>
          <w:sz w:val="24"/>
          <w:szCs w:val="24"/>
        </w:rPr>
        <w:t xml:space="preserve"> </w:t>
      </w:r>
      <w:ins w:id="840" w:author="Caitlin Jeffrey" w:date="2024-09-23T15:58:00Z" w16du:dateUtc="2024-09-23T19:58:00Z">
        <w:r w:rsidR="0092275B">
          <w:rPr>
            <w:rFonts w:ascii="Times New Roman" w:hAnsi="Times New Roman" w:cs="Times New Roman"/>
            <w:sz w:val="24"/>
            <w:szCs w:val="24"/>
          </w:rPr>
          <w:t>in the frequency of</w:t>
        </w:r>
        <w:r w:rsidR="0092275B" w:rsidRPr="00A854D3">
          <w:rPr>
            <w:rFonts w:ascii="Times New Roman" w:hAnsi="Times New Roman" w:cs="Times New Roman"/>
            <w:i/>
            <w:iCs/>
            <w:sz w:val="24"/>
            <w:szCs w:val="24"/>
          </w:rPr>
          <w:t xml:space="preserve"> S. chromogenes</w:t>
        </w:r>
        <w:r w:rsidR="0092275B">
          <w:rPr>
            <w:rFonts w:ascii="Times New Roman" w:hAnsi="Times New Roman" w:cs="Times New Roman"/>
            <w:sz w:val="24"/>
            <w:szCs w:val="24"/>
          </w:rPr>
          <w:t xml:space="preserve"> MLST strain types </w:t>
        </w:r>
      </w:ins>
      <w:r w:rsidR="004E456C">
        <w:rPr>
          <w:rFonts w:ascii="Times New Roman" w:hAnsi="Times New Roman" w:cs="Times New Roman"/>
          <w:sz w:val="24"/>
          <w:szCs w:val="24"/>
        </w:rPr>
        <w:t xml:space="preserve">between </w:t>
      </w:r>
      <w:r w:rsidR="00FD4437">
        <w:rPr>
          <w:rFonts w:ascii="Times New Roman" w:hAnsi="Times New Roman" w:cs="Times New Roman"/>
          <w:sz w:val="24"/>
          <w:szCs w:val="24"/>
        </w:rPr>
        <w:t>2 regions in the US (Vermont and Washington</w:t>
      </w:r>
      <w:ins w:id="841" w:author="Caitlin Jeffrey" w:date="2024-09-23T15:59:00Z" w16du:dateUtc="2024-09-23T19:59:00Z">
        <w:r w:rsidR="00620BDF">
          <w:rPr>
            <w:rFonts w:ascii="Times New Roman" w:hAnsi="Times New Roman" w:cs="Times New Roman"/>
            <w:sz w:val="24"/>
            <w:szCs w:val="24"/>
          </w:rPr>
          <w:t xml:space="preserve">; </w:t>
        </w:r>
      </w:ins>
      <w:del w:id="842" w:author="Caitlin Jeffrey" w:date="2024-09-23T15:59:00Z" w16du:dateUtc="2024-09-23T19:59:00Z">
        <w:r w:rsidR="00FD4437" w:rsidDel="00620BDF">
          <w:rPr>
            <w:rFonts w:ascii="Times New Roman" w:hAnsi="Times New Roman" w:cs="Times New Roman"/>
            <w:sz w:val="24"/>
            <w:szCs w:val="24"/>
          </w:rPr>
          <w:delText>)</w:delText>
        </w:r>
      </w:del>
      <w:ins w:id="843" w:author="Caitlin Jeffrey" w:date="2024-09-23T15:59:00Z" w16du:dateUtc="2024-09-23T19:59:00Z">
        <w:r w:rsidR="00620BDF" w:rsidRPr="002B04B9">
          <w:rPr>
            <w:rFonts w:ascii="Times New Roman" w:hAnsi="Times New Roman" w:cs="Times New Roman"/>
            <w:sz w:val="24"/>
            <w:szCs w:val="24"/>
          </w:rPr>
          <w:t>Huebner</w:t>
        </w:r>
        <w:r w:rsidR="00620BDF">
          <w:rPr>
            <w:rFonts w:ascii="Times New Roman" w:hAnsi="Times New Roman" w:cs="Times New Roman"/>
            <w:sz w:val="24"/>
            <w:szCs w:val="24"/>
          </w:rPr>
          <w:t xml:space="preserve"> et al.,</w:t>
        </w:r>
        <w:r w:rsidR="00620BDF" w:rsidRPr="002B04B9">
          <w:rPr>
            <w:rFonts w:ascii="Times New Roman" w:hAnsi="Times New Roman" w:cs="Times New Roman"/>
            <w:sz w:val="24"/>
            <w:szCs w:val="24"/>
          </w:rPr>
          <w:t xml:space="preserve"> 2021</w:t>
        </w:r>
        <w:r w:rsidR="00620BDF">
          <w:rPr>
            <w:rFonts w:ascii="Times New Roman" w:hAnsi="Times New Roman" w:cs="Times New Roman"/>
            <w:sz w:val="24"/>
            <w:szCs w:val="24"/>
          </w:rPr>
          <w:t>)</w:t>
        </w:r>
        <w:r w:rsidR="0092275B">
          <w:rPr>
            <w:rFonts w:ascii="Times New Roman" w:hAnsi="Times New Roman" w:cs="Times New Roman"/>
            <w:sz w:val="24"/>
            <w:szCs w:val="24"/>
          </w:rPr>
          <w:t>. These findings</w:t>
        </w:r>
      </w:ins>
      <w:del w:id="844" w:author="Caitlin Jeffrey" w:date="2024-09-23T15:59:00Z" w16du:dateUtc="2024-09-23T19:59:00Z">
        <w:r w:rsidR="00FD4437" w:rsidDel="0092275B">
          <w:rPr>
            <w:rFonts w:ascii="Times New Roman" w:hAnsi="Times New Roman" w:cs="Times New Roman"/>
            <w:sz w:val="24"/>
            <w:szCs w:val="24"/>
          </w:rPr>
          <w:delText>,</w:delText>
        </w:r>
      </w:del>
      <w:r w:rsidR="00FD4437">
        <w:rPr>
          <w:rFonts w:ascii="Times New Roman" w:hAnsi="Times New Roman" w:cs="Times New Roman"/>
          <w:sz w:val="24"/>
          <w:szCs w:val="24"/>
        </w:rPr>
        <w:t xml:space="preserve"> suggest</w:t>
      </w:r>
      <w:del w:id="845" w:author="Caitlin Jeffrey" w:date="2024-09-23T15:59:00Z" w16du:dateUtc="2024-09-23T19:59:00Z">
        <w:r w:rsidR="00FD4437" w:rsidDel="0092275B">
          <w:rPr>
            <w:rFonts w:ascii="Times New Roman" w:hAnsi="Times New Roman" w:cs="Times New Roman"/>
            <w:sz w:val="24"/>
            <w:szCs w:val="24"/>
          </w:rPr>
          <w:delText>ing</w:delText>
        </w:r>
      </w:del>
      <w:r w:rsidR="00FD4437">
        <w:rPr>
          <w:rFonts w:ascii="Times New Roman" w:hAnsi="Times New Roman" w:cs="Times New Roman"/>
          <w:sz w:val="24"/>
          <w:szCs w:val="24"/>
        </w:rPr>
        <w:t xml:space="preserve"> </w:t>
      </w:r>
      <w:r w:rsidR="005038F6">
        <w:rPr>
          <w:rFonts w:ascii="Times New Roman" w:hAnsi="Times New Roman" w:cs="Times New Roman"/>
          <w:sz w:val="24"/>
          <w:szCs w:val="24"/>
        </w:rPr>
        <w:t xml:space="preserve">that </w:t>
      </w:r>
      <w:r w:rsidR="00AD156B">
        <w:rPr>
          <w:rFonts w:ascii="Times New Roman" w:hAnsi="Times New Roman" w:cs="Times New Roman"/>
          <w:sz w:val="24"/>
          <w:szCs w:val="24"/>
        </w:rPr>
        <w:t xml:space="preserve">populations of </w:t>
      </w:r>
      <w:r w:rsidR="00AD156B" w:rsidRPr="00A854D3">
        <w:rPr>
          <w:rFonts w:ascii="Times New Roman" w:hAnsi="Times New Roman" w:cs="Times New Roman"/>
          <w:i/>
          <w:iCs/>
          <w:sz w:val="24"/>
          <w:szCs w:val="24"/>
        </w:rPr>
        <w:t>S. chromogenes</w:t>
      </w:r>
      <w:r w:rsidR="00AD156B">
        <w:rPr>
          <w:rFonts w:ascii="Times New Roman" w:hAnsi="Times New Roman" w:cs="Times New Roman"/>
          <w:sz w:val="24"/>
          <w:szCs w:val="24"/>
        </w:rPr>
        <w:t xml:space="preserve"> may be geographically distinct</w:t>
      </w:r>
      <w:r w:rsidR="00E57166">
        <w:rPr>
          <w:rFonts w:ascii="Times New Roman" w:hAnsi="Times New Roman" w:cs="Times New Roman"/>
          <w:sz w:val="24"/>
          <w:szCs w:val="24"/>
        </w:rPr>
        <w:t xml:space="preserve"> </w:t>
      </w:r>
      <w:r w:rsidR="005C1301">
        <w:rPr>
          <w:rFonts w:ascii="Times New Roman" w:hAnsi="Times New Roman" w:cs="Times New Roman"/>
          <w:sz w:val="24"/>
          <w:szCs w:val="24"/>
        </w:rPr>
        <w:t>(</w:t>
      </w:r>
      <w:r w:rsidR="002B04B9" w:rsidRPr="002B04B9">
        <w:rPr>
          <w:rFonts w:ascii="Times New Roman" w:hAnsi="Times New Roman" w:cs="Times New Roman"/>
          <w:sz w:val="24"/>
          <w:szCs w:val="24"/>
        </w:rPr>
        <w:t>Huebner</w:t>
      </w:r>
      <w:r w:rsidR="005C1301">
        <w:rPr>
          <w:rFonts w:ascii="Times New Roman" w:hAnsi="Times New Roman" w:cs="Times New Roman"/>
          <w:sz w:val="24"/>
          <w:szCs w:val="24"/>
        </w:rPr>
        <w:t xml:space="preserve"> et al.,</w:t>
      </w:r>
      <w:r w:rsidR="002B04B9" w:rsidRPr="002B04B9">
        <w:rPr>
          <w:rFonts w:ascii="Times New Roman" w:hAnsi="Times New Roman" w:cs="Times New Roman"/>
          <w:sz w:val="24"/>
          <w:szCs w:val="24"/>
        </w:rPr>
        <w:t xml:space="preserve"> 2021</w:t>
      </w:r>
      <w:r w:rsidR="005C1301">
        <w:rPr>
          <w:rFonts w:ascii="Times New Roman" w:hAnsi="Times New Roman" w:cs="Times New Roman"/>
          <w:sz w:val="24"/>
          <w:szCs w:val="24"/>
        </w:rPr>
        <w:t>)</w:t>
      </w:r>
      <w:r w:rsidR="004E456C">
        <w:rPr>
          <w:rFonts w:ascii="Times New Roman" w:hAnsi="Times New Roman" w:cs="Times New Roman"/>
          <w:sz w:val="24"/>
          <w:szCs w:val="24"/>
        </w:rPr>
        <w:t>.</w:t>
      </w:r>
      <w:r w:rsidR="00544D59">
        <w:rPr>
          <w:rFonts w:ascii="Times New Roman" w:hAnsi="Times New Roman" w:cs="Times New Roman"/>
          <w:sz w:val="24"/>
          <w:szCs w:val="24"/>
        </w:rPr>
        <w:t xml:space="preserve"> </w:t>
      </w:r>
      <w:ins w:id="846" w:author="Caitlin Jeffrey" w:date="2024-09-24T06:02:00Z" w16du:dateUtc="2024-09-24T10:02:00Z">
        <w:r w:rsidR="00850712">
          <w:rPr>
            <w:rFonts w:ascii="Times New Roman" w:hAnsi="Times New Roman" w:cs="Times New Roman"/>
            <w:sz w:val="24"/>
            <w:szCs w:val="24"/>
          </w:rPr>
          <w:t xml:space="preserve">Particular </w:t>
        </w:r>
      </w:ins>
      <w:del w:id="847" w:author="Caitlin Jeffrey" w:date="2024-09-24T06:01:00Z" w16du:dateUtc="2024-09-24T10:01:00Z">
        <w:r w:rsidR="00FB6C52" w:rsidRPr="00FB6C52" w:rsidDel="00124443">
          <w:rPr>
            <w:rFonts w:ascii="Times New Roman" w:hAnsi="Times New Roman" w:cs="Times New Roman"/>
            <w:sz w:val="24"/>
            <w:szCs w:val="24"/>
          </w:rPr>
          <w:delText xml:space="preserve">Persson Waller </w:delText>
        </w:r>
        <w:r w:rsidR="00FB6C52" w:rsidDel="00124443">
          <w:rPr>
            <w:rFonts w:ascii="Times New Roman" w:hAnsi="Times New Roman" w:cs="Times New Roman"/>
            <w:sz w:val="24"/>
            <w:szCs w:val="24"/>
          </w:rPr>
          <w:delText>et al.</w:delText>
        </w:r>
      </w:del>
      <w:del w:id="848" w:author="Caitlin Jeffrey" w:date="2024-09-23T12:32:00Z" w16du:dateUtc="2024-09-23T16:32:00Z">
        <w:r w:rsidR="00D144CD" w:rsidDel="00772FF0">
          <w:rPr>
            <w:rFonts w:ascii="Times New Roman" w:hAnsi="Times New Roman" w:cs="Times New Roman"/>
            <w:sz w:val="24"/>
            <w:szCs w:val="24"/>
          </w:rPr>
          <w:delText>,</w:delText>
        </w:r>
      </w:del>
      <w:del w:id="849" w:author="Caitlin Jeffrey" w:date="2024-09-24T06:01:00Z" w16du:dateUtc="2024-09-24T10:01:00Z">
        <w:r w:rsidR="00FB6C52" w:rsidDel="00124443">
          <w:rPr>
            <w:rFonts w:ascii="Times New Roman" w:hAnsi="Times New Roman" w:cs="Times New Roman"/>
            <w:sz w:val="24"/>
            <w:szCs w:val="24"/>
          </w:rPr>
          <w:delText xml:space="preserve"> </w:delText>
        </w:r>
        <w:r w:rsidR="002E2677" w:rsidDel="00124443">
          <w:rPr>
            <w:rFonts w:ascii="Times New Roman" w:hAnsi="Times New Roman" w:cs="Times New Roman"/>
            <w:sz w:val="24"/>
            <w:szCs w:val="24"/>
          </w:rPr>
          <w:delText xml:space="preserve">(2023) reported </w:delText>
        </w:r>
      </w:del>
      <w:r w:rsidR="002E2677" w:rsidRPr="00A854D3">
        <w:rPr>
          <w:rFonts w:ascii="Times New Roman" w:hAnsi="Times New Roman" w:cs="Times New Roman"/>
          <w:i/>
          <w:iCs/>
          <w:sz w:val="24"/>
          <w:szCs w:val="24"/>
        </w:rPr>
        <w:t>S. chrom</w:t>
      </w:r>
      <w:r w:rsidR="00570C46" w:rsidRPr="00A854D3">
        <w:rPr>
          <w:rFonts w:ascii="Times New Roman" w:hAnsi="Times New Roman" w:cs="Times New Roman"/>
          <w:i/>
          <w:iCs/>
          <w:sz w:val="24"/>
          <w:szCs w:val="24"/>
        </w:rPr>
        <w:t xml:space="preserve">ogenes </w:t>
      </w:r>
      <w:r w:rsidR="00570C46">
        <w:rPr>
          <w:rFonts w:ascii="Times New Roman" w:hAnsi="Times New Roman" w:cs="Times New Roman"/>
          <w:sz w:val="24"/>
          <w:szCs w:val="24"/>
        </w:rPr>
        <w:t xml:space="preserve">strains </w:t>
      </w:r>
      <w:r w:rsidR="007C5ABF">
        <w:rPr>
          <w:rFonts w:ascii="Times New Roman" w:hAnsi="Times New Roman" w:cs="Times New Roman"/>
          <w:sz w:val="24"/>
          <w:szCs w:val="24"/>
        </w:rPr>
        <w:t xml:space="preserve">from Swedish </w:t>
      </w:r>
      <w:r w:rsidR="00547F22">
        <w:rPr>
          <w:rFonts w:ascii="Times New Roman" w:hAnsi="Times New Roman" w:cs="Times New Roman"/>
          <w:sz w:val="24"/>
          <w:szCs w:val="24"/>
        </w:rPr>
        <w:t>dairy cattle</w:t>
      </w:r>
      <w:r w:rsidR="007C5ABF">
        <w:rPr>
          <w:rFonts w:ascii="Times New Roman" w:hAnsi="Times New Roman" w:cs="Times New Roman"/>
          <w:sz w:val="24"/>
          <w:szCs w:val="24"/>
        </w:rPr>
        <w:t xml:space="preserve"> </w:t>
      </w:r>
      <w:r w:rsidR="00570C46">
        <w:rPr>
          <w:rFonts w:ascii="Times New Roman" w:hAnsi="Times New Roman" w:cs="Times New Roman"/>
          <w:sz w:val="24"/>
          <w:szCs w:val="24"/>
        </w:rPr>
        <w:t xml:space="preserve">differed </w:t>
      </w:r>
      <w:r w:rsidR="00032D73" w:rsidRPr="00032D73">
        <w:rPr>
          <w:rFonts w:ascii="Times New Roman" w:hAnsi="Times New Roman" w:cs="Times New Roman"/>
          <w:sz w:val="24"/>
          <w:szCs w:val="24"/>
        </w:rPr>
        <w:t>in inflammatory response</w:t>
      </w:r>
      <w:r w:rsidR="00570C46">
        <w:rPr>
          <w:rFonts w:ascii="Times New Roman" w:hAnsi="Times New Roman" w:cs="Times New Roman"/>
          <w:sz w:val="24"/>
          <w:szCs w:val="24"/>
        </w:rPr>
        <w:t xml:space="preserve"> </w:t>
      </w:r>
      <w:r w:rsidR="00032D73" w:rsidRPr="00032D73">
        <w:rPr>
          <w:rFonts w:ascii="Times New Roman" w:hAnsi="Times New Roman" w:cs="Times New Roman"/>
          <w:sz w:val="24"/>
          <w:szCs w:val="24"/>
        </w:rPr>
        <w:t xml:space="preserve">and potentially in </w:t>
      </w:r>
      <w:r w:rsidR="00570C46">
        <w:rPr>
          <w:rFonts w:ascii="Times New Roman" w:hAnsi="Times New Roman" w:cs="Times New Roman"/>
          <w:sz w:val="24"/>
          <w:szCs w:val="24"/>
        </w:rPr>
        <w:t xml:space="preserve">IMI </w:t>
      </w:r>
      <w:r w:rsidR="00032D73" w:rsidRPr="00032D73">
        <w:rPr>
          <w:rFonts w:ascii="Times New Roman" w:hAnsi="Times New Roman" w:cs="Times New Roman"/>
          <w:sz w:val="24"/>
          <w:szCs w:val="24"/>
        </w:rPr>
        <w:t>persisten</w:t>
      </w:r>
      <w:r w:rsidR="00570C46">
        <w:rPr>
          <w:rFonts w:ascii="Times New Roman" w:hAnsi="Times New Roman" w:cs="Times New Roman"/>
          <w:sz w:val="24"/>
          <w:szCs w:val="24"/>
        </w:rPr>
        <w:t>ce</w:t>
      </w:r>
      <w:r w:rsidR="00032D73" w:rsidRPr="00032D73">
        <w:rPr>
          <w:rFonts w:ascii="Times New Roman" w:hAnsi="Times New Roman" w:cs="Times New Roman"/>
          <w:sz w:val="24"/>
          <w:szCs w:val="24"/>
        </w:rPr>
        <w:t xml:space="preserve"> at udder quarter level</w:t>
      </w:r>
      <w:ins w:id="850" w:author="Caitlin Jeffrey" w:date="2024-09-24T06:01:00Z" w16du:dateUtc="2024-09-24T10:01:00Z">
        <w:r w:rsidR="00124443">
          <w:rPr>
            <w:rFonts w:ascii="Times New Roman" w:hAnsi="Times New Roman" w:cs="Times New Roman"/>
            <w:sz w:val="24"/>
            <w:szCs w:val="24"/>
          </w:rPr>
          <w:t xml:space="preserve"> </w:t>
        </w:r>
      </w:ins>
      <w:ins w:id="851" w:author="Caitlin Jeffrey" w:date="2024-09-24T06:02:00Z" w16du:dateUtc="2024-09-24T10:02:00Z">
        <w:r w:rsidR="00850712">
          <w:rPr>
            <w:rFonts w:ascii="Times New Roman" w:hAnsi="Times New Roman" w:cs="Times New Roman"/>
            <w:sz w:val="24"/>
            <w:szCs w:val="24"/>
          </w:rPr>
          <w:t>(</w:t>
        </w:r>
      </w:ins>
      <w:ins w:id="852" w:author="Caitlin Jeffrey" w:date="2024-09-24T06:01:00Z" w16du:dateUtc="2024-09-24T10:01:00Z">
        <w:r w:rsidR="00124443" w:rsidRPr="00FB6C52">
          <w:rPr>
            <w:rFonts w:ascii="Times New Roman" w:hAnsi="Times New Roman" w:cs="Times New Roman"/>
            <w:sz w:val="24"/>
            <w:szCs w:val="24"/>
          </w:rPr>
          <w:t xml:space="preserve">Persson Waller </w:t>
        </w:r>
        <w:r w:rsidR="00124443">
          <w:rPr>
            <w:rFonts w:ascii="Times New Roman" w:hAnsi="Times New Roman" w:cs="Times New Roman"/>
            <w:sz w:val="24"/>
            <w:szCs w:val="24"/>
          </w:rPr>
          <w:t>et al.</w:t>
        </w:r>
      </w:ins>
      <w:ins w:id="853" w:author="Caitlin Jeffrey" w:date="2024-09-24T06:02:00Z" w16du:dateUtc="2024-09-24T10:02:00Z">
        <w:r w:rsidR="00850712">
          <w:rPr>
            <w:rFonts w:ascii="Times New Roman" w:hAnsi="Times New Roman" w:cs="Times New Roman"/>
            <w:sz w:val="24"/>
            <w:szCs w:val="24"/>
          </w:rPr>
          <w:t xml:space="preserve">, </w:t>
        </w:r>
      </w:ins>
      <w:ins w:id="854" w:author="Caitlin Jeffrey" w:date="2024-09-24T06:01:00Z" w16du:dateUtc="2024-09-24T10:01:00Z">
        <w:r w:rsidR="00124443">
          <w:rPr>
            <w:rFonts w:ascii="Times New Roman" w:hAnsi="Times New Roman" w:cs="Times New Roman"/>
            <w:sz w:val="24"/>
            <w:szCs w:val="24"/>
          </w:rPr>
          <w:t>2023)</w:t>
        </w:r>
      </w:ins>
      <w:r w:rsidR="00A56DA9">
        <w:rPr>
          <w:rFonts w:ascii="Times New Roman" w:hAnsi="Times New Roman" w:cs="Times New Roman"/>
          <w:sz w:val="24"/>
          <w:szCs w:val="24"/>
        </w:rPr>
        <w:t>. I</w:t>
      </w:r>
      <w:r w:rsidR="00D144CD">
        <w:rPr>
          <w:rFonts w:ascii="Times New Roman" w:hAnsi="Times New Roman" w:cs="Times New Roman"/>
          <w:sz w:val="24"/>
          <w:szCs w:val="24"/>
        </w:rPr>
        <w:t>n</w:t>
      </w:r>
      <w:r w:rsidR="00A56DA9">
        <w:rPr>
          <w:rFonts w:ascii="Times New Roman" w:hAnsi="Times New Roman" w:cs="Times New Roman"/>
          <w:sz w:val="24"/>
          <w:szCs w:val="24"/>
        </w:rPr>
        <w:t xml:space="preserve"> contrast</w:t>
      </w:r>
      <w:r w:rsidR="00CC6BD6">
        <w:rPr>
          <w:rFonts w:ascii="Times New Roman" w:hAnsi="Times New Roman" w:cs="Times New Roman"/>
          <w:sz w:val="24"/>
          <w:szCs w:val="24"/>
        </w:rPr>
        <w:t>,</w:t>
      </w:r>
      <w:r w:rsidR="00F01F4E">
        <w:rPr>
          <w:rFonts w:ascii="Times New Roman" w:hAnsi="Times New Roman" w:cs="Times New Roman"/>
          <w:sz w:val="24"/>
          <w:szCs w:val="24"/>
        </w:rPr>
        <w:t xml:space="preserve"> </w:t>
      </w:r>
      <w:del w:id="855" w:author="Caitlin Jeffrey" w:date="2024-09-24T06:03:00Z" w16du:dateUtc="2024-09-24T10:03:00Z">
        <w:r w:rsidR="00F01F4E" w:rsidDel="00E10942">
          <w:rPr>
            <w:rFonts w:ascii="Times New Roman" w:hAnsi="Times New Roman" w:cs="Times New Roman"/>
            <w:sz w:val="24"/>
            <w:szCs w:val="24"/>
          </w:rPr>
          <w:delText>they did not find an</w:delText>
        </w:r>
      </w:del>
      <w:ins w:id="856" w:author="Caitlin Jeffrey" w:date="2024-09-24T06:03:00Z" w16du:dateUtc="2024-09-24T10:03:00Z">
        <w:r w:rsidR="00E10942">
          <w:rPr>
            <w:rFonts w:ascii="Times New Roman" w:hAnsi="Times New Roman" w:cs="Times New Roman"/>
            <w:sz w:val="24"/>
            <w:szCs w:val="24"/>
          </w:rPr>
          <w:t>there was no</w:t>
        </w:r>
      </w:ins>
      <w:r w:rsidR="00F01F4E">
        <w:rPr>
          <w:rFonts w:ascii="Times New Roman" w:hAnsi="Times New Roman" w:cs="Times New Roman"/>
          <w:sz w:val="24"/>
          <w:szCs w:val="24"/>
        </w:rPr>
        <w:t xml:space="preserve"> association between genet</w:t>
      </w:r>
      <w:r w:rsidR="007C5ABF">
        <w:rPr>
          <w:rFonts w:ascii="Times New Roman" w:hAnsi="Times New Roman" w:cs="Times New Roman"/>
          <w:sz w:val="24"/>
          <w:szCs w:val="24"/>
        </w:rPr>
        <w:t xml:space="preserve">ic clusters and infection phenotypes for </w:t>
      </w:r>
      <w:r w:rsidR="007C5ABF" w:rsidRPr="00325EB8">
        <w:rPr>
          <w:rFonts w:ascii="Times New Roman" w:hAnsi="Times New Roman" w:cs="Times New Roman"/>
          <w:i/>
          <w:iCs/>
          <w:sz w:val="24"/>
          <w:szCs w:val="24"/>
        </w:rPr>
        <w:t xml:space="preserve">S. </w:t>
      </w:r>
      <w:proofErr w:type="spellStart"/>
      <w:r w:rsidR="007C5ABF" w:rsidRPr="00325EB8">
        <w:rPr>
          <w:rFonts w:ascii="Times New Roman" w:hAnsi="Times New Roman" w:cs="Times New Roman"/>
          <w:i/>
          <w:iCs/>
          <w:sz w:val="24"/>
          <w:szCs w:val="24"/>
        </w:rPr>
        <w:t>simulans</w:t>
      </w:r>
      <w:proofErr w:type="spellEnd"/>
      <w:r w:rsidR="007C5ABF">
        <w:rPr>
          <w:rFonts w:ascii="Times New Roman" w:hAnsi="Times New Roman" w:cs="Times New Roman"/>
          <w:sz w:val="24"/>
          <w:szCs w:val="24"/>
        </w:rPr>
        <w:t xml:space="preserve"> isolates </w:t>
      </w:r>
      <w:ins w:id="857" w:author="Caitlin Jeffrey" w:date="2024-09-24T06:03:00Z" w16du:dateUtc="2024-09-24T10:03:00Z">
        <w:r w:rsidR="00E10942">
          <w:rPr>
            <w:rFonts w:ascii="Times New Roman" w:hAnsi="Times New Roman" w:cs="Times New Roman"/>
            <w:sz w:val="24"/>
            <w:szCs w:val="24"/>
          </w:rPr>
          <w:t xml:space="preserve">causing IMI </w:t>
        </w:r>
      </w:ins>
      <w:r w:rsidR="007C5ABF">
        <w:rPr>
          <w:rFonts w:ascii="Times New Roman" w:hAnsi="Times New Roman" w:cs="Times New Roman"/>
          <w:sz w:val="24"/>
          <w:szCs w:val="24"/>
        </w:rPr>
        <w:t>from the same region</w:t>
      </w:r>
      <w:r w:rsidR="00D144CD">
        <w:rPr>
          <w:rFonts w:ascii="Times New Roman" w:hAnsi="Times New Roman" w:cs="Times New Roman"/>
          <w:sz w:val="24"/>
          <w:szCs w:val="24"/>
        </w:rPr>
        <w:t xml:space="preserve"> (</w:t>
      </w:r>
      <w:r w:rsidR="00D144CD" w:rsidRPr="00D144CD">
        <w:rPr>
          <w:rFonts w:ascii="Times New Roman" w:hAnsi="Times New Roman" w:cs="Times New Roman"/>
          <w:sz w:val="24"/>
          <w:szCs w:val="24"/>
        </w:rPr>
        <w:t>Persson Waller et al., 2023)</w:t>
      </w:r>
      <w:r w:rsidR="007C5ABF">
        <w:rPr>
          <w:rFonts w:ascii="Times New Roman" w:hAnsi="Times New Roman" w:cs="Times New Roman"/>
          <w:sz w:val="24"/>
          <w:szCs w:val="24"/>
        </w:rPr>
        <w:t>.</w:t>
      </w:r>
    </w:p>
    <w:p w14:paraId="3DAA9453" w14:textId="0CCEC820" w:rsidR="00F52899" w:rsidRDefault="006D0F55">
      <w:pPr>
        <w:spacing w:after="0" w:line="480" w:lineRule="auto"/>
        <w:ind w:firstLine="360"/>
        <w:rPr>
          <w:ins w:id="858" w:author="Caitlin Jeffrey" w:date="2024-09-23T16:11:00Z" w16du:dateUtc="2024-09-23T20:11:00Z"/>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 xml:space="preserve">In </w:t>
      </w:r>
      <w:ins w:id="859" w:author="John Barlow" w:date="2024-09-19T13:37:00Z" w16du:dateUtc="2024-09-19T17:37:00Z">
        <w:r w:rsidR="00672A62">
          <w:rPr>
            <w:rFonts w:ascii="Times New Roman" w:hAnsi="Times New Roman" w:cs="Times New Roman"/>
            <w:sz w:val="24"/>
            <w:szCs w:val="24"/>
          </w:rPr>
          <w:t>our current study</w:t>
        </w:r>
      </w:ins>
      <w:ins w:id="860" w:author="Caitlin Jeffrey" w:date="2024-09-23T12:34:00Z" w16du:dateUtc="2024-09-23T16:34:00Z">
        <w:r w:rsidR="007064C5">
          <w:rPr>
            <w:rFonts w:ascii="Times New Roman" w:hAnsi="Times New Roman" w:cs="Times New Roman"/>
            <w:sz w:val="24"/>
            <w:szCs w:val="24"/>
          </w:rPr>
          <w:t>,</w:t>
        </w:r>
      </w:ins>
      <w:ins w:id="861" w:author="John Barlow" w:date="2024-09-19T13:37:00Z" w16du:dateUtc="2024-09-19T17:37:00Z">
        <w:r w:rsidR="00672A62">
          <w:rPr>
            <w:rFonts w:ascii="Times New Roman" w:hAnsi="Times New Roman" w:cs="Times New Roman"/>
            <w:sz w:val="24"/>
            <w:szCs w:val="24"/>
          </w:rPr>
          <w:t xml:space="preserve"> some </w:t>
        </w:r>
      </w:ins>
      <w:ins w:id="862" w:author="Caitlin Jeffrey" w:date="2024-09-23T12:34:00Z" w16du:dateUtc="2024-09-23T16:34:00Z">
        <w:r w:rsidR="007064C5">
          <w:rPr>
            <w:rFonts w:ascii="Times New Roman" w:hAnsi="Times New Roman" w:cs="Times New Roman"/>
            <w:sz w:val="24"/>
            <w:szCs w:val="24"/>
          </w:rPr>
          <w:t xml:space="preserve">SaM </w:t>
        </w:r>
      </w:ins>
      <w:ins w:id="863" w:author="John Barlow" w:date="2024-09-19T13:37:00Z" w16du:dateUtc="2024-09-19T17:37:00Z">
        <w:r w:rsidR="00672A62" w:rsidRPr="00672A62">
          <w:rPr>
            <w:rFonts w:ascii="Times New Roman" w:hAnsi="Times New Roman" w:cs="Times New Roman"/>
            <w:sz w:val="24"/>
            <w:szCs w:val="24"/>
          </w:rPr>
          <w:t xml:space="preserve">species were not isolated in great enough numbers from milk samples to be included in the </w:t>
        </w:r>
        <w:proofErr w:type="spellStart"/>
        <w:r w:rsidR="00672A62" w:rsidRPr="00672A62">
          <w:rPr>
            <w:rFonts w:ascii="Times New Roman" w:hAnsi="Times New Roman" w:cs="Times New Roman"/>
            <w:sz w:val="24"/>
            <w:szCs w:val="24"/>
          </w:rPr>
          <w:t>qmSCC</w:t>
        </w:r>
        <w:proofErr w:type="spellEnd"/>
        <w:r w:rsidR="00672A62" w:rsidRPr="00672A62">
          <w:rPr>
            <w:rFonts w:ascii="Times New Roman" w:hAnsi="Times New Roman" w:cs="Times New Roman"/>
            <w:sz w:val="24"/>
            <w:szCs w:val="24"/>
          </w:rPr>
          <w:t xml:space="preserve"> analysis.</w:t>
        </w:r>
        <w:r w:rsidR="00672A62">
          <w:rPr>
            <w:rFonts w:ascii="Times New Roman" w:hAnsi="Times New Roman" w:cs="Times New Roman"/>
            <w:sz w:val="24"/>
            <w:szCs w:val="24"/>
          </w:rPr>
          <w:t xml:space="preserve"> </w:t>
        </w:r>
      </w:ins>
      <w:ins w:id="864" w:author="John Barlow" w:date="2024-09-19T13:38:00Z" w16du:dateUtc="2024-09-19T17:38:00Z">
        <w:r w:rsidR="00672A62">
          <w:rPr>
            <w:rFonts w:ascii="Times New Roman" w:hAnsi="Times New Roman" w:cs="Times New Roman"/>
            <w:sz w:val="24"/>
            <w:szCs w:val="24"/>
          </w:rPr>
          <w:t xml:space="preserve">For </w:t>
        </w:r>
        <w:r w:rsidR="00F75941">
          <w:rPr>
            <w:rFonts w:ascii="Times New Roman" w:hAnsi="Times New Roman" w:cs="Times New Roman"/>
            <w:sz w:val="24"/>
            <w:szCs w:val="24"/>
          </w:rPr>
          <w:t>example,</w:t>
        </w:r>
      </w:ins>
      <w:ins w:id="865" w:author="John Barlow" w:date="2024-09-12T20:55:00Z" w16du:dateUtc="2024-09-13T00:55:00Z">
        <w:r w:rsidR="00B83A6D">
          <w:rPr>
            <w:rFonts w:ascii="Times New Roman" w:hAnsi="Times New Roman" w:cs="Times New Roman"/>
            <w:sz w:val="24"/>
            <w:szCs w:val="24"/>
          </w:rPr>
          <w:t xml:space="preserve"> </w:t>
        </w:r>
      </w:ins>
      <w:proofErr w:type="gramStart"/>
      <w:ins w:id="866" w:author="John Barlow" w:date="2024-09-12T20:57:00Z" w16du:dateUtc="2024-09-13T00:57:00Z">
        <w:r w:rsidR="00E3719A">
          <w:rPr>
            <w:rFonts w:ascii="Times New Roman" w:hAnsi="Times New Roman" w:cs="Times New Roman"/>
            <w:sz w:val="24"/>
            <w:szCs w:val="24"/>
          </w:rPr>
          <w:t>Fry</w:t>
        </w:r>
        <w:proofErr w:type="gramEnd"/>
        <w:r w:rsidR="00E3719A">
          <w:rPr>
            <w:rFonts w:ascii="Times New Roman" w:hAnsi="Times New Roman" w:cs="Times New Roman"/>
            <w:sz w:val="24"/>
            <w:szCs w:val="24"/>
          </w:rPr>
          <w:t xml:space="preserve"> et al.</w:t>
        </w:r>
        <w:del w:id="867" w:author="Caitlin Jeffrey" w:date="2024-09-23T12:40:00Z" w16du:dateUtc="2024-09-23T16:40:00Z">
          <w:r w:rsidR="00E3719A" w:rsidDel="00585E97">
            <w:rPr>
              <w:rFonts w:ascii="Times New Roman" w:hAnsi="Times New Roman" w:cs="Times New Roman"/>
              <w:sz w:val="24"/>
              <w:szCs w:val="24"/>
            </w:rPr>
            <w:delText>,</w:delText>
          </w:r>
        </w:del>
        <w:r w:rsidR="00E3719A">
          <w:rPr>
            <w:rFonts w:ascii="Times New Roman" w:hAnsi="Times New Roman" w:cs="Times New Roman"/>
            <w:sz w:val="24"/>
            <w:szCs w:val="24"/>
          </w:rPr>
          <w:t xml:space="preserve"> (2014) </w:t>
        </w:r>
        <w:r w:rsidR="00682128">
          <w:rPr>
            <w:rFonts w:ascii="Times New Roman" w:hAnsi="Times New Roman" w:cs="Times New Roman"/>
            <w:sz w:val="24"/>
            <w:szCs w:val="24"/>
          </w:rPr>
          <w:t xml:space="preserve">reported quarters infected with </w:t>
        </w:r>
      </w:ins>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853C6B">
        <w:rPr>
          <w:rFonts w:ascii="Times New Roman" w:hAnsi="Times New Roman" w:cs="Times New Roman"/>
          <w:i/>
          <w:iCs/>
          <w:sz w:val="24"/>
          <w:szCs w:val="24"/>
        </w:rPr>
        <w:t>S. epidermidis</w:t>
      </w:r>
      <w:ins w:id="868" w:author="John Barlow" w:date="2024-09-12T20:57:00Z" w16du:dateUtc="2024-09-13T00:57:00Z">
        <w:r w:rsidR="00682128" w:rsidRPr="00F13FE6">
          <w:rPr>
            <w:rFonts w:ascii="Times New Roman" w:hAnsi="Times New Roman" w:cs="Times New Roman"/>
            <w:sz w:val="24"/>
            <w:szCs w:val="24"/>
          </w:rPr>
          <w:t xml:space="preserve"> </w:t>
        </w:r>
        <w:del w:id="869" w:author="Caitlin Jeffrey" w:date="2024-09-23T16:01:00Z" w16du:dateUtc="2024-09-23T20:01:00Z">
          <w:r w:rsidR="00682128" w:rsidRPr="00F13FE6" w:rsidDel="00620BDF">
            <w:rPr>
              <w:rFonts w:ascii="Times New Roman" w:hAnsi="Times New Roman" w:cs="Times New Roman"/>
              <w:sz w:val="24"/>
              <w:szCs w:val="24"/>
            </w:rPr>
            <w:delText>a</w:delText>
          </w:r>
        </w:del>
        <w:del w:id="870" w:author="Caitlin Jeffrey" w:date="2024-09-23T16:00:00Z" w16du:dateUtc="2024-09-23T20:00:00Z">
          <w:r w:rsidR="00682128" w:rsidRPr="00F13FE6" w:rsidDel="00620BDF">
            <w:rPr>
              <w:rFonts w:ascii="Times New Roman" w:hAnsi="Times New Roman" w:cs="Times New Roman"/>
              <w:sz w:val="24"/>
              <w:szCs w:val="24"/>
            </w:rPr>
            <w:delText xml:space="preserve">lso </w:delText>
          </w:r>
        </w:del>
        <w:r w:rsidR="00682128" w:rsidRPr="00F13FE6">
          <w:rPr>
            <w:rFonts w:ascii="Times New Roman" w:hAnsi="Times New Roman" w:cs="Times New Roman"/>
            <w:sz w:val="24"/>
            <w:szCs w:val="24"/>
          </w:rPr>
          <w:t xml:space="preserve">had </w:t>
        </w:r>
        <w:proofErr w:type="spellStart"/>
        <w:r w:rsidR="00853C6B" w:rsidRPr="00F13FE6">
          <w:rPr>
            <w:rFonts w:ascii="Times New Roman" w:hAnsi="Times New Roman" w:cs="Times New Roman"/>
            <w:sz w:val="24"/>
            <w:szCs w:val="24"/>
          </w:rPr>
          <w:t>qmSCC</w:t>
        </w:r>
      </w:ins>
      <w:proofErr w:type="spellEnd"/>
      <w:ins w:id="871" w:author="John Barlow" w:date="2024-09-12T20:58:00Z" w16du:dateUtc="2024-09-13T00:58:00Z">
        <w:r w:rsidR="00853C6B" w:rsidRPr="00F13FE6">
          <w:rPr>
            <w:rFonts w:ascii="Times New Roman" w:hAnsi="Times New Roman" w:cs="Times New Roman"/>
            <w:sz w:val="24"/>
            <w:szCs w:val="24"/>
          </w:rPr>
          <w:t xml:space="preserve"> higher than </w:t>
        </w:r>
      </w:ins>
      <w:ins w:id="872" w:author="John Barlow" w:date="2024-09-12T20:59:00Z" w16du:dateUtc="2024-09-13T00:59:00Z">
        <w:r w:rsidR="00F13FE6">
          <w:rPr>
            <w:rFonts w:ascii="Times New Roman" w:hAnsi="Times New Roman" w:cs="Times New Roman"/>
            <w:sz w:val="24"/>
            <w:szCs w:val="24"/>
          </w:rPr>
          <w:t xml:space="preserve">that of </w:t>
        </w:r>
      </w:ins>
      <w:ins w:id="873" w:author="John Barlow" w:date="2024-09-12T20:58:00Z" w16du:dateUtc="2024-09-13T00:58:00Z">
        <w:r w:rsidR="00853C6B" w:rsidRPr="00F13FE6">
          <w:rPr>
            <w:rFonts w:ascii="Times New Roman" w:hAnsi="Times New Roman" w:cs="Times New Roman"/>
            <w:sz w:val="24"/>
            <w:szCs w:val="24"/>
          </w:rPr>
          <w:t>culture-negative quarters</w:t>
        </w:r>
      </w:ins>
      <w:ins w:id="874" w:author="John Barlow" w:date="2024-09-19T14:50:00Z" w16du:dateUtc="2024-09-19T18:50:00Z">
        <w:r w:rsidR="00086F91">
          <w:rPr>
            <w:rFonts w:ascii="Times New Roman" w:hAnsi="Times New Roman" w:cs="Times New Roman"/>
            <w:sz w:val="24"/>
            <w:szCs w:val="24"/>
          </w:rPr>
          <w:t>, but these species were found</w:t>
        </w:r>
      </w:ins>
      <w:ins w:id="875" w:author="John Barlow" w:date="2024-09-19T14:51:00Z" w16du:dateUtc="2024-09-19T18:51:00Z">
        <w:r w:rsidR="00086F91">
          <w:rPr>
            <w:rFonts w:ascii="Times New Roman" w:hAnsi="Times New Roman" w:cs="Times New Roman"/>
            <w:sz w:val="24"/>
            <w:szCs w:val="24"/>
          </w:rPr>
          <w:t xml:space="preserve"> infrequently in our study</w:t>
        </w:r>
      </w:ins>
      <w:ins w:id="876" w:author="John Barlow" w:date="2024-09-12T20:58:00Z" w16du:dateUtc="2024-09-13T00:58:00Z">
        <w:r w:rsidR="00853C6B">
          <w:rPr>
            <w:rFonts w:ascii="Times New Roman" w:hAnsi="Times New Roman" w:cs="Times New Roman"/>
            <w:sz w:val="24"/>
            <w:szCs w:val="24"/>
          </w:rPr>
          <w:t>.</w:t>
        </w:r>
      </w:ins>
      <w:r w:rsidR="00FF3370" w:rsidRPr="005A5FE6">
        <w:rPr>
          <w:rFonts w:ascii="Times New Roman" w:hAnsi="Times New Roman" w:cs="Times New Roman"/>
          <w:sz w:val="24"/>
          <w:szCs w:val="24"/>
        </w:rPr>
        <w:t xml:space="preserve"> </w:t>
      </w:r>
      <w:ins w:id="877" w:author="John Barlow" w:date="2024-09-19T14:51:00Z" w16du:dateUtc="2024-09-19T18:51:00Z">
        <w:r w:rsidR="00796D13">
          <w:rPr>
            <w:rFonts w:ascii="Times New Roman" w:hAnsi="Times New Roman" w:cs="Times New Roman"/>
            <w:sz w:val="24"/>
            <w:szCs w:val="24"/>
          </w:rPr>
          <w:t xml:space="preserve">In contrast, </w:t>
        </w:r>
      </w:ins>
      <w:r w:rsidR="003F3231" w:rsidRPr="00C83983">
        <w:rPr>
          <w:rFonts w:ascii="Times New Roman" w:hAnsi="Times New Roman" w:cs="Times New Roman"/>
          <w:i/>
          <w:iCs/>
          <w:sz w:val="24"/>
          <w:szCs w:val="24"/>
        </w:rPr>
        <w:t>S. aureus</w:t>
      </w:r>
      <w:ins w:id="878" w:author="Caitlin Jeffrey" w:date="2024-09-23T12:39:00Z" w16du:dateUtc="2024-09-23T16:39:00Z">
        <w:r w:rsidR="00FF2E0F">
          <w:rPr>
            <w:rFonts w:ascii="Times New Roman" w:hAnsi="Times New Roman" w:cs="Times New Roman"/>
            <w:sz w:val="24"/>
            <w:szCs w:val="24"/>
          </w:rPr>
          <w:t xml:space="preserve"> and</w:t>
        </w:r>
      </w:ins>
      <w:del w:id="879" w:author="Caitlin Jeffrey" w:date="2024-09-23T12:39:00Z" w16du:dateUtc="2024-09-23T16:39:00Z">
        <w:r w:rsidR="003F3231" w:rsidRPr="00C83983" w:rsidDel="00FF2E0F">
          <w:rPr>
            <w:rFonts w:ascii="Times New Roman" w:hAnsi="Times New Roman" w:cs="Times New Roman"/>
            <w:i/>
            <w:iCs/>
            <w:sz w:val="24"/>
            <w:szCs w:val="24"/>
          </w:rPr>
          <w:delText>,</w:delText>
        </w:r>
      </w:del>
      <w:r w:rsidR="003F3231" w:rsidRPr="00C83983">
        <w:rPr>
          <w:rFonts w:ascii="Times New Roman" w:hAnsi="Times New Roman" w:cs="Times New Roman"/>
          <w:i/>
          <w:iCs/>
          <w:sz w:val="24"/>
          <w:szCs w:val="24"/>
        </w:rPr>
        <w:t xml:space="preserve"> S. </w:t>
      </w:r>
      <w:proofErr w:type="spellStart"/>
      <w:r w:rsidR="003F3231" w:rsidRPr="00C83983">
        <w:rPr>
          <w:rFonts w:ascii="Times New Roman" w:hAnsi="Times New Roman" w:cs="Times New Roman"/>
          <w:i/>
          <w:iCs/>
          <w:sz w:val="24"/>
          <w:szCs w:val="24"/>
        </w:rPr>
        <w:t>agnetis</w:t>
      </w:r>
      <w:proofErr w:type="spellEnd"/>
      <w:ins w:id="880" w:author="John Barlow" w:date="2024-09-19T13:40:00Z" w16du:dateUtc="2024-09-19T17:40:00Z">
        <w:r w:rsidR="003F3231" w:rsidRPr="003F3231">
          <w:rPr>
            <w:rFonts w:ascii="Times New Roman" w:hAnsi="Times New Roman" w:cs="Times New Roman"/>
            <w:sz w:val="24"/>
            <w:szCs w:val="24"/>
          </w:rPr>
          <w:t xml:space="preserve"> </w:t>
        </w:r>
      </w:ins>
      <w:ins w:id="881" w:author="John Barlow" w:date="2024-09-19T14:52:00Z" w16du:dateUtc="2024-09-19T18:52:00Z">
        <w:r w:rsidR="00796D13">
          <w:rPr>
            <w:rFonts w:ascii="Times New Roman" w:hAnsi="Times New Roman" w:cs="Times New Roman"/>
            <w:sz w:val="24"/>
            <w:szCs w:val="24"/>
          </w:rPr>
          <w:t>were</w:t>
        </w:r>
      </w:ins>
      <w:ins w:id="882" w:author="John Barlow" w:date="2024-09-19T13:40:00Z" w16du:dateUtc="2024-09-19T17:40:00Z">
        <w:r w:rsidR="003F3231">
          <w:rPr>
            <w:rFonts w:ascii="Times New Roman" w:hAnsi="Times New Roman" w:cs="Times New Roman"/>
            <w:sz w:val="24"/>
            <w:szCs w:val="24"/>
          </w:rPr>
          <w:t xml:space="preserve"> </w:t>
        </w:r>
      </w:ins>
      <w:ins w:id="883" w:author="John Barlow" w:date="2024-09-19T13:39:00Z" w16du:dateUtc="2024-09-19T17:39:00Z">
        <w:r w:rsidR="002436EE">
          <w:rPr>
            <w:rFonts w:ascii="Times New Roman" w:hAnsi="Times New Roman" w:cs="Times New Roman"/>
            <w:sz w:val="24"/>
            <w:szCs w:val="24"/>
          </w:rPr>
          <w:t xml:space="preserve">identified to cause increased </w:t>
        </w:r>
        <w:proofErr w:type="spellStart"/>
        <w:r w:rsidR="002436EE">
          <w:rPr>
            <w:rFonts w:ascii="Times New Roman" w:hAnsi="Times New Roman" w:cs="Times New Roman"/>
            <w:sz w:val="24"/>
            <w:szCs w:val="24"/>
          </w:rPr>
          <w:t>qmSCC</w:t>
        </w:r>
        <w:proofErr w:type="spellEnd"/>
        <w:r w:rsidR="002436EE">
          <w:rPr>
            <w:rFonts w:ascii="Times New Roman" w:hAnsi="Times New Roman" w:cs="Times New Roman"/>
            <w:sz w:val="24"/>
            <w:szCs w:val="24"/>
          </w:rPr>
          <w:t xml:space="preserve"> above </w:t>
        </w:r>
        <w:r w:rsidR="003F3231">
          <w:rPr>
            <w:rFonts w:ascii="Times New Roman" w:hAnsi="Times New Roman" w:cs="Times New Roman"/>
            <w:sz w:val="24"/>
            <w:szCs w:val="24"/>
          </w:rPr>
          <w:t>culture ne</w:t>
        </w:r>
      </w:ins>
      <w:ins w:id="884" w:author="John Barlow" w:date="2024-09-19T13:40:00Z" w16du:dateUtc="2024-09-19T17:40:00Z">
        <w:r w:rsidR="003F3231">
          <w:rPr>
            <w:rFonts w:ascii="Times New Roman" w:hAnsi="Times New Roman" w:cs="Times New Roman"/>
            <w:sz w:val="24"/>
            <w:szCs w:val="24"/>
          </w:rPr>
          <w:t xml:space="preserve">gative quarters in </w:t>
        </w:r>
      </w:ins>
      <w:ins w:id="885" w:author="Caitlin Jeffrey" w:date="2024-09-23T16:01:00Z" w16du:dateUtc="2024-09-23T20:01:00Z">
        <w:r w:rsidR="00EE5F31">
          <w:rPr>
            <w:rFonts w:ascii="Times New Roman" w:hAnsi="Times New Roman" w:cs="Times New Roman"/>
            <w:sz w:val="24"/>
            <w:szCs w:val="24"/>
          </w:rPr>
          <w:t xml:space="preserve">both </w:t>
        </w:r>
      </w:ins>
      <w:ins w:id="886" w:author="John Barlow" w:date="2024-09-19T13:40:00Z" w16du:dateUtc="2024-09-19T17:40:00Z">
        <w:r w:rsidR="003F3231">
          <w:rPr>
            <w:rFonts w:ascii="Times New Roman" w:hAnsi="Times New Roman" w:cs="Times New Roman"/>
            <w:sz w:val="24"/>
            <w:szCs w:val="24"/>
          </w:rPr>
          <w:t>this study</w:t>
        </w:r>
      </w:ins>
      <w:ins w:id="887" w:author="John Barlow" w:date="2024-09-19T14:52:00Z" w16du:dateUtc="2024-09-19T18:52:00Z">
        <w:del w:id="888" w:author="Caitlin Jeffrey" w:date="2024-09-23T16:01:00Z" w16du:dateUtc="2024-09-23T20:01:00Z">
          <w:r w:rsidR="00796D13" w:rsidDel="00EE5F31">
            <w:rPr>
              <w:rFonts w:ascii="Times New Roman" w:hAnsi="Times New Roman" w:cs="Times New Roman"/>
              <w:sz w:val="24"/>
              <w:szCs w:val="24"/>
            </w:rPr>
            <w:delText>,</w:delText>
          </w:r>
        </w:del>
        <w:r w:rsidR="00796D13">
          <w:rPr>
            <w:rFonts w:ascii="Times New Roman" w:hAnsi="Times New Roman" w:cs="Times New Roman"/>
            <w:sz w:val="24"/>
            <w:szCs w:val="24"/>
          </w:rPr>
          <w:t xml:space="preserve"> and</w:t>
        </w:r>
      </w:ins>
      <w:ins w:id="889" w:author="John Barlow" w:date="2024-09-19T13:40:00Z" w16du:dateUtc="2024-09-19T17:40:00Z">
        <w:r w:rsidR="003F3231">
          <w:rPr>
            <w:rFonts w:ascii="Times New Roman" w:hAnsi="Times New Roman" w:cs="Times New Roman"/>
            <w:sz w:val="24"/>
            <w:szCs w:val="24"/>
          </w:rPr>
          <w:t xml:space="preserve"> </w:t>
        </w:r>
        <w:del w:id="890" w:author="Caitlin Jeffrey" w:date="2024-09-23T16:01:00Z" w16du:dateUtc="2024-09-23T20:01:00Z">
          <w:r w:rsidR="003F3231" w:rsidDel="00EE5F31">
            <w:rPr>
              <w:rFonts w:ascii="Times New Roman" w:hAnsi="Times New Roman" w:cs="Times New Roman"/>
              <w:sz w:val="24"/>
              <w:szCs w:val="24"/>
            </w:rPr>
            <w:delText>were also identified</w:delText>
          </w:r>
        </w:del>
      </w:ins>
      <w:ins w:id="891" w:author="Caitlin Jeffrey" w:date="2024-09-23T16:03:00Z" w16du:dateUtc="2024-09-23T20:03:00Z">
        <w:r w:rsidR="00CC6F0E">
          <w:rPr>
            <w:rFonts w:ascii="Times New Roman" w:hAnsi="Times New Roman" w:cs="Times New Roman"/>
            <w:sz w:val="24"/>
            <w:szCs w:val="24"/>
          </w:rPr>
          <w:t xml:space="preserve">in </w:t>
        </w:r>
      </w:ins>
      <w:ins w:id="892" w:author="John Barlow" w:date="2024-09-19T13:40:00Z" w16du:dateUtc="2024-09-19T17:40:00Z">
        <w:del w:id="893" w:author="Caitlin Jeffrey" w:date="2024-09-23T16:03:00Z" w16du:dateUtc="2024-09-23T20:03:00Z">
          <w:r w:rsidR="003F3231" w:rsidDel="00CC6F0E">
            <w:rPr>
              <w:rFonts w:ascii="Times New Roman" w:hAnsi="Times New Roman" w:cs="Times New Roman"/>
              <w:sz w:val="24"/>
              <w:szCs w:val="24"/>
            </w:rPr>
            <w:delText xml:space="preserve"> </w:delText>
          </w:r>
        </w:del>
      </w:ins>
      <w:del w:id="894" w:author="Caitlin Jeffrey" w:date="2024-09-23T16:03:00Z" w16du:dateUtc="2024-09-23T20:03:00Z">
        <w:r w:rsidR="00FF3370" w:rsidRPr="005A5FE6" w:rsidDel="00CC6F0E">
          <w:rPr>
            <w:rFonts w:ascii="Times New Roman" w:hAnsi="Times New Roman" w:cs="Times New Roman"/>
            <w:sz w:val="24"/>
            <w:szCs w:val="24"/>
          </w:rPr>
          <w:delText xml:space="preserve">by </w:delText>
        </w:r>
      </w:del>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ins w:id="895" w:author="John Barlow" w:date="2024-09-19T13:42:00Z" w16du:dateUtc="2024-09-19T17:42:00Z">
        <w:r w:rsidR="004C070C">
          <w:rPr>
            <w:rFonts w:ascii="Times New Roman" w:hAnsi="Times New Roman" w:cs="Times New Roman"/>
            <w:sz w:val="24"/>
            <w:szCs w:val="24"/>
          </w:rPr>
          <w:t xml:space="preserve">, but not </w:t>
        </w:r>
      </w:ins>
      <w:ins w:id="896" w:author="Caitlin Jeffrey" w:date="2024-09-23T16:03:00Z" w16du:dateUtc="2024-09-23T20:03:00Z">
        <w:r w:rsidR="00B81508">
          <w:rPr>
            <w:rFonts w:ascii="Times New Roman" w:hAnsi="Times New Roman" w:cs="Times New Roman"/>
            <w:sz w:val="24"/>
            <w:szCs w:val="24"/>
          </w:rPr>
          <w:t>by</w:t>
        </w:r>
      </w:ins>
      <w:ins w:id="897" w:author="John Barlow" w:date="2024-09-19T13:42:00Z" w16du:dateUtc="2024-09-19T17:42:00Z">
        <w:del w:id="898" w:author="Caitlin Jeffrey" w:date="2024-09-23T16:02:00Z" w16du:dateUtc="2024-09-23T20:02:00Z">
          <w:r w:rsidR="004C070C" w:rsidDel="00EE5F31">
            <w:rPr>
              <w:rFonts w:ascii="Times New Roman" w:hAnsi="Times New Roman" w:cs="Times New Roman"/>
              <w:sz w:val="24"/>
              <w:szCs w:val="24"/>
            </w:rPr>
            <w:delText>by</w:delText>
          </w:r>
        </w:del>
        <w:r w:rsidR="004C070C">
          <w:rPr>
            <w:rFonts w:ascii="Times New Roman" w:hAnsi="Times New Roman" w:cs="Times New Roman"/>
            <w:sz w:val="24"/>
            <w:szCs w:val="24"/>
          </w:rPr>
          <w:t xml:space="preserve"> Fry et al. (2014.) </w:t>
        </w:r>
      </w:ins>
      <w:r w:rsidR="004B2505">
        <w:rPr>
          <w:rFonts w:ascii="Times New Roman" w:hAnsi="Times New Roman" w:cs="Times New Roman"/>
          <w:sz w:val="24"/>
          <w:szCs w:val="24"/>
        </w:rPr>
        <w:t xml:space="preserve">It may be important to note that at the time of </w:t>
      </w:r>
      <w:r w:rsidR="001B4886">
        <w:rPr>
          <w:rFonts w:ascii="Times New Roman" w:hAnsi="Times New Roman" w:cs="Times New Roman"/>
          <w:sz w:val="24"/>
          <w:szCs w:val="24"/>
        </w:rPr>
        <w:t xml:space="preserve">species identification </w:t>
      </w:r>
      <w:del w:id="899" w:author="Caitlin Jeffrey" w:date="2024-09-24T06:04:00Z" w16du:dateUtc="2024-09-24T10:04:00Z">
        <w:r w:rsidR="00E52D8C" w:rsidDel="006130FC">
          <w:rPr>
            <w:rFonts w:ascii="Times New Roman" w:hAnsi="Times New Roman" w:cs="Times New Roman"/>
            <w:sz w:val="24"/>
            <w:szCs w:val="24"/>
          </w:rPr>
          <w:delText xml:space="preserve">of </w:delText>
        </w:r>
      </w:del>
      <w:ins w:id="900" w:author="Caitlin Jeffrey" w:date="2024-09-24T06:04:00Z" w16du:dateUtc="2024-09-24T10:04:00Z">
        <w:r w:rsidR="006130FC">
          <w:rPr>
            <w:rFonts w:ascii="Times New Roman" w:hAnsi="Times New Roman" w:cs="Times New Roman"/>
            <w:sz w:val="24"/>
            <w:szCs w:val="24"/>
          </w:rPr>
          <w:t xml:space="preserve">by </w:t>
        </w:r>
      </w:ins>
      <w:r w:rsidR="00E52D8C">
        <w:rPr>
          <w:rFonts w:ascii="Times New Roman" w:hAnsi="Times New Roman" w:cs="Times New Roman"/>
          <w:sz w:val="24"/>
          <w:szCs w:val="24"/>
        </w:rPr>
        <w:t xml:space="preserve">Fry </w:t>
      </w:r>
      <w:del w:id="901" w:author="Caitlin Jeffrey" w:date="2024-09-23T12:41:00Z" w16du:dateUtc="2024-09-23T16:41:00Z">
        <w:r w:rsidR="00E52D8C" w:rsidDel="00DA3659">
          <w:rPr>
            <w:rFonts w:ascii="Times New Roman" w:hAnsi="Times New Roman" w:cs="Times New Roman"/>
            <w:sz w:val="24"/>
            <w:szCs w:val="24"/>
          </w:rPr>
          <w:delText>et al.</w:delText>
        </w:r>
        <w:r w:rsidR="004B2505" w:rsidDel="00DA3659">
          <w:rPr>
            <w:rFonts w:ascii="Times New Roman" w:hAnsi="Times New Roman" w:cs="Times New Roman"/>
            <w:sz w:val="24"/>
            <w:szCs w:val="24"/>
          </w:rPr>
          <w:delText xml:space="preserve">, </w:delText>
        </w:r>
        <w:r w:rsidR="001B4886" w:rsidDel="00DA3659">
          <w:rPr>
            <w:rFonts w:ascii="Times New Roman" w:hAnsi="Times New Roman" w:cs="Times New Roman"/>
            <w:sz w:val="24"/>
            <w:szCs w:val="24"/>
          </w:rPr>
          <w:delText>(</w:delText>
        </w:r>
      </w:del>
      <w:ins w:id="902" w:author="Caitlin Jeffrey" w:date="2024-09-23T12:41:00Z" w16du:dateUtc="2024-09-23T16:41:00Z">
        <w:r w:rsidR="00DA3659">
          <w:rPr>
            <w:rFonts w:ascii="Times New Roman" w:hAnsi="Times New Roman" w:cs="Times New Roman"/>
            <w:sz w:val="24"/>
            <w:szCs w:val="24"/>
          </w:rPr>
          <w:t>et al. (</w:t>
        </w:r>
      </w:ins>
      <w:r w:rsidR="001B4886">
        <w:rPr>
          <w:rFonts w:ascii="Times New Roman" w:hAnsi="Times New Roman" w:cs="Times New Roman"/>
          <w:sz w:val="24"/>
          <w:szCs w:val="24"/>
        </w:rPr>
        <w:t xml:space="preserve">2014), </w:t>
      </w:r>
      <w:r w:rsidR="004B2505">
        <w:rPr>
          <w:rFonts w:ascii="Times New Roman" w:hAnsi="Times New Roman" w:cs="Times New Roman"/>
          <w:i/>
          <w:iCs/>
          <w:sz w:val="24"/>
          <w:szCs w:val="24"/>
        </w:rPr>
        <w:t xml:space="preserve">S. </w:t>
      </w:r>
      <w:proofErr w:type="spellStart"/>
      <w:r w:rsidR="004B2505">
        <w:rPr>
          <w:rFonts w:ascii="Times New Roman" w:hAnsi="Times New Roman" w:cs="Times New Roman"/>
          <w:i/>
          <w:iCs/>
          <w:sz w:val="24"/>
          <w:szCs w:val="24"/>
        </w:rPr>
        <w:t>agnetis</w:t>
      </w:r>
      <w:proofErr w:type="spellEnd"/>
      <w:r w:rsidR="004B2505">
        <w:rPr>
          <w:rFonts w:ascii="Times New Roman" w:hAnsi="Times New Roman" w:cs="Times New Roman"/>
          <w:i/>
          <w:iCs/>
          <w:sz w:val="24"/>
          <w:szCs w:val="24"/>
        </w:rPr>
        <w:t xml:space="preserve">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to elevate </w:t>
      </w:r>
      <w:proofErr w:type="spellStart"/>
      <w:r w:rsidR="00FF3370" w:rsidRPr="005A5FE6">
        <w:rPr>
          <w:rFonts w:ascii="Times New Roman" w:hAnsi="Times New Roman" w:cs="Times New Roman"/>
          <w:sz w:val="24"/>
          <w:szCs w:val="24"/>
        </w:rPr>
        <w:t>q</w:t>
      </w:r>
      <w:ins w:id="903" w:author="Caitlin Jeffrey" w:date="2024-09-23T16:04:00Z" w16du:dateUtc="2024-09-23T20:04:00Z">
        <w:r w:rsidR="00B81508">
          <w:rPr>
            <w:rFonts w:ascii="Times New Roman" w:hAnsi="Times New Roman" w:cs="Times New Roman"/>
            <w:sz w:val="24"/>
            <w:szCs w:val="24"/>
          </w:rPr>
          <w:t>m</w:t>
        </w:r>
      </w:ins>
      <w:del w:id="904" w:author="Caitlin Jeffrey" w:date="2024-09-23T16:04:00Z" w16du:dateUtc="2024-09-23T20:04:00Z">
        <w:r w:rsidR="00FF3370" w:rsidRPr="005A5FE6" w:rsidDel="00B81508">
          <w:rPr>
            <w:rFonts w:ascii="Times New Roman" w:hAnsi="Times New Roman" w:cs="Times New Roman"/>
            <w:sz w:val="24"/>
            <w:szCs w:val="24"/>
          </w:rPr>
          <w:delText xml:space="preserve">uarter </w:delText>
        </w:r>
      </w:del>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above that of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w:t>
      </w:r>
      <w:r w:rsidR="002019FC">
        <w:rPr>
          <w:rFonts w:ascii="Times New Roman" w:hAnsi="Times New Roman" w:cs="Times New Roman"/>
          <w:sz w:val="24"/>
          <w:szCs w:val="24"/>
        </w:rPr>
        <w:t xml:space="preserve">our </w:t>
      </w:r>
      <w:r w:rsidR="003C6E90">
        <w:rPr>
          <w:rFonts w:ascii="Times New Roman" w:hAnsi="Times New Roman" w:cs="Times New Roman"/>
          <w:sz w:val="24"/>
          <w:szCs w:val="24"/>
        </w:rPr>
        <w:t>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 xml:space="preserve">S. </w:t>
      </w:r>
      <w:proofErr w:type="spellStart"/>
      <w:r w:rsidR="00B357BB" w:rsidRPr="008D7C77">
        <w:rPr>
          <w:rFonts w:ascii="Times New Roman" w:hAnsi="Times New Roman" w:cs="Times New Roman"/>
          <w:i/>
          <w:iCs/>
          <w:sz w:val="24"/>
          <w:szCs w:val="24"/>
        </w:rPr>
        <w:t>equorum</w:t>
      </w:r>
      <w:proofErr w:type="spellEnd"/>
      <w:r w:rsidR="00B357BB">
        <w:rPr>
          <w:rFonts w:ascii="Times New Roman" w:hAnsi="Times New Roman" w:cs="Times New Roman"/>
          <w:sz w:val="24"/>
          <w:szCs w:val="24"/>
        </w:rPr>
        <w:t xml:space="preserve"> IMI observations in our study may have limited our ability to observe an effect on </w:t>
      </w:r>
      <w:proofErr w:type="spellStart"/>
      <w:r w:rsidR="00B357BB">
        <w:rPr>
          <w:rFonts w:ascii="Times New Roman" w:hAnsi="Times New Roman" w:cs="Times New Roman"/>
          <w:sz w:val="24"/>
          <w:szCs w:val="24"/>
        </w:rPr>
        <w:t>q</w:t>
      </w:r>
      <w:ins w:id="905" w:author="John Barlow" w:date="2024-09-12T19:56:00Z" w16du:dateUtc="2024-09-12T23:56:00Z">
        <w:r w:rsidR="008B1863">
          <w:rPr>
            <w:rFonts w:ascii="Times New Roman" w:hAnsi="Times New Roman" w:cs="Times New Roman"/>
            <w:sz w:val="24"/>
            <w:szCs w:val="24"/>
          </w:rPr>
          <w:t>m</w:t>
        </w:r>
      </w:ins>
      <w:r w:rsidR="00B357BB">
        <w:rPr>
          <w:rFonts w:ascii="Times New Roman" w:hAnsi="Times New Roman" w:cs="Times New Roman"/>
          <w:sz w:val="24"/>
          <w:szCs w:val="24"/>
        </w:rPr>
        <w:t>SCC</w:t>
      </w:r>
      <w:proofErr w:type="spellEnd"/>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w:t>
      </w:r>
      <w:proofErr w:type="spellStart"/>
      <w:r w:rsidR="00AC4584" w:rsidRPr="007A565A">
        <w:rPr>
          <w:rFonts w:ascii="Times New Roman" w:hAnsi="Times New Roman" w:cs="Times New Roman"/>
          <w:sz w:val="24"/>
          <w:szCs w:val="24"/>
        </w:rPr>
        <w:t>SaM</w:t>
      </w:r>
      <w:proofErr w:type="spellEnd"/>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had the second lowest </w:t>
      </w:r>
      <w:ins w:id="906" w:author="John Barlow" w:date="2024-09-12T21:09:00Z" w16du:dateUtc="2024-09-13T01:09:00Z">
        <w:r w:rsidR="002C1CBC">
          <w:rPr>
            <w:rFonts w:ascii="Times New Roman" w:hAnsi="Times New Roman" w:cs="Times New Roman"/>
            <w:sz w:val="24"/>
            <w:szCs w:val="24"/>
          </w:rPr>
          <w:t xml:space="preserve">mean </w:t>
        </w:r>
        <w:proofErr w:type="spellStart"/>
        <w:r w:rsidR="002C1CBC" w:rsidRPr="005A5FE6">
          <w:rPr>
            <w:rFonts w:ascii="Times New Roman" w:hAnsi="Times New Roman" w:cs="Times New Roman"/>
            <w:sz w:val="24"/>
            <w:szCs w:val="24"/>
          </w:rPr>
          <w:t>q</w:t>
        </w:r>
        <w:r w:rsidR="002C1CBC">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(40,800 cells/mL); the only species with a lower </w:t>
      </w:r>
      <w:ins w:id="907" w:author="John Barlow" w:date="2024-09-12T21:09:00Z" w16du:dateUtc="2024-09-13T01:09:00Z">
        <w:r w:rsidR="00D8566D">
          <w:rPr>
            <w:rFonts w:ascii="Times New Roman" w:hAnsi="Times New Roman" w:cs="Times New Roman"/>
            <w:sz w:val="24"/>
            <w:szCs w:val="24"/>
          </w:rPr>
          <w:t xml:space="preserve">mean </w:t>
        </w:r>
      </w:ins>
      <w:proofErr w:type="spellStart"/>
      <w:r w:rsidR="00FF3370" w:rsidRPr="005A5FE6">
        <w:rPr>
          <w:rFonts w:ascii="Times New Roman" w:hAnsi="Times New Roman" w:cs="Times New Roman"/>
          <w:sz w:val="24"/>
          <w:szCs w:val="24"/>
        </w:rPr>
        <w:t>q</w:t>
      </w:r>
      <w:ins w:id="908" w:author="John Barlow" w:date="2024-09-12T19:56:00Z" w16du:dateUtc="2024-09-12T23:56:00Z">
        <w:r w:rsidR="008B1863">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was </w:t>
      </w:r>
      <w:r w:rsidR="00FF3370" w:rsidRPr="005A5FE6">
        <w:rPr>
          <w:rFonts w:ascii="Times New Roman" w:hAnsi="Times New Roman" w:cs="Times New Roman"/>
          <w:i/>
          <w:iCs/>
          <w:sz w:val="24"/>
          <w:szCs w:val="24"/>
        </w:rPr>
        <w:lastRenderedPageBreak/>
        <w:t>S. hominis</w:t>
      </w:r>
      <w:r w:rsidR="00FF3370" w:rsidRPr="005A5FE6">
        <w:rPr>
          <w:rFonts w:ascii="Times New Roman" w:hAnsi="Times New Roman" w:cs="Times New Roman"/>
          <w:sz w:val="24"/>
          <w:szCs w:val="24"/>
        </w:rPr>
        <w:t xml:space="preserve">, which did not differ from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(33,300 cells/mL). </w:t>
      </w:r>
      <w:r w:rsidR="002019FC">
        <w:rPr>
          <w:rFonts w:ascii="Times New Roman" w:hAnsi="Times New Roman" w:cs="Times New Roman"/>
          <w:sz w:val="24"/>
          <w:szCs w:val="24"/>
        </w:rPr>
        <w:t>I</w:t>
      </w:r>
      <w:r w:rsidR="0038302E">
        <w:rPr>
          <w:rFonts w:ascii="Times New Roman" w:hAnsi="Times New Roman" w:cs="Times New Roman"/>
          <w:sz w:val="24"/>
          <w:szCs w:val="24"/>
        </w:rPr>
        <w:t xml:space="preserve">n contrast to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909" w:author="Caitlin Jeffrey" w:date="2024-09-23T12:41:00Z" w16du:dateUtc="2024-09-23T16:41:00Z">
        <w:r w:rsidR="00395947" w:rsidDel="00DA3659">
          <w:rPr>
            <w:rFonts w:ascii="Times New Roman" w:hAnsi="Times New Roman" w:cs="Times New Roman"/>
            <w:sz w:val="24"/>
            <w:szCs w:val="24"/>
          </w:rPr>
          <w:delText>et al., (</w:delText>
        </w:r>
      </w:del>
      <w:ins w:id="910"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2017b)</w:t>
      </w:r>
      <w:r w:rsidR="001B4886">
        <w:rPr>
          <w:rFonts w:ascii="Times New Roman" w:hAnsi="Times New Roman" w:cs="Times New Roman"/>
          <w:sz w:val="24"/>
          <w:szCs w:val="24"/>
        </w:rPr>
        <w:t xml:space="preserve">, </w:t>
      </w:r>
      <w:r w:rsidR="002019FC">
        <w:rPr>
          <w:rFonts w:ascii="Times New Roman" w:hAnsi="Times New Roman" w:cs="Times New Roman"/>
          <w:sz w:val="24"/>
          <w:szCs w:val="24"/>
        </w:rPr>
        <w:t xml:space="preserve">and consistent with our findings, </w:t>
      </w:r>
      <w:r w:rsidR="00400CEF">
        <w:rPr>
          <w:rFonts w:ascii="Times New Roman" w:hAnsi="Times New Roman" w:cs="Times New Roman"/>
          <w:sz w:val="24"/>
          <w:szCs w:val="24"/>
        </w:rPr>
        <w:t>few</w:t>
      </w:r>
      <w:r w:rsidR="00E94B3D">
        <w:rPr>
          <w:rFonts w:ascii="Times New Roman" w:hAnsi="Times New Roman" w:cs="Times New Roman"/>
          <w:sz w:val="24"/>
          <w:szCs w:val="24"/>
        </w:rPr>
        <w:t xml:space="preserve"> other studies </w:t>
      </w:r>
      <w:r w:rsidR="00F3660E">
        <w:rPr>
          <w:rFonts w:ascii="Times New Roman" w:hAnsi="Times New Roman" w:cs="Times New Roman"/>
          <w:sz w:val="24"/>
          <w:szCs w:val="24"/>
        </w:rPr>
        <w:t xml:space="preserve">identified </w:t>
      </w:r>
      <w:r w:rsidR="00F3660E" w:rsidRPr="00B9291E">
        <w:rPr>
          <w:rFonts w:ascii="Times New Roman" w:hAnsi="Times New Roman" w:cs="Times New Roman"/>
          <w:i/>
          <w:iCs/>
          <w:sz w:val="24"/>
          <w:szCs w:val="24"/>
        </w:rPr>
        <w:t xml:space="preserve">S. </w:t>
      </w:r>
      <w:proofErr w:type="spellStart"/>
      <w:r w:rsidR="00F3660E" w:rsidRPr="00B9291E">
        <w:rPr>
          <w:rFonts w:ascii="Times New Roman" w:hAnsi="Times New Roman" w:cs="Times New Roman"/>
          <w:i/>
          <w:iCs/>
          <w:sz w:val="24"/>
          <w:szCs w:val="24"/>
        </w:rPr>
        <w:t>equorum</w:t>
      </w:r>
      <w:proofErr w:type="spellEnd"/>
      <w:r w:rsidR="00F3660E">
        <w:rPr>
          <w:rFonts w:ascii="Times New Roman" w:hAnsi="Times New Roman" w:cs="Times New Roman"/>
          <w:sz w:val="24"/>
          <w:szCs w:val="24"/>
        </w:rPr>
        <w:t xml:space="preserve"> </w:t>
      </w:r>
      <w:r w:rsidR="00EA5EE1">
        <w:rPr>
          <w:rFonts w:ascii="Times New Roman" w:hAnsi="Times New Roman" w:cs="Times New Roman"/>
          <w:sz w:val="24"/>
          <w:szCs w:val="24"/>
        </w:rPr>
        <w:t xml:space="preserve">causing increased </w:t>
      </w:r>
      <w:proofErr w:type="spellStart"/>
      <w:r w:rsidR="00DC6B9C">
        <w:rPr>
          <w:rFonts w:ascii="Times New Roman" w:hAnsi="Times New Roman" w:cs="Times New Roman"/>
          <w:sz w:val="24"/>
          <w:szCs w:val="24"/>
        </w:rPr>
        <w:t>q</w:t>
      </w:r>
      <w:ins w:id="911" w:author="John Barlow" w:date="2024-09-12T19:56:00Z" w16du:dateUtc="2024-09-12T23:56:00Z">
        <w:r w:rsidR="008B1863">
          <w:rPr>
            <w:rFonts w:ascii="Times New Roman" w:hAnsi="Times New Roman" w:cs="Times New Roman"/>
            <w:sz w:val="24"/>
            <w:szCs w:val="24"/>
          </w:rPr>
          <w:t>m</w:t>
        </w:r>
      </w:ins>
      <w:r w:rsidR="00DC6B9C">
        <w:rPr>
          <w:rFonts w:ascii="Times New Roman" w:hAnsi="Times New Roman" w:cs="Times New Roman"/>
          <w:sz w:val="24"/>
          <w:szCs w:val="24"/>
        </w:rPr>
        <w:t>SCC</w:t>
      </w:r>
      <w:proofErr w:type="spellEnd"/>
      <w:r w:rsidR="00DC6B9C">
        <w:rPr>
          <w:rFonts w:ascii="Times New Roman" w:hAnsi="Times New Roman" w:cs="Times New Roman"/>
          <w:sz w:val="24"/>
          <w:szCs w:val="24"/>
        </w:rPr>
        <w:t xml:space="preserve"> compared to </w:t>
      </w:r>
      <w:r w:rsidR="002E7E42">
        <w:rPr>
          <w:rFonts w:ascii="Times New Roman" w:hAnsi="Times New Roman" w:cs="Times New Roman"/>
          <w:sz w:val="24"/>
          <w:szCs w:val="24"/>
        </w:rPr>
        <w:t>culture-negative</w:t>
      </w:r>
      <w:r w:rsidR="00DC6B9C">
        <w:rPr>
          <w:rFonts w:ascii="Times New Roman" w:hAnsi="Times New Roman" w:cs="Times New Roman"/>
          <w:sz w:val="24"/>
          <w:szCs w:val="24"/>
        </w:rPr>
        <w:t xml:space="preserve"> quarters</w:t>
      </w:r>
      <w:r w:rsidR="00AF5272">
        <w:rPr>
          <w:rFonts w:ascii="Times New Roman" w:hAnsi="Times New Roman" w:cs="Times New Roman"/>
          <w:sz w:val="24"/>
          <w:szCs w:val="24"/>
        </w:rPr>
        <w:t>.</w:t>
      </w:r>
      <w:r w:rsidR="007A48FD">
        <w:rPr>
          <w:rFonts w:ascii="Times New Roman" w:hAnsi="Times New Roman" w:cs="Times New Roman"/>
          <w:sz w:val="24"/>
          <w:szCs w:val="24"/>
        </w:rPr>
        <w:t xml:space="preserve"> </w:t>
      </w:r>
      <w:r w:rsidR="007A48FD" w:rsidRPr="00B9291E">
        <w:rPr>
          <w:rFonts w:ascii="Times New Roman" w:hAnsi="Times New Roman" w:cs="Times New Roman"/>
          <w:i/>
          <w:iCs/>
          <w:sz w:val="24"/>
          <w:szCs w:val="24"/>
        </w:rPr>
        <w:t xml:space="preserve">S. </w:t>
      </w:r>
      <w:proofErr w:type="spellStart"/>
      <w:r w:rsidR="007A48FD" w:rsidRPr="00B9291E">
        <w:rPr>
          <w:rFonts w:ascii="Times New Roman" w:hAnsi="Times New Roman" w:cs="Times New Roman"/>
          <w:i/>
          <w:iCs/>
          <w:sz w:val="24"/>
          <w:szCs w:val="24"/>
        </w:rPr>
        <w:t>equorum</w:t>
      </w:r>
      <w:proofErr w:type="spellEnd"/>
      <w:r w:rsidR="007A48FD">
        <w:rPr>
          <w:rFonts w:ascii="Times New Roman" w:hAnsi="Times New Roman" w:cs="Times New Roman"/>
          <w:sz w:val="24"/>
          <w:szCs w:val="24"/>
        </w:rPr>
        <w:t xml:space="preserve"> </w:t>
      </w:r>
      <w:r w:rsidR="00D8670F">
        <w:rPr>
          <w:rFonts w:ascii="Times New Roman" w:hAnsi="Times New Roman" w:cs="Times New Roman"/>
          <w:sz w:val="24"/>
          <w:szCs w:val="24"/>
        </w:rPr>
        <w:t xml:space="preserve">has been described </w:t>
      </w:r>
      <w:del w:id="912" w:author="Caitlin Jeffrey" w:date="2024-09-23T16:05:00Z" w16du:dateUtc="2024-09-23T20:05:00Z">
        <w:r w:rsidR="00D8670F" w:rsidDel="009B3BA3">
          <w:rPr>
            <w:rFonts w:ascii="Times New Roman" w:hAnsi="Times New Roman" w:cs="Times New Roman"/>
            <w:sz w:val="24"/>
            <w:szCs w:val="24"/>
          </w:rPr>
          <w:delText xml:space="preserve">as </w:delText>
        </w:r>
      </w:del>
      <w:r w:rsidR="00D8670F">
        <w:rPr>
          <w:rFonts w:ascii="Times New Roman" w:hAnsi="Times New Roman" w:cs="Times New Roman"/>
          <w:sz w:val="24"/>
          <w:szCs w:val="24"/>
        </w:rPr>
        <w:t>primarily</w:t>
      </w:r>
      <w:ins w:id="913" w:author="Caitlin Jeffrey" w:date="2024-09-23T16:05:00Z" w16du:dateUtc="2024-09-23T20:05:00Z">
        <w:r w:rsidR="009B3BA3">
          <w:rPr>
            <w:rFonts w:ascii="Times New Roman" w:hAnsi="Times New Roman" w:cs="Times New Roman"/>
            <w:sz w:val="24"/>
            <w:szCs w:val="24"/>
          </w:rPr>
          <w:t xml:space="preserve"> as an</w:t>
        </w:r>
      </w:ins>
      <w:r w:rsidR="00D8670F">
        <w:rPr>
          <w:rFonts w:ascii="Times New Roman" w:hAnsi="Times New Roman" w:cs="Times New Roman"/>
          <w:sz w:val="24"/>
          <w:szCs w:val="24"/>
        </w:rPr>
        <w:t xml:space="preserve"> </w:t>
      </w:r>
      <w:r w:rsidR="00861A7D">
        <w:rPr>
          <w:rFonts w:ascii="Times New Roman" w:hAnsi="Times New Roman" w:cs="Times New Roman"/>
          <w:sz w:val="24"/>
          <w:szCs w:val="24"/>
        </w:rPr>
        <w:t>environmental species</w:t>
      </w:r>
      <w:ins w:id="914" w:author="Caitlin Jeffrey" w:date="2024-09-23T16:05:00Z" w16du:dateUtc="2024-09-23T20:05:00Z">
        <w:r w:rsidR="009B3BA3">
          <w:rPr>
            <w:rFonts w:ascii="Times New Roman" w:hAnsi="Times New Roman" w:cs="Times New Roman"/>
            <w:sz w:val="24"/>
            <w:szCs w:val="24"/>
          </w:rPr>
          <w:t xml:space="preserve"> which is</w:t>
        </w:r>
      </w:ins>
      <w:r w:rsidR="00861A7D">
        <w:rPr>
          <w:rFonts w:ascii="Times New Roman" w:hAnsi="Times New Roman" w:cs="Times New Roman"/>
          <w:sz w:val="24"/>
          <w:szCs w:val="24"/>
        </w:rPr>
        <w:t xml:space="preserve"> associated with</w:t>
      </w:r>
      <w:r w:rsidR="00D8670F">
        <w:rPr>
          <w:rFonts w:ascii="Times New Roman" w:hAnsi="Times New Roman" w:cs="Times New Roman"/>
          <w:sz w:val="24"/>
          <w:szCs w:val="24"/>
        </w:rPr>
        <w:t xml:space="preserve"> extramammary</w:t>
      </w:r>
      <w:ins w:id="915" w:author="Caitlin Jeffrey" w:date="2024-09-23T16:05:00Z" w16du:dateUtc="2024-09-23T20:05:00Z">
        <w:r w:rsidR="009B3BA3">
          <w:rPr>
            <w:rFonts w:ascii="Times New Roman" w:hAnsi="Times New Roman" w:cs="Times New Roman"/>
            <w:sz w:val="24"/>
            <w:szCs w:val="24"/>
          </w:rPr>
          <w:t>,</w:t>
        </w:r>
      </w:ins>
      <w:r w:rsidR="00861A7D">
        <w:rPr>
          <w:rFonts w:ascii="Times New Roman" w:hAnsi="Times New Roman" w:cs="Times New Roman"/>
          <w:sz w:val="24"/>
          <w:szCs w:val="24"/>
        </w:rPr>
        <w:t xml:space="preserve"> </w:t>
      </w:r>
      <w:r w:rsidR="00D52F4E" w:rsidRPr="00D52F4E">
        <w:rPr>
          <w:rFonts w:ascii="Times New Roman" w:hAnsi="Times New Roman" w:cs="Times New Roman"/>
          <w:sz w:val="24"/>
          <w:szCs w:val="24"/>
        </w:rPr>
        <w:t>parlor-associated niches</w:t>
      </w:r>
      <w:r w:rsidR="00D52F4E">
        <w:rPr>
          <w:rFonts w:ascii="Times New Roman" w:hAnsi="Times New Roman" w:cs="Times New Roman"/>
          <w:sz w:val="24"/>
          <w:szCs w:val="24"/>
        </w:rPr>
        <w:t xml:space="preserve"> (</w:t>
      </w:r>
      <w:r w:rsidR="00BC2016">
        <w:rPr>
          <w:rFonts w:ascii="Times New Roman" w:hAnsi="Times New Roman" w:cs="Times New Roman"/>
          <w:sz w:val="24"/>
          <w:szCs w:val="24"/>
        </w:rPr>
        <w:t>De Visscher et al., 2014</w:t>
      </w:r>
      <w:ins w:id="916" w:author="Caitlin Jeffrey" w:date="2024-09-23T16:05:00Z" w16du:dateUtc="2024-09-23T20:05:00Z">
        <w:r w:rsidR="009B3BA3">
          <w:rPr>
            <w:rFonts w:ascii="Times New Roman" w:hAnsi="Times New Roman" w:cs="Times New Roman"/>
            <w:sz w:val="24"/>
            <w:szCs w:val="24"/>
          </w:rPr>
          <w:t>;</w:t>
        </w:r>
      </w:ins>
      <w:del w:id="917" w:author="Caitlin Jeffrey" w:date="2024-09-23T16:05:00Z" w16du:dateUtc="2024-09-23T20:05:00Z">
        <w:r w:rsidR="00BC2016" w:rsidDel="009B3BA3">
          <w:rPr>
            <w:rFonts w:ascii="Times New Roman" w:hAnsi="Times New Roman" w:cs="Times New Roman"/>
            <w:sz w:val="24"/>
            <w:szCs w:val="24"/>
          </w:rPr>
          <w:delText>,</w:delText>
        </w:r>
      </w:del>
      <w:r w:rsidR="00BC2016">
        <w:rPr>
          <w:rFonts w:ascii="Times New Roman" w:hAnsi="Times New Roman" w:cs="Times New Roman"/>
          <w:sz w:val="24"/>
          <w:szCs w:val="24"/>
        </w:rPr>
        <w:t xml:space="preserve"> De Buck et al., 2021).</w:t>
      </w:r>
      <w:r w:rsidR="00FF626E">
        <w:rPr>
          <w:rFonts w:ascii="Times New Roman" w:hAnsi="Times New Roman" w:cs="Times New Roman"/>
          <w:sz w:val="24"/>
          <w:szCs w:val="24"/>
        </w:rPr>
        <w:t xml:space="preserve">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918" w:author="Caitlin Jeffrey" w:date="2024-09-23T12:41:00Z" w16du:dateUtc="2024-09-23T16:41:00Z">
        <w:r w:rsidR="00395947" w:rsidDel="00DA3659">
          <w:rPr>
            <w:rFonts w:ascii="Times New Roman" w:hAnsi="Times New Roman" w:cs="Times New Roman"/>
            <w:sz w:val="24"/>
            <w:szCs w:val="24"/>
          </w:rPr>
          <w:delText>et al., (</w:delText>
        </w:r>
      </w:del>
      <w:ins w:id="919"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 xml:space="preserve">2017b) </w:t>
      </w:r>
      <w:r w:rsidR="00EB30DE">
        <w:rPr>
          <w:rFonts w:ascii="Times New Roman" w:hAnsi="Times New Roman" w:cs="Times New Roman"/>
          <w:sz w:val="24"/>
          <w:szCs w:val="24"/>
        </w:rPr>
        <w:t>also found</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succinus</w:t>
      </w:r>
      <w:proofErr w:type="spellEnd"/>
      <w:r w:rsidR="00FF3370" w:rsidRPr="005A5FE6">
        <w:rPr>
          <w:rFonts w:ascii="Times New Roman" w:hAnsi="Times New Roman" w:cs="Times New Roman"/>
          <w:i/>
          <w:iCs/>
          <w:sz w:val="24"/>
          <w:szCs w:val="24"/>
        </w:rPr>
        <w:t xml:space="preserve">, S. saprophyticus, S. epidermidis, S. </w:t>
      </w:r>
      <w:proofErr w:type="spellStart"/>
      <w:r w:rsidR="00FF3370" w:rsidRPr="005A5FE6">
        <w:rPr>
          <w:rFonts w:ascii="Times New Roman" w:hAnsi="Times New Roman" w:cs="Times New Roman"/>
          <w:i/>
          <w:iCs/>
          <w:sz w:val="24"/>
          <w:szCs w:val="24"/>
        </w:rPr>
        <w:t>cohnii</w:t>
      </w:r>
      <w:proofErr w:type="spellEnd"/>
      <w:r w:rsidR="00FF3370" w:rsidRPr="005A5FE6">
        <w:rPr>
          <w:rFonts w:ascii="Times New Roman" w:hAnsi="Times New Roman" w:cs="Times New Roman"/>
          <w:i/>
          <w:iCs/>
          <w:sz w:val="24"/>
          <w:szCs w:val="24"/>
        </w:rPr>
        <w:t xml:space="preserve">, M. </w:t>
      </w:r>
      <w:proofErr w:type="spellStart"/>
      <w:r w:rsidR="00FF3370" w:rsidRPr="005A5FE6">
        <w:rPr>
          <w:rFonts w:ascii="Times New Roman" w:hAnsi="Times New Roman" w:cs="Times New Roman"/>
          <w:i/>
          <w:iCs/>
          <w:sz w:val="24"/>
          <w:szCs w:val="24"/>
        </w:rPr>
        <w:t>sciuri</w:t>
      </w:r>
      <w:proofErr w:type="spellEnd"/>
      <w:r w:rsidR="00FF3370" w:rsidRPr="005A5FE6">
        <w:rPr>
          <w:rFonts w:ascii="Times New Roman" w:hAnsi="Times New Roman" w:cs="Times New Roman"/>
          <w:i/>
          <w:iCs/>
          <w:sz w:val="24"/>
          <w:szCs w:val="24"/>
        </w:rPr>
        <w:t xml:space="preserve">,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sz w:val="24"/>
          <w:szCs w:val="24"/>
        </w:rPr>
        <w:t xml:space="preserve"> increase</w:t>
      </w:r>
      <w:r w:rsidR="00EB30DE">
        <w:rPr>
          <w:rFonts w:ascii="Times New Roman" w:hAnsi="Times New Roman" w:cs="Times New Roman"/>
          <w:sz w:val="24"/>
          <w:szCs w:val="24"/>
        </w:rPr>
        <w:t>d</w:t>
      </w:r>
      <w:r w:rsidR="00FF3370" w:rsidRPr="005A5FE6">
        <w:rPr>
          <w:rFonts w:ascii="Times New Roman" w:hAnsi="Times New Roman" w:cs="Times New Roman"/>
          <w:sz w:val="24"/>
          <w:szCs w:val="24"/>
        </w:rPr>
        <w:t xml:space="preserve"> quarter SCC above that of </w:t>
      </w:r>
      <w:r w:rsidR="002E7E42">
        <w:rPr>
          <w:rFonts w:ascii="Times New Roman" w:hAnsi="Times New Roman" w:cs="Times New Roman"/>
          <w:sz w:val="24"/>
          <w:szCs w:val="24"/>
        </w:rPr>
        <w:t>culture-negative</w:t>
      </w:r>
      <w:r w:rsidR="002E7E42"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w:t>
      </w:r>
      <w:r w:rsidR="00EB30DE">
        <w:rPr>
          <w:rFonts w:ascii="Times New Roman" w:hAnsi="Times New Roman" w:cs="Times New Roman"/>
          <w:sz w:val="24"/>
          <w:szCs w:val="24"/>
        </w:rPr>
        <w:t xml:space="preserve">. </w:t>
      </w:r>
      <w:proofErr w:type="gramStart"/>
      <w:r w:rsidR="00EB30DE">
        <w:rPr>
          <w:rFonts w:ascii="Times New Roman" w:hAnsi="Times New Roman" w:cs="Times New Roman"/>
          <w:sz w:val="24"/>
          <w:szCs w:val="24"/>
        </w:rPr>
        <w:t>W</w:t>
      </w:r>
      <w:r w:rsidR="00FF3370" w:rsidRPr="005A5FE6">
        <w:rPr>
          <w:rFonts w:ascii="Times New Roman" w:hAnsi="Times New Roman" w:cs="Times New Roman"/>
          <w:sz w:val="24"/>
          <w:szCs w:val="24"/>
        </w:rPr>
        <w:t>ith the exception of</w:t>
      </w:r>
      <w:proofErr w:type="gramEnd"/>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i/>
          <w:iCs/>
          <w:sz w:val="24"/>
          <w:szCs w:val="24"/>
        </w:rPr>
        <w:t>,</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w:t>
      </w:r>
      <w:proofErr w:type="spellStart"/>
      <w:r w:rsidR="00B427D2">
        <w:rPr>
          <w:rFonts w:ascii="Times New Roman" w:hAnsi="Times New Roman" w:cs="Times New Roman"/>
          <w:sz w:val="24"/>
          <w:szCs w:val="24"/>
        </w:rPr>
        <w:t>q</w:t>
      </w:r>
      <w:ins w:id="920" w:author="John Barlow" w:date="2024-09-12T19:56:00Z" w16du:dateUtc="2024-09-12T23:56:00Z">
        <w:r w:rsidR="008B1863">
          <w:rPr>
            <w:rFonts w:ascii="Times New Roman" w:hAnsi="Times New Roman" w:cs="Times New Roman"/>
            <w:sz w:val="24"/>
            <w:szCs w:val="24"/>
          </w:rPr>
          <w:t>m</w:t>
        </w:r>
      </w:ins>
      <w:r w:rsidR="00B427D2">
        <w:rPr>
          <w:rFonts w:ascii="Times New Roman" w:hAnsi="Times New Roman" w:cs="Times New Roman"/>
          <w:sz w:val="24"/>
          <w:szCs w:val="24"/>
        </w:rPr>
        <w:t>SCC</w:t>
      </w:r>
      <w:proofErr w:type="spellEnd"/>
      <w:r w:rsidR="00B427D2">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w:t>
      </w:r>
      <w:proofErr w:type="spellStart"/>
      <w:r w:rsidR="00FF3370" w:rsidRPr="005A5FE6">
        <w:rPr>
          <w:rFonts w:ascii="Times New Roman" w:hAnsi="Times New Roman" w:cs="Times New Roman"/>
          <w:i/>
          <w:iCs/>
          <w:sz w:val="24"/>
          <w:szCs w:val="24"/>
        </w:rPr>
        <w:t>xylosus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simulans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w:t>
      </w:r>
      <w:r w:rsidR="0000279C">
        <w:rPr>
          <w:rFonts w:ascii="Times New Roman" w:hAnsi="Times New Roman" w:cs="Times New Roman"/>
          <w:sz w:val="24"/>
          <w:szCs w:val="24"/>
          <w:bdr w:val="none" w:sz="0" w:space="0" w:color="auto" w:frame="1"/>
          <w:shd w:val="clear" w:color="auto" w:fill="FFFFFF"/>
        </w:rPr>
        <w:t>We identified no pr</w:t>
      </w:r>
      <w:r w:rsidR="00232F87">
        <w:rPr>
          <w:rFonts w:ascii="Times New Roman" w:hAnsi="Times New Roman" w:cs="Times New Roman"/>
          <w:sz w:val="24"/>
          <w:szCs w:val="24"/>
          <w:bdr w:val="none" w:sz="0" w:space="0" w:color="auto" w:frame="1"/>
          <w:shd w:val="clear" w:color="auto" w:fill="FFFFFF"/>
        </w:rPr>
        <w:t xml:space="preserve">ior studies describing the effect of </w:t>
      </w:r>
      <w:r w:rsidR="00232F87" w:rsidRPr="007E2D25">
        <w:rPr>
          <w:rFonts w:ascii="Times New Roman" w:hAnsi="Times New Roman" w:cs="Times New Roman"/>
          <w:i/>
          <w:iCs/>
          <w:sz w:val="24"/>
          <w:szCs w:val="24"/>
          <w:bdr w:val="none" w:sz="0" w:space="0" w:color="auto" w:frame="1"/>
          <w:shd w:val="clear" w:color="auto" w:fill="FFFFFF"/>
        </w:rPr>
        <w:t xml:space="preserve">S. </w:t>
      </w:r>
      <w:proofErr w:type="spellStart"/>
      <w:r w:rsidR="00232F87" w:rsidRPr="007E2D25">
        <w:rPr>
          <w:rFonts w:ascii="Times New Roman" w:hAnsi="Times New Roman" w:cs="Times New Roman"/>
          <w:i/>
          <w:iCs/>
          <w:sz w:val="24"/>
          <w:szCs w:val="24"/>
          <w:bdr w:val="none" w:sz="0" w:space="0" w:color="auto" w:frame="1"/>
          <w:shd w:val="clear" w:color="auto" w:fill="FFFFFF"/>
        </w:rPr>
        <w:t>dev</w:t>
      </w:r>
      <w:r w:rsidR="00716488" w:rsidRPr="007E2D25">
        <w:rPr>
          <w:rFonts w:ascii="Times New Roman" w:hAnsi="Times New Roman" w:cs="Times New Roman"/>
          <w:i/>
          <w:iCs/>
          <w:sz w:val="24"/>
          <w:szCs w:val="24"/>
          <w:bdr w:val="none" w:sz="0" w:space="0" w:color="auto" w:frame="1"/>
          <w:shd w:val="clear" w:color="auto" w:fill="FFFFFF"/>
        </w:rPr>
        <w:t>riesei</w:t>
      </w:r>
      <w:proofErr w:type="spellEnd"/>
      <w:r w:rsidR="00716488">
        <w:rPr>
          <w:rFonts w:ascii="Times New Roman" w:hAnsi="Times New Roman" w:cs="Times New Roman"/>
          <w:sz w:val="24"/>
          <w:szCs w:val="24"/>
          <w:bdr w:val="none" w:sz="0" w:space="0" w:color="auto" w:frame="1"/>
          <w:shd w:val="clear" w:color="auto" w:fill="FFFFFF"/>
        </w:rPr>
        <w:t xml:space="preserve"> on </w:t>
      </w:r>
      <w:proofErr w:type="spellStart"/>
      <w:r w:rsidR="00716488">
        <w:rPr>
          <w:rFonts w:ascii="Times New Roman" w:hAnsi="Times New Roman" w:cs="Times New Roman"/>
          <w:sz w:val="24"/>
          <w:szCs w:val="24"/>
          <w:bdr w:val="none" w:sz="0" w:space="0" w:color="auto" w:frame="1"/>
          <w:shd w:val="clear" w:color="auto" w:fill="FFFFFF"/>
        </w:rPr>
        <w:t>q</w:t>
      </w:r>
      <w:ins w:id="921" w:author="John Barlow" w:date="2024-09-12T19:56:00Z" w16du:dateUtc="2024-09-12T23:56:00Z">
        <w:r w:rsidR="008B1863">
          <w:rPr>
            <w:rFonts w:ascii="Times New Roman" w:hAnsi="Times New Roman" w:cs="Times New Roman"/>
            <w:sz w:val="24"/>
            <w:szCs w:val="24"/>
            <w:bdr w:val="none" w:sz="0" w:space="0" w:color="auto" w:frame="1"/>
            <w:shd w:val="clear" w:color="auto" w:fill="FFFFFF"/>
          </w:rPr>
          <w:t>m</w:t>
        </w:r>
      </w:ins>
      <w:r w:rsidR="00716488">
        <w:rPr>
          <w:rFonts w:ascii="Times New Roman" w:hAnsi="Times New Roman" w:cs="Times New Roman"/>
          <w:sz w:val="24"/>
          <w:szCs w:val="24"/>
          <w:bdr w:val="none" w:sz="0" w:space="0" w:color="auto" w:frame="1"/>
          <w:shd w:val="clear" w:color="auto" w:fill="FFFFFF"/>
        </w:rPr>
        <w:t>SCC</w:t>
      </w:r>
      <w:proofErr w:type="spellEnd"/>
      <w:r w:rsidR="00716488">
        <w:rPr>
          <w:rFonts w:ascii="Times New Roman" w:hAnsi="Times New Roman" w:cs="Times New Roman"/>
          <w:sz w:val="24"/>
          <w:szCs w:val="24"/>
          <w:bdr w:val="none" w:sz="0" w:space="0" w:color="auto" w:frame="1"/>
          <w:shd w:val="clear" w:color="auto" w:fill="FFFFFF"/>
        </w:rPr>
        <w:t xml:space="preserve"> compared to culture</w:t>
      </w:r>
      <w:r w:rsidR="00DC723F">
        <w:rPr>
          <w:rFonts w:ascii="Times New Roman" w:hAnsi="Times New Roman" w:cs="Times New Roman"/>
          <w:sz w:val="24"/>
          <w:szCs w:val="24"/>
          <w:bdr w:val="none" w:sz="0" w:space="0" w:color="auto" w:frame="1"/>
          <w:shd w:val="clear" w:color="auto" w:fill="FFFFFF"/>
        </w:rPr>
        <w:t>-</w:t>
      </w:r>
      <w:r w:rsidR="00716488">
        <w:rPr>
          <w:rFonts w:ascii="Times New Roman" w:hAnsi="Times New Roman" w:cs="Times New Roman"/>
          <w:sz w:val="24"/>
          <w:szCs w:val="24"/>
          <w:bdr w:val="none" w:sz="0" w:space="0" w:color="auto" w:frame="1"/>
          <w:shd w:val="clear" w:color="auto" w:fill="FFFFFF"/>
        </w:rPr>
        <w:t>negative quarters</w:t>
      </w:r>
      <w:ins w:id="922" w:author="Caitlin Jeffrey" w:date="2024-09-23T16:06:00Z" w16du:dateUtc="2024-09-23T20:06:00Z">
        <w:r w:rsidR="007F3E62">
          <w:rPr>
            <w:rFonts w:ascii="Times New Roman" w:hAnsi="Times New Roman" w:cs="Times New Roman"/>
            <w:sz w:val="24"/>
            <w:szCs w:val="24"/>
            <w:bdr w:val="none" w:sz="0" w:space="0" w:color="auto" w:frame="1"/>
            <w:shd w:val="clear" w:color="auto" w:fill="FFFFFF"/>
          </w:rPr>
          <w:t>. This may be</w:t>
        </w:r>
      </w:ins>
      <w:del w:id="923" w:author="Caitlin Jeffrey" w:date="2024-09-23T16:06:00Z" w16du:dateUtc="2024-09-23T20:06:00Z">
        <w:r w:rsidR="00716488" w:rsidDel="007F3E62">
          <w:rPr>
            <w:rFonts w:ascii="Times New Roman" w:hAnsi="Times New Roman" w:cs="Times New Roman"/>
            <w:sz w:val="24"/>
            <w:szCs w:val="24"/>
            <w:bdr w:val="none" w:sz="0" w:space="0" w:color="auto" w:frame="1"/>
            <w:shd w:val="clear" w:color="auto" w:fill="FFFFFF"/>
          </w:rPr>
          <w:delText>,</w:delText>
        </w:r>
      </w:del>
      <w:del w:id="924" w:author="Caitlin Jeffrey" w:date="2024-09-23T16:07:00Z" w16du:dateUtc="2024-09-23T20:07:00Z">
        <w:r w:rsidR="00716488" w:rsidDel="006A56B1">
          <w:rPr>
            <w:rFonts w:ascii="Times New Roman" w:hAnsi="Times New Roman" w:cs="Times New Roman"/>
            <w:sz w:val="24"/>
            <w:szCs w:val="24"/>
            <w:bdr w:val="none" w:sz="0" w:space="0" w:color="auto" w:frame="1"/>
            <w:shd w:val="clear" w:color="auto" w:fill="FFFFFF"/>
          </w:rPr>
          <w:delText xml:space="preserve"> </w:delText>
        </w:r>
        <w:r w:rsidR="004822E7" w:rsidDel="006A56B1">
          <w:rPr>
            <w:rFonts w:ascii="Times New Roman" w:hAnsi="Times New Roman" w:cs="Times New Roman"/>
            <w:sz w:val="24"/>
            <w:szCs w:val="24"/>
            <w:bdr w:val="none" w:sz="0" w:space="0" w:color="auto" w:frame="1"/>
            <w:shd w:val="clear" w:color="auto" w:fill="FFFFFF"/>
          </w:rPr>
          <w:delText>apparentl</w:delText>
        </w:r>
      </w:del>
      <w:del w:id="925" w:author="Caitlin Jeffrey" w:date="2024-09-23T16:06:00Z" w16du:dateUtc="2024-09-23T20:06:00Z">
        <w:r w:rsidR="004822E7" w:rsidDel="006A56B1">
          <w:rPr>
            <w:rFonts w:ascii="Times New Roman" w:hAnsi="Times New Roman" w:cs="Times New Roman"/>
            <w:sz w:val="24"/>
            <w:szCs w:val="24"/>
            <w:bdr w:val="none" w:sz="0" w:space="0" w:color="auto" w:frame="1"/>
            <w:shd w:val="clear" w:color="auto" w:fill="FFFFFF"/>
          </w:rPr>
          <w:delText>y</w:delText>
        </w:r>
      </w:del>
      <w:r w:rsidR="004822E7">
        <w:rPr>
          <w:rFonts w:ascii="Times New Roman" w:hAnsi="Times New Roman" w:cs="Times New Roman"/>
          <w:sz w:val="24"/>
          <w:szCs w:val="24"/>
          <w:bdr w:val="none" w:sz="0" w:space="0" w:color="auto" w:frame="1"/>
          <w:shd w:val="clear" w:color="auto" w:fill="FFFFFF"/>
        </w:rPr>
        <w:t xml:space="preserve"> because prevalence </w:t>
      </w:r>
      <w:r w:rsidR="00B0132C">
        <w:rPr>
          <w:rFonts w:ascii="Times New Roman" w:hAnsi="Times New Roman" w:cs="Times New Roman"/>
          <w:sz w:val="24"/>
          <w:szCs w:val="24"/>
          <w:bdr w:val="none" w:sz="0" w:space="0" w:color="auto" w:frame="1"/>
          <w:shd w:val="clear" w:color="auto" w:fill="FFFFFF"/>
        </w:rPr>
        <w:t xml:space="preserve">in </w:t>
      </w:r>
      <w:r w:rsidR="005A558E">
        <w:rPr>
          <w:rFonts w:ascii="Times New Roman" w:hAnsi="Times New Roman" w:cs="Times New Roman"/>
          <w:sz w:val="24"/>
          <w:szCs w:val="24"/>
          <w:bdr w:val="none" w:sz="0" w:space="0" w:color="auto" w:frame="1"/>
          <w:shd w:val="clear" w:color="auto" w:fill="FFFFFF"/>
        </w:rPr>
        <w:t xml:space="preserve">herds and regions </w:t>
      </w:r>
      <w:ins w:id="926"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previously </w:t>
        </w:r>
      </w:ins>
      <w:r w:rsidR="005A558E">
        <w:rPr>
          <w:rFonts w:ascii="Times New Roman" w:hAnsi="Times New Roman" w:cs="Times New Roman"/>
          <w:sz w:val="24"/>
          <w:szCs w:val="24"/>
          <w:bdr w:val="none" w:sz="0" w:space="0" w:color="auto" w:frame="1"/>
          <w:shd w:val="clear" w:color="auto" w:fill="FFFFFF"/>
        </w:rPr>
        <w:t xml:space="preserve">studied was beneath the threshold </w:t>
      </w:r>
      <w:ins w:id="927"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to be included </w:t>
        </w:r>
      </w:ins>
      <w:r w:rsidR="005A558E">
        <w:rPr>
          <w:rFonts w:ascii="Times New Roman" w:hAnsi="Times New Roman" w:cs="Times New Roman"/>
          <w:sz w:val="24"/>
          <w:szCs w:val="24"/>
          <w:bdr w:val="none" w:sz="0" w:space="0" w:color="auto" w:frame="1"/>
          <w:shd w:val="clear" w:color="auto" w:fill="FFFFFF"/>
        </w:rPr>
        <w:t>for analysis</w:t>
      </w:r>
      <w:ins w:id="928"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w:t>
        </w:r>
      </w:ins>
      <w:r w:rsidR="005A558E">
        <w:rPr>
          <w:rFonts w:ascii="Times New Roman" w:hAnsi="Times New Roman" w:cs="Times New Roman"/>
          <w:sz w:val="24"/>
          <w:szCs w:val="24"/>
          <w:bdr w:val="none" w:sz="0" w:space="0" w:color="auto" w:frame="1"/>
          <w:shd w:val="clear" w:color="auto" w:fill="FFFFFF"/>
        </w:rPr>
        <w:t xml:space="preserve"> or because </w:t>
      </w:r>
      <w:r w:rsidR="00132420">
        <w:rPr>
          <w:rFonts w:ascii="Times New Roman" w:hAnsi="Times New Roman" w:cs="Times New Roman"/>
          <w:sz w:val="24"/>
          <w:szCs w:val="24"/>
          <w:bdr w:val="none" w:sz="0" w:space="0" w:color="auto" w:frame="1"/>
          <w:shd w:val="clear" w:color="auto" w:fill="FFFFFF"/>
        </w:rPr>
        <w:t>the studies were conducted before</w:t>
      </w:r>
      <w:r w:rsidR="002B24FB" w:rsidRPr="002B24FB">
        <w:rPr>
          <w:rFonts w:ascii="Times New Roman" w:hAnsi="Times New Roman" w:cs="Times New Roman"/>
          <w:i/>
          <w:iCs/>
          <w:sz w:val="24"/>
          <w:szCs w:val="24"/>
          <w:bdr w:val="none" w:sz="0" w:space="0" w:color="auto" w:frame="1"/>
          <w:shd w:val="clear" w:color="auto" w:fill="FFFFFF"/>
        </w:rPr>
        <w:t xml:space="preserve"> </w:t>
      </w:r>
      <w:r w:rsidR="002B24FB" w:rsidRPr="006F55BA">
        <w:rPr>
          <w:rFonts w:ascii="Times New Roman" w:hAnsi="Times New Roman" w:cs="Times New Roman"/>
          <w:i/>
          <w:iCs/>
          <w:sz w:val="24"/>
          <w:szCs w:val="24"/>
          <w:bdr w:val="none" w:sz="0" w:space="0" w:color="auto" w:frame="1"/>
          <w:shd w:val="clear" w:color="auto" w:fill="FFFFFF"/>
        </w:rPr>
        <w:t xml:space="preserve">S. </w:t>
      </w:r>
      <w:proofErr w:type="spellStart"/>
      <w:r w:rsidR="002B24FB" w:rsidRPr="006F55BA">
        <w:rPr>
          <w:rFonts w:ascii="Times New Roman" w:hAnsi="Times New Roman" w:cs="Times New Roman"/>
          <w:i/>
          <w:iCs/>
          <w:sz w:val="24"/>
          <w:szCs w:val="24"/>
          <w:bdr w:val="none" w:sz="0" w:space="0" w:color="auto" w:frame="1"/>
          <w:shd w:val="clear" w:color="auto" w:fill="FFFFFF"/>
        </w:rPr>
        <w:t>devriesei</w:t>
      </w:r>
      <w:proofErr w:type="spellEnd"/>
      <w:r w:rsidR="002B24FB">
        <w:rPr>
          <w:rFonts w:ascii="Times New Roman" w:hAnsi="Times New Roman" w:cs="Times New Roman"/>
          <w:sz w:val="24"/>
          <w:szCs w:val="24"/>
          <w:bdr w:val="none" w:sz="0" w:space="0" w:color="auto" w:frame="1"/>
          <w:shd w:val="clear" w:color="auto" w:fill="FFFFFF"/>
        </w:rPr>
        <w:t xml:space="preserve"> was recognized in </w:t>
      </w:r>
      <w:r w:rsidR="00FA4A8B">
        <w:rPr>
          <w:rFonts w:ascii="Times New Roman" w:hAnsi="Times New Roman" w:cs="Times New Roman"/>
          <w:sz w:val="24"/>
          <w:szCs w:val="24"/>
          <w:bdr w:val="none" w:sz="0" w:space="0" w:color="auto" w:frame="1"/>
          <w:shd w:val="clear" w:color="auto" w:fill="FFFFFF"/>
        </w:rPr>
        <w:t>species identification</w:t>
      </w:r>
      <w:r w:rsidR="002B24FB">
        <w:rPr>
          <w:rFonts w:ascii="Times New Roman" w:hAnsi="Times New Roman" w:cs="Times New Roman"/>
          <w:sz w:val="24"/>
          <w:szCs w:val="24"/>
          <w:bdr w:val="none" w:sz="0" w:space="0" w:color="auto" w:frame="1"/>
          <w:shd w:val="clear" w:color="auto" w:fill="FFFFFF"/>
        </w:rPr>
        <w:t xml:space="preserve"> schemes</w:t>
      </w:r>
      <w:r w:rsidR="00FA4A8B">
        <w:rPr>
          <w:rFonts w:ascii="Times New Roman" w:hAnsi="Times New Roman" w:cs="Times New Roman"/>
          <w:sz w:val="24"/>
          <w:szCs w:val="24"/>
          <w:bdr w:val="none" w:sz="0" w:space="0" w:color="auto" w:frame="1"/>
          <w:shd w:val="clear" w:color="auto" w:fill="FFFFFF"/>
        </w:rPr>
        <w:t xml:space="preserve"> </w:t>
      </w:r>
      <w:r w:rsidR="00FA4A8B" w:rsidRPr="00FA4A8B">
        <w:rPr>
          <w:rFonts w:ascii="Times New Roman" w:hAnsi="Times New Roman" w:cs="Times New Roman"/>
          <w:sz w:val="24"/>
          <w:szCs w:val="24"/>
          <w:bdr w:val="none" w:sz="0" w:space="0" w:color="auto" w:frame="1"/>
          <w:shd w:val="clear" w:color="auto" w:fill="FFFFFF"/>
        </w:rPr>
        <w:t>(</w:t>
      </w:r>
      <w:proofErr w:type="spellStart"/>
      <w:r w:rsidR="00FA4A8B" w:rsidRPr="00FA4A8B">
        <w:rPr>
          <w:rFonts w:ascii="Times New Roman" w:hAnsi="Times New Roman" w:cs="Times New Roman"/>
          <w:sz w:val="24"/>
          <w:szCs w:val="24"/>
          <w:bdr w:val="none" w:sz="0" w:space="0" w:color="auto" w:frame="1"/>
          <w:shd w:val="clear" w:color="auto" w:fill="FFFFFF"/>
        </w:rPr>
        <w:t>Supr</w:t>
      </w:r>
      <w:ins w:id="929" w:author="John Barlow" w:date="2024-09-12T09:47:00Z" w16du:dateUtc="2024-09-12T13:47:00Z">
        <w:r w:rsidR="001F5335" w:rsidRPr="000B59AF">
          <w:rPr>
            <w:rFonts w:ascii="Times New Roman" w:hAnsi="Times New Roman" w:cs="Times New Roman"/>
            <w:noProof/>
            <w:sz w:val="24"/>
            <w:szCs w:val="24"/>
          </w:rPr>
          <w:t>é</w:t>
        </w:r>
      </w:ins>
      <w:proofErr w:type="spellEnd"/>
      <w:r w:rsidR="00FA4A8B" w:rsidRPr="00FA4A8B">
        <w:rPr>
          <w:rFonts w:ascii="Times New Roman" w:hAnsi="Times New Roman" w:cs="Times New Roman"/>
          <w:sz w:val="24"/>
          <w:szCs w:val="24"/>
          <w:bdr w:val="none" w:sz="0" w:space="0" w:color="auto" w:frame="1"/>
          <w:shd w:val="clear" w:color="auto" w:fill="FFFFFF"/>
        </w:rPr>
        <w:t xml:space="preserve"> et al., 2011; Fry et at., 2014; De Visscher et al., 2016; </w:t>
      </w:r>
      <w:proofErr w:type="spellStart"/>
      <w:r w:rsidR="00FA4A8B" w:rsidRPr="00FA4A8B">
        <w:rPr>
          <w:rFonts w:ascii="Times New Roman" w:hAnsi="Times New Roman" w:cs="Times New Roman"/>
          <w:sz w:val="24"/>
          <w:szCs w:val="24"/>
          <w:bdr w:val="none" w:sz="0" w:space="0" w:color="auto" w:frame="1"/>
          <w:shd w:val="clear" w:color="auto" w:fill="FFFFFF"/>
        </w:rPr>
        <w:t>Condas</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2017b; Nyman et al., 2018; </w:t>
      </w:r>
      <w:proofErr w:type="spellStart"/>
      <w:r w:rsidR="00FA4A8B" w:rsidRPr="00FA4A8B">
        <w:rPr>
          <w:rFonts w:ascii="Times New Roman" w:hAnsi="Times New Roman" w:cs="Times New Roman"/>
          <w:sz w:val="24"/>
          <w:szCs w:val="24"/>
          <w:bdr w:val="none" w:sz="0" w:space="0" w:color="auto" w:frame="1"/>
          <w:shd w:val="clear" w:color="auto" w:fill="FFFFFF"/>
        </w:rPr>
        <w:t>Wuytack</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2020; </w:t>
      </w:r>
      <w:proofErr w:type="spellStart"/>
      <w:r w:rsidR="00FA4A8B" w:rsidRPr="00FA4A8B">
        <w:rPr>
          <w:rFonts w:ascii="Times New Roman" w:hAnsi="Times New Roman" w:cs="Times New Roman"/>
          <w:sz w:val="24"/>
          <w:szCs w:val="24"/>
          <w:bdr w:val="none" w:sz="0" w:space="0" w:color="auto" w:frame="1"/>
          <w:shd w:val="clear" w:color="auto" w:fill="FFFFFF"/>
        </w:rPr>
        <w:t>Taponen</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2022)</w:t>
      </w:r>
      <w:r w:rsidR="002B24FB">
        <w:rPr>
          <w:rFonts w:ascii="Times New Roman" w:hAnsi="Times New Roman" w:cs="Times New Roman"/>
          <w:sz w:val="24"/>
          <w:szCs w:val="24"/>
          <w:bdr w:val="none" w:sz="0" w:space="0" w:color="auto" w:frame="1"/>
          <w:shd w:val="clear" w:color="auto" w:fill="FFFFFF"/>
        </w:rPr>
        <w:t>.</w:t>
      </w:r>
      <w:r w:rsidR="00132420">
        <w:rPr>
          <w:rFonts w:ascii="Times New Roman" w:hAnsi="Times New Roman" w:cs="Times New Roman"/>
          <w:sz w:val="24"/>
          <w:szCs w:val="24"/>
          <w:bdr w:val="none" w:sz="0" w:space="0" w:color="auto" w:frame="1"/>
          <w:shd w:val="clear" w:color="auto" w:fill="FFFFFF"/>
        </w:rPr>
        <w:t xml:space="preserve"> </w:t>
      </w:r>
      <w:ins w:id="930"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Our finding that </w:t>
        </w:r>
        <w:r w:rsidR="00F52899" w:rsidRPr="00F52899">
          <w:rPr>
            <w:rFonts w:ascii="Times New Roman" w:hAnsi="Times New Roman" w:cs="Times New Roman"/>
            <w:i/>
            <w:iCs/>
            <w:sz w:val="24"/>
            <w:szCs w:val="24"/>
            <w:bdr w:val="none" w:sz="0" w:space="0" w:color="auto" w:frame="1"/>
            <w:shd w:val="clear" w:color="auto" w:fill="FFFFFF"/>
          </w:rPr>
          <w:t xml:space="preserve">S. </w:t>
        </w:r>
        <w:proofErr w:type="spellStart"/>
        <w:r w:rsidR="00F52899" w:rsidRPr="00F52899">
          <w:rPr>
            <w:rFonts w:ascii="Times New Roman" w:hAnsi="Times New Roman" w:cs="Times New Roman"/>
            <w:i/>
            <w:iCs/>
            <w:sz w:val="24"/>
            <w:szCs w:val="24"/>
            <w:bdr w:val="none" w:sz="0" w:space="0" w:color="auto" w:frame="1"/>
            <w:shd w:val="clear" w:color="auto" w:fill="FFFFFF"/>
          </w:rPr>
          <w:t>devriesei</w:t>
        </w:r>
        <w:proofErr w:type="spellEnd"/>
        <w:r w:rsidR="00F52899" w:rsidRPr="00F52899">
          <w:rPr>
            <w:rFonts w:ascii="Times New Roman" w:hAnsi="Times New Roman" w:cs="Times New Roman"/>
            <w:sz w:val="24"/>
            <w:szCs w:val="24"/>
            <w:bdr w:val="none" w:sz="0" w:space="0" w:color="auto" w:frame="1"/>
            <w:shd w:val="clear" w:color="auto" w:fill="FFFFFF"/>
          </w:rPr>
          <w:t xml:space="preserve"> significantly elevated </w:t>
        </w:r>
      </w:ins>
      <w:proofErr w:type="spellStart"/>
      <w:ins w:id="931" w:author="Caitlin Jeffrey" w:date="2024-09-23T16:12:00Z" w16du:dateUtc="2024-09-23T20:12:00Z">
        <w:r w:rsidR="00F52899">
          <w:rPr>
            <w:rFonts w:ascii="Times New Roman" w:hAnsi="Times New Roman" w:cs="Times New Roman"/>
            <w:sz w:val="24"/>
            <w:szCs w:val="24"/>
            <w:bdr w:val="none" w:sz="0" w:space="0" w:color="auto" w:frame="1"/>
            <w:shd w:val="clear" w:color="auto" w:fill="FFFFFF"/>
          </w:rPr>
          <w:t>qm</w:t>
        </w:r>
      </w:ins>
      <w:ins w:id="932" w:author="Caitlin Jeffrey" w:date="2024-09-23T16:11:00Z">
        <w:r w:rsidR="00F52899" w:rsidRPr="00F52899">
          <w:rPr>
            <w:rFonts w:ascii="Times New Roman" w:hAnsi="Times New Roman" w:cs="Times New Roman"/>
            <w:sz w:val="24"/>
            <w:szCs w:val="24"/>
            <w:bdr w:val="none" w:sz="0" w:space="0" w:color="auto" w:frame="1"/>
            <w:shd w:val="clear" w:color="auto" w:fill="FFFFFF"/>
          </w:rPr>
          <w:t>SCC</w:t>
        </w:r>
        <w:proofErr w:type="spellEnd"/>
        <w:r w:rsidR="00F52899" w:rsidRPr="00F52899">
          <w:rPr>
            <w:rFonts w:ascii="Times New Roman" w:hAnsi="Times New Roman" w:cs="Times New Roman"/>
            <w:sz w:val="24"/>
            <w:szCs w:val="24"/>
            <w:bdr w:val="none" w:sz="0" w:space="0" w:color="auto" w:frame="1"/>
            <w:shd w:val="clear" w:color="auto" w:fill="FFFFFF"/>
          </w:rPr>
          <w:t xml:space="preserve"> compared to culture-negative quarters </w:t>
        </w:r>
      </w:ins>
      <w:ins w:id="933"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 xml:space="preserve">is a novel </w:t>
        </w:r>
      </w:ins>
      <w:ins w:id="934" w:author="Caitlin Jeffrey" w:date="2024-09-23T16:11:00Z">
        <w:r w:rsidR="00F52899" w:rsidRPr="00F52899">
          <w:rPr>
            <w:rFonts w:ascii="Times New Roman" w:hAnsi="Times New Roman" w:cs="Times New Roman"/>
            <w:sz w:val="24"/>
            <w:szCs w:val="24"/>
            <w:bdr w:val="none" w:sz="0" w:space="0" w:color="auto" w:frame="1"/>
            <w:shd w:val="clear" w:color="auto" w:fill="FFFFFF"/>
          </w:rPr>
          <w:t>contribut</w:t>
        </w:r>
      </w:ins>
      <w:ins w:id="935"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ion</w:t>
        </w:r>
      </w:ins>
      <w:ins w:id="936"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to</w:t>
        </w:r>
      </w:ins>
      <w:ins w:id="937" w:author="Caitlin Jeffrey" w:date="2024-09-23T16:13:00Z" w16du:dateUtc="2024-09-23T20:13:00Z">
        <w:r w:rsidR="00965F0C">
          <w:rPr>
            <w:rFonts w:ascii="Times New Roman" w:hAnsi="Times New Roman" w:cs="Times New Roman"/>
            <w:sz w:val="24"/>
            <w:szCs w:val="24"/>
            <w:bdr w:val="none" w:sz="0" w:space="0" w:color="auto" w:frame="1"/>
            <w:shd w:val="clear" w:color="auto" w:fill="FFFFFF"/>
          </w:rPr>
          <w:t xml:space="preserve"> the literature</w:t>
        </w:r>
      </w:ins>
      <w:ins w:id="938"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w:t>
        </w:r>
      </w:ins>
      <w:ins w:id="939" w:author="Caitlin Jeffrey" w:date="2024-09-23T16:13:00Z" w16du:dateUtc="2024-09-23T20:13:00Z">
        <w:r w:rsidR="003141CB">
          <w:rPr>
            <w:rFonts w:ascii="Times New Roman" w:hAnsi="Times New Roman" w:cs="Times New Roman"/>
            <w:sz w:val="24"/>
            <w:szCs w:val="24"/>
            <w:bdr w:val="none" w:sz="0" w:space="0" w:color="auto" w:frame="1"/>
            <w:shd w:val="clear" w:color="auto" w:fill="FFFFFF"/>
          </w:rPr>
          <w:t>on</w:t>
        </w:r>
        <w:r w:rsidR="00965F0C">
          <w:rPr>
            <w:rFonts w:ascii="Times New Roman" w:hAnsi="Times New Roman" w:cs="Times New Roman"/>
            <w:sz w:val="24"/>
            <w:szCs w:val="24"/>
            <w:bdr w:val="none" w:sz="0" w:space="0" w:color="auto" w:frame="1"/>
            <w:shd w:val="clear" w:color="auto" w:fill="FFFFFF"/>
          </w:rPr>
          <w:t xml:space="preserve"> </w:t>
        </w:r>
      </w:ins>
      <w:ins w:id="940" w:author="Caitlin Jeffrey" w:date="2024-09-23T16:11:00Z">
        <w:r w:rsidR="00F52899" w:rsidRPr="00F52899">
          <w:rPr>
            <w:rFonts w:ascii="Times New Roman" w:hAnsi="Times New Roman" w:cs="Times New Roman"/>
            <w:sz w:val="24"/>
            <w:szCs w:val="24"/>
            <w:bdr w:val="none" w:sz="0" w:space="0" w:color="auto" w:frame="1"/>
            <w:shd w:val="clear" w:color="auto" w:fill="FFFFFF"/>
          </w:rPr>
          <w:t>NASM as intramammary pathogens.</w:t>
        </w:r>
      </w:ins>
    </w:p>
    <w:p w14:paraId="23D66D2F" w14:textId="0A4BD424" w:rsidR="005B4A4B" w:rsidDel="00965F0C" w:rsidRDefault="00716488">
      <w:pPr>
        <w:spacing w:after="0" w:line="480" w:lineRule="auto"/>
        <w:ind w:firstLine="360"/>
        <w:rPr>
          <w:del w:id="941" w:author="Caitlin Jeffrey" w:date="2024-09-23T16:12:00Z" w16du:dateUtc="2024-09-23T20:12:00Z"/>
          <w:rFonts w:ascii="Times New Roman" w:hAnsi="Times New Roman" w:cs="Times New Roman"/>
          <w:sz w:val="24"/>
          <w:szCs w:val="24"/>
          <w:bdr w:val="none" w:sz="0" w:space="0" w:color="auto" w:frame="1"/>
          <w:shd w:val="clear" w:color="auto" w:fill="FFFFFF"/>
        </w:rPr>
        <w:pPrChange w:id="942" w:author="Caitlin Jeffrey" w:date="2024-09-23T11:11:00Z" w16du:dateUtc="2024-09-23T15:11:00Z">
          <w:pPr>
            <w:spacing w:after="0" w:line="480" w:lineRule="auto"/>
            <w:ind w:firstLine="720"/>
          </w:pPr>
        </w:pPrChange>
      </w:pPr>
      <w:del w:id="943" w:author="Caitlin Jeffrey" w:date="2024-09-23T16:09:00Z" w16du:dateUtc="2024-09-23T20:09:00Z">
        <w:r w:rsidDel="00C91FE7">
          <w:rPr>
            <w:rFonts w:ascii="Times New Roman" w:hAnsi="Times New Roman" w:cs="Times New Roman"/>
            <w:sz w:val="24"/>
            <w:szCs w:val="24"/>
            <w:bdr w:val="none" w:sz="0" w:space="0" w:color="auto" w:frame="1"/>
            <w:shd w:val="clear" w:color="auto" w:fill="FFFFFF"/>
          </w:rPr>
          <w:delText xml:space="preserve"> </w:delText>
        </w:r>
        <w:r w:rsidR="005B4A4B" w:rsidRPr="00C83983" w:rsidDel="00C91FE7">
          <w:rPr>
            <w:rFonts w:ascii="Times New Roman" w:hAnsi="Times New Roman" w:cs="Times New Roman"/>
            <w:sz w:val="24"/>
            <w:szCs w:val="24"/>
            <w:bdr w:val="none" w:sz="0" w:space="0" w:color="auto" w:frame="1"/>
            <w:shd w:val="clear" w:color="auto" w:fill="FFFFFF"/>
          </w:rPr>
          <w:delText xml:space="preserve">Our </w:delText>
        </w:r>
      </w:del>
      <w:del w:id="944" w:author="Caitlin Jeffrey" w:date="2024-09-23T16:12:00Z" w16du:dateUtc="2024-09-23T20:12:00Z">
        <w:r w:rsidR="005B4A4B" w:rsidRPr="00C83983" w:rsidDel="00965F0C">
          <w:rPr>
            <w:rFonts w:ascii="Times New Roman" w:hAnsi="Times New Roman" w:cs="Times New Roman"/>
            <w:sz w:val="24"/>
            <w:szCs w:val="24"/>
            <w:bdr w:val="none" w:sz="0" w:space="0" w:color="auto" w:frame="1"/>
            <w:shd w:val="clear" w:color="auto" w:fill="FFFFFF"/>
          </w:rPr>
          <w:delText>finding that</w:delText>
        </w:r>
        <w:r w:rsidR="005B4A4B" w:rsidDel="00965F0C">
          <w:rPr>
            <w:rFonts w:ascii="Times New Roman" w:hAnsi="Times New Roman" w:cs="Times New Roman"/>
            <w:i/>
            <w:iCs/>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i/>
            <w:iCs/>
            <w:sz w:val="24"/>
            <w:szCs w:val="24"/>
            <w:bdr w:val="none" w:sz="0" w:space="0" w:color="auto" w:frame="1"/>
            <w:shd w:val="clear" w:color="auto" w:fill="FFFFFF"/>
          </w:rPr>
          <w:delText>S. devriesei</w:delText>
        </w:r>
        <w:r w:rsidR="00FF3370" w:rsidRPr="005A5FE6" w:rsidDel="00965F0C">
          <w:rPr>
            <w:rFonts w:ascii="Times New Roman" w:hAnsi="Times New Roman" w:cs="Times New Roman"/>
            <w:sz w:val="24"/>
            <w:szCs w:val="24"/>
            <w:bdr w:val="none" w:sz="0" w:space="0" w:color="auto" w:frame="1"/>
            <w:shd w:val="clear" w:color="auto" w:fill="FFFFFF"/>
          </w:rPr>
          <w:delText xml:space="preserve"> significantly elevated quarter SCC above that of </w:delText>
        </w:r>
        <w:r w:rsidR="0048611B" w:rsidDel="00965F0C">
          <w:rPr>
            <w:rFonts w:ascii="Times New Roman" w:hAnsi="Times New Roman" w:cs="Times New Roman"/>
            <w:sz w:val="24"/>
            <w:szCs w:val="24"/>
            <w:bdr w:val="none" w:sz="0" w:space="0" w:color="auto" w:frame="1"/>
            <w:shd w:val="clear" w:color="auto" w:fill="FFFFFF"/>
          </w:rPr>
          <w:delText>culture-negative</w:delText>
        </w:r>
        <w:r w:rsidR="0048611B" w:rsidRPr="005A5FE6" w:rsidDel="00965F0C">
          <w:rPr>
            <w:rFonts w:ascii="Times New Roman" w:hAnsi="Times New Roman" w:cs="Times New Roman"/>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sz w:val="24"/>
            <w:szCs w:val="24"/>
            <w:bdr w:val="none" w:sz="0" w:space="0" w:color="auto" w:frame="1"/>
            <w:shd w:val="clear" w:color="auto" w:fill="FFFFFF"/>
          </w:rPr>
          <w:delText>quarters</w:delText>
        </w:r>
        <w:r w:rsidR="005B4A4B" w:rsidDel="00965F0C">
          <w:rPr>
            <w:rFonts w:ascii="Times New Roman" w:hAnsi="Times New Roman" w:cs="Times New Roman"/>
            <w:sz w:val="24"/>
            <w:szCs w:val="24"/>
            <w:bdr w:val="none" w:sz="0" w:space="0" w:color="auto" w:frame="1"/>
            <w:shd w:val="clear" w:color="auto" w:fill="FFFFFF"/>
          </w:rPr>
          <w:delText xml:space="preserve"> </w:delText>
        </w:r>
      </w:del>
      <w:del w:id="945" w:author="Caitlin Jeffrey" w:date="2024-09-23T16:07:00Z" w16du:dateUtc="2024-09-23T20:07:00Z">
        <w:r w:rsidR="005B4A4B" w:rsidDel="00014719">
          <w:rPr>
            <w:rFonts w:ascii="Times New Roman" w:hAnsi="Times New Roman" w:cs="Times New Roman"/>
            <w:sz w:val="24"/>
            <w:szCs w:val="24"/>
            <w:bdr w:val="none" w:sz="0" w:space="0" w:color="auto" w:frame="1"/>
            <w:shd w:val="clear" w:color="auto" w:fill="FFFFFF"/>
          </w:rPr>
          <w:delText xml:space="preserve">adds </w:delText>
        </w:r>
      </w:del>
      <w:del w:id="946" w:author="Caitlin Jeffrey" w:date="2024-09-23T16:12:00Z" w16du:dateUtc="2024-09-23T20:12:00Z">
        <w:r w:rsidR="005B4A4B" w:rsidDel="00965F0C">
          <w:rPr>
            <w:rFonts w:ascii="Times New Roman" w:hAnsi="Times New Roman" w:cs="Times New Roman"/>
            <w:sz w:val="24"/>
            <w:szCs w:val="24"/>
            <w:bdr w:val="none" w:sz="0" w:space="0" w:color="auto" w:frame="1"/>
            <w:shd w:val="clear" w:color="auto" w:fill="FFFFFF"/>
          </w:rPr>
          <w:delText>to the literature</w:delText>
        </w:r>
        <w:r w:rsidR="00FF3370" w:rsidRPr="005A5FE6" w:rsidDel="00965F0C">
          <w:rPr>
            <w:rFonts w:ascii="Times New Roman" w:hAnsi="Times New Roman" w:cs="Times New Roman"/>
            <w:sz w:val="24"/>
            <w:szCs w:val="24"/>
            <w:bdr w:val="none" w:sz="0" w:space="0" w:color="auto" w:frame="1"/>
            <w:shd w:val="clear" w:color="auto" w:fill="FFFFFF"/>
          </w:rPr>
          <w:delText xml:space="preserve">. </w:delText>
        </w:r>
      </w:del>
    </w:p>
    <w:p w14:paraId="20ACBD2C" w14:textId="7CF43D6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w:t>
      </w:r>
      <w:proofErr w:type="spellStart"/>
      <w:ins w:id="947" w:author="Caitlin Jeffrey" w:date="2024-09-23T16:14:00Z" w16du:dateUtc="2024-09-23T20:14:00Z">
        <w:r w:rsidR="003141CB">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w:t>
      </w:r>
      <w:proofErr w:type="spellStart"/>
      <w:r w:rsidRPr="005A5FE6">
        <w:rPr>
          <w:rFonts w:ascii="Times New Roman" w:hAnsi="Times New Roman" w:cs="Times New Roman"/>
          <w:sz w:val="24"/>
          <w:szCs w:val="24"/>
        </w:rPr>
        <w:t>q</w:t>
      </w:r>
      <w:ins w:id="948" w:author="Caitlin Jeffrey" w:date="2024-09-23T11:12:00Z" w16du:dateUtc="2024-09-23T15:12:00Z">
        <w:r w:rsidR="00F46EBC">
          <w:rPr>
            <w:rFonts w:ascii="Times New Roman" w:hAnsi="Times New Roman" w:cs="Times New Roman"/>
            <w:sz w:val="24"/>
            <w:szCs w:val="24"/>
          </w:rPr>
          <w:t>m</w:t>
        </w:r>
      </w:ins>
      <w:del w:id="949" w:author="Caitlin Jeffrey" w:date="2024-09-23T11:12:00Z" w16du:dateUtc="2024-09-23T15:12:00Z">
        <w:r w:rsidRPr="005A5FE6" w:rsidDel="00F46EBC">
          <w:rPr>
            <w:rFonts w:ascii="Times New Roman" w:hAnsi="Times New Roman" w:cs="Times New Roman"/>
            <w:sz w:val="24"/>
            <w:szCs w:val="24"/>
          </w:rPr>
          <w:delText xml:space="preserve">uarter </w:delText>
        </w:r>
      </w:del>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above this threshold </w:t>
      </w:r>
      <w:r w:rsidR="00A47489">
        <w:rPr>
          <w:rFonts w:ascii="Times New Roman" w:hAnsi="Times New Roman" w:cs="Times New Roman"/>
          <w:sz w:val="24"/>
          <w:szCs w:val="24"/>
        </w:rPr>
        <w:t>is</w:t>
      </w:r>
      <w:r w:rsidRPr="005A5FE6">
        <w:rPr>
          <w:rFonts w:ascii="Times New Roman" w:hAnsi="Times New Roman" w:cs="Times New Roman"/>
          <w:sz w:val="24"/>
          <w:szCs w:val="24"/>
        </w:rPr>
        <w:t xml:space="preserve">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 xml:space="preserve">(Supré et al., 2011; Taponen et al., 2022; </w:t>
      </w:r>
      <w:r w:rsidRPr="005A5FE6">
        <w:rPr>
          <w:rFonts w:ascii="Times New Roman" w:hAnsi="Times New Roman" w:cs="Times New Roman"/>
          <w:noProof/>
          <w:sz w:val="24"/>
          <w:szCs w:val="24"/>
        </w:rPr>
        <w:lastRenderedPageBreak/>
        <w:t>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also resulted in a quarter SCC above 200,000 cells/mL throughout the range of observed DIM; at 91 </w:t>
      </w:r>
      <w:proofErr w:type="gramStart"/>
      <w:r w:rsidRPr="005A5FE6">
        <w:rPr>
          <w:rFonts w:ascii="Times New Roman" w:hAnsi="Times New Roman" w:cs="Times New Roman"/>
          <w:sz w:val="24"/>
          <w:szCs w:val="24"/>
        </w:rPr>
        <w:t>DIM</w:t>
      </w:r>
      <w:proofErr w:type="gramEnd"/>
      <w:r w:rsidRPr="005A5FE6">
        <w:rPr>
          <w:rFonts w:ascii="Times New Roman" w:hAnsi="Times New Roman" w:cs="Times New Roman"/>
          <w:sz w:val="24"/>
          <w:szCs w:val="24"/>
        </w:rPr>
        <w:t xml:space="preserve">, the estimated </w:t>
      </w:r>
      <w:proofErr w:type="spellStart"/>
      <w:r w:rsidRPr="005A5FE6">
        <w:rPr>
          <w:rFonts w:ascii="Times New Roman" w:hAnsi="Times New Roman" w:cs="Times New Roman"/>
          <w:sz w:val="24"/>
          <w:szCs w:val="24"/>
        </w:rPr>
        <w:t>q</w:t>
      </w:r>
      <w:ins w:id="950"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w:t>
      </w:r>
      <w:del w:id="951" w:author="Caitlin Jeffrey" w:date="2024-09-23T12:41:00Z" w16du:dateUtc="2024-09-23T16:41:00Z">
        <w:r w:rsidRPr="005A5FE6" w:rsidDel="00DA3659">
          <w:rPr>
            <w:rFonts w:ascii="Times New Roman" w:hAnsi="Times New Roman" w:cs="Times New Roman"/>
            <w:sz w:val="24"/>
            <w:szCs w:val="24"/>
          </w:rPr>
          <w:delText>et al.,</w:delText>
        </w:r>
        <w:r w:rsidR="0030386E" w:rsidDel="00DA3659">
          <w:rPr>
            <w:rFonts w:ascii="Times New Roman" w:hAnsi="Times New Roman" w:cs="Times New Roman"/>
            <w:sz w:val="24"/>
            <w:szCs w:val="24"/>
          </w:rPr>
          <w:delText xml:space="preserve"> (</w:delText>
        </w:r>
      </w:del>
      <w:ins w:id="952" w:author="Caitlin Jeffrey" w:date="2024-09-23T12:41:00Z" w16du:dateUtc="2024-09-23T16:41:00Z">
        <w:r w:rsidR="00DA3659">
          <w:rPr>
            <w:rFonts w:ascii="Times New Roman" w:hAnsi="Times New Roman" w:cs="Times New Roman"/>
            <w:sz w:val="24"/>
            <w:szCs w:val="24"/>
          </w:rPr>
          <w:t>et al. (</w:t>
        </w:r>
      </w:ins>
      <w:r w:rsidR="0030386E">
        <w:rPr>
          <w:rFonts w:ascii="Times New Roman" w:hAnsi="Times New Roman" w:cs="Times New Roman"/>
          <w:sz w:val="24"/>
          <w:szCs w:val="24"/>
        </w:rPr>
        <w:t>201</w:t>
      </w:r>
      <w:r w:rsidR="00FE19C7">
        <w:rPr>
          <w:rFonts w:ascii="Times New Roman" w:hAnsi="Times New Roman" w:cs="Times New Roman"/>
          <w:sz w:val="24"/>
          <w:szCs w:val="24"/>
        </w:rPr>
        <w:t>4</w:t>
      </w:r>
      <w:r w:rsidR="0030386E">
        <w:rPr>
          <w:rFonts w:ascii="Times New Roman" w:hAnsi="Times New Roman" w:cs="Times New Roman"/>
          <w:sz w:val="24"/>
          <w:szCs w:val="24"/>
        </w:rPr>
        <w:t>)</w:t>
      </w:r>
      <w:r w:rsidRPr="005A5FE6">
        <w:rPr>
          <w:rFonts w:ascii="Times New Roman" w:hAnsi="Times New Roman" w:cs="Times New Roman"/>
          <w:sz w:val="24"/>
          <w:szCs w:val="24"/>
        </w:rPr>
        <w:t xml:space="preserve"> where the geometric mean SCC for quarters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w:t>
      </w:r>
      <w:r w:rsidR="0030386E">
        <w:rPr>
          <w:rFonts w:ascii="Times New Roman" w:hAnsi="Times New Roman" w:cs="Times New Roman"/>
          <w:sz w:val="24"/>
          <w:szCs w:val="24"/>
        </w:rPr>
        <w:t xml:space="preserve">IMI </w:t>
      </w:r>
      <w:r w:rsidRPr="005A5FE6">
        <w:rPr>
          <w:rFonts w:ascii="Times New Roman" w:hAnsi="Times New Roman" w:cs="Times New Roman"/>
          <w:sz w:val="24"/>
          <w:szCs w:val="24"/>
        </w:rPr>
        <w:t xml:space="preserve">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w:t>
      </w:r>
      <w:r w:rsidR="00A74F1D">
        <w:rPr>
          <w:rFonts w:ascii="Times New Roman" w:hAnsi="Times New Roman" w:cs="Times New Roman"/>
          <w:sz w:val="24"/>
          <w:szCs w:val="24"/>
        </w:rPr>
        <w:t xml:space="preserve">In Fry </w:t>
      </w:r>
      <w:del w:id="953" w:author="Caitlin Jeffrey" w:date="2024-09-23T12:41:00Z" w16du:dateUtc="2024-09-23T16:41:00Z">
        <w:r w:rsidR="00A74F1D" w:rsidDel="00DA3659">
          <w:rPr>
            <w:rFonts w:ascii="Times New Roman" w:hAnsi="Times New Roman" w:cs="Times New Roman"/>
            <w:sz w:val="24"/>
            <w:szCs w:val="24"/>
          </w:rPr>
          <w:delText>et al., (</w:delText>
        </w:r>
      </w:del>
      <w:ins w:id="954" w:author="Caitlin Jeffrey" w:date="2024-09-23T12:41:00Z" w16du:dateUtc="2024-09-23T16:41:00Z">
        <w:r w:rsidR="00DA3659">
          <w:rPr>
            <w:rFonts w:ascii="Times New Roman" w:hAnsi="Times New Roman" w:cs="Times New Roman"/>
            <w:sz w:val="24"/>
            <w:szCs w:val="24"/>
          </w:rPr>
          <w:t>et al. (</w:t>
        </w:r>
      </w:ins>
      <w:r w:rsidR="00A74F1D">
        <w:rPr>
          <w:rFonts w:ascii="Times New Roman" w:hAnsi="Times New Roman" w:cs="Times New Roman"/>
          <w:sz w:val="24"/>
          <w:szCs w:val="24"/>
        </w:rPr>
        <w:t>2014) and our current study, t</w:t>
      </w:r>
      <w:r w:rsidRPr="005A5FE6">
        <w:rPr>
          <w:rFonts w:ascii="Times New Roman" w:hAnsi="Times New Roman" w:cs="Times New Roman"/>
          <w:sz w:val="24"/>
          <w:szCs w:val="24"/>
        </w:rPr>
        <w:t xml:space="preserve">he small number of isolates for this species likely resulted in the large 95% confidence intervals of predicted SCC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For </w:t>
      </w:r>
      <w:del w:id="955" w:author="Caitlin Jeffrey" w:date="2024-09-23T16:14:00Z" w16du:dateUtc="2024-09-23T20:14:00Z">
        <w:r w:rsidRPr="005A5FE6" w:rsidDel="00207770">
          <w:rPr>
            <w:rFonts w:ascii="Times New Roman" w:hAnsi="Times New Roman" w:cs="Times New Roman"/>
            <w:sz w:val="24"/>
            <w:szCs w:val="24"/>
          </w:rPr>
          <w:delText xml:space="preserve">two </w:delText>
        </w:r>
      </w:del>
      <w:ins w:id="956" w:author="Caitlin Jeffrey" w:date="2024-09-23T16:14:00Z" w16du:dateUtc="2024-09-23T20:14:00Z">
        <w:r w:rsidR="00207770">
          <w:rPr>
            <w:rFonts w:ascii="Times New Roman" w:hAnsi="Times New Roman" w:cs="Times New Roman"/>
            <w:sz w:val="24"/>
            <w:szCs w:val="24"/>
          </w:rPr>
          <w:t>2</w:t>
        </w:r>
        <w:r w:rsidR="00207770"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studies including larger number of observations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w:t>
      </w:r>
      <w:del w:id="957" w:author="Caitlin Jeffrey" w:date="2024-09-23T16:14:00Z" w16du:dateUtc="2024-09-23T20:14:00Z">
        <w:r w:rsidRPr="005A5FE6" w:rsidDel="00207770">
          <w:rPr>
            <w:rFonts w:ascii="Times New Roman" w:hAnsi="Times New Roman" w:cs="Times New Roman"/>
            <w:sz w:val="24"/>
            <w:szCs w:val="24"/>
          </w:rPr>
          <w:delText xml:space="preserve">quarter </w:delText>
        </w:r>
      </w:del>
      <w:proofErr w:type="spellStart"/>
      <w:ins w:id="958" w:author="Caitlin Jeffrey" w:date="2024-09-23T16:14:00Z" w16du:dateUtc="2024-09-23T20:14:00Z">
        <w:r w:rsidR="00207770">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w:t>
      </w:r>
      <w:r w:rsidR="00C52DA6">
        <w:rPr>
          <w:rFonts w:ascii="Times New Roman" w:hAnsi="Times New Roman" w:cs="Times New Roman"/>
          <w:sz w:val="24"/>
          <w:szCs w:val="24"/>
        </w:rPr>
        <w:t>our</w:t>
      </w:r>
      <w:r w:rsidR="00C52DA6"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current study, the predicted </w:t>
      </w:r>
      <w:proofErr w:type="spellStart"/>
      <w:r w:rsidRPr="005A5FE6">
        <w:rPr>
          <w:rFonts w:ascii="Times New Roman" w:hAnsi="Times New Roman" w:cs="Times New Roman"/>
          <w:sz w:val="24"/>
          <w:szCs w:val="24"/>
        </w:rPr>
        <w:t>q</w:t>
      </w:r>
      <w:ins w:id="959"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w:t>
      </w:r>
      <w:r w:rsidRPr="005A5FE6">
        <w:rPr>
          <w:rFonts w:ascii="Times New Roman" w:hAnsi="Times New Roman" w:cs="Times New Roman"/>
          <w:i/>
          <w:iCs/>
          <w:sz w:val="24"/>
          <w:szCs w:val="24"/>
        </w:rPr>
        <w:t xml:space="preserve">S. chromogenes, S. </w:t>
      </w:r>
      <w:proofErr w:type="spellStart"/>
      <w:r w:rsidRPr="005A5FE6">
        <w:rPr>
          <w:rFonts w:ascii="Times New Roman" w:hAnsi="Times New Roman" w:cs="Times New Roman"/>
          <w:i/>
          <w:iCs/>
          <w:sz w:val="24"/>
          <w:szCs w:val="24"/>
        </w:rPr>
        <w:t>agnetis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hyicus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del w:id="960" w:author="Caitlin Jeffrey" w:date="2024-09-23T16:16:00Z" w16du:dateUtc="2024-09-23T20:16:00Z">
        <w:r w:rsidR="00BA1B58" w:rsidDel="00E13A7E">
          <w:rPr>
            <w:rFonts w:ascii="Times New Roman" w:hAnsi="Times New Roman" w:cs="Times New Roman"/>
            <w:sz w:val="24"/>
            <w:szCs w:val="24"/>
          </w:rPr>
          <w:delText xml:space="preserve"> </w:delText>
        </w:r>
        <w:r w:rsidRPr="005A5FE6" w:rsidDel="00E13A7E">
          <w:rPr>
            <w:rFonts w:ascii="Times New Roman" w:hAnsi="Times New Roman" w:cs="Times New Roman"/>
            <w:sz w:val="24"/>
            <w:szCs w:val="24"/>
          </w:rPr>
          <w:delText>,</w:delText>
        </w:r>
      </w:del>
      <w:r w:rsidRPr="005A5FE6">
        <w:rPr>
          <w:rFonts w:ascii="Times New Roman" w:hAnsi="Times New Roman" w:cs="Times New Roman"/>
          <w:sz w:val="24"/>
          <w:szCs w:val="24"/>
        </w:rPr>
        <w:t xml:space="preserve"> </w:t>
      </w:r>
      <w:r w:rsidR="00E7489F">
        <w:rPr>
          <w:rFonts w:ascii="Times New Roman" w:hAnsi="Times New Roman" w:cs="Times New Roman"/>
          <w:sz w:val="24"/>
          <w:szCs w:val="24"/>
        </w:rPr>
        <w:t>Quarters</w:t>
      </w:r>
      <w:r w:rsidR="00E7489F"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infected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devriesei</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haemolyticus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stayed below this </w:t>
      </w:r>
      <w:r w:rsidR="00E7489F">
        <w:rPr>
          <w:rFonts w:ascii="Times New Roman" w:hAnsi="Times New Roman" w:cs="Times New Roman"/>
          <w:sz w:val="24"/>
          <w:szCs w:val="24"/>
        </w:rPr>
        <w:t>200,000</w:t>
      </w:r>
      <w:r w:rsidR="00704812">
        <w:rPr>
          <w:rFonts w:ascii="Times New Roman" w:hAnsi="Times New Roman" w:cs="Times New Roman"/>
          <w:sz w:val="24"/>
          <w:szCs w:val="24"/>
        </w:rPr>
        <w:t xml:space="preserve"> cell/ml </w:t>
      </w:r>
      <w:r w:rsidRPr="005A5FE6">
        <w:rPr>
          <w:rFonts w:ascii="Times New Roman" w:hAnsi="Times New Roman" w:cs="Times New Roman"/>
          <w:sz w:val="24"/>
          <w:szCs w:val="24"/>
        </w:rPr>
        <w:t>threshold throughout the range of DIM assessed</w:t>
      </w:r>
      <w:r w:rsidR="00A618F5">
        <w:rPr>
          <w:rFonts w:ascii="Times New Roman" w:hAnsi="Times New Roman" w:cs="Times New Roman"/>
          <w:sz w:val="24"/>
          <w:szCs w:val="24"/>
        </w:rPr>
        <w:t>,</w:t>
      </w:r>
      <w:r w:rsidR="00A915E6">
        <w:rPr>
          <w:rFonts w:ascii="Times New Roman" w:hAnsi="Times New Roman" w:cs="Times New Roman"/>
          <w:sz w:val="24"/>
          <w:szCs w:val="24"/>
        </w:rPr>
        <w:t xml:space="preserve"> </w:t>
      </w:r>
      <w:ins w:id="961" w:author="Caitlin Jeffrey" w:date="2024-09-23T16:16:00Z" w16du:dateUtc="2024-09-23T20:16:00Z">
        <w:r w:rsidR="00D03B37">
          <w:rPr>
            <w:rFonts w:ascii="Times New Roman" w:hAnsi="Times New Roman" w:cs="Times New Roman"/>
            <w:sz w:val="24"/>
            <w:szCs w:val="24"/>
          </w:rPr>
          <w:t xml:space="preserve">even </w:t>
        </w:r>
      </w:ins>
      <w:r w:rsidR="00A915E6">
        <w:rPr>
          <w:rFonts w:ascii="Times New Roman" w:hAnsi="Times New Roman" w:cs="Times New Roman"/>
          <w:sz w:val="24"/>
          <w:szCs w:val="24"/>
        </w:rPr>
        <w:t xml:space="preserve">while </w:t>
      </w:r>
      <w:proofErr w:type="spellStart"/>
      <w:r w:rsidR="00220CFE">
        <w:rPr>
          <w:rFonts w:ascii="Times New Roman" w:hAnsi="Times New Roman" w:cs="Times New Roman"/>
          <w:sz w:val="24"/>
          <w:szCs w:val="24"/>
        </w:rPr>
        <w:t>q</w:t>
      </w:r>
      <w:ins w:id="962" w:author="John Barlow" w:date="2024-09-12T19:56:00Z" w16du:dateUtc="2024-09-12T23:56:00Z">
        <w:r w:rsidR="008B1863">
          <w:rPr>
            <w:rFonts w:ascii="Times New Roman" w:hAnsi="Times New Roman" w:cs="Times New Roman"/>
            <w:sz w:val="24"/>
            <w:szCs w:val="24"/>
          </w:rPr>
          <w:t>m</w:t>
        </w:r>
      </w:ins>
      <w:r w:rsidR="00220CFE">
        <w:rPr>
          <w:rFonts w:ascii="Times New Roman" w:hAnsi="Times New Roman" w:cs="Times New Roman"/>
          <w:sz w:val="24"/>
          <w:szCs w:val="24"/>
        </w:rPr>
        <w:t>SCC</w:t>
      </w:r>
      <w:proofErr w:type="spellEnd"/>
      <w:r w:rsidR="00220CFE">
        <w:rPr>
          <w:rFonts w:ascii="Times New Roman" w:hAnsi="Times New Roman" w:cs="Times New Roman"/>
          <w:sz w:val="24"/>
          <w:szCs w:val="24"/>
        </w:rPr>
        <w:t xml:space="preserve"> </w:t>
      </w:r>
      <w:r w:rsidR="00A915E6">
        <w:rPr>
          <w:rFonts w:ascii="Times New Roman" w:hAnsi="Times New Roman" w:cs="Times New Roman"/>
          <w:sz w:val="24"/>
          <w:szCs w:val="24"/>
        </w:rPr>
        <w:t xml:space="preserve">due to </w:t>
      </w:r>
      <w:r w:rsidR="00220CFE">
        <w:rPr>
          <w:rFonts w:ascii="Times New Roman" w:hAnsi="Times New Roman" w:cs="Times New Roman"/>
          <w:sz w:val="24"/>
          <w:szCs w:val="24"/>
        </w:rPr>
        <w:t xml:space="preserve">these </w:t>
      </w:r>
      <w:ins w:id="963" w:author="Caitlin Jeffrey" w:date="2024-09-23T16:16:00Z" w16du:dateUtc="2024-09-23T20:16:00Z">
        <w:r w:rsidR="00E13A7E">
          <w:rPr>
            <w:rFonts w:ascii="Times New Roman" w:hAnsi="Times New Roman" w:cs="Times New Roman"/>
            <w:sz w:val="24"/>
            <w:szCs w:val="24"/>
          </w:rPr>
          <w:t>2</w:t>
        </w:r>
      </w:ins>
      <w:del w:id="964" w:author="Caitlin Jeffrey" w:date="2024-09-23T16:16:00Z" w16du:dateUtc="2024-09-23T20:16:00Z">
        <w:r w:rsidR="00220CFE" w:rsidDel="00E13A7E">
          <w:rPr>
            <w:rFonts w:ascii="Times New Roman" w:hAnsi="Times New Roman" w:cs="Times New Roman"/>
            <w:sz w:val="24"/>
            <w:szCs w:val="24"/>
          </w:rPr>
          <w:delText>two</w:delText>
        </w:r>
      </w:del>
      <w:r w:rsidR="00220CFE">
        <w:rPr>
          <w:rFonts w:ascii="Times New Roman" w:hAnsi="Times New Roman" w:cs="Times New Roman"/>
          <w:sz w:val="24"/>
          <w:szCs w:val="24"/>
        </w:rPr>
        <w:t xml:space="preserve"> species was </w:t>
      </w:r>
      <w:r w:rsidR="00220CFE" w:rsidRPr="00220CFE">
        <w:rPr>
          <w:rFonts w:ascii="Times New Roman" w:hAnsi="Times New Roman" w:cs="Times New Roman"/>
          <w:sz w:val="24"/>
          <w:szCs w:val="24"/>
        </w:rPr>
        <w:t>elevated significantly above that of culture-negative quarters</w:t>
      </w:r>
      <w:r w:rsidRPr="005A5FE6">
        <w:rPr>
          <w:rFonts w:ascii="Times New Roman" w:hAnsi="Times New Roman" w:cs="Times New Roman"/>
          <w:sz w:val="24"/>
          <w:szCs w:val="24"/>
        </w:rPr>
        <w:t xml:space="preserve">. </w:t>
      </w:r>
      <w:ins w:id="965" w:author="John Barlow" w:date="2024-09-12T21:37:00Z" w16du:dateUtc="2024-09-13T01:37:00Z">
        <w:r w:rsidR="00366A5B">
          <w:rPr>
            <w:rFonts w:ascii="Times New Roman" w:hAnsi="Times New Roman" w:cs="Times New Roman"/>
            <w:sz w:val="24"/>
            <w:szCs w:val="24"/>
          </w:rPr>
          <w:t>W</w:t>
        </w:r>
      </w:ins>
      <w:r w:rsidR="00826D7A">
        <w:rPr>
          <w:rFonts w:ascii="Times New Roman" w:hAnsi="Times New Roman" w:cs="Times New Roman"/>
          <w:sz w:val="24"/>
          <w:szCs w:val="24"/>
        </w:rPr>
        <w:t>e observed that while</w:t>
      </w:r>
      <w:r w:rsidR="00490E9E">
        <w:rPr>
          <w:rFonts w:ascii="Times New Roman" w:hAnsi="Times New Roman" w:cs="Times New Roman"/>
          <w:sz w:val="24"/>
          <w:szCs w:val="24"/>
        </w:rPr>
        <w:t xml:space="preserve"> DIM </w:t>
      </w:r>
      <w:r w:rsidR="00AF28A5">
        <w:rPr>
          <w:rFonts w:ascii="Times New Roman" w:hAnsi="Times New Roman" w:cs="Times New Roman"/>
          <w:sz w:val="24"/>
          <w:szCs w:val="24"/>
        </w:rPr>
        <w:t xml:space="preserve">and infection status were </w:t>
      </w:r>
      <w:r w:rsidR="006E1076">
        <w:rPr>
          <w:rFonts w:ascii="Times New Roman" w:hAnsi="Times New Roman" w:cs="Times New Roman"/>
          <w:sz w:val="24"/>
          <w:szCs w:val="24"/>
        </w:rPr>
        <w:t xml:space="preserve">each </w:t>
      </w:r>
      <w:r w:rsidR="00C27335">
        <w:rPr>
          <w:rFonts w:ascii="Times New Roman" w:hAnsi="Times New Roman" w:cs="Times New Roman"/>
          <w:sz w:val="24"/>
          <w:szCs w:val="24"/>
        </w:rPr>
        <w:t>significant</w:t>
      </w:r>
      <w:r w:rsidR="003D2D87">
        <w:rPr>
          <w:rFonts w:ascii="Times New Roman" w:hAnsi="Times New Roman" w:cs="Times New Roman"/>
          <w:sz w:val="24"/>
          <w:szCs w:val="24"/>
        </w:rPr>
        <w:t>ly associated with</w:t>
      </w:r>
      <w:r w:rsidR="00C31B97">
        <w:rPr>
          <w:rFonts w:ascii="Times New Roman" w:hAnsi="Times New Roman" w:cs="Times New Roman"/>
          <w:sz w:val="24"/>
          <w:szCs w:val="24"/>
        </w:rPr>
        <w:t xml:space="preserve"> </w:t>
      </w:r>
      <w:proofErr w:type="spellStart"/>
      <w:ins w:id="966" w:author="Caitlin Jeffrey" w:date="2024-09-23T16:16:00Z" w16du:dateUtc="2024-09-23T20:16:00Z">
        <w:r w:rsidR="00E822B1">
          <w:rPr>
            <w:rFonts w:ascii="Times New Roman" w:hAnsi="Times New Roman" w:cs="Times New Roman"/>
            <w:sz w:val="24"/>
            <w:szCs w:val="24"/>
          </w:rPr>
          <w:t>qm</w:t>
        </w:r>
      </w:ins>
      <w:r w:rsidR="00C31B97">
        <w:rPr>
          <w:rFonts w:ascii="Times New Roman" w:hAnsi="Times New Roman" w:cs="Times New Roman"/>
          <w:sz w:val="24"/>
          <w:szCs w:val="24"/>
        </w:rPr>
        <w:t>SCC</w:t>
      </w:r>
      <w:proofErr w:type="spellEnd"/>
      <w:r w:rsidR="00C31B97">
        <w:rPr>
          <w:rFonts w:ascii="Times New Roman" w:hAnsi="Times New Roman" w:cs="Times New Roman"/>
          <w:sz w:val="24"/>
          <w:szCs w:val="24"/>
        </w:rPr>
        <w:t>, the interaction between IMI and DIM was not significant</w:t>
      </w:r>
      <w:ins w:id="967" w:author="Caitlin Jeffrey" w:date="2024-09-23T16:16:00Z" w16du:dateUtc="2024-09-23T20:16:00Z">
        <w:r w:rsidR="00E822B1">
          <w:rPr>
            <w:rFonts w:ascii="Times New Roman" w:hAnsi="Times New Roman" w:cs="Times New Roman"/>
            <w:sz w:val="24"/>
            <w:szCs w:val="24"/>
          </w:rPr>
          <w:t>. This</w:t>
        </w:r>
      </w:ins>
      <w:r w:rsidR="00C31B97">
        <w:rPr>
          <w:rFonts w:ascii="Times New Roman" w:hAnsi="Times New Roman" w:cs="Times New Roman"/>
          <w:sz w:val="24"/>
          <w:szCs w:val="24"/>
        </w:rPr>
        <w:t xml:space="preserve"> suggest</w:t>
      </w:r>
      <w:ins w:id="968" w:author="Caitlin Jeffrey" w:date="2024-09-23T16:17:00Z" w16du:dateUtc="2024-09-23T20:17:00Z">
        <w:r w:rsidR="00E822B1">
          <w:rPr>
            <w:rFonts w:ascii="Times New Roman" w:hAnsi="Times New Roman" w:cs="Times New Roman"/>
            <w:sz w:val="24"/>
            <w:szCs w:val="24"/>
          </w:rPr>
          <w:t>s</w:t>
        </w:r>
      </w:ins>
      <w:del w:id="969" w:author="Caitlin Jeffrey" w:date="2024-09-23T16:17:00Z" w16du:dateUtc="2024-09-23T20:17:00Z">
        <w:r w:rsidR="00C31B97" w:rsidDel="00E822B1">
          <w:rPr>
            <w:rFonts w:ascii="Times New Roman" w:hAnsi="Times New Roman" w:cs="Times New Roman"/>
            <w:sz w:val="24"/>
            <w:szCs w:val="24"/>
          </w:rPr>
          <w:delText>ing</w:delText>
        </w:r>
      </w:del>
      <w:r w:rsidR="00C31B97">
        <w:rPr>
          <w:rFonts w:ascii="Times New Roman" w:hAnsi="Times New Roman" w:cs="Times New Roman"/>
          <w:sz w:val="24"/>
          <w:szCs w:val="24"/>
        </w:rPr>
        <w:t xml:space="preserve"> that </w:t>
      </w:r>
      <w:r w:rsidR="00532C44">
        <w:rPr>
          <w:rFonts w:ascii="Times New Roman" w:hAnsi="Times New Roman" w:cs="Times New Roman"/>
          <w:sz w:val="24"/>
          <w:szCs w:val="24"/>
        </w:rPr>
        <w:t xml:space="preserve">the effect of IMI on </w:t>
      </w:r>
      <w:proofErr w:type="spellStart"/>
      <w:ins w:id="970" w:author="Caitlin Jeffrey" w:date="2024-09-23T16:17:00Z" w16du:dateUtc="2024-09-23T20:17:00Z">
        <w:r w:rsidR="00E822B1">
          <w:rPr>
            <w:rFonts w:ascii="Times New Roman" w:hAnsi="Times New Roman" w:cs="Times New Roman"/>
            <w:sz w:val="24"/>
            <w:szCs w:val="24"/>
          </w:rPr>
          <w:t>qm</w:t>
        </w:r>
      </w:ins>
      <w:r w:rsidR="00532C44">
        <w:rPr>
          <w:rFonts w:ascii="Times New Roman" w:hAnsi="Times New Roman" w:cs="Times New Roman"/>
          <w:sz w:val="24"/>
          <w:szCs w:val="24"/>
        </w:rPr>
        <w:t>SCC</w:t>
      </w:r>
      <w:proofErr w:type="spellEnd"/>
      <w:r w:rsidR="00532C44">
        <w:rPr>
          <w:rFonts w:ascii="Times New Roman" w:hAnsi="Times New Roman" w:cs="Times New Roman"/>
          <w:sz w:val="24"/>
          <w:szCs w:val="24"/>
        </w:rPr>
        <w:t xml:space="preserve"> was stable over time</w:t>
      </w:r>
      <w:del w:id="971" w:author="Caitlin Jeffrey" w:date="2024-09-23T16:17:00Z" w16du:dateUtc="2024-09-23T20:17:00Z">
        <w:r w:rsidR="00532C44" w:rsidDel="00E822B1">
          <w:rPr>
            <w:rFonts w:ascii="Times New Roman" w:hAnsi="Times New Roman" w:cs="Times New Roman"/>
            <w:sz w:val="24"/>
            <w:szCs w:val="24"/>
          </w:rPr>
          <w:delText>.</w:delText>
        </w:r>
      </w:del>
      <w:ins w:id="972" w:author="Caitlin Jeffrey" w:date="2024-09-23T16:17:00Z" w16du:dateUtc="2024-09-23T20:17:00Z">
        <w:r w:rsidR="00E822B1">
          <w:rPr>
            <w:rFonts w:ascii="Times New Roman" w:hAnsi="Times New Roman" w:cs="Times New Roman"/>
            <w:sz w:val="24"/>
            <w:szCs w:val="24"/>
          </w:rPr>
          <w:t>, which</w:t>
        </w:r>
      </w:ins>
      <w:del w:id="973" w:author="Caitlin Jeffrey" w:date="2024-09-23T16:17:00Z" w16du:dateUtc="2024-09-23T20:17:00Z">
        <w:r w:rsidR="00532C44" w:rsidDel="00E822B1">
          <w:rPr>
            <w:rFonts w:ascii="Times New Roman" w:hAnsi="Times New Roman" w:cs="Times New Roman"/>
            <w:sz w:val="24"/>
            <w:szCs w:val="24"/>
          </w:rPr>
          <w:delText xml:space="preserve"> This</w:delText>
        </w:r>
      </w:del>
      <w:r w:rsidR="00532C44">
        <w:rPr>
          <w:rFonts w:ascii="Times New Roman" w:hAnsi="Times New Roman" w:cs="Times New Roman"/>
          <w:sz w:val="24"/>
          <w:szCs w:val="24"/>
        </w:rPr>
        <w:t xml:space="preserve"> is consistent with findings of Shook </w:t>
      </w:r>
      <w:del w:id="974" w:author="Caitlin Jeffrey" w:date="2024-09-23T12:41:00Z" w16du:dateUtc="2024-09-23T16:41:00Z">
        <w:r w:rsidR="00532C44" w:rsidDel="00DA3659">
          <w:rPr>
            <w:rFonts w:ascii="Times New Roman" w:hAnsi="Times New Roman" w:cs="Times New Roman"/>
            <w:sz w:val="24"/>
            <w:szCs w:val="24"/>
          </w:rPr>
          <w:delText>et al., (</w:delText>
        </w:r>
      </w:del>
      <w:ins w:id="975" w:author="Caitlin Jeffrey" w:date="2024-09-23T12:41:00Z" w16du:dateUtc="2024-09-23T16:41:00Z">
        <w:r w:rsidR="00DA3659">
          <w:rPr>
            <w:rFonts w:ascii="Times New Roman" w:hAnsi="Times New Roman" w:cs="Times New Roman"/>
            <w:sz w:val="24"/>
            <w:szCs w:val="24"/>
          </w:rPr>
          <w:t>et al. (</w:t>
        </w:r>
      </w:ins>
      <w:r w:rsidR="00532C44">
        <w:rPr>
          <w:rFonts w:ascii="Times New Roman" w:hAnsi="Times New Roman" w:cs="Times New Roman"/>
          <w:sz w:val="24"/>
          <w:szCs w:val="24"/>
        </w:rPr>
        <w:t>2017).</w:t>
      </w:r>
      <w:r w:rsidR="00826D7A">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332BED2D"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w:t>
      </w:r>
      <w:r w:rsidR="00F612ED">
        <w:rPr>
          <w:rFonts w:ascii="Times New Roman" w:hAnsi="Times New Roman" w:cs="Times New Roman"/>
          <w:sz w:val="24"/>
          <w:szCs w:val="24"/>
        </w:rPr>
        <w:t xml:space="preserve"> (Fig</w:t>
      </w:r>
      <w:del w:id="976" w:author="Caitlin Jeffrey" w:date="2024-09-23T16:17:00Z" w16du:dateUtc="2024-09-23T20:17:00Z">
        <w:r w:rsidR="00F612ED" w:rsidDel="00E50E65">
          <w:rPr>
            <w:rFonts w:ascii="Times New Roman" w:hAnsi="Times New Roman" w:cs="Times New Roman"/>
            <w:sz w:val="24"/>
            <w:szCs w:val="24"/>
          </w:rPr>
          <w:delText>.</w:delText>
        </w:r>
      </w:del>
      <w:ins w:id="977" w:author="Caitlin Jeffrey" w:date="2024-09-23T16:17:00Z" w16du:dateUtc="2024-09-23T20:17:00Z">
        <w:r w:rsidR="00E50E65">
          <w:rPr>
            <w:rFonts w:ascii="Times New Roman" w:hAnsi="Times New Roman" w:cs="Times New Roman"/>
            <w:sz w:val="24"/>
            <w:szCs w:val="24"/>
          </w:rPr>
          <w:t>ure</w:t>
        </w:r>
      </w:ins>
      <w:r w:rsidR="00F612ED">
        <w:rPr>
          <w:rFonts w:ascii="Times New Roman" w:hAnsi="Times New Roman" w:cs="Times New Roman"/>
          <w:sz w:val="24"/>
          <w:szCs w:val="24"/>
        </w:rPr>
        <w:t xml:space="preserve"> 2)</w:t>
      </w:r>
      <w:r w:rsidR="004F2E48">
        <w:rPr>
          <w:rFonts w:ascii="Times New Roman" w:hAnsi="Times New Roman" w:cs="Times New Roman"/>
          <w:sz w:val="24"/>
          <w:szCs w:val="24"/>
        </w:rPr>
        <w:t>.</w:t>
      </w:r>
      <w:r w:rsidRPr="005A5FE6">
        <w:rPr>
          <w:rFonts w:ascii="Times New Roman" w:hAnsi="Times New Roman" w:cs="Times New Roman"/>
          <w:sz w:val="24"/>
          <w:szCs w:val="24"/>
        </w:rPr>
        <w:t xml:space="preserve"> </w:t>
      </w:r>
      <w:r w:rsidR="004F2E48">
        <w:rPr>
          <w:rFonts w:ascii="Times New Roman" w:hAnsi="Times New Roman" w:cs="Times New Roman"/>
          <w:sz w:val="24"/>
          <w:szCs w:val="24"/>
        </w:rPr>
        <w:t>T</w:t>
      </w:r>
      <w:r w:rsidRPr="005A5FE6">
        <w:rPr>
          <w:rFonts w:ascii="Times New Roman" w:hAnsi="Times New Roman" w:cs="Times New Roman"/>
          <w:sz w:val="24"/>
          <w:szCs w:val="24"/>
        </w:rPr>
        <w:t xml:space="preserve">his was </w:t>
      </w:r>
      <w:ins w:id="978" w:author="John Barlow" w:date="2024-09-19T14:08:00Z" w16du:dateUtc="2024-09-19T18:08:00Z">
        <w:r w:rsidR="003709AB">
          <w:rPr>
            <w:rFonts w:ascii="Times New Roman" w:hAnsi="Times New Roman" w:cs="Times New Roman"/>
            <w:sz w:val="24"/>
            <w:szCs w:val="24"/>
          </w:rPr>
          <w:t xml:space="preserve">also </w:t>
        </w:r>
        <w:r w:rsidR="001A285A">
          <w:rPr>
            <w:rFonts w:ascii="Times New Roman" w:hAnsi="Times New Roman" w:cs="Times New Roman"/>
            <w:sz w:val="24"/>
            <w:szCs w:val="24"/>
          </w:rPr>
          <w:t>observed</w:t>
        </w:r>
      </w:ins>
      <w:r w:rsidRPr="005A5FE6">
        <w:rPr>
          <w:rFonts w:ascii="Times New Roman" w:hAnsi="Times New Roman" w:cs="Times New Roman"/>
          <w:sz w:val="24"/>
          <w:szCs w:val="24"/>
        </w:rPr>
        <w:t xml:space="preserve">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proofErr w:type="spellStart"/>
      <w:r w:rsidR="00D7701D" w:rsidRPr="00840ACA">
        <w:rPr>
          <w:rFonts w:ascii="Times New Roman" w:hAnsi="Times New Roman" w:cs="Times New Roman"/>
          <w:sz w:val="24"/>
          <w:szCs w:val="24"/>
        </w:rPr>
        <w:t>SaM</w:t>
      </w:r>
      <w:proofErr w:type="spellEnd"/>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 xml:space="preserve">S. </w:t>
      </w:r>
      <w:r w:rsidRPr="005A5FE6">
        <w:rPr>
          <w:rFonts w:ascii="Times New Roman" w:hAnsi="Times New Roman" w:cs="Times New Roman"/>
          <w:i/>
          <w:iCs/>
          <w:sz w:val="24"/>
          <w:szCs w:val="24"/>
        </w:rPr>
        <w:lastRenderedPageBreak/>
        <w:t>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induced an increase </w:t>
      </w:r>
      <w:del w:id="979"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980" w:author="Caitlin Jeffrey" w:date="2024-09-23T16:15:00Z" w16du:dateUtc="2024-09-23T20:15:00Z">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comparable with that of </w:t>
      </w:r>
      <w:del w:id="981" w:author="Caitlin Jeffrey" w:date="2024-09-23T16:18:00Z" w16du:dateUtc="2024-09-23T20:18:00Z">
        <w:r w:rsidRPr="005A5FE6" w:rsidDel="00C354B7">
          <w:rPr>
            <w:rFonts w:ascii="Times New Roman" w:hAnsi="Times New Roman" w:cs="Times New Roman"/>
            <w:i/>
            <w:iCs/>
            <w:sz w:val="24"/>
            <w:szCs w:val="24"/>
          </w:rPr>
          <w:delText xml:space="preserve">Staphylococcus </w:delText>
        </w:r>
      </w:del>
      <w:ins w:id="982" w:author="Caitlin Jeffrey" w:date="2024-09-23T16:18:00Z" w16du:dateUtc="2024-09-23T20:18:00Z">
        <w:r w:rsidR="00C354B7" w:rsidRPr="005A5FE6">
          <w:rPr>
            <w:rFonts w:ascii="Times New Roman" w:hAnsi="Times New Roman" w:cs="Times New Roman"/>
            <w:i/>
            <w:iCs/>
            <w:sz w:val="24"/>
            <w:szCs w:val="24"/>
          </w:rPr>
          <w:t>S</w:t>
        </w:r>
        <w:r w:rsidR="00C354B7">
          <w:rPr>
            <w:rFonts w:ascii="Times New Roman" w:hAnsi="Times New Roman" w:cs="Times New Roman"/>
            <w:i/>
            <w:iCs/>
            <w:sz w:val="24"/>
            <w:szCs w:val="24"/>
          </w:rPr>
          <w:t>.</w:t>
        </w:r>
        <w:r w:rsidR="00C354B7" w:rsidRPr="005A5FE6">
          <w:rPr>
            <w:rFonts w:ascii="Times New Roman" w:hAnsi="Times New Roman" w:cs="Times New Roman"/>
            <w:i/>
            <w:iCs/>
            <w:sz w:val="24"/>
            <w:szCs w:val="24"/>
          </w:rPr>
          <w:t xml:space="preserve"> </w:t>
        </w:r>
      </w:ins>
      <w:r w:rsidRPr="005A5FE6">
        <w:rPr>
          <w:rFonts w:ascii="Times New Roman" w:hAnsi="Times New Roman" w:cs="Times New Roman"/>
          <w:i/>
          <w:iCs/>
          <w:sz w:val="24"/>
          <w:szCs w:val="24"/>
        </w:rPr>
        <w:t>aureus</w:t>
      </w:r>
      <w:r w:rsidRPr="005A5FE6">
        <w:rPr>
          <w:rFonts w:ascii="Times New Roman" w:hAnsi="Times New Roman" w:cs="Times New Roman"/>
          <w:sz w:val="24"/>
          <w:szCs w:val="24"/>
        </w:rPr>
        <w:t xml:space="preserve"> for 3 farms in the Netherlands, while controlling for DIM, parity, milk production, and herd</w:t>
      </w:r>
      <w:ins w:id="983" w:author="Caitlin Jeffrey" w:date="2024-09-23T16:19:00Z" w16du:dateUtc="2024-09-23T20:19:00Z">
        <w:r w:rsidR="00C354B7">
          <w:rPr>
            <w:rFonts w:ascii="Times New Roman" w:hAnsi="Times New Roman" w:cs="Times New Roman"/>
            <w:sz w:val="24"/>
            <w:szCs w:val="24"/>
          </w:rPr>
          <w:t xml:space="preserve"> effect</w:t>
        </w:r>
      </w:ins>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w:t>
      </w:r>
      <w:del w:id="984" w:author="Caitlin Jeffrey" w:date="2024-09-23T16:19:00Z" w16du:dateUtc="2024-09-23T20:19:00Z">
        <w:r w:rsidRPr="005A5FE6" w:rsidDel="004D3BEE">
          <w:rPr>
            <w:rFonts w:ascii="Times New Roman" w:hAnsi="Times New Roman" w:cs="Times New Roman"/>
            <w:sz w:val="24"/>
            <w:szCs w:val="24"/>
          </w:rPr>
          <w:delText xml:space="preserve">in </w:delText>
        </w:r>
        <w:r w:rsidR="000C21BB" w:rsidDel="004D3BEE">
          <w:rPr>
            <w:rFonts w:ascii="Times New Roman" w:hAnsi="Times New Roman" w:cs="Times New Roman"/>
            <w:sz w:val="24"/>
            <w:szCs w:val="24"/>
          </w:rPr>
          <w:delText>our</w:delText>
        </w:r>
        <w:r w:rsidRPr="005A5FE6" w:rsidDel="004D3BEE">
          <w:rPr>
            <w:rFonts w:ascii="Times New Roman" w:hAnsi="Times New Roman" w:cs="Times New Roman"/>
            <w:sz w:val="24"/>
            <w:szCs w:val="24"/>
          </w:rPr>
          <w:delText xml:space="preserve"> current study, </w:delText>
        </w:r>
      </w:del>
      <w:r w:rsidR="008B3230" w:rsidRPr="008B3230">
        <w:rPr>
          <w:rFonts w:ascii="Times New Roman" w:hAnsi="Times New Roman" w:cs="Times New Roman"/>
          <w:sz w:val="24"/>
          <w:szCs w:val="24"/>
        </w:rPr>
        <w:t xml:space="preserve">in a model accounting for </w:t>
      </w:r>
      <w:ins w:id="985" w:author="Caitlin Jeffrey" w:date="2024-09-23T16:20:00Z" w16du:dateUtc="2024-09-23T20:20:00Z">
        <w:r w:rsidR="003668B3">
          <w:rPr>
            <w:rFonts w:ascii="Times New Roman" w:hAnsi="Times New Roman" w:cs="Times New Roman"/>
            <w:sz w:val="24"/>
            <w:szCs w:val="24"/>
          </w:rPr>
          <w:t xml:space="preserve">the </w:t>
        </w:r>
      </w:ins>
      <w:r w:rsidR="008B3230" w:rsidRPr="008B3230">
        <w:rPr>
          <w:rFonts w:ascii="Times New Roman" w:hAnsi="Times New Roman" w:cs="Times New Roman"/>
          <w:sz w:val="24"/>
          <w:szCs w:val="24"/>
        </w:rPr>
        <w:t>effect</w:t>
      </w:r>
      <w:del w:id="986" w:author="Caitlin Jeffrey" w:date="2024-09-23T16:20:00Z" w16du:dateUtc="2024-09-23T20:20:00Z">
        <w:r w:rsidR="008B3230" w:rsidRPr="008B3230" w:rsidDel="003668B3">
          <w:rPr>
            <w:rFonts w:ascii="Times New Roman" w:hAnsi="Times New Roman" w:cs="Times New Roman"/>
            <w:sz w:val="24"/>
            <w:szCs w:val="24"/>
          </w:rPr>
          <w:delText>s</w:delText>
        </w:r>
      </w:del>
      <w:r w:rsidR="008B3230" w:rsidRPr="008B3230">
        <w:rPr>
          <w:rFonts w:ascii="Times New Roman" w:hAnsi="Times New Roman" w:cs="Times New Roman"/>
          <w:sz w:val="24"/>
          <w:szCs w:val="24"/>
        </w:rPr>
        <w:t xml:space="preserve"> of DIM and repeated observations</w:t>
      </w:r>
      <w:r w:rsidR="008B3230">
        <w:rPr>
          <w:rFonts w:ascii="Times New Roman" w:hAnsi="Times New Roman" w:cs="Times New Roman"/>
          <w:sz w:val="24"/>
          <w:szCs w:val="24"/>
        </w:rPr>
        <w:t xml:space="preserve">, </w:t>
      </w:r>
      <w:r w:rsidRPr="005A5FE6">
        <w:rPr>
          <w:rFonts w:ascii="Times New Roman" w:hAnsi="Times New Roman" w:cs="Times New Roman"/>
          <w:sz w:val="24"/>
          <w:szCs w:val="24"/>
        </w:rPr>
        <w:t xml:space="preserve">the least square mean estimate of </w:t>
      </w:r>
      <w:proofErr w:type="spellStart"/>
      <w:r w:rsidR="00536A7A">
        <w:rPr>
          <w:rFonts w:ascii="Times New Roman" w:hAnsi="Times New Roman" w:cs="Times New Roman"/>
          <w:sz w:val="24"/>
          <w:szCs w:val="24"/>
        </w:rPr>
        <w:t>q</w:t>
      </w:r>
      <w:ins w:id="987" w:author="John Barlow" w:date="2024-09-12T19:56:00Z" w16du:dateUtc="2024-09-12T23:56:00Z">
        <w:r w:rsidR="008B1863">
          <w:rPr>
            <w:rFonts w:ascii="Times New Roman" w:hAnsi="Times New Roman" w:cs="Times New Roman"/>
            <w:sz w:val="24"/>
            <w:szCs w:val="24"/>
          </w:rPr>
          <w:t>m</w:t>
        </w:r>
      </w:ins>
      <w:r w:rsidR="00536A7A">
        <w:rPr>
          <w:rFonts w:ascii="Times New Roman" w:hAnsi="Times New Roman" w:cs="Times New Roman"/>
          <w:sz w:val="24"/>
          <w:szCs w:val="24"/>
        </w:rPr>
        <w:t>SCC</w:t>
      </w:r>
      <w:proofErr w:type="spellEnd"/>
      <w:r w:rsidR="00536A7A">
        <w:rPr>
          <w:rFonts w:ascii="Times New Roman" w:hAnsi="Times New Roman" w:cs="Times New Roman"/>
          <w:sz w:val="24"/>
          <w:szCs w:val="24"/>
        </w:rPr>
        <w:t xml:space="preserve"> </w:t>
      </w:r>
      <w:ins w:id="988" w:author="Caitlin Jeffrey" w:date="2024-09-23T16:19:00Z" w16du:dateUtc="2024-09-23T20:19:00Z">
        <w:r w:rsidR="004D3BEE">
          <w:rPr>
            <w:rFonts w:ascii="Times New Roman" w:hAnsi="Times New Roman" w:cs="Times New Roman"/>
            <w:sz w:val="24"/>
            <w:szCs w:val="24"/>
          </w:rPr>
          <w:t xml:space="preserve">in the current study </w:t>
        </w:r>
      </w:ins>
      <w:r w:rsidR="00536A7A">
        <w:rPr>
          <w:rFonts w:ascii="Times New Roman" w:hAnsi="Times New Roman" w:cs="Times New Roman"/>
          <w:sz w:val="24"/>
          <w:szCs w:val="24"/>
        </w:rPr>
        <w:t xml:space="preserve">was lower for </w:t>
      </w:r>
      <w:r w:rsidRPr="005A5FE6">
        <w:rPr>
          <w:rFonts w:ascii="Times New Roman" w:hAnsi="Times New Roman" w:cs="Times New Roman"/>
          <w:sz w:val="24"/>
          <w:szCs w:val="24"/>
        </w:rPr>
        <w:t xml:space="preserve">quarters infected with </w:t>
      </w:r>
      <w:r w:rsidRPr="005A5FE6">
        <w:rPr>
          <w:rFonts w:ascii="Times New Roman" w:hAnsi="Times New Roman" w:cs="Times New Roman"/>
          <w:i/>
          <w:iCs/>
          <w:sz w:val="24"/>
          <w:szCs w:val="24"/>
        </w:rPr>
        <w:t>S. chromogenes</w:t>
      </w:r>
      <w:r w:rsidR="00536A7A">
        <w:rPr>
          <w:rFonts w:ascii="Times New Roman" w:hAnsi="Times New Roman" w:cs="Times New Roman"/>
          <w:sz w:val="24"/>
          <w:szCs w:val="24"/>
        </w:rPr>
        <w:t xml:space="preserve"> </w:t>
      </w:r>
      <w:del w:id="989" w:author="Caitlin Jeffrey" w:date="2024-09-23T16:20:00Z" w16du:dateUtc="2024-09-23T20:20:00Z">
        <w:r w:rsidR="00536A7A" w:rsidDel="003668B3">
          <w:rPr>
            <w:rFonts w:ascii="Times New Roman" w:hAnsi="Times New Roman" w:cs="Times New Roman"/>
            <w:sz w:val="24"/>
            <w:szCs w:val="24"/>
          </w:rPr>
          <w:delText>comp</w:delText>
        </w:r>
        <w:r w:rsidR="00805185" w:rsidDel="003668B3">
          <w:rPr>
            <w:rFonts w:ascii="Times New Roman" w:hAnsi="Times New Roman" w:cs="Times New Roman"/>
            <w:sz w:val="24"/>
            <w:szCs w:val="24"/>
          </w:rPr>
          <w:delText>a</w:delText>
        </w:r>
        <w:r w:rsidR="00536A7A" w:rsidDel="003668B3">
          <w:rPr>
            <w:rFonts w:ascii="Times New Roman" w:hAnsi="Times New Roman" w:cs="Times New Roman"/>
            <w:sz w:val="24"/>
            <w:szCs w:val="24"/>
          </w:rPr>
          <w:delText>red to</w:delText>
        </w:r>
      </w:del>
      <w:ins w:id="990" w:author="Caitlin Jeffrey" w:date="2024-09-23T16:20:00Z" w16du:dateUtc="2024-09-23T20:20:00Z">
        <w:r w:rsidR="003668B3">
          <w:rPr>
            <w:rFonts w:ascii="Times New Roman" w:hAnsi="Times New Roman" w:cs="Times New Roman"/>
            <w:sz w:val="24"/>
            <w:szCs w:val="24"/>
          </w:rPr>
          <w:t>vs.</w:t>
        </w:r>
      </w:ins>
      <w:r w:rsidR="00536A7A">
        <w:rPr>
          <w:rFonts w:ascii="Times New Roman" w:hAnsi="Times New Roman" w:cs="Times New Roman"/>
          <w:sz w:val="24"/>
          <w:szCs w:val="24"/>
        </w:rPr>
        <w:t xml:space="preserve"> </w:t>
      </w:r>
      <w:r w:rsidR="00536A7A" w:rsidRPr="008363C8">
        <w:rPr>
          <w:rFonts w:ascii="Times New Roman" w:hAnsi="Times New Roman" w:cs="Times New Roman"/>
          <w:i/>
          <w:iCs/>
          <w:sz w:val="24"/>
          <w:szCs w:val="24"/>
        </w:rPr>
        <w:t xml:space="preserve">S. aureus </w:t>
      </w:r>
      <w:r w:rsidR="00536A7A">
        <w:rPr>
          <w:rFonts w:ascii="Times New Roman" w:hAnsi="Times New Roman" w:cs="Times New Roman"/>
          <w:sz w:val="24"/>
          <w:szCs w:val="24"/>
        </w:rPr>
        <w:t>infected</w:t>
      </w:r>
      <w:ins w:id="991" w:author="Caitlin Jeffrey" w:date="2024-09-23T16:20:00Z" w16du:dateUtc="2024-09-23T20:20:00Z">
        <w:r w:rsidR="006A4474">
          <w:rPr>
            <w:rFonts w:ascii="Times New Roman" w:hAnsi="Times New Roman" w:cs="Times New Roman"/>
            <w:sz w:val="24"/>
            <w:szCs w:val="24"/>
          </w:rPr>
          <w:t xml:space="preserve">. This can be seen by </w:t>
        </w:r>
      </w:ins>
      <w:del w:id="992" w:author="Caitlin Jeffrey" w:date="2024-09-23T16:20:00Z" w16du:dateUtc="2024-09-23T20:20:00Z">
        <w:r w:rsidR="00536A7A" w:rsidDel="006A4474">
          <w:rPr>
            <w:rFonts w:ascii="Times New Roman" w:hAnsi="Times New Roman" w:cs="Times New Roman"/>
            <w:sz w:val="24"/>
            <w:szCs w:val="24"/>
          </w:rPr>
          <w:delText xml:space="preserve"> </w:delText>
        </w:r>
        <w:r w:rsidR="00536A7A" w:rsidDel="003668B3">
          <w:rPr>
            <w:rFonts w:ascii="Times New Roman" w:hAnsi="Times New Roman" w:cs="Times New Roman"/>
            <w:sz w:val="24"/>
            <w:szCs w:val="24"/>
          </w:rPr>
          <w:delText>quarters</w:delText>
        </w:r>
        <w:r w:rsidR="00C35FD9" w:rsidDel="003668B3">
          <w:rPr>
            <w:rFonts w:ascii="Times New Roman" w:hAnsi="Times New Roman" w:cs="Times New Roman"/>
            <w:sz w:val="24"/>
            <w:szCs w:val="24"/>
          </w:rPr>
          <w:delText xml:space="preserve"> </w:delText>
        </w:r>
        <w:r w:rsidR="00C35FD9" w:rsidDel="006A4474">
          <w:rPr>
            <w:rFonts w:ascii="Times New Roman" w:hAnsi="Times New Roman" w:cs="Times New Roman"/>
            <w:sz w:val="24"/>
            <w:szCs w:val="24"/>
          </w:rPr>
          <w:delText>(</w:delText>
        </w:r>
        <w:r w:rsidR="005F2CD5" w:rsidDel="006A4474">
          <w:rPr>
            <w:rFonts w:ascii="Times New Roman" w:hAnsi="Times New Roman" w:cs="Times New Roman"/>
            <w:sz w:val="24"/>
            <w:szCs w:val="24"/>
          </w:rPr>
          <w:delText xml:space="preserve">i.e., </w:delText>
        </w:r>
      </w:del>
      <w:r w:rsidR="00C35FD9">
        <w:rPr>
          <w:rFonts w:ascii="Times New Roman" w:hAnsi="Times New Roman" w:cs="Times New Roman"/>
          <w:sz w:val="24"/>
          <w:szCs w:val="24"/>
        </w:rPr>
        <w:t>compar</w:t>
      </w:r>
      <w:ins w:id="993" w:author="Caitlin Jeffrey" w:date="2024-09-23T16:20:00Z" w16du:dateUtc="2024-09-23T20:20:00Z">
        <w:r w:rsidR="006A4474">
          <w:rPr>
            <w:rFonts w:ascii="Times New Roman" w:hAnsi="Times New Roman" w:cs="Times New Roman"/>
            <w:sz w:val="24"/>
            <w:szCs w:val="24"/>
          </w:rPr>
          <w:t>ing the</w:t>
        </w:r>
      </w:ins>
      <w:del w:id="994" w:author="Caitlin Jeffrey" w:date="2024-09-23T16:20:00Z" w16du:dateUtc="2024-09-23T20:20:00Z">
        <w:r w:rsidR="00C35FD9" w:rsidDel="006A4474">
          <w:rPr>
            <w:rFonts w:ascii="Times New Roman" w:hAnsi="Times New Roman" w:cs="Times New Roman"/>
            <w:sz w:val="24"/>
            <w:szCs w:val="24"/>
          </w:rPr>
          <w:delText>e</w:delText>
        </w:r>
      </w:del>
      <w:r w:rsidR="00C35FD9">
        <w:rPr>
          <w:rFonts w:ascii="Times New Roman" w:hAnsi="Times New Roman" w:cs="Times New Roman"/>
          <w:sz w:val="24"/>
          <w:szCs w:val="24"/>
        </w:rPr>
        <w:t xml:space="preserve"> </w:t>
      </w:r>
      <w:r w:rsidR="00140549">
        <w:rPr>
          <w:rFonts w:ascii="Times New Roman" w:hAnsi="Times New Roman" w:cs="Times New Roman"/>
          <w:sz w:val="24"/>
          <w:szCs w:val="24"/>
        </w:rPr>
        <w:t>model estimates presented in Fig</w:t>
      </w:r>
      <w:del w:id="995" w:author="Caitlin Jeffrey" w:date="2024-09-23T16:19:00Z" w16du:dateUtc="2024-09-23T20:19:00Z">
        <w:r w:rsidR="00140549" w:rsidDel="004D3BEE">
          <w:rPr>
            <w:rFonts w:ascii="Times New Roman" w:hAnsi="Times New Roman" w:cs="Times New Roman"/>
            <w:sz w:val="24"/>
            <w:szCs w:val="24"/>
          </w:rPr>
          <w:delText>.</w:delText>
        </w:r>
      </w:del>
      <w:ins w:id="996" w:author="Caitlin Jeffrey" w:date="2024-09-23T16:19:00Z" w16du:dateUtc="2024-09-23T20:19:00Z">
        <w:r w:rsidR="004D3BEE">
          <w:rPr>
            <w:rFonts w:ascii="Times New Roman" w:hAnsi="Times New Roman" w:cs="Times New Roman"/>
            <w:sz w:val="24"/>
            <w:szCs w:val="24"/>
          </w:rPr>
          <w:t>ure</w:t>
        </w:r>
      </w:ins>
      <w:r w:rsidR="00140549">
        <w:rPr>
          <w:rFonts w:ascii="Times New Roman" w:hAnsi="Times New Roman" w:cs="Times New Roman"/>
          <w:sz w:val="24"/>
          <w:szCs w:val="24"/>
        </w:rPr>
        <w:t xml:space="preserve"> 3</w:t>
      </w:r>
      <w:del w:id="997" w:author="Caitlin Jeffrey" w:date="2024-09-23T16:10:00Z" w16du:dateUtc="2024-09-23T20:10:00Z">
        <w:r w:rsidR="00536A7A" w:rsidDel="00355CD2">
          <w:rPr>
            <w:rFonts w:ascii="Times New Roman" w:hAnsi="Times New Roman" w:cs="Times New Roman"/>
            <w:sz w:val="24"/>
            <w:szCs w:val="24"/>
          </w:rPr>
          <w:delText>.</w:delText>
        </w:r>
      </w:del>
      <w:r w:rsidR="00140549">
        <w:rPr>
          <w:rFonts w:ascii="Times New Roman" w:hAnsi="Times New Roman" w:cs="Times New Roman"/>
          <w:sz w:val="24"/>
          <w:szCs w:val="24"/>
        </w:rPr>
        <w:t xml:space="preserve"> to </w:t>
      </w:r>
      <w:ins w:id="998" w:author="Caitlin Jeffrey" w:date="2024-09-23T16:20:00Z" w16du:dateUtc="2024-09-23T20:20:00Z">
        <w:r w:rsidR="006A4474">
          <w:rPr>
            <w:rFonts w:ascii="Times New Roman" w:hAnsi="Times New Roman" w:cs="Times New Roman"/>
            <w:sz w:val="24"/>
            <w:szCs w:val="24"/>
          </w:rPr>
          <w:t xml:space="preserve">the </w:t>
        </w:r>
      </w:ins>
      <w:r w:rsidR="00140549">
        <w:rPr>
          <w:rFonts w:ascii="Times New Roman" w:hAnsi="Times New Roman" w:cs="Times New Roman"/>
          <w:sz w:val="24"/>
          <w:szCs w:val="24"/>
        </w:rPr>
        <w:t xml:space="preserve">crude </w:t>
      </w:r>
      <w:r w:rsidR="008F3F06">
        <w:rPr>
          <w:rFonts w:ascii="Times New Roman" w:hAnsi="Times New Roman" w:cs="Times New Roman"/>
          <w:sz w:val="24"/>
          <w:szCs w:val="24"/>
        </w:rPr>
        <w:t xml:space="preserve">data </w:t>
      </w:r>
      <w:ins w:id="999" w:author="Caitlin Jeffrey" w:date="2024-09-23T16:21:00Z" w16du:dateUtc="2024-09-23T20:21:00Z">
        <w:r w:rsidR="00B131CC">
          <w:rPr>
            <w:rFonts w:ascii="Times New Roman" w:hAnsi="Times New Roman" w:cs="Times New Roman"/>
            <w:sz w:val="24"/>
            <w:szCs w:val="24"/>
          </w:rPr>
          <w:t xml:space="preserve">displayed </w:t>
        </w:r>
      </w:ins>
      <w:r w:rsidR="008F3F06">
        <w:rPr>
          <w:rFonts w:ascii="Times New Roman" w:hAnsi="Times New Roman" w:cs="Times New Roman"/>
          <w:sz w:val="24"/>
          <w:szCs w:val="24"/>
        </w:rPr>
        <w:t>in Fig</w:t>
      </w:r>
      <w:del w:id="1000" w:author="Caitlin Jeffrey" w:date="2024-09-23T16:19:00Z" w16du:dateUtc="2024-09-23T20:19:00Z">
        <w:r w:rsidR="008F3F06" w:rsidDel="004D3BEE">
          <w:rPr>
            <w:rFonts w:ascii="Times New Roman" w:hAnsi="Times New Roman" w:cs="Times New Roman"/>
            <w:sz w:val="24"/>
            <w:szCs w:val="24"/>
          </w:rPr>
          <w:delText>.</w:delText>
        </w:r>
      </w:del>
      <w:ins w:id="1001" w:author="Caitlin Jeffrey" w:date="2024-09-23T16:19:00Z" w16du:dateUtc="2024-09-23T20:19:00Z">
        <w:r w:rsidR="004D3BEE">
          <w:rPr>
            <w:rFonts w:ascii="Times New Roman" w:hAnsi="Times New Roman" w:cs="Times New Roman"/>
            <w:sz w:val="24"/>
            <w:szCs w:val="24"/>
          </w:rPr>
          <w:t>ure</w:t>
        </w:r>
      </w:ins>
      <w:r w:rsidR="008F3F06">
        <w:rPr>
          <w:rFonts w:ascii="Times New Roman" w:hAnsi="Times New Roman" w:cs="Times New Roman"/>
          <w:sz w:val="24"/>
          <w:szCs w:val="24"/>
        </w:rPr>
        <w:t xml:space="preserve"> 2</w:t>
      </w:r>
      <w:del w:id="1002" w:author="Caitlin Jeffrey" w:date="2024-09-23T16:21:00Z" w16du:dateUtc="2024-09-23T20:21:00Z">
        <w:r w:rsidR="008F3F06" w:rsidDel="006A4474">
          <w:rPr>
            <w:rFonts w:ascii="Times New Roman" w:hAnsi="Times New Roman" w:cs="Times New Roman"/>
            <w:sz w:val="24"/>
            <w:szCs w:val="24"/>
          </w:rPr>
          <w:delText>)</w:delText>
        </w:r>
      </w:del>
      <w:r w:rsidR="008F3F06">
        <w:rPr>
          <w:rFonts w:ascii="Times New Roman" w:hAnsi="Times New Roman" w:cs="Times New Roman"/>
          <w:sz w:val="24"/>
          <w:szCs w:val="24"/>
        </w:rPr>
        <w:t>.</w:t>
      </w:r>
      <w:r w:rsidRPr="005A5FE6">
        <w:rPr>
          <w:rFonts w:ascii="Times New Roman" w:hAnsi="Times New Roman" w:cs="Times New Roman"/>
          <w:sz w:val="24"/>
          <w:szCs w:val="24"/>
        </w:rPr>
        <w:t xml:space="preserve"> </w:t>
      </w:r>
    </w:p>
    <w:p w14:paraId="02912BD8" w14:textId="26011F0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proofErr w:type="spellStart"/>
      <w:r w:rsidR="00840ACA">
        <w:rPr>
          <w:rFonts w:ascii="Times New Roman" w:hAnsi="Times New Roman" w:cs="Times New Roman"/>
          <w:sz w:val="24"/>
          <w:szCs w:val="24"/>
        </w:rPr>
        <w:t>SaM</w:t>
      </w:r>
      <w:proofErr w:type="spellEnd"/>
      <w:r w:rsidR="00840ACA">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there was considerable variability in the observed </w:t>
      </w:r>
      <w:del w:id="1003"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1004" w:author="Caitlin Jeffrey" w:date="2024-09-23T16:15:00Z" w16du:dateUtc="2024-09-23T20:15:00Z">
        <w:r w:rsidR="00472227">
          <w:rPr>
            <w:rFonts w:ascii="Times New Roman" w:hAnsi="Times New Roman" w:cs="Times New Roman"/>
            <w:sz w:val="24"/>
            <w:szCs w:val="24"/>
          </w:rPr>
          <w:t>qmSCC</w:t>
        </w:r>
      </w:ins>
      <w:proofErr w:type="spellEnd"/>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w:t>
      </w:r>
      <w:r w:rsidR="00866CEB">
        <w:rPr>
          <w:rFonts w:ascii="Times New Roman" w:hAnsi="Times New Roman" w:cs="Times New Roman"/>
          <w:sz w:val="24"/>
          <w:szCs w:val="24"/>
        </w:rPr>
        <w:t>reported in</w:t>
      </w:r>
      <w:r w:rsidRPr="005A5FE6">
        <w:rPr>
          <w:rFonts w:ascii="Times New Roman" w:hAnsi="Times New Roman" w:cs="Times New Roman"/>
          <w:sz w:val="24"/>
          <w:szCs w:val="24"/>
        </w:rPr>
        <w:t xml:space="preserve"> other studies looking at SCC by </w:t>
      </w:r>
      <w:proofErr w:type="spellStart"/>
      <w:r w:rsidR="00E46F91">
        <w:rPr>
          <w:rFonts w:ascii="Times New Roman" w:hAnsi="Times New Roman" w:cs="Times New Roman"/>
          <w:sz w:val="24"/>
          <w:szCs w:val="24"/>
        </w:rPr>
        <w:t>SaM</w:t>
      </w:r>
      <w:proofErr w:type="spellEnd"/>
      <w:r w:rsidR="00E46F9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w:t>
      </w:r>
      <w:del w:id="1005" w:author="Caitlin Jeffrey" w:date="2024-09-23T16:22:00Z" w16du:dateUtc="2024-09-23T20:22:00Z">
        <w:r w:rsidRPr="005A5FE6" w:rsidDel="00A97030">
          <w:rPr>
            <w:rFonts w:ascii="Times New Roman" w:hAnsi="Times New Roman" w:cs="Times New Roman"/>
            <w:sz w:val="24"/>
            <w:szCs w:val="24"/>
          </w:rPr>
          <w:delText xml:space="preserve"> </w:delText>
        </w:r>
      </w:del>
      <w:del w:id="1006" w:author="Caitlin Jeffrey" w:date="2024-09-23T16:15:00Z" w16du:dateUtc="2024-09-23T20:15:00Z">
        <w:r w:rsidRPr="005A5FE6" w:rsidDel="00472227">
          <w:rPr>
            <w:rFonts w:ascii="Times New Roman" w:hAnsi="Times New Roman" w:cs="Times New Roman"/>
            <w:sz w:val="24"/>
            <w:szCs w:val="24"/>
          </w:rPr>
          <w:delText>quarter SCC</w:delText>
        </w:r>
      </w:del>
      <w:ins w:id="1007"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on</w:t>
      </w:r>
      <w:del w:id="1008" w:author="Caitlin Jeffrey" w:date="2024-09-23T16:22:00Z" w16du:dateUtc="2024-09-23T20:22:00Z">
        <w:r w:rsidRPr="005A5FE6" w:rsidDel="00FE289D">
          <w:rPr>
            <w:rFonts w:ascii="Times New Roman" w:hAnsi="Times New Roman" w:cs="Times New Roman"/>
            <w:sz w:val="24"/>
            <w:szCs w:val="24"/>
          </w:rPr>
          <w:delText xml:space="preserve"> </w:delText>
        </w:r>
      </w:del>
      <w:del w:id="1009" w:author="Caitlin Jeffrey" w:date="2024-09-23T16:15:00Z" w16du:dateUtc="2024-09-23T20:15:00Z">
        <w:r w:rsidRPr="005A5FE6" w:rsidDel="00472227">
          <w:rPr>
            <w:rFonts w:ascii="Times New Roman" w:hAnsi="Times New Roman" w:cs="Times New Roman"/>
            <w:sz w:val="24"/>
            <w:szCs w:val="24"/>
          </w:rPr>
          <w:delText>quarter SCC</w:delText>
        </w:r>
      </w:del>
      <w:ins w:id="1010"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w:t>
      </w:r>
      <w:r w:rsidRPr="005A5FE6">
        <w:rPr>
          <w:rFonts w:ascii="Times New Roman" w:hAnsi="Times New Roman" w:cs="Times New Roman"/>
          <w:sz w:val="24"/>
          <w:szCs w:val="24"/>
        </w:rPr>
        <w:lastRenderedPageBreak/>
        <w:t xml:space="preserve">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is warranted to further understand this variability of observed effect on</w:t>
      </w:r>
      <w:del w:id="1011" w:author="Caitlin Jeffrey" w:date="2024-09-23T16:23:00Z" w16du:dateUtc="2024-09-23T20:23:00Z">
        <w:r w:rsidRPr="005A5FE6" w:rsidDel="00585269">
          <w:rPr>
            <w:rFonts w:ascii="Times New Roman" w:hAnsi="Times New Roman" w:cs="Times New Roman"/>
            <w:sz w:val="24"/>
            <w:szCs w:val="24"/>
          </w:rPr>
          <w:delText xml:space="preserve"> </w:delText>
        </w:r>
      </w:del>
      <w:del w:id="1012" w:author="Caitlin Jeffrey" w:date="2024-09-23T16:15:00Z" w16du:dateUtc="2024-09-23T20:15:00Z">
        <w:r w:rsidRPr="005A5FE6" w:rsidDel="00472227">
          <w:rPr>
            <w:rFonts w:ascii="Times New Roman" w:hAnsi="Times New Roman" w:cs="Times New Roman"/>
            <w:sz w:val="24"/>
            <w:szCs w:val="24"/>
          </w:rPr>
          <w:delText>quarter SCC</w:delText>
        </w:r>
      </w:del>
      <w:ins w:id="1013"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w:t>
      </w:r>
      <w:r w:rsidRPr="00AE1CFF">
        <w:rPr>
          <w:rFonts w:ascii="Times New Roman" w:hAnsi="Times New Roman" w:cs="Times New Roman"/>
          <w:sz w:val="24"/>
          <w:szCs w:val="24"/>
        </w:rPr>
        <w:t>speci</w:t>
      </w:r>
      <w:r w:rsidR="00111CA5" w:rsidRPr="00AE1CFF">
        <w:rPr>
          <w:rFonts w:ascii="Times New Roman" w:hAnsi="Times New Roman" w:cs="Times New Roman"/>
          <w:sz w:val="24"/>
          <w:szCs w:val="24"/>
        </w:rPr>
        <w:t>es identification</w:t>
      </w:r>
      <w:r w:rsidRPr="009B25D1">
        <w:rPr>
          <w:rFonts w:ascii="Times New Roman" w:hAnsi="Times New Roman" w:cs="Times New Roman"/>
          <w:sz w:val="24"/>
          <w:szCs w:val="24"/>
        </w:rPr>
        <w:t xml:space="preserve">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6E982DA" w:rsidR="008515FF" w:rsidRPr="005A5FE6" w:rsidDel="00FF70C3" w:rsidRDefault="00FF3370" w:rsidP="00682E1E">
      <w:pPr>
        <w:spacing w:after="0" w:line="480" w:lineRule="auto"/>
        <w:ind w:firstLine="360"/>
        <w:rPr>
          <w:del w:id="1014" w:author="Caitlin Jeffrey" w:date="2024-09-23T17:35:00Z" w16du:dateUtc="2024-09-23T21:35:00Z"/>
          <w:rFonts w:ascii="Times New Roman" w:hAnsi="Times New Roman" w:cs="Times New Roman"/>
          <w:sz w:val="24"/>
          <w:szCs w:val="24"/>
        </w:rPr>
      </w:pPr>
      <w:del w:id="1015" w:author="Caitlin Jeffrey" w:date="2024-09-23T17:35:00Z" w16du:dateUtc="2024-09-23T21:35:00Z">
        <w:r w:rsidRPr="005A5FE6" w:rsidDel="00FF70C3">
          <w:rPr>
            <w:rFonts w:ascii="Times New Roman" w:hAnsi="Times New Roman" w:cs="Times New Roman"/>
            <w:sz w:val="24"/>
            <w:szCs w:val="24"/>
          </w:rPr>
          <w:delText>A large amount of variability was also seen in the observed q</w:delText>
        </w:r>
      </w:del>
      <w:ins w:id="1016" w:author="John Barlow" w:date="2024-09-12T19:56:00Z" w16du:dateUtc="2024-09-12T23:56:00Z">
        <w:del w:id="1017" w:author="Caitlin Jeffrey" w:date="2024-09-23T17:35:00Z" w16du:dateUtc="2024-09-23T21:35:00Z">
          <w:r w:rsidR="008B1863" w:rsidDel="00FF70C3">
            <w:rPr>
              <w:rFonts w:ascii="Times New Roman" w:hAnsi="Times New Roman" w:cs="Times New Roman"/>
              <w:sz w:val="24"/>
              <w:szCs w:val="24"/>
            </w:rPr>
            <w:delText>m</w:delText>
          </w:r>
        </w:del>
      </w:ins>
      <w:del w:id="1018" w:author="Caitlin Jeffrey" w:date="2024-09-23T17:35:00Z" w16du:dateUtc="2024-09-23T21:35:00Z">
        <w:r w:rsidRPr="005A5FE6" w:rsidDel="00FF70C3">
          <w:rPr>
            <w:rFonts w:ascii="Times New Roman" w:hAnsi="Times New Roman" w:cs="Times New Roman"/>
            <w:sz w:val="24"/>
            <w:szCs w:val="24"/>
          </w:rPr>
          <w:delText>SCC for</w:delText>
        </w:r>
        <w:r w:rsidR="00503C07" w:rsidDel="00FF70C3">
          <w:rPr>
            <w:rFonts w:ascii="Times New Roman" w:hAnsi="Times New Roman" w:cs="Times New Roman"/>
            <w:sz w:val="24"/>
            <w:szCs w:val="24"/>
          </w:rPr>
          <w:delText xml:space="preserve"> </w:delText>
        </w:r>
        <w:r w:rsidR="000836AA" w:rsidDel="00FF70C3">
          <w:rPr>
            <w:rFonts w:ascii="Times New Roman" w:hAnsi="Times New Roman" w:cs="Times New Roman"/>
            <w:sz w:val="24"/>
            <w:szCs w:val="24"/>
          </w:rPr>
          <w:delText>culture-negative</w:delText>
        </w:r>
        <w:r w:rsidR="000836AA" w:rsidRPr="005A5FE6"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quarters</w:delText>
        </w:r>
        <w:r w:rsidR="00053F38"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which ranged from 2,000 (lower limit of detection) to 8,400,000 cells/mL. The presence of some relatively high</w:delText>
        </w:r>
      </w:del>
      <w:del w:id="1019" w:author="Caitlin Jeffrey" w:date="2024-09-23T16:23:00Z" w16du:dateUtc="2024-09-23T20:23:00Z">
        <w:r w:rsidRPr="005A5FE6" w:rsidDel="006D4FE3">
          <w:rPr>
            <w:rFonts w:ascii="Times New Roman" w:hAnsi="Times New Roman" w:cs="Times New Roman"/>
            <w:sz w:val="24"/>
            <w:szCs w:val="24"/>
          </w:rPr>
          <w:delText xml:space="preserve"> </w:delText>
        </w:r>
      </w:del>
      <w:del w:id="1020" w:author="Caitlin Jeffrey" w:date="2024-09-23T16:15:00Z" w16du:dateUtc="2024-09-23T20:15:00Z">
        <w:r w:rsidRPr="005A5FE6" w:rsidDel="00472227">
          <w:rPr>
            <w:rFonts w:ascii="Times New Roman" w:hAnsi="Times New Roman" w:cs="Times New Roman"/>
            <w:sz w:val="24"/>
            <w:szCs w:val="24"/>
          </w:rPr>
          <w:delText>quarter SCC</w:delText>
        </w:r>
      </w:del>
      <w:del w:id="1021" w:author="Caitlin Jeffrey" w:date="2024-09-23T17:35:00Z" w16du:dateUtc="2024-09-23T21:35:00Z">
        <w:r w:rsidRPr="005A5FE6" w:rsidDel="00FF70C3">
          <w:rPr>
            <w:rFonts w:ascii="Times New Roman" w:hAnsi="Times New Roman" w:cs="Times New Roman"/>
            <w:sz w:val="24"/>
            <w:szCs w:val="24"/>
          </w:rPr>
          <w:delText xml:space="preserve"> observations in this group highlights the limitation of using culture as a method for identifying </w:delText>
        </w:r>
        <w:r w:rsidR="002503C9" w:rsidDel="00FF70C3">
          <w:rPr>
            <w:rFonts w:ascii="Times New Roman" w:hAnsi="Times New Roman" w:cs="Times New Roman"/>
            <w:sz w:val="24"/>
            <w:szCs w:val="24"/>
          </w:rPr>
          <w:delText xml:space="preserve">the quarter </w:delText>
        </w:r>
        <w:r w:rsidRPr="005A5FE6" w:rsidDel="00FF70C3">
          <w:rPr>
            <w:rFonts w:ascii="Times New Roman" w:hAnsi="Times New Roman" w:cs="Times New Roman"/>
            <w:sz w:val="24"/>
            <w:szCs w:val="24"/>
          </w:rPr>
          <w:delText>IMI</w:delText>
        </w:r>
        <w:r w:rsidR="002503C9" w:rsidDel="00FF70C3">
          <w:rPr>
            <w:rFonts w:ascii="Times New Roman" w:hAnsi="Times New Roman" w:cs="Times New Roman"/>
            <w:sz w:val="24"/>
            <w:szCs w:val="24"/>
          </w:rPr>
          <w:delText xml:space="preserve"> status</w:delText>
        </w:r>
        <w:r w:rsidRPr="005A5FE6" w:rsidDel="00FF70C3">
          <w:rPr>
            <w:rFonts w:ascii="Times New Roman" w:hAnsi="Times New Roman" w:cs="Times New Roman"/>
            <w:sz w:val="24"/>
            <w:szCs w:val="24"/>
          </w:rPr>
          <w:delText xml:space="preserve">, as was </w:delText>
        </w:r>
        <w:r w:rsidR="004320B4" w:rsidDel="00FF70C3">
          <w:rPr>
            <w:rFonts w:ascii="Times New Roman" w:hAnsi="Times New Roman" w:cs="Times New Roman"/>
            <w:sz w:val="24"/>
            <w:szCs w:val="24"/>
          </w:rPr>
          <w:delText>recognized</w:delText>
        </w:r>
        <w:r w:rsidRPr="005A5FE6" w:rsidDel="00FF70C3">
          <w:rPr>
            <w:rFonts w:ascii="Times New Roman" w:hAnsi="Times New Roman" w:cs="Times New Roman"/>
            <w:sz w:val="24"/>
            <w:szCs w:val="24"/>
          </w:rPr>
          <w:delText xml:space="preserve"> by </w:del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 </w:delInstr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EN.CITE.DATA </w:delInstrText>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separate"/>
        </w:r>
        <w:r w:rsidRPr="005A5FE6" w:rsidDel="00FF70C3">
          <w:rPr>
            <w:rFonts w:ascii="Times New Roman" w:hAnsi="Times New Roman" w:cs="Times New Roman"/>
            <w:noProof/>
            <w:sz w:val="24"/>
            <w:szCs w:val="24"/>
          </w:rPr>
          <w:delText>Fry et al. (2014)</w:delText>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delText xml:space="preserve">. </w:delText>
        </w:r>
        <w:r w:rsidR="00E86775" w:rsidDel="00FF70C3">
          <w:rPr>
            <w:rFonts w:ascii="Times New Roman" w:hAnsi="Times New Roman" w:cs="Times New Roman"/>
            <w:sz w:val="24"/>
            <w:szCs w:val="24"/>
          </w:rPr>
          <w:delText>Those re</w:delText>
        </w:r>
        <w:r w:rsidR="00BB6C6E" w:rsidDel="00FF70C3">
          <w:rPr>
            <w:rFonts w:ascii="Times New Roman" w:hAnsi="Times New Roman" w:cs="Times New Roman"/>
            <w:sz w:val="24"/>
            <w:szCs w:val="24"/>
          </w:rPr>
          <w:delText>searchers</w:delText>
        </w:r>
        <w:r w:rsidRPr="005A5FE6" w:rsidDel="00FF70C3">
          <w:rPr>
            <w:rFonts w:ascii="Times New Roman" w:hAnsi="Times New Roman" w:cs="Times New Roman"/>
            <w:sz w:val="24"/>
            <w:szCs w:val="24"/>
          </w:rPr>
          <w:delText xml:space="preserve"> point out that the low sensitivity of bacterial culture as a test for IMI may have resulted in the presence of some undiagnosed IMI </w:delText>
        </w:r>
        <w:r w:rsidR="008F1240" w:rsidDel="00FF70C3">
          <w:rPr>
            <w:rFonts w:ascii="Times New Roman" w:hAnsi="Times New Roman" w:cs="Times New Roman"/>
            <w:sz w:val="24"/>
            <w:szCs w:val="24"/>
          </w:rPr>
          <w:delText xml:space="preserve">in the culture-negative </w:delText>
        </w:r>
        <w:r w:rsidR="0094215E" w:rsidDel="00FF70C3">
          <w:rPr>
            <w:rFonts w:ascii="Times New Roman" w:hAnsi="Times New Roman" w:cs="Times New Roman"/>
            <w:sz w:val="24"/>
            <w:szCs w:val="24"/>
          </w:rPr>
          <w:delText>quarters</w:delText>
        </w:r>
        <w:r w:rsidR="00F774C5" w:rsidDel="00FF70C3">
          <w:rPr>
            <w:rFonts w:ascii="Times New Roman" w:hAnsi="Times New Roman" w:cs="Times New Roman"/>
            <w:sz w:val="24"/>
            <w:szCs w:val="24"/>
          </w:rPr>
          <w:delText xml:space="preserve"> </w:delText>
        </w:r>
        <w:r w:rsidR="00D161BD" w:rsidRPr="00D161BD" w:rsidDel="00FF70C3">
          <w:rPr>
            <w:rFonts w:ascii="Times New Roman" w:hAnsi="Times New Roman" w:cs="Times New Roman"/>
            <w:sz w:val="24"/>
            <w:szCs w:val="24"/>
          </w:rPr>
          <w:delText xml:space="preserve">(i.e., bacteriological culture is an imperfect </w:delText>
        </w:r>
        <w:r w:rsidR="002F3765" w:rsidDel="00FF70C3">
          <w:rPr>
            <w:rFonts w:ascii="Times New Roman" w:hAnsi="Times New Roman" w:cs="Times New Roman"/>
            <w:sz w:val="24"/>
            <w:szCs w:val="24"/>
          </w:rPr>
          <w:delText>test</w:delText>
        </w:r>
        <w:r w:rsidR="00D161BD" w:rsidRPr="00D161BD" w:rsidDel="00FF70C3">
          <w:rPr>
            <w:rFonts w:ascii="Times New Roman" w:hAnsi="Times New Roman" w:cs="Times New Roman"/>
            <w:sz w:val="24"/>
            <w:szCs w:val="24"/>
          </w:rPr>
          <w:delText xml:space="preserve"> for diagnosing IMI</w:delText>
        </w:r>
        <w:r w:rsidR="007F5EBC" w:rsidDel="00FF70C3">
          <w:rPr>
            <w:rFonts w:ascii="Times New Roman" w:hAnsi="Times New Roman" w:cs="Times New Roman"/>
            <w:sz w:val="24"/>
            <w:szCs w:val="24"/>
          </w:rPr>
          <w:delText>;</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Dufour</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 xml:space="preserve">et al., </w:delText>
        </w:r>
        <w:r w:rsidR="00136A81" w:rsidDel="00FF70C3">
          <w:rPr>
            <w:rFonts w:ascii="Times New Roman" w:hAnsi="Times New Roman" w:cs="Times New Roman"/>
            <w:sz w:val="24"/>
            <w:szCs w:val="24"/>
          </w:rPr>
          <w:delText>2012</w:delText>
        </w:r>
        <w:r w:rsidR="00D161BD" w:rsidRPr="00D161BD"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w:delText>
        </w:r>
        <w:r w:rsidR="001111EB" w:rsidDel="00FF70C3">
          <w:rPr>
            <w:rFonts w:ascii="Times New Roman" w:hAnsi="Times New Roman" w:cs="Times New Roman"/>
            <w:sz w:val="24"/>
            <w:szCs w:val="24"/>
          </w:rPr>
          <w:delText xml:space="preserve"> </w:delText>
        </w:r>
        <w:r w:rsidR="008C20C1" w:rsidDel="00FF70C3">
          <w:rPr>
            <w:rFonts w:ascii="Times New Roman" w:hAnsi="Times New Roman" w:cs="Times New Roman"/>
            <w:sz w:val="24"/>
            <w:szCs w:val="24"/>
          </w:rPr>
          <w:delText>F</w:delText>
        </w:r>
        <w:r w:rsidR="00A70C5A" w:rsidRPr="005A5FE6" w:rsidDel="00FF70C3">
          <w:rPr>
            <w:rFonts w:ascii="Times New Roman" w:hAnsi="Times New Roman" w:cs="Times New Roman"/>
            <w:sz w:val="24"/>
            <w:szCs w:val="24"/>
          </w:rPr>
          <w:delText>or</w:delText>
        </w:r>
        <w:r w:rsidRPr="005A5FE6" w:rsidDel="00FF70C3">
          <w:rPr>
            <w:rFonts w:ascii="Times New Roman" w:hAnsi="Times New Roman" w:cs="Times New Roman"/>
            <w:sz w:val="24"/>
            <w:szCs w:val="24"/>
          </w:rPr>
          <w:delText xml:space="preserve"> a quarter to be considered culture</w:delText>
        </w:r>
        <w:r w:rsidR="00DC723F"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 xml:space="preserve">negative in the current study, both milk samples were required to have either no growth at all or no significant growth on both plates. Despite </w:delText>
        </w:r>
        <w:r w:rsidR="00B852C0" w:rsidDel="00FF70C3">
          <w:rPr>
            <w:rFonts w:ascii="Times New Roman" w:hAnsi="Times New Roman" w:cs="Times New Roman"/>
            <w:sz w:val="24"/>
            <w:szCs w:val="24"/>
          </w:rPr>
          <w:delText>th</w:delText>
        </w:r>
      </w:del>
      <w:del w:id="1022" w:author="Caitlin Jeffrey" w:date="2024-09-23T16:24:00Z" w16du:dateUtc="2024-09-23T20:24:00Z">
        <w:r w:rsidR="00B852C0" w:rsidDel="00350E8D">
          <w:rPr>
            <w:rFonts w:ascii="Times New Roman" w:hAnsi="Times New Roman" w:cs="Times New Roman"/>
            <w:sz w:val="24"/>
            <w:szCs w:val="24"/>
          </w:rPr>
          <w:delText>e</w:delText>
        </w:r>
      </w:del>
      <w:del w:id="1023" w:author="Caitlin Jeffrey" w:date="2024-09-23T17:35:00Z" w16du:dateUtc="2024-09-23T21:35:00Z">
        <w:r w:rsidR="00B852C0" w:rsidDel="00FF70C3">
          <w:rPr>
            <w:rFonts w:ascii="Times New Roman" w:hAnsi="Times New Roman" w:cs="Times New Roman"/>
            <w:sz w:val="24"/>
            <w:szCs w:val="24"/>
          </w:rPr>
          <w:delText xml:space="preserve"> imperfect nature of </w:delText>
        </w:r>
        <w:r w:rsidR="00490679" w:rsidDel="00FF70C3">
          <w:rPr>
            <w:rFonts w:ascii="Times New Roman" w:hAnsi="Times New Roman" w:cs="Times New Roman"/>
            <w:sz w:val="24"/>
            <w:szCs w:val="24"/>
          </w:rPr>
          <w:delText xml:space="preserve">bacteriological culture </w:delText>
        </w:r>
        <w:r w:rsidR="0092490D" w:rsidDel="00FF70C3">
          <w:rPr>
            <w:rFonts w:ascii="Times New Roman" w:hAnsi="Times New Roman" w:cs="Times New Roman"/>
            <w:sz w:val="24"/>
            <w:szCs w:val="24"/>
          </w:rPr>
          <w:delText>for</w:delText>
        </w:r>
        <w:r w:rsidR="00490679" w:rsidDel="00FF70C3">
          <w:rPr>
            <w:rFonts w:ascii="Times New Roman" w:hAnsi="Times New Roman" w:cs="Times New Roman"/>
            <w:sz w:val="24"/>
            <w:szCs w:val="24"/>
          </w:rPr>
          <w:delText xml:space="preserve"> determin</w:delText>
        </w:r>
        <w:r w:rsidR="0092490D" w:rsidDel="00FF70C3">
          <w:rPr>
            <w:rFonts w:ascii="Times New Roman" w:hAnsi="Times New Roman" w:cs="Times New Roman"/>
            <w:sz w:val="24"/>
            <w:szCs w:val="24"/>
          </w:rPr>
          <w:delText>ing</w:delText>
        </w:r>
        <w:r w:rsidR="00490679" w:rsidDel="00FF70C3">
          <w:rPr>
            <w:rFonts w:ascii="Times New Roman" w:hAnsi="Times New Roman" w:cs="Times New Roman"/>
            <w:sz w:val="24"/>
            <w:szCs w:val="24"/>
          </w:rPr>
          <w:delText xml:space="preserve"> IMI status</w:delText>
        </w:r>
        <w:r w:rsidRPr="005A5FE6" w:rsidDel="00FF70C3">
          <w:rPr>
            <w:rFonts w:ascii="Times New Roman" w:hAnsi="Times New Roman" w:cs="Times New Roman"/>
            <w:sz w:val="24"/>
            <w:szCs w:val="24"/>
          </w:rPr>
          <w:delText xml:space="preserve">, the median (Figure 2) and mean (Table 2) SCC for the negative control quarters </w:delText>
        </w:r>
      </w:del>
      <w:ins w:id="1024" w:author="John Barlow" w:date="2024-09-12T21:31:00Z" w16du:dateUtc="2024-09-13T01:31:00Z">
        <w:del w:id="1025" w:author="Caitlin Jeffrey" w:date="2024-09-23T17:35:00Z" w16du:dateUtc="2024-09-23T21:35:00Z">
          <w:r w:rsidR="009607B7" w:rsidRPr="005A5FE6" w:rsidDel="00FF70C3">
            <w:rPr>
              <w:rFonts w:ascii="Times New Roman" w:hAnsi="Times New Roman" w:cs="Times New Roman"/>
              <w:sz w:val="24"/>
              <w:szCs w:val="24"/>
            </w:rPr>
            <w:delText>w</w:delText>
          </w:r>
          <w:r w:rsidR="009607B7" w:rsidDel="00FF70C3">
            <w:rPr>
              <w:rFonts w:ascii="Times New Roman" w:hAnsi="Times New Roman" w:cs="Times New Roman"/>
              <w:sz w:val="24"/>
              <w:szCs w:val="24"/>
            </w:rPr>
            <w:delText>ere</w:delText>
          </w:r>
          <w:r w:rsidR="009607B7" w:rsidRPr="005A5FE6" w:rsidDel="00FF70C3">
            <w:rPr>
              <w:rFonts w:ascii="Times New Roman" w:hAnsi="Times New Roman" w:cs="Times New Roman"/>
              <w:sz w:val="24"/>
              <w:szCs w:val="24"/>
            </w:rPr>
            <w:delText xml:space="preserve"> </w:delText>
          </w:r>
        </w:del>
      </w:ins>
      <w:del w:id="1026" w:author="Caitlin Jeffrey" w:date="2024-09-23T17:35:00Z" w16du:dateUtc="2024-09-23T21:35:00Z">
        <w:r w:rsidRPr="005A5FE6" w:rsidDel="00FF70C3">
          <w:rPr>
            <w:rFonts w:ascii="Times New Roman" w:hAnsi="Times New Roman" w:cs="Times New Roman"/>
            <w:sz w:val="24"/>
            <w:szCs w:val="24"/>
          </w:rPr>
          <w:delText xml:space="preserve">still well below that of most </w:delText>
        </w:r>
        <w:r w:rsidR="00D915AC" w:rsidRPr="009B25D1" w:rsidDel="00FF70C3">
          <w:rPr>
            <w:rFonts w:ascii="Times New Roman" w:hAnsi="Times New Roman" w:cs="Times New Roman"/>
            <w:sz w:val="24"/>
            <w:szCs w:val="24"/>
          </w:rPr>
          <w:delText>SaM</w:delText>
        </w:r>
        <w:r w:rsidRPr="009B25D1" w:rsidDel="00FF70C3">
          <w:rPr>
            <w:rFonts w:ascii="Times New Roman" w:hAnsi="Times New Roman" w:cs="Times New Roman"/>
            <w:sz w:val="24"/>
            <w:szCs w:val="24"/>
          </w:rPr>
          <w:delText xml:space="preserve"> species.</w:delText>
        </w:r>
      </w:del>
    </w:p>
    <w:p w14:paraId="0C3C26FD" w14:textId="77777777" w:rsidR="00F876A6" w:rsidRDefault="00F876A6" w:rsidP="00682E1E">
      <w:pPr>
        <w:spacing w:after="0" w:line="480" w:lineRule="auto"/>
        <w:ind w:firstLine="360"/>
        <w:rPr>
          <w:rFonts w:ascii="Times New Roman" w:hAnsi="Times New Roman" w:cs="Times New Roman"/>
          <w:sz w:val="24"/>
          <w:szCs w:val="24"/>
        </w:rPr>
      </w:pPr>
    </w:p>
    <w:p w14:paraId="735FA9B8" w14:textId="340E26B7" w:rsidR="00E53E61" w:rsidRPr="00AC45C6" w:rsidRDefault="00E53E61">
      <w:pPr>
        <w:spacing w:after="0" w:line="480" w:lineRule="auto"/>
        <w:rPr>
          <w:rFonts w:ascii="Times New Roman" w:hAnsi="Times New Roman" w:cs="Times New Roman"/>
          <w:i/>
          <w:iCs/>
          <w:sz w:val="24"/>
          <w:szCs w:val="24"/>
        </w:rPr>
        <w:pPrChange w:id="1027" w:author="Caitlin Jeffrey" w:date="2024-09-23T10:53:00Z" w16du:dateUtc="2024-09-23T14:53:00Z">
          <w:pPr>
            <w:spacing w:after="0" w:line="480" w:lineRule="auto"/>
            <w:ind w:firstLine="720"/>
          </w:pPr>
        </w:pPrChange>
      </w:pPr>
      <w:r w:rsidRPr="00AC45C6">
        <w:rPr>
          <w:rFonts w:ascii="Times New Roman" w:hAnsi="Times New Roman" w:cs="Times New Roman"/>
          <w:i/>
          <w:iCs/>
          <w:sz w:val="24"/>
          <w:szCs w:val="24"/>
        </w:rPr>
        <w:t xml:space="preserve">Frequency and diversity of NASM in </w:t>
      </w:r>
      <w:ins w:id="1028" w:author="John Barlow" w:date="2024-09-19T15:34:00Z" w16du:dateUtc="2024-09-19T19:34:00Z">
        <w:r w:rsidR="002B2510">
          <w:rPr>
            <w:rFonts w:ascii="Times New Roman" w:hAnsi="Times New Roman" w:cs="Times New Roman"/>
            <w:i/>
            <w:iCs/>
            <w:sz w:val="24"/>
            <w:szCs w:val="24"/>
          </w:rPr>
          <w:t>10</w:t>
        </w:r>
      </w:ins>
      <w:ins w:id="1029" w:author="John Barlow" w:date="2024-09-19T13:52:00Z" w16du:dateUtc="2024-09-19T17:52:00Z">
        <w:r w:rsidR="002F1546">
          <w:rPr>
            <w:rFonts w:ascii="Times New Roman" w:hAnsi="Times New Roman" w:cs="Times New Roman"/>
            <w:i/>
            <w:iCs/>
            <w:sz w:val="24"/>
            <w:szCs w:val="24"/>
          </w:rPr>
          <w:t xml:space="preserve"> </w:t>
        </w:r>
        <w:r w:rsidR="00500B3E">
          <w:rPr>
            <w:rFonts w:ascii="Times New Roman" w:hAnsi="Times New Roman" w:cs="Times New Roman"/>
            <w:i/>
            <w:iCs/>
            <w:sz w:val="24"/>
            <w:szCs w:val="24"/>
          </w:rPr>
          <w:t xml:space="preserve">organic </w:t>
        </w:r>
      </w:ins>
      <w:r w:rsidRPr="00AC45C6">
        <w:rPr>
          <w:rFonts w:ascii="Times New Roman" w:hAnsi="Times New Roman" w:cs="Times New Roman"/>
          <w:i/>
          <w:iCs/>
          <w:sz w:val="24"/>
          <w:szCs w:val="24"/>
        </w:rPr>
        <w:t>dairy herds</w:t>
      </w:r>
      <w:ins w:id="1030" w:author="John Barlow" w:date="2024-09-19T13:52:00Z" w16du:dateUtc="2024-09-19T17:52:00Z">
        <w:r w:rsidR="002F1546">
          <w:rPr>
            <w:rFonts w:ascii="Times New Roman" w:hAnsi="Times New Roman" w:cs="Times New Roman"/>
            <w:i/>
            <w:iCs/>
            <w:sz w:val="24"/>
            <w:szCs w:val="24"/>
          </w:rPr>
          <w:t xml:space="preserve"> in Vermont, US</w:t>
        </w:r>
      </w:ins>
      <w:del w:id="1031" w:author="Caitlin Jeffrey" w:date="2024-09-23T16:09:00Z" w16du:dateUtc="2024-09-23T20:09:00Z">
        <w:r w:rsidRPr="00AC45C6" w:rsidDel="007C0666">
          <w:rPr>
            <w:rFonts w:ascii="Times New Roman" w:hAnsi="Times New Roman" w:cs="Times New Roman"/>
            <w:i/>
            <w:iCs/>
            <w:sz w:val="24"/>
            <w:szCs w:val="24"/>
          </w:rPr>
          <w:delText>.</w:delText>
        </w:r>
      </w:del>
      <w:r w:rsidRPr="00AC45C6">
        <w:rPr>
          <w:rFonts w:ascii="Times New Roman" w:hAnsi="Times New Roman" w:cs="Times New Roman"/>
          <w:i/>
          <w:iCs/>
          <w:sz w:val="24"/>
          <w:szCs w:val="24"/>
        </w:rPr>
        <w:t xml:space="preserve">  </w:t>
      </w:r>
    </w:p>
    <w:p w14:paraId="6CA8695B" w14:textId="77777777" w:rsidR="004B653F" w:rsidRDefault="00724930" w:rsidP="007B654E">
      <w:pPr>
        <w:spacing w:after="0" w:line="480" w:lineRule="auto"/>
        <w:ind w:firstLine="360"/>
        <w:rPr>
          <w:ins w:id="1032" w:author="Caitlin Jeffrey" w:date="2024-09-24T06:14:00Z" w16du:dateUtc="2024-09-24T10:14:00Z"/>
          <w:rFonts w:ascii="Times New Roman" w:hAnsi="Times New Roman" w:cs="Times New Roman"/>
          <w:sz w:val="24"/>
          <w:szCs w:val="24"/>
        </w:rPr>
      </w:pPr>
      <w:ins w:id="1033" w:author="Caitlin Jeffrey" w:date="2024-09-24T05:50:00Z" w16du:dateUtc="2024-09-24T09:50:00Z">
        <w:r w:rsidRPr="002016FD">
          <w:rPr>
            <w:rFonts w:ascii="Times New Roman" w:hAnsi="Times New Roman" w:cs="Times New Roman"/>
            <w:sz w:val="24"/>
            <w:szCs w:val="24"/>
            <w:rPrChange w:id="1034" w:author="Caitlin Jeffrey" w:date="2024-09-24T05:51:00Z" w16du:dateUtc="2024-09-24T09:51:00Z">
              <w:rPr>
                <w:rFonts w:ascii="Times New Roman" w:hAnsi="Times New Roman" w:cs="Times New Roman"/>
                <w:color w:val="0070C0"/>
                <w:sz w:val="24"/>
                <w:szCs w:val="24"/>
              </w:rPr>
            </w:rPrChange>
          </w:rPr>
          <w:t xml:space="preserve">In total, 22 different species of </w:t>
        </w:r>
        <w:proofErr w:type="spellStart"/>
        <w:r w:rsidRPr="002016FD">
          <w:rPr>
            <w:rFonts w:ascii="Times New Roman" w:hAnsi="Times New Roman" w:cs="Times New Roman"/>
            <w:sz w:val="24"/>
            <w:szCs w:val="24"/>
            <w:rPrChange w:id="1035" w:author="Caitlin Jeffrey" w:date="2024-09-24T05:51:00Z" w16du:dateUtc="2024-09-24T09:51:00Z">
              <w:rPr>
                <w:rFonts w:ascii="Times New Roman" w:hAnsi="Times New Roman" w:cs="Times New Roman"/>
                <w:color w:val="0070C0"/>
                <w:sz w:val="24"/>
                <w:szCs w:val="24"/>
              </w:rPr>
            </w:rPrChange>
          </w:rPr>
          <w:t>SaM</w:t>
        </w:r>
        <w:proofErr w:type="spellEnd"/>
        <w:r w:rsidRPr="002016FD">
          <w:rPr>
            <w:rFonts w:ascii="Times New Roman" w:hAnsi="Times New Roman" w:cs="Times New Roman"/>
            <w:sz w:val="24"/>
            <w:szCs w:val="24"/>
            <w:rPrChange w:id="1036" w:author="Caitlin Jeffrey" w:date="2024-09-24T05:51:00Z" w16du:dateUtc="2024-09-24T09:51:00Z">
              <w:rPr>
                <w:rFonts w:ascii="Times New Roman" w:hAnsi="Times New Roman" w:cs="Times New Roman"/>
                <w:color w:val="0070C0"/>
                <w:sz w:val="24"/>
                <w:szCs w:val="24"/>
              </w:rPr>
            </w:rPrChange>
          </w:rPr>
          <w:t xml:space="preserve"> were identified to be causing IMI in this population of organic herds. </w:t>
        </w:r>
      </w:ins>
      <w:r w:rsidR="00E53E61" w:rsidRPr="002016FD">
        <w:rPr>
          <w:rFonts w:ascii="Times New Roman" w:hAnsi="Times New Roman" w:cs="Times New Roman"/>
          <w:i/>
          <w:iCs/>
          <w:sz w:val="24"/>
          <w:szCs w:val="24"/>
        </w:rPr>
        <w:t xml:space="preserve">S. chromogenes </w:t>
      </w:r>
      <w:r w:rsidR="00E53E61" w:rsidRPr="002016FD">
        <w:rPr>
          <w:rFonts w:ascii="Times New Roman" w:hAnsi="Times New Roman" w:cs="Times New Roman"/>
          <w:sz w:val="24"/>
          <w:szCs w:val="24"/>
        </w:rPr>
        <w:t>was the most frequently identified</w:t>
      </w:r>
      <w:ins w:id="1037" w:author="Caitlin Jeffrey" w:date="2024-09-24T05:50:00Z" w16du:dateUtc="2024-09-24T09:50:00Z">
        <w:r w:rsidR="002D4C37" w:rsidRPr="002016FD">
          <w:rPr>
            <w:rFonts w:ascii="Times New Roman" w:hAnsi="Times New Roman" w:cs="Times New Roman"/>
            <w:sz w:val="24"/>
            <w:szCs w:val="24"/>
          </w:rPr>
          <w:t>, whic</w:t>
        </w:r>
      </w:ins>
      <w:del w:id="1038" w:author="Caitlin Jeffrey" w:date="2024-09-24T05:50:00Z" w16du:dateUtc="2024-09-24T09:50:00Z">
        <w:r w:rsidR="00E53E61" w:rsidRPr="002016FD" w:rsidDel="002D4C37">
          <w:rPr>
            <w:rFonts w:ascii="Times New Roman" w:hAnsi="Times New Roman" w:cs="Times New Roman"/>
            <w:sz w:val="24"/>
            <w:szCs w:val="24"/>
          </w:rPr>
          <w:delText xml:space="preserve"> SaM associated with subclinical IMI on 10 organic dairy herds in Vermont. T</w:delText>
        </w:r>
      </w:del>
      <w:r w:rsidR="00E53E61" w:rsidRPr="002016FD">
        <w:rPr>
          <w:rFonts w:ascii="Times New Roman" w:hAnsi="Times New Roman" w:cs="Times New Roman"/>
          <w:sz w:val="24"/>
          <w:szCs w:val="24"/>
        </w:rPr>
        <w:t>h</w:t>
      </w:r>
      <w:del w:id="1039" w:author="Caitlin Jeffrey" w:date="2024-09-24T05:51:00Z" w16du:dateUtc="2024-09-24T09:51:00Z">
        <w:r w:rsidR="00E53E61" w:rsidRPr="002016FD" w:rsidDel="002D4C37">
          <w:rPr>
            <w:rFonts w:ascii="Times New Roman" w:hAnsi="Times New Roman" w:cs="Times New Roman"/>
            <w:sz w:val="24"/>
            <w:szCs w:val="24"/>
          </w:rPr>
          <w:delText>is</w:delText>
        </w:r>
      </w:del>
      <w:r w:rsidR="00E53E61" w:rsidRPr="002016FD">
        <w:rPr>
          <w:rFonts w:ascii="Times New Roman" w:hAnsi="Times New Roman" w:cs="Times New Roman"/>
          <w:sz w:val="24"/>
          <w:szCs w:val="24"/>
        </w:rPr>
        <w:t xml:space="preserve"> is consistent with other studies using genotypic methods or MALDI-TOF MS for species identification of </w:t>
      </w:r>
      <w:proofErr w:type="spellStart"/>
      <w:r w:rsidR="00E53E61" w:rsidRPr="002016FD">
        <w:rPr>
          <w:rFonts w:ascii="Times New Roman" w:hAnsi="Times New Roman" w:cs="Times New Roman"/>
          <w:sz w:val="24"/>
          <w:szCs w:val="24"/>
        </w:rPr>
        <w:t>SaM</w:t>
      </w:r>
      <w:proofErr w:type="spellEnd"/>
      <w:r w:rsidR="00E53E61" w:rsidRPr="002016FD">
        <w:rPr>
          <w:rFonts w:ascii="Times New Roman" w:hAnsi="Times New Roman" w:cs="Times New Roman"/>
          <w:sz w:val="24"/>
          <w:szCs w:val="24"/>
        </w:rPr>
        <w:t xml:space="preserve"> isolates from both conventional and organic herds in various countries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Condas et al., 2017a; Rowe et al., 2019; Wuytack et al., 2020</w:t>
      </w:r>
      <w:r w:rsidR="00E53E61">
        <w:rPr>
          <w:rFonts w:ascii="Times New Roman" w:hAnsi="Times New Roman" w:cs="Times New Roman"/>
          <w:noProof/>
          <w:sz w:val="24"/>
          <w:szCs w:val="24"/>
        </w:rPr>
        <w:t>;</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Peña-Mosca et al., 2023)</w:t>
      </w:r>
      <w:r w:rsidR="00E53E61" w:rsidRPr="005A5FE6">
        <w:rPr>
          <w:rFonts w:ascii="Times New Roman" w:hAnsi="Times New Roman" w:cs="Times New Roman"/>
          <w:sz w:val="24"/>
          <w:szCs w:val="24"/>
        </w:rPr>
        <w:fldChar w:fldCharType="end"/>
      </w:r>
      <w:r w:rsidR="00E53E61">
        <w:rPr>
          <w:rFonts w:ascii="Times New Roman" w:hAnsi="Times New Roman" w:cs="Times New Roman"/>
          <w:sz w:val="24"/>
          <w:szCs w:val="24"/>
        </w:rPr>
        <w:t>.</w:t>
      </w:r>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contrast to other research </w:t>
      </w:r>
      <w:r w:rsidR="00E53E61" w:rsidRPr="005A5FE6">
        <w:rPr>
          <w:rFonts w:ascii="Times New Roman" w:hAnsi="Times New Roman" w:cs="Times New Roman"/>
          <w:sz w:val="24"/>
          <w:szCs w:val="24"/>
        </w:rPr>
        <w:t xml:space="preserve">focused on </w:t>
      </w:r>
      <w:proofErr w:type="spellStart"/>
      <w:r w:rsidR="00E53E61" w:rsidRPr="007C2AC0">
        <w:rPr>
          <w:rFonts w:ascii="Times New Roman" w:hAnsi="Times New Roman" w:cs="Times New Roman"/>
          <w:sz w:val="24"/>
          <w:szCs w:val="24"/>
        </w:rPr>
        <w:t>SaM</w:t>
      </w:r>
      <w:proofErr w:type="spellEnd"/>
      <w:r w:rsidR="00E53E61" w:rsidRPr="007C2AC0">
        <w:rPr>
          <w:rFonts w:ascii="Times New Roman" w:hAnsi="Times New Roman" w:cs="Times New Roman"/>
          <w:sz w:val="24"/>
          <w:szCs w:val="24"/>
        </w:rPr>
        <w:t xml:space="preserve"> epidemiology and </w:t>
      </w:r>
      <w:proofErr w:type="gramStart"/>
      <w:r w:rsidR="00E53E61" w:rsidRPr="007C2AC0">
        <w:rPr>
          <w:rFonts w:ascii="Times New Roman" w:hAnsi="Times New Roman" w:cs="Times New Roman"/>
          <w:sz w:val="24"/>
          <w:szCs w:val="24"/>
        </w:rPr>
        <w:t>similar to</w:t>
      </w:r>
      <w:proofErr w:type="gramEnd"/>
      <w:r w:rsidR="00E53E61" w:rsidRPr="007C2AC0">
        <w:rPr>
          <w:rFonts w:ascii="Times New Roman" w:hAnsi="Times New Roman" w:cs="Times New Roman"/>
          <w:sz w:val="24"/>
          <w:szCs w:val="24"/>
        </w:rPr>
        <w:t xml:space="preserve"> </w:t>
      </w:r>
      <w:bookmarkStart w:id="1040" w:name="_Hlk177065574"/>
      <w:r w:rsidR="00E53E61" w:rsidRPr="007C2AC0">
        <w:rPr>
          <w:rFonts w:ascii="Times New Roman" w:hAnsi="Times New Roman" w:cs="Times New Roman"/>
          <w:noProof/>
          <w:sz w:val="24"/>
          <w:szCs w:val="24"/>
        </w:rPr>
        <w:t>Peña</w:t>
      </w:r>
      <w:bookmarkEnd w:id="1040"/>
      <w:r w:rsidR="00E53E61" w:rsidRPr="007C2AC0">
        <w:rPr>
          <w:rFonts w:ascii="Times New Roman" w:hAnsi="Times New Roman" w:cs="Times New Roman"/>
          <w:noProof/>
          <w:sz w:val="24"/>
          <w:szCs w:val="24"/>
        </w:rPr>
        <w:t>-Mosca et al. (2023)</w:t>
      </w:r>
      <w:r w:rsidR="00E53E61">
        <w:rPr>
          <w:rFonts w:ascii="Times New Roman" w:hAnsi="Times New Roman" w:cs="Times New Roman"/>
          <w:noProof/>
          <w:sz w:val="24"/>
          <w:szCs w:val="24"/>
        </w:rPr>
        <w:t xml:space="preserve"> and Condas </w:t>
      </w:r>
      <w:del w:id="1041" w:author="Caitlin Jeffrey" w:date="2024-09-23T12:41:00Z" w16du:dateUtc="2024-09-23T16:41:00Z">
        <w:r w:rsidR="00E53E61" w:rsidDel="00DA3659">
          <w:rPr>
            <w:rFonts w:ascii="Times New Roman" w:hAnsi="Times New Roman" w:cs="Times New Roman"/>
            <w:noProof/>
            <w:sz w:val="24"/>
            <w:szCs w:val="24"/>
          </w:rPr>
          <w:delText>et al., (</w:delText>
        </w:r>
      </w:del>
      <w:ins w:id="1042" w:author="Caitlin Jeffrey" w:date="2024-09-23T12:41:00Z" w16du:dateUtc="2024-09-23T16:41:00Z">
        <w:r w:rsidR="00DA3659">
          <w:rPr>
            <w:rFonts w:ascii="Times New Roman" w:hAnsi="Times New Roman" w:cs="Times New Roman"/>
            <w:noProof/>
            <w:sz w:val="24"/>
            <w:szCs w:val="24"/>
          </w:rPr>
          <w:t>et al. (</w:t>
        </w:r>
      </w:ins>
      <w:r w:rsidR="00E53E61">
        <w:rPr>
          <w:rFonts w:ascii="Times New Roman" w:hAnsi="Times New Roman" w:cs="Times New Roman"/>
          <w:noProof/>
          <w:sz w:val="24"/>
          <w:szCs w:val="24"/>
        </w:rPr>
        <w:t>2017b)</w:t>
      </w:r>
      <w:r w:rsidR="00E53E61" w:rsidRPr="007C2AC0">
        <w:rPr>
          <w:rFonts w:ascii="Times New Roman" w:hAnsi="Times New Roman" w:cs="Times New Roman"/>
          <w:noProof/>
          <w:sz w:val="24"/>
          <w:szCs w:val="24"/>
        </w:rPr>
        <w:t xml:space="preserve">, we included </w:t>
      </w:r>
      <w:r w:rsidR="00E53E61" w:rsidRPr="007C2AC0">
        <w:rPr>
          <w:rFonts w:ascii="Times New Roman" w:hAnsi="Times New Roman" w:cs="Times New Roman"/>
          <w:i/>
          <w:iCs/>
          <w:noProof/>
          <w:sz w:val="24"/>
          <w:szCs w:val="24"/>
        </w:rPr>
        <w:t>S. aureus</w:t>
      </w:r>
      <w:r w:rsidR="00E53E61" w:rsidRPr="007C2AC0">
        <w:rPr>
          <w:rFonts w:ascii="Times New Roman" w:hAnsi="Times New Roman" w:cs="Times New Roman"/>
          <w:noProof/>
          <w:sz w:val="24"/>
          <w:szCs w:val="24"/>
        </w:rPr>
        <w:t xml:space="preserve"> IMI data in our analysis. </w:t>
      </w:r>
      <w:r w:rsidR="00E53E61">
        <w:rPr>
          <w:rFonts w:ascii="Times New Roman" w:hAnsi="Times New Roman" w:cs="Times New Roman"/>
          <w:noProof/>
          <w:sz w:val="24"/>
          <w:szCs w:val="24"/>
        </w:rPr>
        <w:t xml:space="preserve">This was motivated by two factors: 1) </w:t>
      </w:r>
      <w:r w:rsidR="00E53E61" w:rsidRPr="00867ED4">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has previously been identified as a pathogen of particular concern on organic dairy farms in the </w:t>
      </w:r>
      <w:r w:rsidR="00E53E61" w:rsidRPr="00752A11">
        <w:rPr>
          <w:rFonts w:ascii="Times New Roman" w:hAnsi="Times New Roman" w:cs="Times New Roman"/>
          <w:noProof/>
          <w:sz w:val="24"/>
          <w:szCs w:val="24"/>
        </w:rPr>
        <w:t>US</w:t>
      </w:r>
      <w:r w:rsidR="00E53E61">
        <w:rPr>
          <w:rFonts w:ascii="Times New Roman" w:hAnsi="Times New Roman" w:cs="Times New Roman"/>
          <w:noProof/>
          <w:sz w:val="24"/>
          <w:szCs w:val="24"/>
        </w:rPr>
        <w:t xml:space="preserve"> </w:t>
      </w:r>
      <w:r w:rsidR="00E53E61">
        <w:rPr>
          <w:rFonts w:ascii="Times New Roman" w:hAnsi="Times New Roman" w:cs="Times New Roman"/>
          <w:noProof/>
          <w:sz w:val="24"/>
          <w:szCs w:val="24"/>
        </w:rPr>
        <w:fldChar w:fldCharType="begin"/>
      </w:r>
      <w:r w:rsidR="00E53E61">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E53E61">
        <w:rPr>
          <w:rFonts w:ascii="Times New Roman" w:hAnsi="Times New Roman" w:cs="Times New Roman"/>
          <w:noProof/>
          <w:sz w:val="24"/>
          <w:szCs w:val="24"/>
        </w:rPr>
        <w:fldChar w:fldCharType="separate"/>
      </w:r>
      <w:r w:rsidR="00E53E61">
        <w:rPr>
          <w:rFonts w:ascii="Times New Roman" w:hAnsi="Times New Roman" w:cs="Times New Roman"/>
          <w:noProof/>
          <w:sz w:val="24"/>
          <w:szCs w:val="24"/>
        </w:rPr>
        <w:t>(Ruegg, 2009)</w:t>
      </w:r>
      <w:r w:rsidR="00E53E61">
        <w:rPr>
          <w:rFonts w:ascii="Times New Roman" w:hAnsi="Times New Roman" w:cs="Times New Roman"/>
          <w:noProof/>
          <w:sz w:val="24"/>
          <w:szCs w:val="24"/>
        </w:rPr>
        <w:fldChar w:fldCharType="end"/>
      </w:r>
      <w:r w:rsidR="00E53E61">
        <w:rPr>
          <w:rFonts w:ascii="Times New Roman" w:hAnsi="Times New Roman" w:cs="Times New Roman"/>
          <w:noProof/>
          <w:sz w:val="24"/>
          <w:szCs w:val="24"/>
        </w:rPr>
        <w:t xml:space="preserve">, and 2) </w:t>
      </w:r>
      <w:r w:rsidR="00E53E61" w:rsidRPr="00425140">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IMI serve</w:t>
      </w:r>
      <w:ins w:id="1043" w:author="Caitlin Jeffrey" w:date="2024-09-23T16:31:00Z" w16du:dateUtc="2024-09-23T20:31:00Z">
        <w:r w:rsidR="009E2594">
          <w:rPr>
            <w:rFonts w:ascii="Times New Roman" w:hAnsi="Times New Roman" w:cs="Times New Roman"/>
            <w:noProof/>
            <w:sz w:val="24"/>
            <w:szCs w:val="24"/>
          </w:rPr>
          <w:t>d</w:t>
        </w:r>
      </w:ins>
      <w:del w:id="1044" w:author="Caitlin Jeffrey" w:date="2024-09-23T16:31:00Z" w16du:dateUtc="2024-09-23T20:31:00Z">
        <w:r w:rsidR="00E53E61" w:rsidDel="009E2594">
          <w:rPr>
            <w:rFonts w:ascii="Times New Roman" w:hAnsi="Times New Roman" w:cs="Times New Roman"/>
            <w:noProof/>
            <w:sz w:val="24"/>
            <w:szCs w:val="24"/>
          </w:rPr>
          <w:delText>s</w:delText>
        </w:r>
      </w:del>
      <w:r w:rsidR="00E53E61">
        <w:rPr>
          <w:rFonts w:ascii="Times New Roman" w:hAnsi="Times New Roman" w:cs="Times New Roman"/>
          <w:noProof/>
          <w:sz w:val="24"/>
          <w:szCs w:val="24"/>
        </w:rPr>
        <w:t xml:space="preserve"> as a relevant reference category for effect of </w:t>
      </w:r>
      <w:ins w:id="1045" w:author="Caitlin Jeffrey" w:date="2024-09-23T16:31:00Z" w16du:dateUtc="2024-09-23T20:31:00Z">
        <w:r w:rsidR="009E2594">
          <w:rPr>
            <w:rFonts w:ascii="Times New Roman" w:hAnsi="Times New Roman" w:cs="Times New Roman"/>
            <w:noProof/>
            <w:sz w:val="24"/>
            <w:szCs w:val="24"/>
          </w:rPr>
          <w:t xml:space="preserve">NASM </w:t>
        </w:r>
      </w:ins>
      <w:r w:rsidR="00E53E61">
        <w:rPr>
          <w:rFonts w:ascii="Times New Roman" w:hAnsi="Times New Roman" w:cs="Times New Roman"/>
          <w:noProof/>
          <w:sz w:val="24"/>
          <w:szCs w:val="24"/>
        </w:rPr>
        <w:t xml:space="preserve">IMI on </w:t>
      </w:r>
      <w:ins w:id="1046" w:author="Caitlin Jeffrey" w:date="2024-09-23T16:31:00Z" w16du:dateUtc="2024-09-23T20:31:00Z">
        <w:r w:rsidR="00734962">
          <w:rPr>
            <w:rFonts w:ascii="Times New Roman" w:hAnsi="Times New Roman" w:cs="Times New Roman"/>
            <w:noProof/>
            <w:sz w:val="24"/>
            <w:szCs w:val="24"/>
          </w:rPr>
          <w:t>qm</w:t>
        </w:r>
      </w:ins>
      <w:ins w:id="1047" w:author="John Barlow" w:date="2024-09-12T20:25:00Z" w16du:dateUtc="2024-09-13T00:25:00Z">
        <w:r w:rsidR="004957F6">
          <w:rPr>
            <w:rFonts w:ascii="Times New Roman" w:hAnsi="Times New Roman" w:cs="Times New Roman"/>
            <w:noProof/>
            <w:sz w:val="24"/>
            <w:szCs w:val="24"/>
          </w:rPr>
          <w:t xml:space="preserve">SCC </w:t>
        </w:r>
      </w:ins>
      <w:r w:rsidR="00E53E61">
        <w:rPr>
          <w:rFonts w:ascii="Times New Roman" w:hAnsi="Times New Roman" w:cs="Times New Roman"/>
          <w:noProof/>
          <w:sz w:val="24"/>
          <w:szCs w:val="24"/>
        </w:rPr>
        <w:t xml:space="preserve">(in addition to culture-negative control quarters). </w:t>
      </w:r>
      <w:r w:rsidR="00E53E61">
        <w:rPr>
          <w:rFonts w:ascii="Times New Roman" w:hAnsi="Times New Roman" w:cs="Times New Roman"/>
          <w:sz w:val="24"/>
          <w:szCs w:val="24"/>
        </w:rPr>
        <w:t>I</w:t>
      </w:r>
      <w:r w:rsidR="00E53E61" w:rsidRPr="005A5FE6">
        <w:rPr>
          <w:rFonts w:ascii="Times New Roman" w:hAnsi="Times New Roman" w:cs="Times New Roman"/>
          <w:sz w:val="24"/>
          <w:szCs w:val="24"/>
        </w:rPr>
        <w:t xml:space="preserve">n agreement with </w:t>
      </w:r>
      <w:r w:rsidR="00E53E61" w:rsidRPr="005A5FE6">
        <w:rPr>
          <w:rFonts w:ascii="Times New Roman" w:hAnsi="Times New Roman" w:cs="Times New Roman"/>
          <w:noProof/>
          <w:sz w:val="24"/>
          <w:szCs w:val="24"/>
        </w:rPr>
        <w:t>Peña-Mosca et al. (2023)</w:t>
      </w:r>
      <w:r w:rsidR="00E53E61">
        <w:rPr>
          <w:rFonts w:ascii="Times New Roman" w:hAnsi="Times New Roman" w:cs="Times New Roman"/>
          <w:noProof/>
          <w:sz w:val="24"/>
          <w:szCs w:val="24"/>
        </w:rPr>
        <w:t xml:space="preserve">, </w:t>
      </w:r>
      <w:r w:rsidR="00E53E61" w:rsidRPr="005A5FE6">
        <w:rPr>
          <w:rFonts w:ascii="Times New Roman" w:hAnsi="Times New Roman" w:cs="Times New Roman"/>
          <w:sz w:val="24"/>
          <w:szCs w:val="24"/>
        </w:rPr>
        <w:t>the second most</w:t>
      </w:r>
      <w:r w:rsidR="00E53E61">
        <w:rPr>
          <w:rFonts w:ascii="Times New Roman" w:hAnsi="Times New Roman" w:cs="Times New Roman"/>
          <w:sz w:val="24"/>
          <w:szCs w:val="24"/>
        </w:rPr>
        <w:t xml:space="preserve"> frequently </w:t>
      </w:r>
      <w:r w:rsidR="00E53E61" w:rsidRPr="005A5FE6">
        <w:rPr>
          <w:rFonts w:ascii="Times New Roman" w:hAnsi="Times New Roman" w:cs="Times New Roman"/>
          <w:sz w:val="24"/>
          <w:szCs w:val="24"/>
        </w:rPr>
        <w:t xml:space="preserve">isolated </w:t>
      </w:r>
      <w:proofErr w:type="spellStart"/>
      <w:r w:rsidR="00E53E61">
        <w:rPr>
          <w:rFonts w:ascii="Times New Roman" w:hAnsi="Times New Roman" w:cs="Times New Roman"/>
          <w:sz w:val="24"/>
          <w:szCs w:val="24"/>
        </w:rPr>
        <w:t>SaM</w:t>
      </w:r>
      <w:proofErr w:type="spellEnd"/>
      <w:r w:rsidR="00E53E61">
        <w:rPr>
          <w:rFonts w:ascii="Times New Roman" w:hAnsi="Times New Roman" w:cs="Times New Roman"/>
          <w:i/>
          <w:iCs/>
          <w:sz w:val="24"/>
          <w:szCs w:val="24"/>
        </w:rPr>
        <w:t xml:space="preserve"> </w:t>
      </w:r>
      <w:r w:rsidR="00E53E61" w:rsidRPr="005A5FE6">
        <w:rPr>
          <w:rFonts w:ascii="Times New Roman" w:hAnsi="Times New Roman" w:cs="Times New Roman"/>
          <w:sz w:val="24"/>
          <w:szCs w:val="24"/>
        </w:rPr>
        <w:t xml:space="preserve">species </w:t>
      </w:r>
      <w:r w:rsidR="00E53E61">
        <w:rPr>
          <w:rFonts w:ascii="Times New Roman" w:hAnsi="Times New Roman" w:cs="Times New Roman"/>
          <w:sz w:val="24"/>
          <w:szCs w:val="24"/>
        </w:rPr>
        <w:t xml:space="preserve">among these </w:t>
      </w:r>
      <w:del w:id="1048" w:author="Caitlin Jeffrey" w:date="2024-09-24T06:06:00Z" w16du:dateUtc="2024-09-24T10:06:00Z">
        <w:r w:rsidR="00E53E61" w:rsidDel="004E057C">
          <w:rPr>
            <w:rFonts w:ascii="Times New Roman" w:hAnsi="Times New Roman" w:cs="Times New Roman"/>
            <w:sz w:val="24"/>
            <w:szCs w:val="24"/>
          </w:rPr>
          <w:delText xml:space="preserve">ten </w:delText>
        </w:r>
      </w:del>
      <w:ins w:id="1049" w:author="Caitlin Jeffrey" w:date="2024-09-24T06:06:00Z" w16du:dateUtc="2024-09-24T10:06:00Z">
        <w:r w:rsidR="004E057C">
          <w:rPr>
            <w:rFonts w:ascii="Times New Roman" w:hAnsi="Times New Roman" w:cs="Times New Roman"/>
            <w:sz w:val="24"/>
            <w:szCs w:val="24"/>
          </w:rPr>
          <w:t xml:space="preserve">10 </w:t>
        </w:r>
      </w:ins>
      <w:r w:rsidR="00E53E61">
        <w:rPr>
          <w:rFonts w:ascii="Times New Roman" w:hAnsi="Times New Roman" w:cs="Times New Roman"/>
          <w:sz w:val="24"/>
          <w:szCs w:val="24"/>
        </w:rPr>
        <w:t xml:space="preserve">organic herds </w:t>
      </w:r>
      <w:proofErr w:type="gramStart"/>
      <w:r w:rsidR="00E53E61" w:rsidRPr="005A5FE6">
        <w:rPr>
          <w:rFonts w:ascii="Times New Roman" w:hAnsi="Times New Roman" w:cs="Times New Roman"/>
          <w:sz w:val="24"/>
          <w:szCs w:val="24"/>
        </w:rPr>
        <w:t>was</w:t>
      </w:r>
      <w:proofErr w:type="gramEnd"/>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aureus.</w:t>
      </w:r>
      <w:del w:id="1050" w:author="Caitlin Jeffrey" w:date="2024-09-23T16:09:00Z" w16du:dateUtc="2024-09-23T20:09:00Z">
        <w:r w:rsidR="00E53E61" w:rsidRPr="005A5FE6" w:rsidDel="007C0666">
          <w:rPr>
            <w:rFonts w:ascii="Times New Roman" w:hAnsi="Times New Roman" w:cs="Times New Roman"/>
            <w:i/>
            <w:iCs/>
            <w:sz w:val="24"/>
            <w:szCs w:val="24"/>
          </w:rPr>
          <w:delText xml:space="preserve"> </w:delText>
        </w:r>
        <w:r w:rsidR="00E53E61" w:rsidDel="007C0666">
          <w:rPr>
            <w:rFonts w:ascii="Times New Roman" w:hAnsi="Times New Roman" w:cs="Times New Roman"/>
            <w:sz w:val="24"/>
            <w:szCs w:val="24"/>
          </w:rPr>
          <w:delText xml:space="preserve"> </w:delText>
        </w:r>
      </w:del>
      <w:ins w:id="1051" w:author="Caitlin Jeffrey" w:date="2024-09-23T16:09:00Z" w16du:dateUtc="2024-09-23T20:09:00Z">
        <w:r w:rsidR="007C0666">
          <w:rPr>
            <w:rFonts w:ascii="Times New Roman" w:hAnsi="Times New Roman" w:cs="Times New Roman"/>
            <w:i/>
            <w:iCs/>
            <w:sz w:val="24"/>
            <w:szCs w:val="24"/>
          </w:rPr>
          <w:t xml:space="preserve"> </w:t>
        </w:r>
      </w:ins>
      <w:r w:rsidR="00E53E61" w:rsidRPr="00A50682">
        <w:rPr>
          <w:rFonts w:ascii="Times New Roman" w:hAnsi="Times New Roman" w:cs="Times New Roman"/>
          <w:i/>
          <w:iCs/>
          <w:sz w:val="24"/>
          <w:szCs w:val="24"/>
        </w:rPr>
        <w:t>S. aureus</w:t>
      </w:r>
      <w:r w:rsidR="00E53E61">
        <w:rPr>
          <w:rFonts w:ascii="Times New Roman" w:hAnsi="Times New Roman" w:cs="Times New Roman"/>
          <w:sz w:val="24"/>
          <w:szCs w:val="24"/>
        </w:rPr>
        <w:t xml:space="preserve"> prevalence was also second to </w:t>
      </w:r>
      <w:r w:rsidR="00E53E61" w:rsidRPr="00A50682">
        <w:rPr>
          <w:rFonts w:ascii="Times New Roman" w:hAnsi="Times New Roman" w:cs="Times New Roman"/>
          <w:i/>
          <w:iCs/>
          <w:sz w:val="24"/>
          <w:szCs w:val="24"/>
        </w:rPr>
        <w:t xml:space="preserve">S. </w:t>
      </w:r>
      <w:r w:rsidR="00E53E61" w:rsidRPr="00A50682">
        <w:rPr>
          <w:rFonts w:ascii="Times New Roman" w:hAnsi="Times New Roman" w:cs="Times New Roman"/>
          <w:i/>
          <w:iCs/>
          <w:sz w:val="24"/>
          <w:szCs w:val="24"/>
        </w:rPr>
        <w:lastRenderedPageBreak/>
        <w:t>chromogenes</w:t>
      </w:r>
      <w:r w:rsidR="00E53E61">
        <w:rPr>
          <w:rFonts w:ascii="Times New Roman" w:hAnsi="Times New Roman" w:cs="Times New Roman"/>
          <w:sz w:val="24"/>
          <w:szCs w:val="24"/>
        </w:rPr>
        <w:t xml:space="preserve"> in the data set from 91 Canadian herds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2017b). </w:t>
      </w:r>
      <w:r w:rsidR="00E53E61" w:rsidRPr="005A5FE6">
        <w:rPr>
          <w:rFonts w:ascii="Times New Roman" w:hAnsi="Times New Roman" w:cs="Times New Roman"/>
          <w:sz w:val="24"/>
          <w:szCs w:val="24"/>
        </w:rPr>
        <w:t xml:space="preserve">Distribution of the next most </w:t>
      </w:r>
      <w:r w:rsidR="00E53E61">
        <w:rPr>
          <w:rFonts w:ascii="Times New Roman" w:hAnsi="Times New Roman" w:cs="Times New Roman"/>
          <w:sz w:val="24"/>
          <w:szCs w:val="24"/>
        </w:rPr>
        <w:t xml:space="preserve">frequently </w:t>
      </w:r>
      <w:r w:rsidR="00E53E61" w:rsidRPr="00951524">
        <w:rPr>
          <w:rFonts w:ascii="Times New Roman" w:hAnsi="Times New Roman" w:cs="Times New Roman"/>
          <w:sz w:val="24"/>
          <w:szCs w:val="24"/>
        </w:rPr>
        <w:t xml:space="preserve">found species </w:t>
      </w:r>
      <w:r w:rsidR="00E53E61" w:rsidRPr="005A5FE6">
        <w:rPr>
          <w:rFonts w:ascii="Times New Roman" w:hAnsi="Times New Roman" w:cs="Times New Roman"/>
          <w:sz w:val="24"/>
          <w:szCs w:val="24"/>
        </w:rPr>
        <w:t>(in order</w:t>
      </w:r>
      <w:ins w:id="1052" w:author="Caitlin Jeffrey" w:date="2024-09-23T16:31:00Z" w16du:dateUtc="2024-09-23T20:31:00Z">
        <w:r w:rsidR="00EA621D">
          <w:rPr>
            <w:rFonts w:ascii="Times New Roman" w:hAnsi="Times New Roman" w:cs="Times New Roman"/>
            <w:sz w:val="24"/>
            <w:szCs w:val="24"/>
          </w:rPr>
          <w:t>:</w:t>
        </w:r>
      </w:ins>
      <w:del w:id="1053" w:author="Caitlin Jeffrey" w:date="2024-09-23T16:31:00Z" w16du:dateUtc="2024-09-23T20:31:00Z">
        <w:r w:rsidR="00E53E61" w:rsidRPr="005A5FE6" w:rsidDel="00EA621D">
          <w:rPr>
            <w:rFonts w:ascii="Times New Roman" w:hAnsi="Times New Roman" w:cs="Times New Roman"/>
            <w:sz w:val="24"/>
            <w:szCs w:val="24"/>
          </w:rPr>
          <w:delText>,</w:delText>
        </w:r>
      </w:del>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haemolyticus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simulans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agnetis</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warneri</w:t>
      </w:r>
      <w:proofErr w:type="spellEnd"/>
      <w:r w:rsidR="00E53E61">
        <w:rPr>
          <w:rFonts w:ascii="Times New Roman" w:hAnsi="Times New Roman" w:cs="Times New Roman"/>
          <w:sz w:val="24"/>
          <w:szCs w:val="24"/>
        </w:rPr>
        <w:t xml:space="preserve">, </w:t>
      </w:r>
      <w:ins w:id="1054" w:author="Caitlin Jeffrey" w:date="2024-09-23T16:32:00Z" w16du:dateUtc="2024-09-23T20:32:00Z">
        <w:r w:rsidR="00EA621D">
          <w:rPr>
            <w:rFonts w:ascii="Times New Roman" w:hAnsi="Times New Roman" w:cs="Times New Roman"/>
            <w:sz w:val="24"/>
            <w:szCs w:val="24"/>
          </w:rPr>
          <w:t xml:space="preserve">and </w:t>
        </w:r>
      </w:ins>
      <w:r w:rsidR="00E53E61" w:rsidRPr="005A5FE6">
        <w:rPr>
          <w:rFonts w:ascii="Times New Roman" w:hAnsi="Times New Roman" w:cs="Times New Roman"/>
          <w:i/>
          <w:iCs/>
          <w:sz w:val="24"/>
          <w:szCs w:val="24"/>
        </w:rPr>
        <w:t>S.</w:t>
      </w:r>
      <w:r w:rsidR="00E53E61" w:rsidRPr="005A5FE6">
        <w:rPr>
          <w:rFonts w:ascii="Times New Roman" w:hAnsi="Times New Roman" w:cs="Times New Roman"/>
          <w:sz w:val="24"/>
          <w:szCs w:val="24"/>
        </w:rPr>
        <w:t xml:space="preserve"> </w:t>
      </w:r>
      <w:proofErr w:type="spellStart"/>
      <w:r w:rsidR="00E53E61" w:rsidRPr="005A5FE6">
        <w:rPr>
          <w:rFonts w:ascii="Times New Roman" w:hAnsi="Times New Roman" w:cs="Times New Roman"/>
          <w:i/>
          <w:iCs/>
          <w:sz w:val="24"/>
          <w:szCs w:val="24"/>
        </w:rPr>
        <w:t>devriesei</w:t>
      </w:r>
      <w:proofErr w:type="spellEnd"/>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w:t>
      </w:r>
      <w:del w:id="1055" w:author="Caitlin Jeffrey" w:date="2024-09-23T16:32:00Z" w16du:dateUtc="2024-09-23T20:32:00Z">
        <w:r w:rsidR="00E53E61" w:rsidDel="00EA621D">
          <w:rPr>
            <w:rFonts w:ascii="Times New Roman" w:hAnsi="Times New Roman" w:cs="Times New Roman"/>
            <w:sz w:val="24"/>
            <w:szCs w:val="24"/>
          </w:rPr>
          <w:delText xml:space="preserve">our </w:delText>
        </w:r>
      </w:del>
      <w:ins w:id="1056" w:author="Caitlin Jeffrey" w:date="2024-09-23T16:32:00Z" w16du:dateUtc="2024-09-23T20:32:00Z">
        <w:r w:rsidR="00EA621D">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current study </w:t>
      </w:r>
      <w:r w:rsidR="00E53E61" w:rsidRPr="005A5FE6">
        <w:rPr>
          <w:rFonts w:ascii="Times New Roman" w:hAnsi="Times New Roman" w:cs="Times New Roman"/>
          <w:sz w:val="24"/>
          <w:szCs w:val="24"/>
        </w:rPr>
        <w:t xml:space="preserve">was most similar to previous work on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in the </w:t>
      </w:r>
      <w:r w:rsidR="00E53E61" w:rsidRPr="00752A11">
        <w:rPr>
          <w:rFonts w:ascii="Times New Roman" w:hAnsi="Times New Roman" w:cs="Times New Roman"/>
          <w:sz w:val="24"/>
          <w:szCs w:val="24"/>
        </w:rPr>
        <w:t>US</w:t>
      </w:r>
      <w:r w:rsidR="00E53E61" w:rsidRPr="005A5FE6">
        <w:rPr>
          <w:rFonts w:ascii="Times New Roman" w:hAnsi="Times New Roman" w:cs="Times New Roman"/>
          <w:sz w:val="24"/>
          <w:szCs w:val="24"/>
        </w:rPr>
        <w:t xml:space="preserve"> and Canada </w: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(Condas et al., 2017a; Rowe et al., 2019)</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equorum</w:t>
      </w:r>
      <w:proofErr w:type="spellEnd"/>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cohnii</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hominis, </w:t>
      </w:r>
      <w:r w:rsidR="00E53E61" w:rsidRPr="005A5FE6">
        <w:rPr>
          <w:rFonts w:ascii="Times New Roman" w:hAnsi="Times New Roman" w:cs="Times New Roman"/>
          <w:sz w:val="24"/>
          <w:szCs w:val="24"/>
        </w:rPr>
        <w:t xml:space="preserve">and </w:t>
      </w:r>
      <w:r w:rsidR="00E53E61" w:rsidRPr="005A5FE6">
        <w:rPr>
          <w:rFonts w:ascii="Times New Roman" w:hAnsi="Times New Roman" w:cs="Times New Roman"/>
          <w:i/>
          <w:iCs/>
          <w:sz w:val="24"/>
          <w:szCs w:val="24"/>
        </w:rPr>
        <w:t xml:space="preserve">M. </w:t>
      </w:r>
      <w:proofErr w:type="spellStart"/>
      <w:r w:rsidR="00E53E61" w:rsidRPr="005A5FE6">
        <w:rPr>
          <w:rFonts w:ascii="Times New Roman" w:hAnsi="Times New Roman" w:cs="Times New Roman"/>
          <w:i/>
          <w:iCs/>
          <w:sz w:val="24"/>
          <w:szCs w:val="24"/>
        </w:rPr>
        <w:t>sciuri</w:t>
      </w:r>
      <w:proofErr w:type="spellEnd"/>
      <w:r w:rsidR="00E53E61" w:rsidRPr="005A5FE6">
        <w:rPr>
          <w:rFonts w:ascii="Times New Roman" w:hAnsi="Times New Roman" w:cs="Times New Roman"/>
          <w:sz w:val="24"/>
          <w:szCs w:val="24"/>
        </w:rPr>
        <w:t xml:space="preserve"> were all commonly-found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species in Belgian studies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Wuytack et al., 2020)</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but were infrequently found in the current study and not </w:t>
      </w:r>
      <w:r w:rsidR="00E53E61" w:rsidRPr="003C3377">
        <w:rPr>
          <w:rFonts w:ascii="Times New Roman" w:hAnsi="Times New Roman" w:cs="Times New Roman"/>
          <w:sz w:val="24"/>
          <w:szCs w:val="24"/>
        </w:rPr>
        <w:t>included in the final data set</w:t>
      </w:r>
      <w:r w:rsidR="00E53E61">
        <w:rPr>
          <w:rFonts w:ascii="Times New Roman" w:hAnsi="Times New Roman" w:cs="Times New Roman"/>
          <w:sz w:val="24"/>
          <w:szCs w:val="24"/>
        </w:rPr>
        <w:t xml:space="preserve"> </w:t>
      </w:r>
      <w:del w:id="1057" w:author="Caitlin Jeffrey" w:date="2024-09-23T16:32:00Z" w16du:dateUtc="2024-09-23T20:32:00Z">
        <w:r w:rsidR="00E53E61" w:rsidDel="00856987">
          <w:rPr>
            <w:rFonts w:ascii="Times New Roman" w:hAnsi="Times New Roman" w:cs="Times New Roman"/>
            <w:sz w:val="24"/>
            <w:szCs w:val="24"/>
          </w:rPr>
          <w:delText xml:space="preserve">because </w:delText>
        </w:r>
      </w:del>
      <w:ins w:id="1058" w:author="Caitlin Jeffrey" w:date="2024-09-23T16:32:00Z" w16du:dateUtc="2024-09-23T20:32:00Z">
        <w:r w:rsidR="00856987">
          <w:rPr>
            <w:rFonts w:ascii="Times New Roman" w:hAnsi="Times New Roman" w:cs="Times New Roman"/>
            <w:sz w:val="24"/>
            <w:szCs w:val="24"/>
          </w:rPr>
          <w:t xml:space="preserve">as </w:t>
        </w:r>
      </w:ins>
      <w:r w:rsidR="00E53E61">
        <w:rPr>
          <w:rFonts w:ascii="Times New Roman" w:hAnsi="Times New Roman" w:cs="Times New Roman"/>
          <w:sz w:val="24"/>
          <w:szCs w:val="24"/>
        </w:rPr>
        <w:t xml:space="preserve">they did not meet </w:t>
      </w:r>
      <w:del w:id="1059" w:author="Caitlin Jeffrey" w:date="2024-09-23T16:32:00Z" w16du:dateUtc="2024-09-23T20:32:00Z">
        <w:r w:rsidR="00E53E61" w:rsidDel="00856987">
          <w:rPr>
            <w:rFonts w:ascii="Times New Roman" w:hAnsi="Times New Roman" w:cs="Times New Roman"/>
            <w:sz w:val="24"/>
            <w:szCs w:val="24"/>
          </w:rPr>
          <w:delText xml:space="preserve">our </w:delText>
        </w:r>
      </w:del>
      <w:ins w:id="1060" w:author="Caitlin Jeffrey" w:date="2024-09-23T16:32:00Z" w16du:dateUtc="2024-09-23T20:32:00Z">
        <w:r w:rsidR="00856987">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frequency criteria for estimating </w:t>
      </w:r>
      <w:proofErr w:type="spellStart"/>
      <w:r w:rsidR="00E53E61">
        <w:rPr>
          <w:rFonts w:ascii="Times New Roman" w:hAnsi="Times New Roman" w:cs="Times New Roman"/>
          <w:sz w:val="24"/>
          <w:szCs w:val="24"/>
        </w:rPr>
        <w:t>q</w:t>
      </w:r>
      <w:ins w:id="1061" w:author="John Barlow" w:date="2024-09-12T19:56:00Z" w16du:dateUtc="2024-09-12T23:56:00Z">
        <w:r w:rsidR="008B1863">
          <w:rPr>
            <w:rFonts w:ascii="Times New Roman" w:hAnsi="Times New Roman" w:cs="Times New Roman"/>
            <w:sz w:val="24"/>
            <w:szCs w:val="24"/>
          </w:rPr>
          <w:t>m</w:t>
        </w:r>
      </w:ins>
      <w:r w:rsidR="00E53E61">
        <w:rPr>
          <w:rFonts w:ascii="Times New Roman" w:hAnsi="Times New Roman" w:cs="Times New Roman"/>
          <w:sz w:val="24"/>
          <w:szCs w:val="24"/>
        </w:rPr>
        <w:t>SCC</w:t>
      </w:r>
      <w:proofErr w:type="spellEnd"/>
      <w:r w:rsidR="00E53E61" w:rsidRPr="003C3377">
        <w:rPr>
          <w:rFonts w:ascii="Times New Roman" w:hAnsi="Times New Roman" w:cs="Times New Roman"/>
          <w:sz w:val="24"/>
          <w:szCs w:val="24"/>
        </w:rPr>
        <w:t xml:space="preserve">. </w:t>
      </w:r>
    </w:p>
    <w:p w14:paraId="6D239D6C" w14:textId="29225419" w:rsidR="00116A5E" w:rsidRDefault="00BB1B9C" w:rsidP="00CB04A2">
      <w:pPr>
        <w:spacing w:after="0" w:line="480" w:lineRule="auto"/>
        <w:ind w:firstLine="360"/>
        <w:rPr>
          <w:ins w:id="1062" w:author="Caitlin Jeffrey" w:date="2024-09-24T06:38:00Z" w16du:dateUtc="2024-09-24T10:38:00Z"/>
          <w:rFonts w:ascii="Times New Roman" w:hAnsi="Times New Roman" w:cs="Times New Roman"/>
          <w:sz w:val="24"/>
          <w:szCs w:val="24"/>
        </w:rPr>
      </w:pPr>
      <w:ins w:id="1063" w:author="Caitlin Jeffrey" w:date="2024-09-24T06:08:00Z">
        <w:r w:rsidRPr="00BB1B9C">
          <w:rPr>
            <w:rFonts w:ascii="Times New Roman" w:hAnsi="Times New Roman" w:cs="Times New Roman"/>
            <w:sz w:val="24"/>
            <w:szCs w:val="24"/>
          </w:rPr>
          <w:t xml:space="preserve">De Buck et al. (2021) observed that variations in NASM species distributions </w:t>
        </w:r>
      </w:ins>
      <w:ins w:id="1064" w:author="Caitlin Jeffrey" w:date="2024-09-24T06:08:00Z" w16du:dateUtc="2024-09-24T10:08:00Z">
        <w:r w:rsidR="00237AF8">
          <w:rPr>
            <w:rFonts w:ascii="Times New Roman" w:hAnsi="Times New Roman" w:cs="Times New Roman"/>
            <w:sz w:val="24"/>
            <w:szCs w:val="24"/>
          </w:rPr>
          <w:t>can</w:t>
        </w:r>
      </w:ins>
      <w:ins w:id="1065" w:author="Caitlin Jeffrey" w:date="2024-09-24T06:09:00Z" w16du:dateUtc="2024-09-24T10:09:00Z">
        <w:r w:rsidR="00237AF8">
          <w:rPr>
            <w:rFonts w:ascii="Times New Roman" w:hAnsi="Times New Roman" w:cs="Times New Roman"/>
            <w:sz w:val="24"/>
            <w:szCs w:val="24"/>
          </w:rPr>
          <w:t xml:space="preserve"> often</w:t>
        </w:r>
      </w:ins>
      <w:ins w:id="1066" w:author="Caitlin Jeffrey" w:date="2024-09-24T06:08:00Z">
        <w:r w:rsidRPr="00BB1B9C">
          <w:rPr>
            <w:rFonts w:ascii="Times New Roman" w:hAnsi="Times New Roman" w:cs="Times New Roman"/>
            <w:sz w:val="24"/>
            <w:szCs w:val="24"/>
          </w:rPr>
          <w:t xml:space="preserve"> be attributed to regional or geographic differences.</w:t>
        </w:r>
      </w:ins>
      <w:ins w:id="1067" w:author="Caitlin Jeffrey" w:date="2024-09-24T06:09:00Z" w16du:dateUtc="2024-09-24T10:09:00Z">
        <w:r w:rsidR="00237AF8">
          <w:rPr>
            <w:rFonts w:ascii="Times New Roman" w:hAnsi="Times New Roman" w:cs="Times New Roman"/>
            <w:sz w:val="24"/>
            <w:szCs w:val="24"/>
          </w:rPr>
          <w:t xml:space="preserve"> </w:t>
        </w:r>
      </w:ins>
      <w:ins w:id="1068" w:author="Caitlin Jeffrey" w:date="2024-09-24T06:10:00Z">
        <w:r w:rsidR="007B654E" w:rsidRPr="007B654E">
          <w:rPr>
            <w:rFonts w:ascii="Times New Roman" w:hAnsi="Times New Roman" w:cs="Times New Roman"/>
            <w:sz w:val="24"/>
            <w:szCs w:val="24"/>
          </w:rPr>
          <w:t>However, variations in NASM species distribution between farms within the same region suggest that additional herd-level factors influence species distribution.</w:t>
        </w:r>
      </w:ins>
      <w:ins w:id="1069" w:author="Caitlin Jeffrey" w:date="2024-09-24T06:10:00Z" w16du:dateUtc="2024-09-24T10:10:00Z">
        <w:r w:rsidR="007B654E">
          <w:rPr>
            <w:rFonts w:ascii="Times New Roman" w:hAnsi="Times New Roman" w:cs="Times New Roman"/>
            <w:sz w:val="24"/>
            <w:szCs w:val="24"/>
          </w:rPr>
          <w:t xml:space="preserve"> </w:t>
        </w:r>
      </w:ins>
      <w:del w:id="1070" w:author="Caitlin Jeffrey" w:date="2024-09-24T06:09:00Z" w16du:dateUtc="2024-09-24T10:09:00Z">
        <w:r w:rsidR="00E53E61" w:rsidDel="00237AF8">
          <w:rPr>
            <w:rFonts w:ascii="Times New Roman" w:hAnsi="Times New Roman" w:cs="Times New Roman"/>
            <w:sz w:val="24"/>
            <w:szCs w:val="24"/>
          </w:rPr>
          <w:delText xml:space="preserve">De Buck et al. (2021) noted differences </w:delText>
        </w:r>
      </w:del>
      <w:del w:id="1071" w:author="Caitlin Jeffrey" w:date="2024-09-23T16:32:00Z" w16du:dateUtc="2024-09-23T20:32:00Z">
        <w:r w:rsidR="00E53E61" w:rsidDel="00856987">
          <w:rPr>
            <w:rFonts w:ascii="Times New Roman" w:hAnsi="Times New Roman" w:cs="Times New Roman"/>
            <w:sz w:val="24"/>
            <w:szCs w:val="24"/>
          </w:rPr>
          <w:delText>o</w:delText>
        </w:r>
      </w:del>
      <w:del w:id="1072" w:author="Caitlin Jeffrey" w:date="2024-09-24T06:09:00Z" w16du:dateUtc="2024-09-24T10:09:00Z">
        <w:r w:rsidR="00E53E61" w:rsidDel="00237AF8">
          <w:rPr>
            <w:rFonts w:ascii="Times New Roman" w:hAnsi="Times New Roman" w:cs="Times New Roman"/>
            <w:sz w:val="24"/>
            <w:szCs w:val="24"/>
          </w:rPr>
          <w:delText>n NASM species distributions can be attributed to regional or geographic differences</w:delText>
        </w:r>
      </w:del>
      <w:ins w:id="1073" w:author="John Barlow" w:date="2024-09-12T20:35:00Z" w16du:dateUtc="2024-09-13T00:35:00Z">
        <w:del w:id="1074" w:author="Caitlin Jeffrey" w:date="2024-09-24T06:09:00Z" w16du:dateUtc="2024-09-24T10:09:00Z">
          <w:r w:rsidR="00401D2A" w:rsidDel="00237AF8">
            <w:rPr>
              <w:rFonts w:ascii="Times New Roman" w:hAnsi="Times New Roman" w:cs="Times New Roman"/>
              <w:sz w:val="24"/>
              <w:szCs w:val="24"/>
            </w:rPr>
            <w:delText>.</w:delText>
          </w:r>
        </w:del>
      </w:ins>
      <w:del w:id="1075" w:author="Caitlin Jeffrey" w:date="2024-09-24T06:09:00Z" w16du:dateUtc="2024-09-24T10:09:00Z">
        <w:r w:rsidR="00E53E61" w:rsidDel="00237AF8">
          <w:rPr>
            <w:rFonts w:ascii="Times New Roman" w:hAnsi="Times New Roman" w:cs="Times New Roman"/>
            <w:sz w:val="24"/>
            <w:szCs w:val="24"/>
          </w:rPr>
          <w:delText xml:space="preserve"> </w:delText>
        </w:r>
      </w:del>
      <w:ins w:id="1076" w:author="John Barlow" w:date="2024-09-12T20:35:00Z" w16du:dateUtc="2024-09-13T00:35:00Z">
        <w:del w:id="1077" w:author="Caitlin Jeffrey" w:date="2024-09-24T06:10:00Z" w16du:dateUtc="2024-09-24T10:10:00Z">
          <w:r w:rsidR="00401D2A" w:rsidDel="007B654E">
            <w:rPr>
              <w:rFonts w:ascii="Times New Roman" w:hAnsi="Times New Roman" w:cs="Times New Roman"/>
              <w:sz w:val="24"/>
              <w:szCs w:val="24"/>
            </w:rPr>
            <w:delText>H</w:delText>
          </w:r>
        </w:del>
      </w:ins>
      <w:del w:id="1078" w:author="Caitlin Jeffrey" w:date="2024-09-24T06:10:00Z" w16du:dateUtc="2024-09-24T10:10:00Z">
        <w:r w:rsidR="00E53E61" w:rsidDel="007B654E">
          <w:rPr>
            <w:rFonts w:ascii="Times New Roman" w:hAnsi="Times New Roman" w:cs="Times New Roman"/>
            <w:sz w:val="24"/>
            <w:szCs w:val="24"/>
          </w:rPr>
          <w:delText>owever</w:delText>
        </w:r>
      </w:del>
      <w:ins w:id="1079" w:author="John Barlow" w:date="2024-09-19T14:14:00Z" w16du:dateUtc="2024-09-19T18:14:00Z">
        <w:del w:id="1080" w:author="Caitlin Jeffrey" w:date="2024-09-24T06:10:00Z" w16du:dateUtc="2024-09-24T10:10:00Z">
          <w:r w:rsidR="00547472" w:rsidDel="007B654E">
            <w:rPr>
              <w:rFonts w:ascii="Times New Roman" w:hAnsi="Times New Roman" w:cs="Times New Roman"/>
              <w:sz w:val="24"/>
              <w:szCs w:val="24"/>
            </w:rPr>
            <w:delText>,</w:delText>
          </w:r>
        </w:del>
      </w:ins>
      <w:del w:id="1081" w:author="Caitlin Jeffrey" w:date="2024-09-24T06:10:00Z" w16du:dateUtc="2024-09-24T10:10:00Z">
        <w:r w:rsidR="00E53E61" w:rsidDel="007B654E">
          <w:rPr>
            <w:rFonts w:ascii="Times New Roman" w:hAnsi="Times New Roman" w:cs="Times New Roman"/>
            <w:sz w:val="24"/>
            <w:szCs w:val="24"/>
          </w:rPr>
          <w:delText xml:space="preserve"> </w:delText>
        </w:r>
      </w:del>
      <w:del w:id="1082" w:author="Caitlin Jeffrey" w:date="2024-09-23T16:32:00Z" w16du:dateUtc="2024-09-23T20:32:00Z">
        <w:r w:rsidR="00E53E61" w:rsidDel="00E863E8">
          <w:rPr>
            <w:rFonts w:ascii="Times New Roman" w:hAnsi="Times New Roman" w:cs="Times New Roman"/>
            <w:sz w:val="24"/>
            <w:szCs w:val="24"/>
          </w:rPr>
          <w:delText xml:space="preserve">the </w:delText>
        </w:r>
      </w:del>
      <w:del w:id="1083" w:author="Caitlin Jeffrey" w:date="2024-09-24T06:10:00Z" w16du:dateUtc="2024-09-24T10:10:00Z">
        <w:r w:rsidR="00E53E61" w:rsidDel="007B654E">
          <w:rPr>
            <w:rFonts w:ascii="Times New Roman" w:hAnsi="Times New Roman" w:cs="Times New Roman"/>
            <w:sz w:val="24"/>
            <w:szCs w:val="24"/>
          </w:rPr>
          <w:delText>between</w:delText>
        </w:r>
      </w:del>
      <w:del w:id="1084" w:author="Caitlin Jeffrey" w:date="2024-09-23T16:33:00Z" w16du:dateUtc="2024-09-23T20:33:00Z">
        <w:r w:rsidR="00E53E61" w:rsidDel="00E863E8">
          <w:rPr>
            <w:rFonts w:ascii="Times New Roman" w:hAnsi="Times New Roman" w:cs="Times New Roman"/>
            <w:sz w:val="24"/>
            <w:szCs w:val="24"/>
          </w:rPr>
          <w:delText xml:space="preserve"> </w:delText>
        </w:r>
      </w:del>
      <w:del w:id="1085" w:author="Caitlin Jeffrey" w:date="2024-09-24T06:10:00Z" w16du:dateUtc="2024-09-24T10:10:00Z">
        <w:r w:rsidR="00E53E61" w:rsidDel="007B654E">
          <w:rPr>
            <w:rFonts w:ascii="Times New Roman" w:hAnsi="Times New Roman" w:cs="Times New Roman"/>
            <w:sz w:val="24"/>
            <w:szCs w:val="24"/>
          </w:rPr>
          <w:delText>herd variation in NA</w:delText>
        </w:r>
      </w:del>
      <w:del w:id="1086" w:author="Caitlin Jeffrey" w:date="2024-09-23T16:32:00Z" w16du:dateUtc="2024-09-23T20:32:00Z">
        <w:r w:rsidR="00E53E61" w:rsidDel="00856987">
          <w:rPr>
            <w:rFonts w:ascii="Times New Roman" w:hAnsi="Times New Roman" w:cs="Times New Roman"/>
            <w:sz w:val="24"/>
            <w:szCs w:val="24"/>
          </w:rPr>
          <w:delText>MS</w:delText>
        </w:r>
      </w:del>
      <w:del w:id="1087" w:author="Caitlin Jeffrey" w:date="2024-09-24T06:10:00Z" w16du:dateUtc="2024-09-24T10:10:00Z">
        <w:r w:rsidR="00E53E61" w:rsidDel="007B654E">
          <w:rPr>
            <w:rFonts w:ascii="Times New Roman" w:hAnsi="Times New Roman" w:cs="Times New Roman"/>
            <w:sz w:val="24"/>
            <w:szCs w:val="24"/>
          </w:rPr>
          <w:delText xml:space="preserve"> species distributions for farms in the same region</w:delText>
        </w:r>
      </w:del>
      <w:del w:id="1088" w:author="Caitlin Jeffrey" w:date="2024-09-23T16:33:00Z" w16du:dateUtc="2024-09-23T20:33:00Z">
        <w:r w:rsidR="00E53E61" w:rsidDel="00E863E8">
          <w:rPr>
            <w:rFonts w:ascii="Times New Roman" w:hAnsi="Times New Roman" w:cs="Times New Roman"/>
            <w:sz w:val="24"/>
            <w:szCs w:val="24"/>
          </w:rPr>
          <w:delText>s</w:delText>
        </w:r>
      </w:del>
      <w:del w:id="1089" w:author="Caitlin Jeffrey" w:date="2024-09-24T06:10:00Z" w16du:dateUtc="2024-09-24T10:10:00Z">
        <w:r w:rsidR="00E53E61" w:rsidDel="007B654E">
          <w:rPr>
            <w:rFonts w:ascii="Times New Roman" w:hAnsi="Times New Roman" w:cs="Times New Roman"/>
            <w:sz w:val="24"/>
            <w:szCs w:val="24"/>
          </w:rPr>
          <w:delText xml:space="preserve"> suggest additional herd level factors </w:delText>
        </w:r>
      </w:del>
      <w:ins w:id="1090" w:author="John Barlow" w:date="2024-09-12T20:36:00Z" w16du:dateUtc="2024-09-13T00:36:00Z">
        <w:del w:id="1091" w:author="Caitlin Jeffrey" w:date="2024-09-24T06:10:00Z" w16du:dateUtc="2024-09-24T10:10:00Z">
          <w:r w:rsidR="00F477E3" w:rsidDel="007B654E">
            <w:rPr>
              <w:rFonts w:ascii="Times New Roman" w:hAnsi="Times New Roman" w:cs="Times New Roman"/>
              <w:sz w:val="24"/>
              <w:szCs w:val="24"/>
            </w:rPr>
            <w:delText>affect</w:delText>
          </w:r>
        </w:del>
      </w:ins>
      <w:del w:id="1092" w:author="Caitlin Jeffrey" w:date="2024-09-24T06:10:00Z" w16du:dateUtc="2024-09-24T10:10:00Z">
        <w:r w:rsidR="00E53E61" w:rsidDel="007B654E">
          <w:rPr>
            <w:rFonts w:ascii="Times New Roman" w:hAnsi="Times New Roman" w:cs="Times New Roman"/>
            <w:sz w:val="24"/>
            <w:szCs w:val="24"/>
          </w:rPr>
          <w:delText xml:space="preserve"> NASM species distributions </w:delText>
        </w:r>
      </w:del>
      <w:r w:rsidR="00E53E61">
        <w:rPr>
          <w:rFonts w:ascii="Times New Roman" w:hAnsi="Times New Roman" w:cs="Times New Roman"/>
          <w:sz w:val="24"/>
          <w:szCs w:val="24"/>
        </w:rPr>
        <w:t>(</w:t>
      </w:r>
      <w:r w:rsidR="00E53E61" w:rsidRPr="00502B07">
        <w:rPr>
          <w:rFonts w:ascii="Times New Roman" w:hAnsi="Times New Roman" w:cs="Times New Roman"/>
          <w:sz w:val="24"/>
          <w:szCs w:val="24"/>
        </w:rPr>
        <w:t>Dufour et al., 2012</w:t>
      </w:r>
      <w:r w:rsidR="00E53E61">
        <w:rPr>
          <w:rFonts w:ascii="Times New Roman" w:hAnsi="Times New Roman" w:cs="Times New Roman"/>
          <w:sz w:val="24"/>
          <w:szCs w:val="24"/>
        </w:rPr>
        <w:t xml:space="preserve">;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ins w:id="1093" w:author="John Barlow" w:date="2024-09-12T20:32:00Z" w16du:dateUtc="2024-09-13T00:32:00Z">
        <w:r w:rsidR="00E03D91" w:rsidRPr="00E03D91">
          <w:rPr>
            <w:rFonts w:ascii="Times New Roman" w:hAnsi="Times New Roman" w:cs="Times New Roman"/>
            <w:sz w:val="24"/>
            <w:szCs w:val="24"/>
          </w:rPr>
          <w:t>Peña</w:t>
        </w:r>
      </w:ins>
      <w:r w:rsidR="00E53E61">
        <w:rPr>
          <w:rFonts w:ascii="Times New Roman" w:hAnsi="Times New Roman" w:cs="Times New Roman"/>
          <w:sz w:val="24"/>
          <w:szCs w:val="24"/>
        </w:rPr>
        <w:t xml:space="preserve">-Mosca et al., 2023). Dufour </w:t>
      </w:r>
      <w:del w:id="1094" w:author="Caitlin Jeffrey" w:date="2024-09-23T12:41:00Z" w16du:dateUtc="2024-09-23T16:41:00Z">
        <w:r w:rsidR="00E53E61" w:rsidDel="00DA3659">
          <w:rPr>
            <w:rFonts w:ascii="Times New Roman" w:hAnsi="Times New Roman" w:cs="Times New Roman"/>
            <w:sz w:val="24"/>
            <w:szCs w:val="24"/>
          </w:rPr>
          <w:delText>et al., (</w:delText>
        </w:r>
      </w:del>
      <w:ins w:id="1095" w:author="Caitlin Jeffrey" w:date="2024-09-23T12:41:00Z" w16du:dateUtc="2024-09-23T16:41:00Z">
        <w:r w:rsidR="00DA3659">
          <w:rPr>
            <w:rFonts w:ascii="Times New Roman" w:hAnsi="Times New Roman" w:cs="Times New Roman"/>
            <w:sz w:val="24"/>
            <w:szCs w:val="24"/>
          </w:rPr>
          <w:t>et al. (</w:t>
        </w:r>
      </w:ins>
      <w:r w:rsidR="00E53E61">
        <w:rPr>
          <w:rFonts w:ascii="Times New Roman" w:hAnsi="Times New Roman" w:cs="Times New Roman"/>
          <w:sz w:val="24"/>
          <w:szCs w:val="24"/>
        </w:rPr>
        <w:t xml:space="preserve">2012) reported use of straw bedding increased risk for CNS IMI compared to sand or wood products, and pasture access decreased the risk compared to no outside access.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del w:id="1096" w:author="Caitlin Jeffrey" w:date="2024-09-23T16:33:00Z" w16du:dateUtc="2024-09-23T20:33:00Z">
        <w:r w:rsidR="00E53E61" w:rsidDel="007947A7">
          <w:rPr>
            <w:rFonts w:ascii="Times New Roman" w:hAnsi="Times New Roman" w:cs="Times New Roman"/>
            <w:sz w:val="24"/>
            <w:szCs w:val="24"/>
          </w:rPr>
          <w:delText xml:space="preserve">reported </w:delText>
        </w:r>
      </w:del>
      <w:ins w:id="1097" w:author="Caitlin Jeffrey" w:date="2024-09-23T16:33:00Z" w16du:dateUtc="2024-09-23T20:33:00Z">
        <w:r w:rsidR="007947A7">
          <w:rPr>
            <w:rFonts w:ascii="Times New Roman" w:hAnsi="Times New Roman" w:cs="Times New Roman"/>
            <w:sz w:val="24"/>
            <w:szCs w:val="24"/>
          </w:rPr>
          <w:t xml:space="preserve">found that </w:t>
        </w:r>
      </w:ins>
      <w:r w:rsidR="00E53E61">
        <w:rPr>
          <w:rFonts w:ascii="Times New Roman" w:hAnsi="Times New Roman" w:cs="Times New Roman"/>
          <w:sz w:val="24"/>
          <w:szCs w:val="24"/>
        </w:rPr>
        <w:t>the distribution of the most prevalent species differed between tiestall, bedded pack and freestall herds,</w:t>
      </w:r>
      <w:r w:rsidR="00E53E61" w:rsidRPr="00F1504D">
        <w:t xml:space="preserve"> </w:t>
      </w:r>
      <w:r w:rsidR="00E53E61" w:rsidRPr="00F1504D">
        <w:rPr>
          <w:rFonts w:ascii="Times New Roman" w:hAnsi="Times New Roman" w:cs="Times New Roman"/>
          <w:sz w:val="24"/>
          <w:szCs w:val="24"/>
        </w:rPr>
        <w:t>although overall NASM prevalence was similar among barn types</w:t>
      </w:r>
      <w:r w:rsidR="00E53E61">
        <w:rPr>
          <w:rFonts w:ascii="Times New Roman" w:hAnsi="Times New Roman" w:cs="Times New Roman"/>
          <w:sz w:val="24"/>
          <w:szCs w:val="24"/>
        </w:rPr>
        <w:t xml:space="preserve">. </w:t>
      </w:r>
    </w:p>
    <w:p w14:paraId="37FEF1FA" w14:textId="4EE13D21" w:rsidR="00E53E61" w:rsidRPr="00534B13" w:rsidRDefault="00E53E61" w:rsidP="003E2B11">
      <w:pPr>
        <w:spacing w:after="0" w:line="480" w:lineRule="auto"/>
        <w:ind w:firstLine="360"/>
        <w:rPr>
          <w:rFonts w:ascii="Times New Roman" w:hAnsi="Times New Roman" w:cs="Times New Roman"/>
          <w:sz w:val="24"/>
          <w:szCs w:val="24"/>
        </w:rPr>
        <w:pPrChange w:id="1098" w:author="Caitlin Jeffrey" w:date="2024-09-24T07:18:00Z" w16du:dateUtc="2024-09-24T11:18:00Z">
          <w:pPr>
            <w:spacing w:after="0" w:line="480" w:lineRule="auto"/>
            <w:ind w:firstLine="720"/>
          </w:pPr>
        </w:pPrChange>
      </w:pPr>
      <w:del w:id="1099" w:author="Caitlin Jeffrey" w:date="2024-09-24T06:56:00Z" w16du:dateUtc="2024-09-24T10:56:00Z">
        <w:r w:rsidRPr="00534B13" w:rsidDel="001E26F2">
          <w:rPr>
            <w:rFonts w:ascii="Times New Roman" w:hAnsi="Times New Roman" w:cs="Times New Roman"/>
            <w:sz w:val="24"/>
            <w:szCs w:val="24"/>
          </w:rPr>
          <w:delText xml:space="preserve">The farms in </w:delText>
        </w:r>
      </w:del>
      <w:del w:id="1100" w:author="Caitlin Jeffrey" w:date="2024-09-24T06:11:00Z" w16du:dateUtc="2024-09-24T10:11:00Z">
        <w:r w:rsidRPr="00534B13" w:rsidDel="00A150D9">
          <w:rPr>
            <w:rFonts w:ascii="Times New Roman" w:hAnsi="Times New Roman" w:cs="Times New Roman"/>
            <w:sz w:val="24"/>
            <w:szCs w:val="24"/>
          </w:rPr>
          <w:delText xml:space="preserve">our </w:delText>
        </w:r>
      </w:del>
      <w:del w:id="1101" w:author="Caitlin Jeffrey" w:date="2024-09-24T06:18:00Z" w16du:dateUtc="2024-09-24T10:18:00Z">
        <w:r w:rsidRPr="00534B13" w:rsidDel="00CB04A2">
          <w:rPr>
            <w:rFonts w:ascii="Times New Roman" w:hAnsi="Times New Roman" w:cs="Times New Roman"/>
            <w:sz w:val="24"/>
            <w:szCs w:val="24"/>
          </w:rPr>
          <w:delText>current</w:delText>
        </w:r>
      </w:del>
      <w:del w:id="1102" w:author="Caitlin Jeffrey" w:date="2024-09-24T06:56:00Z" w16du:dateUtc="2024-09-24T10:56:00Z">
        <w:r w:rsidRPr="00534B13" w:rsidDel="001E26F2">
          <w:rPr>
            <w:rFonts w:ascii="Times New Roman" w:hAnsi="Times New Roman" w:cs="Times New Roman"/>
            <w:sz w:val="24"/>
            <w:szCs w:val="24"/>
          </w:rPr>
          <w:delText xml:space="preserve"> study were all certified organic dairies, which differ in a number of management practices from other types of herds. </w:delText>
        </w:r>
        <w:r w:rsidRPr="00534B13" w:rsidDel="00996DFF">
          <w:rPr>
            <w:rFonts w:ascii="Times New Roman" w:hAnsi="Times New Roman" w:cs="Times New Roman"/>
            <w:sz w:val="24"/>
            <w:szCs w:val="24"/>
          </w:rPr>
          <w:delText xml:space="preserve">It is unclear if </w:delText>
        </w:r>
      </w:del>
      <w:del w:id="1103" w:author="Caitlin Jeffrey" w:date="2024-09-23T16:34:00Z" w16du:dateUtc="2024-09-23T20:34:00Z">
        <w:r w:rsidRPr="00534B13" w:rsidDel="008C7443">
          <w:rPr>
            <w:rFonts w:ascii="Times New Roman" w:hAnsi="Times New Roman" w:cs="Times New Roman"/>
            <w:sz w:val="24"/>
            <w:szCs w:val="24"/>
          </w:rPr>
          <w:delText xml:space="preserve">any </w:delText>
        </w:r>
      </w:del>
      <w:del w:id="1104" w:author="Caitlin Jeffrey" w:date="2024-09-24T06:56:00Z" w16du:dateUtc="2024-09-24T10:56:00Z">
        <w:r w:rsidRPr="00534B13" w:rsidDel="00996DFF">
          <w:rPr>
            <w:rFonts w:ascii="Times New Roman" w:hAnsi="Times New Roman" w:cs="Times New Roman"/>
            <w:sz w:val="24"/>
            <w:szCs w:val="24"/>
          </w:rPr>
          <w:delText xml:space="preserve">prior studies enrolled organic dairy farms, so comparison of our results to previous studies should be made with caution. </w:delText>
        </w:r>
      </w:del>
      <w:ins w:id="1105" w:author="Caitlin Jeffrey" w:date="2024-09-23T16:35:00Z">
        <w:r w:rsidR="00455D00" w:rsidRPr="00534B13">
          <w:rPr>
            <w:rFonts w:ascii="Times New Roman" w:hAnsi="Times New Roman" w:cs="Times New Roman"/>
            <w:sz w:val="24"/>
            <w:szCs w:val="24"/>
          </w:rPr>
          <w:t>Prior to initiating the study, we acknowledged the possibility that the epidemiology of intramammary pathogens</w:t>
        </w:r>
      </w:ins>
      <w:ins w:id="1106" w:author="Caitlin Jeffrey" w:date="2024-09-23T16:36:00Z" w16du:dateUtc="2024-09-23T20:36:00Z">
        <w:r w:rsidR="003B504D" w:rsidRPr="00534B13">
          <w:rPr>
            <w:rFonts w:ascii="Times New Roman" w:hAnsi="Times New Roman" w:cs="Times New Roman"/>
            <w:sz w:val="24"/>
            <w:szCs w:val="24"/>
          </w:rPr>
          <w:t xml:space="preserve"> (</w:t>
        </w:r>
      </w:ins>
      <w:ins w:id="1107" w:author="Caitlin Jeffrey" w:date="2024-09-23T16:35:00Z">
        <w:r w:rsidR="00455D00" w:rsidRPr="00534B13">
          <w:rPr>
            <w:rFonts w:ascii="Times New Roman" w:hAnsi="Times New Roman" w:cs="Times New Roman"/>
            <w:sz w:val="24"/>
            <w:szCs w:val="24"/>
          </w:rPr>
          <w:t xml:space="preserve">including the diversity of </w:t>
        </w:r>
        <w:proofErr w:type="spellStart"/>
        <w:r w:rsidR="00455D00" w:rsidRPr="00534B13">
          <w:rPr>
            <w:rFonts w:ascii="Times New Roman" w:hAnsi="Times New Roman" w:cs="Times New Roman"/>
            <w:sz w:val="24"/>
            <w:szCs w:val="24"/>
          </w:rPr>
          <w:t>SaM</w:t>
        </w:r>
        <w:proofErr w:type="spellEnd"/>
        <w:r w:rsidR="00455D00" w:rsidRPr="00534B13">
          <w:rPr>
            <w:rFonts w:ascii="Times New Roman" w:hAnsi="Times New Roman" w:cs="Times New Roman"/>
            <w:sz w:val="24"/>
            <w:szCs w:val="24"/>
          </w:rPr>
          <w:t xml:space="preserve"> species </w:t>
        </w:r>
      </w:ins>
      <w:ins w:id="1108" w:author="Caitlin Jeffrey" w:date="2024-09-23T16:37:00Z" w16du:dateUtc="2024-09-23T20:37:00Z">
        <w:r w:rsidR="00AE7372" w:rsidRPr="00534B13">
          <w:rPr>
            <w:rFonts w:ascii="Times New Roman" w:hAnsi="Times New Roman" w:cs="Times New Roman"/>
            <w:sz w:val="24"/>
            <w:szCs w:val="24"/>
          </w:rPr>
          <w:t>found</w:t>
        </w:r>
      </w:ins>
      <w:ins w:id="1109" w:author="Caitlin Jeffrey" w:date="2024-09-23T16:36:00Z" w16du:dateUtc="2024-09-23T20:36:00Z">
        <w:r w:rsidR="003B504D" w:rsidRPr="00534B13">
          <w:rPr>
            <w:rFonts w:ascii="Times New Roman" w:hAnsi="Times New Roman" w:cs="Times New Roman"/>
            <w:sz w:val="24"/>
            <w:szCs w:val="24"/>
          </w:rPr>
          <w:t>)</w:t>
        </w:r>
      </w:ins>
      <w:ins w:id="1110" w:author="Caitlin Jeffrey" w:date="2024-09-23T16:35:00Z">
        <w:r w:rsidR="00455D00" w:rsidRPr="00534B13">
          <w:rPr>
            <w:rFonts w:ascii="Times New Roman" w:hAnsi="Times New Roman" w:cs="Times New Roman"/>
            <w:sz w:val="24"/>
            <w:szCs w:val="24"/>
          </w:rPr>
          <w:t xml:space="preserve"> in US organic herds </w:t>
        </w:r>
      </w:ins>
      <w:ins w:id="1111" w:author="Caitlin Jeffrey" w:date="2024-09-23T16:36:00Z" w16du:dateUtc="2024-09-23T20:36:00Z">
        <w:r w:rsidR="003B504D" w:rsidRPr="00534B13">
          <w:rPr>
            <w:rFonts w:ascii="Times New Roman" w:hAnsi="Times New Roman" w:cs="Times New Roman"/>
            <w:sz w:val="24"/>
            <w:szCs w:val="24"/>
          </w:rPr>
          <w:t>could potentially</w:t>
        </w:r>
      </w:ins>
      <w:ins w:id="1112" w:author="Caitlin Jeffrey" w:date="2024-09-23T16:35:00Z">
        <w:r w:rsidR="00455D00" w:rsidRPr="00534B13">
          <w:rPr>
            <w:rFonts w:ascii="Times New Roman" w:hAnsi="Times New Roman" w:cs="Times New Roman"/>
            <w:sz w:val="24"/>
            <w:szCs w:val="24"/>
          </w:rPr>
          <w:t xml:space="preserve"> differ from that of conventional farms </w:t>
        </w:r>
      </w:ins>
      <w:ins w:id="1113" w:author="Caitlin Jeffrey" w:date="2024-09-23T16:36:00Z" w16du:dateUtc="2024-09-23T20:36:00Z">
        <w:r w:rsidR="003B504D" w:rsidRPr="00534B13">
          <w:rPr>
            <w:rFonts w:ascii="Times New Roman" w:hAnsi="Times New Roman" w:cs="Times New Roman"/>
            <w:sz w:val="24"/>
            <w:szCs w:val="24"/>
          </w:rPr>
          <w:t>described</w:t>
        </w:r>
      </w:ins>
      <w:ins w:id="1114" w:author="Caitlin Jeffrey" w:date="2024-09-23T16:35:00Z">
        <w:r w:rsidR="00455D00" w:rsidRPr="00534B13">
          <w:rPr>
            <w:rFonts w:ascii="Times New Roman" w:hAnsi="Times New Roman" w:cs="Times New Roman"/>
            <w:sz w:val="24"/>
            <w:szCs w:val="24"/>
          </w:rPr>
          <w:t xml:space="preserve"> in previous studies.</w:t>
        </w:r>
      </w:ins>
      <w:ins w:id="1115" w:author="Caitlin Jeffrey" w:date="2024-09-23T16:37:00Z" w16du:dateUtc="2024-09-23T20:37:00Z">
        <w:r w:rsidR="00AE7372" w:rsidRPr="00534B13">
          <w:rPr>
            <w:rFonts w:ascii="Times New Roman" w:hAnsi="Times New Roman" w:cs="Times New Roman"/>
            <w:sz w:val="24"/>
            <w:szCs w:val="24"/>
          </w:rPr>
          <w:t xml:space="preserve"> </w:t>
        </w:r>
      </w:ins>
      <w:del w:id="1116" w:author="Caitlin Jeffrey" w:date="2024-09-23T16:35:00Z" w16du:dateUtc="2024-09-23T20:35:00Z">
        <w:r w:rsidRPr="00534B13" w:rsidDel="00272F7F">
          <w:rPr>
            <w:rFonts w:ascii="Times New Roman" w:hAnsi="Times New Roman" w:cs="Times New Roman"/>
            <w:sz w:val="24"/>
            <w:szCs w:val="24"/>
          </w:rPr>
          <w:delText>At the start of this</w:delText>
        </w:r>
      </w:del>
      <w:del w:id="1117" w:author="Caitlin Jeffrey" w:date="2024-09-23T16:36:00Z" w16du:dateUtc="2024-09-23T20:36:00Z">
        <w:r w:rsidRPr="00534B13" w:rsidDel="00AE7372">
          <w:rPr>
            <w:rFonts w:ascii="Times New Roman" w:hAnsi="Times New Roman" w:cs="Times New Roman"/>
            <w:sz w:val="24"/>
            <w:szCs w:val="24"/>
          </w:rPr>
          <w:delText xml:space="preserve"> study, we were open to the possibility that the epidemiology of intramammary pathogens (including the diversity of SaM</w:delText>
        </w:r>
        <w:r w:rsidRPr="00534B13" w:rsidDel="00AE7372">
          <w:rPr>
            <w:rFonts w:ascii="Times New Roman" w:hAnsi="Times New Roman" w:cs="Times New Roman"/>
            <w:i/>
            <w:iCs/>
            <w:sz w:val="24"/>
            <w:szCs w:val="24"/>
          </w:rPr>
          <w:delText xml:space="preserve"> </w:delText>
        </w:r>
        <w:r w:rsidRPr="00534B13" w:rsidDel="00AE7372">
          <w:rPr>
            <w:rFonts w:ascii="Times New Roman" w:hAnsi="Times New Roman" w:cs="Times New Roman"/>
            <w:sz w:val="24"/>
            <w:szCs w:val="24"/>
          </w:rPr>
          <w:delText xml:space="preserve">species found) </w:delText>
        </w:r>
        <w:r w:rsidR="00025D1B" w:rsidRPr="00534B13" w:rsidDel="00AE7372">
          <w:rPr>
            <w:rFonts w:ascii="Times New Roman" w:hAnsi="Times New Roman" w:cs="Times New Roman"/>
            <w:sz w:val="24"/>
            <w:szCs w:val="24"/>
          </w:rPr>
          <w:delText xml:space="preserve">on US organic herds </w:delText>
        </w:r>
        <w:r w:rsidRPr="00534B13" w:rsidDel="00AE7372">
          <w:rPr>
            <w:rFonts w:ascii="Times New Roman" w:hAnsi="Times New Roman" w:cs="Times New Roman"/>
            <w:sz w:val="24"/>
            <w:szCs w:val="24"/>
          </w:rPr>
          <w:delText xml:space="preserve">could potentially differ from that of conventional farms described in prior studies. </w:delText>
        </w:r>
      </w:del>
      <w:r w:rsidRPr="00534B13">
        <w:rPr>
          <w:rFonts w:ascii="Times New Roman" w:hAnsi="Times New Roman" w:cs="Times New Roman"/>
          <w:sz w:val="24"/>
          <w:szCs w:val="24"/>
        </w:rPr>
        <w:t xml:space="preserve">We suggest this is plausible because, in addition to the extent of antibiotic use, differences in management factors exist between conventional and organic dairies. </w:t>
      </w:r>
      <w:ins w:id="1118" w:author="Caitlin Jeffrey" w:date="2024-09-24T06:49:00Z">
        <w:r w:rsidR="00AB4CE8" w:rsidRPr="00534B13">
          <w:rPr>
            <w:rFonts w:ascii="Times New Roman" w:hAnsi="Times New Roman" w:cs="Times New Roman"/>
            <w:sz w:val="24"/>
            <w:szCs w:val="24"/>
            <w:rPrChange w:id="1119" w:author="Caitlin Jeffrey" w:date="2024-09-24T07:19:00Z" w16du:dateUtc="2024-09-24T11:19:00Z">
              <w:rPr>
                <w:rFonts w:ascii="Times New Roman" w:hAnsi="Times New Roman" w:cs="Times New Roman"/>
                <w:color w:val="FF0000"/>
                <w:sz w:val="24"/>
                <w:szCs w:val="24"/>
              </w:rPr>
            </w:rPrChange>
          </w:rPr>
          <w:t xml:space="preserve">These differences include factors such as average parity, type of housing </w:t>
        </w:r>
      </w:ins>
      <w:ins w:id="1120" w:author="Caitlin Jeffrey" w:date="2024-09-24T06:49:00Z" w16du:dateUtc="2024-09-24T10:49:00Z">
        <w:r w:rsidR="00AB4CE8" w:rsidRPr="00534B13">
          <w:rPr>
            <w:rFonts w:ascii="Times New Roman" w:hAnsi="Times New Roman" w:cs="Times New Roman"/>
            <w:sz w:val="24"/>
            <w:szCs w:val="24"/>
            <w:rPrChange w:id="1121" w:author="Caitlin Jeffrey" w:date="2024-09-24T07:19:00Z" w16du:dateUtc="2024-09-24T11:19:00Z">
              <w:rPr>
                <w:rFonts w:ascii="Times New Roman" w:hAnsi="Times New Roman" w:cs="Times New Roman"/>
                <w:color w:val="FF0000"/>
                <w:sz w:val="24"/>
                <w:szCs w:val="24"/>
              </w:rPr>
            </w:rPrChange>
          </w:rPr>
          <w:t>used</w:t>
        </w:r>
      </w:ins>
      <w:ins w:id="1122" w:author="Caitlin Jeffrey" w:date="2024-09-24T06:49:00Z">
        <w:r w:rsidR="00AB4CE8" w:rsidRPr="00534B13">
          <w:rPr>
            <w:rFonts w:ascii="Times New Roman" w:hAnsi="Times New Roman" w:cs="Times New Roman"/>
            <w:sz w:val="24"/>
            <w:szCs w:val="24"/>
            <w:rPrChange w:id="1123" w:author="Caitlin Jeffrey" w:date="2024-09-24T07:19:00Z" w16du:dateUtc="2024-09-24T11:19:00Z">
              <w:rPr>
                <w:rFonts w:ascii="Times New Roman" w:hAnsi="Times New Roman" w:cs="Times New Roman"/>
                <w:color w:val="FF0000"/>
                <w:sz w:val="24"/>
                <w:szCs w:val="24"/>
              </w:rPr>
            </w:rPrChange>
          </w:rPr>
          <w:t xml:space="preserve"> for lactating cows, access to pasture, and </w:t>
        </w:r>
      </w:ins>
      <w:ins w:id="1124" w:author="Caitlin Jeffrey" w:date="2024-09-24T06:53:00Z" w16du:dateUtc="2024-09-24T10:53:00Z">
        <w:r w:rsidR="002B439E" w:rsidRPr="00534B13">
          <w:rPr>
            <w:rFonts w:ascii="Times New Roman" w:hAnsi="Times New Roman" w:cs="Times New Roman"/>
            <w:sz w:val="24"/>
            <w:szCs w:val="24"/>
            <w:rPrChange w:id="1125" w:author="Caitlin Jeffrey" w:date="2024-09-24T07:19:00Z" w16du:dateUtc="2024-09-24T11:19:00Z">
              <w:rPr>
                <w:rFonts w:ascii="Times New Roman" w:hAnsi="Times New Roman" w:cs="Times New Roman"/>
                <w:color w:val="FF0000"/>
                <w:sz w:val="24"/>
                <w:szCs w:val="24"/>
              </w:rPr>
            </w:rPrChange>
          </w:rPr>
          <w:t>nutritional management</w:t>
        </w:r>
      </w:ins>
      <w:ins w:id="1126" w:author="Caitlin Jeffrey" w:date="2024-09-24T07:07:00Z" w16du:dateUtc="2024-09-24T11:07:00Z">
        <w:r w:rsidR="000853C8" w:rsidRPr="00534B13">
          <w:rPr>
            <w:rFonts w:ascii="Times New Roman" w:hAnsi="Times New Roman" w:cs="Times New Roman"/>
            <w:sz w:val="24"/>
            <w:szCs w:val="24"/>
            <w:rPrChange w:id="1127" w:author="Caitlin Jeffrey" w:date="2024-09-24T07:19:00Z" w16du:dateUtc="2024-09-24T11:19:00Z">
              <w:rPr>
                <w:rFonts w:ascii="Times New Roman" w:hAnsi="Times New Roman" w:cs="Times New Roman"/>
                <w:color w:val="FF0000"/>
                <w:sz w:val="24"/>
                <w:szCs w:val="24"/>
              </w:rPr>
            </w:rPrChange>
          </w:rPr>
          <w:t>, among others</w:t>
        </w:r>
      </w:ins>
      <w:ins w:id="1128" w:author="Caitlin Jeffrey" w:date="2024-09-24T06:53:00Z" w16du:dateUtc="2024-09-24T10:53:00Z">
        <w:r w:rsidR="002B439E" w:rsidRPr="00534B13">
          <w:rPr>
            <w:rFonts w:ascii="Times New Roman" w:hAnsi="Times New Roman" w:cs="Times New Roman"/>
            <w:sz w:val="24"/>
            <w:szCs w:val="24"/>
            <w:rPrChange w:id="1129" w:author="Caitlin Jeffrey" w:date="2024-09-24T07:19:00Z" w16du:dateUtc="2024-09-24T11:19:00Z">
              <w:rPr>
                <w:rFonts w:ascii="Times New Roman" w:hAnsi="Times New Roman" w:cs="Times New Roman"/>
                <w:color w:val="FF0000"/>
                <w:sz w:val="24"/>
                <w:szCs w:val="24"/>
              </w:rPr>
            </w:rPrChange>
          </w:rPr>
          <w:t xml:space="preserve"> </w:t>
        </w:r>
      </w:ins>
      <w:del w:id="1130" w:author="Caitlin Jeffrey" w:date="2024-09-24T06:44:00Z" w16du:dateUtc="2024-09-24T10:44:00Z">
        <w:r w:rsidRPr="00534B13" w:rsidDel="00573383">
          <w:rPr>
            <w:rFonts w:ascii="Times New Roman" w:hAnsi="Times New Roman" w:cs="Times New Roman"/>
            <w:sz w:val="24"/>
            <w:szCs w:val="24"/>
          </w:rPr>
          <w:delText xml:space="preserve">Compared to US conventional herds, US organic herds are smaller, keep cows longer, have lower milk production, are more likely to use tiestall or stanchion barns, </w:delText>
        </w:r>
      </w:del>
      <w:del w:id="1131" w:author="Caitlin Jeffrey" w:date="2024-09-24T06:45:00Z" w16du:dateUtc="2024-09-24T10:45:00Z">
        <w:r w:rsidRPr="00534B13" w:rsidDel="00573383">
          <w:rPr>
            <w:rFonts w:ascii="Times New Roman" w:hAnsi="Times New Roman" w:cs="Times New Roman"/>
            <w:sz w:val="24"/>
            <w:szCs w:val="24"/>
          </w:rPr>
          <w:delText xml:space="preserve">have higher prevalence of </w:delText>
        </w:r>
        <w:r w:rsidRPr="00534B13" w:rsidDel="00573383">
          <w:rPr>
            <w:rFonts w:ascii="Times New Roman" w:hAnsi="Times New Roman" w:cs="Times New Roman"/>
            <w:i/>
            <w:iCs/>
            <w:sz w:val="24"/>
            <w:szCs w:val="24"/>
          </w:rPr>
          <w:delText>S. aureus</w:delText>
        </w:r>
        <w:r w:rsidRPr="00534B13" w:rsidDel="00573383">
          <w:rPr>
            <w:rFonts w:ascii="Times New Roman" w:hAnsi="Times New Roman" w:cs="Times New Roman"/>
            <w:sz w:val="24"/>
            <w:szCs w:val="24"/>
          </w:rPr>
          <w:delText xml:space="preserve"> IMI</w:delText>
        </w:r>
      </w:del>
      <w:del w:id="1132" w:author="Caitlin Jeffrey" w:date="2024-09-24T06:47:00Z" w16du:dateUtc="2024-09-24T10:47:00Z">
        <w:r w:rsidRPr="00534B13" w:rsidDel="007A706E">
          <w:rPr>
            <w:rFonts w:ascii="Times New Roman" w:hAnsi="Times New Roman" w:cs="Times New Roman"/>
            <w:sz w:val="24"/>
            <w:szCs w:val="24"/>
          </w:rPr>
          <w:delText xml:space="preserve">, </w:delText>
        </w:r>
      </w:del>
      <w:del w:id="1133" w:author="Caitlin Jeffrey" w:date="2024-09-24T06:46:00Z" w16du:dateUtc="2024-09-24T10:46:00Z">
        <w:r w:rsidRPr="00534B13" w:rsidDel="00CF1900">
          <w:rPr>
            <w:rFonts w:ascii="Times New Roman" w:hAnsi="Times New Roman" w:cs="Times New Roman"/>
            <w:sz w:val="24"/>
            <w:szCs w:val="24"/>
          </w:rPr>
          <w:delText>utilize more pasture as a component of their nutritional management programs</w:delText>
        </w:r>
      </w:del>
      <w:del w:id="1134" w:author="Caitlin Jeffrey" w:date="2024-09-24T06:49:00Z" w16du:dateUtc="2024-09-24T10:49:00Z">
        <w:r w:rsidRPr="00534B13" w:rsidDel="00AB4CE8">
          <w:rPr>
            <w:rFonts w:ascii="Times New Roman" w:hAnsi="Times New Roman" w:cs="Times New Roman"/>
            <w:sz w:val="24"/>
            <w:szCs w:val="24"/>
          </w:rPr>
          <w:delText xml:space="preserve">, </w:delText>
        </w:r>
      </w:del>
      <w:del w:id="1135" w:author="Caitlin Jeffrey" w:date="2024-09-24T06:47:00Z" w16du:dateUtc="2024-09-24T10:47:00Z">
        <w:r w:rsidRPr="00534B13" w:rsidDel="007A706E">
          <w:rPr>
            <w:rFonts w:ascii="Times New Roman" w:hAnsi="Times New Roman" w:cs="Times New Roman"/>
            <w:sz w:val="24"/>
            <w:szCs w:val="24"/>
          </w:rPr>
          <w:delText>use more cross-bed cows</w:delText>
        </w:r>
        <w:r w:rsidR="00976C6B" w:rsidRPr="00534B13" w:rsidDel="007A706E">
          <w:rPr>
            <w:rFonts w:ascii="Times New Roman" w:hAnsi="Times New Roman" w:cs="Times New Roman"/>
            <w:sz w:val="24"/>
            <w:szCs w:val="24"/>
          </w:rPr>
          <w:delText>,</w:delText>
        </w:r>
        <w:r w:rsidRPr="00534B13" w:rsidDel="007A706E">
          <w:rPr>
            <w:rFonts w:ascii="Times New Roman" w:hAnsi="Times New Roman" w:cs="Times New Roman"/>
            <w:sz w:val="24"/>
            <w:szCs w:val="24"/>
          </w:rPr>
          <w:delText xml:space="preserve"> select cows for grazing attributes,</w:delText>
        </w:r>
      </w:del>
      <w:del w:id="1136" w:author="Caitlin Jeffrey" w:date="2024-09-24T06:49:00Z" w16du:dateUtc="2024-09-24T10:49:00Z">
        <w:r w:rsidRPr="00534B13" w:rsidDel="00AB4CE8">
          <w:rPr>
            <w:rFonts w:ascii="Times New Roman" w:hAnsi="Times New Roman" w:cs="Times New Roman"/>
            <w:sz w:val="24"/>
            <w:szCs w:val="24"/>
          </w:rPr>
          <w:delText xml:space="preserve"> </w:delText>
        </w:r>
      </w:del>
      <w:del w:id="1137" w:author="Caitlin Jeffrey" w:date="2024-09-24T06:45:00Z" w16du:dateUtc="2024-09-24T10:45:00Z">
        <w:r w:rsidRPr="00534B13" w:rsidDel="00573383">
          <w:rPr>
            <w:rFonts w:ascii="Times New Roman" w:hAnsi="Times New Roman" w:cs="Times New Roman"/>
            <w:sz w:val="24"/>
            <w:szCs w:val="24"/>
          </w:rPr>
          <w:delText xml:space="preserve">use less veterinary services, and differ in their approach to mastitis diagnostics </w:delText>
        </w:r>
      </w:del>
      <w:r w:rsidRPr="00534B13">
        <w:rPr>
          <w:rFonts w:ascii="Times New Roman" w:hAnsi="Times New Roman" w:cs="Times New Roman"/>
          <w:sz w:val="24"/>
          <w:szCs w:val="24"/>
        </w:rPr>
        <w:t>(</w:t>
      </w:r>
      <w:proofErr w:type="spellStart"/>
      <w:del w:id="1138" w:author="Caitlin Jeffrey" w:date="2024-09-24T06:45:00Z" w16du:dateUtc="2024-09-24T10:45:00Z">
        <w:r w:rsidRPr="00534B13" w:rsidDel="00573383">
          <w:rPr>
            <w:rFonts w:ascii="Times New Roman" w:hAnsi="Times New Roman" w:cs="Times New Roman"/>
            <w:sz w:val="24"/>
            <w:szCs w:val="24"/>
          </w:rPr>
          <w:delText xml:space="preserve">Ruegg, 2009; </w:delText>
        </w:r>
      </w:del>
      <w:r w:rsidRPr="00534B13">
        <w:rPr>
          <w:rFonts w:ascii="Times New Roman" w:hAnsi="Times New Roman" w:cs="Times New Roman"/>
          <w:sz w:val="24"/>
          <w:szCs w:val="24"/>
        </w:rPr>
        <w:t>Stiglbauer</w:t>
      </w:r>
      <w:proofErr w:type="spellEnd"/>
      <w:r w:rsidRPr="00534B13">
        <w:rPr>
          <w:rFonts w:ascii="Times New Roman" w:hAnsi="Times New Roman" w:cs="Times New Roman"/>
          <w:sz w:val="24"/>
          <w:szCs w:val="24"/>
        </w:rPr>
        <w:t xml:space="preserve"> et al., 2013;</w:t>
      </w:r>
      <w:r w:rsidRPr="00534B13">
        <w:t xml:space="preserve"> </w:t>
      </w:r>
      <w:r w:rsidRPr="00534B13">
        <w:rPr>
          <w:rFonts w:ascii="Times New Roman" w:hAnsi="Times New Roman" w:cs="Times New Roman"/>
          <w:sz w:val="24"/>
          <w:szCs w:val="24"/>
        </w:rPr>
        <w:t xml:space="preserve">Cicconi-Hogan et al., 2013, </w:t>
      </w:r>
      <w:r w:rsidRPr="00534B13">
        <w:rPr>
          <w:rFonts w:ascii="Times New Roman" w:hAnsi="Times New Roman" w:cs="Times New Roman"/>
          <w:sz w:val="24"/>
          <w:szCs w:val="24"/>
        </w:rPr>
        <w:lastRenderedPageBreak/>
        <w:t xml:space="preserve">Andrews et al., 2021). </w:t>
      </w:r>
      <w:ins w:id="1139" w:author="Caitlin Jeffrey" w:date="2024-09-24T07:15:00Z" w16du:dateUtc="2024-09-24T11:15:00Z">
        <w:r w:rsidR="00520A12" w:rsidRPr="00534B13">
          <w:rPr>
            <w:rFonts w:ascii="Times New Roman" w:hAnsi="Times New Roman" w:cs="Times New Roman"/>
            <w:sz w:val="24"/>
            <w:szCs w:val="24"/>
            <w:rPrChange w:id="1140" w:author="Caitlin Jeffrey" w:date="2024-09-24T07:19:00Z" w16du:dateUtc="2024-09-24T11:19:00Z">
              <w:rPr>
                <w:rFonts w:ascii="Times New Roman" w:hAnsi="Times New Roman" w:cs="Times New Roman"/>
                <w:color w:val="FF0000"/>
                <w:sz w:val="24"/>
                <w:szCs w:val="24"/>
              </w:rPr>
            </w:rPrChange>
          </w:rPr>
          <w:t>T</w:t>
        </w:r>
      </w:ins>
      <w:del w:id="1141" w:author="Caitlin Jeffrey" w:date="2024-09-24T06:53:00Z" w16du:dateUtc="2024-09-24T10:53:00Z">
        <w:r w:rsidRPr="00534B13" w:rsidDel="002B439E">
          <w:rPr>
            <w:rFonts w:ascii="Times New Roman" w:hAnsi="Times New Roman" w:cs="Times New Roman"/>
            <w:sz w:val="24"/>
            <w:szCs w:val="24"/>
          </w:rPr>
          <w:delText>Some of t</w:delText>
        </w:r>
      </w:del>
      <w:r w:rsidRPr="00534B13">
        <w:rPr>
          <w:rFonts w:ascii="Times New Roman" w:hAnsi="Times New Roman" w:cs="Times New Roman"/>
          <w:sz w:val="24"/>
          <w:szCs w:val="24"/>
        </w:rPr>
        <w:t>hese management factors (</w:t>
      </w:r>
      <w:ins w:id="1142" w:author="Caitlin Jeffrey" w:date="2024-09-24T06:53:00Z" w16du:dateUtc="2024-09-24T10:53:00Z">
        <w:r w:rsidR="00EF0FB2" w:rsidRPr="00534B13">
          <w:rPr>
            <w:rFonts w:ascii="Times New Roman" w:hAnsi="Times New Roman" w:cs="Times New Roman"/>
            <w:sz w:val="24"/>
            <w:szCs w:val="24"/>
            <w:rPrChange w:id="1143" w:author="Caitlin Jeffrey" w:date="2024-09-24T07:19:00Z" w16du:dateUtc="2024-09-24T11:19:00Z">
              <w:rPr>
                <w:rFonts w:ascii="Times New Roman" w:hAnsi="Times New Roman" w:cs="Times New Roman"/>
                <w:color w:val="FF0000"/>
                <w:sz w:val="24"/>
                <w:szCs w:val="24"/>
              </w:rPr>
            </w:rPrChange>
          </w:rPr>
          <w:t xml:space="preserve">diet, </w:t>
        </w:r>
      </w:ins>
      <w:ins w:id="1144" w:author="Caitlin Jeffrey" w:date="2024-09-24T06:49:00Z" w16du:dateUtc="2024-09-24T10:49:00Z">
        <w:r w:rsidR="00AB4CE8" w:rsidRPr="00534B13">
          <w:rPr>
            <w:rFonts w:ascii="Times New Roman" w:hAnsi="Times New Roman" w:cs="Times New Roman"/>
            <w:sz w:val="24"/>
            <w:szCs w:val="24"/>
            <w:rPrChange w:id="1145" w:author="Caitlin Jeffrey" w:date="2024-09-24T07:19:00Z" w16du:dateUtc="2024-09-24T11:19:00Z">
              <w:rPr>
                <w:rFonts w:ascii="Times New Roman" w:hAnsi="Times New Roman" w:cs="Times New Roman"/>
                <w:color w:val="FF0000"/>
                <w:sz w:val="24"/>
                <w:szCs w:val="24"/>
              </w:rPr>
            </w:rPrChange>
          </w:rPr>
          <w:t xml:space="preserve">parity, </w:t>
        </w:r>
      </w:ins>
      <w:r w:rsidRPr="00534B13">
        <w:rPr>
          <w:rFonts w:ascii="Times New Roman" w:hAnsi="Times New Roman" w:cs="Times New Roman"/>
          <w:sz w:val="24"/>
          <w:szCs w:val="24"/>
        </w:rPr>
        <w:t xml:space="preserve">housing type, bedding type, and pasture access) appear to affect the diversity of </w:t>
      </w:r>
      <w:proofErr w:type="spellStart"/>
      <w:r w:rsidRPr="00534B13">
        <w:rPr>
          <w:rFonts w:ascii="Times New Roman" w:hAnsi="Times New Roman" w:cs="Times New Roman"/>
          <w:sz w:val="24"/>
          <w:szCs w:val="24"/>
        </w:rPr>
        <w:t>SaM</w:t>
      </w:r>
      <w:proofErr w:type="spellEnd"/>
      <w:r w:rsidRPr="00534B13">
        <w:rPr>
          <w:rFonts w:ascii="Times New Roman" w:hAnsi="Times New Roman" w:cs="Times New Roman"/>
          <w:sz w:val="24"/>
          <w:szCs w:val="24"/>
        </w:rPr>
        <w:t xml:space="preserve"> species </w:t>
      </w:r>
      <w:r w:rsidRPr="00534B13">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534B13">
        <w:rPr>
          <w:rFonts w:ascii="Times New Roman" w:hAnsi="Times New Roman" w:cs="Times New Roman"/>
          <w:sz w:val="24"/>
          <w:szCs w:val="24"/>
        </w:rPr>
        <w:instrText xml:space="preserve"> ADDIN EN.CITE </w:instrText>
      </w:r>
      <w:r w:rsidRPr="00534B13">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534B13">
        <w:rPr>
          <w:rFonts w:ascii="Times New Roman" w:hAnsi="Times New Roman" w:cs="Times New Roman"/>
          <w:sz w:val="24"/>
          <w:szCs w:val="24"/>
        </w:rPr>
        <w:instrText xml:space="preserve"> ADDIN EN.CITE.DATA </w:instrText>
      </w:r>
      <w:r w:rsidRPr="00534B13">
        <w:rPr>
          <w:rFonts w:ascii="Times New Roman" w:hAnsi="Times New Roman" w:cs="Times New Roman"/>
          <w:sz w:val="24"/>
          <w:szCs w:val="24"/>
          <w:rPrChange w:id="1146" w:author="Caitlin Jeffrey" w:date="2024-09-24T07:19:00Z" w16du:dateUtc="2024-09-24T11:19:00Z">
            <w:rPr>
              <w:rFonts w:ascii="Times New Roman" w:hAnsi="Times New Roman" w:cs="Times New Roman"/>
              <w:color w:val="FF0000"/>
              <w:sz w:val="24"/>
              <w:szCs w:val="24"/>
            </w:rPr>
          </w:rPrChange>
        </w:rPr>
      </w:r>
      <w:r w:rsidRPr="00534B13">
        <w:rPr>
          <w:rFonts w:ascii="Times New Roman" w:hAnsi="Times New Roman" w:cs="Times New Roman"/>
          <w:sz w:val="24"/>
          <w:szCs w:val="24"/>
        </w:rPr>
        <w:fldChar w:fldCharType="end"/>
      </w:r>
      <w:r w:rsidRPr="00534B13">
        <w:rPr>
          <w:rFonts w:ascii="Times New Roman" w:hAnsi="Times New Roman" w:cs="Times New Roman"/>
          <w:sz w:val="24"/>
          <w:szCs w:val="24"/>
          <w:rPrChange w:id="1147" w:author="Caitlin Jeffrey" w:date="2024-09-24T07:19:00Z" w16du:dateUtc="2024-09-24T11:19:00Z">
            <w:rPr>
              <w:rFonts w:ascii="Times New Roman" w:hAnsi="Times New Roman" w:cs="Times New Roman"/>
              <w:color w:val="FF0000"/>
              <w:sz w:val="24"/>
              <w:szCs w:val="24"/>
            </w:rPr>
          </w:rPrChange>
        </w:rPr>
      </w:r>
      <w:r w:rsidRPr="00534B13">
        <w:rPr>
          <w:rFonts w:ascii="Times New Roman" w:hAnsi="Times New Roman" w:cs="Times New Roman"/>
          <w:sz w:val="24"/>
          <w:szCs w:val="24"/>
        </w:rPr>
        <w:fldChar w:fldCharType="separate"/>
      </w:r>
      <w:r w:rsidRPr="00534B13">
        <w:rPr>
          <w:rFonts w:ascii="Times New Roman" w:hAnsi="Times New Roman" w:cs="Times New Roman"/>
          <w:noProof/>
          <w:sz w:val="24"/>
          <w:szCs w:val="24"/>
        </w:rPr>
        <w:t>(Dufour et al., 2012; Condas et al., 2017a</w:t>
      </w:r>
      <w:ins w:id="1148" w:author="Caitlin Jeffrey" w:date="2024-09-24T06:55:00Z" w16du:dateUtc="2024-09-24T10:55:00Z">
        <w:r w:rsidR="009C6FC0" w:rsidRPr="00534B13">
          <w:rPr>
            <w:rFonts w:ascii="Times New Roman" w:hAnsi="Times New Roman" w:cs="Times New Roman"/>
            <w:noProof/>
            <w:sz w:val="24"/>
            <w:szCs w:val="24"/>
            <w:rPrChange w:id="1149" w:author="Caitlin Jeffrey" w:date="2024-09-24T07:19:00Z" w16du:dateUtc="2024-09-24T11:19:00Z">
              <w:rPr>
                <w:rFonts w:ascii="Times New Roman" w:hAnsi="Times New Roman" w:cs="Times New Roman"/>
                <w:noProof/>
                <w:color w:val="FF0000"/>
                <w:sz w:val="24"/>
                <w:szCs w:val="24"/>
              </w:rPr>
            </w:rPrChange>
          </w:rPr>
          <w:t>, Petzer et al., 2022</w:t>
        </w:r>
      </w:ins>
      <w:r w:rsidRPr="00534B13">
        <w:rPr>
          <w:rFonts w:ascii="Times New Roman" w:hAnsi="Times New Roman" w:cs="Times New Roman"/>
          <w:noProof/>
          <w:sz w:val="24"/>
          <w:szCs w:val="24"/>
        </w:rPr>
        <w:t>)</w:t>
      </w:r>
      <w:r w:rsidRPr="00534B13">
        <w:rPr>
          <w:rFonts w:ascii="Times New Roman" w:hAnsi="Times New Roman" w:cs="Times New Roman"/>
          <w:sz w:val="24"/>
          <w:szCs w:val="24"/>
        </w:rPr>
        <w:fldChar w:fldCharType="end"/>
      </w:r>
      <w:r w:rsidRPr="00534B13">
        <w:rPr>
          <w:rFonts w:ascii="Times New Roman" w:hAnsi="Times New Roman" w:cs="Times New Roman"/>
          <w:sz w:val="24"/>
          <w:szCs w:val="24"/>
        </w:rPr>
        <w:t xml:space="preserve">. </w:t>
      </w:r>
      <w:ins w:id="1150" w:author="Caitlin Jeffrey" w:date="2024-09-24T07:13:00Z">
        <w:r w:rsidR="002207EE" w:rsidRPr="00534B13">
          <w:rPr>
            <w:rFonts w:ascii="Times New Roman" w:hAnsi="Times New Roman" w:cs="Times New Roman"/>
            <w:sz w:val="24"/>
            <w:szCs w:val="24"/>
          </w:rPr>
          <w:t xml:space="preserve">Therefore, comparisons between our findings and previous studies on </w:t>
        </w:r>
        <w:proofErr w:type="spellStart"/>
        <w:r w:rsidR="002207EE" w:rsidRPr="00534B13">
          <w:rPr>
            <w:rFonts w:ascii="Times New Roman" w:hAnsi="Times New Roman" w:cs="Times New Roman"/>
            <w:sz w:val="24"/>
            <w:szCs w:val="24"/>
          </w:rPr>
          <w:t>SaM</w:t>
        </w:r>
        <w:proofErr w:type="spellEnd"/>
        <w:r w:rsidR="002207EE" w:rsidRPr="00534B13">
          <w:rPr>
            <w:rFonts w:ascii="Times New Roman" w:hAnsi="Times New Roman" w:cs="Times New Roman"/>
            <w:sz w:val="24"/>
            <w:szCs w:val="24"/>
          </w:rPr>
          <w:t xml:space="preserve"> prevalence and diversity </w:t>
        </w:r>
      </w:ins>
      <w:ins w:id="1151" w:author="Caitlin Jeffrey" w:date="2024-09-24T07:14:00Z" w16du:dateUtc="2024-09-24T11:14:00Z">
        <w:r w:rsidR="002207EE" w:rsidRPr="00534B13">
          <w:rPr>
            <w:rFonts w:ascii="Times New Roman" w:hAnsi="Times New Roman" w:cs="Times New Roman"/>
            <w:sz w:val="24"/>
            <w:szCs w:val="24"/>
          </w:rPr>
          <w:t>o</w:t>
        </w:r>
      </w:ins>
      <w:ins w:id="1152" w:author="Caitlin Jeffrey" w:date="2024-09-24T07:13:00Z">
        <w:r w:rsidR="002207EE" w:rsidRPr="00534B13">
          <w:rPr>
            <w:rFonts w:ascii="Times New Roman" w:hAnsi="Times New Roman" w:cs="Times New Roman"/>
            <w:sz w:val="24"/>
            <w:szCs w:val="24"/>
          </w:rPr>
          <w:t>n conventional dairies should be approached with caution.</w:t>
        </w:r>
      </w:ins>
      <w:ins w:id="1153" w:author="Caitlin Jeffrey" w:date="2024-09-24T07:16:00Z" w16du:dateUtc="2024-09-24T11:16:00Z">
        <w:r w:rsidR="00520A12" w:rsidRPr="00534B13">
          <w:rPr>
            <w:rFonts w:ascii="Times New Roman" w:hAnsi="Times New Roman" w:cs="Times New Roman"/>
            <w:sz w:val="24"/>
            <w:szCs w:val="24"/>
            <w:rPrChange w:id="1154" w:author="Caitlin Jeffrey" w:date="2024-09-24T07:19:00Z" w16du:dateUtc="2024-09-24T11:19:00Z">
              <w:rPr>
                <w:rFonts w:ascii="Times New Roman" w:hAnsi="Times New Roman" w:cs="Times New Roman"/>
                <w:color w:val="FF0000"/>
                <w:sz w:val="24"/>
                <w:szCs w:val="24"/>
              </w:rPr>
            </w:rPrChange>
          </w:rPr>
          <w:t xml:space="preserve"> </w:t>
        </w:r>
      </w:ins>
      <w:moveToRangeStart w:id="1155" w:author="Caitlin Jeffrey" w:date="2024-09-24T07:09:00Z" w:name="move178054200"/>
      <w:moveTo w:id="1156" w:author="Caitlin Jeffrey" w:date="2024-09-24T07:09:00Z" w16du:dateUtc="2024-09-24T11:09:00Z">
        <w:r w:rsidR="00D832EF" w:rsidRPr="00534B13">
          <w:rPr>
            <w:rFonts w:ascii="Times New Roman" w:hAnsi="Times New Roman" w:cs="Times New Roman"/>
            <w:sz w:val="24"/>
            <w:szCs w:val="24"/>
            <w:rPrChange w:id="1157" w:author="Caitlin Jeffrey" w:date="2024-09-24T07:19:00Z" w16du:dateUtc="2024-09-24T11:19:00Z">
              <w:rPr>
                <w:rFonts w:ascii="Times New Roman" w:hAnsi="Times New Roman" w:cs="Times New Roman"/>
                <w:color w:val="FF0000"/>
                <w:sz w:val="24"/>
                <w:szCs w:val="24"/>
              </w:rPr>
            </w:rPrChange>
          </w:rPr>
          <w:t>Alternatively, given</w:t>
        </w:r>
      </w:moveTo>
      <w:ins w:id="1158" w:author="Caitlin Jeffrey" w:date="2024-09-24T07:17:00Z" w16du:dateUtc="2024-09-24T11:17:00Z">
        <w:r w:rsidR="00B824EC" w:rsidRPr="00534B13">
          <w:rPr>
            <w:rFonts w:ascii="Times New Roman" w:hAnsi="Times New Roman" w:cs="Times New Roman"/>
            <w:sz w:val="24"/>
            <w:szCs w:val="24"/>
            <w:rPrChange w:id="1159" w:author="Caitlin Jeffrey" w:date="2024-09-24T07:19:00Z" w16du:dateUtc="2024-09-24T11:19:00Z">
              <w:rPr>
                <w:rFonts w:ascii="Times New Roman" w:hAnsi="Times New Roman" w:cs="Times New Roman"/>
                <w:color w:val="FF0000"/>
                <w:sz w:val="24"/>
                <w:szCs w:val="24"/>
              </w:rPr>
            </w:rPrChange>
          </w:rPr>
          <w:t xml:space="preserve"> that</w:t>
        </w:r>
      </w:ins>
      <w:moveTo w:id="1160" w:author="Caitlin Jeffrey" w:date="2024-09-24T07:09:00Z" w16du:dateUtc="2024-09-24T11:09:00Z">
        <w:r w:rsidR="00D832EF" w:rsidRPr="00534B13">
          <w:rPr>
            <w:rFonts w:ascii="Times New Roman" w:hAnsi="Times New Roman" w:cs="Times New Roman"/>
            <w:sz w:val="24"/>
            <w:szCs w:val="24"/>
            <w:rPrChange w:id="1161" w:author="Caitlin Jeffrey" w:date="2024-09-24T07:19:00Z" w16du:dateUtc="2024-09-24T11:19:00Z">
              <w:rPr>
                <w:rFonts w:ascii="Times New Roman" w:hAnsi="Times New Roman" w:cs="Times New Roman"/>
                <w:color w:val="FF0000"/>
                <w:sz w:val="24"/>
                <w:szCs w:val="24"/>
              </w:rPr>
            </w:rPrChange>
          </w:rPr>
          <w:t xml:space="preserve"> </w:t>
        </w:r>
        <w:del w:id="1162" w:author="Caitlin Jeffrey" w:date="2024-09-24T07:17:00Z" w16du:dateUtc="2024-09-24T11:17:00Z">
          <w:r w:rsidR="00D832EF" w:rsidRPr="00534B13" w:rsidDel="007F747D">
            <w:rPr>
              <w:rFonts w:ascii="Times New Roman" w:hAnsi="Times New Roman" w:cs="Times New Roman"/>
              <w:sz w:val="24"/>
              <w:szCs w:val="24"/>
              <w:rPrChange w:id="1163" w:author="Caitlin Jeffrey" w:date="2024-09-24T07:19:00Z" w16du:dateUtc="2024-09-24T11:19:00Z">
                <w:rPr>
                  <w:rFonts w:ascii="Times New Roman" w:hAnsi="Times New Roman" w:cs="Times New Roman"/>
                  <w:color w:val="FF0000"/>
                  <w:sz w:val="24"/>
                  <w:szCs w:val="24"/>
                </w:rPr>
              </w:rPrChange>
            </w:rPr>
            <w:delText xml:space="preserve">that herds differ in </w:delText>
          </w:r>
        </w:del>
        <w:r w:rsidR="00D832EF" w:rsidRPr="00534B13">
          <w:rPr>
            <w:rFonts w:ascii="Times New Roman" w:hAnsi="Times New Roman" w:cs="Times New Roman"/>
            <w:sz w:val="24"/>
            <w:szCs w:val="24"/>
            <w:rPrChange w:id="1164" w:author="Caitlin Jeffrey" w:date="2024-09-24T07:19:00Z" w16du:dateUtc="2024-09-24T11:19:00Z">
              <w:rPr>
                <w:rFonts w:ascii="Times New Roman" w:hAnsi="Times New Roman" w:cs="Times New Roman"/>
                <w:color w:val="FF0000"/>
                <w:sz w:val="24"/>
                <w:szCs w:val="24"/>
              </w:rPr>
            </w:rPrChange>
          </w:rPr>
          <w:t xml:space="preserve">prevalence and diversity of NASM causing IMI </w:t>
        </w:r>
      </w:moveTo>
      <w:ins w:id="1165" w:author="Caitlin Jeffrey" w:date="2024-09-24T07:17:00Z" w16du:dateUtc="2024-09-24T11:17:00Z">
        <w:r w:rsidR="007F747D" w:rsidRPr="00534B13">
          <w:rPr>
            <w:rFonts w:ascii="Times New Roman" w:hAnsi="Times New Roman" w:cs="Times New Roman"/>
            <w:sz w:val="24"/>
            <w:szCs w:val="24"/>
            <w:rPrChange w:id="1166" w:author="Caitlin Jeffrey" w:date="2024-09-24T07:19:00Z" w16du:dateUtc="2024-09-24T11:19:00Z">
              <w:rPr>
                <w:rFonts w:ascii="Times New Roman" w:hAnsi="Times New Roman" w:cs="Times New Roman"/>
                <w:color w:val="FF0000"/>
                <w:sz w:val="24"/>
                <w:szCs w:val="24"/>
              </w:rPr>
            </w:rPrChange>
          </w:rPr>
          <w:t xml:space="preserve">differs by herd </w:t>
        </w:r>
      </w:ins>
      <w:moveTo w:id="1167" w:author="Caitlin Jeffrey" w:date="2024-09-24T07:09:00Z" w16du:dateUtc="2024-09-24T11:09:00Z">
        <w:r w:rsidR="00D832EF" w:rsidRPr="00534B13">
          <w:rPr>
            <w:rFonts w:ascii="Times New Roman" w:hAnsi="Times New Roman" w:cs="Times New Roman"/>
            <w:sz w:val="24"/>
            <w:szCs w:val="24"/>
            <w:rPrChange w:id="1168" w:author="Caitlin Jeffrey" w:date="2024-09-24T07:19:00Z" w16du:dateUtc="2024-09-24T11:19:00Z">
              <w:rPr>
                <w:rFonts w:ascii="Times New Roman" w:hAnsi="Times New Roman" w:cs="Times New Roman"/>
                <w:color w:val="FF0000"/>
                <w:sz w:val="24"/>
                <w:szCs w:val="24"/>
              </w:rPr>
            </w:rPrChange>
          </w:rPr>
          <w:t xml:space="preserve">(i.e., herd effects are important, as reviewed in De Buck et al., 2021), it is equally plausible that </w:t>
        </w:r>
      </w:moveTo>
      <w:ins w:id="1169" w:author="Caitlin Jeffrey" w:date="2024-09-24T07:17:00Z" w16du:dateUtc="2024-09-24T11:17:00Z">
        <w:r w:rsidR="00B824EC" w:rsidRPr="00534B13">
          <w:rPr>
            <w:rFonts w:ascii="Times New Roman" w:hAnsi="Times New Roman" w:cs="Times New Roman"/>
            <w:sz w:val="24"/>
            <w:szCs w:val="24"/>
            <w:rPrChange w:id="1170" w:author="Caitlin Jeffrey" w:date="2024-09-24T07:19:00Z" w16du:dateUtc="2024-09-24T11:19:00Z">
              <w:rPr>
                <w:rFonts w:ascii="Times New Roman" w:hAnsi="Times New Roman" w:cs="Times New Roman"/>
                <w:color w:val="FF0000"/>
                <w:sz w:val="24"/>
                <w:szCs w:val="24"/>
              </w:rPr>
            </w:rPrChange>
          </w:rPr>
          <w:t xml:space="preserve">variation in </w:t>
        </w:r>
      </w:ins>
      <w:moveTo w:id="1171" w:author="Caitlin Jeffrey" w:date="2024-09-24T07:09:00Z" w16du:dateUtc="2024-09-24T11:09:00Z">
        <w:r w:rsidR="00D832EF" w:rsidRPr="00534B13">
          <w:rPr>
            <w:rFonts w:ascii="Times New Roman" w:hAnsi="Times New Roman" w:cs="Times New Roman"/>
            <w:sz w:val="24"/>
            <w:szCs w:val="24"/>
            <w:rPrChange w:id="1172" w:author="Caitlin Jeffrey" w:date="2024-09-24T07:19:00Z" w16du:dateUtc="2024-09-24T11:19:00Z">
              <w:rPr>
                <w:rFonts w:ascii="Times New Roman" w:hAnsi="Times New Roman" w:cs="Times New Roman"/>
                <w:color w:val="FF0000"/>
                <w:sz w:val="24"/>
                <w:szCs w:val="24"/>
              </w:rPr>
            </w:rPrChange>
          </w:rPr>
          <w:t xml:space="preserve">NASM prevalence and diversity among US organic herds is similar to the </w:t>
        </w:r>
      </w:moveTo>
      <w:ins w:id="1173" w:author="Caitlin Jeffrey" w:date="2024-09-24T07:18:00Z" w16du:dateUtc="2024-09-24T11:18:00Z">
        <w:r w:rsidR="00B824EC" w:rsidRPr="00534B13">
          <w:rPr>
            <w:rFonts w:ascii="Times New Roman" w:hAnsi="Times New Roman" w:cs="Times New Roman"/>
            <w:sz w:val="24"/>
            <w:szCs w:val="24"/>
            <w:rPrChange w:id="1174" w:author="Caitlin Jeffrey" w:date="2024-09-24T07:19:00Z" w16du:dateUtc="2024-09-24T11:19:00Z">
              <w:rPr>
                <w:rFonts w:ascii="Times New Roman" w:hAnsi="Times New Roman" w:cs="Times New Roman"/>
                <w:color w:val="FF0000"/>
                <w:sz w:val="24"/>
                <w:szCs w:val="24"/>
              </w:rPr>
            </w:rPrChange>
          </w:rPr>
          <w:t xml:space="preserve">variation in </w:t>
        </w:r>
      </w:ins>
      <w:moveTo w:id="1175" w:author="Caitlin Jeffrey" w:date="2024-09-24T07:09:00Z" w16du:dateUtc="2024-09-24T11:09:00Z">
        <w:r w:rsidR="00D832EF" w:rsidRPr="00534B13">
          <w:rPr>
            <w:rFonts w:ascii="Times New Roman" w:hAnsi="Times New Roman" w:cs="Times New Roman"/>
            <w:sz w:val="24"/>
            <w:szCs w:val="24"/>
            <w:rPrChange w:id="1176" w:author="Caitlin Jeffrey" w:date="2024-09-24T07:19:00Z" w16du:dateUtc="2024-09-24T11:19:00Z">
              <w:rPr>
                <w:rFonts w:ascii="Times New Roman" w:hAnsi="Times New Roman" w:cs="Times New Roman"/>
                <w:color w:val="FF0000"/>
                <w:sz w:val="24"/>
                <w:szCs w:val="24"/>
              </w:rPr>
            </w:rPrChange>
          </w:rPr>
          <w:t>prevalence and diversity reported in prior studies of conventional herds.</w:t>
        </w:r>
      </w:moveTo>
      <w:moveToRangeEnd w:id="1155"/>
      <w:ins w:id="1177" w:author="Caitlin Jeffrey" w:date="2024-09-24T07:18:00Z" w16du:dateUtc="2024-09-24T11:18:00Z">
        <w:r w:rsidR="008A744D" w:rsidRPr="00534B13">
          <w:rPr>
            <w:rFonts w:ascii="Times New Roman" w:hAnsi="Times New Roman" w:cs="Times New Roman"/>
            <w:sz w:val="24"/>
            <w:szCs w:val="24"/>
            <w:rPrChange w:id="1178" w:author="Caitlin Jeffrey" w:date="2024-09-24T07:19:00Z" w16du:dateUtc="2024-09-24T11:19:00Z">
              <w:rPr>
                <w:rFonts w:ascii="Times New Roman" w:hAnsi="Times New Roman" w:cs="Times New Roman"/>
                <w:color w:val="FF0000"/>
                <w:sz w:val="24"/>
                <w:szCs w:val="24"/>
              </w:rPr>
            </w:rPrChange>
          </w:rPr>
          <w:t xml:space="preserve"> </w:t>
        </w:r>
      </w:ins>
      <w:r w:rsidRPr="00534B13">
        <w:rPr>
          <w:rFonts w:ascii="Times New Roman" w:hAnsi="Times New Roman" w:cs="Times New Roman"/>
          <w:sz w:val="24"/>
          <w:szCs w:val="24"/>
        </w:rPr>
        <w:t>The prevalence of major mastitis pathogens, antimicrobial use levels, approach to mastitis diagnostics, and cattle breeds</w:t>
      </w:r>
      <w:r w:rsidRPr="00534B13">
        <w:t xml:space="preserve"> </w:t>
      </w:r>
      <w:r w:rsidRPr="00534B13">
        <w:rPr>
          <w:rFonts w:ascii="Times New Roman" w:hAnsi="Times New Roman" w:cs="Times New Roman"/>
          <w:sz w:val="24"/>
          <w:szCs w:val="24"/>
        </w:rPr>
        <w:t xml:space="preserve">are other factors that </w:t>
      </w:r>
      <w:del w:id="1179" w:author="Caitlin Jeffrey" w:date="2024-09-23T16:40:00Z" w16du:dateUtc="2024-09-23T20:40:00Z">
        <w:r w:rsidRPr="00534B13" w:rsidDel="00201192">
          <w:rPr>
            <w:rFonts w:ascii="Times New Roman" w:hAnsi="Times New Roman" w:cs="Times New Roman"/>
            <w:sz w:val="24"/>
            <w:szCs w:val="24"/>
          </w:rPr>
          <w:delText>discriminate between</w:delText>
        </w:r>
      </w:del>
      <w:ins w:id="1180" w:author="Caitlin Jeffrey" w:date="2024-09-23T16:40:00Z" w16du:dateUtc="2024-09-23T20:40:00Z">
        <w:r w:rsidR="00201192" w:rsidRPr="00534B13">
          <w:rPr>
            <w:rFonts w:ascii="Times New Roman" w:hAnsi="Times New Roman" w:cs="Times New Roman"/>
            <w:sz w:val="24"/>
            <w:szCs w:val="24"/>
            <w:rPrChange w:id="1181" w:author="Caitlin Jeffrey" w:date="2024-09-24T07:19:00Z" w16du:dateUtc="2024-09-24T11:19:00Z">
              <w:rPr>
                <w:rFonts w:ascii="Times New Roman" w:hAnsi="Times New Roman" w:cs="Times New Roman"/>
                <w:color w:val="FF0000"/>
                <w:sz w:val="24"/>
                <w:szCs w:val="24"/>
              </w:rPr>
            </w:rPrChange>
          </w:rPr>
          <w:t>differentiate</w:t>
        </w:r>
      </w:ins>
      <w:r w:rsidRPr="00534B13">
        <w:rPr>
          <w:rFonts w:ascii="Times New Roman" w:hAnsi="Times New Roman" w:cs="Times New Roman"/>
          <w:sz w:val="24"/>
          <w:szCs w:val="24"/>
        </w:rPr>
        <w:t xml:space="preserve"> US organic and conventional herds and may also</w:t>
      </w:r>
      <w:r w:rsidRPr="00534B13">
        <w:t xml:space="preserve"> </w:t>
      </w:r>
      <w:r w:rsidRPr="00534B13">
        <w:rPr>
          <w:rFonts w:ascii="Times New Roman" w:hAnsi="Times New Roman" w:cs="Times New Roman"/>
          <w:sz w:val="24"/>
          <w:szCs w:val="24"/>
        </w:rPr>
        <w:t>influence NASM species prevalence. These</w:t>
      </w:r>
      <w:ins w:id="1182" w:author="Caitlin Jeffrey" w:date="2024-09-24T07:08:00Z" w16du:dateUtc="2024-09-24T11:08:00Z">
        <w:r w:rsidR="004A217A" w:rsidRPr="00534B13">
          <w:rPr>
            <w:rFonts w:ascii="Times New Roman" w:hAnsi="Times New Roman" w:cs="Times New Roman"/>
            <w:sz w:val="24"/>
            <w:szCs w:val="24"/>
            <w:rPrChange w:id="1183" w:author="Caitlin Jeffrey" w:date="2024-09-24T07:19:00Z" w16du:dateUtc="2024-09-24T11:19:00Z">
              <w:rPr>
                <w:rFonts w:ascii="Times New Roman" w:hAnsi="Times New Roman" w:cs="Times New Roman"/>
                <w:color w:val="FF0000"/>
                <w:sz w:val="24"/>
                <w:szCs w:val="24"/>
              </w:rPr>
            </w:rPrChange>
          </w:rPr>
          <w:t xml:space="preserve"> herd</w:t>
        </w:r>
      </w:ins>
      <w:r w:rsidRPr="00534B13">
        <w:rPr>
          <w:rFonts w:ascii="Times New Roman" w:hAnsi="Times New Roman" w:cs="Times New Roman"/>
          <w:sz w:val="24"/>
          <w:szCs w:val="24"/>
        </w:rPr>
        <w:t xml:space="preserve"> factors have not been examined in previous studies, suggesting opportunities for additional research</w:t>
      </w:r>
      <w:ins w:id="1184" w:author="Caitlin Jeffrey" w:date="2024-09-24T07:18:00Z" w16du:dateUtc="2024-09-24T11:18:00Z">
        <w:r w:rsidR="003E2B11" w:rsidRPr="00534B13">
          <w:rPr>
            <w:rFonts w:ascii="Times New Roman" w:hAnsi="Times New Roman" w:cs="Times New Roman"/>
            <w:sz w:val="24"/>
            <w:szCs w:val="24"/>
            <w:rPrChange w:id="1185" w:author="Caitlin Jeffrey" w:date="2024-09-24T07:19:00Z" w16du:dateUtc="2024-09-24T11:19:00Z">
              <w:rPr>
                <w:rFonts w:ascii="Times New Roman" w:hAnsi="Times New Roman" w:cs="Times New Roman"/>
                <w:color w:val="FF0000"/>
                <w:sz w:val="24"/>
                <w:szCs w:val="24"/>
              </w:rPr>
            </w:rPrChange>
          </w:rPr>
          <w:t>.</w:t>
        </w:r>
      </w:ins>
      <w:ins w:id="1186" w:author="John Barlow" w:date="2024-09-19T14:16:00Z" w16du:dateUtc="2024-09-19T18:16:00Z">
        <w:del w:id="1187" w:author="Caitlin Jeffrey" w:date="2024-09-24T07:08:00Z" w16du:dateUtc="2024-09-24T11:08:00Z">
          <w:r w:rsidR="00EF1E66" w:rsidRPr="00534B13" w:rsidDel="00F7675C">
            <w:rPr>
              <w:rFonts w:ascii="Times New Roman" w:hAnsi="Times New Roman" w:cs="Times New Roman"/>
              <w:sz w:val="24"/>
              <w:szCs w:val="24"/>
            </w:rPr>
            <w:delText xml:space="preserve">. </w:delText>
          </w:r>
        </w:del>
      </w:ins>
      <w:ins w:id="1188" w:author="Caitlin Jeffrey" w:date="2024-09-24T07:19:00Z" w16du:dateUtc="2024-09-24T11:19:00Z">
        <w:r w:rsidR="003E2B11" w:rsidRPr="00534B13">
          <w:rPr>
            <w:rFonts w:ascii="Times New Roman" w:hAnsi="Times New Roman" w:cs="Times New Roman"/>
            <w:sz w:val="24"/>
            <w:szCs w:val="24"/>
            <w:rPrChange w:id="1189" w:author="Caitlin Jeffrey" w:date="2024-09-24T07:19:00Z" w16du:dateUtc="2024-09-24T11:19:00Z">
              <w:rPr>
                <w:rFonts w:ascii="Times New Roman" w:hAnsi="Times New Roman" w:cs="Times New Roman"/>
                <w:color w:val="FF0000"/>
                <w:sz w:val="24"/>
                <w:szCs w:val="24"/>
              </w:rPr>
            </w:rPrChange>
          </w:rPr>
          <w:t xml:space="preserve"> </w:t>
        </w:r>
      </w:ins>
      <w:moveFromRangeStart w:id="1190" w:author="Caitlin Jeffrey" w:date="2024-09-24T07:09:00Z" w:name="move178054200"/>
      <w:moveFrom w:id="1191" w:author="Caitlin Jeffrey" w:date="2024-09-24T07:09:00Z" w16du:dateUtc="2024-09-24T11:09:00Z">
        <w:ins w:id="1192" w:author="John Barlow" w:date="2024-09-19T10:41:00Z" w16du:dateUtc="2024-09-19T14:41:00Z">
          <w:r w:rsidR="004D5A74" w:rsidRPr="00534B13" w:rsidDel="00D832EF">
            <w:rPr>
              <w:rFonts w:ascii="Times New Roman" w:hAnsi="Times New Roman" w:cs="Times New Roman"/>
              <w:sz w:val="24"/>
              <w:szCs w:val="24"/>
            </w:rPr>
            <w:t>Alternatively, g</w:t>
          </w:r>
        </w:ins>
        <w:ins w:id="1193" w:author="John Barlow" w:date="2024-09-18T14:30:00Z" w16du:dateUtc="2024-09-18T18:30:00Z">
          <w:r w:rsidR="00B50A5F" w:rsidRPr="00534B13" w:rsidDel="00D832EF">
            <w:rPr>
              <w:rFonts w:ascii="Times New Roman" w:hAnsi="Times New Roman" w:cs="Times New Roman"/>
              <w:sz w:val="24"/>
              <w:szCs w:val="24"/>
            </w:rPr>
            <w:t xml:space="preserve">iven that herds differ in prevalence and diversity of NASM causing IMI (i.e., herd effects are important, as reviewed in De Buck et al., 2021), it is equally plausible that NASM </w:t>
          </w:r>
        </w:ins>
        <w:ins w:id="1194" w:author="John Barlow" w:date="2024-09-19T10:38:00Z" w16du:dateUtc="2024-09-19T14:38:00Z">
          <w:r w:rsidR="00C2363C" w:rsidRPr="00534B13" w:rsidDel="00D832EF">
            <w:rPr>
              <w:rFonts w:ascii="Times New Roman" w:hAnsi="Times New Roman" w:cs="Times New Roman"/>
              <w:sz w:val="24"/>
              <w:szCs w:val="24"/>
            </w:rPr>
            <w:t xml:space="preserve">prevalence and </w:t>
          </w:r>
        </w:ins>
        <w:ins w:id="1195" w:author="John Barlow" w:date="2024-09-19T10:37:00Z" w16du:dateUtc="2024-09-19T14:37:00Z">
          <w:r w:rsidR="00CA409F" w:rsidRPr="00534B13" w:rsidDel="00D832EF">
            <w:rPr>
              <w:rFonts w:ascii="Times New Roman" w:hAnsi="Times New Roman" w:cs="Times New Roman"/>
              <w:sz w:val="24"/>
              <w:szCs w:val="24"/>
            </w:rPr>
            <w:t>diversity</w:t>
          </w:r>
        </w:ins>
        <w:ins w:id="1196" w:author="John Barlow" w:date="2024-09-18T14:30:00Z" w16du:dateUtc="2024-09-18T18:30:00Z">
          <w:r w:rsidR="00B50A5F" w:rsidRPr="00534B13" w:rsidDel="00D832EF">
            <w:rPr>
              <w:rFonts w:ascii="Times New Roman" w:hAnsi="Times New Roman" w:cs="Times New Roman"/>
              <w:sz w:val="24"/>
              <w:szCs w:val="24"/>
            </w:rPr>
            <w:t xml:space="preserve"> among US organic herds </w:t>
          </w:r>
        </w:ins>
        <w:ins w:id="1197" w:author="John Barlow" w:date="2024-09-19T10:37:00Z" w16du:dateUtc="2024-09-19T14:37:00Z">
          <w:r w:rsidR="00CA409F" w:rsidRPr="00534B13" w:rsidDel="00D832EF">
            <w:rPr>
              <w:rFonts w:ascii="Times New Roman" w:hAnsi="Times New Roman" w:cs="Times New Roman"/>
              <w:sz w:val="24"/>
              <w:szCs w:val="24"/>
            </w:rPr>
            <w:t>is similar to</w:t>
          </w:r>
        </w:ins>
        <w:ins w:id="1198" w:author="John Barlow" w:date="2024-09-18T14:30:00Z" w16du:dateUtc="2024-09-18T18:30:00Z">
          <w:r w:rsidR="00B50A5F" w:rsidRPr="00534B13" w:rsidDel="00D832EF">
            <w:rPr>
              <w:rFonts w:ascii="Times New Roman" w:hAnsi="Times New Roman" w:cs="Times New Roman"/>
              <w:sz w:val="24"/>
              <w:szCs w:val="24"/>
            </w:rPr>
            <w:t xml:space="preserve"> the </w:t>
          </w:r>
        </w:ins>
        <w:ins w:id="1199" w:author="John Barlow" w:date="2024-09-19T10:38:00Z" w16du:dateUtc="2024-09-19T14:38:00Z">
          <w:r w:rsidR="00C2363C" w:rsidRPr="00534B13" w:rsidDel="00D832EF">
            <w:rPr>
              <w:rFonts w:ascii="Times New Roman" w:hAnsi="Times New Roman" w:cs="Times New Roman"/>
              <w:sz w:val="24"/>
              <w:szCs w:val="24"/>
            </w:rPr>
            <w:t>prevalence and diversity</w:t>
          </w:r>
        </w:ins>
        <w:ins w:id="1200" w:author="John Barlow" w:date="2024-09-18T14:30:00Z" w16du:dateUtc="2024-09-18T18:30:00Z">
          <w:r w:rsidR="00B50A5F" w:rsidRPr="00534B13" w:rsidDel="00D832EF">
            <w:rPr>
              <w:rFonts w:ascii="Times New Roman" w:hAnsi="Times New Roman" w:cs="Times New Roman"/>
              <w:sz w:val="24"/>
              <w:szCs w:val="24"/>
            </w:rPr>
            <w:t xml:space="preserve"> reported in prior studies</w:t>
          </w:r>
        </w:ins>
        <w:ins w:id="1201" w:author="John Barlow" w:date="2024-09-19T10:39:00Z" w16du:dateUtc="2024-09-19T14:39:00Z">
          <w:r w:rsidR="007B6396" w:rsidRPr="00534B13" w:rsidDel="00D832EF">
            <w:rPr>
              <w:rFonts w:ascii="Times New Roman" w:hAnsi="Times New Roman" w:cs="Times New Roman"/>
              <w:sz w:val="24"/>
              <w:szCs w:val="24"/>
            </w:rPr>
            <w:t xml:space="preserve"> of conventional herds</w:t>
          </w:r>
        </w:ins>
        <w:ins w:id="1202" w:author="John Barlow" w:date="2024-09-19T10:37:00Z" w16du:dateUtc="2024-09-19T14:37:00Z">
          <w:r w:rsidR="00CA409F" w:rsidRPr="00534B13" w:rsidDel="00D832EF">
            <w:rPr>
              <w:rFonts w:ascii="Times New Roman" w:hAnsi="Times New Roman" w:cs="Times New Roman"/>
              <w:sz w:val="24"/>
              <w:szCs w:val="24"/>
            </w:rPr>
            <w:t>.</w:t>
          </w:r>
        </w:ins>
        <w:ins w:id="1203" w:author="John Barlow" w:date="2024-09-19T10:42:00Z" w16du:dateUtc="2024-09-19T14:42:00Z">
          <w:r w:rsidR="00715C70" w:rsidRPr="00534B13" w:rsidDel="00D832EF">
            <w:rPr>
              <w:rFonts w:ascii="Times New Roman" w:hAnsi="Times New Roman" w:cs="Times New Roman"/>
              <w:sz w:val="24"/>
              <w:szCs w:val="24"/>
            </w:rPr>
            <w:t xml:space="preserve"> </w:t>
          </w:r>
        </w:ins>
      </w:moveFrom>
      <w:moveFromRangeEnd w:id="1190"/>
      <w:ins w:id="1204" w:author="John Barlow" w:date="2024-09-19T10:42:00Z" w16du:dateUtc="2024-09-19T14:42:00Z">
        <w:del w:id="1205" w:author="Caitlin Jeffrey" w:date="2024-09-24T07:10:00Z" w16du:dateUtc="2024-09-24T11:10:00Z">
          <w:r w:rsidR="00715C70" w:rsidRPr="00534B13" w:rsidDel="00157D27">
            <w:rPr>
              <w:rFonts w:ascii="Times New Roman" w:hAnsi="Times New Roman" w:cs="Times New Roman"/>
              <w:sz w:val="24"/>
              <w:szCs w:val="24"/>
            </w:rPr>
            <w:delText xml:space="preserve">Our </w:delText>
          </w:r>
        </w:del>
      </w:ins>
      <w:ins w:id="1206" w:author="Caitlin Jeffrey" w:date="2024-09-24T07:10:00Z" w16du:dateUtc="2024-09-24T11:10:00Z">
        <w:r w:rsidR="00157D27" w:rsidRPr="00534B13">
          <w:rPr>
            <w:rFonts w:ascii="Times New Roman" w:hAnsi="Times New Roman" w:cs="Times New Roman"/>
            <w:sz w:val="24"/>
            <w:szCs w:val="24"/>
            <w:rPrChange w:id="1207" w:author="Caitlin Jeffrey" w:date="2024-09-24T07:19:00Z" w16du:dateUtc="2024-09-24T11:19:00Z">
              <w:rPr>
                <w:rFonts w:ascii="Times New Roman" w:hAnsi="Times New Roman" w:cs="Times New Roman"/>
                <w:color w:val="FF0000"/>
                <w:sz w:val="24"/>
                <w:szCs w:val="24"/>
              </w:rPr>
            </w:rPrChange>
          </w:rPr>
          <w:t xml:space="preserve">The </w:t>
        </w:r>
      </w:ins>
      <w:ins w:id="1208" w:author="John Barlow" w:date="2024-09-19T10:42:00Z" w16du:dateUtc="2024-09-19T14:42:00Z">
        <w:r w:rsidR="00715C70" w:rsidRPr="00534B13">
          <w:rPr>
            <w:rFonts w:ascii="Times New Roman" w:hAnsi="Times New Roman" w:cs="Times New Roman"/>
            <w:sz w:val="24"/>
            <w:szCs w:val="24"/>
          </w:rPr>
          <w:t>current study</w:t>
        </w:r>
      </w:ins>
      <w:ins w:id="1209" w:author="John Barlow" w:date="2024-09-19T10:43:00Z" w16du:dateUtc="2024-09-19T14:43:00Z">
        <w:r w:rsidR="00471244" w:rsidRPr="00534B13">
          <w:rPr>
            <w:rFonts w:ascii="Times New Roman" w:hAnsi="Times New Roman" w:cs="Times New Roman"/>
            <w:sz w:val="24"/>
            <w:szCs w:val="24"/>
          </w:rPr>
          <w:t xml:space="preserve"> was not designed to compare NASM prevalence and risk factors on organic v</w:t>
        </w:r>
      </w:ins>
      <w:ins w:id="1210" w:author="Caitlin Jeffrey" w:date="2024-09-24T07:10:00Z" w16du:dateUtc="2024-09-24T11:10:00Z">
        <w:r w:rsidR="00157D27" w:rsidRPr="00534B13">
          <w:rPr>
            <w:rFonts w:ascii="Times New Roman" w:hAnsi="Times New Roman" w:cs="Times New Roman"/>
            <w:sz w:val="24"/>
            <w:szCs w:val="24"/>
            <w:rPrChange w:id="1211" w:author="Caitlin Jeffrey" w:date="2024-09-24T07:19:00Z" w16du:dateUtc="2024-09-24T11:19:00Z">
              <w:rPr>
                <w:rFonts w:ascii="Times New Roman" w:hAnsi="Times New Roman" w:cs="Times New Roman"/>
                <w:color w:val="FF0000"/>
                <w:sz w:val="24"/>
                <w:szCs w:val="24"/>
              </w:rPr>
            </w:rPrChange>
          </w:rPr>
          <w:t>s.</w:t>
        </w:r>
      </w:ins>
      <w:ins w:id="1212" w:author="John Barlow" w:date="2024-09-19T10:43:00Z" w16du:dateUtc="2024-09-19T14:43:00Z">
        <w:del w:id="1213" w:author="Caitlin Jeffrey" w:date="2024-09-24T07:10:00Z" w16du:dateUtc="2024-09-24T11:10:00Z">
          <w:r w:rsidR="00471244" w:rsidRPr="00534B13" w:rsidDel="00157D27">
            <w:rPr>
              <w:rFonts w:ascii="Times New Roman" w:hAnsi="Times New Roman" w:cs="Times New Roman"/>
              <w:sz w:val="24"/>
              <w:szCs w:val="24"/>
            </w:rPr>
            <w:delText>ersus</w:delText>
          </w:r>
        </w:del>
        <w:r w:rsidR="00471244" w:rsidRPr="00534B13">
          <w:rPr>
            <w:rFonts w:ascii="Times New Roman" w:hAnsi="Times New Roman" w:cs="Times New Roman"/>
            <w:sz w:val="24"/>
            <w:szCs w:val="24"/>
          </w:rPr>
          <w:t xml:space="preserve"> conventional herds</w:t>
        </w:r>
        <w:del w:id="1214" w:author="Caitlin Jeffrey" w:date="2024-09-24T07:10:00Z" w16du:dateUtc="2024-09-24T11:10:00Z">
          <w:r w:rsidR="00471244" w:rsidRPr="00534B13" w:rsidDel="00157D27">
            <w:rPr>
              <w:rFonts w:ascii="Times New Roman" w:hAnsi="Times New Roman" w:cs="Times New Roman"/>
              <w:sz w:val="24"/>
              <w:szCs w:val="24"/>
            </w:rPr>
            <w:delText>.</w:delText>
          </w:r>
        </w:del>
      </w:ins>
      <w:ins w:id="1215" w:author="Caitlin Jeffrey" w:date="2024-09-24T07:10:00Z" w16du:dateUtc="2024-09-24T11:10:00Z">
        <w:r w:rsidR="00157D27" w:rsidRPr="00534B13">
          <w:rPr>
            <w:rFonts w:ascii="Times New Roman" w:hAnsi="Times New Roman" w:cs="Times New Roman"/>
            <w:sz w:val="24"/>
            <w:szCs w:val="24"/>
            <w:rPrChange w:id="1216" w:author="Caitlin Jeffrey" w:date="2024-09-24T07:19:00Z" w16du:dateUtc="2024-09-24T11:19:00Z">
              <w:rPr>
                <w:rFonts w:ascii="Times New Roman" w:hAnsi="Times New Roman" w:cs="Times New Roman"/>
                <w:color w:val="FF0000"/>
                <w:sz w:val="24"/>
                <w:szCs w:val="24"/>
              </w:rPr>
            </w:rPrChange>
          </w:rPr>
          <w:t>, but f</w:t>
        </w:r>
      </w:ins>
      <w:ins w:id="1217" w:author="John Barlow" w:date="2024-09-19T10:43:00Z" w16du:dateUtc="2024-09-19T14:43:00Z">
        <w:del w:id="1218" w:author="Caitlin Jeffrey" w:date="2024-09-24T07:10:00Z" w16du:dateUtc="2024-09-24T11:10:00Z">
          <w:r w:rsidR="00471244" w:rsidRPr="00534B13" w:rsidDel="00157D27">
            <w:rPr>
              <w:rFonts w:ascii="Times New Roman" w:hAnsi="Times New Roman" w:cs="Times New Roman"/>
              <w:sz w:val="24"/>
              <w:szCs w:val="24"/>
            </w:rPr>
            <w:delText xml:space="preserve"> </w:delText>
          </w:r>
        </w:del>
      </w:ins>
      <w:ins w:id="1219" w:author="John Barlow" w:date="2024-09-19T10:38:00Z" w16du:dateUtc="2024-09-19T14:38:00Z">
        <w:del w:id="1220" w:author="Caitlin Jeffrey" w:date="2024-09-24T06:38:00Z" w16du:dateUtc="2024-09-24T10:38:00Z">
          <w:r w:rsidR="00C2363C" w:rsidRPr="00534B13" w:rsidDel="001D7136">
            <w:rPr>
              <w:rFonts w:ascii="Times New Roman" w:hAnsi="Times New Roman" w:cs="Times New Roman"/>
              <w:sz w:val="24"/>
              <w:szCs w:val="24"/>
            </w:rPr>
            <w:delText>A</w:delText>
          </w:r>
        </w:del>
      </w:ins>
      <w:ins w:id="1221" w:author="John Barlow" w:date="2024-09-18T14:30:00Z" w16du:dateUtc="2024-09-18T18:30:00Z">
        <w:del w:id="1222" w:author="Caitlin Jeffrey" w:date="2024-09-24T06:38:00Z" w16du:dateUtc="2024-09-24T10:38:00Z">
          <w:r w:rsidR="00B50A5F" w:rsidRPr="00534B13" w:rsidDel="001D7136">
            <w:rPr>
              <w:rFonts w:ascii="Times New Roman" w:hAnsi="Times New Roman" w:cs="Times New Roman"/>
              <w:sz w:val="24"/>
              <w:szCs w:val="24"/>
            </w:rPr>
            <w:delText xml:space="preserve">s recommended by De Buck </w:delText>
          </w:r>
        </w:del>
        <w:del w:id="1223" w:author="Caitlin Jeffrey" w:date="2024-09-23T12:41:00Z" w16du:dateUtc="2024-09-23T16:41:00Z">
          <w:r w:rsidR="00B50A5F" w:rsidRPr="00534B13" w:rsidDel="00DA3659">
            <w:rPr>
              <w:rFonts w:ascii="Times New Roman" w:hAnsi="Times New Roman" w:cs="Times New Roman"/>
              <w:sz w:val="24"/>
              <w:szCs w:val="24"/>
            </w:rPr>
            <w:delText>et al., (</w:delText>
          </w:r>
        </w:del>
        <w:del w:id="1224" w:author="Caitlin Jeffrey" w:date="2024-09-24T06:38:00Z" w16du:dateUtc="2024-09-24T10:38:00Z">
          <w:r w:rsidR="00B50A5F" w:rsidRPr="00534B13" w:rsidDel="001D7136">
            <w:rPr>
              <w:rFonts w:ascii="Times New Roman" w:hAnsi="Times New Roman" w:cs="Times New Roman"/>
              <w:sz w:val="24"/>
              <w:szCs w:val="24"/>
            </w:rPr>
            <w:delText xml:space="preserve">2021), additional studies are needed to better characterize these herd factors. </w:delText>
          </w:r>
        </w:del>
        <w:del w:id="1225" w:author="Caitlin Jeffrey" w:date="2024-09-24T07:10:00Z" w16du:dateUtc="2024-09-24T11:10:00Z">
          <w:r w:rsidR="00B50A5F" w:rsidRPr="00534B13" w:rsidDel="00157D27">
            <w:rPr>
              <w:rFonts w:ascii="Times New Roman" w:hAnsi="Times New Roman" w:cs="Times New Roman"/>
              <w:sz w:val="24"/>
              <w:szCs w:val="24"/>
            </w:rPr>
            <w:delText>F</w:delText>
          </w:r>
        </w:del>
        <w:r w:rsidR="00B50A5F" w:rsidRPr="00534B13">
          <w:rPr>
            <w:rFonts w:ascii="Times New Roman" w:hAnsi="Times New Roman" w:cs="Times New Roman"/>
            <w:sz w:val="24"/>
            <w:szCs w:val="24"/>
          </w:rPr>
          <w:t xml:space="preserve">uture studies might enroll </w:t>
        </w:r>
        <w:del w:id="1226" w:author="Caitlin Jeffrey" w:date="2024-09-24T07:11:00Z" w16du:dateUtc="2024-09-24T11:11:00Z">
          <w:r w:rsidR="00B50A5F" w:rsidRPr="00534B13" w:rsidDel="00B5585F">
            <w:rPr>
              <w:rFonts w:ascii="Times New Roman" w:hAnsi="Times New Roman" w:cs="Times New Roman"/>
              <w:sz w:val="24"/>
              <w:szCs w:val="24"/>
            </w:rPr>
            <w:delText>US organic dairy herds</w:delText>
          </w:r>
        </w:del>
      </w:ins>
      <w:ins w:id="1227" w:author="John Barlow" w:date="2024-09-18T14:39:00Z" w16du:dateUtc="2024-09-18T18:39:00Z">
        <w:del w:id="1228" w:author="Caitlin Jeffrey" w:date="2024-09-24T07:11:00Z" w16du:dateUtc="2024-09-24T11:11:00Z">
          <w:r w:rsidR="005F40E3" w:rsidRPr="00534B13" w:rsidDel="00B5585F">
            <w:rPr>
              <w:rFonts w:ascii="Times New Roman" w:hAnsi="Times New Roman" w:cs="Times New Roman"/>
              <w:sz w:val="24"/>
              <w:szCs w:val="24"/>
            </w:rPr>
            <w:delText xml:space="preserve"> and </w:delText>
          </w:r>
          <w:r w:rsidR="00BE37B0" w:rsidRPr="00534B13" w:rsidDel="00B5585F">
            <w:rPr>
              <w:rFonts w:ascii="Times New Roman" w:hAnsi="Times New Roman" w:cs="Times New Roman"/>
              <w:sz w:val="24"/>
              <w:szCs w:val="24"/>
            </w:rPr>
            <w:delText xml:space="preserve">conventional </w:delText>
          </w:r>
        </w:del>
        <w:r w:rsidR="00BE37B0" w:rsidRPr="00534B13">
          <w:rPr>
            <w:rFonts w:ascii="Times New Roman" w:hAnsi="Times New Roman" w:cs="Times New Roman"/>
            <w:sz w:val="24"/>
            <w:szCs w:val="24"/>
          </w:rPr>
          <w:t xml:space="preserve">herds matched on </w:t>
        </w:r>
      </w:ins>
      <w:ins w:id="1229" w:author="John Barlow" w:date="2024-09-18T14:40:00Z" w16du:dateUtc="2024-09-18T18:40:00Z">
        <w:r w:rsidR="003A4D9A" w:rsidRPr="00534B13">
          <w:rPr>
            <w:rFonts w:ascii="Times New Roman" w:hAnsi="Times New Roman" w:cs="Times New Roman"/>
            <w:sz w:val="24"/>
            <w:szCs w:val="24"/>
          </w:rPr>
          <w:t xml:space="preserve">variables such as herd size and pasture use </w:t>
        </w:r>
      </w:ins>
      <w:ins w:id="1230" w:author="John Barlow" w:date="2024-09-18T14:48:00Z" w16du:dateUtc="2024-09-18T18:48:00Z">
        <w:r w:rsidR="002D7D9F" w:rsidRPr="00534B13">
          <w:rPr>
            <w:rFonts w:ascii="Times New Roman" w:hAnsi="Times New Roman" w:cs="Times New Roman"/>
            <w:sz w:val="24"/>
            <w:szCs w:val="24"/>
          </w:rPr>
          <w:t xml:space="preserve">(e.g., </w:t>
        </w:r>
      </w:ins>
      <w:ins w:id="1231" w:author="John Barlow" w:date="2024-09-19T10:44:00Z" w16du:dateUtc="2024-09-19T14:44:00Z">
        <w:del w:id="1232" w:author="Caitlin Jeffrey" w:date="2024-09-23T16:41:00Z" w16du:dateUtc="2024-09-23T20:41:00Z">
          <w:r w:rsidR="00CB6C82" w:rsidRPr="00534B13" w:rsidDel="00442D1C">
            <w:rPr>
              <w:rFonts w:ascii="Times New Roman" w:hAnsi="Times New Roman" w:cs="Times New Roman"/>
              <w:sz w:val="24"/>
              <w:szCs w:val="24"/>
            </w:rPr>
            <w:delText xml:space="preserve">see </w:delText>
          </w:r>
        </w:del>
        <w:r w:rsidR="00CB6C82" w:rsidRPr="00534B13">
          <w:rPr>
            <w:rFonts w:ascii="Times New Roman" w:hAnsi="Times New Roman" w:cs="Times New Roman"/>
            <w:sz w:val="24"/>
            <w:szCs w:val="24"/>
          </w:rPr>
          <w:t xml:space="preserve">the study design of </w:t>
        </w:r>
      </w:ins>
      <w:ins w:id="1233" w:author="John Barlow" w:date="2024-09-18T14:52:00Z" w16du:dateUtc="2024-09-18T18:52:00Z">
        <w:r w:rsidR="00FD7562" w:rsidRPr="00534B13">
          <w:rPr>
            <w:rFonts w:ascii="Times New Roman" w:hAnsi="Times New Roman" w:cs="Times New Roman"/>
            <w:sz w:val="24"/>
            <w:szCs w:val="24"/>
          </w:rPr>
          <w:t xml:space="preserve">Cicconi-Hogan et al., 2013) </w:t>
        </w:r>
      </w:ins>
      <w:ins w:id="1234" w:author="John Barlow" w:date="2024-09-18T14:40:00Z" w16du:dateUtc="2024-09-18T18:40:00Z">
        <w:r w:rsidR="00741E41" w:rsidRPr="00534B13">
          <w:rPr>
            <w:rFonts w:ascii="Times New Roman" w:hAnsi="Times New Roman" w:cs="Times New Roman"/>
            <w:sz w:val="24"/>
            <w:szCs w:val="24"/>
          </w:rPr>
          <w:t xml:space="preserve">to </w:t>
        </w:r>
      </w:ins>
      <w:ins w:id="1235" w:author="John Barlow" w:date="2024-09-19T10:45:00Z" w16du:dateUtc="2024-09-19T14:45:00Z">
        <w:r w:rsidR="003B30DA" w:rsidRPr="00534B13">
          <w:rPr>
            <w:rFonts w:ascii="Times New Roman" w:hAnsi="Times New Roman" w:cs="Times New Roman"/>
            <w:sz w:val="24"/>
            <w:szCs w:val="24"/>
          </w:rPr>
          <w:t>test for</w:t>
        </w:r>
      </w:ins>
      <w:ins w:id="1236" w:author="John Barlow" w:date="2024-09-18T14:40:00Z" w16du:dateUtc="2024-09-18T18:40:00Z">
        <w:r w:rsidR="00741E41" w:rsidRPr="00534B13">
          <w:rPr>
            <w:rFonts w:ascii="Times New Roman" w:hAnsi="Times New Roman" w:cs="Times New Roman"/>
            <w:sz w:val="24"/>
            <w:szCs w:val="24"/>
          </w:rPr>
          <w:t xml:space="preserve"> </w:t>
        </w:r>
      </w:ins>
      <w:ins w:id="1237" w:author="John Barlow" w:date="2024-09-19T10:45:00Z" w16du:dateUtc="2024-09-19T14:45:00Z">
        <w:r w:rsidR="003B30DA" w:rsidRPr="00534B13">
          <w:rPr>
            <w:rFonts w:ascii="Times New Roman" w:hAnsi="Times New Roman" w:cs="Times New Roman"/>
            <w:sz w:val="24"/>
            <w:szCs w:val="24"/>
          </w:rPr>
          <w:t>associations between</w:t>
        </w:r>
      </w:ins>
      <w:ins w:id="1238" w:author="John Barlow" w:date="2024-09-18T14:40:00Z" w16du:dateUtc="2024-09-18T18:40:00Z">
        <w:r w:rsidR="00741E41" w:rsidRPr="00534B13">
          <w:rPr>
            <w:rFonts w:ascii="Times New Roman" w:hAnsi="Times New Roman" w:cs="Times New Roman"/>
            <w:sz w:val="24"/>
            <w:szCs w:val="24"/>
          </w:rPr>
          <w:t xml:space="preserve"> </w:t>
        </w:r>
      </w:ins>
      <w:ins w:id="1239" w:author="John Barlow" w:date="2024-09-19T14:18:00Z" w16du:dateUtc="2024-09-19T18:18:00Z">
        <w:r w:rsidR="00C604E1" w:rsidRPr="00534B13">
          <w:rPr>
            <w:rFonts w:ascii="Times New Roman" w:hAnsi="Times New Roman" w:cs="Times New Roman"/>
            <w:sz w:val="24"/>
            <w:szCs w:val="24"/>
          </w:rPr>
          <w:t>NASM diversity or prevalence and</w:t>
        </w:r>
      </w:ins>
      <w:ins w:id="1240" w:author="John Barlow" w:date="2024-09-18T14:40:00Z" w16du:dateUtc="2024-09-18T18:40:00Z">
        <w:r w:rsidR="00741E41" w:rsidRPr="00534B13">
          <w:rPr>
            <w:rFonts w:ascii="Times New Roman" w:hAnsi="Times New Roman" w:cs="Times New Roman"/>
            <w:sz w:val="24"/>
            <w:szCs w:val="24"/>
          </w:rPr>
          <w:t xml:space="preserve"> variables such as </w:t>
        </w:r>
      </w:ins>
      <w:ins w:id="1241" w:author="John Barlow" w:date="2024-09-18T14:41:00Z" w16du:dateUtc="2024-09-18T18:41:00Z">
        <w:r w:rsidR="00741E41" w:rsidRPr="00534B13">
          <w:rPr>
            <w:rFonts w:ascii="Times New Roman" w:hAnsi="Times New Roman" w:cs="Times New Roman"/>
            <w:sz w:val="24"/>
            <w:szCs w:val="24"/>
          </w:rPr>
          <w:t>major</w:t>
        </w:r>
      </w:ins>
      <w:ins w:id="1242" w:author="John Barlow" w:date="2024-09-18T14:40:00Z" w16du:dateUtc="2024-09-18T18:40:00Z">
        <w:r w:rsidR="00741E41" w:rsidRPr="00534B13">
          <w:rPr>
            <w:rFonts w:ascii="Times New Roman" w:hAnsi="Times New Roman" w:cs="Times New Roman"/>
            <w:sz w:val="24"/>
            <w:szCs w:val="24"/>
          </w:rPr>
          <w:t xml:space="preserve"> pathogen prevalence </w:t>
        </w:r>
      </w:ins>
      <w:ins w:id="1243" w:author="John Barlow" w:date="2024-09-18T14:41:00Z" w16du:dateUtc="2024-09-18T18:41:00Z">
        <w:r w:rsidR="00741E41" w:rsidRPr="00534B13">
          <w:rPr>
            <w:rFonts w:ascii="Times New Roman" w:hAnsi="Times New Roman" w:cs="Times New Roman"/>
            <w:sz w:val="24"/>
            <w:szCs w:val="24"/>
          </w:rPr>
          <w:t>or antimicrobial use</w:t>
        </w:r>
      </w:ins>
      <w:ins w:id="1244" w:author="John Barlow" w:date="2024-09-18T14:49:00Z" w16du:dateUtc="2024-09-18T18:49:00Z">
        <w:r w:rsidR="003B15E3" w:rsidRPr="00534B13">
          <w:rPr>
            <w:rFonts w:ascii="Times New Roman" w:hAnsi="Times New Roman" w:cs="Times New Roman"/>
            <w:sz w:val="24"/>
            <w:szCs w:val="24"/>
          </w:rPr>
          <w:t>.</w:t>
        </w:r>
      </w:ins>
    </w:p>
    <w:p w14:paraId="4A95E0A8" w14:textId="0AE6E706" w:rsidR="00E53E61" w:rsidRPr="005A5FE6" w:rsidRDefault="00E53E61" w:rsidP="00880F4E">
      <w:pPr>
        <w:spacing w:after="0" w:line="480" w:lineRule="auto"/>
        <w:ind w:firstLine="360"/>
        <w:rPr>
          <w:rFonts w:ascii="Times New Roman" w:hAnsi="Times New Roman" w:cs="Times New Roman"/>
          <w:sz w:val="24"/>
          <w:szCs w:val="24"/>
        </w:rPr>
        <w:pPrChange w:id="1245" w:author="Caitlin Jeffrey" w:date="2024-09-24T06:39:00Z" w16du:dateUtc="2024-09-24T10:39:00Z">
          <w:pPr>
            <w:spacing w:after="0" w:line="480" w:lineRule="auto"/>
            <w:ind w:firstLine="720"/>
          </w:pPr>
        </w:pPrChange>
      </w:pPr>
      <w:commentRangeStart w:id="1246"/>
      <w:del w:id="1247" w:author="Caitlin Jeffrey" w:date="2024-09-23T12:44:00Z" w16du:dateUtc="2024-09-23T16:44:00Z">
        <w:r w:rsidDel="00D02EA7">
          <w:rPr>
            <w:rFonts w:ascii="Times New Roman" w:hAnsi="Times New Roman" w:cs="Times New Roman"/>
            <w:sz w:val="24"/>
            <w:szCs w:val="24"/>
          </w:rPr>
          <w:delText>Dodler</w:delText>
        </w:r>
      </w:del>
      <w:ins w:id="1248"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249" w:author="Caitlin Jeffrey" w:date="2024-09-23T12:41:00Z" w16du:dateUtc="2024-09-23T16:41:00Z">
        <w:r w:rsidDel="00DA3659">
          <w:rPr>
            <w:rFonts w:ascii="Times New Roman" w:hAnsi="Times New Roman" w:cs="Times New Roman"/>
            <w:sz w:val="24"/>
            <w:szCs w:val="24"/>
          </w:rPr>
          <w:delText>et al., (</w:delText>
        </w:r>
      </w:del>
      <w:ins w:id="1250"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2017) described q</w:t>
      </w:r>
      <w:r w:rsidRPr="00FE12AB">
        <w:rPr>
          <w:rFonts w:ascii="Times New Roman" w:hAnsi="Times New Roman" w:cs="Times New Roman"/>
          <w:sz w:val="24"/>
          <w:szCs w:val="24"/>
        </w:rPr>
        <w:t>uarter- and cow-level risk factors</w:t>
      </w:r>
      <w:r>
        <w:rPr>
          <w:rFonts w:ascii="Times New Roman" w:hAnsi="Times New Roman" w:cs="Times New Roman"/>
          <w:sz w:val="24"/>
          <w:szCs w:val="24"/>
        </w:rPr>
        <w:t xml:space="preserve"> for CNS IMI in 3 Swiss </w:t>
      </w:r>
      <w:commentRangeEnd w:id="1246"/>
      <w:r w:rsidR="008434C7">
        <w:rPr>
          <w:rStyle w:val="CommentReference"/>
        </w:rPr>
        <w:commentReference w:id="1246"/>
      </w:r>
      <w:r>
        <w:rPr>
          <w:rFonts w:ascii="Times New Roman" w:hAnsi="Times New Roman" w:cs="Times New Roman"/>
          <w:sz w:val="24"/>
          <w:szCs w:val="24"/>
        </w:rPr>
        <w:t xml:space="preserve">herds. </w:t>
      </w:r>
      <w:ins w:id="1251" w:author="John Barlow" w:date="2024-09-13T08:50:00Z" w16du:dateUtc="2024-09-13T12:50:00Z">
        <w:r w:rsidR="00C15E87">
          <w:rPr>
            <w:rFonts w:ascii="Times New Roman" w:hAnsi="Times New Roman" w:cs="Times New Roman"/>
            <w:sz w:val="24"/>
            <w:szCs w:val="24"/>
          </w:rPr>
          <w:t>While the sample size was too small to iden</w:t>
        </w:r>
        <w:r w:rsidR="00162D21">
          <w:rPr>
            <w:rFonts w:ascii="Times New Roman" w:hAnsi="Times New Roman" w:cs="Times New Roman"/>
            <w:sz w:val="24"/>
            <w:szCs w:val="24"/>
          </w:rPr>
          <w:t>tify herd-</w:t>
        </w:r>
      </w:ins>
      <w:ins w:id="1252" w:author="John Barlow" w:date="2024-09-13T08:51:00Z" w16du:dateUtc="2024-09-13T12:51:00Z">
        <w:r w:rsidR="00162D21">
          <w:rPr>
            <w:rFonts w:ascii="Times New Roman" w:hAnsi="Times New Roman" w:cs="Times New Roman"/>
            <w:sz w:val="24"/>
            <w:szCs w:val="24"/>
          </w:rPr>
          <w:t xml:space="preserve">level risk factors (such as housing and pasture use), </w:t>
        </w:r>
        <w:r w:rsidR="003A14ED">
          <w:rPr>
            <w:rFonts w:ascii="Times New Roman" w:hAnsi="Times New Roman" w:cs="Times New Roman"/>
            <w:sz w:val="24"/>
            <w:szCs w:val="24"/>
          </w:rPr>
          <w:t>t</w:t>
        </w:r>
      </w:ins>
      <w:r>
        <w:rPr>
          <w:rFonts w:ascii="Times New Roman" w:hAnsi="Times New Roman" w:cs="Times New Roman"/>
          <w:sz w:val="24"/>
          <w:szCs w:val="24"/>
        </w:rPr>
        <w:t xml:space="preserve">hey identified herd differences in species prevalence and risk factors for </w:t>
      </w:r>
      <w:r w:rsidRPr="00B9291E">
        <w:rPr>
          <w:rFonts w:ascii="Times New Roman" w:hAnsi="Times New Roman" w:cs="Times New Roman"/>
          <w:i/>
          <w:iCs/>
          <w:sz w:val="24"/>
          <w:szCs w:val="24"/>
        </w:rPr>
        <w:t>S. chromogenes</w:t>
      </w:r>
      <w:ins w:id="1253" w:author="John Barlow" w:date="2024-09-13T09:30:00Z" w16du:dateUtc="2024-09-13T13:30:00Z">
        <w:r w:rsidR="00FF0CD2">
          <w:rPr>
            <w:rFonts w:ascii="Times New Roman" w:hAnsi="Times New Roman" w:cs="Times New Roman"/>
            <w:i/>
            <w:iCs/>
            <w:sz w:val="24"/>
            <w:szCs w:val="24"/>
          </w:rPr>
          <w:t>,</w:t>
        </w:r>
      </w:ins>
      <w:r>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ins w:id="1254" w:author="John Barlow" w:date="2024-09-19T14:18:00Z" w16du:dateUtc="2024-09-19T18:18:00Z">
        <w:r w:rsidR="00C604E1">
          <w:rPr>
            <w:rFonts w:ascii="Times New Roman" w:hAnsi="Times New Roman" w:cs="Times New Roman"/>
            <w:i/>
            <w:iCs/>
            <w:sz w:val="24"/>
            <w:szCs w:val="24"/>
          </w:rPr>
          <w:t>,</w:t>
        </w:r>
      </w:ins>
      <w:ins w:id="1255" w:author="John Barlow" w:date="2024-09-13T09:30:00Z" w16du:dateUtc="2024-09-13T13:30:00Z">
        <w:r w:rsidR="00FF0CD2">
          <w:rPr>
            <w:rFonts w:ascii="Times New Roman" w:hAnsi="Times New Roman" w:cs="Times New Roman"/>
            <w:i/>
            <w:iCs/>
            <w:sz w:val="24"/>
            <w:szCs w:val="24"/>
          </w:rPr>
          <w:t xml:space="preserve"> </w:t>
        </w:r>
        <w:r w:rsidR="00FF0CD2" w:rsidRPr="008434C7">
          <w:rPr>
            <w:rFonts w:ascii="Times New Roman" w:hAnsi="Times New Roman" w:cs="Times New Roman"/>
            <w:sz w:val="24"/>
            <w:szCs w:val="24"/>
            <w:rPrChange w:id="1256" w:author="Caitlin Jeffrey" w:date="2024-09-23T16:42:00Z" w16du:dateUtc="2024-09-23T20:42:00Z">
              <w:rPr>
                <w:rFonts w:ascii="Times New Roman" w:hAnsi="Times New Roman" w:cs="Times New Roman"/>
                <w:i/>
                <w:iCs/>
                <w:sz w:val="24"/>
                <w:szCs w:val="24"/>
              </w:rPr>
            </w:rPrChange>
          </w:rPr>
          <w:t>and</w:t>
        </w:r>
        <w:r w:rsidR="00FF0CD2">
          <w:rPr>
            <w:rFonts w:ascii="Times New Roman" w:hAnsi="Times New Roman" w:cs="Times New Roman"/>
            <w:i/>
            <w:iCs/>
            <w:sz w:val="24"/>
            <w:szCs w:val="24"/>
          </w:rPr>
          <w:t xml:space="preserve"> S. </w:t>
        </w:r>
        <w:proofErr w:type="spellStart"/>
        <w:r w:rsidR="00FF0CD2">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IMI including season (months) of the year. They also </w:t>
      </w:r>
      <w:del w:id="1257" w:author="Caitlin Jeffrey" w:date="2024-09-23T16:42:00Z" w16du:dateUtc="2024-09-23T20:42:00Z">
        <w:r w:rsidDel="004D64BB">
          <w:rPr>
            <w:rFonts w:ascii="Times New Roman" w:hAnsi="Times New Roman" w:cs="Times New Roman"/>
            <w:sz w:val="24"/>
            <w:szCs w:val="24"/>
          </w:rPr>
          <w:delText xml:space="preserve">reported </w:delText>
        </w:r>
      </w:del>
      <w:ins w:id="1258" w:author="Caitlin Jeffrey" w:date="2024-09-23T16:42:00Z" w16du:dateUtc="2024-09-23T20:42:00Z">
        <w:r w:rsidR="004D64BB">
          <w:rPr>
            <w:rFonts w:ascii="Times New Roman" w:hAnsi="Times New Roman" w:cs="Times New Roman"/>
            <w:sz w:val="24"/>
            <w:szCs w:val="24"/>
          </w:rPr>
          <w:t xml:space="preserve">found </w:t>
        </w:r>
      </w:ins>
      <w:r>
        <w:rPr>
          <w:rFonts w:ascii="Times New Roman" w:hAnsi="Times New Roman" w:cs="Times New Roman"/>
          <w:sz w:val="24"/>
          <w:szCs w:val="24"/>
        </w:rPr>
        <w:t>co</w:t>
      </w:r>
      <w:del w:id="1259" w:author="Caitlin Jeffrey" w:date="2024-09-23T16:43:00Z" w16du:dateUtc="2024-09-23T20:43:00Z">
        <w:r w:rsidDel="004D64BB">
          <w:rPr>
            <w:rFonts w:ascii="Times New Roman" w:hAnsi="Times New Roman" w:cs="Times New Roman"/>
            <w:sz w:val="24"/>
            <w:szCs w:val="24"/>
          </w:rPr>
          <w:delText>-</w:delText>
        </w:r>
      </w:del>
      <w:r>
        <w:rPr>
          <w:rFonts w:ascii="Times New Roman" w:hAnsi="Times New Roman" w:cs="Times New Roman"/>
          <w:sz w:val="24"/>
          <w:szCs w:val="24"/>
        </w:rPr>
        <w:t xml:space="preserve">infection with other CNS species </w:t>
      </w:r>
      <w:ins w:id="1260" w:author="Caitlin Jeffrey" w:date="2024-09-23T16:42:00Z" w16du:dateUtc="2024-09-23T20:42:00Z">
        <w:r w:rsidR="00B64DD5">
          <w:rPr>
            <w:rFonts w:ascii="Times New Roman" w:hAnsi="Times New Roman" w:cs="Times New Roman"/>
            <w:sz w:val="24"/>
            <w:szCs w:val="24"/>
          </w:rPr>
          <w:t>w</w:t>
        </w:r>
      </w:ins>
      <w:r>
        <w:rPr>
          <w:rFonts w:ascii="Times New Roman" w:hAnsi="Times New Roman" w:cs="Times New Roman"/>
          <w:sz w:val="24"/>
          <w:szCs w:val="24"/>
        </w:rPr>
        <w:t xml:space="preserve">as </w:t>
      </w:r>
      <w:ins w:id="1261" w:author="John Barlow" w:date="2024-09-19T10:26:00Z" w16du:dateUtc="2024-09-19T14:26:00Z">
        <w:r w:rsidR="00783949">
          <w:rPr>
            <w:rFonts w:ascii="Times New Roman" w:hAnsi="Times New Roman" w:cs="Times New Roman"/>
            <w:sz w:val="24"/>
            <w:szCs w:val="24"/>
          </w:rPr>
          <w:t>a significant predictor of IMI</w:t>
        </w:r>
      </w:ins>
      <w:r>
        <w:rPr>
          <w:rFonts w:ascii="Times New Roman" w:hAnsi="Times New Roman" w:cs="Times New Roman"/>
          <w:sz w:val="24"/>
          <w:szCs w:val="24"/>
        </w:rPr>
        <w:t xml:space="preserve"> </w:t>
      </w:r>
      <w:ins w:id="1262" w:author="John Barlow" w:date="2024-09-19T10:26:00Z" w16du:dateUtc="2024-09-19T14:26:00Z">
        <w:r w:rsidR="00893562">
          <w:rPr>
            <w:rFonts w:ascii="Times New Roman" w:hAnsi="Times New Roman" w:cs="Times New Roman"/>
            <w:sz w:val="24"/>
            <w:szCs w:val="24"/>
          </w:rPr>
          <w:t>caused by</w:t>
        </w:r>
      </w:ins>
      <w:r w:rsidRPr="0097474E">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r w:rsidRPr="0097474E">
        <w:rPr>
          <w:rFonts w:ascii="Times New Roman" w:hAnsi="Times New Roman" w:cs="Times New Roman"/>
          <w:sz w:val="24"/>
          <w:szCs w:val="24"/>
        </w:rPr>
        <w:t xml:space="preserve"> </w:t>
      </w:r>
      <w:ins w:id="1263" w:author="John Barlow" w:date="2024-09-19T10:26:00Z" w16du:dateUtc="2024-09-19T14:26:00Z">
        <w:r w:rsidR="00893562">
          <w:rPr>
            <w:rFonts w:ascii="Times New Roman" w:hAnsi="Times New Roman" w:cs="Times New Roman"/>
            <w:sz w:val="24"/>
            <w:szCs w:val="24"/>
          </w:rPr>
          <w:t>or</w:t>
        </w:r>
        <w:r w:rsidR="00893562" w:rsidRPr="0097474E">
          <w:rPr>
            <w:rFonts w:ascii="Times New Roman" w:hAnsi="Times New Roman" w:cs="Times New Roman"/>
            <w:sz w:val="24"/>
            <w:szCs w:val="24"/>
          </w:rPr>
          <w:t xml:space="preserve"> </w:t>
        </w:r>
      </w:ins>
      <w:r w:rsidRPr="00B9291E">
        <w:rPr>
          <w:rFonts w:ascii="Times New Roman" w:hAnsi="Times New Roman" w:cs="Times New Roman"/>
          <w:i/>
          <w:iCs/>
          <w:sz w:val="24"/>
          <w:szCs w:val="24"/>
        </w:rPr>
        <w:t xml:space="preserve">S. </w:t>
      </w:r>
      <w:proofErr w:type="spellStart"/>
      <w:ins w:id="1264" w:author="John Barlow" w:date="2024-09-12T20:42:00Z" w16du:dateUtc="2024-09-13T00:42:00Z">
        <w:r w:rsidR="00657B0B" w:rsidRPr="00B9291E">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They </w:t>
      </w:r>
      <w:del w:id="1265" w:author="Caitlin Jeffrey" w:date="2024-09-23T16:43:00Z" w16du:dateUtc="2024-09-23T20:43:00Z">
        <w:r w:rsidDel="004D64BB">
          <w:rPr>
            <w:rFonts w:ascii="Times New Roman" w:hAnsi="Times New Roman" w:cs="Times New Roman"/>
            <w:sz w:val="24"/>
            <w:szCs w:val="24"/>
          </w:rPr>
          <w:delText xml:space="preserve">recognized </w:delText>
        </w:r>
      </w:del>
      <w:ins w:id="1266" w:author="Caitlin Jeffrey" w:date="2024-09-23T16:43:00Z" w16du:dateUtc="2024-09-23T20:43:00Z">
        <w:r w:rsidR="004D64BB">
          <w:rPr>
            <w:rFonts w:ascii="Times New Roman" w:hAnsi="Times New Roman" w:cs="Times New Roman"/>
            <w:sz w:val="24"/>
            <w:szCs w:val="24"/>
          </w:rPr>
          <w:t xml:space="preserve">reported: </w:t>
        </w:r>
      </w:ins>
      <w:ins w:id="1267" w:author="John Barlow" w:date="2024-09-13T09:44:00Z" w16du:dateUtc="2024-09-13T13:44:00Z">
        <w:r w:rsidR="00027AB5">
          <w:rPr>
            <w:rFonts w:ascii="Times New Roman" w:hAnsi="Times New Roman" w:cs="Times New Roman"/>
            <w:sz w:val="24"/>
            <w:szCs w:val="24"/>
          </w:rPr>
          <w:t>“</w:t>
        </w:r>
      </w:ins>
      <w:ins w:id="1268" w:author="John Barlow" w:date="2024-09-19T10:47:00Z" w16du:dateUtc="2024-09-19T14:47:00Z">
        <w:r w:rsidR="007A4246">
          <w:rPr>
            <w:rFonts w:ascii="Times New Roman" w:hAnsi="Times New Roman" w:cs="Times New Roman"/>
            <w:sz w:val="24"/>
            <w:szCs w:val="24"/>
          </w:rPr>
          <w:t xml:space="preserve">What was defined as </w:t>
        </w:r>
      </w:ins>
      <w:ins w:id="1269" w:author="John Barlow" w:date="2024-09-13T09:43:00Z" w16du:dateUtc="2024-09-13T13:43:00Z">
        <w:r w:rsidR="005734F6" w:rsidRPr="005734F6">
          <w:rPr>
            <w:rFonts w:ascii="Times New Roman" w:hAnsi="Times New Roman" w:cs="Times New Roman"/>
            <w:sz w:val="24"/>
            <w:szCs w:val="24"/>
          </w:rPr>
          <w:t>coinfection might happen to be a sample</w:t>
        </w:r>
      </w:ins>
      <w:ins w:id="1270" w:author="John Barlow" w:date="2024-09-13T09:44:00Z" w16du:dateUtc="2024-09-13T13:44:00Z">
        <w:r w:rsidR="00027AB5">
          <w:rPr>
            <w:rFonts w:ascii="Times New Roman" w:hAnsi="Times New Roman" w:cs="Times New Roman"/>
            <w:sz w:val="24"/>
            <w:szCs w:val="24"/>
          </w:rPr>
          <w:t xml:space="preserve"> </w:t>
        </w:r>
      </w:ins>
      <w:ins w:id="1271" w:author="John Barlow" w:date="2024-09-13T09:43:00Z" w16du:dateUtc="2024-09-13T13:43:00Z">
        <w:r w:rsidR="005734F6" w:rsidRPr="005734F6">
          <w:rPr>
            <w:rFonts w:ascii="Times New Roman" w:hAnsi="Times New Roman" w:cs="Times New Roman"/>
            <w:sz w:val="24"/>
            <w:szCs w:val="24"/>
          </w:rPr>
          <w:t>positive for 2 different species due to teat apex or teat</w:t>
        </w:r>
      </w:ins>
      <w:ins w:id="1272" w:author="John Barlow" w:date="2024-09-13T09:44:00Z" w16du:dateUtc="2024-09-13T13:44:00Z">
        <w:r w:rsidR="00027AB5">
          <w:rPr>
            <w:rFonts w:ascii="Times New Roman" w:hAnsi="Times New Roman" w:cs="Times New Roman"/>
            <w:sz w:val="24"/>
            <w:szCs w:val="24"/>
          </w:rPr>
          <w:t xml:space="preserve"> </w:t>
        </w:r>
      </w:ins>
      <w:ins w:id="1273" w:author="John Barlow" w:date="2024-09-13T09:43:00Z" w16du:dateUtc="2024-09-13T13:43:00Z">
        <w:r w:rsidR="005734F6" w:rsidRPr="005734F6">
          <w:rPr>
            <w:rFonts w:ascii="Times New Roman" w:hAnsi="Times New Roman" w:cs="Times New Roman"/>
            <w:sz w:val="24"/>
            <w:szCs w:val="24"/>
          </w:rPr>
          <w:t>canal colonization</w:t>
        </w:r>
      </w:ins>
      <w:ins w:id="1274" w:author="John Barlow" w:date="2024-09-16T09:40:00Z" w16du:dateUtc="2024-09-16T13:40:00Z">
        <w:r w:rsidR="00A95F6D">
          <w:rPr>
            <w:rFonts w:ascii="Times New Roman" w:hAnsi="Times New Roman" w:cs="Times New Roman"/>
            <w:sz w:val="24"/>
            <w:szCs w:val="24"/>
          </w:rPr>
          <w:t>”</w:t>
        </w:r>
      </w:ins>
      <w:ins w:id="1275" w:author="John Barlow" w:date="2024-09-13T09:44:00Z" w16du:dateUtc="2024-09-13T13:44:00Z">
        <w:r w:rsidR="00027AB5">
          <w:rPr>
            <w:rFonts w:ascii="Times New Roman" w:hAnsi="Times New Roman" w:cs="Times New Roman"/>
            <w:sz w:val="24"/>
            <w:szCs w:val="24"/>
          </w:rPr>
          <w:t xml:space="preserve"> (</w:t>
        </w:r>
        <w:del w:id="1276" w:author="Caitlin Jeffrey" w:date="2024-09-23T12:44:00Z" w16du:dateUtc="2024-09-23T16:44:00Z">
          <w:r w:rsidR="00027AB5" w:rsidDel="00D02EA7">
            <w:rPr>
              <w:rFonts w:ascii="Times New Roman" w:hAnsi="Times New Roman" w:cs="Times New Roman"/>
              <w:sz w:val="24"/>
              <w:szCs w:val="24"/>
            </w:rPr>
            <w:delText>Dodler</w:delText>
          </w:r>
        </w:del>
      </w:ins>
      <w:ins w:id="1277" w:author="Caitlin Jeffrey" w:date="2024-09-23T12:44:00Z" w16du:dateUtc="2024-09-23T16:44:00Z">
        <w:r w:rsidR="00D02EA7">
          <w:rPr>
            <w:rFonts w:ascii="Times New Roman" w:hAnsi="Times New Roman" w:cs="Times New Roman"/>
            <w:sz w:val="24"/>
            <w:szCs w:val="24"/>
          </w:rPr>
          <w:t>Dolder</w:t>
        </w:r>
      </w:ins>
      <w:ins w:id="1278" w:author="John Barlow" w:date="2024-09-13T09:44:00Z" w16du:dateUtc="2024-09-13T13:44:00Z">
        <w:r w:rsidR="00027AB5">
          <w:rPr>
            <w:rFonts w:ascii="Times New Roman" w:hAnsi="Times New Roman" w:cs="Times New Roman"/>
            <w:sz w:val="24"/>
            <w:szCs w:val="24"/>
          </w:rPr>
          <w:t xml:space="preserve"> et </w:t>
        </w:r>
        <w:r w:rsidR="00027AB5">
          <w:rPr>
            <w:rFonts w:ascii="Times New Roman" w:hAnsi="Times New Roman" w:cs="Times New Roman"/>
            <w:sz w:val="24"/>
            <w:szCs w:val="24"/>
          </w:rPr>
          <w:lastRenderedPageBreak/>
          <w:t xml:space="preserve">al., 2017, page </w:t>
        </w:r>
      </w:ins>
      <w:ins w:id="1279" w:author="John Barlow" w:date="2024-09-13T09:45:00Z" w16du:dateUtc="2024-09-13T13:45:00Z">
        <w:r w:rsidR="00C40274">
          <w:rPr>
            <w:rFonts w:ascii="Times New Roman" w:hAnsi="Times New Roman" w:cs="Times New Roman"/>
            <w:sz w:val="24"/>
            <w:szCs w:val="24"/>
          </w:rPr>
          <w:t>5661)</w:t>
        </w:r>
      </w:ins>
      <w:r w:rsidRPr="00F41DD0">
        <w:rPr>
          <w:rFonts w:ascii="Times New Roman" w:hAnsi="Times New Roman" w:cs="Times New Roman"/>
          <w:sz w:val="24"/>
          <w:szCs w:val="24"/>
        </w:rPr>
        <w:t>.</w:t>
      </w:r>
      <w:ins w:id="1280" w:author="John Barlow" w:date="2024-09-13T09:48:00Z" w16du:dateUtc="2024-09-13T13:48:00Z">
        <w:r w:rsidR="00641780">
          <w:rPr>
            <w:rFonts w:ascii="Times New Roman" w:hAnsi="Times New Roman" w:cs="Times New Roman"/>
            <w:sz w:val="24"/>
            <w:szCs w:val="24"/>
          </w:rPr>
          <w:t xml:space="preserve"> </w:t>
        </w:r>
      </w:ins>
      <w:ins w:id="1281" w:author="Caitlin Jeffrey" w:date="2024-09-23T16:44:00Z">
        <w:r w:rsidR="000F0225" w:rsidRPr="000F0225">
          <w:rPr>
            <w:rFonts w:ascii="Times New Roman" w:hAnsi="Times New Roman" w:cs="Times New Roman"/>
            <w:sz w:val="24"/>
            <w:szCs w:val="24"/>
          </w:rPr>
          <w:t xml:space="preserve">Their study included quarters with up to </w:t>
        </w:r>
      </w:ins>
      <w:ins w:id="1282" w:author="Caitlin Jeffrey" w:date="2024-09-23T16:46:00Z" w16du:dateUtc="2024-09-23T20:46:00Z">
        <w:r w:rsidR="004A4635">
          <w:rPr>
            <w:rFonts w:ascii="Times New Roman" w:hAnsi="Times New Roman" w:cs="Times New Roman"/>
            <w:sz w:val="24"/>
            <w:szCs w:val="24"/>
          </w:rPr>
          <w:t xml:space="preserve">3 </w:t>
        </w:r>
      </w:ins>
      <w:ins w:id="1283" w:author="Caitlin Jeffrey" w:date="2024-09-23T16:44:00Z">
        <w:r w:rsidR="000F0225" w:rsidRPr="000F0225">
          <w:rPr>
            <w:rFonts w:ascii="Times New Roman" w:hAnsi="Times New Roman" w:cs="Times New Roman"/>
            <w:sz w:val="24"/>
            <w:szCs w:val="24"/>
          </w:rPr>
          <w:t xml:space="preserve">different </w:t>
        </w:r>
        <w:r w:rsidR="000F0225" w:rsidRPr="000F0225">
          <w:rPr>
            <w:rFonts w:ascii="Times New Roman" w:hAnsi="Times New Roman" w:cs="Times New Roman"/>
            <w:i/>
            <w:iCs/>
            <w:sz w:val="24"/>
            <w:szCs w:val="24"/>
          </w:rPr>
          <w:t>Staphylococcus</w:t>
        </w:r>
        <w:r w:rsidR="000F0225" w:rsidRPr="000F0225">
          <w:rPr>
            <w:rFonts w:ascii="Times New Roman" w:hAnsi="Times New Roman" w:cs="Times New Roman"/>
            <w:sz w:val="24"/>
            <w:szCs w:val="24"/>
          </w:rPr>
          <w:t xml:space="preserve"> species per milk sample, and the milk isolates associated with coinfections could have originated from various </w:t>
        </w:r>
      </w:ins>
      <w:ins w:id="1284" w:author="Caitlin Jeffrey" w:date="2024-09-23T16:45:00Z" w16du:dateUtc="2024-09-23T20:45:00Z">
        <w:r w:rsidR="00A1518E">
          <w:rPr>
            <w:rFonts w:ascii="Times New Roman" w:hAnsi="Times New Roman" w:cs="Times New Roman"/>
            <w:sz w:val="24"/>
            <w:szCs w:val="24"/>
          </w:rPr>
          <w:t>combinations of sources</w:t>
        </w:r>
      </w:ins>
      <w:ins w:id="1285" w:author="Caitlin Jeffrey" w:date="2024-09-23T16:44:00Z">
        <w:r w:rsidR="000F0225" w:rsidRPr="000F0225">
          <w:rPr>
            <w:rFonts w:ascii="Times New Roman" w:hAnsi="Times New Roman" w:cs="Times New Roman"/>
            <w:sz w:val="24"/>
            <w:szCs w:val="24"/>
          </w:rPr>
          <w:t xml:space="preserve">, including </w:t>
        </w:r>
      </w:ins>
      <w:ins w:id="1286" w:author="Caitlin Jeffrey" w:date="2024-09-23T16:45:00Z" w16du:dateUtc="2024-09-23T20:45:00Z">
        <w:r w:rsidR="00A1518E">
          <w:rPr>
            <w:rFonts w:ascii="Times New Roman" w:hAnsi="Times New Roman" w:cs="Times New Roman"/>
            <w:sz w:val="24"/>
            <w:szCs w:val="24"/>
          </w:rPr>
          <w:t>IMI</w:t>
        </w:r>
      </w:ins>
      <w:ins w:id="1287" w:author="Caitlin Jeffrey" w:date="2024-09-23T16:44:00Z">
        <w:r w:rsidR="000F0225" w:rsidRPr="000F0225">
          <w:rPr>
            <w:rFonts w:ascii="Times New Roman" w:hAnsi="Times New Roman" w:cs="Times New Roman"/>
            <w:sz w:val="24"/>
            <w:szCs w:val="24"/>
          </w:rPr>
          <w:t xml:space="preserve">, </w:t>
        </w:r>
      </w:ins>
      <w:ins w:id="1288" w:author="Caitlin Jeffrey" w:date="2024-09-23T16:46:00Z" w16du:dateUtc="2024-09-23T20:46:00Z">
        <w:r w:rsidR="004A4635">
          <w:rPr>
            <w:rFonts w:ascii="Times New Roman" w:hAnsi="Times New Roman" w:cs="Times New Roman"/>
            <w:sz w:val="24"/>
            <w:szCs w:val="24"/>
          </w:rPr>
          <w:t xml:space="preserve">the </w:t>
        </w:r>
      </w:ins>
      <w:ins w:id="1289" w:author="Caitlin Jeffrey" w:date="2024-09-23T16:44:00Z">
        <w:r w:rsidR="000F0225" w:rsidRPr="000F0225">
          <w:rPr>
            <w:rFonts w:ascii="Times New Roman" w:hAnsi="Times New Roman" w:cs="Times New Roman"/>
            <w:sz w:val="24"/>
            <w:szCs w:val="24"/>
          </w:rPr>
          <w:t>teat canal and teat apex, as well as extramammary environmental sources.</w:t>
        </w:r>
      </w:ins>
      <w:ins w:id="1290" w:author="Caitlin Jeffrey" w:date="2024-09-23T16:47:00Z" w16du:dateUtc="2024-09-23T20:47:00Z">
        <w:r w:rsidR="004827B5">
          <w:rPr>
            <w:rFonts w:ascii="Times New Roman" w:hAnsi="Times New Roman" w:cs="Times New Roman"/>
            <w:sz w:val="24"/>
            <w:szCs w:val="24"/>
          </w:rPr>
          <w:t xml:space="preserve"> </w:t>
        </w:r>
      </w:ins>
      <w:ins w:id="1291" w:author="John Barlow" w:date="2024-09-13T09:50:00Z" w16du:dateUtc="2024-09-13T13:50:00Z">
        <w:del w:id="1292" w:author="Caitlin Jeffrey" w:date="2024-09-23T16:46:00Z" w16du:dateUtc="2024-09-23T20:46:00Z">
          <w:r w:rsidR="00D44377" w:rsidDel="004827B5">
            <w:rPr>
              <w:rFonts w:ascii="Times New Roman" w:hAnsi="Times New Roman" w:cs="Times New Roman"/>
              <w:sz w:val="24"/>
              <w:szCs w:val="24"/>
            </w:rPr>
            <w:delText>Quarters with up to 3 different staphylococc</w:delText>
          </w:r>
        </w:del>
      </w:ins>
      <w:ins w:id="1293" w:author="John Barlow" w:date="2024-09-13T09:51:00Z" w16du:dateUtc="2024-09-13T13:51:00Z">
        <w:del w:id="1294" w:author="Caitlin Jeffrey" w:date="2024-09-23T16:46:00Z" w16du:dateUtc="2024-09-23T20:46:00Z">
          <w:r w:rsidR="00591244" w:rsidDel="004827B5">
            <w:rPr>
              <w:rFonts w:ascii="Times New Roman" w:hAnsi="Times New Roman" w:cs="Times New Roman"/>
              <w:sz w:val="24"/>
              <w:szCs w:val="24"/>
            </w:rPr>
            <w:delText>us species per milk sample were included in their study</w:delText>
          </w:r>
          <w:r w:rsidR="001165C8" w:rsidDel="004827B5">
            <w:rPr>
              <w:rFonts w:ascii="Times New Roman" w:hAnsi="Times New Roman" w:cs="Times New Roman"/>
              <w:sz w:val="24"/>
              <w:szCs w:val="24"/>
            </w:rPr>
            <w:delText xml:space="preserve">, </w:delText>
          </w:r>
        </w:del>
      </w:ins>
      <w:ins w:id="1295" w:author="John Barlow" w:date="2024-09-13T09:52:00Z" w16du:dateUtc="2024-09-13T13:52:00Z">
        <w:del w:id="1296" w:author="Caitlin Jeffrey" w:date="2024-09-23T16:46:00Z" w16du:dateUtc="2024-09-23T20:46:00Z">
          <w:r w:rsidR="00915110" w:rsidDel="004827B5">
            <w:rPr>
              <w:rFonts w:ascii="Times New Roman" w:hAnsi="Times New Roman" w:cs="Times New Roman"/>
              <w:sz w:val="24"/>
              <w:szCs w:val="24"/>
            </w:rPr>
            <w:delText xml:space="preserve">and the </w:delText>
          </w:r>
        </w:del>
      </w:ins>
      <w:ins w:id="1297" w:author="John Barlow" w:date="2024-09-13T09:56:00Z" w16du:dateUtc="2024-09-13T13:56:00Z">
        <w:del w:id="1298" w:author="Caitlin Jeffrey" w:date="2024-09-23T16:46:00Z" w16du:dateUtc="2024-09-23T20:46:00Z">
          <w:r w:rsidR="004406D0" w:rsidDel="004827B5">
            <w:rPr>
              <w:rFonts w:ascii="Times New Roman" w:hAnsi="Times New Roman" w:cs="Times New Roman"/>
              <w:sz w:val="24"/>
              <w:szCs w:val="24"/>
            </w:rPr>
            <w:delText xml:space="preserve">milk </w:delText>
          </w:r>
        </w:del>
      </w:ins>
      <w:ins w:id="1299" w:author="John Barlow" w:date="2024-09-13T09:52:00Z" w16du:dateUtc="2024-09-13T13:52:00Z">
        <w:del w:id="1300" w:author="Caitlin Jeffrey" w:date="2024-09-23T16:46:00Z" w16du:dateUtc="2024-09-23T20:46:00Z">
          <w:r w:rsidR="00915110" w:rsidDel="004827B5">
            <w:rPr>
              <w:rFonts w:ascii="Times New Roman" w:hAnsi="Times New Roman" w:cs="Times New Roman"/>
              <w:sz w:val="24"/>
              <w:szCs w:val="24"/>
            </w:rPr>
            <w:delText xml:space="preserve">isolates associated with coinfections may have originated from </w:delText>
          </w:r>
          <w:r w:rsidR="00B923DF" w:rsidDel="004827B5">
            <w:rPr>
              <w:rFonts w:ascii="Times New Roman" w:hAnsi="Times New Roman" w:cs="Times New Roman"/>
              <w:sz w:val="24"/>
              <w:szCs w:val="24"/>
            </w:rPr>
            <w:delText xml:space="preserve">all possible combinations </w:delText>
          </w:r>
        </w:del>
      </w:ins>
      <w:ins w:id="1301" w:author="John Barlow" w:date="2024-09-13T16:30:00Z" w16du:dateUtc="2024-09-13T20:30:00Z">
        <w:del w:id="1302" w:author="Caitlin Jeffrey" w:date="2024-09-23T16:46:00Z" w16du:dateUtc="2024-09-23T20:46:00Z">
          <w:r w:rsidR="003A63D9" w:rsidDel="004827B5">
            <w:rPr>
              <w:rFonts w:ascii="Times New Roman" w:hAnsi="Times New Roman" w:cs="Times New Roman"/>
              <w:sz w:val="24"/>
              <w:szCs w:val="24"/>
            </w:rPr>
            <w:delText>of</w:delText>
          </w:r>
        </w:del>
      </w:ins>
      <w:ins w:id="1303" w:author="John Barlow" w:date="2024-09-13T09:53:00Z" w16du:dateUtc="2024-09-13T13:53:00Z">
        <w:del w:id="1304" w:author="Caitlin Jeffrey" w:date="2024-09-23T16:46:00Z" w16du:dateUtc="2024-09-23T20:46:00Z">
          <w:r w:rsidR="00C33201" w:rsidDel="004827B5">
            <w:rPr>
              <w:rFonts w:ascii="Times New Roman" w:hAnsi="Times New Roman" w:cs="Times New Roman"/>
              <w:sz w:val="24"/>
              <w:szCs w:val="24"/>
            </w:rPr>
            <w:delText xml:space="preserve"> </w:delText>
          </w:r>
        </w:del>
      </w:ins>
      <w:ins w:id="1305" w:author="John Barlow" w:date="2024-09-13T09:55:00Z" w16du:dateUtc="2024-09-13T13:55:00Z">
        <w:del w:id="1306" w:author="Caitlin Jeffrey" w:date="2024-09-23T16:46:00Z" w16du:dateUtc="2024-09-23T20:46:00Z">
          <w:r w:rsidR="00E939FA" w:rsidDel="004827B5">
            <w:rPr>
              <w:rFonts w:ascii="Times New Roman" w:hAnsi="Times New Roman" w:cs="Times New Roman"/>
              <w:sz w:val="24"/>
              <w:szCs w:val="24"/>
            </w:rPr>
            <w:delText>IMI</w:delText>
          </w:r>
        </w:del>
      </w:ins>
      <w:ins w:id="1307" w:author="John Barlow" w:date="2024-09-13T09:53:00Z" w16du:dateUtc="2024-09-13T13:53:00Z">
        <w:del w:id="1308" w:author="Caitlin Jeffrey" w:date="2024-09-23T16:46:00Z" w16du:dateUtc="2024-09-23T20:46:00Z">
          <w:r w:rsidR="00C33201" w:rsidDel="004827B5">
            <w:rPr>
              <w:rFonts w:ascii="Times New Roman" w:hAnsi="Times New Roman" w:cs="Times New Roman"/>
              <w:sz w:val="24"/>
              <w:szCs w:val="24"/>
            </w:rPr>
            <w:delText xml:space="preserve">, teat </w:delText>
          </w:r>
          <w:r w:rsidR="007B4698" w:rsidDel="004827B5">
            <w:rPr>
              <w:rFonts w:ascii="Times New Roman" w:hAnsi="Times New Roman" w:cs="Times New Roman"/>
              <w:sz w:val="24"/>
              <w:szCs w:val="24"/>
            </w:rPr>
            <w:delText>canal and teat apex colonization</w:delText>
          </w:r>
        </w:del>
      </w:ins>
      <w:ins w:id="1309" w:author="John Barlow" w:date="2024-09-13T09:54:00Z" w16du:dateUtc="2024-09-13T13:54:00Z">
        <w:del w:id="1310" w:author="Caitlin Jeffrey" w:date="2024-09-23T16:46:00Z" w16du:dateUtc="2024-09-23T20:46:00Z">
          <w:r w:rsidR="00E939FA" w:rsidDel="004827B5">
            <w:rPr>
              <w:rFonts w:ascii="Times New Roman" w:hAnsi="Times New Roman" w:cs="Times New Roman"/>
              <w:sz w:val="24"/>
              <w:szCs w:val="24"/>
            </w:rPr>
            <w:delText xml:space="preserve"> sources</w:delText>
          </w:r>
        </w:del>
      </w:ins>
      <w:ins w:id="1311" w:author="John Barlow" w:date="2024-09-13T16:30:00Z" w16du:dateUtc="2024-09-13T20:30:00Z">
        <w:del w:id="1312" w:author="Caitlin Jeffrey" w:date="2024-09-23T16:46:00Z" w16du:dateUtc="2024-09-23T20:46:00Z">
          <w:r w:rsidR="003A63D9" w:rsidDel="004827B5">
            <w:rPr>
              <w:rFonts w:ascii="Times New Roman" w:hAnsi="Times New Roman" w:cs="Times New Roman"/>
              <w:sz w:val="24"/>
              <w:szCs w:val="24"/>
            </w:rPr>
            <w:delText>, as well as extra</w:delText>
          </w:r>
          <w:r w:rsidR="00AD687E" w:rsidDel="004827B5">
            <w:rPr>
              <w:rFonts w:ascii="Times New Roman" w:hAnsi="Times New Roman" w:cs="Times New Roman"/>
              <w:sz w:val="24"/>
              <w:szCs w:val="24"/>
            </w:rPr>
            <w:delText xml:space="preserve">mammary </w:delText>
          </w:r>
        </w:del>
      </w:ins>
      <w:ins w:id="1313" w:author="John Barlow" w:date="2024-09-13T16:31:00Z" w16du:dateUtc="2024-09-13T20:31:00Z">
        <w:del w:id="1314" w:author="Caitlin Jeffrey" w:date="2024-09-23T16:46:00Z" w16du:dateUtc="2024-09-23T20:46:00Z">
          <w:r w:rsidR="00AD687E" w:rsidDel="004827B5">
            <w:rPr>
              <w:rFonts w:ascii="Times New Roman" w:hAnsi="Times New Roman" w:cs="Times New Roman"/>
              <w:sz w:val="24"/>
              <w:szCs w:val="24"/>
            </w:rPr>
            <w:delText>environmental sources</w:delText>
          </w:r>
        </w:del>
      </w:ins>
      <w:ins w:id="1315" w:author="John Barlow" w:date="2024-09-13T09:54:00Z" w16du:dateUtc="2024-09-13T13:54:00Z">
        <w:del w:id="1316" w:author="Caitlin Jeffrey" w:date="2024-09-23T16:46:00Z" w16du:dateUtc="2024-09-23T20:46:00Z">
          <w:r w:rsidR="00E939FA" w:rsidDel="004827B5">
            <w:rPr>
              <w:rFonts w:ascii="Times New Roman" w:hAnsi="Times New Roman" w:cs="Times New Roman"/>
              <w:sz w:val="24"/>
              <w:szCs w:val="24"/>
            </w:rPr>
            <w:delText>.</w:delText>
          </w:r>
        </w:del>
      </w:ins>
      <w:ins w:id="1317" w:author="John Barlow" w:date="2024-09-13T09:55:00Z" w16du:dateUtc="2024-09-13T13:55:00Z">
        <w:del w:id="1318" w:author="Caitlin Jeffrey" w:date="2024-09-23T16:46:00Z" w16du:dateUtc="2024-09-23T20:46:00Z">
          <w:r w:rsidR="00E86B43" w:rsidDel="004827B5">
            <w:rPr>
              <w:rFonts w:ascii="Times New Roman" w:hAnsi="Times New Roman" w:cs="Times New Roman"/>
              <w:sz w:val="24"/>
              <w:szCs w:val="24"/>
            </w:rPr>
            <w:delText xml:space="preserve"> </w:delText>
          </w:r>
        </w:del>
      </w:ins>
      <w:del w:id="1319" w:author="Caitlin Jeffrey" w:date="2024-09-23T12:44:00Z" w16du:dateUtc="2024-09-23T16:44:00Z">
        <w:r w:rsidDel="00D02EA7">
          <w:rPr>
            <w:rFonts w:ascii="Times New Roman" w:hAnsi="Times New Roman" w:cs="Times New Roman"/>
            <w:sz w:val="24"/>
            <w:szCs w:val="24"/>
          </w:rPr>
          <w:delText>Dodler</w:delText>
        </w:r>
      </w:del>
      <w:ins w:id="1320"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321" w:author="Caitlin Jeffrey" w:date="2024-09-23T12:41:00Z" w16du:dateUtc="2024-09-23T16:41:00Z">
        <w:r w:rsidDel="00DA3659">
          <w:rPr>
            <w:rFonts w:ascii="Times New Roman" w:hAnsi="Times New Roman" w:cs="Times New Roman"/>
            <w:sz w:val="24"/>
            <w:szCs w:val="24"/>
          </w:rPr>
          <w:delText>et al., (</w:delText>
        </w:r>
      </w:del>
      <w:ins w:id="1322"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 xml:space="preserve">2017) suggested possible </w:t>
      </w:r>
      <w:r w:rsidRPr="00BD71C0">
        <w:rPr>
          <w:rFonts w:ascii="Times New Roman" w:hAnsi="Times New Roman" w:cs="Times New Roman"/>
          <w:sz w:val="24"/>
          <w:szCs w:val="24"/>
        </w:rPr>
        <w:t xml:space="preserve">mechanisms for </w:t>
      </w:r>
      <w:ins w:id="1323" w:author="John Barlow" w:date="2024-09-19T10:19:00Z" w16du:dateUtc="2024-09-19T14:19:00Z">
        <w:r w:rsidR="00637276" w:rsidRPr="00BD71C0">
          <w:rPr>
            <w:rFonts w:ascii="Times New Roman" w:hAnsi="Times New Roman" w:cs="Times New Roman"/>
            <w:sz w:val="24"/>
            <w:szCs w:val="24"/>
          </w:rPr>
          <w:t xml:space="preserve">the </w:t>
        </w:r>
      </w:ins>
      <w:ins w:id="1324" w:author="John Barlow" w:date="2024-09-19T10:21:00Z" w16du:dateUtc="2024-09-19T14:21:00Z">
        <w:r w:rsidR="00E12218">
          <w:rPr>
            <w:rFonts w:ascii="Times New Roman" w:hAnsi="Times New Roman" w:cs="Times New Roman"/>
            <w:sz w:val="24"/>
            <w:szCs w:val="24"/>
          </w:rPr>
          <w:t>significant</w:t>
        </w:r>
      </w:ins>
      <w:r w:rsidRPr="00BD71C0">
        <w:rPr>
          <w:rFonts w:ascii="Times New Roman" w:hAnsi="Times New Roman" w:cs="Times New Roman"/>
          <w:sz w:val="24"/>
          <w:szCs w:val="24"/>
        </w:rPr>
        <w:t xml:space="preserve"> associations</w:t>
      </w:r>
      <w:r w:rsidRPr="006F5087">
        <w:rPr>
          <w:rFonts w:ascii="Times New Roman" w:hAnsi="Times New Roman" w:cs="Times New Roman"/>
          <w:sz w:val="24"/>
          <w:szCs w:val="24"/>
        </w:rPr>
        <w:t xml:space="preserve"> </w:t>
      </w:r>
      <w:ins w:id="1325" w:author="John Barlow" w:date="2024-09-19T10:19:00Z" w16du:dateUtc="2024-09-19T14:19:00Z">
        <w:r w:rsidR="00637276" w:rsidRPr="006F5087">
          <w:rPr>
            <w:rFonts w:ascii="Times New Roman" w:hAnsi="Times New Roman" w:cs="Times New Roman"/>
            <w:sz w:val="24"/>
            <w:szCs w:val="24"/>
          </w:rPr>
          <w:t xml:space="preserve">between </w:t>
        </w:r>
        <w:r w:rsidR="00BD71C0" w:rsidRPr="006F5087">
          <w:rPr>
            <w:rFonts w:ascii="Times New Roman" w:hAnsi="Times New Roman" w:cs="Times New Roman"/>
            <w:sz w:val="24"/>
            <w:szCs w:val="24"/>
          </w:rPr>
          <w:t xml:space="preserve">2 species </w:t>
        </w:r>
      </w:ins>
      <w:ins w:id="1326" w:author="John Barlow" w:date="2024-09-19T10:20:00Z" w16du:dateUtc="2024-09-19T14:20:00Z">
        <w:r w:rsidR="00A460A7">
          <w:rPr>
            <w:rFonts w:ascii="Times New Roman" w:hAnsi="Times New Roman" w:cs="Times New Roman"/>
            <w:sz w:val="24"/>
            <w:szCs w:val="24"/>
          </w:rPr>
          <w:t>observed as</w:t>
        </w:r>
      </w:ins>
      <w:ins w:id="1327" w:author="John Barlow" w:date="2024-09-19T10:19:00Z" w16du:dateUtc="2024-09-19T14:19:00Z">
        <w:r w:rsidR="00637276" w:rsidRPr="006F5087">
          <w:rPr>
            <w:rFonts w:ascii="Times New Roman" w:hAnsi="Times New Roman" w:cs="Times New Roman"/>
            <w:sz w:val="24"/>
            <w:szCs w:val="24"/>
          </w:rPr>
          <w:t xml:space="preserve"> </w:t>
        </w:r>
      </w:ins>
      <w:r w:rsidRPr="00BD71C0">
        <w:rPr>
          <w:rFonts w:ascii="Times New Roman" w:hAnsi="Times New Roman" w:cs="Times New Roman"/>
          <w:sz w:val="24"/>
          <w:szCs w:val="24"/>
        </w:rPr>
        <w:t>coinfect</w:t>
      </w:r>
      <w:r w:rsidRPr="00CA5AD3">
        <w:rPr>
          <w:rFonts w:ascii="Times New Roman" w:hAnsi="Times New Roman" w:cs="Times New Roman"/>
          <w:sz w:val="24"/>
          <w:szCs w:val="24"/>
        </w:rPr>
        <w:t>ion</w:t>
      </w:r>
      <w:ins w:id="1328" w:author="John Barlow" w:date="2024-09-19T10:20:00Z" w16du:dateUtc="2024-09-19T14:20:00Z">
        <w:r w:rsidR="00A460A7">
          <w:rPr>
            <w:rFonts w:ascii="Times New Roman" w:hAnsi="Times New Roman" w:cs="Times New Roman"/>
            <w:sz w:val="24"/>
            <w:szCs w:val="24"/>
          </w:rPr>
          <w:t>s</w:t>
        </w:r>
      </w:ins>
      <w:ins w:id="1329" w:author="John Barlow" w:date="2024-09-19T14:20:00Z" w16du:dateUtc="2024-09-19T18:20:00Z">
        <w:r w:rsidR="007B03B3">
          <w:rPr>
            <w:rFonts w:ascii="Times New Roman" w:hAnsi="Times New Roman" w:cs="Times New Roman"/>
            <w:sz w:val="24"/>
            <w:szCs w:val="24"/>
          </w:rPr>
          <w:t>,</w:t>
        </w:r>
      </w:ins>
      <w:r>
        <w:rPr>
          <w:rFonts w:ascii="Times New Roman" w:hAnsi="Times New Roman" w:cs="Times New Roman"/>
          <w:sz w:val="24"/>
          <w:szCs w:val="24"/>
        </w:rPr>
        <w:t xml:space="preserve"> includ</w:t>
      </w:r>
      <w:ins w:id="1330" w:author="John Barlow" w:date="2024-09-19T14:20:00Z" w16du:dateUtc="2024-09-19T18:20:00Z">
        <w:r w:rsidR="007B03B3">
          <w:rPr>
            <w:rFonts w:ascii="Times New Roman" w:hAnsi="Times New Roman" w:cs="Times New Roman"/>
            <w:sz w:val="24"/>
            <w:szCs w:val="24"/>
          </w:rPr>
          <w:t>ing</w:t>
        </w:r>
      </w:ins>
      <w:r>
        <w:rPr>
          <w:rFonts w:ascii="Times New Roman" w:hAnsi="Times New Roman" w:cs="Times New Roman"/>
          <w:sz w:val="24"/>
          <w:szCs w:val="24"/>
        </w:rPr>
        <w:t xml:space="preserve"> </w:t>
      </w:r>
      <w:ins w:id="1331" w:author="John Barlow" w:date="2024-09-18T14:55:00Z" w16du:dateUtc="2024-09-18T18:55:00Z">
        <w:r w:rsidR="00A81951">
          <w:rPr>
            <w:rFonts w:ascii="Times New Roman" w:hAnsi="Times New Roman" w:cs="Times New Roman"/>
            <w:sz w:val="24"/>
            <w:szCs w:val="24"/>
          </w:rPr>
          <w:t>bacterial effects</w:t>
        </w:r>
      </w:ins>
      <w:ins w:id="1332" w:author="Caitlin Jeffrey" w:date="2024-09-23T16:47:00Z" w16du:dateUtc="2024-09-23T20:47:00Z">
        <w:r w:rsidR="00590F9F">
          <w:rPr>
            <w:rFonts w:ascii="Times New Roman" w:hAnsi="Times New Roman" w:cs="Times New Roman"/>
            <w:sz w:val="24"/>
            <w:szCs w:val="24"/>
          </w:rPr>
          <w:t xml:space="preserve"> (</w:t>
        </w:r>
      </w:ins>
      <w:ins w:id="1333" w:author="John Barlow" w:date="2024-09-18T14:55:00Z" w16du:dateUtc="2024-09-18T18:55:00Z">
        <w:del w:id="1334" w:author="Caitlin Jeffrey" w:date="2024-09-23T16:47:00Z" w16du:dateUtc="2024-09-23T20:47:00Z">
          <w:r w:rsidR="00A81951" w:rsidDel="00590F9F">
            <w:rPr>
              <w:rFonts w:ascii="Times New Roman" w:hAnsi="Times New Roman" w:cs="Times New Roman"/>
              <w:sz w:val="24"/>
              <w:szCs w:val="24"/>
            </w:rPr>
            <w:delText xml:space="preserve">, such as </w:delText>
          </w:r>
        </w:del>
        <w:r w:rsidR="00A81951">
          <w:rPr>
            <w:rFonts w:ascii="Times New Roman" w:hAnsi="Times New Roman" w:cs="Times New Roman"/>
            <w:sz w:val="24"/>
            <w:szCs w:val="24"/>
          </w:rPr>
          <w:t>combination of virulence factors</w:t>
        </w:r>
      </w:ins>
      <w:ins w:id="1335" w:author="John Barlow" w:date="2024-09-18T14:56:00Z" w16du:dateUtc="2024-09-18T18:56:00Z">
        <w:r w:rsidR="001D2412">
          <w:rPr>
            <w:rFonts w:ascii="Times New Roman" w:hAnsi="Times New Roman" w:cs="Times New Roman"/>
            <w:sz w:val="24"/>
            <w:szCs w:val="24"/>
          </w:rPr>
          <w:t xml:space="preserve"> and </w:t>
        </w:r>
      </w:ins>
      <w:r w:rsidRPr="00D05DAD">
        <w:rPr>
          <w:rFonts w:ascii="Times New Roman" w:hAnsi="Times New Roman" w:cs="Times New Roman"/>
          <w:sz w:val="24"/>
          <w:szCs w:val="24"/>
        </w:rPr>
        <w:t>synergism in bacteria metabolism</w:t>
      </w:r>
      <w:ins w:id="1336" w:author="Caitlin Jeffrey" w:date="2024-09-23T16:47:00Z" w16du:dateUtc="2024-09-23T20:47:00Z">
        <w:r w:rsidR="00874D48">
          <w:rPr>
            <w:rFonts w:ascii="Times New Roman" w:hAnsi="Times New Roman" w:cs="Times New Roman"/>
            <w:sz w:val="24"/>
            <w:szCs w:val="24"/>
          </w:rPr>
          <w:t>)</w:t>
        </w:r>
      </w:ins>
      <w:r w:rsidRPr="00D05DAD">
        <w:rPr>
          <w:rFonts w:ascii="Times New Roman" w:hAnsi="Times New Roman" w:cs="Times New Roman"/>
          <w:sz w:val="24"/>
          <w:szCs w:val="24"/>
        </w:rPr>
        <w:t>,</w:t>
      </w:r>
      <w:r>
        <w:rPr>
          <w:rFonts w:ascii="Times New Roman" w:hAnsi="Times New Roman" w:cs="Times New Roman"/>
          <w:sz w:val="24"/>
          <w:szCs w:val="24"/>
        </w:rPr>
        <w:t xml:space="preserve"> </w:t>
      </w:r>
      <w:r w:rsidRPr="00D05DAD">
        <w:rPr>
          <w:rFonts w:ascii="Times New Roman" w:hAnsi="Times New Roman" w:cs="Times New Roman"/>
          <w:sz w:val="24"/>
          <w:szCs w:val="24"/>
        </w:rPr>
        <w:t xml:space="preserve">and </w:t>
      </w:r>
      <w:ins w:id="1337" w:author="John Barlow" w:date="2024-09-18T14:56:00Z" w16du:dateUtc="2024-09-18T18:56:00Z">
        <w:r w:rsidR="001D2412">
          <w:rPr>
            <w:rFonts w:ascii="Times New Roman" w:hAnsi="Times New Roman" w:cs="Times New Roman"/>
            <w:sz w:val="24"/>
            <w:szCs w:val="24"/>
          </w:rPr>
          <w:t xml:space="preserve">herd effects </w:t>
        </w:r>
        <w:del w:id="1338" w:author="Caitlin Jeffrey" w:date="2024-09-23T16:47:00Z" w16du:dateUtc="2024-09-23T20:47:00Z">
          <w:r w:rsidR="001D2412" w:rsidDel="00874D48">
            <w:rPr>
              <w:rFonts w:ascii="Times New Roman" w:hAnsi="Times New Roman" w:cs="Times New Roman"/>
              <w:sz w:val="24"/>
              <w:szCs w:val="24"/>
            </w:rPr>
            <w:delText>such as</w:delText>
          </w:r>
        </w:del>
      </w:ins>
      <w:ins w:id="1339" w:author="Caitlin Jeffrey" w:date="2024-09-23T16:47:00Z" w16du:dateUtc="2024-09-23T20:47:00Z">
        <w:r w:rsidR="00874D48">
          <w:rPr>
            <w:rFonts w:ascii="Times New Roman" w:hAnsi="Times New Roman" w:cs="Times New Roman"/>
            <w:sz w:val="24"/>
            <w:szCs w:val="24"/>
          </w:rPr>
          <w:t>(</w:t>
        </w:r>
      </w:ins>
      <w:ins w:id="1340" w:author="John Barlow" w:date="2024-09-18T14:56:00Z" w16du:dateUtc="2024-09-18T18:56:00Z">
        <w:del w:id="1341" w:author="Caitlin Jeffrey" w:date="2024-09-23T16:47:00Z" w16du:dateUtc="2024-09-23T20:47:00Z">
          <w:r w:rsidR="001D2412" w:rsidDel="00874D48">
            <w:rPr>
              <w:rFonts w:ascii="Times New Roman" w:hAnsi="Times New Roman" w:cs="Times New Roman"/>
              <w:sz w:val="24"/>
              <w:szCs w:val="24"/>
            </w:rPr>
            <w:delText xml:space="preserve"> </w:delText>
          </w:r>
        </w:del>
      </w:ins>
      <w:r>
        <w:rPr>
          <w:rFonts w:ascii="Times New Roman" w:hAnsi="Times New Roman" w:cs="Times New Roman"/>
          <w:sz w:val="24"/>
          <w:szCs w:val="24"/>
        </w:rPr>
        <w:t xml:space="preserve">poor </w:t>
      </w:r>
      <w:r w:rsidRPr="00D05DAD">
        <w:rPr>
          <w:rFonts w:ascii="Times New Roman" w:hAnsi="Times New Roman" w:cs="Times New Roman"/>
          <w:sz w:val="24"/>
          <w:szCs w:val="24"/>
        </w:rPr>
        <w:t xml:space="preserve">environmental </w:t>
      </w:r>
      <w:r>
        <w:rPr>
          <w:rFonts w:ascii="Times New Roman" w:hAnsi="Times New Roman" w:cs="Times New Roman"/>
          <w:sz w:val="24"/>
          <w:szCs w:val="24"/>
        </w:rPr>
        <w:t xml:space="preserve">hygiene </w:t>
      </w:r>
      <w:r w:rsidRPr="00D05DAD">
        <w:rPr>
          <w:rFonts w:ascii="Times New Roman" w:hAnsi="Times New Roman" w:cs="Times New Roman"/>
          <w:sz w:val="24"/>
          <w:szCs w:val="24"/>
        </w:rPr>
        <w:t>conditions</w:t>
      </w:r>
      <w:ins w:id="1342" w:author="Caitlin Jeffrey" w:date="2024-09-23T16:48:00Z" w16du:dateUtc="2024-09-23T20:48:00Z">
        <w:r w:rsidR="00874D48">
          <w:rPr>
            <w:rFonts w:ascii="Times New Roman" w:hAnsi="Times New Roman" w:cs="Times New Roman"/>
            <w:sz w:val="24"/>
            <w:szCs w:val="24"/>
          </w:rPr>
          <w:t>)</w:t>
        </w:r>
      </w:ins>
      <w:r>
        <w:rPr>
          <w:rFonts w:ascii="Times New Roman" w:hAnsi="Times New Roman" w:cs="Times New Roman"/>
          <w:sz w:val="24"/>
          <w:szCs w:val="24"/>
        </w:rPr>
        <w:t>. Antagonism between species colonizing the teat apex and st</w:t>
      </w:r>
      <w:ins w:id="1343" w:author="John Barlow" w:date="2024-09-12T20:44:00Z" w16du:dateUtc="2024-09-13T00:44:00Z">
        <w:r w:rsidR="00F03E95">
          <w:rPr>
            <w:rFonts w:ascii="Times New Roman" w:hAnsi="Times New Roman" w:cs="Times New Roman"/>
            <w:sz w:val="24"/>
            <w:szCs w:val="24"/>
          </w:rPr>
          <w:t>r</w:t>
        </w:r>
      </w:ins>
      <w:r>
        <w:rPr>
          <w:rFonts w:ascii="Times New Roman" w:hAnsi="Times New Roman" w:cs="Times New Roman"/>
          <w:sz w:val="24"/>
          <w:szCs w:val="24"/>
        </w:rPr>
        <w:t xml:space="preserve">eak canal may also influence </w:t>
      </w:r>
      <w:proofErr w:type="spellStart"/>
      <w:r>
        <w:rPr>
          <w:rFonts w:ascii="Times New Roman" w:hAnsi="Times New Roman" w:cs="Times New Roman"/>
          <w:sz w:val="24"/>
          <w:szCs w:val="24"/>
        </w:rPr>
        <w:t>SaM</w:t>
      </w:r>
      <w:proofErr w:type="spellEnd"/>
      <w:r>
        <w:rPr>
          <w:rFonts w:ascii="Times New Roman" w:hAnsi="Times New Roman" w:cs="Times New Roman"/>
          <w:sz w:val="24"/>
          <w:szCs w:val="24"/>
        </w:rPr>
        <w:t xml:space="preserve"> IMI risk (</w:t>
      </w:r>
      <w:proofErr w:type="spellStart"/>
      <w:r w:rsidRPr="007C4C49">
        <w:rPr>
          <w:rFonts w:ascii="Times New Roman" w:hAnsi="Times New Roman" w:cs="Times New Roman"/>
          <w:sz w:val="24"/>
          <w:szCs w:val="24"/>
        </w:rPr>
        <w:t>Mahmmod</w:t>
      </w:r>
      <w:proofErr w:type="spellEnd"/>
      <w:r w:rsidRPr="007C4C49">
        <w:rPr>
          <w:rFonts w:ascii="Times New Roman" w:hAnsi="Times New Roman" w:cs="Times New Roman"/>
          <w:sz w:val="24"/>
          <w:szCs w:val="24"/>
        </w:rPr>
        <w:t xml:space="preserve"> </w:t>
      </w:r>
      <w:r>
        <w:rPr>
          <w:rFonts w:ascii="Times New Roman" w:hAnsi="Times New Roman" w:cs="Times New Roman"/>
          <w:sz w:val="24"/>
          <w:szCs w:val="24"/>
        </w:rPr>
        <w:t>et al., 2018).</w:t>
      </w:r>
      <w:ins w:id="1344" w:author="John Barlow" w:date="2024-09-18T14:58:00Z" w16du:dateUtc="2024-09-18T18:58:00Z">
        <w:r w:rsidR="00B3243C">
          <w:rPr>
            <w:rFonts w:ascii="Times New Roman" w:hAnsi="Times New Roman" w:cs="Times New Roman"/>
            <w:sz w:val="24"/>
            <w:szCs w:val="24"/>
          </w:rPr>
          <w:t xml:space="preserve"> </w:t>
        </w:r>
      </w:ins>
      <w:ins w:id="1345" w:author="John Barlow" w:date="2024-09-19T10:29:00Z" w16du:dateUtc="2024-09-19T14:29:00Z">
        <w:r w:rsidR="0054094C" w:rsidRPr="0054094C">
          <w:rPr>
            <w:rFonts w:ascii="Times New Roman" w:hAnsi="Times New Roman" w:cs="Times New Roman"/>
            <w:sz w:val="24"/>
            <w:szCs w:val="24"/>
          </w:rPr>
          <w:t xml:space="preserve">It is long recognized that bacteria isolated from milk samples collected by traditional aseptic methods are not necessarily causing an IMI (Griffin et al., 1977). An important caveat is </w:t>
        </w:r>
        <w:del w:id="1346" w:author="Caitlin Jeffrey" w:date="2024-09-23T16:48:00Z" w16du:dateUtc="2024-09-23T20:48:00Z">
          <w:r w:rsidR="0054094C" w:rsidRPr="0054094C" w:rsidDel="00465C35">
            <w:rPr>
              <w:rFonts w:ascii="Times New Roman" w:hAnsi="Times New Roman" w:cs="Times New Roman"/>
              <w:sz w:val="24"/>
              <w:szCs w:val="24"/>
            </w:rPr>
            <w:delText xml:space="preserve">the </w:delText>
          </w:r>
        </w:del>
      </w:ins>
      <w:ins w:id="1347" w:author="Caitlin Jeffrey" w:date="2024-09-23T16:48:00Z" w16du:dateUtc="2024-09-23T20:48:00Z">
        <w:r w:rsidR="00465C35">
          <w:rPr>
            <w:rFonts w:ascii="Times New Roman" w:hAnsi="Times New Roman" w:cs="Times New Roman"/>
            <w:sz w:val="24"/>
            <w:szCs w:val="24"/>
          </w:rPr>
          <w:t xml:space="preserve">that </w:t>
        </w:r>
      </w:ins>
      <w:ins w:id="1348" w:author="John Barlow" w:date="2024-09-19T10:29:00Z" w16du:dateUtc="2024-09-19T14:29:00Z">
        <w:r w:rsidR="0054094C" w:rsidRPr="0054094C">
          <w:rPr>
            <w:rFonts w:ascii="Times New Roman" w:hAnsi="Times New Roman" w:cs="Times New Roman"/>
            <w:sz w:val="24"/>
            <w:szCs w:val="24"/>
          </w:rPr>
          <w:t xml:space="preserve">field studies from the 1960s and 1970s frequently focused on major mastitis </w:t>
        </w:r>
        <w:del w:id="1349" w:author="Caitlin Jeffrey" w:date="2024-09-23T16:48:00Z" w16du:dateUtc="2024-09-23T20:48:00Z">
          <w:r w:rsidR="0054094C" w:rsidRPr="0054094C" w:rsidDel="00465C35">
            <w:rPr>
              <w:rFonts w:ascii="Times New Roman" w:hAnsi="Times New Roman" w:cs="Times New Roman"/>
              <w:sz w:val="24"/>
              <w:szCs w:val="24"/>
            </w:rPr>
            <w:delText>pathogens, and</w:delText>
          </w:r>
        </w:del>
      </w:ins>
      <w:ins w:id="1350" w:author="Caitlin Jeffrey" w:date="2024-09-23T16:48:00Z" w16du:dateUtc="2024-09-23T20:48:00Z">
        <w:r w:rsidR="00465C35" w:rsidRPr="0054094C">
          <w:rPr>
            <w:rFonts w:ascii="Times New Roman" w:hAnsi="Times New Roman" w:cs="Times New Roman"/>
            <w:sz w:val="24"/>
            <w:szCs w:val="24"/>
          </w:rPr>
          <w:t>pathogens and</w:t>
        </w:r>
      </w:ins>
      <w:ins w:id="1351" w:author="John Barlow" w:date="2024-09-19T10:29:00Z" w16du:dateUtc="2024-09-19T14:29:00Z">
        <w:r w:rsidR="0054094C" w:rsidRPr="0054094C">
          <w:rPr>
            <w:rFonts w:ascii="Times New Roman" w:hAnsi="Times New Roman" w:cs="Times New Roman"/>
            <w:sz w:val="24"/>
            <w:szCs w:val="24"/>
          </w:rPr>
          <w:t xml:space="preserve"> ignored IMI diagnostic criteria for minor pathogens (Bramley, 1975). In more recent work</w:t>
        </w:r>
      </w:ins>
      <w:ins w:id="1352" w:author="Caitlin Jeffrey" w:date="2024-09-23T16:49:00Z" w16du:dateUtc="2024-09-23T20:49:00Z">
        <w:r w:rsidR="005C751B">
          <w:rPr>
            <w:rFonts w:ascii="Times New Roman" w:hAnsi="Times New Roman" w:cs="Times New Roman"/>
            <w:sz w:val="24"/>
            <w:szCs w:val="24"/>
          </w:rPr>
          <w:t>,</w:t>
        </w:r>
      </w:ins>
      <w:ins w:id="1353" w:author="John Barlow" w:date="2024-09-19T10:29:00Z" w16du:dateUtc="2024-09-19T14:29:00Z">
        <w:r w:rsidR="0054094C" w:rsidRPr="0054094C">
          <w:rPr>
            <w:rFonts w:ascii="Times New Roman" w:hAnsi="Times New Roman" w:cs="Times New Roman"/>
            <w:sz w:val="24"/>
            <w:szCs w:val="24"/>
          </w:rPr>
          <w:t xml:space="preserve">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w:t>
        </w:r>
        <w:del w:id="1354" w:author="Caitlin Jeffrey" w:date="2024-09-23T12:41:00Z" w16du:dateUtc="2024-09-23T16:41:00Z">
          <w:r w:rsidR="0054094C" w:rsidRPr="0054094C" w:rsidDel="00DA3659">
            <w:rPr>
              <w:rFonts w:ascii="Times New Roman" w:hAnsi="Times New Roman" w:cs="Times New Roman"/>
              <w:sz w:val="24"/>
              <w:szCs w:val="24"/>
            </w:rPr>
            <w:delText>et al., (</w:delText>
          </w:r>
        </w:del>
      </w:ins>
      <w:ins w:id="1355" w:author="Caitlin Jeffrey" w:date="2024-09-23T12:41:00Z" w16du:dateUtc="2024-09-23T16:41:00Z">
        <w:r w:rsidR="00DA3659">
          <w:rPr>
            <w:rFonts w:ascii="Times New Roman" w:hAnsi="Times New Roman" w:cs="Times New Roman"/>
            <w:sz w:val="24"/>
            <w:szCs w:val="24"/>
          </w:rPr>
          <w:t>et al. (</w:t>
        </w:r>
      </w:ins>
      <w:ins w:id="1356" w:author="John Barlow" w:date="2024-09-19T10:29:00Z" w16du:dateUtc="2024-09-19T14:29:00Z">
        <w:r w:rsidR="0054094C" w:rsidRPr="0054094C">
          <w:rPr>
            <w:rFonts w:ascii="Times New Roman" w:hAnsi="Times New Roman" w:cs="Times New Roman"/>
            <w:sz w:val="24"/>
            <w:szCs w:val="24"/>
          </w:rPr>
          <w:t>2019) set out to discriminate between IMI and teat canal colonization by collecting both milk and teat canal swab samples from 4 Swiss herds. They reported some species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equorum</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xylosus</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sciuri</w:t>
        </w:r>
        <w:proofErr w:type="spellEnd"/>
        <w:r w:rsidR="0054094C" w:rsidRPr="006F5087">
          <w:rPr>
            <w:rFonts w:ascii="Times New Roman" w:hAnsi="Times New Roman" w:cs="Times New Roman"/>
            <w:i/>
            <w:iCs/>
            <w:sz w:val="24"/>
            <w:szCs w:val="24"/>
          </w:rPr>
          <w:t xml:space="preserve"> </w:t>
        </w:r>
        <w:r w:rsidR="0054094C" w:rsidRPr="0054094C">
          <w:rPr>
            <w:rFonts w:ascii="Times New Roman" w:hAnsi="Times New Roman" w:cs="Times New Roman"/>
            <w:sz w:val="24"/>
            <w:szCs w:val="24"/>
          </w:rPr>
          <w:t xml:space="preserve">(now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sciuri</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and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succinus</w:t>
        </w:r>
        <w:proofErr w:type="spellEnd"/>
        <w:r w:rsidR="0054094C" w:rsidRPr="0054094C">
          <w:rPr>
            <w:rFonts w:ascii="Times New Roman" w:hAnsi="Times New Roman" w:cs="Times New Roman"/>
            <w:sz w:val="24"/>
            <w:szCs w:val="24"/>
          </w:rPr>
          <w:t xml:space="preserve">] were more likely to be isolated from teat canals compared to milk samples. </w:t>
        </w:r>
      </w:ins>
      <w:ins w:id="1357" w:author="Caitlin Jeffrey" w:date="2024-09-23T16:49:00Z" w16du:dateUtc="2024-09-23T20:49:00Z">
        <w:r w:rsidR="00D13177">
          <w:rPr>
            <w:rFonts w:ascii="Times New Roman" w:hAnsi="Times New Roman" w:cs="Times New Roman"/>
            <w:sz w:val="24"/>
            <w:szCs w:val="24"/>
          </w:rPr>
          <w:t>F</w:t>
        </w:r>
      </w:ins>
      <w:ins w:id="1358" w:author="John Barlow" w:date="2024-09-19T10:29:00Z" w16du:dateUtc="2024-09-19T14:29:00Z">
        <w:del w:id="1359" w:author="Caitlin Jeffrey" w:date="2024-09-23T16:49:00Z" w16du:dateUtc="2024-09-23T20:49:00Z">
          <w:r w:rsidR="0054094C" w:rsidRPr="0054094C" w:rsidDel="00D13177">
            <w:rPr>
              <w:rFonts w:ascii="Times New Roman" w:hAnsi="Times New Roman" w:cs="Times New Roman"/>
              <w:sz w:val="24"/>
              <w:szCs w:val="24"/>
            </w:rPr>
            <w:delText>While f</w:delText>
          </w:r>
        </w:del>
        <w:r w:rsidR="0054094C" w:rsidRPr="0054094C">
          <w:rPr>
            <w:rFonts w:ascii="Times New Roman" w:hAnsi="Times New Roman" w:cs="Times New Roman"/>
            <w:sz w:val="24"/>
            <w:szCs w:val="24"/>
          </w:rPr>
          <w:t xml:space="preserve">or other species, including those frequently associated with IMI (e.g., </w:t>
        </w:r>
        <w:r w:rsidR="0054094C" w:rsidRPr="006F5087">
          <w:rPr>
            <w:rFonts w:ascii="Times New Roman" w:hAnsi="Times New Roman" w:cs="Times New Roman"/>
            <w:i/>
            <w:iCs/>
            <w:sz w:val="24"/>
            <w:szCs w:val="24"/>
          </w:rPr>
          <w:t>S. chromogenes</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haemolyticus</w:t>
        </w:r>
        <w:proofErr w:type="spellEnd"/>
        <w:r w:rsidR="0054094C" w:rsidRPr="0054094C">
          <w:rPr>
            <w:rFonts w:ascii="Times New Roman" w:hAnsi="Times New Roman" w:cs="Times New Roman"/>
            <w:sz w:val="24"/>
            <w:szCs w:val="24"/>
          </w:rPr>
          <w:t>), there was no difference in the probability of isolating from teat swabs or milk samples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et al., 2019). </w:t>
        </w:r>
      </w:ins>
      <w:ins w:id="1360" w:author="Caitlin Jeffrey" w:date="2024-09-23T16:50:00Z">
        <w:r w:rsidR="00EB286A" w:rsidRPr="00EB286A">
          <w:rPr>
            <w:rFonts w:ascii="Times New Roman" w:hAnsi="Times New Roman" w:cs="Times New Roman"/>
            <w:sz w:val="24"/>
            <w:szCs w:val="24"/>
          </w:rPr>
          <w:t>These findings support further research into bacterial factors and NASM interactions within the teat skin microbiome</w:t>
        </w:r>
        <w:r w:rsidR="00EB286A" w:rsidRPr="00EB286A" w:rsidDel="00EB286A">
          <w:rPr>
            <w:rFonts w:ascii="Times New Roman" w:hAnsi="Times New Roman" w:cs="Times New Roman"/>
            <w:sz w:val="24"/>
            <w:szCs w:val="24"/>
          </w:rPr>
          <w:t xml:space="preserve"> </w:t>
        </w:r>
      </w:ins>
      <w:ins w:id="1361" w:author="John Barlow" w:date="2024-09-18T14:58:00Z" w16du:dateUtc="2024-09-18T18:58:00Z">
        <w:del w:id="1362" w:author="Caitlin Jeffrey" w:date="2024-09-23T16:50:00Z" w16du:dateUtc="2024-09-23T20:50:00Z">
          <w:r w:rsidR="00B3243C" w:rsidDel="00EB286A">
            <w:rPr>
              <w:rFonts w:ascii="Times New Roman" w:hAnsi="Times New Roman" w:cs="Times New Roman"/>
              <w:sz w:val="24"/>
              <w:szCs w:val="24"/>
            </w:rPr>
            <w:delText xml:space="preserve">These </w:delText>
          </w:r>
        </w:del>
      </w:ins>
      <w:ins w:id="1363" w:author="John Barlow" w:date="2024-09-18T15:03:00Z" w16du:dateUtc="2024-09-18T19:03:00Z">
        <w:del w:id="1364" w:author="Caitlin Jeffrey" w:date="2024-09-23T16:50:00Z" w16du:dateUtc="2024-09-23T20:50:00Z">
          <w:r w:rsidR="00C2007A" w:rsidDel="00EB286A">
            <w:rPr>
              <w:rFonts w:ascii="Times New Roman" w:hAnsi="Times New Roman" w:cs="Times New Roman"/>
              <w:sz w:val="24"/>
              <w:szCs w:val="24"/>
            </w:rPr>
            <w:delText>results</w:delText>
          </w:r>
        </w:del>
      </w:ins>
      <w:ins w:id="1365" w:author="John Barlow" w:date="2024-09-18T14:58:00Z" w16du:dateUtc="2024-09-18T18:58:00Z">
        <w:del w:id="1366" w:author="Caitlin Jeffrey" w:date="2024-09-23T16:50:00Z" w16du:dateUtc="2024-09-23T20:50:00Z">
          <w:r w:rsidR="00B3243C" w:rsidDel="00EB286A">
            <w:rPr>
              <w:rFonts w:ascii="Times New Roman" w:hAnsi="Times New Roman" w:cs="Times New Roman"/>
              <w:sz w:val="24"/>
              <w:szCs w:val="24"/>
            </w:rPr>
            <w:delText xml:space="preserve"> </w:delText>
          </w:r>
        </w:del>
      </w:ins>
      <w:ins w:id="1367" w:author="John Barlow" w:date="2024-09-19T14:21:00Z" w16du:dateUtc="2024-09-19T18:21:00Z">
        <w:del w:id="1368" w:author="Caitlin Jeffrey" w:date="2024-09-23T16:50:00Z" w16du:dateUtc="2024-09-23T20:50:00Z">
          <w:r w:rsidR="00EE7CBB" w:rsidDel="00EB286A">
            <w:rPr>
              <w:rFonts w:ascii="Times New Roman" w:hAnsi="Times New Roman" w:cs="Times New Roman"/>
              <w:sz w:val="24"/>
              <w:szCs w:val="24"/>
            </w:rPr>
            <w:delText xml:space="preserve">support </w:delText>
          </w:r>
        </w:del>
      </w:ins>
      <w:ins w:id="1369" w:author="John Barlow" w:date="2024-09-19T14:22:00Z" w16du:dateUtc="2024-09-19T18:22:00Z">
        <w:del w:id="1370" w:author="Caitlin Jeffrey" w:date="2024-09-23T16:50:00Z" w16du:dateUtc="2024-09-23T20:50:00Z">
          <w:r w:rsidR="00EE7CBB" w:rsidDel="00EB286A">
            <w:rPr>
              <w:rFonts w:ascii="Times New Roman" w:hAnsi="Times New Roman" w:cs="Times New Roman"/>
              <w:sz w:val="24"/>
              <w:szCs w:val="24"/>
            </w:rPr>
            <w:delText>future studies of</w:delText>
          </w:r>
        </w:del>
      </w:ins>
      <w:ins w:id="1371" w:author="John Barlow" w:date="2024-09-18T15:01:00Z" w16du:dateUtc="2024-09-18T19:01:00Z">
        <w:del w:id="1372" w:author="Caitlin Jeffrey" w:date="2024-09-23T16:50:00Z" w16du:dateUtc="2024-09-23T20:50:00Z">
          <w:r w:rsidR="008852B9" w:rsidDel="00EB286A">
            <w:rPr>
              <w:rFonts w:ascii="Times New Roman" w:hAnsi="Times New Roman" w:cs="Times New Roman"/>
              <w:sz w:val="24"/>
              <w:szCs w:val="24"/>
            </w:rPr>
            <w:delText xml:space="preserve"> bacterial factors and </w:delText>
          </w:r>
        </w:del>
      </w:ins>
      <w:ins w:id="1373" w:author="John Barlow" w:date="2024-09-18T15:02:00Z" w16du:dateUtc="2024-09-18T19:02:00Z">
        <w:del w:id="1374" w:author="Caitlin Jeffrey" w:date="2024-09-23T16:50:00Z" w16du:dateUtc="2024-09-23T20:50:00Z">
          <w:r w:rsidR="0011216E" w:rsidDel="00EB286A">
            <w:rPr>
              <w:rFonts w:ascii="Times New Roman" w:hAnsi="Times New Roman" w:cs="Times New Roman"/>
              <w:sz w:val="24"/>
              <w:szCs w:val="24"/>
            </w:rPr>
            <w:delText xml:space="preserve">NASM interactions within the teat </w:delText>
          </w:r>
          <w:r w:rsidR="005908B2" w:rsidDel="00EB286A">
            <w:rPr>
              <w:rFonts w:ascii="Times New Roman" w:hAnsi="Times New Roman" w:cs="Times New Roman"/>
              <w:sz w:val="24"/>
              <w:szCs w:val="24"/>
            </w:rPr>
            <w:delText xml:space="preserve">skin microbiome </w:delText>
          </w:r>
        </w:del>
        <w:r w:rsidR="005908B2">
          <w:rPr>
            <w:rFonts w:ascii="Times New Roman" w:hAnsi="Times New Roman" w:cs="Times New Roman"/>
            <w:sz w:val="24"/>
            <w:szCs w:val="24"/>
          </w:rPr>
          <w:t>(De Bu</w:t>
        </w:r>
      </w:ins>
      <w:ins w:id="1375" w:author="John Barlow" w:date="2024-09-18T15:03:00Z" w16du:dateUtc="2024-09-18T19:03:00Z">
        <w:r w:rsidR="005908B2">
          <w:rPr>
            <w:rFonts w:ascii="Times New Roman" w:hAnsi="Times New Roman" w:cs="Times New Roman"/>
            <w:sz w:val="24"/>
            <w:szCs w:val="24"/>
          </w:rPr>
          <w:t xml:space="preserve">ck et al., </w:t>
        </w:r>
        <w:r w:rsidR="00C2007A">
          <w:rPr>
            <w:rFonts w:ascii="Times New Roman" w:hAnsi="Times New Roman" w:cs="Times New Roman"/>
            <w:sz w:val="24"/>
            <w:szCs w:val="24"/>
          </w:rPr>
          <w:t>2021).</w:t>
        </w:r>
      </w:ins>
      <w:r>
        <w:rPr>
          <w:rFonts w:ascii="Times New Roman" w:hAnsi="Times New Roman" w:cs="Times New Roman"/>
          <w:sz w:val="24"/>
          <w:szCs w:val="24"/>
        </w:rPr>
        <w:t xml:space="preserve"> </w:t>
      </w:r>
    </w:p>
    <w:p w14:paraId="2BF7CF37" w14:textId="77777777" w:rsidR="00E53E61" w:rsidRDefault="00E53E61" w:rsidP="00682E1E">
      <w:pPr>
        <w:spacing w:after="0" w:line="480" w:lineRule="auto"/>
        <w:ind w:firstLine="360"/>
        <w:rPr>
          <w:rFonts w:ascii="Times New Roman" w:hAnsi="Times New Roman" w:cs="Times New Roman"/>
          <w:sz w:val="24"/>
          <w:szCs w:val="24"/>
        </w:rPr>
      </w:pPr>
    </w:p>
    <w:p w14:paraId="662022DC" w14:textId="6926E0A4" w:rsidR="007F4A6A" w:rsidRPr="006F5087" w:rsidRDefault="00741887">
      <w:pPr>
        <w:spacing w:after="0" w:line="480" w:lineRule="auto"/>
        <w:rPr>
          <w:rFonts w:ascii="Times New Roman" w:hAnsi="Times New Roman" w:cs="Times New Roman"/>
          <w:i/>
          <w:iCs/>
          <w:sz w:val="24"/>
          <w:szCs w:val="24"/>
        </w:rPr>
        <w:pPrChange w:id="1376" w:author="Caitlin Jeffrey" w:date="2024-09-23T10:53:00Z" w16du:dateUtc="2024-09-23T14:53:00Z">
          <w:pPr>
            <w:spacing w:after="0" w:line="480" w:lineRule="auto"/>
            <w:ind w:firstLine="360"/>
          </w:pPr>
        </w:pPrChange>
      </w:pPr>
      <w:del w:id="1377" w:author="Caitlin Jeffrey" w:date="2024-09-23T10:53:00Z" w16du:dateUtc="2024-09-23T14:53:00Z">
        <w:r w:rsidDel="00EF1EC5">
          <w:rPr>
            <w:rFonts w:ascii="Times New Roman" w:hAnsi="Times New Roman" w:cs="Times New Roman"/>
            <w:sz w:val="24"/>
            <w:szCs w:val="24"/>
          </w:rPr>
          <w:tab/>
        </w:r>
      </w:del>
      <w:r w:rsidRPr="006F5087">
        <w:rPr>
          <w:rFonts w:ascii="Times New Roman" w:hAnsi="Times New Roman" w:cs="Times New Roman"/>
          <w:i/>
          <w:iCs/>
          <w:sz w:val="24"/>
          <w:szCs w:val="24"/>
        </w:rPr>
        <w:t xml:space="preserve">Study limitations and </w:t>
      </w:r>
      <w:r w:rsidR="000335CC" w:rsidRPr="006F5087">
        <w:rPr>
          <w:rFonts w:ascii="Times New Roman" w:hAnsi="Times New Roman" w:cs="Times New Roman"/>
          <w:i/>
          <w:iCs/>
          <w:sz w:val="24"/>
          <w:szCs w:val="24"/>
        </w:rPr>
        <w:t>opportunities for future research</w:t>
      </w:r>
      <w:del w:id="1378" w:author="Caitlin Jeffrey" w:date="2024-09-24T05:43:00Z" w16du:dateUtc="2024-09-24T09:43:00Z">
        <w:r w:rsidR="000335CC" w:rsidDel="00910A1C">
          <w:rPr>
            <w:rFonts w:ascii="Times New Roman" w:hAnsi="Times New Roman" w:cs="Times New Roman"/>
            <w:i/>
            <w:iCs/>
            <w:sz w:val="24"/>
            <w:szCs w:val="24"/>
          </w:rPr>
          <w:delText>.</w:delText>
        </w:r>
      </w:del>
    </w:p>
    <w:p w14:paraId="2A26FEC1" w14:textId="06F5F584" w:rsidR="008565C3" w:rsidRDefault="008565C3" w:rsidP="00880F4E">
      <w:pPr>
        <w:autoSpaceDE w:val="0"/>
        <w:autoSpaceDN w:val="0"/>
        <w:adjustRightInd w:val="0"/>
        <w:spacing w:after="0" w:line="480" w:lineRule="auto"/>
        <w:ind w:firstLine="360"/>
        <w:rPr>
          <w:rFonts w:ascii="Times New Roman" w:hAnsi="Times New Roman" w:cs="Times New Roman"/>
          <w:sz w:val="24"/>
          <w:szCs w:val="24"/>
        </w:rPr>
        <w:pPrChange w:id="1379" w:author="Caitlin Jeffrey" w:date="2024-09-24T06:39:00Z" w16du:dateUtc="2024-09-24T10:39:00Z">
          <w:pPr>
            <w:autoSpaceDE w:val="0"/>
            <w:autoSpaceDN w:val="0"/>
            <w:adjustRightInd w:val="0"/>
            <w:spacing w:after="0" w:line="480" w:lineRule="auto"/>
            <w:ind w:firstLine="720"/>
          </w:pPr>
        </w:pPrChange>
      </w:pPr>
      <w:r w:rsidRPr="00C46E53">
        <w:rPr>
          <w:rFonts w:ascii="Times New Roman" w:hAnsi="Times New Roman" w:cs="Times New Roman"/>
          <w:sz w:val="24"/>
          <w:szCs w:val="24"/>
        </w:rPr>
        <w:lastRenderedPageBreak/>
        <w:t xml:space="preserve">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r w:rsidR="00EB7586" w:rsidRPr="00C46E53">
        <w:rPr>
          <w:rFonts w:ascii="Times New Roman" w:hAnsi="Times New Roman" w:cs="Times New Roman"/>
          <w:sz w:val="24"/>
          <w:szCs w:val="24"/>
        </w:rPr>
        <w:t>As for any observational study</w:t>
      </w:r>
      <w:r w:rsidR="00EB7586">
        <w:rPr>
          <w:rFonts w:ascii="Times New Roman" w:hAnsi="Times New Roman" w:cs="Times New Roman"/>
          <w:sz w:val="24"/>
          <w:szCs w:val="24"/>
        </w:rPr>
        <w:t xml:space="preserve"> using a non-probability sample</w:t>
      </w:r>
      <w:r w:rsidR="00EB7586" w:rsidRPr="00C46E53">
        <w:rPr>
          <w:rFonts w:ascii="Times New Roman" w:hAnsi="Times New Roman" w:cs="Times New Roman"/>
          <w:sz w:val="24"/>
          <w:szCs w:val="24"/>
        </w:rPr>
        <w:t xml:space="preserve">, the potential </w:t>
      </w:r>
      <w:r w:rsidR="00EB7586">
        <w:rPr>
          <w:rFonts w:ascii="Times New Roman" w:hAnsi="Times New Roman" w:cs="Times New Roman"/>
          <w:sz w:val="24"/>
          <w:szCs w:val="24"/>
        </w:rPr>
        <w:t xml:space="preserve">exists </w:t>
      </w:r>
      <w:r w:rsidR="00EB7586" w:rsidRPr="00C46E53">
        <w:rPr>
          <w:rFonts w:ascii="Times New Roman" w:hAnsi="Times New Roman" w:cs="Times New Roman"/>
          <w:sz w:val="24"/>
          <w:szCs w:val="24"/>
        </w:rPr>
        <w:t xml:space="preserve">for </w:t>
      </w:r>
      <w:r w:rsidR="00EB7586">
        <w:rPr>
          <w:rFonts w:ascii="Times New Roman" w:hAnsi="Times New Roman" w:cs="Times New Roman"/>
          <w:sz w:val="24"/>
          <w:szCs w:val="24"/>
        </w:rPr>
        <w:t xml:space="preserve">selection </w:t>
      </w:r>
      <w:r w:rsidR="00EB7586" w:rsidRPr="00C46E53">
        <w:rPr>
          <w:rFonts w:ascii="Times New Roman" w:hAnsi="Times New Roman" w:cs="Times New Roman"/>
          <w:sz w:val="24"/>
          <w:szCs w:val="24"/>
        </w:rPr>
        <w:t xml:space="preserve">bias to influence the observed results. </w:t>
      </w:r>
      <w:ins w:id="1380" w:author="Caitlin Jeffrey" w:date="2024-09-23T16:53:00Z">
        <w:r w:rsidR="003B7571" w:rsidRPr="003B7571">
          <w:rPr>
            <w:rFonts w:ascii="Times New Roman" w:hAnsi="Times New Roman" w:cs="Times New Roman"/>
            <w:sz w:val="24"/>
            <w:szCs w:val="24"/>
          </w:rPr>
          <w:t xml:space="preserve">The herds enrolled in this study were a convenience subsample from participants in a previous </w:t>
        </w:r>
        <w:proofErr w:type="gramStart"/>
        <w:r w:rsidR="003B7571" w:rsidRPr="003B7571">
          <w:rPr>
            <w:rFonts w:ascii="Times New Roman" w:hAnsi="Times New Roman" w:cs="Times New Roman"/>
            <w:sz w:val="24"/>
            <w:szCs w:val="24"/>
          </w:rPr>
          <w:t>study, and</w:t>
        </w:r>
        <w:proofErr w:type="gramEnd"/>
        <w:r w:rsidR="003B7571" w:rsidRPr="003B7571">
          <w:rPr>
            <w:rFonts w:ascii="Times New Roman" w:hAnsi="Times New Roman" w:cs="Times New Roman"/>
            <w:sz w:val="24"/>
            <w:szCs w:val="24"/>
          </w:rPr>
          <w:t xml:space="preserve"> may systematically differ in certain ways from the broader population of organic dairies in Vermont, the US, or globally.</w:t>
        </w:r>
      </w:ins>
      <w:ins w:id="1381" w:author="Caitlin Jeffrey" w:date="2024-09-23T16:53:00Z" w16du:dateUtc="2024-09-23T20:53:00Z">
        <w:r w:rsidR="003B7571">
          <w:rPr>
            <w:rFonts w:ascii="Times New Roman" w:hAnsi="Times New Roman" w:cs="Times New Roman"/>
            <w:sz w:val="24"/>
            <w:szCs w:val="24"/>
          </w:rPr>
          <w:t xml:space="preserve"> </w:t>
        </w:r>
      </w:ins>
      <w:del w:id="1382" w:author="Caitlin Jeffrey" w:date="2024-09-23T16:53:00Z" w16du:dateUtc="2024-09-23T20:53:00Z">
        <w:r w:rsidR="00EB7586" w:rsidDel="003B7571">
          <w:rPr>
            <w:rFonts w:ascii="Times New Roman" w:hAnsi="Times New Roman" w:cs="Times New Roman"/>
            <w:sz w:val="24"/>
            <w:szCs w:val="24"/>
          </w:rPr>
          <w:delText>Enrolled</w:delText>
        </w:r>
        <w:r w:rsidR="00EB7586" w:rsidRPr="00C46E53" w:rsidDel="003B7571">
          <w:rPr>
            <w:rFonts w:ascii="Times New Roman" w:hAnsi="Times New Roman" w:cs="Times New Roman"/>
            <w:sz w:val="24"/>
            <w:szCs w:val="24"/>
          </w:rPr>
          <w:delText xml:space="preserve"> herds were a convenience </w:delText>
        </w:r>
        <w:r w:rsidR="00EB7586" w:rsidDel="003B7571">
          <w:rPr>
            <w:rFonts w:ascii="Times New Roman" w:hAnsi="Times New Roman" w:cs="Times New Roman"/>
            <w:sz w:val="24"/>
            <w:szCs w:val="24"/>
          </w:rPr>
          <w:delText>sub</w:delText>
        </w:r>
        <w:r w:rsidR="00EB7586" w:rsidRPr="00C46E53" w:rsidDel="003B7571">
          <w:rPr>
            <w:rFonts w:ascii="Times New Roman" w:hAnsi="Times New Roman" w:cs="Times New Roman"/>
            <w:sz w:val="24"/>
            <w:szCs w:val="24"/>
          </w:rPr>
          <w:delText>sample who</w:delText>
        </w:r>
        <w:r w:rsidR="00EB7586" w:rsidDel="003B7571">
          <w:rPr>
            <w:rFonts w:ascii="Times New Roman" w:hAnsi="Times New Roman" w:cs="Times New Roman"/>
            <w:sz w:val="24"/>
            <w:szCs w:val="24"/>
          </w:rPr>
          <w:delText xml:space="preserve"> participated in a previous </w:delText>
        </w:r>
      </w:del>
      <w:del w:id="1383" w:author="Caitlin Jeffrey" w:date="2024-09-23T16:52:00Z" w16du:dateUtc="2024-09-23T20:52:00Z">
        <w:r w:rsidR="00EB7586" w:rsidDel="00C9396E">
          <w:rPr>
            <w:rFonts w:ascii="Times New Roman" w:hAnsi="Times New Roman" w:cs="Times New Roman"/>
            <w:sz w:val="24"/>
            <w:szCs w:val="24"/>
          </w:rPr>
          <w:delText>study, and</w:delText>
        </w:r>
      </w:del>
      <w:del w:id="1384" w:author="Caitlin Jeffrey" w:date="2024-09-23T16:53:00Z" w16du:dateUtc="2024-09-23T20:53:00Z">
        <w:r w:rsidR="00EB7586" w:rsidDel="003B7571">
          <w:rPr>
            <w:rFonts w:ascii="Times New Roman" w:hAnsi="Times New Roman" w:cs="Times New Roman"/>
            <w:sz w:val="24"/>
            <w:szCs w:val="24"/>
          </w:rPr>
          <w:delText xml:space="preserve"> could possibly systematically differ </w:delText>
        </w:r>
        <w:r w:rsidR="00EB7586" w:rsidRPr="00C46E53" w:rsidDel="003B7571">
          <w:rPr>
            <w:rFonts w:ascii="Times New Roman" w:hAnsi="Times New Roman" w:cs="Times New Roman"/>
            <w:sz w:val="24"/>
            <w:szCs w:val="24"/>
          </w:rPr>
          <w:delText>in some way</w:delText>
        </w:r>
        <w:r w:rsidR="00EB7586" w:rsidDel="003B7571">
          <w:rPr>
            <w:rFonts w:ascii="Times New Roman" w:hAnsi="Times New Roman" w:cs="Times New Roman"/>
            <w:sz w:val="24"/>
            <w:szCs w:val="24"/>
          </w:rPr>
          <w:delText xml:space="preserve"> when</w:delText>
        </w:r>
        <w:r w:rsidR="00EB7586" w:rsidRPr="00C46E53" w:rsidDel="003B7571">
          <w:rPr>
            <w:rFonts w:ascii="Times New Roman" w:hAnsi="Times New Roman" w:cs="Times New Roman"/>
            <w:sz w:val="24"/>
            <w:szCs w:val="24"/>
          </w:rPr>
          <w:delText xml:space="preserve"> compared to the general population of organic </w:delText>
        </w:r>
        <w:r w:rsidR="00EB7586" w:rsidDel="003B7571">
          <w:rPr>
            <w:rFonts w:ascii="Times New Roman" w:hAnsi="Times New Roman" w:cs="Times New Roman"/>
            <w:sz w:val="24"/>
            <w:szCs w:val="24"/>
          </w:rPr>
          <w:delText>dairies</w:delText>
        </w:r>
        <w:r w:rsidR="00E24F26" w:rsidDel="003B7571">
          <w:rPr>
            <w:rFonts w:ascii="Times New Roman" w:hAnsi="Times New Roman" w:cs="Times New Roman"/>
            <w:sz w:val="24"/>
            <w:szCs w:val="24"/>
          </w:rPr>
          <w:delText xml:space="preserve"> in Vermont</w:delText>
        </w:r>
        <w:r w:rsidR="00E44C24" w:rsidDel="003B7571">
          <w:rPr>
            <w:rFonts w:ascii="Times New Roman" w:hAnsi="Times New Roman" w:cs="Times New Roman"/>
            <w:sz w:val="24"/>
            <w:szCs w:val="24"/>
          </w:rPr>
          <w:delText xml:space="preserve">, </w:delText>
        </w:r>
        <w:r w:rsidR="00E24F26" w:rsidDel="003B7571">
          <w:rPr>
            <w:rFonts w:ascii="Times New Roman" w:hAnsi="Times New Roman" w:cs="Times New Roman"/>
            <w:sz w:val="24"/>
            <w:szCs w:val="24"/>
          </w:rPr>
          <w:delText>the US or globally</w:delText>
        </w:r>
        <w:r w:rsidR="00EB7586" w:rsidRPr="00C46E53" w:rsidDel="003B7571">
          <w:rPr>
            <w:rFonts w:ascii="Times New Roman" w:hAnsi="Times New Roman" w:cs="Times New Roman"/>
            <w:sz w:val="24"/>
            <w:szCs w:val="24"/>
          </w:rPr>
          <w:delText>.</w:delText>
        </w:r>
        <w:r w:rsidR="00EB7586" w:rsidDel="003B7571">
          <w:rPr>
            <w:rFonts w:ascii="Times New Roman" w:hAnsi="Times New Roman" w:cs="Times New Roman"/>
            <w:sz w:val="24"/>
            <w:szCs w:val="24"/>
          </w:rPr>
          <w:delText xml:space="preserve"> </w:delText>
        </w:r>
      </w:del>
      <w:r w:rsidR="00EB7586">
        <w:rPr>
          <w:rFonts w:ascii="Times New Roman" w:hAnsi="Times New Roman" w:cs="Times New Roman"/>
          <w:sz w:val="24"/>
          <w:szCs w:val="24"/>
        </w:rPr>
        <w:t>Additionally, as non-probability sampling limits the ex</w:t>
      </w:r>
      <w:r w:rsidR="00EB7586" w:rsidRPr="00F15667">
        <w:rPr>
          <w:rFonts w:ascii="Times New Roman" w:hAnsi="Times New Roman" w:cs="Times New Roman"/>
          <w:sz w:val="24"/>
          <w:szCs w:val="24"/>
        </w:rPr>
        <w:t>ternal validity</w:t>
      </w:r>
      <w:r w:rsidR="00EB7586">
        <w:rPr>
          <w:rFonts w:ascii="Times New Roman" w:hAnsi="Times New Roman" w:cs="Times New Roman"/>
          <w:sz w:val="24"/>
          <w:szCs w:val="24"/>
        </w:rPr>
        <w:t xml:space="preserve"> of a study</w:t>
      </w:r>
      <w:r w:rsidR="00EB7586" w:rsidRPr="00F15667">
        <w:rPr>
          <w:rFonts w:ascii="Times New Roman" w:hAnsi="Times New Roman" w:cs="Times New Roman"/>
          <w:sz w:val="24"/>
          <w:szCs w:val="24"/>
        </w:rPr>
        <w:t xml:space="preserve">, we caution against making inferences from the findings beyond the </w:t>
      </w:r>
      <w:r w:rsidR="00B50492">
        <w:rPr>
          <w:rFonts w:ascii="Times New Roman" w:hAnsi="Times New Roman" w:cs="Times New Roman"/>
          <w:sz w:val="24"/>
          <w:szCs w:val="24"/>
        </w:rPr>
        <w:t>study</w:t>
      </w:r>
      <w:r w:rsidR="00EB7586" w:rsidRPr="00F15667">
        <w:rPr>
          <w:rFonts w:ascii="Times New Roman" w:hAnsi="Times New Roman" w:cs="Times New Roman"/>
          <w:sz w:val="24"/>
          <w:szCs w:val="24"/>
        </w:rPr>
        <w:t xml:space="preserve"> population.</w:t>
      </w:r>
      <w:r w:rsidR="000474D7">
        <w:rPr>
          <w:rFonts w:ascii="Times New Roman" w:hAnsi="Times New Roman" w:cs="Times New Roman"/>
          <w:sz w:val="24"/>
          <w:szCs w:val="24"/>
        </w:rPr>
        <w:t xml:space="preserve"> Despite these limitations, we believe the</w:t>
      </w:r>
      <w:r w:rsidR="00D02B39">
        <w:rPr>
          <w:rFonts w:ascii="Times New Roman" w:hAnsi="Times New Roman" w:cs="Times New Roman"/>
          <w:sz w:val="24"/>
          <w:szCs w:val="24"/>
        </w:rPr>
        <w:t xml:space="preserve">se data contribute to </w:t>
      </w:r>
      <w:r w:rsidR="008C4668">
        <w:rPr>
          <w:rFonts w:ascii="Times New Roman" w:hAnsi="Times New Roman" w:cs="Times New Roman"/>
          <w:sz w:val="24"/>
          <w:szCs w:val="24"/>
        </w:rPr>
        <w:t xml:space="preserve">the </w:t>
      </w:r>
      <w:r w:rsidR="00760A32">
        <w:rPr>
          <w:rFonts w:ascii="Times New Roman" w:hAnsi="Times New Roman" w:cs="Times New Roman"/>
          <w:sz w:val="24"/>
          <w:szCs w:val="24"/>
        </w:rPr>
        <w:t>general</w:t>
      </w:r>
      <w:r w:rsidR="00D02B39">
        <w:rPr>
          <w:rFonts w:ascii="Times New Roman" w:hAnsi="Times New Roman" w:cs="Times New Roman"/>
          <w:sz w:val="24"/>
          <w:szCs w:val="24"/>
        </w:rPr>
        <w:t xml:space="preserve"> understanding of NASM epidemiology and impact</w:t>
      </w:r>
      <w:del w:id="1385" w:author="Caitlin Jeffrey" w:date="2024-09-23T16:53:00Z" w16du:dateUtc="2024-09-23T20:53:00Z">
        <w:r w:rsidR="00D02B39" w:rsidDel="0037642C">
          <w:rPr>
            <w:rFonts w:ascii="Times New Roman" w:hAnsi="Times New Roman" w:cs="Times New Roman"/>
            <w:sz w:val="24"/>
            <w:szCs w:val="24"/>
          </w:rPr>
          <w:delText>s</w:delText>
        </w:r>
      </w:del>
      <w:r w:rsidR="00D02B39">
        <w:rPr>
          <w:rFonts w:ascii="Times New Roman" w:hAnsi="Times New Roman" w:cs="Times New Roman"/>
          <w:sz w:val="24"/>
          <w:szCs w:val="24"/>
        </w:rPr>
        <w:t xml:space="preserve"> on </w:t>
      </w:r>
      <w:r w:rsidR="008C4668">
        <w:rPr>
          <w:rFonts w:ascii="Times New Roman" w:hAnsi="Times New Roman" w:cs="Times New Roman"/>
          <w:sz w:val="24"/>
          <w:szCs w:val="24"/>
        </w:rPr>
        <w:t>milk quality.</w:t>
      </w:r>
    </w:p>
    <w:p w14:paraId="73189644" w14:textId="0F5258ED" w:rsidR="00FF70C3" w:rsidRDefault="004C1426" w:rsidP="008363C8">
      <w:pPr>
        <w:autoSpaceDE w:val="0"/>
        <w:autoSpaceDN w:val="0"/>
        <w:adjustRightInd w:val="0"/>
        <w:spacing w:after="0" w:line="480" w:lineRule="auto"/>
        <w:ind w:firstLine="360"/>
        <w:rPr>
          <w:ins w:id="1386" w:author="Caitlin Jeffrey" w:date="2024-09-23T17:36:00Z" w16du:dateUtc="2024-09-23T21:36:00Z"/>
          <w:rFonts w:ascii="Times New Roman" w:hAnsi="Times New Roman" w:cs="Times New Roman"/>
          <w:sz w:val="24"/>
          <w:szCs w:val="24"/>
        </w:rPr>
      </w:pPr>
      <w:ins w:id="1387" w:author="Caitlin Jeffrey" w:date="2024-09-23T17:31:00Z" w16du:dateUtc="2024-09-23T21:31:00Z">
        <w:r>
          <w:rPr>
            <w:rFonts w:ascii="Times New Roman" w:hAnsi="Times New Roman" w:cs="Times New Roman"/>
            <w:sz w:val="24"/>
            <w:szCs w:val="24"/>
          </w:rPr>
          <w:t>One</w:t>
        </w:r>
      </w:ins>
      <w:del w:id="1388" w:author="Caitlin Jeffrey" w:date="2024-09-23T17:31:00Z" w16du:dateUtc="2024-09-23T21:31:00Z">
        <w:r w:rsidR="00374AD9" w:rsidDel="004C1426">
          <w:rPr>
            <w:rFonts w:ascii="Times New Roman" w:hAnsi="Times New Roman" w:cs="Times New Roman"/>
            <w:sz w:val="24"/>
            <w:szCs w:val="24"/>
          </w:rPr>
          <w:delText>A</w:delText>
        </w:r>
      </w:del>
      <w:r w:rsidR="00374AD9">
        <w:rPr>
          <w:rFonts w:ascii="Times New Roman" w:hAnsi="Times New Roman" w:cs="Times New Roman"/>
          <w:sz w:val="24"/>
          <w:szCs w:val="24"/>
        </w:rPr>
        <w:t xml:space="preserve"> limitation of this study is</w:t>
      </w:r>
      <w:r w:rsidR="007F27F6">
        <w:rPr>
          <w:rFonts w:ascii="Times New Roman" w:hAnsi="Times New Roman" w:cs="Times New Roman"/>
          <w:sz w:val="24"/>
          <w:szCs w:val="24"/>
        </w:rPr>
        <w:t xml:space="preserve"> basing our IMI definition on bacteriological culture status</w:t>
      </w:r>
      <w:del w:id="1389" w:author="Caitlin Jeffrey" w:date="2024-09-23T17:32:00Z" w16du:dateUtc="2024-09-23T21:32:00Z">
        <w:r w:rsidR="00ED464A" w:rsidDel="00285FA9">
          <w:rPr>
            <w:rFonts w:ascii="Times New Roman" w:hAnsi="Times New Roman" w:cs="Times New Roman"/>
            <w:sz w:val="24"/>
            <w:szCs w:val="24"/>
          </w:rPr>
          <w:delText xml:space="preserve">. </w:delText>
        </w:r>
        <w:r w:rsidR="00633564" w:rsidDel="00285FA9">
          <w:rPr>
            <w:rFonts w:ascii="Times New Roman" w:hAnsi="Times New Roman" w:cs="Times New Roman"/>
            <w:sz w:val="24"/>
            <w:szCs w:val="24"/>
          </w:rPr>
          <w:delText>In this</w:delText>
        </w:r>
        <w:r w:rsidR="00D50BDF" w:rsidDel="00285FA9">
          <w:rPr>
            <w:rFonts w:ascii="Times New Roman" w:hAnsi="Times New Roman" w:cs="Times New Roman"/>
            <w:sz w:val="24"/>
            <w:szCs w:val="24"/>
          </w:rPr>
          <w:delText xml:space="preserve"> study we </w:delText>
        </w:r>
        <w:r w:rsidR="007B593E" w:rsidDel="00285FA9">
          <w:rPr>
            <w:rFonts w:ascii="Times New Roman" w:hAnsi="Times New Roman" w:cs="Times New Roman"/>
            <w:sz w:val="24"/>
            <w:szCs w:val="24"/>
          </w:rPr>
          <w:delText>used</w:delText>
        </w:r>
        <w:r w:rsidR="00D50BDF" w:rsidDel="00285FA9">
          <w:rPr>
            <w:rFonts w:ascii="Times New Roman" w:hAnsi="Times New Roman" w:cs="Times New Roman"/>
            <w:sz w:val="24"/>
            <w:szCs w:val="24"/>
          </w:rPr>
          <w:delText xml:space="preserve"> crude estimates of </w:delText>
        </w:r>
        <w:r w:rsidR="00C90E1E" w:rsidDel="00285FA9">
          <w:rPr>
            <w:rFonts w:ascii="Times New Roman" w:hAnsi="Times New Roman" w:cs="Times New Roman"/>
            <w:sz w:val="24"/>
            <w:szCs w:val="24"/>
          </w:rPr>
          <w:delText xml:space="preserve">IMI </w:delText>
        </w:r>
        <w:r w:rsidR="00D50BDF" w:rsidDel="00285FA9">
          <w:rPr>
            <w:rFonts w:ascii="Times New Roman" w:hAnsi="Times New Roman" w:cs="Times New Roman"/>
            <w:sz w:val="24"/>
            <w:szCs w:val="24"/>
          </w:rPr>
          <w:delText>prevalence</w:delText>
        </w:r>
        <w:r w:rsidR="008A6DA6" w:rsidDel="00285FA9">
          <w:rPr>
            <w:rFonts w:ascii="Times New Roman" w:hAnsi="Times New Roman" w:cs="Times New Roman"/>
            <w:sz w:val="24"/>
            <w:szCs w:val="24"/>
          </w:rPr>
          <w:delText xml:space="preserve"> by NASM species </w:delText>
        </w:r>
      </w:del>
      <w:ins w:id="1390" w:author="Caitlin Jeffrey" w:date="2024-09-23T17:32:00Z" w16du:dateUtc="2024-09-23T21:32:00Z">
        <w:r w:rsidR="00285FA9">
          <w:rPr>
            <w:rFonts w:ascii="Times New Roman" w:hAnsi="Times New Roman" w:cs="Times New Roman"/>
            <w:sz w:val="24"/>
            <w:szCs w:val="24"/>
          </w:rPr>
          <w:t xml:space="preserve">, </w:t>
        </w:r>
      </w:ins>
      <w:r w:rsidR="008A6DA6">
        <w:rPr>
          <w:rFonts w:ascii="Times New Roman" w:hAnsi="Times New Roman" w:cs="Times New Roman"/>
          <w:sz w:val="24"/>
          <w:szCs w:val="24"/>
        </w:rPr>
        <w:t xml:space="preserve">without any correction for potential </w:t>
      </w:r>
      <w:r w:rsidR="00356832">
        <w:rPr>
          <w:rFonts w:ascii="Times New Roman" w:hAnsi="Times New Roman" w:cs="Times New Roman"/>
          <w:sz w:val="24"/>
          <w:szCs w:val="24"/>
        </w:rPr>
        <w:t xml:space="preserve">IMI </w:t>
      </w:r>
      <w:r w:rsidR="008A6DA6">
        <w:rPr>
          <w:rFonts w:ascii="Times New Roman" w:hAnsi="Times New Roman" w:cs="Times New Roman"/>
          <w:sz w:val="24"/>
          <w:szCs w:val="24"/>
        </w:rPr>
        <w:t xml:space="preserve">misclassification </w:t>
      </w:r>
      <w:r w:rsidR="00F416EA">
        <w:rPr>
          <w:rFonts w:ascii="Times New Roman" w:hAnsi="Times New Roman" w:cs="Times New Roman"/>
          <w:sz w:val="24"/>
          <w:szCs w:val="24"/>
        </w:rPr>
        <w:t>(Dufour et al., 2012)</w:t>
      </w:r>
      <w:r w:rsidR="00EB6A34">
        <w:rPr>
          <w:rFonts w:ascii="Times New Roman" w:hAnsi="Times New Roman" w:cs="Times New Roman"/>
          <w:sz w:val="24"/>
          <w:szCs w:val="24"/>
        </w:rPr>
        <w:t>.</w:t>
      </w:r>
      <w:r w:rsidR="00241882">
        <w:rPr>
          <w:rFonts w:ascii="Times New Roman" w:hAnsi="Times New Roman" w:cs="Times New Roman"/>
          <w:sz w:val="24"/>
          <w:szCs w:val="24"/>
        </w:rPr>
        <w:t xml:space="preserve"> </w:t>
      </w:r>
      <w:r w:rsidR="00A70311">
        <w:rPr>
          <w:rFonts w:ascii="Times New Roman" w:hAnsi="Times New Roman" w:cs="Times New Roman"/>
          <w:sz w:val="24"/>
          <w:szCs w:val="24"/>
        </w:rPr>
        <w:t xml:space="preserve">The collection of duplicate samples </w:t>
      </w:r>
      <w:r w:rsidR="00993549">
        <w:rPr>
          <w:rFonts w:ascii="Times New Roman" w:hAnsi="Times New Roman" w:cs="Times New Roman"/>
          <w:sz w:val="24"/>
          <w:szCs w:val="24"/>
        </w:rPr>
        <w:t xml:space="preserve">used in series to identify </w:t>
      </w:r>
      <w:ins w:id="1391" w:author="John Barlow" w:date="2024-09-12T21:27:00Z" w16du:dateUtc="2024-09-13T01:27:00Z">
        <w:r w:rsidR="002B6320">
          <w:rPr>
            <w:rFonts w:ascii="Times New Roman" w:hAnsi="Times New Roman" w:cs="Times New Roman"/>
            <w:sz w:val="24"/>
            <w:szCs w:val="24"/>
          </w:rPr>
          <w:t xml:space="preserve">NASM </w:t>
        </w:r>
      </w:ins>
      <w:r w:rsidR="00993549">
        <w:rPr>
          <w:rFonts w:ascii="Times New Roman" w:hAnsi="Times New Roman" w:cs="Times New Roman"/>
          <w:sz w:val="24"/>
          <w:szCs w:val="24"/>
        </w:rPr>
        <w:t>IMI improves s</w:t>
      </w:r>
      <w:r w:rsidR="00937993">
        <w:rPr>
          <w:rFonts w:ascii="Times New Roman" w:hAnsi="Times New Roman" w:cs="Times New Roman"/>
          <w:sz w:val="24"/>
          <w:szCs w:val="24"/>
        </w:rPr>
        <w:t>pecific</w:t>
      </w:r>
      <w:r w:rsidR="00993549">
        <w:rPr>
          <w:rFonts w:ascii="Times New Roman" w:hAnsi="Times New Roman" w:cs="Times New Roman"/>
          <w:sz w:val="24"/>
          <w:szCs w:val="24"/>
        </w:rPr>
        <w:t>ity of culture to &gt;97%</w:t>
      </w:r>
      <w:r w:rsidR="00937993">
        <w:rPr>
          <w:rFonts w:ascii="Times New Roman" w:hAnsi="Times New Roman" w:cs="Times New Roman"/>
          <w:sz w:val="24"/>
          <w:szCs w:val="24"/>
        </w:rPr>
        <w:t xml:space="preserve"> (</w:t>
      </w:r>
      <w:r w:rsidR="00551284">
        <w:rPr>
          <w:rFonts w:ascii="Times New Roman" w:hAnsi="Times New Roman" w:cs="Times New Roman"/>
          <w:sz w:val="24"/>
          <w:szCs w:val="24"/>
        </w:rPr>
        <w:t xml:space="preserve">i.e., few false positives; </w:t>
      </w:r>
      <w:r w:rsidR="00937993">
        <w:rPr>
          <w:rFonts w:ascii="Times New Roman" w:hAnsi="Times New Roman" w:cs="Times New Roman"/>
          <w:sz w:val="24"/>
          <w:szCs w:val="24"/>
        </w:rPr>
        <w:t>Dohoo et al., 2011).</w:t>
      </w:r>
      <w:r w:rsidR="00EB6A34">
        <w:rPr>
          <w:rFonts w:ascii="Times New Roman" w:hAnsi="Times New Roman" w:cs="Times New Roman"/>
          <w:sz w:val="24"/>
          <w:szCs w:val="24"/>
        </w:rPr>
        <w:t xml:space="preserve"> </w:t>
      </w:r>
      <w:r w:rsidR="001232E2">
        <w:rPr>
          <w:rFonts w:ascii="Times New Roman" w:hAnsi="Times New Roman" w:cs="Times New Roman"/>
          <w:sz w:val="24"/>
          <w:szCs w:val="24"/>
        </w:rPr>
        <w:t xml:space="preserve">Despite </w:t>
      </w:r>
      <w:del w:id="1392" w:author="Caitlin Jeffrey" w:date="2024-09-23T17:43:00Z" w16du:dateUtc="2024-09-23T21:43:00Z">
        <w:r w:rsidR="001232E2" w:rsidDel="00733DCE">
          <w:rPr>
            <w:rFonts w:ascii="Times New Roman" w:hAnsi="Times New Roman" w:cs="Times New Roman"/>
            <w:sz w:val="24"/>
            <w:szCs w:val="24"/>
          </w:rPr>
          <w:delText xml:space="preserve">the </w:delText>
        </w:r>
      </w:del>
      <w:r w:rsidR="001232E2">
        <w:rPr>
          <w:rFonts w:ascii="Times New Roman" w:hAnsi="Times New Roman" w:cs="Times New Roman"/>
          <w:sz w:val="24"/>
          <w:szCs w:val="24"/>
        </w:rPr>
        <w:t>use of this sampling scheme, i</w:t>
      </w:r>
      <w:r w:rsidR="00EB6A34">
        <w:rPr>
          <w:rFonts w:ascii="Times New Roman" w:hAnsi="Times New Roman" w:cs="Times New Roman"/>
          <w:sz w:val="24"/>
          <w:szCs w:val="24"/>
        </w:rPr>
        <w:t>t is likely that a proportion of our isolates</w:t>
      </w:r>
      <w:r w:rsidR="007B593E">
        <w:rPr>
          <w:rFonts w:ascii="Times New Roman" w:hAnsi="Times New Roman" w:cs="Times New Roman"/>
          <w:sz w:val="24"/>
          <w:szCs w:val="24"/>
        </w:rPr>
        <w:t xml:space="preserve"> originated from </w:t>
      </w:r>
      <w:r w:rsidR="00A23E2F">
        <w:rPr>
          <w:rFonts w:ascii="Times New Roman" w:hAnsi="Times New Roman" w:cs="Times New Roman"/>
          <w:sz w:val="24"/>
          <w:szCs w:val="24"/>
        </w:rPr>
        <w:t xml:space="preserve">teat </w:t>
      </w:r>
      <w:r w:rsidR="00373B68">
        <w:rPr>
          <w:rFonts w:ascii="Times New Roman" w:hAnsi="Times New Roman" w:cs="Times New Roman"/>
          <w:sz w:val="24"/>
          <w:szCs w:val="24"/>
        </w:rPr>
        <w:t>apex</w:t>
      </w:r>
      <w:r w:rsidR="00A23E2F">
        <w:rPr>
          <w:rFonts w:ascii="Times New Roman" w:hAnsi="Times New Roman" w:cs="Times New Roman"/>
          <w:sz w:val="24"/>
          <w:szCs w:val="24"/>
        </w:rPr>
        <w:t xml:space="preserve"> or streak canal colonization</w:t>
      </w:r>
      <w:r w:rsidR="008649C5">
        <w:rPr>
          <w:rFonts w:ascii="Times New Roman" w:hAnsi="Times New Roman" w:cs="Times New Roman"/>
          <w:sz w:val="24"/>
          <w:szCs w:val="24"/>
        </w:rPr>
        <w:t xml:space="preserve"> </w:t>
      </w:r>
      <w:r w:rsidR="00E33E63">
        <w:rPr>
          <w:rFonts w:ascii="Times New Roman" w:hAnsi="Times New Roman" w:cs="Times New Roman"/>
          <w:sz w:val="24"/>
          <w:szCs w:val="24"/>
        </w:rPr>
        <w:t xml:space="preserve">(i.e., </w:t>
      </w:r>
      <w:r w:rsidR="008649C5">
        <w:rPr>
          <w:rFonts w:ascii="Times New Roman" w:hAnsi="Times New Roman" w:cs="Times New Roman"/>
          <w:sz w:val="24"/>
          <w:szCs w:val="24"/>
        </w:rPr>
        <w:t xml:space="preserve">not </w:t>
      </w:r>
      <w:r w:rsidR="00E33E63">
        <w:rPr>
          <w:rFonts w:ascii="Times New Roman" w:hAnsi="Times New Roman" w:cs="Times New Roman"/>
          <w:sz w:val="24"/>
          <w:szCs w:val="24"/>
        </w:rPr>
        <w:t xml:space="preserve">from an </w:t>
      </w:r>
      <w:r w:rsidR="008649C5">
        <w:rPr>
          <w:rFonts w:ascii="Times New Roman" w:hAnsi="Times New Roman" w:cs="Times New Roman"/>
          <w:sz w:val="24"/>
          <w:szCs w:val="24"/>
        </w:rPr>
        <w:t>IMI</w:t>
      </w:r>
      <w:r w:rsidR="00E33E63">
        <w:rPr>
          <w:rFonts w:ascii="Times New Roman" w:hAnsi="Times New Roman" w:cs="Times New Roman"/>
          <w:sz w:val="24"/>
          <w:szCs w:val="24"/>
        </w:rPr>
        <w:t>)</w:t>
      </w:r>
      <w:ins w:id="1393" w:author="Caitlin Jeffrey" w:date="2024-09-23T17:44:00Z" w16du:dateUtc="2024-09-23T21:44:00Z">
        <w:r w:rsidR="00733DCE">
          <w:rPr>
            <w:rFonts w:ascii="Times New Roman" w:hAnsi="Times New Roman" w:cs="Times New Roman"/>
            <w:sz w:val="24"/>
            <w:szCs w:val="24"/>
          </w:rPr>
          <w:t>,</w:t>
        </w:r>
      </w:ins>
      <w:r w:rsidR="008649C5">
        <w:rPr>
          <w:rFonts w:ascii="Times New Roman" w:hAnsi="Times New Roman" w:cs="Times New Roman"/>
          <w:sz w:val="24"/>
          <w:szCs w:val="24"/>
        </w:rPr>
        <w:t xml:space="preserve"> which would overestimate IMI prevalence</w:t>
      </w:r>
      <w:r w:rsidR="0097463B">
        <w:rPr>
          <w:rFonts w:ascii="Times New Roman" w:hAnsi="Times New Roman" w:cs="Times New Roman"/>
          <w:sz w:val="24"/>
          <w:szCs w:val="24"/>
        </w:rPr>
        <w:t xml:space="preserve">. Adjustments for misclassification </w:t>
      </w:r>
      <w:r w:rsidR="00417855">
        <w:rPr>
          <w:rFonts w:ascii="Times New Roman" w:hAnsi="Times New Roman" w:cs="Times New Roman"/>
          <w:sz w:val="24"/>
          <w:szCs w:val="24"/>
        </w:rPr>
        <w:t xml:space="preserve">are demonstrated </w:t>
      </w:r>
      <w:ins w:id="1394" w:author="Caitlin Jeffrey" w:date="2024-09-23T17:33:00Z" w16du:dateUtc="2024-09-23T21:33:00Z">
        <w:r w:rsidR="00285FA9">
          <w:rPr>
            <w:rFonts w:ascii="Times New Roman" w:hAnsi="Times New Roman" w:cs="Times New Roman"/>
            <w:sz w:val="24"/>
            <w:szCs w:val="24"/>
          </w:rPr>
          <w:t xml:space="preserve">to be </w:t>
        </w:r>
      </w:ins>
      <w:r w:rsidR="00417855">
        <w:rPr>
          <w:rFonts w:ascii="Times New Roman" w:hAnsi="Times New Roman" w:cs="Times New Roman"/>
          <w:sz w:val="24"/>
          <w:szCs w:val="24"/>
        </w:rPr>
        <w:t xml:space="preserve">important in studies estimating </w:t>
      </w:r>
      <w:r w:rsidR="004D4FAD">
        <w:rPr>
          <w:rFonts w:ascii="Times New Roman" w:hAnsi="Times New Roman" w:cs="Times New Roman"/>
          <w:sz w:val="24"/>
          <w:szCs w:val="24"/>
        </w:rPr>
        <w:t>risk of IMI incidence and cure (Dufour et al., 2012).</w:t>
      </w:r>
      <w:r w:rsidR="00417855">
        <w:rPr>
          <w:rFonts w:ascii="Times New Roman" w:hAnsi="Times New Roman" w:cs="Times New Roman"/>
          <w:sz w:val="24"/>
          <w:szCs w:val="24"/>
        </w:rPr>
        <w:t xml:space="preserve"> </w:t>
      </w:r>
      <w:r w:rsidR="00A528CA">
        <w:rPr>
          <w:rFonts w:ascii="Times New Roman" w:hAnsi="Times New Roman" w:cs="Times New Roman"/>
          <w:sz w:val="24"/>
          <w:szCs w:val="24"/>
        </w:rPr>
        <w:t xml:space="preserve">Inclusion of </w:t>
      </w:r>
      <w:r w:rsidR="00BB1245">
        <w:rPr>
          <w:rFonts w:ascii="Times New Roman" w:hAnsi="Times New Roman" w:cs="Times New Roman"/>
          <w:sz w:val="24"/>
          <w:szCs w:val="24"/>
        </w:rPr>
        <w:t xml:space="preserve">unrecognized </w:t>
      </w:r>
      <w:r w:rsidR="00A528CA">
        <w:rPr>
          <w:rFonts w:ascii="Times New Roman" w:hAnsi="Times New Roman" w:cs="Times New Roman"/>
          <w:sz w:val="24"/>
          <w:szCs w:val="24"/>
        </w:rPr>
        <w:t>teat apex and st</w:t>
      </w:r>
      <w:ins w:id="1395" w:author="Caitlin Jeffrey" w:date="2024-09-23T16:54:00Z" w16du:dateUtc="2024-09-23T20:54:00Z">
        <w:r w:rsidR="0037642C">
          <w:rPr>
            <w:rFonts w:ascii="Times New Roman" w:hAnsi="Times New Roman" w:cs="Times New Roman"/>
            <w:sz w:val="24"/>
            <w:szCs w:val="24"/>
          </w:rPr>
          <w:t>r</w:t>
        </w:r>
      </w:ins>
      <w:r w:rsidR="00A528CA">
        <w:rPr>
          <w:rFonts w:ascii="Times New Roman" w:hAnsi="Times New Roman" w:cs="Times New Roman"/>
          <w:sz w:val="24"/>
          <w:szCs w:val="24"/>
        </w:rPr>
        <w:t xml:space="preserve">eak canal colonization isolates </w:t>
      </w:r>
      <w:r w:rsidR="00BB1245">
        <w:rPr>
          <w:rFonts w:ascii="Times New Roman" w:hAnsi="Times New Roman" w:cs="Times New Roman"/>
          <w:sz w:val="24"/>
          <w:szCs w:val="24"/>
        </w:rPr>
        <w:t>might e</w:t>
      </w:r>
      <w:r w:rsidR="004D3C1F">
        <w:rPr>
          <w:rFonts w:ascii="Times New Roman" w:hAnsi="Times New Roman" w:cs="Times New Roman"/>
          <w:sz w:val="24"/>
          <w:szCs w:val="24"/>
        </w:rPr>
        <w:t xml:space="preserve">xplain </w:t>
      </w:r>
      <w:r w:rsidR="00BB1245">
        <w:rPr>
          <w:rFonts w:ascii="Times New Roman" w:hAnsi="Times New Roman" w:cs="Times New Roman"/>
          <w:sz w:val="24"/>
          <w:szCs w:val="24"/>
        </w:rPr>
        <w:t xml:space="preserve">the variation observed </w:t>
      </w:r>
      <w:r w:rsidR="00501F11">
        <w:rPr>
          <w:rFonts w:ascii="Times New Roman" w:hAnsi="Times New Roman" w:cs="Times New Roman"/>
          <w:sz w:val="24"/>
          <w:szCs w:val="24"/>
        </w:rPr>
        <w:t xml:space="preserve">in </w:t>
      </w:r>
      <w:proofErr w:type="spellStart"/>
      <w:r w:rsidR="00501F11">
        <w:rPr>
          <w:rFonts w:ascii="Times New Roman" w:hAnsi="Times New Roman" w:cs="Times New Roman"/>
          <w:sz w:val="24"/>
          <w:szCs w:val="24"/>
        </w:rPr>
        <w:t>q</w:t>
      </w:r>
      <w:ins w:id="1396" w:author="John Barlow" w:date="2024-09-12T19:56:00Z" w16du:dateUtc="2024-09-12T23:56:00Z">
        <w:r w:rsidR="008B1863">
          <w:rPr>
            <w:rFonts w:ascii="Times New Roman" w:hAnsi="Times New Roman" w:cs="Times New Roman"/>
            <w:sz w:val="24"/>
            <w:szCs w:val="24"/>
          </w:rPr>
          <w:t>m</w:t>
        </w:r>
      </w:ins>
      <w:r w:rsidR="00501F11">
        <w:rPr>
          <w:rFonts w:ascii="Times New Roman" w:hAnsi="Times New Roman" w:cs="Times New Roman"/>
          <w:sz w:val="24"/>
          <w:szCs w:val="24"/>
        </w:rPr>
        <w:t>SCC</w:t>
      </w:r>
      <w:proofErr w:type="spellEnd"/>
      <w:r w:rsidR="00501F11">
        <w:rPr>
          <w:rFonts w:ascii="Times New Roman" w:hAnsi="Times New Roman" w:cs="Times New Roman"/>
          <w:sz w:val="24"/>
          <w:szCs w:val="24"/>
        </w:rPr>
        <w:t xml:space="preserve"> for quarters </w:t>
      </w:r>
      <w:ins w:id="1397" w:author="John Barlow" w:date="2024-09-19T13:57:00Z" w16du:dateUtc="2024-09-19T17:57:00Z">
        <w:r w:rsidR="00A70AE1">
          <w:rPr>
            <w:rFonts w:ascii="Times New Roman" w:hAnsi="Times New Roman" w:cs="Times New Roman"/>
            <w:sz w:val="24"/>
            <w:szCs w:val="24"/>
          </w:rPr>
          <w:t xml:space="preserve">defined </w:t>
        </w:r>
      </w:ins>
      <w:del w:id="1398" w:author="Caitlin Jeffrey" w:date="2024-09-23T17:44:00Z" w16du:dateUtc="2024-09-23T21:44:00Z">
        <w:r w:rsidR="00501F11" w:rsidDel="00CF13F4">
          <w:rPr>
            <w:rFonts w:ascii="Times New Roman" w:hAnsi="Times New Roman" w:cs="Times New Roman"/>
            <w:sz w:val="24"/>
            <w:szCs w:val="24"/>
          </w:rPr>
          <w:delText xml:space="preserve">with </w:delText>
        </w:r>
      </w:del>
      <w:ins w:id="1399" w:author="Caitlin Jeffrey" w:date="2024-09-23T17:44:00Z" w16du:dateUtc="2024-09-23T21:44:00Z">
        <w:r w:rsidR="00CF13F4">
          <w:rPr>
            <w:rFonts w:ascii="Times New Roman" w:hAnsi="Times New Roman" w:cs="Times New Roman"/>
            <w:sz w:val="24"/>
            <w:szCs w:val="24"/>
          </w:rPr>
          <w:t xml:space="preserve">as having an </w:t>
        </w:r>
      </w:ins>
      <w:r w:rsidR="00501F11">
        <w:rPr>
          <w:rFonts w:ascii="Times New Roman" w:hAnsi="Times New Roman" w:cs="Times New Roman"/>
          <w:sz w:val="24"/>
          <w:szCs w:val="24"/>
        </w:rPr>
        <w:t>IMI</w:t>
      </w:r>
      <w:del w:id="1400" w:author="Caitlin Jeffrey" w:date="2024-09-23T17:34:00Z" w16du:dateUtc="2024-09-23T21:34:00Z">
        <w:r w:rsidR="00501F11" w:rsidDel="00C274BF">
          <w:rPr>
            <w:rFonts w:ascii="Times New Roman" w:hAnsi="Times New Roman" w:cs="Times New Roman"/>
            <w:sz w:val="24"/>
            <w:szCs w:val="24"/>
          </w:rPr>
          <w:delText xml:space="preserve"> in this data set</w:delText>
        </w:r>
      </w:del>
      <w:r w:rsidR="00501F11">
        <w:rPr>
          <w:rFonts w:ascii="Times New Roman" w:hAnsi="Times New Roman" w:cs="Times New Roman"/>
          <w:sz w:val="24"/>
          <w:szCs w:val="24"/>
        </w:rPr>
        <w:t>.</w:t>
      </w:r>
      <w:r w:rsidR="004D3C1F">
        <w:rPr>
          <w:rFonts w:ascii="Times New Roman" w:hAnsi="Times New Roman" w:cs="Times New Roman"/>
          <w:sz w:val="24"/>
          <w:szCs w:val="24"/>
        </w:rPr>
        <w:t xml:space="preserve"> </w:t>
      </w:r>
      <w:r w:rsidR="003C2BF1">
        <w:rPr>
          <w:rFonts w:ascii="Times New Roman" w:hAnsi="Times New Roman" w:cs="Times New Roman"/>
          <w:sz w:val="24"/>
          <w:szCs w:val="24"/>
        </w:rPr>
        <w:t>I</w:t>
      </w:r>
      <w:r w:rsidR="00C55B51">
        <w:rPr>
          <w:rFonts w:ascii="Times New Roman" w:hAnsi="Times New Roman" w:cs="Times New Roman"/>
          <w:sz w:val="24"/>
          <w:szCs w:val="24"/>
        </w:rPr>
        <w:t xml:space="preserve">f </w:t>
      </w:r>
      <w:r w:rsidR="0097463B">
        <w:rPr>
          <w:rFonts w:ascii="Times New Roman" w:hAnsi="Times New Roman" w:cs="Times New Roman"/>
          <w:sz w:val="24"/>
          <w:szCs w:val="24"/>
        </w:rPr>
        <w:t>we assume</w:t>
      </w:r>
      <w:r w:rsidR="004D4FAD">
        <w:rPr>
          <w:rFonts w:ascii="Times New Roman" w:hAnsi="Times New Roman" w:cs="Times New Roman"/>
          <w:sz w:val="24"/>
          <w:szCs w:val="24"/>
        </w:rPr>
        <w:t xml:space="preserve"> </w:t>
      </w:r>
      <w:r w:rsidR="00627659">
        <w:rPr>
          <w:rFonts w:ascii="Times New Roman" w:hAnsi="Times New Roman" w:cs="Times New Roman"/>
          <w:sz w:val="24"/>
          <w:szCs w:val="24"/>
        </w:rPr>
        <w:t xml:space="preserve">isolates </w:t>
      </w:r>
      <w:r w:rsidR="00D03B41">
        <w:rPr>
          <w:rFonts w:ascii="Times New Roman" w:hAnsi="Times New Roman" w:cs="Times New Roman"/>
          <w:sz w:val="24"/>
          <w:szCs w:val="24"/>
        </w:rPr>
        <w:lastRenderedPageBreak/>
        <w:t>colonizing the</w:t>
      </w:r>
      <w:r w:rsidR="00627659">
        <w:rPr>
          <w:rFonts w:ascii="Times New Roman" w:hAnsi="Times New Roman" w:cs="Times New Roman"/>
          <w:sz w:val="24"/>
          <w:szCs w:val="24"/>
        </w:rPr>
        <w:t xml:space="preserve"> </w:t>
      </w:r>
      <w:r w:rsidR="00373B68">
        <w:rPr>
          <w:rFonts w:ascii="Times New Roman" w:hAnsi="Times New Roman" w:cs="Times New Roman"/>
          <w:sz w:val="24"/>
          <w:szCs w:val="24"/>
        </w:rPr>
        <w:t xml:space="preserve">teat apex or streak canal </w:t>
      </w:r>
      <w:ins w:id="1401" w:author="Caitlin Jeffrey" w:date="2024-09-23T17:44:00Z" w16du:dateUtc="2024-09-23T21:44:00Z">
        <w:r w:rsidR="00CF13F4">
          <w:rPr>
            <w:rFonts w:ascii="Times New Roman" w:hAnsi="Times New Roman" w:cs="Times New Roman"/>
            <w:sz w:val="24"/>
            <w:szCs w:val="24"/>
          </w:rPr>
          <w:t>are unlikely to</w:t>
        </w:r>
      </w:ins>
      <w:del w:id="1402" w:author="Caitlin Jeffrey" w:date="2024-09-23T17:44:00Z" w16du:dateUtc="2024-09-23T21:44:00Z">
        <w:r w:rsidR="004D3C1F" w:rsidDel="00CF13F4">
          <w:rPr>
            <w:rFonts w:ascii="Times New Roman" w:hAnsi="Times New Roman" w:cs="Times New Roman"/>
            <w:sz w:val="24"/>
            <w:szCs w:val="24"/>
          </w:rPr>
          <w:delText>do not</w:delText>
        </w:r>
      </w:del>
      <w:r w:rsidR="00210E13">
        <w:rPr>
          <w:rFonts w:ascii="Times New Roman" w:hAnsi="Times New Roman" w:cs="Times New Roman"/>
          <w:sz w:val="24"/>
          <w:szCs w:val="24"/>
        </w:rPr>
        <w:t xml:space="preserve"> </w:t>
      </w:r>
      <w:r w:rsidR="00F64E71">
        <w:rPr>
          <w:rFonts w:ascii="Times New Roman" w:hAnsi="Times New Roman" w:cs="Times New Roman"/>
          <w:sz w:val="24"/>
          <w:szCs w:val="24"/>
        </w:rPr>
        <w:t>cause an increase in</w:t>
      </w:r>
      <w:r w:rsidR="00210E13">
        <w:rPr>
          <w:rFonts w:ascii="Times New Roman" w:hAnsi="Times New Roman" w:cs="Times New Roman"/>
          <w:sz w:val="24"/>
          <w:szCs w:val="24"/>
        </w:rPr>
        <w:t xml:space="preserve"> </w:t>
      </w:r>
      <w:proofErr w:type="spellStart"/>
      <w:r w:rsidR="00210E13">
        <w:rPr>
          <w:rFonts w:ascii="Times New Roman" w:hAnsi="Times New Roman" w:cs="Times New Roman"/>
          <w:sz w:val="24"/>
          <w:szCs w:val="24"/>
        </w:rPr>
        <w:t>q</w:t>
      </w:r>
      <w:ins w:id="1403" w:author="John Barlow" w:date="2024-09-12T19:57:00Z" w16du:dateUtc="2024-09-12T23:57:00Z">
        <w:r w:rsidR="008B1863">
          <w:rPr>
            <w:rFonts w:ascii="Times New Roman" w:hAnsi="Times New Roman" w:cs="Times New Roman"/>
            <w:sz w:val="24"/>
            <w:szCs w:val="24"/>
          </w:rPr>
          <w:t>m</w:t>
        </w:r>
      </w:ins>
      <w:r w:rsidR="00210E13">
        <w:rPr>
          <w:rFonts w:ascii="Times New Roman" w:hAnsi="Times New Roman" w:cs="Times New Roman"/>
          <w:sz w:val="24"/>
          <w:szCs w:val="24"/>
        </w:rPr>
        <w:t>SCC</w:t>
      </w:r>
      <w:proofErr w:type="spellEnd"/>
      <w:r w:rsidR="00185D13">
        <w:rPr>
          <w:rFonts w:ascii="Times New Roman" w:hAnsi="Times New Roman" w:cs="Times New Roman"/>
          <w:sz w:val="24"/>
          <w:szCs w:val="24"/>
        </w:rPr>
        <w:t xml:space="preserve">, </w:t>
      </w:r>
      <w:del w:id="1404" w:author="Caitlin Jeffrey" w:date="2024-09-23T17:34:00Z" w16du:dateUtc="2024-09-23T21:34:00Z">
        <w:r w:rsidR="00185D13" w:rsidDel="007D76B5">
          <w:rPr>
            <w:rFonts w:ascii="Times New Roman" w:hAnsi="Times New Roman" w:cs="Times New Roman"/>
            <w:sz w:val="24"/>
            <w:szCs w:val="24"/>
          </w:rPr>
          <w:delText>then</w:delText>
        </w:r>
        <w:r w:rsidR="00AA735C" w:rsidDel="007D76B5">
          <w:rPr>
            <w:rFonts w:ascii="Times New Roman" w:hAnsi="Times New Roman" w:cs="Times New Roman"/>
            <w:sz w:val="24"/>
            <w:szCs w:val="24"/>
          </w:rPr>
          <w:delText xml:space="preserve"> </w:delText>
        </w:r>
      </w:del>
      <w:r w:rsidR="00AA735C">
        <w:rPr>
          <w:rFonts w:ascii="Times New Roman" w:hAnsi="Times New Roman" w:cs="Times New Roman"/>
          <w:sz w:val="24"/>
          <w:szCs w:val="24"/>
        </w:rPr>
        <w:t xml:space="preserve">our estimates of </w:t>
      </w:r>
      <w:proofErr w:type="spellStart"/>
      <w:r w:rsidR="00AA735C">
        <w:rPr>
          <w:rFonts w:ascii="Times New Roman" w:hAnsi="Times New Roman" w:cs="Times New Roman"/>
          <w:sz w:val="24"/>
          <w:szCs w:val="24"/>
        </w:rPr>
        <w:t>q</w:t>
      </w:r>
      <w:ins w:id="1405" w:author="John Barlow" w:date="2024-09-12T19:57:00Z" w16du:dateUtc="2024-09-12T23:57:00Z">
        <w:r w:rsidR="008B1863">
          <w:rPr>
            <w:rFonts w:ascii="Times New Roman" w:hAnsi="Times New Roman" w:cs="Times New Roman"/>
            <w:sz w:val="24"/>
            <w:szCs w:val="24"/>
          </w:rPr>
          <w:t>m</w:t>
        </w:r>
      </w:ins>
      <w:r w:rsidR="00AA735C">
        <w:rPr>
          <w:rFonts w:ascii="Times New Roman" w:hAnsi="Times New Roman" w:cs="Times New Roman"/>
          <w:sz w:val="24"/>
          <w:szCs w:val="24"/>
        </w:rPr>
        <w:t>SCC</w:t>
      </w:r>
      <w:proofErr w:type="spellEnd"/>
      <w:r w:rsidR="00AA735C">
        <w:rPr>
          <w:rFonts w:ascii="Times New Roman" w:hAnsi="Times New Roman" w:cs="Times New Roman"/>
          <w:sz w:val="24"/>
          <w:szCs w:val="24"/>
        </w:rPr>
        <w:t xml:space="preserve"> are likely </w:t>
      </w:r>
      <w:r w:rsidR="008E0A0B">
        <w:rPr>
          <w:rFonts w:ascii="Times New Roman" w:hAnsi="Times New Roman" w:cs="Times New Roman"/>
          <w:sz w:val="24"/>
          <w:szCs w:val="24"/>
        </w:rPr>
        <w:t xml:space="preserve">lower than the true </w:t>
      </w:r>
      <w:proofErr w:type="spellStart"/>
      <w:r w:rsidR="008E0A0B">
        <w:rPr>
          <w:rFonts w:ascii="Times New Roman" w:hAnsi="Times New Roman" w:cs="Times New Roman"/>
          <w:sz w:val="24"/>
          <w:szCs w:val="24"/>
        </w:rPr>
        <w:t>q</w:t>
      </w:r>
      <w:ins w:id="1406" w:author="John Barlow" w:date="2024-09-12T19:57:00Z" w16du:dateUtc="2024-09-12T23:57:00Z">
        <w:r w:rsidR="008B1863">
          <w:rPr>
            <w:rFonts w:ascii="Times New Roman" w:hAnsi="Times New Roman" w:cs="Times New Roman"/>
            <w:sz w:val="24"/>
            <w:szCs w:val="24"/>
          </w:rPr>
          <w:t>m</w:t>
        </w:r>
      </w:ins>
      <w:r w:rsidR="008E0A0B">
        <w:rPr>
          <w:rFonts w:ascii="Times New Roman" w:hAnsi="Times New Roman" w:cs="Times New Roman"/>
          <w:sz w:val="24"/>
          <w:szCs w:val="24"/>
        </w:rPr>
        <w:t>SCC</w:t>
      </w:r>
      <w:proofErr w:type="spellEnd"/>
      <w:r w:rsidR="008E0A0B">
        <w:rPr>
          <w:rFonts w:ascii="Times New Roman" w:hAnsi="Times New Roman" w:cs="Times New Roman"/>
          <w:sz w:val="24"/>
          <w:szCs w:val="24"/>
        </w:rPr>
        <w:t xml:space="preserve"> associated with IMI</w:t>
      </w:r>
      <w:del w:id="1407" w:author="Caitlin Jeffrey" w:date="2024-09-23T17:34:00Z" w16du:dateUtc="2024-09-23T21:34:00Z">
        <w:r w:rsidR="008E0A0B" w:rsidDel="007D76B5">
          <w:rPr>
            <w:rFonts w:ascii="Times New Roman" w:hAnsi="Times New Roman" w:cs="Times New Roman"/>
            <w:sz w:val="24"/>
            <w:szCs w:val="24"/>
          </w:rPr>
          <w:delText>s</w:delText>
        </w:r>
      </w:del>
      <w:r w:rsidR="008E0A0B">
        <w:rPr>
          <w:rFonts w:ascii="Times New Roman" w:hAnsi="Times New Roman" w:cs="Times New Roman"/>
          <w:sz w:val="24"/>
          <w:szCs w:val="24"/>
        </w:rPr>
        <w:t xml:space="preserve">. </w:t>
      </w:r>
    </w:p>
    <w:p w14:paraId="36539AA1" w14:textId="429438D5" w:rsidR="008731ED" w:rsidRDefault="0051278B" w:rsidP="007D659D">
      <w:pPr>
        <w:autoSpaceDE w:val="0"/>
        <w:autoSpaceDN w:val="0"/>
        <w:adjustRightInd w:val="0"/>
        <w:spacing w:after="0" w:line="480" w:lineRule="auto"/>
        <w:ind w:firstLine="360"/>
        <w:rPr>
          <w:ins w:id="1408"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 xml:space="preserve">Similarly, </w:t>
      </w:r>
      <w:r w:rsidR="00756178">
        <w:rPr>
          <w:rFonts w:ascii="Times New Roman" w:hAnsi="Times New Roman" w:cs="Times New Roman"/>
          <w:sz w:val="24"/>
          <w:szCs w:val="24"/>
        </w:rPr>
        <w:t xml:space="preserve">the sensitivity of </w:t>
      </w:r>
      <w:r w:rsidR="00EB6925">
        <w:rPr>
          <w:rFonts w:ascii="Times New Roman" w:hAnsi="Times New Roman" w:cs="Times New Roman"/>
          <w:sz w:val="24"/>
          <w:szCs w:val="24"/>
        </w:rPr>
        <w:t xml:space="preserve">our diagnostic approach is estimated at approximately 42%, </w:t>
      </w:r>
      <w:del w:id="1409" w:author="Caitlin Jeffrey" w:date="2024-09-23T17:41:00Z" w16du:dateUtc="2024-09-23T21:41:00Z">
        <w:r w:rsidR="0067219B" w:rsidDel="00395114">
          <w:rPr>
            <w:rFonts w:ascii="Times New Roman" w:hAnsi="Times New Roman" w:cs="Times New Roman"/>
            <w:sz w:val="24"/>
            <w:szCs w:val="24"/>
          </w:rPr>
          <w:delText>which means</w:delText>
        </w:r>
      </w:del>
      <w:ins w:id="1410" w:author="Caitlin Jeffrey" w:date="2024-09-23T17:41:00Z" w16du:dateUtc="2024-09-23T21:41:00Z">
        <w:r w:rsidR="00395114">
          <w:rPr>
            <w:rFonts w:ascii="Times New Roman" w:hAnsi="Times New Roman" w:cs="Times New Roman"/>
            <w:sz w:val="24"/>
            <w:szCs w:val="24"/>
          </w:rPr>
          <w:t>meaning</w:t>
        </w:r>
      </w:ins>
      <w:r w:rsidR="0067219B">
        <w:rPr>
          <w:rFonts w:ascii="Times New Roman" w:hAnsi="Times New Roman" w:cs="Times New Roman"/>
          <w:sz w:val="24"/>
          <w:szCs w:val="24"/>
        </w:rPr>
        <w:t xml:space="preserve"> </w:t>
      </w:r>
      <w:r w:rsidR="00680492">
        <w:rPr>
          <w:rFonts w:ascii="Times New Roman" w:hAnsi="Times New Roman" w:cs="Times New Roman"/>
          <w:sz w:val="24"/>
          <w:szCs w:val="24"/>
        </w:rPr>
        <w:t>unrecognized (false</w:t>
      </w:r>
      <w:r w:rsidR="00B72E4E">
        <w:rPr>
          <w:rFonts w:ascii="Times New Roman" w:hAnsi="Times New Roman" w:cs="Times New Roman"/>
          <w:sz w:val="24"/>
          <w:szCs w:val="24"/>
        </w:rPr>
        <w:t xml:space="preserve"> negative) </w:t>
      </w:r>
      <w:proofErr w:type="spellStart"/>
      <w:r w:rsidR="0067219B">
        <w:rPr>
          <w:rFonts w:ascii="Times New Roman" w:hAnsi="Times New Roman" w:cs="Times New Roman"/>
          <w:sz w:val="24"/>
          <w:szCs w:val="24"/>
        </w:rPr>
        <w:t>SaM</w:t>
      </w:r>
      <w:proofErr w:type="spellEnd"/>
      <w:r w:rsidR="0067219B">
        <w:rPr>
          <w:rFonts w:ascii="Times New Roman" w:hAnsi="Times New Roman" w:cs="Times New Roman"/>
          <w:sz w:val="24"/>
          <w:szCs w:val="24"/>
        </w:rPr>
        <w:t xml:space="preserve"> IMI </w:t>
      </w:r>
      <w:del w:id="1411" w:author="Caitlin Jeffrey" w:date="2024-09-23T17:40:00Z" w16du:dateUtc="2024-09-23T21:40:00Z">
        <w:r w:rsidR="0067219B" w:rsidDel="00181756">
          <w:rPr>
            <w:rFonts w:ascii="Times New Roman" w:hAnsi="Times New Roman" w:cs="Times New Roman"/>
            <w:sz w:val="24"/>
            <w:szCs w:val="24"/>
          </w:rPr>
          <w:delText xml:space="preserve">might </w:delText>
        </w:r>
      </w:del>
      <w:ins w:id="1412" w:author="Caitlin Jeffrey" w:date="2024-09-23T17:40:00Z" w16du:dateUtc="2024-09-23T21:40:00Z">
        <w:r w:rsidR="00181756">
          <w:rPr>
            <w:rFonts w:ascii="Times New Roman" w:hAnsi="Times New Roman" w:cs="Times New Roman"/>
            <w:sz w:val="24"/>
            <w:szCs w:val="24"/>
          </w:rPr>
          <w:t xml:space="preserve">may </w:t>
        </w:r>
      </w:ins>
      <w:r w:rsidR="0067219B">
        <w:rPr>
          <w:rFonts w:ascii="Times New Roman" w:hAnsi="Times New Roman" w:cs="Times New Roman"/>
          <w:sz w:val="24"/>
          <w:szCs w:val="24"/>
        </w:rPr>
        <w:t xml:space="preserve">be included </w:t>
      </w:r>
      <w:r w:rsidR="00490999">
        <w:rPr>
          <w:rFonts w:ascii="Times New Roman" w:hAnsi="Times New Roman" w:cs="Times New Roman"/>
          <w:sz w:val="24"/>
          <w:szCs w:val="24"/>
        </w:rPr>
        <w:t>in</w:t>
      </w:r>
      <w:r w:rsidR="0067219B">
        <w:rPr>
          <w:rFonts w:ascii="Times New Roman" w:hAnsi="Times New Roman" w:cs="Times New Roman"/>
          <w:sz w:val="24"/>
          <w:szCs w:val="24"/>
        </w:rPr>
        <w:t xml:space="preserve"> </w:t>
      </w:r>
      <w:r w:rsidR="00490999">
        <w:rPr>
          <w:rFonts w:ascii="Times New Roman" w:hAnsi="Times New Roman" w:cs="Times New Roman"/>
          <w:sz w:val="24"/>
          <w:szCs w:val="24"/>
        </w:rPr>
        <w:t>the culture-negative group</w:t>
      </w:r>
      <w:ins w:id="1413" w:author="Caitlin Jeffrey" w:date="2024-09-23T17:34:00Z" w16du:dateUtc="2024-09-23T21:34:00Z">
        <w:r w:rsidR="00FF70C3">
          <w:rPr>
            <w:rFonts w:ascii="Times New Roman" w:hAnsi="Times New Roman" w:cs="Times New Roman"/>
            <w:sz w:val="24"/>
            <w:szCs w:val="24"/>
          </w:rPr>
          <w:t xml:space="preserve">. </w:t>
        </w:r>
      </w:ins>
      <w:ins w:id="1414" w:author="Caitlin Jeffrey" w:date="2024-09-23T17:39:00Z" w16du:dateUtc="2024-09-23T21:39:00Z">
        <w:r w:rsidR="00181756" w:rsidRPr="005A5FE6">
          <w:rPr>
            <w:rFonts w:ascii="Times New Roman" w:hAnsi="Times New Roman" w:cs="Times New Roman"/>
            <w:sz w:val="24"/>
            <w:szCs w:val="24"/>
          </w:rPr>
          <w:t>The presence of some relatively high</w:t>
        </w:r>
        <w:r w:rsidR="00181756">
          <w:rPr>
            <w:rFonts w:ascii="Times New Roman" w:hAnsi="Times New Roman" w:cs="Times New Roman"/>
            <w:sz w:val="24"/>
            <w:szCs w:val="24"/>
          </w:rPr>
          <w:t xml:space="preserve"> </w:t>
        </w:r>
        <w:proofErr w:type="spellStart"/>
        <w:r w:rsidR="00181756">
          <w:rPr>
            <w:rFonts w:ascii="Times New Roman" w:hAnsi="Times New Roman" w:cs="Times New Roman"/>
            <w:sz w:val="24"/>
            <w:szCs w:val="24"/>
          </w:rPr>
          <w:t>qmSCC</w:t>
        </w:r>
        <w:proofErr w:type="spellEnd"/>
        <w:r w:rsidR="00181756" w:rsidRPr="005A5FE6">
          <w:rPr>
            <w:rFonts w:ascii="Times New Roman" w:hAnsi="Times New Roman" w:cs="Times New Roman"/>
            <w:sz w:val="24"/>
            <w:szCs w:val="24"/>
          </w:rPr>
          <w:t xml:space="preserve"> observations in </w:t>
        </w:r>
      </w:ins>
      <w:ins w:id="1415" w:author="Caitlin Jeffrey" w:date="2024-09-23T17:41:00Z" w16du:dateUtc="2024-09-23T21:41:00Z">
        <w:r w:rsidR="00395114">
          <w:rPr>
            <w:rFonts w:ascii="Times New Roman" w:hAnsi="Times New Roman" w:cs="Times New Roman"/>
            <w:sz w:val="24"/>
            <w:szCs w:val="24"/>
          </w:rPr>
          <w:t>the culture-negative group</w:t>
        </w:r>
      </w:ins>
      <w:ins w:id="1416" w:author="Caitlin Jeffrey" w:date="2024-09-23T17:39:00Z" w16du:dateUtc="2024-09-23T21:39:00Z">
        <w:r w:rsidR="00181756" w:rsidRPr="005A5FE6">
          <w:rPr>
            <w:rFonts w:ascii="Times New Roman" w:hAnsi="Times New Roman" w:cs="Times New Roman"/>
            <w:sz w:val="24"/>
            <w:szCs w:val="24"/>
          </w:rPr>
          <w:t xml:space="preserve"> highlights th</w:t>
        </w:r>
      </w:ins>
      <w:ins w:id="1417" w:author="Caitlin Jeffrey" w:date="2024-09-23T17:41:00Z" w16du:dateUtc="2024-09-23T21:41:00Z">
        <w:r w:rsidR="00395114">
          <w:rPr>
            <w:rFonts w:ascii="Times New Roman" w:hAnsi="Times New Roman" w:cs="Times New Roman"/>
            <w:sz w:val="24"/>
            <w:szCs w:val="24"/>
          </w:rPr>
          <w:t>is</w:t>
        </w:r>
      </w:ins>
      <w:ins w:id="1418" w:author="Caitlin Jeffrey" w:date="2024-09-23T17:39:00Z" w16du:dateUtc="2024-09-23T21:39:00Z">
        <w:r w:rsidR="00181756" w:rsidRPr="005A5FE6">
          <w:rPr>
            <w:rFonts w:ascii="Times New Roman" w:hAnsi="Times New Roman" w:cs="Times New Roman"/>
            <w:sz w:val="24"/>
            <w:szCs w:val="24"/>
          </w:rPr>
          <w:t xml:space="preserve"> limitation of using culture as a method for identifying </w:t>
        </w:r>
        <w:r w:rsidR="00181756">
          <w:rPr>
            <w:rFonts w:ascii="Times New Roman" w:hAnsi="Times New Roman" w:cs="Times New Roman"/>
            <w:sz w:val="24"/>
            <w:szCs w:val="24"/>
          </w:rPr>
          <w:t xml:space="preserve">the quarter </w:t>
        </w:r>
        <w:r w:rsidR="00181756" w:rsidRPr="005A5FE6">
          <w:rPr>
            <w:rFonts w:ascii="Times New Roman" w:hAnsi="Times New Roman" w:cs="Times New Roman"/>
            <w:sz w:val="24"/>
            <w:szCs w:val="24"/>
          </w:rPr>
          <w:t>IMI</w:t>
        </w:r>
        <w:r w:rsidR="00181756">
          <w:rPr>
            <w:rFonts w:ascii="Times New Roman" w:hAnsi="Times New Roman" w:cs="Times New Roman"/>
            <w:sz w:val="24"/>
            <w:szCs w:val="24"/>
          </w:rPr>
          <w:t xml:space="preserve"> </w:t>
        </w:r>
        <w:proofErr w:type="gramStart"/>
        <w:r w:rsidR="00181756">
          <w:rPr>
            <w:rFonts w:ascii="Times New Roman" w:hAnsi="Times New Roman" w:cs="Times New Roman"/>
            <w:sz w:val="24"/>
            <w:szCs w:val="24"/>
          </w:rPr>
          <w:t>status</w:t>
        </w:r>
        <w:r w:rsidR="00181756" w:rsidRPr="005A5FE6">
          <w:rPr>
            <w:rFonts w:ascii="Times New Roman" w:hAnsi="Times New Roman" w:cs="Times New Roman"/>
            <w:sz w:val="24"/>
            <w:szCs w:val="24"/>
          </w:rPr>
          <w:t xml:space="preserve">, </w:t>
        </w:r>
      </w:ins>
      <w:ins w:id="1419" w:author="Caitlin Jeffrey" w:date="2024-09-23T17:40:00Z" w16du:dateUtc="2024-09-23T21:40:00Z">
        <w:r w:rsidR="00395114">
          <w:rPr>
            <w:rFonts w:ascii="Times New Roman" w:hAnsi="Times New Roman" w:cs="Times New Roman"/>
            <w:sz w:val="24"/>
            <w:szCs w:val="24"/>
          </w:rPr>
          <w:t>and</w:t>
        </w:r>
      </w:ins>
      <w:proofErr w:type="gramEnd"/>
      <w:ins w:id="1420" w:author="Caitlin Jeffrey" w:date="2024-09-23T17:39:00Z" w16du:dateUtc="2024-09-23T21:39:00Z">
        <w:r w:rsidR="00181756" w:rsidRPr="005A5FE6">
          <w:rPr>
            <w:rFonts w:ascii="Times New Roman" w:hAnsi="Times New Roman" w:cs="Times New Roman"/>
            <w:sz w:val="24"/>
            <w:szCs w:val="24"/>
          </w:rPr>
          <w:t xml:space="preserve"> was </w:t>
        </w:r>
      </w:ins>
      <w:ins w:id="1421" w:author="Caitlin Jeffrey" w:date="2024-09-23T17:41:00Z" w16du:dateUtc="2024-09-23T21:41:00Z">
        <w:r w:rsidR="00395114">
          <w:rPr>
            <w:rFonts w:ascii="Times New Roman" w:hAnsi="Times New Roman" w:cs="Times New Roman"/>
            <w:sz w:val="24"/>
            <w:szCs w:val="24"/>
          </w:rPr>
          <w:t xml:space="preserve">also </w:t>
        </w:r>
      </w:ins>
      <w:ins w:id="1422" w:author="Caitlin Jeffrey" w:date="2024-09-23T17:39:00Z" w16du:dateUtc="2024-09-23T21:39:00Z">
        <w:r w:rsidR="00181756">
          <w:rPr>
            <w:rFonts w:ascii="Times New Roman" w:hAnsi="Times New Roman" w:cs="Times New Roman"/>
            <w:sz w:val="24"/>
            <w:szCs w:val="24"/>
          </w:rPr>
          <w:t>recognized</w:t>
        </w:r>
        <w:r w:rsidR="00181756" w:rsidRPr="005A5FE6">
          <w:rPr>
            <w:rFonts w:ascii="Times New Roman" w:hAnsi="Times New Roman" w:cs="Times New Roman"/>
            <w:sz w:val="24"/>
            <w:szCs w:val="24"/>
          </w:rPr>
          <w:t xml:space="preserve"> by </w: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 </w:instrTex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EN.CITE.DATA </w:instrText>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separate"/>
        </w:r>
        <w:r w:rsidR="00181756" w:rsidRPr="005A5FE6">
          <w:rPr>
            <w:rFonts w:ascii="Times New Roman" w:hAnsi="Times New Roman" w:cs="Times New Roman"/>
            <w:noProof/>
            <w:sz w:val="24"/>
            <w:szCs w:val="24"/>
          </w:rPr>
          <w:t>Fry et al. (2014)</w:t>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t xml:space="preserve">. </w:t>
        </w:r>
      </w:ins>
      <w:ins w:id="1423" w:author="Caitlin Jeffrey" w:date="2024-09-23T17:42:00Z" w16du:dateUtc="2024-09-23T21:42:00Z">
        <w:r w:rsidR="00395114">
          <w:rPr>
            <w:rFonts w:ascii="Times New Roman" w:hAnsi="Times New Roman" w:cs="Times New Roman"/>
            <w:sz w:val="24"/>
            <w:szCs w:val="24"/>
          </w:rPr>
          <w:t>Unrecognized IMI may partly explain some of the</w:t>
        </w:r>
      </w:ins>
      <w:ins w:id="1424" w:author="Caitlin Jeffrey" w:date="2024-09-23T17:36:00Z" w16du:dateUtc="2024-09-23T21:36:00Z">
        <w:r w:rsidR="00DC082C" w:rsidRPr="005A5FE6">
          <w:rPr>
            <w:rFonts w:ascii="Times New Roman" w:hAnsi="Times New Roman" w:cs="Times New Roman"/>
            <w:sz w:val="24"/>
            <w:szCs w:val="24"/>
          </w:rPr>
          <w:t xml:space="preserve"> variability in the observed </w:t>
        </w:r>
        <w:proofErr w:type="spellStart"/>
        <w:r w:rsidR="00DC082C" w:rsidRPr="005A5FE6">
          <w:rPr>
            <w:rFonts w:ascii="Times New Roman" w:hAnsi="Times New Roman" w:cs="Times New Roman"/>
            <w:sz w:val="24"/>
            <w:szCs w:val="24"/>
          </w:rPr>
          <w:t>q</w:t>
        </w:r>
        <w:r w:rsidR="00DC082C">
          <w:rPr>
            <w:rFonts w:ascii="Times New Roman" w:hAnsi="Times New Roman" w:cs="Times New Roman"/>
            <w:sz w:val="24"/>
            <w:szCs w:val="24"/>
          </w:rPr>
          <w:t>m</w:t>
        </w:r>
        <w:r w:rsidR="00DC082C" w:rsidRPr="005A5FE6">
          <w:rPr>
            <w:rFonts w:ascii="Times New Roman" w:hAnsi="Times New Roman" w:cs="Times New Roman"/>
            <w:sz w:val="24"/>
            <w:szCs w:val="24"/>
          </w:rPr>
          <w:t>SCC</w:t>
        </w:r>
        <w:proofErr w:type="spellEnd"/>
        <w:r w:rsidR="00DC082C" w:rsidRPr="005A5FE6">
          <w:rPr>
            <w:rFonts w:ascii="Times New Roman" w:hAnsi="Times New Roman" w:cs="Times New Roman"/>
            <w:sz w:val="24"/>
            <w:szCs w:val="24"/>
          </w:rPr>
          <w:t xml:space="preserve"> for</w:t>
        </w:r>
        <w:r w:rsidR="00DC082C">
          <w:rPr>
            <w:rFonts w:ascii="Times New Roman" w:hAnsi="Times New Roman" w:cs="Times New Roman"/>
            <w:sz w:val="24"/>
            <w:szCs w:val="24"/>
          </w:rPr>
          <w:t xml:space="preserve"> culture-negative</w:t>
        </w:r>
        <w:r w:rsidR="00DC082C" w:rsidRPr="005A5FE6">
          <w:rPr>
            <w:rFonts w:ascii="Times New Roman" w:hAnsi="Times New Roman" w:cs="Times New Roman"/>
            <w:sz w:val="24"/>
            <w:szCs w:val="24"/>
          </w:rPr>
          <w:t xml:space="preserve"> quarters</w:t>
        </w:r>
        <w:r w:rsidR="00DC082C">
          <w:rPr>
            <w:rFonts w:ascii="Times New Roman" w:hAnsi="Times New Roman" w:cs="Times New Roman"/>
            <w:sz w:val="24"/>
            <w:szCs w:val="24"/>
          </w:rPr>
          <w:t xml:space="preserve">, </w:t>
        </w:r>
        <w:r w:rsidR="00DC082C" w:rsidRPr="005A5FE6">
          <w:rPr>
            <w:rFonts w:ascii="Times New Roman" w:hAnsi="Times New Roman" w:cs="Times New Roman"/>
            <w:sz w:val="24"/>
            <w:szCs w:val="24"/>
          </w:rPr>
          <w:t>which ranged from 2,000 (lower limit of detection) to 8,400,000 cells/</w:t>
        </w:r>
        <w:proofErr w:type="spellStart"/>
        <w:r w:rsidR="00DC082C" w:rsidRPr="005A5FE6">
          <w:rPr>
            <w:rFonts w:ascii="Times New Roman" w:hAnsi="Times New Roman" w:cs="Times New Roman"/>
            <w:sz w:val="24"/>
            <w:szCs w:val="24"/>
          </w:rPr>
          <w:t>mL.</w:t>
        </w:r>
      </w:ins>
      <w:proofErr w:type="spellEnd"/>
      <w:ins w:id="1425" w:author="Caitlin Jeffrey" w:date="2024-09-23T17:37:00Z" w16du:dateUtc="2024-09-23T21:37:00Z">
        <w:r w:rsidR="00DC082C">
          <w:rPr>
            <w:rFonts w:ascii="Times New Roman" w:hAnsi="Times New Roman" w:cs="Times New Roman"/>
            <w:sz w:val="24"/>
            <w:szCs w:val="24"/>
          </w:rPr>
          <w:t xml:space="preserve"> </w:t>
        </w:r>
        <w:r w:rsidR="00926CCA">
          <w:rPr>
            <w:rFonts w:ascii="Times New Roman" w:hAnsi="Times New Roman" w:cs="Times New Roman"/>
            <w:sz w:val="24"/>
            <w:szCs w:val="24"/>
          </w:rPr>
          <w:t xml:space="preserve">Undiagnosed IMI in the culture-negative quarters </w:t>
        </w:r>
      </w:ins>
      <w:ins w:id="1426" w:author="Caitlin Jeffrey" w:date="2024-09-23T17:38:00Z" w16du:dateUtc="2024-09-23T21:38:00Z">
        <w:r w:rsidR="00926CCA">
          <w:rPr>
            <w:rFonts w:ascii="Times New Roman" w:hAnsi="Times New Roman" w:cs="Times New Roman"/>
            <w:sz w:val="24"/>
            <w:szCs w:val="24"/>
          </w:rPr>
          <w:t xml:space="preserve">would also </w:t>
        </w:r>
        <w:r w:rsidR="004356F7">
          <w:rPr>
            <w:rFonts w:ascii="Times New Roman" w:hAnsi="Times New Roman" w:cs="Times New Roman"/>
            <w:sz w:val="24"/>
            <w:szCs w:val="24"/>
          </w:rPr>
          <w:t>inflate</w:t>
        </w:r>
      </w:ins>
      <w:del w:id="1427" w:author="Caitlin Jeffrey" w:date="2024-09-23T17:34:00Z" w16du:dateUtc="2024-09-23T21:34:00Z">
        <w:r w:rsidR="001C7B96" w:rsidDel="00FF70C3">
          <w:rPr>
            <w:rFonts w:ascii="Times New Roman" w:hAnsi="Times New Roman" w:cs="Times New Roman"/>
            <w:sz w:val="24"/>
            <w:szCs w:val="24"/>
          </w:rPr>
          <w:delText>,</w:delText>
        </w:r>
      </w:del>
      <w:del w:id="1428" w:author="Caitlin Jeffrey" w:date="2024-09-23T17:37:00Z" w16du:dateUtc="2024-09-23T21:37:00Z">
        <w:r w:rsidR="001C7B96" w:rsidDel="00DC082C">
          <w:rPr>
            <w:rFonts w:ascii="Times New Roman" w:hAnsi="Times New Roman" w:cs="Times New Roman"/>
            <w:sz w:val="24"/>
            <w:szCs w:val="24"/>
          </w:rPr>
          <w:delText xml:space="preserve"> perhaps explain</w:delText>
        </w:r>
      </w:del>
      <w:del w:id="1429" w:author="Caitlin Jeffrey" w:date="2024-09-23T17:35:00Z" w16du:dateUtc="2024-09-23T21:35:00Z">
        <w:r w:rsidR="001C7B96" w:rsidDel="00FF70C3">
          <w:rPr>
            <w:rFonts w:ascii="Times New Roman" w:hAnsi="Times New Roman" w:cs="Times New Roman"/>
            <w:sz w:val="24"/>
            <w:szCs w:val="24"/>
          </w:rPr>
          <w:delText>i</w:delText>
        </w:r>
      </w:del>
      <w:del w:id="1430" w:author="Caitlin Jeffrey" w:date="2024-09-23T17:34:00Z" w16du:dateUtc="2024-09-23T21:34:00Z">
        <w:r w:rsidR="001C7B96" w:rsidDel="00FF70C3">
          <w:rPr>
            <w:rFonts w:ascii="Times New Roman" w:hAnsi="Times New Roman" w:cs="Times New Roman"/>
            <w:sz w:val="24"/>
            <w:szCs w:val="24"/>
          </w:rPr>
          <w:delText>ng</w:delText>
        </w:r>
      </w:del>
      <w:del w:id="1431" w:author="Caitlin Jeffrey" w:date="2024-09-23T17:37:00Z" w16du:dateUtc="2024-09-23T21:37:00Z">
        <w:r w:rsidR="001C7B96" w:rsidDel="00DC082C">
          <w:rPr>
            <w:rFonts w:ascii="Times New Roman" w:hAnsi="Times New Roman" w:cs="Times New Roman"/>
            <w:sz w:val="24"/>
            <w:szCs w:val="24"/>
          </w:rPr>
          <w:delText xml:space="preserve"> a portion of the high q</w:delText>
        </w:r>
      </w:del>
      <w:ins w:id="1432" w:author="John Barlow" w:date="2024-09-12T19:57:00Z" w16du:dateUtc="2024-09-12T23:57:00Z">
        <w:del w:id="1433" w:author="Caitlin Jeffrey" w:date="2024-09-23T17:37:00Z" w16du:dateUtc="2024-09-23T21:37:00Z">
          <w:r w:rsidR="008B1863" w:rsidDel="00DC082C">
            <w:rPr>
              <w:rFonts w:ascii="Times New Roman" w:hAnsi="Times New Roman" w:cs="Times New Roman"/>
              <w:sz w:val="24"/>
              <w:szCs w:val="24"/>
            </w:rPr>
            <w:delText>m</w:delText>
          </w:r>
        </w:del>
      </w:ins>
      <w:del w:id="1434" w:author="Caitlin Jeffrey" w:date="2024-09-23T17:37:00Z" w16du:dateUtc="2024-09-23T21:37:00Z">
        <w:r w:rsidR="001C7B96" w:rsidDel="00DC082C">
          <w:rPr>
            <w:rFonts w:ascii="Times New Roman" w:hAnsi="Times New Roman" w:cs="Times New Roman"/>
            <w:sz w:val="24"/>
            <w:szCs w:val="24"/>
          </w:rPr>
          <w:delText xml:space="preserve">SCC </w:delText>
        </w:r>
        <w:r w:rsidR="00B64611" w:rsidDel="00DC082C">
          <w:rPr>
            <w:rFonts w:ascii="Times New Roman" w:hAnsi="Times New Roman" w:cs="Times New Roman"/>
            <w:sz w:val="24"/>
            <w:szCs w:val="24"/>
          </w:rPr>
          <w:delText xml:space="preserve">observations among the culture-negative quarters, </w:delText>
        </w:r>
      </w:del>
      <w:del w:id="1435" w:author="Caitlin Jeffrey" w:date="2024-09-23T17:35:00Z" w16du:dateUtc="2024-09-23T21:35:00Z">
        <w:r w:rsidR="00B64611" w:rsidDel="00FF70C3">
          <w:rPr>
            <w:rFonts w:ascii="Times New Roman" w:hAnsi="Times New Roman" w:cs="Times New Roman"/>
            <w:sz w:val="24"/>
            <w:szCs w:val="24"/>
          </w:rPr>
          <w:delText xml:space="preserve">and </w:delText>
        </w:r>
      </w:del>
      <w:del w:id="1436" w:author="Caitlin Jeffrey" w:date="2024-09-23T17:37:00Z" w16du:dateUtc="2024-09-23T21:37:00Z">
        <w:r w:rsidR="00B64611" w:rsidDel="00926CCA">
          <w:rPr>
            <w:rFonts w:ascii="Times New Roman" w:hAnsi="Times New Roman" w:cs="Times New Roman"/>
            <w:sz w:val="24"/>
            <w:szCs w:val="24"/>
          </w:rPr>
          <w:delText>inflating</w:delText>
        </w:r>
      </w:del>
      <w:r w:rsidR="00B64611">
        <w:rPr>
          <w:rFonts w:ascii="Times New Roman" w:hAnsi="Times New Roman" w:cs="Times New Roman"/>
          <w:sz w:val="24"/>
          <w:szCs w:val="24"/>
        </w:rPr>
        <w:t xml:space="preserve"> </w:t>
      </w:r>
      <w:del w:id="1437" w:author="Caitlin Jeffrey" w:date="2024-09-23T17:35:00Z" w16du:dateUtc="2024-09-23T21:35:00Z">
        <w:r w:rsidR="00B64611" w:rsidDel="00FF70C3">
          <w:rPr>
            <w:rFonts w:ascii="Times New Roman" w:hAnsi="Times New Roman" w:cs="Times New Roman"/>
            <w:sz w:val="24"/>
            <w:szCs w:val="24"/>
          </w:rPr>
          <w:delText xml:space="preserve">our </w:delText>
        </w:r>
      </w:del>
      <w:r w:rsidR="00B64611">
        <w:rPr>
          <w:rFonts w:ascii="Times New Roman" w:hAnsi="Times New Roman" w:cs="Times New Roman"/>
          <w:sz w:val="24"/>
          <w:szCs w:val="24"/>
        </w:rPr>
        <w:t xml:space="preserve">estimates of the </w:t>
      </w:r>
      <w:proofErr w:type="spellStart"/>
      <w:r w:rsidR="00B64611">
        <w:rPr>
          <w:rFonts w:ascii="Times New Roman" w:hAnsi="Times New Roman" w:cs="Times New Roman"/>
          <w:sz w:val="24"/>
          <w:szCs w:val="24"/>
        </w:rPr>
        <w:t>q</w:t>
      </w:r>
      <w:ins w:id="1438" w:author="John Barlow" w:date="2024-09-12T19:57:00Z" w16du:dateUtc="2024-09-12T23:57:00Z">
        <w:r w:rsidR="008B1863">
          <w:rPr>
            <w:rFonts w:ascii="Times New Roman" w:hAnsi="Times New Roman" w:cs="Times New Roman"/>
            <w:sz w:val="24"/>
            <w:szCs w:val="24"/>
          </w:rPr>
          <w:t>m</w:t>
        </w:r>
      </w:ins>
      <w:r w:rsidR="00B64611">
        <w:rPr>
          <w:rFonts w:ascii="Times New Roman" w:hAnsi="Times New Roman" w:cs="Times New Roman"/>
          <w:sz w:val="24"/>
          <w:szCs w:val="24"/>
        </w:rPr>
        <w:t>SCC</w:t>
      </w:r>
      <w:proofErr w:type="spellEnd"/>
      <w:r w:rsidR="00B64611">
        <w:rPr>
          <w:rFonts w:ascii="Times New Roman" w:hAnsi="Times New Roman" w:cs="Times New Roman"/>
          <w:sz w:val="24"/>
          <w:szCs w:val="24"/>
        </w:rPr>
        <w:t xml:space="preserve"> </w:t>
      </w:r>
      <w:del w:id="1439" w:author="Caitlin Jeffrey" w:date="2024-09-23T17:38:00Z" w16du:dateUtc="2024-09-23T21:38:00Z">
        <w:r w:rsidR="00B64611" w:rsidDel="004356F7">
          <w:rPr>
            <w:rFonts w:ascii="Times New Roman" w:hAnsi="Times New Roman" w:cs="Times New Roman"/>
            <w:sz w:val="24"/>
            <w:szCs w:val="24"/>
          </w:rPr>
          <w:delText xml:space="preserve">in </w:delText>
        </w:r>
      </w:del>
      <w:ins w:id="1440" w:author="Caitlin Jeffrey" w:date="2024-09-23T17:38:00Z" w16du:dateUtc="2024-09-23T21:38:00Z">
        <w:r w:rsidR="004356F7">
          <w:rPr>
            <w:rFonts w:ascii="Times New Roman" w:hAnsi="Times New Roman" w:cs="Times New Roman"/>
            <w:sz w:val="24"/>
            <w:szCs w:val="24"/>
          </w:rPr>
          <w:t xml:space="preserve">for </w:t>
        </w:r>
      </w:ins>
      <w:r w:rsidR="00B64611">
        <w:rPr>
          <w:rFonts w:ascii="Times New Roman" w:hAnsi="Times New Roman" w:cs="Times New Roman"/>
          <w:sz w:val="24"/>
          <w:szCs w:val="24"/>
        </w:rPr>
        <w:t>this group</w:t>
      </w:r>
      <w:ins w:id="1441" w:author="Caitlin Jeffrey" w:date="2024-09-23T17:38:00Z" w16du:dateUtc="2024-09-23T21:38:00Z">
        <w:r w:rsidR="004356F7">
          <w:rPr>
            <w:rFonts w:ascii="Times New Roman" w:hAnsi="Times New Roman" w:cs="Times New Roman"/>
            <w:sz w:val="24"/>
            <w:szCs w:val="24"/>
          </w:rPr>
          <w:t>,</w:t>
        </w:r>
      </w:ins>
      <w:del w:id="1442" w:author="Caitlin Jeffrey" w:date="2024-09-23T17:38:00Z" w16du:dateUtc="2024-09-23T21:38:00Z">
        <w:r w:rsidR="00801F06" w:rsidDel="004356F7">
          <w:rPr>
            <w:rFonts w:ascii="Times New Roman" w:hAnsi="Times New Roman" w:cs="Times New Roman"/>
            <w:sz w:val="24"/>
            <w:szCs w:val="24"/>
          </w:rPr>
          <w:delText>.</w:delText>
        </w:r>
      </w:del>
      <w:r w:rsidR="00801F06">
        <w:rPr>
          <w:rFonts w:ascii="Times New Roman" w:hAnsi="Times New Roman" w:cs="Times New Roman"/>
          <w:sz w:val="24"/>
          <w:szCs w:val="24"/>
        </w:rPr>
        <w:t xml:space="preserve"> </w:t>
      </w:r>
      <w:del w:id="1443" w:author="Caitlin Jeffrey" w:date="2024-09-23T17:38:00Z" w16du:dateUtc="2024-09-23T21:38:00Z">
        <w:r w:rsidR="00801F06" w:rsidDel="004356F7">
          <w:rPr>
            <w:rFonts w:ascii="Times New Roman" w:hAnsi="Times New Roman" w:cs="Times New Roman"/>
            <w:sz w:val="24"/>
            <w:szCs w:val="24"/>
          </w:rPr>
          <w:delText xml:space="preserve">Therefore, </w:delText>
        </w:r>
        <w:r w:rsidR="007B5B0C" w:rsidDel="004356F7">
          <w:rPr>
            <w:rFonts w:ascii="Times New Roman" w:hAnsi="Times New Roman" w:cs="Times New Roman"/>
            <w:sz w:val="24"/>
            <w:szCs w:val="24"/>
          </w:rPr>
          <w:delText>in this study we may</w:delText>
        </w:r>
      </w:del>
      <w:ins w:id="1444" w:author="Caitlin Jeffrey" w:date="2024-09-23T17:38:00Z" w16du:dateUtc="2024-09-23T21:38:00Z">
        <w:r w:rsidR="004356F7">
          <w:rPr>
            <w:rFonts w:ascii="Times New Roman" w:hAnsi="Times New Roman" w:cs="Times New Roman"/>
            <w:sz w:val="24"/>
            <w:szCs w:val="24"/>
          </w:rPr>
          <w:t>thereby</w:t>
        </w:r>
      </w:ins>
      <w:r w:rsidR="007B5B0C">
        <w:rPr>
          <w:rFonts w:ascii="Times New Roman" w:hAnsi="Times New Roman" w:cs="Times New Roman"/>
          <w:sz w:val="24"/>
          <w:szCs w:val="24"/>
        </w:rPr>
        <w:t xml:space="preserve"> </w:t>
      </w:r>
      <w:r w:rsidR="0012089B">
        <w:rPr>
          <w:rFonts w:ascii="Times New Roman" w:hAnsi="Times New Roman" w:cs="Times New Roman"/>
          <w:sz w:val="24"/>
          <w:szCs w:val="24"/>
        </w:rPr>
        <w:t>underestimat</w:t>
      </w:r>
      <w:ins w:id="1445" w:author="Caitlin Jeffrey" w:date="2024-09-23T17:38:00Z" w16du:dateUtc="2024-09-23T21:38:00Z">
        <w:r w:rsidR="004356F7">
          <w:rPr>
            <w:rFonts w:ascii="Times New Roman" w:hAnsi="Times New Roman" w:cs="Times New Roman"/>
            <w:sz w:val="24"/>
            <w:szCs w:val="24"/>
          </w:rPr>
          <w:t>ing</w:t>
        </w:r>
      </w:ins>
      <w:del w:id="1446" w:author="Caitlin Jeffrey" w:date="2024-09-23T17:38:00Z" w16du:dateUtc="2024-09-23T21:38:00Z">
        <w:r w:rsidR="0012089B" w:rsidDel="004356F7">
          <w:rPr>
            <w:rFonts w:ascii="Times New Roman" w:hAnsi="Times New Roman" w:cs="Times New Roman"/>
            <w:sz w:val="24"/>
            <w:szCs w:val="24"/>
          </w:rPr>
          <w:delText>e</w:delText>
        </w:r>
      </w:del>
      <w:r w:rsidR="0012089B">
        <w:rPr>
          <w:rFonts w:ascii="Times New Roman" w:hAnsi="Times New Roman" w:cs="Times New Roman"/>
          <w:sz w:val="24"/>
          <w:szCs w:val="24"/>
        </w:rPr>
        <w:t xml:space="preserve"> the</w:t>
      </w:r>
      <w:ins w:id="1447" w:author="Caitlin Jeffrey" w:date="2024-09-23T17:45:00Z" w16du:dateUtc="2024-09-23T21:45:00Z">
        <w:r w:rsidR="00A6177F">
          <w:rPr>
            <w:rFonts w:ascii="Times New Roman" w:hAnsi="Times New Roman" w:cs="Times New Roman"/>
            <w:sz w:val="24"/>
            <w:szCs w:val="24"/>
          </w:rPr>
          <w:t xml:space="preserve"> true</w:t>
        </w:r>
      </w:ins>
      <w:r w:rsidR="0012089B">
        <w:rPr>
          <w:rFonts w:ascii="Times New Roman" w:hAnsi="Times New Roman" w:cs="Times New Roman"/>
          <w:sz w:val="24"/>
          <w:szCs w:val="24"/>
        </w:rPr>
        <w:t xml:space="preserve"> </w:t>
      </w:r>
      <w:proofErr w:type="spellStart"/>
      <w:r w:rsidR="004A26BB">
        <w:rPr>
          <w:rFonts w:ascii="Times New Roman" w:hAnsi="Times New Roman" w:cs="Times New Roman"/>
          <w:sz w:val="24"/>
          <w:szCs w:val="24"/>
        </w:rPr>
        <w:t>q</w:t>
      </w:r>
      <w:ins w:id="1448" w:author="John Barlow" w:date="2024-09-12T19:57:00Z" w16du:dateUtc="2024-09-12T23:57:00Z">
        <w:r w:rsidR="008B1863">
          <w:rPr>
            <w:rFonts w:ascii="Times New Roman" w:hAnsi="Times New Roman" w:cs="Times New Roman"/>
            <w:sz w:val="24"/>
            <w:szCs w:val="24"/>
          </w:rPr>
          <w:t>m</w:t>
        </w:r>
      </w:ins>
      <w:r w:rsidR="004A26BB">
        <w:rPr>
          <w:rFonts w:ascii="Times New Roman" w:hAnsi="Times New Roman" w:cs="Times New Roman"/>
          <w:sz w:val="24"/>
          <w:szCs w:val="24"/>
        </w:rPr>
        <w:t>SCC</w:t>
      </w:r>
      <w:proofErr w:type="spellEnd"/>
      <w:r w:rsidR="004A26BB">
        <w:rPr>
          <w:rFonts w:ascii="Times New Roman" w:hAnsi="Times New Roman" w:cs="Times New Roman"/>
          <w:sz w:val="24"/>
          <w:szCs w:val="24"/>
        </w:rPr>
        <w:t xml:space="preserve"> difference between </w:t>
      </w:r>
      <w:ins w:id="1449" w:author="Caitlin Jeffrey" w:date="2024-09-23T17:45:00Z" w16du:dateUtc="2024-09-23T21:45:00Z">
        <w:r w:rsidR="00A6177F">
          <w:rPr>
            <w:rFonts w:ascii="Times New Roman" w:hAnsi="Times New Roman" w:cs="Times New Roman"/>
            <w:sz w:val="24"/>
            <w:szCs w:val="24"/>
          </w:rPr>
          <w:t xml:space="preserve">quarters with </w:t>
        </w:r>
      </w:ins>
      <w:r w:rsidR="004A26BB">
        <w:rPr>
          <w:rFonts w:ascii="Times New Roman" w:hAnsi="Times New Roman" w:cs="Times New Roman"/>
          <w:sz w:val="24"/>
          <w:szCs w:val="24"/>
        </w:rPr>
        <w:t xml:space="preserve">IMI </w:t>
      </w:r>
      <w:del w:id="1450" w:author="Caitlin Jeffrey" w:date="2024-09-23T17:45:00Z" w16du:dateUtc="2024-09-23T21:45:00Z">
        <w:r w:rsidR="004A26BB" w:rsidDel="00A6177F">
          <w:rPr>
            <w:rFonts w:ascii="Times New Roman" w:hAnsi="Times New Roman" w:cs="Times New Roman"/>
            <w:sz w:val="24"/>
            <w:szCs w:val="24"/>
          </w:rPr>
          <w:delText xml:space="preserve">quarters </w:delText>
        </w:r>
      </w:del>
      <w:r w:rsidR="004A26BB">
        <w:rPr>
          <w:rFonts w:ascii="Times New Roman" w:hAnsi="Times New Roman" w:cs="Times New Roman"/>
          <w:sz w:val="24"/>
          <w:szCs w:val="24"/>
        </w:rPr>
        <w:t>and culture-negative</w:t>
      </w:r>
      <w:r w:rsidR="0012089B">
        <w:rPr>
          <w:rFonts w:ascii="Times New Roman" w:hAnsi="Times New Roman" w:cs="Times New Roman"/>
          <w:sz w:val="24"/>
          <w:szCs w:val="24"/>
        </w:rPr>
        <w:t xml:space="preserve"> quarters.</w:t>
      </w:r>
      <w:r w:rsidR="00490999">
        <w:rPr>
          <w:rFonts w:ascii="Times New Roman" w:hAnsi="Times New Roman" w:cs="Times New Roman"/>
          <w:sz w:val="24"/>
          <w:szCs w:val="24"/>
        </w:rPr>
        <w:t xml:space="preserve"> </w:t>
      </w:r>
      <w:del w:id="1451" w:author="Caitlin Jeffrey" w:date="2024-09-23T17:45:00Z" w16du:dateUtc="2024-09-23T21:45:00Z">
        <w:r w:rsidR="00B04D22" w:rsidDel="00A6177F">
          <w:rPr>
            <w:rFonts w:ascii="Times New Roman" w:hAnsi="Times New Roman" w:cs="Times New Roman"/>
            <w:sz w:val="24"/>
            <w:szCs w:val="24"/>
          </w:rPr>
          <w:delText>T</w:delText>
        </w:r>
        <w:r w:rsidR="00185D13" w:rsidDel="00A6177F">
          <w:rPr>
            <w:rFonts w:ascii="Times New Roman" w:hAnsi="Times New Roman" w:cs="Times New Roman"/>
            <w:sz w:val="24"/>
            <w:szCs w:val="24"/>
          </w:rPr>
          <w:delText xml:space="preserve">here is an </w:delText>
        </w:r>
      </w:del>
      <w:del w:id="1452" w:author="Caitlin Jeffrey" w:date="2024-09-23T17:46:00Z" w16du:dateUtc="2024-09-23T21:46:00Z">
        <w:r w:rsidR="00185D13" w:rsidDel="00A6177F">
          <w:rPr>
            <w:rFonts w:ascii="Times New Roman" w:hAnsi="Times New Roman" w:cs="Times New Roman"/>
            <w:sz w:val="24"/>
            <w:szCs w:val="24"/>
          </w:rPr>
          <w:delText>o</w:delText>
        </w:r>
      </w:del>
      <w:ins w:id="1453" w:author="Caitlin Jeffrey" w:date="2024-09-23T17:46:00Z" w16du:dateUtc="2024-09-23T21:46:00Z">
        <w:r w:rsidR="00A6177F">
          <w:rPr>
            <w:rFonts w:ascii="Times New Roman" w:hAnsi="Times New Roman" w:cs="Times New Roman"/>
            <w:sz w:val="24"/>
            <w:szCs w:val="24"/>
          </w:rPr>
          <w:t>O</w:t>
        </w:r>
      </w:ins>
      <w:r w:rsidR="00185D13">
        <w:rPr>
          <w:rFonts w:ascii="Times New Roman" w:hAnsi="Times New Roman" w:cs="Times New Roman"/>
          <w:sz w:val="24"/>
          <w:szCs w:val="24"/>
        </w:rPr>
        <w:t xml:space="preserve">pportunity </w:t>
      </w:r>
      <w:del w:id="1454" w:author="Caitlin Jeffrey" w:date="2024-09-23T17:46:00Z" w16du:dateUtc="2024-09-23T21:46:00Z">
        <w:r w:rsidR="00185D13" w:rsidDel="00A6177F">
          <w:rPr>
            <w:rFonts w:ascii="Times New Roman" w:hAnsi="Times New Roman" w:cs="Times New Roman"/>
            <w:sz w:val="24"/>
            <w:szCs w:val="24"/>
          </w:rPr>
          <w:delText xml:space="preserve">in </w:delText>
        </w:r>
      </w:del>
      <w:ins w:id="1455" w:author="Caitlin Jeffrey" w:date="2024-09-23T17:46:00Z" w16du:dateUtc="2024-09-23T21:46:00Z">
        <w:r w:rsidR="00A6177F">
          <w:rPr>
            <w:rFonts w:ascii="Times New Roman" w:hAnsi="Times New Roman" w:cs="Times New Roman"/>
            <w:sz w:val="24"/>
            <w:szCs w:val="24"/>
          </w:rPr>
          <w:t xml:space="preserve">for </w:t>
        </w:r>
      </w:ins>
      <w:r w:rsidR="00185D13">
        <w:rPr>
          <w:rFonts w:ascii="Times New Roman" w:hAnsi="Times New Roman" w:cs="Times New Roman"/>
          <w:sz w:val="24"/>
          <w:szCs w:val="24"/>
        </w:rPr>
        <w:t xml:space="preserve">future research </w:t>
      </w:r>
      <w:ins w:id="1456" w:author="Caitlin Jeffrey" w:date="2024-09-23T17:46:00Z" w16du:dateUtc="2024-09-23T21:46:00Z">
        <w:r w:rsidR="00A6177F">
          <w:rPr>
            <w:rFonts w:ascii="Times New Roman" w:hAnsi="Times New Roman" w:cs="Times New Roman"/>
            <w:sz w:val="24"/>
            <w:szCs w:val="24"/>
          </w:rPr>
          <w:t xml:space="preserve">exists </w:t>
        </w:r>
      </w:ins>
      <w:r w:rsidR="00185D13">
        <w:rPr>
          <w:rFonts w:ascii="Times New Roman" w:hAnsi="Times New Roman" w:cs="Times New Roman"/>
          <w:sz w:val="24"/>
          <w:szCs w:val="24"/>
        </w:rPr>
        <w:t xml:space="preserve">to </w:t>
      </w:r>
      <w:r w:rsidR="007E054E">
        <w:rPr>
          <w:rFonts w:ascii="Times New Roman" w:hAnsi="Times New Roman" w:cs="Times New Roman"/>
          <w:sz w:val="24"/>
          <w:szCs w:val="24"/>
        </w:rPr>
        <w:t>limit</w:t>
      </w:r>
      <w:ins w:id="1457" w:author="Caitlin Jeffrey" w:date="2024-09-23T17:46:00Z" w16du:dateUtc="2024-09-23T21:46:00Z">
        <w:r w:rsidR="00566605">
          <w:rPr>
            <w:rFonts w:ascii="Times New Roman" w:hAnsi="Times New Roman" w:cs="Times New Roman"/>
            <w:sz w:val="24"/>
            <w:szCs w:val="24"/>
          </w:rPr>
          <w:t xml:space="preserve"> </w:t>
        </w:r>
      </w:ins>
      <w:del w:id="1458" w:author="Caitlin Jeffrey" w:date="2024-09-23T17:46:00Z" w16du:dateUtc="2024-09-23T21:46:00Z">
        <w:r w:rsidR="007E054E" w:rsidDel="00566605">
          <w:rPr>
            <w:rFonts w:ascii="Times New Roman" w:hAnsi="Times New Roman" w:cs="Times New Roman"/>
            <w:sz w:val="24"/>
            <w:szCs w:val="24"/>
          </w:rPr>
          <w:delText xml:space="preserve"> </w:delText>
        </w:r>
      </w:del>
      <w:r w:rsidR="007E054E">
        <w:rPr>
          <w:rFonts w:ascii="Times New Roman" w:hAnsi="Times New Roman" w:cs="Times New Roman"/>
          <w:sz w:val="24"/>
          <w:szCs w:val="24"/>
        </w:rPr>
        <w:t xml:space="preserve">data sets to </w:t>
      </w:r>
      <w:ins w:id="1459" w:author="Caitlin Jeffrey" w:date="2024-09-23T17:46:00Z" w16du:dateUtc="2024-09-23T21:46:00Z">
        <w:r w:rsidR="00566605">
          <w:rPr>
            <w:rFonts w:ascii="Times New Roman" w:hAnsi="Times New Roman" w:cs="Times New Roman"/>
            <w:sz w:val="24"/>
            <w:szCs w:val="24"/>
          </w:rPr>
          <w:t xml:space="preserve">NASM </w:t>
        </w:r>
      </w:ins>
      <w:r w:rsidR="007E054E">
        <w:rPr>
          <w:rFonts w:ascii="Times New Roman" w:hAnsi="Times New Roman" w:cs="Times New Roman"/>
          <w:sz w:val="24"/>
          <w:szCs w:val="24"/>
        </w:rPr>
        <w:t xml:space="preserve">isolates </w:t>
      </w:r>
      <w:del w:id="1460" w:author="Caitlin Jeffrey" w:date="2024-09-23T17:46:00Z" w16du:dateUtc="2024-09-23T21:46:00Z">
        <w:r w:rsidR="00135105" w:rsidDel="00566605">
          <w:rPr>
            <w:rFonts w:ascii="Times New Roman" w:hAnsi="Times New Roman" w:cs="Times New Roman"/>
            <w:sz w:val="24"/>
            <w:szCs w:val="24"/>
          </w:rPr>
          <w:delText>only associated with IMI</w:delText>
        </w:r>
      </w:del>
      <w:ins w:id="1461" w:author="Caitlin Jeffrey" w:date="2024-09-23T17:46:00Z" w16du:dateUtc="2024-09-23T21:46:00Z">
        <w:r w:rsidR="00566605">
          <w:rPr>
            <w:rFonts w:ascii="Times New Roman" w:hAnsi="Times New Roman" w:cs="Times New Roman"/>
            <w:sz w:val="24"/>
            <w:szCs w:val="24"/>
          </w:rPr>
          <w:t>confir</w:t>
        </w:r>
      </w:ins>
      <w:ins w:id="1462" w:author="Caitlin Jeffrey" w:date="2024-09-23T17:47:00Z" w16du:dateUtc="2024-09-23T21:47:00Z">
        <w:r w:rsidR="00566605">
          <w:rPr>
            <w:rFonts w:ascii="Times New Roman" w:hAnsi="Times New Roman" w:cs="Times New Roman"/>
            <w:sz w:val="24"/>
            <w:szCs w:val="24"/>
          </w:rPr>
          <w:t>med</w:t>
        </w:r>
        <w:r w:rsidR="00807796">
          <w:rPr>
            <w:rFonts w:ascii="Times New Roman" w:hAnsi="Times New Roman" w:cs="Times New Roman"/>
            <w:sz w:val="24"/>
            <w:szCs w:val="24"/>
          </w:rPr>
          <w:t xml:space="preserve"> to be causing IMI</w:t>
        </w:r>
      </w:ins>
      <w:r w:rsidR="00135105">
        <w:rPr>
          <w:rFonts w:ascii="Times New Roman" w:hAnsi="Times New Roman" w:cs="Times New Roman"/>
          <w:sz w:val="24"/>
          <w:szCs w:val="24"/>
        </w:rPr>
        <w:t xml:space="preserve">. Such studies might integrate </w:t>
      </w:r>
      <w:r w:rsidR="00547C54">
        <w:rPr>
          <w:rFonts w:ascii="Times New Roman" w:hAnsi="Times New Roman" w:cs="Times New Roman"/>
          <w:sz w:val="24"/>
          <w:szCs w:val="24"/>
        </w:rPr>
        <w:t xml:space="preserve">strain typing </w:t>
      </w:r>
      <w:r w:rsidR="00AD6416">
        <w:rPr>
          <w:rFonts w:ascii="Times New Roman" w:hAnsi="Times New Roman" w:cs="Times New Roman"/>
          <w:sz w:val="24"/>
          <w:szCs w:val="24"/>
        </w:rPr>
        <w:t xml:space="preserve">and longitudinal study designs to focus on </w:t>
      </w:r>
      <w:r w:rsidR="00E71C33">
        <w:rPr>
          <w:rFonts w:ascii="Times New Roman" w:hAnsi="Times New Roman" w:cs="Times New Roman"/>
          <w:sz w:val="24"/>
          <w:szCs w:val="24"/>
        </w:rPr>
        <w:t xml:space="preserve">persistent IMI as has been proposed by De Buck </w:t>
      </w:r>
      <w:del w:id="1463" w:author="Caitlin Jeffrey" w:date="2024-09-23T12:41:00Z" w16du:dateUtc="2024-09-23T16:41:00Z">
        <w:r w:rsidR="00E71C33" w:rsidDel="00DA3659">
          <w:rPr>
            <w:rFonts w:ascii="Times New Roman" w:hAnsi="Times New Roman" w:cs="Times New Roman"/>
            <w:sz w:val="24"/>
            <w:szCs w:val="24"/>
          </w:rPr>
          <w:delText>et al., (</w:delText>
        </w:r>
      </w:del>
      <w:ins w:id="1464" w:author="Caitlin Jeffrey" w:date="2024-09-23T12:41:00Z" w16du:dateUtc="2024-09-23T16:41:00Z">
        <w:r w:rsidR="00DA3659">
          <w:rPr>
            <w:rFonts w:ascii="Times New Roman" w:hAnsi="Times New Roman" w:cs="Times New Roman"/>
            <w:sz w:val="24"/>
            <w:szCs w:val="24"/>
          </w:rPr>
          <w:t>et al. (</w:t>
        </w:r>
      </w:ins>
      <w:r w:rsidR="00E71C33">
        <w:rPr>
          <w:rFonts w:ascii="Times New Roman" w:hAnsi="Times New Roman" w:cs="Times New Roman"/>
          <w:sz w:val="24"/>
          <w:szCs w:val="24"/>
        </w:rPr>
        <w:t>20</w:t>
      </w:r>
      <w:r w:rsidR="00085EC8">
        <w:rPr>
          <w:rFonts w:ascii="Times New Roman" w:hAnsi="Times New Roman" w:cs="Times New Roman"/>
          <w:sz w:val="24"/>
          <w:szCs w:val="24"/>
        </w:rPr>
        <w:t>21)</w:t>
      </w:r>
      <w:r w:rsidR="003F0055">
        <w:rPr>
          <w:rFonts w:ascii="Times New Roman" w:hAnsi="Times New Roman" w:cs="Times New Roman"/>
          <w:sz w:val="24"/>
          <w:szCs w:val="24"/>
        </w:rPr>
        <w:t xml:space="preserve">, </w:t>
      </w:r>
      <w:r w:rsidR="001B330A">
        <w:rPr>
          <w:rFonts w:ascii="Times New Roman" w:hAnsi="Times New Roman" w:cs="Times New Roman"/>
          <w:sz w:val="24"/>
          <w:szCs w:val="24"/>
        </w:rPr>
        <w:t>a</w:t>
      </w:r>
      <w:r w:rsidR="00085EC8">
        <w:rPr>
          <w:rFonts w:ascii="Times New Roman" w:hAnsi="Times New Roman" w:cs="Times New Roman"/>
          <w:sz w:val="24"/>
          <w:szCs w:val="24"/>
        </w:rPr>
        <w:t>n</w:t>
      </w:r>
      <w:r w:rsidR="001B330A">
        <w:rPr>
          <w:rFonts w:ascii="Times New Roman" w:hAnsi="Times New Roman" w:cs="Times New Roman"/>
          <w:sz w:val="24"/>
          <w:szCs w:val="24"/>
        </w:rPr>
        <w:t xml:space="preserve">d recently applied in a </w:t>
      </w:r>
      <w:r w:rsidR="00085EC8">
        <w:rPr>
          <w:rFonts w:ascii="Times New Roman" w:hAnsi="Times New Roman" w:cs="Times New Roman"/>
          <w:sz w:val="24"/>
          <w:szCs w:val="24"/>
        </w:rPr>
        <w:t xml:space="preserve">study </w:t>
      </w:r>
      <w:r w:rsidR="00EA3DB4">
        <w:rPr>
          <w:rFonts w:ascii="Times New Roman" w:hAnsi="Times New Roman" w:cs="Times New Roman"/>
          <w:sz w:val="24"/>
          <w:szCs w:val="24"/>
        </w:rPr>
        <w:t xml:space="preserve">of </w:t>
      </w:r>
      <w:r w:rsidR="00A6237B" w:rsidRPr="008363C8">
        <w:rPr>
          <w:rFonts w:ascii="Times New Roman" w:hAnsi="Times New Roman" w:cs="Times New Roman"/>
          <w:i/>
          <w:iCs/>
          <w:sz w:val="24"/>
          <w:szCs w:val="24"/>
        </w:rPr>
        <w:t>S. chromogenes</w:t>
      </w:r>
      <w:r w:rsidR="00A6237B">
        <w:rPr>
          <w:rFonts w:ascii="Times New Roman" w:hAnsi="Times New Roman" w:cs="Times New Roman"/>
          <w:sz w:val="24"/>
          <w:szCs w:val="24"/>
        </w:rPr>
        <w:t xml:space="preserve"> and</w:t>
      </w:r>
      <w:r w:rsidR="00A6237B" w:rsidRPr="008363C8">
        <w:rPr>
          <w:rFonts w:ascii="Times New Roman" w:hAnsi="Times New Roman" w:cs="Times New Roman"/>
          <w:i/>
          <w:iCs/>
          <w:sz w:val="24"/>
          <w:szCs w:val="24"/>
        </w:rPr>
        <w:t xml:space="preserve"> S</w:t>
      </w:r>
      <w:r w:rsidR="00EA3DB4" w:rsidRPr="008363C8">
        <w:rPr>
          <w:rFonts w:ascii="Times New Roman" w:hAnsi="Times New Roman" w:cs="Times New Roman"/>
          <w:i/>
          <w:iCs/>
          <w:sz w:val="24"/>
          <w:szCs w:val="24"/>
        </w:rPr>
        <w:t>.</w:t>
      </w:r>
      <w:r w:rsidR="00A6237B" w:rsidRPr="008363C8">
        <w:rPr>
          <w:rFonts w:ascii="Times New Roman" w:hAnsi="Times New Roman" w:cs="Times New Roman"/>
          <w:i/>
          <w:iCs/>
          <w:sz w:val="24"/>
          <w:szCs w:val="24"/>
        </w:rPr>
        <w:t xml:space="preserve"> </w:t>
      </w:r>
      <w:proofErr w:type="spellStart"/>
      <w:r w:rsidR="00A6237B" w:rsidRPr="008363C8">
        <w:rPr>
          <w:rFonts w:ascii="Times New Roman" w:hAnsi="Times New Roman" w:cs="Times New Roman"/>
          <w:i/>
          <w:iCs/>
          <w:sz w:val="24"/>
          <w:szCs w:val="24"/>
        </w:rPr>
        <w:t>simulans</w:t>
      </w:r>
      <w:proofErr w:type="spellEnd"/>
      <w:r w:rsidR="00EA3DB4">
        <w:rPr>
          <w:rFonts w:ascii="Times New Roman" w:hAnsi="Times New Roman" w:cs="Times New Roman"/>
          <w:sz w:val="24"/>
          <w:szCs w:val="24"/>
        </w:rPr>
        <w:t xml:space="preserve"> (</w:t>
      </w:r>
      <w:r w:rsidR="00085EC8">
        <w:rPr>
          <w:rFonts w:ascii="Times New Roman" w:hAnsi="Times New Roman" w:cs="Times New Roman"/>
          <w:sz w:val="24"/>
          <w:szCs w:val="24"/>
        </w:rPr>
        <w:t xml:space="preserve">Persson Waller et al., 2023). </w:t>
      </w:r>
      <w:ins w:id="1465" w:author="Caitlin Jeffrey" w:date="2024-09-23T17:43:00Z" w16du:dateUtc="2024-09-23T21:43:00Z">
        <w:r w:rsidR="003D2509" w:rsidRPr="005A5FE6">
          <w:rPr>
            <w:rFonts w:ascii="Times New Roman" w:hAnsi="Times New Roman" w:cs="Times New Roman"/>
            <w:sz w:val="24"/>
            <w:szCs w:val="24"/>
          </w:rPr>
          <w:t xml:space="preserve">Despite </w:t>
        </w:r>
        <w:r w:rsidR="003D2509">
          <w:rPr>
            <w:rFonts w:ascii="Times New Roman" w:hAnsi="Times New Roman" w:cs="Times New Roman"/>
            <w:sz w:val="24"/>
            <w:szCs w:val="24"/>
          </w:rPr>
          <w:t>th</w:t>
        </w:r>
      </w:ins>
      <w:ins w:id="1466" w:author="Caitlin Jeffrey" w:date="2024-09-23T17:47:00Z" w16du:dateUtc="2024-09-23T21:47:00Z">
        <w:r w:rsidR="004D5318">
          <w:rPr>
            <w:rFonts w:ascii="Times New Roman" w:hAnsi="Times New Roman" w:cs="Times New Roman"/>
            <w:sz w:val="24"/>
            <w:szCs w:val="24"/>
          </w:rPr>
          <w:t>e</w:t>
        </w:r>
      </w:ins>
      <w:ins w:id="1467" w:author="Caitlin Jeffrey" w:date="2024-09-23T17:43:00Z" w16du:dateUtc="2024-09-23T21:43:00Z">
        <w:r w:rsidR="003D2509">
          <w:rPr>
            <w:rFonts w:ascii="Times New Roman" w:hAnsi="Times New Roman" w:cs="Times New Roman"/>
            <w:sz w:val="24"/>
            <w:szCs w:val="24"/>
          </w:rPr>
          <w:t xml:space="preserve"> imperfect nature of bacteriological culture for determining IMI status</w:t>
        </w:r>
        <w:r w:rsidR="003D2509" w:rsidRPr="005A5FE6">
          <w:rPr>
            <w:rFonts w:ascii="Times New Roman" w:hAnsi="Times New Roman" w:cs="Times New Roman"/>
            <w:sz w:val="24"/>
            <w:szCs w:val="24"/>
          </w:rPr>
          <w:t xml:space="preserve">, the median (Figure 2) and mean (Table 2) SCC for the negative control quarters </w:t>
        </w:r>
      </w:ins>
      <w:ins w:id="1468" w:author="Caitlin Jeffrey" w:date="2024-09-23T17:47:00Z" w16du:dateUtc="2024-09-23T21:47:00Z">
        <w:r w:rsidR="004D5318">
          <w:rPr>
            <w:rFonts w:ascii="Times New Roman" w:hAnsi="Times New Roman" w:cs="Times New Roman"/>
            <w:sz w:val="24"/>
            <w:szCs w:val="24"/>
          </w:rPr>
          <w:t xml:space="preserve">in the current study </w:t>
        </w:r>
      </w:ins>
      <w:ins w:id="1469" w:author="Caitlin Jeffrey" w:date="2024-09-23T17:43:00Z" w16du:dateUtc="2024-09-23T21:43:00Z">
        <w:r w:rsidR="003D2509" w:rsidRPr="005A5FE6">
          <w:rPr>
            <w:rFonts w:ascii="Times New Roman" w:hAnsi="Times New Roman" w:cs="Times New Roman"/>
            <w:sz w:val="24"/>
            <w:szCs w:val="24"/>
          </w:rPr>
          <w:t>w</w:t>
        </w:r>
        <w:r w:rsidR="003D2509">
          <w:rPr>
            <w:rFonts w:ascii="Times New Roman" w:hAnsi="Times New Roman" w:cs="Times New Roman"/>
            <w:sz w:val="24"/>
            <w:szCs w:val="24"/>
          </w:rPr>
          <w:t>ere</w:t>
        </w:r>
        <w:r w:rsidR="003D2509" w:rsidRPr="005A5FE6">
          <w:rPr>
            <w:rFonts w:ascii="Times New Roman" w:hAnsi="Times New Roman" w:cs="Times New Roman"/>
            <w:sz w:val="24"/>
            <w:szCs w:val="24"/>
          </w:rPr>
          <w:t xml:space="preserve"> still well below that of most </w:t>
        </w:r>
        <w:proofErr w:type="spellStart"/>
        <w:r w:rsidR="003D2509" w:rsidRPr="009B25D1">
          <w:rPr>
            <w:rFonts w:ascii="Times New Roman" w:hAnsi="Times New Roman" w:cs="Times New Roman"/>
            <w:sz w:val="24"/>
            <w:szCs w:val="24"/>
          </w:rPr>
          <w:t>SaM</w:t>
        </w:r>
        <w:proofErr w:type="spellEnd"/>
        <w:r w:rsidR="003D2509" w:rsidRPr="009B25D1">
          <w:rPr>
            <w:rFonts w:ascii="Times New Roman" w:hAnsi="Times New Roman" w:cs="Times New Roman"/>
            <w:sz w:val="24"/>
            <w:szCs w:val="24"/>
          </w:rPr>
          <w:t xml:space="preserve"> species.</w:t>
        </w:r>
      </w:ins>
    </w:p>
    <w:p w14:paraId="2A42720E" w14:textId="68D9A0C8" w:rsidR="00A617DC" w:rsidRDefault="0008465E" w:rsidP="00774F1F">
      <w:pPr>
        <w:spacing w:after="0" w:line="480" w:lineRule="auto"/>
        <w:ind w:firstLine="360"/>
        <w:rPr>
          <w:ins w:id="1470" w:author="John Barlow" w:date="2024-09-19T14:30:00Z" w16du:dateUtc="2024-09-19T18:30:00Z"/>
          <w:rFonts w:ascii="Times New Roman" w:hAnsi="Times New Roman" w:cs="Times New Roman"/>
          <w:sz w:val="24"/>
          <w:szCs w:val="24"/>
        </w:rPr>
      </w:pPr>
      <w:ins w:id="1471" w:author="John Barlow" w:date="2024-09-19T14:26:00Z" w16du:dateUtc="2024-09-19T18:26:00Z">
        <w:del w:id="1472" w:author="Caitlin Jeffrey" w:date="2024-09-23T17:48:00Z" w16du:dateUtc="2024-09-23T21:48:00Z">
          <w:r w:rsidRPr="00FD049C" w:rsidDel="007D659D">
            <w:rPr>
              <w:rFonts w:ascii="Times New Roman" w:hAnsi="Times New Roman" w:cs="Times New Roman"/>
              <w:sz w:val="24"/>
              <w:szCs w:val="24"/>
            </w:rPr>
            <w:delText>In this study we did not include s</w:delText>
          </w:r>
        </w:del>
      </w:ins>
      <w:ins w:id="1473" w:author="Caitlin Jeffrey" w:date="2024-09-23T17:48:00Z" w16du:dateUtc="2024-09-23T21:48:00Z">
        <w:r w:rsidR="007D659D">
          <w:rPr>
            <w:rFonts w:ascii="Times New Roman" w:hAnsi="Times New Roman" w:cs="Times New Roman"/>
            <w:sz w:val="24"/>
            <w:szCs w:val="24"/>
          </w:rPr>
          <w:t>S</w:t>
        </w:r>
      </w:ins>
      <w:ins w:id="1474" w:author="John Barlow" w:date="2024-09-19T14:26:00Z" w16du:dateUtc="2024-09-19T18:26:00Z">
        <w:r w:rsidRPr="00FD049C">
          <w:rPr>
            <w:rFonts w:ascii="Times New Roman" w:hAnsi="Times New Roman" w:cs="Times New Roman"/>
            <w:sz w:val="24"/>
            <w:szCs w:val="24"/>
          </w:rPr>
          <w:t xml:space="preserve">train typing of isolates of the same species causing IMI </w:t>
        </w:r>
        <w:proofErr w:type="gramStart"/>
        <w:r w:rsidRPr="00FD049C">
          <w:rPr>
            <w:rFonts w:ascii="Times New Roman" w:hAnsi="Times New Roman" w:cs="Times New Roman"/>
            <w:sz w:val="24"/>
            <w:szCs w:val="24"/>
          </w:rPr>
          <w:t>in a given</w:t>
        </w:r>
        <w:proofErr w:type="gramEnd"/>
        <w:r w:rsidRPr="00FD049C">
          <w:rPr>
            <w:rFonts w:ascii="Times New Roman" w:hAnsi="Times New Roman" w:cs="Times New Roman"/>
            <w:sz w:val="24"/>
            <w:szCs w:val="24"/>
          </w:rPr>
          <w:t xml:space="preserve"> quarter</w:t>
        </w:r>
      </w:ins>
      <w:ins w:id="1475" w:author="Caitlin Jeffrey" w:date="2024-09-23T17:48:00Z" w16du:dateUtc="2024-09-23T21:48:00Z">
        <w:r w:rsidR="007D659D">
          <w:rPr>
            <w:rFonts w:ascii="Times New Roman" w:hAnsi="Times New Roman" w:cs="Times New Roman"/>
            <w:sz w:val="24"/>
            <w:szCs w:val="24"/>
          </w:rPr>
          <w:t xml:space="preserve"> was not performed in the current study</w:t>
        </w:r>
      </w:ins>
      <w:ins w:id="1476" w:author="John Barlow" w:date="2024-09-19T14:26:00Z" w16du:dateUtc="2024-09-19T18:26:00Z">
        <w:r w:rsidRPr="00FD049C">
          <w:rPr>
            <w:rFonts w:ascii="Times New Roman" w:hAnsi="Times New Roman" w:cs="Times New Roman"/>
            <w:sz w:val="24"/>
            <w:szCs w:val="24"/>
          </w:rPr>
          <w:t xml:space="preserve"> (i.e., to check that repeated observations of the same species </w:t>
        </w:r>
      </w:ins>
      <w:ins w:id="1477" w:author="John Barlow" w:date="2024-09-19T14:27:00Z" w16du:dateUtc="2024-09-19T18:27:00Z">
        <w:r w:rsidRPr="00FD049C">
          <w:rPr>
            <w:rFonts w:ascii="Times New Roman" w:hAnsi="Times New Roman" w:cs="Times New Roman"/>
            <w:sz w:val="24"/>
            <w:szCs w:val="24"/>
          </w:rPr>
          <w:t>were</w:t>
        </w:r>
      </w:ins>
      <w:ins w:id="1478" w:author="John Barlow" w:date="2024-09-19T14:26:00Z" w16du:dateUtc="2024-09-19T18:26:00Z">
        <w:r w:rsidRPr="00FD049C">
          <w:rPr>
            <w:rFonts w:ascii="Times New Roman" w:hAnsi="Times New Roman" w:cs="Times New Roman"/>
            <w:sz w:val="24"/>
            <w:szCs w:val="24"/>
          </w:rPr>
          <w:t xml:space="preserve"> indeed a persistent infection), as our objective was to identify the effect on SCC by individual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and not to characterize species-level persistence. Finding the same NASM species in a given quarter on different occasions is likely insufficient evidence for a persistent infection (Dufour et al., 2012), and stain typing can improve our understanding of infection dynamics, </w:t>
        </w:r>
        <w:r w:rsidRPr="00FD049C">
          <w:rPr>
            <w:rFonts w:ascii="Times New Roman" w:hAnsi="Times New Roman" w:cs="Times New Roman"/>
            <w:sz w:val="24"/>
            <w:szCs w:val="24"/>
          </w:rPr>
          <w:lastRenderedPageBreak/>
          <w:t xml:space="preserve">duration of infection, and reduce bias </w:t>
        </w:r>
        <w:del w:id="1479" w:author="Caitlin Jeffrey" w:date="2024-09-23T17:49:00Z" w16du:dateUtc="2024-09-23T21:49:00Z">
          <w:r w:rsidRPr="00FD049C" w:rsidDel="00930044">
            <w:rPr>
              <w:rFonts w:ascii="Times New Roman" w:hAnsi="Times New Roman" w:cs="Times New Roman"/>
              <w:sz w:val="24"/>
              <w:szCs w:val="24"/>
            </w:rPr>
            <w:delText>that might</w:delText>
          </w:r>
        </w:del>
      </w:ins>
      <w:ins w:id="1480" w:author="Caitlin Jeffrey" w:date="2024-09-23T17:49:00Z" w16du:dateUtc="2024-09-23T21:49:00Z">
        <w:r w:rsidR="00930044">
          <w:rPr>
            <w:rFonts w:ascii="Times New Roman" w:hAnsi="Times New Roman" w:cs="Times New Roman"/>
            <w:sz w:val="24"/>
            <w:szCs w:val="24"/>
          </w:rPr>
          <w:t>which may</w:t>
        </w:r>
      </w:ins>
      <w:ins w:id="1481" w:author="John Barlow" w:date="2024-09-19T14:26:00Z" w16du:dateUtc="2024-09-19T18:26:00Z">
        <w:r w:rsidRPr="00FD049C">
          <w:rPr>
            <w:rFonts w:ascii="Times New Roman" w:hAnsi="Times New Roman" w:cs="Times New Roman"/>
            <w:sz w:val="24"/>
            <w:szCs w:val="24"/>
          </w:rPr>
          <w:t xml:space="preserve"> be introduced by repeated measures (Barlow et al., 2013; Fry et al., 2014; Persson Waller et al., 2023</w:t>
        </w:r>
      </w:ins>
      <w:ins w:id="1482" w:author="John Barlow" w:date="2024-09-19T14:28:00Z" w16du:dateUtc="2024-09-19T18:28:00Z">
        <w:r w:rsidR="00EC6858">
          <w:rPr>
            <w:rFonts w:ascii="Times New Roman" w:hAnsi="Times New Roman" w:cs="Times New Roman"/>
            <w:sz w:val="24"/>
            <w:szCs w:val="24"/>
          </w:rPr>
          <w:t>)</w:t>
        </w:r>
      </w:ins>
      <w:ins w:id="1483" w:author="John Barlow" w:date="2024-09-19T14:26:00Z" w16du:dateUtc="2024-09-19T18:26:00Z">
        <w:r w:rsidRPr="00FD049C">
          <w:rPr>
            <w:rFonts w:ascii="Times New Roman" w:hAnsi="Times New Roman" w:cs="Times New Roman"/>
            <w:sz w:val="24"/>
            <w:szCs w:val="24"/>
          </w:rPr>
          <w:t xml:space="preserve">. </w:t>
        </w:r>
        <w:del w:id="1484" w:author="Caitlin Jeffrey" w:date="2024-09-23T17:49:00Z" w16du:dateUtc="2024-09-23T21:49:00Z">
          <w:r w:rsidRPr="00FD049C" w:rsidDel="00257D3B">
            <w:rPr>
              <w:rFonts w:ascii="Times New Roman" w:hAnsi="Times New Roman" w:cs="Times New Roman"/>
              <w:sz w:val="24"/>
              <w:szCs w:val="24"/>
            </w:rPr>
            <w:delText>In this study</w:delText>
          </w:r>
        </w:del>
      </w:ins>
      <w:ins w:id="1485" w:author="Caitlin Jeffrey" w:date="2024-09-23T17:50:00Z" w16du:dateUtc="2024-09-23T21:50:00Z">
        <w:r w:rsidR="00C12442">
          <w:rPr>
            <w:rFonts w:ascii="Times New Roman" w:hAnsi="Times New Roman" w:cs="Times New Roman"/>
            <w:sz w:val="24"/>
            <w:szCs w:val="24"/>
          </w:rPr>
          <w:t>I</w:t>
        </w:r>
      </w:ins>
      <w:ins w:id="1486" w:author="John Barlow" w:date="2024-09-19T14:26:00Z" w16du:dateUtc="2024-09-19T18:26:00Z">
        <w:del w:id="1487" w:author="Caitlin Jeffrey" w:date="2024-09-23T17:50:00Z" w16du:dateUtc="2024-09-23T21:50:00Z">
          <w:r w:rsidRPr="00FD049C" w:rsidDel="00C12442">
            <w:rPr>
              <w:rFonts w:ascii="Times New Roman" w:hAnsi="Times New Roman" w:cs="Times New Roman"/>
              <w:sz w:val="24"/>
              <w:szCs w:val="24"/>
            </w:rPr>
            <w:delText xml:space="preserve"> i</w:delText>
          </w:r>
        </w:del>
        <w:r w:rsidRPr="00FD049C">
          <w:rPr>
            <w:rFonts w:ascii="Times New Roman" w:hAnsi="Times New Roman" w:cs="Times New Roman"/>
            <w:sz w:val="24"/>
            <w:szCs w:val="24"/>
          </w:rPr>
          <w:t xml:space="preserve">t is </w:t>
        </w:r>
      </w:ins>
      <w:ins w:id="1488" w:author="Caitlin Jeffrey" w:date="2024-09-23T17:50:00Z" w16du:dateUtc="2024-09-23T21:50:00Z">
        <w:r w:rsidR="00C12442">
          <w:rPr>
            <w:rFonts w:ascii="Times New Roman" w:hAnsi="Times New Roman" w:cs="Times New Roman"/>
            <w:sz w:val="24"/>
            <w:szCs w:val="24"/>
          </w:rPr>
          <w:t xml:space="preserve">therefore </w:t>
        </w:r>
      </w:ins>
      <w:ins w:id="1489" w:author="John Barlow" w:date="2024-09-19T14:26:00Z" w16du:dateUtc="2024-09-19T18:26:00Z">
        <w:r w:rsidRPr="00FD049C">
          <w:rPr>
            <w:rFonts w:ascii="Times New Roman" w:hAnsi="Times New Roman" w:cs="Times New Roman"/>
            <w:sz w:val="24"/>
            <w:szCs w:val="24"/>
          </w:rPr>
          <w:t>possible that different strains of the same species have been clustered together in the analysis as repeated observations of a persistent IMI</w:t>
        </w:r>
      </w:ins>
      <w:ins w:id="1490" w:author="Caitlin Jeffrey" w:date="2024-09-23T17:50:00Z" w16du:dateUtc="2024-09-23T21:50:00Z">
        <w:r w:rsidR="00257D3B">
          <w:rPr>
            <w:rFonts w:ascii="Times New Roman" w:hAnsi="Times New Roman" w:cs="Times New Roman"/>
            <w:sz w:val="24"/>
            <w:szCs w:val="24"/>
          </w:rPr>
          <w:t xml:space="preserve"> in the current study</w:t>
        </w:r>
      </w:ins>
      <w:ins w:id="1491" w:author="John Barlow" w:date="2024-09-19T14:26:00Z" w16du:dateUtc="2024-09-19T18:26:00Z">
        <w:r w:rsidRPr="00FD049C">
          <w:rPr>
            <w:rFonts w:ascii="Times New Roman" w:hAnsi="Times New Roman" w:cs="Times New Roman"/>
            <w:sz w:val="24"/>
            <w:szCs w:val="24"/>
          </w:rPr>
          <w:t xml:space="preserve">. This may introduce bias </w:t>
        </w:r>
        <w:del w:id="1492" w:author="Caitlin Jeffrey" w:date="2024-09-23T17:50:00Z" w16du:dateUtc="2024-09-23T21:50:00Z">
          <w:r w:rsidRPr="00FD049C" w:rsidDel="00C12442">
            <w:rPr>
              <w:rFonts w:ascii="Times New Roman" w:hAnsi="Times New Roman" w:cs="Times New Roman"/>
              <w:sz w:val="24"/>
              <w:szCs w:val="24"/>
            </w:rPr>
            <w:delText xml:space="preserve">in our analysis </w:delText>
          </w:r>
        </w:del>
        <w:r w:rsidRPr="00FD049C">
          <w:rPr>
            <w:rFonts w:ascii="Times New Roman" w:hAnsi="Times New Roman" w:cs="Times New Roman"/>
            <w:sz w:val="24"/>
            <w:szCs w:val="24"/>
          </w:rPr>
          <w:t xml:space="preserve">if an unaccounted-for interaction exists between persistency and effect on SCC at the strain level for some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This is a current gap in our knowledge and an opportunity for future research (De Buck et al., 2021). </w:t>
        </w:r>
        <w:proofErr w:type="gramStart"/>
        <w:r w:rsidRPr="00FD049C">
          <w:rPr>
            <w:rFonts w:ascii="Times New Roman" w:hAnsi="Times New Roman" w:cs="Times New Roman"/>
            <w:sz w:val="24"/>
            <w:szCs w:val="24"/>
          </w:rPr>
          <w:t>The majority of</w:t>
        </w:r>
        <w:proofErr w:type="gramEnd"/>
        <w:r w:rsidRPr="00FD049C">
          <w:rPr>
            <w:rFonts w:ascii="Times New Roman" w:hAnsi="Times New Roman" w:cs="Times New Roman"/>
            <w:sz w:val="24"/>
            <w:szCs w:val="24"/>
          </w:rPr>
          <w:t xml:space="preserve"> IMI quarters with repeated observations in the current study were </w:t>
        </w:r>
        <w:r w:rsidRPr="007E1C2B">
          <w:rPr>
            <w:rFonts w:ascii="Times New Roman" w:hAnsi="Times New Roman" w:cs="Times New Roman"/>
            <w:i/>
            <w:iCs/>
            <w:sz w:val="24"/>
            <w:szCs w:val="24"/>
            <w:rPrChange w:id="1493"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which has been demonstrated to be a persistent intramammary pathogen (</w:t>
        </w:r>
        <w:proofErr w:type="spellStart"/>
        <w:r w:rsidRPr="00FD049C">
          <w:rPr>
            <w:rFonts w:ascii="Times New Roman" w:hAnsi="Times New Roman" w:cs="Times New Roman"/>
            <w:sz w:val="24"/>
            <w:szCs w:val="24"/>
          </w:rPr>
          <w:t>Piessens</w:t>
        </w:r>
        <w:proofErr w:type="spellEnd"/>
        <w:r w:rsidRPr="00FD049C">
          <w:rPr>
            <w:rFonts w:ascii="Times New Roman" w:hAnsi="Times New Roman" w:cs="Times New Roman"/>
            <w:sz w:val="24"/>
            <w:szCs w:val="24"/>
          </w:rPr>
          <w:t xml:space="preserve"> et al., 2011; </w:t>
        </w:r>
        <w:proofErr w:type="spellStart"/>
        <w:r w:rsidRPr="00FD049C">
          <w:rPr>
            <w:rFonts w:ascii="Times New Roman" w:hAnsi="Times New Roman" w:cs="Times New Roman"/>
            <w:sz w:val="24"/>
            <w:szCs w:val="24"/>
          </w:rPr>
          <w:t>Valckenier</w:t>
        </w:r>
        <w:proofErr w:type="spellEnd"/>
        <w:r w:rsidRPr="00FD049C">
          <w:rPr>
            <w:rFonts w:ascii="Times New Roman" w:hAnsi="Times New Roman" w:cs="Times New Roman"/>
            <w:sz w:val="24"/>
            <w:szCs w:val="24"/>
          </w:rPr>
          <w:t xml:space="preserve"> et al., 2021). In unpublished data from Fry et al. (2014), 90% of quarters where </w:t>
        </w:r>
        <w:r w:rsidRPr="007E1C2B">
          <w:rPr>
            <w:rFonts w:ascii="Times New Roman" w:hAnsi="Times New Roman" w:cs="Times New Roman"/>
            <w:i/>
            <w:iCs/>
            <w:sz w:val="24"/>
            <w:szCs w:val="24"/>
            <w:rPrChange w:id="1494" w:author="John Barlow" w:date="2024-09-19T14:29:00Z" w16du:dateUtc="2024-09-19T18:29:00Z">
              <w:rPr>
                <w:rFonts w:ascii="Times New Roman" w:hAnsi="Times New Roman" w:cs="Times New Roman"/>
                <w:sz w:val="24"/>
                <w:szCs w:val="24"/>
              </w:rPr>
            </w:rPrChange>
          </w:rPr>
          <w:t xml:space="preserve">S. chromogenes </w:t>
        </w:r>
        <w:proofErr w:type="gramStart"/>
        <w:r w:rsidRPr="00FD049C">
          <w:rPr>
            <w:rFonts w:ascii="Times New Roman" w:hAnsi="Times New Roman" w:cs="Times New Roman"/>
            <w:sz w:val="24"/>
            <w:szCs w:val="24"/>
          </w:rPr>
          <w:t>was</w:t>
        </w:r>
        <w:proofErr w:type="gramEnd"/>
        <w:r w:rsidRPr="00FD049C">
          <w:rPr>
            <w:rFonts w:ascii="Times New Roman" w:hAnsi="Times New Roman" w:cs="Times New Roman"/>
            <w:sz w:val="24"/>
            <w:szCs w:val="24"/>
          </w:rPr>
          <w:t xml:space="preserve"> isolated at multiple time points were confirmed to be persistent infections. The second-most frequent species causing IMI in the current study with repeated observations </w:t>
        </w:r>
        <w:proofErr w:type="gramStart"/>
        <w:r w:rsidRPr="00FD049C">
          <w:rPr>
            <w:rFonts w:ascii="Times New Roman" w:hAnsi="Times New Roman" w:cs="Times New Roman"/>
            <w:sz w:val="24"/>
            <w:szCs w:val="24"/>
          </w:rPr>
          <w:t>in a given</w:t>
        </w:r>
        <w:proofErr w:type="gramEnd"/>
        <w:r w:rsidRPr="00FD049C">
          <w:rPr>
            <w:rFonts w:ascii="Times New Roman" w:hAnsi="Times New Roman" w:cs="Times New Roman"/>
            <w:sz w:val="24"/>
            <w:szCs w:val="24"/>
          </w:rPr>
          <w:t xml:space="preserve"> quarter was </w:t>
        </w:r>
        <w:r w:rsidRPr="007E1C2B">
          <w:rPr>
            <w:rFonts w:ascii="Times New Roman" w:hAnsi="Times New Roman" w:cs="Times New Roman"/>
            <w:i/>
            <w:iCs/>
            <w:sz w:val="24"/>
            <w:szCs w:val="24"/>
            <w:rPrChange w:id="1495"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an intramammary pathogen whose ability to cause persistent infections has been well described (Lam et al., 1996; Woudstra et al., 2023). Given these previous findings, we can only speculate that in our current study</w:t>
        </w:r>
      </w:ins>
      <w:ins w:id="1496" w:author="Caitlin Jeffrey" w:date="2024-09-23T17:51:00Z" w16du:dateUtc="2024-09-23T21:51:00Z">
        <w:r w:rsidR="00122F06">
          <w:rPr>
            <w:rFonts w:ascii="Times New Roman" w:hAnsi="Times New Roman" w:cs="Times New Roman"/>
            <w:sz w:val="24"/>
            <w:szCs w:val="24"/>
          </w:rPr>
          <w:t>,</w:t>
        </w:r>
      </w:ins>
      <w:ins w:id="1497" w:author="John Barlow" w:date="2024-09-19T14:26:00Z" w16du:dateUtc="2024-09-19T18:26:00Z">
        <w:r w:rsidRPr="00FD049C">
          <w:rPr>
            <w:rFonts w:ascii="Times New Roman" w:hAnsi="Times New Roman" w:cs="Times New Roman"/>
            <w:sz w:val="24"/>
            <w:szCs w:val="24"/>
          </w:rPr>
          <w:t xml:space="preserve"> </w:t>
        </w:r>
        <w:proofErr w:type="gramStart"/>
        <w:r w:rsidRPr="00FD049C">
          <w:rPr>
            <w:rFonts w:ascii="Times New Roman" w:hAnsi="Times New Roman" w:cs="Times New Roman"/>
            <w:sz w:val="24"/>
            <w:szCs w:val="24"/>
          </w:rPr>
          <w:t>the majority of</w:t>
        </w:r>
        <w:proofErr w:type="gramEnd"/>
        <w:r w:rsidRPr="00FD049C">
          <w:rPr>
            <w:rFonts w:ascii="Times New Roman" w:hAnsi="Times New Roman" w:cs="Times New Roman"/>
            <w:sz w:val="24"/>
            <w:szCs w:val="24"/>
          </w:rPr>
          <w:t xml:space="preserve"> repeated observations of </w:t>
        </w:r>
        <w:r w:rsidRPr="007E1C2B">
          <w:rPr>
            <w:rFonts w:ascii="Times New Roman" w:hAnsi="Times New Roman" w:cs="Times New Roman"/>
            <w:i/>
            <w:iCs/>
            <w:sz w:val="24"/>
            <w:szCs w:val="24"/>
            <w:rPrChange w:id="1498"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xml:space="preserve"> or </w:t>
        </w:r>
        <w:r w:rsidRPr="007E1C2B">
          <w:rPr>
            <w:rFonts w:ascii="Times New Roman" w:hAnsi="Times New Roman" w:cs="Times New Roman"/>
            <w:i/>
            <w:iCs/>
            <w:sz w:val="24"/>
            <w:szCs w:val="24"/>
            <w:rPrChange w:id="1499"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xml:space="preserve"> IMI in a given quarter were persistent infections with the same strain. Notably, the inclusion of random effects for quarter and cow in the model controlled for these important host-level effects on</w:t>
        </w:r>
        <w:del w:id="1500" w:author="Caitlin Jeffrey" w:date="2024-09-23T16:25:00Z" w16du:dateUtc="2024-09-23T20:25:00Z">
          <w:r w:rsidRPr="00FD049C" w:rsidDel="002B2E7E">
            <w:rPr>
              <w:rFonts w:ascii="Times New Roman" w:hAnsi="Times New Roman" w:cs="Times New Roman"/>
              <w:sz w:val="24"/>
              <w:szCs w:val="24"/>
            </w:rPr>
            <w:delText xml:space="preserve"> </w:delText>
          </w:r>
        </w:del>
        <w:del w:id="1501" w:author="Caitlin Jeffrey" w:date="2024-09-23T16:15:00Z" w16du:dateUtc="2024-09-23T20:15:00Z">
          <w:r w:rsidRPr="00FD049C" w:rsidDel="00472227">
            <w:rPr>
              <w:rFonts w:ascii="Times New Roman" w:hAnsi="Times New Roman" w:cs="Times New Roman"/>
              <w:sz w:val="24"/>
              <w:szCs w:val="24"/>
            </w:rPr>
            <w:delText>quarter SCC</w:delText>
          </w:r>
        </w:del>
      </w:ins>
      <w:ins w:id="1502"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ins w:id="1503" w:author="John Barlow" w:date="2024-09-19T14:26:00Z" w16du:dateUtc="2024-09-19T18:26:00Z">
        <w:r w:rsidRPr="00FD049C">
          <w:rPr>
            <w:rFonts w:ascii="Times New Roman" w:hAnsi="Times New Roman" w:cs="Times New Roman"/>
            <w:sz w:val="24"/>
            <w:szCs w:val="24"/>
          </w:rPr>
          <w:t>.</w:t>
        </w:r>
      </w:ins>
    </w:p>
    <w:p w14:paraId="20E95C62" w14:textId="57A76A35" w:rsidR="0008465E" w:rsidRDefault="0008465E">
      <w:pPr>
        <w:spacing w:after="0" w:line="480" w:lineRule="auto"/>
        <w:ind w:firstLine="360"/>
        <w:rPr>
          <w:rFonts w:ascii="Times New Roman" w:hAnsi="Times New Roman" w:cs="Times New Roman"/>
          <w:sz w:val="24"/>
          <w:szCs w:val="24"/>
        </w:rPr>
        <w:pPrChange w:id="1504" w:author="John Barlow" w:date="2024-09-19T14:33:00Z" w16du:dateUtc="2024-09-19T18:33:00Z">
          <w:pPr>
            <w:autoSpaceDE w:val="0"/>
            <w:autoSpaceDN w:val="0"/>
            <w:adjustRightInd w:val="0"/>
            <w:spacing w:after="0" w:line="480" w:lineRule="auto"/>
            <w:ind w:firstLine="360"/>
          </w:pPr>
        </w:pPrChange>
      </w:pPr>
      <w:ins w:id="1505" w:author="John Barlow" w:date="2024-09-19T14:26:00Z" w16du:dateUtc="2024-09-19T18:26:00Z">
        <w:r w:rsidRPr="00774F1F">
          <w:rPr>
            <w:rFonts w:ascii="Times New Roman" w:hAnsi="Times New Roman" w:cs="Times New Roman"/>
            <w:sz w:val="24"/>
            <w:szCs w:val="24"/>
          </w:rPr>
          <w:t xml:space="preserve">As the </w:t>
        </w:r>
        <w:proofErr w:type="spellStart"/>
        <w:r w:rsidRPr="00774F1F">
          <w:rPr>
            <w:rFonts w:ascii="Times New Roman" w:hAnsi="Times New Roman" w:cs="Times New Roman"/>
            <w:sz w:val="24"/>
            <w:szCs w:val="24"/>
          </w:rPr>
          <w:t>SaM</w:t>
        </w:r>
        <w:proofErr w:type="spellEnd"/>
        <w:r w:rsidRPr="00774F1F">
          <w:rPr>
            <w:rFonts w:ascii="Times New Roman" w:hAnsi="Times New Roman" w:cs="Times New Roman"/>
            <w:sz w:val="24"/>
            <w:szCs w:val="24"/>
          </w:rPr>
          <w:t xml:space="preserve"> on organic farms are under different selective pressures than those causing IMI on conventional farms, there is the potential that a given species may differ in its effect on </w:t>
        </w:r>
        <w:proofErr w:type="spellStart"/>
        <w:r w:rsidRPr="00774F1F">
          <w:rPr>
            <w:rFonts w:ascii="Times New Roman" w:hAnsi="Times New Roman" w:cs="Times New Roman"/>
            <w:sz w:val="24"/>
            <w:szCs w:val="24"/>
          </w:rPr>
          <w:t>qmSCC</w:t>
        </w:r>
        <w:proofErr w:type="spellEnd"/>
        <w:r w:rsidRPr="00774F1F">
          <w:rPr>
            <w:rFonts w:ascii="Times New Roman" w:hAnsi="Times New Roman" w:cs="Times New Roman"/>
            <w:sz w:val="24"/>
            <w:szCs w:val="24"/>
          </w:rPr>
          <w:t xml:space="preserve"> and interaction with the host. </w:t>
        </w:r>
        <w:r w:rsidRPr="00C64DEC">
          <w:rPr>
            <w:rFonts w:ascii="Times New Roman" w:hAnsi="Times New Roman" w:cs="Times New Roman"/>
            <w:sz w:val="24"/>
            <w:szCs w:val="24"/>
          </w:rPr>
          <w:t xml:space="preserve">For example, </w:t>
        </w:r>
        <w:del w:id="1506" w:author="Caitlin Jeffrey" w:date="2024-09-23T17:53:00Z" w16du:dateUtc="2024-09-23T21:53:00Z">
          <w:r w:rsidRPr="00C64DEC" w:rsidDel="003E5437">
            <w:rPr>
              <w:rFonts w:ascii="Times New Roman" w:hAnsi="Times New Roman" w:cs="Times New Roman"/>
              <w:sz w:val="24"/>
              <w:szCs w:val="24"/>
            </w:rPr>
            <w:delText>more than half (</w:delText>
          </w:r>
        </w:del>
        <w:r w:rsidRPr="00C64DEC">
          <w:rPr>
            <w:rFonts w:ascii="Times New Roman" w:hAnsi="Times New Roman" w:cs="Times New Roman"/>
            <w:sz w:val="24"/>
            <w:szCs w:val="24"/>
          </w:rPr>
          <w:t>71%</w:t>
        </w:r>
        <w:del w:id="1507" w:author="Caitlin Jeffrey" w:date="2024-09-23T17:53:00Z" w16du:dateUtc="2024-09-23T21:53:00Z">
          <w:r w:rsidRPr="00C64DEC" w:rsidDel="003E5437">
            <w:rPr>
              <w:rFonts w:ascii="Times New Roman" w:hAnsi="Times New Roman" w:cs="Times New Roman"/>
              <w:sz w:val="24"/>
              <w:szCs w:val="24"/>
            </w:rPr>
            <w:delText>)</w:delText>
          </w:r>
        </w:del>
        <w:r w:rsidRPr="00C64DEC">
          <w:rPr>
            <w:rFonts w:ascii="Times New Roman" w:hAnsi="Times New Roman" w:cs="Times New Roman"/>
            <w:sz w:val="24"/>
            <w:szCs w:val="24"/>
          </w:rPr>
          <w:t xml:space="preserve"> of Vermont organic dairy farms utilize primarily Jersey </w:t>
        </w:r>
        <w:del w:id="1508" w:author="Caitlin Jeffrey" w:date="2024-09-23T17:54:00Z" w16du:dateUtc="2024-09-23T21:54:00Z">
          <w:r w:rsidRPr="00C64DEC" w:rsidDel="003E5437">
            <w:rPr>
              <w:rFonts w:ascii="Times New Roman" w:hAnsi="Times New Roman" w:cs="Times New Roman"/>
              <w:sz w:val="24"/>
              <w:szCs w:val="24"/>
            </w:rPr>
            <w:delText xml:space="preserve">cattle </w:delText>
          </w:r>
        </w:del>
        <w:r w:rsidRPr="00C64DEC">
          <w:rPr>
            <w:rFonts w:ascii="Times New Roman" w:hAnsi="Times New Roman" w:cs="Times New Roman"/>
            <w:sz w:val="24"/>
            <w:szCs w:val="24"/>
          </w:rPr>
          <w:t xml:space="preserve">or cross-bred cattle breeds and select for cows with improved grazing phenotypes (Andrews et al., 2021). Similarly, </w:t>
        </w:r>
        <w:proofErr w:type="spellStart"/>
        <w:r w:rsidRPr="00C64DEC">
          <w:rPr>
            <w:rFonts w:ascii="Times New Roman" w:hAnsi="Times New Roman" w:cs="Times New Roman"/>
            <w:sz w:val="24"/>
            <w:szCs w:val="24"/>
          </w:rPr>
          <w:t>Stiglbauer</w:t>
        </w:r>
        <w:proofErr w:type="spellEnd"/>
        <w:r w:rsidRPr="00C64DEC">
          <w:rPr>
            <w:rFonts w:ascii="Times New Roman" w:hAnsi="Times New Roman" w:cs="Times New Roman"/>
            <w:sz w:val="24"/>
            <w:szCs w:val="24"/>
          </w:rPr>
          <w:t xml:space="preserve"> </w:t>
        </w:r>
        <w:del w:id="1509" w:author="Caitlin Jeffrey" w:date="2024-09-23T12:41:00Z" w16du:dateUtc="2024-09-23T16:41:00Z">
          <w:r w:rsidRPr="00C64DEC" w:rsidDel="00DA3659">
            <w:rPr>
              <w:rFonts w:ascii="Times New Roman" w:hAnsi="Times New Roman" w:cs="Times New Roman"/>
              <w:sz w:val="24"/>
              <w:szCs w:val="24"/>
            </w:rPr>
            <w:delText>et al., (</w:delText>
          </w:r>
        </w:del>
      </w:ins>
      <w:ins w:id="1510" w:author="Caitlin Jeffrey" w:date="2024-09-23T12:41:00Z" w16du:dateUtc="2024-09-23T16:41:00Z">
        <w:r w:rsidR="00DA3659">
          <w:rPr>
            <w:rFonts w:ascii="Times New Roman" w:hAnsi="Times New Roman" w:cs="Times New Roman"/>
            <w:sz w:val="24"/>
            <w:szCs w:val="24"/>
          </w:rPr>
          <w:t>et al. (</w:t>
        </w:r>
      </w:ins>
      <w:ins w:id="1511" w:author="John Barlow" w:date="2024-09-19T14:26:00Z" w16du:dateUtc="2024-09-19T18:26:00Z">
        <w:r w:rsidRPr="00C64DEC">
          <w:rPr>
            <w:rFonts w:ascii="Times New Roman" w:hAnsi="Times New Roman" w:cs="Times New Roman"/>
            <w:sz w:val="24"/>
            <w:szCs w:val="24"/>
          </w:rPr>
          <w:t xml:space="preserve">2013) reported significantly fewer US organic dairy herds in New York, Wisconsin, and Oregon used Holstein cattle </w:t>
        </w:r>
        <w:r w:rsidRPr="00C64DEC">
          <w:rPr>
            <w:rFonts w:ascii="Times New Roman" w:hAnsi="Times New Roman" w:cs="Times New Roman"/>
            <w:sz w:val="24"/>
            <w:szCs w:val="24"/>
          </w:rPr>
          <w:lastRenderedPageBreak/>
          <w:t xml:space="preserve">compared to conventional herds in the same region. </w:t>
        </w:r>
        <w:del w:id="1512" w:author="Caitlin Jeffrey" w:date="2024-09-23T17:56:00Z" w16du:dateUtc="2024-09-23T21:56:00Z">
          <w:r w:rsidRPr="00C64DEC" w:rsidDel="002B3A42">
            <w:rPr>
              <w:rFonts w:ascii="Times New Roman" w:hAnsi="Times New Roman" w:cs="Times New Roman"/>
              <w:sz w:val="24"/>
              <w:szCs w:val="24"/>
            </w:rPr>
            <w:delText>Because there are</w:delText>
          </w:r>
        </w:del>
      </w:ins>
      <w:ins w:id="1513" w:author="Caitlin Jeffrey" w:date="2024-09-23T17:56:00Z" w16du:dateUtc="2024-09-23T21:56:00Z">
        <w:r w:rsidR="002B3A42">
          <w:rPr>
            <w:rFonts w:ascii="Times New Roman" w:hAnsi="Times New Roman" w:cs="Times New Roman"/>
            <w:sz w:val="24"/>
            <w:szCs w:val="24"/>
          </w:rPr>
          <w:t>Due to</w:t>
        </w:r>
      </w:ins>
      <w:ins w:id="1514" w:author="John Barlow" w:date="2024-09-19T14:26:00Z" w16du:dateUtc="2024-09-19T18:26:00Z">
        <w:r w:rsidRPr="00C64DEC">
          <w:rPr>
            <w:rFonts w:ascii="Times New Roman" w:hAnsi="Times New Roman" w:cs="Times New Roman"/>
            <w:sz w:val="24"/>
            <w:szCs w:val="24"/>
          </w:rPr>
          <w:t xml:space="preserve"> breed</w:t>
        </w:r>
      </w:ins>
      <w:ins w:id="1515" w:author="Caitlin Jeffrey" w:date="2024-09-23T17:56:00Z" w16du:dateUtc="2024-09-23T21:56:00Z">
        <w:r w:rsidR="003A11B3">
          <w:rPr>
            <w:rFonts w:ascii="Times New Roman" w:hAnsi="Times New Roman" w:cs="Times New Roman"/>
            <w:sz w:val="24"/>
            <w:szCs w:val="24"/>
          </w:rPr>
          <w:t xml:space="preserve">-specific variation </w:t>
        </w:r>
      </w:ins>
      <w:ins w:id="1516" w:author="John Barlow" w:date="2024-09-19T14:26:00Z" w16du:dateUtc="2024-09-19T18:26:00Z">
        <w:del w:id="1517" w:author="Caitlin Jeffrey" w:date="2024-09-23T17:56:00Z" w16du:dateUtc="2024-09-23T21:56:00Z">
          <w:r w:rsidRPr="00C64DEC" w:rsidDel="003A11B3">
            <w:rPr>
              <w:rFonts w:ascii="Times New Roman" w:hAnsi="Times New Roman" w:cs="Times New Roman"/>
              <w:sz w:val="24"/>
              <w:szCs w:val="24"/>
            </w:rPr>
            <w:delText xml:space="preserve"> differences </w:delText>
          </w:r>
        </w:del>
        <w:r w:rsidRPr="00C64DEC">
          <w:rPr>
            <w:rFonts w:ascii="Times New Roman" w:hAnsi="Times New Roman" w:cs="Times New Roman"/>
            <w:sz w:val="24"/>
            <w:szCs w:val="24"/>
          </w:rPr>
          <w:t>in immune responses to mastitis pathogens, including mi</w:t>
        </w:r>
      </w:ins>
      <w:ins w:id="1518" w:author="John Barlow" w:date="2024-09-19T14:31:00Z" w16du:dateUtc="2024-09-19T18:31:00Z">
        <w:r w:rsidR="00151B1F">
          <w:t>n</w:t>
        </w:r>
      </w:ins>
      <w:ins w:id="1519" w:author="John Barlow" w:date="2024-09-19T14:26:00Z" w16du:dateUtc="2024-09-19T18:26:00Z">
        <w:r w:rsidRPr="00C64DEC">
          <w:rPr>
            <w:rFonts w:ascii="Times New Roman" w:hAnsi="Times New Roman" w:cs="Times New Roman"/>
            <w:sz w:val="24"/>
            <w:szCs w:val="24"/>
          </w:rPr>
          <w:t xml:space="preserve">or pathogens, the </w:t>
        </w:r>
        <w:del w:id="1520" w:author="Caitlin Jeffrey" w:date="2024-09-23T17:57:00Z" w16du:dateUtc="2024-09-23T21:57:00Z">
          <w:r w:rsidRPr="00C64DEC" w:rsidDel="00A478CD">
            <w:rPr>
              <w:rFonts w:ascii="Times New Roman" w:hAnsi="Times New Roman" w:cs="Times New Roman"/>
              <w:sz w:val="24"/>
              <w:szCs w:val="24"/>
            </w:rPr>
            <w:delText>different</w:delText>
          </w:r>
        </w:del>
      </w:ins>
      <w:ins w:id="1521" w:author="Caitlin Jeffrey" w:date="2024-09-23T17:57:00Z" w16du:dateUtc="2024-09-23T21:57:00Z">
        <w:r w:rsidR="00A478CD">
          <w:rPr>
            <w:rFonts w:ascii="Times New Roman" w:hAnsi="Times New Roman" w:cs="Times New Roman"/>
            <w:sz w:val="24"/>
            <w:szCs w:val="24"/>
          </w:rPr>
          <w:t>distinct</w:t>
        </w:r>
      </w:ins>
      <w:ins w:id="1522" w:author="John Barlow" w:date="2024-09-19T14:26:00Z" w16du:dateUtc="2024-09-19T18:26:00Z">
        <w:r w:rsidRPr="00C64DEC">
          <w:rPr>
            <w:rFonts w:ascii="Times New Roman" w:hAnsi="Times New Roman" w:cs="Times New Roman"/>
            <w:sz w:val="24"/>
            <w:szCs w:val="24"/>
          </w:rPr>
          <w:t xml:space="preserve"> dairy cattle genetic backgrounds on organic farms creates the possibility that bacterial strains may be exposed to </w:t>
        </w:r>
        <w:del w:id="1523" w:author="Caitlin Jeffrey" w:date="2024-09-23T17:56:00Z" w16du:dateUtc="2024-09-23T21:56:00Z">
          <w:r w:rsidRPr="00C64DEC" w:rsidDel="002F2FCA">
            <w:rPr>
              <w:rFonts w:ascii="Times New Roman" w:hAnsi="Times New Roman" w:cs="Times New Roman"/>
              <w:sz w:val="24"/>
              <w:szCs w:val="24"/>
            </w:rPr>
            <w:delText>different</w:delText>
          </w:r>
        </w:del>
      </w:ins>
      <w:ins w:id="1524" w:author="Caitlin Jeffrey" w:date="2024-09-23T17:57:00Z" w16du:dateUtc="2024-09-23T21:57:00Z">
        <w:r w:rsidR="00A478CD">
          <w:rPr>
            <w:rFonts w:ascii="Times New Roman" w:hAnsi="Times New Roman" w:cs="Times New Roman"/>
            <w:sz w:val="24"/>
            <w:szCs w:val="24"/>
          </w:rPr>
          <w:t>different</w:t>
        </w:r>
      </w:ins>
      <w:ins w:id="1525" w:author="John Barlow" w:date="2024-09-19T14:26:00Z" w16du:dateUtc="2024-09-19T18:26:00Z">
        <w:r w:rsidRPr="00C64DEC">
          <w:rPr>
            <w:rFonts w:ascii="Times New Roman" w:hAnsi="Times New Roman" w:cs="Times New Roman"/>
            <w:sz w:val="24"/>
            <w:szCs w:val="24"/>
          </w:rPr>
          <w:t xml:space="preserve"> host environments </w:t>
        </w:r>
        <w:del w:id="1526" w:author="Caitlin Jeffrey" w:date="2024-09-23T17:54:00Z" w16du:dateUtc="2024-09-23T21:54:00Z">
          <w:r w:rsidRPr="00C64DEC" w:rsidDel="00A00E17">
            <w:rPr>
              <w:rFonts w:ascii="Times New Roman" w:hAnsi="Times New Roman" w:cs="Times New Roman"/>
              <w:sz w:val="24"/>
              <w:szCs w:val="24"/>
            </w:rPr>
            <w:delText>during</w:delText>
          </w:r>
        </w:del>
      </w:ins>
      <w:ins w:id="1527" w:author="Caitlin Jeffrey" w:date="2024-09-23T17:54:00Z" w16du:dateUtc="2024-09-23T21:54:00Z">
        <w:r w:rsidR="00A00E17">
          <w:rPr>
            <w:rFonts w:ascii="Times New Roman" w:hAnsi="Times New Roman" w:cs="Times New Roman"/>
            <w:sz w:val="24"/>
            <w:szCs w:val="24"/>
          </w:rPr>
          <w:t>for</w:t>
        </w:r>
      </w:ins>
      <w:ins w:id="1528" w:author="John Barlow" w:date="2024-09-19T14:26:00Z" w16du:dateUtc="2024-09-19T18:26:00Z">
        <w:r w:rsidRPr="00C64DEC">
          <w:rPr>
            <w:rFonts w:ascii="Times New Roman" w:hAnsi="Times New Roman" w:cs="Times New Roman"/>
            <w:sz w:val="24"/>
            <w:szCs w:val="24"/>
          </w:rPr>
          <w:t xml:space="preserve"> </w:t>
        </w:r>
        <w:del w:id="1529" w:author="Caitlin Jeffrey" w:date="2024-09-23T17:54:00Z" w16du:dateUtc="2024-09-23T21:54:00Z">
          <w:r w:rsidRPr="00C64DEC" w:rsidDel="00A00E17">
            <w:rPr>
              <w:rFonts w:ascii="Times New Roman" w:hAnsi="Times New Roman" w:cs="Times New Roman"/>
              <w:sz w:val="24"/>
              <w:szCs w:val="24"/>
            </w:rPr>
            <w:delText>intramammary infections</w:delText>
          </w:r>
        </w:del>
      </w:ins>
      <w:ins w:id="1530" w:author="Caitlin Jeffrey" w:date="2024-09-23T17:54:00Z" w16du:dateUtc="2024-09-23T21:54:00Z">
        <w:r w:rsidR="00A00E17">
          <w:rPr>
            <w:rFonts w:ascii="Times New Roman" w:hAnsi="Times New Roman" w:cs="Times New Roman"/>
            <w:sz w:val="24"/>
            <w:szCs w:val="24"/>
          </w:rPr>
          <w:t>IMI</w:t>
        </w:r>
      </w:ins>
      <w:ins w:id="1531" w:author="John Barlow" w:date="2024-09-19T14:26:00Z" w16du:dateUtc="2024-09-19T18:26:00Z">
        <w:r w:rsidRPr="00C64DEC">
          <w:rPr>
            <w:rFonts w:ascii="Times New Roman" w:hAnsi="Times New Roman" w:cs="Times New Roman"/>
            <w:sz w:val="24"/>
            <w:szCs w:val="24"/>
          </w:rPr>
          <w:t xml:space="preserve"> on these farms (</w:t>
        </w:r>
        <w:proofErr w:type="spellStart"/>
        <w:r w:rsidRPr="00C64DEC">
          <w:rPr>
            <w:rFonts w:ascii="Times New Roman" w:hAnsi="Times New Roman" w:cs="Times New Roman"/>
            <w:sz w:val="24"/>
            <w:szCs w:val="24"/>
          </w:rPr>
          <w:t>Srithanasuwan</w:t>
        </w:r>
        <w:proofErr w:type="spellEnd"/>
        <w:r w:rsidRPr="00C64DEC">
          <w:rPr>
            <w:rFonts w:ascii="Times New Roman" w:hAnsi="Times New Roman" w:cs="Times New Roman"/>
            <w:sz w:val="24"/>
            <w:szCs w:val="24"/>
          </w:rPr>
          <w:t xml:space="preserve"> et al., 2024). Howden </w:t>
        </w:r>
        <w:del w:id="1532" w:author="Caitlin Jeffrey" w:date="2024-09-23T12:41:00Z" w16du:dateUtc="2024-09-23T16:41:00Z">
          <w:r w:rsidRPr="00C64DEC" w:rsidDel="00DA3659">
            <w:rPr>
              <w:rFonts w:ascii="Times New Roman" w:hAnsi="Times New Roman" w:cs="Times New Roman"/>
              <w:sz w:val="24"/>
              <w:szCs w:val="24"/>
            </w:rPr>
            <w:delText>et al., (</w:delText>
          </w:r>
        </w:del>
      </w:ins>
      <w:ins w:id="1533" w:author="Caitlin Jeffrey" w:date="2024-09-23T12:41:00Z" w16du:dateUtc="2024-09-23T16:41:00Z">
        <w:r w:rsidR="00DA3659">
          <w:rPr>
            <w:rFonts w:ascii="Times New Roman" w:hAnsi="Times New Roman" w:cs="Times New Roman"/>
            <w:sz w:val="24"/>
            <w:szCs w:val="24"/>
          </w:rPr>
          <w:t>et al. (</w:t>
        </w:r>
      </w:ins>
      <w:ins w:id="1534" w:author="John Barlow" w:date="2024-09-19T14:26:00Z" w16du:dateUtc="2024-09-19T18:26:00Z">
        <w:r w:rsidRPr="00C64DEC">
          <w:rPr>
            <w:rFonts w:ascii="Times New Roman" w:hAnsi="Times New Roman" w:cs="Times New Roman"/>
            <w:sz w:val="24"/>
            <w:szCs w:val="24"/>
          </w:rPr>
          <w:t xml:space="preserve">2023) reviewed how </w:t>
        </w:r>
        <w:r w:rsidRPr="00AF7F33">
          <w:rPr>
            <w:rFonts w:ascii="Times New Roman" w:hAnsi="Times New Roman" w:cs="Times New Roman"/>
            <w:i/>
            <w:iCs/>
            <w:sz w:val="24"/>
            <w:szCs w:val="24"/>
            <w:rPrChange w:id="1535"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genotypes and phenotypes shift during </w:t>
        </w:r>
      </w:ins>
      <w:ins w:id="1536" w:author="Caitlin Jeffrey" w:date="2024-09-23T18:00:00Z" w16du:dateUtc="2024-09-23T22:00:00Z">
        <w:r w:rsidR="005A1218">
          <w:rPr>
            <w:rFonts w:ascii="Times New Roman" w:hAnsi="Times New Roman" w:cs="Times New Roman"/>
            <w:sz w:val="24"/>
            <w:szCs w:val="24"/>
          </w:rPr>
          <w:t>the process</w:t>
        </w:r>
      </w:ins>
      <w:ins w:id="1537" w:author="Caitlin Jeffrey" w:date="2024-09-23T18:01:00Z" w16du:dateUtc="2024-09-23T22:01:00Z">
        <w:r w:rsidR="005A1218">
          <w:rPr>
            <w:rFonts w:ascii="Times New Roman" w:hAnsi="Times New Roman" w:cs="Times New Roman"/>
            <w:sz w:val="24"/>
            <w:szCs w:val="24"/>
          </w:rPr>
          <w:t xml:space="preserve"> of </w:t>
        </w:r>
      </w:ins>
      <w:ins w:id="1538" w:author="John Barlow" w:date="2024-09-19T14:26:00Z" w16du:dateUtc="2024-09-19T18:26:00Z">
        <w:r w:rsidRPr="00C64DEC">
          <w:rPr>
            <w:rFonts w:ascii="Times New Roman" w:hAnsi="Times New Roman" w:cs="Times New Roman"/>
            <w:sz w:val="24"/>
            <w:szCs w:val="24"/>
          </w:rPr>
          <w:t>host adaptation</w:t>
        </w:r>
      </w:ins>
      <w:ins w:id="1539" w:author="Caitlin Jeffrey" w:date="2024-09-23T18:00:00Z" w16du:dateUtc="2024-09-23T22:00:00Z">
        <w:r w:rsidR="008F7148">
          <w:rPr>
            <w:rFonts w:ascii="Times New Roman" w:hAnsi="Times New Roman" w:cs="Times New Roman"/>
            <w:sz w:val="24"/>
            <w:szCs w:val="24"/>
          </w:rPr>
          <w:t>,</w:t>
        </w:r>
      </w:ins>
      <w:ins w:id="1540" w:author="John Barlow" w:date="2024-09-19T14:26:00Z" w16du:dateUtc="2024-09-19T18:26:00Z">
        <w:r w:rsidRPr="00C64DEC">
          <w:rPr>
            <w:rFonts w:ascii="Times New Roman" w:hAnsi="Times New Roman" w:cs="Times New Roman"/>
            <w:sz w:val="24"/>
            <w:szCs w:val="24"/>
          </w:rPr>
          <w:t xml:space="preserve"> from </w:t>
        </w:r>
      </w:ins>
      <w:ins w:id="1541" w:author="Caitlin Jeffrey" w:date="2024-09-23T18:00:00Z" w16du:dateUtc="2024-09-23T22:00:00Z">
        <w:r w:rsidR="008F7148">
          <w:rPr>
            <w:rFonts w:ascii="Times New Roman" w:hAnsi="Times New Roman" w:cs="Times New Roman"/>
            <w:sz w:val="24"/>
            <w:szCs w:val="24"/>
          </w:rPr>
          <w:t xml:space="preserve">acting primarily as a </w:t>
        </w:r>
      </w:ins>
      <w:ins w:id="1542" w:author="John Barlow" w:date="2024-09-19T14:26:00Z" w16du:dateUtc="2024-09-19T18:26:00Z">
        <w:r w:rsidRPr="00C64DEC">
          <w:rPr>
            <w:rFonts w:ascii="Times New Roman" w:hAnsi="Times New Roman" w:cs="Times New Roman"/>
            <w:sz w:val="24"/>
            <w:szCs w:val="24"/>
          </w:rPr>
          <w:t>colonizer to</w:t>
        </w:r>
      </w:ins>
      <w:ins w:id="1543" w:author="Caitlin Jeffrey" w:date="2024-09-23T18:00:00Z" w16du:dateUtc="2024-09-23T22:00:00Z">
        <w:r w:rsidR="008F7148">
          <w:rPr>
            <w:rFonts w:ascii="Times New Roman" w:hAnsi="Times New Roman" w:cs="Times New Roman"/>
            <w:sz w:val="24"/>
            <w:szCs w:val="24"/>
          </w:rPr>
          <w:t xml:space="preserve"> a</w:t>
        </w:r>
      </w:ins>
      <w:ins w:id="1544" w:author="John Barlow" w:date="2024-09-19T14:26:00Z" w16du:dateUtc="2024-09-19T18:26:00Z">
        <w:r w:rsidRPr="00C64DEC">
          <w:rPr>
            <w:rFonts w:ascii="Times New Roman" w:hAnsi="Times New Roman" w:cs="Times New Roman"/>
            <w:sz w:val="24"/>
            <w:szCs w:val="24"/>
          </w:rPr>
          <w:t xml:space="preserve"> host</w:t>
        </w:r>
      </w:ins>
      <w:ins w:id="1545" w:author="Caitlin Jeffrey" w:date="2024-09-23T18:00:00Z" w16du:dateUtc="2024-09-23T22:00:00Z">
        <w:r w:rsidR="008F7148">
          <w:rPr>
            <w:rFonts w:ascii="Times New Roman" w:hAnsi="Times New Roman" w:cs="Times New Roman"/>
            <w:sz w:val="24"/>
            <w:szCs w:val="24"/>
          </w:rPr>
          <w:t>-</w:t>
        </w:r>
      </w:ins>
      <w:ins w:id="1546" w:author="John Barlow" w:date="2024-09-19T14:26:00Z" w16du:dateUtc="2024-09-19T18:26:00Z">
        <w:del w:id="1547" w:author="Caitlin Jeffrey" w:date="2024-09-23T18:00:00Z" w16du:dateUtc="2024-09-23T22:00:00Z">
          <w:r w:rsidRPr="00C64DEC" w:rsidDel="008F7148">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pathogen </w:t>
        </w:r>
      </w:ins>
      <w:ins w:id="1548" w:author="Caitlin Jeffrey" w:date="2024-09-23T18:00:00Z" w16du:dateUtc="2024-09-23T22:00:00Z">
        <w:r w:rsidR="008F7148">
          <w:rPr>
            <w:rFonts w:ascii="Times New Roman" w:hAnsi="Times New Roman" w:cs="Times New Roman"/>
            <w:sz w:val="24"/>
            <w:szCs w:val="24"/>
          </w:rPr>
          <w:t xml:space="preserve">capable of </w:t>
        </w:r>
      </w:ins>
      <w:ins w:id="1549" w:author="John Barlow" w:date="2024-09-19T14:26:00Z" w16du:dateUtc="2024-09-19T18:26:00Z">
        <w:r w:rsidRPr="00C64DEC">
          <w:rPr>
            <w:rFonts w:ascii="Times New Roman" w:hAnsi="Times New Roman" w:cs="Times New Roman"/>
            <w:sz w:val="24"/>
            <w:szCs w:val="24"/>
          </w:rPr>
          <w:t xml:space="preserve">causing persistent infections. Murphy </w:t>
        </w:r>
        <w:del w:id="1550" w:author="Caitlin Jeffrey" w:date="2024-09-23T12:41:00Z" w16du:dateUtc="2024-09-23T16:41:00Z">
          <w:r w:rsidRPr="00C64DEC" w:rsidDel="00DA3659">
            <w:rPr>
              <w:rFonts w:ascii="Times New Roman" w:hAnsi="Times New Roman" w:cs="Times New Roman"/>
              <w:sz w:val="24"/>
              <w:szCs w:val="24"/>
            </w:rPr>
            <w:delText>et al., (</w:delText>
          </w:r>
        </w:del>
      </w:ins>
      <w:ins w:id="1551" w:author="Caitlin Jeffrey" w:date="2024-09-23T12:41:00Z" w16du:dateUtc="2024-09-23T16:41:00Z">
        <w:r w:rsidR="00DA3659">
          <w:rPr>
            <w:rFonts w:ascii="Times New Roman" w:hAnsi="Times New Roman" w:cs="Times New Roman"/>
            <w:sz w:val="24"/>
            <w:szCs w:val="24"/>
          </w:rPr>
          <w:t>et al. (</w:t>
        </w:r>
      </w:ins>
      <w:ins w:id="1552" w:author="John Barlow" w:date="2024-09-19T14:26:00Z" w16du:dateUtc="2024-09-19T18:26:00Z">
        <w:r w:rsidRPr="00C64DEC">
          <w:rPr>
            <w:rFonts w:ascii="Times New Roman" w:hAnsi="Times New Roman" w:cs="Times New Roman"/>
            <w:sz w:val="24"/>
            <w:szCs w:val="24"/>
          </w:rPr>
          <w:t>2019) reported bovine</w:t>
        </w:r>
      </w:ins>
      <w:ins w:id="1553" w:author="Caitlin Jeffrey" w:date="2024-09-23T17:58:00Z" w16du:dateUtc="2024-09-23T21:58:00Z">
        <w:r w:rsidR="00884D0C">
          <w:rPr>
            <w:rFonts w:ascii="Times New Roman" w:hAnsi="Times New Roman" w:cs="Times New Roman"/>
            <w:sz w:val="24"/>
            <w:szCs w:val="24"/>
          </w:rPr>
          <w:t>-</w:t>
        </w:r>
      </w:ins>
      <w:ins w:id="1554" w:author="John Barlow" w:date="2024-09-19T14:26:00Z" w16du:dateUtc="2024-09-19T18:26:00Z">
        <w:del w:id="1555" w:author="Caitlin Jeffrey" w:date="2024-09-23T17:58:00Z" w16du:dateUtc="2024-09-23T21:58:00Z">
          <w:r w:rsidRPr="00C64DEC" w:rsidDel="00884D0C">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w:t>
        </w:r>
        <w:r w:rsidRPr="00AF7F33">
          <w:rPr>
            <w:rFonts w:ascii="Times New Roman" w:hAnsi="Times New Roman" w:cs="Times New Roman"/>
            <w:i/>
            <w:iCs/>
            <w:sz w:val="24"/>
            <w:szCs w:val="24"/>
            <w:rPrChange w:id="1556"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strain types commonly isolated from Irish dairy farms (ST 71, 97, 136 and 151) differ in the range of immune responses they incite</w:t>
        </w:r>
      </w:ins>
      <w:ins w:id="1557" w:author="Caitlin Jeffrey" w:date="2024-09-23T17:58:00Z" w16du:dateUtc="2024-09-23T21:58:00Z">
        <w:r w:rsidR="00D20912">
          <w:rPr>
            <w:rFonts w:ascii="Times New Roman" w:hAnsi="Times New Roman" w:cs="Times New Roman"/>
            <w:sz w:val="24"/>
            <w:szCs w:val="24"/>
          </w:rPr>
          <w:t>,</w:t>
        </w:r>
      </w:ins>
      <w:ins w:id="1558" w:author="John Barlow" w:date="2024-09-19T14:26:00Z" w16du:dateUtc="2024-09-19T18:26:00Z">
        <w:r w:rsidRPr="00C64DEC">
          <w:rPr>
            <w:rFonts w:ascii="Times New Roman" w:hAnsi="Times New Roman" w:cs="Times New Roman"/>
            <w:sz w:val="24"/>
            <w:szCs w:val="24"/>
          </w:rPr>
          <w:t xml:space="preserve"> and suggested these host-pathogen interactions influence the diversity in lineages adapted to the mammary gland. Persson Waller (2023) recently reported some </w:t>
        </w:r>
      </w:ins>
      <w:ins w:id="1559" w:author="Caitlin Jeffrey" w:date="2024-09-23T18:01:00Z" w16du:dateUtc="2024-09-23T22:01:00Z">
        <w:r w:rsidR="00594D52">
          <w:rPr>
            <w:rFonts w:ascii="Times New Roman" w:hAnsi="Times New Roman" w:cs="Times New Roman"/>
            <w:sz w:val="24"/>
            <w:szCs w:val="24"/>
          </w:rPr>
          <w:t xml:space="preserve">particular </w:t>
        </w:r>
      </w:ins>
      <w:ins w:id="1560" w:author="John Barlow" w:date="2024-09-19T14:26:00Z" w16du:dateUtc="2024-09-19T18:26:00Z">
        <w:r w:rsidRPr="00AF7F33">
          <w:rPr>
            <w:rFonts w:ascii="Times New Roman" w:hAnsi="Times New Roman" w:cs="Times New Roman"/>
            <w:i/>
            <w:iCs/>
            <w:sz w:val="24"/>
            <w:szCs w:val="24"/>
            <w:rPrChange w:id="1561" w:author="John Barlow" w:date="2024-09-19T14:32:00Z" w16du:dateUtc="2024-09-19T18:32: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are associated with persistent IMI.</w:t>
        </w:r>
        <w:del w:id="1562" w:author="Caitlin Jeffrey" w:date="2024-09-23T17:59:00Z" w16du:dateUtc="2024-09-23T21:59:00Z">
          <w:r w:rsidRPr="00C64DEC" w:rsidDel="00D20912">
            <w:rPr>
              <w:rFonts w:ascii="Times New Roman" w:hAnsi="Times New Roman" w:cs="Times New Roman"/>
              <w:sz w:val="24"/>
              <w:szCs w:val="24"/>
            </w:rPr>
            <w:delText xml:space="preserve"> We think</w:delText>
          </w:r>
        </w:del>
        <w:r w:rsidRPr="00C64DEC">
          <w:rPr>
            <w:rFonts w:ascii="Times New Roman" w:hAnsi="Times New Roman" w:cs="Times New Roman"/>
            <w:sz w:val="24"/>
            <w:szCs w:val="24"/>
          </w:rPr>
          <w:t xml:space="preserve"> </w:t>
        </w:r>
      </w:ins>
      <w:ins w:id="1563" w:author="Caitlin Jeffrey" w:date="2024-09-23T17:59:00Z" w16du:dateUtc="2024-09-23T21:59:00Z">
        <w:r w:rsidR="00D20912">
          <w:rPr>
            <w:rFonts w:ascii="Times New Roman" w:hAnsi="Times New Roman" w:cs="Times New Roman"/>
            <w:sz w:val="24"/>
            <w:szCs w:val="24"/>
          </w:rPr>
          <w:t>I</w:t>
        </w:r>
      </w:ins>
      <w:ins w:id="1564" w:author="John Barlow" w:date="2024-09-19T14:26:00Z" w16du:dateUtc="2024-09-19T18:26:00Z">
        <w:del w:id="1565" w:author="Caitlin Jeffrey" w:date="2024-09-23T17:59:00Z" w16du:dateUtc="2024-09-23T21:59:00Z">
          <w:r w:rsidRPr="00C64DEC" w:rsidDel="00D20912">
            <w:rPr>
              <w:rFonts w:ascii="Times New Roman" w:hAnsi="Times New Roman" w:cs="Times New Roman"/>
              <w:sz w:val="24"/>
              <w:szCs w:val="24"/>
            </w:rPr>
            <w:delText>i</w:delText>
          </w:r>
        </w:del>
        <w:r w:rsidRPr="00C64DEC">
          <w:rPr>
            <w:rFonts w:ascii="Times New Roman" w:hAnsi="Times New Roman" w:cs="Times New Roman"/>
            <w:sz w:val="24"/>
            <w:szCs w:val="24"/>
          </w:rPr>
          <w:t xml:space="preserve">t is reasonable to speculate that organic dairy cattle, which may differ in </w:t>
        </w:r>
      </w:ins>
      <w:ins w:id="1566" w:author="Caitlin Jeffrey" w:date="2024-09-23T17:59:00Z" w16du:dateUtc="2024-09-23T21:59:00Z">
        <w:r w:rsidR="00D20912">
          <w:rPr>
            <w:rFonts w:ascii="Times New Roman" w:hAnsi="Times New Roman" w:cs="Times New Roman"/>
            <w:sz w:val="24"/>
            <w:szCs w:val="24"/>
          </w:rPr>
          <w:t xml:space="preserve">their </w:t>
        </w:r>
      </w:ins>
      <w:ins w:id="1567" w:author="John Barlow" w:date="2024-09-19T14:26:00Z" w16du:dateUtc="2024-09-19T18:26:00Z">
        <w:r w:rsidRPr="00C64DEC">
          <w:rPr>
            <w:rFonts w:ascii="Times New Roman" w:hAnsi="Times New Roman" w:cs="Times New Roman"/>
            <w:sz w:val="24"/>
            <w:szCs w:val="24"/>
          </w:rPr>
          <w:t>genetic background and are under different nutritional management</w:t>
        </w:r>
      </w:ins>
      <w:ins w:id="1568" w:author="Caitlin Jeffrey" w:date="2024-09-23T17:59:00Z" w16du:dateUtc="2024-09-23T21:59:00Z">
        <w:r w:rsidR="00D20912">
          <w:rPr>
            <w:rFonts w:ascii="Times New Roman" w:hAnsi="Times New Roman" w:cs="Times New Roman"/>
            <w:sz w:val="24"/>
            <w:szCs w:val="24"/>
          </w:rPr>
          <w:t>,</w:t>
        </w:r>
      </w:ins>
      <w:ins w:id="1569" w:author="John Barlow" w:date="2024-09-19T14:26:00Z" w16du:dateUtc="2024-09-19T18:26:00Z">
        <w:r w:rsidRPr="00C64DEC">
          <w:rPr>
            <w:rFonts w:ascii="Times New Roman" w:hAnsi="Times New Roman" w:cs="Times New Roman"/>
            <w:sz w:val="24"/>
            <w:szCs w:val="24"/>
          </w:rPr>
          <w:t xml:space="preserve"> may provide a different immunologic environment for pathogens compared to high producing Holstein dairy cattle managed in conventional confinement systems (Rodríguez-Bermúdez et al., 2019). If dominant </w:t>
        </w:r>
        <w:r w:rsidRPr="00AF7F33">
          <w:rPr>
            <w:rFonts w:ascii="Times New Roman" w:hAnsi="Times New Roman" w:cs="Times New Roman"/>
            <w:i/>
            <w:iCs/>
            <w:sz w:val="24"/>
            <w:szCs w:val="24"/>
            <w:rPrChange w:id="1570" w:author="John Barlow" w:date="2024-09-19T14:33:00Z" w16du:dateUtc="2024-09-19T18:33: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differed between conventional and organic herds, the potential effect on </w:t>
        </w:r>
        <w:proofErr w:type="spellStart"/>
        <w:r w:rsidRPr="00C64DEC">
          <w:rPr>
            <w:rFonts w:ascii="Times New Roman" w:hAnsi="Times New Roman" w:cs="Times New Roman"/>
            <w:sz w:val="24"/>
            <w:szCs w:val="24"/>
          </w:rPr>
          <w:t>qmSCC</w:t>
        </w:r>
        <w:proofErr w:type="spellEnd"/>
        <w:r w:rsidRPr="00C64DEC">
          <w:rPr>
            <w:rFonts w:ascii="Times New Roman" w:hAnsi="Times New Roman" w:cs="Times New Roman"/>
            <w:sz w:val="24"/>
            <w:szCs w:val="24"/>
          </w:rPr>
          <w:t xml:space="preserve"> could differ as well. </w:t>
        </w:r>
      </w:ins>
      <w:ins w:id="1571" w:author="Caitlin Jeffrey" w:date="2024-09-23T18:02:00Z" w16du:dateUtc="2024-09-23T22:02:00Z">
        <w:r w:rsidR="00594D52">
          <w:rPr>
            <w:rFonts w:ascii="Times New Roman" w:hAnsi="Times New Roman" w:cs="Times New Roman"/>
            <w:sz w:val="24"/>
            <w:szCs w:val="24"/>
          </w:rPr>
          <w:t xml:space="preserve">However, the </w:t>
        </w:r>
      </w:ins>
      <w:ins w:id="1572" w:author="John Barlow" w:date="2024-09-19T14:26:00Z" w16du:dateUtc="2024-09-19T18:26:00Z">
        <w:del w:id="1573" w:author="Caitlin Jeffrey" w:date="2024-09-23T18:02:00Z" w16du:dateUtc="2024-09-23T22:02:00Z">
          <w:r w:rsidRPr="00C64DEC" w:rsidDel="00594D52">
            <w:rPr>
              <w:rFonts w:ascii="Times New Roman" w:hAnsi="Times New Roman" w:cs="Times New Roman"/>
              <w:sz w:val="24"/>
              <w:szCs w:val="24"/>
            </w:rPr>
            <w:delText xml:space="preserve">Our </w:delText>
          </w:r>
        </w:del>
        <w:r w:rsidRPr="00C64DEC">
          <w:rPr>
            <w:rFonts w:ascii="Times New Roman" w:hAnsi="Times New Roman" w:cs="Times New Roman"/>
            <w:sz w:val="24"/>
            <w:szCs w:val="24"/>
          </w:rPr>
          <w:t xml:space="preserve">current study </w:t>
        </w:r>
        <w:del w:id="1574" w:author="Caitlin Jeffrey" w:date="2024-09-23T18:02:00Z" w16du:dateUtc="2024-09-23T22:02:00Z">
          <w:r w:rsidRPr="00C64DEC" w:rsidDel="00594D52">
            <w:rPr>
              <w:rFonts w:ascii="Times New Roman" w:hAnsi="Times New Roman" w:cs="Times New Roman"/>
              <w:sz w:val="24"/>
              <w:szCs w:val="24"/>
            </w:rPr>
            <w:delText>does not</w:delText>
          </w:r>
        </w:del>
      </w:ins>
      <w:ins w:id="1575" w:author="Caitlin Jeffrey" w:date="2024-09-23T18:02:00Z" w16du:dateUtc="2024-09-23T22:02:00Z">
        <w:r w:rsidR="00594D52">
          <w:rPr>
            <w:rFonts w:ascii="Times New Roman" w:hAnsi="Times New Roman" w:cs="Times New Roman"/>
            <w:sz w:val="24"/>
            <w:szCs w:val="24"/>
          </w:rPr>
          <w:t>was not designed to</w:t>
        </w:r>
      </w:ins>
      <w:ins w:id="1576" w:author="John Barlow" w:date="2024-09-19T14:26:00Z" w16du:dateUtc="2024-09-19T18:26:00Z">
        <w:r w:rsidRPr="00C64DEC">
          <w:rPr>
            <w:rFonts w:ascii="Times New Roman" w:hAnsi="Times New Roman" w:cs="Times New Roman"/>
            <w:sz w:val="24"/>
            <w:szCs w:val="24"/>
          </w:rPr>
          <w:t xml:space="preserve"> test this hypothesis. Although the effects on </w:t>
        </w:r>
        <w:del w:id="1577" w:author="Caitlin Jeffrey" w:date="2024-09-23T16:15:00Z" w16du:dateUtc="2024-09-23T20:15:00Z">
          <w:r w:rsidRPr="00C64DEC" w:rsidDel="00472227">
            <w:rPr>
              <w:rFonts w:ascii="Times New Roman" w:hAnsi="Times New Roman" w:cs="Times New Roman"/>
              <w:sz w:val="24"/>
              <w:szCs w:val="24"/>
            </w:rPr>
            <w:delText>quarter SCC</w:delText>
          </w:r>
        </w:del>
      </w:ins>
      <w:ins w:id="1578"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ins w:id="1579" w:author="John Barlow" w:date="2024-09-19T14:26:00Z" w16du:dateUtc="2024-09-19T18:26:00Z">
        <w:r w:rsidRPr="00C64DEC">
          <w:rPr>
            <w:rFonts w:ascii="Times New Roman" w:hAnsi="Times New Roman" w:cs="Times New Roman"/>
            <w:sz w:val="24"/>
            <w:szCs w:val="24"/>
          </w:rPr>
          <w:t xml:space="preserve"> for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on these organic dairies is similar to those previously described on conventional farms, comparisons between the studies should be made with caution</w:t>
        </w:r>
      </w:ins>
      <w:ins w:id="1580" w:author="Caitlin Jeffrey" w:date="2024-09-23T18:02:00Z" w16du:dateUtc="2024-09-23T22:02:00Z">
        <w:r w:rsidR="00594D52">
          <w:rPr>
            <w:rFonts w:ascii="Times New Roman" w:hAnsi="Times New Roman" w:cs="Times New Roman"/>
            <w:sz w:val="24"/>
            <w:szCs w:val="24"/>
          </w:rPr>
          <w:t>.</w:t>
        </w:r>
      </w:ins>
      <w:ins w:id="1581" w:author="John Barlow" w:date="2024-09-19T14:26:00Z" w16du:dateUtc="2024-09-19T18:26:00Z">
        <w:del w:id="1582" w:author="Caitlin Jeffrey" w:date="2024-09-23T18:02:00Z" w16du:dateUtc="2024-09-23T22:02:00Z">
          <w:r w:rsidRPr="00C64DEC" w:rsidDel="00594D52">
            <w:rPr>
              <w:rFonts w:ascii="Times New Roman" w:hAnsi="Times New Roman" w:cs="Times New Roman"/>
              <w:sz w:val="24"/>
              <w:szCs w:val="24"/>
            </w:rPr>
            <w:delText>,</w:delText>
          </w:r>
        </w:del>
        <w:r w:rsidRPr="00C64DEC">
          <w:rPr>
            <w:rFonts w:ascii="Times New Roman" w:hAnsi="Times New Roman" w:cs="Times New Roman"/>
            <w:sz w:val="24"/>
            <w:szCs w:val="24"/>
          </w:rPr>
          <w:t xml:space="preserve"> </w:t>
        </w:r>
      </w:ins>
      <w:ins w:id="1583" w:author="Caitlin Jeffrey" w:date="2024-09-23T18:02:00Z" w16du:dateUtc="2024-09-23T22:02:00Z">
        <w:r w:rsidR="00594D52">
          <w:rPr>
            <w:rFonts w:ascii="Times New Roman" w:hAnsi="Times New Roman" w:cs="Times New Roman"/>
            <w:sz w:val="24"/>
            <w:szCs w:val="24"/>
          </w:rPr>
          <w:t>T</w:t>
        </w:r>
      </w:ins>
      <w:ins w:id="1584" w:author="John Barlow" w:date="2024-09-19T14:26:00Z" w16du:dateUtc="2024-09-19T18:26:00Z">
        <w:del w:id="1585" w:author="Caitlin Jeffrey" w:date="2024-09-23T18:02:00Z" w16du:dateUtc="2024-09-23T22:02:00Z">
          <w:r w:rsidRPr="00C64DEC" w:rsidDel="00594D52">
            <w:rPr>
              <w:rFonts w:ascii="Times New Roman" w:hAnsi="Times New Roman" w:cs="Times New Roman"/>
              <w:sz w:val="24"/>
              <w:szCs w:val="24"/>
            </w:rPr>
            <w:delText>and t</w:delText>
          </w:r>
        </w:del>
        <w:r w:rsidRPr="00C64DEC">
          <w:rPr>
            <w:rFonts w:ascii="Times New Roman" w:hAnsi="Times New Roman" w:cs="Times New Roman"/>
            <w:sz w:val="24"/>
            <w:szCs w:val="24"/>
          </w:rPr>
          <w:t xml:space="preserve">he potential exists to design future studies comparing </w:t>
        </w:r>
      </w:ins>
      <w:ins w:id="1586" w:author="Caitlin Jeffrey" w:date="2024-09-23T18:03:00Z" w16du:dateUtc="2024-09-23T22:03:00Z">
        <w:r w:rsidR="00834B2C">
          <w:rPr>
            <w:rFonts w:ascii="Times New Roman" w:hAnsi="Times New Roman" w:cs="Times New Roman"/>
            <w:sz w:val="24"/>
            <w:szCs w:val="24"/>
          </w:rPr>
          <w:t xml:space="preserve">1) </w:t>
        </w:r>
      </w:ins>
      <w:proofErr w:type="spellStart"/>
      <w:ins w:id="1587" w:author="John Barlow" w:date="2024-09-19T14:26:00Z" w16du:dateUtc="2024-09-19T18:26:00Z">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species prevalence and diversity, </w:t>
        </w:r>
      </w:ins>
      <w:ins w:id="1588" w:author="Caitlin Jeffrey" w:date="2024-09-23T18:03:00Z" w16du:dateUtc="2024-09-23T22:03:00Z">
        <w:r w:rsidR="00834B2C">
          <w:rPr>
            <w:rFonts w:ascii="Times New Roman" w:hAnsi="Times New Roman" w:cs="Times New Roman"/>
            <w:sz w:val="24"/>
            <w:szCs w:val="24"/>
          </w:rPr>
          <w:t xml:space="preserve">2) </w:t>
        </w:r>
      </w:ins>
      <w:ins w:id="1589" w:author="John Barlow" w:date="2024-09-19T14:26:00Z" w16du:dateUtc="2024-09-19T18:26:00Z">
        <w:r w:rsidRPr="00C64DEC">
          <w:rPr>
            <w:rFonts w:ascii="Times New Roman" w:hAnsi="Times New Roman" w:cs="Times New Roman"/>
            <w:sz w:val="24"/>
            <w:szCs w:val="24"/>
          </w:rPr>
          <w:t xml:space="preserve">host-adaptation and strain specific risk factors, and </w:t>
        </w:r>
      </w:ins>
      <w:ins w:id="1590" w:author="Caitlin Jeffrey" w:date="2024-09-23T18:03:00Z" w16du:dateUtc="2024-09-23T22:03:00Z">
        <w:r w:rsidR="00834B2C">
          <w:rPr>
            <w:rFonts w:ascii="Times New Roman" w:hAnsi="Times New Roman" w:cs="Times New Roman"/>
            <w:sz w:val="24"/>
            <w:szCs w:val="24"/>
          </w:rPr>
          <w:t xml:space="preserve">3) </w:t>
        </w:r>
      </w:ins>
      <w:ins w:id="1591" w:author="John Barlow" w:date="2024-09-19T14:26:00Z" w16du:dateUtc="2024-09-19T18:26:00Z">
        <w:r w:rsidRPr="00C64DEC">
          <w:rPr>
            <w:rFonts w:ascii="Times New Roman" w:hAnsi="Times New Roman" w:cs="Times New Roman"/>
            <w:sz w:val="24"/>
            <w:szCs w:val="24"/>
          </w:rPr>
          <w:t xml:space="preserve">virulence factors and antibiotic resistance determinants of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isolates causing IMI under different management systems. These studies would be challenging, requiring large populations of cattle in a longitudinal study design.</w:t>
        </w:r>
      </w:ins>
    </w:p>
    <w:p w14:paraId="5A478093" w14:textId="0457599F" w:rsidR="00077A5E" w:rsidDel="003E47BA" w:rsidRDefault="00BD30C6" w:rsidP="00682E1E">
      <w:pPr>
        <w:spacing w:after="0" w:line="480" w:lineRule="auto"/>
        <w:ind w:firstLine="360"/>
        <w:rPr>
          <w:del w:id="1592"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lastRenderedPageBreak/>
        <w:t>A</w:t>
      </w:r>
      <w:r w:rsidR="008731ED">
        <w:rPr>
          <w:rFonts w:ascii="Times New Roman" w:hAnsi="Times New Roman" w:cs="Times New Roman"/>
          <w:sz w:val="24"/>
          <w:szCs w:val="24"/>
        </w:rPr>
        <w:t>nother</w:t>
      </w:r>
      <w:r>
        <w:rPr>
          <w:rFonts w:ascii="Times New Roman" w:hAnsi="Times New Roman" w:cs="Times New Roman"/>
          <w:sz w:val="24"/>
          <w:szCs w:val="24"/>
        </w:rPr>
        <w:t xml:space="preserve"> limitation of this work </w:t>
      </w:r>
      <w:r w:rsidR="002A1614">
        <w:rPr>
          <w:rFonts w:ascii="Times New Roman" w:hAnsi="Times New Roman" w:cs="Times New Roman"/>
          <w:sz w:val="24"/>
          <w:szCs w:val="24"/>
        </w:rPr>
        <w:t xml:space="preserve">may be the measurement of </w:t>
      </w:r>
      <w:proofErr w:type="spellStart"/>
      <w:r w:rsidR="002A1614">
        <w:rPr>
          <w:rFonts w:ascii="Times New Roman" w:hAnsi="Times New Roman" w:cs="Times New Roman"/>
          <w:sz w:val="24"/>
          <w:szCs w:val="24"/>
        </w:rPr>
        <w:t>q</w:t>
      </w:r>
      <w:ins w:id="1593"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from frozen milk samples. Barkema </w:t>
      </w:r>
      <w:del w:id="1594" w:author="Caitlin Jeffrey" w:date="2024-09-23T12:41:00Z" w16du:dateUtc="2024-09-23T16:41:00Z">
        <w:r w:rsidR="002A1614" w:rsidDel="00DA3659">
          <w:rPr>
            <w:rFonts w:ascii="Times New Roman" w:hAnsi="Times New Roman" w:cs="Times New Roman"/>
            <w:sz w:val="24"/>
            <w:szCs w:val="24"/>
          </w:rPr>
          <w:delText>et al., (</w:delText>
        </w:r>
      </w:del>
      <w:ins w:id="1595" w:author="Caitlin Jeffrey" w:date="2024-09-23T12:41:00Z" w16du:dateUtc="2024-09-23T16:41:00Z">
        <w:r w:rsidR="00DA3659">
          <w:rPr>
            <w:rFonts w:ascii="Times New Roman" w:hAnsi="Times New Roman" w:cs="Times New Roman"/>
            <w:sz w:val="24"/>
            <w:szCs w:val="24"/>
          </w:rPr>
          <w:t>et al. (</w:t>
        </w:r>
      </w:ins>
      <w:r w:rsidR="002A1614">
        <w:rPr>
          <w:rFonts w:ascii="Times New Roman" w:hAnsi="Times New Roman" w:cs="Times New Roman"/>
          <w:sz w:val="24"/>
          <w:szCs w:val="24"/>
        </w:rPr>
        <w:t xml:space="preserve">1997) </w:t>
      </w:r>
      <w:r w:rsidR="00E0157A">
        <w:rPr>
          <w:rFonts w:ascii="Times New Roman" w:hAnsi="Times New Roman" w:cs="Times New Roman"/>
          <w:sz w:val="24"/>
          <w:szCs w:val="24"/>
        </w:rPr>
        <w:t xml:space="preserve">reported that freeze-thaw of milk samples </w:t>
      </w:r>
      <w:r w:rsidR="007B6E15">
        <w:rPr>
          <w:rFonts w:ascii="Times New Roman" w:hAnsi="Times New Roman" w:cs="Times New Roman"/>
          <w:sz w:val="24"/>
          <w:szCs w:val="24"/>
        </w:rPr>
        <w:t xml:space="preserve">reduced </w:t>
      </w:r>
      <w:r w:rsidR="008C1BFA">
        <w:rPr>
          <w:rFonts w:ascii="Times New Roman" w:hAnsi="Times New Roman" w:cs="Times New Roman"/>
          <w:sz w:val="24"/>
          <w:szCs w:val="24"/>
        </w:rPr>
        <w:t>SCC measurements</w:t>
      </w:r>
      <w:r w:rsidR="00EE2F55">
        <w:rPr>
          <w:rFonts w:ascii="Times New Roman" w:hAnsi="Times New Roman" w:cs="Times New Roman"/>
          <w:sz w:val="24"/>
          <w:szCs w:val="24"/>
        </w:rPr>
        <w:t xml:space="preserve"> </w:t>
      </w:r>
      <w:r w:rsidR="00CC5B8B">
        <w:rPr>
          <w:rFonts w:ascii="Times New Roman" w:hAnsi="Times New Roman" w:cs="Times New Roman"/>
          <w:sz w:val="24"/>
          <w:szCs w:val="24"/>
        </w:rPr>
        <w:t xml:space="preserve">compared to fresh milk </w:t>
      </w:r>
      <w:r w:rsidR="00892CF6">
        <w:rPr>
          <w:rFonts w:ascii="Times New Roman" w:hAnsi="Times New Roman" w:cs="Times New Roman"/>
          <w:sz w:val="24"/>
          <w:szCs w:val="24"/>
        </w:rPr>
        <w:t>samples</w:t>
      </w:r>
      <w:r w:rsidR="00EE2F55">
        <w:rPr>
          <w:rFonts w:ascii="Times New Roman" w:hAnsi="Times New Roman" w:cs="Times New Roman"/>
          <w:sz w:val="24"/>
          <w:szCs w:val="24"/>
        </w:rPr>
        <w:t xml:space="preserve">, although </w:t>
      </w:r>
      <w:r w:rsidR="00892CF6">
        <w:rPr>
          <w:rFonts w:ascii="Times New Roman" w:hAnsi="Times New Roman" w:cs="Times New Roman"/>
          <w:sz w:val="24"/>
          <w:szCs w:val="24"/>
        </w:rPr>
        <w:t xml:space="preserve">there was </w:t>
      </w:r>
      <w:r w:rsidR="00CC2A26">
        <w:rPr>
          <w:rFonts w:ascii="Times New Roman" w:hAnsi="Times New Roman" w:cs="Times New Roman"/>
          <w:sz w:val="24"/>
          <w:szCs w:val="24"/>
        </w:rPr>
        <w:t>limited</w:t>
      </w:r>
      <w:r w:rsidR="00892CF6">
        <w:rPr>
          <w:rFonts w:ascii="Times New Roman" w:hAnsi="Times New Roman" w:cs="Times New Roman"/>
          <w:sz w:val="24"/>
          <w:szCs w:val="24"/>
        </w:rPr>
        <w:t xml:space="preserve"> effect </w:t>
      </w:r>
      <w:r w:rsidR="004B2B1B">
        <w:rPr>
          <w:rFonts w:ascii="Times New Roman" w:hAnsi="Times New Roman" w:cs="Times New Roman"/>
          <w:sz w:val="24"/>
          <w:szCs w:val="24"/>
        </w:rPr>
        <w:t xml:space="preserve">when SCC is used as an indicator of inflammation </w:t>
      </w:r>
      <w:r w:rsidR="00BB69C3">
        <w:rPr>
          <w:rFonts w:ascii="Times New Roman" w:hAnsi="Times New Roman" w:cs="Times New Roman"/>
          <w:sz w:val="24"/>
          <w:szCs w:val="24"/>
        </w:rPr>
        <w:t>at a 200,000 threshold.</w:t>
      </w:r>
      <w:r w:rsidR="008C1BFA">
        <w:rPr>
          <w:rFonts w:ascii="Times New Roman" w:hAnsi="Times New Roman" w:cs="Times New Roman"/>
          <w:sz w:val="24"/>
          <w:szCs w:val="24"/>
        </w:rPr>
        <w:t xml:space="preserve"> </w:t>
      </w:r>
      <w:del w:id="1596" w:author="Caitlin Jeffrey" w:date="2024-09-23T18:03:00Z" w16du:dateUtc="2024-09-23T22:03:00Z">
        <w:r w:rsidR="00D040CC" w:rsidDel="00173431">
          <w:rPr>
            <w:rFonts w:ascii="Times New Roman" w:hAnsi="Times New Roman" w:cs="Times New Roman"/>
            <w:sz w:val="24"/>
            <w:szCs w:val="24"/>
          </w:rPr>
          <w:delText xml:space="preserve">Other studies </w:delText>
        </w:r>
        <w:r w:rsidR="00154709" w:rsidDel="00173431">
          <w:rPr>
            <w:rFonts w:ascii="Times New Roman" w:hAnsi="Times New Roman" w:cs="Times New Roman"/>
            <w:sz w:val="24"/>
            <w:szCs w:val="24"/>
          </w:rPr>
          <w:delText>of</w:delText>
        </w:r>
      </w:del>
      <w:ins w:id="1597" w:author="Caitlin Jeffrey" w:date="2024-09-23T18:03:00Z" w16du:dateUtc="2024-09-23T22:03:00Z">
        <w:r w:rsidR="00173431">
          <w:rPr>
            <w:rFonts w:ascii="Times New Roman" w:hAnsi="Times New Roman" w:cs="Times New Roman"/>
            <w:sz w:val="24"/>
            <w:szCs w:val="24"/>
          </w:rPr>
          <w:t>Previous work reporting th</w:t>
        </w:r>
      </w:ins>
      <w:ins w:id="1598" w:author="Caitlin Jeffrey" w:date="2024-09-23T18:04:00Z" w16du:dateUtc="2024-09-23T22:04:00Z">
        <w:r w:rsidR="00173431">
          <w:rPr>
            <w:rFonts w:ascii="Times New Roman" w:hAnsi="Times New Roman" w:cs="Times New Roman"/>
            <w:sz w:val="24"/>
            <w:szCs w:val="24"/>
          </w:rPr>
          <w:t>e effect of</w:t>
        </w:r>
      </w:ins>
      <w:r w:rsidR="00154709">
        <w:rPr>
          <w:rFonts w:ascii="Times New Roman" w:hAnsi="Times New Roman" w:cs="Times New Roman"/>
          <w:sz w:val="24"/>
          <w:szCs w:val="24"/>
        </w:rPr>
        <w:t xml:space="preserve"> NASM </w:t>
      </w:r>
      <w:del w:id="1599" w:author="Caitlin Jeffrey" w:date="2024-09-23T18:04:00Z" w16du:dateUtc="2024-09-23T22:04:00Z">
        <w:r w:rsidR="00154709" w:rsidDel="00173431">
          <w:rPr>
            <w:rFonts w:ascii="Times New Roman" w:hAnsi="Times New Roman" w:cs="Times New Roman"/>
            <w:sz w:val="24"/>
            <w:szCs w:val="24"/>
          </w:rPr>
          <w:delText>effect on</w:delText>
        </w:r>
      </w:del>
      <w:ins w:id="1600" w:author="Caitlin Jeffrey" w:date="2024-09-23T18:04:00Z" w16du:dateUtc="2024-09-23T22:04:00Z">
        <w:r w:rsidR="00173431">
          <w:rPr>
            <w:rFonts w:ascii="Times New Roman" w:hAnsi="Times New Roman" w:cs="Times New Roman"/>
            <w:sz w:val="24"/>
            <w:szCs w:val="24"/>
          </w:rPr>
          <w:t>IMI on</w:t>
        </w:r>
      </w:ins>
      <w:r w:rsidR="00154709">
        <w:rPr>
          <w:rFonts w:ascii="Times New Roman" w:hAnsi="Times New Roman" w:cs="Times New Roman"/>
          <w:sz w:val="24"/>
          <w:szCs w:val="24"/>
        </w:rPr>
        <w:t xml:space="preserve"> </w:t>
      </w:r>
      <w:proofErr w:type="spellStart"/>
      <w:r w:rsidR="00154709">
        <w:rPr>
          <w:rFonts w:ascii="Times New Roman" w:hAnsi="Times New Roman" w:cs="Times New Roman"/>
          <w:sz w:val="24"/>
          <w:szCs w:val="24"/>
        </w:rPr>
        <w:t>q</w:t>
      </w:r>
      <w:ins w:id="1601" w:author="John Barlow" w:date="2024-09-12T19:57:00Z" w16du:dateUtc="2024-09-12T23:57:00Z">
        <w:r w:rsidR="008B1863">
          <w:rPr>
            <w:rFonts w:ascii="Times New Roman" w:hAnsi="Times New Roman" w:cs="Times New Roman"/>
            <w:sz w:val="24"/>
            <w:szCs w:val="24"/>
          </w:rPr>
          <w:t>m</w:t>
        </w:r>
      </w:ins>
      <w:r w:rsidR="00154709">
        <w:rPr>
          <w:rFonts w:ascii="Times New Roman" w:hAnsi="Times New Roman" w:cs="Times New Roman"/>
          <w:sz w:val="24"/>
          <w:szCs w:val="24"/>
        </w:rPr>
        <w:t>SCC</w:t>
      </w:r>
      <w:proofErr w:type="spellEnd"/>
      <w:r w:rsidR="00154709">
        <w:rPr>
          <w:rFonts w:ascii="Times New Roman" w:hAnsi="Times New Roman" w:cs="Times New Roman"/>
          <w:sz w:val="24"/>
          <w:szCs w:val="24"/>
        </w:rPr>
        <w:t xml:space="preserve"> </w:t>
      </w:r>
      <w:ins w:id="1602" w:author="Caitlin Jeffrey" w:date="2024-09-23T18:04:00Z" w16du:dateUtc="2024-09-23T22:04:00Z">
        <w:r w:rsidR="00173431">
          <w:rPr>
            <w:rFonts w:ascii="Times New Roman" w:hAnsi="Times New Roman" w:cs="Times New Roman"/>
            <w:sz w:val="24"/>
            <w:szCs w:val="24"/>
          </w:rPr>
          <w:t xml:space="preserve">have also </w:t>
        </w:r>
      </w:ins>
      <w:r w:rsidR="00154709">
        <w:rPr>
          <w:rFonts w:ascii="Times New Roman" w:hAnsi="Times New Roman" w:cs="Times New Roman"/>
          <w:sz w:val="24"/>
          <w:szCs w:val="24"/>
        </w:rPr>
        <w:t xml:space="preserve">used frozen samples (Fry et al., </w:t>
      </w:r>
      <w:r w:rsidR="00E07F8D">
        <w:rPr>
          <w:rFonts w:ascii="Times New Roman" w:hAnsi="Times New Roman" w:cs="Times New Roman"/>
          <w:sz w:val="24"/>
          <w:szCs w:val="24"/>
        </w:rPr>
        <w:t xml:space="preserve">2014; </w:t>
      </w:r>
      <w:proofErr w:type="spellStart"/>
      <w:r w:rsidR="00154709">
        <w:rPr>
          <w:rFonts w:ascii="Times New Roman" w:hAnsi="Times New Roman" w:cs="Times New Roman"/>
          <w:sz w:val="24"/>
          <w:szCs w:val="24"/>
        </w:rPr>
        <w:t>Condas</w:t>
      </w:r>
      <w:proofErr w:type="spellEnd"/>
      <w:r w:rsidR="00154709">
        <w:rPr>
          <w:rFonts w:ascii="Times New Roman" w:hAnsi="Times New Roman" w:cs="Times New Roman"/>
          <w:sz w:val="24"/>
          <w:szCs w:val="24"/>
        </w:rPr>
        <w:t xml:space="preserve"> et al., </w:t>
      </w:r>
      <w:r w:rsidR="00E07F8D">
        <w:rPr>
          <w:rFonts w:ascii="Times New Roman" w:hAnsi="Times New Roman" w:cs="Times New Roman"/>
          <w:sz w:val="24"/>
          <w:szCs w:val="24"/>
        </w:rPr>
        <w:t xml:space="preserve">2017b). </w:t>
      </w:r>
      <w:del w:id="1603" w:author="Caitlin Jeffrey" w:date="2024-09-23T18:04:00Z" w16du:dateUtc="2024-09-23T22:04:00Z">
        <w:r w:rsidR="009F4622" w:rsidDel="00173431">
          <w:rPr>
            <w:rFonts w:ascii="Times New Roman" w:hAnsi="Times New Roman" w:cs="Times New Roman"/>
            <w:sz w:val="24"/>
            <w:szCs w:val="24"/>
          </w:rPr>
          <w:delText>In our study,</w:delText>
        </w:r>
      </w:del>
      <w:ins w:id="1604" w:author="Caitlin Jeffrey" w:date="2024-09-23T18:04:00Z" w16du:dateUtc="2024-09-23T22:04:00Z">
        <w:r w:rsidR="00173431">
          <w:rPr>
            <w:rFonts w:ascii="Times New Roman" w:hAnsi="Times New Roman" w:cs="Times New Roman"/>
            <w:sz w:val="24"/>
            <w:szCs w:val="24"/>
          </w:rPr>
          <w:t>E</w:t>
        </w:r>
      </w:ins>
      <w:del w:id="1605" w:author="Caitlin Jeffrey" w:date="2024-09-23T18:04:00Z" w16du:dateUtc="2024-09-23T22:04:00Z">
        <w:r w:rsidR="009F4622" w:rsidDel="00173431">
          <w:rPr>
            <w:rFonts w:ascii="Times New Roman" w:hAnsi="Times New Roman" w:cs="Times New Roman"/>
            <w:sz w:val="24"/>
            <w:szCs w:val="24"/>
          </w:rPr>
          <w:delText xml:space="preserve"> t</w:delText>
        </w:r>
        <w:r w:rsidR="002A1614" w:rsidDel="00173431">
          <w:rPr>
            <w:rFonts w:ascii="Times New Roman" w:hAnsi="Times New Roman" w:cs="Times New Roman"/>
            <w:sz w:val="24"/>
            <w:szCs w:val="24"/>
          </w:rPr>
          <w:delText>he e</w:delText>
        </w:r>
      </w:del>
      <w:r w:rsidR="002A1614">
        <w:rPr>
          <w:rFonts w:ascii="Times New Roman" w:hAnsi="Times New Roman" w:cs="Times New Roman"/>
          <w:sz w:val="24"/>
          <w:szCs w:val="24"/>
        </w:rPr>
        <w:t xml:space="preserve">stimates of </w:t>
      </w:r>
      <w:proofErr w:type="spellStart"/>
      <w:r w:rsidR="002A1614">
        <w:rPr>
          <w:rFonts w:ascii="Times New Roman" w:hAnsi="Times New Roman" w:cs="Times New Roman"/>
          <w:sz w:val="24"/>
          <w:szCs w:val="24"/>
        </w:rPr>
        <w:t>q</w:t>
      </w:r>
      <w:ins w:id="1606"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w:t>
      </w:r>
      <w:ins w:id="1607" w:author="Caitlin Jeffrey" w:date="2024-09-23T18:04:00Z" w16du:dateUtc="2024-09-23T22:04:00Z">
        <w:r w:rsidR="00173431">
          <w:rPr>
            <w:rFonts w:ascii="Times New Roman" w:hAnsi="Times New Roman" w:cs="Times New Roman"/>
            <w:sz w:val="24"/>
            <w:szCs w:val="24"/>
          </w:rPr>
          <w:t xml:space="preserve">from the current study </w:t>
        </w:r>
      </w:ins>
      <w:r w:rsidR="009F4622">
        <w:rPr>
          <w:rFonts w:ascii="Times New Roman" w:hAnsi="Times New Roman" w:cs="Times New Roman"/>
          <w:sz w:val="24"/>
          <w:szCs w:val="24"/>
        </w:rPr>
        <w:t xml:space="preserve">may be slightly </w:t>
      </w:r>
      <w:r w:rsidR="005B5FC2">
        <w:rPr>
          <w:rFonts w:ascii="Times New Roman" w:hAnsi="Times New Roman" w:cs="Times New Roman"/>
          <w:sz w:val="24"/>
          <w:szCs w:val="24"/>
        </w:rPr>
        <w:t>reduced</w:t>
      </w:r>
      <w:ins w:id="1608" w:author="Caitlin Jeffrey" w:date="2024-09-23T18:04:00Z" w16du:dateUtc="2024-09-23T22:04:00Z">
        <w:r w:rsidR="00173431">
          <w:rPr>
            <w:rFonts w:ascii="Times New Roman" w:hAnsi="Times New Roman" w:cs="Times New Roman"/>
            <w:sz w:val="24"/>
            <w:szCs w:val="24"/>
          </w:rPr>
          <w:t>,</w:t>
        </w:r>
      </w:ins>
      <w:r w:rsidR="005B5FC2">
        <w:rPr>
          <w:rFonts w:ascii="Times New Roman" w:hAnsi="Times New Roman" w:cs="Times New Roman"/>
          <w:sz w:val="24"/>
          <w:szCs w:val="24"/>
        </w:rPr>
        <w:t xml:space="preserve"> which</w:t>
      </w:r>
      <w:r w:rsidR="00833B0E">
        <w:rPr>
          <w:rFonts w:ascii="Times New Roman" w:hAnsi="Times New Roman" w:cs="Times New Roman"/>
          <w:sz w:val="24"/>
          <w:szCs w:val="24"/>
        </w:rPr>
        <w:t xml:space="preserve"> should be recognized </w:t>
      </w:r>
      <w:del w:id="1609" w:author="Caitlin Jeffrey" w:date="2024-09-23T18:04:00Z" w16du:dateUtc="2024-09-23T22:04:00Z">
        <w:r w:rsidR="00833B0E" w:rsidDel="00173431">
          <w:rPr>
            <w:rFonts w:ascii="Times New Roman" w:hAnsi="Times New Roman" w:cs="Times New Roman"/>
            <w:sz w:val="24"/>
            <w:szCs w:val="24"/>
          </w:rPr>
          <w:delText xml:space="preserve">in </w:delText>
        </w:r>
      </w:del>
      <w:ins w:id="1610" w:author="Caitlin Jeffrey" w:date="2024-09-23T18:04:00Z" w16du:dateUtc="2024-09-23T22:04:00Z">
        <w:r w:rsidR="00173431">
          <w:rPr>
            <w:rFonts w:ascii="Times New Roman" w:hAnsi="Times New Roman" w:cs="Times New Roman"/>
            <w:sz w:val="24"/>
            <w:szCs w:val="24"/>
          </w:rPr>
          <w:t xml:space="preserve">when making </w:t>
        </w:r>
      </w:ins>
      <w:r w:rsidR="00833B0E">
        <w:rPr>
          <w:rFonts w:ascii="Times New Roman" w:hAnsi="Times New Roman" w:cs="Times New Roman"/>
          <w:sz w:val="24"/>
          <w:szCs w:val="24"/>
        </w:rPr>
        <w:t xml:space="preserve">comparisons to other studies </w:t>
      </w:r>
      <w:del w:id="1611" w:author="Caitlin Jeffrey" w:date="2024-09-23T18:04:00Z" w16du:dateUtc="2024-09-23T22:04:00Z">
        <w:r w:rsidR="00833B0E" w:rsidDel="00173431">
          <w:rPr>
            <w:rFonts w:ascii="Times New Roman" w:hAnsi="Times New Roman" w:cs="Times New Roman"/>
            <w:sz w:val="24"/>
            <w:szCs w:val="24"/>
          </w:rPr>
          <w:delText>that measured</w:delText>
        </w:r>
      </w:del>
      <w:ins w:id="1612" w:author="Caitlin Jeffrey" w:date="2024-09-23T18:04:00Z" w16du:dateUtc="2024-09-23T22:04:00Z">
        <w:r w:rsidR="00173431">
          <w:rPr>
            <w:rFonts w:ascii="Times New Roman" w:hAnsi="Times New Roman" w:cs="Times New Roman"/>
            <w:sz w:val="24"/>
            <w:szCs w:val="24"/>
          </w:rPr>
          <w:t>measuring</w:t>
        </w:r>
      </w:ins>
      <w:r w:rsidR="00833B0E">
        <w:rPr>
          <w:rFonts w:ascii="Times New Roman" w:hAnsi="Times New Roman" w:cs="Times New Roman"/>
          <w:sz w:val="24"/>
          <w:szCs w:val="24"/>
        </w:rPr>
        <w:t xml:space="preserve"> SCC from fresh or preserved milk</w:t>
      </w:r>
      <w:r w:rsidR="000905A0">
        <w:rPr>
          <w:rFonts w:ascii="Times New Roman" w:hAnsi="Times New Roman" w:cs="Times New Roman"/>
          <w:sz w:val="24"/>
          <w:szCs w:val="24"/>
        </w:rPr>
        <w:t xml:space="preserve">. </w:t>
      </w:r>
      <w:del w:id="1613" w:author="Caitlin Jeffrey" w:date="2024-09-23T18:05:00Z" w16du:dateUtc="2024-09-23T22:05:00Z">
        <w:r w:rsidR="000905A0" w:rsidDel="000E6791">
          <w:rPr>
            <w:rFonts w:ascii="Times New Roman" w:hAnsi="Times New Roman" w:cs="Times New Roman"/>
            <w:sz w:val="24"/>
            <w:szCs w:val="24"/>
          </w:rPr>
          <w:delText>Because the</w:delText>
        </w:r>
      </w:del>
      <w:ins w:id="1614" w:author="Caitlin Jeffrey" w:date="2024-09-23T18:05:00Z" w16du:dateUtc="2024-09-23T22:05:00Z">
        <w:r w:rsidR="000E6791">
          <w:rPr>
            <w:rFonts w:ascii="Times New Roman" w:hAnsi="Times New Roman" w:cs="Times New Roman"/>
            <w:sz w:val="24"/>
            <w:szCs w:val="24"/>
          </w:rPr>
          <w:t>As all</w:t>
        </w:r>
      </w:ins>
      <w:r w:rsidR="000905A0">
        <w:rPr>
          <w:rFonts w:ascii="Times New Roman" w:hAnsi="Times New Roman" w:cs="Times New Roman"/>
          <w:sz w:val="24"/>
          <w:szCs w:val="24"/>
        </w:rPr>
        <w:t xml:space="preserve"> samples in our study were all handled </w:t>
      </w:r>
      <w:del w:id="1615" w:author="Caitlin Jeffrey" w:date="2024-09-23T18:05:00Z" w16du:dateUtc="2024-09-23T22:05:00Z">
        <w:r w:rsidR="000905A0" w:rsidDel="000E6791">
          <w:rPr>
            <w:rFonts w:ascii="Times New Roman" w:hAnsi="Times New Roman" w:cs="Times New Roman"/>
            <w:sz w:val="24"/>
            <w:szCs w:val="24"/>
          </w:rPr>
          <w:delText>identically</w:delText>
        </w:r>
      </w:del>
      <w:ins w:id="1616" w:author="Caitlin Jeffrey" w:date="2024-09-23T18:05:00Z" w16du:dateUtc="2024-09-23T22:05:00Z">
        <w:r w:rsidR="000E6791">
          <w:rPr>
            <w:rFonts w:ascii="Times New Roman" w:hAnsi="Times New Roman" w:cs="Times New Roman"/>
            <w:sz w:val="24"/>
            <w:szCs w:val="24"/>
          </w:rPr>
          <w:t>in the same manner,</w:t>
        </w:r>
      </w:ins>
      <w:r w:rsidR="00CB0310">
        <w:rPr>
          <w:rFonts w:ascii="Times New Roman" w:hAnsi="Times New Roman" w:cs="Times New Roman"/>
          <w:sz w:val="24"/>
          <w:szCs w:val="24"/>
        </w:rPr>
        <w:t xml:space="preserve"> any influence of freezing would be </w:t>
      </w:r>
      <w:r w:rsidR="00D7047A">
        <w:rPr>
          <w:rFonts w:ascii="Times New Roman" w:hAnsi="Times New Roman" w:cs="Times New Roman"/>
          <w:sz w:val="24"/>
          <w:szCs w:val="24"/>
        </w:rPr>
        <w:t xml:space="preserve">the same across samples </w:t>
      </w:r>
      <w:r w:rsidR="00C70A59">
        <w:rPr>
          <w:rFonts w:ascii="Times New Roman" w:hAnsi="Times New Roman" w:cs="Times New Roman"/>
          <w:sz w:val="24"/>
          <w:szCs w:val="24"/>
        </w:rPr>
        <w:t xml:space="preserve">and comparisons </w:t>
      </w:r>
      <w:r w:rsidR="00A601AC">
        <w:rPr>
          <w:rFonts w:ascii="Times New Roman" w:hAnsi="Times New Roman" w:cs="Times New Roman"/>
          <w:sz w:val="24"/>
          <w:szCs w:val="24"/>
        </w:rPr>
        <w:t xml:space="preserve">between </w:t>
      </w:r>
      <w:proofErr w:type="spellStart"/>
      <w:r w:rsidR="00F91C67">
        <w:rPr>
          <w:rFonts w:ascii="Times New Roman" w:hAnsi="Times New Roman" w:cs="Times New Roman"/>
          <w:sz w:val="24"/>
          <w:szCs w:val="24"/>
        </w:rPr>
        <w:t>SaM</w:t>
      </w:r>
      <w:proofErr w:type="spellEnd"/>
      <w:r w:rsidR="00F91C67">
        <w:rPr>
          <w:rFonts w:ascii="Times New Roman" w:hAnsi="Times New Roman" w:cs="Times New Roman"/>
          <w:sz w:val="24"/>
          <w:szCs w:val="24"/>
        </w:rPr>
        <w:t xml:space="preserve"> species and </w:t>
      </w:r>
      <w:r w:rsidR="003B735E">
        <w:rPr>
          <w:rFonts w:ascii="Times New Roman" w:hAnsi="Times New Roman" w:cs="Times New Roman"/>
          <w:sz w:val="24"/>
          <w:szCs w:val="24"/>
        </w:rPr>
        <w:t>culture-negative</w:t>
      </w:r>
      <w:r w:rsidR="00F91C67">
        <w:rPr>
          <w:rFonts w:ascii="Times New Roman" w:hAnsi="Times New Roman" w:cs="Times New Roman"/>
          <w:sz w:val="24"/>
          <w:szCs w:val="24"/>
        </w:rPr>
        <w:t xml:space="preserve"> milk samples would be unaffected.</w:t>
      </w:r>
      <w:ins w:id="1617" w:author="Caitlin Jeffrey" w:date="2024-09-23T12:12:00Z" w16du:dateUtc="2024-09-23T16:12:00Z">
        <w:r w:rsidR="00FC3BAB">
          <w:rPr>
            <w:rFonts w:ascii="Times New Roman" w:hAnsi="Times New Roman" w:cs="Times New Roman"/>
            <w:sz w:val="24"/>
            <w:szCs w:val="24"/>
          </w:rPr>
          <w:t xml:space="preserve"> </w:t>
        </w:r>
      </w:ins>
    </w:p>
    <w:p w14:paraId="04046F9F" w14:textId="77777777" w:rsidR="003E47BA" w:rsidRDefault="003E47BA" w:rsidP="00AF7F33">
      <w:pPr>
        <w:spacing w:after="0" w:line="480" w:lineRule="auto"/>
        <w:ind w:firstLine="360"/>
        <w:rPr>
          <w:ins w:id="1618" w:author="Caitlin Jeffrey" w:date="2024-09-23T17:59:00Z" w16du:dateUtc="2024-09-23T21:59:00Z"/>
          <w:rFonts w:ascii="Times New Roman" w:hAnsi="Times New Roman" w:cs="Times New Roman"/>
          <w:sz w:val="24"/>
          <w:szCs w:val="24"/>
        </w:rPr>
      </w:pPr>
    </w:p>
    <w:p w14:paraId="755E21C8" w14:textId="0908981B" w:rsidR="00F27EE9" w:rsidRPr="005A5FE6" w:rsidRDefault="00875483" w:rsidP="00682E1E">
      <w:pPr>
        <w:spacing w:after="0" w:line="480" w:lineRule="auto"/>
        <w:ind w:firstLine="360"/>
        <w:rPr>
          <w:rFonts w:ascii="Times New Roman" w:hAnsi="Times New Roman" w:cs="Times New Roman"/>
          <w:sz w:val="24"/>
          <w:szCs w:val="24"/>
        </w:rPr>
      </w:pPr>
      <w:del w:id="1619" w:author="Caitlin Jeffrey" w:date="2024-09-23T18:07:00Z" w16du:dateUtc="2024-09-23T22:07:00Z">
        <w:r w:rsidDel="00B03FD7">
          <w:rPr>
            <w:rFonts w:ascii="Times New Roman" w:hAnsi="Times New Roman" w:cs="Times New Roman"/>
            <w:sz w:val="24"/>
            <w:szCs w:val="24"/>
          </w:rPr>
          <w:delText>A</w:delText>
        </w:r>
        <w:r w:rsidR="00BD30C6" w:rsidDel="00B03FD7">
          <w:rPr>
            <w:rFonts w:ascii="Times New Roman" w:hAnsi="Times New Roman" w:cs="Times New Roman"/>
            <w:sz w:val="24"/>
            <w:szCs w:val="24"/>
          </w:rPr>
          <w:delText>nother</w:delText>
        </w:r>
        <w:r w:rsidDel="00B03FD7">
          <w:rPr>
            <w:rFonts w:ascii="Times New Roman" w:hAnsi="Times New Roman" w:cs="Times New Roman"/>
            <w:sz w:val="24"/>
            <w:szCs w:val="24"/>
          </w:rPr>
          <w:delText xml:space="preserve"> limitation of this work is </w:delText>
        </w:r>
      </w:del>
      <w:del w:id="1620" w:author="Caitlin Jeffrey" w:date="2024-09-23T18:05:00Z" w16du:dateUtc="2024-09-23T22:05:00Z">
        <w:r w:rsidDel="007868B2">
          <w:rPr>
            <w:rFonts w:ascii="Times New Roman" w:hAnsi="Times New Roman" w:cs="Times New Roman"/>
            <w:sz w:val="24"/>
            <w:szCs w:val="24"/>
          </w:rPr>
          <w:delText>we did not capture</w:delText>
        </w:r>
      </w:del>
      <w:del w:id="1621" w:author="Caitlin Jeffrey" w:date="2024-09-23T18:07:00Z" w16du:dateUtc="2024-09-23T22:07:00Z">
        <w:r w:rsidDel="00B03FD7">
          <w:rPr>
            <w:rFonts w:ascii="Times New Roman" w:hAnsi="Times New Roman" w:cs="Times New Roman"/>
            <w:sz w:val="24"/>
            <w:szCs w:val="24"/>
          </w:rPr>
          <w:delText xml:space="preserve"> m</w:delText>
        </w:r>
      </w:del>
      <w:ins w:id="1622" w:author="Caitlin Jeffrey" w:date="2024-09-23T18:07:00Z" w16du:dateUtc="2024-09-23T22:07:00Z">
        <w:r w:rsidR="00B03FD7">
          <w:rPr>
            <w:rFonts w:ascii="Times New Roman" w:hAnsi="Times New Roman" w:cs="Times New Roman"/>
            <w:sz w:val="24"/>
            <w:szCs w:val="24"/>
          </w:rPr>
          <w:t>M</w:t>
        </w:r>
      </w:ins>
      <w:r>
        <w:rPr>
          <w:rFonts w:ascii="Times New Roman" w:hAnsi="Times New Roman" w:cs="Times New Roman"/>
          <w:sz w:val="24"/>
          <w:szCs w:val="24"/>
        </w:rPr>
        <w:t xml:space="preserve">ilk yield </w:t>
      </w:r>
      <w:r w:rsidR="00A64D3D">
        <w:rPr>
          <w:rFonts w:ascii="Times New Roman" w:hAnsi="Times New Roman" w:cs="Times New Roman"/>
          <w:sz w:val="24"/>
          <w:szCs w:val="24"/>
        </w:rPr>
        <w:t>data</w:t>
      </w:r>
      <w:ins w:id="1623" w:author="Caitlin Jeffrey" w:date="2024-09-23T18:07:00Z" w16du:dateUtc="2024-09-23T22:07:00Z">
        <w:r w:rsidR="00B03FD7">
          <w:rPr>
            <w:rFonts w:ascii="Times New Roman" w:hAnsi="Times New Roman" w:cs="Times New Roman"/>
            <w:sz w:val="24"/>
            <w:szCs w:val="24"/>
          </w:rPr>
          <w:t xml:space="preserve"> was no</w:t>
        </w:r>
      </w:ins>
      <w:ins w:id="1624" w:author="Caitlin Jeffrey" w:date="2024-09-23T18:08:00Z" w16du:dateUtc="2024-09-23T22:08:00Z">
        <w:r w:rsidR="00B03FD7">
          <w:rPr>
            <w:rFonts w:ascii="Times New Roman" w:hAnsi="Times New Roman" w:cs="Times New Roman"/>
            <w:sz w:val="24"/>
            <w:szCs w:val="24"/>
          </w:rPr>
          <w:t>t collected</w:t>
        </w:r>
      </w:ins>
      <w:r w:rsidR="00A64D3D">
        <w:rPr>
          <w:rFonts w:ascii="Times New Roman" w:hAnsi="Times New Roman" w:cs="Times New Roman"/>
          <w:sz w:val="24"/>
          <w:szCs w:val="24"/>
        </w:rPr>
        <w:t xml:space="preserve"> from</w:t>
      </w:r>
      <w:del w:id="1625" w:author="Caitlin Jeffrey" w:date="2024-09-23T18:08:00Z" w16du:dateUtc="2024-09-23T22:08:00Z">
        <w:r w:rsidR="00A64D3D" w:rsidDel="00B03FD7">
          <w:rPr>
            <w:rFonts w:ascii="Times New Roman" w:hAnsi="Times New Roman" w:cs="Times New Roman"/>
            <w:sz w:val="24"/>
            <w:szCs w:val="24"/>
          </w:rPr>
          <w:delText xml:space="preserve"> the</w:delText>
        </w:r>
      </w:del>
      <w:r w:rsidR="00A64D3D">
        <w:rPr>
          <w:rFonts w:ascii="Times New Roman" w:hAnsi="Times New Roman" w:cs="Times New Roman"/>
          <w:sz w:val="24"/>
          <w:szCs w:val="24"/>
        </w:rPr>
        <w:t xml:space="preserve"> enrolled cows</w:t>
      </w:r>
      <w:ins w:id="1626" w:author="Caitlin Jeffrey" w:date="2024-09-23T18:08:00Z" w16du:dateUtc="2024-09-23T22:08:00Z">
        <w:r w:rsidR="00B03FD7">
          <w:rPr>
            <w:rFonts w:ascii="Times New Roman" w:hAnsi="Times New Roman" w:cs="Times New Roman"/>
            <w:sz w:val="24"/>
            <w:szCs w:val="24"/>
          </w:rPr>
          <w:t xml:space="preserve">, so </w:t>
        </w:r>
        <w:r w:rsidR="00F73767">
          <w:rPr>
            <w:rFonts w:ascii="Times New Roman" w:hAnsi="Times New Roman" w:cs="Times New Roman"/>
            <w:sz w:val="24"/>
            <w:szCs w:val="24"/>
          </w:rPr>
          <w:t>are unable to</w:t>
        </w:r>
      </w:ins>
      <w:del w:id="1627" w:author="Caitlin Jeffrey" w:date="2024-09-23T18:05:00Z" w16du:dateUtc="2024-09-23T22:05:00Z">
        <w:r w:rsidR="004A7635" w:rsidDel="007868B2">
          <w:rPr>
            <w:rFonts w:ascii="Times New Roman" w:hAnsi="Times New Roman" w:cs="Times New Roman"/>
            <w:sz w:val="24"/>
            <w:szCs w:val="24"/>
          </w:rPr>
          <w:delText>,</w:delText>
        </w:r>
      </w:del>
      <w:del w:id="1628" w:author="Caitlin Jeffrey" w:date="2024-09-23T18:08:00Z" w16du:dateUtc="2024-09-23T22:08:00Z">
        <w:r w:rsidR="004A7635" w:rsidDel="00B03FD7">
          <w:rPr>
            <w:rFonts w:ascii="Times New Roman" w:hAnsi="Times New Roman" w:cs="Times New Roman"/>
            <w:sz w:val="24"/>
            <w:szCs w:val="24"/>
          </w:rPr>
          <w:delText xml:space="preserve"> </w:delText>
        </w:r>
      </w:del>
      <w:del w:id="1629" w:author="Caitlin Jeffrey" w:date="2024-09-23T18:05:00Z" w16du:dateUtc="2024-09-23T22:05:00Z">
        <w:r w:rsidR="004A7635" w:rsidDel="007868B2">
          <w:rPr>
            <w:rFonts w:ascii="Times New Roman" w:hAnsi="Times New Roman" w:cs="Times New Roman"/>
            <w:sz w:val="24"/>
            <w:szCs w:val="24"/>
          </w:rPr>
          <w:delText xml:space="preserve">so </w:delText>
        </w:r>
      </w:del>
      <w:del w:id="1630" w:author="Caitlin Jeffrey" w:date="2024-09-23T18:08:00Z" w16du:dateUtc="2024-09-23T22:08:00Z">
        <w:r w:rsidR="004A7635" w:rsidDel="00B03FD7">
          <w:rPr>
            <w:rFonts w:ascii="Times New Roman" w:hAnsi="Times New Roman" w:cs="Times New Roman"/>
            <w:sz w:val="24"/>
            <w:szCs w:val="24"/>
          </w:rPr>
          <w:delText>we</w:delText>
        </w:r>
        <w:r w:rsidR="004A7635" w:rsidDel="00F73767">
          <w:rPr>
            <w:rFonts w:ascii="Times New Roman" w:hAnsi="Times New Roman" w:cs="Times New Roman"/>
            <w:sz w:val="24"/>
            <w:szCs w:val="24"/>
          </w:rPr>
          <w:delText xml:space="preserve"> </w:delText>
        </w:r>
      </w:del>
      <w:del w:id="1631" w:author="Caitlin Jeffrey" w:date="2024-09-23T16:25:00Z" w16du:dateUtc="2024-09-23T20:25:00Z">
        <w:r w:rsidR="004A7635" w:rsidDel="002B2E7E">
          <w:rPr>
            <w:rFonts w:ascii="Times New Roman" w:hAnsi="Times New Roman" w:cs="Times New Roman"/>
            <w:sz w:val="24"/>
            <w:szCs w:val="24"/>
          </w:rPr>
          <w:delText>can not</w:delText>
        </w:r>
      </w:del>
      <w:r w:rsidR="004A7635">
        <w:rPr>
          <w:rFonts w:ascii="Times New Roman" w:hAnsi="Times New Roman" w:cs="Times New Roman"/>
          <w:sz w:val="24"/>
          <w:szCs w:val="24"/>
        </w:rPr>
        <w:t xml:space="preserve"> estimate </w:t>
      </w:r>
      <w:r w:rsidR="006F1AD8">
        <w:rPr>
          <w:rFonts w:ascii="Times New Roman" w:hAnsi="Times New Roman" w:cs="Times New Roman"/>
          <w:sz w:val="24"/>
          <w:szCs w:val="24"/>
        </w:rPr>
        <w:t>the impact of NASM IMI on milk yield in these herds</w:t>
      </w:r>
      <w:r w:rsidR="00A64D3D">
        <w:rPr>
          <w:rFonts w:ascii="Times New Roman" w:hAnsi="Times New Roman" w:cs="Times New Roman"/>
          <w:sz w:val="24"/>
          <w:szCs w:val="24"/>
        </w:rPr>
        <w:t xml:space="preserve">. </w:t>
      </w:r>
      <w:r w:rsidR="00597FF0">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sidR="00597FF0">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sidR="00597FF0">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sidR="00597FF0">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sidR="00597FF0">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del w:id="1632" w:author="Caitlin Jeffrey" w:date="2024-09-23T18:06:00Z" w16du:dateUtc="2024-09-23T22:06:00Z">
        <w:r w:rsidR="00A76A1B" w:rsidDel="003A70BD">
          <w:rPr>
            <w:rFonts w:ascii="Times New Roman" w:hAnsi="Times New Roman" w:cs="Times New Roman"/>
            <w:sz w:val="24"/>
            <w:szCs w:val="24"/>
          </w:rPr>
          <w:delText>.</w:delText>
        </w:r>
      </w:del>
      <w:r w:rsidR="00F30C52">
        <w:rPr>
          <w:rFonts w:ascii="Times New Roman" w:hAnsi="Times New Roman" w:cs="Times New Roman"/>
          <w:sz w:val="24"/>
          <w:szCs w:val="24"/>
        </w:rPr>
        <w:t>.</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Although the increase in</w:t>
      </w:r>
      <w:del w:id="1633" w:author="Caitlin Jeffrey" w:date="2024-09-23T16:25:00Z" w16du:dateUtc="2024-09-23T20:25:00Z">
        <w:r w:rsidR="00F22E35" w:rsidRPr="005A5FE6" w:rsidDel="002B2E7E">
          <w:rPr>
            <w:rFonts w:ascii="Times New Roman" w:hAnsi="Times New Roman" w:cs="Times New Roman"/>
            <w:sz w:val="24"/>
            <w:szCs w:val="24"/>
          </w:rPr>
          <w:delText xml:space="preserve"> </w:delText>
        </w:r>
      </w:del>
      <w:del w:id="1634" w:author="Caitlin Jeffrey" w:date="2024-09-23T16:15:00Z" w16du:dateUtc="2024-09-23T20:15:00Z">
        <w:r w:rsidR="00F22E35" w:rsidRPr="005A5FE6" w:rsidDel="00472227">
          <w:rPr>
            <w:rFonts w:ascii="Times New Roman" w:hAnsi="Times New Roman" w:cs="Times New Roman"/>
            <w:sz w:val="24"/>
            <w:szCs w:val="24"/>
          </w:rPr>
          <w:delText>quarter SCC</w:delText>
        </w:r>
      </w:del>
      <w:ins w:id="1635"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00F22E35" w:rsidRPr="005A5FE6">
        <w:rPr>
          <w:rFonts w:ascii="Times New Roman" w:hAnsi="Times New Roman" w:cs="Times New Roman"/>
          <w:sz w:val="24"/>
          <w:szCs w:val="24"/>
        </w:rPr>
        <w:t xml:space="preserve">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w:t>
      </w:r>
      <w:ins w:id="1636" w:author="Caitlin Jeffrey" w:date="2024-09-23T18:06:00Z" w16du:dateUtc="2024-09-23T22:06:00Z">
        <w:r w:rsidR="003A70BD">
          <w:rPr>
            <w:rFonts w:ascii="Times New Roman" w:hAnsi="Times New Roman" w:cs="Times New Roman"/>
            <w:sz w:val="24"/>
            <w:szCs w:val="24"/>
          </w:rPr>
          <w:t>still has the potential to</w:t>
        </w:r>
      </w:ins>
      <w:del w:id="1637" w:author="Caitlin Jeffrey" w:date="2024-09-23T18:06:00Z" w16du:dateUtc="2024-09-23T22:06:00Z">
        <w:r w:rsidR="00F22E35" w:rsidRPr="005A5FE6" w:rsidDel="003A70BD">
          <w:rPr>
            <w:rFonts w:ascii="Times New Roman" w:hAnsi="Times New Roman" w:cs="Times New Roman"/>
            <w:sz w:val="24"/>
            <w:szCs w:val="24"/>
          </w:rPr>
          <w:delText>can still</w:delText>
        </w:r>
      </w:del>
      <w:r w:rsidR="00F22E35" w:rsidRPr="005A5FE6">
        <w:rPr>
          <w:rFonts w:ascii="Times New Roman" w:hAnsi="Times New Roman" w:cs="Times New Roman"/>
          <w:sz w:val="24"/>
          <w:szCs w:val="24"/>
        </w:rPr>
        <w:t xml:space="preserve">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w:t>
      </w:r>
      <w:proofErr w:type="gramStart"/>
      <w:r w:rsidR="00F22E35" w:rsidRPr="005A5FE6">
        <w:rPr>
          <w:rFonts w:ascii="Times New Roman" w:hAnsi="Times New Roman" w:cs="Times New Roman"/>
          <w:sz w:val="24"/>
          <w:szCs w:val="24"/>
        </w:rPr>
        <w:t>a large number of</w:t>
      </w:r>
      <w:proofErr w:type="gramEnd"/>
      <w:r w:rsidR="00F22E35" w:rsidRPr="005A5FE6">
        <w:rPr>
          <w:rFonts w:ascii="Times New Roman" w:hAnsi="Times New Roman" w:cs="Times New Roman"/>
          <w:sz w:val="24"/>
          <w:szCs w:val="24"/>
        </w:rPr>
        <w:t xml:space="preserve">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 xml:space="preserve">quarters in a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w:t>
      </w:r>
      <w:r w:rsidR="00F22E35" w:rsidRPr="005A5FE6">
        <w:rPr>
          <w:rFonts w:ascii="Times New Roman" w:hAnsi="Times New Roman" w:cs="Times New Roman"/>
          <w:sz w:val="24"/>
          <w:szCs w:val="24"/>
        </w:rPr>
        <w:lastRenderedPageBreak/>
        <w:t xml:space="preserve">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t>
      </w:r>
      <w:proofErr w:type="spellStart"/>
      <w:r w:rsidR="00F22E35" w:rsidRPr="005A5FE6">
        <w:rPr>
          <w:rFonts w:ascii="Times New Roman" w:hAnsi="Times New Roman" w:cs="Times New Roman"/>
          <w:sz w:val="24"/>
          <w:szCs w:val="24"/>
        </w:rPr>
        <w:t>Wuytack</w:t>
      </w:r>
      <w:proofErr w:type="spellEnd"/>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w:t>
      </w:r>
      <w:r w:rsidR="006B5D3A">
        <w:rPr>
          <w:rFonts w:ascii="Times New Roman" w:hAnsi="Times New Roman" w:cs="Times New Roman"/>
          <w:sz w:val="24"/>
          <w:szCs w:val="24"/>
        </w:rPr>
        <w:t xml:space="preserve">that might </w:t>
      </w:r>
      <w:r w:rsidR="00F22E35">
        <w:rPr>
          <w:rFonts w:ascii="Times New Roman" w:hAnsi="Times New Roman" w:cs="Times New Roman"/>
          <w:sz w:val="24"/>
          <w:szCs w:val="24"/>
        </w:rPr>
        <w:t>aspir</w:t>
      </w:r>
      <w:r w:rsidR="006B5D3A">
        <w:rPr>
          <w:rFonts w:ascii="Times New Roman" w:hAnsi="Times New Roman" w:cs="Times New Roman"/>
          <w:sz w:val="24"/>
          <w:szCs w:val="24"/>
        </w:rPr>
        <w:t>e</w:t>
      </w:r>
      <w:r w:rsidR="00F22E35">
        <w:rPr>
          <w:rFonts w:ascii="Times New Roman" w:hAnsi="Times New Roman" w:cs="Times New Roman"/>
          <w:sz w:val="24"/>
          <w:szCs w:val="24"/>
        </w:rPr>
        <w:t xml:space="preserve"> </w:t>
      </w:r>
      <w:r w:rsidR="006B5D3A">
        <w:rPr>
          <w:rFonts w:ascii="Times New Roman" w:hAnsi="Times New Roman" w:cs="Times New Roman"/>
          <w:sz w:val="24"/>
          <w:szCs w:val="24"/>
        </w:rPr>
        <w:t xml:space="preserve">to </w:t>
      </w:r>
      <w:del w:id="1638" w:author="Caitlin Jeffrey" w:date="2024-09-23T16:25:00Z" w16du:dateUtc="2024-09-23T20:25:00Z">
        <w:r w:rsidR="006B5D3A" w:rsidDel="001C6487">
          <w:rPr>
            <w:rFonts w:ascii="Times New Roman" w:hAnsi="Times New Roman" w:cs="Times New Roman"/>
            <w:sz w:val="24"/>
            <w:szCs w:val="24"/>
          </w:rPr>
          <w:delText>acheive</w:delText>
        </w:r>
      </w:del>
      <w:ins w:id="1639" w:author="Caitlin Jeffrey" w:date="2024-09-23T16:25:00Z" w16du:dateUtc="2024-09-23T20:25:00Z">
        <w:r w:rsidR="001C6487">
          <w:rPr>
            <w:rFonts w:ascii="Times New Roman" w:hAnsi="Times New Roman" w:cs="Times New Roman"/>
            <w:sz w:val="24"/>
            <w:szCs w:val="24"/>
          </w:rPr>
          <w:t>achieve</w:t>
        </w:r>
      </w:ins>
      <w:r w:rsidR="006B5D3A">
        <w:rPr>
          <w:rFonts w:ascii="Times New Roman" w:hAnsi="Times New Roman" w:cs="Times New Roman"/>
          <w:sz w:val="24"/>
          <w:szCs w:val="24"/>
        </w:rPr>
        <w:t xml:space="preserve"> </w:t>
      </w:r>
      <w:r w:rsidR="00F22E35">
        <w:rPr>
          <w:rFonts w:ascii="Times New Roman" w:hAnsi="Times New Roman" w:cs="Times New Roman"/>
          <w:sz w:val="24"/>
          <w:szCs w:val="24"/>
        </w:rPr>
        <w:t>a low</w:t>
      </w:r>
      <w:r w:rsidR="00903D61">
        <w:rPr>
          <w:rFonts w:ascii="Times New Roman" w:hAnsi="Times New Roman" w:cs="Times New Roman"/>
          <w:sz w:val="24"/>
          <w:szCs w:val="24"/>
        </w:rPr>
        <w:t>er</w:t>
      </w:r>
      <w:r w:rsidR="00F22E35">
        <w:rPr>
          <w:rFonts w:ascii="Times New Roman" w:hAnsi="Times New Roman" w:cs="Times New Roman"/>
          <w:sz w:val="24"/>
          <w:szCs w:val="24"/>
        </w:rPr>
        <w:t xml:space="preserve">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682E1E">
      <w:pPr>
        <w:spacing w:after="0" w:line="480" w:lineRule="auto"/>
        <w:rPr>
          <w:rFonts w:ascii="Times New Roman" w:hAnsi="Times New Roman" w:cs="Times New Roman"/>
          <w:b/>
          <w:bCs/>
          <w:i/>
          <w:iCs/>
          <w:sz w:val="24"/>
          <w:szCs w:val="24"/>
        </w:rPr>
      </w:pPr>
    </w:p>
    <w:p w14:paraId="70EDB23F" w14:textId="243B624C" w:rsidR="00BC1E7B" w:rsidRDefault="009A0CE1" w:rsidP="00682E1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484"/>
    <w:p w14:paraId="63B7343B" w14:textId="3749D9FD" w:rsidR="00F71938" w:rsidRDefault="00AD4DC4" w:rsidP="002E1024">
      <w:pPr>
        <w:spacing w:after="0" w:line="480" w:lineRule="auto"/>
        <w:ind w:firstLine="360"/>
        <w:rPr>
          <w:rFonts w:ascii="Times New Roman" w:hAnsi="Times New Roman" w:cs="Times New Roman"/>
          <w:sz w:val="24"/>
          <w:szCs w:val="24"/>
        </w:rPr>
        <w:pPrChange w:id="1640" w:author="Caitlin Jeffrey" w:date="2024-09-24T06:40:00Z" w16du:dateUtc="2024-09-24T10:40:00Z">
          <w:pPr>
            <w:spacing w:after="0" w:line="480" w:lineRule="auto"/>
            <w:ind w:firstLine="720"/>
          </w:pPr>
        </w:pPrChange>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proofErr w:type="spellStart"/>
      <w:r w:rsidR="00A1632D" w:rsidRPr="001E549B">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641"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w:t>
      </w:r>
      <w:proofErr w:type="gramStart"/>
      <w:r w:rsidRPr="005A5FE6">
        <w:rPr>
          <w:rFonts w:ascii="Times New Roman" w:hAnsi="Times New Roman" w:cs="Times New Roman"/>
          <w:sz w:val="24"/>
          <w:szCs w:val="24"/>
        </w:rPr>
        <w:t>similar to</w:t>
      </w:r>
      <w:proofErr w:type="gramEnd"/>
      <w:r w:rsidRPr="005A5FE6">
        <w:rPr>
          <w:rFonts w:ascii="Times New Roman" w:hAnsi="Times New Roman" w:cs="Times New Roman"/>
          <w:sz w:val="24"/>
          <w:szCs w:val="24"/>
        </w:rPr>
        <w:t xml:space="preserve">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i/>
          <w:iCs/>
          <w:kern w:val="0"/>
          <w:sz w:val="24"/>
          <w:szCs w:val="24"/>
          <w14:ligatures w14:val="none"/>
        </w:rPr>
        <w:t xml:space="preserve">. </w:t>
      </w:r>
      <w:r>
        <w:rPr>
          <w:rFonts w:ascii="Times New Roman" w:hAnsi="Times New Roman" w:cs="Times New Roman"/>
          <w:bCs/>
          <w:sz w:val="24"/>
          <w:szCs w:val="24"/>
        </w:rPr>
        <w:t>Compared to culture</w:t>
      </w:r>
      <w:r w:rsidR="001A6EFA">
        <w:rPr>
          <w:rFonts w:ascii="Times New Roman" w:hAnsi="Times New Roman" w:cs="Times New Roman"/>
          <w:bCs/>
          <w:sz w:val="24"/>
          <w:szCs w:val="24"/>
        </w:rPr>
        <w:t>-</w:t>
      </w:r>
      <w:r w:rsidR="007A531C">
        <w:rPr>
          <w:rFonts w:ascii="Times New Roman" w:hAnsi="Times New Roman" w:cs="Times New Roman"/>
          <w:bCs/>
          <w:sz w:val="24"/>
          <w:szCs w:val="24"/>
        </w:rPr>
        <w:t>ne</w:t>
      </w:r>
      <w:r w:rsidR="00280D59">
        <w:rPr>
          <w:rFonts w:ascii="Times New Roman" w:hAnsi="Times New Roman" w:cs="Times New Roman"/>
          <w:bCs/>
          <w:sz w:val="24"/>
          <w:szCs w:val="24"/>
        </w:rPr>
        <w:t xml:space="preserve">gative </w:t>
      </w:r>
      <w:r>
        <w:rPr>
          <w:rFonts w:ascii="Times New Roman" w:hAnsi="Times New Roman" w:cs="Times New Roman"/>
          <w:bCs/>
          <w:sz w:val="24"/>
          <w:szCs w:val="24"/>
        </w:rPr>
        <w:t xml:space="preserve">quarters, </w:t>
      </w:r>
      <w:proofErr w:type="spellStart"/>
      <w:r>
        <w:rPr>
          <w:rFonts w:ascii="Times New Roman" w:hAnsi="Times New Roman" w:cs="Times New Roman"/>
          <w:bCs/>
          <w:sz w:val="24"/>
          <w:szCs w:val="24"/>
        </w:rPr>
        <w:t>q</w:t>
      </w:r>
      <w:ins w:id="1642" w:author="John Barlow" w:date="2024-09-12T19:57:00Z" w16du:dateUtc="2024-09-12T23:57:00Z">
        <w:r w:rsidR="008B1863">
          <w:rPr>
            <w:rFonts w:ascii="Times New Roman" w:hAnsi="Times New Roman" w:cs="Times New Roman"/>
            <w:bCs/>
            <w:sz w:val="24"/>
            <w:szCs w:val="24"/>
          </w:rPr>
          <w:t>m</w:t>
        </w:r>
      </w:ins>
      <w:r w:rsidRPr="00500914">
        <w:rPr>
          <w:rFonts w:ascii="Times New Roman" w:hAnsi="Times New Roman" w:cs="Times New Roman"/>
          <w:bCs/>
          <w:sz w:val="24"/>
          <w:szCs w:val="24"/>
        </w:rPr>
        <w:t>SCC</w:t>
      </w:r>
      <w:proofErr w:type="spellEnd"/>
      <w:r w:rsidRPr="00500914">
        <w:rPr>
          <w:rFonts w:ascii="Times New Roman" w:hAnsi="Times New Roman" w:cs="Times New Roman"/>
          <w:bCs/>
          <w:sz w:val="24"/>
          <w:szCs w:val="24"/>
        </w:rPr>
        <w:t xml:space="preserve"> was higher in quarters infected with 9 of 10 </w:t>
      </w:r>
      <w:proofErr w:type="spellStart"/>
      <w:r w:rsidR="001E549B" w:rsidRPr="001E549B">
        <w:rPr>
          <w:rFonts w:ascii="Times New Roman" w:hAnsi="Times New Roman" w:cs="Times New Roman"/>
          <w:bCs/>
          <w:sz w:val="24"/>
          <w:szCs w:val="24"/>
        </w:rPr>
        <w:t>SaM</w:t>
      </w:r>
      <w:proofErr w:type="spellEnd"/>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w:t>
      </w:r>
      <w:r w:rsidR="00ED69B5">
        <w:rPr>
          <w:rFonts w:ascii="Times New Roman" w:hAnsi="Times New Roman" w:cs="Times New Roman"/>
          <w:bCs/>
          <w:sz w:val="24"/>
          <w:szCs w:val="24"/>
        </w:rPr>
        <w:t>ana</w:t>
      </w:r>
      <w:r w:rsidR="001077EF">
        <w:rPr>
          <w:rFonts w:ascii="Times New Roman" w:hAnsi="Times New Roman" w:cs="Times New Roman"/>
          <w:bCs/>
          <w:sz w:val="24"/>
          <w:szCs w:val="24"/>
        </w:rPr>
        <w:t>lyzed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proofErr w:type="spellStart"/>
      <w:r>
        <w:rPr>
          <w:rFonts w:ascii="Times New Roman" w:eastAsia="Times New Roman" w:hAnsi="Times New Roman" w:cs="Times New Roman"/>
          <w:kern w:val="0"/>
          <w:sz w:val="24"/>
          <w:szCs w:val="24"/>
          <w14:ligatures w14:val="none"/>
        </w:rPr>
        <w:t>q</w:t>
      </w:r>
      <w:ins w:id="1643" w:author="John Barlow" w:date="2024-09-12T19:57:00Z" w16du:dateUtc="2024-09-12T23:57:00Z">
        <w:r w:rsidR="008B1863">
          <w:rPr>
            <w:rFonts w:ascii="Times New Roman" w:eastAsia="Times New Roman" w:hAnsi="Times New Roman" w:cs="Times New Roman"/>
            <w:kern w:val="0"/>
            <w:sz w:val="24"/>
            <w:szCs w:val="24"/>
            <w14:ligatures w14:val="none"/>
          </w:rPr>
          <w:t>m</w:t>
        </w:r>
      </w:ins>
      <w:r>
        <w:rPr>
          <w:rFonts w:ascii="Times New Roman" w:eastAsia="Times New Roman" w:hAnsi="Times New Roman" w:cs="Times New Roman"/>
          <w:kern w:val="0"/>
          <w:sz w:val="24"/>
          <w:szCs w:val="24"/>
          <w14:ligatures w14:val="none"/>
        </w:rPr>
        <w:t>SCC</w:t>
      </w:r>
      <w:proofErr w:type="spellEnd"/>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proofErr w:type="spellStart"/>
      <w:r w:rsidR="00380E03" w:rsidRPr="00D03DE9">
        <w:rPr>
          <w:rFonts w:ascii="Times New Roman" w:eastAsia="Times New Roman" w:hAnsi="Times New Roman" w:cs="Times New Roman"/>
          <w:i/>
          <w:iCs/>
          <w:kern w:val="0"/>
          <w:sz w:val="24"/>
          <w:szCs w:val="24"/>
          <w14:ligatures w14:val="none"/>
        </w:rPr>
        <w:t>haemolyticus</w:t>
      </w:r>
      <w:proofErr w:type="spellEnd"/>
      <w:r w:rsidR="00380E03">
        <w:rPr>
          <w:rFonts w:ascii="Times New Roman" w:eastAsia="Times New Roman" w:hAnsi="Times New Roman" w:cs="Times New Roman"/>
          <w:i/>
          <w:iCs/>
          <w:kern w:val="0"/>
          <w:sz w:val="24"/>
          <w:szCs w:val="24"/>
          <w14:ligatures w14:val="none"/>
        </w:rPr>
        <w:t xml:space="preserve">, S. </w:t>
      </w:r>
      <w:proofErr w:type="spellStart"/>
      <w:r w:rsidR="00380E03" w:rsidRPr="00D03DE9">
        <w:rPr>
          <w:rFonts w:ascii="Times New Roman" w:eastAsia="Times New Roman" w:hAnsi="Times New Roman" w:cs="Times New Roman"/>
          <w:i/>
          <w:iCs/>
          <w:kern w:val="0"/>
          <w:sz w:val="24"/>
          <w:szCs w:val="24"/>
          <w14:ligatures w14:val="none"/>
        </w:rPr>
        <w:t>simulans</w:t>
      </w:r>
      <w:proofErr w:type="spellEnd"/>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w:t>
      </w:r>
      <w:r w:rsidRPr="005A5FE6">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q</w:t>
      </w:r>
      <w:ins w:id="1644"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682E1E">
      <w:pPr>
        <w:spacing w:after="0" w:line="480" w:lineRule="auto"/>
        <w:ind w:firstLine="720"/>
        <w:rPr>
          <w:rFonts w:ascii="Times New Roman" w:hAnsi="Times New Roman" w:cs="Times New Roman"/>
          <w:sz w:val="24"/>
          <w:szCs w:val="24"/>
        </w:rPr>
      </w:pPr>
    </w:p>
    <w:p w14:paraId="4915363D" w14:textId="39D40F6F" w:rsidR="00C66983" w:rsidRPr="007F7015" w:rsidRDefault="007F7015" w:rsidP="00682E1E">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1411211D" w:rsidR="007F7015" w:rsidRDefault="00A579DA" w:rsidP="00682E1E">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 xml:space="preserve">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w:t>
      </w:r>
      <w:del w:id="1645" w:author="Caitlin Jeffrey" w:date="2024-09-20T17:27:00Z" w16du:dateUtc="2024-09-20T21:27:00Z">
        <w:r w:rsidRPr="00A579DA" w:rsidDel="005A02A3">
          <w:rPr>
            <w:rFonts w:ascii="Times New Roman" w:hAnsi="Times New Roman" w:cs="Times New Roman"/>
            <w:sz w:val="24"/>
            <w:szCs w:val="24"/>
          </w:rPr>
          <w:delText>quarter milk</w:delText>
        </w:r>
      </w:del>
      <w:ins w:id="1646" w:author="Caitlin Jeffrey" w:date="2024-09-20T17:28:00Z" w16du:dateUtc="2024-09-20T21:28:00Z">
        <w:r w:rsidR="005A02A3">
          <w:rPr>
            <w:rFonts w:ascii="Times New Roman" w:hAnsi="Times New Roman" w:cs="Times New Roman"/>
            <w:sz w:val="24"/>
            <w:szCs w:val="24"/>
          </w:rPr>
          <w:t>quarter milk</w:t>
        </w:r>
      </w:ins>
      <w:r w:rsidRPr="00A579DA">
        <w:rPr>
          <w:rFonts w:ascii="Times New Roman" w:hAnsi="Times New Roman" w:cs="Times New Roman"/>
          <w:sz w:val="24"/>
          <w:szCs w:val="24"/>
        </w:rPr>
        <w:t xml:space="preserve">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1647"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DF3843">
        <w:rPr>
          <w:rFonts w:ascii="Times New Roman" w:hAnsi="Times New Roman" w:cs="Times New Roman"/>
          <w:sz w:val="24"/>
          <w:szCs w:val="24"/>
        </w:rPr>
        <w:t xml:space="preserve"> MS</w:t>
      </w:r>
      <w:r w:rsidR="00797427">
        <w:rPr>
          <w:rFonts w:ascii="Times New Roman" w:hAnsi="Times New Roman" w:cs="Times New Roman"/>
          <w:sz w:val="24"/>
          <w:szCs w:val="24"/>
        </w:rPr>
        <w:t>,</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1647"/>
      <w:r w:rsidR="00B83EF1">
        <w:rPr>
          <w:rFonts w:ascii="Times New Roman" w:hAnsi="Times New Roman" w:cs="Times New Roman"/>
          <w:sz w:val="24"/>
          <w:szCs w:val="24"/>
        </w:rPr>
        <w:t>.</w:t>
      </w:r>
      <w:del w:id="1648" w:author="Caitlin Jeffrey" w:date="2024-09-23T16:09:00Z" w16du:dateUtc="2024-09-23T20:09:00Z">
        <w:r w:rsidR="00B83EF1" w:rsidDel="007C0666">
          <w:rPr>
            <w:rFonts w:ascii="Times New Roman" w:hAnsi="Times New Roman" w:cs="Times New Roman"/>
            <w:sz w:val="24"/>
            <w:szCs w:val="24"/>
          </w:rPr>
          <w:delText xml:space="preserve"> </w:delText>
        </w:r>
        <w:r w:rsidR="003106BD" w:rsidRPr="003106BD" w:rsidDel="007C0666">
          <w:rPr>
            <w:rFonts w:ascii="Times New Roman" w:hAnsi="Times New Roman" w:cs="Times New Roman"/>
            <w:sz w:val="24"/>
            <w:szCs w:val="24"/>
          </w:rPr>
          <w:delText xml:space="preserve"> </w:delText>
        </w:r>
      </w:del>
      <w:ins w:id="1649" w:author="Caitlin Jeffrey" w:date="2024-09-23T16:09:00Z" w16du:dateUtc="2024-09-23T20:09:00Z">
        <w:r w:rsidR="007C0666">
          <w:rPr>
            <w:rFonts w:ascii="Times New Roman" w:hAnsi="Times New Roman" w:cs="Times New Roman"/>
            <w:sz w:val="24"/>
            <w:szCs w:val="24"/>
          </w:rPr>
          <w:t xml:space="preserve"> </w:t>
        </w:r>
      </w:ins>
      <w:r w:rsidR="003106BD" w:rsidRPr="003106BD">
        <w:rPr>
          <w:rFonts w:ascii="Times New Roman" w:hAnsi="Times New Roman" w:cs="Times New Roman"/>
          <w:sz w:val="24"/>
          <w:szCs w:val="24"/>
        </w:rPr>
        <w:t>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4D3018F7" w14:textId="77777777" w:rsidR="00753C9F" w:rsidRDefault="00753C9F" w:rsidP="00682E1E">
      <w:pPr>
        <w:spacing w:after="0" w:line="480" w:lineRule="auto"/>
        <w:rPr>
          <w:rFonts w:ascii="Times New Roman" w:hAnsi="Times New Roman" w:cs="Times New Roman"/>
          <w:b/>
          <w:bCs/>
          <w:i/>
          <w:iCs/>
          <w:sz w:val="24"/>
          <w:szCs w:val="24"/>
        </w:rPr>
      </w:pPr>
    </w:p>
    <w:p w14:paraId="41C29A46" w14:textId="1E1CAD46" w:rsidR="00C66983" w:rsidRPr="00C66983" w:rsidRDefault="00C66983" w:rsidP="00682E1E">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33CF51CC" w14:textId="77777777" w:rsidR="00C66983" w:rsidRDefault="00C66983" w:rsidP="00682E1E">
      <w:pPr>
        <w:pStyle w:val="EndNoteBibliography"/>
        <w:spacing w:after="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29FFA7A3" w14:textId="77777777" w:rsidR="006D4567" w:rsidRPr="00A76A1B" w:rsidRDefault="006D4567" w:rsidP="00682E1E">
      <w:pPr>
        <w:pStyle w:val="EndNoteBibliography"/>
        <w:spacing w:after="0"/>
      </w:pPr>
    </w:p>
    <w:p w14:paraId="3381D295" w14:textId="77777777" w:rsidR="00C66983" w:rsidRDefault="00C66983" w:rsidP="00682E1E">
      <w:pPr>
        <w:pStyle w:val="EndNoteBibliography"/>
        <w:spacing w:after="0"/>
      </w:pPr>
      <w:r w:rsidRPr="00A76A1B">
        <w:t>Adkins, P. R. F., L. M. Placheta, M. R. Borchers, J. M. Bewley, and J. R. Middleton. 2022. Distribution of staphylococcal and mammaliicoccal species from compost-bedded pack or sand-bedded freestall dairy farms. J Dairy Sci 105(7):6261-6270.</w:t>
      </w:r>
    </w:p>
    <w:p w14:paraId="1E462CC4" w14:textId="77777777" w:rsidR="00AE5807" w:rsidRDefault="00AE5807" w:rsidP="00682E1E">
      <w:pPr>
        <w:pStyle w:val="EndNoteBibliography"/>
        <w:spacing w:after="0"/>
      </w:pPr>
    </w:p>
    <w:p w14:paraId="294C544B" w14:textId="7D73D47C" w:rsidR="00AE5807" w:rsidRDefault="00AE5807" w:rsidP="002776FD">
      <w:pPr>
        <w:pStyle w:val="EndNoteBibliography"/>
      </w:pPr>
      <w:r w:rsidRPr="00AE5807">
        <w:t xml:space="preserve">Andrews T, Jeffrey CE, Gilker RE, Neher DA, Barlow JW. </w:t>
      </w:r>
      <w:r w:rsidR="00F428AD">
        <w:t xml:space="preserve">2021. </w:t>
      </w:r>
      <w:r w:rsidRPr="00AE5807">
        <w:t xml:space="preserve">Design and implementation of a survey quantifying winter housing and bedding types used on Vermont organic dairy farms. J Dairy Sci.104(7):8326-8337. doi: 10.3168/jds.2020-19832. </w:t>
      </w:r>
    </w:p>
    <w:p w14:paraId="3B4A0DF0" w14:textId="77777777" w:rsidR="006D4567" w:rsidRPr="00A76A1B" w:rsidRDefault="006D4567" w:rsidP="00682E1E">
      <w:pPr>
        <w:pStyle w:val="EndNoteBibliography"/>
        <w:spacing w:after="0"/>
      </w:pPr>
    </w:p>
    <w:p w14:paraId="16785EF2" w14:textId="77777777" w:rsidR="00C66983" w:rsidRDefault="00C66983" w:rsidP="00682E1E">
      <w:pPr>
        <w:pStyle w:val="EndNoteBibliography"/>
        <w:spacing w:after="0"/>
      </w:pPr>
      <w:r w:rsidRPr="00A76A1B">
        <w:t>Åvall-Jääskeläinen, S., J. Koort, H. Simojoki, and S. Taponen. 2013. Bovine-associated CNS species resist phagocytosis differently. BMC Veterinary Research 9(1):227.</w:t>
      </w:r>
    </w:p>
    <w:p w14:paraId="7C33AA00" w14:textId="77777777" w:rsidR="00BA6549" w:rsidRDefault="00BA6549" w:rsidP="00682E1E">
      <w:pPr>
        <w:pStyle w:val="EndNoteBibliography"/>
        <w:spacing w:after="0"/>
      </w:pPr>
    </w:p>
    <w:p w14:paraId="2BDB6C34" w14:textId="09139BD8" w:rsidR="00BA6549" w:rsidRDefault="00BA6549" w:rsidP="00BA6549">
      <w:pPr>
        <w:pStyle w:val="EndNoteBibliography"/>
        <w:spacing w:after="0"/>
      </w:pPr>
      <w:r>
        <w:t>Barkema, H. W., J. Van Der Schans, Y. H. Schukken, A. L. W. DeGee, T. J. G. M. Lam, and G. Benedictus. 1997. Effect of freezing on somatic cell count of quarter milk samples as determined by a Fossomatic electronic cell counter. J. Dairy Sci. 80:422–426.</w:t>
      </w:r>
    </w:p>
    <w:p w14:paraId="26C8C058" w14:textId="77777777" w:rsidR="005F4783" w:rsidRDefault="005F4783" w:rsidP="00BA6549">
      <w:pPr>
        <w:pStyle w:val="EndNoteBibliography"/>
        <w:spacing w:after="0"/>
      </w:pPr>
    </w:p>
    <w:p w14:paraId="067DD875" w14:textId="02D7BE6A" w:rsidR="005F4783" w:rsidRDefault="005F4783" w:rsidP="00BA6549">
      <w:pPr>
        <w:pStyle w:val="EndNoteBibliography"/>
        <w:spacing w:after="0"/>
      </w:pPr>
      <w:r w:rsidRPr="005F4783">
        <w:t xml:space="preserve">Barlow JW, Zadoks RN, Schukken YH. </w:t>
      </w:r>
      <w:r w:rsidR="007A48FD">
        <w:t xml:space="preserve">2013. </w:t>
      </w:r>
      <w:r w:rsidRPr="005F4783">
        <w:t xml:space="preserve">Effect of lactation therapy on </w:t>
      </w:r>
      <w:r w:rsidRPr="002776FD">
        <w:rPr>
          <w:i/>
          <w:iCs/>
        </w:rPr>
        <w:t>Staphylococcus aureus</w:t>
      </w:r>
      <w:r w:rsidRPr="005F4783">
        <w:t xml:space="preserve"> transmission dynamics in two commercial dairy herds. BMC Vet Res. 9:28. doi: 10.1186/1746-6148-9-28. </w:t>
      </w:r>
    </w:p>
    <w:p w14:paraId="176747AE" w14:textId="77777777" w:rsidR="006D4567" w:rsidRPr="00A76A1B" w:rsidRDefault="006D4567" w:rsidP="00682E1E">
      <w:pPr>
        <w:pStyle w:val="EndNoteBibliography"/>
        <w:spacing w:after="0"/>
      </w:pPr>
    </w:p>
    <w:p w14:paraId="22DF21F6" w14:textId="77777777" w:rsidR="00C66983" w:rsidRDefault="00C66983" w:rsidP="00682E1E">
      <w:pPr>
        <w:pStyle w:val="EndNoteBibliography"/>
        <w:spacing w:after="0"/>
        <w:rPr>
          <w:ins w:id="1650" w:author="John Barlow" w:date="2024-09-18T11:53:00Z" w16du:dateUtc="2024-09-18T15:53:00Z"/>
        </w:rPr>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1DEAD4AB" w14:textId="77777777" w:rsidR="00A553E2" w:rsidRDefault="00A553E2" w:rsidP="00682E1E">
      <w:pPr>
        <w:pStyle w:val="EndNoteBibliography"/>
        <w:spacing w:after="0"/>
        <w:rPr>
          <w:ins w:id="1651" w:author="John Barlow" w:date="2024-09-18T11:53:00Z" w16du:dateUtc="2024-09-18T15:53:00Z"/>
        </w:rPr>
      </w:pPr>
    </w:p>
    <w:p w14:paraId="06254604" w14:textId="112144A3" w:rsidR="00A553E2" w:rsidRDefault="00080760" w:rsidP="00A553E2">
      <w:pPr>
        <w:pStyle w:val="EndNoteBibliography"/>
        <w:spacing w:after="0"/>
      </w:pPr>
      <w:ins w:id="1652" w:author="John Barlow" w:date="2024-09-18T11:53:00Z" w16du:dateUtc="2024-09-18T15:53:00Z">
        <w:r>
          <w:t>Bramley</w:t>
        </w:r>
      </w:ins>
      <w:ins w:id="1653" w:author="John Barlow" w:date="2024-09-18T11:54:00Z" w16du:dateUtc="2024-09-18T15:54:00Z">
        <w:r>
          <w:t>, A.J.</w:t>
        </w:r>
      </w:ins>
      <w:ins w:id="1654" w:author="John Barlow" w:date="2024-09-18T11:53:00Z" w16du:dateUtc="2024-09-18T15:53:00Z">
        <w:r w:rsidR="00A553E2">
          <w:t xml:space="preserve"> 1975. </w:t>
        </w:r>
      </w:ins>
      <w:ins w:id="1655" w:author="John Barlow" w:date="2024-09-18T11:56:00Z" w16du:dateUtc="2024-09-18T15:56:00Z">
        <w:r w:rsidR="00BC1402">
          <w:t xml:space="preserve">Infection of the udder with coagulase negative micrococci and </w:t>
        </w:r>
        <w:r w:rsidR="00BC1402" w:rsidRPr="00165859">
          <w:rPr>
            <w:i/>
            <w:iCs/>
            <w:rPrChange w:id="1656" w:author="John Barlow" w:date="2024-09-18T11:56:00Z" w16du:dateUtc="2024-09-18T15:56:00Z">
              <w:rPr/>
            </w:rPrChange>
          </w:rPr>
          <w:t>Cor</w:t>
        </w:r>
        <w:r w:rsidR="00165859" w:rsidRPr="00165859">
          <w:rPr>
            <w:i/>
            <w:iCs/>
            <w:rPrChange w:id="1657" w:author="John Barlow" w:date="2024-09-18T11:56:00Z" w16du:dateUtc="2024-09-18T15:56:00Z">
              <w:rPr/>
            </w:rPrChange>
          </w:rPr>
          <w:t>ynebacterium bovis</w:t>
        </w:r>
        <w:r w:rsidR="00165859">
          <w:t xml:space="preserve">. </w:t>
        </w:r>
      </w:ins>
      <w:ins w:id="1658" w:author="John Barlow" w:date="2024-09-18T11:53:00Z" w16du:dateUtc="2024-09-18T15:53:00Z">
        <w:r w:rsidR="00A553E2">
          <w:t xml:space="preserve">In Proceedings of </w:t>
        </w:r>
      </w:ins>
      <w:ins w:id="1659" w:author="John Barlow" w:date="2024-09-18T11:54:00Z" w16du:dateUtc="2024-09-18T15:54:00Z">
        <w:r>
          <w:t xml:space="preserve">th IDF </w:t>
        </w:r>
      </w:ins>
      <w:ins w:id="1660" w:author="John Barlow" w:date="2024-09-18T11:53:00Z" w16du:dateUtc="2024-09-18T15:53:00Z">
        <w:r w:rsidR="00A553E2">
          <w:t>Seminar on Mastitis Control (Eds F. H. Dodd, T. K. Griflin and</w:t>
        </w:r>
      </w:ins>
      <w:ins w:id="1661" w:author="John Barlow" w:date="2024-09-18T11:54:00Z" w16du:dateUtc="2024-09-18T15:54:00Z">
        <w:r>
          <w:t xml:space="preserve"> </w:t>
        </w:r>
      </w:ins>
      <w:ins w:id="1662" w:author="John Barlow" w:date="2024-09-18T11:53:00Z" w16du:dateUtc="2024-09-18T15:53:00Z">
        <w:r w:rsidR="00A553E2">
          <w:t xml:space="preserve">R. G. Kingwill.) Annual Bulletin, International Dairy Federation (85), </w:t>
        </w:r>
      </w:ins>
      <w:ins w:id="1663" w:author="John Barlow" w:date="2024-09-18T11:55:00Z" w16du:dateUtc="2024-09-18T15:55:00Z">
        <w:r w:rsidR="00EB181D">
          <w:t>377-</w:t>
        </w:r>
        <w:r w:rsidR="00383D86">
          <w:t>381</w:t>
        </w:r>
      </w:ins>
      <w:ins w:id="1664" w:author="John Barlow" w:date="2024-09-18T11:53:00Z" w16du:dateUtc="2024-09-18T15:53:00Z">
        <w:r w:rsidR="00A553E2">
          <w:t>.</w:t>
        </w:r>
      </w:ins>
    </w:p>
    <w:p w14:paraId="5086B03B" w14:textId="77777777" w:rsidR="006D4567" w:rsidRPr="00A76A1B" w:rsidRDefault="006D4567" w:rsidP="00682E1E">
      <w:pPr>
        <w:pStyle w:val="EndNoteBibliography"/>
        <w:spacing w:after="0"/>
      </w:pPr>
    </w:p>
    <w:p w14:paraId="6526AF1C" w14:textId="77777777" w:rsidR="00C66983" w:rsidRDefault="00C66983" w:rsidP="00682E1E">
      <w:pPr>
        <w:pStyle w:val="EndNoteBibliography"/>
        <w:spacing w:after="0"/>
      </w:pPr>
      <w:r w:rsidRPr="00A76A1B">
        <w:t>Breyne, K., S. De Vliegher, A. De Visscher, S. Piepers, and E. Meyer. 2015. Technical note: a pilot study using a mouse mastitis model to study differences between bovine associated coagulase-negative staphylococci. J Dairy Sci 98(2):1090-1100.</w:t>
      </w:r>
    </w:p>
    <w:p w14:paraId="714A19CF" w14:textId="77777777" w:rsidR="006D4567" w:rsidRPr="00A76A1B" w:rsidRDefault="006D4567" w:rsidP="00682E1E">
      <w:pPr>
        <w:pStyle w:val="EndNoteBibliography"/>
        <w:spacing w:after="0"/>
      </w:pPr>
    </w:p>
    <w:p w14:paraId="1818AFB9" w14:textId="77777777" w:rsidR="00C66983" w:rsidRDefault="00C66983" w:rsidP="00682E1E">
      <w:pPr>
        <w:pStyle w:val="EndNoteBibliography"/>
        <w:spacing w:after="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1E402C71" w14:textId="77777777" w:rsidR="00817DB4" w:rsidRDefault="00817DB4" w:rsidP="00682E1E">
      <w:pPr>
        <w:pStyle w:val="EndNoteBibliography"/>
        <w:spacing w:after="0"/>
      </w:pPr>
    </w:p>
    <w:p w14:paraId="1186E3FE" w14:textId="7CDBE92B" w:rsidR="006D4567" w:rsidRDefault="00817DB4" w:rsidP="00682E1E">
      <w:pPr>
        <w:pStyle w:val="EndNoteBibliography"/>
        <w:spacing w:after="0"/>
        <w:rPr>
          <w:ins w:id="1665" w:author="John Barlow" w:date="2024-09-18T14:50:00Z" w16du:dateUtc="2024-09-18T18:50:00Z"/>
        </w:rPr>
      </w:pPr>
      <w:r w:rsidRPr="00817DB4">
        <w:t xml:space="preserve">Cicconi-Hogan KM, Gamroth M, Richert R, Ruegg PL, Stiglbauer KE, Schukken YH. Associations of risk factors with somatic cell count in bulk tank milk on organic and conventional dairy farms in the United States. J Dairy Sci. 2013 Jun;96(6):3689-702. </w:t>
      </w:r>
    </w:p>
    <w:p w14:paraId="559EA237" w14:textId="77777777" w:rsidR="00480FA3" w:rsidRPr="00A76A1B" w:rsidRDefault="00480FA3" w:rsidP="00682E1E">
      <w:pPr>
        <w:pStyle w:val="EndNoteBibliography"/>
        <w:spacing w:after="0"/>
      </w:pPr>
    </w:p>
    <w:p w14:paraId="061A0AED" w14:textId="77777777" w:rsidR="00C66983" w:rsidRDefault="00C66983" w:rsidP="00682E1E">
      <w:pPr>
        <w:pStyle w:val="EndNoteBibliography"/>
        <w:spacing w:after="0"/>
      </w:pPr>
      <w:r w:rsidRPr="00A76A1B">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BBF76EE" w14:textId="77777777" w:rsidR="006D4567" w:rsidRPr="00A76A1B" w:rsidRDefault="006D4567" w:rsidP="00682E1E">
      <w:pPr>
        <w:pStyle w:val="EndNoteBibliography"/>
        <w:spacing w:after="0"/>
      </w:pPr>
    </w:p>
    <w:p w14:paraId="3021DAD9" w14:textId="77777777" w:rsidR="00C66983" w:rsidRDefault="00C66983" w:rsidP="00682E1E">
      <w:pPr>
        <w:pStyle w:val="EndNoteBibliography"/>
        <w:spacing w:after="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513250A2" w14:textId="77777777" w:rsidR="006D4567" w:rsidRPr="00A76A1B" w:rsidRDefault="006D4567" w:rsidP="00682E1E">
      <w:pPr>
        <w:pStyle w:val="EndNoteBibliography"/>
        <w:spacing w:after="0"/>
      </w:pPr>
    </w:p>
    <w:p w14:paraId="1DD58BE1" w14:textId="77777777" w:rsidR="00C66983" w:rsidRDefault="00C66983" w:rsidP="00682E1E">
      <w:pPr>
        <w:pStyle w:val="EndNoteBibliography"/>
        <w:spacing w:after="0"/>
      </w:pPr>
      <w:r w:rsidRPr="00A76A1B">
        <w:t>De Buck, J., V. Ha, S. Naushad, D. B. Nobrega, C. Luby, J. R. Middleton, S. De Vliegher, and H. W. Barkema. 2021. Non-aureus Staphylococci and Bovine Udder Health: Current Understanding and Knowledge Gaps. Frontiers in Veterinary Science 8.</w:t>
      </w:r>
    </w:p>
    <w:p w14:paraId="25CA59E4" w14:textId="77777777" w:rsidR="00C17D17" w:rsidRDefault="00C17D17" w:rsidP="00682E1E">
      <w:pPr>
        <w:pStyle w:val="EndNoteBibliography"/>
        <w:spacing w:after="0"/>
      </w:pPr>
    </w:p>
    <w:p w14:paraId="79644384" w14:textId="3C4BEF04" w:rsidR="006D4567" w:rsidRDefault="00C17D17" w:rsidP="00682E1E">
      <w:pPr>
        <w:pStyle w:val="EndNoteBibliography"/>
        <w:spacing w:after="0"/>
        <w:rPr>
          <w:ins w:id="1666" w:author="Caitlin Jeffrey" w:date="2024-09-23T09:40:00Z" w16du:dateUtc="2024-09-23T13:40:00Z"/>
        </w:rPr>
      </w:pPr>
      <w:r w:rsidRPr="00C17D17">
        <w:t xml:space="preserve">De Visscher A, Supré K, Haesebrouck F, Zadoks RN, Piessens V, Van Coillie E, Piepers S, De Vliegher S. </w:t>
      </w:r>
      <w:r>
        <w:t xml:space="preserve">2014. </w:t>
      </w:r>
      <w:r w:rsidRPr="00C17D17">
        <w:t xml:space="preserve">Further evidence for the existence of environmental and host-associated species of coagulase-negative staphylococci in dairy cattle. Vet Microbiol. 172(3-4):466-74. doi: 10.1016/j.vetmic.2014.06.011. </w:t>
      </w:r>
    </w:p>
    <w:p w14:paraId="5AFFEF8E" w14:textId="77777777" w:rsidR="00B63F8F" w:rsidRPr="00A76A1B" w:rsidRDefault="00B63F8F" w:rsidP="00682E1E">
      <w:pPr>
        <w:pStyle w:val="EndNoteBibliography"/>
        <w:spacing w:after="0"/>
      </w:pPr>
    </w:p>
    <w:p w14:paraId="2463F06F" w14:textId="77777777" w:rsidR="00C66983" w:rsidRDefault="00C66983" w:rsidP="00682E1E">
      <w:pPr>
        <w:pStyle w:val="EndNoteBibliography"/>
        <w:spacing w:after="0"/>
      </w:pPr>
      <w:r w:rsidRPr="00A76A1B">
        <w:t>De Visscher, A., S. Piepers, F. Haesebrouck, and S. De Vliegher. 2016. Intramammary infection with coagulase-negative staphylococci at parturition: Species-specific prevalence, risk factors, and effect on udder health. J Dairy Sci 99(8):6457-6469.</w:t>
      </w:r>
    </w:p>
    <w:p w14:paraId="417E3B3C" w14:textId="77777777" w:rsidR="006D4567" w:rsidRPr="00A76A1B" w:rsidRDefault="006D4567" w:rsidP="00682E1E">
      <w:pPr>
        <w:pStyle w:val="EndNoteBibliography"/>
        <w:spacing w:after="0"/>
      </w:pPr>
    </w:p>
    <w:p w14:paraId="290BA6EC" w14:textId="1FB99AC5" w:rsidR="00C66983" w:rsidRDefault="00C66983" w:rsidP="00682E1E">
      <w:pPr>
        <w:pStyle w:val="EndNoteBibliography"/>
        <w:spacing w:after="0"/>
        <w:rPr>
          <w:ins w:id="1667" w:author="John Barlow" w:date="2024-09-16T09:41:00Z" w16du:dateUtc="2024-09-16T13:41:00Z"/>
        </w:rPr>
      </w:pPr>
      <w:r w:rsidRPr="00A76A1B">
        <w:t>De Visscher, A., S. Piepers, F. Haesebrouck, K. Supr</w:t>
      </w:r>
      <w:ins w:id="1668" w:author="John Barlow" w:date="2024-09-12T09:47:00Z" w16du:dateUtc="2024-09-12T13:47:00Z">
        <w:r w:rsidR="001F5335" w:rsidRPr="000B59AF">
          <w:rPr>
            <w:szCs w:val="24"/>
          </w:rPr>
          <w:t>é</w:t>
        </w:r>
      </w:ins>
      <w:r w:rsidRPr="00A76A1B">
        <w:t xml:space="preserv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64D845" w14:textId="7972F129" w:rsidR="006D75F2" w:rsidDel="00121A64" w:rsidRDefault="006D75F2" w:rsidP="006D75F2">
      <w:pPr>
        <w:pStyle w:val="EndNoteBibliography"/>
        <w:spacing w:after="0"/>
        <w:rPr>
          <w:del w:id="1669" w:author="John Barlow" w:date="2024-09-18T09:20:00Z" w16du:dateUtc="2024-09-18T13:20:00Z"/>
        </w:rPr>
      </w:pPr>
    </w:p>
    <w:p w14:paraId="01E7BFCD" w14:textId="77777777" w:rsidR="00C33D9C" w:rsidRDefault="00C33D9C" w:rsidP="00682E1E">
      <w:pPr>
        <w:pStyle w:val="EndNoteBibliography"/>
        <w:spacing w:after="0"/>
      </w:pPr>
    </w:p>
    <w:p w14:paraId="740EFDDA" w14:textId="1F2887E5" w:rsidR="006D4567" w:rsidRPr="00A76A1B" w:rsidRDefault="00C33D9C" w:rsidP="00682E1E">
      <w:pPr>
        <w:pStyle w:val="EndNoteBibliography"/>
        <w:spacing w:after="0"/>
      </w:pPr>
      <w:r w:rsidRPr="00C33D9C">
        <w:t xml:space="preserve">Dolder C, van den Borne BHP, Traversari J, Thomann A, Perreten V, Bodmer M. </w:t>
      </w:r>
      <w:r w:rsidR="00BA26FD">
        <w:t xml:space="preserve">2017. </w:t>
      </w:r>
      <w:r w:rsidRPr="00C33D9C">
        <w:t xml:space="preserve">Quarter- and cow-level risk factors for intramammary infection with coagulase-negative staphylococci species in Swiss dairy cows. J Dairy Sci. 100(7):5653-5663. doi: 10.3168/jds.2016-11639. </w:t>
      </w:r>
    </w:p>
    <w:p w14:paraId="445352A5" w14:textId="77777777" w:rsidR="00C72F91" w:rsidRDefault="00C72F91" w:rsidP="00682E1E">
      <w:pPr>
        <w:pStyle w:val="EndNoteBibliography"/>
        <w:spacing w:after="0"/>
        <w:rPr>
          <w:ins w:id="1670" w:author="Caitlin Jeffrey" w:date="2024-09-23T12:43:00Z" w16du:dateUtc="2024-09-23T16:43:00Z"/>
        </w:rPr>
      </w:pPr>
    </w:p>
    <w:p w14:paraId="3F0F61FC" w14:textId="3E6BB032" w:rsidR="00C66983" w:rsidRDefault="00C66983" w:rsidP="00682E1E">
      <w:pPr>
        <w:pStyle w:val="EndNoteBibliography"/>
        <w:spacing w:after="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704976C" w14:textId="77777777" w:rsidR="006D4567" w:rsidRPr="00A76A1B" w:rsidRDefault="006D4567" w:rsidP="00682E1E">
      <w:pPr>
        <w:pStyle w:val="EndNoteBibliography"/>
        <w:spacing w:after="0"/>
      </w:pPr>
    </w:p>
    <w:p w14:paraId="4C2EC781" w14:textId="77777777" w:rsidR="00C66983" w:rsidRDefault="00C66983" w:rsidP="00682E1E">
      <w:pPr>
        <w:pStyle w:val="EndNoteBibliography"/>
        <w:spacing w:after="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40C139B5" w14:textId="77777777" w:rsidR="006D4567" w:rsidRPr="00A76A1B" w:rsidRDefault="006D4567" w:rsidP="00682E1E">
      <w:pPr>
        <w:pStyle w:val="EndNoteBibliography"/>
        <w:spacing w:after="0"/>
      </w:pPr>
    </w:p>
    <w:p w14:paraId="39A87A3A" w14:textId="77777777" w:rsidR="00C66983" w:rsidRDefault="00C66983" w:rsidP="00682E1E">
      <w:pPr>
        <w:pStyle w:val="EndNoteBibliography"/>
        <w:spacing w:after="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5D399058" w14:textId="77777777" w:rsidR="006D4567" w:rsidRPr="00A76A1B" w:rsidRDefault="006D4567" w:rsidP="00682E1E">
      <w:pPr>
        <w:pStyle w:val="EndNoteBibliography"/>
        <w:spacing w:after="0"/>
      </w:pPr>
    </w:p>
    <w:p w14:paraId="0F65DF29" w14:textId="77777777" w:rsidR="00C66983" w:rsidRDefault="00C66983" w:rsidP="00682E1E">
      <w:pPr>
        <w:pStyle w:val="EndNoteBibliography"/>
        <w:spacing w:after="0"/>
      </w:pPr>
      <w:r w:rsidRPr="00A76A1B">
        <w:lastRenderedPageBreak/>
        <w:t>França, A., V. Gaio, N. Lopes, and L. D. R. Melo. 2021. Virulence Factors in Coagulase-Negative Staphylococci. Pathogens 10(2):170.</w:t>
      </w:r>
    </w:p>
    <w:p w14:paraId="559A5709" w14:textId="77777777" w:rsidR="006D4567" w:rsidRPr="00A76A1B" w:rsidRDefault="006D4567" w:rsidP="00682E1E">
      <w:pPr>
        <w:pStyle w:val="EndNoteBibliography"/>
        <w:spacing w:after="0"/>
      </w:pPr>
    </w:p>
    <w:p w14:paraId="522EE470" w14:textId="77777777" w:rsidR="00C66983" w:rsidRDefault="00C66983" w:rsidP="00682E1E">
      <w:pPr>
        <w:pStyle w:val="EndNoteBibliography"/>
        <w:spacing w:after="0"/>
      </w:pPr>
      <w:r w:rsidRPr="00A76A1B">
        <w:t>Frey, Y., J. P. Rodriguez, A. Thomann, S. Schwendener, and V. Perreten. 2013. Genetic characterization of antimicrobial resistance in coagulase-negative staphylococci from bovine mastitis milk. J. Dairy Sci. 96(4):2247-2257.</w:t>
      </w:r>
    </w:p>
    <w:p w14:paraId="0BD32596" w14:textId="77777777" w:rsidR="006D4567" w:rsidRPr="00A76A1B" w:rsidRDefault="006D4567" w:rsidP="00682E1E">
      <w:pPr>
        <w:pStyle w:val="EndNoteBibliography"/>
        <w:spacing w:after="0"/>
      </w:pPr>
    </w:p>
    <w:p w14:paraId="6BFE6D88" w14:textId="77777777" w:rsidR="00C66983" w:rsidRDefault="00C66983" w:rsidP="00682E1E">
      <w:pPr>
        <w:pStyle w:val="EndNoteBibliography"/>
        <w:spacing w:after="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536F7826" w14:textId="77777777" w:rsidR="006D4567" w:rsidRPr="00A76A1B" w:rsidRDefault="006D4567" w:rsidP="00682E1E">
      <w:pPr>
        <w:pStyle w:val="EndNoteBibliography"/>
        <w:spacing w:after="0"/>
      </w:pPr>
    </w:p>
    <w:p w14:paraId="1ABCFA3D" w14:textId="77777777" w:rsidR="00C66983" w:rsidRDefault="00C66983" w:rsidP="00682E1E">
      <w:pPr>
        <w:pStyle w:val="EndNoteBibliography"/>
        <w:spacing w:after="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0A6DDA09" w14:textId="77777777" w:rsidR="006D4567" w:rsidRPr="00A76A1B" w:rsidRDefault="006D4567" w:rsidP="00682E1E">
      <w:pPr>
        <w:pStyle w:val="EndNoteBibliography"/>
        <w:spacing w:after="0"/>
      </w:pPr>
    </w:p>
    <w:p w14:paraId="4E32CF3C" w14:textId="15108B90" w:rsidR="00367CE7" w:rsidRDefault="00367CE7" w:rsidP="00682E1E">
      <w:pPr>
        <w:pStyle w:val="EndNoteBibliography"/>
        <w:spacing w:after="0"/>
        <w:rPr>
          <w:ins w:id="1671" w:author="John Barlow" w:date="2024-09-18T09:21:00Z" w16du:dateUtc="2024-09-18T13:21:00Z"/>
        </w:rPr>
      </w:pPr>
      <w:ins w:id="1672" w:author="John Barlow" w:date="2024-09-18T09:21:00Z" w16du:dateUtc="2024-09-18T13:21:00Z">
        <w:r w:rsidRPr="00367CE7">
          <w:t>Griffin</w:t>
        </w:r>
        <w:r>
          <w:t>,</w:t>
        </w:r>
        <w:r w:rsidRPr="00367CE7">
          <w:t xml:space="preserve"> T</w:t>
        </w:r>
        <w:r>
          <w:t>.</w:t>
        </w:r>
        <w:r w:rsidRPr="00367CE7">
          <w:t>K</w:t>
        </w:r>
        <w:r>
          <w:t>.</w:t>
        </w:r>
        <w:r w:rsidRPr="00367CE7">
          <w:t>, Dodd</w:t>
        </w:r>
        <w:r>
          <w:t>,</w:t>
        </w:r>
        <w:r w:rsidRPr="00367CE7">
          <w:t xml:space="preserve"> F</w:t>
        </w:r>
        <w:r>
          <w:t>.</w:t>
        </w:r>
        <w:r w:rsidRPr="00367CE7">
          <w:t>H</w:t>
        </w:r>
        <w:r>
          <w:t>.</w:t>
        </w:r>
        <w:r w:rsidRPr="00367CE7">
          <w:t>, Neave</w:t>
        </w:r>
        <w:r>
          <w:t>,</w:t>
        </w:r>
        <w:r w:rsidRPr="00367CE7">
          <w:t xml:space="preserve"> F</w:t>
        </w:r>
        <w:r>
          <w:t>.</w:t>
        </w:r>
        <w:r w:rsidRPr="00367CE7">
          <w:t>K</w:t>
        </w:r>
        <w:r>
          <w:t>.</w:t>
        </w:r>
        <w:r w:rsidRPr="00367CE7">
          <w:t>, Westgarth</w:t>
        </w:r>
        <w:r>
          <w:t>,</w:t>
        </w:r>
        <w:r w:rsidRPr="00367CE7">
          <w:t xml:space="preserve"> D</w:t>
        </w:r>
        <w:r>
          <w:t>.</w:t>
        </w:r>
        <w:r w:rsidRPr="00367CE7">
          <w:t>R</w:t>
        </w:r>
        <w:r>
          <w:t>.</w:t>
        </w:r>
        <w:r w:rsidRPr="00367CE7">
          <w:t>, Kingwil</w:t>
        </w:r>
      </w:ins>
      <w:ins w:id="1673" w:author="John Barlow" w:date="2024-09-18T09:22:00Z" w16du:dateUtc="2024-09-18T13:22:00Z">
        <w:r w:rsidR="00CA1851">
          <w:t>l</w:t>
        </w:r>
      </w:ins>
      <w:ins w:id="1674" w:author="John Barlow" w:date="2024-09-18T09:21:00Z" w16du:dateUtc="2024-09-18T13:21:00Z">
        <w:r w:rsidR="00CA1851">
          <w:t>,</w:t>
        </w:r>
        <w:r w:rsidRPr="00367CE7">
          <w:t xml:space="preserve"> R</w:t>
        </w:r>
        <w:r w:rsidR="00CA1851">
          <w:t>.</w:t>
        </w:r>
        <w:r w:rsidRPr="00367CE7">
          <w:t>G</w:t>
        </w:r>
        <w:r w:rsidR="00CA1851">
          <w:t>.</w:t>
        </w:r>
        <w:r w:rsidRPr="00367CE7">
          <w:t>, Wilson</w:t>
        </w:r>
      </w:ins>
      <w:ins w:id="1675" w:author="John Barlow" w:date="2024-09-18T09:22:00Z" w16du:dateUtc="2024-09-18T13:22:00Z">
        <w:r w:rsidR="00CA1851">
          <w:t>,</w:t>
        </w:r>
      </w:ins>
      <w:ins w:id="1676" w:author="John Barlow" w:date="2024-09-18T09:21:00Z" w16du:dateUtc="2024-09-18T13:21:00Z">
        <w:r w:rsidRPr="00367CE7">
          <w:t xml:space="preserve"> C</w:t>
        </w:r>
      </w:ins>
      <w:ins w:id="1677" w:author="John Barlow" w:date="2024-09-18T09:22:00Z" w16du:dateUtc="2024-09-18T13:22:00Z">
        <w:r w:rsidR="00CA1851">
          <w:t>.</w:t>
        </w:r>
      </w:ins>
      <w:ins w:id="1678" w:author="John Barlow" w:date="2024-09-18T09:21:00Z" w16du:dateUtc="2024-09-18T13:21:00Z">
        <w:r w:rsidRPr="00367CE7">
          <w:t>D.</w:t>
        </w:r>
      </w:ins>
      <w:ins w:id="1679" w:author="John Barlow" w:date="2024-09-18T09:22:00Z" w16du:dateUtc="2024-09-18T13:22:00Z">
        <w:r w:rsidR="00C40A7E">
          <w:t xml:space="preserve"> 1977.</w:t>
        </w:r>
      </w:ins>
      <w:ins w:id="1680" w:author="John Barlow" w:date="2024-09-18T09:21:00Z" w16du:dateUtc="2024-09-18T13:21:00Z">
        <w:r w:rsidRPr="00367CE7">
          <w:t xml:space="preserve"> A method of diagnosing intramammary infection in dairy cows for large experiments. J Dairy Res. 44(1):25-45. doi: 10.1017/s0022029900019907. </w:t>
        </w:r>
      </w:ins>
    </w:p>
    <w:p w14:paraId="6AB08E16" w14:textId="77777777" w:rsidR="00367CE7" w:rsidRDefault="00367CE7" w:rsidP="00682E1E">
      <w:pPr>
        <w:pStyle w:val="EndNoteBibliography"/>
        <w:spacing w:after="0"/>
        <w:rPr>
          <w:ins w:id="1681" w:author="John Barlow" w:date="2024-09-18T09:21:00Z" w16du:dateUtc="2024-09-18T13:21:00Z"/>
        </w:rPr>
      </w:pPr>
    </w:p>
    <w:p w14:paraId="5ED8A523" w14:textId="22E9495F" w:rsidR="00C66983" w:rsidRDefault="00C66983" w:rsidP="00682E1E">
      <w:pPr>
        <w:pStyle w:val="EndNoteBibliography"/>
        <w:spacing w:after="0"/>
      </w:pPr>
      <w:r w:rsidRPr="00A76A1B">
        <w:t>Hand, K. J., A. Godkin, and D. F. Kelton. 2012. Milk production and somatic cell counts: A cow-level analysis. J. Dairy Sci. 95(3):1358-1362.</w:t>
      </w:r>
    </w:p>
    <w:p w14:paraId="55A0C807" w14:textId="77777777" w:rsidR="006D4567" w:rsidRPr="00A76A1B" w:rsidRDefault="006D4567" w:rsidP="00682E1E">
      <w:pPr>
        <w:pStyle w:val="EndNoteBibliography"/>
        <w:spacing w:after="0"/>
      </w:pPr>
    </w:p>
    <w:p w14:paraId="38442BA6" w14:textId="77777777" w:rsidR="00C66983" w:rsidRDefault="00C66983" w:rsidP="00682E1E">
      <w:pPr>
        <w:pStyle w:val="EndNoteBibliography"/>
        <w:spacing w:after="0"/>
      </w:pPr>
      <w:r w:rsidRPr="00A76A1B">
        <w:t>Heikkilä, A. M., E. Liski, S. Pyörälä, and S. Taponen. 2018. Pathogen-specific production losses in bovine mastitis. J. Dairy Sci. 101(10):9493-9504.</w:t>
      </w:r>
    </w:p>
    <w:p w14:paraId="074AAA30" w14:textId="77777777" w:rsidR="00B36110" w:rsidRDefault="00B36110" w:rsidP="00682E1E">
      <w:pPr>
        <w:pStyle w:val="EndNoteBibliography"/>
        <w:spacing w:after="0"/>
      </w:pPr>
    </w:p>
    <w:p w14:paraId="0703DA43" w14:textId="40E92FC8" w:rsidR="002B04B9" w:rsidRDefault="005D3289" w:rsidP="00682E1E">
      <w:pPr>
        <w:pStyle w:val="EndNoteBibliography"/>
        <w:spacing w:after="0"/>
      </w:pPr>
      <w:r w:rsidRPr="005D3289">
        <w:t xml:space="preserve">Howden BP, Giulieri SG, Wong Fok Lung T, Baines SL, Sharkey LK, Lee JYH, Hachani A, Monk IR, Stinear TP. </w:t>
      </w:r>
      <w:r>
        <w:t xml:space="preserve">2023. </w:t>
      </w:r>
      <w:r w:rsidRPr="005D3289">
        <w:t xml:space="preserve">Staphylococcus aureus host interactions and adaptation. Nat Rev Microbiol. 21(6):380-395. doi: 10.1038/s41579-023-00852-y. </w:t>
      </w:r>
    </w:p>
    <w:p w14:paraId="46120E6D" w14:textId="77777777" w:rsidR="005D3289" w:rsidRDefault="005D3289" w:rsidP="00682E1E">
      <w:pPr>
        <w:pStyle w:val="EndNoteBibliography"/>
        <w:spacing w:after="0"/>
      </w:pPr>
    </w:p>
    <w:p w14:paraId="615EC74F" w14:textId="3D01D1E3" w:rsidR="006D4567" w:rsidRPr="00A76A1B" w:rsidRDefault="002B04B9" w:rsidP="00682E1E">
      <w:pPr>
        <w:pStyle w:val="EndNoteBibliography"/>
        <w:spacing w:after="0"/>
      </w:pPr>
      <w:r w:rsidRPr="00F3536A">
        <w:t xml:space="preserve">Huebner, R., R. Mugabi, G. Hetesy, L. Fox, S. De Vliegher, A. De Visscher, J. W. Barlow, and G. Sensabaugh. 2021. Characterization of genetic diversity and population structure within </w:t>
      </w:r>
      <w:r w:rsidRPr="005861C6">
        <w:rPr>
          <w:i/>
        </w:rPr>
        <w:t>Staphylococcus</w:t>
      </w:r>
      <w:r w:rsidRPr="00F3536A">
        <w:t xml:space="preserve"> </w:t>
      </w:r>
      <w:r w:rsidRPr="005861C6">
        <w:rPr>
          <w:i/>
        </w:rPr>
        <w:t>chromogenes</w:t>
      </w:r>
      <w:r w:rsidRPr="00F3536A">
        <w:t xml:space="preserve"> by multilocus sequence typing. PLoS One 16(3):e024368</w:t>
      </w:r>
    </w:p>
    <w:p w14:paraId="2A4B436B" w14:textId="77777777" w:rsidR="00C66983" w:rsidRDefault="00C66983" w:rsidP="00682E1E">
      <w:pPr>
        <w:pStyle w:val="EndNoteBibliography"/>
        <w:spacing w:after="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AB1F193" w14:textId="77777777" w:rsidR="006D4567" w:rsidRPr="00A76A1B" w:rsidRDefault="006D4567" w:rsidP="00682E1E">
      <w:pPr>
        <w:pStyle w:val="EndNoteBibliography"/>
        <w:spacing w:after="0"/>
      </w:pPr>
    </w:p>
    <w:p w14:paraId="2466179F" w14:textId="77777777" w:rsidR="00C66983" w:rsidRDefault="00C66983" w:rsidP="00682E1E">
      <w:pPr>
        <w:pStyle w:val="EndNoteBibliography"/>
        <w:spacing w:after="0"/>
      </w:pPr>
      <w:r w:rsidRPr="00A76A1B">
        <w:t>Hyvönen, P., S. Käyhkö, S. Taponen, A. von Wright, and S. Pyörälä. 2009. Effect of bovine lactoferrin on the internalization of coagulase-negative staphylococci into bovine mammary epithelial cells under in-vitro conditions. J Dairy Res 76(2):144-151.</w:t>
      </w:r>
    </w:p>
    <w:p w14:paraId="3695AFE3" w14:textId="77777777" w:rsidR="00A11EAF" w:rsidRDefault="00A11EAF" w:rsidP="00682E1E">
      <w:pPr>
        <w:pStyle w:val="EndNoteBibliography"/>
        <w:spacing w:after="0"/>
      </w:pPr>
    </w:p>
    <w:p w14:paraId="1E45595F" w14:textId="16D1E6D4" w:rsidR="00A11EAF" w:rsidRDefault="00A11EAF" w:rsidP="002776FD">
      <w:pPr>
        <w:pStyle w:val="EndNoteBibliography"/>
      </w:pPr>
      <w:r w:rsidRPr="00A11EAF">
        <w:t xml:space="preserve">Jeffrey CE, Andrews T, Godden SM, Neher DA, Barlow JW. </w:t>
      </w:r>
      <w:r w:rsidR="00DC224B">
        <w:t xml:space="preserve">2024. </w:t>
      </w:r>
      <w:r w:rsidRPr="00A11EAF">
        <w:t xml:space="preserve">Relationship Between Facility Type and Bulk Tank Milk Bacteriology, Udder Health, Udder Hygiene, and Milk Production on Vermont Organic Dairy Farms. J Dairy Sci. S0022-0302(24)00935-4. doi: 10.3168/jds.2023-24576. Epub ahead of print. </w:t>
      </w:r>
    </w:p>
    <w:p w14:paraId="00DDE027" w14:textId="77777777" w:rsidR="006D4567" w:rsidRPr="00A76A1B" w:rsidRDefault="006D4567" w:rsidP="00682E1E">
      <w:pPr>
        <w:pStyle w:val="EndNoteBibliography"/>
        <w:spacing w:after="0"/>
      </w:pPr>
    </w:p>
    <w:p w14:paraId="7BA4E7A1" w14:textId="77777777" w:rsidR="00C66983" w:rsidRDefault="00C66983" w:rsidP="00682E1E">
      <w:pPr>
        <w:pStyle w:val="EndNoteBibliography"/>
        <w:spacing w:after="0"/>
      </w:pPr>
      <w:r w:rsidRPr="00A76A1B">
        <w:lastRenderedPageBreak/>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66577F38" w14:textId="77777777" w:rsidR="006D4567" w:rsidRPr="00A76A1B" w:rsidRDefault="006D4567" w:rsidP="00682E1E">
      <w:pPr>
        <w:pStyle w:val="EndNoteBibliography"/>
        <w:spacing w:after="0"/>
      </w:pPr>
    </w:p>
    <w:p w14:paraId="00570686" w14:textId="77777777" w:rsidR="00C66983" w:rsidRDefault="00C66983" w:rsidP="00682E1E">
      <w:pPr>
        <w:pStyle w:val="EndNoteBibliography"/>
        <w:spacing w:after="0"/>
      </w:pPr>
      <w:r w:rsidRPr="00A76A1B">
        <w:t>Lam, T. J., M. C. DeJong, Y. H. Schukken, and A. Brand. 1996. Mathematical modeling to estimate efficacy of postmilking teat disinfection in split-udder trials of dairy cows. J Dairy Sci 79(1):62-70.</w:t>
      </w:r>
    </w:p>
    <w:p w14:paraId="434BB069" w14:textId="77777777" w:rsidR="00A045D1" w:rsidRDefault="00A045D1" w:rsidP="00682E1E">
      <w:pPr>
        <w:pStyle w:val="EndNoteBibliography"/>
        <w:spacing w:after="0"/>
      </w:pPr>
    </w:p>
    <w:p w14:paraId="5370CB2B" w14:textId="5258C389" w:rsidR="00A045D1" w:rsidRDefault="00A045D1" w:rsidP="002776FD">
      <w:pPr>
        <w:pStyle w:val="EndNoteBibliography"/>
      </w:pPr>
      <w:r w:rsidRPr="00A045D1">
        <w:t xml:space="preserve">Mahmmod YS, Klaas IC, Svennesen L, Pedersen K, Ingmer H. Communications of Staphylococcus aureus and non-aureus Staphylococcus species from bovine intramammary infections and teat apex colonization. </w:t>
      </w:r>
      <w:r>
        <w:t xml:space="preserve">2018. </w:t>
      </w:r>
      <w:r w:rsidRPr="00A045D1">
        <w:t xml:space="preserve">J Dairy Sci. 101(8):7322-7333. doi: 10.3168/jds.2017-14311. </w:t>
      </w:r>
    </w:p>
    <w:p w14:paraId="18163784" w14:textId="77777777" w:rsidR="006D4567" w:rsidRPr="00A76A1B" w:rsidRDefault="006D4567" w:rsidP="00682E1E">
      <w:pPr>
        <w:pStyle w:val="EndNoteBibliography"/>
        <w:spacing w:after="0"/>
      </w:pPr>
    </w:p>
    <w:p w14:paraId="25A2000C" w14:textId="77777777" w:rsidR="00C66983" w:rsidRDefault="00C66983" w:rsidP="00682E1E">
      <w:pPr>
        <w:pStyle w:val="EndNoteBibliography"/>
        <w:spacing w:after="0"/>
      </w:pPr>
      <w:r w:rsidRPr="00A76A1B">
        <w:t>National Mastitis Council. 2017. Laboratory Handbook on Bovine Mastitis. Third ed. National Mastitis Council, Inc., New Prague, MI.</w:t>
      </w:r>
    </w:p>
    <w:p w14:paraId="0221AD35" w14:textId="77777777" w:rsidR="006D4567" w:rsidRPr="00A76A1B" w:rsidRDefault="006D4567" w:rsidP="00682E1E">
      <w:pPr>
        <w:pStyle w:val="EndNoteBibliography"/>
        <w:spacing w:after="0"/>
      </w:pPr>
    </w:p>
    <w:p w14:paraId="52E89D22" w14:textId="77777777" w:rsidR="00C66983" w:rsidRDefault="00C66983" w:rsidP="00682E1E">
      <w:pPr>
        <w:pStyle w:val="EndNoteBibliography"/>
        <w:spacing w:after="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220DC378" w14:textId="77777777" w:rsidR="00EA2872" w:rsidRDefault="00EA2872" w:rsidP="00682E1E">
      <w:pPr>
        <w:pStyle w:val="EndNoteBibliography"/>
        <w:spacing w:after="0"/>
      </w:pPr>
    </w:p>
    <w:p w14:paraId="05ECCF9C" w14:textId="2D3EBBFB" w:rsidR="00EA2872" w:rsidRDefault="00EA2872" w:rsidP="002776FD">
      <w:pPr>
        <w:pStyle w:val="EndNoteBibliography"/>
      </w:pPr>
      <w:r w:rsidRPr="00EA2872">
        <w:t>Neher, D. A., T. D. Andrews, T. R. Weicht, A. Hurd, and J. W. Barlow.</w:t>
      </w:r>
      <w:r>
        <w:t xml:space="preserve"> </w:t>
      </w:r>
      <w:r w:rsidRPr="00EA2872">
        <w:t>2022. Organic Farm Bedded Pack System Microbiomes: A Case</w:t>
      </w:r>
      <w:r>
        <w:t xml:space="preserve"> </w:t>
      </w:r>
      <w:r w:rsidRPr="00EA2872">
        <w:t>Study with Comparisons to Similar and Different Bedded Packs.</w:t>
      </w:r>
      <w:r w:rsidR="00EA0A96">
        <w:t xml:space="preserve"> </w:t>
      </w:r>
      <w:r w:rsidRPr="00EA2872">
        <w:t>Dairy. doi: https: / / doi .org/ 10 .3390/ dairy3030042.</w:t>
      </w:r>
    </w:p>
    <w:p w14:paraId="4CC84443" w14:textId="77777777" w:rsidR="00EC1244" w:rsidRPr="00A76A1B" w:rsidRDefault="00EC1244" w:rsidP="00682E1E">
      <w:pPr>
        <w:pStyle w:val="EndNoteBibliography"/>
        <w:spacing w:after="0"/>
      </w:pPr>
    </w:p>
    <w:p w14:paraId="40E1023C" w14:textId="77777777" w:rsidR="00C66983" w:rsidRDefault="00C66983" w:rsidP="00682E1E">
      <w:pPr>
        <w:pStyle w:val="EndNoteBibliography"/>
        <w:spacing w:after="0"/>
      </w:pPr>
      <w:r w:rsidRPr="00A76A1B">
        <w:t>Nyman, A. K., C. Fasth, and K. P. Waller. 2018. Intramammary infections with different non-aureus staphylococci in dairy cows. J. Dairy Sci. 101(2):1403-1418.</w:t>
      </w:r>
    </w:p>
    <w:p w14:paraId="32B4B3FF" w14:textId="77777777" w:rsidR="006D4567" w:rsidRPr="00A76A1B" w:rsidRDefault="006D4567" w:rsidP="00682E1E">
      <w:pPr>
        <w:pStyle w:val="EndNoteBibliography"/>
        <w:spacing w:after="0"/>
      </w:pPr>
    </w:p>
    <w:p w14:paraId="5E00AEA6" w14:textId="4D66C7C0" w:rsidR="00071594" w:rsidRDefault="00E633E4" w:rsidP="00682E1E">
      <w:pPr>
        <w:pStyle w:val="EndNoteBibliography"/>
        <w:spacing w:after="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ABCAF2A" w14:textId="77777777" w:rsidR="006D4567" w:rsidRDefault="006D4567" w:rsidP="00682E1E">
      <w:pPr>
        <w:pStyle w:val="EndNoteBibliography"/>
        <w:spacing w:after="0"/>
      </w:pPr>
    </w:p>
    <w:p w14:paraId="131F8C52" w14:textId="537C2E15" w:rsidR="00C66983" w:rsidRDefault="00C66983" w:rsidP="00682E1E">
      <w:pPr>
        <w:pStyle w:val="EndNoteBibliography"/>
        <w:spacing w:after="0"/>
      </w:pPr>
      <w:r w:rsidRPr="00A76A1B">
        <w:t>Olofsson, C., I. Toftaker, A. Rachah, O. Reksen, and C. Kielland. 2024. Pathogen-specific patterns of milking traits in automatic milking systems. J. Dairy Sci.</w:t>
      </w:r>
    </w:p>
    <w:p w14:paraId="15B882E5" w14:textId="77777777" w:rsidR="006D4567" w:rsidRPr="00A76A1B" w:rsidRDefault="006D4567" w:rsidP="00682E1E">
      <w:pPr>
        <w:pStyle w:val="EndNoteBibliography"/>
        <w:spacing w:after="0"/>
      </w:pPr>
    </w:p>
    <w:p w14:paraId="3C56D512" w14:textId="7CE7D066" w:rsidR="00C66983" w:rsidRDefault="00C66983" w:rsidP="00682E1E">
      <w:pPr>
        <w:pStyle w:val="EndNoteBibliography"/>
        <w:spacing w:after="0"/>
      </w:pPr>
      <w:r w:rsidRPr="00A76A1B">
        <w:t>Peña-Mosca, F., C. Dean, V. Machado, L. Fernandes, P. Pinedo, E. Doster, B. Heins, K. Sharpe, T. Ray, V. Feijoo, A. Antunes, C. Baumann, T. Wehri, N. Noyes, and L. Caixeta. 2023</w:t>
      </w:r>
      <w:r w:rsidR="00FA6723">
        <w:t xml:space="preserve">. </w:t>
      </w:r>
      <w:r w:rsidRPr="00A76A1B">
        <w:t>In</w:t>
      </w:r>
      <w:ins w:id="1682" w:author="John Barlow" w:date="2024-09-12T21:17:00Z" w16du:dateUtc="2024-09-13T01:17:00Z">
        <w:r w:rsidR="00147593">
          <w:t>v</w:t>
        </w:r>
      </w:ins>
      <w:r w:rsidRPr="00A76A1B">
        <w:t>estigation of intramammary infections in primiparous cows during early lactation on organic dairy farms. J Dairy Sci 106(12):9377-9392.</w:t>
      </w:r>
    </w:p>
    <w:p w14:paraId="567AA2F7" w14:textId="77777777" w:rsidR="00FA6723" w:rsidRPr="00A76A1B" w:rsidRDefault="00FA6723" w:rsidP="00682E1E">
      <w:pPr>
        <w:pStyle w:val="EndNoteBibliography"/>
        <w:spacing w:after="0"/>
      </w:pPr>
    </w:p>
    <w:p w14:paraId="1D6515E3" w14:textId="36C29FCE" w:rsidR="00EF0FB2" w:rsidRDefault="00EF0FB2" w:rsidP="00682E1E">
      <w:pPr>
        <w:pStyle w:val="EndNoteBibliography"/>
        <w:spacing w:after="0"/>
        <w:rPr>
          <w:ins w:id="1683" w:author="Caitlin Jeffrey" w:date="2024-09-24T06:55:00Z" w16du:dateUtc="2024-09-24T10:55:00Z"/>
        </w:rPr>
      </w:pPr>
      <w:ins w:id="1684" w:author="Caitlin Jeffrey" w:date="2024-09-24T06:55:00Z">
        <w:r w:rsidRPr="00EF0FB2">
          <w:t>Petzer, I. M., C. Labuschagne, L. Phophi, and J. Karzis. 2022. Species identification and cow risks of non-</w:t>
        </w:r>
        <w:r w:rsidRPr="00EF0FB2">
          <w:rPr>
            <w:i/>
            <w:iCs/>
          </w:rPr>
          <w:t>aureus</w:t>
        </w:r>
        <w:r w:rsidRPr="00EF0FB2">
          <w:t xml:space="preserve"> staphylococci from South African dairy herds. Onderstepoort J Vet Res 89(1):e1-e10.</w:t>
        </w:r>
      </w:ins>
    </w:p>
    <w:p w14:paraId="602ABB18" w14:textId="77777777" w:rsidR="00EF0FB2" w:rsidRDefault="00EF0FB2" w:rsidP="00682E1E">
      <w:pPr>
        <w:pStyle w:val="EndNoteBibliography"/>
        <w:spacing w:after="0"/>
        <w:rPr>
          <w:ins w:id="1685" w:author="Caitlin Jeffrey" w:date="2024-09-24T06:55:00Z" w16du:dateUtc="2024-09-24T10:55:00Z"/>
        </w:rPr>
      </w:pPr>
    </w:p>
    <w:p w14:paraId="6A38DE9D" w14:textId="2D8B9D9F" w:rsidR="00C66983" w:rsidRDefault="00C66983" w:rsidP="00682E1E">
      <w:pPr>
        <w:pStyle w:val="EndNoteBibliography"/>
        <w:spacing w:after="0"/>
      </w:pPr>
      <w:r w:rsidRPr="00A76A1B">
        <w:t>Persson Waller, K., A. Aspán, A. Nyman, Y. Persson, and U. Grönlund Andersson. 2011. CNS species and antimicrobial resistance in clinical and subclinical bovine mastitis. Veterinary Microbiology 152(1-2):112-116.</w:t>
      </w:r>
    </w:p>
    <w:p w14:paraId="769CDCCC" w14:textId="77777777" w:rsidR="00FB6C52" w:rsidRDefault="00FB6C52" w:rsidP="00682E1E">
      <w:pPr>
        <w:pStyle w:val="EndNoteBibliography"/>
        <w:spacing w:after="0"/>
      </w:pPr>
    </w:p>
    <w:p w14:paraId="1306660F" w14:textId="2BB8C510" w:rsidR="00FB6C52" w:rsidRDefault="00FB6C52" w:rsidP="00682E1E">
      <w:pPr>
        <w:pStyle w:val="EndNoteBibliography"/>
        <w:spacing w:after="0"/>
      </w:pPr>
      <w:r w:rsidRPr="00FB6C52">
        <w:t xml:space="preserve">Persson Waller K, Myrenås M, Börjesson S, Kim H, Widerström M, Monsen T, Sigurðarson Sandholt AK, Östlund E, Cha W. </w:t>
      </w:r>
      <w:r>
        <w:t xml:space="preserve">2023. </w:t>
      </w:r>
      <w:r w:rsidRPr="00FB6C52">
        <w:t xml:space="preserve">Genotypic characterization of </w:t>
      </w:r>
      <w:r w:rsidRPr="002776FD">
        <w:rPr>
          <w:i/>
          <w:iCs/>
        </w:rPr>
        <w:t>Staphylococcus chromogenes</w:t>
      </w:r>
      <w:r w:rsidRPr="00FB6C52">
        <w:t xml:space="preserve"> and </w:t>
      </w:r>
      <w:r w:rsidRPr="002776FD">
        <w:rPr>
          <w:i/>
          <w:iCs/>
        </w:rPr>
        <w:t>Staphylococcus simulans</w:t>
      </w:r>
      <w:r w:rsidRPr="00FB6C52">
        <w:t xml:space="preserve"> from Swedish cases of bovine subclinical mastitis. J Dairy Sci. 106(11):7991-8004. doi: 10.3168/jds.2023-23523. </w:t>
      </w:r>
    </w:p>
    <w:p w14:paraId="6878E222" w14:textId="77777777" w:rsidR="00FA6723" w:rsidRPr="00A76A1B" w:rsidRDefault="00FA6723" w:rsidP="00682E1E">
      <w:pPr>
        <w:pStyle w:val="EndNoteBibliography"/>
        <w:spacing w:after="0"/>
      </w:pPr>
    </w:p>
    <w:p w14:paraId="22C12D64" w14:textId="7CAB92A1" w:rsidR="00C66983" w:rsidRDefault="00C66983" w:rsidP="00682E1E">
      <w:pPr>
        <w:pStyle w:val="EndNoteBibliography"/>
        <w:spacing w:after="0"/>
      </w:pPr>
      <w:r w:rsidRPr="00A76A1B">
        <w:t>Piessens, V., E. Van Coillie, B. Verbist, K. Supr</w:t>
      </w:r>
      <w:ins w:id="1686" w:author="John Barlow" w:date="2024-09-12T09:48:00Z" w16du:dateUtc="2024-09-12T13:48:00Z">
        <w:r w:rsidR="001F5335" w:rsidRPr="000B59AF">
          <w:rPr>
            <w:szCs w:val="24"/>
          </w:rPr>
          <w:t>é</w:t>
        </w:r>
      </w:ins>
      <w:r w:rsidRPr="00A76A1B">
        <w:t xml:space="preserve">, G. Braem, A. Van Nuffel, L. De Vuyst, M. Heyndrickx, and S. De Vliegher. 2011. Distribution of coagulase-negative </w:t>
      </w:r>
      <w:r w:rsidRPr="000707BC">
        <w:rPr>
          <w:i/>
          <w:iCs/>
        </w:rPr>
        <w:t xml:space="preserve">Staphylococcus </w:t>
      </w:r>
      <w:r w:rsidRPr="00A76A1B">
        <w:t>species from milk and environment of dairy cows differs between herds. J Dairy Sci 94(6):2933-2944.</w:t>
      </w:r>
    </w:p>
    <w:p w14:paraId="7860E2DE" w14:textId="77777777" w:rsidR="00FA6723" w:rsidRPr="00A76A1B" w:rsidRDefault="00FA6723" w:rsidP="00682E1E">
      <w:pPr>
        <w:pStyle w:val="EndNoteBibliography"/>
        <w:spacing w:after="0"/>
      </w:pPr>
    </w:p>
    <w:p w14:paraId="67F70E92" w14:textId="77777777" w:rsidR="00C66983" w:rsidRDefault="00C66983" w:rsidP="00682E1E">
      <w:pPr>
        <w:pStyle w:val="EndNoteBibliography"/>
        <w:spacing w:after="0"/>
      </w:pPr>
      <w:r w:rsidRPr="00A76A1B">
        <w:t>Pol, M. and P. L. Ruegg. 2007. Relationship between antimicrobial drug usage and antimicrobial susceptibility of gram-positive mastitis pathogens. J Dairy Sci 90(1):262-273.</w:t>
      </w:r>
    </w:p>
    <w:p w14:paraId="2A416193" w14:textId="77777777" w:rsidR="00FA6723" w:rsidRPr="00A76A1B" w:rsidRDefault="00FA6723" w:rsidP="00682E1E">
      <w:pPr>
        <w:pStyle w:val="EndNoteBibliography"/>
        <w:spacing w:after="0"/>
      </w:pPr>
    </w:p>
    <w:p w14:paraId="0BF6EE8E" w14:textId="77777777" w:rsidR="00C66983" w:rsidRDefault="00C66983" w:rsidP="00682E1E">
      <w:pPr>
        <w:pStyle w:val="EndNoteBibliography"/>
        <w:spacing w:after="0"/>
      </w:pPr>
      <w:r w:rsidRPr="00A76A1B">
        <w:t>R Development Core Team. 2023. R: A Language and Environment for Statistical Computing. R Foundation for Statistical Computing, Vienna, Austria.</w:t>
      </w:r>
    </w:p>
    <w:p w14:paraId="63B6D594" w14:textId="77777777" w:rsidR="00A93242" w:rsidRDefault="00A93242" w:rsidP="00682E1E">
      <w:pPr>
        <w:pStyle w:val="EndNoteBibliography"/>
        <w:spacing w:after="0"/>
      </w:pPr>
    </w:p>
    <w:p w14:paraId="23F0A3D4" w14:textId="4A89ED5C" w:rsidR="00FA6723" w:rsidRPr="00A76A1B" w:rsidRDefault="00A93242" w:rsidP="00682E1E">
      <w:pPr>
        <w:pStyle w:val="EndNoteBibliography"/>
        <w:spacing w:after="0"/>
      </w:pPr>
      <w:r w:rsidRPr="00A93242">
        <w:t xml:space="preserve">Rodríguez-Bermúdez R, Miranda M, Baudracco J, Fouz R, Pereira V, López-Alonso M. </w:t>
      </w:r>
      <w:r w:rsidR="003A07F9">
        <w:t xml:space="preserve">2019. </w:t>
      </w:r>
      <w:r w:rsidRPr="00A93242">
        <w:t xml:space="preserve">Breeding for organic dairy farming: what types of cows are needed? J Dairy Res. 86(1):3-12. doi: 10.1017/S0022029919000141. </w:t>
      </w:r>
    </w:p>
    <w:p w14:paraId="1B2A6633" w14:textId="77777777" w:rsidR="00C66983" w:rsidRDefault="00C66983" w:rsidP="00682E1E">
      <w:pPr>
        <w:pStyle w:val="EndNoteBibliography"/>
        <w:spacing w:after="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34965B5E" w14:textId="77777777" w:rsidR="00FA6723" w:rsidRPr="00A76A1B" w:rsidRDefault="00FA6723" w:rsidP="00682E1E">
      <w:pPr>
        <w:pStyle w:val="EndNoteBibliography"/>
        <w:spacing w:after="0"/>
      </w:pPr>
    </w:p>
    <w:p w14:paraId="449F773D" w14:textId="77777777" w:rsidR="00C66983" w:rsidRDefault="00C66983" w:rsidP="00682E1E">
      <w:pPr>
        <w:pStyle w:val="EndNoteBibliography"/>
        <w:spacing w:after="0"/>
      </w:pPr>
      <w:r w:rsidRPr="00A76A1B">
        <w:t>Ruegg, P. L. 2009. Management of mastitis on organic and conventional dairy farms. J Anim Sci 87(13 Suppl):43-55.</w:t>
      </w:r>
    </w:p>
    <w:p w14:paraId="351F7623" w14:textId="77777777" w:rsidR="00FA6723" w:rsidRPr="00A76A1B" w:rsidRDefault="00FA6723" w:rsidP="00682E1E">
      <w:pPr>
        <w:pStyle w:val="EndNoteBibliography"/>
        <w:spacing w:after="0"/>
      </w:pPr>
    </w:p>
    <w:p w14:paraId="34AE284B" w14:textId="77777777" w:rsidR="00C66983" w:rsidRDefault="00C66983" w:rsidP="00682E1E">
      <w:pPr>
        <w:pStyle w:val="EndNoteBibliography"/>
        <w:spacing w:after="0"/>
      </w:pPr>
      <w:r w:rsidRPr="00A76A1B">
        <w:t>Schepers, A. J., T. J. Lam, Y. H. Schukken, J. B. Wilmink, and W. J. Hanekamp. 1997. Estimation of variance components for somatic cell counts to determine thresholds for uninfected quarters. J Dairy Sci 80(8):1833-1840.</w:t>
      </w:r>
    </w:p>
    <w:p w14:paraId="27DEFC21" w14:textId="77777777" w:rsidR="00FA6723" w:rsidRPr="00A76A1B" w:rsidRDefault="00FA6723" w:rsidP="00682E1E">
      <w:pPr>
        <w:pStyle w:val="EndNoteBibliography"/>
        <w:spacing w:after="0"/>
      </w:pPr>
    </w:p>
    <w:p w14:paraId="184C8384" w14:textId="77777777" w:rsidR="00C66983" w:rsidRDefault="00C66983" w:rsidP="00682E1E">
      <w:pPr>
        <w:pStyle w:val="EndNoteBibliography"/>
        <w:spacing w:after="0"/>
      </w:pPr>
      <w:r w:rsidRPr="00A76A1B">
        <w:t>Schukken, Y. H., R. N. González, L. L. Tikofsky, H. F. Schulte, C. G. Santisteban, F. L. Welcome, G. J. Bennett, M. J. Zurakowski, and R. N. Zadoks. 2009. CNS mastitis: nothing to worry about? Vet Microbiol 134(1-2):9-14.</w:t>
      </w:r>
    </w:p>
    <w:p w14:paraId="72EC5937" w14:textId="77777777" w:rsidR="00FA6723" w:rsidRPr="00A76A1B" w:rsidRDefault="00FA6723" w:rsidP="00682E1E">
      <w:pPr>
        <w:pStyle w:val="EndNoteBibliography"/>
        <w:spacing w:after="0"/>
      </w:pPr>
    </w:p>
    <w:p w14:paraId="4A5E1041" w14:textId="77777777" w:rsidR="00C66983" w:rsidRDefault="00C66983" w:rsidP="00682E1E">
      <w:pPr>
        <w:pStyle w:val="EndNoteBibliography"/>
        <w:spacing w:after="0"/>
      </w:pPr>
      <w:r w:rsidRPr="00A76A1B">
        <w:t>Schutz, M. M., L. B. Hansen, G. R. Steuernagel, and A. L. Kuck. 1990. Variation of Milk, Fat, Protein, and Somatic Cells for Dairy Cattle1. J. Dairy Sci. 73(2):484-493.</w:t>
      </w:r>
    </w:p>
    <w:p w14:paraId="62CF9109" w14:textId="77777777" w:rsidR="00FA6723" w:rsidRPr="00A76A1B" w:rsidRDefault="00FA6723" w:rsidP="00682E1E">
      <w:pPr>
        <w:pStyle w:val="EndNoteBibliography"/>
        <w:spacing w:after="0"/>
      </w:pPr>
    </w:p>
    <w:p w14:paraId="15A27B63" w14:textId="77777777" w:rsidR="00C66983" w:rsidRDefault="00C66983" w:rsidP="00682E1E">
      <w:pPr>
        <w:pStyle w:val="EndNoteBibliography"/>
        <w:spacing w:after="0"/>
      </w:pPr>
      <w:r w:rsidRPr="00A76A1B">
        <w:t>Shook, G. E. 1982. Approaches to summarizing somatic cell count which improve interpretability. Page 150 in Proc. 21st Annual Mtg. Natl. Mastitis Council, Arlington, VA.</w:t>
      </w:r>
    </w:p>
    <w:p w14:paraId="19F53E99" w14:textId="77777777" w:rsidR="00226BF7" w:rsidRDefault="00226BF7" w:rsidP="00682E1E">
      <w:pPr>
        <w:pStyle w:val="EndNoteBibliography"/>
        <w:spacing w:after="0"/>
      </w:pPr>
    </w:p>
    <w:p w14:paraId="596AD2B8" w14:textId="0FA1D004" w:rsidR="00226BF7" w:rsidRDefault="00280060" w:rsidP="00682E1E">
      <w:pPr>
        <w:pStyle w:val="EndNoteBibliography"/>
        <w:spacing w:after="0"/>
      </w:pPr>
      <w:r w:rsidRPr="00280060">
        <w:lastRenderedPageBreak/>
        <w:t xml:space="preserve">Shook GE, Kirk RLB, Welcome FL, Schukken YH, Ruegg PL. </w:t>
      </w:r>
      <w:r>
        <w:t xml:space="preserve">2017. </w:t>
      </w:r>
      <w:r w:rsidRPr="00280060">
        <w:t xml:space="preserve">Relationship between intramammary infection prevalence and somatic cell score in commercial dairy herds. J Dairy Sci.100(12):9691-9701. doi: 10.3168/jds.2017-12810. </w:t>
      </w:r>
    </w:p>
    <w:p w14:paraId="5F4BAF28" w14:textId="77777777" w:rsidR="00FA6723" w:rsidRPr="00A76A1B" w:rsidRDefault="00FA6723" w:rsidP="00682E1E">
      <w:pPr>
        <w:pStyle w:val="EndNoteBibliography"/>
        <w:spacing w:after="0"/>
      </w:pPr>
    </w:p>
    <w:p w14:paraId="15643C6A" w14:textId="77777777" w:rsidR="00C66983" w:rsidRDefault="00C66983" w:rsidP="00682E1E">
      <w:pPr>
        <w:pStyle w:val="EndNoteBibliography"/>
        <w:spacing w:after="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21244025" w14:textId="77777777" w:rsidR="00D8730C" w:rsidRDefault="00D8730C" w:rsidP="00682E1E">
      <w:pPr>
        <w:pStyle w:val="EndNoteBibliography"/>
        <w:spacing w:after="0"/>
      </w:pPr>
    </w:p>
    <w:p w14:paraId="79F54C7C" w14:textId="5D3E646F" w:rsidR="00FA6723" w:rsidRPr="00A76A1B" w:rsidRDefault="00D8730C" w:rsidP="00682E1E">
      <w:pPr>
        <w:pStyle w:val="EndNoteBibliography"/>
        <w:spacing w:after="0"/>
      </w:pPr>
      <w:r w:rsidRPr="00D8730C">
        <w:t xml:space="preserve">Srithanasuwan A, Pangprasit N, Mektrirat R, Suriyasathaporn W, Chuammitri P. </w:t>
      </w:r>
      <w:r>
        <w:t xml:space="preserve">2024. </w:t>
      </w:r>
      <w:r w:rsidRPr="00D8730C">
        <w:t xml:space="preserve">Divergent Immune Responses to Minor Bovine Mastitis-Causing Pathogens. Vet Sci. 11(6):262. doi: 10.3390/vetsci11060262. </w:t>
      </w:r>
    </w:p>
    <w:p w14:paraId="416E71DE" w14:textId="77777777" w:rsidR="00C66983" w:rsidRDefault="00C66983" w:rsidP="00682E1E">
      <w:pPr>
        <w:pStyle w:val="EndNoteBibliography"/>
        <w:spacing w:after="0"/>
      </w:pPr>
      <w:r w:rsidRPr="00A76A1B">
        <w:t>Stiglbauer, K. E., K. M. Cicconi-Hogan, R. Richert, Y. H. Schukken, P. L. Ruegg, and M. Gamroth. 2013. Assessment of herd management on organic and conventional dairy farms in the United States. J. Dairy Sci. 96(2):1290-1300.</w:t>
      </w:r>
    </w:p>
    <w:p w14:paraId="0056E9E7" w14:textId="77777777" w:rsidR="00FA6723" w:rsidRPr="00A76A1B" w:rsidRDefault="00FA6723" w:rsidP="00682E1E">
      <w:pPr>
        <w:pStyle w:val="EndNoteBibliography"/>
        <w:spacing w:after="0"/>
      </w:pPr>
    </w:p>
    <w:p w14:paraId="451336CD" w14:textId="77777777" w:rsidR="00C66983" w:rsidRDefault="00C66983" w:rsidP="00682E1E">
      <w:pPr>
        <w:pStyle w:val="EndNoteBibliography"/>
        <w:spacing w:after="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5E5F0A59" w14:textId="77777777" w:rsidR="00FA6723" w:rsidRPr="00A76A1B" w:rsidRDefault="00FA6723" w:rsidP="00682E1E">
      <w:pPr>
        <w:pStyle w:val="EndNoteBibliography"/>
        <w:spacing w:after="0"/>
      </w:pPr>
    </w:p>
    <w:p w14:paraId="0D2A388F" w14:textId="77777777" w:rsidR="00C66983" w:rsidRDefault="00C66983" w:rsidP="00682E1E">
      <w:pPr>
        <w:pStyle w:val="EndNoteBibliography"/>
        <w:spacing w:after="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3F65DA76" w14:textId="77777777" w:rsidR="00FA6723" w:rsidRPr="00A76A1B" w:rsidRDefault="00FA6723" w:rsidP="00682E1E">
      <w:pPr>
        <w:pStyle w:val="EndNoteBibliography"/>
        <w:spacing w:after="0"/>
      </w:pPr>
    </w:p>
    <w:p w14:paraId="27C87083" w14:textId="77777777" w:rsidR="00C66983" w:rsidRDefault="00C66983" w:rsidP="00682E1E">
      <w:pPr>
        <w:pStyle w:val="EndNoteBibliography"/>
        <w:spacing w:after="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00BD4F30" w14:textId="77777777" w:rsidR="00FA6723" w:rsidRPr="00A76A1B" w:rsidRDefault="00FA6723" w:rsidP="00682E1E">
      <w:pPr>
        <w:pStyle w:val="EndNoteBibliography"/>
        <w:spacing w:after="0"/>
      </w:pPr>
    </w:p>
    <w:p w14:paraId="4F910BA9" w14:textId="77777777" w:rsidR="00C66983" w:rsidRDefault="00C66983" w:rsidP="00682E1E">
      <w:pPr>
        <w:pStyle w:val="EndNoteBibliography"/>
        <w:spacing w:after="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B3C39D2" w14:textId="77777777" w:rsidR="00FA6723" w:rsidRPr="00A76A1B" w:rsidRDefault="00FA6723" w:rsidP="00682E1E">
      <w:pPr>
        <w:pStyle w:val="EndNoteBibliography"/>
        <w:spacing w:after="0"/>
      </w:pPr>
    </w:p>
    <w:p w14:paraId="0A792378" w14:textId="77777777" w:rsidR="00C66983" w:rsidRDefault="00C66983" w:rsidP="00682E1E">
      <w:pPr>
        <w:pStyle w:val="EndNoteBibliography"/>
        <w:spacing w:after="0"/>
        <w:rPr>
          <w:ins w:id="1687" w:author="John Barlow" w:date="2024-09-13T10:26:00Z" w16du:dateUtc="2024-09-13T14:26:00Z"/>
        </w:rPr>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32D5EC9C" w14:textId="77777777" w:rsidR="00932135" w:rsidRDefault="00932135" w:rsidP="00682E1E">
      <w:pPr>
        <w:pStyle w:val="EndNoteBibliography"/>
        <w:spacing w:after="0"/>
        <w:rPr>
          <w:ins w:id="1688" w:author="John Barlow" w:date="2024-09-13T10:26:00Z" w16du:dateUtc="2024-09-13T14:26:00Z"/>
        </w:rPr>
      </w:pPr>
    </w:p>
    <w:p w14:paraId="10DF2286" w14:textId="07397F02" w:rsidR="00932135" w:rsidDel="00E81522" w:rsidRDefault="00932135" w:rsidP="0056643F">
      <w:pPr>
        <w:pStyle w:val="EndNoteBibliography"/>
        <w:spacing w:after="0"/>
        <w:rPr>
          <w:del w:id="1689" w:author="John Barlow" w:date="2024-09-13T10:27:00Z" w16du:dateUtc="2024-09-13T14:27:00Z"/>
        </w:rPr>
      </w:pPr>
      <w:ins w:id="1690" w:author="John Barlow" w:date="2024-09-13T10:26:00Z">
        <w:r w:rsidRPr="00932135">
          <w:t>Traversari</w:t>
        </w:r>
      </w:ins>
      <w:ins w:id="1691" w:author="John Barlow" w:date="2024-09-13T10:26:00Z" w16du:dateUtc="2024-09-13T14:26:00Z">
        <w:r>
          <w:t>,</w:t>
        </w:r>
      </w:ins>
      <w:ins w:id="1692" w:author="John Barlow" w:date="2024-09-13T10:26:00Z">
        <w:r w:rsidRPr="00932135">
          <w:t xml:space="preserve"> J</w:t>
        </w:r>
      </w:ins>
      <w:ins w:id="1693" w:author="John Barlow" w:date="2024-09-13T10:26:00Z" w16du:dateUtc="2024-09-13T14:26:00Z">
        <w:r>
          <w:t>.</w:t>
        </w:r>
      </w:ins>
      <w:ins w:id="1694" w:author="John Barlow" w:date="2024-09-13T10:26:00Z">
        <w:r w:rsidRPr="00932135">
          <w:t>, van den Borne</w:t>
        </w:r>
      </w:ins>
      <w:ins w:id="1695" w:author="John Barlow" w:date="2024-09-13T10:26:00Z" w16du:dateUtc="2024-09-13T14:26:00Z">
        <w:r>
          <w:t>,</w:t>
        </w:r>
      </w:ins>
      <w:ins w:id="1696" w:author="John Barlow" w:date="2024-09-13T10:26:00Z">
        <w:r w:rsidRPr="00932135">
          <w:t xml:space="preserve"> B</w:t>
        </w:r>
      </w:ins>
      <w:ins w:id="1697" w:author="John Barlow" w:date="2024-09-13T10:26:00Z" w16du:dateUtc="2024-09-13T14:26:00Z">
        <w:r>
          <w:t>.</w:t>
        </w:r>
      </w:ins>
      <w:ins w:id="1698" w:author="John Barlow" w:date="2024-09-13T10:26:00Z">
        <w:r w:rsidRPr="00932135">
          <w:t>H</w:t>
        </w:r>
      </w:ins>
      <w:ins w:id="1699" w:author="John Barlow" w:date="2024-09-13T10:26:00Z" w16du:dateUtc="2024-09-13T14:26:00Z">
        <w:r>
          <w:t>.</w:t>
        </w:r>
      </w:ins>
      <w:ins w:id="1700" w:author="John Barlow" w:date="2024-09-13T10:26:00Z">
        <w:r w:rsidRPr="00932135">
          <w:t>P</w:t>
        </w:r>
      </w:ins>
      <w:ins w:id="1701" w:author="John Barlow" w:date="2024-09-13T10:26:00Z" w16du:dateUtc="2024-09-13T14:26:00Z">
        <w:r>
          <w:t>.</w:t>
        </w:r>
      </w:ins>
      <w:ins w:id="1702" w:author="John Barlow" w:date="2024-09-13T10:26:00Z">
        <w:r w:rsidRPr="00932135">
          <w:t>, Dolder</w:t>
        </w:r>
      </w:ins>
      <w:ins w:id="1703" w:author="John Barlow" w:date="2024-09-13T10:26:00Z" w16du:dateUtc="2024-09-13T14:26:00Z">
        <w:r>
          <w:t>,</w:t>
        </w:r>
      </w:ins>
      <w:ins w:id="1704" w:author="John Barlow" w:date="2024-09-13T10:26:00Z">
        <w:r w:rsidRPr="00932135">
          <w:t xml:space="preserve"> C</w:t>
        </w:r>
      </w:ins>
      <w:ins w:id="1705" w:author="John Barlow" w:date="2024-09-13T10:26:00Z" w16du:dateUtc="2024-09-13T14:26:00Z">
        <w:r>
          <w:t>.</w:t>
        </w:r>
      </w:ins>
      <w:ins w:id="1706" w:author="John Barlow" w:date="2024-09-13T10:26:00Z">
        <w:r w:rsidRPr="00932135">
          <w:t>, Thomann</w:t>
        </w:r>
      </w:ins>
      <w:ins w:id="1707" w:author="John Barlow" w:date="2024-09-13T10:26:00Z" w16du:dateUtc="2024-09-13T14:26:00Z">
        <w:r>
          <w:t>,</w:t>
        </w:r>
      </w:ins>
      <w:ins w:id="1708" w:author="John Barlow" w:date="2024-09-13T10:26:00Z">
        <w:r w:rsidRPr="00932135">
          <w:t xml:space="preserve"> A</w:t>
        </w:r>
      </w:ins>
      <w:ins w:id="1709" w:author="John Barlow" w:date="2024-09-13T10:26:00Z" w16du:dateUtc="2024-09-13T14:26:00Z">
        <w:r>
          <w:t>.</w:t>
        </w:r>
      </w:ins>
      <w:ins w:id="1710" w:author="John Barlow" w:date="2024-09-13T10:26:00Z">
        <w:r w:rsidRPr="00932135">
          <w:t>, Perreten</w:t>
        </w:r>
      </w:ins>
      <w:ins w:id="1711" w:author="John Barlow" w:date="2024-09-13T10:26:00Z" w16du:dateUtc="2024-09-13T14:26:00Z">
        <w:r>
          <w:t>,</w:t>
        </w:r>
      </w:ins>
      <w:ins w:id="1712" w:author="John Barlow" w:date="2024-09-13T10:26:00Z">
        <w:r w:rsidRPr="00932135">
          <w:t xml:space="preserve"> V</w:t>
        </w:r>
      </w:ins>
      <w:ins w:id="1713" w:author="John Barlow" w:date="2024-09-13T10:26:00Z" w16du:dateUtc="2024-09-13T14:26:00Z">
        <w:r>
          <w:t>.</w:t>
        </w:r>
      </w:ins>
      <w:ins w:id="1714" w:author="John Barlow" w:date="2024-09-13T10:26:00Z">
        <w:r w:rsidRPr="00932135">
          <w:t>, Bodmer</w:t>
        </w:r>
      </w:ins>
      <w:ins w:id="1715" w:author="John Barlow" w:date="2024-09-13T10:26:00Z" w16du:dateUtc="2024-09-13T14:26:00Z">
        <w:r>
          <w:t>,</w:t>
        </w:r>
      </w:ins>
      <w:ins w:id="1716" w:author="John Barlow" w:date="2024-09-13T10:26:00Z">
        <w:r w:rsidRPr="00932135">
          <w:t xml:space="preserve"> M. </w:t>
        </w:r>
      </w:ins>
      <w:ins w:id="1717" w:author="John Barlow" w:date="2024-09-13T10:27:00Z" w16du:dateUtc="2024-09-13T14:27:00Z">
        <w:r w:rsidR="00E81522">
          <w:t xml:space="preserve">2019. </w:t>
        </w:r>
      </w:ins>
      <w:ins w:id="1718" w:author="John Barlow" w:date="2024-09-13T10:26:00Z">
        <w:r w:rsidRPr="00932135">
          <w:t xml:space="preserve">Non-aureus Staphylococci Species in the Teat Canal and Milk in Four Commercial Swiss Dairy Herds. Front Vet Sci. 6:186. doi: 10.3389/fvets.2019.00186. </w:t>
        </w:r>
      </w:ins>
    </w:p>
    <w:p w14:paraId="7ED543FD" w14:textId="77777777" w:rsidR="00FA6723" w:rsidRPr="00A76A1B" w:rsidRDefault="00FA6723" w:rsidP="00682E1E">
      <w:pPr>
        <w:pStyle w:val="EndNoteBibliography"/>
        <w:spacing w:after="0"/>
      </w:pPr>
    </w:p>
    <w:p w14:paraId="64527A99" w14:textId="77777777" w:rsidR="00C66983" w:rsidRDefault="00C66983" w:rsidP="00682E1E">
      <w:pPr>
        <w:pStyle w:val="EndNoteBibliography"/>
        <w:spacing w:after="0"/>
      </w:pPr>
      <w:r w:rsidRPr="00A76A1B">
        <w:t xml:space="preserve">USDA-APHIS. 2021. Determining U.S. Milk Quality Using Bulk-Tank Somatic Cell Counts, 2019. Accessed April 2, 2024. </w:t>
      </w:r>
      <w:hyperlink r:id="rId12" w:history="1">
        <w:r w:rsidRPr="00A76A1B">
          <w:rPr>
            <w:rStyle w:val="Hyperlink"/>
          </w:rPr>
          <w:t>https://www.aphis.usda.gov/sites/default/files/btscc_2019infosheet.pdf</w:t>
        </w:r>
      </w:hyperlink>
      <w:r w:rsidRPr="00A76A1B">
        <w:t>.</w:t>
      </w:r>
    </w:p>
    <w:p w14:paraId="2A73F666" w14:textId="77777777" w:rsidR="00FA6723" w:rsidRDefault="00FA6723" w:rsidP="00682E1E">
      <w:pPr>
        <w:pStyle w:val="EndNoteBibliography"/>
        <w:spacing w:after="0"/>
      </w:pPr>
    </w:p>
    <w:p w14:paraId="504F3D9E" w14:textId="77777777" w:rsidR="00AB3967" w:rsidRDefault="00AB3967" w:rsidP="00682E1E">
      <w:pPr>
        <w:pStyle w:val="EndNoteBibliography"/>
        <w:spacing w:after="0"/>
      </w:pPr>
      <w:r>
        <w:t>USDA. 2022a. Certified Organic Survey, 2021 Summary. Accessed June 10, 2024. https://downloads.usda.library.cornell.edu/usda-esmis/files/zg64tk92g/2z10z137s/bn99bh97r/cenorg22.pdf.</w:t>
      </w:r>
    </w:p>
    <w:p w14:paraId="56FC3725" w14:textId="77777777" w:rsidR="00FA6723" w:rsidRDefault="00FA6723" w:rsidP="00682E1E">
      <w:pPr>
        <w:pStyle w:val="EndNoteBibliography"/>
        <w:spacing w:after="0"/>
      </w:pPr>
    </w:p>
    <w:p w14:paraId="3CAD88B6" w14:textId="0AFBBEA1" w:rsidR="00AB3967" w:rsidRDefault="00AB3967" w:rsidP="00682E1E">
      <w:pPr>
        <w:pStyle w:val="EndNoteBibliography"/>
        <w:spacing w:after="0"/>
      </w:pPr>
      <w:r>
        <w:lastRenderedPageBreak/>
        <w:t>USDA. 2022b. 2021 Milk Production Report. Accessed June 10, 2024. https://downloads.usda.library.cornell.edu/usda-esmis/files/h989r321c/7d279w693/f7624g40c/mkpr0222.pdf.</w:t>
      </w:r>
    </w:p>
    <w:p w14:paraId="27408A8B" w14:textId="77777777" w:rsidR="00FA6723" w:rsidRPr="00A76A1B" w:rsidRDefault="00FA6723" w:rsidP="00682E1E">
      <w:pPr>
        <w:pStyle w:val="EndNoteBibliography"/>
        <w:spacing w:after="0"/>
      </w:pPr>
    </w:p>
    <w:p w14:paraId="4B362EC6" w14:textId="77777777" w:rsidR="00C66983" w:rsidRDefault="00C66983" w:rsidP="00682E1E">
      <w:pPr>
        <w:pStyle w:val="EndNoteBibliography"/>
        <w:spacing w:after="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53BFACE" w14:textId="77777777" w:rsidR="00FA6723" w:rsidRPr="00A76A1B" w:rsidRDefault="00FA6723" w:rsidP="00682E1E">
      <w:pPr>
        <w:pStyle w:val="EndNoteBibliography"/>
        <w:spacing w:after="0"/>
      </w:pPr>
    </w:p>
    <w:p w14:paraId="78AD510C" w14:textId="77777777" w:rsidR="00C66983" w:rsidRDefault="00C66983" w:rsidP="00682E1E">
      <w:pPr>
        <w:pStyle w:val="EndNoteBibliography"/>
        <w:spacing w:after="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936D440" w14:textId="77777777" w:rsidR="00FA6723" w:rsidRPr="00A76A1B" w:rsidRDefault="00FA6723" w:rsidP="00682E1E">
      <w:pPr>
        <w:pStyle w:val="EndNoteBibliography"/>
        <w:spacing w:after="0"/>
      </w:pPr>
    </w:p>
    <w:p w14:paraId="2C0B2183" w14:textId="77777777" w:rsidR="00C66983" w:rsidRPr="00A76A1B" w:rsidRDefault="00C66983" w:rsidP="00682E1E">
      <w:pPr>
        <w:pStyle w:val="EndNoteBibliography"/>
        <w:spacing w:after="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Default="00C66983" w:rsidP="00682E1E">
      <w:pPr>
        <w:pStyle w:val="EndNoteBibliography"/>
        <w:spacing w:after="0"/>
      </w:pPr>
      <w:r w:rsidRPr="00A76A1B">
        <w:t>Verbeke, J., S. Piepers, K. Supré, and S. De Vliegher. 2014. Pathogen-specific incidence rate of clinical mastitis in Flemish dairy herds, severity, and association with herd hygiene. J. Dairy Sci. 97(11):6926-6934.</w:t>
      </w:r>
    </w:p>
    <w:p w14:paraId="0C95034E" w14:textId="77777777" w:rsidR="00FA6723" w:rsidRPr="00A76A1B" w:rsidRDefault="00FA6723" w:rsidP="00682E1E">
      <w:pPr>
        <w:pStyle w:val="EndNoteBibliography"/>
        <w:spacing w:after="0"/>
      </w:pPr>
    </w:p>
    <w:p w14:paraId="304F07C7" w14:textId="77777777" w:rsidR="00C66983" w:rsidRDefault="00C66983" w:rsidP="00682E1E">
      <w:pPr>
        <w:pStyle w:val="EndNoteBibliography"/>
        <w:spacing w:after="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3B3DA262" w14:textId="77777777" w:rsidR="00FA6723" w:rsidRPr="00A76A1B" w:rsidRDefault="00FA6723" w:rsidP="00682E1E">
      <w:pPr>
        <w:pStyle w:val="EndNoteBibliography"/>
        <w:spacing w:after="0"/>
      </w:pPr>
    </w:p>
    <w:p w14:paraId="62EA1E1B" w14:textId="77777777" w:rsidR="00C66983" w:rsidRPr="00A76A1B" w:rsidRDefault="00C66983" w:rsidP="00682E1E">
      <w:pPr>
        <w:pStyle w:val="EndNoteBibliography"/>
        <w:spacing w:after="0"/>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2A8F19A4" w14:textId="524B420A" w:rsidR="004B37E3" w:rsidRDefault="00C66983" w:rsidP="00682E1E">
      <w:pPr>
        <w:spacing w:after="0" w:line="480" w:lineRule="auto"/>
      </w:pPr>
      <w:r>
        <w:fldChar w:fldCharType="end"/>
      </w:r>
    </w:p>
    <w:p w14:paraId="579CAC79" w14:textId="77777777" w:rsidR="00FA6723" w:rsidRDefault="00FA6723" w:rsidP="00682E1E">
      <w:pPr>
        <w:spacing w:after="0" w:line="480" w:lineRule="auto"/>
        <w:rPr>
          <w:ins w:id="1719" w:author="John Barlow" w:date="2024-09-19T14:35:00Z" w16du:dateUtc="2024-09-19T18:35:00Z"/>
        </w:rPr>
      </w:pPr>
    </w:p>
    <w:p w14:paraId="3D2B79A1" w14:textId="77777777" w:rsidR="000A5515" w:rsidRDefault="000A5515" w:rsidP="00682E1E">
      <w:pPr>
        <w:spacing w:after="0" w:line="480" w:lineRule="auto"/>
        <w:rPr>
          <w:ins w:id="1720" w:author="John Barlow" w:date="2024-09-19T14:35:00Z" w16du:dateUtc="2024-09-19T18:35:00Z"/>
        </w:rPr>
      </w:pPr>
    </w:p>
    <w:p w14:paraId="02234C62" w14:textId="77777777" w:rsidR="000A5515" w:rsidRDefault="000A5515" w:rsidP="00682E1E">
      <w:pPr>
        <w:spacing w:after="0" w:line="480" w:lineRule="auto"/>
        <w:rPr>
          <w:ins w:id="1721" w:author="John Barlow" w:date="2024-09-19T14:35:00Z" w16du:dateUtc="2024-09-19T18:35:00Z"/>
        </w:rPr>
      </w:pPr>
    </w:p>
    <w:p w14:paraId="7C1F8E1F" w14:textId="77777777" w:rsidR="000A5515" w:rsidRDefault="000A5515" w:rsidP="00682E1E">
      <w:pPr>
        <w:spacing w:after="0" w:line="480" w:lineRule="auto"/>
        <w:rPr>
          <w:ins w:id="1722" w:author="John Barlow" w:date="2024-09-19T14:35:00Z" w16du:dateUtc="2024-09-19T18:35:00Z"/>
        </w:rPr>
      </w:pPr>
    </w:p>
    <w:p w14:paraId="06B975D1" w14:textId="77777777" w:rsidR="000A5515" w:rsidRDefault="000A5515" w:rsidP="00682E1E">
      <w:pPr>
        <w:spacing w:after="0" w:line="480" w:lineRule="auto"/>
        <w:rPr>
          <w:ins w:id="1723" w:author="John Barlow" w:date="2024-09-19T14:35:00Z" w16du:dateUtc="2024-09-19T18:35:00Z"/>
        </w:rPr>
      </w:pPr>
    </w:p>
    <w:p w14:paraId="59E81D72" w14:textId="77777777" w:rsidR="000A5515" w:rsidRDefault="000A5515" w:rsidP="00682E1E">
      <w:pPr>
        <w:spacing w:after="0" w:line="480" w:lineRule="auto"/>
        <w:rPr>
          <w:ins w:id="1724" w:author="John Barlow" w:date="2024-09-19T14:35:00Z" w16du:dateUtc="2024-09-19T18:35:00Z"/>
        </w:rPr>
      </w:pPr>
    </w:p>
    <w:p w14:paraId="131EC1AF" w14:textId="77777777" w:rsidR="000A5515" w:rsidRDefault="000A5515" w:rsidP="00682E1E">
      <w:pPr>
        <w:spacing w:after="0" w:line="480" w:lineRule="auto"/>
      </w:pPr>
    </w:p>
    <w:p w14:paraId="4C7CFB4E" w14:textId="46B8A80A" w:rsidR="004B37E3" w:rsidRPr="004B37E3" w:rsidRDefault="004B37E3" w:rsidP="00682E1E">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06E41B03" w:rsidR="00FF3370" w:rsidRPr="00AB19CE" w:rsidRDefault="00FF3370" w:rsidP="00682E1E">
            <w:pPr>
              <w:rPr>
                <w:rFonts w:ascii="Times New Roman" w:eastAsia="Times New Roman" w:hAnsi="Times New Roman" w:cs="Times New Roman"/>
                <w:color w:val="000000"/>
              </w:rPr>
            </w:pPr>
            <w:bookmarkStart w:id="1725" w:name="_Hlk161063008"/>
            <w:r w:rsidRPr="008066C4">
              <w:rPr>
                <w:rFonts w:ascii="Times New Roman" w:eastAsia="Times New Roman" w:hAnsi="Times New Roman" w:cs="Times New Roman"/>
                <w:b/>
                <w:bCs/>
              </w:rPr>
              <w:lastRenderedPageBreak/>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682E1E">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682E1E">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warneri</w:t>
            </w:r>
            <w:proofErr w:type="spellEnd"/>
            <w:r w:rsidRPr="00B45E6C">
              <w:rPr>
                <w:rFonts w:ascii="Times New Roman" w:hAnsi="Times New Roman" w:cs="Times New Roman"/>
                <w:i/>
                <w:iCs/>
              </w:rPr>
              <w:t>*</w:t>
            </w:r>
          </w:p>
        </w:tc>
        <w:tc>
          <w:tcPr>
            <w:tcW w:w="1440" w:type="dxa"/>
          </w:tcPr>
          <w:p w14:paraId="033B9E92" w14:textId="7E57C158"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agnetis</w:t>
            </w:r>
            <w:proofErr w:type="spellEnd"/>
            <w:r w:rsidRPr="00B45E6C">
              <w:rPr>
                <w:rFonts w:ascii="Times New Roman" w:hAnsi="Times New Roman" w:cs="Times New Roman"/>
                <w:i/>
                <w:iCs/>
              </w:rPr>
              <w:t>*</w:t>
            </w:r>
          </w:p>
        </w:tc>
        <w:tc>
          <w:tcPr>
            <w:tcW w:w="1440" w:type="dxa"/>
          </w:tcPr>
          <w:p w14:paraId="5433CCE1" w14:textId="409DFD4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hyicus</w:t>
            </w:r>
            <w:proofErr w:type="spellEnd"/>
            <w:r w:rsidRPr="00B45E6C">
              <w:rPr>
                <w:rFonts w:ascii="Times New Roman" w:hAnsi="Times New Roman" w:cs="Times New Roman"/>
                <w:i/>
                <w:iCs/>
              </w:rPr>
              <w:t>*</w:t>
            </w:r>
          </w:p>
        </w:tc>
        <w:tc>
          <w:tcPr>
            <w:tcW w:w="1440" w:type="dxa"/>
          </w:tcPr>
          <w:p w14:paraId="3508C1B1" w14:textId="19F1CA8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simulans</w:t>
            </w:r>
            <w:proofErr w:type="spellEnd"/>
            <w:r w:rsidRPr="00B45E6C">
              <w:rPr>
                <w:rFonts w:ascii="Times New Roman" w:hAnsi="Times New Roman" w:cs="Times New Roman"/>
                <w:i/>
                <w:iCs/>
              </w:rPr>
              <w:t>*</w:t>
            </w:r>
          </w:p>
        </w:tc>
        <w:tc>
          <w:tcPr>
            <w:tcW w:w="1440" w:type="dxa"/>
          </w:tcPr>
          <w:p w14:paraId="0991C6FE" w14:textId="4652DC9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xylosus</w:t>
            </w:r>
            <w:proofErr w:type="spellEnd"/>
            <w:r w:rsidRPr="00B45E6C">
              <w:rPr>
                <w:rFonts w:ascii="Times New Roman" w:hAnsi="Times New Roman" w:cs="Times New Roman"/>
                <w:i/>
                <w:iCs/>
              </w:rPr>
              <w:t>*</w:t>
            </w:r>
          </w:p>
        </w:tc>
        <w:tc>
          <w:tcPr>
            <w:tcW w:w="1440" w:type="dxa"/>
          </w:tcPr>
          <w:p w14:paraId="1463DD23" w14:textId="0B9842CD"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haemolyticus</w:t>
            </w:r>
            <w:proofErr w:type="spellEnd"/>
            <w:r w:rsidRPr="00B45E6C">
              <w:rPr>
                <w:rFonts w:ascii="Times New Roman" w:hAnsi="Times New Roman" w:cs="Times New Roman"/>
                <w:i/>
                <w:iCs/>
              </w:rPr>
              <w:t>*</w:t>
            </w:r>
          </w:p>
        </w:tc>
        <w:tc>
          <w:tcPr>
            <w:tcW w:w="1440" w:type="dxa"/>
          </w:tcPr>
          <w:p w14:paraId="14A71AD0" w14:textId="22E0503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devriesei</w:t>
            </w:r>
            <w:proofErr w:type="spellEnd"/>
            <w:r w:rsidRPr="00B45E6C">
              <w:rPr>
                <w:rFonts w:ascii="Times New Roman" w:hAnsi="Times New Roman" w:cs="Times New Roman"/>
                <w:i/>
                <w:iCs/>
              </w:rPr>
              <w:t>*</w:t>
            </w:r>
          </w:p>
        </w:tc>
        <w:tc>
          <w:tcPr>
            <w:tcW w:w="1440" w:type="dxa"/>
          </w:tcPr>
          <w:p w14:paraId="62468F1C" w14:textId="11CE419A"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equorum</w:t>
            </w:r>
            <w:proofErr w:type="spellEnd"/>
          </w:p>
        </w:tc>
        <w:tc>
          <w:tcPr>
            <w:tcW w:w="1440" w:type="dxa"/>
          </w:tcPr>
          <w:p w14:paraId="1DA9EFBE" w14:textId="3A7D29F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EF59A13" w:rsidR="00127F85" w:rsidRPr="00127F85" w:rsidRDefault="00ED0BB4" w:rsidP="00682E1E">
            <w:pPr>
              <w:jc w:val="center"/>
              <w:rPr>
                <w:rFonts w:ascii="Times New Roman" w:eastAsia="Times New Roman" w:hAnsi="Times New Roman" w:cs="Times New Roman"/>
                <w:i/>
                <w:iCs/>
                <w:color w:val="000000"/>
                <w:vertAlign w:val="superscript"/>
              </w:rPr>
            </w:pPr>
            <w:r>
              <w:rPr>
                <w:rFonts w:ascii="Times New Roman" w:hAnsi="Times New Roman" w:cs="Times New Roman"/>
              </w:rPr>
              <w:t>Culture</w:t>
            </w:r>
            <w:r w:rsidR="00DC723F">
              <w:rPr>
                <w:rFonts w:ascii="Times New Roman" w:hAnsi="Times New Roman" w:cs="Times New Roman"/>
              </w:rPr>
              <w:t>-</w:t>
            </w:r>
            <w:r>
              <w:rPr>
                <w:rFonts w:ascii="Times New Roman" w:hAnsi="Times New Roman" w:cs="Times New Roman"/>
              </w:rPr>
              <w:t>negative</w:t>
            </w:r>
            <w:r w:rsidRPr="00B45E6C">
              <w:rPr>
                <w:rFonts w:ascii="Times New Roman" w:hAnsi="Times New Roman" w:cs="Times New Roman"/>
              </w:rPr>
              <w:t xml:space="preserve"> </w:t>
            </w:r>
          </w:p>
        </w:tc>
        <w:tc>
          <w:tcPr>
            <w:tcW w:w="1440" w:type="dxa"/>
          </w:tcPr>
          <w:p w14:paraId="39EA59FC" w14:textId="139A19BC"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682E1E">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682E1E">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682E1E">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682E1E">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682E1E">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682E1E">
            <w:pPr>
              <w:pStyle w:val="HTMLPreformatted"/>
              <w:shd w:val="clear" w:color="auto" w:fill="FFFFFF"/>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682E1E">
            <w:pPr>
              <w:pStyle w:val="HTMLPreformatted"/>
              <w:shd w:val="clear" w:color="auto" w:fill="FFFFFF"/>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682E1E">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1AC89FF2" w14:textId="7EDAC3BF" w:rsidR="00FF3370" w:rsidRDefault="00FF3370" w:rsidP="00682E1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ED0BB4">
              <w:rPr>
                <w:rFonts w:ascii="Times New Roman" w:hAnsi="Times New Roman" w:cs="Times New Roman"/>
              </w:rPr>
              <w:t xml:space="preserve">culture-negative </w:t>
            </w:r>
            <w:r w:rsidR="00FC3AAD">
              <w:rPr>
                <w:rFonts w:ascii="Times New Roman" w:hAnsi="Times New Roman" w:cs="Times New Roman"/>
              </w:rPr>
              <w:t>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p w14:paraId="3761DCF2" w14:textId="77777777" w:rsidR="00FA6723" w:rsidRDefault="00FA6723" w:rsidP="00682E1E">
            <w:pPr>
              <w:rPr>
                <w:rFonts w:ascii="Times New Roman" w:hAnsi="Times New Roman" w:cs="Times New Roman"/>
              </w:rPr>
            </w:pPr>
          </w:p>
          <w:p w14:paraId="1A6BE6F3" w14:textId="77777777" w:rsidR="00FA6723" w:rsidRDefault="00FA6723" w:rsidP="00682E1E">
            <w:pPr>
              <w:rPr>
                <w:rFonts w:ascii="Times New Roman" w:hAnsi="Times New Roman" w:cs="Times New Roman"/>
              </w:rPr>
            </w:pPr>
          </w:p>
          <w:p w14:paraId="6F1D9C33" w14:textId="77777777" w:rsidR="00FA6723" w:rsidRDefault="00FA6723" w:rsidP="00682E1E">
            <w:pPr>
              <w:rPr>
                <w:rFonts w:ascii="Times New Roman" w:hAnsi="Times New Roman" w:cs="Times New Roman"/>
              </w:rPr>
            </w:pPr>
          </w:p>
          <w:p w14:paraId="0A5AE049" w14:textId="77777777" w:rsidR="00FA6723" w:rsidRDefault="00FA6723" w:rsidP="00682E1E">
            <w:pPr>
              <w:rPr>
                <w:rFonts w:ascii="Times New Roman" w:hAnsi="Times New Roman" w:cs="Times New Roman"/>
              </w:rPr>
            </w:pPr>
          </w:p>
          <w:p w14:paraId="00CFBB2B" w14:textId="77777777" w:rsidR="00FA6723" w:rsidRDefault="00FA6723" w:rsidP="00682E1E">
            <w:pPr>
              <w:rPr>
                <w:rFonts w:ascii="Times New Roman" w:hAnsi="Times New Roman" w:cs="Times New Roman"/>
              </w:rPr>
            </w:pPr>
          </w:p>
          <w:p w14:paraId="52844839" w14:textId="77777777" w:rsidR="00FA6723" w:rsidRDefault="00FA6723" w:rsidP="00682E1E">
            <w:pPr>
              <w:rPr>
                <w:rFonts w:ascii="Times New Roman" w:hAnsi="Times New Roman" w:cs="Times New Roman"/>
              </w:rPr>
            </w:pPr>
          </w:p>
          <w:p w14:paraId="22F9A277" w14:textId="77777777" w:rsidR="00FA6723" w:rsidRDefault="00FA6723" w:rsidP="00682E1E">
            <w:pPr>
              <w:rPr>
                <w:rFonts w:ascii="Times New Roman" w:hAnsi="Times New Roman" w:cs="Times New Roman"/>
              </w:rPr>
            </w:pPr>
          </w:p>
          <w:p w14:paraId="4D0ED44C" w14:textId="77777777" w:rsidR="00FA6723" w:rsidRDefault="00FA6723" w:rsidP="00682E1E">
            <w:pPr>
              <w:rPr>
                <w:rFonts w:ascii="Times New Roman" w:hAnsi="Times New Roman" w:cs="Times New Roman"/>
              </w:rPr>
            </w:pPr>
          </w:p>
          <w:p w14:paraId="560D219C" w14:textId="77777777" w:rsidR="00FA6723" w:rsidRDefault="00FA6723" w:rsidP="00682E1E">
            <w:pPr>
              <w:rPr>
                <w:rFonts w:ascii="Times New Roman" w:hAnsi="Times New Roman" w:cs="Times New Roman"/>
              </w:rPr>
            </w:pPr>
          </w:p>
          <w:p w14:paraId="7F5268DD" w14:textId="77777777" w:rsidR="00FA6723" w:rsidRDefault="00FA6723" w:rsidP="00682E1E">
            <w:pPr>
              <w:rPr>
                <w:rFonts w:ascii="Times New Roman" w:hAnsi="Times New Roman" w:cs="Times New Roman"/>
              </w:rPr>
            </w:pPr>
          </w:p>
          <w:p w14:paraId="0D3D248E" w14:textId="77777777" w:rsidR="00FA6723" w:rsidRDefault="00FA6723" w:rsidP="00682E1E">
            <w:pPr>
              <w:rPr>
                <w:rFonts w:ascii="Times New Roman" w:hAnsi="Times New Roman" w:cs="Times New Roman"/>
              </w:rPr>
            </w:pPr>
          </w:p>
          <w:p w14:paraId="4E50DCD5" w14:textId="77777777" w:rsidR="00FA6723" w:rsidRDefault="00FA6723" w:rsidP="00682E1E">
            <w:pPr>
              <w:rPr>
                <w:rFonts w:ascii="Times New Roman" w:hAnsi="Times New Roman" w:cs="Times New Roman"/>
              </w:rPr>
            </w:pPr>
          </w:p>
          <w:p w14:paraId="08F436A1" w14:textId="77777777" w:rsidR="00FA6723" w:rsidRDefault="00FA6723" w:rsidP="00682E1E">
            <w:pPr>
              <w:rPr>
                <w:rFonts w:ascii="Times New Roman" w:hAnsi="Times New Roman" w:cs="Times New Roman"/>
              </w:rPr>
            </w:pPr>
          </w:p>
          <w:p w14:paraId="23A14E70" w14:textId="77777777" w:rsidR="00FA6723" w:rsidRDefault="00FA6723" w:rsidP="00682E1E">
            <w:pPr>
              <w:rPr>
                <w:rFonts w:ascii="Times New Roman" w:hAnsi="Times New Roman" w:cs="Times New Roman"/>
              </w:rPr>
            </w:pPr>
          </w:p>
          <w:p w14:paraId="19E0E5C2" w14:textId="77777777" w:rsidR="00FA6723" w:rsidRDefault="00FA6723" w:rsidP="00682E1E">
            <w:pPr>
              <w:rPr>
                <w:rFonts w:ascii="Times New Roman" w:hAnsi="Times New Roman" w:cs="Times New Roman"/>
              </w:rPr>
            </w:pPr>
          </w:p>
          <w:p w14:paraId="09D752BF" w14:textId="7208949B" w:rsidR="00FA6723" w:rsidRPr="00AB19CE" w:rsidRDefault="00FA6723" w:rsidP="00682E1E">
            <w:pPr>
              <w:rPr>
                <w:rFonts w:ascii="Times New Roman" w:hAnsi="Times New Roman" w:cs="Times New Roman"/>
              </w:rPr>
            </w:pPr>
          </w:p>
        </w:tc>
      </w:tr>
      <w:bookmarkEnd w:id="1725"/>
    </w:tbl>
    <w:p w14:paraId="69B9D360" w14:textId="77777777" w:rsidR="008066C4" w:rsidRPr="00D03DE9" w:rsidRDefault="008066C4" w:rsidP="00682E1E">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03C86FE4" w:rsidR="00FF3370" w:rsidRPr="002422DE" w:rsidRDefault="00FF3370" w:rsidP="00682E1E">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lastRenderedPageBreak/>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BC5902">
              <w:rPr>
                <w:rFonts w:ascii="Times New Roman" w:eastAsia="Times New Roman" w:hAnsi="Times New Roman" w:cs="Times New Roman"/>
                <w:color w:val="000000"/>
              </w:rPr>
              <w:t xml:space="preserve">culture-negative </w:t>
            </w:r>
            <w:r w:rsidRPr="002422DE">
              <w:rPr>
                <w:rFonts w:ascii="Times New Roman" w:eastAsia="Times New Roman" w:hAnsi="Times New Roman" w:cs="Times New Roman"/>
                <w:color w:val="000000"/>
              </w:rPr>
              <w:t xml:space="preserve">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682E1E">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warneri</w:t>
            </w:r>
            <w:proofErr w:type="spellEnd"/>
          </w:p>
        </w:tc>
        <w:tc>
          <w:tcPr>
            <w:tcW w:w="2705" w:type="dxa"/>
            <w:noWrap/>
            <w:vAlign w:val="center"/>
          </w:tcPr>
          <w:p w14:paraId="4E51D282" w14:textId="37254551"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agnetis</w:t>
            </w:r>
            <w:proofErr w:type="spellEnd"/>
          </w:p>
        </w:tc>
        <w:tc>
          <w:tcPr>
            <w:tcW w:w="2705" w:type="dxa"/>
            <w:noWrap/>
            <w:vAlign w:val="center"/>
          </w:tcPr>
          <w:p w14:paraId="518D61E7" w14:textId="19C4B17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hyicus</w:t>
            </w:r>
            <w:proofErr w:type="spellEnd"/>
          </w:p>
        </w:tc>
        <w:tc>
          <w:tcPr>
            <w:tcW w:w="2705" w:type="dxa"/>
            <w:noWrap/>
            <w:vAlign w:val="center"/>
          </w:tcPr>
          <w:p w14:paraId="524B5AB5" w14:textId="178195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simulans</w:t>
            </w:r>
            <w:proofErr w:type="spellEnd"/>
          </w:p>
        </w:tc>
        <w:tc>
          <w:tcPr>
            <w:tcW w:w="2705" w:type="dxa"/>
            <w:noWrap/>
            <w:vAlign w:val="center"/>
          </w:tcPr>
          <w:p w14:paraId="32968D7A" w14:textId="3348D7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xylosus</w:t>
            </w:r>
            <w:proofErr w:type="spellEnd"/>
          </w:p>
        </w:tc>
        <w:tc>
          <w:tcPr>
            <w:tcW w:w="2705" w:type="dxa"/>
            <w:noWrap/>
            <w:vAlign w:val="center"/>
          </w:tcPr>
          <w:p w14:paraId="1CF480E1" w14:textId="0E215B2E"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haemolyticus</w:t>
            </w:r>
            <w:proofErr w:type="spellEnd"/>
          </w:p>
        </w:tc>
        <w:tc>
          <w:tcPr>
            <w:tcW w:w="2705" w:type="dxa"/>
            <w:noWrap/>
            <w:vAlign w:val="center"/>
          </w:tcPr>
          <w:p w14:paraId="465BD17E" w14:textId="550C380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devriesei</w:t>
            </w:r>
            <w:proofErr w:type="spellEnd"/>
          </w:p>
        </w:tc>
        <w:tc>
          <w:tcPr>
            <w:tcW w:w="2705" w:type="dxa"/>
            <w:noWrap/>
            <w:vAlign w:val="center"/>
          </w:tcPr>
          <w:p w14:paraId="4CA4A1A7" w14:textId="5ED461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equorum</w:t>
            </w:r>
            <w:proofErr w:type="spellEnd"/>
          </w:p>
        </w:tc>
        <w:tc>
          <w:tcPr>
            <w:tcW w:w="2705" w:type="dxa"/>
            <w:noWrap/>
            <w:vAlign w:val="center"/>
          </w:tcPr>
          <w:p w14:paraId="1B6E806F" w14:textId="625BE94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798BB9A9" w:rsidR="002422DE" w:rsidRPr="001F2A88" w:rsidRDefault="001D420A" w:rsidP="00682E1E">
            <w:pPr>
              <w:jc w:val="center"/>
              <w:rPr>
                <w:rFonts w:ascii="Times New Roman" w:eastAsia="Times New Roman" w:hAnsi="Times New Roman" w:cs="Times New Roman"/>
                <w:i/>
                <w:iCs/>
                <w:color w:val="000000"/>
              </w:rPr>
            </w:pPr>
            <w:r>
              <w:rPr>
                <w:rFonts w:ascii="Times New Roman" w:hAnsi="Times New Roman" w:cs="Times New Roman"/>
                <w:color w:val="000000"/>
              </w:rPr>
              <w:t>Culture-negative</w:t>
            </w:r>
          </w:p>
        </w:tc>
        <w:tc>
          <w:tcPr>
            <w:tcW w:w="2705" w:type="dxa"/>
            <w:noWrap/>
            <w:vAlign w:val="center"/>
          </w:tcPr>
          <w:p w14:paraId="34B6BBED" w14:textId="28C21156"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682E1E">
      <w:pPr>
        <w:spacing w:after="0" w:line="480" w:lineRule="auto"/>
        <w:rPr>
          <w:rFonts w:ascii="Times New Roman" w:hAnsi="Times New Roman" w:cs="Times New Roman"/>
          <w:sz w:val="24"/>
          <w:szCs w:val="24"/>
        </w:rPr>
      </w:pPr>
    </w:p>
    <w:p w14:paraId="2CA004E1" w14:textId="77777777" w:rsidR="00B154CD" w:rsidRDefault="00B154CD" w:rsidP="00682E1E">
      <w:pPr>
        <w:spacing w:after="0" w:line="480" w:lineRule="auto"/>
        <w:rPr>
          <w:rFonts w:ascii="Times New Roman" w:hAnsi="Times New Roman" w:cs="Times New Roman"/>
          <w:sz w:val="24"/>
          <w:szCs w:val="24"/>
        </w:rPr>
      </w:pPr>
    </w:p>
    <w:p w14:paraId="001BFA9C" w14:textId="77777777" w:rsidR="00B154CD" w:rsidRDefault="00B154CD" w:rsidP="00682E1E">
      <w:pPr>
        <w:spacing w:after="0" w:line="480" w:lineRule="auto"/>
        <w:rPr>
          <w:rFonts w:ascii="Times New Roman" w:hAnsi="Times New Roman" w:cs="Times New Roman"/>
          <w:sz w:val="24"/>
          <w:szCs w:val="24"/>
        </w:rPr>
      </w:pPr>
    </w:p>
    <w:p w14:paraId="5BF1ACCA" w14:textId="77777777" w:rsidR="00B154CD" w:rsidRDefault="00B154CD" w:rsidP="00682E1E">
      <w:pPr>
        <w:spacing w:after="0" w:line="480" w:lineRule="auto"/>
        <w:rPr>
          <w:rFonts w:ascii="Times New Roman" w:hAnsi="Times New Roman" w:cs="Times New Roman"/>
          <w:sz w:val="24"/>
          <w:szCs w:val="24"/>
        </w:rPr>
      </w:pPr>
    </w:p>
    <w:p w14:paraId="78DBCD7C" w14:textId="18CBC835" w:rsidR="008066C4" w:rsidRPr="008066C4" w:rsidRDefault="002B33BB" w:rsidP="00682E1E">
      <w:pPr>
        <w:spacing w:after="0" w:line="480" w:lineRule="auto"/>
        <w:rPr>
          <w:rFonts w:ascii="Times New Roman" w:hAnsi="Times New Roman" w:cs="Times New Roman"/>
          <w:sz w:val="24"/>
          <w:szCs w:val="24"/>
        </w:rPr>
      </w:pPr>
      <w:r w:rsidRPr="002B33BB">
        <w:rPr>
          <w:rFonts w:ascii="Times New Roman" w:hAnsi="Times New Roman" w:cs="Times New Roman"/>
          <w:sz w:val="24"/>
          <w:szCs w:val="24"/>
        </w:rPr>
        <w:lastRenderedPageBreak/>
        <w:t xml:space="preserve"> </w:t>
      </w:r>
      <w:r w:rsidRPr="002B33BB">
        <w:rPr>
          <w:rFonts w:ascii="Times New Roman" w:hAnsi="Times New Roman" w:cs="Times New Roman"/>
          <w:noProof/>
          <w:sz w:val="24"/>
          <w:szCs w:val="24"/>
        </w:rPr>
        <w:drawing>
          <wp:inline distT="0" distB="0" distL="0" distR="0" wp14:anchorId="6A830A7B" wp14:editId="0EA4D277">
            <wp:extent cx="5021580" cy="7341870"/>
            <wp:effectExtent l="0" t="0" r="7620" b="0"/>
            <wp:docPr id="164422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7341870"/>
                    </a:xfrm>
                    <a:prstGeom prst="rect">
                      <a:avLst/>
                    </a:prstGeom>
                    <a:noFill/>
                    <a:ln>
                      <a:noFill/>
                    </a:ln>
                  </pic:spPr>
                </pic:pic>
              </a:graphicData>
            </a:graphic>
          </wp:inline>
        </w:drawing>
      </w:r>
    </w:p>
    <w:p w14:paraId="48F1561D" w14:textId="173970AE" w:rsidR="008066C4" w:rsidRPr="004B37E3" w:rsidRDefault="008066C4" w:rsidP="00682E1E">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73FB2023" w:rsidR="008066C4" w:rsidRDefault="00C559F9" w:rsidP="00682E1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xml:space="preserve">. Somatic cell score for 2,260 quarter-day observations with an intramammary infection due to staphylococci and mammaliicocci and </w:t>
      </w:r>
      <w:r w:rsidR="001D420A">
        <w:rPr>
          <w:rFonts w:ascii="Times New Roman" w:hAnsi="Times New Roman" w:cs="Times New Roman"/>
          <w:sz w:val="24"/>
          <w:szCs w:val="24"/>
        </w:rPr>
        <w:t>culture-negative</w:t>
      </w:r>
      <w:r w:rsidR="008066C4" w:rsidRPr="00AA2EE3">
        <w:rPr>
          <w:rFonts w:ascii="Times New Roman" w:hAnsi="Times New Roman" w:cs="Times New Roman"/>
          <w:sz w:val="24"/>
          <w:szCs w:val="24"/>
        </w:rPr>
        <w:t xml:space="preserve"> quarters. Quarter-day observations were collected from 1,272 quarters belonging to 360 cows during a longitudinal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682E1E">
      <w:pPr>
        <w:spacing w:after="0" w:line="480" w:lineRule="auto"/>
        <w:rPr>
          <w:rFonts w:ascii="Times New Roman" w:hAnsi="Times New Roman" w:cs="Times New Roman"/>
          <w:sz w:val="24"/>
          <w:szCs w:val="24"/>
        </w:rPr>
      </w:pPr>
    </w:p>
    <w:p w14:paraId="0889C9E2" w14:textId="77777777" w:rsidR="00577BC3" w:rsidRPr="00D03DE9" w:rsidRDefault="00577BC3" w:rsidP="00682E1E">
      <w:pPr>
        <w:spacing w:after="0" w:line="480" w:lineRule="auto"/>
        <w:rPr>
          <w:rFonts w:ascii="Times New Roman" w:hAnsi="Times New Roman" w:cs="Times New Roman"/>
          <w:sz w:val="24"/>
          <w:szCs w:val="24"/>
        </w:rPr>
      </w:pPr>
    </w:p>
    <w:p w14:paraId="7EB32BFF" w14:textId="5A12A341" w:rsidR="00FF3370" w:rsidRPr="00D03DE9" w:rsidRDefault="00FF3370" w:rsidP="00682E1E">
      <w:pPr>
        <w:spacing w:after="0" w:line="480" w:lineRule="auto"/>
        <w:rPr>
          <w:rFonts w:ascii="Times New Roman" w:hAnsi="Times New Roman" w:cs="Times New Roman"/>
          <w:sz w:val="24"/>
          <w:szCs w:val="24"/>
        </w:rPr>
      </w:pPr>
    </w:p>
    <w:p w14:paraId="3AABC44E" w14:textId="77777777" w:rsidR="00FF3370" w:rsidRPr="00D03DE9" w:rsidRDefault="00FF3370" w:rsidP="00682E1E">
      <w:pPr>
        <w:spacing w:after="0" w:line="480" w:lineRule="auto"/>
        <w:rPr>
          <w:rFonts w:ascii="Times New Roman" w:hAnsi="Times New Roman" w:cs="Times New Roman"/>
          <w:sz w:val="24"/>
          <w:szCs w:val="24"/>
        </w:rPr>
      </w:pPr>
    </w:p>
    <w:p w14:paraId="6A96C91D" w14:textId="77777777" w:rsidR="00FF3370" w:rsidRDefault="00FF3370" w:rsidP="00682E1E">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66CE5A37" w:rsidR="00973F25" w:rsidRDefault="008066C4" w:rsidP="00682E1E">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xml:space="preserve">. Quarter somatic cell score least square means estimates as a function of staphylococci and mammaliicocci IMI and days in milk, compared to </w:t>
      </w:r>
      <w:r w:rsidR="00CE6EE9">
        <w:rPr>
          <w:rFonts w:ascii="Times New Roman" w:hAnsi="Times New Roman" w:cs="Times New Roman"/>
          <w:sz w:val="24"/>
          <w:szCs w:val="24"/>
        </w:rPr>
        <w:t>culture-negative</w:t>
      </w:r>
      <w:r w:rsidRPr="00AA2EE3">
        <w:rPr>
          <w:rFonts w:ascii="Times New Roman" w:hAnsi="Times New Roman" w:cs="Times New Roman"/>
          <w:sz w:val="24"/>
          <w:szCs w:val="24"/>
        </w:rPr>
        <w:t xml:space="preserve"> quarters. </w:t>
      </w:r>
      <w:proofErr w:type="gramStart"/>
      <w:r w:rsidRPr="00AA2EE3">
        <w:rPr>
          <w:rFonts w:ascii="Times New Roman" w:hAnsi="Times New Roman" w:cs="Times New Roman"/>
          <w:sz w:val="24"/>
          <w:szCs w:val="24"/>
        </w:rPr>
        <w:t>Data</w:t>
      </w:r>
      <w:proofErr w:type="gramEnd"/>
      <w:r w:rsidRPr="00AA2EE3">
        <w:rPr>
          <w:rFonts w:ascii="Times New Roman" w:hAnsi="Times New Roman" w:cs="Times New Roman"/>
          <w:sz w:val="24"/>
          <w:szCs w:val="24"/>
        </w:rPr>
        <w:t xml:space="preserve"> set used to make model estimations is comprised of 2,620 quarter-day observations collected from 1,272 quarters belonging to 360 cows during a longitudinal observational study of 10 certified organic dairy farms in Vermont (US). Model estimates for each species are only presented for the range of days in milk for IMI observations in the data set. Error bars represent the 95% confidence interval.</w:t>
      </w:r>
    </w:p>
    <w:p w14:paraId="4E6AA57C" w14:textId="77777777" w:rsidR="00890169" w:rsidRDefault="00890169" w:rsidP="00682E1E">
      <w:pPr>
        <w:spacing w:after="0" w:line="480" w:lineRule="auto"/>
        <w:rPr>
          <w:rFonts w:ascii="Times New Roman" w:hAnsi="Times New Roman" w:cs="Times New Roman"/>
          <w:sz w:val="24"/>
          <w:szCs w:val="24"/>
        </w:rPr>
      </w:pPr>
    </w:p>
    <w:p w14:paraId="64C44D8E" w14:textId="77777777" w:rsidR="003D3BEA" w:rsidRDefault="003D3BEA" w:rsidP="00682E1E">
      <w:pPr>
        <w:spacing w:after="0" w:line="480" w:lineRule="auto"/>
        <w:rPr>
          <w:rFonts w:ascii="Times New Roman" w:hAnsi="Times New Roman" w:cs="Times New Roman"/>
          <w:sz w:val="24"/>
          <w:szCs w:val="24"/>
        </w:rPr>
      </w:pPr>
    </w:p>
    <w:p w14:paraId="56CC584A" w14:textId="77777777" w:rsidR="003D3BEA" w:rsidRDefault="003D3BEA" w:rsidP="00682E1E">
      <w:pPr>
        <w:spacing w:after="0" w:line="480" w:lineRule="auto"/>
        <w:rPr>
          <w:rFonts w:ascii="Times New Roman" w:hAnsi="Times New Roman" w:cs="Times New Roman"/>
          <w:sz w:val="24"/>
          <w:szCs w:val="24"/>
        </w:rPr>
      </w:pPr>
    </w:p>
    <w:p w14:paraId="1B70C44D" w14:textId="75C85D07" w:rsidR="003D3BEA" w:rsidRDefault="003D3BEA" w:rsidP="00682E1E">
      <w:pPr>
        <w:spacing w:after="0" w:line="480" w:lineRule="auto"/>
        <w:rPr>
          <w:rFonts w:ascii="Times New Roman" w:hAnsi="Times New Roman" w:cs="Times New Roman"/>
          <w:sz w:val="24"/>
          <w:szCs w:val="24"/>
        </w:rPr>
      </w:pPr>
      <w:r w:rsidRPr="003D3BEA">
        <w:rPr>
          <w:rFonts w:ascii="Times New Roman" w:hAnsi="Times New Roman" w:cs="Times New Roman"/>
          <w:noProof/>
          <w:sz w:val="24"/>
          <w:szCs w:val="24"/>
        </w:rPr>
        <w:lastRenderedPageBreak/>
        <w:drawing>
          <wp:inline distT="0" distB="0" distL="0" distR="0" wp14:anchorId="0C81ED99" wp14:editId="4F186430">
            <wp:extent cx="5888355" cy="4323715"/>
            <wp:effectExtent l="0" t="0" r="0" b="635"/>
            <wp:docPr id="1218011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355" cy="4323715"/>
                    </a:xfrm>
                    <a:prstGeom prst="rect">
                      <a:avLst/>
                    </a:prstGeom>
                    <a:noFill/>
                    <a:ln>
                      <a:noFill/>
                    </a:ln>
                  </pic:spPr>
                </pic:pic>
              </a:graphicData>
            </a:graphic>
          </wp:inline>
        </w:drawing>
      </w:r>
    </w:p>
    <w:p w14:paraId="7EECDDEC" w14:textId="7417BFB4" w:rsidR="00890169" w:rsidRPr="00890169" w:rsidRDefault="00890169" w:rsidP="00890169">
      <w:pPr>
        <w:spacing w:after="0" w:line="480" w:lineRule="auto"/>
        <w:rPr>
          <w:rFonts w:ascii="Times New Roman" w:hAnsi="Times New Roman" w:cs="Times New Roman"/>
          <w:sz w:val="24"/>
          <w:szCs w:val="24"/>
        </w:rPr>
      </w:pPr>
      <w:r w:rsidRPr="00890169">
        <w:rPr>
          <w:rFonts w:ascii="Times New Roman" w:hAnsi="Times New Roman" w:cs="Times New Roman"/>
          <w:b/>
          <w:bCs/>
          <w:sz w:val="24"/>
          <w:szCs w:val="24"/>
        </w:rPr>
        <w:t>Figure S1</w:t>
      </w:r>
      <w:r w:rsidRPr="00890169">
        <w:rPr>
          <w:rFonts w:ascii="Times New Roman" w:hAnsi="Times New Roman" w:cs="Times New Roman"/>
          <w:sz w:val="24"/>
          <w:szCs w:val="24"/>
        </w:rPr>
        <w:t xml:space="preserve">. Variation in somatic cell score (SCS) for 898 quarters with consecutive observations (≥2) repeatedly positive for an IMI due to the same NASM species or repeatedly identified as </w:t>
      </w:r>
      <w:r w:rsidR="003D3BEA">
        <w:rPr>
          <w:rFonts w:ascii="Times New Roman" w:hAnsi="Times New Roman" w:cs="Times New Roman"/>
          <w:sz w:val="24"/>
          <w:szCs w:val="24"/>
        </w:rPr>
        <w:t>culture-negative (</w:t>
      </w:r>
      <w:r w:rsidRPr="00890169">
        <w:rPr>
          <w:rFonts w:ascii="Times New Roman" w:hAnsi="Times New Roman" w:cs="Times New Roman"/>
          <w:sz w:val="24"/>
          <w:szCs w:val="24"/>
        </w:rPr>
        <w:t>no growth</w:t>
      </w:r>
      <w:r w:rsidR="003D3BEA">
        <w:rPr>
          <w:rFonts w:ascii="Times New Roman" w:hAnsi="Times New Roman" w:cs="Times New Roman"/>
          <w:sz w:val="24"/>
          <w:szCs w:val="24"/>
        </w:rPr>
        <w:t>)</w:t>
      </w:r>
      <w:r w:rsidRPr="00890169">
        <w:rPr>
          <w:rFonts w:ascii="Times New Roman" w:hAnsi="Times New Roman" w:cs="Times New Roman"/>
          <w:sz w:val="24"/>
          <w:szCs w:val="24"/>
        </w:rPr>
        <w:t>. The absolute difference was found between the minimum and maximum SCS observed for a quarter over consecutive observations of an IMI due to the same NASM species (or repeated observations of no growth</w:t>
      </w:r>
      <w:proofErr w:type="gramStart"/>
      <w:r w:rsidRPr="00890169">
        <w:rPr>
          <w:rFonts w:ascii="Times New Roman" w:hAnsi="Times New Roman" w:cs="Times New Roman"/>
          <w:sz w:val="24"/>
          <w:szCs w:val="24"/>
        </w:rPr>
        <w:t>), and</w:t>
      </w:r>
      <w:proofErr w:type="gramEnd"/>
      <w:r w:rsidRPr="00890169">
        <w:rPr>
          <w:rFonts w:ascii="Times New Roman" w:hAnsi="Times New Roman" w:cs="Times New Roman"/>
          <w:sz w:val="24"/>
          <w:szCs w:val="24"/>
        </w:rPr>
        <w:t xml:space="preserve"> is presented as variation in SCS. Quarter-day observations were collected from 1,272 quarters belonging to 360 cows during a longitudinal, cross-sectional observational study of 10 certified organic dairy farms in Vermont (US).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w:t>
      </w:r>
      <w:r w:rsidRPr="00890169">
        <w:rPr>
          <w:rFonts w:ascii="Times New Roman" w:hAnsi="Times New Roman" w:cs="Times New Roman"/>
          <w:sz w:val="24"/>
          <w:szCs w:val="24"/>
        </w:rPr>
        <w:lastRenderedPageBreak/>
        <w:t>smallest observation greater than or equal to the 25th quartile minus 1.5 times the interquartile range.</w:t>
      </w:r>
    </w:p>
    <w:p w14:paraId="62E98368" w14:textId="77777777" w:rsidR="00890169" w:rsidRPr="004B37E3" w:rsidRDefault="00890169" w:rsidP="00682E1E">
      <w:pPr>
        <w:spacing w:after="0" w:line="480" w:lineRule="auto"/>
        <w:rPr>
          <w:rFonts w:ascii="Times New Roman" w:hAnsi="Times New Roman" w:cs="Times New Roman"/>
          <w:sz w:val="24"/>
          <w:szCs w:val="24"/>
        </w:rPr>
      </w:pPr>
    </w:p>
    <w:sectPr w:rsidR="00890169" w:rsidRPr="004B37E3" w:rsidSect="002F00B4">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Caitlin Jeffrey" w:date="2024-09-23T09:55:00Z" w:initials="CJ">
    <w:p w14:paraId="2B88AC0A" w14:textId="77777777" w:rsidR="002B667A" w:rsidRDefault="002B667A" w:rsidP="002B667A">
      <w:pPr>
        <w:pStyle w:val="CommentText"/>
      </w:pPr>
      <w:r>
        <w:rPr>
          <w:rStyle w:val="CommentReference"/>
        </w:rPr>
        <w:annotationRef/>
      </w:r>
      <w:r>
        <w:t>“Why do we care about NASM?”</w:t>
      </w:r>
    </w:p>
  </w:comment>
  <w:comment w:id="66" w:author="Caitlin Jeffrey" w:date="2024-09-23T09:55:00Z" w:initials="CJ">
    <w:p w14:paraId="7FAF1CA5" w14:textId="5FBBC51B" w:rsidR="002B667A" w:rsidRDefault="002B667A" w:rsidP="002B667A">
      <w:pPr>
        <w:pStyle w:val="CommentText"/>
      </w:pPr>
      <w:r>
        <w:rPr>
          <w:rStyle w:val="CommentReference"/>
        </w:rPr>
        <w:annotationRef/>
      </w:r>
      <w:r>
        <w:t>Description of terminology used around this group</w:t>
      </w:r>
    </w:p>
  </w:comment>
  <w:comment w:id="127" w:author="Caitlin Jeffrey" w:date="2024-09-23T09:53:00Z" w:initials="CJ">
    <w:p w14:paraId="4427CD08" w14:textId="65D9E0A9" w:rsidR="00862F77" w:rsidRDefault="00862F77" w:rsidP="00862F77">
      <w:pPr>
        <w:pStyle w:val="CommentText"/>
      </w:pPr>
      <w:r>
        <w:rPr>
          <w:rStyle w:val="CommentReference"/>
        </w:rPr>
        <w:annotationRef/>
      </w:r>
      <w:r>
        <w:t>This may not be redundant with some of the references added below</w:t>
      </w:r>
    </w:p>
  </w:comment>
  <w:comment w:id="128" w:author="Caitlin Jeffrey" w:date="2024-09-23T09:56:00Z" w:initials="CJ">
    <w:p w14:paraId="25E3C1C0" w14:textId="77777777" w:rsidR="00921945" w:rsidRDefault="00921945" w:rsidP="00921945">
      <w:pPr>
        <w:pStyle w:val="CommentText"/>
      </w:pPr>
      <w:r>
        <w:rPr>
          <w:rStyle w:val="CommentReference"/>
        </w:rPr>
        <w:annotationRef/>
      </w:r>
      <w:r>
        <w:t>NASM behave differently; ergo studying their species-specific effect on qSCC is valuable</w:t>
      </w:r>
    </w:p>
  </w:comment>
  <w:comment w:id="145" w:author="Caitlin Jeffrey" w:date="2024-09-20T17:50:00Z" w:initials="CJ">
    <w:p w14:paraId="158A834F" w14:textId="0989224F" w:rsidR="00C60F7F" w:rsidRDefault="00C60F7F" w:rsidP="00C60F7F">
      <w:pPr>
        <w:pStyle w:val="CommentText"/>
      </w:pPr>
      <w:r>
        <w:rPr>
          <w:rStyle w:val="CommentReference"/>
        </w:rPr>
        <w:annotationRef/>
      </w:r>
      <w:r>
        <w:t>Is this ok here? Or should it be quarter-milk level SCC ??!!?</w:t>
      </w:r>
    </w:p>
  </w:comment>
  <w:comment w:id="136" w:author="Caitlin Jeffrey" w:date="2024-09-23T09:57:00Z" w:initials="CJ">
    <w:p w14:paraId="340B7275" w14:textId="77777777" w:rsidR="00D36D37" w:rsidRDefault="00D36D37" w:rsidP="00D36D37">
      <w:pPr>
        <w:pStyle w:val="CommentText"/>
      </w:pPr>
      <w:r>
        <w:rPr>
          <w:rStyle w:val="CommentReference"/>
        </w:rPr>
        <w:annotationRef/>
      </w:r>
      <w:r>
        <w:t>Limited previous work describes qSCC, limited by identification method or not controlling for DIM, or using isolates from multiple herds</w:t>
      </w:r>
    </w:p>
  </w:comment>
  <w:comment w:id="165" w:author="Caitlin Jeffrey" w:date="2024-09-23T09:14:00Z" w:initials="CJ">
    <w:p w14:paraId="453CCBFF" w14:textId="65775459" w:rsidR="00727AE1" w:rsidRDefault="00727AE1" w:rsidP="00727AE1">
      <w:pPr>
        <w:pStyle w:val="CommentText"/>
      </w:pPr>
      <w:r>
        <w:rPr>
          <w:rStyle w:val="CommentReference"/>
        </w:rPr>
        <w:annotationRef/>
      </w:r>
      <w:r>
        <w:t>This is now redundant with what is below...</w:t>
      </w:r>
    </w:p>
  </w:comment>
  <w:comment w:id="167" w:author="Caitlin Jeffrey" w:date="2024-09-23T09:14:00Z" w:initials="CJ">
    <w:p w14:paraId="58EA42E3" w14:textId="77777777" w:rsidR="000628F6" w:rsidRDefault="000628F6" w:rsidP="000628F6">
      <w:pPr>
        <w:pStyle w:val="CommentText"/>
      </w:pPr>
      <w:r>
        <w:rPr>
          <w:rStyle w:val="CommentReference"/>
        </w:rPr>
        <w:annotationRef/>
      </w:r>
      <w:r>
        <w:t>This section talks about AM use, AMR in staph, differences between two systems</w:t>
      </w:r>
    </w:p>
  </w:comment>
  <w:comment w:id="224" w:author="Caitlin Jeffrey" w:date="2024-09-23T09:08:00Z" w:initials="CJ">
    <w:p w14:paraId="21A2252B" w14:textId="7E1339D3" w:rsidR="007B5C23" w:rsidRDefault="00731FDD" w:rsidP="007B5C23">
      <w:pPr>
        <w:pStyle w:val="CommentText"/>
      </w:pPr>
      <w:r>
        <w:rPr>
          <w:rStyle w:val="CommentReference"/>
        </w:rPr>
        <w:annotationRef/>
      </w:r>
      <w:r w:rsidR="007B5C23">
        <w:t>Summary of management differences</w:t>
      </w:r>
    </w:p>
    <w:p w14:paraId="6478A7C7" w14:textId="77777777" w:rsidR="007B5C23" w:rsidRDefault="007B5C23" w:rsidP="007B5C23">
      <w:pPr>
        <w:pStyle w:val="CommentText"/>
      </w:pPr>
    </w:p>
    <w:p w14:paraId="76E21DCF" w14:textId="77777777" w:rsidR="007B5C23" w:rsidRDefault="007B5C23" w:rsidP="007B5C23">
      <w:pPr>
        <w:pStyle w:val="CommentText"/>
      </w:pPr>
      <w:r>
        <w:t>Zwald, A. G., P. L. Ruegg, J. B. Kaneene, L. D. Warnick, S. J. Wells, C. Fossler, and L. W. Halbert. 2004. Management Practices and Reported Antimicrobial Usage on Conventional and Organic Dairy Farms. J. Dairy Sci. 87(1):191-201.</w:t>
      </w:r>
    </w:p>
  </w:comment>
  <w:comment w:id="266" w:author="Caitlin Jeffrey" w:date="2024-09-23T09:13:00Z" w:initials="CJ">
    <w:p w14:paraId="28D8C415" w14:textId="77777777" w:rsidR="00956027" w:rsidRDefault="00956027" w:rsidP="00956027">
      <w:pPr>
        <w:pStyle w:val="CommentText"/>
      </w:pPr>
      <w:r>
        <w:rPr>
          <w:rStyle w:val="CommentReference"/>
        </w:rPr>
        <w:annotationRef/>
      </w:r>
      <w:r>
        <w:t xml:space="preserve">Summary of difference in milk quality/mastitis measures </w:t>
      </w:r>
      <w:r>
        <w:rPr>
          <w:b/>
          <w:bCs/>
        </w:rPr>
        <w:t xml:space="preserve">NOT JUST IN US </w:t>
      </w:r>
    </w:p>
    <w:p w14:paraId="1EE71473" w14:textId="77777777" w:rsidR="00956027" w:rsidRDefault="00956027" w:rsidP="00956027">
      <w:pPr>
        <w:pStyle w:val="CommentText"/>
      </w:pPr>
    </w:p>
    <w:p w14:paraId="220849CF" w14:textId="77777777" w:rsidR="00956027" w:rsidRDefault="00956027" w:rsidP="00956027">
      <w:pPr>
        <w:pStyle w:val="CommentText"/>
      </w:pPr>
      <w:r>
        <w:t>Hamilton, C., U. Emanuelson, K. Forslund, I. Hansson, and T. Ekman. 2006. Mastitis and related management factors in certified organic dairy herds in Sweden. Acta Vet Scand 48(1):11.</w:t>
      </w:r>
    </w:p>
    <w:p w14:paraId="33044F5C" w14:textId="77777777" w:rsidR="00956027" w:rsidRDefault="00956027" w:rsidP="00956027">
      <w:pPr>
        <w:pStyle w:val="CommentText"/>
      </w:pPr>
    </w:p>
    <w:p w14:paraId="47654900" w14:textId="77777777" w:rsidR="00956027" w:rsidRDefault="00956027" w:rsidP="00956027">
      <w:pPr>
        <w:pStyle w:val="CommentText"/>
      </w:pPr>
      <w:r>
        <w:t>Hardeng, F. and V. L. Edge. 2001. Mastitis, Ketosis, and Milk Fever in 31 Organic and 93 Conventional Norwegian Dairy Herds. J. Dairy Sci. 84(12):2673-2679.</w:t>
      </w:r>
    </w:p>
    <w:p w14:paraId="13AE50E8" w14:textId="77777777" w:rsidR="00956027" w:rsidRDefault="00956027" w:rsidP="00956027">
      <w:pPr>
        <w:pStyle w:val="CommentText"/>
      </w:pPr>
    </w:p>
    <w:p w14:paraId="216287D6" w14:textId="77777777" w:rsidR="00956027" w:rsidRDefault="00956027" w:rsidP="00956027">
      <w:pPr>
        <w:pStyle w:val="CommentText"/>
      </w:pPr>
      <w:r>
        <w:t>Levison, L. J., E. K. Miller-Cushon, A. L. Tucker, R. Bergeron, K. E. Leslie, H. W. Barkema, and T. J. DeVries. 2016. Incidence rate of pathogen-specific clinical mastitis on conventional and organic Canadian dairy farms. J Dairy Sci 99(2):1341-1350.</w:t>
      </w:r>
    </w:p>
    <w:p w14:paraId="5C01CF05" w14:textId="77777777" w:rsidR="00956027" w:rsidRDefault="00956027" w:rsidP="00956027">
      <w:pPr>
        <w:pStyle w:val="CommentText"/>
      </w:pPr>
    </w:p>
    <w:p w14:paraId="4C6FC816" w14:textId="77777777" w:rsidR="00956027" w:rsidRDefault="00956027" w:rsidP="00956027">
      <w:pPr>
        <w:pStyle w:val="CommentText"/>
      </w:pPr>
      <w:r>
        <w:t>Mullen, K. A. E., L. G. Sparks, R. L. Lyman, S. P. Washburn, and K. L. Anderson. 2013. Comparisons of milk quality on North Carolina organic and conventional dairies. J. Dairy Sci. 96(10):6753-6762.</w:t>
      </w:r>
    </w:p>
    <w:p w14:paraId="775BC297" w14:textId="77777777" w:rsidR="00956027" w:rsidRDefault="00956027" w:rsidP="00956027">
      <w:pPr>
        <w:pStyle w:val="CommentText"/>
      </w:pPr>
    </w:p>
    <w:p w14:paraId="16450974" w14:textId="77777777" w:rsidR="00956027" w:rsidRDefault="00956027" w:rsidP="00956027">
      <w:pPr>
        <w:pStyle w:val="CommentText"/>
      </w:pPr>
      <w:r>
        <w:t>Richert, R. M., K. M. Cicconi, M. J. Gamroth, Y. H. Schukken, K. E. Stiglbauer, and P. L. Ruegg. 2013. Risk factors for clinical mastitis, ketosis, and pneumonia in dairy cattle on organic and small conventional farms in the United States. J Dairy Sci 96(7):4269-4285.</w:t>
      </w:r>
    </w:p>
    <w:p w14:paraId="71885E83" w14:textId="77777777" w:rsidR="00956027" w:rsidRDefault="00956027" w:rsidP="00956027">
      <w:pPr>
        <w:pStyle w:val="CommentText"/>
      </w:pPr>
    </w:p>
    <w:p w14:paraId="179EAA59" w14:textId="77777777" w:rsidR="00956027" w:rsidRDefault="00956027" w:rsidP="00956027">
      <w:pPr>
        <w:pStyle w:val="CommentText"/>
      </w:pPr>
      <w:r>
        <w:t>Valle, P. S., G. Lien, O. Flaten, M. Koesling, and M. Ebbesvik. 2007. Herd health and health management in organic versus conventional dairy herds in Norway. Livestock Science 112(1):123-132.</w:t>
      </w:r>
    </w:p>
    <w:p w14:paraId="3CF9DB65" w14:textId="77777777" w:rsidR="00956027" w:rsidRDefault="00956027" w:rsidP="00956027">
      <w:pPr>
        <w:pStyle w:val="CommentText"/>
      </w:pPr>
    </w:p>
    <w:p w14:paraId="58627AF8" w14:textId="77777777" w:rsidR="00956027" w:rsidRDefault="00956027" w:rsidP="00956027">
      <w:pPr>
        <w:pStyle w:val="CommentText"/>
      </w:pPr>
    </w:p>
    <w:p w14:paraId="123BD078" w14:textId="77777777" w:rsidR="00956027" w:rsidRDefault="00956027" w:rsidP="00956027">
      <w:pPr>
        <w:pStyle w:val="CommentText"/>
      </w:pPr>
    </w:p>
  </w:comment>
  <w:comment w:id="317" w:author="Caitlin Jeffrey" w:date="2024-09-23T09:40:00Z" w:initials="CJ">
    <w:p w14:paraId="7B035CDF" w14:textId="77777777" w:rsidR="00505F5D" w:rsidRDefault="00505F5D" w:rsidP="00505F5D">
      <w:pPr>
        <w:pStyle w:val="CommentText"/>
      </w:pPr>
      <w:r>
        <w:rPr>
          <w:rStyle w:val="CommentReference"/>
        </w:rPr>
        <w:annotationRef/>
      </w:r>
      <w:r>
        <w:t xml:space="preserve">some herd-level management factors associated with NASM diversity were related to feed and water provided to dairy cows: De Visscher et al. (2017) found an increased likelihood of </w:t>
      </w:r>
      <w:r>
        <w:rPr>
          <w:i/>
          <w:iCs/>
        </w:rPr>
        <w:t xml:space="preserve">S. simulans </w:t>
      </w:r>
      <w:r>
        <w:t xml:space="preserve">in BTM if drinking water for cows was from a public supply (vs. a well), and Petzer et al. (2022) reported proportionally more IMI due to </w:t>
      </w:r>
      <w:r>
        <w:rPr>
          <w:i/>
          <w:iCs/>
        </w:rPr>
        <w:t>S. chromogenes</w:t>
      </w:r>
      <w:r>
        <w:t xml:space="preserve"> from herds that were pasture-based compared to those that were fed a total mixed ration (TMR), while </w:t>
      </w:r>
      <w:r>
        <w:rPr>
          <w:i/>
          <w:iCs/>
        </w:rPr>
        <w:t>S. haemolyticus</w:t>
      </w:r>
      <w:r>
        <w:t xml:space="preserve"> was more likely to cause IMI for TMR herds.</w:t>
      </w:r>
    </w:p>
    <w:p w14:paraId="4B0EBF76" w14:textId="77777777" w:rsidR="00505F5D" w:rsidRDefault="00505F5D" w:rsidP="00505F5D">
      <w:pPr>
        <w:pStyle w:val="CommentText"/>
      </w:pPr>
    </w:p>
    <w:p w14:paraId="15C69AF1" w14:textId="77777777" w:rsidR="00505F5D" w:rsidRDefault="00505F5D" w:rsidP="00505F5D">
      <w:pPr>
        <w:pStyle w:val="CommentText"/>
      </w:pPr>
      <w:r>
        <w:t>Petzer, I. M., C. Labuschagne, L. Phophi, and J. Karzis. 2022. Species identification and cow risks of non-</w:t>
      </w:r>
      <w:r>
        <w:rPr>
          <w:i/>
          <w:iCs/>
        </w:rPr>
        <w:t>aureus</w:t>
      </w:r>
      <w:r>
        <w:t xml:space="preserve"> staphylococci from South African dairy herds. Onderstepoort J Vet Res 89(1):e1-e10.</w:t>
      </w:r>
    </w:p>
  </w:comment>
  <w:comment w:id="487" w:author="Caitlin Jeffrey" w:date="2024-09-23T11:08:00Z" w:initials="CJ">
    <w:p w14:paraId="24023FC2" w14:textId="77777777" w:rsidR="0049250A" w:rsidRDefault="0049250A" w:rsidP="0049250A">
      <w:pPr>
        <w:pStyle w:val="CommentText"/>
      </w:pPr>
      <w:r>
        <w:rPr>
          <w:rStyle w:val="CommentReference"/>
        </w:rPr>
        <w:annotationRef/>
      </w:r>
      <w:r>
        <w:t>This is the “summary” JDS wants at the beginning of the Discussion section</w:t>
      </w:r>
    </w:p>
  </w:comment>
  <w:comment w:id="1246" w:author="Caitlin Jeffrey" w:date="2024-09-23T16:41:00Z" w:initials="CJ">
    <w:p w14:paraId="05BA4194" w14:textId="77777777" w:rsidR="004D1CFB" w:rsidRDefault="008434C7" w:rsidP="004D1CFB">
      <w:pPr>
        <w:pStyle w:val="CommentText"/>
      </w:pPr>
      <w:r>
        <w:rPr>
          <w:rStyle w:val="CommentReference"/>
        </w:rPr>
        <w:annotationRef/>
      </w:r>
      <w:r w:rsidR="004D1CFB">
        <w:t>Needs some sort of transition, but I wasn’t able to come up with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88AC0A" w15:done="0"/>
  <w15:commentEx w15:paraId="7FAF1CA5" w15:done="0"/>
  <w15:commentEx w15:paraId="4427CD08" w15:done="0"/>
  <w15:commentEx w15:paraId="25E3C1C0" w15:done="0"/>
  <w15:commentEx w15:paraId="158A834F" w15:done="0"/>
  <w15:commentEx w15:paraId="340B7275" w15:done="0"/>
  <w15:commentEx w15:paraId="453CCBFF" w15:done="0"/>
  <w15:commentEx w15:paraId="58EA42E3" w15:done="0"/>
  <w15:commentEx w15:paraId="76E21DCF" w15:done="0"/>
  <w15:commentEx w15:paraId="123BD078" w15:done="0"/>
  <w15:commentEx w15:paraId="15C69AF1" w15:done="0"/>
  <w15:commentEx w15:paraId="24023FC2" w15:done="0"/>
  <w15:commentEx w15:paraId="05BA4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DEBEAB" w16cex:dateUtc="2024-09-23T13:55:00Z"/>
  <w16cex:commentExtensible w16cex:durableId="4C1A1800" w16cex:dateUtc="2024-09-23T13:55:00Z"/>
  <w16cex:commentExtensible w16cex:durableId="50F8F79E" w16cex:dateUtc="2024-09-23T13:53:00Z"/>
  <w16cex:commentExtensible w16cex:durableId="73A006B2" w16cex:dateUtc="2024-09-23T13:56:00Z"/>
  <w16cex:commentExtensible w16cex:durableId="7D415737" w16cex:dateUtc="2024-09-20T21:50:00Z"/>
  <w16cex:commentExtensible w16cex:durableId="2729EF9D" w16cex:dateUtc="2024-09-23T13:57:00Z"/>
  <w16cex:commentExtensible w16cex:durableId="69B250CC" w16cex:dateUtc="2024-09-23T13:14:00Z"/>
  <w16cex:commentExtensible w16cex:durableId="1AEAFEFF" w16cex:dateUtc="2024-09-23T13:14:00Z"/>
  <w16cex:commentExtensible w16cex:durableId="4BCA71F0" w16cex:dateUtc="2024-09-23T13:08:00Z"/>
  <w16cex:commentExtensible w16cex:durableId="29DA5EA9" w16cex:dateUtc="2024-09-23T13:13:00Z"/>
  <w16cex:commentExtensible w16cex:durableId="5A7A3923" w16cex:dateUtc="2024-09-23T13:40:00Z"/>
  <w16cex:commentExtensible w16cex:durableId="50A32161" w16cex:dateUtc="2024-09-23T15:08:00Z"/>
  <w16cex:commentExtensible w16cex:durableId="1C4E222E" w16cex:dateUtc="2024-09-2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88AC0A" w16cid:durableId="26DEBEAB"/>
  <w16cid:commentId w16cid:paraId="7FAF1CA5" w16cid:durableId="4C1A1800"/>
  <w16cid:commentId w16cid:paraId="4427CD08" w16cid:durableId="50F8F79E"/>
  <w16cid:commentId w16cid:paraId="25E3C1C0" w16cid:durableId="73A006B2"/>
  <w16cid:commentId w16cid:paraId="158A834F" w16cid:durableId="7D415737"/>
  <w16cid:commentId w16cid:paraId="340B7275" w16cid:durableId="2729EF9D"/>
  <w16cid:commentId w16cid:paraId="453CCBFF" w16cid:durableId="69B250CC"/>
  <w16cid:commentId w16cid:paraId="58EA42E3" w16cid:durableId="1AEAFEFF"/>
  <w16cid:commentId w16cid:paraId="76E21DCF" w16cid:durableId="4BCA71F0"/>
  <w16cid:commentId w16cid:paraId="123BD078" w16cid:durableId="29DA5EA9"/>
  <w16cid:commentId w16cid:paraId="15C69AF1" w16cid:durableId="5A7A3923"/>
  <w16cid:commentId w16cid:paraId="24023FC2" w16cid:durableId="50A32161"/>
  <w16cid:commentId w16cid:paraId="05BA4194" w16cid:durableId="1C4E2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DEE09" w14:textId="77777777" w:rsidR="00ED2CCA" w:rsidRDefault="00ED2CCA" w:rsidP="001A0F9A">
      <w:pPr>
        <w:spacing w:after="0" w:line="240" w:lineRule="auto"/>
      </w:pPr>
      <w:r>
        <w:separator/>
      </w:r>
    </w:p>
  </w:endnote>
  <w:endnote w:type="continuationSeparator" w:id="0">
    <w:p w14:paraId="1FA27228" w14:textId="77777777" w:rsidR="00ED2CCA" w:rsidRDefault="00ED2CCA" w:rsidP="001A0F9A">
      <w:pPr>
        <w:spacing w:after="0" w:line="240" w:lineRule="auto"/>
      </w:pPr>
      <w:r>
        <w:continuationSeparator/>
      </w:r>
    </w:p>
  </w:endnote>
  <w:endnote w:type="continuationNotice" w:id="1">
    <w:p w14:paraId="0E20DA8D" w14:textId="77777777" w:rsidR="00ED2CCA" w:rsidRDefault="00ED2C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rFonts w:ascii="Times New Roman" w:hAnsi="Times New Roman" w:cs="Times New Roman"/>
        <w:noProof/>
        <w:sz w:val="24"/>
        <w:szCs w:val="24"/>
      </w:rPr>
    </w:sdtEndPr>
    <w:sdtContent>
      <w:p w14:paraId="7A05DCDB" w14:textId="0B2E925F" w:rsidR="00EC7F11" w:rsidRPr="00F80EC0" w:rsidRDefault="00EC7F11">
        <w:pPr>
          <w:pStyle w:val="Footer"/>
          <w:jc w:val="center"/>
          <w:rPr>
            <w:rFonts w:ascii="Times New Roman" w:hAnsi="Times New Roman" w:cs="Times New Roman"/>
            <w:sz w:val="24"/>
            <w:szCs w:val="24"/>
            <w:rPrChange w:id="1726" w:author="Caitlin Jeffrey" w:date="2024-09-23T12:47:00Z" w16du:dateUtc="2024-09-23T16:47:00Z">
              <w:rPr/>
            </w:rPrChange>
          </w:rPr>
        </w:pPr>
        <w:r w:rsidRPr="00F80EC0">
          <w:rPr>
            <w:rFonts w:ascii="Times New Roman" w:hAnsi="Times New Roman" w:cs="Times New Roman"/>
            <w:sz w:val="24"/>
            <w:szCs w:val="24"/>
            <w:rPrChange w:id="1727" w:author="Caitlin Jeffrey" w:date="2024-09-23T12:47:00Z" w16du:dateUtc="2024-09-23T16:47:00Z">
              <w:rPr/>
            </w:rPrChange>
          </w:rPr>
          <w:fldChar w:fldCharType="begin"/>
        </w:r>
        <w:r w:rsidRPr="00F80EC0">
          <w:rPr>
            <w:rFonts w:ascii="Times New Roman" w:hAnsi="Times New Roman" w:cs="Times New Roman"/>
            <w:sz w:val="24"/>
            <w:szCs w:val="24"/>
            <w:rPrChange w:id="1728" w:author="Caitlin Jeffrey" w:date="2024-09-23T12:47:00Z" w16du:dateUtc="2024-09-23T16:47:00Z">
              <w:rPr/>
            </w:rPrChange>
          </w:rPr>
          <w:instrText xml:space="preserve"> PAGE   \* MERGEFORMAT </w:instrText>
        </w:r>
        <w:r w:rsidRPr="00F80EC0">
          <w:rPr>
            <w:rFonts w:ascii="Times New Roman" w:hAnsi="Times New Roman" w:cs="Times New Roman"/>
            <w:sz w:val="24"/>
            <w:szCs w:val="24"/>
            <w:rPrChange w:id="1729" w:author="Caitlin Jeffrey" w:date="2024-09-23T12:47:00Z" w16du:dateUtc="2024-09-23T16:47:00Z">
              <w:rPr>
                <w:noProof/>
              </w:rPr>
            </w:rPrChange>
          </w:rPr>
          <w:fldChar w:fldCharType="separate"/>
        </w:r>
        <w:r w:rsidRPr="00F80EC0">
          <w:rPr>
            <w:rFonts w:ascii="Times New Roman" w:hAnsi="Times New Roman" w:cs="Times New Roman"/>
            <w:noProof/>
            <w:sz w:val="24"/>
            <w:szCs w:val="24"/>
            <w:rPrChange w:id="1730" w:author="Caitlin Jeffrey" w:date="2024-09-23T12:47:00Z" w16du:dateUtc="2024-09-23T16:47:00Z">
              <w:rPr>
                <w:noProof/>
              </w:rPr>
            </w:rPrChange>
          </w:rPr>
          <w:t>2</w:t>
        </w:r>
        <w:r w:rsidRPr="00F80EC0">
          <w:rPr>
            <w:rFonts w:ascii="Times New Roman" w:hAnsi="Times New Roman" w:cs="Times New Roman"/>
            <w:noProof/>
            <w:sz w:val="24"/>
            <w:szCs w:val="24"/>
            <w:rPrChange w:id="1731" w:author="Caitlin Jeffrey" w:date="2024-09-23T12:47:00Z" w16du:dateUtc="2024-09-23T16:47:00Z">
              <w:rPr>
                <w:noProof/>
              </w:rPr>
            </w:rPrChange>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E0CD" w14:textId="77777777" w:rsidR="00ED2CCA" w:rsidRDefault="00ED2CCA" w:rsidP="001A0F9A">
      <w:pPr>
        <w:spacing w:after="0" w:line="240" w:lineRule="auto"/>
      </w:pPr>
      <w:r>
        <w:separator/>
      </w:r>
    </w:p>
  </w:footnote>
  <w:footnote w:type="continuationSeparator" w:id="0">
    <w:p w14:paraId="6A2C6F38" w14:textId="77777777" w:rsidR="00ED2CCA" w:rsidRDefault="00ED2CCA" w:rsidP="001A0F9A">
      <w:pPr>
        <w:spacing w:after="0" w:line="240" w:lineRule="auto"/>
      </w:pPr>
      <w:r>
        <w:continuationSeparator/>
      </w:r>
    </w:p>
  </w:footnote>
  <w:footnote w:type="continuationNotice" w:id="1">
    <w:p w14:paraId="17BE0841" w14:textId="77777777" w:rsidR="00ED2CCA" w:rsidRDefault="00ED2C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1A9C"/>
    <w:rsid w:val="0000279C"/>
    <w:rsid w:val="000041D3"/>
    <w:rsid w:val="00004307"/>
    <w:rsid w:val="000056E4"/>
    <w:rsid w:val="000057F2"/>
    <w:rsid w:val="0000766D"/>
    <w:rsid w:val="00010949"/>
    <w:rsid w:val="000112F8"/>
    <w:rsid w:val="00014719"/>
    <w:rsid w:val="00014748"/>
    <w:rsid w:val="00014A01"/>
    <w:rsid w:val="00014F38"/>
    <w:rsid w:val="0001512B"/>
    <w:rsid w:val="000157A5"/>
    <w:rsid w:val="00016E4E"/>
    <w:rsid w:val="00020C22"/>
    <w:rsid w:val="00020FB7"/>
    <w:rsid w:val="0002185E"/>
    <w:rsid w:val="00023717"/>
    <w:rsid w:val="000250C3"/>
    <w:rsid w:val="00025442"/>
    <w:rsid w:val="00025D1B"/>
    <w:rsid w:val="00026878"/>
    <w:rsid w:val="00027AB5"/>
    <w:rsid w:val="00027C8B"/>
    <w:rsid w:val="00032931"/>
    <w:rsid w:val="000329E5"/>
    <w:rsid w:val="00032D73"/>
    <w:rsid w:val="000335CC"/>
    <w:rsid w:val="000341E4"/>
    <w:rsid w:val="00034767"/>
    <w:rsid w:val="00041918"/>
    <w:rsid w:val="00042031"/>
    <w:rsid w:val="0004246A"/>
    <w:rsid w:val="00042D43"/>
    <w:rsid w:val="0004325E"/>
    <w:rsid w:val="00043408"/>
    <w:rsid w:val="00043749"/>
    <w:rsid w:val="000440AE"/>
    <w:rsid w:val="00044B86"/>
    <w:rsid w:val="00045B7C"/>
    <w:rsid w:val="000460EC"/>
    <w:rsid w:val="000470B6"/>
    <w:rsid w:val="000471A1"/>
    <w:rsid w:val="0004728C"/>
    <w:rsid w:val="000474D7"/>
    <w:rsid w:val="0005037B"/>
    <w:rsid w:val="00050460"/>
    <w:rsid w:val="00050C97"/>
    <w:rsid w:val="00050E7D"/>
    <w:rsid w:val="00051666"/>
    <w:rsid w:val="00052B33"/>
    <w:rsid w:val="00052D61"/>
    <w:rsid w:val="0005365A"/>
    <w:rsid w:val="00053F38"/>
    <w:rsid w:val="00055366"/>
    <w:rsid w:val="000554BC"/>
    <w:rsid w:val="000560E3"/>
    <w:rsid w:val="00057391"/>
    <w:rsid w:val="000579E6"/>
    <w:rsid w:val="0006004C"/>
    <w:rsid w:val="00060962"/>
    <w:rsid w:val="00060D57"/>
    <w:rsid w:val="000628F6"/>
    <w:rsid w:val="000639D6"/>
    <w:rsid w:val="00064B04"/>
    <w:rsid w:val="00064E0E"/>
    <w:rsid w:val="0006515C"/>
    <w:rsid w:val="00066401"/>
    <w:rsid w:val="00066D94"/>
    <w:rsid w:val="00066FF8"/>
    <w:rsid w:val="000673BA"/>
    <w:rsid w:val="0006788F"/>
    <w:rsid w:val="00067B4B"/>
    <w:rsid w:val="000707BC"/>
    <w:rsid w:val="00071594"/>
    <w:rsid w:val="00073209"/>
    <w:rsid w:val="00074F64"/>
    <w:rsid w:val="0007507E"/>
    <w:rsid w:val="00076781"/>
    <w:rsid w:val="0007721D"/>
    <w:rsid w:val="00077A5E"/>
    <w:rsid w:val="00080760"/>
    <w:rsid w:val="00080812"/>
    <w:rsid w:val="00081744"/>
    <w:rsid w:val="000822EC"/>
    <w:rsid w:val="0008357A"/>
    <w:rsid w:val="000836AA"/>
    <w:rsid w:val="0008437A"/>
    <w:rsid w:val="00084591"/>
    <w:rsid w:val="0008465E"/>
    <w:rsid w:val="00084F0E"/>
    <w:rsid w:val="00085223"/>
    <w:rsid w:val="000853C8"/>
    <w:rsid w:val="00085EC8"/>
    <w:rsid w:val="00086CC8"/>
    <w:rsid w:val="00086F91"/>
    <w:rsid w:val="000900FB"/>
    <w:rsid w:val="000905A0"/>
    <w:rsid w:val="00091700"/>
    <w:rsid w:val="00091E11"/>
    <w:rsid w:val="00093D95"/>
    <w:rsid w:val="00094C3B"/>
    <w:rsid w:val="00096E19"/>
    <w:rsid w:val="00097260"/>
    <w:rsid w:val="0009771A"/>
    <w:rsid w:val="000978A6"/>
    <w:rsid w:val="000A03F0"/>
    <w:rsid w:val="000A0CF7"/>
    <w:rsid w:val="000A1089"/>
    <w:rsid w:val="000A2245"/>
    <w:rsid w:val="000A2836"/>
    <w:rsid w:val="000A322C"/>
    <w:rsid w:val="000A3ABB"/>
    <w:rsid w:val="000A5515"/>
    <w:rsid w:val="000A7A15"/>
    <w:rsid w:val="000B157F"/>
    <w:rsid w:val="000B15E1"/>
    <w:rsid w:val="000B1F06"/>
    <w:rsid w:val="000B35EB"/>
    <w:rsid w:val="000B3712"/>
    <w:rsid w:val="000B408A"/>
    <w:rsid w:val="000B4A80"/>
    <w:rsid w:val="000B59AF"/>
    <w:rsid w:val="000B5FDB"/>
    <w:rsid w:val="000B70A3"/>
    <w:rsid w:val="000B7A91"/>
    <w:rsid w:val="000C054D"/>
    <w:rsid w:val="000C0A02"/>
    <w:rsid w:val="000C153C"/>
    <w:rsid w:val="000C190D"/>
    <w:rsid w:val="000C1D5E"/>
    <w:rsid w:val="000C1E2D"/>
    <w:rsid w:val="000C21BB"/>
    <w:rsid w:val="000C233F"/>
    <w:rsid w:val="000C42C7"/>
    <w:rsid w:val="000C43C6"/>
    <w:rsid w:val="000C540C"/>
    <w:rsid w:val="000C5615"/>
    <w:rsid w:val="000D0892"/>
    <w:rsid w:val="000D1251"/>
    <w:rsid w:val="000D3835"/>
    <w:rsid w:val="000D3D47"/>
    <w:rsid w:val="000D5766"/>
    <w:rsid w:val="000D5F7E"/>
    <w:rsid w:val="000D7485"/>
    <w:rsid w:val="000D7BA4"/>
    <w:rsid w:val="000D7CEF"/>
    <w:rsid w:val="000E065F"/>
    <w:rsid w:val="000E230D"/>
    <w:rsid w:val="000E2FE1"/>
    <w:rsid w:val="000E4066"/>
    <w:rsid w:val="000E443B"/>
    <w:rsid w:val="000E4C26"/>
    <w:rsid w:val="000E536B"/>
    <w:rsid w:val="000E59D1"/>
    <w:rsid w:val="000E6791"/>
    <w:rsid w:val="000E6BB4"/>
    <w:rsid w:val="000E78AB"/>
    <w:rsid w:val="000E7BDC"/>
    <w:rsid w:val="000E7C4F"/>
    <w:rsid w:val="000F0225"/>
    <w:rsid w:val="000F11A7"/>
    <w:rsid w:val="000F4786"/>
    <w:rsid w:val="000F5CBE"/>
    <w:rsid w:val="000F6539"/>
    <w:rsid w:val="00100F3E"/>
    <w:rsid w:val="00103854"/>
    <w:rsid w:val="00104475"/>
    <w:rsid w:val="00105503"/>
    <w:rsid w:val="001057EE"/>
    <w:rsid w:val="00105884"/>
    <w:rsid w:val="001060B1"/>
    <w:rsid w:val="0010646C"/>
    <w:rsid w:val="001068B1"/>
    <w:rsid w:val="001077EF"/>
    <w:rsid w:val="001111EB"/>
    <w:rsid w:val="001112B5"/>
    <w:rsid w:val="00111464"/>
    <w:rsid w:val="00111CA5"/>
    <w:rsid w:val="0011216E"/>
    <w:rsid w:val="00112BED"/>
    <w:rsid w:val="001139F6"/>
    <w:rsid w:val="001157D4"/>
    <w:rsid w:val="00115F0B"/>
    <w:rsid w:val="001165C8"/>
    <w:rsid w:val="0011669C"/>
    <w:rsid w:val="001167F3"/>
    <w:rsid w:val="001168F6"/>
    <w:rsid w:val="00116A5E"/>
    <w:rsid w:val="001174C1"/>
    <w:rsid w:val="00117C5C"/>
    <w:rsid w:val="001203ED"/>
    <w:rsid w:val="0012058E"/>
    <w:rsid w:val="0012089B"/>
    <w:rsid w:val="00121279"/>
    <w:rsid w:val="0012182F"/>
    <w:rsid w:val="001219C6"/>
    <w:rsid w:val="00121A64"/>
    <w:rsid w:val="00121BF2"/>
    <w:rsid w:val="00122F06"/>
    <w:rsid w:val="001232AA"/>
    <w:rsid w:val="001232E2"/>
    <w:rsid w:val="00123B48"/>
    <w:rsid w:val="00124356"/>
    <w:rsid w:val="00124443"/>
    <w:rsid w:val="00125CDA"/>
    <w:rsid w:val="0012657F"/>
    <w:rsid w:val="00126C9D"/>
    <w:rsid w:val="00127F85"/>
    <w:rsid w:val="00130798"/>
    <w:rsid w:val="00131112"/>
    <w:rsid w:val="00132420"/>
    <w:rsid w:val="00132D8D"/>
    <w:rsid w:val="00133005"/>
    <w:rsid w:val="00135105"/>
    <w:rsid w:val="00136763"/>
    <w:rsid w:val="00136A81"/>
    <w:rsid w:val="00136C3E"/>
    <w:rsid w:val="00136D4F"/>
    <w:rsid w:val="00137241"/>
    <w:rsid w:val="001375C4"/>
    <w:rsid w:val="00140549"/>
    <w:rsid w:val="00140D7C"/>
    <w:rsid w:val="00140F77"/>
    <w:rsid w:val="00142CD4"/>
    <w:rsid w:val="001430BE"/>
    <w:rsid w:val="0014373E"/>
    <w:rsid w:val="00143821"/>
    <w:rsid w:val="00143DF0"/>
    <w:rsid w:val="001448A6"/>
    <w:rsid w:val="00147593"/>
    <w:rsid w:val="00150501"/>
    <w:rsid w:val="00151B1F"/>
    <w:rsid w:val="001530B6"/>
    <w:rsid w:val="00154352"/>
    <w:rsid w:val="00154709"/>
    <w:rsid w:val="00154D9F"/>
    <w:rsid w:val="001552AA"/>
    <w:rsid w:val="00155E84"/>
    <w:rsid w:val="00156976"/>
    <w:rsid w:val="00157013"/>
    <w:rsid w:val="00157D27"/>
    <w:rsid w:val="00160297"/>
    <w:rsid w:val="001618E2"/>
    <w:rsid w:val="00162D21"/>
    <w:rsid w:val="00162F02"/>
    <w:rsid w:val="001636D8"/>
    <w:rsid w:val="00165387"/>
    <w:rsid w:val="00165859"/>
    <w:rsid w:val="00166307"/>
    <w:rsid w:val="00166740"/>
    <w:rsid w:val="0016692A"/>
    <w:rsid w:val="001703D3"/>
    <w:rsid w:val="00170586"/>
    <w:rsid w:val="00173431"/>
    <w:rsid w:val="001743C3"/>
    <w:rsid w:val="001751E8"/>
    <w:rsid w:val="00175F7C"/>
    <w:rsid w:val="0017691E"/>
    <w:rsid w:val="00176CAB"/>
    <w:rsid w:val="0017761D"/>
    <w:rsid w:val="00180307"/>
    <w:rsid w:val="00180318"/>
    <w:rsid w:val="00180823"/>
    <w:rsid w:val="00180D20"/>
    <w:rsid w:val="00180FA2"/>
    <w:rsid w:val="0018103B"/>
    <w:rsid w:val="00181756"/>
    <w:rsid w:val="0018330D"/>
    <w:rsid w:val="0018379B"/>
    <w:rsid w:val="001841E5"/>
    <w:rsid w:val="001843CE"/>
    <w:rsid w:val="001845CB"/>
    <w:rsid w:val="00184BD4"/>
    <w:rsid w:val="00184C03"/>
    <w:rsid w:val="00185D13"/>
    <w:rsid w:val="001863D4"/>
    <w:rsid w:val="0018786B"/>
    <w:rsid w:val="0018790D"/>
    <w:rsid w:val="00191159"/>
    <w:rsid w:val="00192791"/>
    <w:rsid w:val="00193258"/>
    <w:rsid w:val="00194361"/>
    <w:rsid w:val="001946BB"/>
    <w:rsid w:val="00194E22"/>
    <w:rsid w:val="00195EAC"/>
    <w:rsid w:val="00195F00"/>
    <w:rsid w:val="001960A8"/>
    <w:rsid w:val="001961A9"/>
    <w:rsid w:val="0019626D"/>
    <w:rsid w:val="00196909"/>
    <w:rsid w:val="00196D24"/>
    <w:rsid w:val="00197361"/>
    <w:rsid w:val="001A0333"/>
    <w:rsid w:val="001A0722"/>
    <w:rsid w:val="001A0F9A"/>
    <w:rsid w:val="001A1033"/>
    <w:rsid w:val="001A131A"/>
    <w:rsid w:val="001A1476"/>
    <w:rsid w:val="001A24F4"/>
    <w:rsid w:val="001A285A"/>
    <w:rsid w:val="001A3AAD"/>
    <w:rsid w:val="001A42EB"/>
    <w:rsid w:val="001A541B"/>
    <w:rsid w:val="001A6EFA"/>
    <w:rsid w:val="001A7831"/>
    <w:rsid w:val="001B0C57"/>
    <w:rsid w:val="001B2E94"/>
    <w:rsid w:val="001B330A"/>
    <w:rsid w:val="001B4886"/>
    <w:rsid w:val="001B6098"/>
    <w:rsid w:val="001B63BD"/>
    <w:rsid w:val="001B6675"/>
    <w:rsid w:val="001C2C12"/>
    <w:rsid w:val="001C4438"/>
    <w:rsid w:val="001C4872"/>
    <w:rsid w:val="001C4A1A"/>
    <w:rsid w:val="001C52C2"/>
    <w:rsid w:val="001C54EA"/>
    <w:rsid w:val="001C5D04"/>
    <w:rsid w:val="001C6487"/>
    <w:rsid w:val="001C7458"/>
    <w:rsid w:val="001C7A49"/>
    <w:rsid w:val="001C7B96"/>
    <w:rsid w:val="001C7F03"/>
    <w:rsid w:val="001D0095"/>
    <w:rsid w:val="001D1F60"/>
    <w:rsid w:val="001D2412"/>
    <w:rsid w:val="001D40CB"/>
    <w:rsid w:val="001D420A"/>
    <w:rsid w:val="001D6265"/>
    <w:rsid w:val="001D7136"/>
    <w:rsid w:val="001E211C"/>
    <w:rsid w:val="001E26F2"/>
    <w:rsid w:val="001E2FE4"/>
    <w:rsid w:val="001E3F68"/>
    <w:rsid w:val="001E4476"/>
    <w:rsid w:val="001E4B96"/>
    <w:rsid w:val="001E549B"/>
    <w:rsid w:val="001E6805"/>
    <w:rsid w:val="001E73BE"/>
    <w:rsid w:val="001F2A88"/>
    <w:rsid w:val="001F2E72"/>
    <w:rsid w:val="001F5335"/>
    <w:rsid w:val="001F6A98"/>
    <w:rsid w:val="001F6C76"/>
    <w:rsid w:val="001F6D36"/>
    <w:rsid w:val="001F785F"/>
    <w:rsid w:val="002003BB"/>
    <w:rsid w:val="0020086A"/>
    <w:rsid w:val="00201192"/>
    <w:rsid w:val="002016FD"/>
    <w:rsid w:val="002019FC"/>
    <w:rsid w:val="00202F6A"/>
    <w:rsid w:val="0020348D"/>
    <w:rsid w:val="002046D7"/>
    <w:rsid w:val="00204A8D"/>
    <w:rsid w:val="00205971"/>
    <w:rsid w:val="00205C2B"/>
    <w:rsid w:val="00205F6C"/>
    <w:rsid w:val="0020650C"/>
    <w:rsid w:val="00206521"/>
    <w:rsid w:val="00206A4A"/>
    <w:rsid w:val="00206B14"/>
    <w:rsid w:val="00207770"/>
    <w:rsid w:val="00207CD3"/>
    <w:rsid w:val="00207E12"/>
    <w:rsid w:val="0021063D"/>
    <w:rsid w:val="0021076A"/>
    <w:rsid w:val="00210B91"/>
    <w:rsid w:val="00210E13"/>
    <w:rsid w:val="0021147D"/>
    <w:rsid w:val="00213444"/>
    <w:rsid w:val="0021569A"/>
    <w:rsid w:val="00216BDE"/>
    <w:rsid w:val="00217080"/>
    <w:rsid w:val="00217C86"/>
    <w:rsid w:val="002207EE"/>
    <w:rsid w:val="00220CFE"/>
    <w:rsid w:val="00221585"/>
    <w:rsid w:val="00222D23"/>
    <w:rsid w:val="00223C90"/>
    <w:rsid w:val="00225923"/>
    <w:rsid w:val="00226BF7"/>
    <w:rsid w:val="0022728D"/>
    <w:rsid w:val="00231A85"/>
    <w:rsid w:val="00232F87"/>
    <w:rsid w:val="00233F8B"/>
    <w:rsid w:val="002348D5"/>
    <w:rsid w:val="00234A33"/>
    <w:rsid w:val="00235832"/>
    <w:rsid w:val="00236D10"/>
    <w:rsid w:val="00237AF8"/>
    <w:rsid w:val="00240037"/>
    <w:rsid w:val="0024066A"/>
    <w:rsid w:val="00240D22"/>
    <w:rsid w:val="002411DC"/>
    <w:rsid w:val="00241882"/>
    <w:rsid w:val="002418C3"/>
    <w:rsid w:val="00241FCC"/>
    <w:rsid w:val="00242185"/>
    <w:rsid w:val="002422DE"/>
    <w:rsid w:val="00242B02"/>
    <w:rsid w:val="00242E54"/>
    <w:rsid w:val="002436EE"/>
    <w:rsid w:val="00243867"/>
    <w:rsid w:val="00244A74"/>
    <w:rsid w:val="002463FE"/>
    <w:rsid w:val="00246461"/>
    <w:rsid w:val="00246771"/>
    <w:rsid w:val="00246AFC"/>
    <w:rsid w:val="002503C9"/>
    <w:rsid w:val="0025097C"/>
    <w:rsid w:val="00250BA1"/>
    <w:rsid w:val="00250D54"/>
    <w:rsid w:val="002514B0"/>
    <w:rsid w:val="00251AB1"/>
    <w:rsid w:val="002535DE"/>
    <w:rsid w:val="002573C3"/>
    <w:rsid w:val="00257D3B"/>
    <w:rsid w:val="002607E0"/>
    <w:rsid w:val="00261844"/>
    <w:rsid w:val="002639E4"/>
    <w:rsid w:val="00264CA0"/>
    <w:rsid w:val="0026606A"/>
    <w:rsid w:val="0026631B"/>
    <w:rsid w:val="002666E1"/>
    <w:rsid w:val="00267C7E"/>
    <w:rsid w:val="00267DE2"/>
    <w:rsid w:val="00271148"/>
    <w:rsid w:val="002715BF"/>
    <w:rsid w:val="00271AA6"/>
    <w:rsid w:val="00272098"/>
    <w:rsid w:val="002721D2"/>
    <w:rsid w:val="00272A4C"/>
    <w:rsid w:val="00272F7F"/>
    <w:rsid w:val="0027360F"/>
    <w:rsid w:val="00274B9F"/>
    <w:rsid w:val="0027540B"/>
    <w:rsid w:val="00275A46"/>
    <w:rsid w:val="00275F44"/>
    <w:rsid w:val="002761E0"/>
    <w:rsid w:val="00276BC5"/>
    <w:rsid w:val="0027717D"/>
    <w:rsid w:val="002776C3"/>
    <w:rsid w:val="002776FD"/>
    <w:rsid w:val="00277EE6"/>
    <w:rsid w:val="00280060"/>
    <w:rsid w:val="00280B87"/>
    <w:rsid w:val="00280D11"/>
    <w:rsid w:val="00280D59"/>
    <w:rsid w:val="00284F54"/>
    <w:rsid w:val="00285194"/>
    <w:rsid w:val="0028596F"/>
    <w:rsid w:val="00285FA9"/>
    <w:rsid w:val="002876F0"/>
    <w:rsid w:val="00290199"/>
    <w:rsid w:val="002905B4"/>
    <w:rsid w:val="00293A14"/>
    <w:rsid w:val="00293D44"/>
    <w:rsid w:val="00294B1A"/>
    <w:rsid w:val="00295F09"/>
    <w:rsid w:val="0029649C"/>
    <w:rsid w:val="00297E4A"/>
    <w:rsid w:val="002A0183"/>
    <w:rsid w:val="002A0237"/>
    <w:rsid w:val="002A02AF"/>
    <w:rsid w:val="002A05F8"/>
    <w:rsid w:val="002A0F40"/>
    <w:rsid w:val="002A1614"/>
    <w:rsid w:val="002A1C5E"/>
    <w:rsid w:val="002A27DC"/>
    <w:rsid w:val="002A2BAB"/>
    <w:rsid w:val="002A2E3D"/>
    <w:rsid w:val="002A2E53"/>
    <w:rsid w:val="002A3F96"/>
    <w:rsid w:val="002A417A"/>
    <w:rsid w:val="002A4728"/>
    <w:rsid w:val="002A490C"/>
    <w:rsid w:val="002A4A1F"/>
    <w:rsid w:val="002A74D8"/>
    <w:rsid w:val="002B04B9"/>
    <w:rsid w:val="002B0FE4"/>
    <w:rsid w:val="002B23B6"/>
    <w:rsid w:val="002B24FB"/>
    <w:rsid w:val="002B2510"/>
    <w:rsid w:val="002B2E7E"/>
    <w:rsid w:val="002B33BB"/>
    <w:rsid w:val="002B3A42"/>
    <w:rsid w:val="002B3B1A"/>
    <w:rsid w:val="002B439E"/>
    <w:rsid w:val="002B4F66"/>
    <w:rsid w:val="002B513A"/>
    <w:rsid w:val="002B6320"/>
    <w:rsid w:val="002B667A"/>
    <w:rsid w:val="002B6A37"/>
    <w:rsid w:val="002B6CD5"/>
    <w:rsid w:val="002C0924"/>
    <w:rsid w:val="002C1CBC"/>
    <w:rsid w:val="002C22CE"/>
    <w:rsid w:val="002C29DB"/>
    <w:rsid w:val="002C2BAE"/>
    <w:rsid w:val="002C3BE1"/>
    <w:rsid w:val="002C4703"/>
    <w:rsid w:val="002C484C"/>
    <w:rsid w:val="002C4CEC"/>
    <w:rsid w:val="002C5E34"/>
    <w:rsid w:val="002C6F4F"/>
    <w:rsid w:val="002C75DB"/>
    <w:rsid w:val="002C7B78"/>
    <w:rsid w:val="002D02A2"/>
    <w:rsid w:val="002D1996"/>
    <w:rsid w:val="002D27EC"/>
    <w:rsid w:val="002D36DC"/>
    <w:rsid w:val="002D409D"/>
    <w:rsid w:val="002D4AF7"/>
    <w:rsid w:val="002D4C37"/>
    <w:rsid w:val="002D50E7"/>
    <w:rsid w:val="002D5563"/>
    <w:rsid w:val="002D58E9"/>
    <w:rsid w:val="002D5EF3"/>
    <w:rsid w:val="002D7723"/>
    <w:rsid w:val="002D78F0"/>
    <w:rsid w:val="002D7D9F"/>
    <w:rsid w:val="002E04C3"/>
    <w:rsid w:val="002E0EE4"/>
    <w:rsid w:val="002E1024"/>
    <w:rsid w:val="002E1C9E"/>
    <w:rsid w:val="002E24C5"/>
    <w:rsid w:val="002E24D4"/>
    <w:rsid w:val="002E2677"/>
    <w:rsid w:val="002E2DAC"/>
    <w:rsid w:val="002E2F2E"/>
    <w:rsid w:val="002E31FD"/>
    <w:rsid w:val="002E3690"/>
    <w:rsid w:val="002E4663"/>
    <w:rsid w:val="002E4741"/>
    <w:rsid w:val="002E48BD"/>
    <w:rsid w:val="002E6C08"/>
    <w:rsid w:val="002E74F8"/>
    <w:rsid w:val="002E7E42"/>
    <w:rsid w:val="002F00B4"/>
    <w:rsid w:val="002F064A"/>
    <w:rsid w:val="002F06BC"/>
    <w:rsid w:val="002F1546"/>
    <w:rsid w:val="002F2591"/>
    <w:rsid w:val="002F2FCA"/>
    <w:rsid w:val="002F3765"/>
    <w:rsid w:val="002F58CE"/>
    <w:rsid w:val="002F60F9"/>
    <w:rsid w:val="002F63B2"/>
    <w:rsid w:val="002F6C9D"/>
    <w:rsid w:val="002F7479"/>
    <w:rsid w:val="002F7AB5"/>
    <w:rsid w:val="00300695"/>
    <w:rsid w:val="0030088B"/>
    <w:rsid w:val="00300BB5"/>
    <w:rsid w:val="00300DC4"/>
    <w:rsid w:val="0030386E"/>
    <w:rsid w:val="003049CD"/>
    <w:rsid w:val="00307552"/>
    <w:rsid w:val="00307A35"/>
    <w:rsid w:val="003103FE"/>
    <w:rsid w:val="00310530"/>
    <w:rsid w:val="003106BD"/>
    <w:rsid w:val="00310C2E"/>
    <w:rsid w:val="00310E80"/>
    <w:rsid w:val="00310F58"/>
    <w:rsid w:val="003113A1"/>
    <w:rsid w:val="00311E0F"/>
    <w:rsid w:val="003132C1"/>
    <w:rsid w:val="00313C02"/>
    <w:rsid w:val="003141CB"/>
    <w:rsid w:val="00314B88"/>
    <w:rsid w:val="00314E8E"/>
    <w:rsid w:val="003156E1"/>
    <w:rsid w:val="003164D2"/>
    <w:rsid w:val="00316537"/>
    <w:rsid w:val="00316B59"/>
    <w:rsid w:val="00317779"/>
    <w:rsid w:val="00320F54"/>
    <w:rsid w:val="003215B3"/>
    <w:rsid w:val="00321704"/>
    <w:rsid w:val="00321715"/>
    <w:rsid w:val="003217C8"/>
    <w:rsid w:val="003228B1"/>
    <w:rsid w:val="00323C9F"/>
    <w:rsid w:val="00325BB5"/>
    <w:rsid w:val="00325D96"/>
    <w:rsid w:val="00325EB8"/>
    <w:rsid w:val="003266EB"/>
    <w:rsid w:val="00327375"/>
    <w:rsid w:val="00327A36"/>
    <w:rsid w:val="00327B93"/>
    <w:rsid w:val="0033040A"/>
    <w:rsid w:val="00331A57"/>
    <w:rsid w:val="00331AF7"/>
    <w:rsid w:val="00332287"/>
    <w:rsid w:val="00332F33"/>
    <w:rsid w:val="003337F1"/>
    <w:rsid w:val="00334AD3"/>
    <w:rsid w:val="00334F4E"/>
    <w:rsid w:val="00335162"/>
    <w:rsid w:val="00336454"/>
    <w:rsid w:val="00337B0C"/>
    <w:rsid w:val="00337D47"/>
    <w:rsid w:val="00341546"/>
    <w:rsid w:val="0034286F"/>
    <w:rsid w:val="0034338F"/>
    <w:rsid w:val="003436DF"/>
    <w:rsid w:val="003459A7"/>
    <w:rsid w:val="00345D33"/>
    <w:rsid w:val="00347A7C"/>
    <w:rsid w:val="00350201"/>
    <w:rsid w:val="0035048D"/>
    <w:rsid w:val="0035073B"/>
    <w:rsid w:val="00350E8D"/>
    <w:rsid w:val="00350FDE"/>
    <w:rsid w:val="00352B2D"/>
    <w:rsid w:val="003535D0"/>
    <w:rsid w:val="00353B28"/>
    <w:rsid w:val="00353D1F"/>
    <w:rsid w:val="00354241"/>
    <w:rsid w:val="00354CAB"/>
    <w:rsid w:val="00355886"/>
    <w:rsid w:val="00355CD2"/>
    <w:rsid w:val="00356832"/>
    <w:rsid w:val="00356BAB"/>
    <w:rsid w:val="0035700A"/>
    <w:rsid w:val="00357C91"/>
    <w:rsid w:val="00363AB5"/>
    <w:rsid w:val="00363DEE"/>
    <w:rsid w:val="00363EE5"/>
    <w:rsid w:val="00364355"/>
    <w:rsid w:val="00364524"/>
    <w:rsid w:val="003645BA"/>
    <w:rsid w:val="003651D7"/>
    <w:rsid w:val="00365DAE"/>
    <w:rsid w:val="003665D4"/>
    <w:rsid w:val="003668B3"/>
    <w:rsid w:val="003668D5"/>
    <w:rsid w:val="003668DA"/>
    <w:rsid w:val="00366A5B"/>
    <w:rsid w:val="00366BB5"/>
    <w:rsid w:val="00366D5A"/>
    <w:rsid w:val="00367060"/>
    <w:rsid w:val="00367CE7"/>
    <w:rsid w:val="003709AB"/>
    <w:rsid w:val="00371F85"/>
    <w:rsid w:val="003720D6"/>
    <w:rsid w:val="003727C1"/>
    <w:rsid w:val="003728E8"/>
    <w:rsid w:val="00372C5D"/>
    <w:rsid w:val="00373B68"/>
    <w:rsid w:val="00373DE1"/>
    <w:rsid w:val="00374AD9"/>
    <w:rsid w:val="003757B0"/>
    <w:rsid w:val="0037642C"/>
    <w:rsid w:val="00376450"/>
    <w:rsid w:val="00380E03"/>
    <w:rsid w:val="003810D9"/>
    <w:rsid w:val="003816F8"/>
    <w:rsid w:val="00381FE5"/>
    <w:rsid w:val="0038302E"/>
    <w:rsid w:val="00383D86"/>
    <w:rsid w:val="00384B1B"/>
    <w:rsid w:val="0038531F"/>
    <w:rsid w:val="0038650B"/>
    <w:rsid w:val="00387645"/>
    <w:rsid w:val="00390098"/>
    <w:rsid w:val="00392DB8"/>
    <w:rsid w:val="00392DE0"/>
    <w:rsid w:val="00393C61"/>
    <w:rsid w:val="00393D9B"/>
    <w:rsid w:val="00394709"/>
    <w:rsid w:val="00395114"/>
    <w:rsid w:val="003958FD"/>
    <w:rsid w:val="00395947"/>
    <w:rsid w:val="00395B56"/>
    <w:rsid w:val="0039722D"/>
    <w:rsid w:val="00397B0A"/>
    <w:rsid w:val="003A007E"/>
    <w:rsid w:val="003A0210"/>
    <w:rsid w:val="003A07F9"/>
    <w:rsid w:val="003A11B3"/>
    <w:rsid w:val="003A14ED"/>
    <w:rsid w:val="003A1BA0"/>
    <w:rsid w:val="003A3623"/>
    <w:rsid w:val="003A396E"/>
    <w:rsid w:val="003A41CD"/>
    <w:rsid w:val="003A425B"/>
    <w:rsid w:val="003A4D9A"/>
    <w:rsid w:val="003A57D5"/>
    <w:rsid w:val="003A63D9"/>
    <w:rsid w:val="003A70BD"/>
    <w:rsid w:val="003B0D35"/>
    <w:rsid w:val="003B15E3"/>
    <w:rsid w:val="003B214C"/>
    <w:rsid w:val="003B30DA"/>
    <w:rsid w:val="003B3ADA"/>
    <w:rsid w:val="003B3F1B"/>
    <w:rsid w:val="003B504D"/>
    <w:rsid w:val="003B64F9"/>
    <w:rsid w:val="003B6ACB"/>
    <w:rsid w:val="003B7136"/>
    <w:rsid w:val="003B735E"/>
    <w:rsid w:val="003B73A6"/>
    <w:rsid w:val="003B7571"/>
    <w:rsid w:val="003B7DE3"/>
    <w:rsid w:val="003C0352"/>
    <w:rsid w:val="003C06C5"/>
    <w:rsid w:val="003C0CE9"/>
    <w:rsid w:val="003C0FCC"/>
    <w:rsid w:val="003C2BF1"/>
    <w:rsid w:val="003C3377"/>
    <w:rsid w:val="003C4073"/>
    <w:rsid w:val="003C437A"/>
    <w:rsid w:val="003C472F"/>
    <w:rsid w:val="003C4942"/>
    <w:rsid w:val="003C4959"/>
    <w:rsid w:val="003C4A09"/>
    <w:rsid w:val="003C6E90"/>
    <w:rsid w:val="003C7428"/>
    <w:rsid w:val="003C7583"/>
    <w:rsid w:val="003C7D7C"/>
    <w:rsid w:val="003C7E46"/>
    <w:rsid w:val="003D18B7"/>
    <w:rsid w:val="003D1CC9"/>
    <w:rsid w:val="003D1E23"/>
    <w:rsid w:val="003D2509"/>
    <w:rsid w:val="003D2D87"/>
    <w:rsid w:val="003D2E1D"/>
    <w:rsid w:val="003D3BEA"/>
    <w:rsid w:val="003D3C18"/>
    <w:rsid w:val="003D45E7"/>
    <w:rsid w:val="003D511B"/>
    <w:rsid w:val="003D5659"/>
    <w:rsid w:val="003D5C41"/>
    <w:rsid w:val="003D704F"/>
    <w:rsid w:val="003D76F9"/>
    <w:rsid w:val="003D7BFD"/>
    <w:rsid w:val="003E10EB"/>
    <w:rsid w:val="003E2B11"/>
    <w:rsid w:val="003E47BA"/>
    <w:rsid w:val="003E4F0E"/>
    <w:rsid w:val="003E5437"/>
    <w:rsid w:val="003E6971"/>
    <w:rsid w:val="003E6A69"/>
    <w:rsid w:val="003F0055"/>
    <w:rsid w:val="003F138A"/>
    <w:rsid w:val="003F1B2F"/>
    <w:rsid w:val="003F2055"/>
    <w:rsid w:val="003F3109"/>
    <w:rsid w:val="003F3120"/>
    <w:rsid w:val="003F3231"/>
    <w:rsid w:val="003F3E10"/>
    <w:rsid w:val="003F44CD"/>
    <w:rsid w:val="003F54C1"/>
    <w:rsid w:val="003F63B9"/>
    <w:rsid w:val="003F69DA"/>
    <w:rsid w:val="003F6E86"/>
    <w:rsid w:val="00400CEF"/>
    <w:rsid w:val="00401D2A"/>
    <w:rsid w:val="004030E5"/>
    <w:rsid w:val="004037A9"/>
    <w:rsid w:val="00403ED1"/>
    <w:rsid w:val="00404239"/>
    <w:rsid w:val="004044DE"/>
    <w:rsid w:val="00404BE7"/>
    <w:rsid w:val="00405463"/>
    <w:rsid w:val="0040559C"/>
    <w:rsid w:val="00405C88"/>
    <w:rsid w:val="00406710"/>
    <w:rsid w:val="0041055F"/>
    <w:rsid w:val="004108D3"/>
    <w:rsid w:val="00410DD9"/>
    <w:rsid w:val="00410E80"/>
    <w:rsid w:val="0041163F"/>
    <w:rsid w:val="00411780"/>
    <w:rsid w:val="00412F86"/>
    <w:rsid w:val="00413DEF"/>
    <w:rsid w:val="00414765"/>
    <w:rsid w:val="00417056"/>
    <w:rsid w:val="00417855"/>
    <w:rsid w:val="00417994"/>
    <w:rsid w:val="00420186"/>
    <w:rsid w:val="004205B0"/>
    <w:rsid w:val="00421F43"/>
    <w:rsid w:val="00424C0C"/>
    <w:rsid w:val="00425982"/>
    <w:rsid w:val="004272E2"/>
    <w:rsid w:val="00427660"/>
    <w:rsid w:val="00431635"/>
    <w:rsid w:val="00431D11"/>
    <w:rsid w:val="004320B4"/>
    <w:rsid w:val="004327FF"/>
    <w:rsid w:val="00433016"/>
    <w:rsid w:val="00433227"/>
    <w:rsid w:val="00433D35"/>
    <w:rsid w:val="00434471"/>
    <w:rsid w:val="004356F7"/>
    <w:rsid w:val="0043663D"/>
    <w:rsid w:val="004369F3"/>
    <w:rsid w:val="004371A1"/>
    <w:rsid w:val="004372CF"/>
    <w:rsid w:val="004379B1"/>
    <w:rsid w:val="00440006"/>
    <w:rsid w:val="00440409"/>
    <w:rsid w:val="004406D0"/>
    <w:rsid w:val="004407D0"/>
    <w:rsid w:val="00440959"/>
    <w:rsid w:val="00440FE8"/>
    <w:rsid w:val="00442D1C"/>
    <w:rsid w:val="00443E1E"/>
    <w:rsid w:val="00444F7E"/>
    <w:rsid w:val="00445457"/>
    <w:rsid w:val="004456A5"/>
    <w:rsid w:val="00445943"/>
    <w:rsid w:val="00452C6F"/>
    <w:rsid w:val="00452CDE"/>
    <w:rsid w:val="00452D71"/>
    <w:rsid w:val="00452F10"/>
    <w:rsid w:val="00454844"/>
    <w:rsid w:val="0045589A"/>
    <w:rsid w:val="004558D4"/>
    <w:rsid w:val="00455B0C"/>
    <w:rsid w:val="00455D00"/>
    <w:rsid w:val="00456FC3"/>
    <w:rsid w:val="00463351"/>
    <w:rsid w:val="0046350D"/>
    <w:rsid w:val="00463B32"/>
    <w:rsid w:val="00463F15"/>
    <w:rsid w:val="00464E57"/>
    <w:rsid w:val="004656D9"/>
    <w:rsid w:val="00465C35"/>
    <w:rsid w:val="0046793D"/>
    <w:rsid w:val="00470051"/>
    <w:rsid w:val="0047021E"/>
    <w:rsid w:val="00470741"/>
    <w:rsid w:val="0047106D"/>
    <w:rsid w:val="00471244"/>
    <w:rsid w:val="00471FA1"/>
    <w:rsid w:val="00471FA5"/>
    <w:rsid w:val="00472227"/>
    <w:rsid w:val="00475D0B"/>
    <w:rsid w:val="00477495"/>
    <w:rsid w:val="00480BCC"/>
    <w:rsid w:val="00480FA3"/>
    <w:rsid w:val="004822E7"/>
    <w:rsid w:val="004827B5"/>
    <w:rsid w:val="004838D3"/>
    <w:rsid w:val="00484832"/>
    <w:rsid w:val="004853C4"/>
    <w:rsid w:val="0048611B"/>
    <w:rsid w:val="00486B22"/>
    <w:rsid w:val="00487E13"/>
    <w:rsid w:val="00490679"/>
    <w:rsid w:val="00490999"/>
    <w:rsid w:val="00490CF7"/>
    <w:rsid w:val="00490E9E"/>
    <w:rsid w:val="00491309"/>
    <w:rsid w:val="004913B1"/>
    <w:rsid w:val="00491F8B"/>
    <w:rsid w:val="0049250A"/>
    <w:rsid w:val="004929A5"/>
    <w:rsid w:val="00492C85"/>
    <w:rsid w:val="00492D53"/>
    <w:rsid w:val="00492E48"/>
    <w:rsid w:val="00493C66"/>
    <w:rsid w:val="00493CD4"/>
    <w:rsid w:val="004944FC"/>
    <w:rsid w:val="004948CD"/>
    <w:rsid w:val="004950C5"/>
    <w:rsid w:val="00495327"/>
    <w:rsid w:val="004957F6"/>
    <w:rsid w:val="00495A9F"/>
    <w:rsid w:val="00495EA7"/>
    <w:rsid w:val="004978C0"/>
    <w:rsid w:val="004A1D16"/>
    <w:rsid w:val="004A217A"/>
    <w:rsid w:val="004A26BB"/>
    <w:rsid w:val="004A4635"/>
    <w:rsid w:val="004A4669"/>
    <w:rsid w:val="004A54AF"/>
    <w:rsid w:val="004A5D0B"/>
    <w:rsid w:val="004A7635"/>
    <w:rsid w:val="004A76EF"/>
    <w:rsid w:val="004B0429"/>
    <w:rsid w:val="004B16AB"/>
    <w:rsid w:val="004B172D"/>
    <w:rsid w:val="004B241E"/>
    <w:rsid w:val="004B2505"/>
    <w:rsid w:val="004B2644"/>
    <w:rsid w:val="004B28C5"/>
    <w:rsid w:val="004B2B1B"/>
    <w:rsid w:val="004B37E3"/>
    <w:rsid w:val="004B39D9"/>
    <w:rsid w:val="004B3C11"/>
    <w:rsid w:val="004B4204"/>
    <w:rsid w:val="004B5B25"/>
    <w:rsid w:val="004B653F"/>
    <w:rsid w:val="004B68DD"/>
    <w:rsid w:val="004C05D1"/>
    <w:rsid w:val="004C070C"/>
    <w:rsid w:val="004C0F48"/>
    <w:rsid w:val="004C1426"/>
    <w:rsid w:val="004C19EA"/>
    <w:rsid w:val="004C32F5"/>
    <w:rsid w:val="004C531F"/>
    <w:rsid w:val="004C62EE"/>
    <w:rsid w:val="004C66F9"/>
    <w:rsid w:val="004D05B0"/>
    <w:rsid w:val="004D1455"/>
    <w:rsid w:val="004D185B"/>
    <w:rsid w:val="004D1CFB"/>
    <w:rsid w:val="004D3212"/>
    <w:rsid w:val="004D3510"/>
    <w:rsid w:val="004D3BEE"/>
    <w:rsid w:val="004D3C1F"/>
    <w:rsid w:val="004D3D44"/>
    <w:rsid w:val="004D4A08"/>
    <w:rsid w:val="004D4FAD"/>
    <w:rsid w:val="004D5318"/>
    <w:rsid w:val="004D5A74"/>
    <w:rsid w:val="004D5A88"/>
    <w:rsid w:val="004D64BB"/>
    <w:rsid w:val="004D78A7"/>
    <w:rsid w:val="004D7ECB"/>
    <w:rsid w:val="004E0123"/>
    <w:rsid w:val="004E057C"/>
    <w:rsid w:val="004E0DB7"/>
    <w:rsid w:val="004E0F32"/>
    <w:rsid w:val="004E1304"/>
    <w:rsid w:val="004E15F1"/>
    <w:rsid w:val="004E21B7"/>
    <w:rsid w:val="004E29E4"/>
    <w:rsid w:val="004E3771"/>
    <w:rsid w:val="004E396E"/>
    <w:rsid w:val="004E456C"/>
    <w:rsid w:val="004E4DCF"/>
    <w:rsid w:val="004E564C"/>
    <w:rsid w:val="004E6A43"/>
    <w:rsid w:val="004E726A"/>
    <w:rsid w:val="004F08EC"/>
    <w:rsid w:val="004F2E48"/>
    <w:rsid w:val="004F330C"/>
    <w:rsid w:val="004F3747"/>
    <w:rsid w:val="004F4272"/>
    <w:rsid w:val="004F502F"/>
    <w:rsid w:val="004F5ED4"/>
    <w:rsid w:val="004F6011"/>
    <w:rsid w:val="004F6F8F"/>
    <w:rsid w:val="004F783D"/>
    <w:rsid w:val="00500B3E"/>
    <w:rsid w:val="00500CEC"/>
    <w:rsid w:val="00501ACE"/>
    <w:rsid w:val="00501F11"/>
    <w:rsid w:val="00502B07"/>
    <w:rsid w:val="00503058"/>
    <w:rsid w:val="005038F6"/>
    <w:rsid w:val="005039B8"/>
    <w:rsid w:val="00503C07"/>
    <w:rsid w:val="00505BD1"/>
    <w:rsid w:val="00505E9C"/>
    <w:rsid w:val="00505F5D"/>
    <w:rsid w:val="00506085"/>
    <w:rsid w:val="0050767A"/>
    <w:rsid w:val="00510C53"/>
    <w:rsid w:val="005111EC"/>
    <w:rsid w:val="00511FD3"/>
    <w:rsid w:val="0051278B"/>
    <w:rsid w:val="005129C2"/>
    <w:rsid w:val="0051363A"/>
    <w:rsid w:val="00514646"/>
    <w:rsid w:val="005156D4"/>
    <w:rsid w:val="00516462"/>
    <w:rsid w:val="005170D2"/>
    <w:rsid w:val="00517461"/>
    <w:rsid w:val="00517A30"/>
    <w:rsid w:val="00520075"/>
    <w:rsid w:val="00520253"/>
    <w:rsid w:val="00520A12"/>
    <w:rsid w:val="00520A8D"/>
    <w:rsid w:val="0052107E"/>
    <w:rsid w:val="00521B53"/>
    <w:rsid w:val="005230BD"/>
    <w:rsid w:val="00524FF6"/>
    <w:rsid w:val="00525245"/>
    <w:rsid w:val="005278C3"/>
    <w:rsid w:val="00530F78"/>
    <w:rsid w:val="0053299C"/>
    <w:rsid w:val="00532C44"/>
    <w:rsid w:val="00532D48"/>
    <w:rsid w:val="0053412F"/>
    <w:rsid w:val="00534B13"/>
    <w:rsid w:val="00534F0D"/>
    <w:rsid w:val="00534FC1"/>
    <w:rsid w:val="0053502B"/>
    <w:rsid w:val="0053542D"/>
    <w:rsid w:val="0053547A"/>
    <w:rsid w:val="00535CDA"/>
    <w:rsid w:val="00536453"/>
    <w:rsid w:val="00536588"/>
    <w:rsid w:val="005365CB"/>
    <w:rsid w:val="00536A7A"/>
    <w:rsid w:val="005379BD"/>
    <w:rsid w:val="00540679"/>
    <w:rsid w:val="0054094C"/>
    <w:rsid w:val="00541287"/>
    <w:rsid w:val="0054139D"/>
    <w:rsid w:val="0054177A"/>
    <w:rsid w:val="00542103"/>
    <w:rsid w:val="005422D8"/>
    <w:rsid w:val="00542780"/>
    <w:rsid w:val="00544626"/>
    <w:rsid w:val="00544D59"/>
    <w:rsid w:val="005466F9"/>
    <w:rsid w:val="005467FA"/>
    <w:rsid w:val="00547472"/>
    <w:rsid w:val="0054793B"/>
    <w:rsid w:val="00547C54"/>
    <w:rsid w:val="00547CC4"/>
    <w:rsid w:val="00547F22"/>
    <w:rsid w:val="005501A1"/>
    <w:rsid w:val="0055082E"/>
    <w:rsid w:val="00551284"/>
    <w:rsid w:val="0055169C"/>
    <w:rsid w:val="00551854"/>
    <w:rsid w:val="00551FF0"/>
    <w:rsid w:val="005521E4"/>
    <w:rsid w:val="005526A5"/>
    <w:rsid w:val="00554821"/>
    <w:rsid w:val="00555A73"/>
    <w:rsid w:val="00556900"/>
    <w:rsid w:val="00557115"/>
    <w:rsid w:val="00561F9C"/>
    <w:rsid w:val="0056335E"/>
    <w:rsid w:val="00563EEB"/>
    <w:rsid w:val="00564EF3"/>
    <w:rsid w:val="0056643F"/>
    <w:rsid w:val="00566605"/>
    <w:rsid w:val="00567B61"/>
    <w:rsid w:val="00570B31"/>
    <w:rsid w:val="00570C16"/>
    <w:rsid w:val="00570C46"/>
    <w:rsid w:val="005720B4"/>
    <w:rsid w:val="00573383"/>
    <w:rsid w:val="005734F6"/>
    <w:rsid w:val="00573F02"/>
    <w:rsid w:val="0057429A"/>
    <w:rsid w:val="0057439A"/>
    <w:rsid w:val="005747A5"/>
    <w:rsid w:val="00574B2B"/>
    <w:rsid w:val="00574C63"/>
    <w:rsid w:val="00574F1A"/>
    <w:rsid w:val="00575C7C"/>
    <w:rsid w:val="00577331"/>
    <w:rsid w:val="00577BC3"/>
    <w:rsid w:val="00582C83"/>
    <w:rsid w:val="00583194"/>
    <w:rsid w:val="00583631"/>
    <w:rsid w:val="00584A2B"/>
    <w:rsid w:val="00585093"/>
    <w:rsid w:val="005850D1"/>
    <w:rsid w:val="005851D3"/>
    <w:rsid w:val="00585269"/>
    <w:rsid w:val="0058542D"/>
    <w:rsid w:val="005857FC"/>
    <w:rsid w:val="00585DAD"/>
    <w:rsid w:val="00585E97"/>
    <w:rsid w:val="00586F88"/>
    <w:rsid w:val="00587E9E"/>
    <w:rsid w:val="00587EA3"/>
    <w:rsid w:val="005905F8"/>
    <w:rsid w:val="005907AA"/>
    <w:rsid w:val="005908B2"/>
    <w:rsid w:val="00590F9F"/>
    <w:rsid w:val="00591244"/>
    <w:rsid w:val="00591FB0"/>
    <w:rsid w:val="00593E65"/>
    <w:rsid w:val="005945A0"/>
    <w:rsid w:val="00594D52"/>
    <w:rsid w:val="00594EEC"/>
    <w:rsid w:val="0059719F"/>
    <w:rsid w:val="00597FF0"/>
    <w:rsid w:val="005A02A3"/>
    <w:rsid w:val="005A1218"/>
    <w:rsid w:val="005A38A5"/>
    <w:rsid w:val="005A3F36"/>
    <w:rsid w:val="005A482D"/>
    <w:rsid w:val="005A4BE4"/>
    <w:rsid w:val="005A558E"/>
    <w:rsid w:val="005A6B2E"/>
    <w:rsid w:val="005A6B84"/>
    <w:rsid w:val="005A6E0D"/>
    <w:rsid w:val="005A7E97"/>
    <w:rsid w:val="005B196D"/>
    <w:rsid w:val="005B22AD"/>
    <w:rsid w:val="005B2641"/>
    <w:rsid w:val="005B2A8F"/>
    <w:rsid w:val="005B2AE8"/>
    <w:rsid w:val="005B356A"/>
    <w:rsid w:val="005B360B"/>
    <w:rsid w:val="005B4A4B"/>
    <w:rsid w:val="005B554F"/>
    <w:rsid w:val="005B5F28"/>
    <w:rsid w:val="005B5FC2"/>
    <w:rsid w:val="005B64CD"/>
    <w:rsid w:val="005B7BC4"/>
    <w:rsid w:val="005C03B2"/>
    <w:rsid w:val="005C0EA2"/>
    <w:rsid w:val="005C0EBD"/>
    <w:rsid w:val="005C1301"/>
    <w:rsid w:val="005C1C7B"/>
    <w:rsid w:val="005C3147"/>
    <w:rsid w:val="005C3C02"/>
    <w:rsid w:val="005C4FA7"/>
    <w:rsid w:val="005C5FCC"/>
    <w:rsid w:val="005C638D"/>
    <w:rsid w:val="005C6E71"/>
    <w:rsid w:val="005C751B"/>
    <w:rsid w:val="005C7AB4"/>
    <w:rsid w:val="005D1841"/>
    <w:rsid w:val="005D2389"/>
    <w:rsid w:val="005D3289"/>
    <w:rsid w:val="005D5796"/>
    <w:rsid w:val="005D6DC2"/>
    <w:rsid w:val="005D7269"/>
    <w:rsid w:val="005D7350"/>
    <w:rsid w:val="005D7C2E"/>
    <w:rsid w:val="005E0855"/>
    <w:rsid w:val="005E0D20"/>
    <w:rsid w:val="005E1292"/>
    <w:rsid w:val="005E16BC"/>
    <w:rsid w:val="005E2A76"/>
    <w:rsid w:val="005E33A6"/>
    <w:rsid w:val="005E5C16"/>
    <w:rsid w:val="005E6A5B"/>
    <w:rsid w:val="005E6C4D"/>
    <w:rsid w:val="005F2BBE"/>
    <w:rsid w:val="005F2CD5"/>
    <w:rsid w:val="005F3588"/>
    <w:rsid w:val="005F37FC"/>
    <w:rsid w:val="005F3D11"/>
    <w:rsid w:val="005F40E3"/>
    <w:rsid w:val="005F431D"/>
    <w:rsid w:val="005F4783"/>
    <w:rsid w:val="005F4E11"/>
    <w:rsid w:val="005F4FD7"/>
    <w:rsid w:val="005F5192"/>
    <w:rsid w:val="005F5AC5"/>
    <w:rsid w:val="005F72DC"/>
    <w:rsid w:val="005F7FCD"/>
    <w:rsid w:val="00600D63"/>
    <w:rsid w:val="00602D8C"/>
    <w:rsid w:val="00603F32"/>
    <w:rsid w:val="00604284"/>
    <w:rsid w:val="00605A72"/>
    <w:rsid w:val="00606E2A"/>
    <w:rsid w:val="00607C83"/>
    <w:rsid w:val="006116B4"/>
    <w:rsid w:val="00612138"/>
    <w:rsid w:val="006130FC"/>
    <w:rsid w:val="0061328F"/>
    <w:rsid w:val="0061465A"/>
    <w:rsid w:val="00615541"/>
    <w:rsid w:val="00616409"/>
    <w:rsid w:val="0061769F"/>
    <w:rsid w:val="00620BDF"/>
    <w:rsid w:val="00622443"/>
    <w:rsid w:val="0062285B"/>
    <w:rsid w:val="006228DF"/>
    <w:rsid w:val="00622E68"/>
    <w:rsid w:val="00623791"/>
    <w:rsid w:val="00623FC4"/>
    <w:rsid w:val="006243DD"/>
    <w:rsid w:val="006247BF"/>
    <w:rsid w:val="006247E7"/>
    <w:rsid w:val="006247F3"/>
    <w:rsid w:val="00624CE4"/>
    <w:rsid w:val="00625012"/>
    <w:rsid w:val="00625C5D"/>
    <w:rsid w:val="00626A20"/>
    <w:rsid w:val="00627248"/>
    <w:rsid w:val="00627362"/>
    <w:rsid w:val="00627659"/>
    <w:rsid w:val="00627D62"/>
    <w:rsid w:val="00630073"/>
    <w:rsid w:val="006303CD"/>
    <w:rsid w:val="00630D2C"/>
    <w:rsid w:val="0063129D"/>
    <w:rsid w:val="0063150C"/>
    <w:rsid w:val="00633564"/>
    <w:rsid w:val="006337B3"/>
    <w:rsid w:val="00633BC5"/>
    <w:rsid w:val="00633C59"/>
    <w:rsid w:val="00634A72"/>
    <w:rsid w:val="00634B8F"/>
    <w:rsid w:val="0063504B"/>
    <w:rsid w:val="00635948"/>
    <w:rsid w:val="00635FBB"/>
    <w:rsid w:val="00637276"/>
    <w:rsid w:val="006378C3"/>
    <w:rsid w:val="006400E6"/>
    <w:rsid w:val="00640A58"/>
    <w:rsid w:val="00641014"/>
    <w:rsid w:val="00641333"/>
    <w:rsid w:val="00641780"/>
    <w:rsid w:val="0064255E"/>
    <w:rsid w:val="00644061"/>
    <w:rsid w:val="00644C11"/>
    <w:rsid w:val="00644DF7"/>
    <w:rsid w:val="006501C9"/>
    <w:rsid w:val="00650FA6"/>
    <w:rsid w:val="00651452"/>
    <w:rsid w:val="00652326"/>
    <w:rsid w:val="00653AFC"/>
    <w:rsid w:val="0065476F"/>
    <w:rsid w:val="006556A1"/>
    <w:rsid w:val="006566EF"/>
    <w:rsid w:val="00656AB8"/>
    <w:rsid w:val="00657B0B"/>
    <w:rsid w:val="00657BA6"/>
    <w:rsid w:val="006602DC"/>
    <w:rsid w:val="00660FA5"/>
    <w:rsid w:val="006615BD"/>
    <w:rsid w:val="00661F1D"/>
    <w:rsid w:val="006634A5"/>
    <w:rsid w:val="00663B69"/>
    <w:rsid w:val="00664D6A"/>
    <w:rsid w:val="00665495"/>
    <w:rsid w:val="006656F0"/>
    <w:rsid w:val="00665C4E"/>
    <w:rsid w:val="00666303"/>
    <w:rsid w:val="00667B96"/>
    <w:rsid w:val="00667FA5"/>
    <w:rsid w:val="0067018F"/>
    <w:rsid w:val="00670CC3"/>
    <w:rsid w:val="006710B3"/>
    <w:rsid w:val="006713D7"/>
    <w:rsid w:val="0067219B"/>
    <w:rsid w:val="00672873"/>
    <w:rsid w:val="00672A62"/>
    <w:rsid w:val="006734D0"/>
    <w:rsid w:val="00673D2E"/>
    <w:rsid w:val="006744E1"/>
    <w:rsid w:val="00675D89"/>
    <w:rsid w:val="00675F63"/>
    <w:rsid w:val="0067709D"/>
    <w:rsid w:val="00677C88"/>
    <w:rsid w:val="00680333"/>
    <w:rsid w:val="00680492"/>
    <w:rsid w:val="00681C75"/>
    <w:rsid w:val="00682128"/>
    <w:rsid w:val="00682E1E"/>
    <w:rsid w:val="00682F2E"/>
    <w:rsid w:val="00683463"/>
    <w:rsid w:val="00683ED8"/>
    <w:rsid w:val="00685464"/>
    <w:rsid w:val="0069100A"/>
    <w:rsid w:val="006927F1"/>
    <w:rsid w:val="006929B5"/>
    <w:rsid w:val="00693667"/>
    <w:rsid w:val="00693B03"/>
    <w:rsid w:val="00694D62"/>
    <w:rsid w:val="00696591"/>
    <w:rsid w:val="00696EF8"/>
    <w:rsid w:val="00697272"/>
    <w:rsid w:val="006A170A"/>
    <w:rsid w:val="006A4469"/>
    <w:rsid w:val="006A4474"/>
    <w:rsid w:val="006A4AA0"/>
    <w:rsid w:val="006A56B1"/>
    <w:rsid w:val="006A5DCD"/>
    <w:rsid w:val="006A71C1"/>
    <w:rsid w:val="006A7399"/>
    <w:rsid w:val="006A743E"/>
    <w:rsid w:val="006B073F"/>
    <w:rsid w:val="006B1219"/>
    <w:rsid w:val="006B175C"/>
    <w:rsid w:val="006B304B"/>
    <w:rsid w:val="006B31B7"/>
    <w:rsid w:val="006B4037"/>
    <w:rsid w:val="006B4FDA"/>
    <w:rsid w:val="006B5A4D"/>
    <w:rsid w:val="006B5D3A"/>
    <w:rsid w:val="006B71AB"/>
    <w:rsid w:val="006C028C"/>
    <w:rsid w:val="006C5338"/>
    <w:rsid w:val="006C5A62"/>
    <w:rsid w:val="006D0F55"/>
    <w:rsid w:val="006D13E5"/>
    <w:rsid w:val="006D2679"/>
    <w:rsid w:val="006D379D"/>
    <w:rsid w:val="006D42DB"/>
    <w:rsid w:val="006D4449"/>
    <w:rsid w:val="006D4567"/>
    <w:rsid w:val="006D4FE3"/>
    <w:rsid w:val="006D6712"/>
    <w:rsid w:val="006D7014"/>
    <w:rsid w:val="006D75F2"/>
    <w:rsid w:val="006D7E6C"/>
    <w:rsid w:val="006E1076"/>
    <w:rsid w:val="006E3A3B"/>
    <w:rsid w:val="006E4164"/>
    <w:rsid w:val="006E7568"/>
    <w:rsid w:val="006E75BD"/>
    <w:rsid w:val="006F06F7"/>
    <w:rsid w:val="006F083D"/>
    <w:rsid w:val="006F0A74"/>
    <w:rsid w:val="006F0A9A"/>
    <w:rsid w:val="006F0B6B"/>
    <w:rsid w:val="006F0DCA"/>
    <w:rsid w:val="006F1AD8"/>
    <w:rsid w:val="006F1E9E"/>
    <w:rsid w:val="006F2336"/>
    <w:rsid w:val="006F2466"/>
    <w:rsid w:val="006F3502"/>
    <w:rsid w:val="006F5087"/>
    <w:rsid w:val="006F6604"/>
    <w:rsid w:val="006F74F9"/>
    <w:rsid w:val="006F7C72"/>
    <w:rsid w:val="00702AD5"/>
    <w:rsid w:val="00703330"/>
    <w:rsid w:val="007037FC"/>
    <w:rsid w:val="0070392C"/>
    <w:rsid w:val="00704205"/>
    <w:rsid w:val="00704812"/>
    <w:rsid w:val="00704D01"/>
    <w:rsid w:val="00705B32"/>
    <w:rsid w:val="0070605B"/>
    <w:rsid w:val="007064C5"/>
    <w:rsid w:val="007103B8"/>
    <w:rsid w:val="00710947"/>
    <w:rsid w:val="00711AE2"/>
    <w:rsid w:val="00712157"/>
    <w:rsid w:val="00712C7C"/>
    <w:rsid w:val="007136E2"/>
    <w:rsid w:val="00713AB1"/>
    <w:rsid w:val="00713AB3"/>
    <w:rsid w:val="00714696"/>
    <w:rsid w:val="00715C70"/>
    <w:rsid w:val="00716488"/>
    <w:rsid w:val="00720A53"/>
    <w:rsid w:val="00720DE1"/>
    <w:rsid w:val="00721D1A"/>
    <w:rsid w:val="00724930"/>
    <w:rsid w:val="00725241"/>
    <w:rsid w:val="007252A6"/>
    <w:rsid w:val="00725FDA"/>
    <w:rsid w:val="00726683"/>
    <w:rsid w:val="00726EBA"/>
    <w:rsid w:val="00727AE1"/>
    <w:rsid w:val="007301D6"/>
    <w:rsid w:val="007319EA"/>
    <w:rsid w:val="00731C6B"/>
    <w:rsid w:val="00731FDD"/>
    <w:rsid w:val="007329A1"/>
    <w:rsid w:val="00733DCE"/>
    <w:rsid w:val="00734962"/>
    <w:rsid w:val="00734C24"/>
    <w:rsid w:val="007354FB"/>
    <w:rsid w:val="00735E12"/>
    <w:rsid w:val="0073775A"/>
    <w:rsid w:val="0074099E"/>
    <w:rsid w:val="00741887"/>
    <w:rsid w:val="00741E41"/>
    <w:rsid w:val="00742529"/>
    <w:rsid w:val="00743586"/>
    <w:rsid w:val="00744158"/>
    <w:rsid w:val="00744A16"/>
    <w:rsid w:val="0074504B"/>
    <w:rsid w:val="00745CC1"/>
    <w:rsid w:val="00746598"/>
    <w:rsid w:val="00746B28"/>
    <w:rsid w:val="00746F02"/>
    <w:rsid w:val="00747218"/>
    <w:rsid w:val="0074777D"/>
    <w:rsid w:val="00752A11"/>
    <w:rsid w:val="00753C9F"/>
    <w:rsid w:val="007545B8"/>
    <w:rsid w:val="00756120"/>
    <w:rsid w:val="00756178"/>
    <w:rsid w:val="00756C76"/>
    <w:rsid w:val="00757682"/>
    <w:rsid w:val="0075773D"/>
    <w:rsid w:val="0076035E"/>
    <w:rsid w:val="00760A32"/>
    <w:rsid w:val="0076167C"/>
    <w:rsid w:val="007620F4"/>
    <w:rsid w:val="00762E22"/>
    <w:rsid w:val="00763421"/>
    <w:rsid w:val="00764B26"/>
    <w:rsid w:val="00764E91"/>
    <w:rsid w:val="007656C9"/>
    <w:rsid w:val="00765F40"/>
    <w:rsid w:val="00766988"/>
    <w:rsid w:val="00766B9E"/>
    <w:rsid w:val="00767654"/>
    <w:rsid w:val="00767DD9"/>
    <w:rsid w:val="00771366"/>
    <w:rsid w:val="007717D5"/>
    <w:rsid w:val="00772DCB"/>
    <w:rsid w:val="00772FF0"/>
    <w:rsid w:val="00773D2A"/>
    <w:rsid w:val="00774995"/>
    <w:rsid w:val="00774F1F"/>
    <w:rsid w:val="007770B2"/>
    <w:rsid w:val="007773B4"/>
    <w:rsid w:val="00780E8D"/>
    <w:rsid w:val="00780F6F"/>
    <w:rsid w:val="007825E2"/>
    <w:rsid w:val="0078283E"/>
    <w:rsid w:val="00782C97"/>
    <w:rsid w:val="007834C8"/>
    <w:rsid w:val="00783949"/>
    <w:rsid w:val="0078454F"/>
    <w:rsid w:val="00785C93"/>
    <w:rsid w:val="007866BD"/>
    <w:rsid w:val="007868B2"/>
    <w:rsid w:val="00791AF5"/>
    <w:rsid w:val="00792001"/>
    <w:rsid w:val="00793C8D"/>
    <w:rsid w:val="00793CD9"/>
    <w:rsid w:val="007947A7"/>
    <w:rsid w:val="007949C8"/>
    <w:rsid w:val="00794BDE"/>
    <w:rsid w:val="00796D13"/>
    <w:rsid w:val="00797427"/>
    <w:rsid w:val="007A0079"/>
    <w:rsid w:val="007A046F"/>
    <w:rsid w:val="007A0642"/>
    <w:rsid w:val="007A07E1"/>
    <w:rsid w:val="007A0E63"/>
    <w:rsid w:val="007A1702"/>
    <w:rsid w:val="007A3C70"/>
    <w:rsid w:val="007A4246"/>
    <w:rsid w:val="007A440A"/>
    <w:rsid w:val="007A48FD"/>
    <w:rsid w:val="007A531C"/>
    <w:rsid w:val="007A565A"/>
    <w:rsid w:val="007A5974"/>
    <w:rsid w:val="007A5984"/>
    <w:rsid w:val="007A6360"/>
    <w:rsid w:val="007A63E0"/>
    <w:rsid w:val="007A6547"/>
    <w:rsid w:val="007A68C1"/>
    <w:rsid w:val="007A6A87"/>
    <w:rsid w:val="007A6F67"/>
    <w:rsid w:val="007A706E"/>
    <w:rsid w:val="007A749D"/>
    <w:rsid w:val="007B03B3"/>
    <w:rsid w:val="007B079A"/>
    <w:rsid w:val="007B098D"/>
    <w:rsid w:val="007B0EEE"/>
    <w:rsid w:val="007B16D4"/>
    <w:rsid w:val="007B1B70"/>
    <w:rsid w:val="007B2A8C"/>
    <w:rsid w:val="007B2AD8"/>
    <w:rsid w:val="007B362F"/>
    <w:rsid w:val="007B3C72"/>
    <w:rsid w:val="007B4698"/>
    <w:rsid w:val="007B593E"/>
    <w:rsid w:val="007B5B0C"/>
    <w:rsid w:val="007B5C23"/>
    <w:rsid w:val="007B6396"/>
    <w:rsid w:val="007B654E"/>
    <w:rsid w:val="007B6613"/>
    <w:rsid w:val="007B6E15"/>
    <w:rsid w:val="007B71DF"/>
    <w:rsid w:val="007C02C0"/>
    <w:rsid w:val="007C0666"/>
    <w:rsid w:val="007C221C"/>
    <w:rsid w:val="007C2415"/>
    <w:rsid w:val="007C2A21"/>
    <w:rsid w:val="007C2AC0"/>
    <w:rsid w:val="007C3C9D"/>
    <w:rsid w:val="007C3F1F"/>
    <w:rsid w:val="007C4655"/>
    <w:rsid w:val="007C49C8"/>
    <w:rsid w:val="007C4C49"/>
    <w:rsid w:val="007C5ABF"/>
    <w:rsid w:val="007C5E5C"/>
    <w:rsid w:val="007C7060"/>
    <w:rsid w:val="007C7795"/>
    <w:rsid w:val="007C79EA"/>
    <w:rsid w:val="007D086D"/>
    <w:rsid w:val="007D15AF"/>
    <w:rsid w:val="007D2DB8"/>
    <w:rsid w:val="007D31D7"/>
    <w:rsid w:val="007D3419"/>
    <w:rsid w:val="007D4303"/>
    <w:rsid w:val="007D652C"/>
    <w:rsid w:val="007D659D"/>
    <w:rsid w:val="007D76B5"/>
    <w:rsid w:val="007E054E"/>
    <w:rsid w:val="007E1C2B"/>
    <w:rsid w:val="007E25EC"/>
    <w:rsid w:val="007E2D25"/>
    <w:rsid w:val="007E43DE"/>
    <w:rsid w:val="007E4D0D"/>
    <w:rsid w:val="007E64F5"/>
    <w:rsid w:val="007E6E7D"/>
    <w:rsid w:val="007F0C09"/>
    <w:rsid w:val="007F0C1F"/>
    <w:rsid w:val="007F1080"/>
    <w:rsid w:val="007F1A98"/>
    <w:rsid w:val="007F200E"/>
    <w:rsid w:val="007F27F6"/>
    <w:rsid w:val="007F35FE"/>
    <w:rsid w:val="007F3676"/>
    <w:rsid w:val="007F36E2"/>
    <w:rsid w:val="007F3DEF"/>
    <w:rsid w:val="007F3E62"/>
    <w:rsid w:val="007F458D"/>
    <w:rsid w:val="007F4A6A"/>
    <w:rsid w:val="007F5617"/>
    <w:rsid w:val="007F596C"/>
    <w:rsid w:val="007F5A24"/>
    <w:rsid w:val="007F5EBC"/>
    <w:rsid w:val="007F7015"/>
    <w:rsid w:val="007F747D"/>
    <w:rsid w:val="007F7FB4"/>
    <w:rsid w:val="0080119F"/>
    <w:rsid w:val="00801471"/>
    <w:rsid w:val="00801F06"/>
    <w:rsid w:val="0080241B"/>
    <w:rsid w:val="00804C32"/>
    <w:rsid w:val="00805185"/>
    <w:rsid w:val="00805413"/>
    <w:rsid w:val="00805CF4"/>
    <w:rsid w:val="008066C4"/>
    <w:rsid w:val="00807796"/>
    <w:rsid w:val="008079D1"/>
    <w:rsid w:val="0081131B"/>
    <w:rsid w:val="00811E16"/>
    <w:rsid w:val="00812103"/>
    <w:rsid w:val="008128AC"/>
    <w:rsid w:val="00812AFC"/>
    <w:rsid w:val="00812B40"/>
    <w:rsid w:val="0081419C"/>
    <w:rsid w:val="00814938"/>
    <w:rsid w:val="00814A5C"/>
    <w:rsid w:val="00816687"/>
    <w:rsid w:val="00816BC7"/>
    <w:rsid w:val="00816C23"/>
    <w:rsid w:val="00817C6A"/>
    <w:rsid w:val="00817DB4"/>
    <w:rsid w:val="00820082"/>
    <w:rsid w:val="00820B8E"/>
    <w:rsid w:val="0082112D"/>
    <w:rsid w:val="00822074"/>
    <w:rsid w:val="00824C85"/>
    <w:rsid w:val="00826D7A"/>
    <w:rsid w:val="00827214"/>
    <w:rsid w:val="00827A86"/>
    <w:rsid w:val="0083023F"/>
    <w:rsid w:val="008311B4"/>
    <w:rsid w:val="00831FC0"/>
    <w:rsid w:val="00832278"/>
    <w:rsid w:val="00833286"/>
    <w:rsid w:val="00833730"/>
    <w:rsid w:val="00833B0E"/>
    <w:rsid w:val="00833C85"/>
    <w:rsid w:val="008342DC"/>
    <w:rsid w:val="008344EF"/>
    <w:rsid w:val="00834688"/>
    <w:rsid w:val="00834B2C"/>
    <w:rsid w:val="00835BA0"/>
    <w:rsid w:val="00835E88"/>
    <w:rsid w:val="008363C8"/>
    <w:rsid w:val="008366A5"/>
    <w:rsid w:val="00836765"/>
    <w:rsid w:val="00836788"/>
    <w:rsid w:val="00836D9F"/>
    <w:rsid w:val="0084034D"/>
    <w:rsid w:val="00840ACA"/>
    <w:rsid w:val="008420B4"/>
    <w:rsid w:val="008434C7"/>
    <w:rsid w:val="00843968"/>
    <w:rsid w:val="008440FE"/>
    <w:rsid w:val="00844F04"/>
    <w:rsid w:val="00844F93"/>
    <w:rsid w:val="008452E4"/>
    <w:rsid w:val="00845A1C"/>
    <w:rsid w:val="00846300"/>
    <w:rsid w:val="008505B1"/>
    <w:rsid w:val="00850712"/>
    <w:rsid w:val="00851471"/>
    <w:rsid w:val="008515FF"/>
    <w:rsid w:val="008518C8"/>
    <w:rsid w:val="00851B6D"/>
    <w:rsid w:val="008532D1"/>
    <w:rsid w:val="0085374E"/>
    <w:rsid w:val="00853C6B"/>
    <w:rsid w:val="00854D99"/>
    <w:rsid w:val="008559A0"/>
    <w:rsid w:val="008564AD"/>
    <w:rsid w:val="008565C3"/>
    <w:rsid w:val="00856924"/>
    <w:rsid w:val="00856987"/>
    <w:rsid w:val="00857E47"/>
    <w:rsid w:val="00860C6D"/>
    <w:rsid w:val="00860F03"/>
    <w:rsid w:val="00861A7D"/>
    <w:rsid w:val="0086221F"/>
    <w:rsid w:val="008627B0"/>
    <w:rsid w:val="00862EEB"/>
    <w:rsid w:val="00862F77"/>
    <w:rsid w:val="008632C7"/>
    <w:rsid w:val="008649C5"/>
    <w:rsid w:val="00864E51"/>
    <w:rsid w:val="008658B2"/>
    <w:rsid w:val="00866CEB"/>
    <w:rsid w:val="00867660"/>
    <w:rsid w:val="00867B0E"/>
    <w:rsid w:val="00867ED4"/>
    <w:rsid w:val="00871938"/>
    <w:rsid w:val="00871E98"/>
    <w:rsid w:val="008727E8"/>
    <w:rsid w:val="008730B4"/>
    <w:rsid w:val="008731ED"/>
    <w:rsid w:val="008735FA"/>
    <w:rsid w:val="008745D8"/>
    <w:rsid w:val="00874D48"/>
    <w:rsid w:val="00874EB2"/>
    <w:rsid w:val="00875483"/>
    <w:rsid w:val="00876A0D"/>
    <w:rsid w:val="00877B2F"/>
    <w:rsid w:val="00877D9E"/>
    <w:rsid w:val="00877DA7"/>
    <w:rsid w:val="00880F4E"/>
    <w:rsid w:val="00881194"/>
    <w:rsid w:val="00881261"/>
    <w:rsid w:val="00882506"/>
    <w:rsid w:val="00882AB3"/>
    <w:rsid w:val="00882DD6"/>
    <w:rsid w:val="008839E7"/>
    <w:rsid w:val="008839FB"/>
    <w:rsid w:val="008839FF"/>
    <w:rsid w:val="00884D0C"/>
    <w:rsid w:val="008852B9"/>
    <w:rsid w:val="00885463"/>
    <w:rsid w:val="00885E18"/>
    <w:rsid w:val="00886820"/>
    <w:rsid w:val="00890169"/>
    <w:rsid w:val="00892A68"/>
    <w:rsid w:val="00892AA9"/>
    <w:rsid w:val="00892CF6"/>
    <w:rsid w:val="008930C2"/>
    <w:rsid w:val="00893562"/>
    <w:rsid w:val="008935C2"/>
    <w:rsid w:val="00893B04"/>
    <w:rsid w:val="00894A5F"/>
    <w:rsid w:val="00894CF3"/>
    <w:rsid w:val="00895BCC"/>
    <w:rsid w:val="00895E49"/>
    <w:rsid w:val="00896547"/>
    <w:rsid w:val="00897207"/>
    <w:rsid w:val="008A004F"/>
    <w:rsid w:val="008A19FC"/>
    <w:rsid w:val="008A24DA"/>
    <w:rsid w:val="008A2635"/>
    <w:rsid w:val="008A3F22"/>
    <w:rsid w:val="008A42A4"/>
    <w:rsid w:val="008A4351"/>
    <w:rsid w:val="008A49F5"/>
    <w:rsid w:val="008A6109"/>
    <w:rsid w:val="008A6DA6"/>
    <w:rsid w:val="008A744D"/>
    <w:rsid w:val="008B1863"/>
    <w:rsid w:val="008B1DCB"/>
    <w:rsid w:val="008B3230"/>
    <w:rsid w:val="008B34D2"/>
    <w:rsid w:val="008B3691"/>
    <w:rsid w:val="008B4BD7"/>
    <w:rsid w:val="008B5893"/>
    <w:rsid w:val="008B737F"/>
    <w:rsid w:val="008B7E70"/>
    <w:rsid w:val="008C05B6"/>
    <w:rsid w:val="008C0639"/>
    <w:rsid w:val="008C0C32"/>
    <w:rsid w:val="008C13A7"/>
    <w:rsid w:val="008C1BFA"/>
    <w:rsid w:val="008C2060"/>
    <w:rsid w:val="008C20C1"/>
    <w:rsid w:val="008C220B"/>
    <w:rsid w:val="008C2274"/>
    <w:rsid w:val="008C25B5"/>
    <w:rsid w:val="008C362A"/>
    <w:rsid w:val="008C4668"/>
    <w:rsid w:val="008C6619"/>
    <w:rsid w:val="008C7443"/>
    <w:rsid w:val="008D0F02"/>
    <w:rsid w:val="008D3CCC"/>
    <w:rsid w:val="008D3E2E"/>
    <w:rsid w:val="008D524C"/>
    <w:rsid w:val="008D6068"/>
    <w:rsid w:val="008E0A0B"/>
    <w:rsid w:val="008E158F"/>
    <w:rsid w:val="008E17A0"/>
    <w:rsid w:val="008E277B"/>
    <w:rsid w:val="008E2966"/>
    <w:rsid w:val="008E309D"/>
    <w:rsid w:val="008E4E2E"/>
    <w:rsid w:val="008E5812"/>
    <w:rsid w:val="008E7105"/>
    <w:rsid w:val="008E77F1"/>
    <w:rsid w:val="008E7C59"/>
    <w:rsid w:val="008E7F41"/>
    <w:rsid w:val="008F0920"/>
    <w:rsid w:val="008F1240"/>
    <w:rsid w:val="008F140E"/>
    <w:rsid w:val="008F24AD"/>
    <w:rsid w:val="008F3F06"/>
    <w:rsid w:val="008F5238"/>
    <w:rsid w:val="008F5472"/>
    <w:rsid w:val="008F6055"/>
    <w:rsid w:val="008F60C5"/>
    <w:rsid w:val="008F68F4"/>
    <w:rsid w:val="008F6EF4"/>
    <w:rsid w:val="008F7148"/>
    <w:rsid w:val="008F718F"/>
    <w:rsid w:val="008F7C15"/>
    <w:rsid w:val="009019B5"/>
    <w:rsid w:val="009030B0"/>
    <w:rsid w:val="00903AFD"/>
    <w:rsid w:val="00903D61"/>
    <w:rsid w:val="009044CC"/>
    <w:rsid w:val="00905C1F"/>
    <w:rsid w:val="00905E78"/>
    <w:rsid w:val="00907B2A"/>
    <w:rsid w:val="00910A1C"/>
    <w:rsid w:val="009111C2"/>
    <w:rsid w:val="00911DCB"/>
    <w:rsid w:val="00912AC7"/>
    <w:rsid w:val="00912EFA"/>
    <w:rsid w:val="00915110"/>
    <w:rsid w:val="009175EA"/>
    <w:rsid w:val="00917C32"/>
    <w:rsid w:val="0092125B"/>
    <w:rsid w:val="00921945"/>
    <w:rsid w:val="00921B57"/>
    <w:rsid w:val="009220C5"/>
    <w:rsid w:val="0092275B"/>
    <w:rsid w:val="009240A0"/>
    <w:rsid w:val="009243FB"/>
    <w:rsid w:val="0092490D"/>
    <w:rsid w:val="00925AA4"/>
    <w:rsid w:val="00925ED3"/>
    <w:rsid w:val="00926575"/>
    <w:rsid w:val="0092657F"/>
    <w:rsid w:val="00926CCA"/>
    <w:rsid w:val="0092707F"/>
    <w:rsid w:val="00930044"/>
    <w:rsid w:val="00932135"/>
    <w:rsid w:val="00932630"/>
    <w:rsid w:val="00932C24"/>
    <w:rsid w:val="00932C2C"/>
    <w:rsid w:val="009333B1"/>
    <w:rsid w:val="00933453"/>
    <w:rsid w:val="009345A6"/>
    <w:rsid w:val="00935368"/>
    <w:rsid w:val="00937993"/>
    <w:rsid w:val="00940241"/>
    <w:rsid w:val="0094030D"/>
    <w:rsid w:val="009403DE"/>
    <w:rsid w:val="0094215E"/>
    <w:rsid w:val="00943E7E"/>
    <w:rsid w:val="00944904"/>
    <w:rsid w:val="00944E99"/>
    <w:rsid w:val="00945BAC"/>
    <w:rsid w:val="009461A6"/>
    <w:rsid w:val="00946690"/>
    <w:rsid w:val="00946F84"/>
    <w:rsid w:val="009472ED"/>
    <w:rsid w:val="00950007"/>
    <w:rsid w:val="00950A33"/>
    <w:rsid w:val="00951524"/>
    <w:rsid w:val="00952789"/>
    <w:rsid w:val="00952BB6"/>
    <w:rsid w:val="00952F78"/>
    <w:rsid w:val="00953103"/>
    <w:rsid w:val="0095339E"/>
    <w:rsid w:val="00953CD6"/>
    <w:rsid w:val="00953D3E"/>
    <w:rsid w:val="00954B86"/>
    <w:rsid w:val="00955358"/>
    <w:rsid w:val="009553C4"/>
    <w:rsid w:val="00955C08"/>
    <w:rsid w:val="00956027"/>
    <w:rsid w:val="009560A2"/>
    <w:rsid w:val="00956E83"/>
    <w:rsid w:val="00957BF4"/>
    <w:rsid w:val="009600E0"/>
    <w:rsid w:val="00960795"/>
    <w:rsid w:val="009607B7"/>
    <w:rsid w:val="009623F4"/>
    <w:rsid w:val="0096332E"/>
    <w:rsid w:val="00963532"/>
    <w:rsid w:val="00963FC1"/>
    <w:rsid w:val="00965928"/>
    <w:rsid w:val="00965F0C"/>
    <w:rsid w:val="00966B66"/>
    <w:rsid w:val="00971103"/>
    <w:rsid w:val="00973433"/>
    <w:rsid w:val="00973F25"/>
    <w:rsid w:val="0097463B"/>
    <w:rsid w:val="0097474E"/>
    <w:rsid w:val="00975993"/>
    <w:rsid w:val="00975FF6"/>
    <w:rsid w:val="00976C6B"/>
    <w:rsid w:val="00980A89"/>
    <w:rsid w:val="00981FB4"/>
    <w:rsid w:val="0098360B"/>
    <w:rsid w:val="00985657"/>
    <w:rsid w:val="00985A1D"/>
    <w:rsid w:val="00985A64"/>
    <w:rsid w:val="00985B9B"/>
    <w:rsid w:val="00985D07"/>
    <w:rsid w:val="0098611E"/>
    <w:rsid w:val="00986F6A"/>
    <w:rsid w:val="00987A4A"/>
    <w:rsid w:val="0099060F"/>
    <w:rsid w:val="009925BA"/>
    <w:rsid w:val="00992F84"/>
    <w:rsid w:val="00993549"/>
    <w:rsid w:val="009935EF"/>
    <w:rsid w:val="00993A96"/>
    <w:rsid w:val="00995161"/>
    <w:rsid w:val="00995ABB"/>
    <w:rsid w:val="00996D1A"/>
    <w:rsid w:val="00996DFF"/>
    <w:rsid w:val="009972EB"/>
    <w:rsid w:val="009A0CE1"/>
    <w:rsid w:val="009A1A7C"/>
    <w:rsid w:val="009A21BE"/>
    <w:rsid w:val="009A2DB4"/>
    <w:rsid w:val="009A3242"/>
    <w:rsid w:val="009A3B1B"/>
    <w:rsid w:val="009A484E"/>
    <w:rsid w:val="009A797E"/>
    <w:rsid w:val="009B08B0"/>
    <w:rsid w:val="009B2371"/>
    <w:rsid w:val="009B24B9"/>
    <w:rsid w:val="009B25D1"/>
    <w:rsid w:val="009B3BA3"/>
    <w:rsid w:val="009B4B4A"/>
    <w:rsid w:val="009B59F5"/>
    <w:rsid w:val="009B69A9"/>
    <w:rsid w:val="009C0B97"/>
    <w:rsid w:val="009C218C"/>
    <w:rsid w:val="009C2500"/>
    <w:rsid w:val="009C39DB"/>
    <w:rsid w:val="009C47AA"/>
    <w:rsid w:val="009C53DC"/>
    <w:rsid w:val="009C665C"/>
    <w:rsid w:val="009C6F60"/>
    <w:rsid w:val="009C6FC0"/>
    <w:rsid w:val="009D1A55"/>
    <w:rsid w:val="009D2084"/>
    <w:rsid w:val="009D24A0"/>
    <w:rsid w:val="009D2A68"/>
    <w:rsid w:val="009D6784"/>
    <w:rsid w:val="009D6D98"/>
    <w:rsid w:val="009D7BAC"/>
    <w:rsid w:val="009E09AC"/>
    <w:rsid w:val="009E1B36"/>
    <w:rsid w:val="009E2594"/>
    <w:rsid w:val="009E2B9A"/>
    <w:rsid w:val="009E34CD"/>
    <w:rsid w:val="009E3568"/>
    <w:rsid w:val="009E3973"/>
    <w:rsid w:val="009E4216"/>
    <w:rsid w:val="009E5910"/>
    <w:rsid w:val="009E5AD2"/>
    <w:rsid w:val="009E5B1E"/>
    <w:rsid w:val="009E6EDF"/>
    <w:rsid w:val="009E7449"/>
    <w:rsid w:val="009E7BD7"/>
    <w:rsid w:val="009F1896"/>
    <w:rsid w:val="009F2BD6"/>
    <w:rsid w:val="009F358B"/>
    <w:rsid w:val="009F3DF3"/>
    <w:rsid w:val="009F4622"/>
    <w:rsid w:val="009F4C14"/>
    <w:rsid w:val="009F69D6"/>
    <w:rsid w:val="00A005B8"/>
    <w:rsid w:val="00A00E17"/>
    <w:rsid w:val="00A01DA4"/>
    <w:rsid w:val="00A02200"/>
    <w:rsid w:val="00A045D1"/>
    <w:rsid w:val="00A04D1A"/>
    <w:rsid w:val="00A061FA"/>
    <w:rsid w:val="00A06416"/>
    <w:rsid w:val="00A06759"/>
    <w:rsid w:val="00A07384"/>
    <w:rsid w:val="00A0741A"/>
    <w:rsid w:val="00A1009E"/>
    <w:rsid w:val="00A10407"/>
    <w:rsid w:val="00A10627"/>
    <w:rsid w:val="00A10AC5"/>
    <w:rsid w:val="00A10E49"/>
    <w:rsid w:val="00A11219"/>
    <w:rsid w:val="00A11AB4"/>
    <w:rsid w:val="00A11EAF"/>
    <w:rsid w:val="00A13370"/>
    <w:rsid w:val="00A13B7A"/>
    <w:rsid w:val="00A13E06"/>
    <w:rsid w:val="00A13E1A"/>
    <w:rsid w:val="00A150D9"/>
    <w:rsid w:val="00A1518E"/>
    <w:rsid w:val="00A161AA"/>
    <w:rsid w:val="00A1632D"/>
    <w:rsid w:val="00A174EA"/>
    <w:rsid w:val="00A17AC0"/>
    <w:rsid w:val="00A20619"/>
    <w:rsid w:val="00A20A37"/>
    <w:rsid w:val="00A212CC"/>
    <w:rsid w:val="00A2189E"/>
    <w:rsid w:val="00A223D5"/>
    <w:rsid w:val="00A22D56"/>
    <w:rsid w:val="00A238A9"/>
    <w:rsid w:val="00A23C24"/>
    <w:rsid w:val="00A23E2F"/>
    <w:rsid w:val="00A240D0"/>
    <w:rsid w:val="00A26E48"/>
    <w:rsid w:val="00A26F87"/>
    <w:rsid w:val="00A2795E"/>
    <w:rsid w:val="00A30628"/>
    <w:rsid w:val="00A30ADA"/>
    <w:rsid w:val="00A322ED"/>
    <w:rsid w:val="00A332EC"/>
    <w:rsid w:val="00A339F9"/>
    <w:rsid w:val="00A340AD"/>
    <w:rsid w:val="00A340B7"/>
    <w:rsid w:val="00A3437A"/>
    <w:rsid w:val="00A34A0A"/>
    <w:rsid w:val="00A34BDF"/>
    <w:rsid w:val="00A35B7B"/>
    <w:rsid w:val="00A35C76"/>
    <w:rsid w:val="00A35E8C"/>
    <w:rsid w:val="00A372B8"/>
    <w:rsid w:val="00A40312"/>
    <w:rsid w:val="00A4148B"/>
    <w:rsid w:val="00A42607"/>
    <w:rsid w:val="00A4354E"/>
    <w:rsid w:val="00A4394D"/>
    <w:rsid w:val="00A44654"/>
    <w:rsid w:val="00A44C97"/>
    <w:rsid w:val="00A44E54"/>
    <w:rsid w:val="00A45407"/>
    <w:rsid w:val="00A45743"/>
    <w:rsid w:val="00A45C95"/>
    <w:rsid w:val="00A460A7"/>
    <w:rsid w:val="00A468C8"/>
    <w:rsid w:val="00A47489"/>
    <w:rsid w:val="00A478BD"/>
    <w:rsid w:val="00A478CD"/>
    <w:rsid w:val="00A5063C"/>
    <w:rsid w:val="00A50682"/>
    <w:rsid w:val="00A50CCF"/>
    <w:rsid w:val="00A516E4"/>
    <w:rsid w:val="00A528CA"/>
    <w:rsid w:val="00A52F55"/>
    <w:rsid w:val="00A533E5"/>
    <w:rsid w:val="00A535BE"/>
    <w:rsid w:val="00A53B9E"/>
    <w:rsid w:val="00A551F5"/>
    <w:rsid w:val="00A55271"/>
    <w:rsid w:val="00A553E2"/>
    <w:rsid w:val="00A56986"/>
    <w:rsid w:val="00A56DA9"/>
    <w:rsid w:val="00A579DA"/>
    <w:rsid w:val="00A601AC"/>
    <w:rsid w:val="00A60BF6"/>
    <w:rsid w:val="00A6177F"/>
    <w:rsid w:val="00A617DC"/>
    <w:rsid w:val="00A618F5"/>
    <w:rsid w:val="00A61E85"/>
    <w:rsid w:val="00A6237B"/>
    <w:rsid w:val="00A62690"/>
    <w:rsid w:val="00A639C6"/>
    <w:rsid w:val="00A64D3D"/>
    <w:rsid w:val="00A65EC2"/>
    <w:rsid w:val="00A66146"/>
    <w:rsid w:val="00A66DCF"/>
    <w:rsid w:val="00A6786B"/>
    <w:rsid w:val="00A70311"/>
    <w:rsid w:val="00A7033B"/>
    <w:rsid w:val="00A703D2"/>
    <w:rsid w:val="00A70AE1"/>
    <w:rsid w:val="00A70C5A"/>
    <w:rsid w:val="00A719A0"/>
    <w:rsid w:val="00A72978"/>
    <w:rsid w:val="00A7387B"/>
    <w:rsid w:val="00A74298"/>
    <w:rsid w:val="00A74F1D"/>
    <w:rsid w:val="00A76A1B"/>
    <w:rsid w:val="00A76AAF"/>
    <w:rsid w:val="00A7751B"/>
    <w:rsid w:val="00A776FA"/>
    <w:rsid w:val="00A77DDB"/>
    <w:rsid w:val="00A801A6"/>
    <w:rsid w:val="00A80589"/>
    <w:rsid w:val="00A80686"/>
    <w:rsid w:val="00A816B0"/>
    <w:rsid w:val="00A817E1"/>
    <w:rsid w:val="00A81951"/>
    <w:rsid w:val="00A82A15"/>
    <w:rsid w:val="00A83220"/>
    <w:rsid w:val="00A83BAD"/>
    <w:rsid w:val="00A83F29"/>
    <w:rsid w:val="00A854D3"/>
    <w:rsid w:val="00A87942"/>
    <w:rsid w:val="00A902A8"/>
    <w:rsid w:val="00A915E6"/>
    <w:rsid w:val="00A91CAC"/>
    <w:rsid w:val="00A92B87"/>
    <w:rsid w:val="00A93242"/>
    <w:rsid w:val="00A932CD"/>
    <w:rsid w:val="00A93873"/>
    <w:rsid w:val="00A94DFF"/>
    <w:rsid w:val="00A95904"/>
    <w:rsid w:val="00A959DA"/>
    <w:rsid w:val="00A95F6D"/>
    <w:rsid w:val="00A9623A"/>
    <w:rsid w:val="00A97030"/>
    <w:rsid w:val="00A970C5"/>
    <w:rsid w:val="00AA1391"/>
    <w:rsid w:val="00AA14CE"/>
    <w:rsid w:val="00AA16EF"/>
    <w:rsid w:val="00AA17AD"/>
    <w:rsid w:val="00AA2EE3"/>
    <w:rsid w:val="00AA360C"/>
    <w:rsid w:val="00AA6207"/>
    <w:rsid w:val="00AA63F3"/>
    <w:rsid w:val="00AA66C2"/>
    <w:rsid w:val="00AA68AF"/>
    <w:rsid w:val="00AA735C"/>
    <w:rsid w:val="00AB0104"/>
    <w:rsid w:val="00AB1C28"/>
    <w:rsid w:val="00AB2F3A"/>
    <w:rsid w:val="00AB3967"/>
    <w:rsid w:val="00AB4310"/>
    <w:rsid w:val="00AB4CE8"/>
    <w:rsid w:val="00AB5191"/>
    <w:rsid w:val="00AB529D"/>
    <w:rsid w:val="00AB5A95"/>
    <w:rsid w:val="00AB6A82"/>
    <w:rsid w:val="00AB76A7"/>
    <w:rsid w:val="00AC009E"/>
    <w:rsid w:val="00AC02DD"/>
    <w:rsid w:val="00AC1676"/>
    <w:rsid w:val="00AC172F"/>
    <w:rsid w:val="00AC1F92"/>
    <w:rsid w:val="00AC2AAB"/>
    <w:rsid w:val="00AC407D"/>
    <w:rsid w:val="00AC4295"/>
    <w:rsid w:val="00AC4584"/>
    <w:rsid w:val="00AC474A"/>
    <w:rsid w:val="00AC5D12"/>
    <w:rsid w:val="00AC64F4"/>
    <w:rsid w:val="00AC71F4"/>
    <w:rsid w:val="00AC7277"/>
    <w:rsid w:val="00AD03C3"/>
    <w:rsid w:val="00AD09E0"/>
    <w:rsid w:val="00AD156B"/>
    <w:rsid w:val="00AD15E7"/>
    <w:rsid w:val="00AD2112"/>
    <w:rsid w:val="00AD21DA"/>
    <w:rsid w:val="00AD2906"/>
    <w:rsid w:val="00AD3D65"/>
    <w:rsid w:val="00AD4DC4"/>
    <w:rsid w:val="00AD58DD"/>
    <w:rsid w:val="00AD6416"/>
    <w:rsid w:val="00AD66CF"/>
    <w:rsid w:val="00AD687E"/>
    <w:rsid w:val="00AD722A"/>
    <w:rsid w:val="00AD73C3"/>
    <w:rsid w:val="00AD74B8"/>
    <w:rsid w:val="00AE0680"/>
    <w:rsid w:val="00AE13D4"/>
    <w:rsid w:val="00AE1CFF"/>
    <w:rsid w:val="00AE2265"/>
    <w:rsid w:val="00AE2C6E"/>
    <w:rsid w:val="00AE2EE1"/>
    <w:rsid w:val="00AE5807"/>
    <w:rsid w:val="00AE62A0"/>
    <w:rsid w:val="00AE6BA6"/>
    <w:rsid w:val="00AE7372"/>
    <w:rsid w:val="00AE7A44"/>
    <w:rsid w:val="00AF00BE"/>
    <w:rsid w:val="00AF06EE"/>
    <w:rsid w:val="00AF14FE"/>
    <w:rsid w:val="00AF18D0"/>
    <w:rsid w:val="00AF1AF9"/>
    <w:rsid w:val="00AF28A5"/>
    <w:rsid w:val="00AF35FA"/>
    <w:rsid w:val="00AF5272"/>
    <w:rsid w:val="00AF636A"/>
    <w:rsid w:val="00AF7051"/>
    <w:rsid w:val="00AF70A3"/>
    <w:rsid w:val="00AF7F33"/>
    <w:rsid w:val="00B0033E"/>
    <w:rsid w:val="00B0132C"/>
    <w:rsid w:val="00B01BB2"/>
    <w:rsid w:val="00B02A88"/>
    <w:rsid w:val="00B02D83"/>
    <w:rsid w:val="00B03FD7"/>
    <w:rsid w:val="00B0483B"/>
    <w:rsid w:val="00B04D22"/>
    <w:rsid w:val="00B076B8"/>
    <w:rsid w:val="00B108D8"/>
    <w:rsid w:val="00B10CF7"/>
    <w:rsid w:val="00B10E7E"/>
    <w:rsid w:val="00B1246E"/>
    <w:rsid w:val="00B130B4"/>
    <w:rsid w:val="00B131CC"/>
    <w:rsid w:val="00B1385B"/>
    <w:rsid w:val="00B154CD"/>
    <w:rsid w:val="00B160F2"/>
    <w:rsid w:val="00B16625"/>
    <w:rsid w:val="00B16D2D"/>
    <w:rsid w:val="00B2067E"/>
    <w:rsid w:val="00B210A4"/>
    <w:rsid w:val="00B21BE3"/>
    <w:rsid w:val="00B22436"/>
    <w:rsid w:val="00B22F14"/>
    <w:rsid w:val="00B23CF1"/>
    <w:rsid w:val="00B24DCB"/>
    <w:rsid w:val="00B25CDF"/>
    <w:rsid w:val="00B266EA"/>
    <w:rsid w:val="00B26847"/>
    <w:rsid w:val="00B2770E"/>
    <w:rsid w:val="00B27BD4"/>
    <w:rsid w:val="00B300D5"/>
    <w:rsid w:val="00B303CC"/>
    <w:rsid w:val="00B31E25"/>
    <w:rsid w:val="00B31E9D"/>
    <w:rsid w:val="00B3233F"/>
    <w:rsid w:val="00B32377"/>
    <w:rsid w:val="00B3243C"/>
    <w:rsid w:val="00B33C2C"/>
    <w:rsid w:val="00B34068"/>
    <w:rsid w:val="00B34272"/>
    <w:rsid w:val="00B35766"/>
    <w:rsid w:val="00B357BB"/>
    <w:rsid w:val="00B35B1F"/>
    <w:rsid w:val="00B35D9B"/>
    <w:rsid w:val="00B36110"/>
    <w:rsid w:val="00B36481"/>
    <w:rsid w:val="00B37212"/>
    <w:rsid w:val="00B379B0"/>
    <w:rsid w:val="00B403C4"/>
    <w:rsid w:val="00B40CB4"/>
    <w:rsid w:val="00B41462"/>
    <w:rsid w:val="00B424D1"/>
    <w:rsid w:val="00B427D2"/>
    <w:rsid w:val="00B427FA"/>
    <w:rsid w:val="00B45619"/>
    <w:rsid w:val="00B456CE"/>
    <w:rsid w:val="00B45C43"/>
    <w:rsid w:val="00B45E6C"/>
    <w:rsid w:val="00B47E33"/>
    <w:rsid w:val="00B50492"/>
    <w:rsid w:val="00B50A5F"/>
    <w:rsid w:val="00B5295C"/>
    <w:rsid w:val="00B530D0"/>
    <w:rsid w:val="00B53875"/>
    <w:rsid w:val="00B53CC3"/>
    <w:rsid w:val="00B5548D"/>
    <w:rsid w:val="00B5585F"/>
    <w:rsid w:val="00B55861"/>
    <w:rsid w:val="00B55BA5"/>
    <w:rsid w:val="00B60F1F"/>
    <w:rsid w:val="00B60F3A"/>
    <w:rsid w:val="00B613EE"/>
    <w:rsid w:val="00B61EEE"/>
    <w:rsid w:val="00B62028"/>
    <w:rsid w:val="00B62AD5"/>
    <w:rsid w:val="00B63F8F"/>
    <w:rsid w:val="00B64611"/>
    <w:rsid w:val="00B64718"/>
    <w:rsid w:val="00B64DD5"/>
    <w:rsid w:val="00B6649F"/>
    <w:rsid w:val="00B67205"/>
    <w:rsid w:val="00B67722"/>
    <w:rsid w:val="00B70C7A"/>
    <w:rsid w:val="00B71BF8"/>
    <w:rsid w:val="00B72E4E"/>
    <w:rsid w:val="00B738B8"/>
    <w:rsid w:val="00B75F31"/>
    <w:rsid w:val="00B810D7"/>
    <w:rsid w:val="00B81508"/>
    <w:rsid w:val="00B8203E"/>
    <w:rsid w:val="00B824EC"/>
    <w:rsid w:val="00B82B34"/>
    <w:rsid w:val="00B83677"/>
    <w:rsid w:val="00B8374D"/>
    <w:rsid w:val="00B83A6D"/>
    <w:rsid w:val="00B83EF1"/>
    <w:rsid w:val="00B845BA"/>
    <w:rsid w:val="00B8488F"/>
    <w:rsid w:val="00B84B52"/>
    <w:rsid w:val="00B84C4F"/>
    <w:rsid w:val="00B852C0"/>
    <w:rsid w:val="00B8537E"/>
    <w:rsid w:val="00B854BC"/>
    <w:rsid w:val="00B87698"/>
    <w:rsid w:val="00B90305"/>
    <w:rsid w:val="00B90AD9"/>
    <w:rsid w:val="00B92106"/>
    <w:rsid w:val="00B923DF"/>
    <w:rsid w:val="00B9291E"/>
    <w:rsid w:val="00B94238"/>
    <w:rsid w:val="00B95894"/>
    <w:rsid w:val="00B9690E"/>
    <w:rsid w:val="00B96995"/>
    <w:rsid w:val="00B9751D"/>
    <w:rsid w:val="00B97E5D"/>
    <w:rsid w:val="00BA0CB1"/>
    <w:rsid w:val="00BA1B58"/>
    <w:rsid w:val="00BA246E"/>
    <w:rsid w:val="00BA26FD"/>
    <w:rsid w:val="00BA2B74"/>
    <w:rsid w:val="00BA3638"/>
    <w:rsid w:val="00BA524A"/>
    <w:rsid w:val="00BA55EC"/>
    <w:rsid w:val="00BA5C3D"/>
    <w:rsid w:val="00BA6549"/>
    <w:rsid w:val="00BA6FAC"/>
    <w:rsid w:val="00BA7362"/>
    <w:rsid w:val="00BA7D91"/>
    <w:rsid w:val="00BA7E09"/>
    <w:rsid w:val="00BB0B3E"/>
    <w:rsid w:val="00BB0F2B"/>
    <w:rsid w:val="00BB120B"/>
    <w:rsid w:val="00BB1245"/>
    <w:rsid w:val="00BB1B9C"/>
    <w:rsid w:val="00BB3304"/>
    <w:rsid w:val="00BB3410"/>
    <w:rsid w:val="00BB36EC"/>
    <w:rsid w:val="00BB5C1A"/>
    <w:rsid w:val="00BB67D4"/>
    <w:rsid w:val="00BB69C3"/>
    <w:rsid w:val="00BB6C6E"/>
    <w:rsid w:val="00BB701E"/>
    <w:rsid w:val="00BC00DC"/>
    <w:rsid w:val="00BC1072"/>
    <w:rsid w:val="00BC1252"/>
    <w:rsid w:val="00BC1402"/>
    <w:rsid w:val="00BC1619"/>
    <w:rsid w:val="00BC1E7B"/>
    <w:rsid w:val="00BC2016"/>
    <w:rsid w:val="00BC2315"/>
    <w:rsid w:val="00BC3ABD"/>
    <w:rsid w:val="00BC54E0"/>
    <w:rsid w:val="00BC5902"/>
    <w:rsid w:val="00BC6637"/>
    <w:rsid w:val="00BC7FE9"/>
    <w:rsid w:val="00BD0095"/>
    <w:rsid w:val="00BD0C4E"/>
    <w:rsid w:val="00BD112C"/>
    <w:rsid w:val="00BD23E3"/>
    <w:rsid w:val="00BD30C6"/>
    <w:rsid w:val="00BD3EDB"/>
    <w:rsid w:val="00BD5018"/>
    <w:rsid w:val="00BD51E0"/>
    <w:rsid w:val="00BD59C1"/>
    <w:rsid w:val="00BD5F2B"/>
    <w:rsid w:val="00BD628A"/>
    <w:rsid w:val="00BD6648"/>
    <w:rsid w:val="00BD70BF"/>
    <w:rsid w:val="00BD71C0"/>
    <w:rsid w:val="00BD7B9F"/>
    <w:rsid w:val="00BE0563"/>
    <w:rsid w:val="00BE0D0C"/>
    <w:rsid w:val="00BE147C"/>
    <w:rsid w:val="00BE15C1"/>
    <w:rsid w:val="00BE37B0"/>
    <w:rsid w:val="00BE74E8"/>
    <w:rsid w:val="00BF0EA5"/>
    <w:rsid w:val="00BF1425"/>
    <w:rsid w:val="00BF225F"/>
    <w:rsid w:val="00BF3C5A"/>
    <w:rsid w:val="00BF4267"/>
    <w:rsid w:val="00BF47F2"/>
    <w:rsid w:val="00BF52A5"/>
    <w:rsid w:val="00BF54C6"/>
    <w:rsid w:val="00BF5C37"/>
    <w:rsid w:val="00BF6B89"/>
    <w:rsid w:val="00C004B6"/>
    <w:rsid w:val="00C00D60"/>
    <w:rsid w:val="00C01A83"/>
    <w:rsid w:val="00C02107"/>
    <w:rsid w:val="00C0261A"/>
    <w:rsid w:val="00C06ABE"/>
    <w:rsid w:val="00C06F81"/>
    <w:rsid w:val="00C110E3"/>
    <w:rsid w:val="00C12442"/>
    <w:rsid w:val="00C12459"/>
    <w:rsid w:val="00C12689"/>
    <w:rsid w:val="00C1288B"/>
    <w:rsid w:val="00C13637"/>
    <w:rsid w:val="00C136F9"/>
    <w:rsid w:val="00C14E91"/>
    <w:rsid w:val="00C154C6"/>
    <w:rsid w:val="00C15E87"/>
    <w:rsid w:val="00C15FA3"/>
    <w:rsid w:val="00C16340"/>
    <w:rsid w:val="00C167EE"/>
    <w:rsid w:val="00C1712F"/>
    <w:rsid w:val="00C1794B"/>
    <w:rsid w:val="00C17D17"/>
    <w:rsid w:val="00C2007A"/>
    <w:rsid w:val="00C20E64"/>
    <w:rsid w:val="00C21099"/>
    <w:rsid w:val="00C21BD6"/>
    <w:rsid w:val="00C22681"/>
    <w:rsid w:val="00C22C65"/>
    <w:rsid w:val="00C22D0D"/>
    <w:rsid w:val="00C22FC3"/>
    <w:rsid w:val="00C2363C"/>
    <w:rsid w:val="00C2396F"/>
    <w:rsid w:val="00C23FC0"/>
    <w:rsid w:val="00C2530A"/>
    <w:rsid w:val="00C25785"/>
    <w:rsid w:val="00C25A6A"/>
    <w:rsid w:val="00C26688"/>
    <w:rsid w:val="00C2686B"/>
    <w:rsid w:val="00C26C2B"/>
    <w:rsid w:val="00C26E62"/>
    <w:rsid w:val="00C27335"/>
    <w:rsid w:val="00C274BF"/>
    <w:rsid w:val="00C27EA0"/>
    <w:rsid w:val="00C30CE7"/>
    <w:rsid w:val="00C31B97"/>
    <w:rsid w:val="00C33201"/>
    <w:rsid w:val="00C3359F"/>
    <w:rsid w:val="00C3362D"/>
    <w:rsid w:val="00C33ADB"/>
    <w:rsid w:val="00C33D9C"/>
    <w:rsid w:val="00C33F66"/>
    <w:rsid w:val="00C34D93"/>
    <w:rsid w:val="00C354B7"/>
    <w:rsid w:val="00C35AA9"/>
    <w:rsid w:val="00C35FD9"/>
    <w:rsid w:val="00C36E50"/>
    <w:rsid w:val="00C40274"/>
    <w:rsid w:val="00C40533"/>
    <w:rsid w:val="00C40955"/>
    <w:rsid w:val="00C40A7E"/>
    <w:rsid w:val="00C418B6"/>
    <w:rsid w:val="00C42DC4"/>
    <w:rsid w:val="00C43025"/>
    <w:rsid w:val="00C44104"/>
    <w:rsid w:val="00C44BD3"/>
    <w:rsid w:val="00C450F1"/>
    <w:rsid w:val="00C45180"/>
    <w:rsid w:val="00C4527C"/>
    <w:rsid w:val="00C47AA2"/>
    <w:rsid w:val="00C47C94"/>
    <w:rsid w:val="00C47EF5"/>
    <w:rsid w:val="00C5196B"/>
    <w:rsid w:val="00C52DA6"/>
    <w:rsid w:val="00C531EE"/>
    <w:rsid w:val="00C53E53"/>
    <w:rsid w:val="00C54253"/>
    <w:rsid w:val="00C559F9"/>
    <w:rsid w:val="00C55B51"/>
    <w:rsid w:val="00C56E3A"/>
    <w:rsid w:val="00C604E1"/>
    <w:rsid w:val="00C60A56"/>
    <w:rsid w:val="00C60F7F"/>
    <w:rsid w:val="00C6112F"/>
    <w:rsid w:val="00C64DEC"/>
    <w:rsid w:val="00C65DDC"/>
    <w:rsid w:val="00C6669F"/>
    <w:rsid w:val="00C66983"/>
    <w:rsid w:val="00C66E0B"/>
    <w:rsid w:val="00C66EE7"/>
    <w:rsid w:val="00C66F2E"/>
    <w:rsid w:val="00C7005A"/>
    <w:rsid w:val="00C70A59"/>
    <w:rsid w:val="00C71213"/>
    <w:rsid w:val="00C71C8C"/>
    <w:rsid w:val="00C725D0"/>
    <w:rsid w:val="00C72F91"/>
    <w:rsid w:val="00C7395E"/>
    <w:rsid w:val="00C7589A"/>
    <w:rsid w:val="00C761C5"/>
    <w:rsid w:val="00C761E6"/>
    <w:rsid w:val="00C766C2"/>
    <w:rsid w:val="00C76EA0"/>
    <w:rsid w:val="00C77266"/>
    <w:rsid w:val="00C816DB"/>
    <w:rsid w:val="00C819D9"/>
    <w:rsid w:val="00C822EC"/>
    <w:rsid w:val="00C83983"/>
    <w:rsid w:val="00C85674"/>
    <w:rsid w:val="00C85A53"/>
    <w:rsid w:val="00C86AB1"/>
    <w:rsid w:val="00C86D92"/>
    <w:rsid w:val="00C87780"/>
    <w:rsid w:val="00C90E1E"/>
    <w:rsid w:val="00C9103E"/>
    <w:rsid w:val="00C91A7F"/>
    <w:rsid w:val="00C91FE7"/>
    <w:rsid w:val="00C92A7D"/>
    <w:rsid w:val="00C9321A"/>
    <w:rsid w:val="00C9396E"/>
    <w:rsid w:val="00C93CD5"/>
    <w:rsid w:val="00C95D3D"/>
    <w:rsid w:val="00C962EE"/>
    <w:rsid w:val="00C971A4"/>
    <w:rsid w:val="00C97B88"/>
    <w:rsid w:val="00CA0524"/>
    <w:rsid w:val="00CA0796"/>
    <w:rsid w:val="00CA1851"/>
    <w:rsid w:val="00CA1B25"/>
    <w:rsid w:val="00CA267B"/>
    <w:rsid w:val="00CA2F1B"/>
    <w:rsid w:val="00CA409F"/>
    <w:rsid w:val="00CA46EE"/>
    <w:rsid w:val="00CA4809"/>
    <w:rsid w:val="00CA5AD3"/>
    <w:rsid w:val="00CA60D4"/>
    <w:rsid w:val="00CA6DB6"/>
    <w:rsid w:val="00CB0310"/>
    <w:rsid w:val="00CB04A2"/>
    <w:rsid w:val="00CB2CE9"/>
    <w:rsid w:val="00CB324F"/>
    <w:rsid w:val="00CB5C3F"/>
    <w:rsid w:val="00CB5C5B"/>
    <w:rsid w:val="00CB6831"/>
    <w:rsid w:val="00CB6C82"/>
    <w:rsid w:val="00CC1941"/>
    <w:rsid w:val="00CC2A26"/>
    <w:rsid w:val="00CC3D8E"/>
    <w:rsid w:val="00CC5319"/>
    <w:rsid w:val="00CC5B8B"/>
    <w:rsid w:val="00CC5E88"/>
    <w:rsid w:val="00CC5F5B"/>
    <w:rsid w:val="00CC6BD6"/>
    <w:rsid w:val="00CC6F0E"/>
    <w:rsid w:val="00CD0921"/>
    <w:rsid w:val="00CD0ACC"/>
    <w:rsid w:val="00CD15F2"/>
    <w:rsid w:val="00CD1D73"/>
    <w:rsid w:val="00CD2AB9"/>
    <w:rsid w:val="00CD432E"/>
    <w:rsid w:val="00CD4C6D"/>
    <w:rsid w:val="00CD593C"/>
    <w:rsid w:val="00CD5CAD"/>
    <w:rsid w:val="00CD6642"/>
    <w:rsid w:val="00CD6DA1"/>
    <w:rsid w:val="00CE1229"/>
    <w:rsid w:val="00CE1873"/>
    <w:rsid w:val="00CE1DAD"/>
    <w:rsid w:val="00CE4153"/>
    <w:rsid w:val="00CE4440"/>
    <w:rsid w:val="00CE4779"/>
    <w:rsid w:val="00CE57AF"/>
    <w:rsid w:val="00CE6EE9"/>
    <w:rsid w:val="00CF0840"/>
    <w:rsid w:val="00CF124D"/>
    <w:rsid w:val="00CF138C"/>
    <w:rsid w:val="00CF13F4"/>
    <w:rsid w:val="00CF1612"/>
    <w:rsid w:val="00CF186F"/>
    <w:rsid w:val="00CF1900"/>
    <w:rsid w:val="00CF26FC"/>
    <w:rsid w:val="00CF3E36"/>
    <w:rsid w:val="00CF5BF9"/>
    <w:rsid w:val="00CF7874"/>
    <w:rsid w:val="00D00A8C"/>
    <w:rsid w:val="00D02368"/>
    <w:rsid w:val="00D02B39"/>
    <w:rsid w:val="00D02EA7"/>
    <w:rsid w:val="00D03B37"/>
    <w:rsid w:val="00D03B41"/>
    <w:rsid w:val="00D040CC"/>
    <w:rsid w:val="00D04603"/>
    <w:rsid w:val="00D04A57"/>
    <w:rsid w:val="00D0562B"/>
    <w:rsid w:val="00D05714"/>
    <w:rsid w:val="00D05DAD"/>
    <w:rsid w:val="00D06A82"/>
    <w:rsid w:val="00D07680"/>
    <w:rsid w:val="00D11EE4"/>
    <w:rsid w:val="00D13177"/>
    <w:rsid w:val="00D13263"/>
    <w:rsid w:val="00D13408"/>
    <w:rsid w:val="00D13AE6"/>
    <w:rsid w:val="00D144CD"/>
    <w:rsid w:val="00D15D56"/>
    <w:rsid w:val="00D15E23"/>
    <w:rsid w:val="00D161BD"/>
    <w:rsid w:val="00D167E0"/>
    <w:rsid w:val="00D168F6"/>
    <w:rsid w:val="00D20644"/>
    <w:rsid w:val="00D20912"/>
    <w:rsid w:val="00D2168D"/>
    <w:rsid w:val="00D21943"/>
    <w:rsid w:val="00D21F2D"/>
    <w:rsid w:val="00D227AD"/>
    <w:rsid w:val="00D23640"/>
    <w:rsid w:val="00D23E2B"/>
    <w:rsid w:val="00D2427D"/>
    <w:rsid w:val="00D24705"/>
    <w:rsid w:val="00D24F19"/>
    <w:rsid w:val="00D2545C"/>
    <w:rsid w:val="00D25566"/>
    <w:rsid w:val="00D25CEE"/>
    <w:rsid w:val="00D27DCF"/>
    <w:rsid w:val="00D27E23"/>
    <w:rsid w:val="00D322A2"/>
    <w:rsid w:val="00D32B64"/>
    <w:rsid w:val="00D336DE"/>
    <w:rsid w:val="00D33D28"/>
    <w:rsid w:val="00D34352"/>
    <w:rsid w:val="00D349EE"/>
    <w:rsid w:val="00D3543D"/>
    <w:rsid w:val="00D35A46"/>
    <w:rsid w:val="00D35EAC"/>
    <w:rsid w:val="00D35EDF"/>
    <w:rsid w:val="00D36D37"/>
    <w:rsid w:val="00D37D8B"/>
    <w:rsid w:val="00D40B94"/>
    <w:rsid w:val="00D4144D"/>
    <w:rsid w:val="00D425AA"/>
    <w:rsid w:val="00D42646"/>
    <w:rsid w:val="00D42D56"/>
    <w:rsid w:val="00D43359"/>
    <w:rsid w:val="00D43464"/>
    <w:rsid w:val="00D4415E"/>
    <w:rsid w:val="00D44377"/>
    <w:rsid w:val="00D444B1"/>
    <w:rsid w:val="00D4519C"/>
    <w:rsid w:val="00D4602D"/>
    <w:rsid w:val="00D46421"/>
    <w:rsid w:val="00D473D5"/>
    <w:rsid w:val="00D47486"/>
    <w:rsid w:val="00D50925"/>
    <w:rsid w:val="00D50B29"/>
    <w:rsid w:val="00D50BDF"/>
    <w:rsid w:val="00D51F58"/>
    <w:rsid w:val="00D52356"/>
    <w:rsid w:val="00D52EEE"/>
    <w:rsid w:val="00D52F4E"/>
    <w:rsid w:val="00D53F48"/>
    <w:rsid w:val="00D546F6"/>
    <w:rsid w:val="00D54989"/>
    <w:rsid w:val="00D54E86"/>
    <w:rsid w:val="00D554AF"/>
    <w:rsid w:val="00D55A65"/>
    <w:rsid w:val="00D57AEA"/>
    <w:rsid w:val="00D57D28"/>
    <w:rsid w:val="00D57FC3"/>
    <w:rsid w:val="00D61D1B"/>
    <w:rsid w:val="00D6471C"/>
    <w:rsid w:val="00D6671C"/>
    <w:rsid w:val="00D66766"/>
    <w:rsid w:val="00D703AA"/>
    <w:rsid w:val="00D703ED"/>
    <w:rsid w:val="00D7047A"/>
    <w:rsid w:val="00D7163A"/>
    <w:rsid w:val="00D71D2F"/>
    <w:rsid w:val="00D723EF"/>
    <w:rsid w:val="00D73236"/>
    <w:rsid w:val="00D73360"/>
    <w:rsid w:val="00D749A8"/>
    <w:rsid w:val="00D74EE9"/>
    <w:rsid w:val="00D7511D"/>
    <w:rsid w:val="00D755C1"/>
    <w:rsid w:val="00D76A5B"/>
    <w:rsid w:val="00D76E55"/>
    <w:rsid w:val="00D7701D"/>
    <w:rsid w:val="00D816D2"/>
    <w:rsid w:val="00D832EF"/>
    <w:rsid w:val="00D84DCE"/>
    <w:rsid w:val="00D8566D"/>
    <w:rsid w:val="00D8670F"/>
    <w:rsid w:val="00D8730C"/>
    <w:rsid w:val="00D90110"/>
    <w:rsid w:val="00D911E3"/>
    <w:rsid w:val="00D915AC"/>
    <w:rsid w:val="00D922D4"/>
    <w:rsid w:val="00D938C1"/>
    <w:rsid w:val="00D93F23"/>
    <w:rsid w:val="00D953F8"/>
    <w:rsid w:val="00D97141"/>
    <w:rsid w:val="00DA0212"/>
    <w:rsid w:val="00DA0C61"/>
    <w:rsid w:val="00DA13A3"/>
    <w:rsid w:val="00DA207C"/>
    <w:rsid w:val="00DA3659"/>
    <w:rsid w:val="00DA3C7C"/>
    <w:rsid w:val="00DA4ACD"/>
    <w:rsid w:val="00DA5575"/>
    <w:rsid w:val="00DA5CEC"/>
    <w:rsid w:val="00DB0A62"/>
    <w:rsid w:val="00DB128B"/>
    <w:rsid w:val="00DB18E4"/>
    <w:rsid w:val="00DB27DE"/>
    <w:rsid w:val="00DB34DA"/>
    <w:rsid w:val="00DB41BA"/>
    <w:rsid w:val="00DB46A7"/>
    <w:rsid w:val="00DB483F"/>
    <w:rsid w:val="00DB49AF"/>
    <w:rsid w:val="00DB501F"/>
    <w:rsid w:val="00DB5201"/>
    <w:rsid w:val="00DB5C9F"/>
    <w:rsid w:val="00DB6C30"/>
    <w:rsid w:val="00DB706A"/>
    <w:rsid w:val="00DB74D3"/>
    <w:rsid w:val="00DC082C"/>
    <w:rsid w:val="00DC0D71"/>
    <w:rsid w:val="00DC192A"/>
    <w:rsid w:val="00DC224B"/>
    <w:rsid w:val="00DC2874"/>
    <w:rsid w:val="00DC3224"/>
    <w:rsid w:val="00DC3B8D"/>
    <w:rsid w:val="00DC460B"/>
    <w:rsid w:val="00DC5D22"/>
    <w:rsid w:val="00DC5FCE"/>
    <w:rsid w:val="00DC65D8"/>
    <w:rsid w:val="00DC6B9C"/>
    <w:rsid w:val="00DC6E64"/>
    <w:rsid w:val="00DC723F"/>
    <w:rsid w:val="00DD00BA"/>
    <w:rsid w:val="00DD17AE"/>
    <w:rsid w:val="00DD1D06"/>
    <w:rsid w:val="00DD1FED"/>
    <w:rsid w:val="00DD2F5E"/>
    <w:rsid w:val="00DD3370"/>
    <w:rsid w:val="00DD3F61"/>
    <w:rsid w:val="00DD4459"/>
    <w:rsid w:val="00DD4547"/>
    <w:rsid w:val="00DD6694"/>
    <w:rsid w:val="00DE09E9"/>
    <w:rsid w:val="00DE0ABA"/>
    <w:rsid w:val="00DE1099"/>
    <w:rsid w:val="00DE29EE"/>
    <w:rsid w:val="00DE2D01"/>
    <w:rsid w:val="00DE52A7"/>
    <w:rsid w:val="00DE557E"/>
    <w:rsid w:val="00DF045D"/>
    <w:rsid w:val="00DF050B"/>
    <w:rsid w:val="00DF3843"/>
    <w:rsid w:val="00DF402C"/>
    <w:rsid w:val="00DF489F"/>
    <w:rsid w:val="00DF4D83"/>
    <w:rsid w:val="00DF4DD7"/>
    <w:rsid w:val="00DF5CA4"/>
    <w:rsid w:val="00DF5FF9"/>
    <w:rsid w:val="00DF6179"/>
    <w:rsid w:val="00DF76CC"/>
    <w:rsid w:val="00DF7AE9"/>
    <w:rsid w:val="00DF7C36"/>
    <w:rsid w:val="00E00544"/>
    <w:rsid w:val="00E00FC1"/>
    <w:rsid w:val="00E0157A"/>
    <w:rsid w:val="00E02464"/>
    <w:rsid w:val="00E02792"/>
    <w:rsid w:val="00E03D91"/>
    <w:rsid w:val="00E03E85"/>
    <w:rsid w:val="00E04617"/>
    <w:rsid w:val="00E053AC"/>
    <w:rsid w:val="00E059AD"/>
    <w:rsid w:val="00E074BA"/>
    <w:rsid w:val="00E07F8D"/>
    <w:rsid w:val="00E10942"/>
    <w:rsid w:val="00E1120E"/>
    <w:rsid w:val="00E11985"/>
    <w:rsid w:val="00E11FF4"/>
    <w:rsid w:val="00E12218"/>
    <w:rsid w:val="00E13A7E"/>
    <w:rsid w:val="00E13F6F"/>
    <w:rsid w:val="00E1482D"/>
    <w:rsid w:val="00E150CB"/>
    <w:rsid w:val="00E15A13"/>
    <w:rsid w:val="00E15DFB"/>
    <w:rsid w:val="00E15EF4"/>
    <w:rsid w:val="00E16DCE"/>
    <w:rsid w:val="00E17025"/>
    <w:rsid w:val="00E20E98"/>
    <w:rsid w:val="00E21F8A"/>
    <w:rsid w:val="00E220B5"/>
    <w:rsid w:val="00E22A48"/>
    <w:rsid w:val="00E23A48"/>
    <w:rsid w:val="00E247D5"/>
    <w:rsid w:val="00E24DCD"/>
    <w:rsid w:val="00E24F26"/>
    <w:rsid w:val="00E2660E"/>
    <w:rsid w:val="00E31C0E"/>
    <w:rsid w:val="00E31C89"/>
    <w:rsid w:val="00E3291C"/>
    <w:rsid w:val="00E32D6B"/>
    <w:rsid w:val="00E33E63"/>
    <w:rsid w:val="00E3424C"/>
    <w:rsid w:val="00E3465A"/>
    <w:rsid w:val="00E34A12"/>
    <w:rsid w:val="00E34E7F"/>
    <w:rsid w:val="00E3512C"/>
    <w:rsid w:val="00E3719A"/>
    <w:rsid w:val="00E43CE6"/>
    <w:rsid w:val="00E44C24"/>
    <w:rsid w:val="00E44F34"/>
    <w:rsid w:val="00E4586D"/>
    <w:rsid w:val="00E45DDE"/>
    <w:rsid w:val="00E4631A"/>
    <w:rsid w:val="00E4686A"/>
    <w:rsid w:val="00E46F91"/>
    <w:rsid w:val="00E47AF8"/>
    <w:rsid w:val="00E5079D"/>
    <w:rsid w:val="00E50E65"/>
    <w:rsid w:val="00E50E8E"/>
    <w:rsid w:val="00E52389"/>
    <w:rsid w:val="00E52D8C"/>
    <w:rsid w:val="00E53E61"/>
    <w:rsid w:val="00E54204"/>
    <w:rsid w:val="00E561FD"/>
    <w:rsid w:val="00E56771"/>
    <w:rsid w:val="00E56BBB"/>
    <w:rsid w:val="00E57166"/>
    <w:rsid w:val="00E571F9"/>
    <w:rsid w:val="00E57A1B"/>
    <w:rsid w:val="00E6178A"/>
    <w:rsid w:val="00E6220B"/>
    <w:rsid w:val="00E633E4"/>
    <w:rsid w:val="00E63CCE"/>
    <w:rsid w:val="00E7153C"/>
    <w:rsid w:val="00E71C33"/>
    <w:rsid w:val="00E71E38"/>
    <w:rsid w:val="00E73315"/>
    <w:rsid w:val="00E7380E"/>
    <w:rsid w:val="00E73BFF"/>
    <w:rsid w:val="00E74090"/>
    <w:rsid w:val="00E74587"/>
    <w:rsid w:val="00E7489F"/>
    <w:rsid w:val="00E74955"/>
    <w:rsid w:val="00E758C4"/>
    <w:rsid w:val="00E77093"/>
    <w:rsid w:val="00E80D32"/>
    <w:rsid w:val="00E81522"/>
    <w:rsid w:val="00E82149"/>
    <w:rsid w:val="00E822B1"/>
    <w:rsid w:val="00E82F9E"/>
    <w:rsid w:val="00E83102"/>
    <w:rsid w:val="00E83B96"/>
    <w:rsid w:val="00E84123"/>
    <w:rsid w:val="00E84426"/>
    <w:rsid w:val="00E8503C"/>
    <w:rsid w:val="00E855DC"/>
    <w:rsid w:val="00E863E8"/>
    <w:rsid w:val="00E86775"/>
    <w:rsid w:val="00E86A49"/>
    <w:rsid w:val="00E86B43"/>
    <w:rsid w:val="00E870DB"/>
    <w:rsid w:val="00E873EB"/>
    <w:rsid w:val="00E93266"/>
    <w:rsid w:val="00E939FA"/>
    <w:rsid w:val="00E9401F"/>
    <w:rsid w:val="00E944F2"/>
    <w:rsid w:val="00E94B3D"/>
    <w:rsid w:val="00E979FA"/>
    <w:rsid w:val="00E97F24"/>
    <w:rsid w:val="00EA0293"/>
    <w:rsid w:val="00EA0A96"/>
    <w:rsid w:val="00EA0C0C"/>
    <w:rsid w:val="00EA0D03"/>
    <w:rsid w:val="00EA1A73"/>
    <w:rsid w:val="00EA27AD"/>
    <w:rsid w:val="00EA27FE"/>
    <w:rsid w:val="00EA2872"/>
    <w:rsid w:val="00EA28DC"/>
    <w:rsid w:val="00EA3DB4"/>
    <w:rsid w:val="00EA3E1E"/>
    <w:rsid w:val="00EA4832"/>
    <w:rsid w:val="00EA4D5D"/>
    <w:rsid w:val="00EA5EE1"/>
    <w:rsid w:val="00EA621D"/>
    <w:rsid w:val="00EA63C2"/>
    <w:rsid w:val="00EA6998"/>
    <w:rsid w:val="00EA7238"/>
    <w:rsid w:val="00EA77E4"/>
    <w:rsid w:val="00EB05AD"/>
    <w:rsid w:val="00EB1466"/>
    <w:rsid w:val="00EB181D"/>
    <w:rsid w:val="00EB1E8B"/>
    <w:rsid w:val="00EB286A"/>
    <w:rsid w:val="00EB2B6D"/>
    <w:rsid w:val="00EB2C78"/>
    <w:rsid w:val="00EB30DE"/>
    <w:rsid w:val="00EB40D8"/>
    <w:rsid w:val="00EB4B38"/>
    <w:rsid w:val="00EB5383"/>
    <w:rsid w:val="00EB57B3"/>
    <w:rsid w:val="00EB5B06"/>
    <w:rsid w:val="00EB5C7F"/>
    <w:rsid w:val="00EB60E2"/>
    <w:rsid w:val="00EB6925"/>
    <w:rsid w:val="00EB6A34"/>
    <w:rsid w:val="00EB6E62"/>
    <w:rsid w:val="00EB6E8F"/>
    <w:rsid w:val="00EB7586"/>
    <w:rsid w:val="00EC0FE5"/>
    <w:rsid w:val="00EC107A"/>
    <w:rsid w:val="00EC1244"/>
    <w:rsid w:val="00EC1347"/>
    <w:rsid w:val="00EC3075"/>
    <w:rsid w:val="00EC36B6"/>
    <w:rsid w:val="00EC41FA"/>
    <w:rsid w:val="00EC49B0"/>
    <w:rsid w:val="00EC4C55"/>
    <w:rsid w:val="00EC5450"/>
    <w:rsid w:val="00EC5E7A"/>
    <w:rsid w:val="00EC6858"/>
    <w:rsid w:val="00EC6E2F"/>
    <w:rsid w:val="00EC7F11"/>
    <w:rsid w:val="00ED0B3F"/>
    <w:rsid w:val="00ED0BB4"/>
    <w:rsid w:val="00ED288C"/>
    <w:rsid w:val="00ED2CCA"/>
    <w:rsid w:val="00ED30AD"/>
    <w:rsid w:val="00ED464A"/>
    <w:rsid w:val="00ED5275"/>
    <w:rsid w:val="00ED5AC1"/>
    <w:rsid w:val="00ED5B88"/>
    <w:rsid w:val="00ED5DE8"/>
    <w:rsid w:val="00ED69B5"/>
    <w:rsid w:val="00EE08D4"/>
    <w:rsid w:val="00EE1C65"/>
    <w:rsid w:val="00EE1F63"/>
    <w:rsid w:val="00EE229B"/>
    <w:rsid w:val="00EE2F55"/>
    <w:rsid w:val="00EE2FD4"/>
    <w:rsid w:val="00EE335F"/>
    <w:rsid w:val="00EE4F95"/>
    <w:rsid w:val="00EE55E5"/>
    <w:rsid w:val="00EE5751"/>
    <w:rsid w:val="00EE5F31"/>
    <w:rsid w:val="00EE75EA"/>
    <w:rsid w:val="00EE7C58"/>
    <w:rsid w:val="00EE7CBB"/>
    <w:rsid w:val="00EF088A"/>
    <w:rsid w:val="00EF0FB2"/>
    <w:rsid w:val="00EF132A"/>
    <w:rsid w:val="00EF1E66"/>
    <w:rsid w:val="00EF1EC5"/>
    <w:rsid w:val="00EF264A"/>
    <w:rsid w:val="00EF28E6"/>
    <w:rsid w:val="00EF318F"/>
    <w:rsid w:val="00EF5355"/>
    <w:rsid w:val="00EF55EA"/>
    <w:rsid w:val="00EF5ED8"/>
    <w:rsid w:val="00EF6345"/>
    <w:rsid w:val="00EF72DD"/>
    <w:rsid w:val="00EF743E"/>
    <w:rsid w:val="00F00234"/>
    <w:rsid w:val="00F00FDA"/>
    <w:rsid w:val="00F015CA"/>
    <w:rsid w:val="00F01B9D"/>
    <w:rsid w:val="00F01F4E"/>
    <w:rsid w:val="00F028B7"/>
    <w:rsid w:val="00F03E95"/>
    <w:rsid w:val="00F054B5"/>
    <w:rsid w:val="00F05806"/>
    <w:rsid w:val="00F10626"/>
    <w:rsid w:val="00F118B6"/>
    <w:rsid w:val="00F1229C"/>
    <w:rsid w:val="00F12C9D"/>
    <w:rsid w:val="00F13039"/>
    <w:rsid w:val="00F13FE6"/>
    <w:rsid w:val="00F14C6A"/>
    <w:rsid w:val="00F1504D"/>
    <w:rsid w:val="00F16310"/>
    <w:rsid w:val="00F16DBC"/>
    <w:rsid w:val="00F1734F"/>
    <w:rsid w:val="00F17658"/>
    <w:rsid w:val="00F17810"/>
    <w:rsid w:val="00F20536"/>
    <w:rsid w:val="00F21B75"/>
    <w:rsid w:val="00F21CDC"/>
    <w:rsid w:val="00F21E7D"/>
    <w:rsid w:val="00F222EE"/>
    <w:rsid w:val="00F22E35"/>
    <w:rsid w:val="00F235C9"/>
    <w:rsid w:val="00F24071"/>
    <w:rsid w:val="00F2457D"/>
    <w:rsid w:val="00F25B75"/>
    <w:rsid w:val="00F26CC8"/>
    <w:rsid w:val="00F27EE9"/>
    <w:rsid w:val="00F30A6E"/>
    <w:rsid w:val="00F30C52"/>
    <w:rsid w:val="00F32295"/>
    <w:rsid w:val="00F328E8"/>
    <w:rsid w:val="00F336FA"/>
    <w:rsid w:val="00F3375B"/>
    <w:rsid w:val="00F33DCC"/>
    <w:rsid w:val="00F34758"/>
    <w:rsid w:val="00F34B81"/>
    <w:rsid w:val="00F35F8D"/>
    <w:rsid w:val="00F36481"/>
    <w:rsid w:val="00F3660E"/>
    <w:rsid w:val="00F36B8D"/>
    <w:rsid w:val="00F37215"/>
    <w:rsid w:val="00F37621"/>
    <w:rsid w:val="00F416EA"/>
    <w:rsid w:val="00F41DD0"/>
    <w:rsid w:val="00F424D0"/>
    <w:rsid w:val="00F428AD"/>
    <w:rsid w:val="00F43F6D"/>
    <w:rsid w:val="00F44902"/>
    <w:rsid w:val="00F449C5"/>
    <w:rsid w:val="00F44C4B"/>
    <w:rsid w:val="00F457A9"/>
    <w:rsid w:val="00F462DE"/>
    <w:rsid w:val="00F46DF8"/>
    <w:rsid w:val="00F46EBC"/>
    <w:rsid w:val="00F46ED6"/>
    <w:rsid w:val="00F477E3"/>
    <w:rsid w:val="00F50914"/>
    <w:rsid w:val="00F52091"/>
    <w:rsid w:val="00F5217F"/>
    <w:rsid w:val="00F52899"/>
    <w:rsid w:val="00F539BA"/>
    <w:rsid w:val="00F53D44"/>
    <w:rsid w:val="00F553A0"/>
    <w:rsid w:val="00F554A2"/>
    <w:rsid w:val="00F56208"/>
    <w:rsid w:val="00F57A56"/>
    <w:rsid w:val="00F612ED"/>
    <w:rsid w:val="00F616AE"/>
    <w:rsid w:val="00F6198E"/>
    <w:rsid w:val="00F62A56"/>
    <w:rsid w:val="00F62E94"/>
    <w:rsid w:val="00F64894"/>
    <w:rsid w:val="00F64E71"/>
    <w:rsid w:val="00F6558B"/>
    <w:rsid w:val="00F671A8"/>
    <w:rsid w:val="00F70FB5"/>
    <w:rsid w:val="00F71050"/>
    <w:rsid w:val="00F712E9"/>
    <w:rsid w:val="00F71471"/>
    <w:rsid w:val="00F71938"/>
    <w:rsid w:val="00F71E2A"/>
    <w:rsid w:val="00F73767"/>
    <w:rsid w:val="00F744B8"/>
    <w:rsid w:val="00F7511D"/>
    <w:rsid w:val="00F75941"/>
    <w:rsid w:val="00F7675C"/>
    <w:rsid w:val="00F774C5"/>
    <w:rsid w:val="00F803BE"/>
    <w:rsid w:val="00F80EC0"/>
    <w:rsid w:val="00F82110"/>
    <w:rsid w:val="00F83C54"/>
    <w:rsid w:val="00F85AFA"/>
    <w:rsid w:val="00F86254"/>
    <w:rsid w:val="00F87021"/>
    <w:rsid w:val="00F876A6"/>
    <w:rsid w:val="00F877B2"/>
    <w:rsid w:val="00F87DCE"/>
    <w:rsid w:val="00F90110"/>
    <w:rsid w:val="00F9165B"/>
    <w:rsid w:val="00F91C67"/>
    <w:rsid w:val="00F9214D"/>
    <w:rsid w:val="00F92596"/>
    <w:rsid w:val="00F931D2"/>
    <w:rsid w:val="00F933EE"/>
    <w:rsid w:val="00F93E46"/>
    <w:rsid w:val="00F947E4"/>
    <w:rsid w:val="00F95082"/>
    <w:rsid w:val="00F9762A"/>
    <w:rsid w:val="00F9780D"/>
    <w:rsid w:val="00FA2ED8"/>
    <w:rsid w:val="00FA31C2"/>
    <w:rsid w:val="00FA39AF"/>
    <w:rsid w:val="00FA3C7A"/>
    <w:rsid w:val="00FA4A8B"/>
    <w:rsid w:val="00FA5855"/>
    <w:rsid w:val="00FA598B"/>
    <w:rsid w:val="00FA631E"/>
    <w:rsid w:val="00FA6723"/>
    <w:rsid w:val="00FA74C6"/>
    <w:rsid w:val="00FB062D"/>
    <w:rsid w:val="00FB0DF8"/>
    <w:rsid w:val="00FB17A0"/>
    <w:rsid w:val="00FB2ECE"/>
    <w:rsid w:val="00FB30B2"/>
    <w:rsid w:val="00FB451F"/>
    <w:rsid w:val="00FB4C8D"/>
    <w:rsid w:val="00FB6C52"/>
    <w:rsid w:val="00FB7E7B"/>
    <w:rsid w:val="00FC097E"/>
    <w:rsid w:val="00FC1D44"/>
    <w:rsid w:val="00FC1ED0"/>
    <w:rsid w:val="00FC3AAD"/>
    <w:rsid w:val="00FC3BAB"/>
    <w:rsid w:val="00FC4C8F"/>
    <w:rsid w:val="00FC6032"/>
    <w:rsid w:val="00FC621F"/>
    <w:rsid w:val="00FC6BDF"/>
    <w:rsid w:val="00FC6FEB"/>
    <w:rsid w:val="00FC755E"/>
    <w:rsid w:val="00FC7B9F"/>
    <w:rsid w:val="00FC7E0E"/>
    <w:rsid w:val="00FD049C"/>
    <w:rsid w:val="00FD0C0B"/>
    <w:rsid w:val="00FD0DD7"/>
    <w:rsid w:val="00FD1EA7"/>
    <w:rsid w:val="00FD32C5"/>
    <w:rsid w:val="00FD396B"/>
    <w:rsid w:val="00FD4437"/>
    <w:rsid w:val="00FD525F"/>
    <w:rsid w:val="00FD5741"/>
    <w:rsid w:val="00FD72F9"/>
    <w:rsid w:val="00FD7562"/>
    <w:rsid w:val="00FD7752"/>
    <w:rsid w:val="00FE0F6E"/>
    <w:rsid w:val="00FE12AB"/>
    <w:rsid w:val="00FE19C7"/>
    <w:rsid w:val="00FE289D"/>
    <w:rsid w:val="00FE28BF"/>
    <w:rsid w:val="00FE4EA9"/>
    <w:rsid w:val="00FE7039"/>
    <w:rsid w:val="00FE794F"/>
    <w:rsid w:val="00FF034B"/>
    <w:rsid w:val="00FF0886"/>
    <w:rsid w:val="00FF0CD2"/>
    <w:rsid w:val="00FF0D12"/>
    <w:rsid w:val="00FF28AA"/>
    <w:rsid w:val="00FF2E0F"/>
    <w:rsid w:val="00FF3370"/>
    <w:rsid w:val="00FF3AF3"/>
    <w:rsid w:val="00FF3D85"/>
    <w:rsid w:val="00FF520E"/>
    <w:rsid w:val="00FF5CC0"/>
    <w:rsid w:val="00FF626E"/>
    <w:rsid w:val="00FF6A64"/>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5592">
      <w:bodyDiv w:val="1"/>
      <w:marLeft w:val="0"/>
      <w:marRight w:val="0"/>
      <w:marTop w:val="0"/>
      <w:marBottom w:val="0"/>
      <w:divBdr>
        <w:top w:val="none" w:sz="0" w:space="0" w:color="auto"/>
        <w:left w:val="none" w:sz="0" w:space="0" w:color="auto"/>
        <w:bottom w:val="none" w:sz="0" w:space="0" w:color="auto"/>
        <w:right w:val="none" w:sz="0" w:space="0" w:color="auto"/>
      </w:divBdr>
    </w:div>
    <w:div w:id="163208609">
      <w:bodyDiv w:val="1"/>
      <w:marLeft w:val="0"/>
      <w:marRight w:val="0"/>
      <w:marTop w:val="0"/>
      <w:marBottom w:val="0"/>
      <w:divBdr>
        <w:top w:val="none" w:sz="0" w:space="0" w:color="auto"/>
        <w:left w:val="none" w:sz="0" w:space="0" w:color="auto"/>
        <w:bottom w:val="none" w:sz="0" w:space="0" w:color="auto"/>
        <w:right w:val="none" w:sz="0" w:space="0" w:color="auto"/>
      </w:divBdr>
      <w:divsChild>
        <w:div w:id="744255179">
          <w:marLeft w:val="0"/>
          <w:marRight w:val="0"/>
          <w:marTop w:val="0"/>
          <w:marBottom w:val="0"/>
          <w:divBdr>
            <w:top w:val="none" w:sz="0" w:space="0" w:color="auto"/>
            <w:left w:val="none" w:sz="0" w:space="0" w:color="auto"/>
            <w:bottom w:val="none" w:sz="0" w:space="0" w:color="auto"/>
            <w:right w:val="none" w:sz="0" w:space="0" w:color="auto"/>
          </w:divBdr>
        </w:div>
      </w:divsChild>
    </w:div>
    <w:div w:id="236285163">
      <w:bodyDiv w:val="1"/>
      <w:marLeft w:val="0"/>
      <w:marRight w:val="0"/>
      <w:marTop w:val="0"/>
      <w:marBottom w:val="0"/>
      <w:divBdr>
        <w:top w:val="none" w:sz="0" w:space="0" w:color="auto"/>
        <w:left w:val="none" w:sz="0" w:space="0" w:color="auto"/>
        <w:bottom w:val="none" w:sz="0" w:space="0" w:color="auto"/>
        <w:right w:val="none" w:sz="0" w:space="0" w:color="auto"/>
      </w:divBdr>
      <w:divsChild>
        <w:div w:id="544222058">
          <w:marLeft w:val="0"/>
          <w:marRight w:val="0"/>
          <w:marTop w:val="0"/>
          <w:marBottom w:val="0"/>
          <w:divBdr>
            <w:top w:val="none" w:sz="0" w:space="0" w:color="auto"/>
            <w:left w:val="none" w:sz="0" w:space="0" w:color="auto"/>
            <w:bottom w:val="none" w:sz="0" w:space="0" w:color="auto"/>
            <w:right w:val="none" w:sz="0" w:space="0" w:color="auto"/>
          </w:divBdr>
        </w:div>
      </w:divsChild>
    </w:div>
    <w:div w:id="346176503">
      <w:bodyDiv w:val="1"/>
      <w:marLeft w:val="0"/>
      <w:marRight w:val="0"/>
      <w:marTop w:val="0"/>
      <w:marBottom w:val="0"/>
      <w:divBdr>
        <w:top w:val="none" w:sz="0" w:space="0" w:color="auto"/>
        <w:left w:val="none" w:sz="0" w:space="0" w:color="auto"/>
        <w:bottom w:val="none" w:sz="0" w:space="0" w:color="auto"/>
        <w:right w:val="none" w:sz="0" w:space="0" w:color="auto"/>
      </w:divBdr>
      <w:divsChild>
        <w:div w:id="96752546">
          <w:marLeft w:val="0"/>
          <w:marRight w:val="0"/>
          <w:marTop w:val="0"/>
          <w:marBottom w:val="0"/>
          <w:divBdr>
            <w:top w:val="none" w:sz="0" w:space="0" w:color="auto"/>
            <w:left w:val="none" w:sz="0" w:space="0" w:color="auto"/>
            <w:bottom w:val="none" w:sz="0" w:space="0" w:color="auto"/>
            <w:right w:val="none" w:sz="0" w:space="0" w:color="auto"/>
          </w:divBdr>
        </w:div>
      </w:divsChild>
    </w:div>
    <w:div w:id="674848454">
      <w:bodyDiv w:val="1"/>
      <w:marLeft w:val="0"/>
      <w:marRight w:val="0"/>
      <w:marTop w:val="0"/>
      <w:marBottom w:val="0"/>
      <w:divBdr>
        <w:top w:val="none" w:sz="0" w:space="0" w:color="auto"/>
        <w:left w:val="none" w:sz="0" w:space="0" w:color="auto"/>
        <w:bottom w:val="none" w:sz="0" w:space="0" w:color="auto"/>
        <w:right w:val="none" w:sz="0" w:space="0" w:color="auto"/>
      </w:divBdr>
      <w:divsChild>
        <w:div w:id="1610236293">
          <w:marLeft w:val="0"/>
          <w:marRight w:val="0"/>
          <w:marTop w:val="0"/>
          <w:marBottom w:val="0"/>
          <w:divBdr>
            <w:top w:val="none" w:sz="0" w:space="0" w:color="auto"/>
            <w:left w:val="none" w:sz="0" w:space="0" w:color="auto"/>
            <w:bottom w:val="none" w:sz="0" w:space="0" w:color="auto"/>
            <w:right w:val="none" w:sz="0" w:space="0" w:color="auto"/>
          </w:divBdr>
        </w:div>
      </w:divsChild>
    </w:div>
    <w:div w:id="706875351">
      <w:bodyDiv w:val="1"/>
      <w:marLeft w:val="0"/>
      <w:marRight w:val="0"/>
      <w:marTop w:val="0"/>
      <w:marBottom w:val="0"/>
      <w:divBdr>
        <w:top w:val="none" w:sz="0" w:space="0" w:color="auto"/>
        <w:left w:val="none" w:sz="0" w:space="0" w:color="auto"/>
        <w:bottom w:val="none" w:sz="0" w:space="0" w:color="auto"/>
        <w:right w:val="none" w:sz="0" w:space="0" w:color="auto"/>
      </w:divBdr>
      <w:divsChild>
        <w:div w:id="1333531720">
          <w:marLeft w:val="0"/>
          <w:marRight w:val="0"/>
          <w:marTop w:val="0"/>
          <w:marBottom w:val="0"/>
          <w:divBdr>
            <w:top w:val="none" w:sz="0" w:space="0" w:color="auto"/>
            <w:left w:val="none" w:sz="0" w:space="0" w:color="auto"/>
            <w:bottom w:val="none" w:sz="0" w:space="0" w:color="auto"/>
            <w:right w:val="none" w:sz="0" w:space="0" w:color="auto"/>
          </w:divBdr>
        </w:div>
      </w:divsChild>
    </w:div>
    <w:div w:id="805706227">
      <w:bodyDiv w:val="1"/>
      <w:marLeft w:val="0"/>
      <w:marRight w:val="0"/>
      <w:marTop w:val="0"/>
      <w:marBottom w:val="0"/>
      <w:divBdr>
        <w:top w:val="none" w:sz="0" w:space="0" w:color="auto"/>
        <w:left w:val="none" w:sz="0" w:space="0" w:color="auto"/>
        <w:bottom w:val="none" w:sz="0" w:space="0" w:color="auto"/>
        <w:right w:val="none" w:sz="0" w:space="0" w:color="auto"/>
      </w:divBdr>
    </w:div>
    <w:div w:id="815417293">
      <w:bodyDiv w:val="1"/>
      <w:marLeft w:val="0"/>
      <w:marRight w:val="0"/>
      <w:marTop w:val="0"/>
      <w:marBottom w:val="0"/>
      <w:divBdr>
        <w:top w:val="none" w:sz="0" w:space="0" w:color="auto"/>
        <w:left w:val="none" w:sz="0" w:space="0" w:color="auto"/>
        <w:bottom w:val="none" w:sz="0" w:space="0" w:color="auto"/>
        <w:right w:val="none" w:sz="0" w:space="0" w:color="auto"/>
      </w:divBdr>
      <w:divsChild>
        <w:div w:id="1450469725">
          <w:marLeft w:val="0"/>
          <w:marRight w:val="0"/>
          <w:marTop w:val="0"/>
          <w:marBottom w:val="0"/>
          <w:divBdr>
            <w:top w:val="none" w:sz="0" w:space="0" w:color="auto"/>
            <w:left w:val="none" w:sz="0" w:space="0" w:color="auto"/>
            <w:bottom w:val="none" w:sz="0" w:space="0" w:color="auto"/>
            <w:right w:val="none" w:sz="0" w:space="0" w:color="auto"/>
          </w:divBdr>
        </w:div>
      </w:divsChild>
    </w:div>
    <w:div w:id="815685534">
      <w:bodyDiv w:val="1"/>
      <w:marLeft w:val="0"/>
      <w:marRight w:val="0"/>
      <w:marTop w:val="0"/>
      <w:marBottom w:val="0"/>
      <w:divBdr>
        <w:top w:val="none" w:sz="0" w:space="0" w:color="auto"/>
        <w:left w:val="none" w:sz="0" w:space="0" w:color="auto"/>
        <w:bottom w:val="none" w:sz="0" w:space="0" w:color="auto"/>
        <w:right w:val="none" w:sz="0" w:space="0" w:color="auto"/>
      </w:divBdr>
    </w:div>
    <w:div w:id="1066490726">
      <w:bodyDiv w:val="1"/>
      <w:marLeft w:val="0"/>
      <w:marRight w:val="0"/>
      <w:marTop w:val="0"/>
      <w:marBottom w:val="0"/>
      <w:divBdr>
        <w:top w:val="none" w:sz="0" w:space="0" w:color="auto"/>
        <w:left w:val="none" w:sz="0" w:space="0" w:color="auto"/>
        <w:bottom w:val="none" w:sz="0" w:space="0" w:color="auto"/>
        <w:right w:val="none" w:sz="0" w:space="0" w:color="auto"/>
      </w:divBdr>
      <w:divsChild>
        <w:div w:id="1083531743">
          <w:marLeft w:val="0"/>
          <w:marRight w:val="0"/>
          <w:marTop w:val="0"/>
          <w:marBottom w:val="0"/>
          <w:divBdr>
            <w:top w:val="none" w:sz="0" w:space="0" w:color="auto"/>
            <w:left w:val="none" w:sz="0" w:space="0" w:color="auto"/>
            <w:bottom w:val="none" w:sz="0" w:space="0" w:color="auto"/>
            <w:right w:val="none" w:sz="0" w:space="0" w:color="auto"/>
          </w:divBdr>
        </w:div>
      </w:divsChild>
    </w:div>
    <w:div w:id="1098674821">
      <w:bodyDiv w:val="1"/>
      <w:marLeft w:val="0"/>
      <w:marRight w:val="0"/>
      <w:marTop w:val="0"/>
      <w:marBottom w:val="0"/>
      <w:divBdr>
        <w:top w:val="none" w:sz="0" w:space="0" w:color="auto"/>
        <w:left w:val="none" w:sz="0" w:space="0" w:color="auto"/>
        <w:bottom w:val="none" w:sz="0" w:space="0" w:color="auto"/>
        <w:right w:val="none" w:sz="0" w:space="0" w:color="auto"/>
      </w:divBdr>
      <w:divsChild>
        <w:div w:id="696808581">
          <w:marLeft w:val="0"/>
          <w:marRight w:val="0"/>
          <w:marTop w:val="0"/>
          <w:marBottom w:val="0"/>
          <w:divBdr>
            <w:top w:val="none" w:sz="0" w:space="0" w:color="auto"/>
            <w:left w:val="none" w:sz="0" w:space="0" w:color="auto"/>
            <w:bottom w:val="none" w:sz="0" w:space="0" w:color="auto"/>
            <w:right w:val="none" w:sz="0" w:space="0" w:color="auto"/>
          </w:divBdr>
        </w:div>
      </w:divsChild>
    </w:div>
    <w:div w:id="1177112631">
      <w:bodyDiv w:val="1"/>
      <w:marLeft w:val="0"/>
      <w:marRight w:val="0"/>
      <w:marTop w:val="0"/>
      <w:marBottom w:val="0"/>
      <w:divBdr>
        <w:top w:val="none" w:sz="0" w:space="0" w:color="auto"/>
        <w:left w:val="none" w:sz="0" w:space="0" w:color="auto"/>
        <w:bottom w:val="none" w:sz="0" w:space="0" w:color="auto"/>
        <w:right w:val="none" w:sz="0" w:space="0" w:color="auto"/>
      </w:divBdr>
      <w:divsChild>
        <w:div w:id="607812662">
          <w:marLeft w:val="0"/>
          <w:marRight w:val="0"/>
          <w:marTop w:val="0"/>
          <w:marBottom w:val="0"/>
          <w:divBdr>
            <w:top w:val="none" w:sz="0" w:space="0" w:color="auto"/>
            <w:left w:val="none" w:sz="0" w:space="0" w:color="auto"/>
            <w:bottom w:val="none" w:sz="0" w:space="0" w:color="auto"/>
            <w:right w:val="none" w:sz="0" w:space="0" w:color="auto"/>
          </w:divBdr>
        </w:div>
      </w:divsChild>
    </w:div>
    <w:div w:id="1228027924">
      <w:bodyDiv w:val="1"/>
      <w:marLeft w:val="0"/>
      <w:marRight w:val="0"/>
      <w:marTop w:val="0"/>
      <w:marBottom w:val="0"/>
      <w:divBdr>
        <w:top w:val="none" w:sz="0" w:space="0" w:color="auto"/>
        <w:left w:val="none" w:sz="0" w:space="0" w:color="auto"/>
        <w:bottom w:val="none" w:sz="0" w:space="0" w:color="auto"/>
        <w:right w:val="none" w:sz="0" w:space="0" w:color="auto"/>
      </w:divBdr>
      <w:divsChild>
        <w:div w:id="585072074">
          <w:marLeft w:val="0"/>
          <w:marRight w:val="0"/>
          <w:marTop w:val="0"/>
          <w:marBottom w:val="0"/>
          <w:divBdr>
            <w:top w:val="none" w:sz="0" w:space="0" w:color="auto"/>
            <w:left w:val="none" w:sz="0" w:space="0" w:color="auto"/>
            <w:bottom w:val="none" w:sz="0" w:space="0" w:color="auto"/>
            <w:right w:val="none" w:sz="0" w:space="0" w:color="auto"/>
          </w:divBdr>
        </w:div>
      </w:divsChild>
    </w:div>
    <w:div w:id="13193360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912">
          <w:marLeft w:val="0"/>
          <w:marRight w:val="0"/>
          <w:marTop w:val="0"/>
          <w:marBottom w:val="0"/>
          <w:divBdr>
            <w:top w:val="none" w:sz="0" w:space="0" w:color="auto"/>
            <w:left w:val="none" w:sz="0" w:space="0" w:color="auto"/>
            <w:bottom w:val="none" w:sz="0" w:space="0" w:color="auto"/>
            <w:right w:val="none" w:sz="0" w:space="0" w:color="auto"/>
          </w:divBdr>
        </w:div>
      </w:divsChild>
    </w:div>
    <w:div w:id="1437017022">
      <w:bodyDiv w:val="1"/>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
      </w:divsChild>
    </w:div>
    <w:div w:id="1461151035">
      <w:bodyDiv w:val="1"/>
      <w:marLeft w:val="0"/>
      <w:marRight w:val="0"/>
      <w:marTop w:val="0"/>
      <w:marBottom w:val="0"/>
      <w:divBdr>
        <w:top w:val="none" w:sz="0" w:space="0" w:color="auto"/>
        <w:left w:val="none" w:sz="0" w:space="0" w:color="auto"/>
        <w:bottom w:val="none" w:sz="0" w:space="0" w:color="auto"/>
        <w:right w:val="none" w:sz="0" w:space="0" w:color="auto"/>
      </w:divBdr>
      <w:divsChild>
        <w:div w:id="91047192">
          <w:marLeft w:val="0"/>
          <w:marRight w:val="0"/>
          <w:marTop w:val="0"/>
          <w:marBottom w:val="0"/>
          <w:divBdr>
            <w:top w:val="none" w:sz="0" w:space="0" w:color="auto"/>
            <w:left w:val="none" w:sz="0" w:space="0" w:color="auto"/>
            <w:bottom w:val="none" w:sz="0" w:space="0" w:color="auto"/>
            <w:right w:val="none" w:sz="0" w:space="0" w:color="auto"/>
          </w:divBdr>
        </w:div>
      </w:divsChild>
    </w:div>
    <w:div w:id="1524785131">
      <w:bodyDiv w:val="1"/>
      <w:marLeft w:val="0"/>
      <w:marRight w:val="0"/>
      <w:marTop w:val="0"/>
      <w:marBottom w:val="0"/>
      <w:divBdr>
        <w:top w:val="none" w:sz="0" w:space="0" w:color="auto"/>
        <w:left w:val="none" w:sz="0" w:space="0" w:color="auto"/>
        <w:bottom w:val="none" w:sz="0" w:space="0" w:color="auto"/>
        <w:right w:val="none" w:sz="0" w:space="0" w:color="auto"/>
      </w:divBdr>
      <w:divsChild>
        <w:div w:id="723018101">
          <w:marLeft w:val="0"/>
          <w:marRight w:val="0"/>
          <w:marTop w:val="0"/>
          <w:marBottom w:val="0"/>
          <w:divBdr>
            <w:top w:val="none" w:sz="0" w:space="0" w:color="auto"/>
            <w:left w:val="none" w:sz="0" w:space="0" w:color="auto"/>
            <w:bottom w:val="none" w:sz="0" w:space="0" w:color="auto"/>
            <w:right w:val="none" w:sz="0" w:space="0" w:color="auto"/>
          </w:divBdr>
        </w:div>
      </w:divsChild>
    </w:div>
    <w:div w:id="1545480175">
      <w:bodyDiv w:val="1"/>
      <w:marLeft w:val="0"/>
      <w:marRight w:val="0"/>
      <w:marTop w:val="0"/>
      <w:marBottom w:val="0"/>
      <w:divBdr>
        <w:top w:val="none" w:sz="0" w:space="0" w:color="auto"/>
        <w:left w:val="none" w:sz="0" w:space="0" w:color="auto"/>
        <w:bottom w:val="none" w:sz="0" w:space="0" w:color="auto"/>
        <w:right w:val="none" w:sz="0" w:space="0" w:color="auto"/>
      </w:divBdr>
      <w:divsChild>
        <w:div w:id="994600929">
          <w:marLeft w:val="0"/>
          <w:marRight w:val="0"/>
          <w:marTop w:val="0"/>
          <w:marBottom w:val="0"/>
          <w:divBdr>
            <w:top w:val="none" w:sz="0" w:space="0" w:color="auto"/>
            <w:left w:val="none" w:sz="0" w:space="0" w:color="auto"/>
            <w:bottom w:val="none" w:sz="0" w:space="0" w:color="auto"/>
            <w:right w:val="none" w:sz="0" w:space="0" w:color="auto"/>
          </w:divBdr>
        </w:div>
      </w:divsChild>
    </w:div>
    <w:div w:id="1585644089">
      <w:bodyDiv w:val="1"/>
      <w:marLeft w:val="0"/>
      <w:marRight w:val="0"/>
      <w:marTop w:val="0"/>
      <w:marBottom w:val="0"/>
      <w:divBdr>
        <w:top w:val="none" w:sz="0" w:space="0" w:color="auto"/>
        <w:left w:val="none" w:sz="0" w:space="0" w:color="auto"/>
        <w:bottom w:val="none" w:sz="0" w:space="0" w:color="auto"/>
        <w:right w:val="none" w:sz="0" w:space="0" w:color="auto"/>
      </w:divBdr>
      <w:divsChild>
        <w:div w:id="621157203">
          <w:marLeft w:val="0"/>
          <w:marRight w:val="0"/>
          <w:marTop w:val="0"/>
          <w:marBottom w:val="0"/>
          <w:divBdr>
            <w:top w:val="none" w:sz="0" w:space="0" w:color="auto"/>
            <w:left w:val="none" w:sz="0" w:space="0" w:color="auto"/>
            <w:bottom w:val="none" w:sz="0" w:space="0" w:color="auto"/>
            <w:right w:val="none" w:sz="0" w:space="0" w:color="auto"/>
          </w:divBdr>
        </w:div>
      </w:divsChild>
    </w:div>
    <w:div w:id="1591156304">
      <w:bodyDiv w:val="1"/>
      <w:marLeft w:val="0"/>
      <w:marRight w:val="0"/>
      <w:marTop w:val="0"/>
      <w:marBottom w:val="0"/>
      <w:divBdr>
        <w:top w:val="none" w:sz="0" w:space="0" w:color="auto"/>
        <w:left w:val="none" w:sz="0" w:space="0" w:color="auto"/>
        <w:bottom w:val="none" w:sz="0" w:space="0" w:color="auto"/>
        <w:right w:val="none" w:sz="0" w:space="0" w:color="auto"/>
      </w:divBdr>
      <w:divsChild>
        <w:div w:id="337928498">
          <w:marLeft w:val="0"/>
          <w:marRight w:val="0"/>
          <w:marTop w:val="0"/>
          <w:marBottom w:val="0"/>
          <w:divBdr>
            <w:top w:val="none" w:sz="0" w:space="0" w:color="auto"/>
            <w:left w:val="none" w:sz="0" w:space="0" w:color="auto"/>
            <w:bottom w:val="none" w:sz="0" w:space="0" w:color="auto"/>
            <w:right w:val="none" w:sz="0" w:space="0" w:color="auto"/>
          </w:divBdr>
        </w:div>
      </w:divsChild>
    </w:div>
    <w:div w:id="1761564713">
      <w:bodyDiv w:val="1"/>
      <w:marLeft w:val="0"/>
      <w:marRight w:val="0"/>
      <w:marTop w:val="0"/>
      <w:marBottom w:val="0"/>
      <w:divBdr>
        <w:top w:val="none" w:sz="0" w:space="0" w:color="auto"/>
        <w:left w:val="none" w:sz="0" w:space="0" w:color="auto"/>
        <w:bottom w:val="none" w:sz="0" w:space="0" w:color="auto"/>
        <w:right w:val="none" w:sz="0" w:space="0" w:color="auto"/>
      </w:divBdr>
      <w:divsChild>
        <w:div w:id="1086461102">
          <w:marLeft w:val="0"/>
          <w:marRight w:val="0"/>
          <w:marTop w:val="0"/>
          <w:marBottom w:val="0"/>
          <w:divBdr>
            <w:top w:val="none" w:sz="0" w:space="0" w:color="auto"/>
            <w:left w:val="none" w:sz="0" w:space="0" w:color="auto"/>
            <w:bottom w:val="none" w:sz="0" w:space="0" w:color="auto"/>
            <w:right w:val="none" w:sz="0" w:space="0" w:color="auto"/>
          </w:divBdr>
        </w:div>
      </w:divsChild>
    </w:div>
    <w:div w:id="1907181547">
      <w:bodyDiv w:val="1"/>
      <w:marLeft w:val="0"/>
      <w:marRight w:val="0"/>
      <w:marTop w:val="0"/>
      <w:marBottom w:val="0"/>
      <w:divBdr>
        <w:top w:val="none" w:sz="0" w:space="0" w:color="auto"/>
        <w:left w:val="none" w:sz="0" w:space="0" w:color="auto"/>
        <w:bottom w:val="none" w:sz="0" w:space="0" w:color="auto"/>
        <w:right w:val="none" w:sz="0" w:space="0" w:color="auto"/>
      </w:divBdr>
    </w:div>
    <w:div w:id="1948461953">
      <w:bodyDiv w:val="1"/>
      <w:marLeft w:val="0"/>
      <w:marRight w:val="0"/>
      <w:marTop w:val="0"/>
      <w:marBottom w:val="0"/>
      <w:divBdr>
        <w:top w:val="none" w:sz="0" w:space="0" w:color="auto"/>
        <w:left w:val="none" w:sz="0" w:space="0" w:color="auto"/>
        <w:bottom w:val="none" w:sz="0" w:space="0" w:color="auto"/>
        <w:right w:val="none" w:sz="0" w:space="0" w:color="auto"/>
      </w:divBdr>
      <w:divsChild>
        <w:div w:id="1869683256">
          <w:marLeft w:val="0"/>
          <w:marRight w:val="0"/>
          <w:marTop w:val="0"/>
          <w:marBottom w:val="0"/>
          <w:divBdr>
            <w:top w:val="none" w:sz="0" w:space="0" w:color="auto"/>
            <w:left w:val="none" w:sz="0" w:space="0" w:color="auto"/>
            <w:bottom w:val="none" w:sz="0" w:space="0" w:color="auto"/>
            <w:right w:val="none" w:sz="0" w:space="0" w:color="auto"/>
          </w:divBdr>
        </w:div>
      </w:divsChild>
    </w:div>
    <w:div w:id="2073261945">
      <w:bodyDiv w:val="1"/>
      <w:marLeft w:val="0"/>
      <w:marRight w:val="0"/>
      <w:marTop w:val="0"/>
      <w:marBottom w:val="0"/>
      <w:divBdr>
        <w:top w:val="none" w:sz="0" w:space="0" w:color="auto"/>
        <w:left w:val="none" w:sz="0" w:space="0" w:color="auto"/>
        <w:bottom w:val="none" w:sz="0" w:space="0" w:color="auto"/>
        <w:right w:val="none" w:sz="0" w:space="0" w:color="auto"/>
      </w:divBdr>
      <w:divsChild>
        <w:div w:id="89489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hyperlink" Target="https://www.aphis.usda.gov/sites/default/files/btscc_2019infoshee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55</Pages>
  <Words>19803</Words>
  <Characters>112881</Characters>
  <Application>Microsoft Office Word</Application>
  <DocSecurity>0</DocSecurity>
  <Lines>940</Lines>
  <Paragraphs>264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56</cp:revision>
  <dcterms:created xsi:type="dcterms:W3CDTF">2024-09-24T10:15:00Z</dcterms:created>
  <dcterms:modified xsi:type="dcterms:W3CDTF">2024-09-24T11:23:00Z</dcterms:modified>
</cp:coreProperties>
</file>