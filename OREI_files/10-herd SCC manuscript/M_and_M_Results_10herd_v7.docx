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9807C" w14:textId="3C4259CA" w:rsidR="0077591C" w:rsidRPr="00D03DE9" w:rsidRDefault="0077591C" w:rsidP="00CE7E8E">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597D032F" w14:textId="57ED37FB" w:rsidR="00DE5F38" w:rsidRPr="00D03DE9" w:rsidRDefault="00707656"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 xml:space="preserve">Sample </w:t>
      </w:r>
      <w:r w:rsidR="00BC0B71" w:rsidRPr="00D03DE9">
        <w:rPr>
          <w:rFonts w:ascii="Times New Roman" w:hAnsi="Times New Roman" w:cs="Times New Roman"/>
          <w:i/>
          <w:iCs/>
          <w:sz w:val="24"/>
          <w:szCs w:val="24"/>
        </w:rPr>
        <w:t>origination</w:t>
      </w:r>
    </w:p>
    <w:p w14:paraId="6D12B53F" w14:textId="151F8A5D" w:rsidR="00185F9A" w:rsidRPr="00D03DE9" w:rsidRDefault="000231F1"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Samples</w:t>
      </w:r>
      <w:r w:rsidR="00CE66CD" w:rsidRPr="00D03DE9">
        <w:rPr>
          <w:rFonts w:ascii="Times New Roman" w:hAnsi="Times New Roman" w:cs="Times New Roman"/>
          <w:sz w:val="24"/>
          <w:szCs w:val="24"/>
        </w:rPr>
        <w:t xml:space="preserve"> </w:t>
      </w:r>
      <w:r w:rsidR="00B241C3" w:rsidRPr="00D03DE9">
        <w:rPr>
          <w:rFonts w:ascii="Times New Roman" w:hAnsi="Times New Roman" w:cs="Times New Roman"/>
          <w:sz w:val="24"/>
          <w:szCs w:val="24"/>
        </w:rPr>
        <w:t xml:space="preserve">included </w:t>
      </w:r>
      <w:r w:rsidR="00CE66CD" w:rsidRPr="00D03DE9">
        <w:rPr>
          <w:rFonts w:ascii="Times New Roman" w:hAnsi="Times New Roman" w:cs="Times New Roman"/>
          <w:sz w:val="24"/>
          <w:szCs w:val="24"/>
        </w:rPr>
        <w:t>in the current study</w:t>
      </w:r>
      <w:r w:rsidRPr="00D03DE9">
        <w:rPr>
          <w:rFonts w:ascii="Times New Roman" w:hAnsi="Times New Roman" w:cs="Times New Roman"/>
          <w:sz w:val="24"/>
          <w:szCs w:val="24"/>
        </w:rPr>
        <w:t xml:space="preserve"> </w:t>
      </w:r>
      <w:r w:rsidR="000D698A" w:rsidRPr="00D03DE9">
        <w:rPr>
          <w:rFonts w:ascii="Times New Roman" w:hAnsi="Times New Roman" w:cs="Times New Roman"/>
          <w:sz w:val="24"/>
          <w:szCs w:val="24"/>
        </w:rPr>
        <w:t>are a subset of</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mammary</w:t>
      </w:r>
      <w:r w:rsidRPr="00D03DE9">
        <w:rPr>
          <w:rFonts w:ascii="Times New Roman" w:hAnsi="Times New Roman" w:cs="Times New Roman"/>
          <w:sz w:val="24"/>
          <w:szCs w:val="24"/>
        </w:rPr>
        <w:t xml:space="preserve"> </w:t>
      </w:r>
      <w:r w:rsidR="00F33D3E" w:rsidRPr="00D03DE9">
        <w:rPr>
          <w:rFonts w:ascii="Times New Roman" w:hAnsi="Times New Roman" w:cs="Times New Roman"/>
          <w:sz w:val="24"/>
          <w:szCs w:val="24"/>
        </w:rPr>
        <w:t xml:space="preserve">quarter milk samples </w:t>
      </w:r>
      <w:r w:rsidR="00617DA4" w:rsidRPr="00D03DE9">
        <w:rPr>
          <w:rFonts w:ascii="Times New Roman" w:hAnsi="Times New Roman" w:cs="Times New Roman"/>
          <w:sz w:val="24"/>
          <w:szCs w:val="24"/>
        </w:rPr>
        <w:t>collected during a</w:t>
      </w:r>
      <w:r w:rsidR="00FA41C8" w:rsidRPr="00D03DE9">
        <w:rPr>
          <w:rFonts w:ascii="Times New Roman" w:hAnsi="Times New Roman" w:cs="Times New Roman"/>
          <w:sz w:val="24"/>
          <w:szCs w:val="24"/>
        </w:rPr>
        <w:t xml:space="preserve"> longitudinal, cross-sectional study of 10 certified organic dairy farms in V</w:t>
      </w:r>
      <w:r w:rsidR="00A86C5A" w:rsidRPr="00D03DE9">
        <w:rPr>
          <w:rFonts w:ascii="Times New Roman" w:hAnsi="Times New Roman" w:cs="Times New Roman"/>
          <w:sz w:val="24"/>
          <w:szCs w:val="24"/>
        </w:rPr>
        <w:t>ermont</w:t>
      </w:r>
      <w:r w:rsidR="004D0DEC" w:rsidRPr="00D03DE9">
        <w:rPr>
          <w:rFonts w:ascii="Times New Roman" w:hAnsi="Times New Roman" w:cs="Times New Roman"/>
          <w:sz w:val="24"/>
          <w:szCs w:val="24"/>
        </w:rPr>
        <w:t xml:space="preserve"> (US).</w:t>
      </w:r>
      <w:r w:rsidR="00231999" w:rsidRPr="00D03DE9">
        <w:rPr>
          <w:rFonts w:ascii="Times New Roman" w:hAnsi="Times New Roman" w:cs="Times New Roman"/>
          <w:sz w:val="24"/>
          <w:szCs w:val="24"/>
        </w:rPr>
        <w:t xml:space="preserve"> The study was</w:t>
      </w:r>
      <w:r w:rsidR="00FA41C8" w:rsidRPr="00D03DE9">
        <w:rPr>
          <w:rFonts w:ascii="Times New Roman" w:hAnsi="Times New Roman" w:cs="Times New Roman"/>
          <w:sz w:val="24"/>
          <w:szCs w:val="24"/>
        </w:rPr>
        <w:t xml:space="preserve"> </w:t>
      </w:r>
      <w:r w:rsidR="00C84923" w:rsidRPr="00D03DE9">
        <w:rPr>
          <w:rFonts w:ascii="Times New Roman" w:hAnsi="Times New Roman" w:cs="Times New Roman"/>
          <w:sz w:val="24"/>
          <w:szCs w:val="24"/>
        </w:rPr>
        <w:t xml:space="preserve">carried out </w:t>
      </w:r>
      <w:r w:rsidR="00FA41C8" w:rsidRPr="00D03DE9">
        <w:rPr>
          <w:rFonts w:ascii="Times New Roman" w:hAnsi="Times New Roman" w:cs="Times New Roman"/>
          <w:sz w:val="24"/>
          <w:szCs w:val="24"/>
        </w:rPr>
        <w:t>in Winter 2019-2020</w:t>
      </w:r>
      <w:r w:rsidR="006D4D16" w:rsidRPr="00D03DE9">
        <w:rPr>
          <w:rFonts w:ascii="Times New Roman" w:hAnsi="Times New Roman" w:cs="Times New Roman"/>
          <w:sz w:val="24"/>
          <w:szCs w:val="24"/>
        </w:rPr>
        <w:t>.</w:t>
      </w:r>
      <w:r w:rsidR="00FA41C8" w:rsidRPr="00D03DE9">
        <w:rPr>
          <w:rFonts w:ascii="Times New Roman" w:hAnsi="Times New Roman" w:cs="Times New Roman"/>
          <w:sz w:val="24"/>
          <w:szCs w:val="24"/>
        </w:rPr>
        <w:t xml:space="preserve"> </w:t>
      </w:r>
      <w:r w:rsidR="00A76318" w:rsidRPr="00D03DE9">
        <w:rPr>
          <w:rFonts w:ascii="Times New Roman" w:eastAsia="Times New Roman" w:hAnsi="Times New Roman" w:cs="Times New Roman"/>
          <w:color w:val="000000"/>
          <w:kern w:val="0"/>
          <w:sz w:val="24"/>
          <w:szCs w:val="24"/>
          <w14:ligatures w14:val="none"/>
        </w:rPr>
        <w:t xml:space="preserve">Participating </w:t>
      </w:r>
      <w:r w:rsidR="00680DF3" w:rsidRPr="00D03DE9">
        <w:rPr>
          <w:rFonts w:ascii="Times New Roman" w:eastAsia="Times New Roman" w:hAnsi="Times New Roman" w:cs="Times New Roman"/>
          <w:color w:val="000000"/>
          <w:kern w:val="0"/>
          <w:sz w:val="24"/>
          <w:szCs w:val="24"/>
          <w14:ligatures w14:val="none"/>
        </w:rPr>
        <w:t>f</w:t>
      </w:r>
      <w:r w:rsidR="006F4CCF" w:rsidRPr="00D03DE9">
        <w:rPr>
          <w:rFonts w:ascii="Times New Roman" w:eastAsia="Times New Roman" w:hAnsi="Times New Roman" w:cs="Times New Roman"/>
          <w:color w:val="000000"/>
          <w:kern w:val="0"/>
          <w:sz w:val="24"/>
          <w:szCs w:val="24"/>
          <w14:ligatures w14:val="none"/>
        </w:rPr>
        <w:t>arms</w:t>
      </w:r>
      <w:r w:rsidR="00A76318"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milked </w:t>
      </w:r>
      <w:r w:rsidR="003F3542" w:rsidRPr="00D03DE9">
        <w:rPr>
          <w:rFonts w:ascii="Times New Roman" w:eastAsia="Times New Roman" w:hAnsi="Times New Roman" w:cs="Times New Roman"/>
          <w:color w:val="000000"/>
          <w:kern w:val="0"/>
          <w:sz w:val="24"/>
          <w:szCs w:val="24"/>
          <w14:ligatures w14:val="none"/>
        </w:rPr>
        <w:t xml:space="preserve">an average </w:t>
      </w:r>
      <w:r w:rsidR="00DB1583" w:rsidRPr="00D03DE9">
        <w:rPr>
          <w:rFonts w:ascii="Times New Roman" w:eastAsia="Times New Roman" w:hAnsi="Times New Roman" w:cs="Times New Roman"/>
          <w:color w:val="000000"/>
          <w:kern w:val="0"/>
          <w:sz w:val="24"/>
          <w:szCs w:val="24"/>
          <w14:ligatures w14:val="none"/>
        </w:rPr>
        <w:t xml:space="preserve">of </w:t>
      </w:r>
      <w:r w:rsidR="00C558E5" w:rsidRPr="00D03DE9">
        <w:rPr>
          <w:rFonts w:ascii="Times New Roman" w:eastAsia="Times New Roman" w:hAnsi="Times New Roman" w:cs="Times New Roman"/>
          <w:color w:val="000000"/>
          <w:kern w:val="0"/>
          <w:sz w:val="24"/>
          <w:szCs w:val="24"/>
          <w14:ligatures w14:val="none"/>
        </w:rPr>
        <w:t>69.5 cows (median: 70; range: 44-105)</w:t>
      </w:r>
      <w:r w:rsidR="00104DE8" w:rsidRPr="00D03DE9">
        <w:rPr>
          <w:rFonts w:ascii="Times New Roman" w:eastAsia="Times New Roman" w:hAnsi="Times New Roman" w:cs="Times New Roman"/>
          <w:color w:val="000000"/>
          <w:kern w:val="0"/>
          <w:sz w:val="24"/>
          <w:szCs w:val="24"/>
          <w14:ligatures w14:val="none"/>
        </w:rPr>
        <w:t xml:space="preserve"> </w:t>
      </w:r>
      <w:r w:rsidR="00993FC6" w:rsidRPr="00D03DE9">
        <w:rPr>
          <w:rFonts w:ascii="Times New Roman" w:eastAsia="Times New Roman" w:hAnsi="Times New Roman" w:cs="Times New Roman"/>
          <w:color w:val="000000"/>
          <w:kern w:val="0"/>
          <w:sz w:val="24"/>
          <w:szCs w:val="24"/>
          <w14:ligatures w14:val="none"/>
        </w:rPr>
        <w:t>of various</w:t>
      </w:r>
      <w:r w:rsidR="006F4CCF" w:rsidRPr="00D03DE9">
        <w:rPr>
          <w:rFonts w:ascii="Times New Roman" w:eastAsia="Times New Roman" w:hAnsi="Times New Roman" w:cs="Times New Roman"/>
          <w:color w:val="000000"/>
          <w:kern w:val="0"/>
          <w:sz w:val="24"/>
          <w:szCs w:val="24"/>
          <w14:ligatures w14:val="none"/>
        </w:rPr>
        <w:t xml:space="preserve"> breeds. </w:t>
      </w:r>
      <w:r w:rsidR="0093001D" w:rsidRPr="00D03DE9">
        <w:rPr>
          <w:rFonts w:ascii="Times New Roman" w:eastAsia="Times New Roman" w:hAnsi="Times New Roman" w:cs="Times New Roman"/>
          <w:color w:val="000000"/>
          <w:kern w:val="0"/>
          <w:sz w:val="24"/>
          <w:szCs w:val="24"/>
          <w14:ligatures w14:val="none"/>
        </w:rPr>
        <w:t>Five</w:t>
      </w:r>
      <w:r w:rsidR="006F4CCF" w:rsidRPr="00D03DE9">
        <w:rPr>
          <w:rFonts w:ascii="Times New Roman" w:eastAsia="Times New Roman" w:hAnsi="Times New Roman" w:cs="Times New Roman"/>
          <w:color w:val="000000"/>
          <w:kern w:val="0"/>
          <w:sz w:val="24"/>
          <w:szCs w:val="24"/>
          <w14:ligatures w14:val="none"/>
        </w:rPr>
        <w:t xml:space="preserve"> farms </w:t>
      </w:r>
      <w:r w:rsidR="0093001D" w:rsidRPr="00D03DE9">
        <w:rPr>
          <w:rFonts w:ascii="Times New Roman" w:eastAsia="Times New Roman" w:hAnsi="Times New Roman" w:cs="Times New Roman"/>
          <w:color w:val="000000"/>
          <w:kern w:val="0"/>
          <w:sz w:val="24"/>
          <w:szCs w:val="24"/>
          <w14:ligatures w14:val="none"/>
        </w:rPr>
        <w:t>housed cows in a</w:t>
      </w:r>
      <w:r w:rsidR="006F4CCF" w:rsidRPr="00D03DE9">
        <w:rPr>
          <w:rFonts w:ascii="Times New Roman" w:eastAsia="Times New Roman" w:hAnsi="Times New Roman" w:cs="Times New Roman"/>
          <w:color w:val="000000"/>
          <w:kern w:val="0"/>
          <w:sz w:val="24"/>
          <w:szCs w:val="24"/>
          <w14:ligatures w14:val="none"/>
        </w:rPr>
        <w:t xml:space="preserve"> tiestall </w:t>
      </w:r>
      <w:r w:rsidR="00367A92" w:rsidRPr="00D03DE9">
        <w:rPr>
          <w:rFonts w:ascii="Times New Roman" w:eastAsia="Times New Roman" w:hAnsi="Times New Roman" w:cs="Times New Roman"/>
          <w:color w:val="000000"/>
          <w:kern w:val="0"/>
          <w:sz w:val="24"/>
          <w:szCs w:val="24"/>
          <w14:ligatures w14:val="none"/>
        </w:rPr>
        <w:t xml:space="preserve">bedded </w:t>
      </w:r>
      <w:r w:rsidR="00821335" w:rsidRPr="00D03DE9">
        <w:rPr>
          <w:rFonts w:ascii="Times New Roman" w:eastAsia="Times New Roman" w:hAnsi="Times New Roman" w:cs="Times New Roman"/>
          <w:color w:val="000000"/>
          <w:kern w:val="0"/>
          <w:sz w:val="24"/>
          <w:szCs w:val="24"/>
          <w14:ligatures w14:val="none"/>
        </w:rPr>
        <w:t>with wood shavings</w:t>
      </w:r>
      <w:r w:rsidR="00364CD7" w:rsidRPr="00D03DE9">
        <w:rPr>
          <w:rFonts w:ascii="Times New Roman" w:eastAsia="Times New Roman" w:hAnsi="Times New Roman" w:cs="Times New Roman"/>
          <w:color w:val="000000"/>
          <w:kern w:val="0"/>
          <w:sz w:val="24"/>
          <w:szCs w:val="24"/>
          <w14:ligatures w14:val="none"/>
        </w:rPr>
        <w:t>,</w:t>
      </w:r>
      <w:r w:rsidR="0093001D" w:rsidRPr="00D03DE9">
        <w:rPr>
          <w:rFonts w:ascii="Times New Roman" w:eastAsia="Times New Roman" w:hAnsi="Times New Roman" w:cs="Times New Roman"/>
          <w:color w:val="000000"/>
          <w:kern w:val="0"/>
          <w:sz w:val="24"/>
          <w:szCs w:val="24"/>
          <w14:ligatures w14:val="none"/>
        </w:rPr>
        <w:t xml:space="preserve"> </w:t>
      </w:r>
      <w:r w:rsidR="006F4CCF" w:rsidRPr="00D03DE9">
        <w:rPr>
          <w:rFonts w:ascii="Times New Roman" w:eastAsia="Times New Roman" w:hAnsi="Times New Roman" w:cs="Times New Roman"/>
          <w:color w:val="000000"/>
          <w:kern w:val="0"/>
          <w:sz w:val="24"/>
          <w:szCs w:val="24"/>
          <w14:ligatures w14:val="none"/>
        </w:rPr>
        <w:t xml:space="preserve">and 5 </w:t>
      </w:r>
      <w:r w:rsidR="00364CD7" w:rsidRPr="00D03DE9">
        <w:rPr>
          <w:rFonts w:ascii="Times New Roman" w:eastAsia="Times New Roman" w:hAnsi="Times New Roman" w:cs="Times New Roman"/>
          <w:color w:val="000000"/>
          <w:kern w:val="0"/>
          <w:sz w:val="24"/>
          <w:szCs w:val="24"/>
          <w14:ligatures w14:val="none"/>
        </w:rPr>
        <w:t>utilized a</w:t>
      </w:r>
      <w:r w:rsidR="006F4CCF" w:rsidRPr="00D03DE9">
        <w:rPr>
          <w:rFonts w:ascii="Times New Roman" w:eastAsia="Times New Roman" w:hAnsi="Times New Roman" w:cs="Times New Roman"/>
          <w:color w:val="000000"/>
          <w:kern w:val="0"/>
          <w:sz w:val="24"/>
          <w:szCs w:val="24"/>
          <w14:ligatures w14:val="none"/>
        </w:rPr>
        <w:t xml:space="preserve"> bedded pack</w:t>
      </w:r>
      <w:r w:rsidR="00364CD7" w:rsidRPr="00D03DE9">
        <w:rPr>
          <w:rFonts w:ascii="Times New Roman" w:eastAsia="Times New Roman" w:hAnsi="Times New Roman" w:cs="Times New Roman"/>
          <w:color w:val="000000"/>
          <w:kern w:val="0"/>
          <w:sz w:val="24"/>
          <w:szCs w:val="24"/>
          <w14:ligatures w14:val="none"/>
        </w:rPr>
        <w:t xml:space="preserve"> system</w:t>
      </w:r>
      <w:r w:rsidR="00821335" w:rsidRPr="00D03DE9">
        <w:rPr>
          <w:rFonts w:ascii="Times New Roman" w:eastAsia="Times New Roman" w:hAnsi="Times New Roman" w:cs="Times New Roman"/>
          <w:color w:val="000000"/>
          <w:kern w:val="0"/>
          <w:sz w:val="24"/>
          <w:szCs w:val="24"/>
          <w14:ligatures w14:val="none"/>
        </w:rPr>
        <w:t xml:space="preserve"> (</w:t>
      </w:r>
      <w:r w:rsidR="002D56B5" w:rsidRPr="00D03DE9">
        <w:rPr>
          <w:rFonts w:ascii="Times New Roman" w:eastAsia="Times New Roman" w:hAnsi="Times New Roman" w:cs="Times New Roman"/>
          <w:color w:val="000000"/>
          <w:kern w:val="0"/>
          <w:sz w:val="24"/>
          <w:szCs w:val="24"/>
          <w14:ligatures w14:val="none"/>
        </w:rPr>
        <w:t>3</w:t>
      </w:r>
      <w:r w:rsidR="00821335" w:rsidRPr="00D03DE9">
        <w:rPr>
          <w:rFonts w:ascii="Times New Roman" w:eastAsia="Times New Roman" w:hAnsi="Times New Roman" w:cs="Times New Roman"/>
          <w:color w:val="000000"/>
          <w:kern w:val="0"/>
          <w:sz w:val="24"/>
          <w:szCs w:val="24"/>
          <w14:ligatures w14:val="none"/>
        </w:rPr>
        <w:t xml:space="preserve"> actively managed for composting, </w:t>
      </w:r>
      <w:r w:rsidR="00E115C8" w:rsidRPr="00D03DE9">
        <w:rPr>
          <w:rFonts w:ascii="Times New Roman" w:eastAsia="Times New Roman" w:hAnsi="Times New Roman" w:cs="Times New Roman"/>
          <w:color w:val="000000"/>
          <w:kern w:val="0"/>
          <w:sz w:val="24"/>
          <w:szCs w:val="24"/>
          <w14:ligatures w14:val="none"/>
        </w:rPr>
        <w:t>2</w:t>
      </w:r>
      <w:r w:rsidR="00821335" w:rsidRPr="00D03DE9">
        <w:rPr>
          <w:rFonts w:ascii="Times New Roman" w:eastAsia="Times New Roman" w:hAnsi="Times New Roman" w:cs="Times New Roman"/>
          <w:color w:val="000000"/>
          <w:kern w:val="0"/>
          <w:sz w:val="24"/>
          <w:szCs w:val="24"/>
          <w14:ligatures w14:val="none"/>
        </w:rPr>
        <w:t xml:space="preserve"> stati</w:t>
      </w:r>
      <w:r w:rsidR="00E115C8" w:rsidRPr="00D03DE9">
        <w:rPr>
          <w:rFonts w:ascii="Times New Roman" w:eastAsia="Times New Roman" w:hAnsi="Times New Roman" w:cs="Times New Roman"/>
          <w:color w:val="000000"/>
          <w:kern w:val="0"/>
          <w:sz w:val="24"/>
          <w:szCs w:val="24"/>
          <w14:ligatures w14:val="none"/>
        </w:rPr>
        <w:t>c</w:t>
      </w:r>
      <w:r w:rsidR="00821335" w:rsidRPr="00D03DE9">
        <w:rPr>
          <w:rFonts w:ascii="Times New Roman" w:eastAsia="Times New Roman" w:hAnsi="Times New Roman" w:cs="Times New Roman"/>
          <w:color w:val="000000"/>
          <w:kern w:val="0"/>
          <w:sz w:val="24"/>
          <w:szCs w:val="24"/>
          <w14:ligatures w14:val="none"/>
        </w:rPr>
        <w:t>)</w:t>
      </w:r>
      <w:r w:rsidR="006F4CCF" w:rsidRPr="00D03DE9">
        <w:rPr>
          <w:rFonts w:ascii="Times New Roman" w:eastAsia="Times New Roman" w:hAnsi="Times New Roman" w:cs="Times New Roman"/>
          <w:color w:val="000000"/>
          <w:kern w:val="0"/>
          <w:sz w:val="24"/>
          <w:szCs w:val="24"/>
          <w14:ligatures w14:val="none"/>
        </w:rPr>
        <w:t xml:space="preserve">. </w:t>
      </w:r>
      <w:r w:rsidR="0042647F" w:rsidRPr="00D03DE9">
        <w:rPr>
          <w:rFonts w:ascii="Times New Roman" w:hAnsi="Times New Roman" w:cs="Times New Roman"/>
          <w:sz w:val="24"/>
          <w:szCs w:val="24"/>
        </w:rPr>
        <w:t>Three visits were completed at</w:t>
      </w:r>
      <w:r w:rsidR="0045723D" w:rsidRPr="00D03DE9">
        <w:rPr>
          <w:rFonts w:ascii="Times New Roman" w:hAnsi="Times New Roman" w:cs="Times New Roman"/>
          <w:sz w:val="24"/>
          <w:szCs w:val="24"/>
        </w:rPr>
        <w:t xml:space="preserve"> </w:t>
      </w:r>
      <w:r w:rsidR="0042647F" w:rsidRPr="00D03DE9">
        <w:rPr>
          <w:rFonts w:ascii="Times New Roman" w:hAnsi="Times New Roman" w:cs="Times New Roman"/>
          <w:sz w:val="24"/>
          <w:szCs w:val="24"/>
        </w:rPr>
        <w:t>8 farms</w:t>
      </w:r>
      <w:r w:rsidR="00B82529" w:rsidRPr="00D03DE9">
        <w:rPr>
          <w:rFonts w:ascii="Times New Roman" w:hAnsi="Times New Roman" w:cs="Times New Roman"/>
          <w:sz w:val="24"/>
          <w:szCs w:val="24"/>
        </w:rPr>
        <w:t xml:space="preserve">, </w:t>
      </w:r>
      <w:r w:rsidR="00BA7925" w:rsidRPr="00D03DE9">
        <w:rPr>
          <w:rFonts w:ascii="Times New Roman" w:hAnsi="Times New Roman" w:cs="Times New Roman"/>
          <w:sz w:val="24"/>
          <w:szCs w:val="24"/>
        </w:rPr>
        <w:t xml:space="preserve">with 1 herd sampled twice and 1 herd sampled 4 times before interruption by the COVID-19 pandemic. </w:t>
      </w:r>
      <w:r w:rsidR="00D8088E" w:rsidRPr="00D03DE9">
        <w:rPr>
          <w:rFonts w:ascii="Times New Roman" w:hAnsi="Times New Roman" w:cs="Times New Roman"/>
          <w:sz w:val="24"/>
          <w:szCs w:val="24"/>
        </w:rPr>
        <w:t>On average, 33.6 days</w:t>
      </w:r>
      <w:r w:rsidR="00083F60" w:rsidRPr="00D03DE9">
        <w:rPr>
          <w:rFonts w:ascii="Times New Roman" w:hAnsi="Times New Roman" w:cs="Times New Roman"/>
          <w:sz w:val="24"/>
          <w:szCs w:val="24"/>
        </w:rPr>
        <w:t xml:space="preserve"> elapsed between sequential farm visits</w:t>
      </w:r>
      <w:r w:rsidR="000C37D2" w:rsidRPr="00D03DE9">
        <w:rPr>
          <w:rFonts w:ascii="Times New Roman" w:hAnsi="Times New Roman" w:cs="Times New Roman"/>
          <w:sz w:val="24"/>
          <w:szCs w:val="24"/>
        </w:rPr>
        <w:t xml:space="preserve"> for each herd</w:t>
      </w:r>
      <w:r w:rsidR="00083F60" w:rsidRPr="00D03DE9">
        <w:rPr>
          <w:rFonts w:ascii="Times New Roman" w:hAnsi="Times New Roman" w:cs="Times New Roman"/>
          <w:sz w:val="24"/>
          <w:szCs w:val="24"/>
        </w:rPr>
        <w:t xml:space="preserve"> (median:</w:t>
      </w:r>
      <w:r w:rsidR="00AB6FC6" w:rsidRPr="00D03DE9">
        <w:rPr>
          <w:rFonts w:ascii="Times New Roman" w:hAnsi="Times New Roman" w:cs="Times New Roman"/>
          <w:sz w:val="24"/>
          <w:szCs w:val="24"/>
        </w:rPr>
        <w:t xml:space="preserve"> 34; range: 27-43).</w:t>
      </w:r>
      <w:r w:rsidR="00576D72" w:rsidRPr="00D03DE9">
        <w:rPr>
          <w:rFonts w:ascii="Times New Roman" w:hAnsi="Times New Roman" w:cs="Times New Roman"/>
          <w:sz w:val="24"/>
          <w:szCs w:val="24"/>
        </w:rPr>
        <w:t xml:space="preserve"> </w:t>
      </w:r>
      <w:r w:rsidR="00341D1A" w:rsidRPr="00D03DE9">
        <w:rPr>
          <w:rFonts w:ascii="Times New Roman" w:hAnsi="Times New Roman" w:cs="Times New Roman"/>
          <w:sz w:val="24"/>
          <w:szCs w:val="24"/>
        </w:rPr>
        <w:t>From each herd, 35</w:t>
      </w:r>
      <w:r w:rsidR="00FA41C8" w:rsidRPr="00D03DE9">
        <w:rPr>
          <w:rFonts w:ascii="Times New Roman" w:hAnsi="Times New Roman" w:cs="Times New Roman"/>
          <w:sz w:val="24"/>
          <w:szCs w:val="24"/>
        </w:rPr>
        <w:t xml:space="preserve"> lactating cows of </w:t>
      </w:r>
      <w:r w:rsidR="00CD14A4" w:rsidRPr="00D03DE9">
        <w:rPr>
          <w:rFonts w:ascii="Times New Roman" w:hAnsi="Times New Roman" w:cs="Times New Roman"/>
          <w:sz w:val="24"/>
          <w:szCs w:val="24"/>
        </w:rPr>
        <w:t xml:space="preserve">varying parity in early- to mid-lactation were chosen at random to be </w:t>
      </w:r>
      <w:r w:rsidR="00F742B7" w:rsidRPr="00D03DE9">
        <w:rPr>
          <w:rFonts w:ascii="Times New Roman" w:hAnsi="Times New Roman" w:cs="Times New Roman"/>
          <w:sz w:val="24"/>
          <w:szCs w:val="24"/>
        </w:rPr>
        <w:t xml:space="preserve">repeatedly </w:t>
      </w:r>
      <w:r w:rsidR="00CD14A4" w:rsidRPr="00D03DE9">
        <w:rPr>
          <w:rFonts w:ascii="Times New Roman" w:hAnsi="Times New Roman" w:cs="Times New Roman"/>
          <w:sz w:val="24"/>
          <w:szCs w:val="24"/>
        </w:rPr>
        <w:t>sampled for the duration of the study</w:t>
      </w:r>
      <w:r w:rsidR="00FA41C8" w:rsidRPr="00D03DE9">
        <w:rPr>
          <w:rFonts w:ascii="Times New Roman" w:hAnsi="Times New Roman" w:cs="Times New Roman"/>
          <w:sz w:val="24"/>
          <w:szCs w:val="24"/>
        </w:rPr>
        <w:t xml:space="preserve">. </w:t>
      </w:r>
      <w:r w:rsidR="00850568" w:rsidRPr="00D03DE9">
        <w:rPr>
          <w:rFonts w:ascii="Times New Roman" w:hAnsi="Times New Roman" w:cs="Times New Roman"/>
          <w:sz w:val="24"/>
          <w:szCs w:val="24"/>
        </w:rPr>
        <w:t>Cows that were</w:t>
      </w:r>
      <w:r w:rsidR="002B3EC7" w:rsidRPr="00D03DE9">
        <w:rPr>
          <w:rFonts w:ascii="Times New Roman" w:hAnsi="Times New Roman" w:cs="Times New Roman"/>
          <w:sz w:val="24"/>
          <w:szCs w:val="24"/>
        </w:rPr>
        <w:t xml:space="preserve"> unable to be sampled at a follow-up visit</w:t>
      </w:r>
      <w:r w:rsidR="00005964" w:rsidRPr="00D03DE9">
        <w:rPr>
          <w:rFonts w:ascii="Times New Roman" w:hAnsi="Times New Roman" w:cs="Times New Roman"/>
          <w:sz w:val="24"/>
          <w:szCs w:val="24"/>
        </w:rPr>
        <w:t xml:space="preserve"> </w:t>
      </w:r>
      <w:r w:rsidR="002B3EC7" w:rsidRPr="00D03DE9">
        <w:rPr>
          <w:rFonts w:ascii="Times New Roman" w:hAnsi="Times New Roman" w:cs="Times New Roman"/>
          <w:sz w:val="24"/>
          <w:szCs w:val="24"/>
        </w:rPr>
        <w:t>(</w:t>
      </w:r>
      <w:r w:rsidR="00005964" w:rsidRPr="00D03DE9">
        <w:rPr>
          <w:rFonts w:ascii="Times New Roman" w:hAnsi="Times New Roman" w:cs="Times New Roman"/>
          <w:sz w:val="24"/>
          <w:szCs w:val="24"/>
        </w:rPr>
        <w:t>dried off</w:t>
      </w:r>
      <w:r w:rsidR="002B3EC7"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left the herd</w:t>
      </w:r>
      <w:r w:rsidR="002B3EC7" w:rsidRPr="00D03DE9">
        <w:rPr>
          <w:rFonts w:ascii="Times New Roman" w:hAnsi="Times New Roman" w:cs="Times New Roman"/>
          <w:sz w:val="24"/>
          <w:szCs w:val="24"/>
        </w:rPr>
        <w:t xml:space="preserve">) were </w:t>
      </w:r>
      <w:r w:rsidR="00005964" w:rsidRPr="00D03DE9">
        <w:rPr>
          <w:rFonts w:ascii="Times New Roman" w:hAnsi="Times New Roman" w:cs="Times New Roman"/>
          <w:sz w:val="24"/>
          <w:szCs w:val="24"/>
        </w:rPr>
        <w:t>replaced with another lactating cow in the herd</w:t>
      </w:r>
      <w:r w:rsidR="00CD4044" w:rsidRPr="00D03DE9">
        <w:rPr>
          <w:rFonts w:ascii="Times New Roman" w:hAnsi="Times New Roman" w:cs="Times New Roman"/>
          <w:sz w:val="24"/>
          <w:szCs w:val="24"/>
        </w:rPr>
        <w:t xml:space="preserve"> </w:t>
      </w:r>
      <w:r w:rsidR="00005964" w:rsidRPr="00D03DE9">
        <w:rPr>
          <w:rFonts w:ascii="Times New Roman" w:hAnsi="Times New Roman" w:cs="Times New Roman"/>
          <w:sz w:val="24"/>
          <w:szCs w:val="24"/>
        </w:rPr>
        <w:t xml:space="preserve">dictated by convenience. </w:t>
      </w:r>
      <w:r w:rsidR="0052137E" w:rsidRPr="00D03DE9">
        <w:rPr>
          <w:rFonts w:ascii="Times New Roman" w:hAnsi="Times New Roman" w:cs="Times New Roman"/>
          <w:sz w:val="24"/>
          <w:szCs w:val="24"/>
        </w:rPr>
        <w:t xml:space="preserve">Around the time of the first farm visit, herd records were captured from the record processing center working with each of 9 participating herds (Lancaster DHIA, Manheim, PA; Dairy One Co-Op. Inc., Ithaca, NY) to obtain freshening date and parity for the current lactation. Freshening date and parity for 1 herd was obtained from personal communication with the producer who kept written records. </w:t>
      </w:r>
      <w:r w:rsidR="00BA5548" w:rsidRPr="00D03DE9">
        <w:rPr>
          <w:rFonts w:ascii="Times New Roman" w:hAnsi="Times New Roman" w:cs="Times New Roman"/>
          <w:sz w:val="24"/>
          <w:szCs w:val="24"/>
        </w:rPr>
        <w:t>At each farm visit, duplicate quarter milk samples were aseptically collected from each lactating quarter immediately before milking for all enrolled cows</w:t>
      </w:r>
      <w:r w:rsidR="001F7244" w:rsidRPr="00D03DE9">
        <w:rPr>
          <w:rFonts w:ascii="Times New Roman" w:hAnsi="Times New Roman" w:cs="Times New Roman"/>
          <w:sz w:val="24"/>
          <w:szCs w:val="24"/>
        </w:rPr>
        <w:t xml:space="preserve"> according to NMC guidelines </w:t>
      </w:r>
      <w:r w:rsidR="00D765EA"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ExcludeAuth="1" ExcludeYear="1"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5E6529">
        <w:rPr>
          <w:rFonts w:ascii="Times New Roman" w:hAnsi="Times New Roman" w:cs="Times New Roman"/>
          <w:sz w:val="24"/>
          <w:szCs w:val="24"/>
        </w:rPr>
        <w:fldChar w:fldCharType="separate"/>
      </w:r>
      <w:r w:rsidR="00D765EA" w:rsidRPr="00D03DE9">
        <w:rPr>
          <w:rFonts w:ascii="Times New Roman" w:hAnsi="Times New Roman" w:cs="Times New Roman"/>
          <w:sz w:val="24"/>
          <w:szCs w:val="24"/>
        </w:rPr>
        <w:fldChar w:fldCharType="end"/>
      </w:r>
      <w:r w:rsidR="00D765EA" w:rsidRPr="00D03DE9">
        <w:rPr>
          <w:rFonts w:ascii="Times New Roman" w:hAnsi="Times New Roman" w:cs="Times New Roman"/>
          <w:sz w:val="24"/>
          <w:szCs w:val="24"/>
        </w:rPr>
        <w:t>(NMC, 2017</w:t>
      </w:r>
      <w:commentRangeStart w:id="0"/>
      <w:commentRangeStart w:id="1"/>
      <w:r w:rsidR="00D765EA" w:rsidRPr="00D03DE9">
        <w:rPr>
          <w:rFonts w:ascii="Times New Roman" w:hAnsi="Times New Roman" w:cs="Times New Roman"/>
          <w:sz w:val="24"/>
          <w:szCs w:val="24"/>
        </w:rPr>
        <w:t>)</w:t>
      </w:r>
      <w:r w:rsidR="00BA5548" w:rsidRPr="00D03DE9">
        <w:rPr>
          <w:rFonts w:ascii="Times New Roman" w:hAnsi="Times New Roman" w:cs="Times New Roman"/>
          <w:sz w:val="24"/>
          <w:szCs w:val="24"/>
        </w:rPr>
        <w:t>.</w:t>
      </w:r>
      <w:r w:rsidR="00EF13E1" w:rsidRPr="00D03DE9">
        <w:rPr>
          <w:rFonts w:ascii="Times New Roman" w:hAnsi="Times New Roman" w:cs="Times New Roman"/>
          <w:color w:val="FF00FF"/>
          <w:sz w:val="24"/>
          <w:szCs w:val="24"/>
        </w:rPr>
        <w:t xml:space="preserve"> </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color w:val="FF00FF"/>
          <w:sz w:val="24"/>
          <w:szCs w:val="24"/>
        </w:rPr>
        <w:t xml:space="preserve">Briefly, after </w:t>
      </w:r>
      <w:r w:rsidR="00846FDF" w:rsidRPr="00D03DE9">
        <w:rPr>
          <w:rFonts w:ascii="Times New Roman" w:hAnsi="Times New Roman" w:cs="Times New Roman"/>
          <w:color w:val="FF00FF"/>
          <w:sz w:val="24"/>
          <w:szCs w:val="24"/>
        </w:rPr>
        <w:t xml:space="preserve">routine </w:t>
      </w:r>
      <w:r w:rsidR="00576062" w:rsidRPr="00D03DE9">
        <w:rPr>
          <w:rFonts w:ascii="Times New Roman" w:hAnsi="Times New Roman" w:cs="Times New Roman"/>
          <w:color w:val="FF00FF"/>
          <w:sz w:val="24"/>
          <w:szCs w:val="24"/>
        </w:rPr>
        <w:t>pre-milking teat disinfection</w:t>
      </w:r>
      <w:r w:rsidR="00AF3FA1" w:rsidRPr="00D03DE9">
        <w:rPr>
          <w:rFonts w:ascii="Times New Roman" w:hAnsi="Times New Roman" w:cs="Times New Roman"/>
          <w:color w:val="FF00FF"/>
          <w:sz w:val="24"/>
          <w:szCs w:val="24"/>
        </w:rPr>
        <w:t xml:space="preserve"> was completed, </w:t>
      </w:r>
      <w:r w:rsidR="00C94942" w:rsidRPr="00D03DE9">
        <w:rPr>
          <w:rFonts w:ascii="Times New Roman" w:hAnsi="Times New Roman" w:cs="Times New Roman"/>
          <w:color w:val="FF00FF"/>
          <w:sz w:val="24"/>
          <w:szCs w:val="24"/>
        </w:rPr>
        <w:t>researchers</w:t>
      </w:r>
      <w:r w:rsidR="0050712B">
        <w:rPr>
          <w:rFonts w:ascii="Times New Roman" w:hAnsi="Times New Roman" w:cs="Times New Roman"/>
          <w:color w:val="FF00FF"/>
          <w:sz w:val="24"/>
          <w:szCs w:val="24"/>
        </w:rPr>
        <w:t>,</w:t>
      </w:r>
      <w:r w:rsidR="0050712B" w:rsidRPr="0050712B">
        <w:t xml:space="preserve"> </w:t>
      </w:r>
      <w:r w:rsidR="0050712B" w:rsidRPr="0050712B">
        <w:rPr>
          <w:rFonts w:ascii="Times New Roman" w:hAnsi="Times New Roman" w:cs="Times New Roman"/>
          <w:color w:val="FF00FF"/>
          <w:sz w:val="24"/>
          <w:szCs w:val="24"/>
        </w:rPr>
        <w:t>wearing clean disposable gloves</w:t>
      </w:r>
      <w:r w:rsidR="0050712B">
        <w:rPr>
          <w:rFonts w:ascii="Times New Roman" w:hAnsi="Times New Roman" w:cs="Times New Roman"/>
          <w:color w:val="FF00FF"/>
          <w:sz w:val="24"/>
          <w:szCs w:val="24"/>
        </w:rPr>
        <w:t>,</w:t>
      </w:r>
      <w:r w:rsidR="00C94942" w:rsidRPr="00D03DE9">
        <w:rPr>
          <w:rFonts w:ascii="Times New Roman" w:hAnsi="Times New Roman" w:cs="Times New Roman"/>
          <w:color w:val="FF00FF"/>
          <w:sz w:val="24"/>
          <w:szCs w:val="24"/>
        </w:rPr>
        <w:t xml:space="preserve"> scrubbed teat ends </w:t>
      </w:r>
      <w:r w:rsidR="00FF168C" w:rsidRPr="00D03DE9">
        <w:rPr>
          <w:rFonts w:ascii="Times New Roman" w:hAnsi="Times New Roman" w:cs="Times New Roman"/>
          <w:color w:val="FF00FF"/>
          <w:sz w:val="24"/>
          <w:szCs w:val="24"/>
        </w:rPr>
        <w:t xml:space="preserve">and the distal third of teats </w:t>
      </w:r>
      <w:r w:rsidR="00C94942" w:rsidRPr="00D03DE9">
        <w:rPr>
          <w:rFonts w:ascii="Times New Roman" w:hAnsi="Times New Roman" w:cs="Times New Roman"/>
          <w:color w:val="FF00FF"/>
          <w:sz w:val="24"/>
          <w:szCs w:val="24"/>
        </w:rPr>
        <w:t>with 70% isopropyl alcohol-</w:t>
      </w:r>
      <w:r w:rsidR="0050712B">
        <w:rPr>
          <w:rFonts w:ascii="Times New Roman" w:hAnsi="Times New Roman" w:cs="Times New Roman"/>
          <w:color w:val="FF00FF"/>
          <w:sz w:val="24"/>
          <w:szCs w:val="24"/>
        </w:rPr>
        <w:t>moistened</w:t>
      </w:r>
      <w:r w:rsidR="0050712B" w:rsidRPr="00D03DE9">
        <w:rPr>
          <w:rFonts w:ascii="Times New Roman" w:hAnsi="Times New Roman" w:cs="Times New Roman"/>
          <w:color w:val="FF00FF"/>
          <w:sz w:val="24"/>
          <w:szCs w:val="24"/>
        </w:rPr>
        <w:t xml:space="preserve"> </w:t>
      </w:r>
      <w:r w:rsidR="00C94942" w:rsidRPr="00D03DE9">
        <w:rPr>
          <w:rFonts w:ascii="Times New Roman" w:hAnsi="Times New Roman" w:cs="Times New Roman"/>
          <w:color w:val="FF00FF"/>
          <w:sz w:val="24"/>
          <w:szCs w:val="24"/>
        </w:rPr>
        <w:t>gauze swabs</w:t>
      </w:r>
      <w:r w:rsidR="00AB30EF" w:rsidRPr="00D03DE9">
        <w:rPr>
          <w:rFonts w:ascii="Times New Roman" w:hAnsi="Times New Roman" w:cs="Times New Roman"/>
          <w:color w:val="FF00FF"/>
          <w:sz w:val="24"/>
          <w:szCs w:val="24"/>
        </w:rPr>
        <w:t xml:space="preserve"> until teat ends were visibly clean</w:t>
      </w:r>
      <w:ins w:id="2" w:author="John Barlow" w:date="2024-03-19T04:15:00Z">
        <w:r w:rsidR="0050712B">
          <w:rPr>
            <w:rFonts w:ascii="Times New Roman" w:hAnsi="Times New Roman" w:cs="Times New Roman"/>
            <w:color w:val="FF00FF"/>
            <w:sz w:val="24"/>
            <w:szCs w:val="24"/>
          </w:rPr>
          <w:t xml:space="preserve">, </w:t>
        </w:r>
      </w:ins>
      <w:r w:rsidR="0050712B">
        <w:rPr>
          <w:rFonts w:ascii="Times New Roman" w:hAnsi="Times New Roman" w:cs="Times New Roman"/>
          <w:color w:val="FF00FF"/>
          <w:sz w:val="24"/>
          <w:szCs w:val="24"/>
        </w:rPr>
        <w:t>stripped the quarters</w:t>
      </w:r>
      <w:r w:rsidR="00576062" w:rsidRPr="00D03DE9">
        <w:rPr>
          <w:rFonts w:ascii="Times New Roman" w:hAnsi="Times New Roman" w:cs="Times New Roman"/>
          <w:color w:val="FF00FF"/>
          <w:sz w:val="24"/>
          <w:szCs w:val="24"/>
        </w:rPr>
        <w:t xml:space="preserve">, </w:t>
      </w:r>
      <w:r w:rsidR="0050712B" w:rsidRPr="00D03DE9">
        <w:rPr>
          <w:rFonts w:ascii="Times New Roman" w:hAnsi="Times New Roman" w:cs="Times New Roman"/>
          <w:color w:val="FF00FF"/>
          <w:sz w:val="24"/>
          <w:szCs w:val="24"/>
        </w:rPr>
        <w:t>discard</w:t>
      </w:r>
      <w:r w:rsidR="0050712B">
        <w:rPr>
          <w:rFonts w:ascii="Times New Roman" w:hAnsi="Times New Roman" w:cs="Times New Roman"/>
          <w:color w:val="FF00FF"/>
          <w:sz w:val="24"/>
          <w:szCs w:val="24"/>
        </w:rPr>
        <w:t>ing</w:t>
      </w:r>
      <w:r w:rsidR="0050712B" w:rsidRPr="00D03DE9">
        <w:rPr>
          <w:rFonts w:ascii="Times New Roman" w:hAnsi="Times New Roman" w:cs="Times New Roman"/>
          <w:color w:val="FF00FF"/>
          <w:sz w:val="24"/>
          <w:szCs w:val="24"/>
        </w:rPr>
        <w:t xml:space="preserve"> </w:t>
      </w:r>
      <w:r w:rsidR="00576062" w:rsidRPr="00D03DE9">
        <w:rPr>
          <w:rFonts w:ascii="Times New Roman" w:hAnsi="Times New Roman" w:cs="Times New Roman"/>
          <w:color w:val="FF00FF"/>
          <w:sz w:val="24"/>
          <w:szCs w:val="24"/>
        </w:rPr>
        <w:t>3</w:t>
      </w:r>
      <w:r w:rsidR="00D45FFB" w:rsidRPr="00D03DE9">
        <w:rPr>
          <w:rFonts w:ascii="Times New Roman" w:hAnsi="Times New Roman" w:cs="Times New Roman"/>
          <w:color w:val="FF00FF"/>
          <w:sz w:val="24"/>
          <w:szCs w:val="24"/>
        </w:rPr>
        <w:t>-5</w:t>
      </w:r>
      <w:r w:rsidR="00576062" w:rsidRPr="00D03DE9">
        <w:rPr>
          <w:rFonts w:ascii="Times New Roman" w:hAnsi="Times New Roman" w:cs="Times New Roman"/>
          <w:color w:val="FF00FF"/>
          <w:sz w:val="24"/>
          <w:szCs w:val="24"/>
        </w:rPr>
        <w:t xml:space="preserve"> squirts of foremilk, and</w:t>
      </w:r>
      <w:r w:rsidR="00AB30EF" w:rsidRPr="00D03DE9">
        <w:rPr>
          <w:rFonts w:ascii="Times New Roman" w:hAnsi="Times New Roman" w:cs="Times New Roman"/>
          <w:color w:val="FF00FF"/>
          <w:sz w:val="24"/>
          <w:szCs w:val="24"/>
        </w:rPr>
        <w:t xml:space="preserve"> </w:t>
      </w:r>
      <w:r w:rsidR="00AB30EF" w:rsidRPr="00D03DE9">
        <w:rPr>
          <w:rFonts w:ascii="Times New Roman" w:hAnsi="Times New Roman" w:cs="Times New Roman"/>
          <w:color w:val="FF00FF"/>
          <w:sz w:val="24"/>
          <w:szCs w:val="24"/>
        </w:rPr>
        <w:lastRenderedPageBreak/>
        <w:t>collected</w:t>
      </w:r>
      <w:r w:rsidR="00576062" w:rsidRPr="00D03DE9">
        <w:rPr>
          <w:rFonts w:ascii="Times New Roman" w:hAnsi="Times New Roman" w:cs="Times New Roman"/>
          <w:color w:val="FF00FF"/>
          <w:sz w:val="24"/>
          <w:szCs w:val="24"/>
        </w:rPr>
        <w:t xml:space="preserve"> approximately </w:t>
      </w:r>
      <w:r w:rsidR="00776218" w:rsidRPr="00D03DE9">
        <w:rPr>
          <w:rFonts w:ascii="Times New Roman" w:hAnsi="Times New Roman" w:cs="Times New Roman"/>
          <w:color w:val="FF00FF"/>
          <w:sz w:val="24"/>
          <w:szCs w:val="24"/>
        </w:rPr>
        <w:t>5-6</w:t>
      </w:r>
      <w:r w:rsidR="00576062" w:rsidRPr="00D03DE9">
        <w:rPr>
          <w:rFonts w:ascii="Times New Roman" w:hAnsi="Times New Roman" w:cs="Times New Roman"/>
          <w:color w:val="FF00FF"/>
          <w:sz w:val="24"/>
          <w:szCs w:val="24"/>
        </w:rPr>
        <w:t xml:space="preserve"> mL of milk into sterile</w:t>
      </w:r>
      <w:r w:rsidR="00AB30EF" w:rsidRPr="00D03DE9">
        <w:rPr>
          <w:rFonts w:ascii="Times New Roman" w:hAnsi="Times New Roman" w:cs="Times New Roman"/>
          <w:color w:val="FF00FF"/>
          <w:sz w:val="24"/>
          <w:szCs w:val="24"/>
        </w:rPr>
        <w:t xml:space="preserve"> </w:t>
      </w:r>
      <w:r w:rsidR="00776218" w:rsidRPr="00D03DE9">
        <w:rPr>
          <w:rFonts w:ascii="Times New Roman" w:hAnsi="Times New Roman" w:cs="Times New Roman"/>
          <w:color w:val="FF00FF"/>
          <w:sz w:val="24"/>
          <w:szCs w:val="24"/>
        </w:rPr>
        <w:t>11</w:t>
      </w:r>
      <w:r w:rsidR="00576062" w:rsidRPr="00D03DE9">
        <w:rPr>
          <w:rFonts w:ascii="Times New Roman" w:hAnsi="Times New Roman" w:cs="Times New Roman"/>
          <w:color w:val="FF00FF"/>
          <w:sz w:val="24"/>
          <w:szCs w:val="24"/>
        </w:rPr>
        <w:t xml:space="preserve">-mL </w:t>
      </w:r>
      <w:r w:rsidR="00D73823" w:rsidRPr="00D03DE9">
        <w:rPr>
          <w:rFonts w:ascii="Times New Roman" w:hAnsi="Times New Roman" w:cs="Times New Roman"/>
          <w:color w:val="FF00FF"/>
          <w:sz w:val="24"/>
          <w:szCs w:val="24"/>
        </w:rPr>
        <w:t xml:space="preserve">flip-top </w:t>
      </w:r>
      <w:r w:rsidR="00576062" w:rsidRPr="00D03DE9">
        <w:rPr>
          <w:rFonts w:ascii="Times New Roman" w:hAnsi="Times New Roman" w:cs="Times New Roman"/>
          <w:color w:val="FF00FF"/>
          <w:sz w:val="24"/>
          <w:szCs w:val="24"/>
        </w:rPr>
        <w:t>vials.</w:t>
      </w:r>
      <w:r w:rsidR="006B0E59" w:rsidRPr="00D03DE9">
        <w:rPr>
          <w:rFonts w:ascii="Times New Roman" w:hAnsi="Times New Roman" w:cs="Times New Roman"/>
          <w:color w:val="FF00FF"/>
          <w:sz w:val="24"/>
          <w:szCs w:val="24"/>
        </w:rPr>
        <w:t>]</w:t>
      </w:r>
      <w:r w:rsidR="00576062" w:rsidRPr="00D03DE9">
        <w:rPr>
          <w:rFonts w:ascii="Times New Roman" w:hAnsi="Times New Roman" w:cs="Times New Roman"/>
          <w:sz w:val="24"/>
          <w:szCs w:val="24"/>
        </w:rPr>
        <w:t xml:space="preserve"> </w:t>
      </w:r>
      <w:commentRangeEnd w:id="0"/>
      <w:r w:rsidR="008F72BF" w:rsidRPr="00D03DE9">
        <w:rPr>
          <w:rStyle w:val="CommentReference"/>
          <w:rFonts w:ascii="Times New Roman" w:hAnsi="Times New Roman" w:cs="Times New Roman"/>
          <w:sz w:val="24"/>
          <w:szCs w:val="24"/>
        </w:rPr>
        <w:commentReference w:id="0"/>
      </w:r>
      <w:commentRangeEnd w:id="1"/>
      <w:r w:rsidR="0050712B">
        <w:rPr>
          <w:rStyle w:val="CommentReference"/>
        </w:rPr>
        <w:commentReference w:id="1"/>
      </w:r>
      <w:r w:rsidR="00BE4CE8" w:rsidRPr="00D03DE9">
        <w:rPr>
          <w:rFonts w:ascii="Times New Roman" w:hAnsi="Times New Roman" w:cs="Times New Roman"/>
          <w:sz w:val="24"/>
          <w:szCs w:val="24"/>
        </w:rPr>
        <w:t xml:space="preserve">Samples were kept on ice in a cooler during transport until </w:t>
      </w:r>
      <w:r w:rsidR="006A199E" w:rsidRPr="00D03DE9">
        <w:rPr>
          <w:rFonts w:ascii="Times New Roman" w:hAnsi="Times New Roman" w:cs="Times New Roman"/>
          <w:sz w:val="24"/>
          <w:szCs w:val="24"/>
        </w:rPr>
        <w:t xml:space="preserve">stored </w:t>
      </w:r>
      <w:r w:rsidR="00732BC1" w:rsidRPr="00D03DE9">
        <w:rPr>
          <w:rFonts w:ascii="Times New Roman" w:hAnsi="Times New Roman" w:cs="Times New Roman"/>
          <w:sz w:val="24"/>
          <w:szCs w:val="24"/>
        </w:rPr>
        <w:t xml:space="preserve">temporarily </w:t>
      </w:r>
      <w:r w:rsidR="006A199E" w:rsidRPr="00D03DE9">
        <w:rPr>
          <w:rFonts w:ascii="Times New Roman" w:hAnsi="Times New Roman" w:cs="Times New Roman"/>
          <w:sz w:val="24"/>
          <w:szCs w:val="24"/>
        </w:rPr>
        <w:t xml:space="preserve">at </w:t>
      </w:r>
      <w:r w:rsidR="00D103EA" w:rsidRPr="00D03DE9">
        <w:rPr>
          <w:rFonts w:ascii="Times New Roman" w:hAnsi="Times New Roman" w:cs="Times New Roman"/>
          <w:sz w:val="24"/>
          <w:szCs w:val="24"/>
        </w:rPr>
        <w:t>4</w:t>
      </w:r>
      <w:r w:rsidR="006A199E" w:rsidRPr="00D03DE9">
        <w:rPr>
          <w:rFonts w:ascii="Times New Roman" w:hAnsi="Times New Roman" w:cs="Times New Roman"/>
          <w:sz w:val="24"/>
          <w:szCs w:val="24"/>
        </w:rPr>
        <w:t xml:space="preserve">°C in the laboratory, </w:t>
      </w:r>
      <w:r w:rsidR="006E22F6" w:rsidRPr="00D03DE9">
        <w:rPr>
          <w:rFonts w:ascii="Times New Roman" w:hAnsi="Times New Roman" w:cs="Times New Roman"/>
          <w:sz w:val="24"/>
          <w:szCs w:val="24"/>
        </w:rPr>
        <w:t>where an aliquot was frozen for</w:t>
      </w:r>
      <w:r w:rsidR="00BE4CE8" w:rsidRPr="00D03DE9">
        <w:rPr>
          <w:rFonts w:ascii="Times New Roman" w:hAnsi="Times New Roman" w:cs="Times New Roman"/>
          <w:sz w:val="24"/>
          <w:szCs w:val="24"/>
        </w:rPr>
        <w:t xml:space="preserve"> SCC measurement</w:t>
      </w:r>
      <w:r w:rsidR="006E22F6" w:rsidRPr="00D03DE9">
        <w:rPr>
          <w:rFonts w:ascii="Times New Roman" w:hAnsi="Times New Roman" w:cs="Times New Roman"/>
          <w:sz w:val="24"/>
          <w:szCs w:val="24"/>
        </w:rPr>
        <w:t>.</w:t>
      </w:r>
      <w:r w:rsidR="004B322B">
        <w:rPr>
          <w:rFonts w:ascii="Times New Roman" w:hAnsi="Times New Roman" w:cs="Times New Roman"/>
          <w:sz w:val="24"/>
          <w:szCs w:val="24"/>
        </w:rPr>
        <w:t xml:space="preserve"> </w:t>
      </w:r>
      <w:r w:rsidR="004B322B" w:rsidRPr="004B322B">
        <w:rPr>
          <w:rFonts w:ascii="Times New Roman" w:hAnsi="Times New Roman" w:cs="Times New Roman"/>
          <w:color w:val="FF00FF"/>
          <w:sz w:val="24"/>
          <w:szCs w:val="24"/>
        </w:rPr>
        <w:t>Animal use for this project was approved by the University of Vermont Institutional Animal Care and Use Committee (IACUC; protocol #PROTO</w:t>
      </w:r>
      <w:r w:rsidR="004B322B">
        <w:rPr>
          <w:rFonts w:ascii="Times New Roman" w:hAnsi="Times New Roman" w:cs="Times New Roman"/>
          <w:color w:val="FF00FF"/>
          <w:sz w:val="24"/>
          <w:szCs w:val="24"/>
        </w:rPr>
        <w:t>XXXXX</w:t>
      </w:r>
      <w:r w:rsidR="004B322B" w:rsidRPr="004B322B">
        <w:rPr>
          <w:rFonts w:ascii="Times New Roman" w:hAnsi="Times New Roman" w:cs="Times New Roman"/>
          <w:color w:val="FF00FF"/>
          <w:sz w:val="24"/>
          <w:szCs w:val="24"/>
        </w:rPr>
        <w:t>).</w:t>
      </w:r>
    </w:p>
    <w:p w14:paraId="1888A788" w14:textId="77777777" w:rsidR="00D4435F" w:rsidRPr="00D03DE9" w:rsidRDefault="00D4435F" w:rsidP="00CE7E8E">
      <w:pPr>
        <w:autoSpaceDE w:val="0"/>
        <w:autoSpaceDN w:val="0"/>
        <w:adjustRightInd w:val="0"/>
        <w:spacing w:after="0" w:line="480" w:lineRule="auto"/>
        <w:rPr>
          <w:rFonts w:ascii="Times New Roman" w:hAnsi="Times New Roman" w:cs="Times New Roman"/>
          <w:i/>
          <w:iCs/>
          <w:sz w:val="24"/>
          <w:szCs w:val="24"/>
        </w:rPr>
      </w:pPr>
    </w:p>
    <w:p w14:paraId="700A5FD3" w14:textId="525F3414" w:rsidR="00CB7B4A" w:rsidRPr="00D03DE9" w:rsidRDefault="00CB7B4A" w:rsidP="00CE7E8E">
      <w:pPr>
        <w:autoSpaceDE w:val="0"/>
        <w:autoSpaceDN w:val="0"/>
        <w:adjustRightInd w:val="0"/>
        <w:spacing w:after="0" w:line="480" w:lineRule="auto"/>
        <w:rPr>
          <w:rFonts w:ascii="Times New Roman" w:hAnsi="Times New Roman" w:cs="Times New Roman"/>
          <w:i/>
          <w:iCs/>
          <w:sz w:val="24"/>
          <w:szCs w:val="24"/>
        </w:rPr>
      </w:pPr>
      <w:commentRangeStart w:id="3"/>
      <w:r w:rsidRPr="00D03DE9">
        <w:rPr>
          <w:rFonts w:ascii="Times New Roman" w:hAnsi="Times New Roman" w:cs="Times New Roman"/>
          <w:i/>
          <w:iCs/>
          <w:sz w:val="24"/>
          <w:szCs w:val="24"/>
        </w:rPr>
        <w:t>SCC measurement</w:t>
      </w:r>
      <w:commentRangeEnd w:id="3"/>
      <w:r w:rsidR="00CF1926" w:rsidRPr="00D03DE9">
        <w:rPr>
          <w:rStyle w:val="CommentReference"/>
          <w:rFonts w:ascii="Times New Roman" w:hAnsi="Times New Roman" w:cs="Times New Roman"/>
          <w:sz w:val="24"/>
          <w:szCs w:val="24"/>
        </w:rPr>
        <w:commentReference w:id="3"/>
      </w:r>
    </w:p>
    <w:p w14:paraId="35729F94" w14:textId="46A588F4" w:rsidR="00256E41" w:rsidRPr="00D03DE9" w:rsidRDefault="00CB7B4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quartermilk samples were sent to the Vermont State Agricultural and Environmental Laboratory, where samples were thawed at time of processing and quarter-level somatic cell count was determined using flow cytometry (Somacount FC, Bentley Instruments).</w:t>
      </w:r>
    </w:p>
    <w:p w14:paraId="0E3FF68D" w14:textId="77777777" w:rsidR="00CB7B4A" w:rsidRPr="00D03DE9" w:rsidRDefault="00CB7B4A" w:rsidP="00CE7E8E">
      <w:pPr>
        <w:spacing w:after="0" w:line="480" w:lineRule="auto"/>
        <w:rPr>
          <w:rFonts w:ascii="Times New Roman" w:eastAsia="Times New Roman" w:hAnsi="Times New Roman" w:cs="Times New Roman"/>
          <w:color w:val="000000"/>
          <w:kern w:val="0"/>
          <w:sz w:val="24"/>
          <w:szCs w:val="24"/>
          <w14:ligatures w14:val="none"/>
        </w:rPr>
      </w:pPr>
    </w:p>
    <w:p w14:paraId="5C12DE13" w14:textId="3C6FDF46" w:rsidR="001C67E0" w:rsidRPr="00D03DE9" w:rsidRDefault="00A71765" w:rsidP="00CE7E8E">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Aerobic culture of milk samples</w:t>
      </w:r>
    </w:p>
    <w:p w14:paraId="513DDF42" w14:textId="1585565B" w:rsidR="009173EF" w:rsidRPr="00D03DE9" w:rsidRDefault="00185F9A"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Standard aerobic bacteriological culture of milk samples was performed in duplicate </w:t>
      </w:r>
      <w:r w:rsidR="00EF13E1" w:rsidRPr="00D03DE9">
        <w:rPr>
          <w:rFonts w:ascii="Times New Roman" w:hAnsi="Times New Roman" w:cs="Times New Roman"/>
          <w:sz w:val="24"/>
          <w:szCs w:val="24"/>
        </w:rPr>
        <w:t xml:space="preserve">within 24 hours of collection </w:t>
      </w:r>
      <w:r w:rsidRPr="00D03DE9">
        <w:rPr>
          <w:rFonts w:ascii="Times New Roman" w:hAnsi="Times New Roman" w:cs="Times New Roman"/>
          <w:sz w:val="24"/>
          <w:szCs w:val="24"/>
        </w:rPr>
        <w:t>to identify</w:t>
      </w:r>
      <w:r w:rsidR="003B0831" w:rsidRPr="00D03DE9">
        <w:rPr>
          <w:rFonts w:ascii="Times New Roman" w:hAnsi="Times New Roman" w:cs="Times New Roman"/>
          <w:sz w:val="24"/>
          <w:szCs w:val="24"/>
        </w:rPr>
        <w:t xml:space="preserve"> </w:t>
      </w:r>
      <w:r w:rsidR="00A71765" w:rsidRPr="00D03DE9">
        <w:rPr>
          <w:rFonts w:ascii="Times New Roman" w:hAnsi="Times New Roman" w:cs="Times New Roman"/>
          <w:sz w:val="24"/>
          <w:szCs w:val="24"/>
        </w:rPr>
        <w:t xml:space="preserve">the </w:t>
      </w:r>
      <w:r w:rsidR="001C67E0" w:rsidRPr="00D03DE9">
        <w:rPr>
          <w:rFonts w:ascii="Times New Roman" w:hAnsi="Times New Roman" w:cs="Times New Roman"/>
          <w:sz w:val="24"/>
          <w:szCs w:val="24"/>
        </w:rPr>
        <w:t>intramammary</w:t>
      </w:r>
      <w:r w:rsidR="00A71765" w:rsidRPr="00D03DE9">
        <w:rPr>
          <w:rFonts w:ascii="Times New Roman" w:hAnsi="Times New Roman" w:cs="Times New Roman"/>
          <w:sz w:val="24"/>
          <w:szCs w:val="24"/>
        </w:rPr>
        <w:t xml:space="preserve"> </w:t>
      </w:r>
      <w:r w:rsidR="00502902" w:rsidRPr="00D03DE9">
        <w:rPr>
          <w:rFonts w:ascii="Times New Roman" w:hAnsi="Times New Roman" w:cs="Times New Roman"/>
          <w:sz w:val="24"/>
          <w:szCs w:val="24"/>
        </w:rPr>
        <w:t xml:space="preserve">infection </w:t>
      </w:r>
      <w:r w:rsidR="00A71765" w:rsidRPr="00D03DE9">
        <w:rPr>
          <w:rFonts w:ascii="Times New Roman" w:hAnsi="Times New Roman" w:cs="Times New Roman"/>
          <w:sz w:val="24"/>
          <w:szCs w:val="24"/>
        </w:rPr>
        <w:t xml:space="preserve">status of each </w:t>
      </w:r>
      <w:r w:rsidR="003B0831" w:rsidRPr="00D03DE9">
        <w:rPr>
          <w:rFonts w:ascii="Times New Roman" w:hAnsi="Times New Roman" w:cs="Times New Roman"/>
          <w:sz w:val="24"/>
          <w:szCs w:val="24"/>
        </w:rPr>
        <w:t>quarter</w:t>
      </w:r>
      <w:r w:rsidR="00A02468" w:rsidRPr="00D03DE9">
        <w:rPr>
          <w:rFonts w:ascii="Times New Roman" w:hAnsi="Times New Roman" w:cs="Times New Roman"/>
          <w:sz w:val="24"/>
          <w:szCs w:val="24"/>
        </w:rPr>
        <w:t>.</w:t>
      </w:r>
      <w:r w:rsidR="003B0831" w:rsidRPr="00D03DE9">
        <w:rPr>
          <w:rFonts w:ascii="Times New Roman" w:hAnsi="Times New Roman" w:cs="Times New Roman"/>
          <w:sz w:val="24"/>
          <w:szCs w:val="24"/>
        </w:rPr>
        <w:t xml:space="preserve"> </w:t>
      </w:r>
      <w:r w:rsidR="00F6721B" w:rsidRPr="00D03DE9">
        <w:rPr>
          <w:rFonts w:ascii="Times New Roman" w:hAnsi="Times New Roman" w:cs="Times New Roman"/>
          <w:sz w:val="24"/>
          <w:szCs w:val="24"/>
        </w:rPr>
        <w:t xml:space="preserve">After being homogenized by gentle </w:t>
      </w:r>
      <w:r w:rsidR="00387700" w:rsidRPr="00D03DE9">
        <w:rPr>
          <w:rFonts w:ascii="Times New Roman" w:hAnsi="Times New Roman" w:cs="Times New Roman"/>
          <w:sz w:val="24"/>
          <w:szCs w:val="24"/>
        </w:rPr>
        <w:t>inversion</w:t>
      </w:r>
      <w:r w:rsidR="00F6721B" w:rsidRPr="00D03DE9">
        <w:rPr>
          <w:rFonts w:ascii="Times New Roman" w:hAnsi="Times New Roman" w:cs="Times New Roman"/>
          <w:sz w:val="24"/>
          <w:szCs w:val="24"/>
        </w:rPr>
        <w:t xml:space="preserve">, </w:t>
      </w:r>
      <w:r w:rsidR="001D78C3" w:rsidRPr="00D03DE9">
        <w:rPr>
          <w:rFonts w:ascii="Times New Roman" w:hAnsi="Times New Roman" w:cs="Times New Roman"/>
          <w:sz w:val="24"/>
          <w:szCs w:val="24"/>
        </w:rPr>
        <w:t>tryptic soy agar plates with 5% sheep</w:t>
      </w:r>
      <w:r w:rsidR="00A70481" w:rsidRPr="00D03DE9">
        <w:rPr>
          <w:rFonts w:ascii="Times New Roman" w:hAnsi="Times New Roman" w:cs="Times New Roman"/>
          <w:sz w:val="24"/>
          <w:szCs w:val="24"/>
        </w:rPr>
        <w:t xml:space="preserve"> blood</w:t>
      </w:r>
      <w:r w:rsidR="0078165A" w:rsidRPr="00D03DE9">
        <w:rPr>
          <w:rFonts w:ascii="Times New Roman" w:hAnsi="Times New Roman" w:cs="Times New Roman"/>
          <w:sz w:val="24"/>
          <w:szCs w:val="24"/>
        </w:rPr>
        <w:t xml:space="preserve"> </w:t>
      </w:r>
      <w:r w:rsidR="009E74EA" w:rsidRPr="00D03DE9">
        <w:rPr>
          <w:rFonts w:ascii="Times New Roman" w:hAnsi="Times New Roman" w:cs="Times New Roman"/>
          <w:sz w:val="24"/>
          <w:szCs w:val="24"/>
        </w:rPr>
        <w:t>(Northeast Laboratory</w:t>
      </w:r>
      <w:r w:rsidR="00333038">
        <w:rPr>
          <w:rFonts w:ascii="Times New Roman" w:hAnsi="Times New Roman" w:cs="Times New Roman"/>
          <w:sz w:val="24"/>
          <w:szCs w:val="24"/>
        </w:rPr>
        <w:t xml:space="preserve"> Services</w:t>
      </w:r>
      <w:r w:rsidR="009E74EA" w:rsidRPr="00D03DE9">
        <w:rPr>
          <w:rFonts w:ascii="Times New Roman" w:hAnsi="Times New Roman" w:cs="Times New Roman"/>
          <w:sz w:val="24"/>
          <w:szCs w:val="24"/>
        </w:rPr>
        <w:t xml:space="preserve">) </w:t>
      </w:r>
      <w:r w:rsidR="0078165A" w:rsidRPr="00D03DE9">
        <w:rPr>
          <w:rFonts w:ascii="Times New Roman" w:hAnsi="Times New Roman" w:cs="Times New Roman"/>
          <w:sz w:val="24"/>
          <w:szCs w:val="24"/>
        </w:rPr>
        <w:t xml:space="preserve">were inoculated with 10 μL of </w:t>
      </w:r>
      <w:r w:rsidR="001D456D" w:rsidRPr="00D03DE9">
        <w:rPr>
          <w:rFonts w:ascii="Times New Roman" w:hAnsi="Times New Roman" w:cs="Times New Roman"/>
          <w:sz w:val="24"/>
          <w:szCs w:val="24"/>
        </w:rPr>
        <w:t>milk</w:t>
      </w:r>
      <w:r w:rsidR="0078165A" w:rsidRPr="00D03DE9">
        <w:rPr>
          <w:rFonts w:ascii="Times New Roman" w:hAnsi="Times New Roman" w:cs="Times New Roman"/>
          <w:sz w:val="24"/>
          <w:szCs w:val="24"/>
        </w:rPr>
        <w:t xml:space="preserve"> using disposable plastic</w:t>
      </w:r>
      <w:r w:rsidR="001D456D" w:rsidRPr="00D03DE9">
        <w:rPr>
          <w:rFonts w:ascii="Times New Roman" w:hAnsi="Times New Roman" w:cs="Times New Roman"/>
          <w:sz w:val="24"/>
          <w:szCs w:val="24"/>
        </w:rPr>
        <w:t xml:space="preserve"> inoculating </w:t>
      </w:r>
      <w:r w:rsidR="0078165A" w:rsidRPr="00D03DE9">
        <w:rPr>
          <w:rFonts w:ascii="Times New Roman" w:hAnsi="Times New Roman" w:cs="Times New Roman"/>
          <w:sz w:val="24"/>
          <w:szCs w:val="24"/>
        </w:rPr>
        <w:t>loops</w:t>
      </w:r>
      <w:r w:rsidR="00B30A91" w:rsidRPr="00D03DE9">
        <w:rPr>
          <w:rFonts w:ascii="Times New Roman" w:hAnsi="Times New Roman" w:cs="Times New Roman"/>
          <w:sz w:val="24"/>
          <w:szCs w:val="24"/>
        </w:rPr>
        <w:t>.</w:t>
      </w:r>
      <w:r w:rsidR="00CB2493" w:rsidRPr="00D03DE9">
        <w:rPr>
          <w:rFonts w:ascii="Times New Roman" w:hAnsi="Times New Roman" w:cs="Times New Roman"/>
          <w:sz w:val="24"/>
          <w:szCs w:val="24"/>
        </w:rPr>
        <w:t xml:space="preserve"> Plates were then incubated in aerobic conditions </w:t>
      </w:r>
      <w:r w:rsidR="002E401A" w:rsidRPr="00D03DE9">
        <w:rPr>
          <w:rFonts w:ascii="Times New Roman" w:hAnsi="Times New Roman" w:cs="Times New Roman"/>
          <w:sz w:val="24"/>
          <w:szCs w:val="24"/>
        </w:rPr>
        <w:t xml:space="preserve">at </w:t>
      </w:r>
      <w:r w:rsidR="00CB2493" w:rsidRPr="00D03DE9">
        <w:rPr>
          <w:rFonts w:ascii="Times New Roman" w:hAnsi="Times New Roman" w:cs="Times New Roman"/>
          <w:sz w:val="24"/>
          <w:szCs w:val="24"/>
        </w:rPr>
        <w:t xml:space="preserve">37°C </w:t>
      </w:r>
      <w:r w:rsidR="002E401A" w:rsidRPr="00D03DE9">
        <w:rPr>
          <w:rFonts w:ascii="Times New Roman" w:hAnsi="Times New Roman" w:cs="Times New Roman"/>
          <w:sz w:val="24"/>
          <w:szCs w:val="24"/>
        </w:rPr>
        <w:t>before being read at approximately 48 hrs.</w:t>
      </w:r>
      <w:r w:rsidR="002501C7" w:rsidRPr="00D03DE9">
        <w:rPr>
          <w:rFonts w:ascii="Times New Roman" w:hAnsi="Times New Roman" w:cs="Times New Roman"/>
          <w:sz w:val="24"/>
          <w:szCs w:val="24"/>
        </w:rPr>
        <w:t xml:space="preserve"> </w:t>
      </w:r>
      <w:r w:rsidR="00E16B34" w:rsidRPr="00D03DE9">
        <w:rPr>
          <w:rFonts w:ascii="Times New Roman" w:hAnsi="Times New Roman" w:cs="Times New Roman"/>
          <w:sz w:val="24"/>
          <w:szCs w:val="24"/>
        </w:rPr>
        <w:t xml:space="preserve">A quarter was considered positive for an IMI when greater than or equal to 1 CFU </w:t>
      </w:r>
      <w:r w:rsidR="004C4648" w:rsidRPr="00D03DE9">
        <w:rPr>
          <w:rFonts w:ascii="Times New Roman" w:hAnsi="Times New Roman" w:cs="Times New Roman"/>
          <w:sz w:val="24"/>
          <w:szCs w:val="24"/>
        </w:rPr>
        <w:t xml:space="preserve">(100 CFU/mL) </w:t>
      </w:r>
      <w:r w:rsidR="00BA099A" w:rsidRPr="00D03DE9">
        <w:rPr>
          <w:rFonts w:ascii="Times New Roman" w:hAnsi="Times New Roman" w:cs="Times New Roman"/>
          <w:sz w:val="24"/>
          <w:szCs w:val="24"/>
        </w:rPr>
        <w:t xml:space="preserve">of a particular isolate </w:t>
      </w:r>
      <w:r w:rsidR="00E16B34" w:rsidRPr="00D03DE9">
        <w:rPr>
          <w:rFonts w:ascii="Times New Roman" w:hAnsi="Times New Roman" w:cs="Times New Roman"/>
          <w:sz w:val="24"/>
          <w:szCs w:val="24"/>
        </w:rPr>
        <w:t>was identified with the same morphology for both duplicate samples</w:t>
      </w:r>
      <w:r w:rsidR="004C1167" w:rsidRPr="00D03DE9">
        <w:rPr>
          <w:rFonts w:ascii="Times New Roman" w:hAnsi="Times New Roman" w:cs="Times New Roman"/>
          <w:sz w:val="24"/>
          <w:szCs w:val="24"/>
        </w:rPr>
        <w:t xml:space="preserve"> </w:t>
      </w:r>
      <w:r w:rsidR="00E275BB" w:rsidRPr="00D03DE9">
        <w:rPr>
          <w:rFonts w:ascii="Times New Roman" w:hAnsi="Times New Roman" w:cs="Times New Roman"/>
          <w:sz w:val="24"/>
          <w:szCs w:val="24"/>
        </w:rPr>
        <w:t>(interpr</w:t>
      </w:r>
      <w:r w:rsidR="006B1106" w:rsidRPr="00D03DE9">
        <w:rPr>
          <w:rFonts w:ascii="Times New Roman" w:hAnsi="Times New Roman" w:cs="Times New Roman"/>
          <w:sz w:val="24"/>
          <w:szCs w:val="24"/>
        </w:rPr>
        <w:t>et</w:t>
      </w:r>
      <w:r w:rsidR="00AC0534" w:rsidRPr="00D03DE9">
        <w:rPr>
          <w:rFonts w:ascii="Times New Roman" w:hAnsi="Times New Roman" w:cs="Times New Roman"/>
          <w:sz w:val="24"/>
          <w:szCs w:val="24"/>
        </w:rPr>
        <w:t>ation</w:t>
      </w:r>
      <w:r w:rsidR="00E275BB" w:rsidRPr="00D03DE9">
        <w:rPr>
          <w:rFonts w:ascii="Times New Roman" w:hAnsi="Times New Roman" w:cs="Times New Roman"/>
          <w:sz w:val="24"/>
          <w:szCs w:val="24"/>
        </w:rPr>
        <w:t xml:space="preserve"> in series</w:t>
      </w:r>
      <w:r w:rsidR="00841A0E" w:rsidRPr="00D03DE9">
        <w:rPr>
          <w:rFonts w:ascii="Times New Roman" w:hAnsi="Times New Roman" w:cs="Times New Roman"/>
          <w:sz w:val="24"/>
          <w:szCs w:val="24"/>
        </w:rPr>
        <w:t>;</w:t>
      </w:r>
      <w:r w:rsidR="001D7467" w:rsidRPr="00D03DE9">
        <w:rPr>
          <w:rFonts w:ascii="Times New Roman" w:hAnsi="Times New Roman" w:cs="Times New Roman"/>
          <w:sz w:val="24"/>
          <w:szCs w:val="24"/>
        </w:rPr>
        <w:fldChar w:fldCharType="begin"/>
      </w:r>
      <w:r w:rsidR="001D7467" w:rsidRPr="00D03DE9">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5E6529">
        <w:rPr>
          <w:rFonts w:ascii="Times New Roman" w:hAnsi="Times New Roman" w:cs="Times New Roman"/>
          <w:sz w:val="24"/>
          <w:szCs w:val="24"/>
        </w:rPr>
        <w:fldChar w:fldCharType="separate"/>
      </w:r>
      <w:r w:rsidR="001D7467" w:rsidRPr="00D03DE9">
        <w:rPr>
          <w:rFonts w:ascii="Times New Roman" w:hAnsi="Times New Roman" w:cs="Times New Roman"/>
          <w:sz w:val="24"/>
          <w:szCs w:val="24"/>
        </w:rPr>
        <w:fldChar w:fldCharType="end"/>
      </w:r>
      <w:r w:rsidR="001D7467" w:rsidRPr="00D03DE9">
        <w:rPr>
          <w:rFonts w:ascii="Times New Roman" w:hAnsi="Times New Roman" w:cs="Times New Roman"/>
          <w:sz w:val="24"/>
          <w:szCs w:val="24"/>
        </w:rPr>
        <w:t xml:space="preserve"> Dohoo et </w:t>
      </w:r>
      <w:r w:rsidR="00015483" w:rsidRPr="00D03DE9">
        <w:rPr>
          <w:rFonts w:ascii="Times New Roman" w:hAnsi="Times New Roman" w:cs="Times New Roman"/>
          <w:sz w:val="24"/>
          <w:szCs w:val="24"/>
        </w:rPr>
        <w:t>al., 2011</w:t>
      </w:r>
      <w:r w:rsidR="001D7467" w:rsidRPr="00D03DE9">
        <w:rPr>
          <w:rFonts w:ascii="Times New Roman" w:hAnsi="Times New Roman" w:cs="Times New Roman"/>
          <w:sz w:val="24"/>
          <w:szCs w:val="24"/>
        </w:rPr>
        <w:t>)</w:t>
      </w:r>
      <w:r w:rsidR="00E275BB" w:rsidRPr="00D03DE9">
        <w:rPr>
          <w:rFonts w:ascii="Times New Roman" w:hAnsi="Times New Roman" w:cs="Times New Roman"/>
          <w:sz w:val="24"/>
          <w:szCs w:val="24"/>
        </w:rPr>
        <w:t>.</w:t>
      </w:r>
      <w:r w:rsidR="00E16B34" w:rsidRPr="00D03DE9">
        <w:rPr>
          <w:rFonts w:ascii="Times New Roman" w:hAnsi="Times New Roman" w:cs="Times New Roman"/>
          <w:sz w:val="24"/>
          <w:szCs w:val="24"/>
        </w:rPr>
        <w:t xml:space="preserve"> </w:t>
      </w:r>
      <w:r w:rsidR="003B17EA" w:rsidRPr="00D03DE9">
        <w:rPr>
          <w:rFonts w:ascii="Times New Roman" w:hAnsi="Times New Roman" w:cs="Times New Roman"/>
          <w:sz w:val="24"/>
          <w:szCs w:val="24"/>
        </w:rPr>
        <w:t xml:space="preserve">A quarter was considered </w:t>
      </w:r>
      <w:r w:rsidR="00E16B34" w:rsidRPr="00D03DE9">
        <w:rPr>
          <w:rFonts w:ascii="Times New Roman" w:hAnsi="Times New Roman" w:cs="Times New Roman"/>
          <w:sz w:val="24"/>
          <w:szCs w:val="24"/>
        </w:rPr>
        <w:t xml:space="preserve">negative when there was no significant growth on either duplicate </w:t>
      </w:r>
      <w:r w:rsidR="004F08B4" w:rsidRPr="00D03DE9">
        <w:rPr>
          <w:rFonts w:ascii="Times New Roman" w:hAnsi="Times New Roman" w:cs="Times New Roman"/>
          <w:sz w:val="24"/>
          <w:szCs w:val="24"/>
        </w:rPr>
        <w:t>plate</w:t>
      </w:r>
      <w:r w:rsidR="0026038A" w:rsidRPr="00D03DE9">
        <w:rPr>
          <w:rFonts w:ascii="Times New Roman" w:hAnsi="Times New Roman" w:cs="Times New Roman"/>
          <w:sz w:val="24"/>
          <w:szCs w:val="24"/>
        </w:rPr>
        <w:t xml:space="preserve"> </w:t>
      </w:r>
      <w:commentRangeStart w:id="4"/>
      <w:r w:rsidR="0026038A" w:rsidRPr="00D03DE9">
        <w:rPr>
          <w:rFonts w:ascii="Times New Roman" w:hAnsi="Times New Roman" w:cs="Times New Roman"/>
          <w:sz w:val="24"/>
          <w:szCs w:val="24"/>
        </w:rPr>
        <w:t>(</w:t>
      </w:r>
      <w:r w:rsidR="00770017" w:rsidRPr="00D03DE9">
        <w:rPr>
          <w:rFonts w:ascii="Times New Roman" w:hAnsi="Times New Roman" w:cs="Times New Roman"/>
          <w:sz w:val="24"/>
          <w:szCs w:val="24"/>
        </w:rPr>
        <w:t xml:space="preserve">≤2 CFU </w:t>
      </w:r>
      <w:r w:rsidR="008E73BD" w:rsidRPr="00D03DE9">
        <w:rPr>
          <w:rFonts w:ascii="Times New Roman" w:hAnsi="Times New Roman" w:cs="Times New Roman"/>
          <w:sz w:val="24"/>
          <w:szCs w:val="24"/>
        </w:rPr>
        <w:t xml:space="preserve">on </w:t>
      </w:r>
      <w:r w:rsidR="006B035B" w:rsidRPr="00D03DE9">
        <w:rPr>
          <w:rFonts w:ascii="Times New Roman" w:hAnsi="Times New Roman" w:cs="Times New Roman"/>
          <w:sz w:val="24"/>
          <w:szCs w:val="24"/>
        </w:rPr>
        <w:t>each</w:t>
      </w:r>
      <w:r w:rsidR="008E73BD" w:rsidRPr="00D03DE9">
        <w:rPr>
          <w:rFonts w:ascii="Times New Roman" w:hAnsi="Times New Roman" w:cs="Times New Roman"/>
          <w:sz w:val="24"/>
          <w:szCs w:val="24"/>
        </w:rPr>
        <w:t xml:space="preserve"> plate</w:t>
      </w:r>
      <w:r w:rsidR="006D5979" w:rsidRPr="00D03DE9">
        <w:rPr>
          <w:rFonts w:ascii="Times New Roman" w:hAnsi="Times New Roman" w:cs="Times New Roman"/>
          <w:sz w:val="24"/>
          <w:szCs w:val="24"/>
        </w:rPr>
        <w:t>;</w:t>
      </w:r>
      <w:r w:rsidR="00552389"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if</w:t>
      </w:r>
      <w:r w:rsidR="00F456BF" w:rsidRPr="00D03DE9">
        <w:rPr>
          <w:rFonts w:ascii="Times New Roman" w:hAnsi="Times New Roman" w:cs="Times New Roman"/>
          <w:sz w:val="24"/>
          <w:szCs w:val="24"/>
        </w:rPr>
        <w:t xml:space="preserve"> </w:t>
      </w:r>
      <w:r w:rsidR="002D72EE" w:rsidRPr="00D03DE9">
        <w:rPr>
          <w:rFonts w:ascii="Times New Roman" w:hAnsi="Times New Roman" w:cs="Times New Roman"/>
          <w:sz w:val="24"/>
          <w:szCs w:val="24"/>
        </w:rPr>
        <w:t>growth</w:t>
      </w:r>
      <w:r w:rsidR="00F456BF" w:rsidRPr="00D03DE9">
        <w:rPr>
          <w:rFonts w:ascii="Times New Roman" w:hAnsi="Times New Roman" w:cs="Times New Roman"/>
          <w:sz w:val="24"/>
          <w:szCs w:val="24"/>
        </w:rPr>
        <w:t xml:space="preserve"> </w:t>
      </w:r>
      <w:r w:rsidR="006D5979" w:rsidRPr="00D03DE9">
        <w:rPr>
          <w:rFonts w:ascii="Times New Roman" w:hAnsi="Times New Roman" w:cs="Times New Roman"/>
          <w:sz w:val="24"/>
          <w:szCs w:val="24"/>
        </w:rPr>
        <w:t>on both duplicate</w:t>
      </w:r>
      <w:r w:rsidR="00FE1424" w:rsidRPr="00D03DE9">
        <w:rPr>
          <w:rFonts w:ascii="Times New Roman" w:hAnsi="Times New Roman" w:cs="Times New Roman"/>
          <w:sz w:val="24"/>
          <w:szCs w:val="24"/>
        </w:rPr>
        <w:t xml:space="preserve">s, morphology of isolates </w:t>
      </w:r>
      <w:r w:rsidR="00325BDF" w:rsidRPr="00D03DE9">
        <w:rPr>
          <w:rFonts w:ascii="Times New Roman" w:hAnsi="Times New Roman" w:cs="Times New Roman"/>
          <w:sz w:val="24"/>
          <w:szCs w:val="24"/>
        </w:rPr>
        <w:t xml:space="preserve">on each plate distinct from </w:t>
      </w:r>
      <w:r w:rsidR="00757B59" w:rsidRPr="00D03DE9">
        <w:rPr>
          <w:rFonts w:ascii="Times New Roman" w:hAnsi="Times New Roman" w:cs="Times New Roman"/>
          <w:sz w:val="24"/>
          <w:szCs w:val="24"/>
        </w:rPr>
        <w:t>one an</w:t>
      </w:r>
      <w:r w:rsidR="00325BDF" w:rsidRPr="00D03DE9">
        <w:rPr>
          <w:rFonts w:ascii="Times New Roman" w:hAnsi="Times New Roman" w:cs="Times New Roman"/>
          <w:sz w:val="24"/>
          <w:szCs w:val="24"/>
        </w:rPr>
        <w:t>other</w:t>
      </w:r>
      <w:commentRangeEnd w:id="4"/>
      <w:r w:rsidR="0050712B">
        <w:rPr>
          <w:rStyle w:val="CommentReference"/>
        </w:rPr>
        <w:commentReference w:id="4"/>
      </w:r>
      <w:r w:rsidR="00110158" w:rsidRPr="00D03DE9">
        <w:rPr>
          <w:rFonts w:ascii="Times New Roman" w:hAnsi="Times New Roman" w:cs="Times New Roman"/>
          <w:sz w:val="24"/>
          <w:szCs w:val="24"/>
        </w:rPr>
        <w:t>)</w:t>
      </w:r>
      <w:r w:rsidR="00E16B34" w:rsidRPr="00D03DE9">
        <w:rPr>
          <w:rFonts w:ascii="Times New Roman" w:hAnsi="Times New Roman" w:cs="Times New Roman"/>
          <w:sz w:val="24"/>
          <w:szCs w:val="24"/>
        </w:rPr>
        <w:t>.</w:t>
      </w:r>
      <w:r w:rsidR="002E401A" w:rsidRPr="00D03DE9">
        <w:rPr>
          <w:rFonts w:ascii="Times New Roman" w:hAnsi="Times New Roman" w:cs="Times New Roman"/>
          <w:sz w:val="24"/>
          <w:szCs w:val="24"/>
        </w:rPr>
        <w:t xml:space="preserve"> </w:t>
      </w:r>
      <w:r w:rsidR="001777E9" w:rsidRPr="00D03DE9">
        <w:rPr>
          <w:rFonts w:ascii="Times New Roman" w:hAnsi="Times New Roman" w:cs="Times New Roman"/>
          <w:sz w:val="24"/>
          <w:szCs w:val="24"/>
        </w:rPr>
        <w:t>Interpretation</w:t>
      </w:r>
      <w:r w:rsidR="009E4B8D" w:rsidRPr="00D03DE9">
        <w:rPr>
          <w:rFonts w:ascii="Times New Roman" w:hAnsi="Times New Roman" w:cs="Times New Roman"/>
          <w:sz w:val="24"/>
          <w:szCs w:val="24"/>
        </w:rPr>
        <w:t xml:space="preserve"> of </w:t>
      </w:r>
      <w:r w:rsidR="00AE25DE" w:rsidRPr="00D03DE9">
        <w:rPr>
          <w:rFonts w:ascii="Times New Roman" w:hAnsi="Times New Roman" w:cs="Times New Roman"/>
          <w:sz w:val="24"/>
          <w:szCs w:val="24"/>
        </w:rPr>
        <w:t xml:space="preserve">duplicate </w:t>
      </w:r>
      <w:r w:rsidR="00D07AB9" w:rsidRPr="00D03DE9">
        <w:rPr>
          <w:rFonts w:ascii="Times New Roman" w:hAnsi="Times New Roman" w:cs="Times New Roman"/>
          <w:sz w:val="24"/>
          <w:szCs w:val="24"/>
        </w:rPr>
        <w:t xml:space="preserve">quartermilk </w:t>
      </w:r>
      <w:r w:rsidR="00AE25DE" w:rsidRPr="00D03DE9">
        <w:rPr>
          <w:rFonts w:ascii="Times New Roman" w:hAnsi="Times New Roman" w:cs="Times New Roman"/>
          <w:sz w:val="24"/>
          <w:szCs w:val="24"/>
        </w:rPr>
        <w:t>samples in series</w:t>
      </w:r>
      <w:r w:rsidR="002C5147" w:rsidRPr="00D03DE9">
        <w:rPr>
          <w:rFonts w:ascii="Times New Roman" w:hAnsi="Times New Roman" w:cs="Times New Roman"/>
          <w:sz w:val="24"/>
          <w:szCs w:val="24"/>
        </w:rPr>
        <w:t xml:space="preserve"> </w:t>
      </w:r>
      <w:r w:rsidR="007474AC" w:rsidRPr="00D03DE9">
        <w:rPr>
          <w:rFonts w:ascii="Times New Roman" w:hAnsi="Times New Roman" w:cs="Times New Roman"/>
          <w:sz w:val="24"/>
          <w:szCs w:val="24"/>
        </w:rPr>
        <w:t xml:space="preserve">results </w:t>
      </w:r>
      <w:r w:rsidR="00782659" w:rsidRPr="00D03DE9">
        <w:rPr>
          <w:rFonts w:ascii="Times New Roman" w:hAnsi="Times New Roman" w:cs="Times New Roman"/>
          <w:sz w:val="24"/>
          <w:szCs w:val="24"/>
        </w:rPr>
        <w:t>in decrease</w:t>
      </w:r>
      <w:r w:rsidR="00F96340" w:rsidRPr="00D03DE9">
        <w:rPr>
          <w:rFonts w:ascii="Times New Roman" w:hAnsi="Times New Roman" w:cs="Times New Roman"/>
          <w:sz w:val="24"/>
          <w:szCs w:val="24"/>
        </w:rPr>
        <w:t>d sensitivity but higher specifi</w:t>
      </w:r>
      <w:r w:rsidR="00015483" w:rsidRPr="00D03DE9">
        <w:rPr>
          <w:rFonts w:ascii="Times New Roman" w:hAnsi="Times New Roman" w:cs="Times New Roman"/>
          <w:sz w:val="24"/>
          <w:szCs w:val="24"/>
        </w:rPr>
        <w:t>ci</w:t>
      </w:r>
      <w:r w:rsidR="00F96340" w:rsidRPr="00D03DE9">
        <w:rPr>
          <w:rFonts w:ascii="Times New Roman" w:hAnsi="Times New Roman" w:cs="Times New Roman"/>
          <w:sz w:val="24"/>
          <w:szCs w:val="24"/>
        </w:rPr>
        <w:t>ty</w:t>
      </w:r>
      <w:r w:rsidR="004C1167" w:rsidRPr="00D03DE9">
        <w:rPr>
          <w:rFonts w:ascii="Times New Roman" w:hAnsi="Times New Roman" w:cs="Times New Roman"/>
          <w:sz w:val="24"/>
          <w:szCs w:val="24"/>
        </w:rPr>
        <w:t xml:space="preserve"> for</w:t>
      </w:r>
      <w:r w:rsidR="006B6F22" w:rsidRPr="00D03DE9">
        <w:rPr>
          <w:rFonts w:ascii="Times New Roman" w:hAnsi="Times New Roman" w:cs="Times New Roman"/>
          <w:sz w:val="24"/>
          <w:szCs w:val="24"/>
        </w:rPr>
        <w:t xml:space="preserve"> identifying </w:t>
      </w:r>
      <w:r w:rsidR="006E2631">
        <w:rPr>
          <w:rFonts w:ascii="Times New Roman" w:hAnsi="Times New Roman" w:cs="Times New Roman"/>
          <w:sz w:val="24"/>
          <w:szCs w:val="24"/>
        </w:rPr>
        <w:t>non-</w:t>
      </w:r>
      <w:r w:rsidR="006E2631">
        <w:rPr>
          <w:rFonts w:ascii="Times New Roman" w:hAnsi="Times New Roman" w:cs="Times New Roman"/>
          <w:i/>
          <w:iCs/>
          <w:sz w:val="24"/>
          <w:szCs w:val="24"/>
        </w:rPr>
        <w:t>aureus</w:t>
      </w:r>
      <w:r w:rsidR="006E2631">
        <w:rPr>
          <w:rFonts w:ascii="Times New Roman" w:hAnsi="Times New Roman" w:cs="Times New Roman"/>
          <w:sz w:val="24"/>
          <w:szCs w:val="24"/>
        </w:rPr>
        <w:t xml:space="preserve"> </w:t>
      </w:r>
      <w:r w:rsidR="006F5B4F">
        <w:rPr>
          <w:rFonts w:ascii="Times New Roman" w:hAnsi="Times New Roman" w:cs="Times New Roman"/>
          <w:sz w:val="24"/>
          <w:szCs w:val="24"/>
        </w:rPr>
        <w:t>s</w:t>
      </w:r>
      <w:r w:rsidR="00257664">
        <w:rPr>
          <w:rFonts w:ascii="Times New Roman" w:hAnsi="Times New Roman" w:cs="Times New Roman"/>
          <w:sz w:val="24"/>
          <w:szCs w:val="24"/>
        </w:rPr>
        <w:t>taph</w:t>
      </w:r>
      <w:r w:rsidR="006F5B4F">
        <w:rPr>
          <w:rFonts w:ascii="Times New Roman" w:hAnsi="Times New Roman" w:cs="Times New Roman"/>
          <w:sz w:val="24"/>
          <w:szCs w:val="24"/>
        </w:rPr>
        <w:t>ylococci</w:t>
      </w:r>
      <w:r w:rsidR="005D1F0F" w:rsidRPr="00D03DE9">
        <w:rPr>
          <w:rFonts w:ascii="Times New Roman" w:hAnsi="Times New Roman" w:cs="Times New Roman"/>
          <w:sz w:val="24"/>
          <w:szCs w:val="24"/>
        </w:rPr>
        <w:t xml:space="preserve"> intramammary </w:t>
      </w:r>
      <w:r w:rsidR="00057A44" w:rsidRPr="00D03DE9">
        <w:rPr>
          <w:rFonts w:ascii="Times New Roman" w:hAnsi="Times New Roman" w:cs="Times New Roman"/>
          <w:sz w:val="24"/>
          <w:szCs w:val="24"/>
        </w:rPr>
        <w:t>infections</w:t>
      </w:r>
      <w:r w:rsidR="005D1F0F" w:rsidRPr="00D03DE9">
        <w:rPr>
          <w:rFonts w:ascii="Times New Roman" w:hAnsi="Times New Roman" w:cs="Times New Roman"/>
          <w:sz w:val="24"/>
          <w:szCs w:val="24"/>
        </w:rPr>
        <w:t xml:space="preserve"> </w:t>
      </w:r>
      <w:r w:rsidR="003924A5" w:rsidRPr="00D03DE9">
        <w:rPr>
          <w:rFonts w:ascii="Times New Roman" w:hAnsi="Times New Roman" w:cs="Times New Roman"/>
          <w:sz w:val="24"/>
          <w:szCs w:val="24"/>
        </w:rPr>
        <w:t xml:space="preserve">as </w:t>
      </w:r>
      <w:r w:rsidR="005D1F0F" w:rsidRPr="00D03DE9">
        <w:rPr>
          <w:rFonts w:ascii="Times New Roman" w:hAnsi="Times New Roman" w:cs="Times New Roman"/>
          <w:sz w:val="24"/>
          <w:szCs w:val="24"/>
        </w:rPr>
        <w:lastRenderedPageBreak/>
        <w:t xml:space="preserve">compared </w:t>
      </w:r>
      <w:r w:rsidR="00057A44" w:rsidRPr="00D03DE9">
        <w:rPr>
          <w:rFonts w:ascii="Times New Roman" w:hAnsi="Times New Roman" w:cs="Times New Roman"/>
          <w:sz w:val="24"/>
          <w:szCs w:val="24"/>
        </w:rPr>
        <w:t xml:space="preserve">to a single sample </w:t>
      </w:r>
      <w:r w:rsidR="00F42541" w:rsidRPr="00D03DE9">
        <w:rPr>
          <w:rFonts w:ascii="Times New Roman" w:hAnsi="Times New Roman" w:cs="Times New Roman"/>
          <w:sz w:val="24"/>
          <w:szCs w:val="24"/>
        </w:rPr>
        <w:fldChar w:fldCharType="begin"/>
      </w:r>
      <w:r w:rsidR="00FE4DE5" w:rsidRPr="00D03DE9">
        <w:rPr>
          <w:rFonts w:ascii="Times New Roman" w:hAnsi="Times New Roman" w:cs="Times New Roman"/>
          <w:sz w:val="24"/>
          <w:szCs w:val="24"/>
        </w:rPr>
        <w:instrText xml:space="preserve"> ADDIN EN.CITE &lt;EndNote&gt;&lt;Cite&gt;&lt;Author&gt;Dohoo&lt;/Author&gt;&lt;Year&gt;2011&lt;/Year&gt;&lt;RecNum&gt;658&lt;/RecNum&gt;&lt;DisplayText&gt;(Dohoo et al., 2011)&lt;/DisplayText&gt;&lt;record&gt;&lt;rec-number&gt;658&lt;/rec-number&gt;&lt;foreign-keys&gt;&lt;key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42541" w:rsidRPr="00D03DE9">
        <w:rPr>
          <w:rFonts w:ascii="Times New Roman" w:hAnsi="Times New Roman" w:cs="Times New Roman"/>
          <w:sz w:val="24"/>
          <w:szCs w:val="24"/>
        </w:rPr>
        <w:fldChar w:fldCharType="separate"/>
      </w:r>
      <w:r w:rsidR="00FE4DE5" w:rsidRPr="00D03DE9">
        <w:rPr>
          <w:rFonts w:ascii="Times New Roman" w:hAnsi="Times New Roman" w:cs="Times New Roman"/>
          <w:noProof/>
          <w:sz w:val="24"/>
          <w:szCs w:val="24"/>
        </w:rPr>
        <w:t>(Dohoo et al., 2011)</w:t>
      </w:r>
      <w:r w:rsidR="00F42541" w:rsidRPr="00D03DE9">
        <w:rPr>
          <w:rFonts w:ascii="Times New Roman" w:hAnsi="Times New Roman" w:cs="Times New Roman"/>
          <w:sz w:val="24"/>
          <w:szCs w:val="24"/>
        </w:rPr>
        <w:fldChar w:fldCharType="end"/>
      </w:r>
      <w:r w:rsidR="00FA3149" w:rsidRPr="00D03DE9">
        <w:rPr>
          <w:rFonts w:ascii="Times New Roman" w:hAnsi="Times New Roman" w:cs="Times New Roman"/>
          <w:sz w:val="24"/>
          <w:szCs w:val="24"/>
        </w:rPr>
        <w:t xml:space="preserve">. </w:t>
      </w:r>
      <w:r w:rsidR="00C84C92" w:rsidRPr="00D03DE9">
        <w:rPr>
          <w:rFonts w:ascii="Times New Roman" w:hAnsi="Times New Roman" w:cs="Times New Roman"/>
          <w:sz w:val="24"/>
          <w:szCs w:val="24"/>
        </w:rPr>
        <w:t xml:space="preserve">This approach </w:t>
      </w:r>
      <w:r w:rsidR="00B552FA" w:rsidRPr="00D03DE9">
        <w:rPr>
          <w:rFonts w:ascii="Times New Roman" w:hAnsi="Times New Roman" w:cs="Times New Roman"/>
          <w:sz w:val="24"/>
          <w:szCs w:val="24"/>
        </w:rPr>
        <w:t>was chosen</w:t>
      </w:r>
      <w:r w:rsidR="00423D27" w:rsidRPr="00D03DE9">
        <w:rPr>
          <w:rFonts w:ascii="Times New Roman" w:hAnsi="Times New Roman" w:cs="Times New Roman"/>
          <w:sz w:val="24"/>
          <w:szCs w:val="24"/>
        </w:rPr>
        <w:t xml:space="preserve"> to maximize the </w:t>
      </w:r>
      <w:r w:rsidR="009625D5" w:rsidRPr="00D03DE9">
        <w:rPr>
          <w:rFonts w:ascii="Times New Roman" w:hAnsi="Times New Roman" w:cs="Times New Roman"/>
          <w:sz w:val="24"/>
          <w:szCs w:val="24"/>
        </w:rPr>
        <w:t>specificity</w:t>
      </w:r>
      <w:r w:rsidR="00423D27" w:rsidRPr="00D03DE9">
        <w:rPr>
          <w:rFonts w:ascii="Times New Roman" w:hAnsi="Times New Roman" w:cs="Times New Roman"/>
          <w:sz w:val="24"/>
          <w:szCs w:val="24"/>
        </w:rPr>
        <w:t xml:space="preserve"> of</w:t>
      </w:r>
      <w:r w:rsidR="007F554D" w:rsidRPr="00D03DE9">
        <w:rPr>
          <w:rFonts w:ascii="Times New Roman" w:hAnsi="Times New Roman" w:cs="Times New Roman"/>
          <w:sz w:val="24"/>
          <w:szCs w:val="24"/>
        </w:rPr>
        <w:t xml:space="preserve"> </w:t>
      </w:r>
      <w:r w:rsidR="00355218" w:rsidRPr="00D03DE9">
        <w:rPr>
          <w:rFonts w:ascii="Times New Roman" w:hAnsi="Times New Roman" w:cs="Times New Roman"/>
          <w:sz w:val="24"/>
          <w:szCs w:val="24"/>
        </w:rPr>
        <w:t xml:space="preserve">culture to identify quarters as positive for a </w:t>
      </w:r>
      <w:r w:rsidR="006F5B4F">
        <w:rPr>
          <w:rFonts w:ascii="Times New Roman" w:hAnsi="Times New Roman" w:cs="Times New Roman"/>
          <w:sz w:val="24"/>
          <w:szCs w:val="24"/>
        </w:rPr>
        <w:t>non-</w:t>
      </w:r>
      <w:r w:rsidR="006F5B4F">
        <w:rPr>
          <w:rFonts w:ascii="Times New Roman" w:hAnsi="Times New Roman" w:cs="Times New Roman"/>
          <w:i/>
          <w:iCs/>
          <w:sz w:val="24"/>
          <w:szCs w:val="24"/>
        </w:rPr>
        <w:t>aureus</w:t>
      </w:r>
      <w:r w:rsidR="006F5B4F">
        <w:rPr>
          <w:rFonts w:ascii="Times New Roman" w:hAnsi="Times New Roman" w:cs="Times New Roman"/>
          <w:sz w:val="24"/>
          <w:szCs w:val="24"/>
        </w:rPr>
        <w:t xml:space="preserve"> staphylococci</w:t>
      </w:r>
      <w:r w:rsidR="00355218" w:rsidRPr="00D03DE9">
        <w:rPr>
          <w:rFonts w:ascii="Times New Roman" w:hAnsi="Times New Roman" w:cs="Times New Roman"/>
          <w:sz w:val="24"/>
          <w:szCs w:val="24"/>
        </w:rPr>
        <w:t xml:space="preserve"> IMI</w:t>
      </w:r>
      <w:r w:rsidR="00C61D09" w:rsidRPr="00D03DE9">
        <w:rPr>
          <w:rFonts w:ascii="Times New Roman" w:hAnsi="Times New Roman" w:cs="Times New Roman"/>
          <w:sz w:val="24"/>
          <w:szCs w:val="24"/>
        </w:rPr>
        <w:t xml:space="preserve"> (i.e., minimize false positives)</w:t>
      </w:r>
      <w:r w:rsidR="009F30BD" w:rsidRPr="00D03DE9">
        <w:rPr>
          <w:rFonts w:ascii="Times New Roman" w:hAnsi="Times New Roman" w:cs="Times New Roman"/>
          <w:sz w:val="24"/>
          <w:szCs w:val="24"/>
        </w:rPr>
        <w:t xml:space="preserve">, </w:t>
      </w:r>
      <w:r w:rsidR="005E77D2" w:rsidRPr="00D03DE9">
        <w:rPr>
          <w:rFonts w:ascii="Times New Roman" w:hAnsi="Times New Roman" w:cs="Times New Roman"/>
          <w:sz w:val="24"/>
          <w:szCs w:val="24"/>
        </w:rPr>
        <w:t xml:space="preserve">as </w:t>
      </w:r>
      <w:r w:rsidR="00423D27" w:rsidRPr="00D03DE9">
        <w:rPr>
          <w:rFonts w:ascii="Times New Roman" w:hAnsi="Times New Roman" w:cs="Times New Roman"/>
          <w:sz w:val="24"/>
          <w:szCs w:val="24"/>
        </w:rPr>
        <w:t>collecti</w:t>
      </w:r>
      <w:r w:rsidR="00AE571D" w:rsidRPr="00D03DE9">
        <w:rPr>
          <w:rFonts w:ascii="Times New Roman" w:hAnsi="Times New Roman" w:cs="Times New Roman"/>
          <w:sz w:val="24"/>
          <w:szCs w:val="24"/>
        </w:rPr>
        <w:t>on of a</w:t>
      </w:r>
      <w:r w:rsidR="00423D27" w:rsidRPr="00D03DE9">
        <w:rPr>
          <w:rFonts w:ascii="Times New Roman" w:hAnsi="Times New Roman" w:cs="Times New Roman"/>
          <w:sz w:val="24"/>
          <w:szCs w:val="24"/>
        </w:rPr>
        <w:t xml:space="preserve"> large number of samples in the field </w:t>
      </w:r>
      <w:r w:rsidR="00AE571D" w:rsidRPr="00D03DE9">
        <w:rPr>
          <w:rFonts w:ascii="Times New Roman" w:hAnsi="Times New Roman" w:cs="Times New Roman"/>
          <w:sz w:val="24"/>
          <w:szCs w:val="24"/>
        </w:rPr>
        <w:t xml:space="preserve">under time pressure and occasionally </w:t>
      </w:r>
      <w:r w:rsidR="00423D27" w:rsidRPr="00D03DE9">
        <w:rPr>
          <w:rFonts w:ascii="Times New Roman" w:hAnsi="Times New Roman" w:cs="Times New Roman"/>
          <w:sz w:val="24"/>
          <w:szCs w:val="24"/>
        </w:rPr>
        <w:t xml:space="preserve">with minimally trained </w:t>
      </w:r>
      <w:r w:rsidR="00A43D79" w:rsidRPr="00D03DE9">
        <w:rPr>
          <w:rFonts w:ascii="Times New Roman" w:hAnsi="Times New Roman" w:cs="Times New Roman"/>
          <w:sz w:val="24"/>
          <w:szCs w:val="24"/>
        </w:rPr>
        <w:t>personnel resulted in a</w:t>
      </w:r>
      <w:r w:rsidR="007F554D" w:rsidRPr="00D03DE9">
        <w:rPr>
          <w:rFonts w:ascii="Times New Roman" w:hAnsi="Times New Roman" w:cs="Times New Roman"/>
          <w:sz w:val="24"/>
          <w:szCs w:val="24"/>
        </w:rPr>
        <w:t xml:space="preserve"> moderately high rate of contamination (13%).</w:t>
      </w:r>
      <w:r w:rsidR="000A63EC" w:rsidRPr="00D03DE9">
        <w:rPr>
          <w:rFonts w:ascii="Times New Roman" w:hAnsi="Times New Roman" w:cs="Times New Roman"/>
          <w:sz w:val="24"/>
          <w:szCs w:val="24"/>
        </w:rPr>
        <w:t xml:space="preserve"> </w:t>
      </w:r>
      <w:r w:rsidR="002E401A" w:rsidRPr="00D03DE9">
        <w:rPr>
          <w:rFonts w:ascii="Times New Roman" w:hAnsi="Times New Roman" w:cs="Times New Roman"/>
          <w:sz w:val="24"/>
          <w:szCs w:val="24"/>
        </w:rPr>
        <w:t xml:space="preserve">Samples were classified as contaminated </w:t>
      </w:r>
      <w:r w:rsidR="00EF66E5" w:rsidRPr="00D03DE9">
        <w:rPr>
          <w:rFonts w:ascii="Times New Roman" w:hAnsi="Times New Roman" w:cs="Times New Roman"/>
          <w:sz w:val="24"/>
          <w:szCs w:val="24"/>
        </w:rPr>
        <w:t xml:space="preserve">if </w:t>
      </w:r>
      <w:r w:rsidR="00176E84" w:rsidRPr="00D03DE9">
        <w:rPr>
          <w:rFonts w:ascii="Times New Roman" w:hAnsi="Times New Roman" w:cs="Times New Roman"/>
          <w:sz w:val="24"/>
          <w:szCs w:val="24"/>
        </w:rPr>
        <w:t>more than 2 different morpholog</w:t>
      </w:r>
      <w:r w:rsidR="00045E88" w:rsidRPr="00D03DE9">
        <w:rPr>
          <w:rFonts w:ascii="Times New Roman" w:hAnsi="Times New Roman" w:cs="Times New Roman"/>
          <w:sz w:val="24"/>
          <w:szCs w:val="24"/>
        </w:rPr>
        <w:t>ically-distinct isolates</w:t>
      </w:r>
      <w:r w:rsidR="00176E84" w:rsidRPr="00D03DE9">
        <w:rPr>
          <w:rFonts w:ascii="Times New Roman" w:hAnsi="Times New Roman" w:cs="Times New Roman"/>
          <w:sz w:val="24"/>
          <w:szCs w:val="24"/>
        </w:rPr>
        <w:t xml:space="preserve"> </w:t>
      </w:r>
      <w:r w:rsidR="00055E73" w:rsidRPr="00D03DE9">
        <w:rPr>
          <w:rFonts w:ascii="Times New Roman" w:hAnsi="Times New Roman" w:cs="Times New Roman"/>
          <w:sz w:val="24"/>
          <w:szCs w:val="24"/>
        </w:rPr>
        <w:t>grew on a plate</w:t>
      </w:r>
      <w:r w:rsidR="002E401A" w:rsidRPr="00D03DE9">
        <w:rPr>
          <w:rFonts w:ascii="Times New Roman" w:hAnsi="Times New Roman" w:cs="Times New Roman"/>
          <w:sz w:val="24"/>
          <w:szCs w:val="24"/>
        </w:rPr>
        <w:t>.</w:t>
      </w:r>
    </w:p>
    <w:p w14:paraId="78E4791F" w14:textId="77777777" w:rsidR="007849BA" w:rsidRPr="00D03DE9" w:rsidRDefault="007849BA" w:rsidP="00CE7E8E">
      <w:pPr>
        <w:spacing w:line="480" w:lineRule="auto"/>
        <w:rPr>
          <w:rFonts w:ascii="Times New Roman" w:hAnsi="Times New Roman" w:cs="Times New Roman"/>
          <w:sz w:val="24"/>
          <w:szCs w:val="24"/>
        </w:rPr>
      </w:pPr>
    </w:p>
    <w:p w14:paraId="24BBFC26" w14:textId="5AC4F6D3" w:rsidR="009173EF" w:rsidRPr="00D03DE9" w:rsidRDefault="00CF16D8"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Speciation of bacterial isolates</w:t>
      </w:r>
    </w:p>
    <w:p w14:paraId="3E3E146D" w14:textId="6F00EFBF" w:rsidR="00CE74EE" w:rsidRPr="00D03DE9" w:rsidRDefault="000464A0" w:rsidP="00CE7E8E">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D03DE9">
        <w:rPr>
          <w:rFonts w:ascii="Times New Roman" w:hAnsi="Times New Roman" w:cs="Times New Roman"/>
          <w:sz w:val="24"/>
          <w:szCs w:val="24"/>
        </w:rPr>
        <w:t xml:space="preserve">Isolates </w:t>
      </w:r>
      <w:r w:rsidR="00812E5F">
        <w:rPr>
          <w:rFonts w:ascii="Times New Roman" w:hAnsi="Times New Roman" w:cs="Times New Roman"/>
          <w:sz w:val="24"/>
          <w:szCs w:val="24"/>
        </w:rPr>
        <w:t xml:space="preserve">cultured from quarters </w:t>
      </w:r>
      <w:r w:rsidR="0050712B">
        <w:rPr>
          <w:rFonts w:ascii="Times New Roman" w:hAnsi="Times New Roman" w:cs="Times New Roman"/>
          <w:sz w:val="24"/>
          <w:szCs w:val="24"/>
        </w:rPr>
        <w:t>meeting the</w:t>
      </w:r>
      <w:r w:rsidR="00950C27" w:rsidRPr="00D03DE9">
        <w:rPr>
          <w:rFonts w:ascii="Times New Roman" w:hAnsi="Times New Roman" w:cs="Times New Roman"/>
          <w:sz w:val="24"/>
          <w:szCs w:val="24"/>
        </w:rPr>
        <w:t xml:space="preserve"> IMI </w:t>
      </w:r>
      <w:r w:rsidR="0050712B">
        <w:rPr>
          <w:rFonts w:ascii="Times New Roman" w:hAnsi="Times New Roman" w:cs="Times New Roman"/>
          <w:sz w:val="24"/>
          <w:szCs w:val="24"/>
        </w:rPr>
        <w:t xml:space="preserve">definition </w:t>
      </w:r>
      <w:r w:rsidR="00950C27" w:rsidRPr="00D03DE9">
        <w:rPr>
          <w:rFonts w:ascii="Times New Roman" w:hAnsi="Times New Roman" w:cs="Times New Roman"/>
          <w:sz w:val="24"/>
          <w:szCs w:val="24"/>
        </w:rPr>
        <w:t>were</w:t>
      </w:r>
      <w:r w:rsidR="00BE49FC" w:rsidRPr="00D03DE9">
        <w:rPr>
          <w:rFonts w:ascii="Times New Roman" w:hAnsi="Times New Roman" w:cs="Times New Roman"/>
          <w:sz w:val="24"/>
          <w:szCs w:val="24"/>
        </w:rPr>
        <w:t xml:space="preserve"> selected</w:t>
      </w:r>
      <w:r w:rsidR="001D1BBF" w:rsidRPr="00D03DE9">
        <w:rPr>
          <w:rFonts w:ascii="Times New Roman" w:hAnsi="Times New Roman" w:cs="Times New Roman"/>
          <w:sz w:val="24"/>
          <w:szCs w:val="24"/>
        </w:rPr>
        <w:t xml:space="preserve"> and grown in isolation</w:t>
      </w:r>
      <w:r w:rsidR="00950C27" w:rsidRPr="00D03DE9">
        <w:rPr>
          <w:rFonts w:ascii="Times New Roman" w:hAnsi="Times New Roman" w:cs="Times New Roman"/>
          <w:sz w:val="24"/>
          <w:szCs w:val="24"/>
        </w:rPr>
        <w:t xml:space="preserve"> </w:t>
      </w:r>
      <w:r w:rsidR="005506E5" w:rsidRPr="00D03DE9">
        <w:rPr>
          <w:rFonts w:ascii="Times New Roman" w:hAnsi="Times New Roman" w:cs="Times New Roman"/>
          <w:sz w:val="24"/>
          <w:szCs w:val="24"/>
        </w:rPr>
        <w:t>on blood agar</w:t>
      </w:r>
      <w:r w:rsidR="00CC6FA0" w:rsidRPr="00D03DE9">
        <w:rPr>
          <w:rFonts w:ascii="Times New Roman" w:hAnsi="Times New Roman" w:cs="Times New Roman"/>
          <w:sz w:val="24"/>
          <w:szCs w:val="24"/>
        </w:rPr>
        <w:t>. S</w:t>
      </w:r>
      <w:r w:rsidR="00D320E0" w:rsidRPr="00D03DE9">
        <w:rPr>
          <w:rFonts w:ascii="Times New Roman" w:hAnsi="Times New Roman" w:cs="Times New Roman"/>
          <w:sz w:val="24"/>
          <w:szCs w:val="24"/>
        </w:rPr>
        <w:t>tandard benchtop tests were done to presumptively identify bacteria</w:t>
      </w:r>
      <w:r w:rsidR="00272341" w:rsidRPr="00D03DE9">
        <w:rPr>
          <w:rFonts w:ascii="Times New Roman" w:hAnsi="Times New Roman" w:cs="Times New Roman"/>
          <w:sz w:val="24"/>
          <w:szCs w:val="24"/>
        </w:rPr>
        <w:t xml:space="preserve"> following NMC procedure guidelines</w:t>
      </w:r>
      <w:r w:rsidR="00CC6FA0" w:rsidRPr="00D03DE9">
        <w:rPr>
          <w:rFonts w:ascii="Times New Roman" w:hAnsi="Times New Roman" w:cs="Times New Roman"/>
          <w:sz w:val="24"/>
          <w:szCs w:val="24"/>
        </w:rPr>
        <w:t xml:space="preserve">, including </w:t>
      </w:r>
      <w:r w:rsidR="00DC3A53" w:rsidRPr="00D03DE9">
        <w:rPr>
          <w:rFonts w:ascii="Times New Roman" w:hAnsi="Times New Roman" w:cs="Times New Roman"/>
          <w:sz w:val="24"/>
          <w:szCs w:val="24"/>
        </w:rPr>
        <w:t xml:space="preserve">differential growth on selective media, colony morphology, </w:t>
      </w:r>
      <w:r w:rsidR="00CA0B87" w:rsidRPr="00D03DE9">
        <w:rPr>
          <w:rFonts w:ascii="Times New Roman" w:hAnsi="Times New Roman" w:cs="Times New Roman"/>
          <w:sz w:val="24"/>
          <w:szCs w:val="24"/>
        </w:rPr>
        <w:t xml:space="preserve">hemolytic pattern, </w:t>
      </w:r>
      <w:r w:rsidR="00DC3A53" w:rsidRPr="00D03DE9">
        <w:rPr>
          <w:rFonts w:ascii="Times New Roman" w:hAnsi="Times New Roman" w:cs="Times New Roman"/>
          <w:sz w:val="24"/>
          <w:szCs w:val="24"/>
        </w:rPr>
        <w:t xml:space="preserve">catalase reaction, Gram stain, </w:t>
      </w:r>
      <w:r w:rsidR="00CC6FA0" w:rsidRPr="00D03DE9">
        <w:rPr>
          <w:rFonts w:ascii="Times New Roman" w:hAnsi="Times New Roman" w:cs="Times New Roman"/>
          <w:sz w:val="24"/>
          <w:szCs w:val="24"/>
        </w:rPr>
        <w:t xml:space="preserve">and </w:t>
      </w:r>
      <w:r w:rsidR="00DC3A53" w:rsidRPr="00D03DE9">
        <w:rPr>
          <w:rFonts w:ascii="Times New Roman" w:hAnsi="Times New Roman" w:cs="Times New Roman"/>
          <w:sz w:val="24"/>
          <w:szCs w:val="24"/>
        </w:rPr>
        <w:t xml:space="preserve">coagulase testing </w:t>
      </w:r>
      <w:r w:rsidR="00CC6FA0" w:rsidRPr="00D03DE9">
        <w:rPr>
          <w:rFonts w:ascii="Times New Roman" w:hAnsi="Times New Roman" w:cs="Times New Roman"/>
          <w:sz w:val="24"/>
          <w:szCs w:val="24"/>
        </w:rPr>
        <w:t>(</w:t>
      </w:r>
      <w:r w:rsidR="0055452F" w:rsidRPr="00D03DE9">
        <w:rPr>
          <w:rFonts w:ascii="Times New Roman" w:hAnsi="Times New Roman" w:cs="Times New Roman"/>
          <w:sz w:val="24"/>
          <w:szCs w:val="24"/>
        </w:rPr>
        <w:t>NMC</w:t>
      </w:r>
      <w:r w:rsidR="00DC3A53" w:rsidRPr="00D03DE9">
        <w:rPr>
          <w:rFonts w:ascii="Times New Roman" w:hAnsi="Times New Roman" w:cs="Times New Roman"/>
          <w:sz w:val="24"/>
          <w:szCs w:val="24"/>
        </w:rPr>
        <w:t>, 2017)</w:t>
      </w:r>
      <w:r w:rsidR="00120BA9" w:rsidRPr="00D03DE9">
        <w:rPr>
          <w:rFonts w:ascii="Times New Roman" w:hAnsi="Times New Roman" w:cs="Times New Roman"/>
          <w:sz w:val="24"/>
          <w:szCs w:val="24"/>
        </w:rPr>
        <w:fldChar w:fldCharType="begin"/>
      </w:r>
      <w:r w:rsidR="00B24533" w:rsidRPr="00D03DE9">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005E6529">
        <w:rPr>
          <w:rFonts w:ascii="Times New Roman" w:hAnsi="Times New Roman" w:cs="Times New Roman"/>
          <w:sz w:val="24"/>
          <w:szCs w:val="24"/>
        </w:rPr>
        <w:fldChar w:fldCharType="separate"/>
      </w:r>
      <w:r w:rsidR="00120BA9" w:rsidRPr="00D03DE9">
        <w:rPr>
          <w:rFonts w:ascii="Times New Roman" w:hAnsi="Times New Roman" w:cs="Times New Roman"/>
          <w:sz w:val="24"/>
          <w:szCs w:val="24"/>
        </w:rPr>
        <w:fldChar w:fldCharType="end"/>
      </w:r>
      <w:r w:rsidR="00120BA9" w:rsidRPr="00D03DE9">
        <w:rPr>
          <w:rFonts w:ascii="Times New Roman" w:hAnsi="Times New Roman" w:cs="Times New Roman"/>
          <w:sz w:val="24"/>
          <w:szCs w:val="24"/>
        </w:rPr>
        <w:t>.</w:t>
      </w:r>
      <w:r w:rsidR="002C2258" w:rsidRPr="00D03DE9">
        <w:rPr>
          <w:rFonts w:ascii="Times New Roman" w:eastAsia="ComputerModern-Regular" w:hAnsi="Times New Roman" w:cs="Times New Roman"/>
          <w:kern w:val="0"/>
          <w:sz w:val="24"/>
          <w:szCs w:val="24"/>
        </w:rPr>
        <w:t xml:space="preserve"> </w:t>
      </w:r>
      <w:r w:rsidR="000F3967" w:rsidRPr="00D03DE9">
        <w:rPr>
          <w:rFonts w:ascii="Times New Roman" w:hAnsi="Times New Roman" w:cs="Times New Roman"/>
          <w:sz w:val="24"/>
          <w:szCs w:val="24"/>
        </w:rPr>
        <w:t xml:space="preserve">Isolates were preserved in tryptic soy broth with </w:t>
      </w:r>
      <w:r w:rsidR="00360424" w:rsidRPr="00D03DE9">
        <w:rPr>
          <w:rFonts w:ascii="Times New Roman" w:hAnsi="Times New Roman" w:cs="Times New Roman"/>
          <w:sz w:val="24"/>
          <w:szCs w:val="24"/>
        </w:rPr>
        <w:t xml:space="preserve">a final concentration of </w:t>
      </w:r>
      <w:r w:rsidR="000F3967" w:rsidRPr="00D03DE9">
        <w:rPr>
          <w:rFonts w:ascii="Times New Roman" w:hAnsi="Times New Roman" w:cs="Times New Roman"/>
          <w:sz w:val="24"/>
          <w:szCs w:val="24"/>
        </w:rPr>
        <w:t>15% glycerol</w:t>
      </w:r>
      <w:r w:rsidR="007F3202" w:rsidRPr="00D03DE9">
        <w:rPr>
          <w:rFonts w:ascii="Times New Roman" w:hAnsi="Times New Roman" w:cs="Times New Roman"/>
          <w:sz w:val="24"/>
          <w:szCs w:val="24"/>
        </w:rPr>
        <w:t xml:space="preserve"> in cryovials</w:t>
      </w:r>
      <w:r w:rsidR="002C2258" w:rsidRPr="00D03DE9">
        <w:rPr>
          <w:rFonts w:ascii="Times New Roman" w:hAnsi="Times New Roman" w:cs="Times New Roman"/>
          <w:sz w:val="24"/>
          <w:szCs w:val="24"/>
        </w:rPr>
        <w:t xml:space="preserve"> </w:t>
      </w:r>
      <w:r w:rsidR="000F3967" w:rsidRPr="00D03DE9">
        <w:rPr>
          <w:rFonts w:ascii="Times New Roman" w:hAnsi="Times New Roman" w:cs="Times New Roman"/>
          <w:sz w:val="24"/>
          <w:szCs w:val="24"/>
        </w:rPr>
        <w:t xml:space="preserve">and stored </w:t>
      </w:r>
      <w:r w:rsidR="007F3202" w:rsidRPr="00D03DE9">
        <w:rPr>
          <w:rFonts w:ascii="Times New Roman" w:hAnsi="Times New Roman" w:cs="Times New Roman"/>
          <w:sz w:val="24"/>
          <w:szCs w:val="24"/>
        </w:rPr>
        <w:t xml:space="preserve">at </w:t>
      </w:r>
      <w:r w:rsidR="000F3967" w:rsidRPr="00D03DE9">
        <w:rPr>
          <w:rFonts w:ascii="Times New Roman" w:hAnsi="Times New Roman" w:cs="Times New Roman"/>
          <w:sz w:val="24"/>
          <w:szCs w:val="24"/>
        </w:rPr>
        <w:t>-80°C</w:t>
      </w:r>
      <w:r w:rsidR="007632D6" w:rsidRPr="00D03DE9">
        <w:rPr>
          <w:rFonts w:ascii="Times New Roman" w:hAnsi="Times New Roman" w:cs="Times New Roman"/>
          <w:sz w:val="24"/>
          <w:szCs w:val="24"/>
        </w:rPr>
        <w:t>.</w:t>
      </w:r>
      <w:r w:rsidR="00371487" w:rsidRPr="00D03DE9">
        <w:rPr>
          <w:rFonts w:ascii="Times New Roman" w:eastAsia="ComputerModern-Regular" w:hAnsi="Times New Roman" w:cs="Times New Roman"/>
          <w:kern w:val="0"/>
          <w:sz w:val="24"/>
          <w:szCs w:val="24"/>
        </w:rPr>
        <w:t xml:space="preserve"> </w:t>
      </w:r>
      <w:r w:rsidR="00D75E3B" w:rsidRPr="00D03DE9">
        <w:rPr>
          <w:rFonts w:ascii="Times New Roman" w:hAnsi="Times New Roman" w:cs="Times New Roman"/>
          <w:sz w:val="24"/>
          <w:szCs w:val="24"/>
          <w:shd w:val="clear" w:color="auto" w:fill="FFFFFF"/>
        </w:rPr>
        <w:t>Frozen isolates</w:t>
      </w:r>
      <w:r w:rsidR="004F022D" w:rsidRPr="00D03DE9">
        <w:rPr>
          <w:rFonts w:ascii="Times New Roman" w:hAnsi="Times New Roman" w:cs="Times New Roman"/>
          <w:sz w:val="24"/>
          <w:szCs w:val="24"/>
          <w:shd w:val="clear" w:color="auto" w:fill="FFFFFF"/>
        </w:rPr>
        <w:t xml:space="preserve"> were sent</w:t>
      </w:r>
      <w:r w:rsidR="00D75E3B" w:rsidRPr="00D03DE9">
        <w:rPr>
          <w:rFonts w:ascii="Times New Roman" w:hAnsi="Times New Roman" w:cs="Times New Roman"/>
          <w:sz w:val="24"/>
          <w:szCs w:val="24"/>
          <w:shd w:val="clear" w:color="auto" w:fill="FFFFFF"/>
        </w:rPr>
        <w:t xml:space="preserve"> overnight on ice</w:t>
      </w:r>
      <w:r w:rsidR="004F022D" w:rsidRPr="00D03DE9">
        <w:rPr>
          <w:rFonts w:ascii="Times New Roman" w:hAnsi="Times New Roman" w:cs="Times New Roman"/>
          <w:sz w:val="24"/>
          <w:szCs w:val="24"/>
          <w:shd w:val="clear" w:color="auto" w:fill="FFFFFF"/>
        </w:rPr>
        <w:t xml:space="preserve"> to the University of Missouri for speciation using MALDI-TOF mass spectrometry (Microflex, Bruker Daltonics) with Flex Control software (Bruker Daltonics). The protocol for identifying bacterial isolates with MALDI-TOF mass spectrometry has been described previously </w: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 </w:instrText>
      </w:r>
      <w:r w:rsidR="00AD2CA2" w:rsidRPr="00D03DE9">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AD2CA2" w:rsidRPr="00D03DE9">
        <w:rPr>
          <w:rFonts w:ascii="Times New Roman" w:hAnsi="Times New Roman" w:cs="Times New Roman"/>
          <w:sz w:val="24"/>
          <w:szCs w:val="24"/>
        </w:rPr>
        <w:instrText xml:space="preserve"> ADDIN EN.CITE.DATA </w:instrText>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r>
      <w:r w:rsidR="00AD2CA2" w:rsidRPr="00D03DE9">
        <w:rPr>
          <w:rFonts w:ascii="Times New Roman" w:hAnsi="Times New Roman" w:cs="Times New Roman"/>
          <w:sz w:val="24"/>
          <w:szCs w:val="24"/>
        </w:rPr>
        <w:fldChar w:fldCharType="separate"/>
      </w:r>
      <w:r w:rsidR="00AD2CA2" w:rsidRPr="00D03DE9">
        <w:rPr>
          <w:rFonts w:ascii="Times New Roman" w:hAnsi="Times New Roman" w:cs="Times New Roman"/>
          <w:noProof/>
          <w:sz w:val="24"/>
          <w:szCs w:val="24"/>
        </w:rPr>
        <w:t>(Adkins et al., 2022)</w:t>
      </w:r>
      <w:r w:rsidR="00AD2CA2" w:rsidRPr="00D03DE9">
        <w:rPr>
          <w:rFonts w:ascii="Times New Roman" w:hAnsi="Times New Roman" w:cs="Times New Roman"/>
          <w:sz w:val="24"/>
          <w:szCs w:val="24"/>
        </w:rPr>
        <w:fldChar w:fldCharType="end"/>
      </w:r>
      <w:r w:rsidR="00AD2CA2" w:rsidRPr="00D03DE9">
        <w:rPr>
          <w:rFonts w:ascii="Times New Roman" w:hAnsi="Times New Roman" w:cs="Times New Roman"/>
          <w:sz w:val="24"/>
          <w:szCs w:val="24"/>
        </w:rPr>
        <w:t xml:space="preserve">. </w:t>
      </w:r>
      <w:r w:rsidR="004F022D" w:rsidRPr="00D03DE9">
        <w:rPr>
          <w:rFonts w:ascii="Times New Roman" w:hAnsi="Times New Roman" w:cs="Times New Roman"/>
          <w:sz w:val="24"/>
          <w:szCs w:val="24"/>
          <w:shd w:val="clear" w:color="auto" w:fill="FFFFFF"/>
        </w:rPr>
        <w:t xml:space="preserve">Generated spectra were assigned a score based on similarity with spectra in the manufacturer’s database, as well as the University of Missouri laboratory custom database </w:t>
      </w:r>
      <w:r w:rsidR="00C574AB" w:rsidRPr="00D03DE9">
        <w:rPr>
          <w:rFonts w:ascii="Times New Roman" w:hAnsi="Times New Roman" w:cs="Times New Roman"/>
          <w:sz w:val="24"/>
          <w:szCs w:val="24"/>
        </w:rPr>
        <w:fldChar w:fldCharType="begin"/>
      </w:r>
      <w:r w:rsidR="00C574AB" w:rsidRPr="00D03DE9">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00C574AB" w:rsidRPr="00D03DE9">
        <w:rPr>
          <w:rFonts w:ascii="Times New Roman" w:hAnsi="Times New Roman" w:cs="Times New Roman"/>
          <w:sz w:val="24"/>
          <w:szCs w:val="24"/>
        </w:rPr>
        <w:fldChar w:fldCharType="separate"/>
      </w:r>
      <w:r w:rsidR="00C574AB" w:rsidRPr="00D03DE9">
        <w:rPr>
          <w:rFonts w:ascii="Times New Roman" w:hAnsi="Times New Roman" w:cs="Times New Roman"/>
          <w:noProof/>
          <w:sz w:val="24"/>
          <w:szCs w:val="24"/>
        </w:rPr>
        <w:t>(Adkins et al., 2018)</w:t>
      </w:r>
      <w:r w:rsidR="00C574AB" w:rsidRPr="00D03DE9">
        <w:rPr>
          <w:rFonts w:ascii="Times New Roman" w:hAnsi="Times New Roman" w:cs="Times New Roman"/>
          <w:sz w:val="24"/>
          <w:szCs w:val="24"/>
        </w:rPr>
        <w:fldChar w:fldCharType="end"/>
      </w:r>
      <w:r w:rsidR="00C574AB" w:rsidRPr="00D03DE9">
        <w:rPr>
          <w:rFonts w:ascii="Times New Roman" w:hAnsi="Times New Roman" w:cs="Times New Roman"/>
          <w:sz w:val="24"/>
          <w:szCs w:val="24"/>
        </w:rPr>
        <w:t>.</w:t>
      </w:r>
      <w:r w:rsidR="004F022D" w:rsidRPr="00D03DE9">
        <w:rPr>
          <w:rFonts w:ascii="Times New Roman" w:hAnsi="Times New Roman" w:cs="Times New Roman"/>
          <w:sz w:val="24"/>
          <w:szCs w:val="24"/>
          <w:shd w:val="clear" w:color="auto" w:fill="FFFFFF"/>
        </w:rPr>
        <w:t xml:space="preserve"> The confidence levels used for species identification were applied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(Cameron et al., 2017)</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r w:rsidR="003126ED" w:rsidRPr="00D03DE9">
        <w:rPr>
          <w:rFonts w:ascii="Times New Roman" w:hAnsi="Times New Roman" w:cs="Times New Roman"/>
          <w:sz w:val="24"/>
          <w:szCs w:val="24"/>
          <w:shd w:val="clear" w:color="auto" w:fill="FFFFFF"/>
        </w:rPr>
        <w:t xml:space="preserve"> i</w:t>
      </w:r>
      <w:r w:rsidR="004F022D" w:rsidRPr="00D03DE9">
        <w:rPr>
          <w:rFonts w:ascii="Times New Roman" w:hAnsi="Times New Roman" w:cs="Times New Roman"/>
          <w:sz w:val="24"/>
          <w:szCs w:val="24"/>
          <w:shd w:val="clear" w:color="auto" w:fill="FFFFFF"/>
        </w:rPr>
        <w:t xml:space="preserve">n which ≥1.7 was used for staphylococcal species-level identification and &lt;1.7 was classified as inconclusive. Suspect </w:t>
      </w:r>
      <w:r w:rsidR="00862428">
        <w:rPr>
          <w:rFonts w:ascii="Times New Roman" w:hAnsi="Times New Roman" w:cs="Times New Roman"/>
          <w:sz w:val="24"/>
          <w:szCs w:val="24"/>
          <w:shd w:val="clear" w:color="auto" w:fill="FFFFFF"/>
        </w:rPr>
        <w:t xml:space="preserve">staphylococci </w:t>
      </w:r>
      <w:r w:rsidR="004F022D" w:rsidRPr="00D03DE9">
        <w:rPr>
          <w:rFonts w:ascii="Times New Roman" w:hAnsi="Times New Roman" w:cs="Times New Roman"/>
          <w:sz w:val="24"/>
          <w:szCs w:val="24"/>
          <w:shd w:val="clear" w:color="auto" w:fill="FFFFFF"/>
        </w:rPr>
        <w:t>isolates unable to be identified to the species level and those identified as </w:t>
      </w:r>
      <w:r w:rsidR="004F022D" w:rsidRPr="00D03DE9">
        <w:rPr>
          <w:rFonts w:ascii="Times New Roman" w:hAnsi="Times New Roman" w:cs="Times New Roman"/>
          <w:i/>
          <w:iCs/>
          <w:sz w:val="24"/>
          <w:szCs w:val="24"/>
          <w:shd w:val="clear" w:color="auto" w:fill="FFFFFF"/>
        </w:rPr>
        <w:t>Staphylococcus agnetis</w:t>
      </w:r>
      <w:r w:rsidR="004F022D" w:rsidRPr="00D03DE9">
        <w:rPr>
          <w:rFonts w:ascii="Times New Roman" w:hAnsi="Times New Roman" w:cs="Times New Roman"/>
          <w:sz w:val="24"/>
          <w:szCs w:val="24"/>
          <w:shd w:val="clear" w:color="auto" w:fill="FFFFFF"/>
        </w:rPr>
        <w:t> or </w:t>
      </w:r>
      <w:r w:rsidR="004F022D" w:rsidRPr="00D03DE9">
        <w:rPr>
          <w:rFonts w:ascii="Times New Roman" w:hAnsi="Times New Roman" w:cs="Times New Roman"/>
          <w:i/>
          <w:iCs/>
          <w:sz w:val="24"/>
          <w:szCs w:val="24"/>
          <w:shd w:val="clear" w:color="auto" w:fill="FFFFFF"/>
        </w:rPr>
        <w:t>Staphylococcus hyicus</w:t>
      </w:r>
      <w:r w:rsidR="004F022D" w:rsidRPr="00D03DE9">
        <w:rPr>
          <w:rFonts w:ascii="Times New Roman" w:hAnsi="Times New Roman" w:cs="Times New Roman"/>
          <w:sz w:val="24"/>
          <w:szCs w:val="24"/>
          <w:shd w:val="clear" w:color="auto" w:fill="FFFFFF"/>
        </w:rPr>
        <w:t xml:space="preserve"> by </w:t>
      </w:r>
      <w:r w:rsidR="004F022D" w:rsidRPr="00D03DE9">
        <w:rPr>
          <w:rFonts w:ascii="Times New Roman" w:hAnsi="Times New Roman" w:cs="Times New Roman"/>
          <w:sz w:val="24"/>
          <w:szCs w:val="24"/>
          <w:shd w:val="clear" w:color="auto" w:fill="FFFFFF"/>
        </w:rPr>
        <w:lastRenderedPageBreak/>
        <w:t>MALDI-TOF were speciated using </w:t>
      </w:r>
      <w:r w:rsidR="004F022D" w:rsidRPr="00D03DE9">
        <w:rPr>
          <w:rFonts w:ascii="Times New Roman" w:hAnsi="Times New Roman" w:cs="Times New Roman"/>
          <w:i/>
          <w:iCs/>
          <w:sz w:val="24"/>
          <w:szCs w:val="24"/>
          <w:shd w:val="clear" w:color="auto" w:fill="FFFFFF"/>
        </w:rPr>
        <w:t>tuf </w:t>
      </w:r>
      <w:r w:rsidR="004F022D" w:rsidRPr="00D03DE9">
        <w:rPr>
          <w:rFonts w:ascii="Times New Roman" w:hAnsi="Times New Roman" w:cs="Times New Roman"/>
          <w:sz w:val="24"/>
          <w:szCs w:val="24"/>
          <w:shd w:val="clear" w:color="auto" w:fill="FFFFFF"/>
        </w:rPr>
        <w:t xml:space="preserve">gene sequences with a cut-off of 98% identity as previously described </w:t>
      </w:r>
      <w:r w:rsidR="003126ED" w:rsidRPr="00D03DE9">
        <w:rPr>
          <w:rFonts w:ascii="Times New Roman" w:hAnsi="Times New Roman" w:cs="Times New Roman"/>
          <w:sz w:val="24"/>
          <w:szCs w:val="24"/>
        </w:rPr>
        <w:fldChar w:fldCharType="begin"/>
      </w:r>
      <w:r w:rsidR="003126ED" w:rsidRPr="00D03DE9">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003126ED" w:rsidRPr="00D03DE9">
        <w:rPr>
          <w:rFonts w:ascii="Times New Roman" w:hAnsi="Times New Roman" w:cs="Times New Roman"/>
          <w:sz w:val="24"/>
          <w:szCs w:val="24"/>
        </w:rPr>
        <w:fldChar w:fldCharType="separate"/>
      </w:r>
      <w:r w:rsidR="003126ED" w:rsidRPr="00D03DE9">
        <w:rPr>
          <w:rFonts w:ascii="Times New Roman" w:hAnsi="Times New Roman" w:cs="Times New Roman"/>
          <w:noProof/>
          <w:sz w:val="24"/>
          <w:szCs w:val="24"/>
        </w:rPr>
        <w:t>(Hwang et al., 2011)</w:t>
      </w:r>
      <w:r w:rsidR="003126ED" w:rsidRPr="00D03DE9">
        <w:rPr>
          <w:rFonts w:ascii="Times New Roman" w:hAnsi="Times New Roman" w:cs="Times New Roman"/>
          <w:sz w:val="24"/>
          <w:szCs w:val="24"/>
        </w:rPr>
        <w:fldChar w:fldCharType="end"/>
      </w:r>
      <w:r w:rsidR="003126ED" w:rsidRPr="00D03DE9">
        <w:rPr>
          <w:rFonts w:ascii="Times New Roman" w:hAnsi="Times New Roman" w:cs="Times New Roman"/>
          <w:sz w:val="24"/>
          <w:szCs w:val="24"/>
        </w:rPr>
        <w:t>.</w:t>
      </w:r>
    </w:p>
    <w:p w14:paraId="697163F9" w14:textId="77777777" w:rsidR="006349B5" w:rsidRPr="00D03DE9" w:rsidRDefault="006349B5" w:rsidP="00CE7E8E">
      <w:pPr>
        <w:pStyle w:val="ListParagraph"/>
        <w:spacing w:line="480" w:lineRule="auto"/>
        <w:ind w:left="1440"/>
        <w:rPr>
          <w:rFonts w:ascii="Times New Roman" w:hAnsi="Times New Roman" w:cs="Times New Roman"/>
          <w:sz w:val="24"/>
          <w:szCs w:val="24"/>
        </w:rPr>
      </w:pPr>
    </w:p>
    <w:p w14:paraId="01A74CAA" w14:textId="1E61137B" w:rsidR="0078565A" w:rsidRPr="00D03DE9" w:rsidRDefault="00145310" w:rsidP="00CE7E8E">
      <w:pPr>
        <w:spacing w:after="0" w:line="480" w:lineRule="auto"/>
        <w:rPr>
          <w:rFonts w:ascii="Times New Roman" w:eastAsia="Times New Roman" w:hAnsi="Times New Roman" w:cs="Times New Roman"/>
          <w:i/>
          <w:iCs/>
          <w:color w:val="000000"/>
          <w:kern w:val="0"/>
          <w:sz w:val="24"/>
          <w:szCs w:val="24"/>
          <w14:ligatures w14:val="none"/>
        </w:rPr>
      </w:pPr>
      <w:r w:rsidRPr="00D03DE9">
        <w:rPr>
          <w:rFonts w:ascii="Times New Roman" w:eastAsia="Times New Roman" w:hAnsi="Times New Roman" w:cs="Times New Roman"/>
          <w:i/>
          <w:iCs/>
          <w:color w:val="000000"/>
          <w:kern w:val="0"/>
          <w:sz w:val="24"/>
          <w:szCs w:val="24"/>
          <w14:ligatures w14:val="none"/>
        </w:rPr>
        <w:t>Selection and description of data set</w:t>
      </w:r>
    </w:p>
    <w:p w14:paraId="01C678B8" w14:textId="5C999219" w:rsidR="00C802AF" w:rsidRPr="00D03DE9" w:rsidRDefault="006349B5" w:rsidP="00CE7E8E">
      <w:pPr>
        <w:spacing w:after="0"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14:ligatures w14:val="none"/>
        </w:rPr>
        <w:t>The initial data set included 3</w:t>
      </w:r>
      <w:r w:rsidR="00302F77"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331 quarter observations where the </w:t>
      </w:r>
      <w:r w:rsidR="00BD11FD" w:rsidRPr="00D03DE9">
        <w:rPr>
          <w:rFonts w:ascii="Times New Roman" w:eastAsia="Times New Roman" w:hAnsi="Times New Roman" w:cs="Times New Roman"/>
          <w:color w:val="000000"/>
          <w:kern w:val="0"/>
          <w:sz w:val="24"/>
          <w:szCs w:val="24"/>
          <w14:ligatures w14:val="none"/>
        </w:rPr>
        <w:t>bacteriological</w:t>
      </w:r>
      <w:r w:rsidRPr="00D03DE9">
        <w:rPr>
          <w:rFonts w:ascii="Times New Roman" w:eastAsia="Times New Roman" w:hAnsi="Times New Roman" w:cs="Times New Roman"/>
          <w:color w:val="000000"/>
          <w:kern w:val="0"/>
          <w:sz w:val="24"/>
          <w:szCs w:val="24"/>
          <w14:ligatures w14:val="none"/>
        </w:rPr>
        <w:t xml:space="preserve"> status of a quarter could be determined</w:t>
      </w:r>
      <w:r w:rsidR="00816DE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color w:val="000000"/>
          <w:kern w:val="0"/>
          <w:sz w:val="24"/>
          <w:szCs w:val="24"/>
          <w14:ligatures w14:val="none"/>
        </w:rPr>
        <w:t xml:space="preserve"> </w:t>
      </w:r>
      <w:r w:rsidR="00816DEF" w:rsidRPr="00D03DE9">
        <w:rPr>
          <w:rFonts w:ascii="Times New Roman" w:eastAsia="Times New Roman" w:hAnsi="Times New Roman" w:cs="Times New Roman"/>
          <w:color w:val="000000"/>
          <w:kern w:val="0"/>
          <w:sz w:val="24"/>
          <w:szCs w:val="24"/>
          <w14:ligatures w14:val="none"/>
        </w:rPr>
        <w:t>Q</w:t>
      </w:r>
      <w:r w:rsidRPr="00D03DE9">
        <w:rPr>
          <w:rFonts w:ascii="Times New Roman" w:eastAsia="Times New Roman" w:hAnsi="Times New Roman" w:cs="Times New Roman"/>
          <w:color w:val="000000"/>
          <w:kern w:val="0"/>
          <w:sz w:val="24"/>
          <w:szCs w:val="24"/>
          <w14:ligatures w14:val="none"/>
        </w:rPr>
        <w:t>uarters were then selected that</w:t>
      </w:r>
      <w:r w:rsidR="00F93F39"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1)</w:t>
      </w:r>
      <w:r w:rsidRPr="00D03DE9">
        <w:rPr>
          <w:rFonts w:ascii="Times New Roman" w:eastAsia="Times New Roman" w:hAnsi="Times New Roman" w:cs="Times New Roman"/>
          <w:color w:val="000000"/>
          <w:kern w:val="0"/>
          <w:sz w:val="24"/>
          <w:szCs w:val="24"/>
          <w14:ligatures w14:val="none"/>
        </w:rPr>
        <w:t xml:space="preserve"> had a</w:t>
      </w:r>
      <w:r w:rsidR="00E64C03">
        <w:rPr>
          <w:rFonts w:ascii="Times New Roman" w:eastAsia="Times New Roman" w:hAnsi="Times New Roman" w:cs="Times New Roman"/>
          <w:color w:val="000000"/>
          <w:kern w:val="0"/>
          <w:sz w:val="24"/>
          <w:szCs w:val="24"/>
          <w14:ligatures w14:val="none"/>
        </w:rPr>
        <w:t xml:space="preserve"> </w:t>
      </w:r>
      <w:r w:rsidR="00214492">
        <w:rPr>
          <w:rFonts w:ascii="Times New Roman" w:eastAsia="Times New Roman" w:hAnsi="Times New Roman" w:cs="Times New Roman"/>
          <w:color w:val="000000"/>
          <w:kern w:val="0"/>
          <w:sz w:val="24"/>
          <w:szCs w:val="24"/>
          <w14:ligatures w14:val="none"/>
        </w:rPr>
        <w:t xml:space="preserve">subclinical </w:t>
      </w:r>
      <w:r w:rsidR="00214492" w:rsidRPr="00D03DE9">
        <w:rPr>
          <w:rFonts w:ascii="Times New Roman" w:eastAsia="Times New Roman" w:hAnsi="Times New Roman" w:cs="Times New Roman"/>
          <w:color w:val="000000"/>
          <w:kern w:val="0"/>
          <w:sz w:val="24"/>
          <w:szCs w:val="24"/>
          <w14:ligatures w14:val="none"/>
        </w:rPr>
        <w:t>intramammary</w:t>
      </w:r>
      <w:r w:rsidRPr="00D03DE9">
        <w:rPr>
          <w:rFonts w:ascii="Times New Roman" w:eastAsia="Times New Roman" w:hAnsi="Times New Roman" w:cs="Times New Roman"/>
          <w:color w:val="000000"/>
          <w:kern w:val="0"/>
          <w:sz w:val="24"/>
          <w:szCs w:val="24"/>
          <w14:ligatures w14:val="none"/>
        </w:rPr>
        <w:t xml:space="preserve"> infection due to any </w:t>
      </w:r>
      <w:r w:rsidRPr="00D03DE9">
        <w:rPr>
          <w:rFonts w:ascii="Times New Roman" w:eastAsia="Times New Roman" w:hAnsi="Times New Roman" w:cs="Times New Roman"/>
          <w:i/>
          <w:iCs/>
          <w:color w:val="000000"/>
          <w:kern w:val="0"/>
          <w:sz w:val="24"/>
          <w:szCs w:val="24"/>
          <w14:ligatures w14:val="none"/>
        </w:rPr>
        <w:t>Staphylococcus</w:t>
      </w:r>
      <w:r w:rsidRPr="00D03DE9">
        <w:rPr>
          <w:rFonts w:ascii="Times New Roman" w:eastAsia="Times New Roman" w:hAnsi="Times New Roman" w:cs="Times New Roman"/>
          <w:color w:val="000000"/>
          <w:kern w:val="0"/>
          <w:sz w:val="24"/>
          <w:szCs w:val="24"/>
          <w14:ligatures w14:val="none"/>
        </w:rPr>
        <w:t xml:space="preserve"> species </w:t>
      </w:r>
      <w:r w:rsidR="00816DEF" w:rsidRPr="00D03DE9">
        <w:rPr>
          <w:rFonts w:ascii="Times New Roman" w:eastAsia="Times New Roman" w:hAnsi="Times New Roman" w:cs="Times New Roman"/>
          <w:color w:val="000000"/>
          <w:kern w:val="0"/>
          <w:sz w:val="24"/>
          <w:szCs w:val="24"/>
          <w14:ligatures w14:val="none"/>
        </w:rPr>
        <w:t xml:space="preserve">(in pure culture) </w:t>
      </w:r>
      <w:r w:rsidRPr="00D03DE9">
        <w:rPr>
          <w:rFonts w:ascii="Times New Roman" w:eastAsia="Times New Roman" w:hAnsi="Times New Roman" w:cs="Times New Roman"/>
          <w:color w:val="000000"/>
          <w:kern w:val="0"/>
          <w:sz w:val="24"/>
          <w:szCs w:val="24"/>
          <w14:ligatures w14:val="none"/>
        </w:rPr>
        <w:t>with ≥ 5 associated observations</w:t>
      </w:r>
      <w:r w:rsidR="00103675" w:rsidRPr="00D03DE9">
        <w:rPr>
          <w:rFonts w:ascii="Times New Roman" w:eastAsia="Times New Roman" w:hAnsi="Times New Roman" w:cs="Times New Roman"/>
          <w:color w:val="000000"/>
          <w:kern w:val="0"/>
          <w:sz w:val="24"/>
          <w:szCs w:val="24"/>
          <w14:ligatures w14:val="none"/>
        </w:rPr>
        <w:t xml:space="preserve"> </w:t>
      </w:r>
      <w:r w:rsidR="00F93F39" w:rsidRPr="00D03DE9">
        <w:rPr>
          <w:rFonts w:ascii="Times New Roman" w:eastAsia="Times New Roman" w:hAnsi="Times New Roman" w:cs="Times New Roman"/>
          <w:i/>
          <w:iCs/>
          <w:color w:val="000000"/>
          <w:kern w:val="0"/>
          <w:sz w:val="24"/>
          <w:szCs w:val="24"/>
          <w14:ligatures w14:val="none"/>
        </w:rPr>
        <w:t>or</w:t>
      </w:r>
      <w:r w:rsidR="00103675" w:rsidRPr="00D03DE9">
        <w:rPr>
          <w:rFonts w:ascii="Times New Roman" w:eastAsia="Times New Roman" w:hAnsi="Times New Roman" w:cs="Times New Roman"/>
          <w:color w:val="000000"/>
          <w:kern w:val="0"/>
          <w:sz w:val="24"/>
          <w:szCs w:val="24"/>
          <w14:ligatures w14:val="none"/>
        </w:rPr>
        <w:t xml:space="preserve"> was</w:t>
      </w:r>
      <w:r w:rsidRPr="00D03DE9">
        <w:rPr>
          <w:rFonts w:ascii="Times New Roman" w:eastAsia="Times New Roman" w:hAnsi="Times New Roman" w:cs="Times New Roman"/>
          <w:color w:val="000000"/>
          <w:kern w:val="0"/>
          <w:sz w:val="24"/>
          <w:szCs w:val="24"/>
          <w14:ligatures w14:val="none"/>
        </w:rPr>
        <w:t xml:space="preserve"> culture negative</w:t>
      </w:r>
      <w:r w:rsidR="00EC1505" w:rsidRPr="00D03DE9">
        <w:rPr>
          <w:rFonts w:ascii="Times New Roman" w:eastAsia="Times New Roman" w:hAnsi="Times New Roman" w:cs="Times New Roman"/>
          <w:color w:val="000000"/>
          <w:kern w:val="0"/>
          <w:sz w:val="24"/>
          <w:szCs w:val="24"/>
          <w14:ligatures w14:val="none"/>
        </w:rPr>
        <w:t>;</w:t>
      </w:r>
      <w:r w:rsidR="00103675" w:rsidRPr="00D03DE9">
        <w:rPr>
          <w:rFonts w:ascii="Times New Roman" w:eastAsia="Times New Roman" w:hAnsi="Times New Roman" w:cs="Times New Roman"/>
          <w:color w:val="000000"/>
          <w:kern w:val="0"/>
          <w:sz w:val="24"/>
          <w:szCs w:val="24"/>
          <w14:ligatures w14:val="none"/>
        </w:rPr>
        <w:t xml:space="preserve"> 2)</w:t>
      </w:r>
      <w:r w:rsidR="00F93F39" w:rsidRPr="00D03DE9">
        <w:rPr>
          <w:rFonts w:ascii="Times New Roman" w:eastAsia="Times New Roman" w:hAnsi="Times New Roman" w:cs="Times New Roman"/>
          <w:color w:val="000000"/>
          <w:kern w:val="0"/>
          <w:sz w:val="24"/>
          <w:szCs w:val="24"/>
          <w14:ligatures w14:val="none"/>
        </w:rPr>
        <w:t xml:space="preserve"> was </w:t>
      </w:r>
      <w:r w:rsidRPr="00D03DE9">
        <w:rPr>
          <w:rFonts w:ascii="Times New Roman" w:eastAsia="Times New Roman" w:hAnsi="Times New Roman" w:cs="Times New Roman"/>
          <w:color w:val="000000"/>
          <w:kern w:val="0"/>
          <w:sz w:val="24"/>
          <w:szCs w:val="24"/>
          <w14:ligatures w14:val="none"/>
        </w:rPr>
        <w:t xml:space="preserve">collected from </w:t>
      </w:r>
      <w:r w:rsidR="00F93F39" w:rsidRPr="00D03DE9">
        <w:rPr>
          <w:rFonts w:ascii="Times New Roman" w:eastAsia="Times New Roman" w:hAnsi="Times New Roman" w:cs="Times New Roman"/>
          <w:color w:val="000000"/>
          <w:kern w:val="0"/>
          <w:sz w:val="24"/>
          <w:szCs w:val="24"/>
          <w14:ligatures w14:val="none"/>
        </w:rPr>
        <w:t xml:space="preserve">a </w:t>
      </w:r>
      <w:r w:rsidRPr="00D03DE9">
        <w:rPr>
          <w:rFonts w:ascii="Times New Roman" w:eastAsia="Times New Roman" w:hAnsi="Times New Roman" w:cs="Times New Roman"/>
          <w:color w:val="000000"/>
          <w:kern w:val="0"/>
          <w:sz w:val="24"/>
          <w:szCs w:val="24"/>
          <w14:ligatures w14:val="none"/>
        </w:rPr>
        <w:t>cow</w:t>
      </w:r>
      <w:r w:rsidR="00F93F39" w:rsidRPr="00D03DE9">
        <w:rPr>
          <w:rFonts w:ascii="Times New Roman" w:eastAsia="Times New Roman" w:hAnsi="Times New Roman" w:cs="Times New Roman"/>
          <w:color w:val="000000"/>
          <w:kern w:val="0"/>
          <w:sz w:val="24"/>
          <w:szCs w:val="24"/>
          <w14:ligatures w14:val="none"/>
        </w:rPr>
        <w:t xml:space="preserve"> ≤ </w:t>
      </w:r>
      <w:r w:rsidRPr="00D03DE9">
        <w:rPr>
          <w:rFonts w:ascii="Times New Roman" w:eastAsia="Times New Roman" w:hAnsi="Times New Roman" w:cs="Times New Roman"/>
          <w:color w:val="000000"/>
          <w:kern w:val="0"/>
          <w:sz w:val="24"/>
          <w:szCs w:val="24"/>
          <w14:ligatures w14:val="none"/>
        </w:rPr>
        <w:t>305 days in milk at time of observation</w:t>
      </w:r>
      <w:r w:rsidR="00F93F39" w:rsidRPr="00D03DE9">
        <w:rPr>
          <w:rFonts w:ascii="Times New Roman" w:eastAsia="Times New Roman" w:hAnsi="Times New Roman" w:cs="Times New Roman"/>
          <w:color w:val="000000"/>
          <w:kern w:val="0"/>
          <w:sz w:val="24"/>
          <w:szCs w:val="24"/>
          <w14:ligatures w14:val="none"/>
        </w:rPr>
        <w:t xml:space="preserve">; 3) </w:t>
      </w:r>
      <w:r w:rsidR="004A0640" w:rsidRPr="00D03DE9">
        <w:rPr>
          <w:rFonts w:ascii="Times New Roman" w:eastAsia="Times New Roman" w:hAnsi="Times New Roman" w:cs="Times New Roman"/>
          <w:color w:val="000000"/>
          <w:kern w:val="0"/>
          <w:sz w:val="24"/>
          <w:szCs w:val="24"/>
          <w14:ligatures w14:val="none"/>
        </w:rPr>
        <w:t xml:space="preserve">had </w:t>
      </w:r>
      <w:r w:rsidR="004F37D1" w:rsidRPr="00D03DE9">
        <w:rPr>
          <w:rFonts w:ascii="Times New Roman" w:eastAsia="Times New Roman" w:hAnsi="Times New Roman" w:cs="Times New Roman"/>
          <w:color w:val="000000"/>
          <w:kern w:val="0"/>
          <w:sz w:val="24"/>
          <w:szCs w:val="24"/>
          <w14:ligatures w14:val="none"/>
        </w:rPr>
        <w:t>an associated</w:t>
      </w:r>
      <w:r w:rsidRPr="00D03DE9">
        <w:rPr>
          <w:rFonts w:ascii="Times New Roman" w:eastAsia="Times New Roman" w:hAnsi="Times New Roman" w:cs="Times New Roman"/>
          <w:color w:val="000000"/>
          <w:kern w:val="0"/>
          <w:sz w:val="24"/>
          <w:szCs w:val="24"/>
          <w14:ligatures w14:val="none"/>
        </w:rPr>
        <w:t xml:space="preserve"> </w:t>
      </w:r>
      <w:r w:rsidR="004A0640" w:rsidRPr="00D03DE9">
        <w:rPr>
          <w:rFonts w:ascii="Times New Roman" w:eastAsia="Times New Roman" w:hAnsi="Times New Roman" w:cs="Times New Roman"/>
          <w:color w:val="000000"/>
          <w:kern w:val="0"/>
          <w:sz w:val="24"/>
          <w:szCs w:val="24"/>
          <w14:ligatures w14:val="none"/>
        </w:rPr>
        <w:t xml:space="preserve">quarter-level </w:t>
      </w:r>
      <w:r w:rsidR="004F37D1" w:rsidRPr="00D03DE9">
        <w:rPr>
          <w:rFonts w:ascii="Times New Roman" w:eastAsia="Times New Roman" w:hAnsi="Times New Roman" w:cs="Times New Roman"/>
          <w:color w:val="000000"/>
          <w:kern w:val="0"/>
          <w:sz w:val="24"/>
          <w:szCs w:val="24"/>
          <w14:ligatures w14:val="none"/>
        </w:rPr>
        <w:t>somatic cell count</w:t>
      </w:r>
      <w:r w:rsidRPr="00D03DE9">
        <w:rPr>
          <w:rFonts w:ascii="Times New Roman" w:eastAsia="Times New Roman" w:hAnsi="Times New Roman" w:cs="Times New Roman"/>
          <w:color w:val="000000"/>
          <w:kern w:val="0"/>
          <w:sz w:val="24"/>
          <w:szCs w:val="24"/>
          <w14:ligatures w14:val="none"/>
        </w:rPr>
        <w:t xml:space="preserve"> measurement</w:t>
      </w:r>
      <w:r w:rsidR="00C802AF" w:rsidRPr="00D03DE9">
        <w:rPr>
          <w:rFonts w:ascii="Times New Roman" w:eastAsia="Times New Roman" w:hAnsi="Times New Roman" w:cs="Times New Roman"/>
          <w:color w:val="000000"/>
          <w:kern w:val="0"/>
          <w:sz w:val="24"/>
          <w:szCs w:val="24"/>
          <w14:ligatures w14:val="none"/>
        </w:rPr>
        <w:t xml:space="preserve"> (Figure </w:t>
      </w:r>
      <w:r w:rsidR="00C13B87" w:rsidRPr="00D03DE9">
        <w:rPr>
          <w:rFonts w:ascii="Times New Roman" w:eastAsia="Times New Roman" w:hAnsi="Times New Roman" w:cs="Times New Roman"/>
          <w:color w:val="000000"/>
          <w:kern w:val="0"/>
          <w:sz w:val="24"/>
          <w:szCs w:val="24"/>
          <w14:ligatures w14:val="none"/>
        </w:rPr>
        <w:t>1</w:t>
      </w:r>
      <w:r w:rsidR="00C802AF" w:rsidRPr="00D03DE9">
        <w:rPr>
          <w:rFonts w:ascii="Times New Roman" w:eastAsia="Times New Roman" w:hAnsi="Times New Roman" w:cs="Times New Roman"/>
          <w:color w:val="000000"/>
          <w:kern w:val="0"/>
          <w:sz w:val="24"/>
          <w:szCs w:val="24"/>
          <w14:ligatures w14:val="none"/>
        </w:rPr>
        <w:t>)</w:t>
      </w:r>
      <w:r w:rsidRPr="00D03DE9">
        <w:rPr>
          <w:rFonts w:ascii="Times New Roman" w:eastAsia="Times New Roman" w:hAnsi="Times New Roman" w:cs="Times New Roman"/>
          <w:i/>
          <w:iCs/>
          <w:color w:val="000000"/>
          <w:kern w:val="0"/>
          <w:sz w:val="24"/>
          <w:szCs w:val="24"/>
          <w14:ligatures w14:val="none"/>
        </w:rPr>
        <w:t>.</w:t>
      </w:r>
    </w:p>
    <w:p w14:paraId="3611DD32" w14:textId="77777777" w:rsidR="00C802AF" w:rsidRPr="00D03DE9" w:rsidRDefault="00C802AF" w:rsidP="00CE7E8E">
      <w:pPr>
        <w:spacing w:after="0" w:line="480" w:lineRule="auto"/>
        <w:rPr>
          <w:rFonts w:ascii="Times New Roman" w:eastAsia="Times New Roman" w:hAnsi="Times New Roman" w:cs="Times New Roman"/>
          <w:color w:val="000000"/>
          <w:kern w:val="0"/>
          <w:sz w:val="24"/>
          <w:szCs w:val="24"/>
          <w14:ligatures w14:val="none"/>
        </w:rPr>
      </w:pPr>
    </w:p>
    <w:p w14:paraId="694F4379" w14:textId="21C6EE3E" w:rsidR="003C63B5" w:rsidRPr="00D03DE9" w:rsidRDefault="00B513DB" w:rsidP="00CE7E8E">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Statistical analysis</w:t>
      </w:r>
    </w:p>
    <w:p w14:paraId="58AB1C4A" w14:textId="1D2474F0" w:rsidR="00E90D93" w:rsidRDefault="006110EF"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Q</w:t>
      </w:r>
      <w:r w:rsidR="00522938" w:rsidRPr="00D03DE9">
        <w:rPr>
          <w:rFonts w:ascii="Times New Roman" w:hAnsi="Times New Roman" w:cs="Times New Roman"/>
          <w:sz w:val="24"/>
          <w:szCs w:val="24"/>
        </w:rPr>
        <w:t xml:space="preserve">uarter somatic cell counts, </w:t>
      </w:r>
      <w:r w:rsidR="00FC54AA" w:rsidRPr="00D03DE9">
        <w:rPr>
          <w:rFonts w:ascii="Times New Roman" w:hAnsi="Times New Roman" w:cs="Times New Roman"/>
          <w:sz w:val="24"/>
          <w:szCs w:val="24"/>
        </w:rPr>
        <w:t>intramammary infection status</w:t>
      </w:r>
      <w:r w:rsidRPr="00D03DE9">
        <w:rPr>
          <w:rFonts w:ascii="Times New Roman" w:hAnsi="Times New Roman" w:cs="Times New Roman"/>
          <w:sz w:val="24"/>
          <w:szCs w:val="24"/>
        </w:rPr>
        <w:t>, cow parity and days in milk</w:t>
      </w:r>
      <w:r w:rsidR="00FC54AA"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data </w:t>
      </w:r>
      <w:r w:rsidR="002E0280" w:rsidRPr="00D03DE9">
        <w:rPr>
          <w:rFonts w:ascii="Times New Roman" w:hAnsi="Times New Roman" w:cs="Times New Roman"/>
          <w:sz w:val="24"/>
          <w:szCs w:val="24"/>
        </w:rPr>
        <w:t xml:space="preserve">were </w:t>
      </w:r>
      <w:r w:rsidR="00FC54AA" w:rsidRPr="00D03DE9">
        <w:rPr>
          <w:rFonts w:ascii="Times New Roman" w:hAnsi="Times New Roman" w:cs="Times New Roman"/>
          <w:sz w:val="24"/>
          <w:szCs w:val="24"/>
        </w:rPr>
        <w:t>organized</w:t>
      </w:r>
      <w:r w:rsidR="002E0280" w:rsidRPr="00D03DE9">
        <w:rPr>
          <w:rFonts w:ascii="Times New Roman" w:hAnsi="Times New Roman" w:cs="Times New Roman"/>
          <w:sz w:val="24"/>
          <w:szCs w:val="24"/>
        </w:rPr>
        <w:t xml:space="preserve"> in</w:t>
      </w:r>
      <w:r w:rsidR="00FC54AA" w:rsidRPr="00D03DE9">
        <w:rPr>
          <w:rFonts w:ascii="Times New Roman" w:hAnsi="Times New Roman" w:cs="Times New Roman"/>
          <w:sz w:val="24"/>
          <w:szCs w:val="24"/>
        </w:rPr>
        <w:t>to a</w:t>
      </w:r>
      <w:r w:rsidR="002E0280" w:rsidRPr="00D03DE9">
        <w:rPr>
          <w:rFonts w:ascii="Times New Roman" w:hAnsi="Times New Roman" w:cs="Times New Roman"/>
          <w:sz w:val="24"/>
          <w:szCs w:val="24"/>
        </w:rPr>
        <w:t xml:space="preserve"> spreadsheet (Microsoft Excel) and imported into the R Statistical Programming</w:t>
      </w:r>
      <w:r w:rsidR="00B513DB"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 xml:space="preserve">Environment </w:t>
      </w:r>
      <w:r w:rsidR="00EC2D34" w:rsidRPr="00D03DE9">
        <w:rPr>
          <w:rFonts w:ascii="Times New Roman" w:hAnsi="Times New Roman" w:cs="Times New Roman"/>
          <w:sz w:val="24"/>
          <w:szCs w:val="24"/>
        </w:rPr>
        <w:fldChar w:fldCharType="begin"/>
      </w:r>
      <w:r w:rsidR="00EC2D34" w:rsidRPr="00D03DE9">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EC2D34" w:rsidRPr="00D03DE9">
        <w:rPr>
          <w:rFonts w:ascii="Times New Roman" w:hAnsi="Times New Roman" w:cs="Times New Roman"/>
          <w:sz w:val="24"/>
          <w:szCs w:val="24"/>
        </w:rPr>
        <w:fldChar w:fldCharType="separate"/>
      </w:r>
      <w:r w:rsidR="00EC2D34" w:rsidRPr="00D03DE9">
        <w:rPr>
          <w:rFonts w:ascii="Times New Roman" w:hAnsi="Times New Roman" w:cs="Times New Roman"/>
          <w:noProof/>
          <w:sz w:val="24"/>
          <w:szCs w:val="24"/>
        </w:rPr>
        <w:t>(R Development Core Team, 2023)</w:t>
      </w:r>
      <w:r w:rsidR="00EC2D34" w:rsidRPr="00D03DE9">
        <w:rPr>
          <w:rFonts w:ascii="Times New Roman" w:hAnsi="Times New Roman" w:cs="Times New Roman"/>
          <w:sz w:val="24"/>
          <w:szCs w:val="24"/>
        </w:rPr>
        <w:fldChar w:fldCharType="end"/>
      </w:r>
      <w:r w:rsidR="00EC2D34" w:rsidRPr="00D03DE9">
        <w:rPr>
          <w:rFonts w:ascii="Times New Roman" w:hAnsi="Times New Roman" w:cs="Times New Roman"/>
          <w:sz w:val="24"/>
          <w:szCs w:val="24"/>
        </w:rPr>
        <w:t xml:space="preserve"> </w:t>
      </w:r>
      <w:r w:rsidR="002E0280" w:rsidRPr="00D03DE9">
        <w:rPr>
          <w:rFonts w:ascii="Times New Roman" w:hAnsi="Times New Roman" w:cs="Times New Roman"/>
          <w:sz w:val="24"/>
          <w:szCs w:val="24"/>
        </w:rPr>
        <w:t>for analysis</w:t>
      </w:r>
      <w:r w:rsidR="00B513DB" w:rsidRPr="00D03DE9">
        <w:rPr>
          <w:rFonts w:ascii="Times New Roman" w:hAnsi="Times New Roman" w:cs="Times New Roman"/>
          <w:sz w:val="24"/>
          <w:szCs w:val="24"/>
        </w:rPr>
        <w:t>.</w:t>
      </w:r>
      <w:r w:rsidR="00C72C88" w:rsidRPr="00D03DE9">
        <w:rPr>
          <w:rFonts w:ascii="Times New Roman" w:hAnsi="Times New Roman" w:cs="Times New Roman"/>
          <w:sz w:val="24"/>
          <w:szCs w:val="24"/>
        </w:rPr>
        <w:t xml:space="preserve"> </w:t>
      </w:r>
      <w:r w:rsidR="00A740EB" w:rsidRPr="00D03DE9">
        <w:rPr>
          <w:rFonts w:ascii="Times New Roman" w:hAnsi="Times New Roman" w:cs="Times New Roman"/>
          <w:sz w:val="24"/>
          <w:szCs w:val="24"/>
        </w:rPr>
        <w:t>Raw quarter-level somatic cell count was converted to somatic cell score [log</w:t>
      </w:r>
      <w:r w:rsidR="00A740EB" w:rsidRPr="00D03DE9">
        <w:rPr>
          <w:rFonts w:ascii="Times New Roman" w:hAnsi="Times New Roman" w:cs="Times New Roman"/>
          <w:sz w:val="24"/>
          <w:szCs w:val="24"/>
          <w:vertAlign w:val="subscript"/>
        </w:rPr>
        <w:t>2</w:t>
      </w:r>
      <w:r w:rsidR="00A740EB" w:rsidRPr="00D03DE9">
        <w:rPr>
          <w:rFonts w:ascii="Times New Roman" w:hAnsi="Times New Roman" w:cs="Times New Roman"/>
          <w:sz w:val="24"/>
          <w:szCs w:val="24"/>
        </w:rPr>
        <w:t>(quarter somatic cell count/1000) + 3]</w:t>
      </w:r>
      <w:r w:rsidR="005D4614">
        <w:rPr>
          <w:rFonts w:ascii="Times New Roman" w:hAnsi="Times New Roman" w:cs="Times New Roman"/>
          <w:sz w:val="24"/>
          <w:szCs w:val="24"/>
        </w:rPr>
        <w:t xml:space="preserve"> (SCS)</w:t>
      </w:r>
      <w:r w:rsidR="00A740EB" w:rsidRPr="00D03DE9">
        <w:rPr>
          <w:rFonts w:ascii="Times New Roman" w:hAnsi="Times New Roman" w:cs="Times New Roman"/>
          <w:sz w:val="24"/>
          <w:szCs w:val="24"/>
        </w:rPr>
        <w:t xml:space="preserve"> in order to address the non-normal distribution of SCC data.</w:t>
      </w:r>
    </w:p>
    <w:p w14:paraId="24D43803" w14:textId="4D92CC52" w:rsidR="00766E62" w:rsidRPr="004F3B35" w:rsidRDefault="005F2499" w:rsidP="00A25E51">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A </w:t>
      </w:r>
      <w:r w:rsidR="00BB663D"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sidRPr="00D03DE9">
        <w:rPr>
          <w:rFonts w:ascii="Times New Roman" w:hAnsi="Times New Roman" w:cs="Times New Roman"/>
          <w:sz w:val="24"/>
          <w:szCs w:val="24"/>
        </w:rPr>
        <w:t>fitted to the data set i</w:t>
      </w:r>
      <w:r w:rsidR="00B23DE1" w:rsidRPr="00D03DE9">
        <w:rPr>
          <w:rFonts w:ascii="Times New Roman" w:hAnsi="Times New Roman" w:cs="Times New Roman"/>
          <w:sz w:val="24"/>
          <w:szCs w:val="24"/>
        </w:rPr>
        <w:t>n order to</w:t>
      </w:r>
      <w:r w:rsidR="00885181" w:rsidRPr="00D03DE9">
        <w:rPr>
          <w:rFonts w:ascii="Times New Roman" w:hAnsi="Times New Roman" w:cs="Times New Roman"/>
          <w:sz w:val="24"/>
          <w:szCs w:val="24"/>
        </w:rPr>
        <w:t xml:space="preserve"> </w:t>
      </w:r>
      <w:r w:rsidR="004458A8" w:rsidRPr="00D03DE9">
        <w:rPr>
          <w:rFonts w:ascii="Times New Roman" w:hAnsi="Times New Roman" w:cs="Times New Roman"/>
          <w:sz w:val="24"/>
          <w:szCs w:val="24"/>
        </w:rPr>
        <w:t>compare</w:t>
      </w:r>
      <w:r w:rsidR="00B23DE1" w:rsidRPr="00D03DE9">
        <w:rPr>
          <w:rFonts w:ascii="Times New Roman" w:hAnsi="Times New Roman" w:cs="Times New Roman"/>
          <w:sz w:val="24"/>
          <w:szCs w:val="24"/>
        </w:rPr>
        <w:t xml:space="preserve"> </w:t>
      </w:r>
      <w:r w:rsidR="00313612" w:rsidRPr="00D03DE9">
        <w:rPr>
          <w:rFonts w:ascii="Times New Roman" w:hAnsi="Times New Roman" w:cs="Times New Roman"/>
          <w:sz w:val="24"/>
          <w:szCs w:val="24"/>
        </w:rPr>
        <w:t xml:space="preserve">somatic cell </w:t>
      </w:r>
      <w:r w:rsidR="00E54239" w:rsidRPr="00D03DE9">
        <w:rPr>
          <w:rFonts w:ascii="Times New Roman" w:hAnsi="Times New Roman" w:cs="Times New Roman"/>
          <w:sz w:val="24"/>
          <w:szCs w:val="24"/>
        </w:rPr>
        <w:t xml:space="preserve">scores </w:t>
      </w:r>
      <w:r w:rsidR="00313612" w:rsidRPr="00D03DE9">
        <w:rPr>
          <w:rFonts w:ascii="Times New Roman" w:hAnsi="Times New Roman" w:cs="Times New Roman"/>
          <w:sz w:val="24"/>
          <w:szCs w:val="24"/>
        </w:rPr>
        <w:t xml:space="preserve">associated with quarters identified to have single-pathogen intramammary infections with a given </w:t>
      </w:r>
      <w:r w:rsidR="00313612" w:rsidRPr="00D03DE9">
        <w:rPr>
          <w:rFonts w:ascii="Times New Roman" w:hAnsi="Times New Roman" w:cs="Times New Roman"/>
          <w:i/>
          <w:iCs/>
          <w:sz w:val="24"/>
          <w:szCs w:val="24"/>
        </w:rPr>
        <w:t>Staphylococc</w:t>
      </w:r>
      <w:r w:rsidR="00F45991" w:rsidRPr="00D03DE9">
        <w:rPr>
          <w:rFonts w:ascii="Times New Roman" w:hAnsi="Times New Roman" w:cs="Times New Roman"/>
          <w:i/>
          <w:iCs/>
          <w:sz w:val="24"/>
          <w:szCs w:val="24"/>
        </w:rPr>
        <w:t>us</w:t>
      </w:r>
      <w:r w:rsidR="00313612" w:rsidRPr="00D03DE9">
        <w:rPr>
          <w:rFonts w:ascii="Times New Roman" w:hAnsi="Times New Roman" w:cs="Times New Roman"/>
          <w:sz w:val="24"/>
          <w:szCs w:val="24"/>
        </w:rPr>
        <w:t xml:space="preserve"> species</w:t>
      </w:r>
      <w:r w:rsidR="00203206" w:rsidRPr="00D03DE9">
        <w:rPr>
          <w:rFonts w:ascii="Times New Roman" w:hAnsi="Times New Roman" w:cs="Times New Roman"/>
          <w:sz w:val="24"/>
          <w:szCs w:val="24"/>
        </w:rPr>
        <w:t xml:space="preserve"> </w:t>
      </w:r>
      <w:r w:rsidR="009C5895" w:rsidRPr="00D03DE9">
        <w:rPr>
          <w:rFonts w:ascii="Times New Roman" w:hAnsi="Times New Roman" w:cs="Times New Roman"/>
          <w:sz w:val="24"/>
          <w:szCs w:val="24"/>
        </w:rPr>
        <w:t>to</w:t>
      </w:r>
      <w:r w:rsidR="00696AC7" w:rsidRPr="00D03DE9">
        <w:rPr>
          <w:rFonts w:ascii="Times New Roman" w:hAnsi="Times New Roman" w:cs="Times New Roman"/>
          <w:sz w:val="24"/>
          <w:szCs w:val="24"/>
        </w:rPr>
        <w:t xml:space="preserve"> culture negative quarters.</w:t>
      </w:r>
      <w:r w:rsidR="00927E99" w:rsidRPr="00D03DE9">
        <w:rPr>
          <w:rFonts w:ascii="Times New Roman" w:hAnsi="Times New Roman" w:cs="Times New Roman"/>
          <w:sz w:val="24"/>
          <w:szCs w:val="24"/>
        </w:rPr>
        <w:t xml:space="preserve"> </w:t>
      </w:r>
      <w:r w:rsidR="00FB1752" w:rsidRPr="00D03DE9">
        <w:rPr>
          <w:rFonts w:ascii="Times New Roman" w:hAnsi="Times New Roman" w:cs="Times New Roman"/>
          <w:sz w:val="24"/>
          <w:szCs w:val="24"/>
        </w:rPr>
        <w:t>T</w:t>
      </w:r>
      <w:r w:rsidR="004F1781" w:rsidRPr="00D03DE9">
        <w:rPr>
          <w:rFonts w:ascii="Times New Roman" w:hAnsi="Times New Roman" w:cs="Times New Roman"/>
          <w:sz w:val="24"/>
          <w:szCs w:val="24"/>
        </w:rPr>
        <w:t>he</w:t>
      </w:r>
      <w:r w:rsidR="000F352A" w:rsidRPr="00D03DE9">
        <w:rPr>
          <w:rFonts w:ascii="Times New Roman" w:hAnsi="Times New Roman" w:cs="Times New Roman"/>
          <w:sz w:val="24"/>
          <w:szCs w:val="24"/>
        </w:rPr>
        <w:t xml:space="preserve"> “lme” function of the “n</w:t>
      </w:r>
      <w:r w:rsidR="00531FA1" w:rsidRPr="00D03DE9">
        <w:rPr>
          <w:rFonts w:ascii="Times New Roman" w:hAnsi="Times New Roman" w:cs="Times New Roman"/>
          <w:sz w:val="24"/>
          <w:szCs w:val="24"/>
        </w:rPr>
        <w:t>lme” package</w:t>
      </w:r>
      <w:r w:rsidR="00FB1752" w:rsidRPr="00D03DE9">
        <w:rPr>
          <w:rFonts w:ascii="Times New Roman" w:hAnsi="Times New Roman" w:cs="Times New Roman"/>
          <w:sz w:val="24"/>
          <w:szCs w:val="24"/>
        </w:rPr>
        <w:t xml:space="preserve"> was used to build this model</w:t>
      </w:r>
      <w:r w:rsidR="00630A82" w:rsidRPr="00D03DE9">
        <w:rPr>
          <w:rFonts w:ascii="Times New Roman" w:hAnsi="Times New Roman" w:cs="Times New Roman"/>
          <w:sz w:val="24"/>
          <w:szCs w:val="24"/>
        </w:rPr>
        <w:t>, in which</w:t>
      </w:r>
      <w:r w:rsidR="009136B5" w:rsidRPr="00D03DE9">
        <w:rPr>
          <w:rFonts w:ascii="Times New Roman" w:hAnsi="Times New Roman" w:cs="Times New Roman"/>
          <w:sz w:val="24"/>
          <w:szCs w:val="24"/>
        </w:rPr>
        <w:t xml:space="preserve"> the </w:t>
      </w:r>
      <w:r w:rsidR="005D4614">
        <w:rPr>
          <w:rFonts w:ascii="Times New Roman" w:hAnsi="Times New Roman" w:cs="Times New Roman"/>
          <w:sz w:val="24"/>
          <w:szCs w:val="24"/>
        </w:rPr>
        <w:t>SCS</w:t>
      </w:r>
      <w:r w:rsidR="0092397B" w:rsidRPr="00D03DE9">
        <w:rPr>
          <w:rFonts w:ascii="Times New Roman" w:hAnsi="Times New Roman" w:cs="Times New Roman"/>
          <w:sz w:val="24"/>
          <w:szCs w:val="24"/>
        </w:rPr>
        <w:t xml:space="preserve"> for each quarter observation</w:t>
      </w:r>
      <w:r w:rsidR="00955A73" w:rsidRPr="00D03DE9">
        <w:rPr>
          <w:rFonts w:ascii="Times New Roman" w:hAnsi="Times New Roman" w:cs="Times New Roman"/>
          <w:sz w:val="24"/>
          <w:szCs w:val="24"/>
        </w:rPr>
        <w:t xml:space="preserve"> </w:t>
      </w:r>
      <w:r w:rsidR="00D244E4" w:rsidRPr="00D03DE9">
        <w:rPr>
          <w:rFonts w:ascii="Times New Roman" w:hAnsi="Times New Roman" w:cs="Times New Roman"/>
          <w:sz w:val="24"/>
          <w:szCs w:val="24"/>
        </w:rPr>
        <w:t>was the outcome variable</w:t>
      </w:r>
      <w:r w:rsidR="00063A69" w:rsidRPr="00D03DE9">
        <w:rPr>
          <w:rFonts w:ascii="Times New Roman" w:hAnsi="Times New Roman" w:cs="Times New Roman"/>
          <w:sz w:val="24"/>
          <w:szCs w:val="24"/>
        </w:rPr>
        <w:t xml:space="preserve">, and </w:t>
      </w:r>
      <w:r w:rsidR="007913C2" w:rsidRPr="00D03DE9">
        <w:rPr>
          <w:rFonts w:ascii="Times New Roman" w:hAnsi="Times New Roman" w:cs="Times New Roman"/>
          <w:i/>
          <w:iCs/>
          <w:sz w:val="24"/>
          <w:szCs w:val="24"/>
        </w:rPr>
        <w:t>Staph</w:t>
      </w:r>
      <w:r w:rsidR="0092344F" w:rsidRPr="00D03DE9">
        <w:rPr>
          <w:rFonts w:ascii="Times New Roman" w:hAnsi="Times New Roman" w:cs="Times New Roman"/>
          <w:i/>
          <w:iCs/>
          <w:sz w:val="24"/>
          <w:szCs w:val="24"/>
        </w:rPr>
        <w:t>.</w:t>
      </w:r>
      <w:r w:rsidR="00063A69" w:rsidRPr="00D03DE9">
        <w:rPr>
          <w:rFonts w:ascii="Times New Roman" w:hAnsi="Times New Roman" w:cs="Times New Roman"/>
          <w:sz w:val="24"/>
          <w:szCs w:val="24"/>
        </w:rPr>
        <w:t xml:space="preserve"> species causing IMI</w:t>
      </w:r>
      <w:r w:rsidR="007913C2" w:rsidRPr="00D03DE9">
        <w:rPr>
          <w:rFonts w:ascii="Times New Roman" w:hAnsi="Times New Roman" w:cs="Times New Roman"/>
          <w:sz w:val="24"/>
          <w:szCs w:val="24"/>
        </w:rPr>
        <w:t xml:space="preserve"> (with culture negative quarters as the reference value)</w:t>
      </w:r>
      <w:r w:rsidR="007E6B6B" w:rsidRPr="00D03DE9">
        <w:rPr>
          <w:rFonts w:ascii="Times New Roman" w:hAnsi="Times New Roman" w:cs="Times New Roman"/>
          <w:sz w:val="24"/>
          <w:szCs w:val="24"/>
        </w:rPr>
        <w:t xml:space="preserve"> was the fixed predictor variable.</w:t>
      </w:r>
      <w:r w:rsidR="00763897" w:rsidRPr="00D03DE9">
        <w:rPr>
          <w:rFonts w:ascii="Times New Roman" w:hAnsi="Times New Roman" w:cs="Times New Roman"/>
          <w:sz w:val="24"/>
          <w:szCs w:val="24"/>
        </w:rPr>
        <w:t xml:space="preserve"> The number of days in milk at time of sampling </w:t>
      </w:r>
      <w:r w:rsidR="00303FF0" w:rsidRPr="00D03DE9">
        <w:rPr>
          <w:rFonts w:ascii="Times New Roman" w:hAnsi="Times New Roman" w:cs="Times New Roman"/>
          <w:sz w:val="24"/>
          <w:szCs w:val="24"/>
        </w:rPr>
        <w:t xml:space="preserve">was included in the model to adjust the estimates of the </w:t>
      </w:r>
      <w:r w:rsidR="00303FF0" w:rsidRPr="00D03DE9">
        <w:rPr>
          <w:rFonts w:ascii="Times New Roman" w:hAnsi="Times New Roman" w:cs="Times New Roman"/>
          <w:i/>
          <w:iCs/>
          <w:sz w:val="24"/>
          <w:szCs w:val="24"/>
        </w:rPr>
        <w:t>Staph.</w:t>
      </w:r>
      <w:r w:rsidR="00303FF0" w:rsidRPr="00D03DE9">
        <w:rPr>
          <w:rFonts w:ascii="Times New Roman" w:hAnsi="Times New Roman" w:cs="Times New Roman"/>
          <w:sz w:val="24"/>
          <w:szCs w:val="24"/>
        </w:rPr>
        <w:t xml:space="preserve"> species</w:t>
      </w:r>
      <w:r w:rsidR="000B0A8F" w:rsidRPr="00D03DE9">
        <w:rPr>
          <w:rFonts w:ascii="Times New Roman" w:hAnsi="Times New Roman" w:cs="Times New Roman"/>
          <w:sz w:val="24"/>
          <w:szCs w:val="24"/>
        </w:rPr>
        <w:t xml:space="preserve"> </w:t>
      </w:r>
      <w:r w:rsidR="000B0A8F" w:rsidRPr="00D03DE9">
        <w:rPr>
          <w:rFonts w:ascii="Times New Roman" w:hAnsi="Times New Roman" w:cs="Times New Roman"/>
          <w:sz w:val="24"/>
          <w:szCs w:val="24"/>
        </w:rPr>
        <w:lastRenderedPageBreak/>
        <w:t>and quarter S</w:t>
      </w:r>
      <w:r w:rsidR="00BF6123" w:rsidRPr="00D03DE9">
        <w:rPr>
          <w:rFonts w:ascii="Times New Roman" w:hAnsi="Times New Roman" w:cs="Times New Roman"/>
          <w:sz w:val="24"/>
          <w:szCs w:val="24"/>
        </w:rPr>
        <w:t xml:space="preserve">CS </w:t>
      </w:r>
      <w:r w:rsidR="000B0A8F" w:rsidRPr="00D03DE9">
        <w:rPr>
          <w:rFonts w:ascii="Times New Roman" w:hAnsi="Times New Roman" w:cs="Times New Roman"/>
          <w:sz w:val="24"/>
          <w:szCs w:val="24"/>
        </w:rPr>
        <w:t>association for confounding by this variable.</w:t>
      </w:r>
      <w:r w:rsidR="0089154E" w:rsidRPr="00D03DE9">
        <w:rPr>
          <w:rFonts w:ascii="Times New Roman" w:hAnsi="Times New Roman" w:cs="Times New Roman"/>
          <w:sz w:val="24"/>
          <w:szCs w:val="24"/>
        </w:rPr>
        <w:t xml:space="preserve"> </w:t>
      </w:r>
      <w:r w:rsidR="00E67BAC" w:rsidRPr="00D03DE9">
        <w:rPr>
          <w:rFonts w:ascii="Times New Roman" w:hAnsi="Times New Roman" w:cs="Times New Roman"/>
          <w:sz w:val="24"/>
          <w:szCs w:val="24"/>
        </w:rPr>
        <w:t xml:space="preserve">The hierarchical structure of the data was addressed by fitting random intercepts for </w:t>
      </w:r>
      <w:r w:rsidR="0077438D" w:rsidRPr="00D03DE9">
        <w:rPr>
          <w:rFonts w:ascii="Times New Roman" w:hAnsi="Times New Roman" w:cs="Times New Roman"/>
          <w:sz w:val="24"/>
          <w:szCs w:val="24"/>
        </w:rPr>
        <w:t xml:space="preserve">quarter, </w:t>
      </w:r>
      <w:r w:rsidR="00E67BAC" w:rsidRPr="00D03DE9">
        <w:rPr>
          <w:rFonts w:ascii="Times New Roman" w:hAnsi="Times New Roman" w:cs="Times New Roman"/>
          <w:sz w:val="24"/>
          <w:szCs w:val="24"/>
        </w:rPr>
        <w:t>cow</w:t>
      </w:r>
      <w:r w:rsidR="0077438D"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and herd</w:t>
      </w:r>
      <w:r w:rsidR="0077438D" w:rsidRPr="00D03DE9">
        <w:rPr>
          <w:rFonts w:ascii="Times New Roman" w:hAnsi="Times New Roman" w:cs="Times New Roman"/>
          <w:sz w:val="24"/>
          <w:szCs w:val="24"/>
        </w:rPr>
        <w:t xml:space="preserve"> (observations </w:t>
      </w:r>
      <w:r w:rsidR="00847304" w:rsidRPr="00D03DE9">
        <w:rPr>
          <w:rFonts w:ascii="Times New Roman" w:hAnsi="Times New Roman" w:cs="Times New Roman"/>
          <w:sz w:val="24"/>
          <w:szCs w:val="24"/>
        </w:rPr>
        <w:t>nested within</w:t>
      </w:r>
      <w:r w:rsidR="00326675" w:rsidRPr="00D03DE9">
        <w:rPr>
          <w:rFonts w:ascii="Times New Roman" w:hAnsi="Times New Roman" w:cs="Times New Roman"/>
          <w:sz w:val="24"/>
          <w:szCs w:val="24"/>
        </w:rPr>
        <w:t xml:space="preserve"> quarter, </w:t>
      </w:r>
      <w:r w:rsidR="00E67BAC" w:rsidRPr="00D03DE9">
        <w:rPr>
          <w:rFonts w:ascii="Times New Roman" w:hAnsi="Times New Roman" w:cs="Times New Roman"/>
          <w:sz w:val="24"/>
          <w:szCs w:val="24"/>
        </w:rPr>
        <w:t>quarters nested within cow, and cow within herd</w:t>
      </w:r>
      <w:r w:rsidR="00326675" w:rsidRPr="00D03DE9">
        <w:rPr>
          <w:rFonts w:ascii="Times New Roman" w:hAnsi="Times New Roman" w:cs="Times New Roman"/>
          <w:sz w:val="24"/>
          <w:szCs w:val="24"/>
        </w:rPr>
        <w:t>)</w:t>
      </w:r>
      <w:r w:rsidR="00E67BAC" w:rsidRPr="00D03DE9">
        <w:rPr>
          <w:rFonts w:ascii="Times New Roman" w:hAnsi="Times New Roman" w:cs="Times New Roman"/>
          <w:sz w:val="24"/>
          <w:szCs w:val="24"/>
        </w:rPr>
        <w:t xml:space="preserve">. </w:t>
      </w:r>
      <w:r w:rsidR="00026A61" w:rsidRPr="00D03DE9">
        <w:rPr>
          <w:rFonts w:ascii="Times New Roman" w:hAnsi="Times New Roman" w:cs="Times New Roman"/>
          <w:sz w:val="24"/>
          <w:szCs w:val="24"/>
        </w:rPr>
        <w:t xml:space="preserve">Samples collected at different time points for a given quarter were </w:t>
      </w:r>
      <w:r w:rsidR="00EB17EE" w:rsidRPr="00D03DE9">
        <w:rPr>
          <w:rFonts w:ascii="Times New Roman" w:hAnsi="Times New Roman" w:cs="Times New Roman"/>
          <w:sz w:val="24"/>
          <w:szCs w:val="24"/>
        </w:rPr>
        <w:t>considered repeated measurements</w:t>
      </w:r>
      <w:r w:rsidR="00B47F0D" w:rsidRPr="00D03DE9">
        <w:rPr>
          <w:rFonts w:ascii="Times New Roman" w:hAnsi="Times New Roman" w:cs="Times New Roman"/>
          <w:sz w:val="24"/>
          <w:szCs w:val="24"/>
        </w:rPr>
        <w:t xml:space="preserve">, and </w:t>
      </w:r>
      <w:r w:rsidR="00432379" w:rsidRPr="00D03DE9">
        <w:rPr>
          <w:rFonts w:ascii="Times New Roman" w:hAnsi="Times New Roman" w:cs="Times New Roman"/>
          <w:sz w:val="24"/>
          <w:szCs w:val="24"/>
        </w:rPr>
        <w:t>a spatial exponential correlation structure was used</w:t>
      </w:r>
      <w:r w:rsidR="004D2E73" w:rsidRPr="00D03DE9">
        <w:rPr>
          <w:rFonts w:ascii="Times New Roman" w:hAnsi="Times New Roman" w:cs="Times New Roman"/>
          <w:sz w:val="24"/>
          <w:szCs w:val="24"/>
        </w:rPr>
        <w:t xml:space="preserve"> </w:t>
      </w:r>
      <w:r w:rsidR="004D2E73" w:rsidRPr="00862695">
        <w:rPr>
          <w:rFonts w:ascii="Times New Roman" w:hAnsi="Times New Roman" w:cs="Times New Roman"/>
          <w:sz w:val="24"/>
          <w:szCs w:val="24"/>
        </w:rPr>
        <w:t xml:space="preserve">to </w:t>
      </w:r>
      <w:r w:rsidR="00E00A2A" w:rsidRPr="00862695">
        <w:rPr>
          <w:rFonts w:ascii="Times New Roman" w:hAnsi="Times New Roman" w:cs="Times New Roman"/>
          <w:sz w:val="24"/>
          <w:szCs w:val="24"/>
        </w:rPr>
        <w:t xml:space="preserve">account for both the correlation between milk samples collected on the same quarter, and for the variation of this correlation with the varying amount of time between sample collections. </w:t>
      </w:r>
      <w:r w:rsidR="00FD4F88" w:rsidRPr="00862695">
        <w:rPr>
          <w:rFonts w:ascii="Times New Roman" w:hAnsi="Times New Roman" w:cs="Times New Roman"/>
          <w:sz w:val="24"/>
          <w:szCs w:val="24"/>
        </w:rPr>
        <w:t>The model was:</w:t>
      </w:r>
    </w:p>
    <w:p w14:paraId="5D9D4CCC" w14:textId="6B8AF53A" w:rsidR="00D60A41" w:rsidRPr="00D03DE9" w:rsidRDefault="00D60A41" w:rsidP="00CE7E8E">
      <w:pPr>
        <w:spacing w:after="0" w:line="480" w:lineRule="auto"/>
        <w:jc w:val="center"/>
        <w:textAlignment w:val="baseline"/>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r w:rsidR="00471DD6"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00986591"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986591" w:rsidRPr="00D03DE9">
        <w:rPr>
          <w:rFonts w:ascii="Times New Roman" w:eastAsia="Times New Roman" w:hAnsi="Times New Roman" w:cs="Times New Roman"/>
          <w:i/>
          <w:iCs/>
          <w:color w:val="000000"/>
          <w:kern w:val="0"/>
          <w:sz w:val="24"/>
          <w:szCs w:val="24"/>
          <w:bdr w:val="none" w:sz="0" w:space="0" w:color="auto" w:frame="1"/>
          <w14:ligatures w14:val="none"/>
        </w:rPr>
        <w:t>Staph.</w:t>
      </w:r>
      <w:r w:rsidR="00986591" w:rsidRPr="00D03DE9">
        <w:rPr>
          <w:rFonts w:ascii="Times New Roman" w:eastAsia="Times New Roman" w:hAnsi="Times New Roman" w:cs="Times New Roman"/>
          <w:color w:val="000000"/>
          <w:kern w:val="0"/>
          <w:sz w:val="24"/>
          <w:szCs w:val="24"/>
          <w:bdr w:val="none" w:sz="0" w:space="0" w:color="auto" w:frame="1"/>
          <w14:ligatures w14:val="none"/>
        </w:rPr>
        <w:t xml:space="preserve"> species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471DD6"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 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 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 xml:space="preserve"> + 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14:ligatures w14:val="none"/>
        </w:rPr>
        <w:t>,</w:t>
      </w:r>
    </w:p>
    <w:p w14:paraId="0C1FC308" w14:textId="77777777" w:rsidR="00471DD6" w:rsidRPr="00D03DE9" w:rsidRDefault="00471DD6"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E536781" w14:textId="32A7BAB6" w:rsidR="008E723A" w:rsidRPr="00D03DE9" w:rsidRDefault="00D60A41" w:rsidP="00CE7E8E">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r w:rsidR="001073B3" w:rsidRPr="00D03DE9">
        <w:rPr>
          <w:rFonts w:ascii="Times New Roman" w:eastAsia="Times New Roman" w:hAnsi="Times New Roman" w:cs="Times New Roman"/>
          <w:color w:val="000000"/>
          <w:kern w:val="0"/>
          <w:sz w:val="24"/>
          <w:szCs w:val="24"/>
          <w:bdr w:val="none" w:sz="0" w:space="0" w:color="auto" w:frame="1"/>
          <w14:ligatures w14:val="none"/>
        </w:rPr>
        <w:t>SCS</w:t>
      </w:r>
      <w:r w:rsidR="001073B3"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001073B3"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is the</w:t>
      </w:r>
      <w:r w:rsidR="00B357E3" w:rsidRPr="00D03DE9">
        <w:rPr>
          <w:rFonts w:ascii="Times New Roman" w:eastAsia="Times New Roman" w:hAnsi="Times New Roman" w:cs="Times New Roman"/>
          <w:color w:val="000000"/>
          <w:kern w:val="0"/>
          <w:sz w:val="24"/>
          <w:szCs w:val="24"/>
          <w:bdr w:val="none" w:sz="0" w:space="0" w:color="auto" w:frame="1"/>
          <w14:ligatures w14:val="none"/>
        </w:rPr>
        <w:t xml:space="preserve"> predicted</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357E3" w:rsidRPr="00D03DE9">
        <w:rPr>
          <w:rFonts w:ascii="Times New Roman" w:eastAsia="Times New Roman" w:hAnsi="Times New Roman" w:cs="Times New Roman"/>
          <w:color w:val="000000"/>
          <w:kern w:val="0"/>
          <w:sz w:val="24"/>
          <w:szCs w:val="24"/>
          <w:bdr w:val="none" w:sz="0" w:space="0" w:color="auto" w:frame="1"/>
          <w14:ligatures w14:val="none"/>
        </w:rPr>
        <w:t>somatic cell score</w:t>
      </w:r>
      <w:r w:rsidR="00B357E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 xml:space="preserve">th sample of the </w:t>
      </w:r>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 xml:space="preserve">th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00D81A03" w:rsidRPr="00D03DE9">
        <w:rPr>
          <w:rFonts w:ascii="Times New Roman" w:eastAsia="Times New Roman" w:hAnsi="Times New Roman" w:cs="Times New Roman"/>
          <w:color w:val="000000"/>
          <w:kern w:val="0"/>
          <w:sz w:val="24"/>
          <w:szCs w:val="24"/>
          <w14:ligatures w14:val="none"/>
        </w:rPr>
        <w:t xml:space="preserve"> </w:t>
      </w:r>
      <w:r w:rsidR="00276FE8"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and </w:t>
      </w:r>
      <w:r w:rsidRPr="00D03DE9">
        <w:rPr>
          <w:rFonts w:ascii="Times New Roman" w:eastAsia="Times New Roman" w:hAnsi="Times New Roman" w:cs="Times New Roman"/>
          <w:color w:val="000000"/>
          <w:kern w:val="0"/>
          <w:sz w:val="24"/>
          <w:szCs w:val="24"/>
          <w:bdr w:val="none" w:sz="0" w:space="0" w:color="auto" w:frame="1"/>
          <w14:ligatures w14:val="none"/>
        </w:rPr>
        <w:t>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00CB21BF"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are the regression coefficients for </w:t>
      </w:r>
      <w:r w:rsidR="00A92E72" w:rsidRPr="00D03DE9">
        <w:rPr>
          <w:rFonts w:ascii="Times New Roman" w:eastAsia="Times New Roman" w:hAnsi="Times New Roman" w:cs="Times New Roman"/>
          <w:i/>
          <w:iCs/>
          <w:color w:val="000000"/>
          <w:kern w:val="0"/>
          <w:sz w:val="24"/>
          <w:szCs w:val="24"/>
          <w:bdr w:val="none" w:sz="0" w:space="0" w:color="auto" w:frame="1"/>
          <w14:ligatures w14:val="none"/>
        </w:rPr>
        <w:t xml:space="preserve">Staph. </w:t>
      </w:r>
      <w:r w:rsidR="00CB21BF" w:rsidRPr="00D03DE9">
        <w:rPr>
          <w:rFonts w:ascii="Times New Roman" w:eastAsia="Times New Roman" w:hAnsi="Times New Roman" w:cs="Times New Roman"/>
          <w:color w:val="000000"/>
          <w:kern w:val="0"/>
          <w:sz w:val="24"/>
          <w:szCs w:val="24"/>
          <w:bdr w:val="none" w:sz="0" w:space="0" w:color="auto" w:frame="1"/>
          <w14:ligatures w14:val="none"/>
        </w:rPr>
        <w:t>species</w:t>
      </w:r>
      <w:r w:rsidRPr="00D03DE9">
        <w:rPr>
          <w:rFonts w:ascii="Times New Roman" w:eastAsia="Times New Roman" w:hAnsi="Times New Roman" w:cs="Times New Roman"/>
          <w:color w:val="000000"/>
          <w:kern w:val="0"/>
          <w:sz w:val="24"/>
          <w:szCs w:val="24"/>
          <w:bdr w:val="none" w:sz="0" w:space="0" w:color="auto" w:frame="1"/>
          <w14:ligatures w14:val="none"/>
        </w:rPr>
        <w:t>,</w:t>
      </w:r>
      <w:r w:rsidR="00FE067B"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FE067B" w:rsidRPr="00C40DA2">
        <w:rPr>
          <w:rFonts w:ascii="Times New Roman" w:eastAsia="Times New Roman" w:hAnsi="Times New Roman" w:cs="Times New Roman"/>
          <w:kern w:val="0"/>
          <w:sz w:val="24"/>
          <w:szCs w:val="24"/>
          <w:bdr w:val="none" w:sz="0" w:space="0" w:color="auto" w:frame="1"/>
          <w14:ligatures w14:val="none"/>
        </w:rPr>
        <w:t>DIM as</w:t>
      </w:r>
      <w:r w:rsidR="00155D92" w:rsidRPr="00C40DA2">
        <w:rPr>
          <w:rFonts w:ascii="Times New Roman" w:eastAsia="Times New Roman" w:hAnsi="Times New Roman" w:cs="Times New Roman"/>
          <w:kern w:val="0"/>
          <w:sz w:val="24"/>
          <w:szCs w:val="24"/>
          <w:bdr w:val="none" w:sz="0" w:space="0" w:color="auto" w:frame="1"/>
          <w14:ligatures w14:val="none"/>
        </w:rPr>
        <w:t xml:space="preserve"> a</w:t>
      </w:r>
      <w:r w:rsidRPr="00C40DA2">
        <w:rPr>
          <w:rFonts w:ascii="Times New Roman" w:eastAsia="Times New Roman" w:hAnsi="Times New Roman" w:cs="Times New Roman"/>
          <w:kern w:val="0"/>
          <w:sz w:val="24"/>
          <w:szCs w:val="24"/>
          <w:bdr w:val="none" w:sz="0" w:space="0" w:color="auto" w:frame="1"/>
          <w14:ligatures w14:val="none"/>
        </w:rPr>
        <w:t xml:space="preserve"> cubic term (to correct for the nonlinear relationship</w:t>
      </w:r>
      <w:r w:rsidR="001073B3"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w:t>
      </w:r>
      <w:r w:rsidR="009E1AE4" w:rsidRPr="00C40DA2">
        <w:rPr>
          <w:rFonts w:ascii="Times New Roman" w:eastAsia="Times New Roman" w:hAnsi="Times New Roman" w:cs="Times New Roman"/>
          <w:kern w:val="0"/>
          <w:sz w:val="24"/>
          <w:szCs w:val="24"/>
          <w:bdr w:val="none" w:sz="0" w:space="0" w:color="auto" w:frame="1"/>
          <w14:ligatures w14:val="none"/>
        </w:rPr>
        <w:t>SCS</w:t>
      </w:r>
      <w:r w:rsidRPr="00C40DA2">
        <w:rPr>
          <w:rFonts w:ascii="Times New Roman" w:eastAsia="Times New Roman" w:hAnsi="Times New Roman" w:cs="Times New Roman"/>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r w:rsidRPr="00D03DE9">
        <w:rPr>
          <w:rFonts w:ascii="Times New Roman" w:eastAsia="Times New Roman" w:hAnsi="Times New Roman" w:cs="Times New Roman"/>
          <w:color w:val="000000"/>
          <w:kern w:val="0"/>
          <w:sz w:val="24"/>
          <w:szCs w:val="24"/>
          <w:bdr w:val="none" w:sz="0" w:space="0" w:color="auto" w:frame="1"/>
          <w14:ligatures w14:val="none"/>
        </w:rPr>
        <w: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005C5A9D"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001073B3"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(approximate normal distribution assumed).</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327495" w:rsidRPr="00B86FF4">
        <w:rPr>
          <w:rFonts w:ascii="Times New Roman" w:hAnsi="Times New Roman" w:cs="Times New Roman"/>
          <w:sz w:val="24"/>
          <w:szCs w:val="24"/>
        </w:rPr>
        <w:t xml:space="preserve">Biologically plausible interactions were investigated between IMI status, SCS, and parity variables. </w:t>
      </w:r>
      <w:r w:rsidR="00464AA6" w:rsidRPr="00D03DE9">
        <w:rPr>
          <w:rFonts w:ascii="Times New Roman" w:eastAsia="Times New Roman" w:hAnsi="Times New Roman" w:cs="Times New Roman"/>
          <w:color w:val="000000"/>
          <w:kern w:val="0"/>
          <w:sz w:val="24"/>
          <w:szCs w:val="24"/>
          <w:bdr w:val="none" w:sz="0" w:space="0" w:color="auto" w:frame="1"/>
          <w14:ligatures w14:val="none"/>
        </w:rPr>
        <w:t>S</w:t>
      </w:r>
      <w:r w:rsidR="003D2F8A" w:rsidRPr="00D03DE9">
        <w:rPr>
          <w:rFonts w:ascii="Times New Roman" w:eastAsia="Times New Roman" w:hAnsi="Times New Roman" w:cs="Times New Roman"/>
          <w:color w:val="000000"/>
          <w:kern w:val="0"/>
          <w:sz w:val="24"/>
          <w:szCs w:val="24"/>
          <w:bdr w:val="none" w:sz="0" w:space="0" w:color="auto" w:frame="1"/>
          <w14:ligatures w14:val="none"/>
        </w:rPr>
        <w:t xml:space="preserve">tatistical significance </w:t>
      </w:r>
      <w:r w:rsidR="00B83834">
        <w:rPr>
          <w:rFonts w:ascii="Times New Roman" w:eastAsia="Times New Roman" w:hAnsi="Times New Roman" w:cs="Times New Roman"/>
          <w:color w:val="000000"/>
          <w:kern w:val="0"/>
          <w:sz w:val="24"/>
          <w:szCs w:val="24"/>
          <w:bdr w:val="none" w:sz="0" w:space="0" w:color="auto" w:frame="1"/>
          <w14:ligatures w14:val="none"/>
        </w:rPr>
        <w:t>was</w:t>
      </w:r>
      <w:r w:rsidR="00674050">
        <w:rPr>
          <w:rFonts w:ascii="Times New Roman" w:eastAsia="Times New Roman" w:hAnsi="Times New Roman" w:cs="Times New Roman"/>
          <w:color w:val="000000"/>
          <w:kern w:val="0"/>
          <w:sz w:val="24"/>
          <w:szCs w:val="24"/>
          <w:bdr w:val="none" w:sz="0" w:space="0" w:color="auto" w:frame="1"/>
          <w14:ligatures w14:val="none"/>
        </w:rPr>
        <w:t xml:space="preserve"> </w:t>
      </w:r>
      <w:r w:rsidR="00110D62">
        <w:rPr>
          <w:rFonts w:ascii="Times New Roman" w:eastAsia="Times New Roman" w:hAnsi="Times New Roman" w:cs="Times New Roman"/>
          <w:color w:val="000000"/>
          <w:kern w:val="0"/>
          <w:sz w:val="24"/>
          <w:szCs w:val="24"/>
          <w:bdr w:val="none" w:sz="0" w:space="0" w:color="auto" w:frame="1"/>
          <w14:ligatures w14:val="none"/>
        </w:rPr>
        <w:t>determined using an F-test</w:t>
      </w:r>
      <w:r w:rsidR="00690F04">
        <w:rPr>
          <w:rFonts w:ascii="Times New Roman" w:eastAsia="Times New Roman" w:hAnsi="Times New Roman" w:cs="Times New Roman"/>
          <w:color w:val="000000"/>
          <w:kern w:val="0"/>
          <w:sz w:val="24"/>
          <w:szCs w:val="24"/>
          <w:bdr w:val="none" w:sz="0" w:space="0" w:color="auto" w:frame="1"/>
          <w14:ligatures w14:val="none"/>
        </w:rPr>
        <w:t xml:space="preserve"> </w:t>
      </w:r>
      <w:r w:rsidR="00690F04"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sidR="005C37C6">
        <w:rPr>
          <w:rFonts w:ascii="Times New Roman" w:eastAsia="Times New Roman" w:hAnsi="Times New Roman" w:cs="Times New Roman"/>
          <w:color w:val="000000"/>
          <w:kern w:val="0"/>
          <w:sz w:val="24"/>
          <w:szCs w:val="24"/>
          <w:bdr w:val="none" w:sz="0" w:space="0" w:color="auto" w:frame="1"/>
          <w14:ligatures w14:val="none"/>
        </w:rPr>
        <w:t xml:space="preserve"> </w:t>
      </w:r>
      <w:r w:rsidR="00690F04">
        <w:rPr>
          <w:rFonts w:ascii="Times New Roman" w:eastAsia="Times New Roman" w:hAnsi="Times New Roman" w:cs="Times New Roman"/>
          <w:color w:val="000000"/>
          <w:kern w:val="0"/>
          <w:sz w:val="24"/>
          <w:szCs w:val="24"/>
          <w:bdr w:val="none" w:sz="0" w:space="0" w:color="auto" w:frame="1"/>
          <w14:ligatures w14:val="none"/>
        </w:rPr>
        <w:t xml:space="preserve">and a t-test for </w:t>
      </w:r>
      <w:r w:rsidR="005C37C6">
        <w:rPr>
          <w:rFonts w:ascii="Times New Roman" w:eastAsia="Times New Roman" w:hAnsi="Times New Roman" w:cs="Times New Roman"/>
          <w:color w:val="000000"/>
          <w:kern w:val="0"/>
          <w:sz w:val="24"/>
          <w:szCs w:val="24"/>
          <w:bdr w:val="none" w:sz="0" w:space="0" w:color="auto" w:frame="1"/>
          <w14:ligatures w14:val="none"/>
        </w:rPr>
        <w:t>fixed effects, with significance d</w:t>
      </w:r>
      <w:r w:rsidR="003D2F8A" w:rsidRPr="00D03DE9">
        <w:rPr>
          <w:rFonts w:ascii="Times New Roman" w:eastAsia="Times New Roman" w:hAnsi="Times New Roman" w:cs="Times New Roman"/>
          <w:color w:val="000000"/>
          <w:kern w:val="0"/>
          <w:sz w:val="24"/>
          <w:szCs w:val="24"/>
          <w:bdr w:val="none" w:sz="0" w:space="0" w:color="auto" w:frame="1"/>
          <w14:ligatures w14:val="none"/>
        </w:rPr>
        <w:t>eclared at P ≤ 0.05</w:t>
      </w:r>
      <w:r w:rsidR="009038B2" w:rsidRPr="00D03DE9">
        <w:rPr>
          <w:rFonts w:ascii="Times New Roman" w:eastAsia="Times New Roman" w:hAnsi="Times New Roman" w:cs="Times New Roman"/>
          <w:color w:val="000000"/>
          <w:kern w:val="0"/>
          <w:sz w:val="24"/>
          <w:szCs w:val="24"/>
          <w:bdr w:val="none" w:sz="0" w:space="0" w:color="auto" w:frame="1"/>
          <w14:ligatures w14:val="none"/>
        </w:rPr>
        <w:t>.</w:t>
      </w:r>
      <w:r w:rsidR="00327495" w:rsidRPr="00D03DE9">
        <w:rPr>
          <w:rFonts w:ascii="Times New Roman" w:eastAsia="Times New Roman" w:hAnsi="Times New Roman" w:cs="Times New Roman"/>
          <w:color w:val="000000"/>
          <w:kern w:val="0"/>
          <w:sz w:val="24"/>
          <w:szCs w:val="24"/>
          <w:bdr w:val="none" w:sz="0" w:space="0" w:color="auto" w:frame="1"/>
          <w14:ligatures w14:val="none"/>
        </w:rPr>
        <w:t xml:space="preserve"> </w:t>
      </w:r>
      <w:r w:rsidR="00B97798" w:rsidRPr="005039CE">
        <w:rPr>
          <w:rFonts w:ascii="Times New Roman" w:hAnsi="Times New Roman" w:cs="Times New Roman"/>
          <w:sz w:val="24"/>
          <w:szCs w:val="24"/>
        </w:rPr>
        <w:t>Final m</w:t>
      </w:r>
      <w:r w:rsidR="00391442" w:rsidRPr="005039CE">
        <w:rPr>
          <w:rFonts w:ascii="Times New Roman" w:hAnsi="Times New Roman" w:cs="Times New Roman"/>
          <w:sz w:val="24"/>
          <w:szCs w:val="24"/>
        </w:rPr>
        <w:t>odel fit was assesse</w:t>
      </w:r>
      <w:r w:rsidR="0089466E" w:rsidRPr="005039CE">
        <w:rPr>
          <w:rFonts w:ascii="Times New Roman" w:hAnsi="Times New Roman" w:cs="Times New Roman"/>
          <w:sz w:val="24"/>
          <w:szCs w:val="24"/>
        </w:rPr>
        <w:t xml:space="preserve">d </w:t>
      </w:r>
      <w:r w:rsidR="00190B69" w:rsidRPr="005039CE">
        <w:rPr>
          <w:rFonts w:ascii="Times New Roman" w:hAnsi="Times New Roman" w:cs="Times New Roman"/>
          <w:sz w:val="24"/>
          <w:szCs w:val="24"/>
        </w:rPr>
        <w:t xml:space="preserve">by </w:t>
      </w:r>
      <w:r w:rsidR="0089466E" w:rsidRPr="005039CE">
        <w:rPr>
          <w:rFonts w:ascii="Times New Roman" w:hAnsi="Times New Roman" w:cs="Times New Roman"/>
          <w:sz w:val="24"/>
          <w:szCs w:val="24"/>
        </w:rPr>
        <w:t>checking the h</w:t>
      </w:r>
      <w:r w:rsidR="00F04BE3" w:rsidRPr="005039CE">
        <w:rPr>
          <w:rFonts w:ascii="Times New Roman" w:hAnsi="Times New Roman" w:cs="Times New Roman"/>
          <w:sz w:val="24"/>
          <w:szCs w:val="24"/>
        </w:rPr>
        <w:t xml:space="preserve">omoscedasticity </w:t>
      </w:r>
      <w:r w:rsidR="00A4421A" w:rsidRPr="005039CE">
        <w:rPr>
          <w:rFonts w:ascii="Times New Roman" w:hAnsi="Times New Roman" w:cs="Times New Roman"/>
          <w:sz w:val="24"/>
          <w:szCs w:val="24"/>
        </w:rPr>
        <w:t xml:space="preserve">and normality </w:t>
      </w:r>
      <w:r w:rsidR="00F04BE3" w:rsidRPr="005039CE">
        <w:rPr>
          <w:rFonts w:ascii="Times New Roman" w:hAnsi="Times New Roman" w:cs="Times New Roman"/>
          <w:sz w:val="24"/>
          <w:szCs w:val="24"/>
        </w:rPr>
        <w:t xml:space="preserve">of residuals </w:t>
      </w:r>
      <w:r w:rsidR="0089466E" w:rsidRPr="005039CE">
        <w:rPr>
          <w:rFonts w:ascii="Times New Roman" w:hAnsi="Times New Roman" w:cs="Times New Roman"/>
          <w:sz w:val="24"/>
          <w:szCs w:val="24"/>
        </w:rPr>
        <w:t>(</w:t>
      </w:r>
      <w:r w:rsidR="00455D31" w:rsidRPr="005039CE">
        <w:rPr>
          <w:rFonts w:ascii="Times New Roman" w:hAnsi="Times New Roman" w:cs="Times New Roman"/>
          <w:sz w:val="24"/>
          <w:szCs w:val="24"/>
        </w:rPr>
        <w:t>graph</w:t>
      </w:r>
      <w:r w:rsidR="0089466E" w:rsidRPr="005039CE">
        <w:rPr>
          <w:rFonts w:ascii="Times New Roman" w:hAnsi="Times New Roman" w:cs="Times New Roman"/>
          <w:sz w:val="24"/>
          <w:szCs w:val="24"/>
        </w:rPr>
        <w:t>ing</w:t>
      </w:r>
      <w:r w:rsidR="00455D31" w:rsidRPr="005039CE">
        <w:rPr>
          <w:rFonts w:ascii="Times New Roman" w:hAnsi="Times New Roman" w:cs="Times New Roman"/>
          <w:sz w:val="24"/>
          <w:szCs w:val="24"/>
        </w:rPr>
        <w:t xml:space="preserve"> of residuals vs. predicted values</w:t>
      </w:r>
      <w:r w:rsidR="00A4421A" w:rsidRPr="005039CE">
        <w:rPr>
          <w:rFonts w:ascii="Times New Roman" w:hAnsi="Times New Roman" w:cs="Times New Roman"/>
          <w:sz w:val="24"/>
          <w:szCs w:val="24"/>
        </w:rPr>
        <w:t xml:space="preserve"> and Q-Q plots, respectively</w:t>
      </w:r>
      <w:r w:rsidR="0089466E" w:rsidRPr="005039CE">
        <w:rPr>
          <w:rFonts w:ascii="Times New Roman" w:hAnsi="Times New Roman" w:cs="Times New Roman"/>
          <w:sz w:val="24"/>
          <w:szCs w:val="24"/>
        </w:rPr>
        <w:t>)</w:t>
      </w:r>
      <w:r w:rsidR="00A4421A" w:rsidRPr="005039CE">
        <w:rPr>
          <w:rFonts w:ascii="Times New Roman" w:hAnsi="Times New Roman" w:cs="Times New Roman"/>
          <w:sz w:val="24"/>
          <w:szCs w:val="24"/>
        </w:rPr>
        <w:t>.</w:t>
      </w:r>
    </w:p>
    <w:p w14:paraId="1AB5F269" w14:textId="77777777" w:rsidR="005F44FE" w:rsidRPr="00D03DE9" w:rsidRDefault="005F44FE" w:rsidP="00CE7E8E">
      <w:pPr>
        <w:spacing w:line="480" w:lineRule="auto"/>
        <w:rPr>
          <w:rFonts w:ascii="Times New Roman" w:hAnsi="Times New Roman" w:cs="Times New Roman"/>
          <w:sz w:val="24"/>
          <w:szCs w:val="24"/>
        </w:rPr>
      </w:pPr>
    </w:p>
    <w:p w14:paraId="117ADBB1" w14:textId="53206485" w:rsidR="009526CC" w:rsidRPr="00D03DE9" w:rsidRDefault="006F3302" w:rsidP="00CE7E8E">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t>Results</w:t>
      </w:r>
    </w:p>
    <w:p w14:paraId="77FC5246" w14:textId="77777777" w:rsidR="0009369F" w:rsidRDefault="00D27E8D" w:rsidP="00E062FF">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lastRenderedPageBreak/>
        <w:t>The initial data set included 3,331 quarter</w:t>
      </w:r>
      <w:r w:rsidR="000D3B30"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level observations</w:t>
      </w:r>
      <w:r w:rsidR="006F21FF" w:rsidRPr="00BE39AB">
        <w:rPr>
          <w:rFonts w:ascii="Times New Roman" w:eastAsia="Times New Roman" w:hAnsi="Times New Roman" w:cs="Times New Roman"/>
          <w:kern w:val="0"/>
          <w:sz w:val="24"/>
          <w:szCs w:val="24"/>
          <w14:ligatures w14:val="none"/>
        </w:rPr>
        <w:t xml:space="preserve">, with </w:t>
      </w:r>
      <w:r w:rsidR="00B350B1" w:rsidRPr="00BE39AB">
        <w:rPr>
          <w:rFonts w:ascii="Times New Roman" w:eastAsia="Times New Roman" w:hAnsi="Times New Roman" w:cs="Times New Roman"/>
          <w:kern w:val="0"/>
          <w:sz w:val="24"/>
          <w:szCs w:val="24"/>
          <w14:ligatures w14:val="none"/>
        </w:rPr>
        <w:t>22</w:t>
      </w:r>
      <w:r w:rsidRPr="00BE39AB">
        <w:rPr>
          <w:rFonts w:ascii="Times New Roman" w:eastAsia="Times New Roman" w:hAnsi="Times New Roman" w:cs="Times New Roman"/>
          <w:kern w:val="0"/>
          <w:sz w:val="24"/>
          <w:szCs w:val="24"/>
          <w14:ligatures w14:val="none"/>
        </w:rPr>
        <w:t xml:space="preserve"> different </w:t>
      </w:r>
      <w:r w:rsidR="00CE254E" w:rsidRPr="00BE39AB">
        <w:rPr>
          <w:rFonts w:ascii="Times New Roman" w:eastAsia="Times New Roman" w:hAnsi="Times New Roman" w:cs="Times New Roman"/>
          <w:kern w:val="0"/>
          <w:sz w:val="24"/>
          <w:szCs w:val="24"/>
          <w14:ligatures w14:val="none"/>
        </w:rPr>
        <w:t xml:space="preserve">species of </w:t>
      </w:r>
      <w:r w:rsidRPr="00BE39AB">
        <w:rPr>
          <w:rFonts w:ascii="Times New Roman" w:eastAsia="Times New Roman" w:hAnsi="Times New Roman" w:cs="Times New Roman"/>
          <w:kern w:val="0"/>
          <w:sz w:val="24"/>
          <w:szCs w:val="24"/>
          <w14:ligatures w14:val="none"/>
        </w:rPr>
        <w:t>staphylococc</w:t>
      </w:r>
      <w:r w:rsidR="006F21FF" w:rsidRPr="00BE39AB">
        <w:rPr>
          <w:rFonts w:ascii="Times New Roman" w:eastAsia="Times New Roman" w:hAnsi="Times New Roman" w:cs="Times New Roman"/>
          <w:kern w:val="0"/>
          <w:sz w:val="24"/>
          <w:szCs w:val="24"/>
          <w14:ligatures w14:val="none"/>
        </w:rPr>
        <w:t>i and mammaliicocci</w:t>
      </w:r>
      <w:r w:rsidRPr="00BE39AB">
        <w:rPr>
          <w:rFonts w:ascii="Times New Roman" w:eastAsia="Times New Roman" w:hAnsi="Times New Roman" w:cs="Times New Roman"/>
          <w:kern w:val="0"/>
          <w:sz w:val="24"/>
          <w:szCs w:val="24"/>
          <w14:ligatures w14:val="none"/>
        </w:rPr>
        <w:t xml:space="preserve"> identified.</w:t>
      </w:r>
      <w:r w:rsidRPr="00BE39AB">
        <w:t xml:space="preserve"> </w:t>
      </w:r>
      <w:r w:rsidRPr="00BE39AB">
        <w:rPr>
          <w:rFonts w:ascii="Times New Roman" w:eastAsia="Times New Roman" w:hAnsi="Times New Roman" w:cs="Times New Roman"/>
          <w:kern w:val="0"/>
          <w:sz w:val="24"/>
          <w:szCs w:val="24"/>
          <w14:ligatures w14:val="none"/>
        </w:rPr>
        <w:t xml:space="preserve">Staphylococcus </w:t>
      </w:r>
      <w:r w:rsidR="0059791C" w:rsidRPr="00BE39AB">
        <w:rPr>
          <w:rFonts w:ascii="Times New Roman" w:eastAsia="Times New Roman" w:hAnsi="Times New Roman" w:cs="Times New Roman"/>
          <w:kern w:val="0"/>
          <w:sz w:val="24"/>
          <w:szCs w:val="24"/>
          <w14:ligatures w14:val="none"/>
        </w:rPr>
        <w:t xml:space="preserve">and mammaliicoccus </w:t>
      </w:r>
      <w:r w:rsidRPr="00BE39AB">
        <w:rPr>
          <w:rFonts w:ascii="Times New Roman" w:eastAsia="Times New Roman" w:hAnsi="Times New Roman" w:cs="Times New Roman"/>
          <w:kern w:val="0"/>
          <w:sz w:val="24"/>
          <w:szCs w:val="24"/>
          <w14:ligatures w14:val="none"/>
        </w:rPr>
        <w:t xml:space="preserve">species causing IMI with &lt; 5 quarter observations </w:t>
      </w:r>
      <w:r w:rsidR="0021631B" w:rsidRPr="00BE39AB">
        <w:rPr>
          <w:rFonts w:ascii="Times New Roman" w:eastAsia="Times New Roman" w:hAnsi="Times New Roman" w:cs="Times New Roman"/>
          <w:kern w:val="0"/>
          <w:sz w:val="24"/>
          <w:szCs w:val="24"/>
          <w14:ligatures w14:val="none"/>
        </w:rPr>
        <w:t>excluded</w:t>
      </w:r>
      <w:r w:rsidRPr="00BE39AB">
        <w:rPr>
          <w:rFonts w:ascii="Times New Roman" w:eastAsia="Times New Roman" w:hAnsi="Times New Roman" w:cs="Times New Roman"/>
          <w:kern w:val="0"/>
          <w:sz w:val="24"/>
          <w:szCs w:val="24"/>
          <w14:ligatures w14:val="none"/>
        </w:rPr>
        <w:t xml:space="preserve"> from the data set included</w:t>
      </w:r>
      <w:r w:rsidR="00E3026F" w:rsidRPr="00BE39AB">
        <w:rPr>
          <w:rFonts w:ascii="Times New Roman" w:eastAsia="Times New Roman" w:hAnsi="Times New Roman" w:cs="Times New Roman"/>
          <w:kern w:val="0"/>
          <w:sz w:val="24"/>
          <w:szCs w:val="24"/>
          <w14:ligatures w14:val="none"/>
        </w:rPr>
        <w:t>:</w:t>
      </w:r>
      <w:r w:rsidRPr="00BE39AB">
        <w:rPr>
          <w:rFonts w:ascii="Times New Roman" w:eastAsia="Times New Roman" w:hAnsi="Times New Roman" w:cs="Times New Roman"/>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C55ECD">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fleurettii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sciuri</w:t>
      </w:r>
      <w:r w:rsidR="006326EA" w:rsidRPr="00BE39AB">
        <w:rPr>
          <w:rFonts w:ascii="Times New Roman" w:eastAsia="Times New Roman" w:hAnsi="Times New Roman" w:cs="Times New Roman"/>
          <w:i/>
          <w:iCs/>
          <w:kern w:val="0"/>
          <w:sz w:val="24"/>
          <w:szCs w:val="24"/>
          <w14:ligatures w14:val="none"/>
        </w:rPr>
        <w:t xml:space="preserve">, </w:t>
      </w:r>
      <w:r w:rsidR="00E332E7" w:rsidRPr="00BE39AB">
        <w:rPr>
          <w:rFonts w:ascii="Times New Roman" w:eastAsia="Times New Roman" w:hAnsi="Times New Roman" w:cs="Times New Roman"/>
          <w:i/>
          <w:iCs/>
          <w:kern w:val="0"/>
          <w:sz w:val="24"/>
          <w:szCs w:val="24"/>
          <w14:ligatures w14:val="none"/>
        </w:rPr>
        <w:t>M</w:t>
      </w:r>
      <w:r w:rsidR="006326EA" w:rsidRPr="00BE39AB">
        <w:rPr>
          <w:rFonts w:ascii="Times New Roman" w:eastAsia="Times New Roman" w:hAnsi="Times New Roman" w:cs="Times New Roman"/>
          <w:i/>
          <w:iCs/>
          <w:kern w:val="0"/>
          <w:sz w:val="24"/>
          <w:szCs w:val="24"/>
          <w14:ligatures w14:val="none"/>
        </w:rPr>
        <w:t>.</w:t>
      </w:r>
      <w:r w:rsidR="00E332E7" w:rsidRPr="00BE39AB">
        <w:rPr>
          <w:rFonts w:ascii="Times New Roman" w:eastAsia="Times New Roman" w:hAnsi="Times New Roman" w:cs="Times New Roman"/>
          <w:i/>
          <w:iCs/>
          <w:kern w:val="0"/>
          <w:sz w:val="24"/>
          <w:szCs w:val="24"/>
          <w14:ligatures w14:val="none"/>
        </w:rPr>
        <w:t xml:space="preserve"> vitulinus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auricularis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capitis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cohnii</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epidermidis</w:t>
      </w:r>
      <w:r w:rsidR="006326EA"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gallinarum</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hominis</w:t>
      </w:r>
      <w:r w:rsidR="00E35E2B"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pseudintermedius</w:t>
      </w:r>
      <w:r w:rsidR="00221F58" w:rsidRPr="00BE39AB">
        <w:rPr>
          <w:rFonts w:ascii="Times New Roman" w:eastAsia="Times New Roman" w:hAnsi="Times New Roman" w:cs="Times New Roman"/>
          <w:i/>
          <w:iCs/>
          <w:kern w:val="0"/>
          <w:sz w:val="24"/>
          <w:szCs w:val="24"/>
          <w14:ligatures w14:val="none"/>
        </w:rPr>
        <w:t>, S.</w:t>
      </w:r>
      <w:r w:rsidR="00E332E7" w:rsidRPr="00BE39AB">
        <w:rPr>
          <w:rFonts w:ascii="Times New Roman" w:eastAsia="Times New Roman" w:hAnsi="Times New Roman" w:cs="Times New Roman"/>
          <w:i/>
          <w:iCs/>
          <w:kern w:val="0"/>
          <w:sz w:val="24"/>
          <w:szCs w:val="24"/>
          <w14:ligatures w14:val="none"/>
        </w:rPr>
        <w:t xml:space="preserve"> saprophyticus</w:t>
      </w:r>
      <w:r w:rsidR="00E062FF" w:rsidRPr="00BE39AB">
        <w:rPr>
          <w:rFonts w:ascii="Times New Roman" w:eastAsia="Times New Roman" w:hAnsi="Times New Roman" w:cs="Times New Roman"/>
          <w:i/>
          <w:iCs/>
          <w:kern w:val="0"/>
          <w:sz w:val="24"/>
          <w:szCs w:val="24"/>
          <w14:ligatures w14:val="none"/>
        </w:rPr>
        <w:t xml:space="preserve">, </w:t>
      </w:r>
      <w:r w:rsidR="00E062FF" w:rsidRPr="00BE39AB">
        <w:rPr>
          <w:rFonts w:ascii="Times New Roman" w:eastAsia="Times New Roman" w:hAnsi="Times New Roman" w:cs="Times New Roman"/>
          <w:kern w:val="0"/>
          <w:sz w:val="24"/>
          <w:szCs w:val="24"/>
          <w14:ligatures w14:val="none"/>
        </w:rPr>
        <w:t>and</w:t>
      </w:r>
      <w:r w:rsidR="00E062FF" w:rsidRPr="00BE39AB">
        <w:rPr>
          <w:rFonts w:ascii="Times New Roman" w:eastAsia="Times New Roman" w:hAnsi="Times New Roman" w:cs="Times New Roman"/>
          <w:i/>
          <w:iCs/>
          <w:kern w:val="0"/>
          <w:sz w:val="24"/>
          <w:szCs w:val="24"/>
          <w14:ligatures w14:val="none"/>
        </w:rPr>
        <w:t xml:space="preserve"> S. </w:t>
      </w:r>
      <w:r w:rsidR="00E332E7" w:rsidRPr="00BE39AB">
        <w:rPr>
          <w:rFonts w:ascii="Times New Roman" w:eastAsia="Times New Roman" w:hAnsi="Times New Roman" w:cs="Times New Roman"/>
          <w:i/>
          <w:iCs/>
          <w:kern w:val="0"/>
          <w:sz w:val="24"/>
          <w:szCs w:val="24"/>
          <w14:ligatures w14:val="none"/>
        </w:rPr>
        <w:t>succinus</w:t>
      </w:r>
      <w:r w:rsidR="00E062FF" w:rsidRPr="00BE39AB">
        <w:rPr>
          <w:rFonts w:ascii="Times New Roman" w:eastAsia="Times New Roman" w:hAnsi="Times New Roman" w:cs="Times New Roman"/>
          <w:kern w:val="0"/>
          <w:sz w:val="24"/>
          <w:szCs w:val="24"/>
          <w14:ligatures w14:val="none"/>
        </w:rPr>
        <w:t xml:space="preserve">. </w:t>
      </w:r>
      <w:r w:rsidR="00CF48DC" w:rsidRPr="00BE39AB">
        <w:rPr>
          <w:rFonts w:ascii="Times New Roman" w:eastAsia="Times New Roman" w:hAnsi="Times New Roman" w:cs="Times New Roman"/>
          <w:kern w:val="0"/>
          <w:sz w:val="24"/>
          <w:szCs w:val="24"/>
          <w14:ligatures w14:val="none"/>
        </w:rPr>
        <w:t>The final data set</w:t>
      </w:r>
      <w:r w:rsidR="00493525" w:rsidRPr="00BE39AB">
        <w:rPr>
          <w:rFonts w:ascii="Times New Roman" w:eastAsia="Times New Roman" w:hAnsi="Times New Roman" w:cs="Times New Roman"/>
          <w:kern w:val="0"/>
          <w:sz w:val="24"/>
          <w:szCs w:val="24"/>
          <w14:ligatures w14:val="none"/>
        </w:rPr>
        <w:t xml:space="preserve"> consisted</w:t>
      </w:r>
      <w:r w:rsidR="00CF48DC" w:rsidRPr="00BE39AB">
        <w:rPr>
          <w:rFonts w:ascii="Times New Roman" w:eastAsia="Times New Roman" w:hAnsi="Times New Roman" w:cs="Times New Roman"/>
          <w:kern w:val="0"/>
          <w:sz w:val="24"/>
          <w:szCs w:val="24"/>
          <w14:ligatures w14:val="none"/>
        </w:rPr>
        <w:t xml:space="preserve"> of 2,260 observations</w:t>
      </w:r>
      <w:r w:rsidR="00FD09C4" w:rsidRPr="00BE39AB">
        <w:rPr>
          <w:rFonts w:ascii="Times New Roman" w:eastAsia="Times New Roman" w:hAnsi="Times New Roman" w:cs="Times New Roman"/>
          <w:kern w:val="0"/>
          <w:sz w:val="24"/>
          <w:szCs w:val="24"/>
          <w14:ligatures w14:val="none"/>
        </w:rPr>
        <w:t xml:space="preserve">: </w:t>
      </w:r>
      <w:r w:rsidR="00884B5F" w:rsidRPr="00BE39AB">
        <w:rPr>
          <w:rFonts w:ascii="Times New Roman" w:eastAsia="Times New Roman" w:hAnsi="Times New Roman" w:cs="Times New Roman"/>
          <w:kern w:val="0"/>
          <w:sz w:val="24"/>
          <w:szCs w:val="24"/>
          <w14:ligatures w14:val="none"/>
        </w:rPr>
        <w:t xml:space="preserve">648 quarters with an intramammary infection due to </w:t>
      </w:r>
      <w:r w:rsidR="00FD09C4" w:rsidRPr="00BE39AB">
        <w:rPr>
          <w:rFonts w:ascii="Times New Roman" w:eastAsia="Times New Roman" w:hAnsi="Times New Roman" w:cs="Times New Roman"/>
          <w:kern w:val="0"/>
          <w:sz w:val="24"/>
          <w:szCs w:val="24"/>
          <w14:ligatures w14:val="none"/>
        </w:rPr>
        <w:t>10</w:t>
      </w:r>
      <w:r w:rsidR="00162AAB" w:rsidRPr="00BE39AB">
        <w:rPr>
          <w:rFonts w:ascii="Times New Roman" w:eastAsia="Times New Roman" w:hAnsi="Times New Roman" w:cs="Times New Roman"/>
          <w:kern w:val="0"/>
          <w:sz w:val="24"/>
          <w:szCs w:val="24"/>
          <w14:ligatures w14:val="none"/>
        </w:rPr>
        <w:t xml:space="preserve"> different</w:t>
      </w:r>
      <w:r w:rsidR="005579C0" w:rsidRPr="00BE39AB">
        <w:rPr>
          <w:rFonts w:ascii="Times New Roman" w:eastAsia="Times New Roman" w:hAnsi="Times New Roman" w:cs="Times New Roman"/>
          <w:kern w:val="0"/>
          <w:sz w:val="24"/>
          <w:szCs w:val="24"/>
          <w14:ligatures w14:val="none"/>
        </w:rPr>
        <w:t xml:space="preserve"> </w:t>
      </w:r>
      <w:r w:rsidR="005579C0" w:rsidRPr="00BE39AB">
        <w:rPr>
          <w:rFonts w:ascii="Times New Roman" w:eastAsia="Times New Roman" w:hAnsi="Times New Roman" w:cs="Times New Roman"/>
          <w:i/>
          <w:iCs/>
          <w:kern w:val="0"/>
          <w:sz w:val="24"/>
          <w:szCs w:val="24"/>
          <w14:ligatures w14:val="none"/>
        </w:rPr>
        <w:t xml:space="preserve">Staph. </w:t>
      </w:r>
      <w:r w:rsidR="005579C0" w:rsidRPr="00BE39AB">
        <w:rPr>
          <w:rFonts w:ascii="Times New Roman" w:eastAsia="Times New Roman" w:hAnsi="Times New Roman" w:cs="Times New Roman"/>
          <w:kern w:val="0"/>
          <w:sz w:val="24"/>
          <w:szCs w:val="24"/>
          <w14:ligatures w14:val="none"/>
        </w:rPr>
        <w:t>sp.</w:t>
      </w:r>
      <w:r w:rsidR="00EA17BD" w:rsidRPr="00BE39AB">
        <w:rPr>
          <w:rFonts w:ascii="Times New Roman" w:eastAsia="Times New Roman" w:hAnsi="Times New Roman" w:cs="Times New Roman"/>
          <w:kern w:val="0"/>
          <w:sz w:val="24"/>
          <w:szCs w:val="24"/>
          <w14:ligatures w14:val="none"/>
        </w:rPr>
        <w:t xml:space="preserve"> </w:t>
      </w:r>
      <w:r w:rsidR="001F4BEB" w:rsidRPr="00BE39AB">
        <w:rPr>
          <w:rFonts w:ascii="Times New Roman" w:eastAsia="Times New Roman" w:hAnsi="Times New Roman" w:cs="Times New Roman"/>
          <w:kern w:val="0"/>
          <w:sz w:val="24"/>
          <w:szCs w:val="24"/>
          <w14:ligatures w14:val="none"/>
        </w:rPr>
        <w:t xml:space="preserve">(each </w:t>
      </w:r>
      <w:r w:rsidR="00EA17BD" w:rsidRPr="00BE39AB">
        <w:rPr>
          <w:rFonts w:ascii="Times New Roman" w:eastAsia="Times New Roman" w:hAnsi="Times New Roman" w:cs="Times New Roman"/>
          <w:kern w:val="0"/>
          <w:sz w:val="24"/>
          <w:szCs w:val="24"/>
          <w14:ligatures w14:val="none"/>
        </w:rPr>
        <w:t>with at least 5 associated observations</w:t>
      </w:r>
      <w:r w:rsidR="001F4BEB" w:rsidRPr="00BE39AB">
        <w:rPr>
          <w:rFonts w:ascii="Times New Roman" w:eastAsia="Times New Roman" w:hAnsi="Times New Roman" w:cs="Times New Roman"/>
          <w:kern w:val="0"/>
          <w:sz w:val="24"/>
          <w:szCs w:val="24"/>
          <w14:ligatures w14:val="none"/>
        </w:rPr>
        <w:t>)</w:t>
      </w:r>
      <w:r w:rsidR="008E6AFE" w:rsidRPr="00BE39AB">
        <w:rPr>
          <w:rFonts w:ascii="Times New Roman" w:eastAsia="Times New Roman" w:hAnsi="Times New Roman" w:cs="Times New Roman"/>
          <w:kern w:val="0"/>
          <w:sz w:val="24"/>
          <w:szCs w:val="24"/>
          <w14:ligatures w14:val="none"/>
        </w:rPr>
        <w:t xml:space="preserve">, and </w:t>
      </w:r>
      <w:r w:rsidR="00830EF6" w:rsidRPr="00BE39AB">
        <w:rPr>
          <w:rFonts w:ascii="Times New Roman" w:eastAsia="Times New Roman" w:hAnsi="Times New Roman" w:cs="Times New Roman"/>
          <w:kern w:val="0"/>
          <w:sz w:val="24"/>
          <w:szCs w:val="24"/>
          <w14:ligatures w14:val="none"/>
        </w:rPr>
        <w:t>1,972 culture negative</w:t>
      </w:r>
      <w:r w:rsidR="008E6AFE" w:rsidRPr="00BE39AB">
        <w:rPr>
          <w:rFonts w:ascii="Times New Roman" w:eastAsia="Times New Roman" w:hAnsi="Times New Roman" w:cs="Times New Roman"/>
          <w:kern w:val="0"/>
          <w:sz w:val="24"/>
          <w:szCs w:val="24"/>
          <w14:ligatures w14:val="none"/>
        </w:rPr>
        <w:t xml:space="preserve"> quarters.</w:t>
      </w:r>
      <w:r w:rsidR="00CF48DC" w:rsidRPr="00BE39AB">
        <w:rPr>
          <w:rFonts w:ascii="Times New Roman" w:eastAsia="Times New Roman" w:hAnsi="Times New Roman" w:cs="Times New Roman"/>
          <w:kern w:val="0"/>
          <w:sz w:val="24"/>
          <w:szCs w:val="24"/>
          <w14:ligatures w14:val="none"/>
        </w:rPr>
        <w:t xml:space="preserve"> </w:t>
      </w:r>
      <w:r w:rsidR="00F45EA2" w:rsidRPr="00BE39AB">
        <w:rPr>
          <w:rFonts w:ascii="Times New Roman" w:eastAsia="Times New Roman" w:hAnsi="Times New Roman" w:cs="Times New Roman"/>
          <w:kern w:val="0"/>
          <w:sz w:val="24"/>
          <w:szCs w:val="24"/>
          <w14:ligatures w14:val="none"/>
        </w:rPr>
        <w:t>Observations</w:t>
      </w:r>
      <w:r w:rsidR="0084375E" w:rsidRPr="00BE39AB">
        <w:rPr>
          <w:rFonts w:ascii="Times New Roman" w:eastAsia="Times New Roman" w:hAnsi="Times New Roman" w:cs="Times New Roman"/>
          <w:kern w:val="0"/>
          <w:sz w:val="24"/>
          <w:szCs w:val="24"/>
          <w14:ligatures w14:val="none"/>
        </w:rPr>
        <w:t xml:space="preserve"> included in the final data set</w:t>
      </w:r>
      <w:r w:rsidR="00F45EA2" w:rsidRPr="00BE39AB">
        <w:rPr>
          <w:rFonts w:ascii="Times New Roman" w:eastAsia="Times New Roman" w:hAnsi="Times New Roman" w:cs="Times New Roman"/>
          <w:kern w:val="0"/>
          <w:sz w:val="24"/>
          <w:szCs w:val="24"/>
          <w14:ligatures w14:val="none"/>
        </w:rPr>
        <w:t xml:space="preserve"> came from</w:t>
      </w:r>
      <w:r w:rsidR="00CF48DC" w:rsidRPr="00BE39AB">
        <w:rPr>
          <w:rFonts w:ascii="Times New Roman" w:eastAsia="Times New Roman" w:hAnsi="Times New Roman" w:cs="Times New Roman"/>
          <w:kern w:val="0"/>
          <w:sz w:val="24"/>
          <w:szCs w:val="24"/>
          <w14:ligatures w14:val="none"/>
        </w:rPr>
        <w:t xml:space="preserve"> 1,272 quarters of 360 cows across </w:t>
      </w:r>
      <w:r w:rsidR="00F57182" w:rsidRPr="00BE39AB">
        <w:rPr>
          <w:rFonts w:ascii="Times New Roman" w:eastAsia="Times New Roman" w:hAnsi="Times New Roman" w:cs="Times New Roman"/>
          <w:kern w:val="0"/>
          <w:sz w:val="24"/>
          <w:szCs w:val="24"/>
          <w14:ligatures w14:val="none"/>
        </w:rPr>
        <w:t>all</w:t>
      </w:r>
      <w:r w:rsidR="00CF48DC" w:rsidRPr="00BE39AB">
        <w:rPr>
          <w:rFonts w:ascii="Times New Roman" w:eastAsia="Times New Roman" w:hAnsi="Times New Roman" w:cs="Times New Roman"/>
          <w:kern w:val="0"/>
          <w:sz w:val="24"/>
          <w:szCs w:val="24"/>
          <w14:ligatures w14:val="none"/>
        </w:rPr>
        <w:t xml:space="preserve"> 10 herds included in the field study. The mean (median; range) number of cows included per herd was 36 (36; 34-39), whereas the number of quarters sampled per cow was 3.5 (2; 1-4). The mean number of observations per quarter included was 2.1 (2; 1-4). </w:t>
      </w:r>
      <w:r w:rsidR="00EC1DE8" w:rsidRPr="00BE39AB">
        <w:rPr>
          <w:rFonts w:ascii="Times New Roman" w:eastAsia="Times New Roman" w:hAnsi="Times New Roman" w:cs="Times New Roman"/>
          <w:kern w:val="0"/>
          <w:sz w:val="24"/>
          <w:szCs w:val="24"/>
          <w14:ligatures w14:val="none"/>
        </w:rPr>
        <w:t>Twenty-</w:t>
      </w:r>
      <w:r w:rsidR="00AF06E6" w:rsidRPr="00BE39AB">
        <w:rPr>
          <w:rFonts w:ascii="Times New Roman" w:eastAsia="Times New Roman" w:hAnsi="Times New Roman" w:cs="Times New Roman"/>
          <w:kern w:val="0"/>
          <w:sz w:val="24"/>
          <w:szCs w:val="24"/>
          <w14:ligatures w14:val="none"/>
        </w:rPr>
        <w:t xml:space="preserve">seven percent of </w:t>
      </w:r>
      <w:r w:rsidR="00F662BC" w:rsidRPr="00BE39AB">
        <w:rPr>
          <w:rFonts w:ascii="Times New Roman" w:eastAsia="Times New Roman" w:hAnsi="Times New Roman" w:cs="Times New Roman"/>
          <w:kern w:val="0"/>
          <w:sz w:val="24"/>
          <w:szCs w:val="24"/>
          <w14:ligatures w14:val="none"/>
        </w:rPr>
        <w:t>observations</w:t>
      </w:r>
      <w:r w:rsidR="00AA72F4" w:rsidRPr="00BE39AB">
        <w:rPr>
          <w:rFonts w:ascii="Times New Roman" w:eastAsia="Times New Roman" w:hAnsi="Times New Roman" w:cs="Times New Roman"/>
          <w:kern w:val="0"/>
          <w:sz w:val="24"/>
          <w:szCs w:val="24"/>
          <w14:ligatures w14:val="none"/>
        </w:rPr>
        <w:t xml:space="preserve"> were</w:t>
      </w:r>
      <w:r w:rsidR="00363384" w:rsidRPr="00BE39AB">
        <w:rPr>
          <w:rFonts w:ascii="Times New Roman" w:eastAsia="Times New Roman" w:hAnsi="Times New Roman" w:cs="Times New Roman"/>
          <w:kern w:val="0"/>
          <w:sz w:val="24"/>
          <w:szCs w:val="24"/>
          <w14:ligatures w14:val="none"/>
        </w:rPr>
        <w:t xml:space="preserve"> the sole observation contributed</w:t>
      </w:r>
      <w:r w:rsidR="00D04713" w:rsidRPr="00BE39AB">
        <w:rPr>
          <w:rFonts w:ascii="Times New Roman" w:eastAsia="Times New Roman" w:hAnsi="Times New Roman" w:cs="Times New Roman"/>
          <w:kern w:val="0"/>
          <w:sz w:val="24"/>
          <w:szCs w:val="24"/>
          <w14:ligatures w14:val="none"/>
        </w:rPr>
        <w:t xml:space="preserve"> to the data set</w:t>
      </w:r>
      <w:r w:rsidR="00363384" w:rsidRPr="00BE39AB">
        <w:rPr>
          <w:rFonts w:ascii="Times New Roman" w:eastAsia="Times New Roman" w:hAnsi="Times New Roman" w:cs="Times New Roman"/>
          <w:kern w:val="0"/>
          <w:sz w:val="24"/>
          <w:szCs w:val="24"/>
          <w14:ligatures w14:val="none"/>
        </w:rPr>
        <w:t xml:space="preserve"> by a given quarter</w:t>
      </w:r>
      <w:r w:rsidR="00AF06E6" w:rsidRPr="00BE39AB">
        <w:rPr>
          <w:rFonts w:ascii="Times New Roman" w:eastAsia="Times New Roman" w:hAnsi="Times New Roman" w:cs="Times New Roman"/>
          <w:kern w:val="0"/>
          <w:sz w:val="24"/>
          <w:szCs w:val="24"/>
          <w14:ligatures w14:val="none"/>
        </w:rPr>
        <w:t xml:space="preserve">, 41% </w:t>
      </w:r>
      <w:r w:rsidR="00B30F8A" w:rsidRPr="00BE39AB">
        <w:rPr>
          <w:rFonts w:ascii="Times New Roman" w:eastAsia="Times New Roman" w:hAnsi="Times New Roman" w:cs="Times New Roman"/>
          <w:kern w:val="0"/>
          <w:sz w:val="24"/>
          <w:szCs w:val="24"/>
          <w14:ligatures w14:val="none"/>
        </w:rPr>
        <w:t xml:space="preserve">came from quarters contributing </w:t>
      </w:r>
      <w:r w:rsidR="00C66331" w:rsidRPr="00BE39AB">
        <w:rPr>
          <w:rFonts w:ascii="Times New Roman" w:eastAsia="Times New Roman" w:hAnsi="Times New Roman" w:cs="Times New Roman"/>
          <w:kern w:val="0"/>
          <w:sz w:val="24"/>
          <w:szCs w:val="24"/>
          <w14:ligatures w14:val="none"/>
        </w:rPr>
        <w:t>2</w:t>
      </w:r>
      <w:r w:rsidR="00B30F8A" w:rsidRPr="00BE39AB">
        <w:rPr>
          <w:rFonts w:ascii="Times New Roman" w:eastAsia="Times New Roman" w:hAnsi="Times New Roman" w:cs="Times New Roman"/>
          <w:kern w:val="0"/>
          <w:sz w:val="24"/>
          <w:szCs w:val="24"/>
          <w14:ligatures w14:val="none"/>
        </w:rPr>
        <w:t xml:space="preserve"> time points</w:t>
      </w:r>
      <w:r w:rsidR="00AF06E6" w:rsidRPr="00BE39AB">
        <w:rPr>
          <w:rFonts w:ascii="Times New Roman" w:eastAsia="Times New Roman" w:hAnsi="Times New Roman" w:cs="Times New Roman"/>
          <w:kern w:val="0"/>
          <w:sz w:val="24"/>
          <w:szCs w:val="24"/>
          <w14:ligatures w14:val="none"/>
        </w:rPr>
        <w:t xml:space="preserve">, </w:t>
      </w:r>
      <w:r w:rsidR="00635A79" w:rsidRPr="00BE39AB">
        <w:rPr>
          <w:rFonts w:ascii="Times New Roman" w:eastAsia="Times New Roman" w:hAnsi="Times New Roman" w:cs="Times New Roman"/>
          <w:kern w:val="0"/>
          <w:sz w:val="24"/>
          <w:szCs w:val="24"/>
          <w14:ligatures w14:val="none"/>
        </w:rPr>
        <w:t>and 31% and 1%</w:t>
      </w:r>
      <w:r w:rsidR="006A7AC3" w:rsidRPr="00BE39AB">
        <w:rPr>
          <w:rFonts w:ascii="Times New Roman" w:eastAsia="Times New Roman" w:hAnsi="Times New Roman" w:cs="Times New Roman"/>
          <w:kern w:val="0"/>
          <w:sz w:val="24"/>
          <w:szCs w:val="24"/>
          <w14:ligatures w14:val="none"/>
        </w:rPr>
        <w:t xml:space="preserve"> </w:t>
      </w:r>
      <w:r w:rsidR="00951C03" w:rsidRPr="00BE39AB">
        <w:rPr>
          <w:rFonts w:ascii="Times New Roman" w:eastAsia="Times New Roman" w:hAnsi="Times New Roman" w:cs="Times New Roman"/>
          <w:kern w:val="0"/>
          <w:sz w:val="24"/>
          <w:szCs w:val="24"/>
          <w14:ligatures w14:val="none"/>
        </w:rPr>
        <w:t>came from quarters contributing</w:t>
      </w:r>
      <w:r w:rsidR="00635A79" w:rsidRPr="00BE39AB">
        <w:rPr>
          <w:rFonts w:ascii="Times New Roman" w:eastAsia="Times New Roman" w:hAnsi="Times New Roman" w:cs="Times New Roman"/>
          <w:kern w:val="0"/>
          <w:sz w:val="24"/>
          <w:szCs w:val="24"/>
          <w14:ligatures w14:val="none"/>
        </w:rPr>
        <w:t xml:space="preserve"> 3 and 4 observations, respectively. </w:t>
      </w:r>
      <w:r w:rsidR="00CF48DC" w:rsidRPr="00BE39AB">
        <w:rPr>
          <w:rFonts w:ascii="Times New Roman" w:eastAsia="Times New Roman" w:hAnsi="Times New Roman" w:cs="Times New Roman"/>
          <w:kern w:val="0"/>
          <w:sz w:val="24"/>
          <w:szCs w:val="24"/>
          <w14:ligatures w14:val="none"/>
        </w:rPr>
        <w:t xml:space="preserve">The average time elapsed between sequential observations of a quarter was 37.1 days (median: 34.5; SD: 11.6), with an overall range of 27-96 days. </w:t>
      </w:r>
    </w:p>
    <w:p w14:paraId="04467E37" w14:textId="44E94BCF" w:rsidR="00465EC3" w:rsidRPr="00142B4C" w:rsidRDefault="00FF03D9" w:rsidP="00142B4C">
      <w:pPr>
        <w:spacing w:line="480" w:lineRule="auto"/>
        <w:ind w:firstLine="360"/>
        <w:rPr>
          <w:rFonts w:ascii="Times New Roman" w:eastAsia="Times New Roman" w:hAnsi="Times New Roman" w:cs="Times New Roman"/>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Staph. chromogenes </w:t>
      </w:r>
      <w:r w:rsidRPr="00D03DE9">
        <w:rPr>
          <w:rFonts w:ascii="Times New Roman" w:eastAsia="Times New Roman" w:hAnsi="Times New Roman" w:cs="Times New Roman"/>
          <w:kern w:val="0"/>
          <w:sz w:val="24"/>
          <w:szCs w:val="24"/>
          <w14:ligatures w14:val="none"/>
        </w:rPr>
        <w:t>was the most common</w:t>
      </w:r>
      <w:r w:rsidR="0011793A" w:rsidRPr="00D03DE9">
        <w:rPr>
          <w:rFonts w:ascii="Times New Roman" w:eastAsia="Times New Roman" w:hAnsi="Times New Roman" w:cs="Times New Roman"/>
          <w:kern w:val="0"/>
          <w:sz w:val="24"/>
          <w:szCs w:val="24"/>
          <w14:ligatures w14:val="none"/>
        </w:rPr>
        <w:t>ly-found</w:t>
      </w:r>
      <w:r w:rsidR="00C30314" w:rsidRPr="00D03DE9">
        <w:rPr>
          <w:rFonts w:ascii="Times New Roman" w:eastAsia="Times New Roman" w:hAnsi="Times New Roman" w:cs="Times New Roman"/>
          <w:kern w:val="0"/>
          <w:sz w:val="24"/>
          <w:szCs w:val="24"/>
          <w14:ligatures w14:val="none"/>
        </w:rPr>
        <w:t xml:space="preserve"> species </w:t>
      </w:r>
      <w:r w:rsidR="00BB27A2" w:rsidRPr="00D03DE9">
        <w:rPr>
          <w:rFonts w:ascii="Times New Roman" w:eastAsia="Times New Roman" w:hAnsi="Times New Roman" w:cs="Times New Roman"/>
          <w:kern w:val="0"/>
          <w:sz w:val="24"/>
          <w:szCs w:val="24"/>
          <w14:ligatures w14:val="none"/>
        </w:rPr>
        <w:t>(59% of IMI</w:t>
      </w:r>
      <w:r w:rsidR="00B55A14" w:rsidRPr="00D03DE9">
        <w:rPr>
          <w:rFonts w:ascii="Times New Roman" w:eastAsia="Times New Roman" w:hAnsi="Times New Roman" w:cs="Times New Roman"/>
          <w:kern w:val="0"/>
          <w:sz w:val="24"/>
          <w:szCs w:val="24"/>
          <w14:ligatures w14:val="none"/>
        </w:rPr>
        <w:t xml:space="preserve"> </w:t>
      </w:r>
      <w:r w:rsidR="00A20402" w:rsidRPr="00D03DE9">
        <w:rPr>
          <w:rFonts w:ascii="Times New Roman" w:eastAsia="Times New Roman" w:hAnsi="Times New Roman" w:cs="Times New Roman"/>
          <w:kern w:val="0"/>
          <w:sz w:val="24"/>
          <w:szCs w:val="24"/>
          <w14:ligatures w14:val="none"/>
        </w:rPr>
        <w:t xml:space="preserve">quarter </w:t>
      </w:r>
      <w:r w:rsidR="00B55A14" w:rsidRPr="00D03DE9">
        <w:rPr>
          <w:rFonts w:ascii="Times New Roman" w:eastAsia="Times New Roman" w:hAnsi="Times New Roman" w:cs="Times New Roman"/>
          <w:kern w:val="0"/>
          <w:sz w:val="24"/>
          <w:szCs w:val="24"/>
          <w14:ligatures w14:val="none"/>
        </w:rPr>
        <w:t>observations</w:t>
      </w:r>
      <w:r w:rsidR="00BB27A2" w:rsidRPr="00D03DE9">
        <w:rPr>
          <w:rFonts w:ascii="Times New Roman" w:eastAsia="Times New Roman" w:hAnsi="Times New Roman" w:cs="Times New Roman"/>
          <w:kern w:val="0"/>
          <w:sz w:val="24"/>
          <w:szCs w:val="24"/>
          <w14:ligatures w14:val="none"/>
        </w:rPr>
        <w:t>)</w:t>
      </w:r>
      <w:r w:rsidR="00C30314" w:rsidRPr="00D03DE9">
        <w:rPr>
          <w:rFonts w:ascii="Times New Roman" w:eastAsia="Times New Roman" w:hAnsi="Times New Roman" w:cs="Times New Roman"/>
          <w:kern w:val="0"/>
          <w:sz w:val="24"/>
          <w:szCs w:val="24"/>
          <w14:ligatures w14:val="none"/>
        </w:rPr>
        <w:t xml:space="preserve">, followed by </w:t>
      </w:r>
      <w:r w:rsidR="00C30314" w:rsidRPr="00D03DE9">
        <w:rPr>
          <w:rFonts w:ascii="Times New Roman" w:eastAsia="Times New Roman" w:hAnsi="Times New Roman" w:cs="Times New Roman"/>
          <w:i/>
          <w:iCs/>
          <w:kern w:val="0"/>
          <w:sz w:val="24"/>
          <w:szCs w:val="24"/>
          <w14:ligatures w14:val="none"/>
        </w:rPr>
        <w:t>Staph. aureus</w:t>
      </w:r>
      <w:r w:rsidR="00BB27A2" w:rsidRPr="00D03DE9">
        <w:rPr>
          <w:rFonts w:ascii="Times New Roman" w:eastAsia="Times New Roman" w:hAnsi="Times New Roman" w:cs="Times New Roman"/>
          <w:i/>
          <w:iCs/>
          <w:kern w:val="0"/>
          <w:sz w:val="24"/>
          <w:szCs w:val="24"/>
          <w14:ligatures w14:val="none"/>
        </w:rPr>
        <w:t xml:space="preserve"> </w:t>
      </w:r>
      <w:r w:rsidR="00BB27A2" w:rsidRPr="00D03DE9">
        <w:rPr>
          <w:rFonts w:ascii="Times New Roman" w:eastAsia="Times New Roman" w:hAnsi="Times New Roman" w:cs="Times New Roman"/>
          <w:kern w:val="0"/>
          <w:sz w:val="24"/>
          <w:szCs w:val="24"/>
          <w14:ligatures w14:val="none"/>
        </w:rPr>
        <w:t>(17%)</w:t>
      </w:r>
      <w:r w:rsidR="00C30314" w:rsidRPr="00D03DE9">
        <w:rPr>
          <w:rFonts w:ascii="Times New Roman" w:eastAsia="Times New Roman" w:hAnsi="Times New Roman" w:cs="Times New Roman"/>
          <w:i/>
          <w:iCs/>
          <w:kern w:val="0"/>
          <w:sz w:val="24"/>
          <w:szCs w:val="24"/>
          <w14:ligatures w14:val="none"/>
        </w:rPr>
        <w:t>, Staph. haemolyticus</w:t>
      </w:r>
      <w:r w:rsidR="00BA0B6A" w:rsidRPr="00D03DE9">
        <w:rPr>
          <w:rFonts w:ascii="Times New Roman" w:eastAsia="Times New Roman" w:hAnsi="Times New Roman" w:cs="Times New Roman"/>
          <w:i/>
          <w:iCs/>
          <w:kern w:val="0"/>
          <w:sz w:val="24"/>
          <w:szCs w:val="24"/>
          <w14:ligatures w14:val="none"/>
        </w:rPr>
        <w:t xml:space="preserve"> </w:t>
      </w:r>
      <w:r w:rsidR="00BA0B6A" w:rsidRPr="00D03DE9">
        <w:rPr>
          <w:rFonts w:ascii="Times New Roman" w:eastAsia="Times New Roman" w:hAnsi="Times New Roman" w:cs="Times New Roman"/>
          <w:kern w:val="0"/>
          <w:sz w:val="24"/>
          <w:szCs w:val="24"/>
          <w14:ligatures w14:val="none"/>
        </w:rPr>
        <w:t>(6%)</w:t>
      </w:r>
      <w:r w:rsidR="00C30314" w:rsidRPr="00D03DE9">
        <w:rPr>
          <w:rFonts w:ascii="Times New Roman" w:eastAsia="Times New Roman" w:hAnsi="Times New Roman" w:cs="Times New Roman"/>
          <w:i/>
          <w:iCs/>
          <w:kern w:val="0"/>
          <w:sz w:val="24"/>
          <w:szCs w:val="24"/>
          <w14:ligatures w14:val="none"/>
        </w:rPr>
        <w:t xml:space="preserve">, </w:t>
      </w:r>
      <w:r w:rsidR="00C30314" w:rsidRPr="00D03DE9">
        <w:rPr>
          <w:rFonts w:ascii="Times New Roman" w:eastAsia="Times New Roman" w:hAnsi="Times New Roman" w:cs="Times New Roman"/>
          <w:kern w:val="0"/>
          <w:sz w:val="24"/>
          <w:szCs w:val="24"/>
          <w14:ligatures w14:val="none"/>
        </w:rPr>
        <w:t xml:space="preserve">and </w:t>
      </w:r>
      <w:r w:rsidR="00C30314" w:rsidRPr="00D03DE9">
        <w:rPr>
          <w:rFonts w:ascii="Times New Roman" w:eastAsia="Times New Roman" w:hAnsi="Times New Roman" w:cs="Times New Roman"/>
          <w:i/>
          <w:iCs/>
          <w:kern w:val="0"/>
          <w:sz w:val="24"/>
          <w:szCs w:val="24"/>
          <w14:ligatures w14:val="none"/>
        </w:rPr>
        <w:t xml:space="preserve">Staph. </w:t>
      </w:r>
      <w:r w:rsidR="00914A78" w:rsidRPr="00D03DE9">
        <w:rPr>
          <w:rFonts w:ascii="Times New Roman" w:eastAsia="Times New Roman" w:hAnsi="Times New Roman" w:cs="Times New Roman"/>
          <w:i/>
          <w:iCs/>
          <w:kern w:val="0"/>
          <w:sz w:val="24"/>
          <w:szCs w:val="24"/>
          <w14:ligatures w14:val="none"/>
        </w:rPr>
        <w:t>simulans</w:t>
      </w:r>
      <w:r w:rsidR="00BA0B6A" w:rsidRPr="00D03DE9">
        <w:rPr>
          <w:rFonts w:ascii="Times New Roman" w:eastAsia="Times New Roman" w:hAnsi="Times New Roman" w:cs="Times New Roman"/>
          <w:kern w:val="0"/>
          <w:sz w:val="24"/>
          <w:szCs w:val="24"/>
          <w14:ligatures w14:val="none"/>
        </w:rPr>
        <w:t xml:space="preserve"> (5%)</w:t>
      </w:r>
      <w:r w:rsidR="00C30314" w:rsidRPr="00D03DE9">
        <w:rPr>
          <w:rFonts w:ascii="Times New Roman" w:eastAsia="Times New Roman" w:hAnsi="Times New Roman" w:cs="Times New Roman"/>
          <w:i/>
          <w:iCs/>
          <w:kern w:val="0"/>
          <w:sz w:val="24"/>
          <w:szCs w:val="24"/>
          <w14:ligatures w14:val="none"/>
        </w:rPr>
        <w:t>.</w:t>
      </w:r>
      <w:r w:rsidR="00F05EEC" w:rsidRPr="00D03DE9">
        <w:rPr>
          <w:rFonts w:ascii="Times New Roman" w:eastAsia="Times New Roman" w:hAnsi="Times New Roman" w:cs="Times New Roman"/>
          <w:i/>
          <w:iCs/>
          <w:kern w:val="0"/>
          <w:sz w:val="24"/>
          <w:szCs w:val="24"/>
          <w14:ligatures w14:val="none"/>
        </w:rPr>
        <w:t xml:space="preserve"> </w:t>
      </w:r>
      <w:r w:rsidR="00F05EEC" w:rsidRPr="00D03DE9">
        <w:rPr>
          <w:rFonts w:ascii="Times New Roman" w:eastAsia="Times New Roman" w:hAnsi="Times New Roman" w:cs="Times New Roman"/>
          <w:kern w:val="0"/>
          <w:sz w:val="24"/>
          <w:szCs w:val="24"/>
          <w14:ligatures w14:val="none"/>
        </w:rPr>
        <w:t xml:space="preserve">A large amount of variability was observed </w:t>
      </w:r>
      <w:r w:rsidR="00F352E9" w:rsidRPr="00D03DE9">
        <w:rPr>
          <w:rFonts w:ascii="Times New Roman" w:eastAsia="Times New Roman" w:hAnsi="Times New Roman" w:cs="Times New Roman"/>
          <w:kern w:val="0"/>
          <w:sz w:val="24"/>
          <w:szCs w:val="24"/>
          <w14:ligatures w14:val="none"/>
        </w:rPr>
        <w:t>in the somatic cell score for</w:t>
      </w:r>
      <w:r w:rsidR="00D83B07"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culture</w:t>
      </w:r>
      <w:r w:rsidR="006E5E7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negative quarters and</w:t>
      </w:r>
      <w:r w:rsidR="00E71E18" w:rsidRPr="00D03DE9">
        <w:rPr>
          <w:rFonts w:ascii="Times New Roman" w:eastAsia="Times New Roman" w:hAnsi="Times New Roman" w:cs="Times New Roman"/>
          <w:kern w:val="0"/>
          <w:sz w:val="24"/>
          <w:szCs w:val="24"/>
          <w14:ligatures w14:val="none"/>
        </w:rPr>
        <w:t xml:space="preserve"> </w:t>
      </w:r>
      <w:r w:rsidR="00DC6D5A" w:rsidRPr="00D03DE9">
        <w:rPr>
          <w:rFonts w:ascii="Times New Roman" w:eastAsia="Times New Roman" w:hAnsi="Times New Roman" w:cs="Times New Roman"/>
          <w:kern w:val="0"/>
          <w:sz w:val="24"/>
          <w:szCs w:val="24"/>
          <w14:ligatures w14:val="none"/>
        </w:rPr>
        <w:t>those</w:t>
      </w:r>
      <w:r w:rsidR="00806FFC" w:rsidRPr="00D03DE9">
        <w:rPr>
          <w:rFonts w:ascii="Times New Roman" w:eastAsia="Times New Roman" w:hAnsi="Times New Roman" w:cs="Times New Roman"/>
          <w:kern w:val="0"/>
          <w:sz w:val="24"/>
          <w:szCs w:val="24"/>
          <w14:ligatures w14:val="none"/>
        </w:rPr>
        <w:t xml:space="preserve"> </w:t>
      </w:r>
      <w:r w:rsidR="00D83B07" w:rsidRPr="00D03DE9">
        <w:rPr>
          <w:rFonts w:ascii="Times New Roman" w:eastAsia="Times New Roman" w:hAnsi="Times New Roman" w:cs="Times New Roman"/>
          <w:kern w:val="0"/>
          <w:sz w:val="24"/>
          <w:szCs w:val="24"/>
          <w14:ligatures w14:val="none"/>
        </w:rPr>
        <w:t>infected with</w:t>
      </w:r>
      <w:r w:rsidR="00F352E9" w:rsidRPr="00D03DE9">
        <w:rPr>
          <w:rFonts w:ascii="Times New Roman" w:eastAsia="Times New Roman" w:hAnsi="Times New Roman" w:cs="Times New Roman"/>
          <w:kern w:val="0"/>
          <w:sz w:val="24"/>
          <w:szCs w:val="24"/>
          <w14:ligatures w14:val="none"/>
        </w:rPr>
        <w:t xml:space="preserve"> a number of different </w:t>
      </w:r>
      <w:r w:rsidR="00D83B07" w:rsidRPr="00D03DE9">
        <w:rPr>
          <w:rFonts w:ascii="Times New Roman" w:eastAsia="Times New Roman" w:hAnsi="Times New Roman" w:cs="Times New Roman"/>
          <w:i/>
          <w:iCs/>
          <w:kern w:val="0"/>
          <w:sz w:val="24"/>
          <w:szCs w:val="24"/>
          <w14:ligatures w14:val="none"/>
        </w:rPr>
        <w:t>Staph.</w:t>
      </w:r>
      <w:r w:rsidR="00D83B07" w:rsidRPr="00D03DE9">
        <w:rPr>
          <w:rFonts w:ascii="Times New Roman" w:eastAsia="Times New Roman" w:hAnsi="Times New Roman" w:cs="Times New Roman"/>
          <w:kern w:val="0"/>
          <w:sz w:val="24"/>
          <w:szCs w:val="24"/>
          <w14:ligatures w14:val="none"/>
        </w:rPr>
        <w:t xml:space="preserve"> species,</w:t>
      </w:r>
      <w:r w:rsidR="000F72E9" w:rsidRPr="00D03DE9">
        <w:rPr>
          <w:rFonts w:ascii="Times New Roman" w:eastAsia="Times New Roman" w:hAnsi="Times New Roman" w:cs="Times New Roman"/>
          <w:kern w:val="0"/>
          <w:sz w:val="24"/>
          <w:szCs w:val="24"/>
          <w14:ligatures w14:val="none"/>
        </w:rPr>
        <w:t xml:space="preserve"> especially </w:t>
      </w:r>
      <w:r w:rsidR="000F72E9" w:rsidRPr="00D03DE9">
        <w:rPr>
          <w:rFonts w:ascii="Times New Roman" w:eastAsia="Times New Roman" w:hAnsi="Times New Roman" w:cs="Times New Roman"/>
          <w:i/>
          <w:iCs/>
          <w:kern w:val="0"/>
          <w:sz w:val="24"/>
          <w:szCs w:val="24"/>
          <w14:ligatures w14:val="none"/>
        </w:rPr>
        <w:t>S. chromogenes</w:t>
      </w:r>
      <w:r w:rsidR="00806FFC" w:rsidRPr="00D03DE9">
        <w:rPr>
          <w:rFonts w:ascii="Times New Roman" w:eastAsia="Times New Roman" w:hAnsi="Times New Roman" w:cs="Times New Roman"/>
          <w:kern w:val="0"/>
          <w:sz w:val="24"/>
          <w:szCs w:val="24"/>
          <w14:ligatures w14:val="none"/>
        </w:rPr>
        <w:t xml:space="preserve"> and</w:t>
      </w:r>
      <w:r w:rsidR="000F72E9" w:rsidRPr="00D03DE9">
        <w:rPr>
          <w:rFonts w:ascii="Times New Roman" w:eastAsia="Times New Roman" w:hAnsi="Times New Roman" w:cs="Times New Roman"/>
          <w:i/>
          <w:iCs/>
          <w:kern w:val="0"/>
          <w:sz w:val="24"/>
          <w:szCs w:val="24"/>
          <w14:ligatures w14:val="none"/>
        </w:rPr>
        <w:t xml:space="preserve"> </w:t>
      </w:r>
      <w:r w:rsidR="00806FFC" w:rsidRPr="00D03DE9">
        <w:rPr>
          <w:rFonts w:ascii="Times New Roman" w:eastAsia="Times New Roman" w:hAnsi="Times New Roman" w:cs="Times New Roman"/>
          <w:i/>
          <w:iCs/>
          <w:kern w:val="0"/>
          <w:sz w:val="24"/>
          <w:szCs w:val="24"/>
          <w14:ligatures w14:val="none"/>
        </w:rPr>
        <w:t>S. aureus</w:t>
      </w:r>
      <w:r w:rsidR="00F352E9"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w:t>
      </w:r>
      <w:r w:rsidR="00BB33F0" w:rsidRPr="00D03DE9">
        <w:rPr>
          <w:rFonts w:ascii="Times New Roman" w:eastAsia="Times New Roman" w:hAnsi="Times New Roman" w:cs="Times New Roman"/>
          <w:kern w:val="0"/>
          <w:sz w:val="24"/>
          <w:szCs w:val="24"/>
          <w14:ligatures w14:val="none"/>
        </w:rPr>
        <w:t>observed</w:t>
      </w:r>
      <w:r w:rsidR="00F6011B">
        <w:rPr>
          <w:rFonts w:ascii="Times New Roman" w:eastAsia="Times New Roman" w:hAnsi="Times New Roman" w:cs="Times New Roman"/>
          <w:kern w:val="0"/>
          <w:sz w:val="24"/>
          <w:szCs w:val="24"/>
          <w14:ligatures w14:val="none"/>
        </w:rPr>
        <w:t xml:space="preserve"> quarter SCS</w:t>
      </w:r>
      <w:r w:rsidR="00BB33F0" w:rsidRPr="00D03DE9">
        <w:rPr>
          <w:rFonts w:ascii="Times New Roman" w:eastAsia="Times New Roman" w:hAnsi="Times New Roman" w:cs="Times New Roman"/>
          <w:kern w:val="0"/>
          <w:sz w:val="24"/>
          <w:szCs w:val="24"/>
          <w14:ligatures w14:val="none"/>
        </w:rPr>
        <w:t xml:space="preserve"> data</w:t>
      </w:r>
      <w:r w:rsidR="004D44B6" w:rsidRPr="00D03DE9">
        <w:rPr>
          <w:rFonts w:ascii="Times New Roman" w:eastAsia="Times New Roman" w:hAnsi="Times New Roman" w:cs="Times New Roman"/>
          <w:kern w:val="0"/>
          <w:sz w:val="24"/>
          <w:szCs w:val="24"/>
          <w14:ligatures w14:val="none"/>
        </w:rPr>
        <w:t xml:space="preserve"> presented</w:t>
      </w:r>
      <w:r w:rsidR="00F6011B">
        <w:rPr>
          <w:rFonts w:ascii="Times New Roman" w:eastAsia="Times New Roman" w:hAnsi="Times New Roman" w:cs="Times New Roman"/>
          <w:kern w:val="0"/>
          <w:sz w:val="24"/>
          <w:szCs w:val="24"/>
          <w14:ligatures w14:val="none"/>
        </w:rPr>
        <w:t xml:space="preserve"> in</w:t>
      </w:r>
      <w:r w:rsidR="004D44B6" w:rsidRPr="00D03DE9">
        <w:rPr>
          <w:rFonts w:ascii="Times New Roman" w:eastAsia="Times New Roman" w:hAnsi="Times New Roman" w:cs="Times New Roman"/>
          <w:kern w:val="0"/>
          <w:sz w:val="24"/>
          <w:szCs w:val="24"/>
          <w14:ligatures w14:val="none"/>
        </w:rPr>
        <w:t xml:space="preserve"> </w:t>
      </w:r>
      <w:r w:rsidR="00806FFC" w:rsidRPr="00D03DE9">
        <w:rPr>
          <w:rFonts w:ascii="Times New Roman" w:eastAsia="Times New Roman" w:hAnsi="Times New Roman" w:cs="Times New Roman"/>
          <w:kern w:val="0"/>
          <w:sz w:val="24"/>
          <w:szCs w:val="24"/>
          <w14:ligatures w14:val="none"/>
        </w:rPr>
        <w:t>Figure 2).</w:t>
      </w:r>
      <w:r w:rsidR="005C7118">
        <w:rPr>
          <w:rFonts w:ascii="Times New Roman" w:eastAsia="Times New Roman" w:hAnsi="Times New Roman" w:cs="Times New Roman"/>
          <w:kern w:val="0"/>
          <w:sz w:val="24"/>
          <w:szCs w:val="24"/>
          <w14:ligatures w14:val="none"/>
        </w:rPr>
        <w:t xml:space="preserve"> </w:t>
      </w:r>
      <w:commentRangeStart w:id="5"/>
      <w:r w:rsidR="005C7118" w:rsidRPr="00142B4C">
        <w:rPr>
          <w:rFonts w:ascii="Times New Roman" w:eastAsia="Times New Roman" w:hAnsi="Times New Roman" w:cs="Times New Roman"/>
          <w:color w:val="FF66FF"/>
          <w:kern w:val="0"/>
          <w:sz w:val="24"/>
          <w:szCs w:val="24"/>
          <w14:ligatures w14:val="none"/>
        </w:rPr>
        <w:t xml:space="preserve">The </w:t>
      </w:r>
      <w:r w:rsidR="00483EB1" w:rsidRPr="00142B4C">
        <w:rPr>
          <w:rFonts w:ascii="Times New Roman" w:eastAsia="Times New Roman" w:hAnsi="Times New Roman" w:cs="Times New Roman"/>
          <w:color w:val="FF66FF"/>
          <w:kern w:val="0"/>
          <w:sz w:val="24"/>
          <w:szCs w:val="24"/>
          <w14:ligatures w14:val="none"/>
        </w:rPr>
        <w:t xml:space="preserve">observed </w:t>
      </w:r>
      <w:r w:rsidR="005C7118" w:rsidRPr="00142B4C">
        <w:rPr>
          <w:rFonts w:ascii="Times New Roman" w:eastAsia="Times New Roman" w:hAnsi="Times New Roman" w:cs="Times New Roman"/>
          <w:color w:val="FF66FF"/>
          <w:kern w:val="0"/>
          <w:sz w:val="24"/>
          <w:szCs w:val="24"/>
          <w14:ligatures w14:val="none"/>
        </w:rPr>
        <w:t xml:space="preserve">SCS for </w:t>
      </w:r>
      <w:r w:rsidR="005C7118" w:rsidRPr="00142B4C">
        <w:rPr>
          <w:rFonts w:ascii="Times New Roman" w:eastAsia="Times New Roman" w:hAnsi="Times New Roman" w:cs="Times New Roman"/>
          <w:i/>
          <w:iCs/>
          <w:color w:val="FF66FF"/>
          <w:kern w:val="0"/>
          <w:sz w:val="24"/>
          <w:szCs w:val="24"/>
          <w14:ligatures w14:val="none"/>
        </w:rPr>
        <w:t xml:space="preserve">S. chromogenes </w:t>
      </w:r>
      <w:r w:rsidR="00064D6F" w:rsidRPr="00142B4C">
        <w:rPr>
          <w:rFonts w:ascii="Times New Roman" w:eastAsia="Times New Roman" w:hAnsi="Times New Roman" w:cs="Times New Roman"/>
          <w:color w:val="FF66FF"/>
          <w:kern w:val="0"/>
          <w:sz w:val="24"/>
          <w:szCs w:val="24"/>
          <w14:ligatures w14:val="none"/>
        </w:rPr>
        <w:t xml:space="preserve">IMI </w:t>
      </w:r>
      <w:r w:rsidR="005C7118" w:rsidRPr="00142B4C">
        <w:rPr>
          <w:rFonts w:ascii="Times New Roman" w:eastAsia="Times New Roman" w:hAnsi="Times New Roman" w:cs="Times New Roman"/>
          <w:color w:val="FF66FF"/>
          <w:kern w:val="0"/>
          <w:sz w:val="24"/>
          <w:szCs w:val="24"/>
          <w14:ligatures w14:val="none"/>
        </w:rPr>
        <w:t>ranged from -2.64 to 8.93 (median: 3.26)</w:t>
      </w:r>
      <w:r w:rsidR="00064D6F" w:rsidRPr="00142B4C">
        <w:rPr>
          <w:rFonts w:ascii="Times New Roman" w:eastAsia="Times New Roman" w:hAnsi="Times New Roman" w:cs="Times New Roman"/>
          <w:color w:val="FF66FF"/>
          <w:kern w:val="0"/>
          <w:sz w:val="24"/>
          <w:szCs w:val="24"/>
          <w14:ligatures w14:val="none"/>
        </w:rPr>
        <w:t xml:space="preserve">, </w:t>
      </w:r>
      <w:r w:rsidR="0009369F" w:rsidRPr="00142B4C">
        <w:rPr>
          <w:rFonts w:ascii="Times New Roman" w:eastAsia="Times New Roman" w:hAnsi="Times New Roman" w:cs="Times New Roman"/>
          <w:color w:val="FF66FF"/>
          <w:kern w:val="0"/>
          <w:sz w:val="24"/>
          <w:szCs w:val="24"/>
          <w14:ligatures w14:val="none"/>
        </w:rPr>
        <w:t xml:space="preserve">with </w:t>
      </w:r>
      <w:r w:rsidR="00064D6F" w:rsidRPr="00142B4C">
        <w:rPr>
          <w:rFonts w:ascii="Times New Roman" w:eastAsia="Times New Roman" w:hAnsi="Times New Roman" w:cs="Times New Roman"/>
          <w:color w:val="FF66FF"/>
          <w:kern w:val="0"/>
          <w:sz w:val="24"/>
          <w:szCs w:val="24"/>
          <w14:ligatures w14:val="none"/>
        </w:rPr>
        <w:t xml:space="preserve">29.7% of observations of </w:t>
      </w:r>
      <w:r w:rsidR="0009369F" w:rsidRPr="00142B4C">
        <w:rPr>
          <w:rFonts w:ascii="Times New Roman" w:eastAsia="Times New Roman" w:hAnsi="Times New Roman" w:cs="Times New Roman"/>
          <w:color w:val="FF66FF"/>
          <w:kern w:val="0"/>
          <w:sz w:val="24"/>
          <w:szCs w:val="24"/>
          <w14:ligatures w14:val="none"/>
        </w:rPr>
        <w:t>having an</w:t>
      </w:r>
      <w:r w:rsidR="00064D6F" w:rsidRPr="00142B4C">
        <w:rPr>
          <w:rFonts w:ascii="Times New Roman" w:eastAsia="Times New Roman" w:hAnsi="Times New Roman" w:cs="Times New Roman"/>
          <w:color w:val="FF66FF"/>
          <w:kern w:val="0"/>
          <w:sz w:val="24"/>
          <w:szCs w:val="24"/>
          <w14:ligatures w14:val="none"/>
        </w:rPr>
        <w:t xml:space="preserve"> SCS </w:t>
      </w:r>
      <w:r w:rsidR="0009369F" w:rsidRPr="00142B4C">
        <w:rPr>
          <w:rFonts w:ascii="Times New Roman" w:eastAsia="Times New Roman" w:hAnsi="Times New Roman" w:cs="Times New Roman"/>
          <w:color w:val="FF66FF"/>
          <w:kern w:val="0"/>
          <w:sz w:val="24"/>
          <w:szCs w:val="24"/>
          <w14:ligatures w14:val="none"/>
        </w:rPr>
        <w:t xml:space="preserve">≤ </w:t>
      </w:r>
      <w:r w:rsidR="00064D6F" w:rsidRPr="00142B4C">
        <w:rPr>
          <w:rFonts w:ascii="Times New Roman" w:eastAsia="Times New Roman" w:hAnsi="Times New Roman" w:cs="Times New Roman"/>
          <w:color w:val="FF66FF"/>
          <w:kern w:val="0"/>
          <w:sz w:val="24"/>
          <w:szCs w:val="24"/>
          <w14:ligatures w14:val="none"/>
        </w:rPr>
        <w:t>4</w:t>
      </w:r>
      <w:r w:rsidR="0009369F" w:rsidRPr="00142B4C">
        <w:rPr>
          <w:rFonts w:ascii="Times New Roman" w:eastAsia="Times New Roman" w:hAnsi="Times New Roman" w:cs="Times New Roman"/>
          <w:color w:val="FF66FF"/>
          <w:kern w:val="0"/>
          <w:sz w:val="24"/>
          <w:szCs w:val="24"/>
          <w14:ligatures w14:val="none"/>
        </w:rPr>
        <w:t>.</w:t>
      </w:r>
      <w:r w:rsidR="00483EB1" w:rsidRPr="00142B4C">
        <w:rPr>
          <w:rFonts w:ascii="Times New Roman" w:eastAsia="Times New Roman" w:hAnsi="Times New Roman" w:cs="Times New Roman"/>
          <w:color w:val="FF66FF"/>
          <w:kern w:val="0"/>
          <w:sz w:val="24"/>
          <w:szCs w:val="24"/>
          <w14:ligatures w14:val="none"/>
        </w:rPr>
        <w:t xml:space="preserve"> The observed SCS for </w:t>
      </w:r>
      <w:r w:rsidR="00483EB1" w:rsidRPr="00142B4C">
        <w:rPr>
          <w:rFonts w:ascii="Times New Roman" w:eastAsia="Times New Roman" w:hAnsi="Times New Roman" w:cs="Times New Roman"/>
          <w:i/>
          <w:iCs/>
          <w:color w:val="FF66FF"/>
          <w:kern w:val="0"/>
          <w:sz w:val="24"/>
          <w:szCs w:val="24"/>
          <w14:ligatures w14:val="none"/>
        </w:rPr>
        <w:t xml:space="preserve">S. aureus </w:t>
      </w:r>
      <w:r w:rsidR="00483EB1" w:rsidRPr="00142B4C">
        <w:rPr>
          <w:rFonts w:ascii="Times New Roman" w:eastAsia="Times New Roman" w:hAnsi="Times New Roman" w:cs="Times New Roman"/>
          <w:color w:val="FF66FF"/>
          <w:kern w:val="0"/>
          <w:sz w:val="24"/>
          <w:szCs w:val="24"/>
          <w14:ligatures w14:val="none"/>
        </w:rPr>
        <w:t>IMI ranged from -0.64 to 10.49 (median: 5.93)</w:t>
      </w:r>
      <w:r w:rsidR="00142B4C" w:rsidRPr="00142B4C">
        <w:rPr>
          <w:rFonts w:ascii="Times New Roman" w:eastAsia="Times New Roman" w:hAnsi="Times New Roman" w:cs="Times New Roman"/>
          <w:color w:val="FF66FF"/>
          <w:kern w:val="0"/>
          <w:sz w:val="24"/>
          <w:szCs w:val="24"/>
          <w14:ligatures w14:val="none"/>
        </w:rPr>
        <w:t xml:space="preserve">, with </w:t>
      </w:r>
      <w:r w:rsidR="00142B4C" w:rsidRPr="00142B4C">
        <w:rPr>
          <w:rFonts w:ascii="Times New Roman" w:hAnsi="Times New Roman" w:cs="Times New Roman"/>
          <w:color w:val="FF66FF"/>
          <w:sz w:val="24"/>
          <w:szCs w:val="24"/>
        </w:rPr>
        <w:t xml:space="preserve">87.5% </w:t>
      </w:r>
      <w:r w:rsidR="00142B4C" w:rsidRPr="00142B4C">
        <w:rPr>
          <w:rFonts w:ascii="Times New Roman" w:eastAsia="Times New Roman" w:hAnsi="Times New Roman" w:cs="Times New Roman"/>
          <w:color w:val="FF66FF"/>
          <w:kern w:val="0"/>
          <w:sz w:val="24"/>
          <w:szCs w:val="24"/>
          <w14:ligatures w14:val="none"/>
        </w:rPr>
        <w:t>of observations of having an SCS ≤ 4.</w:t>
      </w:r>
      <w:commentRangeEnd w:id="5"/>
      <w:r w:rsidR="00E77E13">
        <w:rPr>
          <w:rStyle w:val="CommentReference"/>
        </w:rPr>
        <w:commentReference w:id="5"/>
      </w:r>
    </w:p>
    <w:p w14:paraId="3B6DF3EE" w14:textId="07EE605B" w:rsidR="000C123F" w:rsidRPr="00D03DE9" w:rsidRDefault="00471387" w:rsidP="00BB7B68">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The final model comparing somatic cell scores</w:t>
      </w:r>
      <w:r w:rsidR="004802E5" w:rsidRPr="00D03DE9">
        <w:rPr>
          <w:rFonts w:ascii="Times New Roman" w:hAnsi="Times New Roman" w:cs="Times New Roman"/>
          <w:sz w:val="24"/>
          <w:szCs w:val="24"/>
        </w:rPr>
        <w:t xml:space="preserve"> of quarters</w:t>
      </w:r>
      <w:r w:rsidRPr="00D03DE9">
        <w:rPr>
          <w:rFonts w:ascii="Times New Roman" w:hAnsi="Times New Roman" w:cs="Times New Roman"/>
          <w:sz w:val="24"/>
          <w:szCs w:val="24"/>
        </w:rPr>
        <w:t xml:space="preserve"> </w:t>
      </w:r>
      <w:r w:rsidR="004802E5" w:rsidRPr="00D03DE9">
        <w:rPr>
          <w:rFonts w:ascii="Times New Roman" w:hAnsi="Times New Roman" w:cs="Times New Roman"/>
          <w:sz w:val="24"/>
          <w:szCs w:val="24"/>
        </w:rPr>
        <w:t xml:space="preserve">infected </w:t>
      </w:r>
      <w:r w:rsidR="00F644E2" w:rsidRPr="00D03DE9">
        <w:rPr>
          <w:rFonts w:ascii="Times New Roman" w:hAnsi="Times New Roman" w:cs="Times New Roman"/>
          <w:sz w:val="24"/>
          <w:szCs w:val="24"/>
        </w:rPr>
        <w:t>with</w:t>
      </w:r>
      <w:r w:rsidRPr="00D03DE9">
        <w:rPr>
          <w:rFonts w:ascii="Times New Roman" w:hAnsi="Times New Roman" w:cs="Times New Roman"/>
          <w:sz w:val="24"/>
          <w:szCs w:val="24"/>
        </w:rPr>
        <w:t xml:space="preserve"> </w:t>
      </w:r>
      <w:r w:rsidRPr="00D03DE9">
        <w:rPr>
          <w:rFonts w:ascii="Times New Roman" w:hAnsi="Times New Roman" w:cs="Times New Roman"/>
          <w:i/>
          <w:iCs/>
          <w:sz w:val="24"/>
          <w:szCs w:val="24"/>
        </w:rPr>
        <w:t>Staphylococcus</w:t>
      </w:r>
      <w:r w:rsidRPr="00D03DE9">
        <w:rPr>
          <w:rFonts w:ascii="Times New Roman" w:hAnsi="Times New Roman" w:cs="Times New Roman"/>
          <w:sz w:val="24"/>
          <w:szCs w:val="24"/>
        </w:rPr>
        <w:t xml:space="preserve"> species</w:t>
      </w:r>
      <w:r w:rsidR="00F644E2" w:rsidRPr="00D03DE9">
        <w:rPr>
          <w:rFonts w:ascii="Times New Roman" w:hAnsi="Times New Roman" w:cs="Times New Roman"/>
          <w:sz w:val="24"/>
          <w:szCs w:val="24"/>
        </w:rPr>
        <w:t xml:space="preserve"> to</w:t>
      </w:r>
      <w:r w:rsidRPr="00D03DE9">
        <w:rPr>
          <w:rFonts w:ascii="Times New Roman" w:hAnsi="Times New Roman" w:cs="Times New Roman"/>
          <w:sz w:val="24"/>
          <w:szCs w:val="24"/>
        </w:rPr>
        <w:t xml:space="preserve"> culture negative quarters</w:t>
      </w:r>
      <w:r w:rsidR="00F644E2" w:rsidRPr="00D03DE9">
        <w:rPr>
          <w:rFonts w:ascii="Times New Roman" w:hAnsi="Times New Roman" w:cs="Times New Roman"/>
          <w:sz w:val="24"/>
          <w:szCs w:val="24"/>
        </w:rPr>
        <w:t xml:space="preserve"> adjusted for days in milk</w:t>
      </w:r>
      <w:r w:rsidR="00CE7771" w:rsidRPr="00D03DE9">
        <w:rPr>
          <w:rFonts w:ascii="Times New Roman" w:hAnsi="Times New Roman" w:cs="Times New Roman"/>
          <w:sz w:val="24"/>
          <w:szCs w:val="24"/>
        </w:rPr>
        <w:t xml:space="preserve"> is presented in Table 1</w:t>
      </w:r>
      <w:r w:rsidRPr="00D03DE9">
        <w:rPr>
          <w:rFonts w:ascii="Times New Roman" w:hAnsi="Times New Roman" w:cs="Times New Roman"/>
          <w:sz w:val="24"/>
          <w:szCs w:val="24"/>
        </w:rPr>
        <w:t xml:space="preserve">. </w:t>
      </w:r>
      <w:r w:rsidR="00C13EAA" w:rsidRPr="00D03DE9">
        <w:rPr>
          <w:rFonts w:ascii="Times New Roman" w:hAnsi="Times New Roman" w:cs="Times New Roman"/>
          <w:sz w:val="24"/>
          <w:szCs w:val="24"/>
        </w:rPr>
        <w:t>Somatic cell score</w:t>
      </w:r>
      <w:r w:rsidR="0048795E" w:rsidRPr="00D03DE9">
        <w:rPr>
          <w:rFonts w:ascii="Times New Roman" w:hAnsi="Times New Roman" w:cs="Times New Roman"/>
          <w:sz w:val="24"/>
          <w:szCs w:val="24"/>
        </w:rPr>
        <w:t xml:space="preserve"> was significantly higher in quarters infected with </w:t>
      </w:r>
      <w:r w:rsidR="003F6FAB" w:rsidRPr="00D03DE9">
        <w:rPr>
          <w:rFonts w:ascii="Times New Roman" w:hAnsi="Times New Roman" w:cs="Times New Roman"/>
          <w:i/>
          <w:iCs/>
          <w:sz w:val="24"/>
          <w:szCs w:val="24"/>
        </w:rPr>
        <w:t xml:space="preserve">S. agnetis, </w:t>
      </w:r>
      <w:r w:rsidR="00A831CF" w:rsidRPr="00D03DE9">
        <w:rPr>
          <w:rFonts w:ascii="Times New Roman" w:hAnsi="Times New Roman" w:cs="Times New Roman"/>
          <w:i/>
          <w:iCs/>
          <w:sz w:val="24"/>
          <w:szCs w:val="24"/>
        </w:rPr>
        <w:t xml:space="preserve">S. aureus, </w:t>
      </w:r>
      <w:r w:rsidR="0048795E" w:rsidRPr="00D03DE9">
        <w:rPr>
          <w:rFonts w:ascii="Times New Roman" w:hAnsi="Times New Roman" w:cs="Times New Roman"/>
          <w:i/>
          <w:iCs/>
          <w:sz w:val="24"/>
          <w:szCs w:val="24"/>
        </w:rPr>
        <w:t xml:space="preserve">S. chromogenes, </w:t>
      </w:r>
      <w:r w:rsidR="003C46A2" w:rsidRPr="00D03DE9">
        <w:rPr>
          <w:rFonts w:ascii="Times New Roman" w:hAnsi="Times New Roman" w:cs="Times New Roman"/>
          <w:i/>
          <w:iCs/>
          <w:sz w:val="24"/>
          <w:szCs w:val="24"/>
        </w:rPr>
        <w:t>S. devriesei, S. haemolyticus, S</w:t>
      </w:r>
      <w:r w:rsidR="000F2C86">
        <w:rPr>
          <w:rFonts w:ascii="Times New Roman" w:hAnsi="Times New Roman" w:cs="Times New Roman"/>
          <w:i/>
          <w:iCs/>
          <w:sz w:val="24"/>
          <w:szCs w:val="24"/>
        </w:rPr>
        <w:t>.</w:t>
      </w:r>
      <w:r w:rsidR="003C46A2" w:rsidRPr="00D03DE9">
        <w:rPr>
          <w:rFonts w:ascii="Times New Roman" w:hAnsi="Times New Roman" w:cs="Times New Roman"/>
          <w:i/>
          <w:iCs/>
          <w:sz w:val="24"/>
          <w:szCs w:val="24"/>
        </w:rPr>
        <w:t xml:space="preserve"> hyicus, </w:t>
      </w:r>
      <w:r w:rsidR="004D2F69" w:rsidRPr="00D03DE9">
        <w:rPr>
          <w:rFonts w:ascii="Times New Roman" w:hAnsi="Times New Roman" w:cs="Times New Roman"/>
          <w:i/>
          <w:iCs/>
          <w:sz w:val="24"/>
          <w:szCs w:val="24"/>
        </w:rPr>
        <w:t>S. simulans, S. warneri, and S. xylosus</w:t>
      </w:r>
      <w:r w:rsidR="004D2F69" w:rsidRPr="00D03DE9">
        <w:rPr>
          <w:rFonts w:ascii="Times New Roman" w:hAnsi="Times New Roman" w:cs="Times New Roman"/>
          <w:sz w:val="24"/>
          <w:szCs w:val="24"/>
        </w:rPr>
        <w:t xml:space="preserve"> </w:t>
      </w:r>
      <w:r w:rsidR="00F6011B">
        <w:rPr>
          <w:rFonts w:ascii="Times New Roman" w:hAnsi="Times New Roman" w:cs="Times New Roman"/>
          <w:sz w:val="24"/>
          <w:szCs w:val="24"/>
        </w:rPr>
        <w:t xml:space="preserve">compared to </w:t>
      </w:r>
      <w:r w:rsidR="0048795E" w:rsidRPr="00D03DE9">
        <w:rPr>
          <w:rFonts w:ascii="Times New Roman" w:hAnsi="Times New Roman" w:cs="Times New Roman"/>
          <w:sz w:val="24"/>
          <w:szCs w:val="24"/>
        </w:rPr>
        <w:t xml:space="preserve">uninfected quarters (P ≤ 0.05; Table </w:t>
      </w:r>
      <w:r w:rsidR="00553578" w:rsidRPr="00D03DE9">
        <w:rPr>
          <w:rFonts w:ascii="Times New Roman" w:hAnsi="Times New Roman" w:cs="Times New Roman"/>
          <w:sz w:val="24"/>
          <w:szCs w:val="24"/>
        </w:rPr>
        <w:t>1</w:t>
      </w:r>
      <w:r w:rsidR="0048795E" w:rsidRPr="00D03DE9">
        <w:rPr>
          <w:rFonts w:ascii="Times New Roman" w:hAnsi="Times New Roman" w:cs="Times New Roman"/>
          <w:sz w:val="24"/>
          <w:szCs w:val="24"/>
        </w:rPr>
        <w:t>).</w:t>
      </w:r>
      <w:r w:rsidR="009F423E" w:rsidRPr="00D03DE9">
        <w:rPr>
          <w:rFonts w:ascii="Times New Roman" w:hAnsi="Times New Roman" w:cs="Times New Roman"/>
          <w:sz w:val="24"/>
          <w:szCs w:val="24"/>
        </w:rPr>
        <w:t xml:space="preserve"> The interaction between IMI status and DIM was not significant (P = 0.42</w:t>
      </w:r>
      <w:commentRangeStart w:id="6"/>
      <w:commentRangeStart w:id="7"/>
      <w:r w:rsidR="009F423E" w:rsidRPr="00D03DE9">
        <w:rPr>
          <w:rFonts w:ascii="Times New Roman" w:hAnsi="Times New Roman" w:cs="Times New Roman"/>
          <w:sz w:val="24"/>
          <w:szCs w:val="24"/>
        </w:rPr>
        <w:t>)</w:t>
      </w:r>
      <w:r w:rsidR="004E2C13" w:rsidRPr="00D03DE9">
        <w:rPr>
          <w:rFonts w:ascii="Times New Roman" w:hAnsi="Times New Roman" w:cs="Times New Roman"/>
          <w:sz w:val="24"/>
          <w:szCs w:val="24"/>
        </w:rPr>
        <w:t>.</w:t>
      </w:r>
      <w:r w:rsidR="00F5393C" w:rsidRPr="00D03DE9">
        <w:rPr>
          <w:rFonts w:ascii="Times New Roman" w:hAnsi="Times New Roman" w:cs="Times New Roman"/>
          <w:sz w:val="24"/>
          <w:szCs w:val="24"/>
        </w:rPr>
        <w:t xml:space="preserve"> </w:t>
      </w:r>
      <w:r w:rsidR="009F45A4" w:rsidRPr="00D03DE9">
        <w:rPr>
          <w:rFonts w:ascii="Times New Roman" w:hAnsi="Times New Roman" w:cs="Times New Roman"/>
          <w:color w:val="FF66FF"/>
          <w:sz w:val="24"/>
          <w:szCs w:val="24"/>
        </w:rPr>
        <w:t>[</w:t>
      </w:r>
      <w:r w:rsidR="008B322F" w:rsidRPr="00D03DE9">
        <w:rPr>
          <w:rFonts w:ascii="Times New Roman" w:hAnsi="Times New Roman" w:cs="Times New Roman"/>
          <w:color w:val="FF66FF"/>
          <w:sz w:val="24"/>
          <w:szCs w:val="24"/>
        </w:rPr>
        <w:t>The effect of p</w:t>
      </w:r>
      <w:r w:rsidR="00A324A5" w:rsidRPr="00D03DE9">
        <w:rPr>
          <w:rFonts w:ascii="Times New Roman" w:hAnsi="Times New Roman" w:cs="Times New Roman"/>
          <w:color w:val="FF66FF"/>
          <w:sz w:val="24"/>
          <w:szCs w:val="24"/>
        </w:rPr>
        <w:t xml:space="preserve">arity </w:t>
      </w:r>
      <w:r w:rsidR="008B322F" w:rsidRPr="00D03DE9">
        <w:rPr>
          <w:rFonts w:ascii="Times New Roman" w:hAnsi="Times New Roman" w:cs="Times New Roman"/>
          <w:color w:val="FF66FF"/>
          <w:sz w:val="24"/>
          <w:szCs w:val="24"/>
        </w:rPr>
        <w:t xml:space="preserve">on SCS </w:t>
      </w:r>
      <w:r w:rsidR="00A324A5" w:rsidRPr="00D03DE9">
        <w:rPr>
          <w:rFonts w:ascii="Times New Roman" w:hAnsi="Times New Roman" w:cs="Times New Roman"/>
          <w:color w:val="FF66FF"/>
          <w:sz w:val="24"/>
          <w:szCs w:val="24"/>
        </w:rPr>
        <w:t xml:space="preserve">was </w:t>
      </w:r>
      <w:r w:rsidR="008B322F" w:rsidRPr="00D03DE9">
        <w:rPr>
          <w:rFonts w:ascii="Times New Roman" w:hAnsi="Times New Roman" w:cs="Times New Roman"/>
          <w:color w:val="FF66FF"/>
          <w:sz w:val="24"/>
          <w:szCs w:val="24"/>
        </w:rPr>
        <w:t>visualized</w:t>
      </w:r>
      <w:r w:rsidR="0009254B" w:rsidRPr="00D03DE9">
        <w:rPr>
          <w:rFonts w:ascii="Times New Roman" w:hAnsi="Times New Roman" w:cs="Times New Roman"/>
          <w:color w:val="FF66FF"/>
          <w:sz w:val="24"/>
          <w:szCs w:val="24"/>
        </w:rPr>
        <w:t xml:space="preserve"> using the raw data</w:t>
      </w:r>
      <w:r w:rsidR="008B322F" w:rsidRPr="00D03DE9">
        <w:rPr>
          <w:rFonts w:ascii="Times New Roman" w:hAnsi="Times New Roman" w:cs="Times New Roman"/>
          <w:color w:val="FF66FF"/>
          <w:sz w:val="24"/>
          <w:szCs w:val="24"/>
        </w:rPr>
        <w:t>, and</w:t>
      </w:r>
      <w:r w:rsidR="00A324A5" w:rsidRPr="00D03DE9">
        <w:rPr>
          <w:rFonts w:ascii="Times New Roman" w:hAnsi="Times New Roman" w:cs="Times New Roman"/>
          <w:color w:val="FF66FF"/>
          <w:sz w:val="24"/>
          <w:szCs w:val="24"/>
        </w:rPr>
        <w:t xml:space="preserve"> </w:t>
      </w:r>
      <w:r w:rsidR="002C7A52" w:rsidRPr="00D03DE9">
        <w:rPr>
          <w:rFonts w:ascii="Times New Roman" w:hAnsi="Times New Roman" w:cs="Times New Roman"/>
          <w:color w:val="FF66FF"/>
          <w:sz w:val="24"/>
          <w:szCs w:val="24"/>
        </w:rPr>
        <w:t xml:space="preserve">SCS </w:t>
      </w:r>
      <w:r w:rsidR="008B322F" w:rsidRPr="00D03DE9">
        <w:rPr>
          <w:rFonts w:ascii="Times New Roman" w:hAnsi="Times New Roman" w:cs="Times New Roman"/>
          <w:color w:val="FF66FF"/>
          <w:sz w:val="24"/>
          <w:szCs w:val="24"/>
        </w:rPr>
        <w:t xml:space="preserve">appeared </w:t>
      </w:r>
      <w:r w:rsidR="002C7A52" w:rsidRPr="00D03DE9">
        <w:rPr>
          <w:rFonts w:ascii="Times New Roman" w:hAnsi="Times New Roman" w:cs="Times New Roman"/>
          <w:color w:val="FF66FF"/>
          <w:sz w:val="24"/>
          <w:szCs w:val="24"/>
        </w:rPr>
        <w:t>to</w:t>
      </w:r>
      <w:r w:rsidR="008B322F" w:rsidRPr="00D03DE9">
        <w:rPr>
          <w:rFonts w:ascii="Times New Roman" w:hAnsi="Times New Roman" w:cs="Times New Roman"/>
          <w:color w:val="FF66FF"/>
          <w:sz w:val="24"/>
          <w:szCs w:val="24"/>
        </w:rPr>
        <w:t xml:space="preserve"> have a positive linear relationship with</w:t>
      </w:r>
      <w:r w:rsidR="002C7A52" w:rsidRPr="00D03DE9">
        <w:rPr>
          <w:rFonts w:ascii="Times New Roman" w:hAnsi="Times New Roman" w:cs="Times New Roman"/>
          <w:color w:val="FF66FF"/>
          <w:sz w:val="24"/>
          <w:szCs w:val="24"/>
        </w:rPr>
        <w:t xml:space="preserve"> parity.</w:t>
      </w:r>
      <w:r w:rsidR="0009254B" w:rsidRPr="00D03DE9">
        <w:rPr>
          <w:rFonts w:ascii="Times New Roman" w:hAnsi="Times New Roman" w:cs="Times New Roman"/>
          <w:color w:val="FF66FF"/>
          <w:sz w:val="24"/>
          <w:szCs w:val="24"/>
        </w:rPr>
        <w:t xml:space="preserve"> </w:t>
      </w:r>
      <w:r w:rsidR="00262A6B" w:rsidRPr="00D03DE9">
        <w:rPr>
          <w:rFonts w:ascii="Times New Roman" w:hAnsi="Times New Roman" w:cs="Times New Roman"/>
          <w:color w:val="FF66FF"/>
          <w:sz w:val="24"/>
          <w:szCs w:val="24"/>
        </w:rPr>
        <w:t xml:space="preserve">When </w:t>
      </w:r>
      <w:r w:rsidR="0009254B" w:rsidRPr="00D03DE9">
        <w:rPr>
          <w:rFonts w:ascii="Times New Roman" w:hAnsi="Times New Roman" w:cs="Times New Roman"/>
          <w:color w:val="FF66FF"/>
          <w:sz w:val="24"/>
          <w:szCs w:val="24"/>
        </w:rPr>
        <w:t xml:space="preserve">SCS </w:t>
      </w:r>
      <w:r w:rsidR="00262A6B" w:rsidRPr="00D03DE9">
        <w:rPr>
          <w:rFonts w:ascii="Times New Roman" w:hAnsi="Times New Roman" w:cs="Times New Roman"/>
          <w:color w:val="FF66FF"/>
          <w:sz w:val="24"/>
          <w:szCs w:val="24"/>
        </w:rPr>
        <w:t>w</w:t>
      </w:r>
      <w:r w:rsidR="0009254B" w:rsidRPr="00D03DE9">
        <w:rPr>
          <w:rFonts w:ascii="Times New Roman" w:hAnsi="Times New Roman" w:cs="Times New Roman"/>
          <w:color w:val="FF66FF"/>
          <w:sz w:val="24"/>
          <w:szCs w:val="24"/>
        </w:rPr>
        <w:t>as</w:t>
      </w:r>
      <w:r w:rsidR="00262A6B" w:rsidRPr="00D03DE9">
        <w:rPr>
          <w:rFonts w:ascii="Times New Roman" w:hAnsi="Times New Roman" w:cs="Times New Roman"/>
          <w:color w:val="FF66FF"/>
          <w:sz w:val="24"/>
          <w:szCs w:val="24"/>
        </w:rPr>
        <w:t xml:space="preserve"> plotted as</w:t>
      </w:r>
      <w:r w:rsidR="0009254B" w:rsidRPr="00D03DE9">
        <w:rPr>
          <w:rFonts w:ascii="Times New Roman" w:hAnsi="Times New Roman" w:cs="Times New Roman"/>
          <w:color w:val="FF66FF"/>
          <w:sz w:val="24"/>
          <w:szCs w:val="24"/>
        </w:rPr>
        <w:t xml:space="preserve"> function of IMI status by parity</w:t>
      </w:r>
      <w:r w:rsidR="00262A6B" w:rsidRPr="00D03DE9">
        <w:rPr>
          <w:rFonts w:ascii="Times New Roman" w:hAnsi="Times New Roman" w:cs="Times New Roman"/>
          <w:color w:val="FF66FF"/>
          <w:sz w:val="24"/>
          <w:szCs w:val="24"/>
        </w:rPr>
        <w:t xml:space="preserve"> using the raw data</w:t>
      </w:r>
      <w:r w:rsidR="00D018DB" w:rsidRPr="00D03DE9">
        <w:rPr>
          <w:rFonts w:ascii="Times New Roman" w:hAnsi="Times New Roman" w:cs="Times New Roman"/>
          <w:color w:val="FF66FF"/>
          <w:sz w:val="24"/>
          <w:szCs w:val="24"/>
        </w:rPr>
        <w:t>, most bacterial species</w:t>
      </w:r>
      <w:r w:rsidR="00E011E9" w:rsidRPr="00D03DE9">
        <w:rPr>
          <w:rFonts w:ascii="Times New Roman" w:hAnsi="Times New Roman" w:cs="Times New Roman"/>
          <w:color w:val="FF66FF"/>
          <w:sz w:val="24"/>
          <w:szCs w:val="24"/>
        </w:rPr>
        <w:t xml:space="preserve"> (with the exception of </w:t>
      </w:r>
      <w:r w:rsidR="00E011E9" w:rsidRPr="00D03DE9">
        <w:rPr>
          <w:rFonts w:ascii="Times New Roman" w:hAnsi="Times New Roman" w:cs="Times New Roman"/>
          <w:i/>
          <w:iCs/>
          <w:color w:val="FF66FF"/>
          <w:sz w:val="24"/>
          <w:szCs w:val="24"/>
        </w:rPr>
        <w:t xml:space="preserve">S. hyicus, </w:t>
      </w:r>
      <w:r w:rsidR="00E011E9" w:rsidRPr="00D03DE9">
        <w:rPr>
          <w:rFonts w:ascii="Times New Roman" w:hAnsi="Times New Roman" w:cs="Times New Roman"/>
          <w:color w:val="FF66FF"/>
          <w:sz w:val="24"/>
          <w:szCs w:val="24"/>
        </w:rPr>
        <w:t>n = 6 observations)</w:t>
      </w:r>
      <w:r w:rsidR="00D018DB" w:rsidRPr="00D03DE9">
        <w:rPr>
          <w:rFonts w:ascii="Times New Roman" w:hAnsi="Times New Roman" w:cs="Times New Roman"/>
          <w:color w:val="FF66FF"/>
          <w:sz w:val="24"/>
          <w:szCs w:val="24"/>
        </w:rPr>
        <w:t xml:space="preserve"> </w:t>
      </w:r>
      <w:r w:rsidR="00CE387B" w:rsidRPr="00D03DE9">
        <w:rPr>
          <w:rFonts w:ascii="Times New Roman" w:hAnsi="Times New Roman" w:cs="Times New Roman"/>
          <w:color w:val="FF66FF"/>
          <w:sz w:val="24"/>
          <w:szCs w:val="24"/>
        </w:rPr>
        <w:t xml:space="preserve">had </w:t>
      </w:r>
      <w:r w:rsidR="00D018DB" w:rsidRPr="00D03DE9">
        <w:rPr>
          <w:rFonts w:ascii="Times New Roman" w:hAnsi="Times New Roman" w:cs="Times New Roman"/>
          <w:color w:val="FF66FF"/>
          <w:sz w:val="24"/>
          <w:szCs w:val="24"/>
        </w:rPr>
        <w:t>a relatively constant effect on SCS</w:t>
      </w:r>
      <w:r w:rsidR="00CE387B" w:rsidRPr="00D03DE9">
        <w:rPr>
          <w:rFonts w:ascii="Times New Roman" w:hAnsi="Times New Roman" w:cs="Times New Roman"/>
          <w:color w:val="FF66FF"/>
          <w:sz w:val="24"/>
          <w:szCs w:val="24"/>
        </w:rPr>
        <w:t xml:space="preserve"> regardless of</w:t>
      </w:r>
      <w:r w:rsidR="00D018DB" w:rsidRPr="00D03DE9">
        <w:rPr>
          <w:rFonts w:ascii="Times New Roman" w:hAnsi="Times New Roman" w:cs="Times New Roman"/>
          <w:color w:val="FF66FF"/>
          <w:sz w:val="24"/>
          <w:szCs w:val="24"/>
        </w:rPr>
        <w:t xml:space="preserve"> parity.</w:t>
      </w:r>
      <w:r w:rsidR="00FF1895" w:rsidRPr="00D03DE9">
        <w:rPr>
          <w:rFonts w:ascii="Times New Roman" w:hAnsi="Times New Roman" w:cs="Times New Roman"/>
          <w:color w:val="FF66FF"/>
          <w:sz w:val="24"/>
          <w:szCs w:val="24"/>
        </w:rPr>
        <w:t>]</w:t>
      </w:r>
      <w:r w:rsidR="00D018DB" w:rsidRPr="00D03DE9">
        <w:rPr>
          <w:rFonts w:ascii="Times New Roman" w:hAnsi="Times New Roman" w:cs="Times New Roman"/>
          <w:sz w:val="24"/>
          <w:szCs w:val="24"/>
        </w:rPr>
        <w:t xml:space="preserve"> </w:t>
      </w:r>
      <w:r w:rsidR="0082295F" w:rsidRPr="00D03DE9">
        <w:rPr>
          <w:rFonts w:ascii="Times New Roman" w:hAnsi="Times New Roman" w:cs="Times New Roman"/>
          <w:sz w:val="24"/>
          <w:szCs w:val="24"/>
        </w:rPr>
        <w:t>A model with a</w:t>
      </w:r>
      <w:r w:rsidR="00BD4EF7" w:rsidRPr="00D03DE9">
        <w:rPr>
          <w:rFonts w:ascii="Times New Roman" w:hAnsi="Times New Roman" w:cs="Times New Roman"/>
          <w:sz w:val="24"/>
          <w:szCs w:val="24"/>
        </w:rPr>
        <w:t>n</w:t>
      </w:r>
      <w:r w:rsidR="0082295F" w:rsidRPr="00D03DE9">
        <w:rPr>
          <w:rFonts w:ascii="Times New Roman" w:hAnsi="Times New Roman" w:cs="Times New Roman"/>
          <w:sz w:val="24"/>
          <w:szCs w:val="24"/>
        </w:rPr>
        <w:t xml:space="preserve"> </w:t>
      </w:r>
      <w:r w:rsidR="00100942" w:rsidRPr="00D03DE9">
        <w:rPr>
          <w:rFonts w:ascii="Times New Roman" w:hAnsi="Times New Roman" w:cs="Times New Roman"/>
          <w:sz w:val="24"/>
          <w:szCs w:val="24"/>
        </w:rPr>
        <w:t>interaction</w:t>
      </w:r>
      <w:r w:rsidR="00836232" w:rsidRPr="00D03DE9">
        <w:rPr>
          <w:rFonts w:ascii="Times New Roman" w:hAnsi="Times New Roman" w:cs="Times New Roman"/>
          <w:sz w:val="24"/>
          <w:szCs w:val="24"/>
        </w:rPr>
        <w:t xml:space="preserve"> term</w:t>
      </w:r>
      <w:r w:rsidR="00100942" w:rsidRPr="00D03DE9">
        <w:rPr>
          <w:rFonts w:ascii="Times New Roman" w:hAnsi="Times New Roman" w:cs="Times New Roman"/>
          <w:sz w:val="24"/>
          <w:szCs w:val="24"/>
        </w:rPr>
        <w:t xml:space="preserve"> between IMI status</w:t>
      </w:r>
      <w:r w:rsidR="003C4BC0" w:rsidRPr="00D03DE9">
        <w:rPr>
          <w:rFonts w:ascii="Times New Roman" w:hAnsi="Times New Roman" w:cs="Times New Roman"/>
          <w:sz w:val="24"/>
          <w:szCs w:val="24"/>
        </w:rPr>
        <w:t xml:space="preserve"> and parity</w:t>
      </w:r>
      <w:r w:rsidR="00E71BD2" w:rsidRPr="00D03DE9">
        <w:rPr>
          <w:rFonts w:ascii="Times New Roman" w:hAnsi="Times New Roman" w:cs="Times New Roman"/>
          <w:sz w:val="24"/>
          <w:szCs w:val="24"/>
        </w:rPr>
        <w:t xml:space="preserve"> found that the interaction between IMI status and parity was not significant (</w:t>
      </w:r>
      <w:r w:rsidR="00C21936" w:rsidRPr="00D03DE9">
        <w:rPr>
          <w:rFonts w:ascii="Times New Roman" w:hAnsi="Times New Roman" w:cs="Times New Roman"/>
          <w:sz w:val="24"/>
          <w:szCs w:val="24"/>
        </w:rPr>
        <w:t>P = 0.86)</w:t>
      </w:r>
      <w:r w:rsidR="00E71BD2" w:rsidRPr="00D03DE9">
        <w:rPr>
          <w:rFonts w:ascii="Times New Roman" w:hAnsi="Times New Roman" w:cs="Times New Roman"/>
          <w:sz w:val="24"/>
          <w:szCs w:val="24"/>
        </w:rPr>
        <w:t xml:space="preserve">, </w:t>
      </w:r>
      <w:r w:rsidR="00C21936" w:rsidRPr="00D03DE9">
        <w:rPr>
          <w:rFonts w:ascii="Times New Roman" w:hAnsi="Times New Roman" w:cs="Times New Roman"/>
          <w:sz w:val="24"/>
          <w:szCs w:val="24"/>
        </w:rPr>
        <w:t xml:space="preserve">but </w:t>
      </w:r>
      <w:r w:rsidR="00E71BD2" w:rsidRPr="00D03DE9">
        <w:rPr>
          <w:rFonts w:ascii="Times New Roman" w:hAnsi="Times New Roman" w:cs="Times New Roman"/>
          <w:sz w:val="24"/>
          <w:szCs w:val="24"/>
        </w:rPr>
        <w:t xml:space="preserve">parity and bacterial species </w:t>
      </w:r>
      <w:r w:rsidR="00027F14" w:rsidRPr="00D03DE9">
        <w:rPr>
          <w:rFonts w:ascii="Times New Roman" w:hAnsi="Times New Roman" w:cs="Times New Roman"/>
          <w:sz w:val="24"/>
          <w:szCs w:val="24"/>
        </w:rPr>
        <w:t xml:space="preserve">separately </w:t>
      </w:r>
      <w:r w:rsidR="00C21936" w:rsidRPr="00D03DE9">
        <w:rPr>
          <w:rFonts w:ascii="Times New Roman" w:hAnsi="Times New Roman" w:cs="Times New Roman"/>
          <w:sz w:val="24"/>
          <w:szCs w:val="24"/>
        </w:rPr>
        <w:t>we</w:t>
      </w:r>
      <w:r w:rsidR="00E71BD2" w:rsidRPr="00D03DE9">
        <w:rPr>
          <w:rFonts w:ascii="Times New Roman" w:hAnsi="Times New Roman" w:cs="Times New Roman"/>
          <w:sz w:val="24"/>
          <w:szCs w:val="24"/>
        </w:rPr>
        <w:t>re</w:t>
      </w:r>
      <w:r w:rsidR="00C21936" w:rsidRPr="00D03DE9">
        <w:rPr>
          <w:rFonts w:ascii="Times New Roman" w:hAnsi="Times New Roman" w:cs="Times New Roman"/>
          <w:sz w:val="24"/>
          <w:szCs w:val="24"/>
        </w:rPr>
        <w:t xml:space="preserve"> both</w:t>
      </w:r>
      <w:r w:rsidR="00E71BD2" w:rsidRPr="00D03DE9">
        <w:rPr>
          <w:rFonts w:ascii="Times New Roman" w:hAnsi="Times New Roman" w:cs="Times New Roman"/>
          <w:sz w:val="24"/>
          <w:szCs w:val="24"/>
        </w:rPr>
        <w:t xml:space="preserve"> significant predictors of SCS</w:t>
      </w:r>
      <w:r w:rsidR="004C3026" w:rsidRPr="00D03DE9">
        <w:rPr>
          <w:rFonts w:ascii="Times New Roman" w:hAnsi="Times New Roman" w:cs="Times New Roman"/>
          <w:sz w:val="24"/>
          <w:szCs w:val="24"/>
        </w:rPr>
        <w:t xml:space="preserve"> (P &lt; 0.0001)</w:t>
      </w:r>
      <w:r w:rsidR="00E71BD2" w:rsidRPr="00D03DE9">
        <w:rPr>
          <w:rFonts w:ascii="Times New Roman" w:hAnsi="Times New Roman" w:cs="Times New Roman"/>
          <w:sz w:val="24"/>
          <w:szCs w:val="24"/>
        </w:rPr>
        <w:t>.</w:t>
      </w:r>
      <w:r w:rsidR="00356E1D" w:rsidRPr="00D03DE9">
        <w:rPr>
          <w:rFonts w:ascii="Times New Roman" w:hAnsi="Times New Roman" w:cs="Times New Roman"/>
          <w:sz w:val="24"/>
          <w:szCs w:val="24"/>
        </w:rPr>
        <w:t xml:space="preserve"> A model was attempted with a three-way interaction term between DIM</w:t>
      </w:r>
      <w:r w:rsidR="00307C31" w:rsidRPr="00D03DE9">
        <w:rPr>
          <w:rFonts w:ascii="Times New Roman" w:hAnsi="Times New Roman" w:cs="Times New Roman"/>
          <w:sz w:val="24"/>
          <w:szCs w:val="24"/>
        </w:rPr>
        <w:t xml:space="preserve"> (3-degree polynomial term)</w:t>
      </w:r>
      <w:r w:rsidR="00356E1D" w:rsidRPr="00D03DE9">
        <w:rPr>
          <w:rFonts w:ascii="Times New Roman" w:hAnsi="Times New Roman" w:cs="Times New Roman"/>
          <w:sz w:val="24"/>
          <w:szCs w:val="24"/>
        </w:rPr>
        <w:t>, IMI status, and parity, but would not converge due to complete data separation.</w:t>
      </w:r>
      <w:r w:rsidR="00FA2FF2" w:rsidRPr="00D03DE9">
        <w:rPr>
          <w:rFonts w:ascii="Times New Roman" w:hAnsi="Times New Roman" w:cs="Times New Roman"/>
          <w:sz w:val="24"/>
          <w:szCs w:val="24"/>
        </w:rPr>
        <w:t xml:space="preserve"> An additive model with DIM</w:t>
      </w:r>
      <w:r w:rsidR="0028099E" w:rsidRPr="00D03DE9">
        <w:rPr>
          <w:rFonts w:ascii="Times New Roman" w:hAnsi="Times New Roman" w:cs="Times New Roman"/>
          <w:sz w:val="24"/>
          <w:szCs w:val="24"/>
        </w:rPr>
        <w:t xml:space="preserve"> (3-degree polynomial term), </w:t>
      </w:r>
      <w:r w:rsidR="00FA2FF2" w:rsidRPr="00D03DE9">
        <w:rPr>
          <w:rFonts w:ascii="Times New Roman" w:hAnsi="Times New Roman" w:cs="Times New Roman"/>
          <w:sz w:val="24"/>
          <w:szCs w:val="24"/>
        </w:rPr>
        <w:t>IMI status, and parity</w:t>
      </w:r>
      <w:r w:rsidR="00B60CDF" w:rsidRPr="00D03DE9">
        <w:rPr>
          <w:rFonts w:ascii="Times New Roman" w:hAnsi="Times New Roman" w:cs="Times New Roman"/>
          <w:sz w:val="24"/>
          <w:szCs w:val="24"/>
        </w:rPr>
        <w:t xml:space="preserve"> found all three </w:t>
      </w:r>
      <w:r w:rsidR="006C04F4" w:rsidRPr="00D03DE9">
        <w:rPr>
          <w:rFonts w:ascii="Times New Roman" w:hAnsi="Times New Roman" w:cs="Times New Roman"/>
          <w:sz w:val="24"/>
          <w:szCs w:val="24"/>
        </w:rPr>
        <w:t>variables</w:t>
      </w:r>
      <w:r w:rsidR="009D15CD" w:rsidRPr="00D03DE9">
        <w:rPr>
          <w:rFonts w:ascii="Times New Roman" w:hAnsi="Times New Roman" w:cs="Times New Roman"/>
          <w:sz w:val="24"/>
          <w:szCs w:val="24"/>
        </w:rPr>
        <w:t xml:space="preserve"> to be statistically significant (P &lt; 0.0001)</w:t>
      </w:r>
      <w:r w:rsidR="006C04F4" w:rsidRPr="00D03DE9">
        <w:rPr>
          <w:rFonts w:ascii="Times New Roman" w:hAnsi="Times New Roman" w:cs="Times New Roman"/>
          <w:sz w:val="24"/>
          <w:szCs w:val="24"/>
        </w:rPr>
        <w:t xml:space="preserve"> predictors of SCS. </w:t>
      </w:r>
      <w:r w:rsidR="00FA746F" w:rsidRPr="00D03DE9">
        <w:rPr>
          <w:rFonts w:ascii="Times New Roman" w:hAnsi="Times New Roman" w:cs="Times New Roman"/>
          <w:sz w:val="24"/>
          <w:szCs w:val="24"/>
        </w:rPr>
        <w:t>When compared to the model with only DIM and IMI status, t</w:t>
      </w:r>
      <w:r w:rsidR="005C61C7" w:rsidRPr="00D03DE9">
        <w:rPr>
          <w:rFonts w:ascii="Times New Roman" w:hAnsi="Times New Roman" w:cs="Times New Roman"/>
          <w:sz w:val="24"/>
          <w:szCs w:val="24"/>
        </w:rPr>
        <w:t>he</w:t>
      </w:r>
      <w:r w:rsidR="005873EE" w:rsidRPr="00D03DE9">
        <w:rPr>
          <w:rFonts w:ascii="Times New Roman" w:hAnsi="Times New Roman" w:cs="Times New Roman"/>
          <w:sz w:val="24"/>
          <w:szCs w:val="24"/>
        </w:rPr>
        <w:t xml:space="preserve"> </w:t>
      </w:r>
      <w:r w:rsidR="00BE7FA6" w:rsidRPr="00D03DE9">
        <w:rPr>
          <w:rFonts w:ascii="Times New Roman" w:hAnsi="Times New Roman" w:cs="Times New Roman"/>
          <w:sz w:val="24"/>
          <w:szCs w:val="24"/>
        </w:rPr>
        <w:t xml:space="preserve">model </w:t>
      </w:r>
      <w:r w:rsidR="005C61C7" w:rsidRPr="00D03DE9">
        <w:rPr>
          <w:rFonts w:ascii="Times New Roman" w:hAnsi="Times New Roman" w:cs="Times New Roman"/>
          <w:sz w:val="24"/>
          <w:szCs w:val="24"/>
        </w:rPr>
        <w:t xml:space="preserve">including parity </w:t>
      </w:r>
      <w:r w:rsidR="00B5408B" w:rsidRPr="00D03DE9">
        <w:rPr>
          <w:rFonts w:ascii="Times New Roman" w:hAnsi="Times New Roman" w:cs="Times New Roman"/>
          <w:sz w:val="24"/>
          <w:szCs w:val="24"/>
        </w:rPr>
        <w:t xml:space="preserve">changed the coefficients for each </w:t>
      </w:r>
      <w:r w:rsidR="00B5408B" w:rsidRPr="00D03DE9">
        <w:rPr>
          <w:rFonts w:ascii="Times New Roman" w:hAnsi="Times New Roman" w:cs="Times New Roman"/>
          <w:i/>
          <w:iCs/>
          <w:sz w:val="24"/>
          <w:szCs w:val="24"/>
        </w:rPr>
        <w:t xml:space="preserve">Staph. </w:t>
      </w:r>
      <w:r w:rsidR="00B5408B" w:rsidRPr="00D03DE9">
        <w:rPr>
          <w:rFonts w:ascii="Times New Roman" w:hAnsi="Times New Roman" w:cs="Times New Roman"/>
          <w:sz w:val="24"/>
          <w:szCs w:val="24"/>
        </w:rPr>
        <w:t xml:space="preserve">sp. </w:t>
      </w:r>
      <w:r w:rsidR="00F32D94" w:rsidRPr="00D03DE9">
        <w:rPr>
          <w:rFonts w:ascii="Times New Roman" w:hAnsi="Times New Roman" w:cs="Times New Roman"/>
          <w:sz w:val="24"/>
          <w:szCs w:val="24"/>
        </w:rPr>
        <w:t>g</w:t>
      </w:r>
      <w:r w:rsidR="00B5408B" w:rsidRPr="00D03DE9">
        <w:rPr>
          <w:rFonts w:ascii="Times New Roman" w:hAnsi="Times New Roman" w:cs="Times New Roman"/>
          <w:sz w:val="24"/>
          <w:szCs w:val="24"/>
        </w:rPr>
        <w:t>roup by ≤ 5%,</w:t>
      </w:r>
      <w:r w:rsidR="00F96738" w:rsidRPr="00D03DE9">
        <w:rPr>
          <w:rFonts w:ascii="Times New Roman" w:hAnsi="Times New Roman" w:cs="Times New Roman"/>
          <w:sz w:val="24"/>
          <w:szCs w:val="24"/>
        </w:rPr>
        <w:t xml:space="preserve"> and </w:t>
      </w:r>
      <w:r w:rsidR="00FA746F" w:rsidRPr="00D03DE9">
        <w:rPr>
          <w:rFonts w:ascii="Times New Roman" w:hAnsi="Times New Roman" w:cs="Times New Roman"/>
          <w:sz w:val="24"/>
          <w:szCs w:val="24"/>
        </w:rPr>
        <w:t>standard errors by ≤ 1%.</w:t>
      </w:r>
      <w:r w:rsidR="002C5307" w:rsidRPr="00D03DE9">
        <w:rPr>
          <w:rFonts w:ascii="Times New Roman" w:hAnsi="Times New Roman" w:cs="Times New Roman"/>
          <w:sz w:val="24"/>
          <w:szCs w:val="24"/>
        </w:rPr>
        <w:t xml:space="preserve"> As the </w:t>
      </w:r>
      <w:r w:rsidR="00F91AC4" w:rsidRPr="00D03DE9">
        <w:rPr>
          <w:rFonts w:ascii="Times New Roman" w:hAnsi="Times New Roman" w:cs="Times New Roman"/>
          <w:sz w:val="24"/>
          <w:szCs w:val="24"/>
        </w:rPr>
        <w:t xml:space="preserve">effect of parity was the same across all groups of IMI status, and </w:t>
      </w:r>
      <w:r w:rsidR="00E16E15" w:rsidRPr="00D03DE9">
        <w:rPr>
          <w:rFonts w:ascii="Times New Roman" w:hAnsi="Times New Roman" w:cs="Times New Roman"/>
          <w:sz w:val="24"/>
          <w:szCs w:val="24"/>
        </w:rPr>
        <w:t xml:space="preserve">the </w:t>
      </w:r>
      <w:r w:rsidR="00FB4BD2" w:rsidRPr="00D03DE9">
        <w:rPr>
          <w:rFonts w:ascii="Times New Roman" w:hAnsi="Times New Roman" w:cs="Times New Roman"/>
          <w:sz w:val="24"/>
          <w:szCs w:val="24"/>
        </w:rPr>
        <w:t>impact</w:t>
      </w:r>
      <w:r w:rsidR="00E16E15" w:rsidRPr="00D03DE9">
        <w:rPr>
          <w:rFonts w:ascii="Times New Roman" w:hAnsi="Times New Roman" w:cs="Times New Roman"/>
          <w:sz w:val="24"/>
          <w:szCs w:val="24"/>
        </w:rPr>
        <w:t xml:space="preserve"> of </w:t>
      </w:r>
      <w:r w:rsidR="000A0C34" w:rsidRPr="00D03DE9">
        <w:rPr>
          <w:rFonts w:ascii="Times New Roman" w:hAnsi="Times New Roman" w:cs="Times New Roman"/>
          <w:sz w:val="24"/>
          <w:szCs w:val="24"/>
        </w:rPr>
        <w:t>its inclusion</w:t>
      </w:r>
      <w:r w:rsidR="00F91AC4" w:rsidRPr="00D03DE9">
        <w:rPr>
          <w:rFonts w:ascii="Times New Roman" w:hAnsi="Times New Roman" w:cs="Times New Roman"/>
          <w:sz w:val="24"/>
          <w:szCs w:val="24"/>
        </w:rPr>
        <w:t xml:space="preserve"> was mi</w:t>
      </w:r>
      <w:r w:rsidR="00B013EC" w:rsidRPr="00D03DE9">
        <w:rPr>
          <w:rFonts w:ascii="Times New Roman" w:hAnsi="Times New Roman" w:cs="Times New Roman"/>
          <w:sz w:val="24"/>
          <w:szCs w:val="24"/>
        </w:rPr>
        <w:t>nimal on the coefficients of the variable</w:t>
      </w:r>
      <w:r w:rsidR="00BC2F8E" w:rsidRPr="00D03DE9">
        <w:rPr>
          <w:rFonts w:ascii="Times New Roman" w:hAnsi="Times New Roman" w:cs="Times New Roman"/>
          <w:sz w:val="24"/>
          <w:szCs w:val="24"/>
        </w:rPr>
        <w:t xml:space="preserve"> </w:t>
      </w:r>
      <w:r w:rsidR="00B013EC" w:rsidRPr="00D03DE9">
        <w:rPr>
          <w:rFonts w:ascii="Times New Roman" w:hAnsi="Times New Roman" w:cs="Times New Roman"/>
          <w:sz w:val="24"/>
          <w:szCs w:val="24"/>
        </w:rPr>
        <w:t>of interest, only results from the model including DIM (3-degree polynomial</w:t>
      </w:r>
      <w:r w:rsidR="00432B6D" w:rsidRPr="00D03DE9">
        <w:rPr>
          <w:rFonts w:ascii="Times New Roman" w:hAnsi="Times New Roman" w:cs="Times New Roman"/>
          <w:sz w:val="24"/>
          <w:szCs w:val="24"/>
        </w:rPr>
        <w:t xml:space="preserve"> term) and IMI status on quarter SCS are presented in the interest of simplicity.</w:t>
      </w:r>
      <w:commentRangeEnd w:id="6"/>
      <w:r w:rsidR="008D2548" w:rsidRPr="00D03DE9">
        <w:rPr>
          <w:rStyle w:val="CommentReference"/>
          <w:rFonts w:ascii="Times New Roman" w:hAnsi="Times New Roman" w:cs="Times New Roman"/>
          <w:sz w:val="24"/>
          <w:szCs w:val="24"/>
        </w:rPr>
        <w:commentReference w:id="6"/>
      </w:r>
      <w:commentRangeEnd w:id="7"/>
      <w:r w:rsidR="00E578E1">
        <w:rPr>
          <w:rStyle w:val="CommentReference"/>
        </w:rPr>
        <w:commentReference w:id="7"/>
      </w:r>
    </w:p>
    <w:p w14:paraId="251862DC" w14:textId="497BD2DA" w:rsidR="004F3B35" w:rsidRDefault="00EA64E0"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L</w:t>
      </w:r>
      <w:r w:rsidR="000C123F" w:rsidRPr="00D03DE9">
        <w:rPr>
          <w:rFonts w:ascii="Times New Roman" w:hAnsi="Times New Roman" w:cs="Times New Roman"/>
          <w:sz w:val="24"/>
          <w:szCs w:val="24"/>
        </w:rPr>
        <w:t>east square means estimates</w:t>
      </w:r>
      <w:r w:rsidRPr="00D03DE9">
        <w:rPr>
          <w:rFonts w:ascii="Times New Roman" w:hAnsi="Times New Roman" w:cs="Times New Roman"/>
          <w:sz w:val="24"/>
          <w:szCs w:val="24"/>
        </w:rPr>
        <w:t xml:space="preserve"> of quarter somatic cell score</w:t>
      </w:r>
      <w:r w:rsidR="007D4245" w:rsidRPr="00D03DE9">
        <w:rPr>
          <w:rFonts w:ascii="Times New Roman" w:hAnsi="Times New Roman" w:cs="Times New Roman"/>
          <w:sz w:val="24"/>
          <w:szCs w:val="24"/>
        </w:rPr>
        <w:t>s</w:t>
      </w:r>
      <w:r w:rsidR="000C123F"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across DIM </w:t>
      </w:r>
      <w:r w:rsidR="00EC3EBB" w:rsidRPr="00D03DE9">
        <w:rPr>
          <w:rFonts w:ascii="Times New Roman" w:hAnsi="Times New Roman" w:cs="Times New Roman"/>
          <w:sz w:val="24"/>
          <w:szCs w:val="24"/>
        </w:rPr>
        <w:t xml:space="preserve">for the ten different </w:t>
      </w:r>
      <w:r w:rsidR="000C123F" w:rsidRPr="00D03DE9">
        <w:rPr>
          <w:rFonts w:ascii="Times New Roman" w:hAnsi="Times New Roman" w:cs="Times New Roman"/>
          <w:i/>
          <w:iCs/>
          <w:sz w:val="24"/>
          <w:szCs w:val="24"/>
        </w:rPr>
        <w:t>Staph</w:t>
      </w:r>
      <w:r w:rsidR="000C123F" w:rsidRPr="00D03DE9">
        <w:rPr>
          <w:rFonts w:ascii="Times New Roman" w:hAnsi="Times New Roman" w:cs="Times New Roman"/>
          <w:sz w:val="24"/>
          <w:szCs w:val="24"/>
        </w:rPr>
        <w:t xml:space="preserve">. species </w:t>
      </w:r>
      <w:r w:rsidR="00C23EB3" w:rsidRPr="00D03DE9">
        <w:rPr>
          <w:rFonts w:ascii="Times New Roman" w:hAnsi="Times New Roman" w:cs="Times New Roman"/>
          <w:sz w:val="24"/>
          <w:szCs w:val="24"/>
        </w:rPr>
        <w:t xml:space="preserve">modeled </w:t>
      </w:r>
      <w:r w:rsidR="00DF51EB" w:rsidRPr="00D03DE9">
        <w:rPr>
          <w:rFonts w:ascii="Times New Roman" w:hAnsi="Times New Roman" w:cs="Times New Roman"/>
          <w:sz w:val="24"/>
          <w:szCs w:val="24"/>
        </w:rPr>
        <w:t xml:space="preserve">as </w:t>
      </w:r>
      <w:r w:rsidR="000C123F" w:rsidRPr="00D03DE9">
        <w:rPr>
          <w:rFonts w:ascii="Times New Roman" w:hAnsi="Times New Roman" w:cs="Times New Roman"/>
          <w:sz w:val="24"/>
          <w:szCs w:val="24"/>
        </w:rPr>
        <w:t>compared to culture negative quarters</w:t>
      </w:r>
      <w:r w:rsidR="00DF51EB" w:rsidRPr="00D03DE9">
        <w:rPr>
          <w:rFonts w:ascii="Times New Roman" w:hAnsi="Times New Roman" w:cs="Times New Roman"/>
          <w:sz w:val="24"/>
          <w:szCs w:val="24"/>
        </w:rPr>
        <w:t xml:space="preserve"> are presented in Figure 3</w:t>
      </w:r>
      <w:r w:rsidR="000C123F" w:rsidRPr="00D03DE9">
        <w:rPr>
          <w:rFonts w:ascii="Times New Roman" w:hAnsi="Times New Roman" w:cs="Times New Roman"/>
          <w:sz w:val="24"/>
          <w:szCs w:val="24"/>
        </w:rPr>
        <w:t xml:space="preserve">. </w:t>
      </w:r>
      <w:r w:rsidR="00AB6052" w:rsidRPr="00D03DE9">
        <w:rPr>
          <w:rFonts w:ascii="Times New Roman" w:hAnsi="Times New Roman" w:cs="Times New Roman"/>
          <w:sz w:val="24"/>
          <w:szCs w:val="24"/>
        </w:rPr>
        <w:lastRenderedPageBreak/>
        <w:t>Es</w:t>
      </w:r>
      <w:r w:rsidR="000C123F" w:rsidRPr="00D03DE9">
        <w:rPr>
          <w:rFonts w:ascii="Times New Roman" w:hAnsi="Times New Roman" w:cs="Times New Roman"/>
          <w:sz w:val="24"/>
          <w:szCs w:val="24"/>
        </w:rPr>
        <w:t xml:space="preserve">timates for each species are presented for the </w:t>
      </w:r>
      <w:r w:rsidR="0061279F" w:rsidRPr="00D03DE9">
        <w:rPr>
          <w:rFonts w:ascii="Times New Roman" w:hAnsi="Times New Roman" w:cs="Times New Roman"/>
          <w:sz w:val="24"/>
          <w:szCs w:val="24"/>
        </w:rPr>
        <w:t xml:space="preserve">observed </w:t>
      </w:r>
      <w:r w:rsidR="000C123F" w:rsidRPr="00D03DE9">
        <w:rPr>
          <w:rFonts w:ascii="Times New Roman" w:hAnsi="Times New Roman" w:cs="Times New Roman"/>
          <w:sz w:val="24"/>
          <w:szCs w:val="24"/>
        </w:rPr>
        <w:t>range of days in milk</w:t>
      </w:r>
      <w:r w:rsidR="00E578E1">
        <w:rPr>
          <w:rFonts w:ascii="Times New Roman" w:hAnsi="Times New Roman" w:cs="Times New Roman"/>
          <w:sz w:val="24"/>
          <w:szCs w:val="24"/>
        </w:rPr>
        <w:t xml:space="preserve"> available from </w:t>
      </w:r>
      <w:r w:rsidR="008274F2">
        <w:rPr>
          <w:rFonts w:ascii="Times New Roman" w:hAnsi="Times New Roman" w:cs="Times New Roman"/>
          <w:sz w:val="24"/>
          <w:szCs w:val="24"/>
        </w:rPr>
        <w:t xml:space="preserve">included </w:t>
      </w:r>
      <w:r w:rsidR="00E578E1">
        <w:rPr>
          <w:rFonts w:ascii="Times New Roman" w:hAnsi="Times New Roman" w:cs="Times New Roman"/>
          <w:sz w:val="24"/>
          <w:szCs w:val="24"/>
        </w:rPr>
        <w:t>quarter milk samples</w:t>
      </w:r>
      <w:r w:rsidR="000C123F" w:rsidRPr="00D03DE9">
        <w:rPr>
          <w:rFonts w:ascii="Times New Roman" w:hAnsi="Times New Roman" w:cs="Times New Roman"/>
          <w:sz w:val="24"/>
          <w:szCs w:val="24"/>
        </w:rPr>
        <w:t>.</w:t>
      </w:r>
      <w:r w:rsidR="004B20C4" w:rsidRPr="00D03DE9">
        <w:rPr>
          <w:rFonts w:ascii="Times New Roman" w:hAnsi="Times New Roman" w:cs="Times New Roman"/>
          <w:sz w:val="24"/>
          <w:szCs w:val="24"/>
        </w:rPr>
        <w:t xml:space="preserve"> </w:t>
      </w:r>
      <w:r w:rsidR="002A35AE">
        <w:rPr>
          <w:rFonts w:ascii="Times New Roman" w:hAnsi="Times New Roman" w:cs="Times New Roman"/>
          <w:sz w:val="24"/>
          <w:szCs w:val="24"/>
        </w:rPr>
        <w:t xml:space="preserve">Infection </w:t>
      </w:r>
      <w:r w:rsidR="002A2577">
        <w:rPr>
          <w:rFonts w:ascii="Times New Roman" w:hAnsi="Times New Roman" w:cs="Times New Roman"/>
          <w:sz w:val="24"/>
          <w:szCs w:val="24"/>
        </w:rPr>
        <w:t>by m</w:t>
      </w:r>
      <w:r w:rsidR="004B20C4" w:rsidRPr="00D03DE9">
        <w:rPr>
          <w:rFonts w:ascii="Times New Roman" w:hAnsi="Times New Roman" w:cs="Times New Roman"/>
          <w:sz w:val="24"/>
          <w:szCs w:val="24"/>
        </w:rPr>
        <w:t xml:space="preserve">ost </w:t>
      </w:r>
      <w:r w:rsidR="00CC7DC9" w:rsidRPr="00D03DE9">
        <w:rPr>
          <w:rFonts w:ascii="Times New Roman" w:hAnsi="Times New Roman" w:cs="Times New Roman"/>
          <w:i/>
          <w:iCs/>
          <w:sz w:val="24"/>
          <w:szCs w:val="24"/>
        </w:rPr>
        <w:t xml:space="preserve">Staph. </w:t>
      </w:r>
      <w:r w:rsidR="004B20C4" w:rsidRPr="00D03DE9">
        <w:rPr>
          <w:rFonts w:ascii="Times New Roman" w:hAnsi="Times New Roman" w:cs="Times New Roman"/>
          <w:sz w:val="24"/>
          <w:szCs w:val="24"/>
        </w:rPr>
        <w:t>species</w:t>
      </w:r>
      <w:r w:rsidR="00CC7DC9" w:rsidRPr="00D03DE9">
        <w:rPr>
          <w:rFonts w:ascii="Times New Roman" w:hAnsi="Times New Roman" w:cs="Times New Roman"/>
          <w:sz w:val="24"/>
          <w:szCs w:val="24"/>
        </w:rPr>
        <w:t xml:space="preserve"> elevated quarter SCS </w:t>
      </w:r>
      <w:r w:rsidR="00F32B9F" w:rsidRPr="00D03DE9">
        <w:rPr>
          <w:rFonts w:ascii="Times New Roman" w:hAnsi="Times New Roman" w:cs="Times New Roman"/>
          <w:sz w:val="24"/>
          <w:szCs w:val="24"/>
        </w:rPr>
        <w:t xml:space="preserve">notably above the SCS for </w:t>
      </w:r>
      <w:r w:rsidR="00DE2D18" w:rsidRPr="00D03DE9">
        <w:rPr>
          <w:rFonts w:ascii="Times New Roman" w:hAnsi="Times New Roman" w:cs="Times New Roman"/>
          <w:sz w:val="24"/>
          <w:szCs w:val="24"/>
        </w:rPr>
        <w:t>no growth quarters (Figure 3).</w:t>
      </w:r>
    </w:p>
    <w:p w14:paraId="2352F662" w14:textId="14735115" w:rsidR="00F5393C" w:rsidRDefault="00770AC4" w:rsidP="00CE7E8E">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P</w:t>
      </w:r>
      <w:r w:rsidR="009944A3" w:rsidRPr="00D03DE9">
        <w:rPr>
          <w:rFonts w:ascii="Times New Roman" w:hAnsi="Times New Roman" w:cs="Times New Roman"/>
          <w:sz w:val="24"/>
          <w:szCs w:val="24"/>
        </w:rPr>
        <w:t>redicted</w:t>
      </w:r>
      <w:r w:rsidR="00F5393C" w:rsidRPr="00D03DE9">
        <w:rPr>
          <w:rFonts w:ascii="Times New Roman" w:hAnsi="Times New Roman" w:cs="Times New Roman"/>
          <w:sz w:val="24"/>
          <w:szCs w:val="24"/>
        </w:rPr>
        <w:t xml:space="preserve"> </w:t>
      </w:r>
      <w:r w:rsidR="00DE2D18" w:rsidRPr="00D03DE9">
        <w:rPr>
          <w:rFonts w:ascii="Times New Roman" w:hAnsi="Times New Roman" w:cs="Times New Roman"/>
          <w:sz w:val="24"/>
          <w:szCs w:val="24"/>
        </w:rPr>
        <w:t xml:space="preserve">raw </w:t>
      </w:r>
      <w:r w:rsidR="00F5393C" w:rsidRPr="00D03DE9">
        <w:rPr>
          <w:rFonts w:ascii="Times New Roman" w:hAnsi="Times New Roman" w:cs="Times New Roman"/>
          <w:sz w:val="24"/>
          <w:szCs w:val="24"/>
        </w:rPr>
        <w:t xml:space="preserve">somatic cell </w:t>
      </w:r>
      <w:r w:rsidR="009E587E" w:rsidRPr="00D03DE9">
        <w:rPr>
          <w:rFonts w:ascii="Times New Roman" w:hAnsi="Times New Roman" w:cs="Times New Roman"/>
          <w:sz w:val="24"/>
          <w:szCs w:val="24"/>
        </w:rPr>
        <w:t>counts</w:t>
      </w:r>
      <w:r w:rsidR="00F5393C" w:rsidRPr="00D03DE9">
        <w:rPr>
          <w:rFonts w:ascii="Times New Roman" w:hAnsi="Times New Roman" w:cs="Times New Roman"/>
          <w:sz w:val="24"/>
          <w:szCs w:val="24"/>
        </w:rPr>
        <w:t xml:space="preserve"> </w:t>
      </w:r>
      <w:r w:rsidR="00323EC9" w:rsidRPr="00D03DE9">
        <w:rPr>
          <w:rFonts w:ascii="Times New Roman" w:hAnsi="Times New Roman" w:cs="Times New Roman"/>
          <w:sz w:val="24"/>
          <w:szCs w:val="24"/>
        </w:rPr>
        <w:t xml:space="preserve">for quarters </w:t>
      </w:r>
      <w:r w:rsidR="003C3E86" w:rsidRPr="00D03DE9">
        <w:rPr>
          <w:rFonts w:ascii="Times New Roman" w:hAnsi="Times New Roman" w:cs="Times New Roman"/>
          <w:sz w:val="24"/>
          <w:szCs w:val="24"/>
        </w:rPr>
        <w:t xml:space="preserve">infected with different </w:t>
      </w:r>
      <w:r w:rsidR="003C3E86" w:rsidRPr="00D03DE9">
        <w:rPr>
          <w:rFonts w:ascii="Times New Roman" w:hAnsi="Times New Roman" w:cs="Times New Roman"/>
          <w:i/>
          <w:iCs/>
          <w:sz w:val="24"/>
          <w:szCs w:val="24"/>
        </w:rPr>
        <w:t xml:space="preserve">Staph. </w:t>
      </w:r>
      <w:r w:rsidR="003C3E86" w:rsidRPr="00D03DE9">
        <w:rPr>
          <w:rFonts w:ascii="Times New Roman" w:hAnsi="Times New Roman" w:cs="Times New Roman"/>
          <w:sz w:val="24"/>
          <w:szCs w:val="24"/>
        </w:rPr>
        <w:t xml:space="preserve">species </w:t>
      </w:r>
      <w:r w:rsidR="00F5393C" w:rsidRPr="00D03DE9">
        <w:rPr>
          <w:rFonts w:ascii="Times New Roman" w:hAnsi="Times New Roman" w:cs="Times New Roman"/>
          <w:sz w:val="24"/>
          <w:szCs w:val="24"/>
        </w:rPr>
        <w:t xml:space="preserve">at 91 days in milk </w:t>
      </w:r>
      <w:r w:rsidR="002A2577">
        <w:rPr>
          <w:rFonts w:ascii="Times New Roman" w:hAnsi="Times New Roman" w:cs="Times New Roman"/>
          <w:sz w:val="24"/>
          <w:szCs w:val="24"/>
        </w:rPr>
        <w:t>are</w:t>
      </w:r>
      <w:r w:rsidR="003C3E86" w:rsidRPr="00D03DE9">
        <w:rPr>
          <w:rFonts w:ascii="Times New Roman" w:hAnsi="Times New Roman" w:cs="Times New Roman"/>
          <w:sz w:val="24"/>
          <w:szCs w:val="24"/>
        </w:rPr>
        <w:t xml:space="preserve"> presented in Table 2.</w:t>
      </w:r>
      <w:r w:rsidR="00C57EA8" w:rsidRPr="00D03DE9">
        <w:rPr>
          <w:rFonts w:ascii="Times New Roman" w:hAnsi="Times New Roman" w:cs="Times New Roman"/>
          <w:sz w:val="24"/>
          <w:szCs w:val="24"/>
        </w:rPr>
        <w:t xml:space="preserve"> </w:t>
      </w:r>
      <w:r w:rsidR="006A17B4" w:rsidRPr="00D03DE9">
        <w:rPr>
          <w:rFonts w:ascii="Times New Roman" w:hAnsi="Times New Roman" w:cs="Times New Roman"/>
          <w:sz w:val="24"/>
          <w:szCs w:val="24"/>
        </w:rPr>
        <w:t xml:space="preserve">The highest cell count </w:t>
      </w:r>
      <w:r w:rsidR="00213F1B" w:rsidRPr="00D03DE9">
        <w:rPr>
          <w:rFonts w:ascii="Times New Roman" w:hAnsi="Times New Roman" w:cs="Times New Roman"/>
          <w:sz w:val="24"/>
          <w:szCs w:val="24"/>
        </w:rPr>
        <w:t>was for</w:t>
      </w:r>
      <w:r w:rsidR="006A17B4" w:rsidRPr="00D03DE9">
        <w:rPr>
          <w:rFonts w:ascii="Times New Roman" w:hAnsi="Times New Roman" w:cs="Times New Roman"/>
          <w:sz w:val="24"/>
          <w:szCs w:val="24"/>
        </w:rPr>
        <w:t xml:space="preserve"> quarters infected with </w:t>
      </w:r>
      <w:r w:rsidR="006A17B4" w:rsidRPr="00D03DE9">
        <w:rPr>
          <w:rFonts w:ascii="Times New Roman" w:hAnsi="Times New Roman" w:cs="Times New Roman"/>
          <w:i/>
          <w:iCs/>
          <w:sz w:val="24"/>
          <w:szCs w:val="24"/>
        </w:rPr>
        <w:t xml:space="preserve">S. warneri, </w:t>
      </w:r>
      <w:r w:rsidR="006A17B4" w:rsidRPr="00D03DE9">
        <w:rPr>
          <w:rFonts w:ascii="Times New Roman" w:hAnsi="Times New Roman" w:cs="Times New Roman"/>
          <w:sz w:val="24"/>
          <w:szCs w:val="24"/>
        </w:rPr>
        <w:t xml:space="preserve">followed by </w:t>
      </w:r>
      <w:r w:rsidR="006A17B4" w:rsidRPr="00D03DE9">
        <w:rPr>
          <w:rFonts w:ascii="Times New Roman" w:hAnsi="Times New Roman" w:cs="Times New Roman"/>
          <w:i/>
          <w:iCs/>
          <w:sz w:val="24"/>
          <w:szCs w:val="24"/>
        </w:rPr>
        <w:t>S. aureus</w:t>
      </w:r>
      <w:r w:rsidR="00A67C26" w:rsidRPr="00D03DE9">
        <w:rPr>
          <w:rFonts w:ascii="Times New Roman" w:hAnsi="Times New Roman" w:cs="Times New Roman"/>
          <w:i/>
          <w:iCs/>
          <w:sz w:val="24"/>
          <w:szCs w:val="24"/>
        </w:rPr>
        <w:t>, S. agnetis,</w:t>
      </w:r>
      <w:r w:rsidR="00A67C26" w:rsidRPr="00D03DE9">
        <w:rPr>
          <w:rFonts w:ascii="Times New Roman" w:hAnsi="Times New Roman" w:cs="Times New Roman"/>
          <w:sz w:val="24"/>
          <w:szCs w:val="24"/>
        </w:rPr>
        <w:t xml:space="preserve"> and</w:t>
      </w:r>
      <w:r w:rsidR="00A67C26" w:rsidRPr="00D03DE9">
        <w:rPr>
          <w:rFonts w:ascii="Times New Roman" w:hAnsi="Times New Roman" w:cs="Times New Roman"/>
          <w:i/>
          <w:iCs/>
          <w:sz w:val="24"/>
          <w:szCs w:val="24"/>
        </w:rPr>
        <w:t xml:space="preserve"> S. hyicus </w:t>
      </w:r>
      <w:r w:rsidR="00A67C26" w:rsidRPr="00D03DE9">
        <w:rPr>
          <w:rFonts w:ascii="Times New Roman" w:hAnsi="Times New Roman" w:cs="Times New Roman"/>
          <w:sz w:val="24"/>
          <w:szCs w:val="24"/>
        </w:rPr>
        <w:t>(Table 2)</w:t>
      </w:r>
      <w:r w:rsidR="00A67C26" w:rsidRPr="00D03DE9">
        <w:rPr>
          <w:rFonts w:ascii="Times New Roman" w:hAnsi="Times New Roman" w:cs="Times New Roman"/>
          <w:i/>
          <w:iCs/>
          <w:sz w:val="24"/>
          <w:szCs w:val="24"/>
        </w:rPr>
        <w:t>.</w:t>
      </w:r>
      <w:r w:rsidR="00A67C26" w:rsidRPr="00D03DE9">
        <w:rPr>
          <w:rFonts w:ascii="Times New Roman" w:hAnsi="Times New Roman" w:cs="Times New Roman"/>
          <w:sz w:val="24"/>
          <w:szCs w:val="24"/>
        </w:rPr>
        <w:t xml:space="preserve"> </w:t>
      </w:r>
      <w:r w:rsidR="002F7108" w:rsidRPr="00D03DE9">
        <w:rPr>
          <w:rFonts w:ascii="Times New Roman" w:hAnsi="Times New Roman" w:cs="Times New Roman"/>
          <w:sz w:val="24"/>
          <w:szCs w:val="24"/>
        </w:rPr>
        <w:t>Intramammary infection with t</w:t>
      </w:r>
      <w:r w:rsidR="00415386" w:rsidRPr="00D03DE9">
        <w:rPr>
          <w:rFonts w:ascii="Times New Roman" w:hAnsi="Times New Roman" w:cs="Times New Roman"/>
          <w:sz w:val="24"/>
          <w:szCs w:val="24"/>
        </w:rPr>
        <w:t xml:space="preserve">he most commonly-found species, </w:t>
      </w:r>
      <w:r w:rsidR="00415386" w:rsidRPr="00D03DE9">
        <w:rPr>
          <w:rFonts w:ascii="Times New Roman" w:hAnsi="Times New Roman" w:cs="Times New Roman"/>
          <w:i/>
          <w:iCs/>
          <w:sz w:val="24"/>
          <w:szCs w:val="24"/>
        </w:rPr>
        <w:t xml:space="preserve">S. chromogenes, </w:t>
      </w:r>
      <w:r w:rsidR="00F261C7" w:rsidRPr="00D03DE9">
        <w:rPr>
          <w:rFonts w:ascii="Times New Roman" w:hAnsi="Times New Roman" w:cs="Times New Roman"/>
          <w:sz w:val="24"/>
          <w:szCs w:val="24"/>
        </w:rPr>
        <w:t>result</w:t>
      </w:r>
      <w:r w:rsidR="00812D30" w:rsidRPr="00D03DE9">
        <w:rPr>
          <w:rFonts w:ascii="Times New Roman" w:hAnsi="Times New Roman" w:cs="Times New Roman"/>
          <w:sz w:val="24"/>
          <w:szCs w:val="24"/>
        </w:rPr>
        <w:t>ed</w:t>
      </w:r>
      <w:r w:rsidR="00F261C7" w:rsidRPr="00D03DE9">
        <w:rPr>
          <w:rFonts w:ascii="Times New Roman" w:hAnsi="Times New Roman" w:cs="Times New Roman"/>
          <w:sz w:val="24"/>
          <w:szCs w:val="24"/>
        </w:rPr>
        <w:t xml:space="preserve"> in a quarter somatic cell score of 80,376 cells/mL for a cow 91 days in milk (Table 2).</w:t>
      </w:r>
    </w:p>
    <w:p w14:paraId="04F98919" w14:textId="1DA66620" w:rsidR="004F3B35" w:rsidRDefault="004F3B35" w:rsidP="00CE7E8E">
      <w:pPr>
        <w:spacing w:line="480" w:lineRule="auto"/>
        <w:ind w:firstLine="360"/>
        <w:rPr>
          <w:ins w:id="8" w:author="John Barlow" w:date="2024-03-19T05:11:00Z"/>
          <w:rFonts w:ascii="Times New Roman" w:hAnsi="Times New Roman" w:cs="Times New Roman"/>
          <w:sz w:val="24"/>
          <w:szCs w:val="24"/>
        </w:rPr>
      </w:pPr>
    </w:p>
    <w:p w14:paraId="1142D852" w14:textId="77777777" w:rsidR="003F1CED" w:rsidRPr="00D03DE9"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w:drawing>
          <wp:inline distT="0" distB="0" distL="0" distR="0" wp14:anchorId="36EECBE9" wp14:editId="17A79EC8">
            <wp:extent cx="3957005" cy="5811738"/>
            <wp:effectExtent l="0" t="0" r="5715" b="0"/>
            <wp:docPr id="414866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6978" name="Picture 4148669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64065" cy="5822107"/>
                    </a:xfrm>
                    <a:prstGeom prst="rect">
                      <a:avLst/>
                    </a:prstGeom>
                  </pic:spPr>
                </pic:pic>
              </a:graphicData>
            </a:graphic>
          </wp:inline>
        </w:drawing>
      </w:r>
    </w:p>
    <w:p w14:paraId="3715E181" w14:textId="50451252" w:rsidR="00E37AD0" w:rsidRDefault="003F1CED"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7560F88B" wp14:editId="242BE0DD">
                <wp:extent cx="3827533" cy="315590"/>
                <wp:effectExtent l="0" t="0" r="20955" b="2794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7533" cy="315590"/>
                        </a:xfrm>
                        <a:prstGeom prst="rect">
                          <a:avLst/>
                        </a:prstGeom>
                        <a:solidFill>
                          <a:srgbClr val="FFFFFF"/>
                        </a:solidFill>
                        <a:ln w="9525">
                          <a:solidFill>
                            <a:srgbClr val="000000"/>
                          </a:solidFill>
                          <a:miter lim="800000"/>
                          <a:headEnd/>
                          <a:tailEnd/>
                        </a:ln>
                      </wps:spPr>
                      <wps:txb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wps:txbx>
                      <wps:bodyPr rot="0" vert="horz" wrap="square" lIns="91440" tIns="45720" rIns="91440" bIns="45720" anchor="t" anchorCtr="0">
                        <a:noAutofit/>
                      </wps:bodyPr>
                    </wps:wsp>
                  </a:graphicData>
                </a:graphic>
              </wp:inline>
            </w:drawing>
          </mc:Choice>
          <mc:Fallback>
            <w:pict>
              <v:shapetype w14:anchorId="7560F88B" id="_x0000_t202" coordsize="21600,21600" o:spt="202" path="m,l,21600r21600,l21600,xe">
                <v:stroke joinstyle="miter"/>
                <v:path gradientshapeok="t" o:connecttype="rect"/>
              </v:shapetype>
              <v:shape id="Text Box 2" o:spid="_x0000_s1026" type="#_x0000_t202" style="width:301.4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">
                <v:textbox>
                  <w:txbxContent>
                    <w:p w14:paraId="3FC40284" w14:textId="77777777" w:rsidR="003F1CED" w:rsidRPr="007D6C6C" w:rsidRDefault="003F1CED" w:rsidP="003F1CED">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p>
                    <w:p w14:paraId="5DA154E6" w14:textId="77777777" w:rsidR="003F1CED" w:rsidRDefault="003F1CED" w:rsidP="003F1CED"/>
                  </w:txbxContent>
                </v:textbox>
                <w10:anchorlock/>
              </v:shape>
            </w:pict>
          </mc:Fallback>
        </mc:AlternateContent>
      </w:r>
    </w:p>
    <w:p w14:paraId="1AAB765D" w14:textId="77777777" w:rsidR="00E37AD0" w:rsidRPr="00D03DE9" w:rsidRDefault="00E37AD0" w:rsidP="00CE7E8E">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1620"/>
        <w:gridCol w:w="2990"/>
        <w:gridCol w:w="2680"/>
      </w:tblGrid>
      <w:tr w:rsidR="005049DA" w:rsidRPr="00D03DE9" w14:paraId="101321FE" w14:textId="77777777" w:rsidTr="00D651FF">
        <w:trPr>
          <w:trHeight w:val="290"/>
        </w:trPr>
        <w:tc>
          <w:tcPr>
            <w:tcW w:w="9360" w:type="dxa"/>
            <w:gridSpan w:val="4"/>
            <w:noWrap/>
            <w:vAlign w:val="bottom"/>
          </w:tcPr>
          <w:p w14:paraId="6CD70621" w14:textId="0F803F48" w:rsidR="005049DA" w:rsidRPr="00AB19CE" w:rsidRDefault="005049DA" w:rsidP="008E32DE">
            <w:pPr>
              <w:rPr>
                <w:rFonts w:ascii="Times New Roman" w:eastAsia="Times New Roman" w:hAnsi="Times New Roman" w:cs="Times New Roman"/>
                <w:color w:val="000000"/>
              </w:rPr>
            </w:pPr>
            <w:bookmarkStart w:id="9" w:name="_Hlk161063008"/>
            <w:r w:rsidRPr="00AB19CE">
              <w:rPr>
                <w:rFonts w:ascii="Times New Roman" w:eastAsia="Times New Roman" w:hAnsi="Times New Roman" w:cs="Times New Roman"/>
                <w:color w:val="000000"/>
              </w:rPr>
              <w:t xml:space="preserve">Table </w:t>
            </w:r>
            <w:r w:rsidR="00D00F68" w:rsidRPr="00AB19CE">
              <w:rPr>
                <w:rFonts w:ascii="Times New Roman" w:eastAsia="Times New Roman" w:hAnsi="Times New Roman" w:cs="Times New Roman"/>
                <w:color w:val="000000"/>
              </w:rPr>
              <w:t>1</w:t>
            </w:r>
            <w:r w:rsidRPr="00AB19CE">
              <w:rPr>
                <w:rFonts w:ascii="Times New Roman" w:eastAsia="Times New Roman" w:hAnsi="Times New Roman" w:cs="Times New Roman"/>
                <w:color w:val="000000"/>
              </w:rPr>
              <w:t xml:space="preserve">. Final multivariable model describing the effect of intramammary infection with frequently-isolated </w:t>
            </w:r>
            <w:r w:rsidRPr="00AB19CE">
              <w:rPr>
                <w:rFonts w:ascii="Times New Roman" w:eastAsia="Times New Roman" w:hAnsi="Times New Roman" w:cs="Times New Roman"/>
                <w:i/>
                <w:iCs/>
                <w:color w:val="000000"/>
              </w:rPr>
              <w:t>Staphylococcus</w:t>
            </w:r>
            <w:r w:rsidRPr="00AB19CE">
              <w:rPr>
                <w:rFonts w:ascii="Times New Roman" w:eastAsia="Times New Roman" w:hAnsi="Times New Roman" w:cs="Times New Roman"/>
                <w:color w:val="000000"/>
              </w:rPr>
              <w:t xml:space="preserve"> species on quarter somatic cell score, adjusted for days in milk at time of sampling.</w:t>
            </w:r>
          </w:p>
        </w:tc>
      </w:tr>
      <w:tr w:rsidR="00684F46" w:rsidRPr="00D03DE9" w14:paraId="16EBD87A" w14:textId="77777777" w:rsidTr="00684F46">
        <w:trPr>
          <w:trHeight w:val="432"/>
        </w:trPr>
        <w:tc>
          <w:tcPr>
            <w:tcW w:w="9360" w:type="dxa"/>
            <w:gridSpan w:val="4"/>
            <w:noWrap/>
            <w:vAlign w:val="bottom"/>
          </w:tcPr>
          <w:p w14:paraId="523D5B7E" w14:textId="741B73AA" w:rsidR="00684F46" w:rsidRPr="00AB19CE" w:rsidRDefault="00684F46" w:rsidP="00684F46">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C71CB" w:rsidRPr="00D03DE9" w14:paraId="29841351" w14:textId="77777777" w:rsidTr="006D408F">
        <w:trPr>
          <w:trHeight w:val="290"/>
        </w:trPr>
        <w:tc>
          <w:tcPr>
            <w:tcW w:w="2070" w:type="dxa"/>
            <w:noWrap/>
            <w:vAlign w:val="bottom"/>
            <w:hideMark/>
          </w:tcPr>
          <w:p w14:paraId="490BC672" w14:textId="760EB53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lastRenderedPageBreak/>
              <w:t xml:space="preserve">Staphylococcus </w:t>
            </w:r>
            <w:r w:rsidRPr="00AB19CE">
              <w:rPr>
                <w:rFonts w:ascii="Times New Roman" w:eastAsia="Times New Roman" w:hAnsi="Times New Roman" w:cs="Times New Roman"/>
                <w:color w:val="000000"/>
              </w:rPr>
              <w:t>sp.</w:t>
            </w:r>
          </w:p>
        </w:tc>
        <w:tc>
          <w:tcPr>
            <w:tcW w:w="1620" w:type="dxa"/>
            <w:vAlign w:val="bottom"/>
          </w:tcPr>
          <w:p w14:paraId="16A4857E" w14:textId="545DB729"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45F0F7E9" w14:textId="3937397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63C8CD97" w14:textId="5805B954"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C71CB" w:rsidRPr="00D03DE9" w14:paraId="25738070" w14:textId="77777777" w:rsidTr="006D408F">
        <w:trPr>
          <w:trHeight w:val="290"/>
        </w:trPr>
        <w:tc>
          <w:tcPr>
            <w:tcW w:w="2070" w:type="dxa"/>
            <w:noWrap/>
            <w:vAlign w:val="bottom"/>
          </w:tcPr>
          <w:p w14:paraId="561069ED" w14:textId="664C217D"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Intercept</w:t>
            </w:r>
          </w:p>
        </w:tc>
        <w:tc>
          <w:tcPr>
            <w:tcW w:w="1620" w:type="dxa"/>
            <w:vAlign w:val="bottom"/>
          </w:tcPr>
          <w:p w14:paraId="084475F8" w14:textId="421AF365"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w:t>
            </w:r>
          </w:p>
        </w:tc>
        <w:tc>
          <w:tcPr>
            <w:tcW w:w="2990" w:type="dxa"/>
            <w:noWrap/>
            <w:vAlign w:val="bottom"/>
          </w:tcPr>
          <w:p w14:paraId="4EBC91E2" w14:textId="475AFA63"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-0.03 (0.29)</w:t>
            </w:r>
          </w:p>
        </w:tc>
        <w:tc>
          <w:tcPr>
            <w:tcW w:w="2680" w:type="dxa"/>
            <w:vAlign w:val="bottom"/>
          </w:tcPr>
          <w:p w14:paraId="33357919" w14:textId="6E0DE6CA"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0.90</w:t>
            </w:r>
          </w:p>
        </w:tc>
      </w:tr>
      <w:tr w:rsidR="00FC71CB" w:rsidRPr="00D03DE9" w14:paraId="47C44F25" w14:textId="77777777" w:rsidTr="006D408F">
        <w:trPr>
          <w:trHeight w:val="290"/>
        </w:trPr>
        <w:tc>
          <w:tcPr>
            <w:tcW w:w="2070" w:type="dxa"/>
            <w:noWrap/>
            <w:vAlign w:val="bottom"/>
          </w:tcPr>
          <w:p w14:paraId="0B01B13F" w14:textId="3BD22E21"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color w:val="000000"/>
              </w:rPr>
              <w:t>No growth</w:t>
            </w:r>
          </w:p>
        </w:tc>
        <w:tc>
          <w:tcPr>
            <w:tcW w:w="1620" w:type="dxa"/>
            <w:vAlign w:val="bottom"/>
          </w:tcPr>
          <w:p w14:paraId="49F73D93" w14:textId="270691FA" w:rsidR="00FC71CB" w:rsidRPr="00AB19CE" w:rsidRDefault="00CA0F83"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1972</w:t>
            </w:r>
          </w:p>
        </w:tc>
        <w:tc>
          <w:tcPr>
            <w:tcW w:w="2990" w:type="dxa"/>
            <w:noWrap/>
            <w:vAlign w:val="bottom"/>
          </w:tcPr>
          <w:p w14:paraId="5AF9775B" w14:textId="209D3497"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c>
          <w:tcPr>
            <w:tcW w:w="2680" w:type="dxa"/>
            <w:vAlign w:val="bottom"/>
          </w:tcPr>
          <w:p w14:paraId="2F64C41D" w14:textId="07465BC8"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Reference</w:t>
            </w:r>
          </w:p>
        </w:tc>
      </w:tr>
      <w:tr w:rsidR="00CA0F83" w:rsidRPr="00D03DE9" w14:paraId="5FA643A4" w14:textId="77777777" w:rsidTr="006D408F">
        <w:trPr>
          <w:trHeight w:val="290"/>
        </w:trPr>
        <w:tc>
          <w:tcPr>
            <w:tcW w:w="2070" w:type="dxa"/>
            <w:noWrap/>
            <w:vAlign w:val="bottom"/>
          </w:tcPr>
          <w:p w14:paraId="4AE5CEC3" w14:textId="6E99BD58"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agnetis</w:t>
            </w:r>
            <w:r w:rsidR="000D643C" w:rsidRPr="00AB19CE">
              <w:rPr>
                <w:rFonts w:ascii="Times New Roman" w:eastAsia="Times New Roman" w:hAnsi="Times New Roman" w:cs="Times New Roman"/>
                <w:i/>
                <w:iCs/>
                <w:color w:val="000000"/>
                <w:vertAlign w:val="superscript"/>
              </w:rPr>
              <w:t>*</w:t>
            </w:r>
          </w:p>
        </w:tc>
        <w:tc>
          <w:tcPr>
            <w:tcW w:w="1620" w:type="dxa"/>
            <w:vAlign w:val="bottom"/>
          </w:tcPr>
          <w:p w14:paraId="77EE62EB" w14:textId="3E68A042"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21</w:t>
            </w:r>
          </w:p>
        </w:tc>
        <w:tc>
          <w:tcPr>
            <w:tcW w:w="2990" w:type="dxa"/>
            <w:noWrap/>
            <w:vAlign w:val="bottom"/>
          </w:tcPr>
          <w:p w14:paraId="10868A37" w14:textId="3CF0AB74"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3.76 (0.45)</w:t>
            </w:r>
          </w:p>
        </w:tc>
        <w:tc>
          <w:tcPr>
            <w:tcW w:w="2680" w:type="dxa"/>
            <w:vAlign w:val="bottom"/>
          </w:tcPr>
          <w:p w14:paraId="6D39DB7D" w14:textId="32E62BD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23F20998" w14:textId="77777777" w:rsidTr="006D408F">
        <w:trPr>
          <w:trHeight w:val="290"/>
        </w:trPr>
        <w:tc>
          <w:tcPr>
            <w:tcW w:w="2070" w:type="dxa"/>
            <w:noWrap/>
            <w:vAlign w:val="bottom"/>
          </w:tcPr>
          <w:p w14:paraId="087DE6E3" w14:textId="4A30C7B7"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aureus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00BFBB" w14:textId="4ED8E981"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112</w:t>
            </w:r>
          </w:p>
        </w:tc>
        <w:tc>
          <w:tcPr>
            <w:tcW w:w="2990" w:type="dxa"/>
            <w:noWrap/>
            <w:vAlign w:val="bottom"/>
          </w:tcPr>
          <w:p w14:paraId="5CB81FC3" w14:textId="0363500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4.81 (0.22)</w:t>
            </w:r>
          </w:p>
        </w:tc>
        <w:tc>
          <w:tcPr>
            <w:tcW w:w="2680" w:type="dxa"/>
            <w:vAlign w:val="bottom"/>
          </w:tcPr>
          <w:p w14:paraId="610F530D" w14:textId="6C667D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59839906" w14:textId="77777777" w:rsidTr="006D408F">
        <w:trPr>
          <w:trHeight w:val="290"/>
        </w:trPr>
        <w:tc>
          <w:tcPr>
            <w:tcW w:w="2070" w:type="dxa"/>
            <w:noWrap/>
            <w:vAlign w:val="bottom"/>
            <w:hideMark/>
          </w:tcPr>
          <w:p w14:paraId="1766C6F7" w14:textId="4C6A815C"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chromogenes</w:t>
            </w:r>
            <w:r w:rsidR="00F30A93" w:rsidRPr="00AB19CE">
              <w:rPr>
                <w:rFonts w:ascii="Times New Roman" w:eastAsia="Times New Roman" w:hAnsi="Times New Roman" w:cs="Times New Roman"/>
                <w:i/>
                <w:iCs/>
                <w:color w:val="000000"/>
                <w:vertAlign w:val="superscript"/>
              </w:rPr>
              <w:t>*</w:t>
            </w:r>
          </w:p>
        </w:tc>
        <w:tc>
          <w:tcPr>
            <w:tcW w:w="1620" w:type="dxa"/>
            <w:vAlign w:val="bottom"/>
          </w:tcPr>
          <w:p w14:paraId="1472CAB9" w14:textId="7282D86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384</w:t>
            </w:r>
          </w:p>
        </w:tc>
        <w:tc>
          <w:tcPr>
            <w:tcW w:w="2990" w:type="dxa"/>
            <w:noWrap/>
            <w:vAlign w:val="bottom"/>
          </w:tcPr>
          <w:p w14:paraId="3E2C561E" w14:textId="038EB2EC"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2.88 (0.12)</w:t>
            </w:r>
          </w:p>
        </w:tc>
        <w:tc>
          <w:tcPr>
            <w:tcW w:w="2680" w:type="dxa"/>
            <w:vAlign w:val="bottom"/>
          </w:tcPr>
          <w:p w14:paraId="5CEBB4CA" w14:textId="164EE9A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67FD7EB7" w14:textId="77777777" w:rsidTr="006D408F">
        <w:trPr>
          <w:trHeight w:val="290"/>
        </w:trPr>
        <w:tc>
          <w:tcPr>
            <w:tcW w:w="2070" w:type="dxa"/>
            <w:noWrap/>
            <w:vAlign w:val="bottom"/>
          </w:tcPr>
          <w:p w14:paraId="28926DBF" w14:textId="41AF53F2"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devriesei</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6920053D" w14:textId="20B589E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3D4A4023" w14:textId="5EE3EDA0"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1.62 (0.54)</w:t>
            </w:r>
          </w:p>
        </w:tc>
        <w:tc>
          <w:tcPr>
            <w:tcW w:w="2680" w:type="dxa"/>
            <w:vAlign w:val="bottom"/>
          </w:tcPr>
          <w:p w14:paraId="148907D0" w14:textId="76D9A2FE"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0.003</w:t>
            </w:r>
          </w:p>
        </w:tc>
      </w:tr>
      <w:tr w:rsidR="00CA0F83" w:rsidRPr="00D03DE9" w14:paraId="457C95C3" w14:textId="77777777" w:rsidTr="006D408F">
        <w:trPr>
          <w:trHeight w:val="290"/>
        </w:trPr>
        <w:tc>
          <w:tcPr>
            <w:tcW w:w="2070" w:type="dxa"/>
            <w:noWrap/>
            <w:vAlign w:val="bottom"/>
            <w:hideMark/>
          </w:tcPr>
          <w:p w14:paraId="02F32F9D" w14:textId="77777777" w:rsidR="00CA0F83" w:rsidRPr="00AB19CE" w:rsidRDefault="00CA0F83" w:rsidP="008E32DE">
            <w:pPr>
              <w:jc w:val="center"/>
              <w:rPr>
                <w:rFonts w:ascii="Times New Roman" w:eastAsia="Times New Roman" w:hAnsi="Times New Roman" w:cs="Times New Roman"/>
                <w:i/>
                <w:iCs/>
                <w:color w:val="000000"/>
              </w:rPr>
            </w:pPr>
            <w:r w:rsidRPr="00AB19CE">
              <w:rPr>
                <w:rFonts w:ascii="Times New Roman" w:eastAsia="Times New Roman" w:hAnsi="Times New Roman" w:cs="Times New Roman"/>
                <w:i/>
                <w:iCs/>
                <w:color w:val="000000"/>
              </w:rPr>
              <w:t>S. equorum</w:t>
            </w:r>
          </w:p>
        </w:tc>
        <w:tc>
          <w:tcPr>
            <w:tcW w:w="1620" w:type="dxa"/>
            <w:vAlign w:val="bottom"/>
          </w:tcPr>
          <w:p w14:paraId="71ACB8E7" w14:textId="6F78B86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9</w:t>
            </w:r>
          </w:p>
        </w:tc>
        <w:tc>
          <w:tcPr>
            <w:tcW w:w="2990" w:type="dxa"/>
            <w:noWrap/>
            <w:vAlign w:val="bottom"/>
          </w:tcPr>
          <w:p w14:paraId="66DB2738" w14:textId="6518561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0.12 (0.48)</w:t>
            </w:r>
          </w:p>
        </w:tc>
        <w:tc>
          <w:tcPr>
            <w:tcW w:w="2680" w:type="dxa"/>
            <w:vAlign w:val="bottom"/>
          </w:tcPr>
          <w:p w14:paraId="46765A8C" w14:textId="4EBC1576"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rPr>
              <w:t>0.81</w:t>
            </w:r>
          </w:p>
        </w:tc>
      </w:tr>
      <w:tr w:rsidR="00CA0F83" w:rsidRPr="00D03DE9" w14:paraId="39BCAA49" w14:textId="77777777" w:rsidTr="006D408F">
        <w:trPr>
          <w:trHeight w:val="290"/>
        </w:trPr>
        <w:tc>
          <w:tcPr>
            <w:tcW w:w="2070" w:type="dxa"/>
            <w:noWrap/>
            <w:vAlign w:val="bottom"/>
          </w:tcPr>
          <w:p w14:paraId="578A2FB5" w14:textId="7E3439CF"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haemolyticus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780DDE0A" w14:textId="05469AC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40</w:t>
            </w:r>
          </w:p>
        </w:tc>
        <w:tc>
          <w:tcPr>
            <w:tcW w:w="2990" w:type="dxa"/>
            <w:noWrap/>
            <w:vAlign w:val="bottom"/>
          </w:tcPr>
          <w:p w14:paraId="6547C373" w14:textId="5E0B717E"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1.77 (0.31)</w:t>
            </w:r>
          </w:p>
        </w:tc>
        <w:tc>
          <w:tcPr>
            <w:tcW w:w="2680" w:type="dxa"/>
            <w:vAlign w:val="bottom"/>
          </w:tcPr>
          <w:p w14:paraId="6B5512BC" w14:textId="5EDA46C3"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3759BB0D" w14:textId="77777777" w:rsidTr="006D408F">
        <w:trPr>
          <w:trHeight w:val="290"/>
        </w:trPr>
        <w:tc>
          <w:tcPr>
            <w:tcW w:w="2070" w:type="dxa"/>
            <w:noWrap/>
            <w:vAlign w:val="bottom"/>
          </w:tcPr>
          <w:p w14:paraId="15DD9341" w14:textId="349AC4AB"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hyicus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311CDD68" w14:textId="00ABFACB"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6</w:t>
            </w:r>
          </w:p>
        </w:tc>
        <w:tc>
          <w:tcPr>
            <w:tcW w:w="2990" w:type="dxa"/>
            <w:noWrap/>
            <w:vAlign w:val="bottom"/>
          </w:tcPr>
          <w:p w14:paraId="068EBFE7" w14:textId="57D568A8"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3.23 (0.85)</w:t>
            </w:r>
          </w:p>
        </w:tc>
        <w:tc>
          <w:tcPr>
            <w:tcW w:w="2680" w:type="dxa"/>
            <w:vAlign w:val="bottom"/>
          </w:tcPr>
          <w:p w14:paraId="7066EB31" w14:textId="5BF19B28"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0.0001</w:t>
            </w:r>
          </w:p>
        </w:tc>
      </w:tr>
      <w:tr w:rsidR="00CA0F83" w:rsidRPr="00D03DE9" w14:paraId="0418EB77" w14:textId="77777777" w:rsidTr="006D408F">
        <w:trPr>
          <w:trHeight w:val="290"/>
        </w:trPr>
        <w:tc>
          <w:tcPr>
            <w:tcW w:w="2070" w:type="dxa"/>
            <w:noWrap/>
            <w:vAlign w:val="bottom"/>
            <w:hideMark/>
          </w:tcPr>
          <w:p w14:paraId="0869AC21" w14:textId="3077A160"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simulans</w:t>
            </w:r>
            <w:r w:rsidR="00403A92" w:rsidRPr="00AB19CE">
              <w:rPr>
                <w:rFonts w:ascii="Times New Roman" w:eastAsia="Times New Roman" w:hAnsi="Times New Roman" w:cs="Times New Roman"/>
                <w:i/>
                <w:iCs/>
                <w:color w:val="000000"/>
                <w:vertAlign w:val="superscript"/>
              </w:rPr>
              <w:t>*</w:t>
            </w:r>
          </w:p>
        </w:tc>
        <w:tc>
          <w:tcPr>
            <w:tcW w:w="1620" w:type="dxa"/>
            <w:vAlign w:val="bottom"/>
          </w:tcPr>
          <w:p w14:paraId="0958217F" w14:textId="60C0E9F4"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35</w:t>
            </w:r>
          </w:p>
        </w:tc>
        <w:tc>
          <w:tcPr>
            <w:tcW w:w="2990" w:type="dxa"/>
            <w:noWrap/>
            <w:vAlign w:val="bottom"/>
          </w:tcPr>
          <w:p w14:paraId="501848C9" w14:textId="42FD454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3.11 (0.39)</w:t>
            </w:r>
          </w:p>
        </w:tc>
        <w:tc>
          <w:tcPr>
            <w:tcW w:w="2680" w:type="dxa"/>
            <w:vAlign w:val="bottom"/>
          </w:tcPr>
          <w:p w14:paraId="58FD2FA0" w14:textId="4781DC6A"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16928298" w14:textId="77777777" w:rsidTr="006D408F">
        <w:trPr>
          <w:trHeight w:val="290"/>
        </w:trPr>
        <w:tc>
          <w:tcPr>
            <w:tcW w:w="2070" w:type="dxa"/>
            <w:noWrap/>
            <w:vAlign w:val="bottom"/>
            <w:hideMark/>
          </w:tcPr>
          <w:p w14:paraId="4B0DDBA4" w14:textId="0F9C971E"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warneri</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0FE3DA31" w14:textId="63DC15EC"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15</w:t>
            </w:r>
          </w:p>
        </w:tc>
        <w:tc>
          <w:tcPr>
            <w:tcW w:w="2990" w:type="dxa"/>
            <w:noWrap/>
            <w:vAlign w:val="bottom"/>
          </w:tcPr>
          <w:p w14:paraId="13C3870D" w14:textId="541DA22F"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5.18 (0.60)</w:t>
            </w:r>
          </w:p>
        </w:tc>
        <w:tc>
          <w:tcPr>
            <w:tcW w:w="2680" w:type="dxa"/>
            <w:vAlign w:val="bottom"/>
          </w:tcPr>
          <w:p w14:paraId="6DB0113F" w14:textId="78F76F9D"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CA0F83" w:rsidRPr="00D03DE9" w14:paraId="791A4FA2" w14:textId="77777777" w:rsidTr="006D408F">
        <w:trPr>
          <w:trHeight w:val="290"/>
        </w:trPr>
        <w:tc>
          <w:tcPr>
            <w:tcW w:w="2070" w:type="dxa"/>
            <w:noWrap/>
            <w:vAlign w:val="bottom"/>
            <w:hideMark/>
          </w:tcPr>
          <w:p w14:paraId="0DA8B97E" w14:textId="055E00CA" w:rsidR="00CA0F83" w:rsidRPr="00AB19CE" w:rsidRDefault="00CA0F83" w:rsidP="008E32DE">
            <w:pPr>
              <w:jc w:val="center"/>
              <w:rPr>
                <w:rFonts w:ascii="Times New Roman" w:eastAsia="Times New Roman" w:hAnsi="Times New Roman" w:cs="Times New Roman"/>
                <w:i/>
                <w:iCs/>
                <w:color w:val="000000"/>
                <w:vertAlign w:val="superscript"/>
              </w:rPr>
            </w:pPr>
            <w:r w:rsidRPr="00AB19CE">
              <w:rPr>
                <w:rFonts w:ascii="Times New Roman" w:eastAsia="Times New Roman" w:hAnsi="Times New Roman" w:cs="Times New Roman"/>
                <w:i/>
                <w:iCs/>
                <w:color w:val="000000"/>
              </w:rPr>
              <w:t>S. xylosus</w:t>
            </w:r>
            <w:r w:rsidR="00BC72A6" w:rsidRPr="00AB19CE">
              <w:rPr>
                <w:rFonts w:ascii="Times New Roman" w:eastAsia="Times New Roman" w:hAnsi="Times New Roman" w:cs="Times New Roman"/>
                <w:i/>
                <w:iCs/>
                <w:color w:val="000000"/>
                <w:vertAlign w:val="superscript"/>
              </w:rPr>
              <w:t>*</w:t>
            </w:r>
          </w:p>
        </w:tc>
        <w:tc>
          <w:tcPr>
            <w:tcW w:w="1620" w:type="dxa"/>
            <w:vAlign w:val="bottom"/>
          </w:tcPr>
          <w:p w14:paraId="6A058C0D" w14:textId="0D41F3B3" w:rsidR="00CA0F83" w:rsidRPr="00AB19CE" w:rsidRDefault="00CA0F83" w:rsidP="008E32DE">
            <w:pPr>
              <w:jc w:val="center"/>
              <w:rPr>
                <w:rFonts w:ascii="Times New Roman" w:hAnsi="Times New Roman" w:cs="Times New Roman"/>
                <w:color w:val="000000"/>
              </w:rPr>
            </w:pPr>
            <w:r w:rsidRPr="00AB19CE">
              <w:rPr>
                <w:rFonts w:ascii="Times New Roman" w:eastAsia="Times New Roman" w:hAnsi="Times New Roman" w:cs="Times New Roman"/>
                <w:color w:val="000000"/>
              </w:rPr>
              <w:t>11</w:t>
            </w:r>
          </w:p>
        </w:tc>
        <w:tc>
          <w:tcPr>
            <w:tcW w:w="2990" w:type="dxa"/>
            <w:noWrap/>
            <w:vAlign w:val="bottom"/>
          </w:tcPr>
          <w:p w14:paraId="15841C95" w14:textId="1626CFFB" w:rsidR="00CA0F83" w:rsidRPr="00AB19CE" w:rsidRDefault="00CA0F83" w:rsidP="008E32DE">
            <w:pPr>
              <w:jc w:val="center"/>
              <w:rPr>
                <w:rFonts w:ascii="Times New Roman" w:eastAsia="Times New Roman" w:hAnsi="Times New Roman" w:cs="Times New Roman"/>
                <w:color w:val="000000"/>
              </w:rPr>
            </w:pPr>
            <w:r w:rsidRPr="00AB19CE">
              <w:rPr>
                <w:rFonts w:ascii="Times New Roman" w:hAnsi="Times New Roman" w:cs="Times New Roman"/>
                <w:color w:val="000000"/>
              </w:rPr>
              <w:t>2.96 (0.62)</w:t>
            </w:r>
          </w:p>
        </w:tc>
        <w:tc>
          <w:tcPr>
            <w:tcW w:w="2680" w:type="dxa"/>
            <w:vAlign w:val="bottom"/>
          </w:tcPr>
          <w:p w14:paraId="1CE0DA10" w14:textId="02510347" w:rsidR="00CA0F83" w:rsidRPr="00AB19CE" w:rsidRDefault="00CA0F83" w:rsidP="008E32DE">
            <w:pPr>
              <w:jc w:val="center"/>
              <w:rPr>
                <w:rFonts w:ascii="Times New Roman" w:eastAsia="Times New Roman" w:hAnsi="Times New Roman" w:cs="Times New Roman"/>
                <w:color w:val="000000"/>
                <w:vertAlign w:val="superscript"/>
              </w:rPr>
            </w:pPr>
            <w:r w:rsidRPr="00AB19CE">
              <w:rPr>
                <w:rFonts w:ascii="Times New Roman" w:hAnsi="Times New Roman" w:cs="Times New Roman"/>
              </w:rPr>
              <w:t>&lt;0.00001</w:t>
            </w:r>
          </w:p>
        </w:tc>
      </w:tr>
      <w:tr w:rsidR="00FC71CB" w:rsidRPr="00D03DE9" w14:paraId="03CAAFD0" w14:textId="77777777" w:rsidTr="006D408F">
        <w:trPr>
          <w:trHeight w:val="290"/>
        </w:trPr>
        <w:tc>
          <w:tcPr>
            <w:tcW w:w="2070" w:type="dxa"/>
            <w:noWrap/>
            <w:vAlign w:val="bottom"/>
          </w:tcPr>
          <w:p w14:paraId="016DE00F" w14:textId="14310EF1" w:rsidR="00FC71CB" w:rsidRPr="00AB19CE" w:rsidRDefault="00FC71CB" w:rsidP="008E32DE">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620" w:type="dxa"/>
            <w:vAlign w:val="bottom"/>
          </w:tcPr>
          <w:p w14:paraId="6ECEE3F1" w14:textId="1EF83FC9"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394ED783" w14:textId="18D2ECB0"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6F3949A2" w14:textId="210CFD75"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C71CB" w:rsidRPr="00D03DE9" w14:paraId="765B2012" w14:textId="77777777" w:rsidTr="006D408F">
        <w:trPr>
          <w:trHeight w:val="290"/>
        </w:trPr>
        <w:tc>
          <w:tcPr>
            <w:tcW w:w="2070" w:type="dxa"/>
            <w:noWrap/>
            <w:vAlign w:val="bottom"/>
          </w:tcPr>
          <w:p w14:paraId="2ED719F1" w14:textId="25DC3F39"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2</w:t>
            </w:r>
          </w:p>
        </w:tc>
        <w:tc>
          <w:tcPr>
            <w:tcW w:w="1620" w:type="dxa"/>
            <w:vAlign w:val="bottom"/>
          </w:tcPr>
          <w:p w14:paraId="7705CD57" w14:textId="34B3D08C"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0D0B03B4" w14:textId="064DF03B"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0.00001 (0.00004)</w:t>
            </w:r>
          </w:p>
        </w:tc>
        <w:tc>
          <w:tcPr>
            <w:tcW w:w="2680" w:type="dxa"/>
            <w:vAlign w:val="bottom"/>
          </w:tcPr>
          <w:p w14:paraId="7A99B900" w14:textId="0A6431B9"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C71CB" w:rsidRPr="00D03DE9" w14:paraId="2553874F" w14:textId="77777777" w:rsidTr="006D408F">
        <w:trPr>
          <w:trHeight w:val="290"/>
        </w:trPr>
        <w:tc>
          <w:tcPr>
            <w:tcW w:w="2070" w:type="dxa"/>
            <w:noWrap/>
            <w:vAlign w:val="bottom"/>
          </w:tcPr>
          <w:p w14:paraId="38182630" w14:textId="62DB16F7" w:rsidR="00FC71CB" w:rsidRPr="00AB19CE" w:rsidRDefault="00FC71CB" w:rsidP="008E32DE">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00021B8D" w:rsidRPr="00AB19CE">
              <w:rPr>
                <w:rFonts w:ascii="Times New Roman" w:eastAsia="Times New Roman" w:hAnsi="Times New Roman" w:cs="Times New Roman"/>
                <w:color w:val="000000"/>
                <w:vertAlign w:val="superscript"/>
              </w:rPr>
              <w:t>3</w:t>
            </w:r>
          </w:p>
        </w:tc>
        <w:tc>
          <w:tcPr>
            <w:tcW w:w="1620" w:type="dxa"/>
            <w:vAlign w:val="bottom"/>
          </w:tcPr>
          <w:p w14:paraId="22649AD8" w14:textId="71544C1F" w:rsidR="00FC71CB" w:rsidRPr="00AB19CE" w:rsidRDefault="00CA0F83" w:rsidP="008E32DE">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117DDA2E" w14:textId="48AFFC08"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color w:val="000000"/>
              </w:rPr>
              <w:t>&lt;0.00001 (&lt;0.00001)</w:t>
            </w:r>
          </w:p>
        </w:tc>
        <w:tc>
          <w:tcPr>
            <w:tcW w:w="2680" w:type="dxa"/>
            <w:vAlign w:val="bottom"/>
          </w:tcPr>
          <w:p w14:paraId="2427C8EA" w14:textId="40D42CDF" w:rsidR="00FC71CB" w:rsidRPr="00AB19CE" w:rsidRDefault="00FC71CB" w:rsidP="008E32DE">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6D408F" w:rsidRPr="00D03DE9" w14:paraId="54F3BC6B" w14:textId="77777777" w:rsidTr="006D408F">
        <w:trPr>
          <w:trHeight w:val="540"/>
        </w:trPr>
        <w:tc>
          <w:tcPr>
            <w:tcW w:w="2070" w:type="dxa"/>
            <w:noWrap/>
            <w:vAlign w:val="bottom"/>
          </w:tcPr>
          <w:p w14:paraId="7CE8197F" w14:textId="3F2941A2" w:rsidR="006D408F" w:rsidRPr="005303D9" w:rsidRDefault="006D408F" w:rsidP="008E32DE">
            <w:pPr>
              <w:rPr>
                <w:rFonts w:ascii="Times New Roman" w:hAnsi="Times New Roman" w:cs="Times New Roman"/>
              </w:rPr>
            </w:pPr>
            <w:r>
              <w:rPr>
                <w:rFonts w:ascii="Times New Roman" w:hAnsi="Times New Roman" w:cs="Times New Roman"/>
                <w:i/>
                <w:iCs/>
              </w:rPr>
              <w:t>Random effects</w:t>
            </w:r>
          </w:p>
        </w:tc>
        <w:tc>
          <w:tcPr>
            <w:tcW w:w="1620" w:type="dxa"/>
            <w:vAlign w:val="bottom"/>
          </w:tcPr>
          <w:p w14:paraId="3F7B8651" w14:textId="0BC85A29" w:rsidR="006D408F" w:rsidRPr="005303D9" w:rsidRDefault="006D408F" w:rsidP="006D408F">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3708500C" w14:textId="02D4F9B0" w:rsidR="006D408F" w:rsidRPr="005303D9" w:rsidRDefault="006D408F" w:rsidP="002F639E">
            <w:pPr>
              <w:rPr>
                <w:rFonts w:ascii="Times New Roman" w:hAnsi="Times New Roman" w:cs="Times New Roman"/>
              </w:rPr>
            </w:pPr>
          </w:p>
        </w:tc>
      </w:tr>
      <w:tr w:rsidR="00867035" w:rsidRPr="00D03DE9" w14:paraId="5811D9FD" w14:textId="77777777" w:rsidTr="006D408F">
        <w:trPr>
          <w:trHeight w:val="290"/>
        </w:trPr>
        <w:tc>
          <w:tcPr>
            <w:tcW w:w="2070" w:type="dxa"/>
            <w:noWrap/>
            <w:vAlign w:val="bottom"/>
          </w:tcPr>
          <w:p w14:paraId="504F7AA4" w14:textId="32553F2D" w:rsidR="00867035" w:rsidRPr="00710DD7" w:rsidRDefault="00867035" w:rsidP="002F639E">
            <w:pPr>
              <w:jc w:val="center"/>
              <w:rPr>
                <w:rFonts w:ascii="Times New Roman" w:hAnsi="Times New Roman" w:cs="Times New Roman"/>
              </w:rPr>
            </w:pPr>
            <w:r w:rsidRPr="00710DD7">
              <w:rPr>
                <w:rFonts w:ascii="Times New Roman" w:hAnsi="Times New Roman" w:cs="Times New Roman"/>
              </w:rPr>
              <w:t>Farm</w:t>
            </w:r>
          </w:p>
        </w:tc>
        <w:tc>
          <w:tcPr>
            <w:tcW w:w="1620" w:type="dxa"/>
            <w:vAlign w:val="bottom"/>
          </w:tcPr>
          <w:p w14:paraId="308DA0A2" w14:textId="77777777" w:rsidR="00867035" w:rsidRPr="00710DD7" w:rsidRDefault="00867035" w:rsidP="008670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0429F111" w14:textId="70816F09" w:rsidR="00867035" w:rsidRPr="00710DD7" w:rsidRDefault="00867035" w:rsidP="00E93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867035" w:rsidRPr="00D03DE9" w14:paraId="5C32AD0A" w14:textId="77777777" w:rsidTr="006D408F">
        <w:trPr>
          <w:trHeight w:val="290"/>
        </w:trPr>
        <w:tc>
          <w:tcPr>
            <w:tcW w:w="2070" w:type="dxa"/>
            <w:noWrap/>
            <w:vAlign w:val="bottom"/>
          </w:tcPr>
          <w:p w14:paraId="0BC10554" w14:textId="2F2E550A" w:rsidR="00867035" w:rsidRPr="00710DD7" w:rsidRDefault="00867035" w:rsidP="002F639E">
            <w:pPr>
              <w:jc w:val="center"/>
              <w:rPr>
                <w:rFonts w:ascii="Times New Roman" w:hAnsi="Times New Roman" w:cs="Times New Roman"/>
              </w:rPr>
            </w:pPr>
            <w:r w:rsidRPr="00710DD7">
              <w:rPr>
                <w:rFonts w:ascii="Times New Roman" w:hAnsi="Times New Roman" w:cs="Times New Roman"/>
              </w:rPr>
              <w:t>Cow</w:t>
            </w:r>
          </w:p>
        </w:tc>
        <w:tc>
          <w:tcPr>
            <w:tcW w:w="1620" w:type="dxa"/>
            <w:vAlign w:val="bottom"/>
          </w:tcPr>
          <w:p w14:paraId="258FD4B8" w14:textId="77777777" w:rsidR="00867035" w:rsidRPr="00710DD7" w:rsidRDefault="00867035" w:rsidP="00867035">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4F3916F6" w14:textId="1A78C0F9" w:rsidR="00867035" w:rsidRPr="00710DD7" w:rsidRDefault="00867035" w:rsidP="00E933E7">
            <w:pPr>
              <w:pStyle w:val="HTMLPreformatted"/>
              <w:shd w:val="clear" w:color="auto" w:fill="FFFFFF"/>
              <w:wordWrap w:val="0"/>
              <w:rPr>
                <w:rFonts w:ascii="Times New Roman" w:hAnsi="Times New Roman" w:cs="Times New Roman"/>
                <w:color w:val="000000"/>
                <w:sz w:val="22"/>
                <w:szCs w:val="22"/>
              </w:rPr>
            </w:pPr>
          </w:p>
        </w:tc>
      </w:tr>
      <w:tr w:rsidR="00867035" w:rsidRPr="00D03DE9" w14:paraId="3087D5A8" w14:textId="77777777" w:rsidTr="006D408F">
        <w:trPr>
          <w:trHeight w:val="290"/>
        </w:trPr>
        <w:tc>
          <w:tcPr>
            <w:tcW w:w="2070" w:type="dxa"/>
            <w:noWrap/>
            <w:vAlign w:val="bottom"/>
          </w:tcPr>
          <w:p w14:paraId="44A90DF1" w14:textId="3BD5C037" w:rsidR="00867035" w:rsidRPr="00710DD7" w:rsidRDefault="00867035" w:rsidP="002F639E">
            <w:pPr>
              <w:jc w:val="center"/>
              <w:rPr>
                <w:rFonts w:ascii="Times New Roman" w:hAnsi="Times New Roman" w:cs="Times New Roman"/>
              </w:rPr>
            </w:pPr>
            <w:r w:rsidRPr="00710DD7">
              <w:rPr>
                <w:rFonts w:ascii="Times New Roman" w:hAnsi="Times New Roman" w:cs="Times New Roman"/>
              </w:rPr>
              <w:t>Quarter</w:t>
            </w:r>
          </w:p>
        </w:tc>
        <w:tc>
          <w:tcPr>
            <w:tcW w:w="1620" w:type="dxa"/>
            <w:vAlign w:val="bottom"/>
          </w:tcPr>
          <w:p w14:paraId="5CF187DA" w14:textId="77777777" w:rsidR="00867035" w:rsidRPr="00710DD7" w:rsidRDefault="00867035" w:rsidP="00867035">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3220D493" w14:textId="066B498E" w:rsidR="00867035" w:rsidRPr="00710DD7" w:rsidRDefault="00867035" w:rsidP="008E32DE">
            <w:pPr>
              <w:rPr>
                <w:rFonts w:ascii="Times New Roman" w:hAnsi="Times New Roman" w:cs="Times New Roman"/>
              </w:rPr>
            </w:pPr>
          </w:p>
        </w:tc>
      </w:tr>
      <w:tr w:rsidR="00FC71CB" w:rsidRPr="00D03DE9" w14:paraId="4BAF65DF" w14:textId="77777777" w:rsidTr="00D651FF">
        <w:trPr>
          <w:trHeight w:val="290"/>
        </w:trPr>
        <w:tc>
          <w:tcPr>
            <w:tcW w:w="9360" w:type="dxa"/>
            <w:gridSpan w:val="4"/>
            <w:noWrap/>
            <w:vAlign w:val="bottom"/>
          </w:tcPr>
          <w:p w14:paraId="53F72766" w14:textId="25F5038D" w:rsidR="00FC71CB" w:rsidRPr="00AB19CE" w:rsidRDefault="00FC71CB" w:rsidP="008E32DE">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Quarter somatic cell score differs from negative controls</w:t>
            </w:r>
            <w:r w:rsidR="00501AFD" w:rsidRPr="00AB19CE">
              <w:rPr>
                <w:rFonts w:ascii="Times New Roman" w:hAnsi="Times New Roman" w:cs="Times New Roman"/>
              </w:rPr>
              <w:t xml:space="preserve"> (P ≤ 0.05)</w:t>
            </w:r>
          </w:p>
        </w:tc>
      </w:tr>
      <w:bookmarkEnd w:id="9"/>
    </w:tbl>
    <w:p w14:paraId="05AB0DB7" w14:textId="77777777" w:rsidR="0031076C" w:rsidRPr="00D03DE9" w:rsidRDefault="0031076C" w:rsidP="00CE7E8E">
      <w:pPr>
        <w:spacing w:line="480" w:lineRule="auto"/>
        <w:rPr>
          <w:rFonts w:ascii="Times New Roman" w:hAnsi="Times New Roman" w:cs="Times New Roman"/>
          <w:sz w:val="24"/>
          <w:szCs w:val="24"/>
        </w:rPr>
      </w:pPr>
    </w:p>
    <w:p w14:paraId="5F24DF91" w14:textId="77777777" w:rsidR="0031076C" w:rsidRPr="00D03DE9" w:rsidRDefault="0031076C"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99688D" w:rsidRPr="00B27630" w14:paraId="1CE0AFAF" w14:textId="77777777" w:rsidTr="00F34DB1">
        <w:trPr>
          <w:trHeight w:val="290"/>
        </w:trPr>
        <w:tc>
          <w:tcPr>
            <w:tcW w:w="9090" w:type="dxa"/>
            <w:gridSpan w:val="3"/>
            <w:noWrap/>
            <w:vAlign w:val="bottom"/>
          </w:tcPr>
          <w:p w14:paraId="03ACF286" w14:textId="71C41AE0" w:rsidR="0099688D" w:rsidRPr="00B27630" w:rsidRDefault="0099688D" w:rsidP="008E32DE">
            <w:pPr>
              <w:rPr>
                <w:rFonts w:ascii="Times New Roman" w:eastAsia="Times New Roman" w:hAnsi="Times New Roman" w:cs="Times New Roman"/>
                <w:color w:val="000000"/>
              </w:rPr>
            </w:pPr>
            <w:commentRangeStart w:id="10"/>
            <w:commentRangeStart w:id="11"/>
            <w:r w:rsidRPr="00B27630">
              <w:rPr>
                <w:rFonts w:ascii="Times New Roman" w:eastAsia="Times New Roman" w:hAnsi="Times New Roman" w:cs="Times New Roman"/>
                <w:color w:val="000000"/>
              </w:rPr>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w:t>
            </w:r>
            <w:commentRangeEnd w:id="10"/>
            <w:r w:rsidR="00E578E1">
              <w:rPr>
                <w:rStyle w:val="CommentReference"/>
              </w:rPr>
              <w:commentReference w:id="10"/>
            </w:r>
            <w:commentRangeEnd w:id="11"/>
            <w:r w:rsidR="003D2DA5">
              <w:rPr>
                <w:rStyle w:val="CommentReference"/>
              </w:rPr>
              <w:commentReference w:id="11"/>
            </w:r>
            <w:r w:rsidR="00E456E5" w:rsidRPr="00B27630">
              <w:rPr>
                <w:rFonts w:ascii="Times New Roman" w:eastAsia="Times New Roman" w:hAnsi="Times New Roman" w:cs="Times New Roman"/>
                <w:color w:val="000000"/>
              </w:rPr>
              <w:t xml:space="preserve">Estimated quarter somatic cell count by </w:t>
            </w:r>
            <w:r w:rsidR="00F30813" w:rsidRPr="00B27630">
              <w:rPr>
                <w:rFonts w:ascii="Times New Roman" w:eastAsia="Times New Roman" w:hAnsi="Times New Roman" w:cs="Times New Roman"/>
                <w:color w:val="000000"/>
              </w:rPr>
              <w:t xml:space="preserve">intramammary infection </w:t>
            </w:r>
            <w:r w:rsidR="00E456E5" w:rsidRPr="00B27630">
              <w:rPr>
                <w:rFonts w:ascii="Times New Roman" w:eastAsia="Times New Roman" w:hAnsi="Times New Roman" w:cs="Times New Roman"/>
                <w:color w:val="000000"/>
              </w:rPr>
              <w:t xml:space="preserve">status at 91 </w:t>
            </w:r>
            <w:r w:rsidR="00E64696" w:rsidRPr="00B27630">
              <w:rPr>
                <w:rFonts w:ascii="Times New Roman" w:eastAsia="Times New Roman" w:hAnsi="Times New Roman" w:cs="Times New Roman"/>
                <w:color w:val="000000"/>
              </w:rPr>
              <w:t>days in milk</w:t>
            </w:r>
            <w:r w:rsidR="00E456E5" w:rsidRPr="00B27630">
              <w:rPr>
                <w:rFonts w:ascii="Times New Roman" w:eastAsia="Times New Roman" w:hAnsi="Times New Roman" w:cs="Times New Roman"/>
                <w:color w:val="000000"/>
              </w:rPr>
              <w:t xml:space="preserve"> (</w:t>
            </w:r>
            <w:r w:rsidR="00E64696" w:rsidRPr="00B27630">
              <w:rPr>
                <w:rFonts w:ascii="Times New Roman" w:eastAsia="Times New Roman" w:hAnsi="Times New Roman" w:cs="Times New Roman"/>
                <w:color w:val="000000"/>
              </w:rPr>
              <w:t>13 weeks</w:t>
            </w:r>
            <w:r w:rsidR="00E456E5" w:rsidRPr="00B27630">
              <w:rPr>
                <w:rFonts w:ascii="Times New Roman" w:eastAsia="Times New Roman" w:hAnsi="Times New Roman" w:cs="Times New Roman"/>
                <w:color w:val="000000"/>
              </w:rPr>
              <w:t>)</w:t>
            </w:r>
            <w:r w:rsidR="00F30813" w:rsidRPr="00B27630">
              <w:rPr>
                <w:rFonts w:ascii="Times New Roman" w:eastAsia="Times New Roman" w:hAnsi="Times New Roman" w:cs="Times New Roman"/>
                <w:color w:val="000000"/>
              </w:rPr>
              <w:t xml:space="preserve"> for frequently-isolated </w:t>
            </w:r>
            <w:r w:rsidR="00F30813" w:rsidRPr="00B27630">
              <w:rPr>
                <w:rFonts w:ascii="Times New Roman" w:eastAsia="Times New Roman" w:hAnsi="Times New Roman" w:cs="Times New Roman"/>
                <w:i/>
                <w:iCs/>
                <w:color w:val="000000"/>
              </w:rPr>
              <w:t>Staphylococcus</w:t>
            </w:r>
            <w:r w:rsidR="00F30813" w:rsidRPr="00B27630">
              <w:rPr>
                <w:rFonts w:ascii="Times New Roman" w:eastAsia="Times New Roman" w:hAnsi="Times New Roman" w:cs="Times New Roman"/>
                <w:color w:val="000000"/>
              </w:rPr>
              <w:t xml:space="preserve"> species</w:t>
            </w:r>
            <w:r w:rsidR="0032004D" w:rsidRPr="00B27630">
              <w:rPr>
                <w:rFonts w:ascii="Times New Roman" w:eastAsia="Times New Roman" w:hAnsi="Times New Roman" w:cs="Times New Roman"/>
                <w:color w:val="000000"/>
              </w:rPr>
              <w:t xml:space="preserve"> and culture</w:t>
            </w:r>
            <w:r w:rsidR="00FE2136" w:rsidRPr="00B27630">
              <w:rPr>
                <w:rFonts w:ascii="Times New Roman" w:eastAsia="Times New Roman" w:hAnsi="Times New Roman" w:cs="Times New Roman"/>
                <w:color w:val="000000"/>
              </w:rPr>
              <w:t xml:space="preserve"> </w:t>
            </w:r>
            <w:r w:rsidR="0032004D" w:rsidRPr="00B27630">
              <w:rPr>
                <w:rFonts w:ascii="Times New Roman" w:eastAsia="Times New Roman" w:hAnsi="Times New Roman" w:cs="Times New Roman"/>
                <w:color w:val="000000"/>
              </w:rPr>
              <w:t>negative quarters</w:t>
            </w:r>
            <w:r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FF00FF"/>
              </w:rPr>
              <w:t>[</w:t>
            </w:r>
            <w:r w:rsidR="0032004D" w:rsidRPr="00B27630">
              <w:rPr>
                <w:rFonts w:ascii="Times New Roman" w:eastAsia="Times New Roman" w:hAnsi="Times New Roman" w:cs="Times New Roman"/>
                <w:color w:val="FF00FF"/>
              </w:rPr>
              <w:t>which one we like better?]</w:t>
            </w:r>
          </w:p>
        </w:tc>
      </w:tr>
      <w:tr w:rsidR="0099688D" w:rsidRPr="00B27630" w14:paraId="59B8162D" w14:textId="77777777" w:rsidTr="00F34DB1">
        <w:trPr>
          <w:trHeight w:val="290"/>
        </w:trPr>
        <w:tc>
          <w:tcPr>
            <w:tcW w:w="2155" w:type="dxa"/>
            <w:noWrap/>
            <w:vAlign w:val="bottom"/>
            <w:hideMark/>
          </w:tcPr>
          <w:p w14:paraId="72C09E78" w14:textId="77777777" w:rsidR="0099688D" w:rsidRPr="00B27630" w:rsidRDefault="0099688D"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705" w:type="dxa"/>
            <w:noWrap/>
            <w:vAlign w:val="bottom"/>
            <w:hideMark/>
          </w:tcPr>
          <w:p w14:paraId="628C4FE3" w14:textId="5513B33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Estimated quarter somatic cell count (cells/mL)</w:t>
            </w:r>
          </w:p>
        </w:tc>
        <w:tc>
          <w:tcPr>
            <w:tcW w:w="4230" w:type="dxa"/>
            <w:vAlign w:val="bottom"/>
          </w:tcPr>
          <w:p w14:paraId="3BE19FB1" w14:textId="1EE05DA7" w:rsidR="0099688D" w:rsidRPr="00B27630" w:rsidRDefault="00506EC2"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w:t>
            </w:r>
            <w:r w:rsidR="006F5FDF" w:rsidRPr="00B27630">
              <w:rPr>
                <w:rFonts w:ascii="Times New Roman" w:eastAsia="Times New Roman" w:hAnsi="Times New Roman" w:cs="Times New Roman"/>
                <w:color w:val="000000"/>
              </w:rPr>
              <w:t xml:space="preserve"> and </w:t>
            </w:r>
            <w:r w:rsidRPr="00B27630">
              <w:rPr>
                <w:rFonts w:ascii="Times New Roman" w:eastAsia="Times New Roman" w:hAnsi="Times New Roman" w:cs="Times New Roman"/>
                <w:color w:val="000000"/>
              </w:rPr>
              <w:t xml:space="preserve">upper confidence </w:t>
            </w:r>
            <w:r w:rsidR="0050136F" w:rsidRPr="00B27630">
              <w:rPr>
                <w:rFonts w:ascii="Times New Roman" w:eastAsia="Times New Roman" w:hAnsi="Times New Roman" w:cs="Times New Roman"/>
                <w:color w:val="000000"/>
              </w:rPr>
              <w:t>l</w:t>
            </w:r>
            <w:r w:rsidR="001C1D2D" w:rsidRPr="00B27630">
              <w:rPr>
                <w:rFonts w:ascii="Times New Roman" w:eastAsia="Times New Roman" w:hAnsi="Times New Roman" w:cs="Times New Roman"/>
                <w:color w:val="000000"/>
              </w:rPr>
              <w:t>evel</w:t>
            </w:r>
            <w:r w:rsidR="00FD5705" w:rsidRPr="00B27630">
              <w:rPr>
                <w:rFonts w:ascii="Times New Roman" w:eastAsia="Times New Roman" w:hAnsi="Times New Roman" w:cs="Times New Roman"/>
                <w:color w:val="000000"/>
              </w:rPr>
              <w:t xml:space="preserve"> (cells/mL)</w:t>
            </w:r>
          </w:p>
        </w:tc>
      </w:tr>
      <w:tr w:rsidR="00FD5705" w:rsidRPr="00B27630" w14:paraId="553BF30A" w14:textId="77777777" w:rsidTr="00F34DB1">
        <w:trPr>
          <w:trHeight w:val="290"/>
        </w:trPr>
        <w:tc>
          <w:tcPr>
            <w:tcW w:w="2155" w:type="dxa"/>
            <w:noWrap/>
            <w:vAlign w:val="bottom"/>
          </w:tcPr>
          <w:p w14:paraId="3FFFB685"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705" w:type="dxa"/>
            <w:noWrap/>
            <w:vAlign w:val="bottom"/>
          </w:tcPr>
          <w:p w14:paraId="5009DC0A" w14:textId="24B8D9C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10,927 </w:t>
            </w:r>
          </w:p>
        </w:tc>
        <w:tc>
          <w:tcPr>
            <w:tcW w:w="4230" w:type="dxa"/>
            <w:vAlign w:val="bottom"/>
          </w:tcPr>
          <w:p w14:paraId="254B4FAA" w14:textId="4300A3C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8,056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14,822</w:t>
            </w:r>
          </w:p>
        </w:tc>
      </w:tr>
      <w:tr w:rsidR="00FD5705" w:rsidRPr="00B27630" w14:paraId="12A1AD4E" w14:textId="77777777" w:rsidTr="00F34DB1">
        <w:trPr>
          <w:trHeight w:val="290"/>
        </w:trPr>
        <w:tc>
          <w:tcPr>
            <w:tcW w:w="2155" w:type="dxa"/>
            <w:noWrap/>
            <w:vAlign w:val="bottom"/>
          </w:tcPr>
          <w:p w14:paraId="77E7AF0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705" w:type="dxa"/>
            <w:noWrap/>
            <w:vAlign w:val="bottom"/>
          </w:tcPr>
          <w:p w14:paraId="0E31BA8B" w14:textId="6288846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148,437 </w:t>
            </w:r>
          </w:p>
        </w:tc>
        <w:tc>
          <w:tcPr>
            <w:tcW w:w="4230" w:type="dxa"/>
            <w:vAlign w:val="bottom"/>
          </w:tcPr>
          <w:p w14:paraId="24CE1FAB" w14:textId="7FB7E39B"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69,021</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319,232</w:t>
            </w:r>
          </w:p>
        </w:tc>
      </w:tr>
      <w:tr w:rsidR="00FD5705" w:rsidRPr="00B27630" w14:paraId="29D6B96A" w14:textId="77777777" w:rsidTr="00F34DB1">
        <w:trPr>
          <w:trHeight w:val="290"/>
        </w:trPr>
        <w:tc>
          <w:tcPr>
            <w:tcW w:w="2155" w:type="dxa"/>
            <w:noWrap/>
            <w:vAlign w:val="bottom"/>
          </w:tcPr>
          <w:p w14:paraId="5F823611"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705" w:type="dxa"/>
            <w:noWrap/>
            <w:vAlign w:val="bottom"/>
          </w:tcPr>
          <w:p w14:paraId="216114E0" w14:textId="2A4B878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307,101 </w:t>
            </w:r>
          </w:p>
        </w:tc>
        <w:tc>
          <w:tcPr>
            <w:tcW w:w="4230" w:type="dxa"/>
            <w:vAlign w:val="bottom"/>
          </w:tcPr>
          <w:p w14:paraId="246AA207" w14:textId="3FA6F749"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197,323</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477,951</w:t>
            </w:r>
          </w:p>
        </w:tc>
      </w:tr>
      <w:tr w:rsidR="00FD5705" w:rsidRPr="00B27630" w14:paraId="34E08F64" w14:textId="77777777" w:rsidTr="00F34DB1">
        <w:trPr>
          <w:trHeight w:val="290"/>
        </w:trPr>
        <w:tc>
          <w:tcPr>
            <w:tcW w:w="2155" w:type="dxa"/>
            <w:noWrap/>
            <w:vAlign w:val="bottom"/>
            <w:hideMark/>
          </w:tcPr>
          <w:p w14:paraId="2D93ED4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705" w:type="dxa"/>
            <w:noWrap/>
            <w:vAlign w:val="bottom"/>
          </w:tcPr>
          <w:p w14:paraId="1F037BFD" w14:textId="2E9C3844"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80,376 </w:t>
            </w:r>
          </w:p>
        </w:tc>
        <w:tc>
          <w:tcPr>
            <w:tcW w:w="4230" w:type="dxa"/>
            <w:vAlign w:val="bottom"/>
          </w:tcPr>
          <w:p w14:paraId="63B86AA8" w14:textId="002B633F"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56,942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113,454</w:t>
            </w:r>
          </w:p>
        </w:tc>
      </w:tr>
      <w:tr w:rsidR="00FD5705" w:rsidRPr="00B27630" w14:paraId="56BEF6DC" w14:textId="77777777" w:rsidTr="00F34DB1">
        <w:trPr>
          <w:trHeight w:val="290"/>
        </w:trPr>
        <w:tc>
          <w:tcPr>
            <w:tcW w:w="2155" w:type="dxa"/>
            <w:noWrap/>
            <w:vAlign w:val="bottom"/>
          </w:tcPr>
          <w:p w14:paraId="25E9B96F"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705" w:type="dxa"/>
            <w:noWrap/>
            <w:vAlign w:val="bottom"/>
          </w:tcPr>
          <w:p w14:paraId="127BA374" w14:textId="3A274ED6"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33,513 </w:t>
            </w:r>
          </w:p>
        </w:tc>
        <w:tc>
          <w:tcPr>
            <w:tcW w:w="4230" w:type="dxa"/>
            <w:vAlign w:val="bottom"/>
          </w:tcPr>
          <w:p w14:paraId="2C3A6199" w14:textId="43E4A21A"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13,597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82,599</w:t>
            </w:r>
          </w:p>
        </w:tc>
      </w:tr>
      <w:tr w:rsidR="00FD5705" w:rsidRPr="00B27630" w14:paraId="00D61916" w14:textId="77777777" w:rsidTr="00F34DB1">
        <w:trPr>
          <w:trHeight w:val="290"/>
        </w:trPr>
        <w:tc>
          <w:tcPr>
            <w:tcW w:w="2155" w:type="dxa"/>
            <w:noWrap/>
            <w:vAlign w:val="bottom"/>
            <w:hideMark/>
          </w:tcPr>
          <w:p w14:paraId="77112C50"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705" w:type="dxa"/>
            <w:noWrap/>
            <w:vAlign w:val="bottom"/>
          </w:tcPr>
          <w:p w14:paraId="68DDE375" w14:textId="1108422F"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11,855 </w:t>
            </w:r>
          </w:p>
        </w:tc>
        <w:tc>
          <w:tcPr>
            <w:tcW w:w="4230" w:type="dxa"/>
            <w:vAlign w:val="bottom"/>
          </w:tcPr>
          <w:p w14:paraId="236BFD03" w14:textId="672B1A17"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5,292</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26,556</w:t>
            </w:r>
          </w:p>
        </w:tc>
      </w:tr>
      <w:tr w:rsidR="00FD5705" w:rsidRPr="00B27630" w14:paraId="0D7E6F17" w14:textId="77777777" w:rsidTr="00F34DB1">
        <w:trPr>
          <w:trHeight w:val="290"/>
        </w:trPr>
        <w:tc>
          <w:tcPr>
            <w:tcW w:w="2155" w:type="dxa"/>
            <w:noWrap/>
            <w:vAlign w:val="bottom"/>
          </w:tcPr>
          <w:p w14:paraId="308D0EED"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705" w:type="dxa"/>
            <w:noWrap/>
            <w:vAlign w:val="bottom"/>
          </w:tcPr>
          <w:p w14:paraId="2E825AD7" w14:textId="04DFC1C5"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37,333 </w:t>
            </w:r>
          </w:p>
        </w:tc>
        <w:tc>
          <w:tcPr>
            <w:tcW w:w="4230" w:type="dxa"/>
            <w:vAlign w:val="bottom"/>
          </w:tcPr>
          <w:p w14:paraId="59E3A6AF" w14:textId="1905BFA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21,217</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65,688</w:t>
            </w:r>
          </w:p>
        </w:tc>
      </w:tr>
      <w:tr w:rsidR="00FD5705" w:rsidRPr="00B27630" w14:paraId="47F6DCFA" w14:textId="77777777" w:rsidTr="00F34DB1">
        <w:trPr>
          <w:trHeight w:val="290"/>
        </w:trPr>
        <w:tc>
          <w:tcPr>
            <w:tcW w:w="2155" w:type="dxa"/>
            <w:noWrap/>
            <w:vAlign w:val="bottom"/>
          </w:tcPr>
          <w:p w14:paraId="4678898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705" w:type="dxa"/>
            <w:noWrap/>
            <w:vAlign w:val="bottom"/>
          </w:tcPr>
          <w:p w14:paraId="19415837" w14:textId="17195AFE"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102,478 </w:t>
            </w:r>
          </w:p>
        </w:tc>
        <w:tc>
          <w:tcPr>
            <w:tcW w:w="4230" w:type="dxa"/>
            <w:vAlign w:val="bottom"/>
          </w:tcPr>
          <w:p w14:paraId="7AE1EABA" w14:textId="75CC2767"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26,368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398,281</w:t>
            </w:r>
          </w:p>
        </w:tc>
      </w:tr>
      <w:tr w:rsidR="00FD5705" w:rsidRPr="00B27630" w14:paraId="3C8FC3EF" w14:textId="77777777" w:rsidTr="00F34DB1">
        <w:trPr>
          <w:trHeight w:val="290"/>
        </w:trPr>
        <w:tc>
          <w:tcPr>
            <w:tcW w:w="2155" w:type="dxa"/>
            <w:noWrap/>
            <w:vAlign w:val="bottom"/>
            <w:hideMark/>
          </w:tcPr>
          <w:p w14:paraId="648842F4"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705" w:type="dxa"/>
            <w:noWrap/>
            <w:vAlign w:val="bottom"/>
          </w:tcPr>
          <w:p w14:paraId="5A7D6634" w14:textId="42C46D2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94,617 </w:t>
            </w:r>
          </w:p>
        </w:tc>
        <w:tc>
          <w:tcPr>
            <w:tcW w:w="4230" w:type="dxa"/>
            <w:vAlign w:val="bottom"/>
          </w:tcPr>
          <w:p w14:paraId="17C6B162" w14:textId="7C64935E"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48,346</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185,175</w:t>
            </w:r>
          </w:p>
        </w:tc>
      </w:tr>
      <w:tr w:rsidR="00FD5705" w:rsidRPr="00B27630" w14:paraId="2A7FCB8E" w14:textId="77777777" w:rsidTr="00F34DB1">
        <w:trPr>
          <w:trHeight w:val="290"/>
        </w:trPr>
        <w:tc>
          <w:tcPr>
            <w:tcW w:w="2155" w:type="dxa"/>
            <w:noWrap/>
            <w:vAlign w:val="bottom"/>
            <w:hideMark/>
          </w:tcPr>
          <w:p w14:paraId="725C7EAA"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705" w:type="dxa"/>
            <w:noWrap/>
            <w:vAlign w:val="bottom"/>
          </w:tcPr>
          <w:p w14:paraId="61742D9A" w14:textId="049B874C"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395,190 </w:t>
            </w:r>
          </w:p>
        </w:tc>
        <w:tc>
          <w:tcPr>
            <w:tcW w:w="4230" w:type="dxa"/>
            <w:vAlign w:val="bottom"/>
          </w:tcPr>
          <w:p w14:paraId="410651E0" w14:textId="1029E93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148,189</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1,053,891</w:t>
            </w:r>
          </w:p>
        </w:tc>
      </w:tr>
      <w:tr w:rsidR="00FD5705" w:rsidRPr="00B27630" w14:paraId="2CE3C73E" w14:textId="77777777" w:rsidTr="00F34DB1">
        <w:trPr>
          <w:trHeight w:val="290"/>
        </w:trPr>
        <w:tc>
          <w:tcPr>
            <w:tcW w:w="2155" w:type="dxa"/>
            <w:noWrap/>
            <w:vAlign w:val="bottom"/>
            <w:hideMark/>
          </w:tcPr>
          <w:p w14:paraId="03B0BD83" w14:textId="77777777" w:rsidR="00FD5705" w:rsidRPr="00B27630" w:rsidRDefault="00FD5705"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705" w:type="dxa"/>
            <w:noWrap/>
            <w:vAlign w:val="bottom"/>
          </w:tcPr>
          <w:p w14:paraId="2E630389" w14:textId="5DA22F32" w:rsidR="00FD5705" w:rsidRPr="00B27630" w:rsidRDefault="00FD5705" w:rsidP="008E32DE">
            <w:pPr>
              <w:jc w:val="center"/>
              <w:rPr>
                <w:rFonts w:ascii="Times New Roman" w:eastAsia="Times New Roman" w:hAnsi="Times New Roman" w:cs="Times New Roman"/>
                <w:color w:val="000000"/>
              </w:rPr>
            </w:pPr>
            <w:r w:rsidRPr="00B27630">
              <w:rPr>
                <w:rFonts w:ascii="Times New Roman" w:hAnsi="Times New Roman" w:cs="Times New Roman"/>
              </w:rPr>
              <w:t xml:space="preserve"> 84,985 </w:t>
            </w:r>
          </w:p>
        </w:tc>
        <w:tc>
          <w:tcPr>
            <w:tcW w:w="4230" w:type="dxa"/>
            <w:vAlign w:val="bottom"/>
          </w:tcPr>
          <w:p w14:paraId="278B7A69" w14:textId="294FE65D" w:rsidR="00FD5705" w:rsidRPr="00B27630" w:rsidRDefault="00FD5705"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30,798</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w:t>
            </w:r>
            <w:r w:rsidR="00E24F21" w:rsidRPr="00B27630">
              <w:rPr>
                <w:rFonts w:ascii="Times New Roman" w:hAnsi="Times New Roman" w:cs="Times New Roman"/>
                <w:color w:val="000000"/>
              </w:rPr>
              <w:t xml:space="preserve"> </w:t>
            </w:r>
            <w:r w:rsidRPr="00B27630">
              <w:rPr>
                <w:rFonts w:ascii="Times New Roman" w:hAnsi="Times New Roman" w:cs="Times New Roman"/>
                <w:color w:val="000000"/>
              </w:rPr>
              <w:t>234,512</w:t>
            </w:r>
          </w:p>
        </w:tc>
      </w:tr>
    </w:tbl>
    <w:p w14:paraId="26951AEA" w14:textId="77777777" w:rsidR="00E75F09" w:rsidRPr="00D03DE9" w:rsidRDefault="00E75F09" w:rsidP="00CE7E8E">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435"/>
        <w:gridCol w:w="2250"/>
        <w:gridCol w:w="2250"/>
      </w:tblGrid>
      <w:tr w:rsidR="006D530F" w:rsidRPr="00B27630" w14:paraId="003EBC56" w14:textId="77777777" w:rsidTr="00D35B75">
        <w:trPr>
          <w:trHeight w:val="290"/>
        </w:trPr>
        <w:tc>
          <w:tcPr>
            <w:tcW w:w="4752" w:type="dxa"/>
            <w:gridSpan w:val="4"/>
            <w:noWrap/>
          </w:tcPr>
          <w:p w14:paraId="77151E77" w14:textId="1AEA9C6B" w:rsidR="006D530F" w:rsidRPr="00B27630" w:rsidRDefault="006D530F" w:rsidP="008E32DE">
            <w:pPr>
              <w:rPr>
                <w:rFonts w:ascii="Times New Roman" w:eastAsia="Times New Roman" w:hAnsi="Times New Roman" w:cs="Times New Roman"/>
                <w:color w:val="000000"/>
              </w:rPr>
            </w:pPr>
            <w:r w:rsidRPr="00B27630">
              <w:rPr>
                <w:rFonts w:ascii="Times New Roman" w:eastAsia="Times New Roman" w:hAnsi="Times New Roman" w:cs="Times New Roman"/>
                <w:color w:val="000000"/>
              </w:rPr>
              <w:lastRenderedPageBreak/>
              <w:t xml:space="preserve">Table </w:t>
            </w:r>
            <w:r w:rsidR="00D00F68" w:rsidRPr="00B27630">
              <w:rPr>
                <w:rFonts w:ascii="Times New Roman" w:eastAsia="Times New Roman" w:hAnsi="Times New Roman" w:cs="Times New Roman"/>
                <w:color w:val="000000"/>
              </w:rPr>
              <w:t>2</w:t>
            </w:r>
            <w:r w:rsidRPr="00B27630">
              <w:rPr>
                <w:rFonts w:ascii="Times New Roman" w:eastAsia="Times New Roman" w:hAnsi="Times New Roman" w:cs="Times New Roman"/>
                <w:color w:val="000000"/>
              </w:rPr>
              <w:t xml:space="preserve">. Estimated </w:t>
            </w:r>
            <w:r w:rsidR="001D3CE0" w:rsidRPr="00B27630">
              <w:rPr>
                <w:rFonts w:ascii="Times New Roman" w:eastAsia="Times New Roman" w:hAnsi="Times New Roman" w:cs="Times New Roman"/>
                <w:color w:val="000000"/>
              </w:rPr>
              <w:t xml:space="preserve">raw </w:t>
            </w:r>
            <w:r w:rsidRPr="00B27630">
              <w:rPr>
                <w:rFonts w:ascii="Times New Roman" w:eastAsia="Times New Roman" w:hAnsi="Times New Roman" w:cs="Times New Roman"/>
                <w:color w:val="000000"/>
              </w:rPr>
              <w:t xml:space="preserve">quarter somatic cell count by intramammary infection status at 91 days in milk (13 weeks) for frequently-isolated </w:t>
            </w:r>
            <w:r w:rsidRPr="00B27630">
              <w:rPr>
                <w:rFonts w:ascii="Times New Roman" w:eastAsia="Times New Roman" w:hAnsi="Times New Roman" w:cs="Times New Roman"/>
                <w:i/>
                <w:iCs/>
                <w:color w:val="000000"/>
              </w:rPr>
              <w:t>Staphylococcus</w:t>
            </w:r>
            <w:r w:rsidRPr="00B27630">
              <w:rPr>
                <w:rFonts w:ascii="Times New Roman" w:eastAsia="Times New Roman" w:hAnsi="Times New Roman" w:cs="Times New Roman"/>
                <w:color w:val="000000"/>
              </w:rPr>
              <w:t xml:space="preserve"> species and culture-negative quarters. </w:t>
            </w:r>
            <w:r w:rsidRPr="00B27630">
              <w:rPr>
                <w:rFonts w:ascii="Times New Roman" w:eastAsia="Times New Roman" w:hAnsi="Times New Roman" w:cs="Times New Roman"/>
                <w:color w:val="FF00FF"/>
              </w:rPr>
              <w:t>[which one we like better?]</w:t>
            </w:r>
          </w:p>
        </w:tc>
      </w:tr>
      <w:tr w:rsidR="006443EB" w:rsidRPr="00B27630" w14:paraId="7352DA24" w14:textId="77777777" w:rsidTr="00D35B75">
        <w:trPr>
          <w:trHeight w:val="290"/>
        </w:trPr>
        <w:tc>
          <w:tcPr>
            <w:tcW w:w="2155" w:type="dxa"/>
            <w:noWrap/>
            <w:vAlign w:val="bottom"/>
            <w:hideMark/>
          </w:tcPr>
          <w:p w14:paraId="01CBE186" w14:textId="77777777"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i/>
                <w:iCs/>
                <w:color w:val="000000"/>
              </w:rPr>
              <w:t xml:space="preserve">Staphylococcus </w:t>
            </w:r>
            <w:r w:rsidRPr="00B27630">
              <w:rPr>
                <w:rFonts w:ascii="Times New Roman" w:eastAsia="Times New Roman" w:hAnsi="Times New Roman" w:cs="Times New Roman"/>
                <w:color w:val="000000"/>
              </w:rPr>
              <w:t>sp.</w:t>
            </w:r>
          </w:p>
        </w:tc>
        <w:tc>
          <w:tcPr>
            <w:tcW w:w="2435" w:type="dxa"/>
            <w:noWrap/>
            <w:vAlign w:val="bottom"/>
            <w:hideMark/>
          </w:tcPr>
          <w:p w14:paraId="05978097" w14:textId="71FDEDF9"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Estimated quarter somatic cell count </w:t>
            </w:r>
            <w:r w:rsidR="00FD3274" w:rsidRPr="00B27630">
              <w:rPr>
                <w:rFonts w:ascii="Times New Roman" w:eastAsia="Times New Roman" w:hAnsi="Times New Roman" w:cs="Times New Roman"/>
                <w:color w:val="000000"/>
              </w:rPr>
              <w:t xml:space="preserve">       </w:t>
            </w:r>
            <w:r w:rsidRPr="00B27630">
              <w:rPr>
                <w:rFonts w:ascii="Times New Roman" w:eastAsia="Times New Roman" w:hAnsi="Times New Roman" w:cs="Times New Roman"/>
                <w:color w:val="000000"/>
              </w:rPr>
              <w:t>(</w:t>
            </w:r>
            <w:r w:rsidR="00FD3274" w:rsidRPr="00B27630">
              <w:rPr>
                <w:rFonts w:ascii="Times New Roman" w:eastAsia="Times New Roman" w:hAnsi="Times New Roman" w:cs="Times New Roman"/>
                <w:color w:val="000000"/>
              </w:rPr>
              <w:t xml:space="preserve">× 1,000 </w:t>
            </w:r>
            <w:r w:rsidRPr="00B27630">
              <w:rPr>
                <w:rFonts w:ascii="Times New Roman" w:eastAsia="Times New Roman" w:hAnsi="Times New Roman" w:cs="Times New Roman"/>
                <w:color w:val="000000"/>
              </w:rPr>
              <w:t>cells/mL)</w:t>
            </w:r>
          </w:p>
        </w:tc>
        <w:tc>
          <w:tcPr>
            <w:tcW w:w="4752" w:type="dxa"/>
            <w:vAlign w:val="bottom"/>
          </w:tcPr>
          <w:p w14:paraId="663B33FC" w14:textId="2C924DAE"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95% lower confidence level</w:t>
            </w:r>
            <w:r w:rsidR="00D35B75"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c>
          <w:tcPr>
            <w:tcW w:w="4752" w:type="dxa"/>
            <w:vAlign w:val="bottom"/>
          </w:tcPr>
          <w:p w14:paraId="202CD778" w14:textId="0C16E8B6" w:rsidR="006443EB" w:rsidRPr="00B27630" w:rsidRDefault="006443EB" w:rsidP="008E32DE">
            <w:pPr>
              <w:jc w:val="center"/>
              <w:rPr>
                <w:rFonts w:ascii="Times New Roman" w:eastAsia="Times New Roman" w:hAnsi="Times New Roman" w:cs="Times New Roman"/>
                <w:color w:val="000000"/>
              </w:rPr>
            </w:pPr>
            <w:r w:rsidRPr="00B27630">
              <w:rPr>
                <w:rFonts w:ascii="Times New Roman" w:eastAsia="Times New Roman" w:hAnsi="Times New Roman" w:cs="Times New Roman"/>
                <w:color w:val="000000"/>
              </w:rPr>
              <w:t xml:space="preserve">95% upper confidence level </w:t>
            </w:r>
            <w:r w:rsidR="00FD3274" w:rsidRPr="00B27630">
              <w:rPr>
                <w:rFonts w:ascii="Times New Roman" w:eastAsia="Times New Roman" w:hAnsi="Times New Roman" w:cs="Times New Roman"/>
                <w:color w:val="000000"/>
              </w:rPr>
              <w:t xml:space="preserve">     </w:t>
            </w:r>
            <w:r w:rsidR="00AA6B9F" w:rsidRPr="00B27630">
              <w:rPr>
                <w:rFonts w:ascii="Times New Roman" w:eastAsia="Times New Roman" w:hAnsi="Times New Roman" w:cs="Times New Roman"/>
                <w:color w:val="000000"/>
              </w:rPr>
              <w:t xml:space="preserve">                          </w:t>
            </w:r>
            <w:r w:rsidR="00FD3274" w:rsidRPr="00B27630">
              <w:rPr>
                <w:rFonts w:ascii="Times New Roman" w:eastAsia="Times New Roman" w:hAnsi="Times New Roman" w:cs="Times New Roman"/>
                <w:color w:val="000000"/>
              </w:rPr>
              <w:t>(× 1,000 cells/mL)</w:t>
            </w:r>
          </w:p>
        </w:tc>
      </w:tr>
      <w:tr w:rsidR="00E444CC" w:rsidRPr="00B27630" w14:paraId="44A698E1" w14:textId="77777777" w:rsidTr="00D35B75">
        <w:trPr>
          <w:trHeight w:val="290"/>
        </w:trPr>
        <w:tc>
          <w:tcPr>
            <w:tcW w:w="2155" w:type="dxa"/>
            <w:noWrap/>
            <w:vAlign w:val="bottom"/>
          </w:tcPr>
          <w:p w14:paraId="4C877A7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color w:val="000000"/>
              </w:rPr>
              <w:t>No growth</w:t>
            </w:r>
          </w:p>
        </w:tc>
        <w:tc>
          <w:tcPr>
            <w:tcW w:w="2435" w:type="dxa"/>
            <w:noWrap/>
            <w:vAlign w:val="bottom"/>
          </w:tcPr>
          <w:p w14:paraId="047238AC" w14:textId="6A8F2A8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10.9</w:t>
            </w:r>
          </w:p>
        </w:tc>
        <w:tc>
          <w:tcPr>
            <w:tcW w:w="4752" w:type="dxa"/>
            <w:vAlign w:val="bottom"/>
          </w:tcPr>
          <w:p w14:paraId="0FDBB225" w14:textId="115EABF9"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8.1</w:t>
            </w:r>
          </w:p>
        </w:tc>
        <w:tc>
          <w:tcPr>
            <w:tcW w:w="4752" w:type="dxa"/>
            <w:vAlign w:val="bottom"/>
          </w:tcPr>
          <w:p w14:paraId="2CF4C141" w14:textId="77F834C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w:t>
            </w:r>
          </w:p>
        </w:tc>
      </w:tr>
      <w:tr w:rsidR="00E444CC" w:rsidRPr="00B27630" w14:paraId="6052B59C" w14:textId="77777777" w:rsidTr="00D35B75">
        <w:trPr>
          <w:trHeight w:val="290"/>
        </w:trPr>
        <w:tc>
          <w:tcPr>
            <w:tcW w:w="2155" w:type="dxa"/>
            <w:noWrap/>
            <w:vAlign w:val="bottom"/>
          </w:tcPr>
          <w:p w14:paraId="4643C76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agnetis</w:t>
            </w:r>
          </w:p>
        </w:tc>
        <w:tc>
          <w:tcPr>
            <w:tcW w:w="2435" w:type="dxa"/>
            <w:noWrap/>
            <w:vAlign w:val="bottom"/>
          </w:tcPr>
          <w:p w14:paraId="3145A830" w14:textId="080D1DB8"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148.4</w:t>
            </w:r>
          </w:p>
        </w:tc>
        <w:tc>
          <w:tcPr>
            <w:tcW w:w="4752" w:type="dxa"/>
            <w:vAlign w:val="bottom"/>
          </w:tcPr>
          <w:p w14:paraId="2FBB2817" w14:textId="7A39DF8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69</w:t>
            </w:r>
          </w:p>
        </w:tc>
        <w:tc>
          <w:tcPr>
            <w:tcW w:w="4752" w:type="dxa"/>
            <w:vAlign w:val="bottom"/>
          </w:tcPr>
          <w:p w14:paraId="5852173F" w14:textId="19403287"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319.2</w:t>
            </w:r>
          </w:p>
        </w:tc>
      </w:tr>
      <w:tr w:rsidR="00E444CC" w:rsidRPr="00B27630" w14:paraId="05EDCBC8" w14:textId="77777777" w:rsidTr="00D35B75">
        <w:trPr>
          <w:trHeight w:val="290"/>
        </w:trPr>
        <w:tc>
          <w:tcPr>
            <w:tcW w:w="2155" w:type="dxa"/>
            <w:noWrap/>
            <w:vAlign w:val="bottom"/>
          </w:tcPr>
          <w:p w14:paraId="600E06D3"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aureus</w:t>
            </w:r>
          </w:p>
        </w:tc>
        <w:tc>
          <w:tcPr>
            <w:tcW w:w="2435" w:type="dxa"/>
            <w:noWrap/>
            <w:vAlign w:val="bottom"/>
          </w:tcPr>
          <w:p w14:paraId="1528AEBD" w14:textId="4EDF36CA"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307.1</w:t>
            </w:r>
          </w:p>
        </w:tc>
        <w:tc>
          <w:tcPr>
            <w:tcW w:w="4752" w:type="dxa"/>
            <w:vAlign w:val="bottom"/>
          </w:tcPr>
          <w:p w14:paraId="478DF72A" w14:textId="6445C3BD"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197.3</w:t>
            </w:r>
          </w:p>
        </w:tc>
        <w:tc>
          <w:tcPr>
            <w:tcW w:w="4752" w:type="dxa"/>
            <w:vAlign w:val="bottom"/>
          </w:tcPr>
          <w:p w14:paraId="54C43338" w14:textId="63731A2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478</w:t>
            </w:r>
          </w:p>
        </w:tc>
      </w:tr>
      <w:tr w:rsidR="00E444CC" w:rsidRPr="00B27630" w14:paraId="0E723B8B" w14:textId="77777777" w:rsidTr="00D35B75">
        <w:trPr>
          <w:trHeight w:val="290"/>
        </w:trPr>
        <w:tc>
          <w:tcPr>
            <w:tcW w:w="2155" w:type="dxa"/>
            <w:noWrap/>
            <w:vAlign w:val="bottom"/>
            <w:hideMark/>
          </w:tcPr>
          <w:p w14:paraId="0EAF625E"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chromogenes</w:t>
            </w:r>
          </w:p>
        </w:tc>
        <w:tc>
          <w:tcPr>
            <w:tcW w:w="2435" w:type="dxa"/>
            <w:noWrap/>
            <w:vAlign w:val="bottom"/>
          </w:tcPr>
          <w:p w14:paraId="795D7827" w14:textId="51BE301D"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80.4</w:t>
            </w:r>
          </w:p>
        </w:tc>
        <w:tc>
          <w:tcPr>
            <w:tcW w:w="4752" w:type="dxa"/>
            <w:vAlign w:val="bottom"/>
          </w:tcPr>
          <w:p w14:paraId="22BD8FD2" w14:textId="0848B75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56.9</w:t>
            </w:r>
          </w:p>
        </w:tc>
        <w:tc>
          <w:tcPr>
            <w:tcW w:w="4752" w:type="dxa"/>
            <w:vAlign w:val="bottom"/>
          </w:tcPr>
          <w:p w14:paraId="11D75F5D" w14:textId="68AEEA55"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113.5</w:t>
            </w:r>
          </w:p>
        </w:tc>
      </w:tr>
      <w:tr w:rsidR="00E444CC" w:rsidRPr="00B27630" w14:paraId="65396D31" w14:textId="77777777" w:rsidTr="00D35B75">
        <w:trPr>
          <w:trHeight w:val="290"/>
        </w:trPr>
        <w:tc>
          <w:tcPr>
            <w:tcW w:w="2155" w:type="dxa"/>
            <w:noWrap/>
            <w:vAlign w:val="bottom"/>
          </w:tcPr>
          <w:p w14:paraId="4F630548"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devriesei</w:t>
            </w:r>
          </w:p>
        </w:tc>
        <w:tc>
          <w:tcPr>
            <w:tcW w:w="2435" w:type="dxa"/>
            <w:noWrap/>
            <w:vAlign w:val="bottom"/>
          </w:tcPr>
          <w:p w14:paraId="24CE876E" w14:textId="1960BBA3"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33.5</w:t>
            </w:r>
          </w:p>
        </w:tc>
        <w:tc>
          <w:tcPr>
            <w:tcW w:w="4752" w:type="dxa"/>
            <w:vAlign w:val="bottom"/>
          </w:tcPr>
          <w:p w14:paraId="694BBAE6" w14:textId="2F0B20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13.6</w:t>
            </w:r>
          </w:p>
        </w:tc>
        <w:tc>
          <w:tcPr>
            <w:tcW w:w="4752" w:type="dxa"/>
            <w:vAlign w:val="bottom"/>
          </w:tcPr>
          <w:p w14:paraId="222E4C7F" w14:textId="58E10E6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82.6</w:t>
            </w:r>
          </w:p>
        </w:tc>
      </w:tr>
      <w:tr w:rsidR="00E444CC" w:rsidRPr="00B27630" w14:paraId="45774B25" w14:textId="77777777" w:rsidTr="00D35B75">
        <w:trPr>
          <w:trHeight w:val="290"/>
        </w:trPr>
        <w:tc>
          <w:tcPr>
            <w:tcW w:w="2155" w:type="dxa"/>
            <w:noWrap/>
            <w:vAlign w:val="bottom"/>
            <w:hideMark/>
          </w:tcPr>
          <w:p w14:paraId="671ECE76"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equorum</w:t>
            </w:r>
          </w:p>
        </w:tc>
        <w:tc>
          <w:tcPr>
            <w:tcW w:w="2435" w:type="dxa"/>
            <w:noWrap/>
            <w:vAlign w:val="bottom"/>
          </w:tcPr>
          <w:p w14:paraId="23E360A8" w14:textId="4CF1F5AF"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11.9</w:t>
            </w:r>
          </w:p>
        </w:tc>
        <w:tc>
          <w:tcPr>
            <w:tcW w:w="4752" w:type="dxa"/>
            <w:vAlign w:val="bottom"/>
          </w:tcPr>
          <w:p w14:paraId="7C3B06A0" w14:textId="796B0ED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5.3</w:t>
            </w:r>
          </w:p>
        </w:tc>
        <w:tc>
          <w:tcPr>
            <w:tcW w:w="4752" w:type="dxa"/>
            <w:vAlign w:val="bottom"/>
          </w:tcPr>
          <w:p w14:paraId="64FFD410" w14:textId="1B2641C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26.6</w:t>
            </w:r>
          </w:p>
        </w:tc>
      </w:tr>
      <w:tr w:rsidR="00E444CC" w:rsidRPr="00B27630" w14:paraId="5A1EDBF0" w14:textId="77777777" w:rsidTr="00D35B75">
        <w:trPr>
          <w:trHeight w:val="290"/>
        </w:trPr>
        <w:tc>
          <w:tcPr>
            <w:tcW w:w="2155" w:type="dxa"/>
            <w:noWrap/>
            <w:vAlign w:val="bottom"/>
          </w:tcPr>
          <w:p w14:paraId="0C8AA269"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haemolyticus</w:t>
            </w:r>
          </w:p>
        </w:tc>
        <w:tc>
          <w:tcPr>
            <w:tcW w:w="2435" w:type="dxa"/>
            <w:noWrap/>
            <w:vAlign w:val="bottom"/>
          </w:tcPr>
          <w:p w14:paraId="3D855310" w14:textId="25B53A31"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37.3</w:t>
            </w:r>
          </w:p>
        </w:tc>
        <w:tc>
          <w:tcPr>
            <w:tcW w:w="4752" w:type="dxa"/>
            <w:vAlign w:val="bottom"/>
          </w:tcPr>
          <w:p w14:paraId="576042F3" w14:textId="348642A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21.2</w:t>
            </w:r>
          </w:p>
        </w:tc>
        <w:tc>
          <w:tcPr>
            <w:tcW w:w="4752" w:type="dxa"/>
            <w:vAlign w:val="bottom"/>
          </w:tcPr>
          <w:p w14:paraId="3ED05A24" w14:textId="1DB85DE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65.7</w:t>
            </w:r>
          </w:p>
        </w:tc>
      </w:tr>
      <w:tr w:rsidR="00E444CC" w:rsidRPr="00B27630" w14:paraId="017CDC1C" w14:textId="77777777" w:rsidTr="00D35B75">
        <w:trPr>
          <w:trHeight w:val="290"/>
        </w:trPr>
        <w:tc>
          <w:tcPr>
            <w:tcW w:w="2155" w:type="dxa"/>
            <w:noWrap/>
            <w:vAlign w:val="bottom"/>
          </w:tcPr>
          <w:p w14:paraId="6CE85D40"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hyicus</w:t>
            </w:r>
          </w:p>
        </w:tc>
        <w:tc>
          <w:tcPr>
            <w:tcW w:w="2435" w:type="dxa"/>
            <w:noWrap/>
            <w:vAlign w:val="bottom"/>
          </w:tcPr>
          <w:p w14:paraId="294E6300" w14:textId="44F85C10"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102.5</w:t>
            </w:r>
          </w:p>
        </w:tc>
        <w:tc>
          <w:tcPr>
            <w:tcW w:w="4752" w:type="dxa"/>
            <w:vAlign w:val="bottom"/>
          </w:tcPr>
          <w:p w14:paraId="30A4B3AA" w14:textId="06F09B2C"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26.4</w:t>
            </w:r>
          </w:p>
        </w:tc>
        <w:tc>
          <w:tcPr>
            <w:tcW w:w="4752" w:type="dxa"/>
            <w:vAlign w:val="bottom"/>
          </w:tcPr>
          <w:p w14:paraId="3F38CF7E" w14:textId="577D93CA"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398.3</w:t>
            </w:r>
          </w:p>
        </w:tc>
      </w:tr>
      <w:tr w:rsidR="00E444CC" w:rsidRPr="00B27630" w14:paraId="11FDB7FF" w14:textId="77777777" w:rsidTr="00D35B75">
        <w:trPr>
          <w:trHeight w:val="290"/>
        </w:trPr>
        <w:tc>
          <w:tcPr>
            <w:tcW w:w="2155" w:type="dxa"/>
            <w:noWrap/>
            <w:vAlign w:val="bottom"/>
            <w:hideMark/>
          </w:tcPr>
          <w:p w14:paraId="2E14CEA7"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simulans</w:t>
            </w:r>
          </w:p>
        </w:tc>
        <w:tc>
          <w:tcPr>
            <w:tcW w:w="2435" w:type="dxa"/>
            <w:noWrap/>
            <w:vAlign w:val="bottom"/>
          </w:tcPr>
          <w:p w14:paraId="6F48A426" w14:textId="079B9E0E"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94.6</w:t>
            </w:r>
          </w:p>
        </w:tc>
        <w:tc>
          <w:tcPr>
            <w:tcW w:w="4752" w:type="dxa"/>
            <w:vAlign w:val="bottom"/>
          </w:tcPr>
          <w:p w14:paraId="48B9F89E" w14:textId="780B2140"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48.3</w:t>
            </w:r>
          </w:p>
        </w:tc>
        <w:tc>
          <w:tcPr>
            <w:tcW w:w="4752" w:type="dxa"/>
            <w:vAlign w:val="bottom"/>
          </w:tcPr>
          <w:p w14:paraId="50CE3616" w14:textId="5E078DDB"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185.2</w:t>
            </w:r>
          </w:p>
        </w:tc>
      </w:tr>
      <w:tr w:rsidR="00E444CC" w:rsidRPr="00B27630" w14:paraId="3026F64B" w14:textId="77777777" w:rsidTr="00D35B75">
        <w:trPr>
          <w:trHeight w:val="290"/>
        </w:trPr>
        <w:tc>
          <w:tcPr>
            <w:tcW w:w="2155" w:type="dxa"/>
            <w:noWrap/>
            <w:vAlign w:val="bottom"/>
            <w:hideMark/>
          </w:tcPr>
          <w:p w14:paraId="4D88687C"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warneri</w:t>
            </w:r>
          </w:p>
        </w:tc>
        <w:tc>
          <w:tcPr>
            <w:tcW w:w="2435" w:type="dxa"/>
            <w:noWrap/>
            <w:vAlign w:val="bottom"/>
          </w:tcPr>
          <w:p w14:paraId="051D3564" w14:textId="62DA0344"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395.2</w:t>
            </w:r>
          </w:p>
        </w:tc>
        <w:tc>
          <w:tcPr>
            <w:tcW w:w="4752" w:type="dxa"/>
            <w:vAlign w:val="bottom"/>
          </w:tcPr>
          <w:p w14:paraId="4109365B" w14:textId="60BC3971"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148.2</w:t>
            </w:r>
          </w:p>
        </w:tc>
        <w:tc>
          <w:tcPr>
            <w:tcW w:w="4752" w:type="dxa"/>
            <w:vAlign w:val="bottom"/>
          </w:tcPr>
          <w:p w14:paraId="4C95F6B9" w14:textId="518377A2"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1</w:t>
            </w:r>
            <w:r w:rsidR="001D3CE0" w:rsidRPr="00B27630">
              <w:rPr>
                <w:rFonts w:ascii="Times New Roman" w:hAnsi="Times New Roman" w:cs="Times New Roman"/>
                <w:color w:val="000000"/>
              </w:rPr>
              <w:t>,</w:t>
            </w:r>
            <w:r w:rsidRPr="00B27630">
              <w:rPr>
                <w:rFonts w:ascii="Times New Roman" w:hAnsi="Times New Roman" w:cs="Times New Roman"/>
                <w:color w:val="000000"/>
              </w:rPr>
              <w:t>053.9</w:t>
            </w:r>
          </w:p>
        </w:tc>
      </w:tr>
      <w:tr w:rsidR="00E444CC" w:rsidRPr="00B27630" w14:paraId="3295D153" w14:textId="77777777" w:rsidTr="00D35B75">
        <w:trPr>
          <w:trHeight w:val="290"/>
        </w:trPr>
        <w:tc>
          <w:tcPr>
            <w:tcW w:w="2155" w:type="dxa"/>
            <w:noWrap/>
            <w:vAlign w:val="bottom"/>
            <w:hideMark/>
          </w:tcPr>
          <w:p w14:paraId="61C361FA" w14:textId="77777777" w:rsidR="00E444CC" w:rsidRPr="00B27630" w:rsidRDefault="00E444CC" w:rsidP="008E32DE">
            <w:pPr>
              <w:jc w:val="center"/>
              <w:rPr>
                <w:rFonts w:ascii="Times New Roman" w:eastAsia="Times New Roman" w:hAnsi="Times New Roman" w:cs="Times New Roman"/>
                <w:i/>
                <w:iCs/>
                <w:color w:val="000000"/>
              </w:rPr>
            </w:pPr>
            <w:r w:rsidRPr="00B27630">
              <w:rPr>
                <w:rFonts w:ascii="Times New Roman" w:eastAsia="Times New Roman" w:hAnsi="Times New Roman" w:cs="Times New Roman"/>
                <w:i/>
                <w:iCs/>
                <w:color w:val="000000"/>
              </w:rPr>
              <w:t>S. xylosus</w:t>
            </w:r>
          </w:p>
        </w:tc>
        <w:tc>
          <w:tcPr>
            <w:tcW w:w="2435" w:type="dxa"/>
            <w:noWrap/>
            <w:vAlign w:val="bottom"/>
          </w:tcPr>
          <w:p w14:paraId="1F929FA5" w14:textId="55C17522" w:rsidR="00E444CC" w:rsidRPr="00B27630" w:rsidRDefault="00E444CC" w:rsidP="008E32DE">
            <w:pPr>
              <w:jc w:val="center"/>
              <w:rPr>
                <w:rFonts w:ascii="Times New Roman" w:eastAsia="Times New Roman" w:hAnsi="Times New Roman" w:cs="Times New Roman"/>
                <w:color w:val="000000"/>
              </w:rPr>
            </w:pPr>
            <w:r w:rsidRPr="00B27630">
              <w:rPr>
                <w:rFonts w:ascii="Times New Roman" w:hAnsi="Times New Roman" w:cs="Times New Roman"/>
                <w:color w:val="000000"/>
              </w:rPr>
              <w:t>85</w:t>
            </w:r>
          </w:p>
        </w:tc>
        <w:tc>
          <w:tcPr>
            <w:tcW w:w="4752" w:type="dxa"/>
            <w:vAlign w:val="bottom"/>
          </w:tcPr>
          <w:p w14:paraId="4F226D1F" w14:textId="79B76BFF"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30.8</w:t>
            </w:r>
          </w:p>
        </w:tc>
        <w:tc>
          <w:tcPr>
            <w:tcW w:w="4752" w:type="dxa"/>
            <w:vAlign w:val="bottom"/>
          </w:tcPr>
          <w:p w14:paraId="57033F07" w14:textId="0CB6FCE4" w:rsidR="00E444CC" w:rsidRPr="00B27630" w:rsidRDefault="00E444CC" w:rsidP="008E32DE">
            <w:pPr>
              <w:jc w:val="center"/>
              <w:rPr>
                <w:rFonts w:ascii="Times New Roman" w:eastAsia="Times New Roman" w:hAnsi="Times New Roman" w:cs="Times New Roman"/>
                <w:color w:val="000000"/>
                <w:vertAlign w:val="superscript"/>
              </w:rPr>
            </w:pPr>
            <w:r w:rsidRPr="00B27630">
              <w:rPr>
                <w:rFonts w:ascii="Times New Roman" w:hAnsi="Times New Roman" w:cs="Times New Roman"/>
                <w:color w:val="000000"/>
              </w:rPr>
              <w:t>234.5</w:t>
            </w:r>
          </w:p>
        </w:tc>
      </w:tr>
    </w:tbl>
    <w:p w14:paraId="5A7C8C09" w14:textId="77777777" w:rsidR="006D530F" w:rsidRPr="00D03DE9" w:rsidRDefault="006D530F" w:rsidP="00CE7E8E">
      <w:pPr>
        <w:spacing w:line="480" w:lineRule="auto"/>
        <w:rPr>
          <w:rFonts w:ascii="Times New Roman" w:hAnsi="Times New Roman" w:cs="Times New Roman"/>
          <w:sz w:val="24"/>
          <w:szCs w:val="24"/>
        </w:rPr>
      </w:pPr>
    </w:p>
    <w:p w14:paraId="4562F60F" w14:textId="3A3C2AA0" w:rsidR="003E71E1" w:rsidRPr="00D03DE9" w:rsidRDefault="009C7291" w:rsidP="00CE7E8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B7BBB" wp14:editId="5CFE0422">
            <wp:extent cx="5843905" cy="3333538"/>
            <wp:effectExtent l="0" t="0" r="4445" b="635"/>
            <wp:docPr id="1191173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019" b="8077"/>
                    <a:stretch/>
                  </pic:blipFill>
                  <pic:spPr bwMode="auto">
                    <a:xfrm>
                      <a:off x="0" y="0"/>
                      <a:ext cx="5895041" cy="3362708"/>
                    </a:xfrm>
                    <a:prstGeom prst="rect">
                      <a:avLst/>
                    </a:prstGeom>
                    <a:noFill/>
                    <a:ln>
                      <a:noFill/>
                    </a:ln>
                    <a:extLst>
                      <a:ext uri="{53640926-AAD7-44D8-BBD7-CCE9431645EC}">
                        <a14:shadowObscured xmlns:a14="http://schemas.microsoft.com/office/drawing/2010/main"/>
                      </a:ext>
                    </a:extLst>
                  </pic:spPr>
                </pic:pic>
              </a:graphicData>
            </a:graphic>
          </wp:inline>
        </w:drawing>
      </w:r>
    </w:p>
    <w:p w14:paraId="00866ED3" w14:textId="77777777" w:rsidR="003E71E1" w:rsidRPr="00D03DE9" w:rsidRDefault="003E71E1"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3B4E0499" wp14:editId="0C0391D9">
                <wp:extent cx="5843905" cy="1543050"/>
                <wp:effectExtent l="0" t="0" r="23495" b="1905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3905" cy="1543050"/>
                        </a:xfrm>
                        <a:prstGeom prst="rect">
                          <a:avLst/>
                        </a:prstGeom>
                        <a:solidFill>
                          <a:srgbClr val="FFFFFF"/>
                        </a:solidFill>
                        <a:ln w="9525">
                          <a:solidFill>
                            <a:srgbClr val="000000"/>
                          </a:solidFill>
                          <a:miter lim="800000"/>
                          <a:headEnd/>
                          <a:tailEnd/>
                        </a:ln>
                      </wps:spPr>
                      <wps:txbx>
                        <w:txbxContent>
                          <w:p w14:paraId="48796B18" w14:textId="71E22092"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w:t>
                            </w:r>
                            <w:r w:rsidR="005E6529">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wps:txbx>
                      <wps:bodyPr rot="0" vert="horz" wrap="square" lIns="91440" tIns="45720" rIns="91440" bIns="45720" anchor="t" anchorCtr="0">
                        <a:noAutofit/>
                      </wps:bodyPr>
                    </wps:wsp>
                  </a:graphicData>
                </a:graphic>
              </wp:inline>
            </w:drawing>
          </mc:Choice>
          <mc:Fallback>
            <w:pict>
              <v:shapetype w14:anchorId="3B4E0499" id="_x0000_t202" coordsize="21600,21600" o:spt="202" path="m,l,21600r21600,l21600,xe">
                <v:stroke joinstyle="miter"/>
                <v:path gradientshapeok="t" o:connecttype="rect"/>
              </v:shapetype>
              <v:shape id="_x0000_s1027" type="#_x0000_t202" style="width:460.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">
                <v:textbox>
                  <w:txbxContent>
                    <w:p w14:paraId="48796B18" w14:textId="71E22092" w:rsidR="003E71E1" w:rsidRPr="002B73DF" w:rsidRDefault="003E71E1" w:rsidP="003E71E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quarters with an intramammary infection due to </w:t>
                      </w:r>
                      <w:r>
                        <w:rPr>
                          <w:rFonts w:ascii="Times New Roman" w:hAnsi="Times New Roman" w:cs="Times New Roman"/>
                          <w:i/>
                          <w:iCs/>
                          <w:color w:val="333333"/>
                          <w:shd w:val="clear" w:color="auto" w:fill="FFFFFF"/>
                        </w:rPr>
                        <w:t xml:space="preserve">Staphylococcus </w:t>
                      </w:r>
                      <w:r>
                        <w:rPr>
                          <w:rFonts w:ascii="Times New Roman" w:hAnsi="Times New Roman" w:cs="Times New Roman"/>
                          <w:color w:val="333333"/>
                          <w:shd w:val="clear" w:color="auto" w:fill="FFFFFF"/>
                        </w:rPr>
                        <w:t>species</w:t>
                      </w:r>
                      <w:r w:rsidRPr="00985A59">
                        <w:rPr>
                          <w:rFonts w:ascii="Times New Roman" w:hAnsi="Times New Roman" w:cs="Times New Roman"/>
                          <w:color w:val="333333"/>
                          <w:shd w:val="clear" w:color="auto" w:fill="FFFFFF"/>
                        </w:rPr>
                        <w:t xml:space="preserve"> and culture</w:t>
                      </w:r>
                      <w:r w:rsidR="00FE2136">
                        <w:rPr>
                          <w:rFonts w:ascii="Times New Roman" w:hAnsi="Times New Roman" w:cs="Times New Roman"/>
                          <w:color w:val="333333"/>
                          <w:shd w:val="clear" w:color="auto" w:fill="FFFFFF"/>
                        </w:rPr>
                        <w:t xml:space="preserve"> </w:t>
                      </w:r>
                      <w:r w:rsidRPr="00985A59">
                        <w:rPr>
                          <w:rFonts w:ascii="Times New Roman" w:hAnsi="Times New Roman" w:cs="Times New Roman"/>
                          <w:color w:val="333333"/>
                          <w:shd w:val="clear" w:color="auto" w:fill="FFFFFF"/>
                        </w:rPr>
                        <w:t xml:space="preserve">negative control quarters. The red dotted line is at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with several SC</w:t>
                      </w:r>
                      <w:r w:rsidR="005E6529">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750E5EBE" w14:textId="77777777" w:rsidR="003E71E1" w:rsidRDefault="003E71E1" w:rsidP="003E71E1"/>
                  </w:txbxContent>
                </v:textbox>
                <w10:anchorlock/>
              </v:shape>
            </w:pict>
          </mc:Fallback>
        </mc:AlternateContent>
      </w:r>
    </w:p>
    <w:p w14:paraId="79F27DDC" w14:textId="77777777" w:rsidR="00352DAB" w:rsidRPr="00D03DE9" w:rsidRDefault="00352DAB" w:rsidP="00CE7E8E">
      <w:pPr>
        <w:spacing w:line="480" w:lineRule="auto"/>
        <w:rPr>
          <w:rFonts w:ascii="Times New Roman" w:hAnsi="Times New Roman" w:cs="Times New Roman"/>
          <w:sz w:val="24"/>
          <w:szCs w:val="24"/>
        </w:rPr>
      </w:pPr>
    </w:p>
    <w:p w14:paraId="5644BA2B" w14:textId="31E8EEEB" w:rsidR="00352DAB" w:rsidRPr="00D03DE9" w:rsidRDefault="00E1378E"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50227839" wp14:editId="646F5A84">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068CA546" w14:textId="3FE77E4F" w:rsidR="00352DAB" w:rsidRPr="00D03DE9" w:rsidRDefault="006B4AD5" w:rsidP="00CE7E8E">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2EE572A5" wp14:editId="3354B391">
                <wp:extent cx="5848350" cy="812800"/>
                <wp:effectExtent l="0" t="0" r="1905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12800"/>
                        </a:xfrm>
                        <a:prstGeom prst="rect">
                          <a:avLst/>
                        </a:prstGeom>
                        <a:solidFill>
                          <a:srgbClr val="FFFFFF"/>
                        </a:solidFill>
                        <a:ln w="9525">
                          <a:solidFill>
                            <a:srgbClr val="000000"/>
                          </a:solidFill>
                          <a:miter lim="800000"/>
                          <a:headEnd/>
                          <a:tailEnd/>
                        </a:ln>
                      </wps:spPr>
                      <wps:txb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wps:txbx>
                      <wps:bodyPr rot="0" vert="horz" wrap="square" lIns="91440" tIns="45720" rIns="91440" bIns="45720" anchor="t" anchorCtr="0">
                        <a:noAutofit/>
                      </wps:bodyPr>
                    </wps:wsp>
                  </a:graphicData>
                </a:graphic>
              </wp:inline>
            </w:drawing>
          </mc:Choice>
          <mc:Fallback>
            <w:pict>
              <v:shape w14:anchorId="2EE572A5" id="_x0000_s1028" type="#_x0000_t202" style="width:460.5pt;height: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">
                <v:textbox>
                  <w:txbxContent>
                    <w:p w14:paraId="1ABED059" w14:textId="1FDDC3DF" w:rsidR="00D71B16" w:rsidRPr="002B73DF" w:rsidRDefault="00D71B16" w:rsidP="003E4934">
                      <w:pPr>
                        <w:rPr>
                          <w:rFonts w:ascii="Times New Roman" w:hAnsi="Times New Roman" w:cs="Times New Roman"/>
                        </w:rPr>
                      </w:pPr>
                      <w:r w:rsidRPr="002B73DF">
                        <w:rPr>
                          <w:rFonts w:ascii="Times New Roman" w:hAnsi="Times New Roman" w:cs="Times New Roman"/>
                        </w:rPr>
                        <w:t xml:space="preserve">Figure </w:t>
                      </w:r>
                      <w:r w:rsidR="003E71E1">
                        <w:rPr>
                          <w:rFonts w:ascii="Times New Roman" w:hAnsi="Times New Roman" w:cs="Times New Roman"/>
                        </w:rPr>
                        <w:t>3</w:t>
                      </w:r>
                      <w:r w:rsidRPr="002B73DF">
                        <w:rPr>
                          <w:rFonts w:ascii="Times New Roman" w:hAnsi="Times New Roman" w:cs="Times New Roman"/>
                        </w:rPr>
                        <w:t xml:space="preserve">. </w:t>
                      </w:r>
                      <w:r w:rsidR="00D9256B" w:rsidRPr="002B73DF">
                        <w:rPr>
                          <w:rFonts w:ascii="Times New Roman" w:hAnsi="Times New Roman" w:cs="Times New Roman"/>
                          <w:color w:val="333333"/>
                          <w:shd w:val="clear" w:color="auto" w:fill="FFFFFF"/>
                        </w:rPr>
                        <w:t>Quarter somatic cell score least square means</w:t>
                      </w:r>
                      <w:r w:rsidR="0041753E" w:rsidRPr="002B73DF">
                        <w:rPr>
                          <w:rFonts w:ascii="Times New Roman" w:hAnsi="Times New Roman" w:cs="Times New Roman"/>
                          <w:color w:val="333333"/>
                          <w:shd w:val="clear" w:color="auto" w:fill="FFFFFF"/>
                        </w:rPr>
                        <w:t xml:space="preserve"> estimates as</w:t>
                      </w:r>
                      <w:r w:rsidR="000529F4" w:rsidRPr="002B73DF">
                        <w:rPr>
                          <w:rFonts w:ascii="Times New Roman" w:hAnsi="Times New Roman" w:cs="Times New Roman"/>
                          <w:color w:val="333333"/>
                          <w:shd w:val="clear" w:color="auto" w:fill="FFFFFF"/>
                        </w:rPr>
                        <w:t xml:space="preserve"> a</w:t>
                      </w:r>
                      <w:r w:rsidR="0041753E" w:rsidRPr="002B73DF">
                        <w:rPr>
                          <w:rFonts w:ascii="Times New Roman" w:hAnsi="Times New Roman" w:cs="Times New Roman"/>
                          <w:color w:val="333333"/>
                          <w:shd w:val="clear" w:color="auto" w:fill="FFFFFF"/>
                        </w:rPr>
                        <w:t xml:space="preserve"> function of</w:t>
                      </w:r>
                      <w:r w:rsidR="002B73DF" w:rsidRPr="002B73DF">
                        <w:rPr>
                          <w:rFonts w:ascii="Times New Roman" w:hAnsi="Times New Roman" w:cs="Times New Roman"/>
                          <w:color w:val="333333"/>
                          <w:shd w:val="clear" w:color="auto" w:fill="FFFFFF"/>
                        </w:rPr>
                        <w:t xml:space="preserve"> </w:t>
                      </w:r>
                      <w:r w:rsidR="002B73DF" w:rsidRPr="002B73DF">
                        <w:rPr>
                          <w:rFonts w:ascii="Times New Roman" w:hAnsi="Times New Roman" w:cs="Times New Roman"/>
                          <w:i/>
                          <w:iCs/>
                          <w:color w:val="333333"/>
                          <w:shd w:val="clear" w:color="auto" w:fill="FFFFFF"/>
                        </w:rPr>
                        <w:t>Staph.</w:t>
                      </w:r>
                      <w:r w:rsidR="0041753E" w:rsidRPr="002B73DF">
                        <w:rPr>
                          <w:rFonts w:ascii="Times New Roman" w:hAnsi="Times New Roman" w:cs="Times New Roman"/>
                          <w:color w:val="333333"/>
                          <w:shd w:val="clear" w:color="auto" w:fill="FFFFFF"/>
                        </w:rPr>
                        <w:t xml:space="preserve"> species </w:t>
                      </w:r>
                      <w:r w:rsidR="00C34AC4">
                        <w:rPr>
                          <w:rFonts w:ascii="Times New Roman" w:hAnsi="Times New Roman" w:cs="Times New Roman"/>
                          <w:color w:val="333333"/>
                          <w:shd w:val="clear" w:color="auto" w:fill="FFFFFF"/>
                        </w:rPr>
                        <w:t xml:space="preserve">IMI </w:t>
                      </w:r>
                      <w:r w:rsidR="0041753E" w:rsidRPr="002B73DF">
                        <w:rPr>
                          <w:rFonts w:ascii="Times New Roman" w:hAnsi="Times New Roman" w:cs="Times New Roman"/>
                          <w:color w:val="333333"/>
                          <w:shd w:val="clear" w:color="auto" w:fill="FFFFFF"/>
                        </w:rPr>
                        <w:t xml:space="preserve">and </w:t>
                      </w:r>
                      <w:r w:rsidR="004D211B">
                        <w:rPr>
                          <w:rFonts w:ascii="Times New Roman" w:hAnsi="Times New Roman" w:cs="Times New Roman"/>
                          <w:color w:val="333333"/>
                          <w:shd w:val="clear" w:color="auto" w:fill="FFFFFF"/>
                        </w:rPr>
                        <w:t>days in milk</w:t>
                      </w:r>
                      <w:r w:rsidR="000529F4" w:rsidRPr="002B73DF">
                        <w:rPr>
                          <w:rFonts w:ascii="Times New Roman" w:hAnsi="Times New Roman" w:cs="Times New Roman"/>
                        </w:rPr>
                        <w:t>, compared to culture negative quarters.</w:t>
                      </w:r>
                      <w:r w:rsidR="00E86FC0">
                        <w:rPr>
                          <w:rFonts w:ascii="Times New Roman" w:hAnsi="Times New Roman" w:cs="Times New Roman"/>
                        </w:rPr>
                        <w:t xml:space="preserve"> </w:t>
                      </w:r>
                      <w:r w:rsidR="00C07597">
                        <w:rPr>
                          <w:rFonts w:ascii="Times New Roman" w:hAnsi="Times New Roman" w:cs="Times New Roman"/>
                        </w:rPr>
                        <w:t xml:space="preserve">Model estimates </w:t>
                      </w:r>
                      <w:r w:rsidR="009267D4">
                        <w:rPr>
                          <w:rFonts w:ascii="Times New Roman" w:hAnsi="Times New Roman" w:cs="Times New Roman"/>
                        </w:rPr>
                        <w:t xml:space="preserve">for each species </w:t>
                      </w:r>
                      <w:r w:rsidR="00C07597">
                        <w:rPr>
                          <w:rFonts w:ascii="Times New Roman" w:hAnsi="Times New Roman" w:cs="Times New Roman"/>
                        </w:rPr>
                        <w:t xml:space="preserve">are only </w:t>
                      </w:r>
                      <w:r w:rsidR="00C07597" w:rsidRPr="00717F63">
                        <w:rPr>
                          <w:rFonts w:ascii="Times New Roman" w:hAnsi="Times New Roman" w:cs="Times New Roman"/>
                        </w:rPr>
                        <w:t>presented for the range of days in milk</w:t>
                      </w:r>
                      <w:r w:rsidR="000073FC" w:rsidRPr="00717F63">
                        <w:rPr>
                          <w:rFonts w:ascii="Times New Roman" w:hAnsi="Times New Roman" w:cs="Times New Roman"/>
                        </w:rPr>
                        <w:t xml:space="preserve"> </w:t>
                      </w:r>
                      <w:r w:rsidR="00E578E1" w:rsidRPr="00717F63">
                        <w:rPr>
                          <w:rFonts w:ascii="Times New Roman" w:hAnsi="Times New Roman" w:cs="Times New Roman"/>
                        </w:rPr>
                        <w:t>for IMI observations in the</w:t>
                      </w:r>
                      <w:r w:rsidR="009267D4" w:rsidRPr="00717F63">
                        <w:rPr>
                          <w:rFonts w:ascii="Times New Roman" w:hAnsi="Times New Roman" w:cs="Times New Roman"/>
                        </w:rPr>
                        <w:t xml:space="preserve"> data</w:t>
                      </w:r>
                      <w:r w:rsidR="00F25608" w:rsidRPr="00717F63">
                        <w:rPr>
                          <w:rFonts w:ascii="Times New Roman" w:hAnsi="Times New Roman" w:cs="Times New Roman"/>
                        </w:rPr>
                        <w:t xml:space="preserve"> set. </w:t>
                      </w:r>
                      <w:r w:rsidR="00E86FC0" w:rsidRPr="00717F63">
                        <w:rPr>
                          <w:rFonts w:ascii="Times New Roman" w:hAnsi="Times New Roman" w:cs="Times New Roman"/>
                        </w:rPr>
                        <w:t xml:space="preserve">Error bars represent </w:t>
                      </w:r>
                      <w:r w:rsidR="00767B66" w:rsidRPr="00717F63">
                        <w:rPr>
                          <w:rFonts w:ascii="Times New Roman" w:hAnsi="Times New Roman" w:cs="Times New Roman"/>
                        </w:rPr>
                        <w:t>the 95% confidence interval.</w:t>
                      </w:r>
                    </w:p>
                    <w:p w14:paraId="37DA5C09" w14:textId="124AFCE6" w:rsidR="006B4AD5" w:rsidRDefault="006B4AD5"/>
                  </w:txbxContent>
                </v:textbox>
                <w10:anchorlock/>
              </v:shape>
            </w:pict>
          </mc:Fallback>
        </mc:AlternateContent>
      </w:r>
    </w:p>
    <w:p w14:paraId="633E96AB" w14:textId="77777777" w:rsidR="00F42541" w:rsidRPr="00D03DE9" w:rsidRDefault="00F42541" w:rsidP="00CE7E8E">
      <w:pPr>
        <w:spacing w:line="480" w:lineRule="auto"/>
        <w:rPr>
          <w:rFonts w:ascii="Times New Roman" w:hAnsi="Times New Roman" w:cs="Times New Roman"/>
          <w:sz w:val="24"/>
          <w:szCs w:val="24"/>
        </w:rPr>
      </w:pPr>
    </w:p>
    <w:p w14:paraId="0FC5EC0C" w14:textId="77777777" w:rsidR="003E71E1" w:rsidRPr="00D03DE9" w:rsidRDefault="003E71E1" w:rsidP="00CE7E8E">
      <w:pPr>
        <w:spacing w:line="480" w:lineRule="auto"/>
        <w:rPr>
          <w:rFonts w:ascii="Times New Roman" w:hAnsi="Times New Roman" w:cs="Times New Roman"/>
          <w:sz w:val="24"/>
          <w:szCs w:val="24"/>
        </w:rPr>
      </w:pPr>
    </w:p>
    <w:p w14:paraId="2A18C77F" w14:textId="77777777" w:rsidR="003E71E1" w:rsidRPr="00D03DE9" w:rsidRDefault="003E71E1" w:rsidP="00CE7E8E">
      <w:pPr>
        <w:spacing w:line="480" w:lineRule="auto"/>
        <w:rPr>
          <w:rFonts w:ascii="Times New Roman" w:hAnsi="Times New Roman" w:cs="Times New Roman"/>
          <w:sz w:val="24"/>
          <w:szCs w:val="24"/>
        </w:rPr>
      </w:pPr>
    </w:p>
    <w:p w14:paraId="7FA985BA" w14:textId="77777777" w:rsidR="003E71E1" w:rsidRPr="00D03DE9" w:rsidRDefault="003E71E1" w:rsidP="00CE7E8E">
      <w:pPr>
        <w:spacing w:line="480" w:lineRule="auto"/>
        <w:rPr>
          <w:rFonts w:ascii="Times New Roman" w:hAnsi="Times New Roman" w:cs="Times New Roman"/>
          <w:sz w:val="24"/>
          <w:szCs w:val="24"/>
        </w:rPr>
      </w:pPr>
    </w:p>
    <w:p w14:paraId="2614E860" w14:textId="77777777" w:rsidR="003E71E1" w:rsidRPr="00D03DE9" w:rsidRDefault="003E71E1" w:rsidP="00CE7E8E">
      <w:pPr>
        <w:spacing w:line="480" w:lineRule="auto"/>
        <w:rPr>
          <w:rFonts w:ascii="Times New Roman" w:hAnsi="Times New Roman" w:cs="Times New Roman"/>
          <w:sz w:val="24"/>
          <w:szCs w:val="24"/>
        </w:rPr>
      </w:pPr>
    </w:p>
    <w:p w14:paraId="4FDE1F6B" w14:textId="77777777" w:rsidR="005A789A" w:rsidRPr="00D03DE9" w:rsidRDefault="005A789A" w:rsidP="00CE7E8E">
      <w:pPr>
        <w:spacing w:line="480" w:lineRule="auto"/>
        <w:rPr>
          <w:rFonts w:ascii="Times New Roman" w:hAnsi="Times New Roman" w:cs="Times New Roman"/>
          <w:sz w:val="24"/>
          <w:szCs w:val="24"/>
        </w:rPr>
      </w:pPr>
    </w:p>
    <w:p w14:paraId="7C18AF15" w14:textId="77777777" w:rsidR="002D5552" w:rsidRPr="00D03DE9" w:rsidRDefault="002D5552" w:rsidP="00CE7E8E">
      <w:pPr>
        <w:spacing w:line="480" w:lineRule="auto"/>
        <w:rPr>
          <w:rFonts w:ascii="Times New Roman" w:hAnsi="Times New Roman" w:cs="Times New Roman"/>
          <w:sz w:val="24"/>
          <w:szCs w:val="24"/>
        </w:rPr>
      </w:pPr>
    </w:p>
    <w:p w14:paraId="27807491" w14:textId="77777777" w:rsidR="003E71E1" w:rsidRPr="00D03DE9" w:rsidRDefault="003E71E1" w:rsidP="00CE7E8E">
      <w:pPr>
        <w:spacing w:line="480" w:lineRule="auto"/>
        <w:rPr>
          <w:rFonts w:ascii="Times New Roman" w:hAnsi="Times New Roman" w:cs="Times New Roman"/>
          <w:sz w:val="24"/>
          <w:szCs w:val="24"/>
        </w:rPr>
      </w:pPr>
    </w:p>
    <w:p w14:paraId="7468CA22" w14:textId="77777777" w:rsidR="002B243C" w:rsidRPr="002B243C" w:rsidRDefault="00F42541" w:rsidP="00CE7E8E">
      <w:pPr>
        <w:pStyle w:val="EndNoteBibliography"/>
        <w:spacing w:after="240" w:line="480" w:lineRule="auto"/>
      </w:pPr>
      <w:r w:rsidRPr="00D03DE9">
        <w:rPr>
          <w:sz w:val="24"/>
          <w:szCs w:val="24"/>
        </w:rPr>
        <w:fldChar w:fldCharType="begin"/>
      </w:r>
      <w:r w:rsidRPr="00D03DE9">
        <w:rPr>
          <w:sz w:val="24"/>
          <w:szCs w:val="24"/>
        </w:rPr>
        <w:instrText xml:space="preserve"> ADDIN EN.REFLIST </w:instrText>
      </w:r>
      <w:r w:rsidRPr="00D03DE9">
        <w:rPr>
          <w:sz w:val="24"/>
          <w:szCs w:val="24"/>
        </w:rPr>
        <w:fldChar w:fldCharType="separate"/>
      </w:r>
      <w:r w:rsidR="002B243C" w:rsidRPr="002B243C">
        <w:t>Adkins, P. R. F., S. Dufour, J. N. Spain, M. J. Calcutt, T. J. Reilly, G. C. Stewart, and J. R. Middleton. 2018. Molecular characterization of non-aureus Staphylococcus spp. from heifer intramammary infections and body sites. J. Dairy Sci. 101(6):5388-5403.</w:t>
      </w:r>
    </w:p>
    <w:p w14:paraId="18181DA5" w14:textId="77777777" w:rsidR="002B243C" w:rsidRPr="002B243C" w:rsidRDefault="002B243C" w:rsidP="00CE7E8E">
      <w:pPr>
        <w:pStyle w:val="EndNoteBibliography"/>
        <w:spacing w:after="240" w:line="480" w:lineRule="auto"/>
      </w:pPr>
      <w:r w:rsidRPr="002B243C">
        <w:t>Adkins, P. R. F., L. M. Placheta, M. R. Borchers, J. M. Bewley, and J. R. Middleton. 2022. Distribution of staphylococcal and mammaliicoccal species from compost-bedded pack or sand-bedded freestall dairy farms. J Dairy Sci 105(7):6261-6270.</w:t>
      </w:r>
    </w:p>
    <w:p w14:paraId="1A459758" w14:textId="77777777" w:rsidR="002B243C" w:rsidRPr="002B243C" w:rsidRDefault="002B243C" w:rsidP="00CE7E8E">
      <w:pPr>
        <w:pStyle w:val="EndNoteBibliography"/>
        <w:spacing w:after="240" w:line="480" w:lineRule="auto"/>
      </w:pPr>
      <w:r w:rsidRPr="002B243C">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4174B2E8" w14:textId="77777777" w:rsidR="002B243C" w:rsidRPr="002B243C" w:rsidRDefault="002B243C" w:rsidP="00CE7E8E">
      <w:pPr>
        <w:pStyle w:val="EndNoteBibliography"/>
        <w:spacing w:after="240" w:line="480" w:lineRule="auto"/>
      </w:pPr>
      <w:r w:rsidRPr="002B243C">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34379295" w14:textId="77777777" w:rsidR="002B243C" w:rsidRPr="002B243C" w:rsidRDefault="002B243C" w:rsidP="00CE7E8E">
      <w:pPr>
        <w:pStyle w:val="EndNoteBibliography"/>
        <w:spacing w:after="240" w:line="480" w:lineRule="auto"/>
      </w:pPr>
      <w:r w:rsidRPr="002B243C">
        <w:t>Hwang, S. M., M. S. Kim, K. U. Park, J. Song, and E. C. Kim. 2011. Tuf gene sequence analysis has greater discriminatory power than 16S rRNA sequence analysis in identification of clinical isolates of coagulase-negative staphylococci. J Clin Microbiol 49(12):4142-4149.</w:t>
      </w:r>
    </w:p>
    <w:p w14:paraId="24665304" w14:textId="77777777" w:rsidR="002B243C" w:rsidRPr="002B243C" w:rsidRDefault="002B243C" w:rsidP="00CE7E8E">
      <w:pPr>
        <w:pStyle w:val="EndNoteBibliography"/>
        <w:spacing w:after="240" w:line="480" w:lineRule="auto"/>
      </w:pPr>
      <w:r w:rsidRPr="002B243C">
        <w:lastRenderedPageBreak/>
        <w:t>National Mastitis Council. 2017. Laboratory Handbook on Bovine Mastitis. Third ed. National Mastitis Council, Inc., New Prague, MI.</w:t>
      </w:r>
    </w:p>
    <w:p w14:paraId="0D6E2DDF" w14:textId="77777777" w:rsidR="002B243C" w:rsidRPr="002B243C" w:rsidRDefault="002B243C" w:rsidP="00CE7E8E">
      <w:pPr>
        <w:pStyle w:val="EndNoteBibliography"/>
        <w:spacing w:line="480" w:lineRule="auto"/>
      </w:pPr>
      <w:r w:rsidRPr="002B243C">
        <w:t>R Development Core Team. 2023. R: A Language and Environment for Statistical Computing. R Foundation for Statistical Computing, Vienna, Austria.</w:t>
      </w:r>
    </w:p>
    <w:p w14:paraId="56209934" w14:textId="79F02952" w:rsidR="00E1378E" w:rsidRPr="00D03DE9" w:rsidRDefault="00F42541" w:rsidP="00CE7E8E">
      <w:pPr>
        <w:spacing w:line="480" w:lineRule="auto"/>
        <w:rPr>
          <w:rFonts w:ascii="Times New Roman" w:hAnsi="Times New Roman" w:cs="Times New Roman"/>
          <w:sz w:val="24"/>
          <w:szCs w:val="24"/>
        </w:rPr>
      </w:pPr>
      <w:r w:rsidRPr="00D03DE9">
        <w:rPr>
          <w:rFonts w:ascii="Times New Roman" w:hAnsi="Times New Roman" w:cs="Times New Roman"/>
          <w:sz w:val="24"/>
          <w:szCs w:val="24"/>
        </w:rPr>
        <w:fldChar w:fldCharType="end"/>
      </w:r>
    </w:p>
    <w:sectPr w:rsidR="00E1378E" w:rsidRPr="00D03DE9" w:rsidSect="006C1F9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itlin Jeffrey" w:date="2024-03-12T10:52:00Z" w:initials="CJ">
    <w:p w14:paraId="335B9202" w14:textId="2D9045F0" w:rsidR="008F72BF" w:rsidRDefault="008F72BF">
      <w:pPr>
        <w:pStyle w:val="CommentText"/>
      </w:pPr>
      <w:r>
        <w:rPr>
          <w:rStyle w:val="CommentReference"/>
        </w:rPr>
        <w:annotationRef/>
      </w:r>
      <w:r w:rsidR="005F2869">
        <w:t>Not sure if we can just get rid of sentence in pink, and just leave it at the previous sentence; I’ve seen people do both in manuscripts</w:t>
      </w:r>
      <w:r w:rsidR="004209DF">
        <w:t xml:space="preserve"> re: quarter sample collection</w:t>
      </w:r>
    </w:p>
  </w:comment>
  <w:comment w:id="1" w:author="John Barlow" w:date="2024-03-19T04:16:00Z" w:initials="JB">
    <w:p w14:paraId="32DEE152" w14:textId="77777777" w:rsidR="0050712B" w:rsidRDefault="0050712B" w:rsidP="00596B51">
      <w:pPr>
        <w:pStyle w:val="CommentText"/>
      </w:pPr>
      <w:r>
        <w:rPr>
          <w:rStyle w:val="CommentReference"/>
        </w:rPr>
        <w:annotationRef/>
      </w:r>
      <w:r>
        <w:t>Keep for now</w:t>
      </w:r>
    </w:p>
  </w:comment>
  <w:comment w:id="3" w:author="Caitlin Jeffrey" w:date="2024-03-12T10:53:00Z" w:initials="CJ">
    <w:p w14:paraId="7DD637D6" w14:textId="6C12FA21" w:rsidR="00CF1926" w:rsidRDefault="00CF1926">
      <w:pPr>
        <w:pStyle w:val="CommentText"/>
      </w:pPr>
      <w:r>
        <w:rPr>
          <w:rStyle w:val="CommentReference"/>
        </w:rPr>
        <w:annotationRef/>
      </w:r>
      <w:r>
        <w:t>This section is kind of silly with how short it is; if you can think of how to sensibly combine it with another, please do.</w:t>
      </w:r>
    </w:p>
  </w:comment>
  <w:comment w:id="4" w:author="John Barlow" w:date="2024-03-19T04:20:00Z" w:initials="JB">
    <w:p w14:paraId="1B2F378F" w14:textId="77777777" w:rsidR="0050712B" w:rsidRDefault="0050712B" w:rsidP="008079C8">
      <w:pPr>
        <w:pStyle w:val="CommentText"/>
      </w:pPr>
      <w:r>
        <w:rPr>
          <w:rStyle w:val="CommentReference"/>
        </w:rPr>
        <w:annotationRef/>
      </w:r>
      <w:r>
        <w:t xml:space="preserve">This is confusion </w:t>
      </w:r>
    </w:p>
  </w:comment>
  <w:comment w:id="5" w:author="Caitlin Jeffrey" w:date="2024-03-22T15:34:00Z" w:initials="CJ">
    <w:p w14:paraId="2A7DF514" w14:textId="2BAFF1F1" w:rsidR="00E77E13" w:rsidRDefault="00E77E13">
      <w:pPr>
        <w:pStyle w:val="CommentText"/>
      </w:pPr>
      <w:r>
        <w:rPr>
          <w:rStyle w:val="CommentReference"/>
        </w:rPr>
        <w:annotationRef/>
      </w:r>
      <w:r>
        <w:t>This has been added since you last read the Results section</w:t>
      </w:r>
    </w:p>
  </w:comment>
  <w:comment w:id="6" w:author="Caitlin Jeffrey" w:date="2024-03-12T11:58:00Z" w:initials="CJ">
    <w:p w14:paraId="698206FF" w14:textId="52276353" w:rsidR="008D2548" w:rsidRDefault="008D2548">
      <w:pPr>
        <w:pStyle w:val="CommentText"/>
      </w:pPr>
      <w:r>
        <w:rPr>
          <w:rStyle w:val="CommentReference"/>
        </w:rPr>
        <w:annotationRef/>
      </w:r>
      <w:r>
        <w:t>Not 100% sure how much detail to include in this section about exploration of a model including parity</w:t>
      </w:r>
      <w:r w:rsidR="00E964A3">
        <w:t>; likely Simon could give us an idea of what’s appropriate/necessary</w:t>
      </w:r>
    </w:p>
  </w:comment>
  <w:comment w:id="7" w:author="John Barlow" w:date="2024-03-19T04:57:00Z" w:initials="JB">
    <w:p w14:paraId="2225C3C4" w14:textId="77777777" w:rsidR="00E578E1" w:rsidRDefault="00E578E1" w:rsidP="004B4B71">
      <w:pPr>
        <w:pStyle w:val="CommentText"/>
      </w:pPr>
      <w:r>
        <w:rPr>
          <w:rStyle w:val="CommentReference"/>
        </w:rPr>
        <w:annotationRef/>
      </w:r>
      <w:r>
        <w:t xml:space="preserve">I like this </w:t>
      </w:r>
    </w:p>
  </w:comment>
  <w:comment w:id="10" w:author="John Barlow" w:date="2024-03-19T05:03:00Z" w:initials="JB">
    <w:p w14:paraId="4103549F" w14:textId="77777777" w:rsidR="00E578E1" w:rsidRDefault="00E578E1" w:rsidP="002A3885">
      <w:pPr>
        <w:pStyle w:val="CommentText"/>
      </w:pPr>
      <w:r>
        <w:rPr>
          <w:rStyle w:val="CommentReference"/>
        </w:rPr>
        <w:annotationRef/>
      </w:r>
      <w:r>
        <w:t>I love that you explore alternatives - I like this version better, but if others disagree I am not wedded to this version</w:t>
      </w:r>
    </w:p>
  </w:comment>
  <w:comment w:id="11" w:author="Caitlin Jeffrey" w:date="2024-03-22T10:47:00Z" w:initials="CJ">
    <w:p w14:paraId="667194A2" w14:textId="283E5F1F" w:rsidR="003D2DA5" w:rsidRDefault="003D2DA5">
      <w:pPr>
        <w:pStyle w:val="CommentText"/>
      </w:pPr>
      <w:r>
        <w:rPr>
          <w:rStyle w:val="CommentReference"/>
        </w:rPr>
        <w:annotationRef/>
      </w:r>
      <w:r>
        <w:t>Cool! I’ll leave them both for now, see if anyone has a</w:t>
      </w:r>
      <w:r w:rsidR="009D242A">
        <w:t xml:space="preserve"> strong </w:t>
      </w:r>
      <w:r>
        <w:t>opinion.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35B9202" w15:done="0"/>
  <w15:commentEx w15:paraId="32DEE152" w15:paraIdParent="335B9202" w15:done="0"/>
  <w15:commentEx w15:paraId="7DD637D6" w15:done="0"/>
  <w15:commentEx w15:paraId="1B2F378F" w15:done="0"/>
  <w15:commentEx w15:paraId="2A7DF514" w15:done="0"/>
  <w15:commentEx w15:paraId="698206FF" w15:done="0"/>
  <w15:commentEx w15:paraId="2225C3C4" w15:paraIdParent="698206FF" w15:done="0"/>
  <w15:commentEx w15:paraId="4103549F" w15:done="0"/>
  <w15:commentEx w15:paraId="667194A2" w15:paraIdParent="410354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00294F0" w16cex:dateUtc="2024-03-12T14:52:00Z"/>
  <w16cex:commentExtensible w16cex:durableId="29A39029" w16cex:dateUtc="2024-03-19T08:16:00Z"/>
  <w16cex:commentExtensible w16cex:durableId="43CF2798" w16cex:dateUtc="2024-03-12T14:53:00Z"/>
  <w16cex:commentExtensible w16cex:durableId="29A39115" w16cex:dateUtc="2024-03-19T08:20:00Z"/>
  <w16cex:commentExtensible w16cex:durableId="4EA7E430" w16cex:dateUtc="2024-03-22T19:34:00Z"/>
  <w16cex:commentExtensible w16cex:durableId="64F90179" w16cex:dateUtc="2024-03-12T15:58:00Z"/>
  <w16cex:commentExtensible w16cex:durableId="29A399C9" w16cex:dateUtc="2024-03-19T08:57:00Z"/>
  <w16cex:commentExtensible w16cex:durableId="29A39B1D" w16cex:dateUtc="2024-03-19T09:03:00Z"/>
  <w16cex:commentExtensible w16cex:durableId="56118C26" w16cex:dateUtc="2024-03-2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35B9202" w16cid:durableId="000294F0"/>
  <w16cid:commentId w16cid:paraId="32DEE152" w16cid:durableId="29A39029"/>
  <w16cid:commentId w16cid:paraId="7DD637D6" w16cid:durableId="43CF2798"/>
  <w16cid:commentId w16cid:paraId="1B2F378F" w16cid:durableId="29A39115"/>
  <w16cid:commentId w16cid:paraId="2A7DF514" w16cid:durableId="4EA7E430"/>
  <w16cid:commentId w16cid:paraId="698206FF" w16cid:durableId="64F90179"/>
  <w16cid:commentId w16cid:paraId="2225C3C4" w16cid:durableId="29A399C9"/>
  <w16cid:commentId w16cid:paraId="4103549F" w16cid:durableId="29A39B1D"/>
  <w16cid:commentId w16cid:paraId="667194A2" w16cid:durableId="56118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ABFA8" w14:textId="77777777" w:rsidR="006C1F97" w:rsidRDefault="006C1F97" w:rsidP="00144564">
      <w:pPr>
        <w:spacing w:after="0" w:line="240" w:lineRule="auto"/>
      </w:pPr>
      <w:r>
        <w:separator/>
      </w:r>
    </w:p>
  </w:endnote>
  <w:endnote w:type="continuationSeparator" w:id="0">
    <w:p w14:paraId="2C05066A" w14:textId="77777777" w:rsidR="006C1F97" w:rsidRDefault="006C1F97" w:rsidP="0014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4742820"/>
      <w:docPartObj>
        <w:docPartGallery w:val="Page Numbers (Bottom of Page)"/>
        <w:docPartUnique/>
      </w:docPartObj>
    </w:sdtPr>
    <w:sdtEndPr>
      <w:rPr>
        <w:noProof/>
      </w:rPr>
    </w:sdtEndPr>
    <w:sdtContent>
      <w:p w14:paraId="224E2735" w14:textId="0E3C67FD" w:rsidR="00144564" w:rsidRDefault="001445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E19B4C" w14:textId="77777777" w:rsidR="00144564" w:rsidRDefault="00144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881EF" w14:textId="77777777" w:rsidR="006C1F97" w:rsidRDefault="006C1F97" w:rsidP="00144564">
      <w:pPr>
        <w:spacing w:after="0" w:line="240" w:lineRule="auto"/>
      </w:pPr>
      <w:r>
        <w:separator/>
      </w:r>
    </w:p>
  </w:footnote>
  <w:footnote w:type="continuationSeparator" w:id="0">
    <w:p w14:paraId="00F48C4A" w14:textId="77777777" w:rsidR="006C1F97" w:rsidRDefault="006C1F97" w:rsidP="00144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C33AA"/>
    <w:multiLevelType w:val="hybridMultilevel"/>
    <w:tmpl w:val="9C305E2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85A33"/>
    <w:multiLevelType w:val="hybridMultilevel"/>
    <w:tmpl w:val="DB72302A"/>
    <w:lvl w:ilvl="0" w:tplc="0409000D">
      <w:start w:val="1"/>
      <w:numFmt w:val="bullet"/>
      <w:lvlText w:val=""/>
      <w:lvlJc w:val="left"/>
      <w:pPr>
        <w:ind w:left="720" w:hanging="360"/>
      </w:pPr>
      <w:rPr>
        <w:rFonts w:ascii="Wingdings" w:hAnsi="Wingdings" w:hint="default"/>
      </w:rPr>
    </w:lvl>
    <w:lvl w:ilvl="1" w:tplc="137E1C54">
      <w:start w:val="1"/>
      <w:numFmt w:val="bullet"/>
      <w:lvlText w:val=""/>
      <w:lvlJc w:val="left"/>
      <w:pPr>
        <w:ind w:left="1440" w:hanging="360"/>
      </w:pPr>
      <w:rPr>
        <w:rFonts w:ascii="Wingdings" w:hAnsi="Wingdings" w:hint="default"/>
        <w:sz w:val="16"/>
        <w:szCs w:val="1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D437BC"/>
    <w:multiLevelType w:val="multilevel"/>
    <w:tmpl w:val="B49EC2A0"/>
    <w:lvl w:ilvl="0">
      <w:start w:val="1"/>
      <w:numFmt w:val="bullet"/>
      <w:lvlText w:val=""/>
      <w:lvlJc w:val="left"/>
      <w:pPr>
        <w:tabs>
          <w:tab w:val="num" w:pos="0"/>
        </w:tabs>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 w15:restartNumberingAfterBreak="0">
    <w:nsid w:val="1FC62AA4"/>
    <w:multiLevelType w:val="hybridMultilevel"/>
    <w:tmpl w:val="312A686A"/>
    <w:lvl w:ilvl="0" w:tplc="DFFED7C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DD41DA"/>
    <w:multiLevelType w:val="hybridMultilevel"/>
    <w:tmpl w:val="24F89D52"/>
    <w:lvl w:ilvl="0" w:tplc="DD60344A">
      <w:start w:val="1"/>
      <w:numFmt w:val="bullet"/>
      <w:lvlText w:val=""/>
      <w:lvlJc w:val="left"/>
      <w:pPr>
        <w:tabs>
          <w:tab w:val="num" w:pos="720"/>
        </w:tabs>
        <w:ind w:left="720" w:hanging="360"/>
      </w:pPr>
      <w:rPr>
        <w:rFonts w:ascii="Wingdings" w:hAnsi="Wingdings" w:hint="default"/>
      </w:rPr>
    </w:lvl>
    <w:lvl w:ilvl="1" w:tplc="55421E68" w:tentative="1">
      <w:start w:val="1"/>
      <w:numFmt w:val="bullet"/>
      <w:lvlText w:val=""/>
      <w:lvlJc w:val="left"/>
      <w:pPr>
        <w:tabs>
          <w:tab w:val="num" w:pos="1440"/>
        </w:tabs>
        <w:ind w:left="1440" w:hanging="360"/>
      </w:pPr>
      <w:rPr>
        <w:rFonts w:ascii="Wingdings" w:hAnsi="Wingdings" w:hint="default"/>
      </w:rPr>
    </w:lvl>
    <w:lvl w:ilvl="2" w:tplc="C6BCA252" w:tentative="1">
      <w:start w:val="1"/>
      <w:numFmt w:val="bullet"/>
      <w:lvlText w:val=""/>
      <w:lvlJc w:val="left"/>
      <w:pPr>
        <w:tabs>
          <w:tab w:val="num" w:pos="2160"/>
        </w:tabs>
        <w:ind w:left="2160" w:hanging="360"/>
      </w:pPr>
      <w:rPr>
        <w:rFonts w:ascii="Wingdings" w:hAnsi="Wingdings" w:hint="default"/>
      </w:rPr>
    </w:lvl>
    <w:lvl w:ilvl="3" w:tplc="AD62375A" w:tentative="1">
      <w:start w:val="1"/>
      <w:numFmt w:val="bullet"/>
      <w:lvlText w:val=""/>
      <w:lvlJc w:val="left"/>
      <w:pPr>
        <w:tabs>
          <w:tab w:val="num" w:pos="2880"/>
        </w:tabs>
        <w:ind w:left="2880" w:hanging="360"/>
      </w:pPr>
      <w:rPr>
        <w:rFonts w:ascii="Wingdings" w:hAnsi="Wingdings" w:hint="default"/>
      </w:rPr>
    </w:lvl>
    <w:lvl w:ilvl="4" w:tplc="F5A8F02E" w:tentative="1">
      <w:start w:val="1"/>
      <w:numFmt w:val="bullet"/>
      <w:lvlText w:val=""/>
      <w:lvlJc w:val="left"/>
      <w:pPr>
        <w:tabs>
          <w:tab w:val="num" w:pos="3600"/>
        </w:tabs>
        <w:ind w:left="3600" w:hanging="360"/>
      </w:pPr>
      <w:rPr>
        <w:rFonts w:ascii="Wingdings" w:hAnsi="Wingdings" w:hint="default"/>
      </w:rPr>
    </w:lvl>
    <w:lvl w:ilvl="5" w:tplc="AB463C20" w:tentative="1">
      <w:start w:val="1"/>
      <w:numFmt w:val="bullet"/>
      <w:lvlText w:val=""/>
      <w:lvlJc w:val="left"/>
      <w:pPr>
        <w:tabs>
          <w:tab w:val="num" w:pos="4320"/>
        </w:tabs>
        <w:ind w:left="4320" w:hanging="360"/>
      </w:pPr>
      <w:rPr>
        <w:rFonts w:ascii="Wingdings" w:hAnsi="Wingdings" w:hint="default"/>
      </w:rPr>
    </w:lvl>
    <w:lvl w:ilvl="6" w:tplc="EA602DF0" w:tentative="1">
      <w:start w:val="1"/>
      <w:numFmt w:val="bullet"/>
      <w:lvlText w:val=""/>
      <w:lvlJc w:val="left"/>
      <w:pPr>
        <w:tabs>
          <w:tab w:val="num" w:pos="5040"/>
        </w:tabs>
        <w:ind w:left="5040" w:hanging="360"/>
      </w:pPr>
      <w:rPr>
        <w:rFonts w:ascii="Wingdings" w:hAnsi="Wingdings" w:hint="default"/>
      </w:rPr>
    </w:lvl>
    <w:lvl w:ilvl="7" w:tplc="962C8A10" w:tentative="1">
      <w:start w:val="1"/>
      <w:numFmt w:val="bullet"/>
      <w:lvlText w:val=""/>
      <w:lvlJc w:val="left"/>
      <w:pPr>
        <w:tabs>
          <w:tab w:val="num" w:pos="5760"/>
        </w:tabs>
        <w:ind w:left="5760" w:hanging="360"/>
      </w:pPr>
      <w:rPr>
        <w:rFonts w:ascii="Wingdings" w:hAnsi="Wingdings" w:hint="default"/>
      </w:rPr>
    </w:lvl>
    <w:lvl w:ilvl="8" w:tplc="0C2C6FA0" w:tentative="1">
      <w:start w:val="1"/>
      <w:numFmt w:val="bullet"/>
      <w:lvlText w:val=""/>
      <w:lvlJc w:val="left"/>
      <w:pPr>
        <w:tabs>
          <w:tab w:val="num" w:pos="6480"/>
        </w:tabs>
        <w:ind w:left="6480" w:hanging="360"/>
      </w:pPr>
      <w:rPr>
        <w:rFonts w:ascii="Wingdings" w:hAnsi="Wingdings" w:hint="default"/>
      </w:rPr>
    </w:lvl>
  </w:abstractNum>
  <w:num w:numId="1" w16cid:durableId="60952394">
    <w:abstractNumId w:val="2"/>
  </w:num>
  <w:num w:numId="2" w16cid:durableId="1960064800">
    <w:abstractNumId w:val="1"/>
  </w:num>
  <w:num w:numId="3" w16cid:durableId="1907376425">
    <w:abstractNumId w:val="4"/>
  </w:num>
  <w:num w:numId="4" w16cid:durableId="762069992">
    <w:abstractNumId w:val="3"/>
  </w:num>
  <w:num w:numId="5" w16cid:durableId="2424935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ohn Barlow">
    <w15:presenceInfo w15:providerId="AD" w15:userId="S::jbarlow@uvm.edu::b53046b6-61b6-47ab-8e6d-5d5abb2a4fdc"/>
  </w15:person>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637&lt;/item&gt;&lt;item&gt;654&lt;/item&gt;&lt;item&gt;658&lt;/item&gt;&lt;item&gt;659&lt;/item&gt;&lt;item&gt;660&lt;/item&gt;&lt;item&gt;661&lt;/item&gt;&lt;item&gt;662&lt;/item&gt;&lt;/record-ids&gt;&lt;/item&gt;&lt;/Libraries&gt;"/>
    <w:docVar w:name="EN.UseJSCitationFormat" w:val="False"/>
  </w:docVars>
  <w:rsids>
    <w:rsidRoot w:val="00063547"/>
    <w:rsid w:val="000022EB"/>
    <w:rsid w:val="00004118"/>
    <w:rsid w:val="00005655"/>
    <w:rsid w:val="00005964"/>
    <w:rsid w:val="000063EF"/>
    <w:rsid w:val="000073FC"/>
    <w:rsid w:val="000139D3"/>
    <w:rsid w:val="00015483"/>
    <w:rsid w:val="00021893"/>
    <w:rsid w:val="00021B8D"/>
    <w:rsid w:val="00021E15"/>
    <w:rsid w:val="000231F1"/>
    <w:rsid w:val="0002668C"/>
    <w:rsid w:val="00026A61"/>
    <w:rsid w:val="00027F14"/>
    <w:rsid w:val="000306EE"/>
    <w:rsid w:val="000367AA"/>
    <w:rsid w:val="00037439"/>
    <w:rsid w:val="000410F8"/>
    <w:rsid w:val="00045E88"/>
    <w:rsid w:val="000464A0"/>
    <w:rsid w:val="000529F4"/>
    <w:rsid w:val="00054C30"/>
    <w:rsid w:val="0005531B"/>
    <w:rsid w:val="00055E73"/>
    <w:rsid w:val="00056824"/>
    <w:rsid w:val="00056F54"/>
    <w:rsid w:val="000574D9"/>
    <w:rsid w:val="00057A44"/>
    <w:rsid w:val="00063547"/>
    <w:rsid w:val="00063A4B"/>
    <w:rsid w:val="00063A69"/>
    <w:rsid w:val="00064D64"/>
    <w:rsid w:val="00064D6F"/>
    <w:rsid w:val="000652DC"/>
    <w:rsid w:val="00065C31"/>
    <w:rsid w:val="000734D1"/>
    <w:rsid w:val="00083F60"/>
    <w:rsid w:val="00087EED"/>
    <w:rsid w:val="0009254B"/>
    <w:rsid w:val="0009300F"/>
    <w:rsid w:val="0009369F"/>
    <w:rsid w:val="00096C5E"/>
    <w:rsid w:val="00097AEC"/>
    <w:rsid w:val="000A0C34"/>
    <w:rsid w:val="000A63EC"/>
    <w:rsid w:val="000B0A8F"/>
    <w:rsid w:val="000B1015"/>
    <w:rsid w:val="000B327E"/>
    <w:rsid w:val="000B6EAB"/>
    <w:rsid w:val="000C123F"/>
    <w:rsid w:val="000C37D2"/>
    <w:rsid w:val="000C68F8"/>
    <w:rsid w:val="000D3B30"/>
    <w:rsid w:val="000D643C"/>
    <w:rsid w:val="000D698A"/>
    <w:rsid w:val="000E0808"/>
    <w:rsid w:val="000E13E2"/>
    <w:rsid w:val="000E37E2"/>
    <w:rsid w:val="000E61C6"/>
    <w:rsid w:val="000E723A"/>
    <w:rsid w:val="000E766F"/>
    <w:rsid w:val="000F0764"/>
    <w:rsid w:val="000F2C86"/>
    <w:rsid w:val="000F3228"/>
    <w:rsid w:val="000F352A"/>
    <w:rsid w:val="000F3967"/>
    <w:rsid w:val="000F4589"/>
    <w:rsid w:val="000F5B04"/>
    <w:rsid w:val="000F72E9"/>
    <w:rsid w:val="000F78A7"/>
    <w:rsid w:val="00100942"/>
    <w:rsid w:val="00102378"/>
    <w:rsid w:val="001030FF"/>
    <w:rsid w:val="00103675"/>
    <w:rsid w:val="00104DE8"/>
    <w:rsid w:val="0010559A"/>
    <w:rsid w:val="00106382"/>
    <w:rsid w:val="001073B3"/>
    <w:rsid w:val="00110158"/>
    <w:rsid w:val="00110D62"/>
    <w:rsid w:val="00112523"/>
    <w:rsid w:val="001172A9"/>
    <w:rsid w:val="0011793A"/>
    <w:rsid w:val="00117BB6"/>
    <w:rsid w:val="00120BA9"/>
    <w:rsid w:val="00130456"/>
    <w:rsid w:val="001305A2"/>
    <w:rsid w:val="00133AC9"/>
    <w:rsid w:val="001366BE"/>
    <w:rsid w:val="00136C05"/>
    <w:rsid w:val="00142B4C"/>
    <w:rsid w:val="00144564"/>
    <w:rsid w:val="00145310"/>
    <w:rsid w:val="001458F6"/>
    <w:rsid w:val="00146585"/>
    <w:rsid w:val="0014793E"/>
    <w:rsid w:val="00151071"/>
    <w:rsid w:val="00151682"/>
    <w:rsid w:val="00153978"/>
    <w:rsid w:val="00155D92"/>
    <w:rsid w:val="00162AAB"/>
    <w:rsid w:val="001741BA"/>
    <w:rsid w:val="00176E84"/>
    <w:rsid w:val="00176F20"/>
    <w:rsid w:val="001777E9"/>
    <w:rsid w:val="00181533"/>
    <w:rsid w:val="00185F9A"/>
    <w:rsid w:val="00186459"/>
    <w:rsid w:val="001865B0"/>
    <w:rsid w:val="00190B69"/>
    <w:rsid w:val="001A26B3"/>
    <w:rsid w:val="001A3B10"/>
    <w:rsid w:val="001A59BA"/>
    <w:rsid w:val="001B1AEE"/>
    <w:rsid w:val="001B7B08"/>
    <w:rsid w:val="001C1D2D"/>
    <w:rsid w:val="001C2D0E"/>
    <w:rsid w:val="001C4343"/>
    <w:rsid w:val="001C67E0"/>
    <w:rsid w:val="001C687E"/>
    <w:rsid w:val="001D13A6"/>
    <w:rsid w:val="001D1BBF"/>
    <w:rsid w:val="001D3CE0"/>
    <w:rsid w:val="001D3D8F"/>
    <w:rsid w:val="001D44BB"/>
    <w:rsid w:val="001D456D"/>
    <w:rsid w:val="001D7270"/>
    <w:rsid w:val="001D7467"/>
    <w:rsid w:val="001D78C3"/>
    <w:rsid w:val="001E0289"/>
    <w:rsid w:val="001E34E9"/>
    <w:rsid w:val="001E5B74"/>
    <w:rsid w:val="001F0F41"/>
    <w:rsid w:val="001F2690"/>
    <w:rsid w:val="001F2B7D"/>
    <w:rsid w:val="001F4BEB"/>
    <w:rsid w:val="001F7244"/>
    <w:rsid w:val="00203206"/>
    <w:rsid w:val="00204C9E"/>
    <w:rsid w:val="00205780"/>
    <w:rsid w:val="002118A6"/>
    <w:rsid w:val="00213F1B"/>
    <w:rsid w:val="00214492"/>
    <w:rsid w:val="002156B2"/>
    <w:rsid w:val="0021631B"/>
    <w:rsid w:val="002171AC"/>
    <w:rsid w:val="00221711"/>
    <w:rsid w:val="00221F58"/>
    <w:rsid w:val="00222F91"/>
    <w:rsid w:val="002270C8"/>
    <w:rsid w:val="00231999"/>
    <w:rsid w:val="002332F6"/>
    <w:rsid w:val="00237B4B"/>
    <w:rsid w:val="00241AD3"/>
    <w:rsid w:val="0024555B"/>
    <w:rsid w:val="002501C7"/>
    <w:rsid w:val="00250AD9"/>
    <w:rsid w:val="00253CEB"/>
    <w:rsid w:val="00256E41"/>
    <w:rsid w:val="00257664"/>
    <w:rsid w:val="0026038A"/>
    <w:rsid w:val="00262654"/>
    <w:rsid w:val="00262A6B"/>
    <w:rsid w:val="002644D8"/>
    <w:rsid w:val="00264D77"/>
    <w:rsid w:val="00266769"/>
    <w:rsid w:val="00270348"/>
    <w:rsid w:val="00270E3E"/>
    <w:rsid w:val="00272341"/>
    <w:rsid w:val="00273638"/>
    <w:rsid w:val="002763DD"/>
    <w:rsid w:val="00276FE8"/>
    <w:rsid w:val="00277996"/>
    <w:rsid w:val="0028099E"/>
    <w:rsid w:val="002822FD"/>
    <w:rsid w:val="002863FA"/>
    <w:rsid w:val="00286526"/>
    <w:rsid w:val="00286946"/>
    <w:rsid w:val="00290CB5"/>
    <w:rsid w:val="002A05AD"/>
    <w:rsid w:val="002A15AA"/>
    <w:rsid w:val="002A2577"/>
    <w:rsid w:val="002A2C6E"/>
    <w:rsid w:val="002A35AE"/>
    <w:rsid w:val="002A3E3B"/>
    <w:rsid w:val="002A4AA9"/>
    <w:rsid w:val="002A53A7"/>
    <w:rsid w:val="002A5F1A"/>
    <w:rsid w:val="002A65B5"/>
    <w:rsid w:val="002B243C"/>
    <w:rsid w:val="002B3EC7"/>
    <w:rsid w:val="002B7271"/>
    <w:rsid w:val="002B73DF"/>
    <w:rsid w:val="002C08B4"/>
    <w:rsid w:val="002C1362"/>
    <w:rsid w:val="002C2258"/>
    <w:rsid w:val="002C294B"/>
    <w:rsid w:val="002C5147"/>
    <w:rsid w:val="002C5307"/>
    <w:rsid w:val="002C7A52"/>
    <w:rsid w:val="002D03B2"/>
    <w:rsid w:val="002D5552"/>
    <w:rsid w:val="002D5592"/>
    <w:rsid w:val="002D56B5"/>
    <w:rsid w:val="002D6FFF"/>
    <w:rsid w:val="002D72EE"/>
    <w:rsid w:val="002E0280"/>
    <w:rsid w:val="002E401A"/>
    <w:rsid w:val="002E6759"/>
    <w:rsid w:val="002F0BDD"/>
    <w:rsid w:val="002F639E"/>
    <w:rsid w:val="002F7108"/>
    <w:rsid w:val="00302682"/>
    <w:rsid w:val="00302F77"/>
    <w:rsid w:val="00303FF0"/>
    <w:rsid w:val="00306CFE"/>
    <w:rsid w:val="00307C31"/>
    <w:rsid w:val="00310695"/>
    <w:rsid w:val="0031076C"/>
    <w:rsid w:val="003126ED"/>
    <w:rsid w:val="00312B8D"/>
    <w:rsid w:val="00313612"/>
    <w:rsid w:val="00317718"/>
    <w:rsid w:val="0032004D"/>
    <w:rsid w:val="00320EDC"/>
    <w:rsid w:val="00323EC9"/>
    <w:rsid w:val="00324651"/>
    <w:rsid w:val="00325BDF"/>
    <w:rsid w:val="00326675"/>
    <w:rsid w:val="00326F14"/>
    <w:rsid w:val="00327495"/>
    <w:rsid w:val="0033043F"/>
    <w:rsid w:val="00333038"/>
    <w:rsid w:val="00341D1A"/>
    <w:rsid w:val="00344A81"/>
    <w:rsid w:val="0034666C"/>
    <w:rsid w:val="00351ECA"/>
    <w:rsid w:val="00352DAB"/>
    <w:rsid w:val="00354F3E"/>
    <w:rsid w:val="00355029"/>
    <w:rsid w:val="00355218"/>
    <w:rsid w:val="00356E1D"/>
    <w:rsid w:val="00360424"/>
    <w:rsid w:val="00362C4D"/>
    <w:rsid w:val="00363384"/>
    <w:rsid w:val="00364CD7"/>
    <w:rsid w:val="00366B46"/>
    <w:rsid w:val="00367A92"/>
    <w:rsid w:val="00371487"/>
    <w:rsid w:val="00371646"/>
    <w:rsid w:val="00371A51"/>
    <w:rsid w:val="00387700"/>
    <w:rsid w:val="00391442"/>
    <w:rsid w:val="003924A5"/>
    <w:rsid w:val="00396250"/>
    <w:rsid w:val="003A0A80"/>
    <w:rsid w:val="003B0831"/>
    <w:rsid w:val="003B17EA"/>
    <w:rsid w:val="003B2EBD"/>
    <w:rsid w:val="003B35B0"/>
    <w:rsid w:val="003B3BC3"/>
    <w:rsid w:val="003B4AAF"/>
    <w:rsid w:val="003B539C"/>
    <w:rsid w:val="003C3E86"/>
    <w:rsid w:val="003C46A2"/>
    <w:rsid w:val="003C471D"/>
    <w:rsid w:val="003C4BC0"/>
    <w:rsid w:val="003C5D51"/>
    <w:rsid w:val="003C63B5"/>
    <w:rsid w:val="003D2DA5"/>
    <w:rsid w:val="003D2F8A"/>
    <w:rsid w:val="003D3FA5"/>
    <w:rsid w:val="003D44E5"/>
    <w:rsid w:val="003D72DD"/>
    <w:rsid w:val="003E0378"/>
    <w:rsid w:val="003E03D3"/>
    <w:rsid w:val="003E4934"/>
    <w:rsid w:val="003E71E1"/>
    <w:rsid w:val="003F1CED"/>
    <w:rsid w:val="003F20C0"/>
    <w:rsid w:val="003F3542"/>
    <w:rsid w:val="003F5E25"/>
    <w:rsid w:val="003F6FAB"/>
    <w:rsid w:val="00400D67"/>
    <w:rsid w:val="0040167C"/>
    <w:rsid w:val="00402705"/>
    <w:rsid w:val="00402BED"/>
    <w:rsid w:val="00403A92"/>
    <w:rsid w:val="00403E22"/>
    <w:rsid w:val="00404A07"/>
    <w:rsid w:val="004109D6"/>
    <w:rsid w:val="00411390"/>
    <w:rsid w:val="00411BC9"/>
    <w:rsid w:val="00415386"/>
    <w:rsid w:val="0041753E"/>
    <w:rsid w:val="00417737"/>
    <w:rsid w:val="004209DF"/>
    <w:rsid w:val="004212E0"/>
    <w:rsid w:val="00423D27"/>
    <w:rsid w:val="0042488C"/>
    <w:rsid w:val="004251CD"/>
    <w:rsid w:val="0042647F"/>
    <w:rsid w:val="00427F14"/>
    <w:rsid w:val="00431CBC"/>
    <w:rsid w:val="00432081"/>
    <w:rsid w:val="00432379"/>
    <w:rsid w:val="00432B6D"/>
    <w:rsid w:val="00441ACF"/>
    <w:rsid w:val="004458A8"/>
    <w:rsid w:val="00446864"/>
    <w:rsid w:val="004536A6"/>
    <w:rsid w:val="00454916"/>
    <w:rsid w:val="00455D31"/>
    <w:rsid w:val="0045723D"/>
    <w:rsid w:val="00460CA6"/>
    <w:rsid w:val="004610DB"/>
    <w:rsid w:val="00464AA6"/>
    <w:rsid w:val="00464CA1"/>
    <w:rsid w:val="00465EC3"/>
    <w:rsid w:val="00471387"/>
    <w:rsid w:val="00471DD6"/>
    <w:rsid w:val="004742ED"/>
    <w:rsid w:val="004802E5"/>
    <w:rsid w:val="00483EB1"/>
    <w:rsid w:val="0048795E"/>
    <w:rsid w:val="00492095"/>
    <w:rsid w:val="00492B87"/>
    <w:rsid w:val="00493525"/>
    <w:rsid w:val="00495B19"/>
    <w:rsid w:val="004A0640"/>
    <w:rsid w:val="004A27BF"/>
    <w:rsid w:val="004B18C0"/>
    <w:rsid w:val="004B20C4"/>
    <w:rsid w:val="004B322B"/>
    <w:rsid w:val="004C1167"/>
    <w:rsid w:val="004C13C0"/>
    <w:rsid w:val="004C177F"/>
    <w:rsid w:val="004C3026"/>
    <w:rsid w:val="004C4648"/>
    <w:rsid w:val="004D0728"/>
    <w:rsid w:val="004D0DEC"/>
    <w:rsid w:val="004D211B"/>
    <w:rsid w:val="004D2E73"/>
    <w:rsid w:val="004D2F69"/>
    <w:rsid w:val="004D31E5"/>
    <w:rsid w:val="004D3910"/>
    <w:rsid w:val="004D44B6"/>
    <w:rsid w:val="004D6F88"/>
    <w:rsid w:val="004E2C13"/>
    <w:rsid w:val="004E510B"/>
    <w:rsid w:val="004F022D"/>
    <w:rsid w:val="004F08B4"/>
    <w:rsid w:val="004F16B9"/>
    <w:rsid w:val="004F1781"/>
    <w:rsid w:val="004F20E4"/>
    <w:rsid w:val="004F37D1"/>
    <w:rsid w:val="004F3B35"/>
    <w:rsid w:val="005004D7"/>
    <w:rsid w:val="0050118C"/>
    <w:rsid w:val="005012D3"/>
    <w:rsid w:val="0050136F"/>
    <w:rsid w:val="00501AFD"/>
    <w:rsid w:val="00502902"/>
    <w:rsid w:val="005039CE"/>
    <w:rsid w:val="005049DA"/>
    <w:rsid w:val="00506DC1"/>
    <w:rsid w:val="00506EC2"/>
    <w:rsid w:val="0050712B"/>
    <w:rsid w:val="0051446A"/>
    <w:rsid w:val="005144EC"/>
    <w:rsid w:val="005155A4"/>
    <w:rsid w:val="00517A52"/>
    <w:rsid w:val="00520BC6"/>
    <w:rsid w:val="00520F05"/>
    <w:rsid w:val="0052137E"/>
    <w:rsid w:val="00522938"/>
    <w:rsid w:val="005303D9"/>
    <w:rsid w:val="00531FA1"/>
    <w:rsid w:val="00540C7A"/>
    <w:rsid w:val="00544A14"/>
    <w:rsid w:val="005506E5"/>
    <w:rsid w:val="00550ACC"/>
    <w:rsid w:val="0055110D"/>
    <w:rsid w:val="00552389"/>
    <w:rsid w:val="00553578"/>
    <w:rsid w:val="00553E4C"/>
    <w:rsid w:val="0055452F"/>
    <w:rsid w:val="005555F8"/>
    <w:rsid w:val="00556B82"/>
    <w:rsid w:val="005579C0"/>
    <w:rsid w:val="00560D13"/>
    <w:rsid w:val="005672E2"/>
    <w:rsid w:val="00573E53"/>
    <w:rsid w:val="00576062"/>
    <w:rsid w:val="00576D72"/>
    <w:rsid w:val="0058123E"/>
    <w:rsid w:val="005873EE"/>
    <w:rsid w:val="00591436"/>
    <w:rsid w:val="0059310D"/>
    <w:rsid w:val="0059738F"/>
    <w:rsid w:val="0059784B"/>
    <w:rsid w:val="0059791C"/>
    <w:rsid w:val="005A5778"/>
    <w:rsid w:val="005A6FBE"/>
    <w:rsid w:val="005A789A"/>
    <w:rsid w:val="005B0804"/>
    <w:rsid w:val="005B2839"/>
    <w:rsid w:val="005B41A1"/>
    <w:rsid w:val="005B4936"/>
    <w:rsid w:val="005B6BAC"/>
    <w:rsid w:val="005C091E"/>
    <w:rsid w:val="005C1B75"/>
    <w:rsid w:val="005C37C6"/>
    <w:rsid w:val="005C407B"/>
    <w:rsid w:val="005C4111"/>
    <w:rsid w:val="005C5A9D"/>
    <w:rsid w:val="005C61C7"/>
    <w:rsid w:val="005C7118"/>
    <w:rsid w:val="005D1F0F"/>
    <w:rsid w:val="005D4614"/>
    <w:rsid w:val="005E16B1"/>
    <w:rsid w:val="005E4F09"/>
    <w:rsid w:val="005E6529"/>
    <w:rsid w:val="005E77D2"/>
    <w:rsid w:val="005F2499"/>
    <w:rsid w:val="005F2869"/>
    <w:rsid w:val="005F44FE"/>
    <w:rsid w:val="005F72EA"/>
    <w:rsid w:val="006047B2"/>
    <w:rsid w:val="006110EF"/>
    <w:rsid w:val="0061279F"/>
    <w:rsid w:val="00613CAB"/>
    <w:rsid w:val="00614DBD"/>
    <w:rsid w:val="00617DA4"/>
    <w:rsid w:val="00630A82"/>
    <w:rsid w:val="00630DFE"/>
    <w:rsid w:val="00631837"/>
    <w:rsid w:val="00632654"/>
    <w:rsid w:val="006326EA"/>
    <w:rsid w:val="006349B5"/>
    <w:rsid w:val="00635A79"/>
    <w:rsid w:val="00637AB9"/>
    <w:rsid w:val="006443EB"/>
    <w:rsid w:val="006541EB"/>
    <w:rsid w:val="00654E26"/>
    <w:rsid w:val="006633E8"/>
    <w:rsid w:val="00665EB9"/>
    <w:rsid w:val="00670B87"/>
    <w:rsid w:val="00674050"/>
    <w:rsid w:val="00675EFA"/>
    <w:rsid w:val="0067673A"/>
    <w:rsid w:val="00677825"/>
    <w:rsid w:val="00680177"/>
    <w:rsid w:val="006806EB"/>
    <w:rsid w:val="00680DF3"/>
    <w:rsid w:val="00684F46"/>
    <w:rsid w:val="00685813"/>
    <w:rsid w:val="00690F04"/>
    <w:rsid w:val="00696AC7"/>
    <w:rsid w:val="006A17B4"/>
    <w:rsid w:val="006A199E"/>
    <w:rsid w:val="006A6932"/>
    <w:rsid w:val="006A7AC3"/>
    <w:rsid w:val="006A7E62"/>
    <w:rsid w:val="006B035B"/>
    <w:rsid w:val="006B0E59"/>
    <w:rsid w:val="006B1106"/>
    <w:rsid w:val="006B1944"/>
    <w:rsid w:val="006B4AD5"/>
    <w:rsid w:val="006B6F22"/>
    <w:rsid w:val="006C04F4"/>
    <w:rsid w:val="006C1F97"/>
    <w:rsid w:val="006C261E"/>
    <w:rsid w:val="006C3A38"/>
    <w:rsid w:val="006C3DC5"/>
    <w:rsid w:val="006D38FB"/>
    <w:rsid w:val="006D408F"/>
    <w:rsid w:val="006D4D16"/>
    <w:rsid w:val="006D530F"/>
    <w:rsid w:val="006D5979"/>
    <w:rsid w:val="006E22F6"/>
    <w:rsid w:val="006E2631"/>
    <w:rsid w:val="006E2B95"/>
    <w:rsid w:val="006E3467"/>
    <w:rsid w:val="006E5E79"/>
    <w:rsid w:val="006F21FF"/>
    <w:rsid w:val="006F3302"/>
    <w:rsid w:val="006F4CCF"/>
    <w:rsid w:val="006F5B4F"/>
    <w:rsid w:val="006F5FDF"/>
    <w:rsid w:val="006F60C2"/>
    <w:rsid w:val="00702E53"/>
    <w:rsid w:val="00704DAC"/>
    <w:rsid w:val="00707656"/>
    <w:rsid w:val="00710DD7"/>
    <w:rsid w:val="00717E5F"/>
    <w:rsid w:val="00717F63"/>
    <w:rsid w:val="0072390D"/>
    <w:rsid w:val="00723EB1"/>
    <w:rsid w:val="00727C91"/>
    <w:rsid w:val="00732BC1"/>
    <w:rsid w:val="0073771C"/>
    <w:rsid w:val="00743793"/>
    <w:rsid w:val="00743B14"/>
    <w:rsid w:val="007474AC"/>
    <w:rsid w:val="00750ACE"/>
    <w:rsid w:val="00754396"/>
    <w:rsid w:val="0075656B"/>
    <w:rsid w:val="00757B59"/>
    <w:rsid w:val="007632D6"/>
    <w:rsid w:val="00763897"/>
    <w:rsid w:val="00763F72"/>
    <w:rsid w:val="00763F7A"/>
    <w:rsid w:val="00765296"/>
    <w:rsid w:val="00766E62"/>
    <w:rsid w:val="00767B66"/>
    <w:rsid w:val="00770017"/>
    <w:rsid w:val="00770381"/>
    <w:rsid w:val="00770AC4"/>
    <w:rsid w:val="00772B05"/>
    <w:rsid w:val="0077438D"/>
    <w:rsid w:val="0077591C"/>
    <w:rsid w:val="00776218"/>
    <w:rsid w:val="00776BED"/>
    <w:rsid w:val="0078067C"/>
    <w:rsid w:val="0078165A"/>
    <w:rsid w:val="00782659"/>
    <w:rsid w:val="007849BA"/>
    <w:rsid w:val="0078565A"/>
    <w:rsid w:val="00790ACA"/>
    <w:rsid w:val="007913C2"/>
    <w:rsid w:val="007A0649"/>
    <w:rsid w:val="007A1123"/>
    <w:rsid w:val="007A1310"/>
    <w:rsid w:val="007A4ED9"/>
    <w:rsid w:val="007A739A"/>
    <w:rsid w:val="007B2A5F"/>
    <w:rsid w:val="007B7E9B"/>
    <w:rsid w:val="007C58A5"/>
    <w:rsid w:val="007C6E78"/>
    <w:rsid w:val="007D15E4"/>
    <w:rsid w:val="007D2D10"/>
    <w:rsid w:val="007D4245"/>
    <w:rsid w:val="007D4A43"/>
    <w:rsid w:val="007D6138"/>
    <w:rsid w:val="007D6C6C"/>
    <w:rsid w:val="007E3B92"/>
    <w:rsid w:val="007E58B6"/>
    <w:rsid w:val="007E5FCC"/>
    <w:rsid w:val="007E6B6B"/>
    <w:rsid w:val="007F2619"/>
    <w:rsid w:val="007F3202"/>
    <w:rsid w:val="007F554D"/>
    <w:rsid w:val="007F5CD9"/>
    <w:rsid w:val="00802392"/>
    <w:rsid w:val="008061E8"/>
    <w:rsid w:val="0080641F"/>
    <w:rsid w:val="00806FFC"/>
    <w:rsid w:val="00812D30"/>
    <w:rsid w:val="00812E5F"/>
    <w:rsid w:val="00813BC1"/>
    <w:rsid w:val="00816DEF"/>
    <w:rsid w:val="00820078"/>
    <w:rsid w:val="00821335"/>
    <w:rsid w:val="0082295F"/>
    <w:rsid w:val="00822AD3"/>
    <w:rsid w:val="008274F2"/>
    <w:rsid w:val="00830EF6"/>
    <w:rsid w:val="00836232"/>
    <w:rsid w:val="0083724A"/>
    <w:rsid w:val="00841A0E"/>
    <w:rsid w:val="00842649"/>
    <w:rsid w:val="008431BA"/>
    <w:rsid w:val="0084375E"/>
    <w:rsid w:val="00843A0F"/>
    <w:rsid w:val="00846FDF"/>
    <w:rsid w:val="00847304"/>
    <w:rsid w:val="00850568"/>
    <w:rsid w:val="00853860"/>
    <w:rsid w:val="008539BA"/>
    <w:rsid w:val="0085739B"/>
    <w:rsid w:val="008607D2"/>
    <w:rsid w:val="00860D81"/>
    <w:rsid w:val="00862428"/>
    <w:rsid w:val="00862695"/>
    <w:rsid w:val="00864060"/>
    <w:rsid w:val="00865965"/>
    <w:rsid w:val="00865F97"/>
    <w:rsid w:val="0086620A"/>
    <w:rsid w:val="00866EDB"/>
    <w:rsid w:val="00867035"/>
    <w:rsid w:val="008711A5"/>
    <w:rsid w:val="00884B5F"/>
    <w:rsid w:val="00885181"/>
    <w:rsid w:val="0089154E"/>
    <w:rsid w:val="0089466E"/>
    <w:rsid w:val="008B16D5"/>
    <w:rsid w:val="008B2B66"/>
    <w:rsid w:val="008B322F"/>
    <w:rsid w:val="008C1699"/>
    <w:rsid w:val="008C2943"/>
    <w:rsid w:val="008C2F29"/>
    <w:rsid w:val="008C50FE"/>
    <w:rsid w:val="008D2548"/>
    <w:rsid w:val="008D4C8D"/>
    <w:rsid w:val="008D53C1"/>
    <w:rsid w:val="008E0509"/>
    <w:rsid w:val="008E0D87"/>
    <w:rsid w:val="008E1D5A"/>
    <w:rsid w:val="008E2D65"/>
    <w:rsid w:val="008E32DE"/>
    <w:rsid w:val="008E5411"/>
    <w:rsid w:val="008E6AFE"/>
    <w:rsid w:val="008E723A"/>
    <w:rsid w:val="008E73BD"/>
    <w:rsid w:val="008F0886"/>
    <w:rsid w:val="008F15B1"/>
    <w:rsid w:val="008F2277"/>
    <w:rsid w:val="008F5E9D"/>
    <w:rsid w:val="008F72BF"/>
    <w:rsid w:val="00900009"/>
    <w:rsid w:val="00900B4D"/>
    <w:rsid w:val="00901267"/>
    <w:rsid w:val="009038B2"/>
    <w:rsid w:val="0090449D"/>
    <w:rsid w:val="00910C7D"/>
    <w:rsid w:val="009136B5"/>
    <w:rsid w:val="00914A78"/>
    <w:rsid w:val="009173EF"/>
    <w:rsid w:val="0092344F"/>
    <w:rsid w:val="0092397B"/>
    <w:rsid w:val="00925AD1"/>
    <w:rsid w:val="009267D4"/>
    <w:rsid w:val="00927E99"/>
    <w:rsid w:val="0093001D"/>
    <w:rsid w:val="0093450B"/>
    <w:rsid w:val="00944EBA"/>
    <w:rsid w:val="00946310"/>
    <w:rsid w:val="00946547"/>
    <w:rsid w:val="00950C27"/>
    <w:rsid w:val="00951C03"/>
    <w:rsid w:val="009526CC"/>
    <w:rsid w:val="00955A73"/>
    <w:rsid w:val="00961311"/>
    <w:rsid w:val="009625D5"/>
    <w:rsid w:val="009653E0"/>
    <w:rsid w:val="009716CA"/>
    <w:rsid w:val="00983BEE"/>
    <w:rsid w:val="00984F9B"/>
    <w:rsid w:val="00985A59"/>
    <w:rsid w:val="00986591"/>
    <w:rsid w:val="00991863"/>
    <w:rsid w:val="00993FC6"/>
    <w:rsid w:val="009944A3"/>
    <w:rsid w:val="0099688D"/>
    <w:rsid w:val="009A22B4"/>
    <w:rsid w:val="009A3D9E"/>
    <w:rsid w:val="009A4C9B"/>
    <w:rsid w:val="009A6EED"/>
    <w:rsid w:val="009B2A00"/>
    <w:rsid w:val="009B42AB"/>
    <w:rsid w:val="009C021E"/>
    <w:rsid w:val="009C0F92"/>
    <w:rsid w:val="009C3EF5"/>
    <w:rsid w:val="009C5895"/>
    <w:rsid w:val="009C7291"/>
    <w:rsid w:val="009D15CD"/>
    <w:rsid w:val="009D242A"/>
    <w:rsid w:val="009E0F26"/>
    <w:rsid w:val="009E1AE4"/>
    <w:rsid w:val="009E47D9"/>
    <w:rsid w:val="009E4B8D"/>
    <w:rsid w:val="009E587E"/>
    <w:rsid w:val="009E74EA"/>
    <w:rsid w:val="009E75E2"/>
    <w:rsid w:val="009F30BD"/>
    <w:rsid w:val="009F423E"/>
    <w:rsid w:val="009F45A4"/>
    <w:rsid w:val="009F764C"/>
    <w:rsid w:val="00A01855"/>
    <w:rsid w:val="00A02468"/>
    <w:rsid w:val="00A20402"/>
    <w:rsid w:val="00A253FC"/>
    <w:rsid w:val="00A25E51"/>
    <w:rsid w:val="00A26F99"/>
    <w:rsid w:val="00A324A5"/>
    <w:rsid w:val="00A35C1B"/>
    <w:rsid w:val="00A35D21"/>
    <w:rsid w:val="00A374ED"/>
    <w:rsid w:val="00A43D79"/>
    <w:rsid w:val="00A4421A"/>
    <w:rsid w:val="00A44816"/>
    <w:rsid w:val="00A458BE"/>
    <w:rsid w:val="00A51E05"/>
    <w:rsid w:val="00A53781"/>
    <w:rsid w:val="00A55E52"/>
    <w:rsid w:val="00A64010"/>
    <w:rsid w:val="00A67C26"/>
    <w:rsid w:val="00A70481"/>
    <w:rsid w:val="00A71765"/>
    <w:rsid w:val="00A7277C"/>
    <w:rsid w:val="00A740EB"/>
    <w:rsid w:val="00A76318"/>
    <w:rsid w:val="00A831CF"/>
    <w:rsid w:val="00A85659"/>
    <w:rsid w:val="00A86C5A"/>
    <w:rsid w:val="00A879F5"/>
    <w:rsid w:val="00A924B5"/>
    <w:rsid w:val="00A92E72"/>
    <w:rsid w:val="00A96B47"/>
    <w:rsid w:val="00AA139B"/>
    <w:rsid w:val="00AA3B03"/>
    <w:rsid w:val="00AA60BE"/>
    <w:rsid w:val="00AA6B9F"/>
    <w:rsid w:val="00AA720F"/>
    <w:rsid w:val="00AA72F4"/>
    <w:rsid w:val="00AB19CE"/>
    <w:rsid w:val="00AB29FB"/>
    <w:rsid w:val="00AB30EF"/>
    <w:rsid w:val="00AB3FFE"/>
    <w:rsid w:val="00AB6052"/>
    <w:rsid w:val="00AB6AA5"/>
    <w:rsid w:val="00AB6FC6"/>
    <w:rsid w:val="00AC0525"/>
    <w:rsid w:val="00AC0534"/>
    <w:rsid w:val="00AC1A82"/>
    <w:rsid w:val="00AC48DE"/>
    <w:rsid w:val="00AD1462"/>
    <w:rsid w:val="00AD16B6"/>
    <w:rsid w:val="00AD2CA2"/>
    <w:rsid w:val="00AD52DC"/>
    <w:rsid w:val="00AD57A4"/>
    <w:rsid w:val="00AD6DA1"/>
    <w:rsid w:val="00AE25DE"/>
    <w:rsid w:val="00AE27C9"/>
    <w:rsid w:val="00AE4086"/>
    <w:rsid w:val="00AE571D"/>
    <w:rsid w:val="00AE6EFB"/>
    <w:rsid w:val="00AF06E6"/>
    <w:rsid w:val="00AF12F5"/>
    <w:rsid w:val="00AF21EE"/>
    <w:rsid w:val="00AF2D56"/>
    <w:rsid w:val="00AF3FA1"/>
    <w:rsid w:val="00B013EC"/>
    <w:rsid w:val="00B0159B"/>
    <w:rsid w:val="00B079D6"/>
    <w:rsid w:val="00B11998"/>
    <w:rsid w:val="00B13875"/>
    <w:rsid w:val="00B221F7"/>
    <w:rsid w:val="00B235FB"/>
    <w:rsid w:val="00B23DE1"/>
    <w:rsid w:val="00B241C3"/>
    <w:rsid w:val="00B24533"/>
    <w:rsid w:val="00B247DB"/>
    <w:rsid w:val="00B27630"/>
    <w:rsid w:val="00B27B27"/>
    <w:rsid w:val="00B30A91"/>
    <w:rsid w:val="00B30F8A"/>
    <w:rsid w:val="00B32CB4"/>
    <w:rsid w:val="00B350B1"/>
    <w:rsid w:val="00B357E3"/>
    <w:rsid w:val="00B42B54"/>
    <w:rsid w:val="00B42C69"/>
    <w:rsid w:val="00B47199"/>
    <w:rsid w:val="00B47F0D"/>
    <w:rsid w:val="00B513DB"/>
    <w:rsid w:val="00B5408B"/>
    <w:rsid w:val="00B5412A"/>
    <w:rsid w:val="00B54141"/>
    <w:rsid w:val="00B552FA"/>
    <w:rsid w:val="00B55A14"/>
    <w:rsid w:val="00B60CDF"/>
    <w:rsid w:val="00B653C6"/>
    <w:rsid w:val="00B82529"/>
    <w:rsid w:val="00B83834"/>
    <w:rsid w:val="00B84E29"/>
    <w:rsid w:val="00B86FF4"/>
    <w:rsid w:val="00B95745"/>
    <w:rsid w:val="00B96748"/>
    <w:rsid w:val="00B97798"/>
    <w:rsid w:val="00BA099A"/>
    <w:rsid w:val="00BA0B6A"/>
    <w:rsid w:val="00BA1CFC"/>
    <w:rsid w:val="00BA5548"/>
    <w:rsid w:val="00BA7925"/>
    <w:rsid w:val="00BB2369"/>
    <w:rsid w:val="00BB27A2"/>
    <w:rsid w:val="00BB33F0"/>
    <w:rsid w:val="00BB663D"/>
    <w:rsid w:val="00BB7B68"/>
    <w:rsid w:val="00BC041C"/>
    <w:rsid w:val="00BC0B71"/>
    <w:rsid w:val="00BC1AB0"/>
    <w:rsid w:val="00BC2F8E"/>
    <w:rsid w:val="00BC72A6"/>
    <w:rsid w:val="00BD11FD"/>
    <w:rsid w:val="00BD26ED"/>
    <w:rsid w:val="00BD40EF"/>
    <w:rsid w:val="00BD4767"/>
    <w:rsid w:val="00BD4EF7"/>
    <w:rsid w:val="00BD501E"/>
    <w:rsid w:val="00BD5E44"/>
    <w:rsid w:val="00BD61BE"/>
    <w:rsid w:val="00BE0BA8"/>
    <w:rsid w:val="00BE19A7"/>
    <w:rsid w:val="00BE39AB"/>
    <w:rsid w:val="00BE49FC"/>
    <w:rsid w:val="00BE4CE8"/>
    <w:rsid w:val="00BE5BDA"/>
    <w:rsid w:val="00BE6091"/>
    <w:rsid w:val="00BE7FA6"/>
    <w:rsid w:val="00BF385F"/>
    <w:rsid w:val="00BF39E8"/>
    <w:rsid w:val="00BF6123"/>
    <w:rsid w:val="00C063E9"/>
    <w:rsid w:val="00C07597"/>
    <w:rsid w:val="00C13A27"/>
    <w:rsid w:val="00C13B87"/>
    <w:rsid w:val="00C13EAA"/>
    <w:rsid w:val="00C21936"/>
    <w:rsid w:val="00C227D0"/>
    <w:rsid w:val="00C23EB3"/>
    <w:rsid w:val="00C27EA0"/>
    <w:rsid w:val="00C30314"/>
    <w:rsid w:val="00C3379A"/>
    <w:rsid w:val="00C33D2F"/>
    <w:rsid w:val="00C3411A"/>
    <w:rsid w:val="00C34AC4"/>
    <w:rsid w:val="00C406FC"/>
    <w:rsid w:val="00C40DA2"/>
    <w:rsid w:val="00C41118"/>
    <w:rsid w:val="00C42CAF"/>
    <w:rsid w:val="00C558E5"/>
    <w:rsid w:val="00C559FF"/>
    <w:rsid w:val="00C55ECD"/>
    <w:rsid w:val="00C56E98"/>
    <w:rsid w:val="00C574AB"/>
    <w:rsid w:val="00C57EA8"/>
    <w:rsid w:val="00C60775"/>
    <w:rsid w:val="00C61B02"/>
    <w:rsid w:val="00C61D09"/>
    <w:rsid w:val="00C64529"/>
    <w:rsid w:val="00C653B7"/>
    <w:rsid w:val="00C66331"/>
    <w:rsid w:val="00C72C88"/>
    <w:rsid w:val="00C73B61"/>
    <w:rsid w:val="00C75630"/>
    <w:rsid w:val="00C76CD3"/>
    <w:rsid w:val="00C802AF"/>
    <w:rsid w:val="00C84923"/>
    <w:rsid w:val="00C84C92"/>
    <w:rsid w:val="00C86DC1"/>
    <w:rsid w:val="00C901BC"/>
    <w:rsid w:val="00C9141F"/>
    <w:rsid w:val="00C93840"/>
    <w:rsid w:val="00C94942"/>
    <w:rsid w:val="00CA0B87"/>
    <w:rsid w:val="00CA0F83"/>
    <w:rsid w:val="00CA1563"/>
    <w:rsid w:val="00CA2613"/>
    <w:rsid w:val="00CB21BF"/>
    <w:rsid w:val="00CB2493"/>
    <w:rsid w:val="00CB7B4A"/>
    <w:rsid w:val="00CC0A43"/>
    <w:rsid w:val="00CC114C"/>
    <w:rsid w:val="00CC6C22"/>
    <w:rsid w:val="00CC6FA0"/>
    <w:rsid w:val="00CC7DC9"/>
    <w:rsid w:val="00CC7ECB"/>
    <w:rsid w:val="00CD0EAF"/>
    <w:rsid w:val="00CD14A4"/>
    <w:rsid w:val="00CD33EB"/>
    <w:rsid w:val="00CD3BB6"/>
    <w:rsid w:val="00CD4044"/>
    <w:rsid w:val="00CE0EBA"/>
    <w:rsid w:val="00CE254E"/>
    <w:rsid w:val="00CE387B"/>
    <w:rsid w:val="00CE4199"/>
    <w:rsid w:val="00CE5F75"/>
    <w:rsid w:val="00CE66CD"/>
    <w:rsid w:val="00CE74EE"/>
    <w:rsid w:val="00CE7771"/>
    <w:rsid w:val="00CE7E8E"/>
    <w:rsid w:val="00CF16D8"/>
    <w:rsid w:val="00CF1926"/>
    <w:rsid w:val="00CF3AB8"/>
    <w:rsid w:val="00CF48DC"/>
    <w:rsid w:val="00CF4E3A"/>
    <w:rsid w:val="00CF5EA5"/>
    <w:rsid w:val="00D00F68"/>
    <w:rsid w:val="00D018DB"/>
    <w:rsid w:val="00D029F2"/>
    <w:rsid w:val="00D02F0A"/>
    <w:rsid w:val="00D0346D"/>
    <w:rsid w:val="00D039AE"/>
    <w:rsid w:val="00D03DE9"/>
    <w:rsid w:val="00D04713"/>
    <w:rsid w:val="00D07503"/>
    <w:rsid w:val="00D07AB9"/>
    <w:rsid w:val="00D103EA"/>
    <w:rsid w:val="00D212C5"/>
    <w:rsid w:val="00D2150D"/>
    <w:rsid w:val="00D2317C"/>
    <w:rsid w:val="00D244E4"/>
    <w:rsid w:val="00D261B9"/>
    <w:rsid w:val="00D26E61"/>
    <w:rsid w:val="00D27E8D"/>
    <w:rsid w:val="00D306E6"/>
    <w:rsid w:val="00D320E0"/>
    <w:rsid w:val="00D32A99"/>
    <w:rsid w:val="00D35B75"/>
    <w:rsid w:val="00D40B75"/>
    <w:rsid w:val="00D4435F"/>
    <w:rsid w:val="00D45EB1"/>
    <w:rsid w:val="00D45FFB"/>
    <w:rsid w:val="00D53907"/>
    <w:rsid w:val="00D54F47"/>
    <w:rsid w:val="00D5627C"/>
    <w:rsid w:val="00D568E2"/>
    <w:rsid w:val="00D57047"/>
    <w:rsid w:val="00D60A41"/>
    <w:rsid w:val="00D651FF"/>
    <w:rsid w:val="00D700D3"/>
    <w:rsid w:val="00D70353"/>
    <w:rsid w:val="00D71B16"/>
    <w:rsid w:val="00D73823"/>
    <w:rsid w:val="00D73F21"/>
    <w:rsid w:val="00D7522D"/>
    <w:rsid w:val="00D75E3B"/>
    <w:rsid w:val="00D765EA"/>
    <w:rsid w:val="00D8088E"/>
    <w:rsid w:val="00D81A03"/>
    <w:rsid w:val="00D83B07"/>
    <w:rsid w:val="00D86771"/>
    <w:rsid w:val="00D9256B"/>
    <w:rsid w:val="00D97168"/>
    <w:rsid w:val="00DA0755"/>
    <w:rsid w:val="00DB13C8"/>
    <w:rsid w:val="00DB1583"/>
    <w:rsid w:val="00DB4594"/>
    <w:rsid w:val="00DB5263"/>
    <w:rsid w:val="00DB7102"/>
    <w:rsid w:val="00DC07B3"/>
    <w:rsid w:val="00DC2011"/>
    <w:rsid w:val="00DC2924"/>
    <w:rsid w:val="00DC2E11"/>
    <w:rsid w:val="00DC3A53"/>
    <w:rsid w:val="00DC6D5A"/>
    <w:rsid w:val="00DD3849"/>
    <w:rsid w:val="00DE2D18"/>
    <w:rsid w:val="00DE50CF"/>
    <w:rsid w:val="00DE5F38"/>
    <w:rsid w:val="00DF2819"/>
    <w:rsid w:val="00DF51EB"/>
    <w:rsid w:val="00DF7113"/>
    <w:rsid w:val="00E00A2A"/>
    <w:rsid w:val="00E00E60"/>
    <w:rsid w:val="00E0100F"/>
    <w:rsid w:val="00E011E9"/>
    <w:rsid w:val="00E04EE7"/>
    <w:rsid w:val="00E062FF"/>
    <w:rsid w:val="00E07D73"/>
    <w:rsid w:val="00E115C8"/>
    <w:rsid w:val="00E1378E"/>
    <w:rsid w:val="00E15F69"/>
    <w:rsid w:val="00E16217"/>
    <w:rsid w:val="00E16B34"/>
    <w:rsid w:val="00E16E15"/>
    <w:rsid w:val="00E20CD7"/>
    <w:rsid w:val="00E21F01"/>
    <w:rsid w:val="00E24F21"/>
    <w:rsid w:val="00E275BB"/>
    <w:rsid w:val="00E27F57"/>
    <w:rsid w:val="00E3026F"/>
    <w:rsid w:val="00E332E7"/>
    <w:rsid w:val="00E35E2B"/>
    <w:rsid w:val="00E36687"/>
    <w:rsid w:val="00E369CA"/>
    <w:rsid w:val="00E37AD0"/>
    <w:rsid w:val="00E444CC"/>
    <w:rsid w:val="00E456E5"/>
    <w:rsid w:val="00E47D0D"/>
    <w:rsid w:val="00E53BE0"/>
    <w:rsid w:val="00E54239"/>
    <w:rsid w:val="00E556D8"/>
    <w:rsid w:val="00E578E1"/>
    <w:rsid w:val="00E62B91"/>
    <w:rsid w:val="00E64696"/>
    <w:rsid w:val="00E64C03"/>
    <w:rsid w:val="00E664DD"/>
    <w:rsid w:val="00E67BAC"/>
    <w:rsid w:val="00E71BD2"/>
    <w:rsid w:val="00E71E18"/>
    <w:rsid w:val="00E72540"/>
    <w:rsid w:val="00E743FB"/>
    <w:rsid w:val="00E75F09"/>
    <w:rsid w:val="00E77E13"/>
    <w:rsid w:val="00E77E42"/>
    <w:rsid w:val="00E86FC0"/>
    <w:rsid w:val="00E87ED9"/>
    <w:rsid w:val="00E90D93"/>
    <w:rsid w:val="00E92EB7"/>
    <w:rsid w:val="00E933E7"/>
    <w:rsid w:val="00E959DB"/>
    <w:rsid w:val="00E964A3"/>
    <w:rsid w:val="00EA033B"/>
    <w:rsid w:val="00EA17BD"/>
    <w:rsid w:val="00EA47C6"/>
    <w:rsid w:val="00EA4C3A"/>
    <w:rsid w:val="00EA4CBE"/>
    <w:rsid w:val="00EA59E4"/>
    <w:rsid w:val="00EA60CD"/>
    <w:rsid w:val="00EA64E0"/>
    <w:rsid w:val="00EB17EE"/>
    <w:rsid w:val="00EB26E6"/>
    <w:rsid w:val="00EB470D"/>
    <w:rsid w:val="00EB6043"/>
    <w:rsid w:val="00EC1071"/>
    <w:rsid w:val="00EC1505"/>
    <w:rsid w:val="00EC1DE8"/>
    <w:rsid w:val="00EC2D34"/>
    <w:rsid w:val="00EC389C"/>
    <w:rsid w:val="00EC3EBB"/>
    <w:rsid w:val="00ED55BD"/>
    <w:rsid w:val="00EE120B"/>
    <w:rsid w:val="00EE186C"/>
    <w:rsid w:val="00EE7DEC"/>
    <w:rsid w:val="00EF13E1"/>
    <w:rsid w:val="00EF501B"/>
    <w:rsid w:val="00EF66E5"/>
    <w:rsid w:val="00EF74C2"/>
    <w:rsid w:val="00EF7F85"/>
    <w:rsid w:val="00F0352E"/>
    <w:rsid w:val="00F037B0"/>
    <w:rsid w:val="00F04BE3"/>
    <w:rsid w:val="00F05EEC"/>
    <w:rsid w:val="00F069DC"/>
    <w:rsid w:val="00F07815"/>
    <w:rsid w:val="00F120C6"/>
    <w:rsid w:val="00F1472F"/>
    <w:rsid w:val="00F249C9"/>
    <w:rsid w:val="00F2542D"/>
    <w:rsid w:val="00F25608"/>
    <w:rsid w:val="00F257F1"/>
    <w:rsid w:val="00F261C7"/>
    <w:rsid w:val="00F301A5"/>
    <w:rsid w:val="00F30813"/>
    <w:rsid w:val="00F30A93"/>
    <w:rsid w:val="00F32B9F"/>
    <w:rsid w:val="00F32D94"/>
    <w:rsid w:val="00F33D3E"/>
    <w:rsid w:val="00F34DB1"/>
    <w:rsid w:val="00F352E9"/>
    <w:rsid w:val="00F36213"/>
    <w:rsid w:val="00F40E0C"/>
    <w:rsid w:val="00F42541"/>
    <w:rsid w:val="00F42FED"/>
    <w:rsid w:val="00F456BF"/>
    <w:rsid w:val="00F45991"/>
    <w:rsid w:val="00F45EA2"/>
    <w:rsid w:val="00F5393C"/>
    <w:rsid w:val="00F57182"/>
    <w:rsid w:val="00F5753A"/>
    <w:rsid w:val="00F6011B"/>
    <w:rsid w:val="00F62641"/>
    <w:rsid w:val="00F63477"/>
    <w:rsid w:val="00F644E2"/>
    <w:rsid w:val="00F662BC"/>
    <w:rsid w:val="00F6721B"/>
    <w:rsid w:val="00F73860"/>
    <w:rsid w:val="00F73999"/>
    <w:rsid w:val="00F742B7"/>
    <w:rsid w:val="00F776FE"/>
    <w:rsid w:val="00F8002D"/>
    <w:rsid w:val="00F831A5"/>
    <w:rsid w:val="00F835B4"/>
    <w:rsid w:val="00F911A5"/>
    <w:rsid w:val="00F91432"/>
    <w:rsid w:val="00F91AC4"/>
    <w:rsid w:val="00F93F39"/>
    <w:rsid w:val="00F940FB"/>
    <w:rsid w:val="00F96340"/>
    <w:rsid w:val="00F96537"/>
    <w:rsid w:val="00F96738"/>
    <w:rsid w:val="00F973F0"/>
    <w:rsid w:val="00F9795C"/>
    <w:rsid w:val="00FA2FF2"/>
    <w:rsid w:val="00FA3149"/>
    <w:rsid w:val="00FA41C8"/>
    <w:rsid w:val="00FA536D"/>
    <w:rsid w:val="00FA6861"/>
    <w:rsid w:val="00FA746F"/>
    <w:rsid w:val="00FB0474"/>
    <w:rsid w:val="00FB1752"/>
    <w:rsid w:val="00FB250E"/>
    <w:rsid w:val="00FB2824"/>
    <w:rsid w:val="00FB3609"/>
    <w:rsid w:val="00FB4BD2"/>
    <w:rsid w:val="00FB5167"/>
    <w:rsid w:val="00FC54AA"/>
    <w:rsid w:val="00FC71CB"/>
    <w:rsid w:val="00FD09C4"/>
    <w:rsid w:val="00FD16B8"/>
    <w:rsid w:val="00FD3274"/>
    <w:rsid w:val="00FD4F88"/>
    <w:rsid w:val="00FD52D1"/>
    <w:rsid w:val="00FD5705"/>
    <w:rsid w:val="00FE067B"/>
    <w:rsid w:val="00FE1424"/>
    <w:rsid w:val="00FE2136"/>
    <w:rsid w:val="00FE3F0B"/>
    <w:rsid w:val="00FE4DE5"/>
    <w:rsid w:val="00FF03D9"/>
    <w:rsid w:val="00FF168C"/>
    <w:rsid w:val="00FF1895"/>
    <w:rsid w:val="00FF6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45E9"/>
  <w15:chartTrackingRefBased/>
  <w15:docId w15:val="{C8B052DB-C327-4C48-A383-07BB6DE9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1C8"/>
    <w:pPr>
      <w:ind w:left="720"/>
      <w:contextualSpacing/>
    </w:pPr>
  </w:style>
  <w:style w:type="table" w:styleId="TableGrid">
    <w:name w:val="Table Grid"/>
    <w:basedOn w:val="TableNormal"/>
    <w:uiPriority w:val="39"/>
    <w:rsid w:val="00AD14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42541"/>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F42541"/>
    <w:rPr>
      <w:rFonts w:ascii="Times New Roman" w:hAnsi="Times New Roman" w:cs="Times New Roman"/>
      <w:noProof/>
    </w:rPr>
  </w:style>
  <w:style w:type="paragraph" w:customStyle="1" w:styleId="EndNoteBibliography">
    <w:name w:val="EndNote Bibliography"/>
    <w:basedOn w:val="Normal"/>
    <w:link w:val="EndNoteBibliographyChar"/>
    <w:rsid w:val="00F42541"/>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F42541"/>
    <w:rPr>
      <w:rFonts w:ascii="Times New Roman" w:hAnsi="Times New Roman" w:cs="Times New Roman"/>
      <w:noProof/>
    </w:rPr>
  </w:style>
  <w:style w:type="character" w:styleId="CommentReference">
    <w:name w:val="annotation reference"/>
    <w:basedOn w:val="DefaultParagraphFont"/>
    <w:uiPriority w:val="99"/>
    <w:semiHidden/>
    <w:unhideWhenUsed/>
    <w:rsid w:val="008F72BF"/>
    <w:rPr>
      <w:sz w:val="16"/>
      <w:szCs w:val="16"/>
    </w:rPr>
  </w:style>
  <w:style w:type="paragraph" w:styleId="CommentText">
    <w:name w:val="annotation text"/>
    <w:basedOn w:val="Normal"/>
    <w:link w:val="CommentTextChar"/>
    <w:uiPriority w:val="99"/>
    <w:unhideWhenUsed/>
    <w:rsid w:val="008F72BF"/>
    <w:pPr>
      <w:spacing w:line="240" w:lineRule="auto"/>
    </w:pPr>
    <w:rPr>
      <w:sz w:val="20"/>
      <w:szCs w:val="20"/>
    </w:rPr>
  </w:style>
  <w:style w:type="character" w:customStyle="1" w:styleId="CommentTextChar">
    <w:name w:val="Comment Text Char"/>
    <w:basedOn w:val="DefaultParagraphFont"/>
    <w:link w:val="CommentText"/>
    <w:uiPriority w:val="99"/>
    <w:rsid w:val="008F72BF"/>
    <w:rPr>
      <w:sz w:val="20"/>
      <w:szCs w:val="20"/>
    </w:rPr>
  </w:style>
  <w:style w:type="paragraph" w:styleId="CommentSubject">
    <w:name w:val="annotation subject"/>
    <w:basedOn w:val="CommentText"/>
    <w:next w:val="CommentText"/>
    <w:link w:val="CommentSubjectChar"/>
    <w:uiPriority w:val="99"/>
    <w:semiHidden/>
    <w:unhideWhenUsed/>
    <w:rsid w:val="008F72BF"/>
    <w:rPr>
      <w:b/>
      <w:bCs/>
    </w:rPr>
  </w:style>
  <w:style w:type="character" w:customStyle="1" w:styleId="CommentSubjectChar">
    <w:name w:val="Comment Subject Char"/>
    <w:basedOn w:val="CommentTextChar"/>
    <w:link w:val="CommentSubject"/>
    <w:uiPriority w:val="99"/>
    <w:semiHidden/>
    <w:rsid w:val="008F72BF"/>
    <w:rPr>
      <w:b/>
      <w:bCs/>
      <w:sz w:val="20"/>
      <w:szCs w:val="20"/>
    </w:rPr>
  </w:style>
  <w:style w:type="paragraph" w:styleId="Header">
    <w:name w:val="header"/>
    <w:basedOn w:val="Normal"/>
    <w:link w:val="HeaderChar"/>
    <w:uiPriority w:val="99"/>
    <w:unhideWhenUsed/>
    <w:rsid w:val="00144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564"/>
  </w:style>
  <w:style w:type="paragraph" w:styleId="Footer">
    <w:name w:val="footer"/>
    <w:basedOn w:val="Normal"/>
    <w:link w:val="FooterChar"/>
    <w:uiPriority w:val="99"/>
    <w:unhideWhenUsed/>
    <w:rsid w:val="00144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564"/>
  </w:style>
  <w:style w:type="character" w:styleId="LineNumber">
    <w:name w:val="line number"/>
    <w:basedOn w:val="DefaultParagraphFont"/>
    <w:uiPriority w:val="99"/>
    <w:semiHidden/>
    <w:unhideWhenUsed/>
    <w:rsid w:val="00B079D6"/>
  </w:style>
  <w:style w:type="paragraph" w:styleId="Revision">
    <w:name w:val="Revision"/>
    <w:hidden/>
    <w:uiPriority w:val="99"/>
    <w:semiHidden/>
    <w:rsid w:val="0050712B"/>
    <w:pPr>
      <w:spacing w:after="0" w:line="240" w:lineRule="auto"/>
    </w:pPr>
  </w:style>
  <w:style w:type="paragraph" w:styleId="HTMLPreformatted">
    <w:name w:val="HTML Preformatted"/>
    <w:basedOn w:val="Normal"/>
    <w:link w:val="HTMLPreformattedChar"/>
    <w:uiPriority w:val="99"/>
    <w:unhideWhenUsed/>
    <w:rsid w:val="00E9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933E7"/>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E9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4031">
      <w:bodyDiv w:val="1"/>
      <w:marLeft w:val="0"/>
      <w:marRight w:val="0"/>
      <w:marTop w:val="0"/>
      <w:marBottom w:val="0"/>
      <w:divBdr>
        <w:top w:val="none" w:sz="0" w:space="0" w:color="auto"/>
        <w:left w:val="none" w:sz="0" w:space="0" w:color="auto"/>
        <w:bottom w:val="none" w:sz="0" w:space="0" w:color="auto"/>
        <w:right w:val="none" w:sz="0" w:space="0" w:color="auto"/>
      </w:divBdr>
    </w:div>
    <w:div w:id="230820415">
      <w:bodyDiv w:val="1"/>
      <w:marLeft w:val="0"/>
      <w:marRight w:val="0"/>
      <w:marTop w:val="0"/>
      <w:marBottom w:val="0"/>
      <w:divBdr>
        <w:top w:val="none" w:sz="0" w:space="0" w:color="auto"/>
        <w:left w:val="none" w:sz="0" w:space="0" w:color="auto"/>
        <w:bottom w:val="none" w:sz="0" w:space="0" w:color="auto"/>
        <w:right w:val="none" w:sz="0" w:space="0" w:color="auto"/>
      </w:divBdr>
    </w:div>
    <w:div w:id="416485749">
      <w:bodyDiv w:val="1"/>
      <w:marLeft w:val="0"/>
      <w:marRight w:val="0"/>
      <w:marTop w:val="0"/>
      <w:marBottom w:val="0"/>
      <w:divBdr>
        <w:top w:val="none" w:sz="0" w:space="0" w:color="auto"/>
        <w:left w:val="none" w:sz="0" w:space="0" w:color="auto"/>
        <w:bottom w:val="none" w:sz="0" w:space="0" w:color="auto"/>
        <w:right w:val="none" w:sz="0" w:space="0" w:color="auto"/>
      </w:divBdr>
    </w:div>
    <w:div w:id="445538686">
      <w:bodyDiv w:val="1"/>
      <w:marLeft w:val="0"/>
      <w:marRight w:val="0"/>
      <w:marTop w:val="0"/>
      <w:marBottom w:val="0"/>
      <w:divBdr>
        <w:top w:val="none" w:sz="0" w:space="0" w:color="auto"/>
        <w:left w:val="none" w:sz="0" w:space="0" w:color="auto"/>
        <w:bottom w:val="none" w:sz="0" w:space="0" w:color="auto"/>
        <w:right w:val="none" w:sz="0" w:space="0" w:color="auto"/>
      </w:divBdr>
      <w:divsChild>
        <w:div w:id="1526753944">
          <w:marLeft w:val="0"/>
          <w:marRight w:val="0"/>
          <w:marTop w:val="0"/>
          <w:marBottom w:val="0"/>
          <w:divBdr>
            <w:top w:val="none" w:sz="0" w:space="0" w:color="auto"/>
            <w:left w:val="none" w:sz="0" w:space="0" w:color="auto"/>
            <w:bottom w:val="none" w:sz="0" w:space="0" w:color="auto"/>
            <w:right w:val="none" w:sz="0" w:space="0" w:color="auto"/>
          </w:divBdr>
        </w:div>
        <w:div w:id="1756241485">
          <w:marLeft w:val="0"/>
          <w:marRight w:val="0"/>
          <w:marTop w:val="0"/>
          <w:marBottom w:val="0"/>
          <w:divBdr>
            <w:top w:val="none" w:sz="0" w:space="0" w:color="auto"/>
            <w:left w:val="none" w:sz="0" w:space="0" w:color="auto"/>
            <w:bottom w:val="none" w:sz="0" w:space="0" w:color="auto"/>
            <w:right w:val="none" w:sz="0" w:space="0" w:color="auto"/>
          </w:divBdr>
        </w:div>
        <w:div w:id="209198254">
          <w:marLeft w:val="0"/>
          <w:marRight w:val="0"/>
          <w:marTop w:val="0"/>
          <w:marBottom w:val="0"/>
          <w:divBdr>
            <w:top w:val="none" w:sz="0" w:space="0" w:color="auto"/>
            <w:left w:val="none" w:sz="0" w:space="0" w:color="auto"/>
            <w:bottom w:val="none" w:sz="0" w:space="0" w:color="auto"/>
            <w:right w:val="none" w:sz="0" w:space="0" w:color="auto"/>
          </w:divBdr>
        </w:div>
        <w:div w:id="1339505590">
          <w:marLeft w:val="0"/>
          <w:marRight w:val="0"/>
          <w:marTop w:val="0"/>
          <w:marBottom w:val="0"/>
          <w:divBdr>
            <w:top w:val="none" w:sz="0" w:space="0" w:color="auto"/>
            <w:left w:val="none" w:sz="0" w:space="0" w:color="auto"/>
            <w:bottom w:val="none" w:sz="0" w:space="0" w:color="auto"/>
            <w:right w:val="none" w:sz="0" w:space="0" w:color="auto"/>
          </w:divBdr>
        </w:div>
        <w:div w:id="1045056496">
          <w:marLeft w:val="0"/>
          <w:marRight w:val="0"/>
          <w:marTop w:val="0"/>
          <w:marBottom w:val="0"/>
          <w:divBdr>
            <w:top w:val="none" w:sz="0" w:space="0" w:color="auto"/>
            <w:left w:val="none" w:sz="0" w:space="0" w:color="auto"/>
            <w:bottom w:val="none" w:sz="0" w:space="0" w:color="auto"/>
            <w:right w:val="none" w:sz="0" w:space="0" w:color="auto"/>
          </w:divBdr>
        </w:div>
        <w:div w:id="1181705714">
          <w:marLeft w:val="0"/>
          <w:marRight w:val="0"/>
          <w:marTop w:val="0"/>
          <w:marBottom w:val="0"/>
          <w:divBdr>
            <w:top w:val="none" w:sz="0" w:space="0" w:color="auto"/>
            <w:left w:val="none" w:sz="0" w:space="0" w:color="auto"/>
            <w:bottom w:val="none" w:sz="0" w:space="0" w:color="auto"/>
            <w:right w:val="none" w:sz="0" w:space="0" w:color="auto"/>
          </w:divBdr>
        </w:div>
        <w:div w:id="239406220">
          <w:marLeft w:val="0"/>
          <w:marRight w:val="0"/>
          <w:marTop w:val="0"/>
          <w:marBottom w:val="0"/>
          <w:divBdr>
            <w:top w:val="none" w:sz="0" w:space="0" w:color="auto"/>
            <w:left w:val="none" w:sz="0" w:space="0" w:color="auto"/>
            <w:bottom w:val="none" w:sz="0" w:space="0" w:color="auto"/>
            <w:right w:val="none" w:sz="0" w:space="0" w:color="auto"/>
          </w:divBdr>
        </w:div>
        <w:div w:id="1345060989">
          <w:marLeft w:val="0"/>
          <w:marRight w:val="0"/>
          <w:marTop w:val="0"/>
          <w:marBottom w:val="0"/>
          <w:divBdr>
            <w:top w:val="none" w:sz="0" w:space="0" w:color="auto"/>
            <w:left w:val="none" w:sz="0" w:space="0" w:color="auto"/>
            <w:bottom w:val="none" w:sz="0" w:space="0" w:color="auto"/>
            <w:right w:val="none" w:sz="0" w:space="0" w:color="auto"/>
          </w:divBdr>
        </w:div>
        <w:div w:id="1221793326">
          <w:marLeft w:val="0"/>
          <w:marRight w:val="0"/>
          <w:marTop w:val="0"/>
          <w:marBottom w:val="0"/>
          <w:divBdr>
            <w:top w:val="none" w:sz="0" w:space="0" w:color="auto"/>
            <w:left w:val="none" w:sz="0" w:space="0" w:color="auto"/>
            <w:bottom w:val="none" w:sz="0" w:space="0" w:color="auto"/>
            <w:right w:val="none" w:sz="0" w:space="0" w:color="auto"/>
          </w:divBdr>
        </w:div>
        <w:div w:id="1998262107">
          <w:marLeft w:val="0"/>
          <w:marRight w:val="0"/>
          <w:marTop w:val="0"/>
          <w:marBottom w:val="0"/>
          <w:divBdr>
            <w:top w:val="none" w:sz="0" w:space="0" w:color="auto"/>
            <w:left w:val="none" w:sz="0" w:space="0" w:color="auto"/>
            <w:bottom w:val="none" w:sz="0" w:space="0" w:color="auto"/>
            <w:right w:val="none" w:sz="0" w:space="0" w:color="auto"/>
          </w:divBdr>
        </w:div>
      </w:divsChild>
    </w:div>
    <w:div w:id="645353347">
      <w:bodyDiv w:val="1"/>
      <w:marLeft w:val="0"/>
      <w:marRight w:val="0"/>
      <w:marTop w:val="0"/>
      <w:marBottom w:val="0"/>
      <w:divBdr>
        <w:top w:val="none" w:sz="0" w:space="0" w:color="auto"/>
        <w:left w:val="none" w:sz="0" w:space="0" w:color="auto"/>
        <w:bottom w:val="none" w:sz="0" w:space="0" w:color="auto"/>
        <w:right w:val="none" w:sz="0" w:space="0" w:color="auto"/>
      </w:divBdr>
      <w:divsChild>
        <w:div w:id="1977098259">
          <w:marLeft w:val="0"/>
          <w:marRight w:val="0"/>
          <w:marTop w:val="0"/>
          <w:marBottom w:val="0"/>
          <w:divBdr>
            <w:top w:val="none" w:sz="0" w:space="0" w:color="auto"/>
            <w:left w:val="none" w:sz="0" w:space="0" w:color="auto"/>
            <w:bottom w:val="none" w:sz="0" w:space="0" w:color="auto"/>
            <w:right w:val="none" w:sz="0" w:space="0" w:color="auto"/>
          </w:divBdr>
        </w:div>
        <w:div w:id="28576993">
          <w:marLeft w:val="0"/>
          <w:marRight w:val="0"/>
          <w:marTop w:val="0"/>
          <w:marBottom w:val="0"/>
          <w:divBdr>
            <w:top w:val="none" w:sz="0" w:space="0" w:color="auto"/>
            <w:left w:val="none" w:sz="0" w:space="0" w:color="auto"/>
            <w:bottom w:val="none" w:sz="0" w:space="0" w:color="auto"/>
            <w:right w:val="none" w:sz="0" w:space="0" w:color="auto"/>
          </w:divBdr>
        </w:div>
        <w:div w:id="610283827">
          <w:marLeft w:val="0"/>
          <w:marRight w:val="0"/>
          <w:marTop w:val="0"/>
          <w:marBottom w:val="0"/>
          <w:divBdr>
            <w:top w:val="none" w:sz="0" w:space="0" w:color="auto"/>
            <w:left w:val="none" w:sz="0" w:space="0" w:color="auto"/>
            <w:bottom w:val="none" w:sz="0" w:space="0" w:color="auto"/>
            <w:right w:val="none" w:sz="0" w:space="0" w:color="auto"/>
          </w:divBdr>
        </w:div>
        <w:div w:id="242684855">
          <w:marLeft w:val="0"/>
          <w:marRight w:val="0"/>
          <w:marTop w:val="0"/>
          <w:marBottom w:val="0"/>
          <w:divBdr>
            <w:top w:val="none" w:sz="0" w:space="0" w:color="auto"/>
            <w:left w:val="none" w:sz="0" w:space="0" w:color="auto"/>
            <w:bottom w:val="none" w:sz="0" w:space="0" w:color="auto"/>
            <w:right w:val="none" w:sz="0" w:space="0" w:color="auto"/>
          </w:divBdr>
        </w:div>
        <w:div w:id="1478035038">
          <w:marLeft w:val="0"/>
          <w:marRight w:val="0"/>
          <w:marTop w:val="0"/>
          <w:marBottom w:val="0"/>
          <w:divBdr>
            <w:top w:val="none" w:sz="0" w:space="0" w:color="auto"/>
            <w:left w:val="none" w:sz="0" w:space="0" w:color="auto"/>
            <w:bottom w:val="none" w:sz="0" w:space="0" w:color="auto"/>
            <w:right w:val="none" w:sz="0" w:space="0" w:color="auto"/>
          </w:divBdr>
        </w:div>
        <w:div w:id="1575509011">
          <w:marLeft w:val="0"/>
          <w:marRight w:val="0"/>
          <w:marTop w:val="0"/>
          <w:marBottom w:val="0"/>
          <w:divBdr>
            <w:top w:val="none" w:sz="0" w:space="0" w:color="auto"/>
            <w:left w:val="none" w:sz="0" w:space="0" w:color="auto"/>
            <w:bottom w:val="none" w:sz="0" w:space="0" w:color="auto"/>
            <w:right w:val="none" w:sz="0" w:space="0" w:color="auto"/>
          </w:divBdr>
        </w:div>
        <w:div w:id="2069524683">
          <w:marLeft w:val="0"/>
          <w:marRight w:val="0"/>
          <w:marTop w:val="0"/>
          <w:marBottom w:val="0"/>
          <w:divBdr>
            <w:top w:val="none" w:sz="0" w:space="0" w:color="auto"/>
            <w:left w:val="none" w:sz="0" w:space="0" w:color="auto"/>
            <w:bottom w:val="none" w:sz="0" w:space="0" w:color="auto"/>
            <w:right w:val="none" w:sz="0" w:space="0" w:color="auto"/>
          </w:divBdr>
        </w:div>
        <w:div w:id="1218515319">
          <w:marLeft w:val="0"/>
          <w:marRight w:val="0"/>
          <w:marTop w:val="0"/>
          <w:marBottom w:val="0"/>
          <w:divBdr>
            <w:top w:val="none" w:sz="0" w:space="0" w:color="auto"/>
            <w:left w:val="none" w:sz="0" w:space="0" w:color="auto"/>
            <w:bottom w:val="none" w:sz="0" w:space="0" w:color="auto"/>
            <w:right w:val="none" w:sz="0" w:space="0" w:color="auto"/>
          </w:divBdr>
        </w:div>
        <w:div w:id="412968304">
          <w:marLeft w:val="0"/>
          <w:marRight w:val="0"/>
          <w:marTop w:val="0"/>
          <w:marBottom w:val="0"/>
          <w:divBdr>
            <w:top w:val="none" w:sz="0" w:space="0" w:color="auto"/>
            <w:left w:val="none" w:sz="0" w:space="0" w:color="auto"/>
            <w:bottom w:val="none" w:sz="0" w:space="0" w:color="auto"/>
            <w:right w:val="none" w:sz="0" w:space="0" w:color="auto"/>
          </w:divBdr>
        </w:div>
        <w:div w:id="535511113">
          <w:marLeft w:val="0"/>
          <w:marRight w:val="0"/>
          <w:marTop w:val="0"/>
          <w:marBottom w:val="0"/>
          <w:divBdr>
            <w:top w:val="none" w:sz="0" w:space="0" w:color="auto"/>
            <w:left w:val="none" w:sz="0" w:space="0" w:color="auto"/>
            <w:bottom w:val="none" w:sz="0" w:space="0" w:color="auto"/>
            <w:right w:val="none" w:sz="0" w:space="0" w:color="auto"/>
          </w:divBdr>
        </w:div>
        <w:div w:id="1435635605">
          <w:marLeft w:val="0"/>
          <w:marRight w:val="0"/>
          <w:marTop w:val="0"/>
          <w:marBottom w:val="0"/>
          <w:divBdr>
            <w:top w:val="none" w:sz="0" w:space="0" w:color="auto"/>
            <w:left w:val="none" w:sz="0" w:space="0" w:color="auto"/>
            <w:bottom w:val="none" w:sz="0" w:space="0" w:color="auto"/>
            <w:right w:val="none" w:sz="0" w:space="0" w:color="auto"/>
          </w:divBdr>
        </w:div>
        <w:div w:id="1594506224">
          <w:marLeft w:val="0"/>
          <w:marRight w:val="0"/>
          <w:marTop w:val="0"/>
          <w:marBottom w:val="0"/>
          <w:divBdr>
            <w:top w:val="none" w:sz="0" w:space="0" w:color="auto"/>
            <w:left w:val="none" w:sz="0" w:space="0" w:color="auto"/>
            <w:bottom w:val="none" w:sz="0" w:space="0" w:color="auto"/>
            <w:right w:val="none" w:sz="0" w:space="0" w:color="auto"/>
          </w:divBdr>
        </w:div>
        <w:div w:id="2056848379">
          <w:marLeft w:val="0"/>
          <w:marRight w:val="0"/>
          <w:marTop w:val="0"/>
          <w:marBottom w:val="0"/>
          <w:divBdr>
            <w:top w:val="none" w:sz="0" w:space="0" w:color="auto"/>
            <w:left w:val="none" w:sz="0" w:space="0" w:color="auto"/>
            <w:bottom w:val="none" w:sz="0" w:space="0" w:color="auto"/>
            <w:right w:val="none" w:sz="0" w:space="0" w:color="auto"/>
          </w:divBdr>
        </w:div>
        <w:div w:id="1052316086">
          <w:marLeft w:val="0"/>
          <w:marRight w:val="0"/>
          <w:marTop w:val="0"/>
          <w:marBottom w:val="0"/>
          <w:divBdr>
            <w:top w:val="none" w:sz="0" w:space="0" w:color="auto"/>
            <w:left w:val="none" w:sz="0" w:space="0" w:color="auto"/>
            <w:bottom w:val="none" w:sz="0" w:space="0" w:color="auto"/>
            <w:right w:val="none" w:sz="0" w:space="0" w:color="auto"/>
          </w:divBdr>
        </w:div>
        <w:div w:id="1838231782">
          <w:marLeft w:val="0"/>
          <w:marRight w:val="0"/>
          <w:marTop w:val="0"/>
          <w:marBottom w:val="0"/>
          <w:divBdr>
            <w:top w:val="none" w:sz="0" w:space="0" w:color="auto"/>
            <w:left w:val="none" w:sz="0" w:space="0" w:color="auto"/>
            <w:bottom w:val="none" w:sz="0" w:space="0" w:color="auto"/>
            <w:right w:val="none" w:sz="0" w:space="0" w:color="auto"/>
          </w:divBdr>
        </w:div>
        <w:div w:id="2057731265">
          <w:marLeft w:val="0"/>
          <w:marRight w:val="0"/>
          <w:marTop w:val="0"/>
          <w:marBottom w:val="0"/>
          <w:divBdr>
            <w:top w:val="none" w:sz="0" w:space="0" w:color="auto"/>
            <w:left w:val="none" w:sz="0" w:space="0" w:color="auto"/>
            <w:bottom w:val="none" w:sz="0" w:space="0" w:color="auto"/>
            <w:right w:val="none" w:sz="0" w:space="0" w:color="auto"/>
          </w:divBdr>
        </w:div>
        <w:div w:id="857429776">
          <w:marLeft w:val="0"/>
          <w:marRight w:val="0"/>
          <w:marTop w:val="0"/>
          <w:marBottom w:val="0"/>
          <w:divBdr>
            <w:top w:val="none" w:sz="0" w:space="0" w:color="auto"/>
            <w:left w:val="none" w:sz="0" w:space="0" w:color="auto"/>
            <w:bottom w:val="none" w:sz="0" w:space="0" w:color="auto"/>
            <w:right w:val="none" w:sz="0" w:space="0" w:color="auto"/>
          </w:divBdr>
        </w:div>
        <w:div w:id="657731529">
          <w:marLeft w:val="0"/>
          <w:marRight w:val="0"/>
          <w:marTop w:val="0"/>
          <w:marBottom w:val="0"/>
          <w:divBdr>
            <w:top w:val="none" w:sz="0" w:space="0" w:color="auto"/>
            <w:left w:val="none" w:sz="0" w:space="0" w:color="auto"/>
            <w:bottom w:val="none" w:sz="0" w:space="0" w:color="auto"/>
            <w:right w:val="none" w:sz="0" w:space="0" w:color="auto"/>
          </w:divBdr>
        </w:div>
        <w:div w:id="1155143660">
          <w:marLeft w:val="0"/>
          <w:marRight w:val="0"/>
          <w:marTop w:val="0"/>
          <w:marBottom w:val="0"/>
          <w:divBdr>
            <w:top w:val="none" w:sz="0" w:space="0" w:color="auto"/>
            <w:left w:val="none" w:sz="0" w:space="0" w:color="auto"/>
            <w:bottom w:val="none" w:sz="0" w:space="0" w:color="auto"/>
            <w:right w:val="none" w:sz="0" w:space="0" w:color="auto"/>
          </w:divBdr>
        </w:div>
        <w:div w:id="1178422598">
          <w:marLeft w:val="0"/>
          <w:marRight w:val="0"/>
          <w:marTop w:val="0"/>
          <w:marBottom w:val="0"/>
          <w:divBdr>
            <w:top w:val="none" w:sz="0" w:space="0" w:color="auto"/>
            <w:left w:val="none" w:sz="0" w:space="0" w:color="auto"/>
            <w:bottom w:val="none" w:sz="0" w:space="0" w:color="auto"/>
            <w:right w:val="none" w:sz="0" w:space="0" w:color="auto"/>
          </w:divBdr>
        </w:div>
      </w:divsChild>
    </w:div>
    <w:div w:id="923227705">
      <w:bodyDiv w:val="1"/>
      <w:marLeft w:val="0"/>
      <w:marRight w:val="0"/>
      <w:marTop w:val="0"/>
      <w:marBottom w:val="0"/>
      <w:divBdr>
        <w:top w:val="none" w:sz="0" w:space="0" w:color="auto"/>
        <w:left w:val="none" w:sz="0" w:space="0" w:color="auto"/>
        <w:bottom w:val="none" w:sz="0" w:space="0" w:color="auto"/>
        <w:right w:val="none" w:sz="0" w:space="0" w:color="auto"/>
      </w:divBdr>
    </w:div>
    <w:div w:id="1028875156">
      <w:bodyDiv w:val="1"/>
      <w:marLeft w:val="0"/>
      <w:marRight w:val="0"/>
      <w:marTop w:val="0"/>
      <w:marBottom w:val="0"/>
      <w:divBdr>
        <w:top w:val="none" w:sz="0" w:space="0" w:color="auto"/>
        <w:left w:val="none" w:sz="0" w:space="0" w:color="auto"/>
        <w:bottom w:val="none" w:sz="0" w:space="0" w:color="auto"/>
        <w:right w:val="none" w:sz="0" w:space="0" w:color="auto"/>
      </w:divBdr>
      <w:divsChild>
        <w:div w:id="346174639">
          <w:marLeft w:val="720"/>
          <w:marRight w:val="0"/>
          <w:marTop w:val="0"/>
          <w:marBottom w:val="0"/>
          <w:divBdr>
            <w:top w:val="none" w:sz="0" w:space="0" w:color="auto"/>
            <w:left w:val="none" w:sz="0" w:space="0" w:color="auto"/>
            <w:bottom w:val="none" w:sz="0" w:space="0" w:color="auto"/>
            <w:right w:val="none" w:sz="0" w:space="0" w:color="auto"/>
          </w:divBdr>
        </w:div>
      </w:divsChild>
    </w:div>
    <w:div w:id="1207374374">
      <w:bodyDiv w:val="1"/>
      <w:marLeft w:val="0"/>
      <w:marRight w:val="0"/>
      <w:marTop w:val="0"/>
      <w:marBottom w:val="0"/>
      <w:divBdr>
        <w:top w:val="none" w:sz="0" w:space="0" w:color="auto"/>
        <w:left w:val="none" w:sz="0" w:space="0" w:color="auto"/>
        <w:bottom w:val="none" w:sz="0" w:space="0" w:color="auto"/>
        <w:right w:val="none" w:sz="0" w:space="0" w:color="auto"/>
      </w:divBdr>
    </w:div>
    <w:div w:id="1224214800">
      <w:bodyDiv w:val="1"/>
      <w:marLeft w:val="0"/>
      <w:marRight w:val="0"/>
      <w:marTop w:val="0"/>
      <w:marBottom w:val="0"/>
      <w:divBdr>
        <w:top w:val="none" w:sz="0" w:space="0" w:color="auto"/>
        <w:left w:val="none" w:sz="0" w:space="0" w:color="auto"/>
        <w:bottom w:val="none" w:sz="0" w:space="0" w:color="auto"/>
        <w:right w:val="none" w:sz="0" w:space="0" w:color="auto"/>
      </w:divBdr>
    </w:div>
    <w:div w:id="1329022662">
      <w:bodyDiv w:val="1"/>
      <w:marLeft w:val="0"/>
      <w:marRight w:val="0"/>
      <w:marTop w:val="0"/>
      <w:marBottom w:val="0"/>
      <w:divBdr>
        <w:top w:val="none" w:sz="0" w:space="0" w:color="auto"/>
        <w:left w:val="none" w:sz="0" w:space="0" w:color="auto"/>
        <w:bottom w:val="none" w:sz="0" w:space="0" w:color="auto"/>
        <w:right w:val="none" w:sz="0" w:space="0" w:color="auto"/>
      </w:divBdr>
    </w:div>
    <w:div w:id="1377855724">
      <w:bodyDiv w:val="1"/>
      <w:marLeft w:val="0"/>
      <w:marRight w:val="0"/>
      <w:marTop w:val="0"/>
      <w:marBottom w:val="0"/>
      <w:divBdr>
        <w:top w:val="none" w:sz="0" w:space="0" w:color="auto"/>
        <w:left w:val="none" w:sz="0" w:space="0" w:color="auto"/>
        <w:bottom w:val="none" w:sz="0" w:space="0" w:color="auto"/>
        <w:right w:val="none" w:sz="0" w:space="0" w:color="auto"/>
      </w:divBdr>
    </w:div>
    <w:div w:id="1619950948">
      <w:bodyDiv w:val="1"/>
      <w:marLeft w:val="0"/>
      <w:marRight w:val="0"/>
      <w:marTop w:val="0"/>
      <w:marBottom w:val="0"/>
      <w:divBdr>
        <w:top w:val="none" w:sz="0" w:space="0" w:color="auto"/>
        <w:left w:val="none" w:sz="0" w:space="0" w:color="auto"/>
        <w:bottom w:val="none" w:sz="0" w:space="0" w:color="auto"/>
        <w:right w:val="none" w:sz="0" w:space="0" w:color="auto"/>
      </w:divBdr>
    </w:div>
    <w:div w:id="1835606938">
      <w:bodyDiv w:val="1"/>
      <w:marLeft w:val="0"/>
      <w:marRight w:val="0"/>
      <w:marTop w:val="0"/>
      <w:marBottom w:val="0"/>
      <w:divBdr>
        <w:top w:val="none" w:sz="0" w:space="0" w:color="auto"/>
        <w:left w:val="none" w:sz="0" w:space="0" w:color="auto"/>
        <w:bottom w:val="none" w:sz="0" w:space="0" w:color="auto"/>
        <w:right w:val="none" w:sz="0" w:space="0" w:color="auto"/>
      </w:divBdr>
    </w:div>
    <w:div w:id="1851799277">
      <w:bodyDiv w:val="1"/>
      <w:marLeft w:val="0"/>
      <w:marRight w:val="0"/>
      <w:marTop w:val="0"/>
      <w:marBottom w:val="0"/>
      <w:divBdr>
        <w:top w:val="none" w:sz="0" w:space="0" w:color="auto"/>
        <w:left w:val="none" w:sz="0" w:space="0" w:color="auto"/>
        <w:bottom w:val="none" w:sz="0" w:space="0" w:color="auto"/>
        <w:right w:val="none" w:sz="0" w:space="0" w:color="auto"/>
      </w:divBdr>
    </w:div>
    <w:div w:id="20385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ED357-4DCF-4474-B340-B9016589FF40}">
  <ds:schemaRefs>
    <ds:schemaRef ds:uri="http://schemas.microsoft.com/office/2006/metadata/properties"/>
    <ds:schemaRef ds:uri="http://schemas.microsoft.com/office/infopath/2007/PartnerControls"/>
    <ds:schemaRef ds:uri="f521f82e-aa1f-4955-a3d2-f2865c7f722d"/>
  </ds:schemaRefs>
</ds:datastoreItem>
</file>

<file path=customXml/itemProps2.xml><?xml version="1.0" encoding="utf-8"?>
<ds:datastoreItem xmlns:ds="http://schemas.openxmlformats.org/officeDocument/2006/customXml" ds:itemID="{6BDA4397-9EB4-4F1E-94E3-4679FB560768}">
  <ds:schemaRefs>
    <ds:schemaRef ds:uri="http://schemas.openxmlformats.org/officeDocument/2006/bibliography"/>
  </ds:schemaRefs>
</ds:datastoreItem>
</file>

<file path=customXml/itemProps3.xml><?xml version="1.0" encoding="utf-8"?>
<ds:datastoreItem xmlns:ds="http://schemas.openxmlformats.org/officeDocument/2006/customXml" ds:itemID="{8BD37C25-6E9B-40D7-BFF7-8A32E2C33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CB9DEC-363A-4E52-AB01-CF607ECB9F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4124</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16</cp:revision>
  <dcterms:created xsi:type="dcterms:W3CDTF">2024-03-22T19:27:00Z</dcterms:created>
  <dcterms:modified xsi:type="dcterms:W3CDTF">2024-05-05T15:52:00Z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