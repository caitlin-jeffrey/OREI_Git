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225A6FAD" w:rsidR="00FF3370" w:rsidRPr="00500914" w:rsidRDefault="00FF3370" w:rsidP="00704D01">
      <w:pPr>
        <w:spacing w:line="480" w:lineRule="auto"/>
        <w:ind w:firstLine="720"/>
        <w:jc w:val="both"/>
        <w:rPr>
          <w:rFonts w:ascii="Times New Roman" w:hAnsi="Times New Roman" w:cs="Times New Roman"/>
          <w:bCs/>
          <w:sz w:val="24"/>
          <w:szCs w:val="24"/>
        </w:rPr>
      </w:pPr>
      <w:commentRangeStart w:id="1"/>
      <w:r w:rsidRPr="00500914">
        <w:rPr>
          <w:rFonts w:ascii="Times New Roman" w:hAnsi="Times New Roman" w:cs="Times New Roman"/>
          <w:bCs/>
          <w:sz w:val="24"/>
          <w:szCs w:val="24"/>
        </w:rPr>
        <w:t>Variation in distribution and diversity of</w:t>
      </w:r>
      <w:r w:rsidRPr="002F658D">
        <w:rPr>
          <w:rFonts w:ascii="Times New Roman" w:hAnsi="Times New Roman" w:cs="Times New Roman"/>
          <w:bCs/>
          <w:i/>
          <w:iCs/>
          <w:sz w:val="24"/>
          <w:szCs w:val="24"/>
        </w:rPr>
        <w:t xml:space="preserve"> </w:t>
      </w:r>
      <w:commentRangeStart w:id="2"/>
      <w:r w:rsidRPr="002F658D">
        <w:rPr>
          <w:rFonts w:ascii="Times New Roman" w:hAnsi="Times New Roman" w:cs="Times New Roman"/>
          <w:bCs/>
          <w:i/>
          <w:iCs/>
          <w:sz w:val="24"/>
          <w:szCs w:val="24"/>
        </w:rPr>
        <w:t>Staphylococcus</w:t>
      </w:r>
      <w:r w:rsidRPr="00500914">
        <w:rPr>
          <w:rFonts w:ascii="Times New Roman" w:hAnsi="Times New Roman" w:cs="Times New Roman"/>
          <w:bCs/>
          <w:sz w:val="24"/>
          <w:szCs w:val="24"/>
        </w:rPr>
        <w:t xml:space="preserve"> species </w:t>
      </w:r>
      <w:commentRangeEnd w:id="2"/>
      <w:r w:rsidR="00985A64">
        <w:rPr>
          <w:rStyle w:val="CommentReference"/>
        </w:rPr>
        <w:commentReference w:id="2"/>
      </w:r>
      <w:r w:rsidRPr="00500914">
        <w:rPr>
          <w:rFonts w:ascii="Times New Roman" w:hAnsi="Times New Roman" w:cs="Times New Roman"/>
          <w:bCs/>
          <w:sz w:val="24"/>
          <w:szCs w:val="24"/>
        </w:rPr>
        <w:t>causing intramammary infections in dairy cattle is associated with different management practices</w:t>
      </w:r>
      <w:commentRangeEnd w:id="1"/>
      <w:r w:rsidR="00372C5D">
        <w:rPr>
          <w:rStyle w:val="CommentReference"/>
        </w:rPr>
        <w:commentReference w:id="1"/>
      </w:r>
      <w:r w:rsidRPr="00500914">
        <w:rPr>
          <w:rFonts w:ascii="Times New Roman" w:hAnsi="Times New Roman" w:cs="Times New Roman"/>
          <w:bCs/>
          <w:sz w:val="24"/>
          <w:szCs w:val="24"/>
        </w:rPr>
        <w:t xml:space="preserve">. </w:t>
      </w:r>
      <w:commentRangeStart w:id="3"/>
      <w:r w:rsidRPr="00500914">
        <w:rPr>
          <w:rFonts w:ascii="Times New Roman" w:hAnsi="Times New Roman" w:cs="Times New Roman"/>
          <w:bCs/>
          <w:sz w:val="24"/>
          <w:szCs w:val="24"/>
        </w:rPr>
        <w:t xml:space="preserve">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t>
      </w:r>
      <w:r w:rsidR="00372C5D">
        <w:rPr>
          <w:rFonts w:ascii="Times New Roman" w:hAnsi="Times New Roman" w:cs="Times New Roman"/>
          <w:bCs/>
          <w:sz w:val="24"/>
          <w:szCs w:val="24"/>
        </w:rPr>
        <w:t>caused by</w:t>
      </w:r>
      <w:r w:rsidRPr="00500914">
        <w:rPr>
          <w:rFonts w:ascii="Times New Roman" w:hAnsi="Times New Roman" w:cs="Times New Roman"/>
          <w:bCs/>
          <w:sz w:val="24"/>
          <w:szCs w:val="24"/>
        </w:rPr>
        <w:t xml:space="preserve"> the most </w:t>
      </w:r>
      <w:r>
        <w:rPr>
          <w:rFonts w:ascii="Times New Roman" w:hAnsi="Times New Roman" w:cs="Times New Roman"/>
          <w:bCs/>
          <w:sz w:val="24"/>
          <w:szCs w:val="24"/>
        </w:rPr>
        <w:t xml:space="preserve">frequently </w:t>
      </w:r>
      <w:r w:rsidRPr="00500914">
        <w:rPr>
          <w:rFonts w:ascii="Times New Roman" w:hAnsi="Times New Roman" w:cs="Times New Roman"/>
          <w:bCs/>
          <w:sz w:val="24"/>
          <w:szCs w:val="24"/>
        </w:rPr>
        <w:t>isolated species</w:t>
      </w:r>
      <w:commentRangeEnd w:id="3"/>
      <w:r w:rsidR="00372C5D">
        <w:rPr>
          <w:rStyle w:val="CommentReference"/>
        </w:rPr>
        <w:commentReference w:id="3"/>
      </w:r>
      <w:r w:rsidRPr="00500914">
        <w:rPr>
          <w:rFonts w:ascii="Times New Roman" w:hAnsi="Times New Roman" w:cs="Times New Roman"/>
          <w:bCs/>
          <w:sz w:val="24"/>
          <w:szCs w:val="24"/>
        </w:rPr>
        <w:t xml:space="preserve">. </w:t>
      </w:r>
      <w:r>
        <w:rPr>
          <w:rFonts w:ascii="Times New Roman" w:hAnsi="Times New Roman" w:cs="Times New Roman"/>
          <w:bCs/>
          <w:sz w:val="24"/>
          <w:szCs w:val="24"/>
        </w:rPr>
        <w:t xml:space="preserve">Compared to </w:t>
      </w:r>
      <w:r w:rsidR="00B3233F">
        <w:rPr>
          <w:rFonts w:ascii="Times New Roman" w:hAnsi="Times New Roman" w:cs="Times New Roman"/>
          <w:bCs/>
          <w:sz w:val="24"/>
          <w:szCs w:val="24"/>
        </w:rPr>
        <w:t>healthy</w:t>
      </w:r>
      <w:r>
        <w:rPr>
          <w:rFonts w:ascii="Times New Roman" w:hAnsi="Times New Roman" w:cs="Times New Roman"/>
          <w:bCs/>
          <w:sz w:val="24"/>
          <w:szCs w:val="24"/>
        </w:rPr>
        <w:t xml:space="preserve"> quarters, </w:t>
      </w:r>
      <w:r w:rsidRPr="00500914">
        <w:rPr>
          <w:rFonts w:ascii="Times New Roman" w:hAnsi="Times New Roman" w:cs="Times New Roman"/>
          <w:bCs/>
          <w:sz w:val="24"/>
          <w:szCs w:val="24"/>
        </w:rPr>
        <w:t xml:space="preserve">SCC was higher in quarters infected with 9 of 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Although</w:t>
      </w:r>
      <w:r>
        <w:rPr>
          <w:rFonts w:ascii="Times New Roman" w:hAnsi="Times New Roman" w:cs="Times New Roman"/>
          <w:bCs/>
          <w:sz w:val="24"/>
          <w:szCs w:val="24"/>
        </w:rPr>
        <w:t xml:space="preserve"> </w:t>
      </w:r>
      <w:r w:rsidR="00D43359">
        <w:rPr>
          <w:rFonts w:ascii="Times New Roman" w:hAnsi="Times New Roman" w:cs="Times New Roman"/>
          <w:bCs/>
          <w:sz w:val="24"/>
          <w:szCs w:val="24"/>
        </w:rPr>
        <w:t xml:space="preserve">the </w:t>
      </w:r>
      <w:r w:rsidRPr="00500914">
        <w:rPr>
          <w:rFonts w:ascii="Times New Roman" w:hAnsi="Times New Roman" w:cs="Times New Roman"/>
          <w:bCs/>
          <w:sz w:val="24"/>
          <w:szCs w:val="24"/>
        </w:rPr>
        <w:t xml:space="preserve">increase in SCC was modest for most species observed, their widespread nature can still result in </w:t>
      </w:r>
      <w:r w:rsidR="00520A8D">
        <w:rPr>
          <w:rFonts w:ascii="Times New Roman" w:hAnsi="Times New Roman" w:cs="Times New Roman"/>
          <w:bCs/>
          <w:sz w:val="24"/>
          <w:szCs w:val="24"/>
        </w:rPr>
        <w:t>increased</w:t>
      </w:r>
      <w:r w:rsidRPr="00500914">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6809329E" w:rsidR="00FF3370" w:rsidRPr="00E819EF" w:rsidRDefault="00FF3370" w:rsidP="00704D01">
      <w:pPr>
        <w:spacing w:line="480" w:lineRule="auto"/>
        <w:ind w:firstLine="720"/>
        <w:rPr>
          <w:rFonts w:ascii="Times New Roman" w:hAnsi="Times New Roman" w:cs="Times New Roman"/>
          <w:sz w:val="24"/>
          <w:szCs w:val="24"/>
        </w:rPr>
      </w:pPr>
      <w:commentRangeStart w:id="4"/>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81261">
        <w:rPr>
          <w:rFonts w:ascii="Times New Roman" w:hAnsi="Times New Roman" w:cs="Times New Roman"/>
          <w:sz w:val="24"/>
          <w:szCs w:val="24"/>
        </w:rPr>
        <w:t>SaM</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Pr="00E150CB">
        <w:rPr>
          <w:rFonts w:ascii="Times New Roman" w:hAnsi="Times New Roman" w:cs="Times New Roman"/>
          <w:color w:val="FF0000"/>
          <w:sz w:val="24"/>
          <w:szCs w:val="24"/>
          <w:rPrChange w:id="5" w:author="Caitlin Jeffrey" w:date="2024-06-07T13:02:00Z" w16du:dateUtc="2024-06-07T17:02:00Z">
            <w:rPr>
              <w:rFonts w:ascii="Times New Roman" w:hAnsi="Times New Roman" w:cs="Times New Roman"/>
              <w:sz w:val="24"/>
              <w:szCs w:val="24"/>
            </w:rPr>
          </w:rPrChange>
        </w:rPr>
        <w:t xml:space="preserve">No previous studies have </w:t>
      </w:r>
      <w:r w:rsidR="00EE4F95" w:rsidRPr="00E150CB">
        <w:rPr>
          <w:rFonts w:ascii="Times New Roman" w:hAnsi="Times New Roman" w:cs="Times New Roman"/>
          <w:color w:val="FF0000"/>
          <w:sz w:val="24"/>
          <w:szCs w:val="24"/>
          <w:rPrChange w:id="6" w:author="Caitlin Jeffrey" w:date="2024-06-07T13:02:00Z" w16du:dateUtc="2024-06-07T17:02:00Z">
            <w:rPr>
              <w:rFonts w:ascii="Times New Roman" w:hAnsi="Times New Roman" w:cs="Times New Roman"/>
              <w:sz w:val="24"/>
              <w:szCs w:val="24"/>
            </w:rPr>
          </w:rPrChange>
        </w:rPr>
        <w:t>explored</w:t>
      </w:r>
      <w:r w:rsidR="003C4942" w:rsidRPr="00E150CB">
        <w:rPr>
          <w:rFonts w:ascii="Times New Roman" w:hAnsi="Times New Roman" w:cs="Times New Roman"/>
          <w:color w:val="FF0000"/>
          <w:sz w:val="24"/>
          <w:szCs w:val="24"/>
          <w:rPrChange w:id="7" w:author="Caitlin Jeffrey" w:date="2024-06-07T13:02:00Z" w16du:dateUtc="2024-06-07T17:02:00Z">
            <w:rPr>
              <w:rFonts w:ascii="Times New Roman" w:hAnsi="Times New Roman" w:cs="Times New Roman"/>
              <w:sz w:val="24"/>
              <w:szCs w:val="24"/>
            </w:rPr>
          </w:rPrChange>
        </w:rPr>
        <w:t xml:space="preserve"> the species-specific effect on </w:t>
      </w:r>
      <w:r w:rsidR="008532D1" w:rsidRPr="00E150CB">
        <w:rPr>
          <w:rFonts w:ascii="Times New Roman" w:hAnsi="Times New Roman" w:cs="Times New Roman"/>
          <w:color w:val="FF0000"/>
          <w:sz w:val="24"/>
          <w:szCs w:val="24"/>
          <w:rPrChange w:id="8" w:author="Caitlin Jeffrey" w:date="2024-06-07T13:02:00Z" w16du:dateUtc="2024-06-07T17:02:00Z">
            <w:rPr>
              <w:rFonts w:ascii="Times New Roman" w:hAnsi="Times New Roman" w:cs="Times New Roman"/>
              <w:sz w:val="24"/>
              <w:szCs w:val="24"/>
            </w:rPr>
          </w:rPrChange>
        </w:rPr>
        <w:t xml:space="preserve">quarter </w:t>
      </w:r>
      <w:r w:rsidR="003C4942" w:rsidRPr="00E150CB">
        <w:rPr>
          <w:rFonts w:ascii="Times New Roman" w:hAnsi="Times New Roman" w:cs="Times New Roman"/>
          <w:color w:val="FF0000"/>
          <w:sz w:val="24"/>
          <w:szCs w:val="24"/>
          <w:rPrChange w:id="9" w:author="Caitlin Jeffrey" w:date="2024-06-07T13:02:00Z" w16du:dateUtc="2024-06-07T17:02:00Z">
            <w:rPr>
              <w:rFonts w:ascii="Times New Roman" w:hAnsi="Times New Roman" w:cs="Times New Roman"/>
              <w:sz w:val="24"/>
              <w:szCs w:val="24"/>
            </w:rPr>
          </w:rPrChange>
        </w:rPr>
        <w:t>somatic cell count</w:t>
      </w:r>
      <w:r w:rsidRPr="00E150CB">
        <w:rPr>
          <w:rFonts w:ascii="Times New Roman" w:hAnsi="Times New Roman" w:cs="Times New Roman"/>
          <w:color w:val="FF0000"/>
          <w:sz w:val="24"/>
          <w:szCs w:val="24"/>
          <w:rPrChange w:id="10" w:author="Caitlin Jeffrey" w:date="2024-06-07T13:02:00Z" w16du:dateUtc="2024-06-07T17:02:00Z">
            <w:rPr>
              <w:rFonts w:ascii="Times New Roman" w:hAnsi="Times New Roman" w:cs="Times New Roman"/>
              <w:sz w:val="24"/>
              <w:szCs w:val="24"/>
            </w:rPr>
          </w:rPrChange>
        </w:rPr>
        <w:t xml:space="preserve"> </w:t>
      </w:r>
      <w:r w:rsidR="003C4942" w:rsidRPr="00E150CB">
        <w:rPr>
          <w:rFonts w:ascii="Times New Roman" w:hAnsi="Times New Roman" w:cs="Times New Roman"/>
          <w:color w:val="FF0000"/>
          <w:sz w:val="24"/>
          <w:szCs w:val="24"/>
          <w:rPrChange w:id="11" w:author="Caitlin Jeffrey" w:date="2024-06-07T13:02:00Z" w16du:dateUtc="2024-06-07T17:02:00Z">
            <w:rPr>
              <w:rFonts w:ascii="Times New Roman" w:hAnsi="Times New Roman" w:cs="Times New Roman"/>
              <w:sz w:val="24"/>
              <w:szCs w:val="24"/>
            </w:rPr>
          </w:rPrChange>
        </w:rPr>
        <w:t xml:space="preserve">of </w:t>
      </w:r>
      <w:proofErr w:type="spellStart"/>
      <w:r w:rsidR="004B241E" w:rsidRPr="00E150CB">
        <w:rPr>
          <w:rFonts w:ascii="Times New Roman" w:hAnsi="Times New Roman" w:cs="Times New Roman"/>
          <w:color w:val="FF0000"/>
          <w:sz w:val="24"/>
          <w:szCs w:val="24"/>
          <w:rPrChange w:id="12" w:author="Caitlin Jeffrey" w:date="2024-06-07T13:02:00Z" w16du:dateUtc="2024-06-07T17:02:00Z">
            <w:rPr>
              <w:rFonts w:ascii="Times New Roman" w:hAnsi="Times New Roman" w:cs="Times New Roman"/>
              <w:sz w:val="24"/>
              <w:szCs w:val="24"/>
            </w:rPr>
          </w:rPrChange>
        </w:rPr>
        <w:t>SaM</w:t>
      </w:r>
      <w:proofErr w:type="spellEnd"/>
      <w:r w:rsidRPr="00E150CB">
        <w:rPr>
          <w:rFonts w:ascii="Times New Roman" w:hAnsi="Times New Roman" w:cs="Times New Roman"/>
          <w:color w:val="FF0000"/>
          <w:sz w:val="24"/>
          <w:szCs w:val="24"/>
          <w:rPrChange w:id="13" w:author="Caitlin Jeffrey" w:date="2024-06-07T13:02:00Z" w16du:dateUtc="2024-06-07T17:02:00Z">
            <w:rPr>
              <w:rFonts w:ascii="Times New Roman" w:hAnsi="Times New Roman" w:cs="Times New Roman"/>
              <w:sz w:val="24"/>
              <w:szCs w:val="24"/>
            </w:rPr>
          </w:rPrChange>
        </w:rPr>
        <w:t xml:space="preserve"> for a population of certified organic dairies.</w:t>
      </w:r>
      <w:commentRangeEnd w:id="4"/>
      <w:r w:rsidR="00E83102" w:rsidRPr="00E150CB">
        <w:rPr>
          <w:rStyle w:val="CommentReference"/>
          <w:color w:val="FF0000"/>
          <w:rPrChange w:id="14" w:author="Caitlin Jeffrey" w:date="2024-06-07T13:02:00Z" w16du:dateUtc="2024-06-07T17:02:00Z">
            <w:rPr>
              <w:rStyle w:val="CommentReference"/>
            </w:rPr>
          </w:rPrChange>
        </w:rPr>
        <w:commentReference w:id="4"/>
      </w:r>
      <w:r w:rsidRPr="00E150CB">
        <w:rPr>
          <w:rFonts w:ascii="Times New Roman" w:hAnsi="Times New Roman" w:cs="Times New Roman"/>
          <w:color w:val="FF0000"/>
          <w:sz w:val="24"/>
          <w:szCs w:val="24"/>
          <w:rPrChange w:id="15" w:author="Caitlin Jeffrey" w:date="2024-06-07T13:02:00Z" w16du:dateUtc="2024-06-07T17:02:00Z">
            <w:rPr>
              <w:rFonts w:ascii="Times New Roman" w:hAnsi="Times New Roman" w:cs="Times New Roman"/>
              <w:sz w:val="24"/>
              <w:szCs w:val="24"/>
            </w:rPr>
          </w:rPrChange>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proofErr w:type="spellStart"/>
      <w:r w:rsidR="005D2389" w:rsidRPr="005D2389">
        <w:rPr>
          <w:rFonts w:ascii="Times New Roman" w:hAnsi="Times New Roman" w:cs="Times New Roman"/>
          <w:sz w:val="24"/>
          <w:szCs w:val="24"/>
        </w:rPr>
        <w:t>SaM</w:t>
      </w:r>
      <w:proofErr w:type="spellEnd"/>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ins w:id="16" w:author="Caitlin Jeffrey" w:date="2024-06-07T13:26:00Z" w16du:dateUtc="2024-06-07T17:26:00Z">
        <w:r w:rsidR="000D7485">
          <w:rPr>
            <w:rFonts w:ascii="Times New Roman" w:hAnsi="Times New Roman" w:cs="Times New Roman"/>
            <w:sz w:val="24"/>
            <w:szCs w:val="24"/>
          </w:rPr>
          <w:t>-</w:t>
        </w:r>
      </w:ins>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proofErr w:type="spellStart"/>
      <w:r w:rsidR="002E2DAC" w:rsidRPr="00004307">
        <w:rPr>
          <w:rFonts w:ascii="Times New Roman" w:hAnsi="Times New Roman" w:cs="Times New Roman"/>
          <w:sz w:val="24"/>
          <w:szCs w:val="24"/>
        </w:rPr>
        <w:t>SaM</w:t>
      </w:r>
      <w:proofErr w:type="spellEnd"/>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proofErr w:type="spellStart"/>
      <w:r w:rsidR="002E1C9E" w:rsidRPr="009F4C14">
        <w:rPr>
          <w:rFonts w:ascii="Times New Roman" w:hAnsi="Times New Roman" w:cs="Times New Roman"/>
          <w:sz w:val="24"/>
          <w:szCs w:val="24"/>
        </w:rPr>
        <w:t>SaM</w:t>
      </w:r>
      <w:proofErr w:type="spellEnd"/>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9D2084" w:rsidRPr="009D2084">
        <w:rPr>
          <w:rFonts w:ascii="Times New Roman" w:eastAsia="Times New Roman" w:hAnsi="Times New Roman" w:cs="Times New Roman"/>
          <w:kern w:val="0"/>
          <w:sz w:val="24"/>
          <w:szCs w:val="24"/>
          <w14:ligatures w14:val="none"/>
        </w:rPr>
        <w:t>SaM</w:t>
      </w:r>
      <w:proofErr w:type="spellEnd"/>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7" w:name="_Hlk167791072"/>
      <w:r w:rsidRPr="00D03DE9">
        <w:rPr>
          <w:rFonts w:ascii="Times New Roman" w:eastAsia="Times New Roman" w:hAnsi="Times New Roman" w:cs="Times New Roman"/>
          <w:i/>
          <w:iCs/>
          <w:kern w:val="0"/>
          <w:sz w:val="24"/>
          <w:szCs w:val="24"/>
          <w14:ligatures w14:val="none"/>
        </w:rPr>
        <w:t>simulans</w:t>
      </w:r>
      <w:bookmarkEnd w:id="17"/>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proofErr w:type="spellStart"/>
      <w:r w:rsidR="004C19EA" w:rsidRPr="004C19EA">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proofErr w:type="spellStart"/>
      <w:r w:rsidR="00B55BA5" w:rsidRPr="00DB46A7">
        <w:rPr>
          <w:rFonts w:ascii="Times New Roman" w:hAnsi="Times New Roman" w:cs="Times New Roman"/>
          <w:sz w:val="24"/>
          <w:szCs w:val="24"/>
        </w:rPr>
        <w:t>SaM</w:t>
      </w:r>
      <w:proofErr w:type="spellEnd"/>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proofErr w:type="spellStart"/>
      <w:r w:rsidR="00F336FA">
        <w:rPr>
          <w:rFonts w:ascii="Times New Roman" w:hAnsi="Times New Roman" w:cs="Times New Roman"/>
          <w:sz w:val="24"/>
          <w:szCs w:val="24"/>
        </w:rPr>
        <w:t>SaM</w:t>
      </w:r>
      <w:proofErr w:type="spellEnd"/>
      <w:r w:rsidR="00F336FA">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367BA28C" w:rsidR="00DB6C30" w:rsidRPr="00105CE5" w:rsidRDefault="00985B9B" w:rsidP="00DB6C30">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F3370" w:rsidRPr="00105CE5">
        <w:rPr>
          <w:rFonts w:ascii="Times New Roman" w:hAnsi="Times New Roman" w:cs="Times New Roman"/>
          <w:sz w:val="24"/>
          <w:szCs w:val="24"/>
        </w:rPr>
        <w:t xml:space="preserve">taphylococci and mammaliicocci are the predominant pathogens causing intramammary infections in </w:t>
      </w:r>
      <w:r w:rsidR="00FF3370" w:rsidRPr="00332F33">
        <w:rPr>
          <w:rFonts w:ascii="Times New Roman" w:hAnsi="Times New Roman" w:cs="Times New Roman"/>
          <w:sz w:val="24"/>
          <w:szCs w:val="24"/>
        </w:rPr>
        <w:t xml:space="preserve">dairy animals globally. </w:t>
      </w:r>
      <w:commentRangeStart w:id="18"/>
      <w:r w:rsidR="002F00B4" w:rsidRPr="00A10E49">
        <w:rPr>
          <w:rFonts w:ascii="Times New Roman" w:hAnsi="Times New Roman" w:cs="Times New Roman"/>
          <w:color w:val="FF0000"/>
          <w:sz w:val="24"/>
          <w:szCs w:val="24"/>
        </w:rPr>
        <w:t xml:space="preserve">This group includes </w:t>
      </w:r>
      <w:commentRangeEnd w:id="18"/>
      <w:r w:rsidR="00A10E49">
        <w:rPr>
          <w:rStyle w:val="CommentReference"/>
        </w:rPr>
        <w:commentReference w:id="18"/>
      </w:r>
      <w:r w:rsidR="002F00B4" w:rsidRPr="006B175C">
        <w:rPr>
          <w:rFonts w:ascii="Times New Roman" w:hAnsi="Times New Roman" w:cs="Times New Roman"/>
          <w:sz w:val="24"/>
          <w:szCs w:val="24"/>
        </w:rPr>
        <w:t xml:space="preserve">the major </w:t>
      </w:r>
      <w:r w:rsidR="00C40533" w:rsidRPr="006B175C">
        <w:rPr>
          <w:rFonts w:ascii="Times New Roman" w:hAnsi="Times New Roman" w:cs="Times New Roman"/>
          <w:sz w:val="24"/>
          <w:szCs w:val="24"/>
        </w:rPr>
        <w:t>mastitis</w:t>
      </w:r>
      <w:r w:rsidR="002F00B4" w:rsidRPr="006B175C">
        <w:rPr>
          <w:rFonts w:ascii="Times New Roman" w:hAnsi="Times New Roman" w:cs="Times New Roman"/>
          <w:sz w:val="24"/>
          <w:szCs w:val="24"/>
        </w:rPr>
        <w:t xml:space="preserve"> pathogen </w:t>
      </w:r>
      <w:r w:rsidR="006A743E" w:rsidRPr="006B175C">
        <w:rPr>
          <w:rFonts w:ascii="Times New Roman" w:hAnsi="Times New Roman" w:cs="Times New Roman"/>
          <w:i/>
          <w:iCs/>
          <w:sz w:val="24"/>
          <w:szCs w:val="24"/>
        </w:rPr>
        <w:t>Staph.</w:t>
      </w:r>
      <w:r w:rsidR="002F00B4" w:rsidRPr="006B175C">
        <w:rPr>
          <w:rFonts w:ascii="Times New Roman" w:hAnsi="Times New Roman" w:cs="Times New Roman"/>
          <w:i/>
          <w:iCs/>
          <w:sz w:val="24"/>
          <w:szCs w:val="24"/>
        </w:rPr>
        <w:t xml:space="preserve"> aure</w:t>
      </w:r>
      <w:r w:rsidR="00EB5B06" w:rsidRPr="006B175C">
        <w:rPr>
          <w:rFonts w:ascii="Times New Roman" w:hAnsi="Times New Roman" w:cs="Times New Roman"/>
          <w:i/>
          <w:iCs/>
          <w:sz w:val="24"/>
          <w:szCs w:val="24"/>
        </w:rPr>
        <w:t>u</w:t>
      </w:r>
      <w:r w:rsidR="002F00B4" w:rsidRPr="006B175C">
        <w:rPr>
          <w:rFonts w:ascii="Times New Roman" w:hAnsi="Times New Roman" w:cs="Times New Roman"/>
          <w:i/>
          <w:iCs/>
          <w:sz w:val="24"/>
          <w:szCs w:val="24"/>
        </w:rPr>
        <w:t>s</w:t>
      </w:r>
      <w:r w:rsidR="002F00B4" w:rsidRPr="006B175C">
        <w:rPr>
          <w:rFonts w:ascii="Times New Roman" w:hAnsi="Times New Roman" w:cs="Times New Roman"/>
          <w:sz w:val="24"/>
          <w:szCs w:val="24"/>
        </w:rPr>
        <w:t xml:space="preserve">, and a </w:t>
      </w:r>
      <w:r w:rsidR="00C40533" w:rsidRPr="006B175C">
        <w:rPr>
          <w:rFonts w:ascii="Times New Roman" w:hAnsi="Times New Roman" w:cs="Times New Roman"/>
          <w:sz w:val="24"/>
          <w:szCs w:val="24"/>
        </w:rPr>
        <w:t>heterogeneous</w:t>
      </w:r>
      <w:r w:rsidR="002F00B4" w:rsidRPr="006B175C">
        <w:rPr>
          <w:rFonts w:ascii="Times New Roman" w:hAnsi="Times New Roman" w:cs="Times New Roman"/>
          <w:sz w:val="24"/>
          <w:szCs w:val="24"/>
        </w:rPr>
        <w:t xml:space="preserve"> group of bacteria known as the non-</w:t>
      </w:r>
      <w:r w:rsidR="002F00B4" w:rsidRPr="006B175C">
        <w:rPr>
          <w:rFonts w:ascii="Times New Roman" w:hAnsi="Times New Roman" w:cs="Times New Roman"/>
          <w:i/>
          <w:iCs/>
          <w:sz w:val="24"/>
          <w:szCs w:val="24"/>
        </w:rPr>
        <w:t>aureus</w:t>
      </w:r>
      <w:r w:rsidR="002F00B4" w:rsidRPr="006B175C">
        <w:rPr>
          <w:rFonts w:ascii="Times New Roman" w:hAnsi="Times New Roman" w:cs="Times New Roman"/>
          <w:sz w:val="24"/>
          <w:szCs w:val="24"/>
        </w:rPr>
        <w:t xml:space="preserve"> staphylococci and </w:t>
      </w:r>
      <w:r w:rsidR="00EB5B06" w:rsidRPr="006B175C">
        <w:rPr>
          <w:rFonts w:ascii="Times New Roman" w:hAnsi="Times New Roman" w:cs="Times New Roman"/>
          <w:sz w:val="24"/>
          <w:szCs w:val="24"/>
        </w:rPr>
        <w:t>mammaliicocci</w:t>
      </w:r>
      <w:r w:rsidR="002F00B4" w:rsidRPr="006B175C">
        <w:rPr>
          <w:rFonts w:ascii="Times New Roman" w:hAnsi="Times New Roman" w:cs="Times New Roman"/>
          <w:sz w:val="24"/>
          <w:szCs w:val="24"/>
        </w:rPr>
        <w:t xml:space="preserve"> (</w:t>
      </w:r>
      <w:proofErr w:type="spellStart"/>
      <w:r w:rsidR="004B241E" w:rsidRPr="004B241E">
        <w:rPr>
          <w:rFonts w:ascii="Times New Roman" w:hAnsi="Times New Roman" w:cs="Times New Roman"/>
          <w:sz w:val="24"/>
          <w:szCs w:val="24"/>
        </w:rPr>
        <w:t>S</w:t>
      </w:r>
      <w:r w:rsidR="00627362">
        <w:rPr>
          <w:rFonts w:ascii="Times New Roman" w:hAnsi="Times New Roman" w:cs="Times New Roman"/>
          <w:sz w:val="24"/>
          <w:szCs w:val="24"/>
        </w:rPr>
        <w:t>a</w:t>
      </w:r>
      <w:r w:rsidR="004B241E" w:rsidRPr="004B241E">
        <w:rPr>
          <w:rFonts w:ascii="Times New Roman" w:hAnsi="Times New Roman" w:cs="Times New Roman"/>
          <w:sz w:val="24"/>
          <w:szCs w:val="24"/>
        </w:rPr>
        <w:t>M</w:t>
      </w:r>
      <w:proofErr w:type="spellEnd"/>
      <w:r w:rsidR="002F00B4" w:rsidRPr="006B175C">
        <w:rPr>
          <w:rFonts w:ascii="Times New Roman" w:hAnsi="Times New Roman" w:cs="Times New Roman"/>
          <w:sz w:val="24"/>
          <w:szCs w:val="24"/>
        </w:rPr>
        <w:t>).</w:t>
      </w:r>
      <w:r w:rsidR="002C7B78" w:rsidRPr="006B175C">
        <w:rPr>
          <w:rFonts w:ascii="Times New Roman" w:hAnsi="Times New Roman" w:cs="Times New Roman"/>
          <w:sz w:val="24"/>
          <w:szCs w:val="24"/>
        </w:rPr>
        <w:t xml:space="preserve"> For many dairy farms that have implemented modern mastitis control practices minimizing the effects of “major” pathogens</w:t>
      </w:r>
      <w:r w:rsidR="00414765" w:rsidRPr="006B175C">
        <w:rPr>
          <w:rFonts w:ascii="Times New Roman" w:hAnsi="Times New Roman" w:cs="Times New Roman"/>
          <w:sz w:val="24"/>
          <w:szCs w:val="24"/>
        </w:rPr>
        <w:t xml:space="preserve"> such as </w:t>
      </w:r>
      <w:r w:rsidR="00414765" w:rsidRPr="006B175C">
        <w:rPr>
          <w:rFonts w:ascii="Times New Roman" w:hAnsi="Times New Roman" w:cs="Times New Roman"/>
          <w:i/>
          <w:iCs/>
          <w:sz w:val="24"/>
          <w:szCs w:val="24"/>
        </w:rPr>
        <w:t>Staph. aureus</w:t>
      </w:r>
      <w:r w:rsidR="002C7B78" w:rsidRPr="006B175C">
        <w:rPr>
          <w:rFonts w:ascii="Times New Roman" w:hAnsi="Times New Roman" w:cs="Times New Roman"/>
          <w:sz w:val="24"/>
          <w:szCs w:val="24"/>
        </w:rPr>
        <w:t>, the leading contributor to bulk tank milk SCC on farms with good milk quality is</w:t>
      </w:r>
      <w:r w:rsidR="00A372B8">
        <w:rPr>
          <w:rFonts w:ascii="Times New Roman" w:hAnsi="Times New Roman" w:cs="Times New Roman"/>
          <w:sz w:val="24"/>
          <w:szCs w:val="24"/>
        </w:rPr>
        <w:t xml:space="preserve"> </w:t>
      </w:r>
      <w:r w:rsidR="00A55271">
        <w:rPr>
          <w:rFonts w:ascii="Times New Roman" w:hAnsi="Times New Roman" w:cs="Times New Roman"/>
          <w:sz w:val="24"/>
          <w:szCs w:val="24"/>
        </w:rPr>
        <w:t>I</w:t>
      </w:r>
      <w:r w:rsidR="00121BF2">
        <w:rPr>
          <w:rFonts w:ascii="Times New Roman" w:hAnsi="Times New Roman" w:cs="Times New Roman"/>
          <w:sz w:val="24"/>
          <w:szCs w:val="24"/>
        </w:rPr>
        <w:t>MI</w:t>
      </w:r>
      <w:r w:rsidR="002C7B78" w:rsidRPr="006B175C">
        <w:rPr>
          <w:rFonts w:ascii="Times New Roman" w:hAnsi="Times New Roman" w:cs="Times New Roman"/>
          <w:sz w:val="24"/>
          <w:szCs w:val="24"/>
        </w:rPr>
        <w:t xml:space="preserve"> due to</w:t>
      </w:r>
      <w:ins w:id="19" w:author="Caitlin Jeffrey" w:date="2024-06-07T13:12:00Z" w16du:dateUtc="2024-06-07T17:12:00Z">
        <w:r w:rsidR="00561F9C">
          <w:rPr>
            <w:rFonts w:ascii="Times New Roman" w:hAnsi="Times New Roman" w:cs="Times New Roman"/>
            <w:sz w:val="24"/>
            <w:szCs w:val="24"/>
          </w:rPr>
          <w:t xml:space="preserve"> other species </w:t>
        </w:r>
        <w:r w:rsidR="00561F9C">
          <w:rPr>
            <w:rFonts w:ascii="Times New Roman" w:hAnsi="Times New Roman" w:cs="Times New Roman"/>
            <w:sz w:val="24"/>
            <w:szCs w:val="24"/>
          </w:rPr>
          <w:lastRenderedPageBreak/>
          <w:t>within the</w:t>
        </w:r>
      </w:ins>
      <w:r w:rsidR="002C7B78" w:rsidRPr="006B175C">
        <w:rPr>
          <w:rFonts w:ascii="Times New Roman" w:hAnsi="Times New Roman" w:cs="Times New Roman"/>
          <w:sz w:val="24"/>
          <w:szCs w:val="24"/>
        </w:rPr>
        <w:t xml:space="preserve"> </w:t>
      </w:r>
      <w:proofErr w:type="spellStart"/>
      <w:r w:rsidR="004B241E" w:rsidRPr="004B241E">
        <w:rPr>
          <w:rFonts w:ascii="Times New Roman" w:hAnsi="Times New Roman" w:cs="Times New Roman"/>
          <w:sz w:val="24"/>
          <w:szCs w:val="24"/>
        </w:rPr>
        <w:t>S</w:t>
      </w:r>
      <w:r w:rsidR="004B241E">
        <w:rPr>
          <w:rFonts w:ascii="Times New Roman" w:hAnsi="Times New Roman" w:cs="Times New Roman"/>
          <w:sz w:val="24"/>
          <w:szCs w:val="24"/>
        </w:rPr>
        <w:t>a</w:t>
      </w:r>
      <w:r w:rsidR="004B241E" w:rsidRPr="004B241E">
        <w:rPr>
          <w:rFonts w:ascii="Times New Roman" w:hAnsi="Times New Roman" w:cs="Times New Roman"/>
          <w:sz w:val="24"/>
          <w:szCs w:val="24"/>
        </w:rPr>
        <w:t>M</w:t>
      </w:r>
      <w:proofErr w:type="spellEnd"/>
      <w:r w:rsidR="002C7B78" w:rsidRPr="006B175C">
        <w:rPr>
          <w:rFonts w:ascii="Times New Roman" w:hAnsi="Times New Roman" w:cs="Times New Roman"/>
          <w:sz w:val="24"/>
          <w:szCs w:val="24"/>
        </w:rPr>
        <w:t xml:space="preserve"> </w:t>
      </w:r>
      <w:r w:rsidR="002C7B78" w:rsidRPr="006B175C">
        <w:rPr>
          <w:rFonts w:ascii="Times New Roman" w:hAnsi="Times New Roman" w:cs="Times New Roman"/>
          <w:sz w:val="24"/>
          <w:szCs w:val="24"/>
        </w:rPr>
        <w:fldChar w:fldCharType="begin"/>
      </w:r>
      <w:r w:rsidR="002C7B78" w:rsidRPr="006B175C">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6B175C">
        <w:rPr>
          <w:rFonts w:ascii="Times New Roman" w:hAnsi="Times New Roman" w:cs="Times New Roman"/>
          <w:sz w:val="24"/>
          <w:szCs w:val="24"/>
        </w:rPr>
        <w:fldChar w:fldCharType="separate"/>
      </w:r>
      <w:r w:rsidR="002C7B78" w:rsidRPr="006B175C">
        <w:rPr>
          <w:rFonts w:ascii="Times New Roman" w:hAnsi="Times New Roman" w:cs="Times New Roman"/>
          <w:noProof/>
          <w:sz w:val="24"/>
          <w:szCs w:val="24"/>
        </w:rPr>
        <w:t>(Schukken et al., 2009)</w:t>
      </w:r>
      <w:r w:rsidR="002C7B78" w:rsidRPr="006B175C">
        <w:rPr>
          <w:rFonts w:ascii="Times New Roman" w:hAnsi="Times New Roman" w:cs="Times New Roman"/>
          <w:sz w:val="24"/>
          <w:szCs w:val="24"/>
        </w:rPr>
        <w:fldChar w:fldCharType="end"/>
      </w:r>
      <w:r w:rsidR="002C7B78" w:rsidRPr="006B175C">
        <w:rPr>
          <w:rFonts w:ascii="Times New Roman" w:hAnsi="Times New Roman" w:cs="Times New Roman"/>
          <w:sz w:val="24"/>
          <w:szCs w:val="24"/>
        </w:rPr>
        <w:t>.</w:t>
      </w:r>
      <w:r w:rsidR="002F00B4" w:rsidRPr="006B175C">
        <w:rPr>
          <w:rFonts w:ascii="Times New Roman" w:hAnsi="Times New Roman" w:cs="Times New Roman"/>
          <w:sz w:val="24"/>
          <w:szCs w:val="24"/>
        </w:rPr>
        <w:t xml:space="preserve"> </w:t>
      </w:r>
      <w:proofErr w:type="spellStart"/>
      <w:r w:rsidR="004B241E" w:rsidRPr="004B241E">
        <w:rPr>
          <w:rFonts w:ascii="Times New Roman" w:hAnsi="Times New Roman" w:cs="Times New Roman"/>
          <w:sz w:val="24"/>
          <w:szCs w:val="24"/>
        </w:rPr>
        <w:t>S</w:t>
      </w:r>
      <w:r w:rsidR="004B241E">
        <w:rPr>
          <w:rFonts w:ascii="Times New Roman" w:hAnsi="Times New Roman" w:cs="Times New Roman"/>
          <w:sz w:val="24"/>
          <w:szCs w:val="24"/>
        </w:rPr>
        <w:t>a</w:t>
      </w:r>
      <w:r w:rsidR="004B241E" w:rsidRPr="004B241E">
        <w:rPr>
          <w:rFonts w:ascii="Times New Roman" w:hAnsi="Times New Roman" w:cs="Times New Roman"/>
          <w:sz w:val="24"/>
          <w:szCs w:val="24"/>
        </w:rPr>
        <w:t>M</w:t>
      </w:r>
      <w:proofErr w:type="spellEnd"/>
      <w:r w:rsidR="002F00B4">
        <w:rPr>
          <w:rFonts w:ascii="Times New Roman" w:hAnsi="Times New Roman" w:cs="Times New Roman"/>
          <w:sz w:val="24"/>
          <w:szCs w:val="24"/>
        </w:rPr>
        <w:t xml:space="preserve"> c</w:t>
      </w:r>
      <w:r w:rsidR="00FF3370" w:rsidRPr="00105CE5">
        <w:rPr>
          <w:rFonts w:ascii="Times New Roman" w:hAnsi="Times New Roman" w:cs="Times New Roman"/>
          <w:sz w:val="24"/>
          <w:szCs w:val="24"/>
        </w:rPr>
        <w:t xml:space="preserve">ow-level prevalence in one </w:t>
      </w:r>
      <w:r w:rsidR="00752A11" w:rsidRPr="00752A11">
        <w:rPr>
          <w:rFonts w:ascii="Times New Roman" w:hAnsi="Times New Roman" w:cs="Times New Roman"/>
          <w:sz w:val="24"/>
          <w:szCs w:val="24"/>
        </w:rPr>
        <w:t>US</w:t>
      </w:r>
      <w:r w:rsidR="00FF3370" w:rsidRPr="00105CE5">
        <w:rPr>
          <w:rFonts w:ascii="Times New Roman" w:hAnsi="Times New Roman" w:cs="Times New Roman"/>
          <w:sz w:val="24"/>
          <w:szCs w:val="24"/>
        </w:rPr>
        <w:t xml:space="preserve"> study was 71% </w: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(Jenkins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w:t>
      </w:r>
      <w:r w:rsidR="00ED5B88">
        <w:rPr>
          <w:rFonts w:ascii="Times New Roman" w:hAnsi="Times New Roman" w:cs="Times New Roman"/>
          <w:sz w:val="24"/>
          <w:szCs w:val="24"/>
        </w:rPr>
        <w:t xml:space="preserve">a </w:t>
      </w:r>
      <w:r w:rsidR="00FF3370" w:rsidRPr="00105CE5">
        <w:rPr>
          <w:rFonts w:ascii="Times New Roman" w:hAnsi="Times New Roman" w:cs="Times New Roman"/>
          <w:sz w:val="24"/>
          <w:szCs w:val="24"/>
        </w:rPr>
        <w:t>quarter-level prevalence of 11, 26, 21, and 33% ha</w:t>
      </w:r>
      <w:r w:rsidR="00A340AD">
        <w:rPr>
          <w:rFonts w:ascii="Times New Roman" w:hAnsi="Times New Roman" w:cs="Times New Roman"/>
          <w:sz w:val="24"/>
          <w:szCs w:val="24"/>
        </w:rPr>
        <w:t>s</w:t>
      </w:r>
      <w:r w:rsidR="00FF3370" w:rsidRPr="00105CE5">
        <w:rPr>
          <w:rFonts w:ascii="Times New Roman" w:hAnsi="Times New Roman" w:cs="Times New Roman"/>
          <w:sz w:val="24"/>
          <w:szCs w:val="24"/>
        </w:rPr>
        <w:t xml:space="preserve"> been reported in</w:t>
      </w:r>
      <w:r w:rsidR="00495EA7">
        <w:rPr>
          <w:rFonts w:ascii="Times New Roman" w:hAnsi="Times New Roman" w:cs="Times New Roman"/>
          <w:sz w:val="24"/>
          <w:szCs w:val="24"/>
        </w:rPr>
        <w:t xml:space="preserve"> </w:t>
      </w:r>
      <w:r w:rsidR="00495EA7" w:rsidRPr="00105CE5">
        <w:rPr>
          <w:rFonts w:ascii="Times New Roman" w:hAnsi="Times New Roman" w:cs="Times New Roman"/>
          <w:sz w:val="24"/>
          <w:szCs w:val="24"/>
        </w:rPr>
        <w:t xml:space="preserve">the </w:t>
      </w:r>
      <w:r w:rsidR="00495EA7" w:rsidRPr="00752A11">
        <w:rPr>
          <w:rFonts w:ascii="Times New Roman" w:hAnsi="Times New Roman" w:cs="Times New Roman"/>
          <w:sz w:val="24"/>
          <w:szCs w:val="24"/>
        </w:rPr>
        <w:t>US</w:t>
      </w:r>
      <w:r w:rsidR="00495EA7" w:rsidRPr="00105CE5">
        <w:rPr>
          <w:rFonts w:ascii="Times New Roman" w:hAnsi="Times New Roman" w:cs="Times New Roman"/>
          <w:sz w:val="24"/>
          <w:szCs w:val="24"/>
        </w:rPr>
        <w:t xml:space="preserve">, </w:t>
      </w:r>
      <w:r w:rsidR="00FF3370" w:rsidRPr="00105CE5">
        <w:rPr>
          <w:rFonts w:ascii="Times New Roman" w:hAnsi="Times New Roman" w:cs="Times New Roman"/>
          <w:sz w:val="24"/>
          <w:szCs w:val="24"/>
        </w:rPr>
        <w:t xml:space="preserve">Canada, and </w:t>
      </w:r>
      <w:r w:rsidR="00ED5B88">
        <w:rPr>
          <w:rFonts w:ascii="Times New Roman" w:hAnsi="Times New Roman" w:cs="Times New Roman"/>
          <w:sz w:val="24"/>
          <w:szCs w:val="24"/>
        </w:rPr>
        <w:t xml:space="preserve">two </w:t>
      </w:r>
      <w:r w:rsidR="00FF3370" w:rsidRPr="00105CE5">
        <w:rPr>
          <w:rFonts w:ascii="Times New Roman" w:hAnsi="Times New Roman" w:cs="Times New Roman"/>
          <w:sz w:val="24"/>
          <w:szCs w:val="24"/>
        </w:rPr>
        <w:t>Belgi</w:t>
      </w:r>
      <w:r w:rsidR="0055082E">
        <w:rPr>
          <w:rFonts w:ascii="Times New Roman" w:hAnsi="Times New Roman" w:cs="Times New Roman"/>
          <w:sz w:val="24"/>
          <w:szCs w:val="24"/>
        </w:rPr>
        <w:t>an studies</w:t>
      </w:r>
      <w:r w:rsidR="00AA360C">
        <w:rPr>
          <w:rFonts w:ascii="Times New Roman" w:hAnsi="Times New Roman" w:cs="Times New Roman"/>
          <w:sz w:val="24"/>
          <w:szCs w:val="24"/>
        </w:rPr>
        <w:t>, respectively</w:t>
      </w:r>
      <w:r w:rsidR="00FF3370" w:rsidRPr="00105CE5">
        <w:rPr>
          <w:rFonts w:ascii="Times New Roman" w:hAnsi="Times New Roman" w:cs="Times New Roman"/>
          <w:sz w:val="24"/>
          <w:szCs w:val="24"/>
        </w:rPr>
        <w:t xml:space="preserve"> </w: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(Condas et al., 2017a; Rowe et al., 2019; Wuytack et al., 2020;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Although primarily associated with cases of subclinical mastitis </w: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(Persson Waller et al., 2011; Heikkilä et al., 2018)</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proofErr w:type="spellStart"/>
      <w:r w:rsidR="004B241E" w:rsidRPr="004B241E">
        <w:rPr>
          <w:rFonts w:ascii="Times New Roman" w:hAnsi="Times New Roman" w:cs="Times New Roman"/>
          <w:sz w:val="24"/>
          <w:szCs w:val="24"/>
        </w:rPr>
        <w:t>SaM</w:t>
      </w:r>
      <w:proofErr w:type="spellEnd"/>
      <w:r w:rsidR="00FF3370" w:rsidRPr="00105CE5">
        <w:rPr>
          <w:rFonts w:ascii="Times New Roman" w:hAnsi="Times New Roman" w:cs="Times New Roman"/>
          <w:sz w:val="24"/>
          <w:szCs w:val="24"/>
        </w:rPr>
        <w:t xml:space="preserve"> are also capable of causing clinical mastitis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Simojoki et al., 2009; Verbeke et al., 2014; Condas et al., 2017b; Wuytack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Taken as a group, </w:t>
      </w:r>
      <w:proofErr w:type="spellStart"/>
      <w:r w:rsidR="004B241E" w:rsidRPr="004B241E">
        <w:rPr>
          <w:rFonts w:ascii="Times New Roman" w:hAnsi="Times New Roman" w:cs="Times New Roman"/>
          <w:sz w:val="24"/>
          <w:szCs w:val="24"/>
        </w:rPr>
        <w:t>SaM</w:t>
      </w:r>
      <w:proofErr w:type="spellEnd"/>
      <w:r w:rsidR="00FF3370" w:rsidRPr="00105CE5">
        <w:rPr>
          <w:rFonts w:ascii="Times New Roman" w:hAnsi="Times New Roman" w:cs="Times New Roman"/>
          <w:sz w:val="24"/>
          <w:szCs w:val="24"/>
        </w:rPr>
        <w:t xml:space="preserve"> </w:t>
      </w:r>
      <w:r w:rsidR="00A55271">
        <w:rPr>
          <w:rFonts w:ascii="Times New Roman" w:hAnsi="Times New Roman" w:cs="Times New Roman"/>
          <w:sz w:val="24"/>
          <w:szCs w:val="24"/>
        </w:rPr>
        <w:t>IM</w:t>
      </w:r>
      <w:r w:rsidR="00820082">
        <w:rPr>
          <w:rFonts w:ascii="Times New Roman" w:hAnsi="Times New Roman" w:cs="Times New Roman"/>
          <w:sz w:val="24"/>
          <w:szCs w:val="24"/>
        </w:rPr>
        <w:t>I</w:t>
      </w:r>
      <w:r w:rsidR="00A55271">
        <w:rPr>
          <w:rFonts w:ascii="Times New Roman" w:hAnsi="Times New Roman" w:cs="Times New Roman"/>
          <w:sz w:val="24"/>
          <w:szCs w:val="24"/>
        </w:rPr>
        <w:t xml:space="preserve"> </w:t>
      </w:r>
      <w:r w:rsidR="00FF3370" w:rsidRPr="00105CE5">
        <w:rPr>
          <w:rFonts w:ascii="Times New Roman" w:hAnsi="Times New Roman" w:cs="Times New Roman"/>
          <w:sz w:val="24"/>
          <w:szCs w:val="24"/>
        </w:rPr>
        <w:t xml:space="preserve">likely have </w:t>
      </w:r>
      <w:r w:rsidR="00FF3370">
        <w:rPr>
          <w:rFonts w:ascii="Times New Roman" w:hAnsi="Times New Roman" w:cs="Times New Roman"/>
          <w:sz w:val="24"/>
          <w:szCs w:val="24"/>
        </w:rPr>
        <w:t>minimal</w:t>
      </w:r>
      <w:r w:rsidR="00FF3370" w:rsidRPr="00105CE5">
        <w:rPr>
          <w:rFonts w:ascii="Times New Roman" w:hAnsi="Times New Roman" w:cs="Times New Roman"/>
          <w:sz w:val="24"/>
          <w:szCs w:val="24"/>
        </w:rPr>
        <w:t xml:space="preserve"> detrimental effect on milk yield </w: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(Tomazi et al., 2015;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can have a high rate of spontaneous cure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r w:rsidR="00DB6C30" w:rsidRPr="00105CE5">
        <w:rPr>
          <w:rFonts w:ascii="Times New Roman" w:hAnsi="Times New Roman" w:cs="Times New Roman"/>
          <w:sz w:val="24"/>
          <w:szCs w:val="24"/>
        </w:rPr>
        <w:t xml:space="preserve">but </w:t>
      </w:r>
      <w:r w:rsidR="00DB6C30">
        <w:rPr>
          <w:rFonts w:ascii="Times New Roman" w:hAnsi="Times New Roman" w:cs="Times New Roman"/>
          <w:sz w:val="24"/>
          <w:szCs w:val="24"/>
        </w:rPr>
        <w:t xml:space="preserve">many </w:t>
      </w:r>
      <w:proofErr w:type="spellStart"/>
      <w:r w:rsidR="004B241E" w:rsidRPr="004B241E">
        <w:rPr>
          <w:rFonts w:ascii="Times New Roman" w:hAnsi="Times New Roman" w:cs="Times New Roman"/>
          <w:sz w:val="24"/>
          <w:szCs w:val="24"/>
        </w:rPr>
        <w:t>SaM</w:t>
      </w:r>
      <w:proofErr w:type="spellEnd"/>
      <w:r w:rsidR="00DB6C30" w:rsidRPr="00105CE5">
        <w:rPr>
          <w:rFonts w:ascii="Times New Roman" w:hAnsi="Times New Roman" w:cs="Times New Roman"/>
          <w:sz w:val="24"/>
          <w:szCs w:val="24"/>
        </w:rPr>
        <w:t xml:space="preserve"> </w:t>
      </w:r>
      <w:r w:rsidR="00DB6C30">
        <w:rPr>
          <w:rFonts w:ascii="Times New Roman" w:hAnsi="Times New Roman" w:cs="Times New Roman"/>
          <w:sz w:val="24"/>
          <w:szCs w:val="24"/>
        </w:rPr>
        <w:t xml:space="preserve">species have been shown </w:t>
      </w:r>
      <w:r w:rsidR="00DB6C30" w:rsidRPr="00105CE5">
        <w:rPr>
          <w:rFonts w:ascii="Times New Roman" w:hAnsi="Times New Roman" w:cs="Times New Roman"/>
          <w:sz w:val="24"/>
          <w:szCs w:val="24"/>
        </w:rPr>
        <w:t xml:space="preserve">to increase somatic cell count </w:t>
      </w:r>
      <w:r w:rsidR="00DB6C3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105CE5">
        <w:rPr>
          <w:rFonts w:ascii="Times New Roman" w:hAnsi="Times New Roman" w:cs="Times New Roman"/>
          <w:sz w:val="24"/>
          <w:szCs w:val="24"/>
        </w:rPr>
        <w:instrText xml:space="preserve"> ADDIN EN.CITE </w:instrText>
      </w:r>
      <w:r w:rsidR="00DB6C3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105CE5">
        <w:rPr>
          <w:rFonts w:ascii="Times New Roman" w:hAnsi="Times New Roman" w:cs="Times New Roman"/>
          <w:sz w:val="24"/>
          <w:szCs w:val="24"/>
        </w:rPr>
        <w:instrText xml:space="preserve"> ADDIN EN.CITE.DATA </w:instrText>
      </w:r>
      <w:r w:rsidR="00DB6C30" w:rsidRPr="00105CE5">
        <w:rPr>
          <w:rFonts w:ascii="Times New Roman" w:hAnsi="Times New Roman" w:cs="Times New Roman"/>
          <w:sz w:val="24"/>
          <w:szCs w:val="24"/>
        </w:rPr>
      </w:r>
      <w:r w:rsidR="00DB6C30" w:rsidRPr="00105CE5">
        <w:rPr>
          <w:rFonts w:ascii="Times New Roman" w:hAnsi="Times New Roman" w:cs="Times New Roman"/>
          <w:sz w:val="24"/>
          <w:szCs w:val="24"/>
        </w:rPr>
        <w:fldChar w:fldCharType="end"/>
      </w:r>
      <w:r w:rsidR="00DB6C30" w:rsidRPr="00105CE5">
        <w:rPr>
          <w:rFonts w:ascii="Times New Roman" w:hAnsi="Times New Roman" w:cs="Times New Roman"/>
          <w:sz w:val="24"/>
          <w:szCs w:val="24"/>
        </w:rPr>
      </w:r>
      <w:r w:rsidR="00DB6C30" w:rsidRPr="00105CE5">
        <w:rPr>
          <w:rFonts w:ascii="Times New Roman" w:hAnsi="Times New Roman" w:cs="Times New Roman"/>
          <w:sz w:val="24"/>
          <w:szCs w:val="24"/>
        </w:rPr>
        <w:fldChar w:fldCharType="separate"/>
      </w:r>
      <w:r w:rsidR="00DB6C30" w:rsidRPr="00105CE5">
        <w:rPr>
          <w:rFonts w:ascii="Times New Roman" w:hAnsi="Times New Roman" w:cs="Times New Roman"/>
          <w:noProof/>
          <w:sz w:val="24"/>
          <w:szCs w:val="24"/>
        </w:rPr>
        <w:t>(Supré et al., 2011; Tomazi et al., 2015; Condas et al., 2017b; Valckenier et al., 2019)</w:t>
      </w:r>
      <w:r w:rsidR="00DB6C30" w:rsidRPr="00105CE5">
        <w:rPr>
          <w:rFonts w:ascii="Times New Roman" w:hAnsi="Times New Roman" w:cs="Times New Roman"/>
          <w:sz w:val="24"/>
          <w:szCs w:val="24"/>
        </w:rPr>
        <w:fldChar w:fldCharType="end"/>
      </w:r>
      <w:r w:rsidR="00DB6C30" w:rsidRPr="00105CE5">
        <w:rPr>
          <w:rFonts w:ascii="Times New Roman" w:hAnsi="Times New Roman" w:cs="Times New Roman"/>
          <w:sz w:val="24"/>
          <w:szCs w:val="24"/>
        </w:rPr>
        <w:t xml:space="preserve">, as well as persist for long periods of time in the udder </w:t>
      </w:r>
      <w:r w:rsidR="00DB6C3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105CE5">
        <w:rPr>
          <w:rFonts w:ascii="Times New Roman" w:hAnsi="Times New Roman" w:cs="Times New Roman"/>
          <w:sz w:val="24"/>
          <w:szCs w:val="24"/>
        </w:rPr>
        <w:instrText xml:space="preserve"> ADDIN EN.CITE </w:instrText>
      </w:r>
      <w:r w:rsidR="00DB6C3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105CE5">
        <w:rPr>
          <w:rFonts w:ascii="Times New Roman" w:hAnsi="Times New Roman" w:cs="Times New Roman"/>
          <w:sz w:val="24"/>
          <w:szCs w:val="24"/>
        </w:rPr>
        <w:instrText xml:space="preserve"> ADDIN EN.CITE.DATA </w:instrText>
      </w:r>
      <w:r w:rsidR="00DB6C30" w:rsidRPr="00105CE5">
        <w:rPr>
          <w:rFonts w:ascii="Times New Roman" w:hAnsi="Times New Roman" w:cs="Times New Roman"/>
          <w:sz w:val="24"/>
          <w:szCs w:val="24"/>
        </w:rPr>
      </w:r>
      <w:r w:rsidR="00DB6C30" w:rsidRPr="00105CE5">
        <w:rPr>
          <w:rFonts w:ascii="Times New Roman" w:hAnsi="Times New Roman" w:cs="Times New Roman"/>
          <w:sz w:val="24"/>
          <w:szCs w:val="24"/>
        </w:rPr>
        <w:fldChar w:fldCharType="end"/>
      </w:r>
      <w:r w:rsidR="00DB6C30" w:rsidRPr="00105CE5">
        <w:rPr>
          <w:rFonts w:ascii="Times New Roman" w:hAnsi="Times New Roman" w:cs="Times New Roman"/>
          <w:sz w:val="24"/>
          <w:szCs w:val="24"/>
        </w:rPr>
      </w:r>
      <w:r w:rsidR="00DB6C30" w:rsidRPr="00105CE5">
        <w:rPr>
          <w:rFonts w:ascii="Times New Roman" w:hAnsi="Times New Roman" w:cs="Times New Roman"/>
          <w:sz w:val="24"/>
          <w:szCs w:val="24"/>
        </w:rPr>
        <w:fldChar w:fldCharType="separate"/>
      </w:r>
      <w:r w:rsidR="00DB6C30" w:rsidRPr="00105CE5">
        <w:rPr>
          <w:rFonts w:ascii="Times New Roman" w:hAnsi="Times New Roman" w:cs="Times New Roman"/>
          <w:noProof/>
          <w:sz w:val="24"/>
          <w:szCs w:val="24"/>
        </w:rPr>
        <w:t>(Piessens et al., 2011; Nyman et al., 2018; Valckenier et al., 2021)</w:t>
      </w:r>
      <w:r w:rsidR="00DB6C30" w:rsidRPr="00105CE5">
        <w:rPr>
          <w:rFonts w:ascii="Times New Roman" w:hAnsi="Times New Roman" w:cs="Times New Roman"/>
          <w:sz w:val="24"/>
          <w:szCs w:val="24"/>
        </w:rPr>
        <w:fldChar w:fldCharType="end"/>
      </w:r>
      <w:r w:rsidR="00DB6C30" w:rsidRPr="00105CE5">
        <w:rPr>
          <w:rFonts w:ascii="Times New Roman" w:hAnsi="Times New Roman" w:cs="Times New Roman"/>
          <w:sz w:val="24"/>
          <w:szCs w:val="24"/>
        </w:rPr>
        <w:t xml:space="preserve">. </w:t>
      </w:r>
    </w:p>
    <w:p w14:paraId="6FB10011" w14:textId="35368B1E" w:rsidR="00C23FC0" w:rsidRDefault="004B241E" w:rsidP="002D5563">
      <w:pPr>
        <w:spacing w:line="480" w:lineRule="auto"/>
        <w:ind w:firstLine="720"/>
        <w:rPr>
          <w:rFonts w:ascii="Times New Roman" w:hAnsi="Times New Roman" w:cs="Times New Roman"/>
          <w:sz w:val="24"/>
          <w:szCs w:val="24"/>
        </w:rPr>
      </w:pPr>
      <w:proofErr w:type="spellStart"/>
      <w:r w:rsidRPr="004B241E">
        <w:rPr>
          <w:rFonts w:ascii="Times New Roman" w:hAnsi="Times New Roman" w:cs="Times New Roman"/>
          <w:sz w:val="24"/>
          <w:szCs w:val="24"/>
        </w:rPr>
        <w:t>SaM</w:t>
      </w:r>
      <w:proofErr w:type="spellEnd"/>
      <w:r w:rsidR="00FF3370" w:rsidRPr="00105CE5">
        <w:rPr>
          <w:rFonts w:ascii="Times New Roman" w:hAnsi="Times New Roman" w:cs="Times New Roman"/>
          <w:sz w:val="24"/>
          <w:szCs w:val="24"/>
        </w:rPr>
        <w:t xml:space="preserve"> are an incredibly heterogenous group of bacteria, with studies identifying at least 25 different species as causing IMI in dairy cattle </w:t>
      </w:r>
      <w:r w:rsidR="00FF3370"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(Condas et al., 2017a; De Visscher et al., 2017)</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Different </w:t>
      </w:r>
      <w:proofErr w:type="spellStart"/>
      <w:r w:rsidRPr="004B241E">
        <w:rPr>
          <w:rFonts w:ascii="Times New Roman" w:hAnsi="Times New Roman" w:cs="Times New Roman"/>
          <w:sz w:val="24"/>
          <w:szCs w:val="24"/>
        </w:rPr>
        <w:t>SaM</w:t>
      </w:r>
      <w:proofErr w:type="spellEnd"/>
      <w:r w:rsidR="00FF3370" w:rsidRPr="00105CE5">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105CE5">
        <w:rPr>
          <w:rFonts w:ascii="Times New Roman" w:hAnsi="Times New Roman" w:cs="Times New Roman"/>
          <w:sz w:val="24"/>
          <w:szCs w:val="24"/>
        </w:rPr>
        <w:fldChar w:fldCharType="begin"/>
      </w:r>
      <w:r w:rsidR="00FF3370"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Certain species have been associated with stall surfaces, air, and unused sawdust bedding material </w:t>
      </w:r>
      <w:r w:rsidR="00FF3370"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(Piessens et al., 2011)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some with different facility types </w: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(Condas et al., 2017a)</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others with environmental contamination and poor teat hygiene at milking time </w:t>
      </w:r>
      <w:r w:rsidR="00FF3370"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(De Visscher et al., 2016; De Visscher et al., 2017)</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proofErr w:type="spellStart"/>
      <w:r w:rsidRPr="004B241E">
        <w:rPr>
          <w:rFonts w:ascii="Times New Roman" w:hAnsi="Times New Roman" w:cs="Times New Roman"/>
          <w:sz w:val="24"/>
          <w:szCs w:val="24"/>
        </w:rPr>
        <w:t>SaM</w:t>
      </w:r>
      <w:proofErr w:type="spellEnd"/>
      <w:r w:rsidR="00FF3370" w:rsidRPr="00105CE5">
        <w:rPr>
          <w:rFonts w:ascii="Times New Roman" w:hAnsi="Times New Roman" w:cs="Times New Roman"/>
          <w:sz w:val="24"/>
          <w:szCs w:val="24"/>
        </w:rPr>
        <w:t xml:space="preserve"> species also differ in how they behave as intramammary pathogens; the ability to cause persistent infections varies by species </w: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(Nyman et al., 2018;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as well as the presence of antimicrobial resistance determinants </w:t>
      </w:r>
      <w:r w:rsidR="00FF3370"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(Frey et al., 2013; Fergestad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virulence </w:t>
      </w:r>
      <w:r w:rsidR="00FF3370" w:rsidRPr="00105CE5">
        <w:rPr>
          <w:rFonts w:ascii="Times New Roman" w:hAnsi="Times New Roman" w:cs="Times New Roman"/>
          <w:sz w:val="24"/>
          <w:szCs w:val="24"/>
        </w:rPr>
        <w:lastRenderedPageBreak/>
        <w:t xml:space="preserve">potential </w:t>
      </w:r>
      <w:r w:rsidR="00FF3370"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(Naushad et al., 2019; França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interaction with a host’s immune system </w:t>
      </w:r>
      <w:r w:rsidR="00FF3370"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(Åvall-Jääskeläinen et al., 2013; Breyne et al., 2015)</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p>
    <w:p w14:paraId="2232B166" w14:textId="428C9B57" w:rsidR="00557115" w:rsidRDefault="00FF3370" w:rsidP="00C23FC0">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Perhaps most importantly for the overall udder health status of a dairy farm as measured by bulk tank SCC, </w:t>
      </w:r>
      <w:proofErr w:type="spellStart"/>
      <w:r w:rsidR="004B241E" w:rsidRPr="004B241E">
        <w:rPr>
          <w:rFonts w:ascii="Times New Roman" w:hAnsi="Times New Roman" w:cs="Times New Roman"/>
          <w:sz w:val="24"/>
          <w:szCs w:val="24"/>
        </w:rPr>
        <w:t>SaM</w:t>
      </w:r>
      <w:proofErr w:type="spellEnd"/>
      <w:r w:rsidRPr="00105CE5">
        <w:rPr>
          <w:rFonts w:ascii="Times New Roman" w:hAnsi="Times New Roman" w:cs="Times New Roman"/>
          <w:sz w:val="24"/>
          <w:szCs w:val="24"/>
        </w:rPr>
        <w:t xml:space="preserve"> species also vary in the degree to which they cause an inflammatory reaction in the udder </w: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(Supré et al., 2011; Nyman et al., 2018; Wuytack et al., 2020; Taponen et al., 2022)</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w:t>
      </w:r>
      <w:r w:rsidR="00C23FC0">
        <w:rPr>
          <w:rFonts w:ascii="Times New Roman" w:hAnsi="Times New Roman" w:cs="Times New Roman"/>
          <w:sz w:val="24"/>
          <w:szCs w:val="24"/>
        </w:rPr>
        <w:t xml:space="preserve"> However, only a limited number</w:t>
      </w:r>
      <w:r w:rsidR="00926575">
        <w:rPr>
          <w:rFonts w:ascii="Times New Roman" w:hAnsi="Times New Roman" w:cs="Times New Roman"/>
          <w:sz w:val="24"/>
          <w:szCs w:val="24"/>
        </w:rPr>
        <w:t xml:space="preserve"> of studies have</w:t>
      </w:r>
      <w:r w:rsidRPr="00105CE5">
        <w:rPr>
          <w:rFonts w:ascii="Times New Roman" w:hAnsi="Times New Roman" w:cs="Times New Roman"/>
          <w:sz w:val="24"/>
          <w:szCs w:val="24"/>
        </w:rPr>
        <w:t xml:space="preserve"> described the effect of </w:t>
      </w:r>
      <w:r w:rsidR="00615541">
        <w:rPr>
          <w:rFonts w:ascii="Times New Roman" w:hAnsi="Times New Roman" w:cs="Times New Roman"/>
          <w:sz w:val="24"/>
          <w:szCs w:val="24"/>
        </w:rPr>
        <w:t xml:space="preserve">the breadth of observed </w:t>
      </w:r>
      <w:r w:rsidRPr="00105CE5">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Pr>
          <w:rFonts w:ascii="Times New Roman" w:hAnsi="Times New Roman" w:cs="Times New Roman"/>
          <w:sz w:val="24"/>
          <w:szCs w:val="24"/>
        </w:rPr>
        <w:t xml:space="preserve"> </w:t>
      </w:r>
      <w:r w:rsidR="00926575"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105CE5">
        <w:rPr>
          <w:rFonts w:ascii="Times New Roman" w:hAnsi="Times New Roman" w:cs="Times New Roman"/>
          <w:sz w:val="24"/>
          <w:szCs w:val="24"/>
        </w:rPr>
        <w:instrText xml:space="preserve"> ADDIN EN.CITE </w:instrText>
      </w:r>
      <w:r w:rsidR="00926575"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105CE5">
        <w:rPr>
          <w:rFonts w:ascii="Times New Roman" w:hAnsi="Times New Roman" w:cs="Times New Roman"/>
          <w:sz w:val="24"/>
          <w:szCs w:val="24"/>
        </w:rPr>
        <w:instrText xml:space="preserve"> ADDIN EN.CITE.DATA </w:instrText>
      </w:r>
      <w:r w:rsidR="00926575" w:rsidRPr="00105CE5">
        <w:rPr>
          <w:rFonts w:ascii="Times New Roman" w:hAnsi="Times New Roman" w:cs="Times New Roman"/>
          <w:sz w:val="24"/>
          <w:szCs w:val="24"/>
        </w:rPr>
      </w:r>
      <w:r w:rsidR="00926575" w:rsidRPr="00105CE5">
        <w:rPr>
          <w:rFonts w:ascii="Times New Roman" w:hAnsi="Times New Roman" w:cs="Times New Roman"/>
          <w:sz w:val="24"/>
          <w:szCs w:val="24"/>
        </w:rPr>
        <w:fldChar w:fldCharType="end"/>
      </w:r>
      <w:r w:rsidR="00926575" w:rsidRPr="00105CE5">
        <w:rPr>
          <w:rFonts w:ascii="Times New Roman" w:hAnsi="Times New Roman" w:cs="Times New Roman"/>
          <w:sz w:val="24"/>
          <w:szCs w:val="24"/>
        </w:rPr>
      </w:r>
      <w:r w:rsidR="00926575" w:rsidRPr="00105CE5">
        <w:rPr>
          <w:rFonts w:ascii="Times New Roman" w:hAnsi="Times New Roman" w:cs="Times New Roman"/>
          <w:sz w:val="24"/>
          <w:szCs w:val="24"/>
        </w:rPr>
        <w:fldChar w:fldCharType="separate"/>
      </w:r>
      <w:r w:rsidR="00926575" w:rsidRPr="00105CE5">
        <w:rPr>
          <w:rFonts w:ascii="Times New Roman" w:hAnsi="Times New Roman" w:cs="Times New Roman"/>
          <w:noProof/>
          <w:sz w:val="24"/>
          <w:szCs w:val="24"/>
        </w:rPr>
        <w:t>(Fry et al., 2014; Condas et al., 2017b)</w:t>
      </w:r>
      <w:r w:rsidR="00926575"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Although infection status is the most important factor, stage of lactation has a significant effect on SCC </w: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(Schutz et al., 1990; Schepers et al., 1997)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w:t>
      </w:r>
      <w:r w:rsidR="002E04C3">
        <w:rPr>
          <w:rFonts w:ascii="Times New Roman" w:hAnsi="Times New Roman" w:cs="Times New Roman"/>
          <w:sz w:val="24"/>
          <w:szCs w:val="24"/>
        </w:rPr>
        <w:t>N</w:t>
      </w:r>
      <w:r w:rsidRPr="00105CE5">
        <w:rPr>
          <w:rFonts w:ascii="Times New Roman" w:hAnsi="Times New Roman" w:cs="Times New Roman"/>
          <w:sz w:val="24"/>
          <w:szCs w:val="24"/>
        </w:rPr>
        <w:t xml:space="preserve">o previous studies have identified which </w:t>
      </w:r>
      <w:r>
        <w:rPr>
          <w:rFonts w:ascii="Times New Roman" w:hAnsi="Times New Roman" w:cs="Times New Roman"/>
          <w:i/>
          <w:iCs/>
          <w:sz w:val="24"/>
          <w:szCs w:val="24"/>
        </w:rPr>
        <w:t>Staph.</w:t>
      </w:r>
      <w:r w:rsidRPr="00105CE5">
        <w:rPr>
          <w:rFonts w:ascii="Times New Roman" w:hAnsi="Times New Roman" w:cs="Times New Roman"/>
          <w:sz w:val="24"/>
          <w:szCs w:val="24"/>
        </w:rPr>
        <w:t xml:space="preserve"> species are most relevant to udder health</w:t>
      </w:r>
      <w:r>
        <w:rPr>
          <w:rFonts w:ascii="Times New Roman" w:hAnsi="Times New Roman" w:cs="Times New Roman"/>
          <w:sz w:val="24"/>
          <w:szCs w:val="24"/>
        </w:rPr>
        <w:t xml:space="preserve"> by describing the species-specific effect on SCC</w:t>
      </w:r>
      <w:r w:rsidRPr="00105CE5">
        <w:rPr>
          <w:rFonts w:ascii="Times New Roman" w:hAnsi="Times New Roman" w:cs="Times New Roman"/>
          <w:sz w:val="24"/>
          <w:szCs w:val="24"/>
        </w:rPr>
        <w:t xml:space="preserve"> for a population of certified organic dairie</w:t>
      </w:r>
      <w:r w:rsidRPr="001057EE">
        <w:rPr>
          <w:rFonts w:ascii="Times New Roman" w:hAnsi="Times New Roman" w:cs="Times New Roman"/>
          <w:sz w:val="24"/>
          <w:szCs w:val="24"/>
        </w:rPr>
        <w:t xml:space="preserve">s. </w:t>
      </w:r>
      <w:r w:rsidRPr="00A45407">
        <w:rPr>
          <w:rFonts w:ascii="Times New Roman" w:hAnsi="Times New Roman" w:cs="Times New Roman"/>
          <w:sz w:val="24"/>
          <w:szCs w:val="24"/>
        </w:rPr>
        <w:t xml:space="preserve">Although similar </w:t>
      </w:r>
      <w:r w:rsidR="00820082">
        <w:rPr>
          <w:rFonts w:ascii="Times New Roman" w:hAnsi="Times New Roman" w:cs="Times New Roman"/>
          <w:sz w:val="24"/>
          <w:szCs w:val="24"/>
        </w:rPr>
        <w:t>in</w:t>
      </w:r>
      <w:r w:rsidRPr="00A45407">
        <w:rPr>
          <w:rFonts w:ascii="Times New Roman" w:hAnsi="Times New Roman" w:cs="Times New Roman"/>
          <w:sz w:val="24"/>
          <w:szCs w:val="24"/>
        </w:rPr>
        <w:t xml:space="preserve"> many </w:t>
      </w:r>
      <w:r w:rsidR="00820082">
        <w:rPr>
          <w:rFonts w:ascii="Times New Roman" w:hAnsi="Times New Roman" w:cs="Times New Roman"/>
          <w:sz w:val="24"/>
          <w:szCs w:val="24"/>
        </w:rPr>
        <w:t xml:space="preserve">general </w:t>
      </w:r>
      <w:r w:rsidRPr="00A45407">
        <w:rPr>
          <w:rFonts w:ascii="Times New Roman" w:hAnsi="Times New Roman" w:cs="Times New Roman"/>
          <w:sz w:val="24"/>
          <w:szCs w:val="24"/>
        </w:rPr>
        <w:t xml:space="preserve">aspects, organic and conventional dairies differ significantly in a number of ways both in management </w:t>
      </w:r>
      <w:r w:rsidRPr="00A339F9">
        <w:rPr>
          <w:rFonts w:ascii="Times New Roman" w:hAnsi="Times New Roman" w:cs="Times New Roman"/>
          <w:sz w:val="24"/>
          <w:szCs w:val="24"/>
        </w:rPr>
        <w:fldChar w:fldCharType="begin"/>
      </w:r>
      <w:r w:rsidRPr="00A4540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A339F9">
        <w:rPr>
          <w:rFonts w:ascii="Times New Roman" w:hAnsi="Times New Roman" w:cs="Times New Roman"/>
          <w:sz w:val="24"/>
          <w:szCs w:val="24"/>
        </w:rPr>
        <w:fldChar w:fldCharType="separate"/>
      </w:r>
      <w:r w:rsidRPr="00A45407">
        <w:rPr>
          <w:rFonts w:ascii="Times New Roman" w:hAnsi="Times New Roman" w:cs="Times New Roman"/>
          <w:noProof/>
          <w:sz w:val="24"/>
          <w:szCs w:val="24"/>
        </w:rPr>
        <w:t>(Stiglbauer et al., 2013)</w:t>
      </w:r>
      <w:r w:rsidRPr="00A339F9">
        <w:rPr>
          <w:rFonts w:ascii="Times New Roman" w:hAnsi="Times New Roman" w:cs="Times New Roman"/>
          <w:sz w:val="24"/>
          <w:szCs w:val="24"/>
        </w:rPr>
        <w:fldChar w:fldCharType="end"/>
      </w:r>
      <w:r w:rsidRPr="00A45407">
        <w:rPr>
          <w:rFonts w:ascii="Times New Roman" w:hAnsi="Times New Roman" w:cs="Times New Roman"/>
          <w:sz w:val="24"/>
          <w:szCs w:val="24"/>
        </w:rPr>
        <w:t xml:space="preserve">, and treatments and attitudes around mastitis </w:t>
      </w:r>
      <w:r w:rsidRPr="00A45407">
        <w:rPr>
          <w:rFonts w:ascii="Times New Roman" w:hAnsi="Times New Roman" w:cs="Times New Roman"/>
          <w:sz w:val="24"/>
          <w:szCs w:val="24"/>
        </w:rPr>
        <w:fldChar w:fldCharType="begin"/>
      </w:r>
      <w:r w:rsidRPr="00A339F9">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A45407">
        <w:rPr>
          <w:rFonts w:ascii="Times New Roman" w:hAnsi="Times New Roman" w:cs="Times New Roman"/>
          <w:sz w:val="24"/>
          <w:szCs w:val="24"/>
        </w:rPr>
        <w:fldChar w:fldCharType="separate"/>
      </w:r>
      <w:r w:rsidRPr="00A45407">
        <w:rPr>
          <w:rFonts w:ascii="Times New Roman" w:hAnsi="Times New Roman" w:cs="Times New Roman"/>
          <w:noProof/>
          <w:sz w:val="24"/>
          <w:szCs w:val="24"/>
        </w:rPr>
        <w:t>(Ruegg, 2009)</w:t>
      </w:r>
      <w:r w:rsidRPr="00A45407">
        <w:rPr>
          <w:rFonts w:ascii="Times New Roman" w:hAnsi="Times New Roman" w:cs="Times New Roman"/>
          <w:sz w:val="24"/>
          <w:szCs w:val="24"/>
        </w:rPr>
        <w:fldChar w:fldCharType="end"/>
      </w:r>
      <w:r w:rsidRPr="00A45407">
        <w:rPr>
          <w:rFonts w:ascii="Times New Roman" w:hAnsi="Times New Roman" w:cs="Times New Roman"/>
          <w:sz w:val="24"/>
          <w:szCs w:val="24"/>
        </w:rPr>
        <w:t>.</w:t>
      </w:r>
      <w:r w:rsidR="00ED5AC1">
        <w:rPr>
          <w:rFonts w:ascii="Times New Roman" w:hAnsi="Times New Roman" w:cs="Times New Roman"/>
          <w:sz w:val="24"/>
          <w:szCs w:val="24"/>
        </w:rPr>
        <w:t xml:space="preserve"> For </w:t>
      </w:r>
      <w:r w:rsidR="00820082">
        <w:rPr>
          <w:rFonts w:ascii="Times New Roman" w:hAnsi="Times New Roman" w:cs="Times New Roman"/>
          <w:sz w:val="24"/>
          <w:szCs w:val="24"/>
        </w:rPr>
        <w:t>example,</w:t>
      </w:r>
      <w:r w:rsidR="00ED5AC1" w:rsidRPr="00943CE6">
        <w:rPr>
          <w:rFonts w:ascii="Times New Roman" w:hAnsi="Times New Roman" w:cs="Times New Roman"/>
          <w:sz w:val="24"/>
          <w:szCs w:val="24"/>
        </w:rPr>
        <w:t xml:space="preserve"> </w:t>
      </w:r>
      <w:r w:rsidR="00ED5AC1">
        <w:rPr>
          <w:rFonts w:ascii="Times New Roman" w:hAnsi="Times New Roman" w:cs="Times New Roman"/>
          <w:sz w:val="24"/>
          <w:szCs w:val="24"/>
        </w:rPr>
        <w:t xml:space="preserve">in the absence of antibiotic use on organic dairies, </w:t>
      </w:r>
      <w:r w:rsidR="00ED5AC1" w:rsidRPr="00943CE6">
        <w:rPr>
          <w:rFonts w:ascii="Times New Roman" w:hAnsi="Times New Roman" w:cs="Times New Roman"/>
          <w:sz w:val="24"/>
          <w:szCs w:val="24"/>
        </w:rPr>
        <w:t xml:space="preserve">antimicrobial susceptibility of common mastitis pathogens can differ between conventional and organic dairy farms in the </w:t>
      </w:r>
      <w:r w:rsidR="00752A11" w:rsidRPr="00752A11">
        <w:rPr>
          <w:rFonts w:ascii="Times New Roman" w:hAnsi="Times New Roman" w:cs="Times New Roman"/>
          <w:sz w:val="24"/>
          <w:szCs w:val="24"/>
        </w:rPr>
        <w:t>US</w:t>
      </w:r>
      <w:r w:rsidR="00ED5AC1" w:rsidRPr="00943CE6">
        <w:rPr>
          <w:rFonts w:ascii="Times New Roman" w:hAnsi="Times New Roman" w:cs="Times New Roman"/>
          <w:sz w:val="24"/>
          <w:szCs w:val="24"/>
        </w:rPr>
        <w:t xml:space="preserve"> </w: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 </w:instrTex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EN.CITE.DATA </w:instrText>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separate"/>
      </w:r>
      <w:r w:rsidR="00ED5AC1" w:rsidRPr="00943CE6">
        <w:rPr>
          <w:rFonts w:ascii="Times New Roman" w:hAnsi="Times New Roman" w:cs="Times New Roman"/>
          <w:noProof/>
          <w:sz w:val="24"/>
          <w:szCs w:val="24"/>
        </w:rPr>
        <w:t>(Tikofsky et al., 2003; Pol and Ruegg, 2007; Bombyk et al., 2008)</w:t>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t>.</w:t>
      </w:r>
      <w:r w:rsidRPr="00A45407">
        <w:rPr>
          <w:rFonts w:ascii="Times New Roman" w:hAnsi="Times New Roman" w:cs="Times New Roman"/>
          <w:sz w:val="24"/>
          <w:szCs w:val="24"/>
        </w:rPr>
        <w:t xml:space="preserve"> </w:t>
      </w:r>
      <w:r w:rsidR="00557115">
        <w:rPr>
          <w:rFonts w:ascii="Times New Roman" w:hAnsi="Times New Roman" w:cs="Times New Roman"/>
          <w:sz w:val="24"/>
          <w:szCs w:val="24"/>
        </w:rPr>
        <w:t>Given that</w:t>
      </w:r>
      <w:r w:rsidRPr="00A339F9">
        <w:rPr>
          <w:rFonts w:ascii="Times New Roman" w:hAnsi="Times New Roman" w:cs="Times New Roman"/>
          <w:sz w:val="24"/>
          <w:szCs w:val="24"/>
        </w:rPr>
        <w:t xml:space="preserve"> variation in </w:t>
      </w:r>
      <w:proofErr w:type="spellStart"/>
      <w:r w:rsidR="004B241E" w:rsidRPr="004B241E">
        <w:rPr>
          <w:rFonts w:ascii="Times New Roman" w:hAnsi="Times New Roman" w:cs="Times New Roman"/>
          <w:sz w:val="24"/>
          <w:szCs w:val="24"/>
        </w:rPr>
        <w:t>SaM</w:t>
      </w:r>
      <w:proofErr w:type="spellEnd"/>
      <w:r w:rsidRPr="00A339F9">
        <w:rPr>
          <w:rFonts w:ascii="Times New Roman" w:hAnsi="Times New Roman" w:cs="Times New Roman"/>
          <w:sz w:val="24"/>
          <w:szCs w:val="24"/>
        </w:rPr>
        <w:t xml:space="preserve"> species distribution and diversity is associated with a variety of different management practices </w:t>
      </w:r>
      <w:r w:rsidRPr="00A339F9">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A339F9">
        <w:rPr>
          <w:rFonts w:ascii="Times New Roman" w:hAnsi="Times New Roman" w:cs="Times New Roman"/>
          <w:sz w:val="24"/>
          <w:szCs w:val="24"/>
        </w:rPr>
        <w:instrText xml:space="preserve"> ADDIN EN.CITE </w:instrText>
      </w:r>
      <w:r w:rsidRPr="00A339F9">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A339F9">
        <w:rPr>
          <w:rFonts w:ascii="Times New Roman" w:hAnsi="Times New Roman" w:cs="Times New Roman"/>
          <w:sz w:val="24"/>
          <w:szCs w:val="24"/>
        </w:rPr>
        <w:instrText xml:space="preserve"> ADDIN EN.CITE.DATA </w:instrText>
      </w:r>
      <w:r w:rsidRPr="00A339F9">
        <w:rPr>
          <w:rFonts w:ascii="Times New Roman" w:hAnsi="Times New Roman" w:cs="Times New Roman"/>
          <w:sz w:val="24"/>
          <w:szCs w:val="24"/>
        </w:rPr>
      </w:r>
      <w:r w:rsidRPr="00A339F9">
        <w:rPr>
          <w:rFonts w:ascii="Times New Roman" w:hAnsi="Times New Roman" w:cs="Times New Roman"/>
          <w:sz w:val="24"/>
          <w:szCs w:val="24"/>
        </w:rPr>
        <w:fldChar w:fldCharType="end"/>
      </w:r>
      <w:r w:rsidRPr="00A339F9">
        <w:rPr>
          <w:rFonts w:ascii="Times New Roman" w:hAnsi="Times New Roman" w:cs="Times New Roman"/>
          <w:sz w:val="24"/>
          <w:szCs w:val="24"/>
        </w:rPr>
      </w:r>
      <w:r w:rsidRPr="00A339F9">
        <w:rPr>
          <w:rFonts w:ascii="Times New Roman" w:hAnsi="Times New Roman" w:cs="Times New Roman"/>
          <w:sz w:val="24"/>
          <w:szCs w:val="24"/>
        </w:rPr>
        <w:fldChar w:fldCharType="separate"/>
      </w:r>
      <w:r w:rsidRPr="00A339F9">
        <w:rPr>
          <w:rFonts w:ascii="Times New Roman" w:hAnsi="Times New Roman" w:cs="Times New Roman"/>
          <w:noProof/>
          <w:sz w:val="24"/>
          <w:szCs w:val="24"/>
        </w:rPr>
        <w:t>(Dufour et al., 2012; Condas et al., 2017a)</w:t>
      </w:r>
      <w:r w:rsidRPr="00A339F9">
        <w:rPr>
          <w:rFonts w:ascii="Times New Roman" w:hAnsi="Times New Roman" w:cs="Times New Roman"/>
          <w:sz w:val="24"/>
          <w:szCs w:val="24"/>
        </w:rPr>
        <w:fldChar w:fldCharType="end"/>
      </w:r>
      <w:r w:rsidRPr="00A339F9">
        <w:rPr>
          <w:rFonts w:ascii="Times New Roman" w:hAnsi="Times New Roman" w:cs="Times New Roman"/>
          <w:sz w:val="24"/>
          <w:szCs w:val="24"/>
        </w:rPr>
        <w:t xml:space="preserve">, </w:t>
      </w:r>
      <w:r w:rsidR="00557115">
        <w:rPr>
          <w:rFonts w:ascii="Times New Roman" w:hAnsi="Times New Roman" w:cs="Times New Roman"/>
          <w:sz w:val="24"/>
          <w:szCs w:val="24"/>
        </w:rPr>
        <w:t>it is possible that t</w:t>
      </w:r>
      <w:r w:rsidR="00557115" w:rsidRPr="00943CE6">
        <w:rPr>
          <w:rFonts w:ascii="Times New Roman" w:hAnsi="Times New Roman" w:cs="Times New Roman"/>
          <w:sz w:val="24"/>
          <w:szCs w:val="24"/>
        </w:rPr>
        <w:t xml:space="preserve">hese differences </w:t>
      </w:r>
      <w:r w:rsidR="00557115">
        <w:rPr>
          <w:rFonts w:ascii="Times New Roman" w:hAnsi="Times New Roman" w:cs="Times New Roman"/>
          <w:sz w:val="24"/>
          <w:szCs w:val="24"/>
        </w:rPr>
        <w:t xml:space="preserve">may create disparate selective pressure </w:t>
      </w:r>
      <w:r w:rsidR="00557115" w:rsidRPr="00943CE6">
        <w:rPr>
          <w:rFonts w:ascii="Times New Roman" w:hAnsi="Times New Roman" w:cs="Times New Roman"/>
          <w:sz w:val="24"/>
          <w:szCs w:val="24"/>
        </w:rPr>
        <w:t>between conventional and organic farms</w:t>
      </w:r>
      <w:r w:rsidR="00557115">
        <w:rPr>
          <w:rFonts w:ascii="Times New Roman" w:hAnsi="Times New Roman" w:cs="Times New Roman"/>
          <w:sz w:val="24"/>
          <w:szCs w:val="24"/>
        </w:rPr>
        <w:t>, potentially resulting in differences in virulence and impact on SCC.</w:t>
      </w:r>
    </w:p>
    <w:p w14:paraId="04C7189A" w14:textId="0178F528" w:rsidR="00FF3370" w:rsidRPr="00105CE5" w:rsidRDefault="00FF3370" w:rsidP="00704D01">
      <w:pPr>
        <w:spacing w:line="480" w:lineRule="auto"/>
        <w:rPr>
          <w:rFonts w:ascii="Times New Roman" w:hAnsi="Times New Roman" w:cs="Times New Roman"/>
          <w:sz w:val="24"/>
          <w:szCs w:val="24"/>
        </w:rPr>
      </w:pPr>
      <w:r w:rsidRPr="00105CE5">
        <w:rPr>
          <w:rFonts w:ascii="Times New Roman" w:hAnsi="Times New Roman" w:cs="Times New Roman"/>
          <w:sz w:val="24"/>
          <w:szCs w:val="24"/>
        </w:rPr>
        <w:tab/>
        <w:t xml:space="preserve">The current study presents data from a longitudinal, cross-sectional study of 10 certified organic dairy farms in Vermont, </w:t>
      </w:r>
      <w:r w:rsidR="00752A11" w:rsidRPr="00752A11">
        <w:rPr>
          <w:rFonts w:ascii="Times New Roman" w:hAnsi="Times New Roman" w:cs="Times New Roman"/>
          <w:sz w:val="24"/>
          <w:szCs w:val="24"/>
        </w:rPr>
        <w:t>US.</w:t>
      </w:r>
      <w:r w:rsidRPr="00105CE5">
        <w:rPr>
          <w:rFonts w:ascii="Times New Roman" w:hAnsi="Times New Roman" w:cs="Times New Roman"/>
          <w:sz w:val="24"/>
          <w:szCs w:val="24"/>
        </w:rPr>
        <w:t xml:space="preserve"> Microbiological analyses of quarter</w:t>
      </w:r>
      <w:ins w:id="20" w:author="Dufour Simon" w:date="2024-06-05T14:44:00Z">
        <w:r w:rsidR="00B33C2C">
          <w:rPr>
            <w:rFonts w:ascii="Times New Roman" w:hAnsi="Times New Roman" w:cs="Times New Roman"/>
            <w:sz w:val="24"/>
            <w:szCs w:val="24"/>
          </w:rPr>
          <w:t>-</w:t>
        </w:r>
      </w:ins>
      <w:r w:rsidRPr="00105CE5">
        <w:rPr>
          <w:rFonts w:ascii="Times New Roman" w:hAnsi="Times New Roman" w:cs="Times New Roman"/>
          <w:sz w:val="24"/>
          <w:szCs w:val="24"/>
        </w:rPr>
        <w:t xml:space="preserve">milk samples to </w:t>
      </w:r>
      <w:r w:rsidRPr="00105CE5">
        <w:rPr>
          <w:rFonts w:ascii="Times New Roman" w:hAnsi="Times New Roman" w:cs="Times New Roman"/>
          <w:sz w:val="24"/>
          <w:szCs w:val="24"/>
        </w:rPr>
        <w:lastRenderedPageBreak/>
        <w:t>identify IMI due to staphylococci and mammaliicocci were conducted in parallel with determination of quarter-level somatic cell count. The objective</w:t>
      </w:r>
      <w:r w:rsidR="00547CC4">
        <w:rPr>
          <w:rFonts w:ascii="Times New Roman" w:hAnsi="Times New Roman" w:cs="Times New Roman"/>
          <w:sz w:val="24"/>
          <w:szCs w:val="24"/>
        </w:rPr>
        <w:t xml:space="preserve"> of this study</w:t>
      </w:r>
      <w:r w:rsidRPr="00105CE5">
        <w:rPr>
          <w:rFonts w:ascii="Times New Roman" w:hAnsi="Times New Roman" w:cs="Times New Roman"/>
          <w:sz w:val="24"/>
          <w:szCs w:val="24"/>
        </w:rPr>
        <w:t xml:space="preserve"> was to estimate how quarter</w:t>
      </w:r>
      <w:r w:rsidR="00B33C2C">
        <w:rPr>
          <w:rFonts w:ascii="Times New Roman" w:hAnsi="Times New Roman" w:cs="Times New Roman"/>
          <w:sz w:val="24"/>
          <w:szCs w:val="24"/>
        </w:rPr>
        <w:t>-milk</w:t>
      </w:r>
      <w:r w:rsidRPr="00105CE5">
        <w:rPr>
          <w:rFonts w:ascii="Times New Roman" w:hAnsi="Times New Roman" w:cs="Times New Roman"/>
          <w:sz w:val="24"/>
          <w:szCs w:val="24"/>
        </w:rPr>
        <w:t xml:space="preserve"> SCC varied as a result of infection with the most </w:t>
      </w:r>
      <w:r w:rsidR="00D21F2D">
        <w:rPr>
          <w:rFonts w:ascii="Times New Roman" w:hAnsi="Times New Roman" w:cs="Times New Roman"/>
          <w:sz w:val="24"/>
          <w:szCs w:val="24"/>
        </w:rPr>
        <w:t xml:space="preserve">frequently </w:t>
      </w:r>
      <w:r w:rsidR="002C4CEC" w:rsidRPr="00105CE5">
        <w:rPr>
          <w:rFonts w:ascii="Times New Roman" w:hAnsi="Times New Roman" w:cs="Times New Roman"/>
          <w:sz w:val="24"/>
          <w:szCs w:val="24"/>
        </w:rPr>
        <w:t>isolated</w:t>
      </w:r>
      <w:r w:rsidRPr="00105CE5">
        <w:rPr>
          <w:rFonts w:ascii="Times New Roman" w:hAnsi="Times New Roman" w:cs="Times New Roman"/>
          <w:sz w:val="24"/>
          <w:szCs w:val="24"/>
        </w:rPr>
        <w:t xml:space="preserve"> </w:t>
      </w:r>
      <w:r w:rsidR="00493C66">
        <w:rPr>
          <w:rFonts w:ascii="Times New Roman" w:hAnsi="Times New Roman" w:cs="Times New Roman"/>
          <w:i/>
          <w:iCs/>
          <w:sz w:val="24"/>
          <w:szCs w:val="24"/>
        </w:rPr>
        <w:t>Staph.</w:t>
      </w:r>
      <w:r w:rsidR="00493C66"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0A00C2FC"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commentRangeStart w:id="21"/>
      <w:commentRangeStart w:id="22"/>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were enrolled</w:t>
      </w:r>
      <w:commentRangeEnd w:id="21"/>
      <w:r w:rsidR="00836D9F">
        <w:rPr>
          <w:rStyle w:val="CommentReference"/>
        </w:rPr>
        <w:commentReference w:id="21"/>
      </w:r>
      <w:commentRangeEnd w:id="22"/>
      <w:r w:rsidR="00051666">
        <w:rPr>
          <w:rStyle w:val="CommentReference"/>
        </w:rPr>
        <w:commentReference w:id="22"/>
      </w:r>
      <w:r>
        <w:rPr>
          <w:rFonts w:ascii="Times New Roman" w:eastAsia="Times New Roman" w:hAnsi="Times New Roman" w:cs="Times New Roman"/>
          <w:color w:val="000000"/>
          <w:kern w:val="0"/>
          <w:sz w:val="24"/>
          <w:szCs w:val="24"/>
          <w14:ligatures w14:val="none"/>
        </w:rPr>
        <w:t xml:space="preserve">. </w:t>
      </w:r>
      <w:r w:rsidR="00086CC8" w:rsidRPr="00086CC8">
        <w:rPr>
          <w:rFonts w:ascii="Times New Roman" w:eastAsia="Times New Roman" w:hAnsi="Times New Roman" w:cs="Times New Roman"/>
          <w:color w:val="FF0000"/>
          <w:kern w:val="0"/>
          <w:sz w:val="24"/>
          <w:szCs w:val="24"/>
          <w14:ligatures w14:val="none"/>
        </w:rPr>
        <w:t xml:space="preserve">Five farms housed cows in a tiestall bedded with wood shavings, and 5 utilized a bedded pack system (3 actively managed for composting, 2 static). </w:t>
      </w:r>
      <w:commentRangeStart w:id="23"/>
      <w:commentRangeEnd w:id="23"/>
      <w:r w:rsidR="00086CC8" w:rsidRPr="00086CC8">
        <w:rPr>
          <w:rStyle w:val="CommentReference"/>
          <w:color w:val="FF0000"/>
        </w:rPr>
        <w:commentReference w:id="23"/>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lastRenderedPageBreak/>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ins w:id="24" w:author="Caitlin Jeffrey" w:date="2024-06-07T13:27:00Z" w16du:dateUtc="2024-06-07T17:27:00Z">
        <w:r w:rsidR="000D7485">
          <w:rPr>
            <w:rFonts w:ascii="Times New Roman" w:hAnsi="Times New Roman" w:cs="Times New Roman"/>
            <w:sz w:val="24"/>
            <w:szCs w:val="24"/>
          </w:rPr>
          <w:t>-</w:t>
        </w:r>
      </w:ins>
      <w:del w:id="25" w:author="Caitlin Jeffrey" w:date="2024-06-07T13:27:00Z" w16du:dateUtc="2024-06-07T17:27:00Z">
        <w:r w:rsidRPr="00D03DE9" w:rsidDel="000D7485">
          <w:rPr>
            <w:rFonts w:ascii="Times New Roman" w:hAnsi="Times New Roman" w:cs="Times New Roman"/>
            <w:sz w:val="24"/>
            <w:szCs w:val="24"/>
          </w:rPr>
          <w:delText xml:space="preserve"> </w:delText>
        </w:r>
      </w:del>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AC1EDC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Aliquots of frozen </w:t>
      </w:r>
      <w:r w:rsidRPr="00D03DE9">
        <w:rPr>
          <w:rFonts w:ascii="Times New Roman" w:hAnsi="Times New Roman" w:cs="Times New Roman"/>
          <w:sz w:val="24"/>
          <w:szCs w:val="24"/>
        </w:rPr>
        <w:t>quarter</w:t>
      </w:r>
      <w:r w:rsidR="00E3465A">
        <w:rPr>
          <w:rFonts w:ascii="Times New Roman" w:hAnsi="Times New Roman" w:cs="Times New Roman"/>
          <w:sz w:val="24"/>
          <w:szCs w:val="24"/>
        </w:rPr>
        <w:t>-</w:t>
      </w:r>
      <w:r w:rsidRPr="00D03DE9">
        <w:rPr>
          <w:rFonts w:ascii="Times New Roman" w:hAnsi="Times New Roman" w:cs="Times New Roman"/>
          <w:sz w:val="24"/>
          <w:szCs w:val="24"/>
        </w:rPr>
        <w:t xml:space="preserve">milk </w:t>
      </w:r>
      <w:r w:rsidRPr="00D03DE9">
        <w:rPr>
          <w:rFonts w:ascii="Times New Roman" w:hAnsi="Times New Roman" w:cs="Times New Roman"/>
          <w:sz w:val="24"/>
          <w:szCs w:val="24"/>
        </w:rPr>
        <w:t>samples were sent to the Vermont State Agricultural and Environmental Laboratory, where samples were thawed at time of processing and quarter-level somatic cell count was determined using flow cytometry (Somacount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77777777" w:rsidR="00FF3370" w:rsidRPr="009B69A9" w:rsidRDefault="00FF3370" w:rsidP="00704D01">
      <w:pPr>
        <w:autoSpaceDE w:val="0"/>
        <w:autoSpaceDN w:val="0"/>
        <w:adjustRightInd w:val="0"/>
        <w:spacing w:after="0" w:line="480" w:lineRule="auto"/>
        <w:rPr>
          <w:rFonts w:ascii="Times New Roman" w:hAnsi="Times New Roman" w:cs="Times New Roman"/>
          <w:i/>
          <w:iCs/>
          <w:color w:val="FF0000"/>
          <w:sz w:val="24"/>
          <w:szCs w:val="24"/>
        </w:rPr>
      </w:pPr>
      <w:r w:rsidRPr="009B69A9">
        <w:rPr>
          <w:rFonts w:ascii="Times New Roman" w:hAnsi="Times New Roman" w:cs="Times New Roman"/>
          <w:i/>
          <w:iCs/>
          <w:color w:val="FF0000"/>
          <w:sz w:val="24"/>
          <w:szCs w:val="24"/>
        </w:rPr>
        <w:t>Aerobic culture of milk samples</w:t>
      </w:r>
    </w:p>
    <w:p w14:paraId="574CA939" w14:textId="08A590D5" w:rsidR="00885E18" w:rsidRDefault="00FF3370" w:rsidP="009175EA">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w:t>
      </w:r>
      <w:r w:rsidR="00EA0D03">
        <w:rPr>
          <w:rFonts w:ascii="Times New Roman" w:hAnsi="Times New Roman" w:cs="Times New Roman"/>
          <w:sz w:val="24"/>
          <w:szCs w:val="24"/>
        </w:rPr>
        <w:t>quarter</w:t>
      </w:r>
      <w:r w:rsidR="00E3465A">
        <w:rPr>
          <w:rFonts w:ascii="Times New Roman" w:hAnsi="Times New Roman" w:cs="Times New Roman"/>
          <w:sz w:val="24"/>
          <w:szCs w:val="24"/>
        </w:rPr>
        <w:t>-</w:t>
      </w:r>
      <w:r w:rsidR="00EA0D03">
        <w:rPr>
          <w:rFonts w:ascii="Times New Roman" w:hAnsi="Times New Roman" w:cs="Times New Roman"/>
          <w:sz w:val="24"/>
          <w:szCs w:val="24"/>
        </w:rPr>
        <w:t>milk</w:t>
      </w:r>
      <w:r w:rsidRPr="00D03DE9">
        <w:rPr>
          <w:rFonts w:ascii="Times New Roman" w:hAnsi="Times New Roman" w:cs="Times New Roman"/>
          <w:sz w:val="24"/>
          <w:szCs w:val="24"/>
        </w:rPr>
        <w:t xml:space="preserve"> was performed 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w:t>
      </w:r>
      <w:commentRangeStart w:id="26"/>
      <w:r w:rsidRPr="00B22F14">
        <w:rPr>
          <w:rFonts w:ascii="Times New Roman" w:hAnsi="Times New Roman" w:cs="Times New Roman"/>
          <w:color w:val="FF0000"/>
          <w:sz w:val="24"/>
          <w:szCs w:val="24"/>
        </w:rPr>
        <w:t xml:space="preserve">the </w:t>
      </w:r>
      <w:r w:rsidR="003E6A69" w:rsidRPr="00B22F14">
        <w:rPr>
          <w:rFonts w:ascii="Times New Roman" w:hAnsi="Times New Roman" w:cs="Times New Roman"/>
          <w:color w:val="FF0000"/>
          <w:sz w:val="24"/>
          <w:szCs w:val="24"/>
        </w:rPr>
        <w:t>IMI</w:t>
      </w:r>
      <w:r w:rsidRPr="00B22F14">
        <w:rPr>
          <w:rFonts w:ascii="Times New Roman" w:hAnsi="Times New Roman" w:cs="Times New Roman"/>
          <w:color w:val="FF0000"/>
          <w:sz w:val="24"/>
          <w:szCs w:val="24"/>
        </w:rPr>
        <w:t xml:space="preserve"> status of each </w:t>
      </w:r>
      <w:r w:rsidRPr="00B22F14">
        <w:rPr>
          <w:rFonts w:ascii="Times New Roman" w:hAnsi="Times New Roman" w:cs="Times New Roman"/>
          <w:color w:val="FF0000"/>
          <w:sz w:val="24"/>
          <w:szCs w:val="24"/>
        </w:rPr>
        <w:lastRenderedPageBreak/>
        <w:t>quarter</w:t>
      </w:r>
      <w:commentRangeEnd w:id="26"/>
      <w:r w:rsidR="00B2067E" w:rsidRPr="00B22F14">
        <w:rPr>
          <w:rStyle w:val="CommentReference"/>
          <w:color w:val="FF0000"/>
        </w:rPr>
        <w:commentReference w:id="26"/>
      </w:r>
      <w:r w:rsidRPr="00B22F14">
        <w:rPr>
          <w:rFonts w:ascii="Times New Roman" w:hAnsi="Times New Roman" w:cs="Times New Roman"/>
          <w:color w:val="FF0000"/>
          <w:sz w:val="24"/>
          <w:szCs w:val="24"/>
        </w:rPr>
        <w:t xml:space="preserve">. </w:t>
      </w:r>
      <w:r w:rsidRPr="00D03DE9">
        <w:rPr>
          <w:rFonts w:ascii="Times New Roman" w:hAnsi="Times New Roman" w:cs="Times New Roman"/>
          <w:sz w:val="24"/>
          <w:szCs w:val="24"/>
        </w:rPr>
        <w:t xml:space="preserve">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inoculating loops. Plates were then incubated in aerobic conditions at 37°C before being read at approximately 48 hrs. </w:t>
      </w:r>
    </w:p>
    <w:p w14:paraId="48DD3A8A" w14:textId="6EB7FBA5" w:rsidR="00DB5C9F" w:rsidRDefault="00B41462" w:rsidP="00F30A6E">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results of aerobic culture</w:t>
      </w:r>
      <w:r w:rsidR="005A38A5">
        <w:rPr>
          <w:rFonts w:ascii="Times New Roman" w:hAnsi="Times New Roman" w:cs="Times New Roman"/>
          <w:sz w:val="24"/>
          <w:szCs w:val="24"/>
        </w:rPr>
        <w:t xml:space="preserve"> of </w:t>
      </w:r>
      <w:r w:rsidR="00000837">
        <w:rPr>
          <w:rFonts w:ascii="Times New Roman" w:hAnsi="Times New Roman" w:cs="Times New Roman"/>
          <w:sz w:val="24"/>
          <w:szCs w:val="24"/>
        </w:rPr>
        <w:t xml:space="preserve">the </w:t>
      </w:r>
      <w:r w:rsidR="005A38A5">
        <w:rPr>
          <w:rFonts w:ascii="Times New Roman" w:hAnsi="Times New Roman" w:cs="Times New Roman"/>
          <w:sz w:val="24"/>
          <w:szCs w:val="24"/>
        </w:rPr>
        <w:t>duplicate samples</w:t>
      </w:r>
      <w:r>
        <w:rPr>
          <w:rFonts w:ascii="Times New Roman" w:hAnsi="Times New Roman" w:cs="Times New Roman"/>
          <w:sz w:val="24"/>
          <w:szCs w:val="24"/>
        </w:rPr>
        <w:t xml:space="preserve"> </w:t>
      </w:r>
      <w:r w:rsidR="002A27DC">
        <w:rPr>
          <w:rFonts w:ascii="Times New Roman" w:hAnsi="Times New Roman" w:cs="Times New Roman"/>
          <w:sz w:val="24"/>
          <w:szCs w:val="24"/>
        </w:rPr>
        <w:t xml:space="preserve">was used to determine the </w:t>
      </w:r>
      <w:r w:rsidR="005A38A5">
        <w:rPr>
          <w:rFonts w:ascii="Times New Roman" w:hAnsi="Times New Roman" w:cs="Times New Roman"/>
          <w:sz w:val="24"/>
          <w:szCs w:val="24"/>
        </w:rPr>
        <w:t xml:space="preserve">overall </w:t>
      </w:r>
      <w:r w:rsidR="002A27DC">
        <w:rPr>
          <w:rFonts w:ascii="Times New Roman" w:hAnsi="Times New Roman" w:cs="Times New Roman"/>
          <w:sz w:val="24"/>
          <w:szCs w:val="24"/>
        </w:rPr>
        <w:t xml:space="preserve">status </w:t>
      </w:r>
      <w:r w:rsidR="00FE0F6E">
        <w:rPr>
          <w:rFonts w:ascii="Times New Roman" w:hAnsi="Times New Roman" w:cs="Times New Roman"/>
          <w:sz w:val="24"/>
          <w:szCs w:val="24"/>
        </w:rPr>
        <w:t xml:space="preserve">of </w:t>
      </w:r>
      <w:r w:rsidR="006B4FDA">
        <w:rPr>
          <w:rFonts w:ascii="Times New Roman" w:hAnsi="Times New Roman" w:cs="Times New Roman"/>
          <w:sz w:val="24"/>
          <w:szCs w:val="24"/>
        </w:rPr>
        <w:t>each</w:t>
      </w:r>
      <w:r w:rsidR="00FE0F6E">
        <w:rPr>
          <w:rFonts w:ascii="Times New Roman" w:hAnsi="Times New Roman" w:cs="Times New Roman"/>
          <w:sz w:val="24"/>
          <w:szCs w:val="24"/>
        </w:rPr>
        <w:t xml:space="preserve"> quarter-milk sample: </w:t>
      </w:r>
      <w:r w:rsidR="007F596C">
        <w:rPr>
          <w:rFonts w:ascii="Times New Roman" w:hAnsi="Times New Roman" w:cs="Times New Roman"/>
          <w:sz w:val="24"/>
          <w:szCs w:val="24"/>
        </w:rPr>
        <w:t xml:space="preserve">1) </w:t>
      </w:r>
      <w:r w:rsidR="00FC621F">
        <w:rPr>
          <w:rFonts w:ascii="Times New Roman" w:hAnsi="Times New Roman" w:cs="Times New Roman"/>
          <w:sz w:val="24"/>
          <w:szCs w:val="24"/>
        </w:rPr>
        <w:t>“</w:t>
      </w:r>
      <w:r w:rsidR="007F596C">
        <w:rPr>
          <w:rFonts w:ascii="Times New Roman" w:hAnsi="Times New Roman" w:cs="Times New Roman"/>
          <w:sz w:val="24"/>
          <w:szCs w:val="24"/>
        </w:rPr>
        <w:t>no growth,</w:t>
      </w:r>
      <w:r w:rsidR="00FC621F">
        <w:rPr>
          <w:rFonts w:ascii="Times New Roman" w:hAnsi="Times New Roman" w:cs="Times New Roman"/>
          <w:sz w:val="24"/>
          <w:szCs w:val="24"/>
        </w:rPr>
        <w:t>”</w:t>
      </w:r>
      <w:r w:rsidR="007F596C">
        <w:rPr>
          <w:rFonts w:ascii="Times New Roman" w:hAnsi="Times New Roman" w:cs="Times New Roman"/>
          <w:sz w:val="24"/>
          <w:szCs w:val="24"/>
        </w:rPr>
        <w:t xml:space="preserve"> whe</w:t>
      </w:r>
      <w:r w:rsidR="00A53B9E">
        <w:rPr>
          <w:rFonts w:ascii="Times New Roman" w:hAnsi="Times New Roman" w:cs="Times New Roman"/>
          <w:sz w:val="24"/>
          <w:szCs w:val="24"/>
        </w:rPr>
        <w:t>n</w:t>
      </w:r>
      <w:r w:rsidR="007F596C">
        <w:rPr>
          <w:rFonts w:ascii="Times New Roman" w:hAnsi="Times New Roman" w:cs="Times New Roman"/>
          <w:sz w:val="24"/>
          <w:szCs w:val="24"/>
        </w:rPr>
        <w:t xml:space="preserve"> there was </w:t>
      </w:r>
      <w:r w:rsidR="007F596C" w:rsidRPr="00D03DE9">
        <w:rPr>
          <w:rFonts w:ascii="Times New Roman" w:hAnsi="Times New Roman" w:cs="Times New Roman"/>
          <w:sz w:val="24"/>
          <w:szCs w:val="24"/>
        </w:rPr>
        <w:t>no significant growth on either plate (</w:t>
      </w:r>
      <w:r w:rsidR="007F596C">
        <w:rPr>
          <w:rFonts w:ascii="Times New Roman" w:hAnsi="Times New Roman" w:cs="Times New Roman"/>
          <w:sz w:val="24"/>
          <w:szCs w:val="24"/>
        </w:rPr>
        <w:t xml:space="preserve">i.e., </w:t>
      </w:r>
      <w:r w:rsidR="001C5D04">
        <w:rPr>
          <w:rFonts w:ascii="Times New Roman" w:hAnsi="Times New Roman" w:cs="Times New Roman"/>
          <w:sz w:val="24"/>
          <w:szCs w:val="24"/>
        </w:rPr>
        <w:t>no growth</w:t>
      </w:r>
      <w:r w:rsidR="007F596C">
        <w:rPr>
          <w:rFonts w:ascii="Times New Roman" w:hAnsi="Times New Roman" w:cs="Times New Roman"/>
          <w:sz w:val="24"/>
          <w:szCs w:val="24"/>
        </w:rPr>
        <w:t xml:space="preserve"> on both plates, or </w:t>
      </w:r>
      <w:r w:rsidR="00877DA7">
        <w:rPr>
          <w:rFonts w:ascii="Times New Roman" w:hAnsi="Times New Roman" w:cs="Times New Roman"/>
          <w:sz w:val="24"/>
          <w:szCs w:val="24"/>
        </w:rPr>
        <w:t xml:space="preserve">≤ 200 CFU/mL </w:t>
      </w:r>
      <w:r w:rsidR="007F596C">
        <w:rPr>
          <w:rFonts w:ascii="Times New Roman" w:hAnsi="Times New Roman" w:cs="Times New Roman"/>
          <w:sz w:val="24"/>
          <w:szCs w:val="24"/>
        </w:rPr>
        <w:t xml:space="preserve">on one plate and no growth on the other plate, or </w:t>
      </w:r>
      <w:r w:rsidR="00877DA7">
        <w:rPr>
          <w:rFonts w:ascii="Times New Roman" w:hAnsi="Times New Roman" w:cs="Times New Roman"/>
          <w:sz w:val="24"/>
          <w:szCs w:val="24"/>
        </w:rPr>
        <w:t xml:space="preserve">≤ 200 CFU/mL </w:t>
      </w:r>
      <w:r w:rsidR="007F596C" w:rsidRPr="00D03DE9">
        <w:rPr>
          <w:rFonts w:ascii="Times New Roman" w:hAnsi="Times New Roman" w:cs="Times New Roman"/>
          <w:sz w:val="24"/>
          <w:szCs w:val="24"/>
        </w:rPr>
        <w:t xml:space="preserve">on both </w:t>
      </w:r>
      <w:r w:rsidR="007F596C">
        <w:rPr>
          <w:rFonts w:ascii="Times New Roman" w:hAnsi="Times New Roman" w:cs="Times New Roman"/>
          <w:sz w:val="24"/>
          <w:szCs w:val="24"/>
        </w:rPr>
        <w:t xml:space="preserve">plates and </w:t>
      </w:r>
      <w:r w:rsidR="007F596C" w:rsidRPr="00D03DE9">
        <w:rPr>
          <w:rFonts w:ascii="Times New Roman" w:hAnsi="Times New Roman" w:cs="Times New Roman"/>
          <w:sz w:val="24"/>
          <w:szCs w:val="24"/>
        </w:rPr>
        <w:t xml:space="preserve">morphology of isolates on each plate </w:t>
      </w:r>
      <w:r w:rsidR="007F596C">
        <w:rPr>
          <w:rFonts w:ascii="Times New Roman" w:hAnsi="Times New Roman" w:cs="Times New Roman"/>
          <w:sz w:val="24"/>
          <w:szCs w:val="24"/>
        </w:rPr>
        <w:t>was different</w:t>
      </w:r>
      <w:r w:rsidR="007F596C">
        <w:rPr>
          <w:rFonts w:ascii="Times New Roman" w:hAnsi="Times New Roman" w:cs="Times New Roman"/>
          <w:sz w:val="24"/>
          <w:szCs w:val="24"/>
        </w:rPr>
        <w:t>; 2)</w:t>
      </w:r>
      <w:r w:rsidR="00C136F9">
        <w:rPr>
          <w:rFonts w:ascii="Times New Roman" w:hAnsi="Times New Roman" w:cs="Times New Roman"/>
          <w:sz w:val="24"/>
          <w:szCs w:val="24"/>
        </w:rPr>
        <w:t xml:space="preserve"> </w:t>
      </w:r>
      <w:r w:rsidR="00FC621F">
        <w:rPr>
          <w:rFonts w:ascii="Times New Roman" w:hAnsi="Times New Roman" w:cs="Times New Roman"/>
          <w:sz w:val="24"/>
          <w:szCs w:val="24"/>
        </w:rPr>
        <w:t>“</w:t>
      </w:r>
      <w:r w:rsidR="00C136F9">
        <w:rPr>
          <w:rFonts w:ascii="Times New Roman" w:hAnsi="Times New Roman" w:cs="Times New Roman"/>
          <w:sz w:val="24"/>
          <w:szCs w:val="24"/>
        </w:rPr>
        <w:t>pure culture,</w:t>
      </w:r>
      <w:r w:rsidR="00FC621F">
        <w:rPr>
          <w:rFonts w:ascii="Times New Roman" w:hAnsi="Times New Roman" w:cs="Times New Roman"/>
          <w:sz w:val="24"/>
          <w:szCs w:val="24"/>
        </w:rPr>
        <w:t xml:space="preserve">” </w:t>
      </w:r>
      <w:r w:rsidR="00A53B9E">
        <w:rPr>
          <w:rFonts w:ascii="Times New Roman" w:hAnsi="Times New Roman" w:cs="Times New Roman"/>
          <w:sz w:val="24"/>
          <w:szCs w:val="24"/>
        </w:rPr>
        <w:t xml:space="preserve">when there was </w:t>
      </w:r>
      <w:r w:rsidR="00A53B9E">
        <w:rPr>
          <w:rFonts w:ascii="Times New Roman" w:hAnsi="Times New Roman" w:cs="Times New Roman"/>
          <w:sz w:val="24"/>
          <w:szCs w:val="24"/>
        </w:rPr>
        <w:t>≥ </w:t>
      </w:r>
      <w:r w:rsidR="00A53B9E" w:rsidRPr="00D03DE9">
        <w:rPr>
          <w:rFonts w:ascii="Times New Roman" w:hAnsi="Times New Roman" w:cs="Times New Roman"/>
          <w:sz w:val="24"/>
          <w:szCs w:val="24"/>
        </w:rPr>
        <w:t>100 CFU/mL of a particular isolate</w:t>
      </w:r>
      <w:r w:rsidR="00A53B9E">
        <w:rPr>
          <w:rFonts w:ascii="Times New Roman" w:hAnsi="Times New Roman" w:cs="Times New Roman"/>
          <w:sz w:val="24"/>
          <w:szCs w:val="24"/>
        </w:rPr>
        <w:t xml:space="preserve"> </w:t>
      </w:r>
      <w:r w:rsidR="00A53B9E" w:rsidRPr="00D03DE9">
        <w:rPr>
          <w:rFonts w:ascii="Times New Roman" w:hAnsi="Times New Roman" w:cs="Times New Roman"/>
          <w:sz w:val="24"/>
          <w:szCs w:val="24"/>
        </w:rPr>
        <w:t xml:space="preserve">identified with the same morphology </w:t>
      </w:r>
      <w:r w:rsidR="00A53B9E">
        <w:rPr>
          <w:rFonts w:ascii="Times New Roman" w:hAnsi="Times New Roman" w:cs="Times New Roman"/>
          <w:sz w:val="24"/>
          <w:szCs w:val="24"/>
        </w:rPr>
        <w:t>on both plates</w:t>
      </w:r>
      <w:r w:rsidR="00D554AF">
        <w:rPr>
          <w:rFonts w:ascii="Times New Roman" w:hAnsi="Times New Roman" w:cs="Times New Roman"/>
          <w:sz w:val="24"/>
          <w:szCs w:val="24"/>
        </w:rPr>
        <w:t xml:space="preserve">; </w:t>
      </w:r>
      <w:r w:rsidR="0047021E">
        <w:rPr>
          <w:rFonts w:ascii="Times New Roman" w:hAnsi="Times New Roman" w:cs="Times New Roman"/>
          <w:sz w:val="24"/>
          <w:szCs w:val="24"/>
        </w:rPr>
        <w:t xml:space="preserve">3) </w:t>
      </w:r>
      <w:r w:rsidR="00D554AF">
        <w:rPr>
          <w:rFonts w:ascii="Times New Roman" w:hAnsi="Times New Roman" w:cs="Times New Roman"/>
          <w:sz w:val="24"/>
          <w:szCs w:val="24"/>
        </w:rPr>
        <w:t xml:space="preserve">“mixed culture,” </w:t>
      </w:r>
      <w:r w:rsidR="00D554AF">
        <w:rPr>
          <w:rFonts w:ascii="Times New Roman" w:hAnsi="Times New Roman" w:cs="Times New Roman"/>
          <w:sz w:val="24"/>
          <w:szCs w:val="24"/>
        </w:rPr>
        <w:t>when there was ≥ </w:t>
      </w:r>
      <w:r w:rsidR="00D554AF" w:rsidRPr="00D03DE9">
        <w:rPr>
          <w:rFonts w:ascii="Times New Roman" w:hAnsi="Times New Roman" w:cs="Times New Roman"/>
          <w:sz w:val="24"/>
          <w:szCs w:val="24"/>
        </w:rPr>
        <w:t xml:space="preserve">100 CFU/mL of </w:t>
      </w:r>
      <w:r w:rsidR="00D554AF">
        <w:rPr>
          <w:rFonts w:ascii="Times New Roman" w:hAnsi="Times New Roman" w:cs="Times New Roman"/>
          <w:sz w:val="24"/>
          <w:szCs w:val="24"/>
        </w:rPr>
        <w:t xml:space="preserve">two </w:t>
      </w:r>
      <w:r w:rsidR="00957BF4">
        <w:rPr>
          <w:rFonts w:ascii="Times New Roman" w:hAnsi="Times New Roman" w:cs="Times New Roman"/>
          <w:sz w:val="24"/>
          <w:szCs w:val="24"/>
        </w:rPr>
        <w:t xml:space="preserve">phenotypically-distinct </w:t>
      </w:r>
      <w:r w:rsidR="00D554AF" w:rsidRPr="00D03DE9">
        <w:rPr>
          <w:rFonts w:ascii="Times New Roman" w:hAnsi="Times New Roman" w:cs="Times New Roman"/>
          <w:sz w:val="24"/>
          <w:szCs w:val="24"/>
        </w:rPr>
        <w:t>isolate</w:t>
      </w:r>
      <w:r w:rsidR="00D554AF">
        <w:rPr>
          <w:rFonts w:ascii="Times New Roman" w:hAnsi="Times New Roman" w:cs="Times New Roman"/>
          <w:sz w:val="24"/>
          <w:szCs w:val="24"/>
        </w:rPr>
        <w:t>s</w:t>
      </w:r>
      <w:r w:rsidR="00D554AF">
        <w:rPr>
          <w:rFonts w:ascii="Times New Roman" w:hAnsi="Times New Roman" w:cs="Times New Roman"/>
          <w:sz w:val="24"/>
          <w:szCs w:val="24"/>
        </w:rPr>
        <w:t xml:space="preserve"> </w:t>
      </w:r>
      <w:r w:rsidR="00D554AF" w:rsidRPr="00D03DE9">
        <w:rPr>
          <w:rFonts w:ascii="Times New Roman" w:hAnsi="Times New Roman" w:cs="Times New Roman"/>
          <w:sz w:val="24"/>
          <w:szCs w:val="24"/>
        </w:rPr>
        <w:t>identified</w:t>
      </w:r>
      <w:r w:rsidR="0053412F">
        <w:rPr>
          <w:rFonts w:ascii="Times New Roman" w:hAnsi="Times New Roman" w:cs="Times New Roman"/>
          <w:sz w:val="24"/>
          <w:szCs w:val="24"/>
        </w:rPr>
        <w:t>, each</w:t>
      </w:r>
      <w:r w:rsidR="00D554AF" w:rsidRPr="00D03DE9">
        <w:rPr>
          <w:rFonts w:ascii="Times New Roman" w:hAnsi="Times New Roman" w:cs="Times New Roman"/>
          <w:sz w:val="24"/>
          <w:szCs w:val="24"/>
        </w:rPr>
        <w:t xml:space="preserve"> </w:t>
      </w:r>
      <w:r w:rsidR="00957BF4">
        <w:rPr>
          <w:rFonts w:ascii="Times New Roman" w:hAnsi="Times New Roman" w:cs="Times New Roman"/>
          <w:sz w:val="24"/>
          <w:szCs w:val="24"/>
        </w:rPr>
        <w:t>growing</w:t>
      </w:r>
      <w:r w:rsidR="00D554AF" w:rsidRPr="00D03DE9">
        <w:rPr>
          <w:rFonts w:ascii="Times New Roman" w:hAnsi="Times New Roman" w:cs="Times New Roman"/>
          <w:sz w:val="24"/>
          <w:szCs w:val="24"/>
        </w:rPr>
        <w:t xml:space="preserve"> </w:t>
      </w:r>
      <w:r w:rsidR="00D554AF">
        <w:rPr>
          <w:rFonts w:ascii="Times New Roman" w:hAnsi="Times New Roman" w:cs="Times New Roman"/>
          <w:sz w:val="24"/>
          <w:szCs w:val="24"/>
        </w:rPr>
        <w:t>on both plates</w:t>
      </w:r>
      <w:r w:rsidR="00093D95">
        <w:rPr>
          <w:rFonts w:ascii="Times New Roman" w:hAnsi="Times New Roman" w:cs="Times New Roman"/>
          <w:sz w:val="24"/>
          <w:szCs w:val="24"/>
        </w:rPr>
        <w:t xml:space="preserve">; and 4) “contaminated,” </w:t>
      </w:r>
      <w:r w:rsidR="002F7479">
        <w:rPr>
          <w:rFonts w:ascii="Times New Roman" w:hAnsi="Times New Roman" w:cs="Times New Roman"/>
          <w:sz w:val="24"/>
          <w:szCs w:val="24"/>
        </w:rPr>
        <w:t xml:space="preserve">when </w:t>
      </w:r>
      <w:r w:rsidR="002F7479" w:rsidRPr="009D2A68">
        <w:rPr>
          <w:rFonts w:ascii="Times New Roman" w:hAnsi="Times New Roman" w:cs="Times New Roman"/>
          <w:sz w:val="24"/>
          <w:szCs w:val="24"/>
        </w:rPr>
        <w:t xml:space="preserve">≥ </w:t>
      </w:r>
      <w:r w:rsidR="002F7479">
        <w:rPr>
          <w:rFonts w:ascii="Times New Roman" w:hAnsi="Times New Roman" w:cs="Times New Roman"/>
          <w:sz w:val="24"/>
          <w:szCs w:val="24"/>
        </w:rPr>
        <w:t>1</w:t>
      </w:r>
      <w:r w:rsidR="002F7479" w:rsidRPr="009D2A68">
        <w:rPr>
          <w:rFonts w:ascii="Times New Roman" w:hAnsi="Times New Roman" w:cs="Times New Roman"/>
          <w:sz w:val="24"/>
          <w:szCs w:val="24"/>
        </w:rPr>
        <w:t xml:space="preserve"> of the </w:t>
      </w:r>
      <w:r w:rsidR="002F7479">
        <w:rPr>
          <w:rFonts w:ascii="Times New Roman" w:hAnsi="Times New Roman" w:cs="Times New Roman"/>
          <w:sz w:val="24"/>
          <w:szCs w:val="24"/>
        </w:rPr>
        <w:t>2</w:t>
      </w:r>
      <w:r w:rsidR="002F7479" w:rsidRPr="009D2A68">
        <w:rPr>
          <w:rFonts w:ascii="Times New Roman" w:hAnsi="Times New Roman" w:cs="Times New Roman"/>
          <w:sz w:val="24"/>
          <w:szCs w:val="24"/>
        </w:rPr>
        <w:t xml:space="preserve"> samples </w:t>
      </w:r>
      <w:r w:rsidR="002F7479">
        <w:rPr>
          <w:rFonts w:ascii="Times New Roman" w:hAnsi="Times New Roman" w:cs="Times New Roman"/>
          <w:sz w:val="24"/>
          <w:szCs w:val="24"/>
        </w:rPr>
        <w:t xml:space="preserve">had </w:t>
      </w:r>
      <w:r w:rsidR="002F7479" w:rsidRPr="00D03DE9">
        <w:rPr>
          <w:rFonts w:ascii="Times New Roman" w:hAnsi="Times New Roman" w:cs="Times New Roman"/>
          <w:sz w:val="24"/>
          <w:szCs w:val="24"/>
        </w:rPr>
        <w:t>more than 2 morphologically distinct isolates gr</w:t>
      </w:r>
      <w:r w:rsidR="001E4B96">
        <w:rPr>
          <w:rFonts w:ascii="Times New Roman" w:hAnsi="Times New Roman" w:cs="Times New Roman"/>
          <w:sz w:val="24"/>
          <w:szCs w:val="24"/>
        </w:rPr>
        <w:t>owing</w:t>
      </w:r>
      <w:r w:rsidR="002F7479" w:rsidRPr="00D03DE9">
        <w:rPr>
          <w:rFonts w:ascii="Times New Roman" w:hAnsi="Times New Roman" w:cs="Times New Roman"/>
          <w:sz w:val="24"/>
          <w:szCs w:val="24"/>
        </w:rPr>
        <w:t xml:space="preserve"> on a plate</w:t>
      </w:r>
      <w:commentRangeStart w:id="27"/>
      <w:commentRangeEnd w:id="27"/>
      <w:r w:rsidR="002F7479">
        <w:rPr>
          <w:rStyle w:val="CommentReference"/>
        </w:rPr>
        <w:commentReference w:id="27"/>
      </w:r>
      <w:r w:rsidR="002F7479" w:rsidRPr="00D03DE9">
        <w:rPr>
          <w:rFonts w:ascii="Times New Roman" w:hAnsi="Times New Roman" w:cs="Times New Roman"/>
          <w:sz w:val="24"/>
          <w:szCs w:val="24"/>
        </w:rPr>
        <w:t>.</w:t>
      </w:r>
    </w:p>
    <w:p w14:paraId="471A396A" w14:textId="3AFE4D03" w:rsidR="00F30A6E" w:rsidRPr="00D03DE9" w:rsidDel="00F30A6E" w:rsidRDefault="00FF3370" w:rsidP="00F30A6E">
      <w:pPr>
        <w:spacing w:line="480" w:lineRule="auto"/>
        <w:ind w:firstLine="360"/>
        <w:rPr>
          <w:del w:id="28" w:author="Adkins, Pamela" w:date="2024-06-03T13:47:00Z"/>
          <w:rFonts w:ascii="Times New Roman" w:hAnsi="Times New Roman" w:cs="Times New Roman"/>
          <w:sz w:val="24"/>
          <w:szCs w:val="24"/>
        </w:rPr>
      </w:pPr>
      <w:r w:rsidRPr="00D03DE9">
        <w:rPr>
          <w:rFonts w:ascii="Times New Roman" w:hAnsi="Times New Roman" w:cs="Times New Roman"/>
          <w:sz w:val="24"/>
          <w:szCs w:val="24"/>
        </w:rPr>
        <w:t xml:space="preserve">A quarter was considered positive for an IMI when </w:t>
      </w:r>
      <w:r w:rsidR="004950C5">
        <w:rPr>
          <w:rFonts w:ascii="Times New Roman" w:hAnsi="Times New Roman" w:cs="Times New Roman"/>
          <w:sz w:val="24"/>
          <w:szCs w:val="24"/>
        </w:rPr>
        <w:t>≥ </w:t>
      </w:r>
      <w:r w:rsidRPr="00D03DE9">
        <w:rPr>
          <w:rFonts w:ascii="Times New Roman" w:hAnsi="Times New Roman" w:cs="Times New Roman"/>
          <w:sz w:val="24"/>
          <w:szCs w:val="24"/>
        </w:rPr>
        <w:t xml:space="preserve">100 CFU/mL of a particular isolate was identified with the same morphology </w:t>
      </w:r>
      <w:r w:rsidR="00EA0293">
        <w:rPr>
          <w:rFonts w:ascii="Times New Roman" w:hAnsi="Times New Roman" w:cs="Times New Roman"/>
          <w:sz w:val="24"/>
          <w:szCs w:val="24"/>
        </w:rPr>
        <w:t>on both plates</w:t>
      </w:r>
      <w:r w:rsidRPr="00D03DE9">
        <w:rPr>
          <w:rFonts w:ascii="Times New Roman" w:hAnsi="Times New Roman" w:cs="Times New Roman"/>
          <w:sz w:val="24"/>
          <w:szCs w:val="24"/>
        </w:rPr>
        <w:t xml:space="preserve"> (interpretation in series;</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Dohoo et al., 2011). A quarter was considered negative</w:t>
      </w:r>
      <w:r w:rsidR="009175EA">
        <w:rPr>
          <w:rFonts w:ascii="Times New Roman" w:hAnsi="Times New Roman" w:cs="Times New Roman"/>
          <w:sz w:val="24"/>
          <w:szCs w:val="24"/>
        </w:rPr>
        <w:t xml:space="preserve"> </w:t>
      </w:r>
      <w:r w:rsidR="009175EA">
        <w:rPr>
          <w:rFonts w:ascii="Times New Roman" w:hAnsi="Times New Roman" w:cs="Times New Roman"/>
          <w:color w:val="FF0000"/>
          <w:sz w:val="24"/>
          <w:szCs w:val="24"/>
        </w:rPr>
        <w:t xml:space="preserve">or </w:t>
      </w:r>
      <w:r w:rsidR="003337F1">
        <w:rPr>
          <w:rFonts w:ascii="Times New Roman" w:hAnsi="Times New Roman" w:cs="Times New Roman"/>
          <w:color w:val="FF0000"/>
          <w:sz w:val="24"/>
          <w:szCs w:val="24"/>
        </w:rPr>
        <w:t>healthy/no growth</w:t>
      </w:r>
      <w:r w:rsidRPr="00D03DE9">
        <w:rPr>
          <w:rFonts w:ascii="Times New Roman" w:hAnsi="Times New Roman" w:cs="Times New Roman"/>
          <w:sz w:val="24"/>
          <w:szCs w:val="24"/>
        </w:rPr>
        <w:t xml:space="preserve"> when there was no significant growth on either plate (</w:t>
      </w:r>
      <w:r>
        <w:rPr>
          <w:rFonts w:ascii="Times New Roman" w:hAnsi="Times New Roman" w:cs="Times New Roman"/>
          <w:sz w:val="24"/>
          <w:szCs w:val="24"/>
        </w:rPr>
        <w:t>i.e., no growth on both plates</w:t>
      </w:r>
      <w:r w:rsidR="00023717">
        <w:rPr>
          <w:rFonts w:ascii="Times New Roman" w:hAnsi="Times New Roman" w:cs="Times New Roman"/>
          <w:sz w:val="24"/>
          <w:szCs w:val="24"/>
        </w:rPr>
        <w:t>, or</w:t>
      </w:r>
      <w:r>
        <w:rPr>
          <w:rFonts w:ascii="Times New Roman" w:hAnsi="Times New Roman" w:cs="Times New Roman"/>
          <w:sz w:val="24"/>
          <w:szCs w:val="24"/>
        </w:rPr>
        <w:t xml:space="preserve"> </w:t>
      </w:r>
      <w:commentRangeStart w:id="29"/>
      <w:r>
        <w:rPr>
          <w:rFonts w:ascii="Times New Roman" w:hAnsi="Times New Roman" w:cs="Times New Roman"/>
          <w:sz w:val="24"/>
          <w:szCs w:val="24"/>
        </w:rPr>
        <w:t xml:space="preserve">no significant growth </w:t>
      </w:r>
      <w:commentRangeEnd w:id="29"/>
      <w:r w:rsidR="0061769F">
        <w:rPr>
          <w:rStyle w:val="CommentReference"/>
        </w:rPr>
        <w:commentReference w:id="29"/>
      </w:r>
      <w:r>
        <w:rPr>
          <w:rFonts w:ascii="Times New Roman" w:hAnsi="Times New Roman" w:cs="Times New Roman"/>
          <w:sz w:val="24"/>
          <w:szCs w:val="24"/>
        </w:rPr>
        <w:t xml:space="preserve">on one plate and no growth </w:t>
      </w:r>
      <w:r w:rsidR="00276BC5">
        <w:rPr>
          <w:rFonts w:ascii="Times New Roman" w:hAnsi="Times New Roman" w:cs="Times New Roman"/>
          <w:sz w:val="24"/>
          <w:szCs w:val="24"/>
        </w:rPr>
        <w:t>on the other plate</w:t>
      </w:r>
      <w:r w:rsidR="00023717">
        <w:rPr>
          <w:rFonts w:ascii="Times New Roman" w:hAnsi="Times New Roman" w:cs="Times New Roman"/>
          <w:sz w:val="24"/>
          <w:szCs w:val="24"/>
        </w:rPr>
        <w:t>,</w:t>
      </w:r>
      <w:r>
        <w:rPr>
          <w:rFonts w:ascii="Times New Roman" w:hAnsi="Times New Roman" w:cs="Times New Roman"/>
          <w:sz w:val="24"/>
          <w:szCs w:val="24"/>
        </w:rPr>
        <w:t xml:space="preserve"> or no significant </w:t>
      </w:r>
      <w:r w:rsidRPr="00D03DE9">
        <w:rPr>
          <w:rFonts w:ascii="Times New Roman" w:hAnsi="Times New Roman" w:cs="Times New Roman"/>
          <w:sz w:val="24"/>
          <w:szCs w:val="24"/>
        </w:rPr>
        <w:t xml:space="preserve">growth on both </w:t>
      </w:r>
      <w:r>
        <w:rPr>
          <w:rFonts w:ascii="Times New Roman" w:hAnsi="Times New Roman" w:cs="Times New Roman"/>
          <w:sz w:val="24"/>
          <w:szCs w:val="24"/>
        </w:rPr>
        <w:t xml:space="preserve">plates and </w:t>
      </w:r>
      <w:r w:rsidRPr="00D03DE9">
        <w:rPr>
          <w:rFonts w:ascii="Times New Roman" w:hAnsi="Times New Roman" w:cs="Times New Roman"/>
          <w:sz w:val="24"/>
          <w:szCs w:val="24"/>
        </w:rPr>
        <w:t xml:space="preserve">morphology of isolates on each plate </w:t>
      </w:r>
      <w:r>
        <w:rPr>
          <w:rFonts w:ascii="Times New Roman" w:hAnsi="Times New Roman" w:cs="Times New Roman"/>
          <w:sz w:val="24"/>
          <w:szCs w:val="24"/>
        </w:rPr>
        <w:t>was different</w:t>
      </w:r>
      <w:r w:rsidRPr="00D03DE9">
        <w:rPr>
          <w:rFonts w:ascii="Times New Roman" w:hAnsi="Times New Roman" w:cs="Times New Roman"/>
          <w:sz w:val="24"/>
          <w:szCs w:val="24"/>
        </w:rPr>
        <w:t xml:space="preserve">). </w:t>
      </w:r>
      <w:commentRangeStart w:id="30"/>
      <w:r w:rsidR="00F30A6E">
        <w:rPr>
          <w:rFonts w:ascii="Times New Roman" w:hAnsi="Times New Roman" w:cs="Times New Roman"/>
          <w:sz w:val="24"/>
          <w:szCs w:val="24"/>
        </w:rPr>
        <w:t>Quarter</w:t>
      </w:r>
      <w:r w:rsidR="00B403C4">
        <w:rPr>
          <w:rFonts w:ascii="Times New Roman" w:hAnsi="Times New Roman" w:cs="Times New Roman"/>
          <w:sz w:val="24"/>
          <w:szCs w:val="24"/>
        </w:rPr>
        <w:t>-</w:t>
      </w:r>
      <w:r w:rsidR="00F30A6E">
        <w:rPr>
          <w:rFonts w:ascii="Times New Roman" w:hAnsi="Times New Roman" w:cs="Times New Roman"/>
          <w:sz w:val="24"/>
          <w:szCs w:val="24"/>
        </w:rPr>
        <w:t>milk s</w:t>
      </w:r>
      <w:r w:rsidR="00F30A6E" w:rsidRPr="00D03DE9">
        <w:rPr>
          <w:rFonts w:ascii="Times New Roman" w:hAnsi="Times New Roman" w:cs="Times New Roman"/>
          <w:sz w:val="24"/>
          <w:szCs w:val="24"/>
        </w:rPr>
        <w:t>amples were classified as contaminated if more than 2 different morphologically distinct isolates grew on a plate</w:t>
      </w:r>
      <w:commentRangeEnd w:id="30"/>
      <w:r w:rsidR="00B96995">
        <w:rPr>
          <w:rStyle w:val="CommentReference"/>
        </w:rPr>
        <w:commentReference w:id="30"/>
      </w:r>
      <w:r w:rsidR="00F30A6E" w:rsidRPr="00D03DE9">
        <w:rPr>
          <w:rFonts w:ascii="Times New Roman" w:hAnsi="Times New Roman" w:cs="Times New Roman"/>
          <w:sz w:val="24"/>
          <w:szCs w:val="24"/>
        </w:rPr>
        <w:t>.</w:t>
      </w:r>
      <w:r w:rsidR="00F30A6E">
        <w:rPr>
          <w:rFonts w:ascii="Times New Roman" w:hAnsi="Times New Roman" w:cs="Times New Roman"/>
          <w:sz w:val="24"/>
          <w:szCs w:val="24"/>
        </w:rPr>
        <w:t xml:space="preserve"> </w:t>
      </w:r>
      <w:r w:rsidR="009D2A68" w:rsidRPr="009D2A68">
        <w:rPr>
          <w:rFonts w:ascii="Times New Roman" w:hAnsi="Times New Roman" w:cs="Times New Roman"/>
          <w:sz w:val="24"/>
          <w:szCs w:val="24"/>
        </w:rPr>
        <w:t xml:space="preserve">If ≥ </w:t>
      </w:r>
      <w:r w:rsidR="009D2A68">
        <w:rPr>
          <w:rFonts w:ascii="Times New Roman" w:hAnsi="Times New Roman" w:cs="Times New Roman"/>
          <w:sz w:val="24"/>
          <w:szCs w:val="24"/>
        </w:rPr>
        <w:t>1</w:t>
      </w:r>
      <w:r w:rsidR="009D2A68" w:rsidRPr="009D2A68">
        <w:rPr>
          <w:rFonts w:ascii="Times New Roman" w:hAnsi="Times New Roman" w:cs="Times New Roman"/>
          <w:sz w:val="24"/>
          <w:szCs w:val="24"/>
        </w:rPr>
        <w:t xml:space="preserve"> of the </w:t>
      </w:r>
      <w:r w:rsidR="009D2A68">
        <w:rPr>
          <w:rFonts w:ascii="Times New Roman" w:hAnsi="Times New Roman" w:cs="Times New Roman"/>
          <w:sz w:val="24"/>
          <w:szCs w:val="24"/>
        </w:rPr>
        <w:t>2</w:t>
      </w:r>
      <w:r w:rsidR="009D2A68" w:rsidRPr="009D2A68">
        <w:rPr>
          <w:rFonts w:ascii="Times New Roman" w:hAnsi="Times New Roman" w:cs="Times New Roman"/>
          <w:sz w:val="24"/>
          <w:szCs w:val="24"/>
        </w:rPr>
        <w:t xml:space="preserve"> samples were classified as contaminated, the quarter IMI status for that day was deemed to be unknown (i.e., missing).</w:t>
      </w:r>
    </w:p>
    <w:p w14:paraId="6DCB273A" w14:textId="751671DF" w:rsidR="00FF3370" w:rsidRPr="00D03DE9" w:rsidRDefault="00713AB1" w:rsidP="00F30A6E">
      <w:pPr>
        <w:spacing w:line="480" w:lineRule="auto"/>
        <w:ind w:firstLine="360"/>
        <w:rPr>
          <w:rFonts w:ascii="Times New Roman" w:hAnsi="Times New Roman" w:cs="Times New Roman"/>
          <w:sz w:val="24"/>
          <w:szCs w:val="24"/>
        </w:rPr>
      </w:pPr>
      <w:r>
        <w:rPr>
          <w:rFonts w:ascii="Times New Roman" w:hAnsi="Times New Roman" w:cs="Times New Roman"/>
          <w:sz w:val="24"/>
          <w:szCs w:val="24"/>
        </w:rPr>
        <w:t>Samples that did not fit into either the positive or negative</w:t>
      </w:r>
      <w:r w:rsidR="00734C24">
        <w:rPr>
          <w:rFonts w:ascii="Times New Roman" w:hAnsi="Times New Roman" w:cs="Times New Roman"/>
          <w:sz w:val="24"/>
          <w:szCs w:val="24"/>
        </w:rPr>
        <w:t xml:space="preserve"> IMI definition</w:t>
      </w:r>
      <w:r>
        <w:rPr>
          <w:rFonts w:ascii="Times New Roman" w:hAnsi="Times New Roman" w:cs="Times New Roman"/>
          <w:sz w:val="24"/>
          <w:szCs w:val="24"/>
        </w:rPr>
        <w:t xml:space="preserve"> were excluded from further analysis. </w:t>
      </w:r>
      <w:commentRangeStart w:id="31"/>
      <w:commentRangeStart w:id="32"/>
      <w:r w:rsidR="00FF3370" w:rsidRPr="00D03DE9">
        <w:rPr>
          <w:rFonts w:ascii="Times New Roman" w:hAnsi="Times New Roman" w:cs="Times New Roman"/>
          <w:sz w:val="24"/>
          <w:szCs w:val="24"/>
        </w:rPr>
        <w:t>Interpretation of duplicate quarter</w:t>
      </w:r>
      <w:r w:rsidR="00B403C4">
        <w:rPr>
          <w:rFonts w:ascii="Times New Roman" w:hAnsi="Times New Roman" w:cs="Times New Roman"/>
          <w:sz w:val="24"/>
          <w:szCs w:val="24"/>
        </w:rPr>
        <w:t>-</w:t>
      </w:r>
      <w:r w:rsidR="00FF3370" w:rsidRPr="00D03DE9">
        <w:rPr>
          <w:rFonts w:ascii="Times New Roman" w:hAnsi="Times New Roman" w:cs="Times New Roman"/>
          <w:sz w:val="24"/>
          <w:szCs w:val="24"/>
        </w:rPr>
        <w:t xml:space="preserve">milk samples in series results in decreased sensitivity but higher specificity for identifying </w:t>
      </w:r>
      <w:r w:rsidR="00FF3370">
        <w:rPr>
          <w:rFonts w:ascii="Times New Roman" w:hAnsi="Times New Roman" w:cs="Times New Roman"/>
          <w:sz w:val="24"/>
          <w:szCs w:val="24"/>
        </w:rPr>
        <w:t>non-</w:t>
      </w:r>
      <w:r w:rsidR="00FF3370">
        <w:rPr>
          <w:rFonts w:ascii="Times New Roman" w:hAnsi="Times New Roman" w:cs="Times New Roman"/>
          <w:i/>
          <w:iCs/>
          <w:sz w:val="24"/>
          <w:szCs w:val="24"/>
        </w:rPr>
        <w:t>aureus</w:t>
      </w:r>
      <w:r w:rsidR="00FF3370">
        <w:rPr>
          <w:rFonts w:ascii="Times New Roman" w:hAnsi="Times New Roman" w:cs="Times New Roman"/>
          <w:sz w:val="24"/>
          <w:szCs w:val="24"/>
        </w:rPr>
        <w:t xml:space="preserve"> staphylococci</w:t>
      </w:r>
      <w:r w:rsidR="00FF3370" w:rsidRPr="00D03DE9">
        <w:rPr>
          <w:rFonts w:ascii="Times New Roman" w:hAnsi="Times New Roman" w:cs="Times New Roman"/>
          <w:sz w:val="24"/>
          <w:szCs w:val="24"/>
        </w:rPr>
        <w:t xml:space="preserve"> intramammary </w:t>
      </w:r>
      <w:r w:rsidR="00FF3370" w:rsidRPr="00D03DE9">
        <w:rPr>
          <w:rFonts w:ascii="Times New Roman" w:hAnsi="Times New Roman" w:cs="Times New Roman"/>
          <w:sz w:val="24"/>
          <w:szCs w:val="24"/>
        </w:rPr>
        <w:lastRenderedPageBreak/>
        <w:t xml:space="preserve">infections as compared to a single sample </w:t>
      </w:r>
      <w:r w:rsidR="00FF3370" w:rsidRPr="00D03DE9">
        <w:rPr>
          <w:rFonts w:ascii="Times New Roman" w:hAnsi="Times New Roman" w:cs="Times New Roman"/>
          <w:sz w:val="24"/>
          <w:szCs w:val="24"/>
        </w:rPr>
        <w:fldChar w:fldCharType="begin"/>
      </w:r>
      <w:r w:rsidR="00FF3370"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D03DE9">
        <w:rPr>
          <w:rFonts w:ascii="Times New Roman" w:hAnsi="Times New Roman" w:cs="Times New Roman"/>
          <w:sz w:val="24"/>
          <w:szCs w:val="24"/>
        </w:rPr>
        <w:fldChar w:fldCharType="separate"/>
      </w:r>
      <w:r w:rsidR="00FF3370" w:rsidRPr="00D03DE9">
        <w:rPr>
          <w:rFonts w:ascii="Times New Roman" w:hAnsi="Times New Roman" w:cs="Times New Roman"/>
          <w:noProof/>
          <w:sz w:val="24"/>
          <w:szCs w:val="24"/>
        </w:rPr>
        <w:t>(Dohoo et al., 2011)</w:t>
      </w:r>
      <w:r w:rsidR="00FF3370" w:rsidRPr="00D03DE9">
        <w:rPr>
          <w:rFonts w:ascii="Times New Roman" w:hAnsi="Times New Roman" w:cs="Times New Roman"/>
          <w:sz w:val="24"/>
          <w:szCs w:val="24"/>
        </w:rPr>
        <w:fldChar w:fldCharType="end"/>
      </w:r>
      <w:r w:rsidR="00FF3370" w:rsidRPr="00D03DE9">
        <w:rPr>
          <w:rFonts w:ascii="Times New Roman" w:hAnsi="Times New Roman" w:cs="Times New Roman"/>
          <w:sz w:val="24"/>
          <w:szCs w:val="24"/>
        </w:rPr>
        <w:t xml:space="preserve">. This approach was chosen to maximize the specificity of culture to identify quarters as positive for a </w:t>
      </w:r>
      <w:r w:rsidR="00FF3370">
        <w:rPr>
          <w:rFonts w:ascii="Times New Roman" w:hAnsi="Times New Roman" w:cs="Times New Roman"/>
          <w:sz w:val="24"/>
          <w:szCs w:val="24"/>
        </w:rPr>
        <w:t>non-</w:t>
      </w:r>
      <w:r w:rsidR="00FF3370">
        <w:rPr>
          <w:rFonts w:ascii="Times New Roman" w:hAnsi="Times New Roman" w:cs="Times New Roman"/>
          <w:i/>
          <w:iCs/>
          <w:sz w:val="24"/>
          <w:szCs w:val="24"/>
        </w:rPr>
        <w:t>aureus</w:t>
      </w:r>
      <w:r w:rsidR="00FF3370">
        <w:rPr>
          <w:rFonts w:ascii="Times New Roman" w:hAnsi="Times New Roman" w:cs="Times New Roman"/>
          <w:sz w:val="24"/>
          <w:szCs w:val="24"/>
        </w:rPr>
        <w:t xml:space="preserve"> staphylococci</w:t>
      </w:r>
      <w:r w:rsidR="00FF3370" w:rsidRPr="00D03DE9">
        <w:rPr>
          <w:rFonts w:ascii="Times New Roman" w:hAnsi="Times New Roman" w:cs="Times New Roman"/>
          <w:sz w:val="24"/>
          <w:szCs w:val="24"/>
        </w:rPr>
        <w:t xml:space="preserve"> IMI (i.e., minimize false positives)</w:t>
      </w:r>
      <w:r w:rsidR="004205B0">
        <w:rPr>
          <w:rFonts w:ascii="Times New Roman" w:hAnsi="Times New Roman" w:cs="Times New Roman"/>
          <w:sz w:val="24"/>
          <w:szCs w:val="24"/>
        </w:rPr>
        <w:t>.</w:t>
      </w:r>
      <w:r w:rsidR="00FF3370" w:rsidRPr="00D03DE9">
        <w:rPr>
          <w:rFonts w:ascii="Times New Roman" w:hAnsi="Times New Roman" w:cs="Times New Roman"/>
          <w:sz w:val="24"/>
          <w:szCs w:val="24"/>
        </w:rPr>
        <w:t xml:space="preserve"> </w:t>
      </w:r>
      <w:commentRangeEnd w:id="31"/>
      <w:r w:rsidR="0001512B">
        <w:rPr>
          <w:rStyle w:val="CommentReference"/>
        </w:rPr>
        <w:commentReference w:id="31"/>
      </w:r>
      <w:commentRangeEnd w:id="32"/>
      <w:r w:rsidR="00B403C4">
        <w:rPr>
          <w:rStyle w:val="CommentReference"/>
        </w:rPr>
        <w:commentReference w:id="32"/>
      </w:r>
      <w:commentRangeStart w:id="33"/>
      <w:del w:id="34" w:author="John Barlow" w:date="2024-05-28T11:45:00Z">
        <w:r w:rsidR="004205B0" w:rsidDel="00243867">
          <w:rPr>
            <w:rFonts w:ascii="Times New Roman" w:hAnsi="Times New Roman" w:cs="Times New Roman"/>
            <w:sz w:val="24"/>
            <w:szCs w:val="24"/>
          </w:rPr>
          <w:delText>C</w:delText>
        </w:r>
        <w:r w:rsidR="00FF3370" w:rsidRPr="00D03DE9" w:rsidDel="00243867">
          <w:rPr>
            <w:rFonts w:ascii="Times New Roman" w:hAnsi="Times New Roman" w:cs="Times New Roman"/>
            <w:sz w:val="24"/>
            <w:szCs w:val="24"/>
          </w:rPr>
          <w:delText xml:space="preserve">ollection of a large number of samples in the field under time pressure and occasionally with minimally trained personnel resulted in a moderately high rate of contamination (13%). </w:delText>
        </w:r>
      </w:del>
      <w:commentRangeEnd w:id="33"/>
      <w:r w:rsidR="00243867">
        <w:rPr>
          <w:rStyle w:val="CommentReference"/>
        </w:rPr>
        <w:commentReference w:id="33"/>
      </w:r>
    </w:p>
    <w:p w14:paraId="25ACBDA1" w14:textId="77777777" w:rsidR="00FF3370" w:rsidRPr="00D03DE9" w:rsidRDefault="00FF3370" w:rsidP="00704D01">
      <w:pPr>
        <w:spacing w:line="480" w:lineRule="auto"/>
        <w:rPr>
          <w:rFonts w:ascii="Times New Roman" w:hAnsi="Times New Roman" w:cs="Times New Roman"/>
          <w:sz w:val="24"/>
          <w:szCs w:val="24"/>
        </w:rPr>
      </w:pPr>
    </w:p>
    <w:p w14:paraId="6EF39025"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10EDC04C" w14:textId="230EEACF" w:rsidR="00FF3370" w:rsidRPr="00D03DE9" w:rsidRDefault="00FF3370" w:rsidP="00704D0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Pr>
          <w:rFonts w:ascii="Times New Roman" w:hAnsi="Times New Roman" w:cs="Times New Roman"/>
          <w:sz w:val="24"/>
          <w:szCs w:val="24"/>
        </w:rPr>
        <w:t>cultured from quarters meeting the</w:t>
      </w:r>
      <w:r w:rsidRPr="00D03DE9">
        <w:rPr>
          <w:rFonts w:ascii="Times New Roman" w:hAnsi="Times New Roman" w:cs="Times New Roman"/>
          <w:sz w:val="24"/>
          <w:szCs w:val="24"/>
        </w:rPr>
        <w:t xml:space="preserve"> IMI </w:t>
      </w:r>
      <w:r>
        <w:rPr>
          <w:rFonts w:ascii="Times New Roman" w:hAnsi="Times New Roman" w:cs="Times New Roman"/>
          <w:sz w:val="24"/>
          <w:szCs w:val="24"/>
        </w:rPr>
        <w:t xml:space="preserve">definition </w:t>
      </w:r>
      <w:r w:rsidRPr="00D03DE9">
        <w:rPr>
          <w:rFonts w:ascii="Times New Roman" w:hAnsi="Times New Roman" w:cs="Times New Roman"/>
          <w:sz w:val="24"/>
          <w:szCs w:val="24"/>
        </w:rPr>
        <w:t xml:space="preserve">were selected and grown in </w:t>
      </w:r>
      <w:r w:rsidR="00B96995">
        <w:rPr>
          <w:rFonts w:ascii="Times New Roman" w:hAnsi="Times New Roman" w:cs="Times New Roman"/>
          <w:sz w:val="24"/>
          <w:szCs w:val="24"/>
        </w:rPr>
        <w:t>pure culture</w:t>
      </w:r>
      <w:r w:rsidR="00B96995" w:rsidRPr="00D03DE9">
        <w:rPr>
          <w:rFonts w:ascii="Times New Roman" w:hAnsi="Times New Roman" w:cs="Times New Roman"/>
          <w:sz w:val="24"/>
          <w:szCs w:val="24"/>
        </w:rPr>
        <w:t xml:space="preserve"> </w:t>
      </w:r>
      <w:r w:rsidRPr="00D03DE9">
        <w:rPr>
          <w:rFonts w:ascii="Times New Roman" w:hAnsi="Times New Roman" w:cs="Times New Roman"/>
          <w:sz w:val="24"/>
          <w:szCs w:val="24"/>
        </w:rPr>
        <w:t>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rPr>
        <w:t>Isolates were preserved in tryptic soy broth with a final concentration of 15% glycerol in cryovials and stored at -80°C.</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D03DE9">
        <w:rPr>
          <w:rFonts w:ascii="Times New Roman" w:hAnsi="Times New Roman" w:cs="Times New Roman"/>
          <w:sz w:val="24"/>
          <w:szCs w:val="24"/>
          <w:shd w:val="clear" w:color="auto" w:fill="FFFFFF"/>
        </w:rPr>
        <w:t>Microflex</w:t>
      </w:r>
      <w:proofErr w:type="spellEnd"/>
      <w:r w:rsidRPr="00D03DE9">
        <w:rPr>
          <w:rFonts w:ascii="Times New Roman" w:hAnsi="Times New Roman" w:cs="Times New Roman"/>
          <w:sz w:val="24"/>
          <w:szCs w:val="24"/>
          <w:shd w:val="clear" w:color="auto" w:fill="FFFFFF"/>
        </w:rPr>
        <w:t xml:space="preserve">, Bruker </w:t>
      </w:r>
      <w:proofErr w:type="spellStart"/>
      <w:r w:rsidRPr="00D03DE9">
        <w:rPr>
          <w:rFonts w:ascii="Times New Roman" w:hAnsi="Times New Roman" w:cs="Times New Roman"/>
          <w:sz w:val="24"/>
          <w:szCs w:val="24"/>
          <w:shd w:val="clear" w:color="auto" w:fill="FFFFFF"/>
        </w:rPr>
        <w:t>Daltonics</w:t>
      </w:r>
      <w:proofErr w:type="spellEnd"/>
      <w:r w:rsidRPr="00D03DE9">
        <w:rPr>
          <w:rFonts w:ascii="Times New Roman" w:hAnsi="Times New Roman" w:cs="Times New Roman"/>
          <w:sz w:val="24"/>
          <w:szCs w:val="24"/>
          <w:shd w:val="clear" w:color="auto" w:fill="FFFFFF"/>
        </w:rPr>
        <w:t xml:space="preserve">) with Flex Control software (Bruker </w:t>
      </w:r>
      <w:proofErr w:type="spellStart"/>
      <w:r w:rsidRPr="00D03DE9">
        <w:rPr>
          <w:rFonts w:ascii="Times New Roman" w:hAnsi="Times New Roman" w:cs="Times New Roman"/>
          <w:sz w:val="24"/>
          <w:szCs w:val="24"/>
          <w:shd w:val="clear" w:color="auto" w:fill="FFFFFF"/>
        </w:rPr>
        <w:t>Daltonics</w:t>
      </w:r>
      <w:proofErr w:type="spellEnd"/>
      <w:r w:rsidRPr="00D03DE9">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 </w:instrTex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EN.CITE.DATA </w:instrText>
      </w:r>
      <w:r w:rsidRPr="00D03DE9">
        <w:rPr>
          <w:rFonts w:ascii="Times New Roman" w:hAnsi="Times New Roman" w:cs="Times New Roman"/>
          <w:sz w:val="24"/>
          <w:szCs w:val="24"/>
        </w:rPr>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2022)</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Briefly, g</w:t>
      </w:r>
      <w:r w:rsidRPr="00D03DE9">
        <w:rPr>
          <w:rFonts w:ascii="Times New Roman" w:hAnsi="Times New Roman" w:cs="Times New Roman"/>
          <w:sz w:val="24"/>
          <w:szCs w:val="24"/>
          <w:shd w:val="clear" w:color="auto" w:fill="FFFFFF"/>
        </w:rPr>
        <w:t>enerated spectra were assigned a score based on similarity with spectra in the manufacturer’s database</w:t>
      </w:r>
      <w:r w:rsidR="00B67722">
        <w:rPr>
          <w:rFonts w:ascii="Times New Roman" w:hAnsi="Times New Roman" w:cs="Times New Roman"/>
          <w:sz w:val="24"/>
          <w:szCs w:val="24"/>
          <w:shd w:val="clear" w:color="auto" w:fill="FFFFFF"/>
        </w:rPr>
        <w:t xml:space="preserve"> </w:t>
      </w:r>
      <w:r w:rsidR="00B67722" w:rsidRPr="004838D3">
        <w:rPr>
          <w:rFonts w:ascii="Times New Roman" w:hAnsi="Times New Roman" w:cs="Times New Roman"/>
          <w:color w:val="FF0000"/>
          <w:sz w:val="24"/>
          <w:szCs w:val="24"/>
          <w:shd w:val="clear" w:color="auto" w:fill="FFFFFF"/>
          <w:rPrChange w:id="35" w:author="Caitlin Jeffrey" w:date="2024-06-07T13:35:00Z" w16du:dateUtc="2024-06-07T17:35:00Z">
            <w:rPr>
              <w:rFonts w:ascii="Times New Roman" w:hAnsi="Times New Roman" w:cs="Times New Roman"/>
              <w:sz w:val="24"/>
              <w:szCs w:val="24"/>
              <w:shd w:val="clear" w:color="auto" w:fill="FFFFFF"/>
            </w:rPr>
          </w:rPrChange>
        </w:rPr>
        <w:t>(BDAL-</w:t>
      </w:r>
      <w:r w:rsidR="008559A0" w:rsidRPr="004838D3">
        <w:rPr>
          <w:color w:val="FF0000"/>
          <w:rPrChange w:id="36" w:author="Caitlin Jeffrey" w:date="2024-06-07T13:35:00Z" w16du:dateUtc="2024-06-07T17:35:00Z">
            <w:rPr/>
          </w:rPrChange>
        </w:rPr>
        <w:t xml:space="preserve"> </w:t>
      </w:r>
      <w:r w:rsidR="008559A0" w:rsidRPr="004838D3">
        <w:rPr>
          <w:rFonts w:ascii="Times New Roman" w:hAnsi="Times New Roman" w:cs="Times New Roman"/>
          <w:color w:val="FF0000"/>
          <w:sz w:val="24"/>
          <w:szCs w:val="24"/>
          <w:shd w:val="clear" w:color="auto" w:fill="FFFFFF"/>
          <w:rPrChange w:id="37" w:author="Caitlin Jeffrey" w:date="2024-06-07T13:35:00Z" w16du:dateUtc="2024-06-07T17:35:00Z">
            <w:rPr>
              <w:rFonts w:ascii="Times New Roman" w:hAnsi="Times New Roman" w:cs="Times New Roman"/>
              <w:sz w:val="24"/>
              <w:szCs w:val="24"/>
              <w:shd w:val="clear" w:color="auto" w:fill="FFFFFF"/>
            </w:rPr>
          </w:rPrChange>
        </w:rPr>
        <w:t>1829023 MBT Compass Library, revision F(8468), version 9</w:t>
      </w:r>
      <w:r w:rsidR="00B67722" w:rsidRPr="004838D3">
        <w:rPr>
          <w:rFonts w:ascii="Times New Roman" w:hAnsi="Times New Roman" w:cs="Times New Roman"/>
          <w:color w:val="FF0000"/>
          <w:sz w:val="24"/>
          <w:szCs w:val="24"/>
          <w:shd w:val="clear" w:color="auto" w:fill="FFFFFF"/>
          <w:rPrChange w:id="38" w:author="Caitlin Jeffrey" w:date="2024-06-07T13:35:00Z" w16du:dateUtc="2024-06-07T17:35:00Z">
            <w:rPr>
              <w:rFonts w:ascii="Times New Roman" w:hAnsi="Times New Roman" w:cs="Times New Roman"/>
              <w:sz w:val="24"/>
              <w:szCs w:val="24"/>
              <w:shd w:val="clear" w:color="auto" w:fill="FFFFFF"/>
            </w:rPr>
          </w:rPrChange>
        </w:rPr>
        <w:t>)</w:t>
      </w:r>
      <w:r w:rsidRPr="004838D3">
        <w:rPr>
          <w:rFonts w:ascii="Times New Roman" w:hAnsi="Times New Roman" w:cs="Times New Roman"/>
          <w:color w:val="FF0000"/>
          <w:sz w:val="24"/>
          <w:szCs w:val="24"/>
          <w:shd w:val="clear" w:color="auto" w:fill="FFFFFF"/>
          <w:rPrChange w:id="39" w:author="Caitlin Jeffrey" w:date="2024-06-07T13:35:00Z" w16du:dateUtc="2024-06-07T17:35:00Z">
            <w:rPr>
              <w:rFonts w:ascii="Times New Roman" w:hAnsi="Times New Roman" w:cs="Times New Roman"/>
              <w:sz w:val="24"/>
              <w:szCs w:val="24"/>
              <w:shd w:val="clear" w:color="auto" w:fill="FFFFFF"/>
            </w:rPr>
          </w:rPrChange>
        </w:rPr>
        <w:t xml:space="preserve">, </w:t>
      </w:r>
      <w:r w:rsidRPr="00D03DE9">
        <w:rPr>
          <w:rFonts w:ascii="Times New Roman" w:hAnsi="Times New Roman" w:cs="Times New Roman"/>
          <w:sz w:val="24"/>
          <w:szCs w:val="24"/>
          <w:shd w:val="clear" w:color="auto" w:fill="FFFFFF"/>
        </w:rPr>
        <w:t xml:space="preserve">as well as the University of Missouri laboratory custom database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2018)</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(Cameron et al., 2017)</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in which </w:t>
      </w:r>
      <w:r w:rsidR="004950C5">
        <w:rPr>
          <w:rFonts w:ascii="Times New Roman" w:hAnsi="Times New Roman" w:cs="Times New Roman"/>
          <w:sz w:val="24"/>
          <w:szCs w:val="24"/>
          <w:shd w:val="clear" w:color="auto" w:fill="FFFFFF"/>
        </w:rPr>
        <w:t>≥ </w:t>
      </w:r>
      <w:r w:rsidRPr="00D03DE9">
        <w:rPr>
          <w:rFonts w:ascii="Times New Roman" w:hAnsi="Times New Roman" w:cs="Times New Roman"/>
          <w:sz w:val="24"/>
          <w:szCs w:val="24"/>
          <w:shd w:val="clear" w:color="auto" w:fill="FFFFFF"/>
        </w:rPr>
        <w:t xml:space="preserve">1.7 was used for staphylococcal species-level identification and </w:t>
      </w:r>
      <w:r w:rsidR="004950C5">
        <w:rPr>
          <w:rFonts w:ascii="Times New Roman" w:hAnsi="Times New Roman" w:cs="Times New Roman"/>
          <w:sz w:val="24"/>
          <w:szCs w:val="24"/>
          <w:shd w:val="clear" w:color="auto" w:fill="FFFFFF"/>
        </w:rPr>
        <w:t>&lt; </w:t>
      </w:r>
      <w:r w:rsidRPr="00D03DE9">
        <w:rPr>
          <w:rFonts w:ascii="Times New Roman" w:hAnsi="Times New Roman" w:cs="Times New Roman"/>
          <w:sz w:val="24"/>
          <w:szCs w:val="24"/>
          <w:shd w:val="clear" w:color="auto" w:fill="FFFFFF"/>
        </w:rPr>
        <w:t xml:space="preserve">1.7 was classified as inconclusive. Suspect </w:t>
      </w:r>
      <w:r>
        <w:rPr>
          <w:rFonts w:ascii="Times New Roman" w:hAnsi="Times New Roman" w:cs="Times New Roman"/>
          <w:sz w:val="24"/>
          <w:szCs w:val="24"/>
          <w:shd w:val="clear" w:color="auto" w:fill="FFFFFF"/>
        </w:rPr>
        <w:t xml:space="preserve">staphylococci </w:t>
      </w:r>
      <w:r w:rsidRPr="00D03DE9">
        <w:rPr>
          <w:rFonts w:ascii="Times New Roman" w:hAnsi="Times New Roman" w:cs="Times New Roman"/>
          <w:sz w:val="24"/>
          <w:szCs w:val="24"/>
          <w:shd w:val="clear" w:color="auto" w:fill="FFFFFF"/>
        </w:rPr>
        <w:t>isolates unable to be identified to the species level and those identified as </w:t>
      </w:r>
      <w:r w:rsidRPr="00D03DE9">
        <w:rPr>
          <w:rFonts w:ascii="Times New Roman" w:hAnsi="Times New Roman" w:cs="Times New Roman"/>
          <w:i/>
          <w:iCs/>
          <w:sz w:val="24"/>
          <w:szCs w:val="24"/>
          <w:shd w:val="clear" w:color="auto" w:fill="FFFFFF"/>
        </w:rPr>
        <w:t>Staphylococcus agnetis</w:t>
      </w:r>
      <w:r w:rsidRPr="00D03DE9">
        <w:rPr>
          <w:rFonts w:ascii="Times New Roman" w:hAnsi="Times New Roman" w:cs="Times New Roman"/>
          <w:sz w:val="24"/>
          <w:szCs w:val="24"/>
          <w:shd w:val="clear" w:color="auto" w:fill="FFFFFF"/>
        </w:rPr>
        <w:t> or </w:t>
      </w:r>
      <w:r w:rsidRPr="00D03DE9">
        <w:rPr>
          <w:rFonts w:ascii="Times New Roman" w:hAnsi="Times New Roman" w:cs="Times New Roman"/>
          <w:i/>
          <w:iCs/>
          <w:sz w:val="24"/>
          <w:szCs w:val="24"/>
          <w:shd w:val="clear" w:color="auto" w:fill="FFFFFF"/>
        </w:rPr>
        <w:t>Staphylococcus hyicus</w:t>
      </w:r>
      <w:r w:rsidRPr="00D03DE9">
        <w:rPr>
          <w:rFonts w:ascii="Times New Roman" w:hAnsi="Times New Roman" w:cs="Times New Roman"/>
          <w:sz w:val="24"/>
          <w:szCs w:val="24"/>
          <w:shd w:val="clear" w:color="auto" w:fill="FFFFFF"/>
        </w:rPr>
        <w:t xml:space="preserve"> by </w:t>
      </w:r>
      <w:r w:rsidRPr="00D03DE9">
        <w:rPr>
          <w:rFonts w:ascii="Times New Roman" w:hAnsi="Times New Roman" w:cs="Times New Roman"/>
          <w:sz w:val="24"/>
          <w:szCs w:val="24"/>
          <w:shd w:val="clear" w:color="auto" w:fill="FFFFFF"/>
        </w:rPr>
        <w:lastRenderedPageBreak/>
        <w:t>MALDI-TOF were speciated using </w:t>
      </w:r>
      <w:proofErr w:type="spellStart"/>
      <w:r w:rsidRPr="00D03DE9">
        <w:rPr>
          <w:rFonts w:ascii="Times New Roman" w:hAnsi="Times New Roman" w:cs="Times New Roman"/>
          <w:i/>
          <w:iCs/>
          <w:sz w:val="24"/>
          <w:szCs w:val="24"/>
          <w:shd w:val="clear" w:color="auto" w:fill="FFFFFF"/>
        </w:rPr>
        <w:t>tuf</w:t>
      </w:r>
      <w:proofErr w:type="spellEnd"/>
      <w:r w:rsidRPr="00D03DE9">
        <w:rPr>
          <w:rFonts w:ascii="Times New Roman" w:hAnsi="Times New Roman" w:cs="Times New Roman"/>
          <w:i/>
          <w:iCs/>
          <w:sz w:val="24"/>
          <w:szCs w:val="24"/>
          <w:shd w:val="clear" w:color="auto" w:fill="FFFFFF"/>
        </w:rPr>
        <w:t> </w:t>
      </w:r>
      <w:r w:rsidRPr="00D03DE9">
        <w:rPr>
          <w:rFonts w:ascii="Times New Roman" w:hAnsi="Times New Roman" w:cs="Times New Roman"/>
          <w:sz w:val="24"/>
          <w:szCs w:val="24"/>
          <w:shd w:val="clear" w:color="auto" w:fill="FFFFFF"/>
        </w:rPr>
        <w:t xml:space="preserve">gene sequences with a cut-off of 98% identity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(Hwang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p>
    <w:p w14:paraId="0BF6E9F8" w14:textId="77777777" w:rsidR="00FF3370" w:rsidRPr="00D03DE9" w:rsidRDefault="00FF3370" w:rsidP="00704D01">
      <w:pPr>
        <w:pStyle w:val="ListParagraph"/>
        <w:spacing w:line="480" w:lineRule="auto"/>
        <w:ind w:left="1440"/>
        <w:rPr>
          <w:rFonts w:ascii="Times New Roman" w:hAnsi="Times New Roman" w:cs="Times New Roman"/>
          <w:sz w:val="24"/>
          <w:szCs w:val="24"/>
        </w:rPr>
      </w:pPr>
    </w:p>
    <w:p w14:paraId="1A7A9814" w14:textId="77777777" w:rsidR="00FF3370" w:rsidRPr="00D03DE9" w:rsidRDefault="00FF3370" w:rsidP="00704D01">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6C28E798" w14:textId="37C35257" w:rsidR="00FF3370" w:rsidRPr="00D03DE9" w:rsidRDefault="00FF3370" w:rsidP="00704D01">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 xml:space="preserve"> </w:t>
      </w:r>
      <w:commentRangeStart w:id="40"/>
      <w:r w:rsidR="00F92596">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w:t>
      </w:r>
      <w:r w:rsidR="00B67722">
        <w:rPr>
          <w:rFonts w:ascii="Times New Roman" w:eastAsia="Times New Roman" w:hAnsi="Times New Roman" w:cs="Times New Roman"/>
          <w:color w:val="000000"/>
          <w:kern w:val="0"/>
          <w:sz w:val="24"/>
          <w:szCs w:val="24"/>
          <w14:ligatures w14:val="none"/>
        </w:rPr>
        <w:t>-day</w:t>
      </w:r>
      <w:r w:rsidRPr="00D03DE9">
        <w:rPr>
          <w:rFonts w:ascii="Times New Roman" w:eastAsia="Times New Roman" w:hAnsi="Times New Roman" w:cs="Times New Roman"/>
          <w:color w:val="000000"/>
          <w:kern w:val="0"/>
          <w:sz w:val="24"/>
          <w:szCs w:val="24"/>
          <w14:ligatures w14:val="none"/>
        </w:rPr>
        <w:t xml:space="preserve"> observations </w:t>
      </w:r>
      <w:r w:rsidR="00F92596">
        <w:rPr>
          <w:rFonts w:ascii="Times New Roman" w:eastAsia="Times New Roman" w:hAnsi="Times New Roman" w:cs="Times New Roman"/>
          <w:color w:val="000000"/>
          <w:kern w:val="0"/>
          <w:sz w:val="24"/>
          <w:szCs w:val="24"/>
          <w14:ligatures w14:val="none"/>
        </w:rPr>
        <w:t>were included in this study when</w:t>
      </w:r>
      <w:r w:rsidR="00F9259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14:ligatures w14:val="none"/>
        </w:rPr>
        <w:t xml:space="preserve">the bacteriological status of a quarter </w:t>
      </w:r>
      <w:r w:rsidR="00B67722">
        <w:rPr>
          <w:rFonts w:ascii="Times New Roman" w:eastAsia="Times New Roman" w:hAnsi="Times New Roman" w:cs="Times New Roman"/>
          <w:color w:val="000000"/>
          <w:kern w:val="0"/>
          <w:sz w:val="24"/>
          <w:szCs w:val="24"/>
          <w14:ligatures w14:val="none"/>
        </w:rPr>
        <w:t xml:space="preserve">on a given day </w:t>
      </w:r>
      <w:r w:rsidRPr="00D03DE9">
        <w:rPr>
          <w:rFonts w:ascii="Times New Roman" w:eastAsia="Times New Roman" w:hAnsi="Times New Roman" w:cs="Times New Roman"/>
          <w:color w:val="000000"/>
          <w:kern w:val="0"/>
          <w:sz w:val="24"/>
          <w:szCs w:val="24"/>
          <w14:ligatures w14:val="none"/>
        </w:rPr>
        <w:t>could be determined</w:t>
      </w:r>
      <w:r w:rsidR="00D04A57">
        <w:rPr>
          <w:rFonts w:ascii="Times New Roman" w:eastAsia="Times New Roman" w:hAnsi="Times New Roman" w:cs="Times New Roman"/>
          <w:color w:val="000000"/>
          <w:kern w:val="0"/>
          <w:sz w:val="24"/>
          <w:szCs w:val="24"/>
          <w14:ligatures w14:val="none"/>
        </w:rPr>
        <w:t xml:space="preserve"> as previously described</w:t>
      </w:r>
      <w:r w:rsidRPr="00D03DE9">
        <w:rPr>
          <w:rFonts w:ascii="Times New Roman" w:eastAsia="Times New Roman" w:hAnsi="Times New Roman" w:cs="Times New Roman"/>
          <w:color w:val="000000"/>
          <w:kern w:val="0"/>
          <w:sz w:val="24"/>
          <w:szCs w:val="24"/>
          <w14:ligatures w14:val="none"/>
        </w:rPr>
        <w:t xml:space="preserve">. </w:t>
      </w:r>
      <w:ins w:id="41" w:author="Dufour Simon" w:date="2024-06-05T15:47:00Z">
        <w:r w:rsidR="00B67722">
          <w:rPr>
            <w:rFonts w:ascii="Times New Roman" w:eastAsia="Times New Roman" w:hAnsi="Times New Roman" w:cs="Times New Roman"/>
            <w:color w:val="000000"/>
            <w:kern w:val="0"/>
            <w:sz w:val="24"/>
            <w:szCs w:val="24"/>
            <w14:ligatures w14:val="none"/>
          </w:rPr>
          <w:t xml:space="preserve">A </w:t>
        </w:r>
      </w:ins>
      <w:moveFromRangeStart w:id="42" w:author="John Barlow" w:date="2024-05-28T12:00:00Z" w:name="move167790021"/>
      <w:moveFrom w:id="43" w:author="John Barlow" w:date="2024-05-28T12:00:00Z">
        <w:r w:rsidR="002776C3" w:rsidDel="00F92596">
          <w:rPr>
            <w:rFonts w:ascii="Times New Roman" w:eastAsia="Times New Roman" w:hAnsi="Times New Roman" w:cs="Times New Roman"/>
            <w:color w:val="000000"/>
            <w:kern w:val="0"/>
            <w:sz w:val="24"/>
            <w:szCs w:val="24"/>
            <w14:ligatures w14:val="none"/>
          </w:rPr>
          <w:t xml:space="preserve">Any </w:t>
        </w:r>
        <w:r w:rsidR="002776C3" w:rsidDel="00F92596">
          <w:rPr>
            <w:rFonts w:ascii="Times New Roman" w:eastAsia="Times New Roman" w:hAnsi="Times New Roman" w:cs="Times New Roman"/>
            <w:i/>
            <w:iCs/>
            <w:color w:val="000000"/>
            <w:kern w:val="0"/>
            <w:sz w:val="24"/>
            <w:szCs w:val="24"/>
            <w14:ligatures w14:val="none"/>
          </w:rPr>
          <w:t>Staph.</w:t>
        </w:r>
        <w:r w:rsidR="002776C3" w:rsidDel="00F92596">
          <w:rPr>
            <w:rFonts w:ascii="Times New Roman" w:eastAsia="Times New Roman" w:hAnsi="Times New Roman" w:cs="Times New Roman"/>
            <w:color w:val="000000"/>
            <w:kern w:val="0"/>
            <w:sz w:val="24"/>
            <w:szCs w:val="24"/>
            <w14:ligatures w14:val="none"/>
          </w:rPr>
          <w:t xml:space="preserve"> species </w:t>
        </w:r>
        <w:r w:rsidR="00F539BA" w:rsidDel="00F92596">
          <w:rPr>
            <w:rFonts w:ascii="Times New Roman" w:eastAsia="Times New Roman" w:hAnsi="Times New Roman" w:cs="Times New Roman"/>
            <w:color w:val="000000"/>
            <w:kern w:val="0"/>
            <w:sz w:val="24"/>
            <w:szCs w:val="24"/>
            <w14:ligatures w14:val="none"/>
          </w:rPr>
          <w:t xml:space="preserve">associated with </w:t>
        </w:r>
        <w:r w:rsidR="004950C5" w:rsidDel="00F92596">
          <w:rPr>
            <w:rFonts w:ascii="Times New Roman" w:eastAsia="Times New Roman" w:hAnsi="Times New Roman" w:cs="Times New Roman"/>
            <w:color w:val="000000"/>
            <w:kern w:val="0"/>
            <w:sz w:val="24"/>
            <w:szCs w:val="24"/>
            <w14:ligatures w14:val="none"/>
          </w:rPr>
          <w:t>&lt; </w:t>
        </w:r>
        <w:r w:rsidR="00F539BA" w:rsidDel="00F92596">
          <w:rPr>
            <w:rFonts w:ascii="Times New Roman" w:eastAsia="Times New Roman" w:hAnsi="Times New Roman" w:cs="Times New Roman"/>
            <w:color w:val="000000"/>
            <w:kern w:val="0"/>
            <w:sz w:val="24"/>
            <w:szCs w:val="24"/>
            <w14:ligatures w14:val="none"/>
          </w:rPr>
          <w:t>5 quarter observations of IMI</w:t>
        </w:r>
        <w:r w:rsidR="00327375" w:rsidDel="00F92596">
          <w:rPr>
            <w:rFonts w:ascii="Times New Roman" w:eastAsia="Times New Roman" w:hAnsi="Times New Roman" w:cs="Times New Roman"/>
            <w:color w:val="000000"/>
            <w:kern w:val="0"/>
            <w:sz w:val="24"/>
            <w:szCs w:val="24"/>
            <w14:ligatures w14:val="none"/>
          </w:rPr>
          <w:t xml:space="preserve"> </w:t>
        </w:r>
        <w:r w:rsidR="001E6805" w:rsidDel="00F92596">
          <w:rPr>
            <w:rFonts w:ascii="Times New Roman" w:eastAsia="Times New Roman" w:hAnsi="Times New Roman" w:cs="Times New Roman"/>
            <w:color w:val="000000"/>
            <w:kern w:val="0"/>
            <w:sz w:val="24"/>
            <w:szCs w:val="24"/>
            <w14:ligatures w14:val="none"/>
          </w:rPr>
          <w:t xml:space="preserve">did not meet our criteria for a </w:t>
        </w:r>
        <w:r w:rsidR="00D21F2D" w:rsidDel="00F92596">
          <w:rPr>
            <w:rFonts w:ascii="Times New Roman" w:eastAsia="Times New Roman" w:hAnsi="Times New Roman" w:cs="Times New Roman"/>
            <w:color w:val="000000"/>
            <w:kern w:val="0"/>
            <w:sz w:val="24"/>
            <w:szCs w:val="24"/>
            <w14:ligatures w14:val="none"/>
          </w:rPr>
          <w:t>frequently</w:t>
        </w:r>
        <w:r w:rsidR="001E6805" w:rsidDel="00F92596">
          <w:rPr>
            <w:rFonts w:ascii="Times New Roman" w:eastAsia="Times New Roman" w:hAnsi="Times New Roman" w:cs="Times New Roman"/>
            <w:color w:val="000000"/>
            <w:kern w:val="0"/>
            <w:sz w:val="24"/>
            <w:szCs w:val="24"/>
            <w14:ligatures w14:val="none"/>
          </w:rPr>
          <w:t xml:space="preserve"> observed </w:t>
        </w:r>
        <w:r w:rsidR="00657BA6" w:rsidDel="00F92596">
          <w:rPr>
            <w:rFonts w:ascii="Times New Roman" w:eastAsia="Times New Roman" w:hAnsi="Times New Roman" w:cs="Times New Roman"/>
            <w:color w:val="000000"/>
            <w:kern w:val="0"/>
            <w:sz w:val="24"/>
            <w:szCs w:val="24"/>
            <w14:ligatures w14:val="none"/>
          </w:rPr>
          <w:t>species and</w:t>
        </w:r>
        <w:r w:rsidR="00F539BA" w:rsidDel="00F92596">
          <w:rPr>
            <w:rFonts w:ascii="Times New Roman" w:eastAsia="Times New Roman" w:hAnsi="Times New Roman" w:cs="Times New Roman"/>
            <w:color w:val="000000"/>
            <w:kern w:val="0"/>
            <w:sz w:val="24"/>
            <w:szCs w:val="24"/>
            <w14:ligatures w14:val="none"/>
          </w:rPr>
          <w:t xml:space="preserve"> were</w:t>
        </w:r>
        <w:r w:rsidR="008311B4" w:rsidDel="00F92596">
          <w:rPr>
            <w:rFonts w:ascii="Times New Roman" w:eastAsia="Times New Roman" w:hAnsi="Times New Roman" w:cs="Times New Roman"/>
            <w:color w:val="000000"/>
            <w:kern w:val="0"/>
            <w:sz w:val="24"/>
            <w:szCs w:val="24"/>
            <w14:ligatures w14:val="none"/>
          </w:rPr>
          <w:t xml:space="preserve"> excluded from further analysis.</w:t>
        </w:r>
        <w:r w:rsidR="00F539BA" w:rsidDel="00F92596">
          <w:rPr>
            <w:rFonts w:ascii="Times New Roman" w:eastAsia="Times New Roman" w:hAnsi="Times New Roman" w:cs="Times New Roman"/>
            <w:color w:val="000000"/>
            <w:kern w:val="0"/>
            <w:sz w:val="24"/>
            <w:szCs w:val="24"/>
            <w14:ligatures w14:val="none"/>
          </w:rPr>
          <w:t xml:space="preserve"> </w:t>
        </w:r>
      </w:moveFrom>
      <w:moveFromRangeEnd w:id="42"/>
      <w:del w:id="44" w:author="Dufour Simon" w:date="2024-06-05T15:47:00Z">
        <w:r w:rsidRPr="00D03DE9" w:rsidDel="00B67722">
          <w:rPr>
            <w:rFonts w:ascii="Times New Roman" w:eastAsia="Times New Roman" w:hAnsi="Times New Roman" w:cs="Times New Roman"/>
            <w:color w:val="000000"/>
            <w:kern w:val="0"/>
            <w:sz w:val="24"/>
            <w:szCs w:val="24"/>
            <w14:ligatures w14:val="none"/>
          </w:rPr>
          <w:delText>Q</w:delText>
        </w:r>
      </w:del>
      <w:ins w:id="45" w:author="Dufour Simon" w:date="2024-06-05T15:47:00Z">
        <w:r w:rsidR="00B67722">
          <w:rPr>
            <w:rFonts w:ascii="Times New Roman" w:eastAsia="Times New Roman" w:hAnsi="Times New Roman" w:cs="Times New Roman"/>
            <w:color w:val="000000"/>
            <w:kern w:val="0"/>
            <w:sz w:val="24"/>
            <w:szCs w:val="24"/>
            <w14:ligatures w14:val="none"/>
          </w:rPr>
          <w:t>q</w:t>
        </w:r>
      </w:ins>
      <w:r w:rsidRPr="00D03DE9">
        <w:rPr>
          <w:rFonts w:ascii="Times New Roman" w:eastAsia="Times New Roman" w:hAnsi="Times New Roman" w:cs="Times New Roman"/>
          <w:color w:val="000000"/>
          <w:kern w:val="0"/>
          <w:sz w:val="24"/>
          <w:szCs w:val="24"/>
          <w14:ligatures w14:val="none"/>
        </w:rPr>
        <w:t>uarter</w:t>
      </w:r>
      <w:del w:id="46" w:author="Dufour Simon" w:date="2024-06-05T15:47:00Z">
        <w:r w:rsidRPr="00D03DE9" w:rsidDel="00B67722">
          <w:rPr>
            <w:rFonts w:ascii="Times New Roman" w:eastAsia="Times New Roman" w:hAnsi="Times New Roman" w:cs="Times New Roman"/>
            <w:color w:val="000000"/>
            <w:kern w:val="0"/>
            <w:sz w:val="24"/>
            <w:szCs w:val="24"/>
            <w14:ligatures w14:val="none"/>
          </w:rPr>
          <w:delText>s</w:delText>
        </w:r>
      </w:del>
      <w:ins w:id="47" w:author="Dufour Simon" w:date="2024-06-05T15:47:00Z">
        <w:r w:rsidR="00B67722">
          <w:rPr>
            <w:rFonts w:ascii="Times New Roman" w:eastAsia="Times New Roman" w:hAnsi="Times New Roman" w:cs="Times New Roman"/>
            <w:color w:val="000000"/>
            <w:kern w:val="0"/>
            <w:sz w:val="24"/>
            <w:szCs w:val="24"/>
            <w14:ligatures w14:val="none"/>
          </w:rPr>
          <w:t>-day</w:t>
        </w:r>
      </w:ins>
      <w:r w:rsidRPr="00D03DE9">
        <w:rPr>
          <w:rFonts w:ascii="Times New Roman" w:eastAsia="Times New Roman" w:hAnsi="Times New Roman" w:cs="Times New Roman"/>
          <w:color w:val="000000"/>
          <w:kern w:val="0"/>
          <w:sz w:val="24"/>
          <w:szCs w:val="24"/>
          <w14:ligatures w14:val="none"/>
        </w:rPr>
        <w:t xml:space="preserve"> </w:t>
      </w:r>
      <w:ins w:id="48" w:author="Dufour Simon" w:date="2024-06-05T15:47:00Z">
        <w:r w:rsidR="00B67722">
          <w:rPr>
            <w:rFonts w:ascii="Times New Roman" w:eastAsia="Times New Roman" w:hAnsi="Times New Roman" w:cs="Times New Roman"/>
            <w:color w:val="000000"/>
            <w:kern w:val="0"/>
            <w:sz w:val="24"/>
            <w:szCs w:val="24"/>
            <w14:ligatures w14:val="none"/>
          </w:rPr>
          <w:t>observation was</w:t>
        </w:r>
      </w:ins>
      <w:del w:id="49" w:author="Dufour Simon" w:date="2024-06-05T15:47:00Z">
        <w:r w:rsidRPr="00D03DE9" w:rsidDel="00B67722">
          <w:rPr>
            <w:rFonts w:ascii="Times New Roman" w:eastAsia="Times New Roman" w:hAnsi="Times New Roman" w:cs="Times New Roman"/>
            <w:color w:val="000000"/>
            <w:kern w:val="0"/>
            <w:sz w:val="24"/>
            <w:szCs w:val="24"/>
            <w14:ligatures w14:val="none"/>
          </w:rPr>
          <w:delText>were</w:delText>
        </w:r>
      </w:del>
      <w:r w:rsidRPr="00D03DE9">
        <w:rPr>
          <w:rFonts w:ascii="Times New Roman" w:eastAsia="Times New Roman" w:hAnsi="Times New Roman" w:cs="Times New Roman"/>
          <w:color w:val="000000"/>
          <w:kern w:val="0"/>
          <w:sz w:val="24"/>
          <w:szCs w:val="24"/>
          <w14:ligatures w14:val="none"/>
        </w:rPr>
        <w:t xml:space="preserve"> </w:t>
      </w:r>
      <w:del w:id="50" w:author="John Barlow" w:date="2024-05-28T12:01:00Z">
        <w:r w:rsidRPr="00D03DE9" w:rsidDel="00F92596">
          <w:rPr>
            <w:rFonts w:ascii="Times New Roman" w:eastAsia="Times New Roman" w:hAnsi="Times New Roman" w:cs="Times New Roman"/>
            <w:color w:val="000000"/>
            <w:kern w:val="0"/>
            <w:sz w:val="24"/>
            <w:szCs w:val="24"/>
            <w14:ligatures w14:val="none"/>
          </w:rPr>
          <w:delText>then selected</w:delText>
        </w:r>
      </w:del>
      <w:ins w:id="51" w:author="John Barlow" w:date="2024-05-28T12:01:00Z">
        <w:r w:rsidR="00F92596">
          <w:rPr>
            <w:rFonts w:ascii="Times New Roman" w:eastAsia="Times New Roman" w:hAnsi="Times New Roman" w:cs="Times New Roman"/>
            <w:color w:val="000000"/>
            <w:kern w:val="0"/>
            <w:sz w:val="24"/>
            <w:szCs w:val="24"/>
            <w14:ligatures w14:val="none"/>
          </w:rPr>
          <w:t>included</w:t>
        </w:r>
      </w:ins>
      <w:r w:rsidRPr="00D03DE9">
        <w:rPr>
          <w:rFonts w:ascii="Times New Roman" w:eastAsia="Times New Roman" w:hAnsi="Times New Roman" w:cs="Times New Roman"/>
          <w:color w:val="000000"/>
          <w:kern w:val="0"/>
          <w:sz w:val="24"/>
          <w:szCs w:val="24"/>
          <w14:ligatures w14:val="none"/>
        </w:rPr>
        <w:t xml:space="preserve"> </w:t>
      </w:r>
      <w:del w:id="52" w:author="Dufour Simon" w:date="2024-06-05T15:44:00Z">
        <w:r w:rsidRPr="00D03DE9" w:rsidDel="00B67722">
          <w:rPr>
            <w:rFonts w:ascii="Times New Roman" w:eastAsia="Times New Roman" w:hAnsi="Times New Roman" w:cs="Times New Roman"/>
            <w:color w:val="000000"/>
            <w:kern w:val="0"/>
            <w:sz w:val="24"/>
            <w:szCs w:val="24"/>
            <w14:ligatures w14:val="none"/>
          </w:rPr>
          <w:delText>that</w:delText>
        </w:r>
      </w:del>
      <w:ins w:id="53" w:author="Dufour Simon" w:date="2024-06-05T15:44:00Z">
        <w:r w:rsidR="00B67722">
          <w:rPr>
            <w:rFonts w:ascii="Times New Roman" w:eastAsia="Times New Roman" w:hAnsi="Times New Roman" w:cs="Times New Roman"/>
            <w:color w:val="000000"/>
            <w:kern w:val="0"/>
            <w:sz w:val="24"/>
            <w:szCs w:val="24"/>
            <w14:ligatures w14:val="none"/>
          </w:rPr>
          <w:t>if</w:t>
        </w:r>
        <w:del w:id="54" w:author="Dufour Simon" w:date="2024-06-05T15:47:00Z">
          <w:r w:rsidR="00B67722" w:rsidDel="00B67722">
            <w:rPr>
              <w:rFonts w:ascii="Times New Roman" w:eastAsia="Times New Roman" w:hAnsi="Times New Roman" w:cs="Times New Roman"/>
              <w:color w:val="000000"/>
              <w:kern w:val="0"/>
              <w:sz w:val="24"/>
              <w:szCs w:val="24"/>
              <w14:ligatures w14:val="none"/>
            </w:rPr>
            <w:delText xml:space="preserve"> they</w:delText>
          </w:r>
        </w:del>
      </w:ins>
      <w:r w:rsidRPr="00D03DE9">
        <w:rPr>
          <w:rFonts w:ascii="Times New Roman" w:eastAsia="Times New Roman" w:hAnsi="Times New Roman" w:cs="Times New Roman"/>
          <w:color w:val="000000"/>
          <w:kern w:val="0"/>
          <w:sz w:val="24"/>
          <w:szCs w:val="24"/>
          <w14:ligatures w14:val="none"/>
        </w:rPr>
        <w:t xml:space="preserve">: 1) </w:t>
      </w:r>
      <w:del w:id="55" w:author="Dufour Simon" w:date="2024-06-05T15:47:00Z">
        <w:r w:rsidRPr="00D03DE9" w:rsidDel="00B67722">
          <w:rPr>
            <w:rFonts w:ascii="Times New Roman" w:eastAsia="Times New Roman" w:hAnsi="Times New Roman" w:cs="Times New Roman"/>
            <w:color w:val="000000"/>
            <w:kern w:val="0"/>
            <w:sz w:val="24"/>
            <w:szCs w:val="24"/>
            <w14:ligatures w14:val="none"/>
          </w:rPr>
          <w:delText xml:space="preserve">had </w:delText>
        </w:r>
      </w:del>
      <w:r w:rsidRPr="00D03DE9">
        <w:rPr>
          <w:rFonts w:ascii="Times New Roman" w:eastAsia="Times New Roman" w:hAnsi="Times New Roman" w:cs="Times New Roman"/>
          <w:color w:val="000000"/>
          <w:kern w:val="0"/>
          <w:sz w:val="24"/>
          <w:szCs w:val="24"/>
          <w14:ligatures w14:val="none"/>
        </w:rPr>
        <w:t>a</w:t>
      </w:r>
      <w:r>
        <w:rPr>
          <w:rFonts w:ascii="Times New Roman" w:eastAsia="Times New Roman" w:hAnsi="Times New Roman" w:cs="Times New Roman"/>
          <w:color w:val="000000"/>
          <w:kern w:val="0"/>
          <w:sz w:val="24"/>
          <w:szCs w:val="24"/>
          <w14:ligatures w14:val="none"/>
        </w:rPr>
        <w:t xml:space="preserve"> subclinical </w:t>
      </w:r>
      <w:r w:rsidR="00CB2CE9">
        <w:rPr>
          <w:rFonts w:ascii="Times New Roman" w:eastAsia="Times New Roman" w:hAnsi="Times New Roman" w:cs="Times New Roman"/>
          <w:color w:val="000000"/>
          <w:kern w:val="0"/>
          <w:sz w:val="24"/>
          <w:szCs w:val="24"/>
          <w14:ligatures w14:val="none"/>
        </w:rPr>
        <w:t>IMI</w:t>
      </w:r>
      <w:r w:rsidRPr="00D03DE9">
        <w:rPr>
          <w:rFonts w:ascii="Times New Roman" w:eastAsia="Times New Roman" w:hAnsi="Times New Roman" w:cs="Times New Roman"/>
          <w:color w:val="000000"/>
          <w:kern w:val="0"/>
          <w:sz w:val="24"/>
          <w:szCs w:val="24"/>
          <w14:ligatures w14:val="none"/>
        </w:rPr>
        <w:t xml:space="preserve"> due to any</w:t>
      </w:r>
      <w:r w:rsidR="001E6805">
        <w:rPr>
          <w:rFonts w:ascii="Times New Roman" w:eastAsia="Times New Roman" w:hAnsi="Times New Roman" w:cs="Times New Roman"/>
          <w:color w:val="000000"/>
          <w:kern w:val="0"/>
          <w:sz w:val="24"/>
          <w:szCs w:val="24"/>
          <w14:ligatures w14:val="none"/>
        </w:rPr>
        <w:t xml:space="preserve"> </w:t>
      </w:r>
      <w:ins w:id="56" w:author="Dufour Simon" w:date="2024-06-05T15:44:00Z">
        <w:r w:rsidR="00B67722">
          <w:rPr>
            <w:rFonts w:ascii="Times New Roman" w:eastAsia="Times New Roman" w:hAnsi="Times New Roman" w:cs="Times New Roman"/>
            <w:color w:val="000000"/>
            <w:kern w:val="0"/>
            <w:sz w:val="24"/>
            <w:szCs w:val="24"/>
            <w14:ligatures w14:val="none"/>
          </w:rPr>
          <w:t xml:space="preserve">of the most </w:t>
        </w:r>
      </w:ins>
      <w:r w:rsidR="003F3E10">
        <w:rPr>
          <w:rFonts w:ascii="Times New Roman" w:eastAsia="Times New Roman" w:hAnsi="Times New Roman" w:cs="Times New Roman"/>
          <w:color w:val="000000"/>
          <w:kern w:val="0"/>
          <w:sz w:val="24"/>
          <w:szCs w:val="24"/>
          <w14:ligatures w14:val="none"/>
        </w:rPr>
        <w:t>frequently</w:t>
      </w:r>
      <w:r w:rsidR="001E6805">
        <w:rPr>
          <w:rFonts w:ascii="Times New Roman" w:eastAsia="Times New Roman" w:hAnsi="Times New Roman" w:cs="Times New Roman"/>
          <w:color w:val="000000"/>
          <w:kern w:val="0"/>
          <w:sz w:val="24"/>
          <w:szCs w:val="24"/>
          <w14:ligatures w14:val="none"/>
        </w:rPr>
        <w:t xml:space="preserve"> observed</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Staph</w:t>
      </w:r>
      <w:r w:rsidR="00C22FC3">
        <w:rPr>
          <w:rFonts w:ascii="Times New Roman" w:eastAsia="Times New Roman" w:hAnsi="Times New Roman" w:cs="Times New Roman"/>
          <w:i/>
          <w:iCs/>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species</w:t>
      </w:r>
      <w:r w:rsidR="001E6805">
        <w:rPr>
          <w:rFonts w:ascii="Times New Roman" w:eastAsia="Times New Roman" w:hAnsi="Times New Roman" w:cs="Times New Roman"/>
          <w:color w:val="000000"/>
          <w:kern w:val="0"/>
          <w:sz w:val="24"/>
          <w:szCs w:val="24"/>
          <w14:ligatures w14:val="none"/>
        </w:rPr>
        <w:t xml:space="preserve"> (</w:t>
      </w:r>
      <w:r w:rsidR="004950C5">
        <w:rPr>
          <w:rFonts w:ascii="Times New Roman" w:eastAsia="Times New Roman" w:hAnsi="Times New Roman" w:cs="Times New Roman"/>
          <w:color w:val="000000"/>
          <w:kern w:val="0"/>
          <w:sz w:val="24"/>
          <w:szCs w:val="24"/>
          <w14:ligatures w14:val="none"/>
        </w:rPr>
        <w:t>≥ </w:t>
      </w:r>
      <w:r w:rsidR="001E6805" w:rsidRPr="00D03DE9">
        <w:rPr>
          <w:rFonts w:ascii="Times New Roman" w:eastAsia="Times New Roman" w:hAnsi="Times New Roman" w:cs="Times New Roman"/>
          <w:color w:val="000000"/>
          <w:kern w:val="0"/>
          <w:sz w:val="24"/>
          <w:szCs w:val="24"/>
          <w14:ligatures w14:val="none"/>
        </w:rPr>
        <w:t xml:space="preserve">5 </w:t>
      </w:r>
      <w:r w:rsidR="001E6805">
        <w:rPr>
          <w:rFonts w:ascii="Times New Roman" w:eastAsia="Times New Roman" w:hAnsi="Times New Roman" w:cs="Times New Roman"/>
          <w:color w:val="000000"/>
          <w:kern w:val="0"/>
          <w:sz w:val="24"/>
          <w:szCs w:val="24"/>
          <w14:ligatures w14:val="none"/>
        </w:rPr>
        <w:t>observed</w:t>
      </w:r>
      <w:r w:rsidR="001E6805" w:rsidRPr="00D03DE9">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IMI)</w:t>
      </w:r>
      <w:r w:rsidRPr="00D03DE9">
        <w:rPr>
          <w:rFonts w:ascii="Times New Roman" w:eastAsia="Times New Roman" w:hAnsi="Times New Roman" w:cs="Times New Roman"/>
          <w:color w:val="000000"/>
          <w:kern w:val="0"/>
          <w:sz w:val="24"/>
          <w:szCs w:val="24"/>
          <w14:ligatures w14:val="none"/>
        </w:rPr>
        <w:t xml:space="preserve"> in </w:t>
      </w:r>
      <w:commentRangeStart w:id="57"/>
      <w:r w:rsidRPr="00D03DE9">
        <w:rPr>
          <w:rFonts w:ascii="Times New Roman" w:eastAsia="Times New Roman" w:hAnsi="Times New Roman" w:cs="Times New Roman"/>
          <w:color w:val="000000"/>
          <w:kern w:val="0"/>
          <w:sz w:val="24"/>
          <w:szCs w:val="24"/>
          <w14:ligatures w14:val="none"/>
        </w:rPr>
        <w:t>pure culture</w:t>
      </w:r>
      <w:commentRangeEnd w:id="57"/>
      <w:r w:rsidR="00B67722">
        <w:rPr>
          <w:rStyle w:val="CommentReference"/>
        </w:rPr>
        <w:commentReference w:id="57"/>
      </w:r>
      <w:r w:rsidR="00FC1D44">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or</w:t>
      </w:r>
      <w:r w:rsidRPr="00D03DE9">
        <w:rPr>
          <w:rFonts w:ascii="Times New Roman" w:eastAsia="Times New Roman" w:hAnsi="Times New Roman" w:cs="Times New Roman"/>
          <w:color w:val="000000"/>
          <w:kern w:val="0"/>
          <w:sz w:val="24"/>
          <w:szCs w:val="24"/>
          <w14:ligatures w14:val="none"/>
        </w:rPr>
        <w:t xml:space="preserve"> was </w:t>
      </w:r>
      <w:r w:rsidR="00FC1D44">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culture negative</w:t>
      </w:r>
      <w:r w:rsidR="00FC1D44">
        <w:rPr>
          <w:rFonts w:ascii="Times New Roman" w:eastAsia="Times New Roman" w:hAnsi="Times New Roman" w:cs="Times New Roman"/>
          <w:color w:val="000000"/>
          <w:kern w:val="0"/>
          <w:sz w:val="24"/>
          <w:szCs w:val="24"/>
          <w14:ligatures w14:val="none"/>
        </w:rPr>
        <w:t xml:space="preserve"> quarter</w:t>
      </w:r>
      <w:r w:rsidRPr="00D03DE9">
        <w:rPr>
          <w:rFonts w:ascii="Times New Roman" w:eastAsia="Times New Roman" w:hAnsi="Times New Roman" w:cs="Times New Roman"/>
          <w:color w:val="000000"/>
          <w:kern w:val="0"/>
          <w:sz w:val="24"/>
          <w:szCs w:val="24"/>
          <w14:ligatures w14:val="none"/>
        </w:rPr>
        <w:t xml:space="preserve">; 2) was collected from a cow </w:t>
      </w:r>
      <w:r w:rsidR="00833730">
        <w:rPr>
          <w:rFonts w:ascii="Times New Roman" w:eastAsia="Times New Roman" w:hAnsi="Times New Roman" w:cs="Times New Roman"/>
          <w:color w:val="000000"/>
          <w:kern w:val="0"/>
          <w:sz w:val="24"/>
          <w:szCs w:val="24"/>
          <w14:ligatures w14:val="none"/>
        </w:rPr>
        <w:t>≤ </w:t>
      </w:r>
      <w:r w:rsidRPr="00D03DE9">
        <w:rPr>
          <w:rFonts w:ascii="Times New Roman" w:eastAsia="Times New Roman" w:hAnsi="Times New Roman" w:cs="Times New Roman"/>
          <w:color w:val="000000"/>
          <w:kern w:val="0"/>
          <w:sz w:val="24"/>
          <w:szCs w:val="24"/>
          <w14:ligatures w14:val="none"/>
        </w:rPr>
        <w:t xml:space="preserve">305 days in milk at time of observation; </w:t>
      </w:r>
      <w:r w:rsidR="00641014">
        <w:rPr>
          <w:rFonts w:ascii="Times New Roman" w:eastAsia="Times New Roman" w:hAnsi="Times New Roman" w:cs="Times New Roman"/>
          <w:color w:val="000000"/>
          <w:kern w:val="0"/>
          <w:sz w:val="24"/>
          <w:szCs w:val="24"/>
          <w14:ligatures w14:val="none"/>
        </w:rPr>
        <w:t xml:space="preserve">and </w:t>
      </w:r>
      <w:r w:rsidRPr="00D03DE9">
        <w:rPr>
          <w:rFonts w:ascii="Times New Roman" w:eastAsia="Times New Roman" w:hAnsi="Times New Roman" w:cs="Times New Roman"/>
          <w:color w:val="000000"/>
          <w:kern w:val="0"/>
          <w:sz w:val="24"/>
          <w:szCs w:val="24"/>
          <w14:ligatures w14:val="none"/>
        </w:rPr>
        <w:t xml:space="preserve">3) had an associated quarter-level </w:t>
      </w:r>
      <w:del w:id="58" w:author="Adkins, Pamela" w:date="2024-06-03T13:58:00Z">
        <w:r w:rsidRPr="00D03DE9" w:rsidDel="0022728D">
          <w:rPr>
            <w:rFonts w:ascii="Times New Roman" w:eastAsia="Times New Roman" w:hAnsi="Times New Roman" w:cs="Times New Roman"/>
            <w:color w:val="000000"/>
            <w:kern w:val="0"/>
            <w:sz w:val="24"/>
            <w:szCs w:val="24"/>
            <w14:ligatures w14:val="none"/>
          </w:rPr>
          <w:delText>somatic cell count</w:delText>
        </w:r>
      </w:del>
      <w:ins w:id="59" w:author="Adkins, Pamela" w:date="2024-06-03T13:58:00Z">
        <w:r w:rsidR="0022728D">
          <w:rPr>
            <w:rFonts w:ascii="Times New Roman" w:eastAsia="Times New Roman" w:hAnsi="Times New Roman" w:cs="Times New Roman"/>
            <w:color w:val="000000"/>
            <w:kern w:val="0"/>
            <w:sz w:val="24"/>
            <w:szCs w:val="24"/>
            <w14:ligatures w14:val="none"/>
          </w:rPr>
          <w:t>SCC</w:t>
        </w:r>
      </w:ins>
      <w:r w:rsidRPr="00D03DE9">
        <w:rPr>
          <w:rFonts w:ascii="Times New Roman" w:eastAsia="Times New Roman" w:hAnsi="Times New Roman" w:cs="Times New Roman"/>
          <w:color w:val="000000"/>
          <w:kern w:val="0"/>
          <w:sz w:val="24"/>
          <w:szCs w:val="24"/>
          <w14:ligatures w14:val="none"/>
        </w:rPr>
        <w:t xml:space="preserve"> measurement</w:t>
      </w:r>
      <w:ins w:id="60" w:author="John Barlow" w:date="2024-05-28T12:00:00Z">
        <w:r w:rsidR="00F92596">
          <w:rPr>
            <w:rFonts w:ascii="Times New Roman" w:eastAsia="Times New Roman" w:hAnsi="Times New Roman" w:cs="Times New Roman"/>
            <w:color w:val="000000"/>
            <w:kern w:val="0"/>
            <w:sz w:val="24"/>
            <w:szCs w:val="24"/>
            <w14:ligatures w14:val="none"/>
          </w:rPr>
          <w:t>.</w:t>
        </w:r>
      </w:ins>
      <w:r w:rsidRPr="00D03DE9">
        <w:rPr>
          <w:rFonts w:ascii="Times New Roman" w:eastAsia="Times New Roman" w:hAnsi="Times New Roman" w:cs="Times New Roman"/>
          <w:color w:val="000000"/>
          <w:kern w:val="0"/>
          <w:sz w:val="24"/>
          <w:szCs w:val="24"/>
          <w14:ligatures w14:val="none"/>
        </w:rPr>
        <w:t xml:space="preserve"> </w:t>
      </w:r>
      <w:moveToRangeStart w:id="61" w:author="John Barlow" w:date="2024-05-28T12:00:00Z" w:name="move167790021"/>
      <w:moveTo w:id="62" w:author="John Barlow" w:date="2024-05-28T12:00:00Z">
        <w:r w:rsidR="00F92596">
          <w:rPr>
            <w:rFonts w:ascii="Times New Roman" w:eastAsia="Times New Roman" w:hAnsi="Times New Roman" w:cs="Times New Roman"/>
            <w:color w:val="000000"/>
            <w:kern w:val="0"/>
            <w:sz w:val="24"/>
            <w:szCs w:val="24"/>
            <w14:ligatures w14:val="none"/>
          </w:rPr>
          <w:t xml:space="preserve">Any </w:t>
        </w:r>
        <w:r w:rsidR="00F92596">
          <w:rPr>
            <w:rFonts w:ascii="Times New Roman" w:eastAsia="Times New Roman" w:hAnsi="Times New Roman" w:cs="Times New Roman"/>
            <w:i/>
            <w:iCs/>
            <w:color w:val="000000"/>
            <w:kern w:val="0"/>
            <w:sz w:val="24"/>
            <w:szCs w:val="24"/>
            <w14:ligatures w14:val="none"/>
          </w:rPr>
          <w:t>Staph.</w:t>
        </w:r>
        <w:r w:rsidR="00F92596">
          <w:rPr>
            <w:rFonts w:ascii="Times New Roman" w:eastAsia="Times New Roman" w:hAnsi="Times New Roman" w:cs="Times New Roman"/>
            <w:color w:val="000000"/>
            <w:kern w:val="0"/>
            <w:sz w:val="24"/>
            <w:szCs w:val="24"/>
            <w14:ligatures w14:val="none"/>
          </w:rPr>
          <w:t xml:space="preserve"> species associated with &lt; 5 quarter observations of IMI did not meet our criteria for a frequently observed species and were excluded from further analysis. </w:t>
        </w:r>
      </w:moveTo>
      <w:moveToRangeEnd w:id="61"/>
      <w:r w:rsidRPr="00D03DE9">
        <w:rPr>
          <w:rFonts w:ascii="Times New Roman" w:eastAsia="Times New Roman" w:hAnsi="Times New Roman" w:cs="Times New Roman"/>
          <w:color w:val="000000"/>
          <w:kern w:val="0"/>
          <w:sz w:val="24"/>
          <w:szCs w:val="24"/>
          <w14:ligatures w14:val="none"/>
        </w:rPr>
        <w:t>(Figure 1)</w:t>
      </w:r>
      <w:r w:rsidRPr="00D03DE9">
        <w:rPr>
          <w:rFonts w:ascii="Times New Roman" w:eastAsia="Times New Roman" w:hAnsi="Times New Roman" w:cs="Times New Roman"/>
          <w:i/>
          <w:iCs/>
          <w:color w:val="000000"/>
          <w:kern w:val="0"/>
          <w:sz w:val="24"/>
          <w:szCs w:val="24"/>
          <w14:ligatures w14:val="none"/>
        </w:rPr>
        <w:t>.</w:t>
      </w:r>
      <w:commentRangeEnd w:id="40"/>
      <w:r w:rsidR="00B67722">
        <w:rPr>
          <w:rStyle w:val="CommentReference"/>
        </w:rPr>
        <w:commentReference w:id="40"/>
      </w:r>
    </w:p>
    <w:p w14:paraId="78499220"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977C2A5"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427318DF" w14:textId="791E65D9" w:rsidR="00FF3370" w:rsidRDefault="00767DD9" w:rsidP="00704D0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quarter-day</w:t>
      </w:r>
      <w:r w:rsidR="00FF3370" w:rsidRPr="00D03DE9">
        <w:rPr>
          <w:rFonts w:ascii="Times New Roman" w:hAnsi="Times New Roman" w:cs="Times New Roman"/>
          <w:sz w:val="24"/>
          <w:szCs w:val="24"/>
        </w:rPr>
        <w:t xml:space="preserve"> somatic cell counts, </w:t>
      </w:r>
      <w:r>
        <w:rPr>
          <w:rFonts w:ascii="Times New Roman" w:hAnsi="Times New Roman" w:cs="Times New Roman"/>
          <w:sz w:val="24"/>
          <w:szCs w:val="24"/>
        </w:rPr>
        <w:t xml:space="preserve">quarter-day </w:t>
      </w:r>
      <w:r w:rsidR="00A703D2">
        <w:rPr>
          <w:rFonts w:ascii="Times New Roman" w:hAnsi="Times New Roman" w:cs="Times New Roman"/>
          <w:sz w:val="24"/>
          <w:szCs w:val="24"/>
        </w:rPr>
        <w:t>IMI</w:t>
      </w:r>
      <w:r w:rsidR="00FF3370" w:rsidRPr="00D03DE9">
        <w:rPr>
          <w:rFonts w:ascii="Times New Roman" w:hAnsi="Times New Roman" w:cs="Times New Roman"/>
          <w:sz w:val="24"/>
          <w:szCs w:val="24"/>
        </w:rPr>
        <w:t xml:space="preserve"> status, cow parity and </w:t>
      </w:r>
      <w:r w:rsidR="00D93F23">
        <w:rPr>
          <w:rFonts w:ascii="Times New Roman" w:hAnsi="Times New Roman" w:cs="Times New Roman"/>
          <w:sz w:val="24"/>
          <w:szCs w:val="24"/>
        </w:rPr>
        <w:t>DIM</w:t>
      </w:r>
      <w:r w:rsidR="00FF3370" w:rsidRPr="00D03DE9">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D03DE9">
        <w:rPr>
          <w:rFonts w:ascii="Times New Roman" w:hAnsi="Times New Roman" w:cs="Times New Roman"/>
          <w:sz w:val="24"/>
          <w:szCs w:val="24"/>
        </w:rPr>
        <w:fldChar w:fldCharType="begin"/>
      </w:r>
      <w:r w:rsidR="00FF3370"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D03DE9">
        <w:rPr>
          <w:rFonts w:ascii="Times New Roman" w:hAnsi="Times New Roman" w:cs="Times New Roman"/>
          <w:sz w:val="24"/>
          <w:szCs w:val="24"/>
        </w:rPr>
        <w:fldChar w:fldCharType="separate"/>
      </w:r>
      <w:r w:rsidR="00FF3370" w:rsidRPr="00D03DE9">
        <w:rPr>
          <w:rFonts w:ascii="Times New Roman" w:hAnsi="Times New Roman" w:cs="Times New Roman"/>
          <w:noProof/>
          <w:sz w:val="24"/>
          <w:szCs w:val="24"/>
        </w:rPr>
        <w:t>(R Development Core Team, 2023)</w:t>
      </w:r>
      <w:r w:rsidR="00FF3370" w:rsidRPr="00D03DE9">
        <w:rPr>
          <w:rFonts w:ascii="Times New Roman" w:hAnsi="Times New Roman" w:cs="Times New Roman"/>
          <w:sz w:val="24"/>
          <w:szCs w:val="24"/>
        </w:rPr>
        <w:fldChar w:fldCharType="end"/>
      </w:r>
      <w:r w:rsidR="00FF3370" w:rsidRPr="00D03DE9">
        <w:rPr>
          <w:rFonts w:ascii="Times New Roman" w:hAnsi="Times New Roman" w:cs="Times New Roman"/>
          <w:sz w:val="24"/>
          <w:szCs w:val="24"/>
        </w:rPr>
        <w:t xml:space="preserve"> for analysis. Raw quarter-</w:t>
      </w:r>
      <w:r>
        <w:rPr>
          <w:rFonts w:ascii="Times New Roman" w:hAnsi="Times New Roman" w:cs="Times New Roman"/>
          <w:sz w:val="24"/>
          <w:szCs w:val="24"/>
        </w:rPr>
        <w:t>day-</w:t>
      </w:r>
      <w:r w:rsidR="00FF3370" w:rsidRPr="00D03DE9">
        <w:rPr>
          <w:rFonts w:ascii="Times New Roman" w:hAnsi="Times New Roman" w:cs="Times New Roman"/>
          <w:sz w:val="24"/>
          <w:szCs w:val="24"/>
        </w:rPr>
        <w:t xml:space="preserve">level </w:t>
      </w:r>
      <w:r w:rsidR="00D93F23">
        <w:rPr>
          <w:rFonts w:ascii="Times New Roman" w:hAnsi="Times New Roman" w:cs="Times New Roman"/>
          <w:sz w:val="24"/>
          <w:szCs w:val="24"/>
        </w:rPr>
        <w:t>SC</w:t>
      </w:r>
      <w:r w:rsidR="00D93F23">
        <w:rPr>
          <w:rFonts w:ascii="Times New Roman" w:hAnsi="Times New Roman" w:cs="Times New Roman"/>
          <w:sz w:val="24"/>
          <w:szCs w:val="24"/>
        </w:rPr>
        <w:t>C</w:t>
      </w:r>
      <w:r w:rsidR="00FF3370" w:rsidRPr="00D03DE9">
        <w:rPr>
          <w:rFonts w:ascii="Times New Roman" w:hAnsi="Times New Roman" w:cs="Times New Roman"/>
          <w:sz w:val="24"/>
          <w:szCs w:val="24"/>
        </w:rPr>
        <w:t xml:space="preserve"> was converted to </w:t>
      </w:r>
      <w:r w:rsidR="00D93F23">
        <w:rPr>
          <w:rFonts w:ascii="Times New Roman" w:hAnsi="Times New Roman" w:cs="Times New Roman"/>
          <w:sz w:val="24"/>
          <w:szCs w:val="24"/>
        </w:rPr>
        <w:t>SCS</w:t>
      </w:r>
      <w:r w:rsidR="00FF3370" w:rsidRPr="00D03DE9">
        <w:rPr>
          <w:rFonts w:ascii="Times New Roman" w:hAnsi="Times New Roman" w:cs="Times New Roman"/>
          <w:sz w:val="24"/>
          <w:szCs w:val="24"/>
        </w:rPr>
        <w:t xml:space="preserve"> [log</w:t>
      </w:r>
      <w:r w:rsidR="00FF3370" w:rsidRPr="00D03DE9">
        <w:rPr>
          <w:rFonts w:ascii="Times New Roman" w:hAnsi="Times New Roman" w:cs="Times New Roman"/>
          <w:sz w:val="24"/>
          <w:szCs w:val="24"/>
          <w:vertAlign w:val="subscript"/>
        </w:rPr>
        <w:t>2</w:t>
      </w:r>
      <w:r w:rsidR="00FF3370" w:rsidRPr="00D03DE9">
        <w:rPr>
          <w:rFonts w:ascii="Times New Roman" w:hAnsi="Times New Roman" w:cs="Times New Roman"/>
          <w:sz w:val="24"/>
          <w:szCs w:val="24"/>
        </w:rPr>
        <w:t>(quarter somatic cell count/1000) + 3]</w:t>
      </w:r>
      <w:r w:rsidR="00FF3370">
        <w:rPr>
          <w:rFonts w:ascii="Times New Roman" w:hAnsi="Times New Roman" w:cs="Times New Roman"/>
          <w:sz w:val="24"/>
          <w:szCs w:val="24"/>
        </w:rPr>
        <w:t xml:space="preserve"> </w:t>
      </w:r>
      <w:r w:rsidR="00FF3370" w:rsidRPr="00D03DE9">
        <w:rPr>
          <w:rFonts w:ascii="Times New Roman" w:hAnsi="Times New Roman" w:cs="Times New Roman"/>
          <w:sz w:val="24"/>
          <w:szCs w:val="24"/>
        </w:rPr>
        <w:t xml:space="preserve">in order to </w:t>
      </w:r>
      <w:r w:rsidR="00FF3370" w:rsidRPr="00D03DE9">
        <w:rPr>
          <w:rFonts w:ascii="Times New Roman" w:hAnsi="Times New Roman" w:cs="Times New Roman"/>
          <w:sz w:val="24"/>
          <w:szCs w:val="24"/>
        </w:rPr>
        <w:t>address the non-normal distribution of SCC data.</w:t>
      </w:r>
    </w:p>
    <w:p w14:paraId="20AA6D68" w14:textId="6603B696" w:rsidR="0084034D" w:rsidRDefault="00FF3370" w:rsidP="00704D01">
      <w:pPr>
        <w:spacing w:after="0" w:line="480" w:lineRule="auto"/>
        <w:ind w:firstLine="360"/>
        <w:rPr>
          <w:ins w:id="63" w:author="Dufour Simon" w:date="2024-06-05T16:05:00Z"/>
          <w:rFonts w:ascii="Times New Roman" w:hAnsi="Times New Roman" w:cs="Times New Roman"/>
          <w:sz w:val="24"/>
          <w:szCs w:val="24"/>
        </w:rPr>
      </w:pP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 xml:space="preserve">fitted to the data set in order to compare </w:t>
      </w:r>
      <w:r>
        <w:rPr>
          <w:rFonts w:ascii="Times New Roman" w:hAnsi="Times New Roman" w:cs="Times New Roman"/>
          <w:sz w:val="24"/>
          <w:szCs w:val="24"/>
        </w:rPr>
        <w:t>SCS</w:t>
      </w:r>
      <w:r w:rsidRPr="00D03DE9">
        <w:rPr>
          <w:rFonts w:ascii="Times New Roman" w:hAnsi="Times New Roman" w:cs="Times New Roman"/>
          <w:sz w:val="24"/>
          <w:szCs w:val="24"/>
        </w:rPr>
        <w:t xml:space="preserve"> </w:t>
      </w:r>
      <w:r>
        <w:rPr>
          <w:rFonts w:ascii="Times New Roman" w:hAnsi="Times New Roman" w:cs="Times New Roman"/>
          <w:sz w:val="24"/>
          <w:szCs w:val="24"/>
        </w:rPr>
        <w:t>of</w:t>
      </w:r>
      <w:r w:rsidRPr="00D03DE9">
        <w:rPr>
          <w:rFonts w:ascii="Times New Roman" w:hAnsi="Times New Roman" w:cs="Times New Roman"/>
          <w:sz w:val="24"/>
          <w:szCs w:val="24"/>
        </w:rPr>
        <w:t xml:space="preserve"> quarters </w:t>
      </w:r>
      <w:commentRangeStart w:id="64"/>
      <w:r w:rsidR="00767DD9">
        <w:rPr>
          <w:rFonts w:ascii="Times New Roman" w:hAnsi="Times New Roman" w:cs="Times New Roman"/>
          <w:sz w:val="24"/>
          <w:szCs w:val="24"/>
        </w:rPr>
        <w:t xml:space="preserve">infected with a single </w:t>
      </w:r>
      <w:r w:rsidRPr="000542BB">
        <w:rPr>
          <w:rFonts w:ascii="Times New Roman" w:hAnsi="Times New Roman" w:cs="Times New Roman"/>
          <w:i/>
          <w:iCs/>
          <w:sz w:val="24"/>
          <w:szCs w:val="24"/>
        </w:rPr>
        <w:t>Staph</w:t>
      </w:r>
      <w:r>
        <w:rPr>
          <w:rFonts w:ascii="Times New Roman" w:hAnsi="Times New Roman" w:cs="Times New Roman"/>
          <w:i/>
          <w:iCs/>
          <w:sz w:val="24"/>
          <w:szCs w:val="24"/>
        </w:rPr>
        <w:t>.</w:t>
      </w:r>
      <w:r w:rsidRPr="000A15D4">
        <w:rPr>
          <w:rFonts w:ascii="Times New Roman" w:hAnsi="Times New Roman" w:cs="Times New Roman"/>
          <w:sz w:val="24"/>
          <w:szCs w:val="24"/>
        </w:rPr>
        <w:t xml:space="preserve"> species</w:t>
      </w:r>
      <w:r w:rsidRPr="00D03DE9">
        <w:rPr>
          <w:rFonts w:ascii="Times New Roman" w:hAnsi="Times New Roman" w:cs="Times New Roman"/>
          <w:sz w:val="24"/>
          <w:szCs w:val="24"/>
        </w:rPr>
        <w:t xml:space="preserve"> to </w:t>
      </w:r>
      <w:r w:rsidR="00767DD9">
        <w:rPr>
          <w:rFonts w:ascii="Times New Roman" w:hAnsi="Times New Roman" w:cs="Times New Roman"/>
          <w:sz w:val="24"/>
          <w:szCs w:val="24"/>
        </w:rPr>
        <w:t>healthy</w:t>
      </w:r>
      <w:r w:rsidRPr="00D03DE9">
        <w:rPr>
          <w:rFonts w:ascii="Times New Roman" w:hAnsi="Times New Roman" w:cs="Times New Roman"/>
          <w:sz w:val="24"/>
          <w:szCs w:val="24"/>
        </w:rPr>
        <w:t xml:space="preserve"> </w:t>
      </w:r>
      <w:commentRangeEnd w:id="64"/>
      <w:r w:rsidR="00767DD9">
        <w:rPr>
          <w:rStyle w:val="CommentReference"/>
        </w:rPr>
        <w:commentReference w:id="64"/>
      </w:r>
      <w:r w:rsidRPr="00D03DE9">
        <w:rPr>
          <w:rFonts w:ascii="Times New Roman" w:hAnsi="Times New Roman" w:cs="Times New Roman"/>
          <w:sz w:val="24"/>
          <w:szCs w:val="24"/>
        </w:rPr>
        <w:t>quarters</w:t>
      </w:r>
      <w:r w:rsidRPr="00D03DE9">
        <w:rPr>
          <w:rFonts w:ascii="Times New Roman" w:hAnsi="Times New Roman" w:cs="Times New Roman"/>
          <w:sz w:val="24"/>
          <w:szCs w:val="24"/>
        </w:rPr>
        <w:t>. The “</w:t>
      </w:r>
      <w:proofErr w:type="spellStart"/>
      <w:r w:rsidRPr="00D03DE9">
        <w:rPr>
          <w:rFonts w:ascii="Times New Roman" w:hAnsi="Times New Roman" w:cs="Times New Roman"/>
          <w:sz w:val="24"/>
          <w:szCs w:val="24"/>
        </w:rPr>
        <w:t>lme</w:t>
      </w:r>
      <w:proofErr w:type="spellEnd"/>
      <w:r w:rsidRPr="00D03DE9">
        <w:rPr>
          <w:rFonts w:ascii="Times New Roman" w:hAnsi="Times New Roman" w:cs="Times New Roman"/>
          <w:sz w:val="24"/>
          <w:szCs w:val="24"/>
        </w:rPr>
        <w:t xml:space="preserve">” </w:t>
      </w:r>
      <w:r w:rsidRPr="00D03DE9">
        <w:rPr>
          <w:rFonts w:ascii="Times New Roman" w:hAnsi="Times New Roman" w:cs="Times New Roman"/>
          <w:sz w:val="24"/>
          <w:szCs w:val="24"/>
        </w:rPr>
        <w:lastRenderedPageBreak/>
        <w:t>function of the “</w:t>
      </w:r>
      <w:proofErr w:type="spellStart"/>
      <w:r w:rsidRPr="00D03DE9">
        <w:rPr>
          <w:rFonts w:ascii="Times New Roman" w:hAnsi="Times New Roman" w:cs="Times New Roman"/>
          <w:sz w:val="24"/>
          <w:szCs w:val="24"/>
        </w:rPr>
        <w:t>nlme</w:t>
      </w:r>
      <w:proofErr w:type="spellEnd"/>
      <w:r w:rsidRPr="00D03DE9">
        <w:rPr>
          <w:rFonts w:ascii="Times New Roman" w:hAnsi="Times New Roman" w:cs="Times New Roman"/>
          <w:sz w:val="24"/>
          <w:szCs w:val="24"/>
        </w:rPr>
        <w:t xml:space="preserve">” package was used to build this model, in </w:t>
      </w:r>
      <w:r w:rsidRPr="00D03DE9">
        <w:rPr>
          <w:rFonts w:ascii="Times New Roman" w:hAnsi="Times New Roman" w:cs="Times New Roman"/>
          <w:sz w:val="24"/>
          <w:szCs w:val="24"/>
        </w:rPr>
        <w:t xml:space="preserve">which the </w:t>
      </w:r>
      <w:r>
        <w:rPr>
          <w:rFonts w:ascii="Times New Roman" w:hAnsi="Times New Roman" w:cs="Times New Roman"/>
          <w:sz w:val="24"/>
          <w:szCs w:val="24"/>
        </w:rPr>
        <w:t>SCS</w:t>
      </w:r>
      <w:r w:rsidRPr="00D03DE9">
        <w:rPr>
          <w:rFonts w:ascii="Times New Roman" w:hAnsi="Times New Roman" w:cs="Times New Roman"/>
          <w:sz w:val="24"/>
          <w:szCs w:val="24"/>
        </w:rPr>
        <w:t xml:space="preserve"> </w:t>
      </w:r>
      <w:r w:rsidR="00767DD9">
        <w:rPr>
          <w:rFonts w:ascii="Times New Roman" w:hAnsi="Times New Roman" w:cs="Times New Roman"/>
          <w:sz w:val="24"/>
          <w:szCs w:val="24"/>
        </w:rPr>
        <w:t>of a</w:t>
      </w:r>
      <w:r w:rsidRPr="00D03DE9">
        <w:rPr>
          <w:rFonts w:ascii="Times New Roman" w:hAnsi="Times New Roman" w:cs="Times New Roman"/>
          <w:sz w:val="24"/>
          <w:szCs w:val="24"/>
        </w:rPr>
        <w:t xml:space="preserve"> quarter </w:t>
      </w:r>
      <w:r w:rsidR="00767DD9" w:rsidRPr="00D03DE9">
        <w:rPr>
          <w:rFonts w:ascii="Times New Roman" w:hAnsi="Times New Roman" w:cs="Times New Roman"/>
          <w:sz w:val="24"/>
          <w:szCs w:val="24"/>
        </w:rPr>
        <w:t>o</w:t>
      </w:r>
      <w:r w:rsidR="00767DD9">
        <w:rPr>
          <w:rFonts w:ascii="Times New Roman" w:hAnsi="Times New Roman" w:cs="Times New Roman"/>
          <w:sz w:val="24"/>
          <w:szCs w:val="24"/>
        </w:rPr>
        <w:t>n a given day</w:t>
      </w:r>
      <w:r w:rsidR="00767DD9"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was the outcome variable, </w:t>
      </w:r>
      <w:r w:rsidRPr="0084034D">
        <w:rPr>
          <w:rFonts w:ascii="Times New Roman" w:hAnsi="Times New Roman" w:cs="Times New Roman"/>
          <w:sz w:val="24"/>
          <w:szCs w:val="24"/>
        </w:rPr>
        <w:t xml:space="preserve">and </w:t>
      </w:r>
      <w:r w:rsidR="0084034D" w:rsidRPr="00DF6179">
        <w:rPr>
          <w:rFonts w:ascii="Times New Roman" w:hAnsi="Times New Roman" w:cs="Times New Roman"/>
          <w:iCs/>
          <w:sz w:val="24"/>
          <w:szCs w:val="24"/>
        </w:rPr>
        <w:t>the quarter</w:t>
      </w:r>
      <w:r w:rsidR="0084034D">
        <w:rPr>
          <w:rFonts w:ascii="Times New Roman" w:hAnsi="Times New Roman" w:cs="Times New Roman"/>
          <w:sz w:val="24"/>
          <w:szCs w:val="24"/>
        </w:rPr>
        <w:t>-day IMI status</w:t>
      </w:r>
      <w:r w:rsidRPr="00D03DE9">
        <w:rPr>
          <w:rFonts w:ascii="Times New Roman" w:hAnsi="Times New Roman" w:cs="Times New Roman"/>
          <w:sz w:val="24"/>
          <w:szCs w:val="24"/>
        </w:rPr>
        <w:t xml:space="preserve"> (with </w:t>
      </w:r>
      <w:r w:rsidR="0084034D">
        <w:rPr>
          <w:rFonts w:ascii="Times New Roman" w:hAnsi="Times New Roman" w:cs="Times New Roman"/>
          <w:sz w:val="24"/>
          <w:szCs w:val="24"/>
        </w:rPr>
        <w:t>healthy</w:t>
      </w:r>
      <w:r w:rsidRPr="00D03DE9">
        <w:rPr>
          <w:rFonts w:ascii="Times New Roman" w:hAnsi="Times New Roman" w:cs="Times New Roman"/>
          <w:sz w:val="24"/>
          <w:szCs w:val="24"/>
        </w:rPr>
        <w:t xml:space="preserve"> quarters as the reference value) was the </w:t>
      </w:r>
      <w:r w:rsidR="0084034D">
        <w:rPr>
          <w:rFonts w:ascii="Times New Roman" w:hAnsi="Times New Roman" w:cs="Times New Roman"/>
          <w:sz w:val="24"/>
          <w:szCs w:val="24"/>
        </w:rPr>
        <w:t xml:space="preserve">main </w:t>
      </w:r>
      <w:r w:rsidRPr="00D03DE9">
        <w:rPr>
          <w:rFonts w:ascii="Times New Roman" w:hAnsi="Times New Roman" w:cs="Times New Roman"/>
          <w:sz w:val="24"/>
          <w:szCs w:val="24"/>
        </w:rPr>
        <w:t xml:space="preserve">fixed predictor. </w:t>
      </w:r>
      <w:r w:rsidR="0084034D">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w:t>
      </w:r>
      <w:r w:rsidR="0084034D" w:rsidRPr="0084034D">
        <w:rPr>
          <w:rFonts w:ascii="Times New Roman" w:hAnsi="Times New Roman" w:cs="Times New Roman"/>
          <w:sz w:val="24"/>
          <w:szCs w:val="24"/>
        </w:rPr>
        <w:t>quarter-day IMI status was evaluated to allow the effect of a given IMI to vary as function of</w:t>
      </w:r>
      <w:r w:rsidR="0084034D">
        <w:rPr>
          <w:rFonts w:ascii="Times New Roman" w:hAnsi="Times New Roman" w:cs="Times New Roman"/>
          <w:sz w:val="24"/>
          <w:szCs w:val="24"/>
        </w:rPr>
        <w:t xml:space="preserve"> DIM. Interaction terms were 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 to adjust our SCS estimates as 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lastRenderedPageBreak/>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14EA881C" w14:textId="77777777" w:rsidR="00594EEC" w:rsidRDefault="00243867" w:rsidP="00704D01">
      <w:pPr>
        <w:spacing w:line="480" w:lineRule="auto"/>
        <w:ind w:firstLine="360"/>
      </w:pPr>
      <w:ins w:id="65" w:author="John Barlow" w:date="2024-05-28T11:50:00Z">
        <w:r w:rsidRPr="00F92596">
          <w:rPr>
            <w:rFonts w:ascii="Times New Roman" w:hAnsi="Times New Roman" w:cs="Times New Roman"/>
            <w:i/>
            <w:iCs/>
            <w:sz w:val="24"/>
            <w:szCs w:val="24"/>
            <w:rPrChange w:id="66" w:author="John Barlow" w:date="2024-05-28T11:52:00Z">
              <w:rPr>
                <w:rFonts w:ascii="Times New Roman" w:hAnsi="Times New Roman" w:cs="Times New Roman"/>
                <w:sz w:val="24"/>
                <w:szCs w:val="24"/>
              </w:rPr>
            </w:rPrChange>
          </w:rPr>
          <w:t>I</w:t>
        </w:r>
      </w:ins>
      <w:ins w:id="67" w:author="John Barlow" w:date="2024-05-28T11:52:00Z">
        <w:r w:rsidR="00F92596">
          <w:rPr>
            <w:rFonts w:ascii="Times New Roman" w:hAnsi="Times New Roman" w:cs="Times New Roman"/>
            <w:i/>
            <w:iCs/>
            <w:sz w:val="24"/>
            <w:szCs w:val="24"/>
          </w:rPr>
          <w:t>f we report the contamination rate in this paper then, i</w:t>
        </w:r>
      </w:ins>
      <w:ins w:id="68" w:author="John Barlow" w:date="2024-05-28T11:50:00Z">
        <w:r w:rsidRPr="00F92596">
          <w:rPr>
            <w:rFonts w:ascii="Times New Roman" w:hAnsi="Times New Roman" w:cs="Times New Roman"/>
            <w:i/>
            <w:iCs/>
            <w:sz w:val="24"/>
            <w:szCs w:val="24"/>
            <w:rPrChange w:id="69" w:author="John Barlow" w:date="2024-05-28T11:52:00Z">
              <w:rPr>
                <w:rFonts w:ascii="Times New Roman" w:hAnsi="Times New Roman" w:cs="Times New Roman"/>
                <w:sz w:val="24"/>
                <w:szCs w:val="24"/>
              </w:rPr>
            </w:rPrChange>
          </w:rPr>
          <w:t>nsert a sentence describing how many quarters were samples from how many cows (total</w:t>
        </w:r>
      </w:ins>
      <w:ins w:id="70" w:author="John Barlow" w:date="2024-05-28T11:51:00Z">
        <w:r w:rsidRPr="00F92596">
          <w:rPr>
            <w:rFonts w:ascii="Times New Roman" w:hAnsi="Times New Roman" w:cs="Times New Roman"/>
            <w:i/>
            <w:iCs/>
            <w:sz w:val="24"/>
            <w:szCs w:val="24"/>
            <w:rPrChange w:id="71" w:author="John Barlow" w:date="2024-05-28T11:52:00Z">
              <w:rPr>
                <w:rFonts w:ascii="Times New Roman" w:hAnsi="Times New Roman" w:cs="Times New Roman"/>
                <w:sz w:val="24"/>
                <w:szCs w:val="24"/>
              </w:rPr>
            </w:rPrChange>
          </w:rPr>
          <w:t xml:space="preserve"> </w:t>
        </w:r>
      </w:ins>
      <w:ins w:id="72" w:author="John Barlow" w:date="2024-05-28T12:09:00Z">
        <w:r w:rsidR="00A816B0">
          <w:rPr>
            <w:rFonts w:ascii="Times New Roman" w:hAnsi="Times New Roman" w:cs="Times New Roman"/>
            <w:i/>
            <w:iCs/>
            <w:sz w:val="24"/>
            <w:szCs w:val="24"/>
          </w:rPr>
          <w:t xml:space="preserve">duplicate samples taken </w:t>
        </w:r>
      </w:ins>
      <w:ins w:id="73" w:author="John Barlow" w:date="2024-05-28T11:51:00Z">
        <w:r w:rsidRPr="00F92596">
          <w:rPr>
            <w:rFonts w:ascii="Times New Roman" w:hAnsi="Times New Roman" w:cs="Times New Roman"/>
            <w:i/>
            <w:iCs/>
            <w:sz w:val="24"/>
            <w:szCs w:val="24"/>
            <w:rPrChange w:id="74" w:author="John Barlow" w:date="2024-05-28T11:52:00Z">
              <w:rPr>
                <w:rFonts w:ascii="Times New Roman" w:hAnsi="Times New Roman" w:cs="Times New Roman"/>
                <w:sz w:val="24"/>
                <w:szCs w:val="24"/>
              </w:rPr>
            </w:rPrChange>
          </w:rPr>
          <w:t>before eliminating</w:t>
        </w:r>
      </w:ins>
      <w:ins w:id="75" w:author="John Barlow" w:date="2024-05-28T12:09:00Z">
        <w:r w:rsidR="00A816B0">
          <w:rPr>
            <w:rFonts w:ascii="Times New Roman" w:hAnsi="Times New Roman" w:cs="Times New Roman"/>
            <w:i/>
            <w:iCs/>
            <w:sz w:val="24"/>
            <w:szCs w:val="24"/>
          </w:rPr>
          <w:t xml:space="preserve"> the</w:t>
        </w:r>
      </w:ins>
      <w:ins w:id="76" w:author="John Barlow" w:date="2024-05-28T11:51:00Z">
        <w:r w:rsidRPr="00F92596">
          <w:rPr>
            <w:rFonts w:ascii="Times New Roman" w:hAnsi="Times New Roman" w:cs="Times New Roman"/>
            <w:i/>
            <w:iCs/>
            <w:sz w:val="24"/>
            <w:szCs w:val="24"/>
            <w:rPrChange w:id="77" w:author="John Barlow" w:date="2024-05-28T11:52:00Z">
              <w:rPr>
                <w:rFonts w:ascii="Times New Roman" w:hAnsi="Times New Roman" w:cs="Times New Roman"/>
                <w:sz w:val="24"/>
                <w:szCs w:val="24"/>
              </w:rPr>
            </w:rPrChange>
          </w:rPr>
          <w:t xml:space="preserve"> contaminated samples</w:t>
        </w:r>
      </w:ins>
      <w:ins w:id="78" w:author="John Barlow" w:date="2024-05-28T12:09:00Z">
        <w:r w:rsidR="00A816B0">
          <w:rPr>
            <w:rFonts w:ascii="Times New Roman" w:hAnsi="Times New Roman" w:cs="Times New Roman"/>
            <w:i/>
            <w:iCs/>
            <w:sz w:val="24"/>
            <w:szCs w:val="24"/>
          </w:rPr>
          <w:t>)</w:t>
        </w:r>
      </w:ins>
      <w:ins w:id="79" w:author="John Barlow" w:date="2024-05-28T11:50:00Z">
        <w:r>
          <w:rPr>
            <w:rFonts w:ascii="Times New Roman" w:hAnsi="Times New Roman" w:cs="Times New Roman"/>
            <w:sz w:val="24"/>
            <w:szCs w:val="24"/>
          </w:rPr>
          <w:t xml:space="preserve">. </w:t>
        </w:r>
        <w:commentRangeStart w:id="80"/>
        <w:commentRangeStart w:id="81"/>
        <w:r>
          <w:rPr>
            <w:rFonts w:ascii="Times New Roman" w:hAnsi="Times New Roman" w:cs="Times New Roman"/>
            <w:sz w:val="24"/>
            <w:szCs w:val="24"/>
          </w:rPr>
          <w:t>C</w:t>
        </w:r>
        <w:r w:rsidRPr="00D03DE9">
          <w:rPr>
            <w:rFonts w:ascii="Times New Roman" w:hAnsi="Times New Roman" w:cs="Times New Roman"/>
            <w:sz w:val="24"/>
            <w:szCs w:val="24"/>
          </w:rPr>
          <w:t xml:space="preserve">ollection of a large number of samples in the field under time pressure and occasionally with minimally trained personnel resulted </w:t>
        </w:r>
      </w:ins>
      <w:commentRangeEnd w:id="80"/>
      <w:ins w:id="82" w:author="John Barlow" w:date="2024-05-28T11:54:00Z">
        <w:r w:rsidR="00F92596">
          <w:rPr>
            <w:rStyle w:val="CommentReference"/>
          </w:rPr>
          <w:commentReference w:id="80"/>
        </w:r>
      </w:ins>
      <w:ins w:id="83" w:author="John Barlow" w:date="2024-05-28T11:50:00Z">
        <w:r w:rsidRPr="00D03DE9">
          <w:rPr>
            <w:rFonts w:ascii="Times New Roman" w:hAnsi="Times New Roman" w:cs="Times New Roman"/>
            <w:sz w:val="24"/>
            <w:szCs w:val="24"/>
          </w:rPr>
          <w:t xml:space="preserve">in </w:t>
        </w:r>
        <w:commentRangeStart w:id="84"/>
        <w:r w:rsidRPr="00D03DE9">
          <w:rPr>
            <w:rFonts w:ascii="Times New Roman" w:hAnsi="Times New Roman" w:cs="Times New Roman"/>
            <w:sz w:val="24"/>
            <w:szCs w:val="24"/>
          </w:rPr>
          <w:t xml:space="preserve">a moderately high rate of contamination (13%). </w:t>
        </w:r>
        <w:r w:rsidRPr="00BE39AB">
          <w:t xml:space="preserve"> </w:t>
        </w:r>
      </w:ins>
      <w:commentRangeEnd w:id="84"/>
      <w:ins w:id="85" w:author="John Barlow" w:date="2024-05-28T11:52:00Z">
        <w:r w:rsidR="00F92596">
          <w:rPr>
            <w:rStyle w:val="CommentReference"/>
          </w:rPr>
          <w:commentReference w:id="84"/>
        </w:r>
      </w:ins>
      <w:commentRangeEnd w:id="81"/>
      <w:r w:rsidR="00586F88">
        <w:rPr>
          <w:rStyle w:val="CommentReference"/>
        </w:rPr>
        <w:commentReference w:id="81"/>
      </w:r>
    </w:p>
    <w:p w14:paraId="4ED9BD8F" w14:textId="65D45B7A"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p>
    <w:p w14:paraId="1FB0FF6F" w14:textId="11BE5BF0"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Pr="003D0099">
        <w:rPr>
          <w:rFonts w:ascii="Times New Roman" w:eastAsia="Times New Roman" w:hAnsi="Times New Roman" w:cs="Times New Roman"/>
          <w:i/>
          <w:iCs/>
          <w:kern w:val="0"/>
          <w:sz w:val="24"/>
          <w:szCs w:val="24"/>
          <w14:ligatures w14:val="none"/>
        </w:rPr>
        <w:t>Staphylococcus</w:t>
      </w:r>
      <w:r w:rsidRPr="00BE39AB">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i/>
          <w:iCs/>
          <w:kern w:val="0"/>
          <w:sz w:val="24"/>
          <w:szCs w:val="24"/>
          <w14:ligatures w14:val="none"/>
        </w:rPr>
        <w:t>M</w:t>
      </w:r>
      <w:r w:rsidRPr="00300695">
        <w:rPr>
          <w:rFonts w:ascii="Times New Roman" w:eastAsia="Times New Roman" w:hAnsi="Times New Roman" w:cs="Times New Roman"/>
          <w:i/>
          <w:iCs/>
          <w:kern w:val="0"/>
          <w:sz w:val="24"/>
          <w:szCs w:val="24"/>
          <w14:ligatures w14:val="none"/>
        </w:rPr>
        <w:t>ammaliicoccus</w:t>
      </w:r>
      <w:r w:rsidRPr="00BE39AB">
        <w:rPr>
          <w:rFonts w:ascii="Times New Roman" w:eastAsia="Times New Roman" w:hAnsi="Times New Roman" w:cs="Times New Roman"/>
          <w:kern w:val="0"/>
          <w:sz w:val="24"/>
          <w:szCs w:val="24"/>
          <w14:ligatures w14:val="none"/>
        </w:rPr>
        <w:t xml:space="preserve"> species 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fleurettii, M. sciuri, M. vitulinus,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B92106" w:rsidRPr="00B92106">
        <w:rPr>
          <w:rFonts w:ascii="Times New Roman" w:eastAsia="Times New Roman" w:hAnsi="Times New Roman" w:cs="Times New Roman"/>
          <w:kern w:val="0"/>
          <w:sz w:val="24"/>
          <w:szCs w:val="24"/>
          <w14:ligatures w14:val="none"/>
        </w:rPr>
        <w:t>SaM</w:t>
      </w:r>
      <w:proofErr w:type="spellEnd"/>
      <w:r w:rsidRPr="00BE39AB">
        <w:rPr>
          <w:rFonts w:ascii="Times New Roman" w:eastAsia="Times New Roman" w:hAnsi="Times New Roman" w:cs="Times New Roman"/>
          <w:kern w:val="0"/>
          <w:sz w:val="24"/>
          <w:szCs w:val="24"/>
          <w14:ligatures w14:val="none"/>
        </w:rPr>
        <w:t xml:space="preserve"> (each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quarters. Observations included in the final data set came from </w:t>
      </w:r>
      <w:r w:rsidRPr="00BE39AB">
        <w:rPr>
          <w:rFonts w:ascii="Times New Roman" w:eastAsia="Times New Roman" w:hAnsi="Times New Roman" w:cs="Times New Roman"/>
          <w:kern w:val="0"/>
          <w:sz w:val="24"/>
          <w:szCs w:val="24"/>
          <w14:ligatures w14:val="none"/>
        </w:rPr>
        <w:lastRenderedPageBreak/>
        <w:t xml:space="preserve">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5A7EF709" w:rsidR="00FF3370" w:rsidRPr="0029649C" w:rsidRDefault="00FF3370" w:rsidP="00704D01">
      <w:pPr>
        <w:spacing w:line="480" w:lineRule="auto"/>
        <w:ind w:firstLine="360"/>
        <w:rPr>
          <w:rFonts w:ascii="Times New Roman" w:eastAsia="Times New Roman" w:hAnsi="Times New Roman" w:cs="Times New Roman"/>
          <w:i/>
          <w:iCs/>
          <w:kern w:val="0"/>
          <w:sz w:val="24"/>
          <w:szCs w:val="24"/>
          <w14:ligatures w14:val="none"/>
          <w:rPrChange w:id="86" w:author="John Barlow" w:date="2024-05-28T12:19:00Z">
            <w:rPr>
              <w:rFonts w:ascii="Times New Roman" w:eastAsia="Times New Roman" w:hAnsi="Times New Roman" w:cs="Times New Roman"/>
              <w:kern w:val="0"/>
              <w:sz w:val="24"/>
              <w:szCs w:val="24"/>
              <w14:ligatures w14:val="none"/>
            </w:rPr>
          </w:rPrChang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w:t>
      </w:r>
      <w:commentRangeStart w:id="87"/>
      <w:r w:rsidRPr="00D03DE9">
        <w:rPr>
          <w:rFonts w:ascii="Times New Roman" w:eastAsia="Times New Roman" w:hAnsi="Times New Roman" w:cs="Times New Roman"/>
          <w:kern w:val="0"/>
          <w:sz w:val="24"/>
          <w:szCs w:val="24"/>
          <w14:ligatures w14:val="none"/>
        </w:rPr>
        <w:t>IMI quarter observations</w:t>
      </w:r>
      <w:commentRangeEnd w:id="87"/>
      <w:r w:rsidR="00586F88">
        <w:rPr>
          <w:rStyle w:val="CommentReference"/>
        </w:rPr>
        <w:commentReference w:id="87"/>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Staph.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Staph.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Staph.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ins w:id="88" w:author="John Barlow" w:date="2024-05-28T12:18:00Z">
        <w:r w:rsidR="0029649C">
          <w:rPr>
            <w:rFonts w:ascii="Times New Roman" w:eastAsia="Times New Roman" w:hAnsi="Times New Roman" w:cs="Times New Roman"/>
            <w:i/>
            <w:iCs/>
            <w:kern w:val="0"/>
            <w:sz w:val="24"/>
            <w:szCs w:val="24"/>
            <w14:ligatures w14:val="none"/>
          </w:rPr>
          <w:t>,</w:t>
        </w:r>
      </w:ins>
      <w:r w:rsidRPr="00D03DE9">
        <w:rPr>
          <w:rFonts w:ascii="Times New Roman" w:eastAsia="Times New Roman" w:hAnsi="Times New Roman" w:cs="Times New Roman"/>
          <w:kern w:val="0"/>
          <w:sz w:val="24"/>
          <w:szCs w:val="24"/>
          <w14:ligatures w14:val="none"/>
        </w:rPr>
        <w:t xml:space="preserve"> </w:t>
      </w:r>
      <w:ins w:id="89" w:author="John Barlow" w:date="2024-05-28T12:18:00Z">
        <w:r w:rsidR="0029649C" w:rsidRPr="0029649C">
          <w:rPr>
            <w:rFonts w:ascii="Times New Roman" w:eastAsia="Times New Roman" w:hAnsi="Times New Roman" w:cs="Times New Roman"/>
            <w:i/>
            <w:iCs/>
            <w:kern w:val="0"/>
            <w:sz w:val="24"/>
            <w:szCs w:val="24"/>
            <w14:ligatures w14:val="none"/>
            <w:rPrChange w:id="90" w:author="John Barlow" w:date="2024-05-28T12:18:00Z">
              <w:rPr>
                <w:rFonts w:ascii="Times New Roman" w:eastAsia="Times New Roman" w:hAnsi="Times New Roman" w:cs="Times New Roman"/>
                <w:kern w:val="0"/>
                <w:sz w:val="24"/>
                <w:szCs w:val="24"/>
                <w14:ligatures w14:val="none"/>
              </w:rPr>
            </w:rPrChang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ins>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ins w:id="91" w:author="John Barlow" w:date="2024-05-28T12:19:00Z">
        <w:r w:rsidR="0029649C">
          <w:rPr>
            <w:rFonts w:ascii="Times New Roman" w:eastAsia="Times New Roman" w:hAnsi="Times New Roman" w:cs="Times New Roman"/>
            <w:kern w:val="0"/>
            <w:sz w:val="24"/>
            <w:szCs w:val="24"/>
            <w14:ligatures w14:val="none"/>
          </w:rPr>
          <w:t xml:space="preserve"> </w:t>
        </w:r>
        <w:commentRangeStart w:id="92"/>
        <w:r w:rsidR="0029649C" w:rsidRPr="0029649C">
          <w:rPr>
            <w:rFonts w:ascii="Times New Roman" w:eastAsia="Times New Roman" w:hAnsi="Times New Roman" w:cs="Times New Roman"/>
            <w:i/>
            <w:iCs/>
            <w:kern w:val="0"/>
            <w:sz w:val="24"/>
            <w:szCs w:val="24"/>
            <w14:ligatures w14:val="none"/>
            <w:rPrChange w:id="93" w:author="John Barlow" w:date="2024-05-28T12:19:00Z">
              <w:rPr>
                <w:rFonts w:ascii="Times New Roman" w:eastAsia="Times New Roman" w:hAnsi="Times New Roman" w:cs="Times New Roman"/>
                <w:kern w:val="0"/>
                <w:sz w:val="24"/>
                <w:szCs w:val="24"/>
                <w14:ligatures w14:val="none"/>
              </w:rPr>
            </w:rPrChange>
          </w:rPr>
          <w:t>Add haemolyticus and simulans data summary here</w:t>
        </w:r>
      </w:ins>
      <w:commentRangeEnd w:id="92"/>
      <w:r w:rsidR="000440AE">
        <w:rPr>
          <w:rStyle w:val="CommentReference"/>
        </w:rPr>
        <w:commentReference w:id="92"/>
      </w:r>
      <w:ins w:id="94" w:author="John Barlow" w:date="2024-05-28T12:19:00Z">
        <w:r w:rsidR="0029649C" w:rsidRPr="0029649C">
          <w:rPr>
            <w:rFonts w:ascii="Times New Roman" w:eastAsia="Times New Roman" w:hAnsi="Times New Roman" w:cs="Times New Roman"/>
            <w:i/>
            <w:iCs/>
            <w:kern w:val="0"/>
            <w:sz w:val="24"/>
            <w:szCs w:val="24"/>
            <w14:ligatures w14:val="none"/>
            <w:rPrChange w:id="95" w:author="John Barlow" w:date="2024-05-28T12:19:00Z">
              <w:rPr>
                <w:rFonts w:ascii="Times New Roman" w:eastAsia="Times New Roman" w:hAnsi="Times New Roman" w:cs="Times New Roman"/>
                <w:kern w:val="0"/>
                <w:sz w:val="24"/>
                <w:szCs w:val="24"/>
                <w14:ligatures w14:val="none"/>
              </w:rPr>
            </w:rPrChange>
          </w:rPr>
          <w:t>?</w:t>
        </w:r>
      </w:ins>
    </w:p>
    <w:p w14:paraId="212505B2" w14:textId="21C13018" w:rsidR="00FF3370" w:rsidRPr="00D03DE9" w:rsidRDefault="00FF3370" w:rsidP="00704D01">
      <w:pPr>
        <w:spacing w:line="480" w:lineRule="auto"/>
        <w:ind w:firstLine="360"/>
        <w:rPr>
          <w:rFonts w:ascii="Times New Roman" w:hAnsi="Times New Roman" w:cs="Times New Roman"/>
          <w:sz w:val="24"/>
          <w:szCs w:val="24"/>
        </w:rPr>
      </w:pPr>
      <w:commentRangeStart w:id="96"/>
      <w:r w:rsidRPr="00D03DE9">
        <w:rPr>
          <w:rFonts w:ascii="Times New Roman" w:hAnsi="Times New Roman" w:cs="Times New Roman"/>
          <w:sz w:val="24"/>
          <w:szCs w:val="24"/>
        </w:rPr>
        <w:t>The</w:t>
      </w:r>
      <w:commentRangeEnd w:id="96"/>
      <w:r w:rsidR="00A005B8">
        <w:rPr>
          <w:rStyle w:val="CommentReference"/>
        </w:rPr>
        <w:commentReference w:id="96"/>
      </w:r>
      <w:r w:rsidRPr="00D03DE9">
        <w:rPr>
          <w:rFonts w:ascii="Times New Roman" w:hAnsi="Times New Roman" w:cs="Times New Roman"/>
          <w:sz w:val="24"/>
          <w:szCs w:val="24"/>
        </w:rPr>
        <w:t xml:space="preserve"> final model comparing </w:t>
      </w:r>
      <w:r>
        <w:rPr>
          <w:rFonts w:ascii="Times New Roman" w:hAnsi="Times New Roman" w:cs="Times New Roman"/>
          <w:sz w:val="24"/>
          <w:szCs w:val="24"/>
        </w:rPr>
        <w:t>SCS</w:t>
      </w:r>
      <w:r w:rsidRPr="00D03DE9">
        <w:rPr>
          <w:rFonts w:ascii="Times New Roman" w:hAnsi="Times New Roman" w:cs="Times New Roman"/>
          <w:sz w:val="24"/>
          <w:szCs w:val="24"/>
        </w:rPr>
        <w:t xml:space="preserve"> of quarters infected with </w:t>
      </w:r>
      <w:proofErr w:type="spellStart"/>
      <w:r w:rsidR="005C03B2" w:rsidRPr="00364355">
        <w:rPr>
          <w:rFonts w:ascii="Times New Roman" w:hAnsi="Times New Roman" w:cs="Times New Roman"/>
          <w:sz w:val="24"/>
          <w:szCs w:val="24"/>
        </w:rPr>
        <w:t>SaM</w:t>
      </w:r>
      <w:proofErr w:type="spellEnd"/>
      <w:r w:rsidRPr="00D03DE9">
        <w:rPr>
          <w:rFonts w:ascii="Times New Roman" w:hAnsi="Times New Roman" w:cs="Times New Roman"/>
          <w:sz w:val="24"/>
          <w:szCs w:val="24"/>
        </w:rPr>
        <w:t xml:space="preserve"> to </w:t>
      </w:r>
      <w:r w:rsidR="00A005B8">
        <w:rPr>
          <w:rFonts w:ascii="Times New Roman" w:hAnsi="Times New Roman" w:cs="Times New Roman"/>
          <w:sz w:val="24"/>
          <w:szCs w:val="24"/>
        </w:rPr>
        <w:t>healthy</w:t>
      </w:r>
      <w:r w:rsidRPr="00D03DE9">
        <w:rPr>
          <w:rFonts w:ascii="Times New Roman" w:hAnsi="Times New Roman" w:cs="Times New Roman"/>
          <w:sz w:val="24"/>
          <w:szCs w:val="24"/>
        </w:rPr>
        <w:t xml:space="preserve"> quarters </w:t>
      </w:r>
      <w:r w:rsidR="00A005B8">
        <w:rPr>
          <w:rFonts w:ascii="Times New Roman" w:hAnsi="Times New Roman" w:cs="Times New Roman"/>
          <w:sz w:val="24"/>
          <w:szCs w:val="24"/>
        </w:rPr>
        <w:t xml:space="preserve">and </w:t>
      </w:r>
      <w:r w:rsidRPr="00D03DE9">
        <w:rPr>
          <w:rFonts w:ascii="Times New Roman" w:hAnsi="Times New Roman" w:cs="Times New Roman"/>
          <w:sz w:val="24"/>
          <w:szCs w:val="24"/>
        </w:rPr>
        <w:t xml:space="preserve">adjusted for </w:t>
      </w:r>
      <w:r w:rsidR="00A005B8">
        <w:rPr>
          <w:rFonts w:ascii="Times New Roman" w:hAnsi="Times New Roman" w:cs="Times New Roman"/>
          <w:sz w:val="24"/>
          <w:szCs w:val="24"/>
        </w:rPr>
        <w:t>DIM</w:t>
      </w:r>
      <w:r w:rsidRPr="00D03DE9">
        <w:rPr>
          <w:rFonts w:ascii="Times New Roman" w:hAnsi="Times New Roman" w:cs="Times New Roman"/>
          <w:sz w:val="24"/>
          <w:szCs w:val="24"/>
        </w:rPr>
        <w:t xml:space="preserve"> is presented in Table 1. Somatic cell score was significantly higher in quarters infected with </w:t>
      </w:r>
      <w:r w:rsidRPr="00D03DE9">
        <w:rPr>
          <w:rFonts w:ascii="Times New Roman" w:hAnsi="Times New Roman" w:cs="Times New Roman"/>
          <w:i/>
          <w:iCs/>
          <w:sz w:val="24"/>
          <w:szCs w:val="24"/>
        </w:rPr>
        <w:t>S. agnetis, S. aureus, S. chromogenes, S. devriesei, S. haemolyticus, S, hyicus, S. simulans, S. warneri, and S.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w:t>
      </w:r>
      <w:r w:rsidRPr="000713BC">
        <w:rPr>
          <w:rFonts w:ascii="Times New Roman" w:hAnsi="Times New Roman" w:cs="Times New Roman"/>
          <w:sz w:val="24"/>
          <w:szCs w:val="24"/>
        </w:rPr>
        <w:t>(Table 1). The interaction between IMI status and DIM was not significant (</w:t>
      </w:r>
      <w:r w:rsidR="00202F6A" w:rsidRPr="00202F6A">
        <w:rPr>
          <w:rFonts w:ascii="Times New Roman" w:hAnsi="Times New Roman" w:cs="Times New Roman"/>
          <w:i/>
          <w:sz w:val="24"/>
          <w:szCs w:val="24"/>
        </w:rPr>
        <w:t>P</w:t>
      </w:r>
      <w:r w:rsidR="007D652C">
        <w:rPr>
          <w:rFonts w:ascii="Times New Roman" w:hAnsi="Times New Roman" w:cs="Times New Roman"/>
          <w:sz w:val="24"/>
          <w:szCs w:val="24"/>
        </w:rPr>
        <w:t> </w:t>
      </w:r>
      <w:r w:rsidRPr="000713BC">
        <w:rPr>
          <w:rFonts w:ascii="Times New Roman" w:hAnsi="Times New Roman" w:cs="Times New Roman"/>
          <w:sz w:val="24"/>
          <w:szCs w:val="24"/>
        </w:rPr>
        <w:t>=</w:t>
      </w:r>
      <w:r w:rsidR="003C472F">
        <w:rPr>
          <w:rFonts w:ascii="Times New Roman" w:hAnsi="Times New Roman" w:cs="Times New Roman"/>
          <w:sz w:val="24"/>
          <w:szCs w:val="24"/>
        </w:rPr>
        <w:t> </w:t>
      </w:r>
      <w:r w:rsidRPr="000713BC">
        <w:rPr>
          <w:rFonts w:ascii="Times New Roman" w:hAnsi="Times New Roman" w:cs="Times New Roman"/>
          <w:sz w:val="24"/>
          <w:szCs w:val="24"/>
        </w:rPr>
        <w:t>0.42</w:t>
      </w:r>
      <w:commentRangeStart w:id="97"/>
      <w:commentRangeStart w:id="98"/>
      <w:commentRangeStart w:id="99"/>
      <w:r w:rsidRPr="000713BC">
        <w:rPr>
          <w:rFonts w:ascii="Times New Roman" w:hAnsi="Times New Roman" w:cs="Times New Roman"/>
          <w:sz w:val="24"/>
          <w:szCs w:val="24"/>
        </w:rPr>
        <w:t xml:space="preserve">). </w:t>
      </w:r>
      <w:r w:rsidRPr="000157A5">
        <w:rPr>
          <w:rFonts w:ascii="Times New Roman" w:hAnsi="Times New Roman" w:cs="Times New Roman"/>
          <w:sz w:val="24"/>
          <w:szCs w:val="24"/>
        </w:rPr>
        <w:t xml:space="preserve">The </w:t>
      </w:r>
      <w:r w:rsidRPr="00206A4A">
        <w:rPr>
          <w:rFonts w:ascii="Times New Roman" w:hAnsi="Times New Roman" w:cs="Times New Roman"/>
          <w:sz w:val="24"/>
          <w:szCs w:val="24"/>
        </w:rPr>
        <w:t xml:space="preserve">effect of parity on SCS was </w:t>
      </w:r>
      <w:r w:rsidRPr="00206A4A">
        <w:rPr>
          <w:rFonts w:ascii="Times New Roman" w:hAnsi="Times New Roman" w:cs="Times New Roman"/>
          <w:sz w:val="24"/>
          <w:szCs w:val="24"/>
        </w:rPr>
        <w:lastRenderedPageBreak/>
        <w:t xml:space="preserve">visualized using the raw data, and </w:t>
      </w:r>
      <w:r w:rsidR="00CA0796">
        <w:rPr>
          <w:rFonts w:ascii="Times New Roman" w:hAnsi="Times New Roman" w:cs="Times New Roman"/>
          <w:sz w:val="24"/>
          <w:szCs w:val="24"/>
        </w:rPr>
        <w:t xml:space="preserve">appeared to have a positive linear relationship with </w:t>
      </w:r>
      <w:r w:rsidRPr="00206A4A">
        <w:rPr>
          <w:rFonts w:ascii="Times New Roman" w:hAnsi="Times New Roman" w:cs="Times New Roman"/>
          <w:sz w:val="24"/>
          <w:szCs w:val="24"/>
        </w:rPr>
        <w:t xml:space="preserve">SCS. </w:t>
      </w:r>
      <w:r w:rsidRPr="000157A5">
        <w:rPr>
          <w:rFonts w:ascii="Times New Roman" w:hAnsi="Times New Roman" w:cs="Times New Roman"/>
          <w:sz w:val="24"/>
          <w:szCs w:val="24"/>
        </w:rPr>
        <w:t xml:space="preserve">When SCS was plotted as function of IMI status by parity using the raw data, most bacterial species (with the exception of </w:t>
      </w:r>
      <w:r w:rsidRPr="000157A5">
        <w:rPr>
          <w:rFonts w:ascii="Times New Roman" w:hAnsi="Times New Roman" w:cs="Times New Roman"/>
          <w:i/>
          <w:iCs/>
          <w:sz w:val="24"/>
          <w:szCs w:val="24"/>
        </w:rPr>
        <w:t xml:space="preserve">S. hyicus, </w:t>
      </w:r>
      <w:r w:rsidRPr="000157A5">
        <w:rPr>
          <w:rFonts w:ascii="Times New Roman" w:hAnsi="Times New Roman" w:cs="Times New Roman"/>
          <w:sz w:val="24"/>
          <w:szCs w:val="24"/>
        </w:rPr>
        <w:t>n</w:t>
      </w:r>
      <w:r w:rsidR="008440FE">
        <w:rPr>
          <w:rFonts w:ascii="Times New Roman" w:hAnsi="Times New Roman" w:cs="Times New Roman"/>
          <w:sz w:val="24"/>
          <w:szCs w:val="24"/>
        </w:rPr>
        <w:t> </w:t>
      </w:r>
      <w:r w:rsidRPr="000157A5">
        <w:rPr>
          <w:rFonts w:ascii="Times New Roman" w:hAnsi="Times New Roman" w:cs="Times New Roman"/>
          <w:sz w:val="24"/>
          <w:szCs w:val="24"/>
        </w:rPr>
        <w:t>=</w:t>
      </w:r>
      <w:r w:rsidR="008440FE">
        <w:rPr>
          <w:rFonts w:ascii="Times New Roman" w:hAnsi="Times New Roman" w:cs="Times New Roman"/>
          <w:sz w:val="24"/>
          <w:szCs w:val="24"/>
        </w:rPr>
        <w:t> </w:t>
      </w:r>
      <w:r w:rsidRPr="000157A5">
        <w:rPr>
          <w:rFonts w:ascii="Times New Roman" w:hAnsi="Times New Roman" w:cs="Times New Roman"/>
          <w:sz w:val="24"/>
          <w:szCs w:val="24"/>
        </w:rPr>
        <w:t>6 observations) had a relatively constant effect on SCS regardless of parity.</w:t>
      </w:r>
      <w:r w:rsidRPr="000713BC">
        <w:rPr>
          <w:rFonts w:ascii="Times New Roman" w:hAnsi="Times New Roman" w:cs="Times New Roman"/>
          <w:sz w:val="24"/>
          <w:szCs w:val="24"/>
        </w:rPr>
        <w:t xml:space="preserve"> A </w:t>
      </w:r>
      <w:r w:rsidRPr="00D03DE9">
        <w:rPr>
          <w:rFonts w:ascii="Times New Roman" w:hAnsi="Times New Roman" w:cs="Times New Roman"/>
          <w:sz w:val="24"/>
          <w:szCs w:val="24"/>
        </w:rPr>
        <w:t>model with an interaction term between IMI status and parity found that the interaction between IMI status and parity was not significant (</w:t>
      </w:r>
      <w:r w:rsidR="00202F6A" w:rsidRPr="00202F6A">
        <w:rPr>
          <w:rFonts w:ascii="Times New Roman" w:hAnsi="Times New Roman" w:cs="Times New Roman"/>
          <w:i/>
          <w:sz w:val="24"/>
          <w:szCs w:val="24"/>
        </w:rPr>
        <w:t>P</w:t>
      </w:r>
      <w:r w:rsidR="003C472F">
        <w:rPr>
          <w:rFonts w:ascii="Times New Roman" w:hAnsi="Times New Roman" w:cs="Times New Roman"/>
          <w:sz w:val="24"/>
          <w:szCs w:val="24"/>
        </w:rPr>
        <w:t> </w:t>
      </w:r>
      <w:r w:rsidRPr="00D03DE9">
        <w:rPr>
          <w:rFonts w:ascii="Times New Roman" w:hAnsi="Times New Roman" w:cs="Times New Roman"/>
          <w:sz w:val="24"/>
          <w:szCs w:val="24"/>
        </w:rPr>
        <w:t>=</w:t>
      </w:r>
      <w:r w:rsidR="003C472F">
        <w:rPr>
          <w:rFonts w:ascii="Times New Roman" w:hAnsi="Times New Roman" w:cs="Times New Roman"/>
          <w:sz w:val="24"/>
          <w:szCs w:val="24"/>
        </w:rPr>
        <w:t> </w:t>
      </w:r>
      <w:r w:rsidRPr="00D03DE9">
        <w:rPr>
          <w:rFonts w:ascii="Times New Roman" w:hAnsi="Times New Roman" w:cs="Times New Roman"/>
          <w:sz w:val="24"/>
          <w:szCs w:val="24"/>
        </w:rPr>
        <w:t>0.86), but parity and bacterial species separately were both significant predictors of SCS (</w:t>
      </w:r>
      <w:r w:rsidR="00202F6A" w:rsidRPr="00202F6A">
        <w:rPr>
          <w:rFonts w:ascii="Times New Roman" w:hAnsi="Times New Roman" w:cs="Times New Roman"/>
          <w:i/>
          <w:sz w:val="24"/>
          <w:szCs w:val="24"/>
        </w:rPr>
        <w:t>P</w:t>
      </w:r>
      <w:r w:rsidR="00EC107A">
        <w:rPr>
          <w:rFonts w:ascii="Times New Roman" w:hAnsi="Times New Roman" w:cs="Times New Roman"/>
          <w:sz w:val="24"/>
          <w:szCs w:val="24"/>
        </w:rPr>
        <w:t> </w:t>
      </w:r>
      <w:r w:rsidR="00AF00BE">
        <w:rPr>
          <w:rFonts w:ascii="Times New Roman" w:hAnsi="Times New Roman" w:cs="Times New Roman"/>
          <w:sz w:val="24"/>
          <w:szCs w:val="24"/>
        </w:rPr>
        <w:t>&lt; </w:t>
      </w:r>
      <w:r w:rsidRPr="00D03DE9">
        <w:rPr>
          <w:rFonts w:ascii="Times New Roman" w:hAnsi="Times New Roman" w:cs="Times New Roman"/>
          <w:sz w:val="24"/>
          <w:szCs w:val="24"/>
        </w:rPr>
        <w:t>0.001). A model was attempted with a three-way interaction term between DIM (3-degree polynomial term), IMI status, and parity, but would not converge due to complete data separation. An additive model with DIM (3-degree polynomial term), IMI status, and parity found all three variables to be statistically significant (</w:t>
      </w:r>
      <w:r w:rsidR="00202F6A" w:rsidRPr="00202F6A">
        <w:rPr>
          <w:rFonts w:ascii="Times New Roman" w:hAnsi="Times New Roman" w:cs="Times New Roman"/>
          <w:i/>
          <w:sz w:val="24"/>
          <w:szCs w:val="24"/>
        </w:rPr>
        <w:t>P</w:t>
      </w:r>
      <w:r w:rsidR="00EC107A">
        <w:rPr>
          <w:rFonts w:ascii="Times New Roman" w:hAnsi="Times New Roman" w:cs="Times New Roman"/>
          <w:sz w:val="24"/>
          <w:szCs w:val="24"/>
        </w:rPr>
        <w:t> </w:t>
      </w:r>
      <w:r w:rsidR="00AF00BE">
        <w:rPr>
          <w:rFonts w:ascii="Times New Roman" w:hAnsi="Times New Roman" w:cs="Times New Roman"/>
          <w:sz w:val="24"/>
          <w:szCs w:val="24"/>
        </w:rPr>
        <w:t>&lt; </w:t>
      </w:r>
      <w:r w:rsidRPr="00D03DE9">
        <w:rPr>
          <w:rFonts w:ascii="Times New Roman" w:hAnsi="Times New Roman" w:cs="Times New Roman"/>
          <w:sz w:val="24"/>
          <w:szCs w:val="24"/>
        </w:rPr>
        <w:t xml:space="preserve">0.001) predictors of SCS. When compared to the model with only DIM and IMI status, the model including parity changed the coefficients for each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 group by </w:t>
      </w:r>
      <w:r w:rsidR="00833730">
        <w:rPr>
          <w:rFonts w:ascii="Times New Roman" w:hAnsi="Times New Roman" w:cs="Times New Roman"/>
          <w:sz w:val="24"/>
          <w:szCs w:val="24"/>
        </w:rPr>
        <w:t>≤ </w:t>
      </w:r>
      <w:r w:rsidRPr="00D03DE9">
        <w:rPr>
          <w:rFonts w:ascii="Times New Roman" w:hAnsi="Times New Roman" w:cs="Times New Roman"/>
          <w:sz w:val="24"/>
          <w:szCs w:val="24"/>
        </w:rPr>
        <w:t xml:space="preserve">5%, and standard errors by </w:t>
      </w:r>
      <w:r w:rsidR="00833730">
        <w:rPr>
          <w:rFonts w:ascii="Times New Roman" w:hAnsi="Times New Roman" w:cs="Times New Roman"/>
          <w:sz w:val="24"/>
          <w:szCs w:val="24"/>
        </w:rPr>
        <w:t>≤</w:t>
      </w:r>
      <w:r w:rsidR="00217080">
        <w:rPr>
          <w:rFonts w:ascii="Times New Roman" w:hAnsi="Times New Roman" w:cs="Times New Roman"/>
          <w:sz w:val="24"/>
          <w:szCs w:val="24"/>
        </w:rPr>
        <w:t> </w:t>
      </w:r>
      <w:r w:rsidRPr="00D03DE9">
        <w:rPr>
          <w:rFonts w:ascii="Times New Roman" w:hAnsi="Times New Roman" w:cs="Times New Roman"/>
          <w:sz w:val="24"/>
          <w:szCs w:val="24"/>
        </w:rPr>
        <w:t>1%. As the effect of parity was the same across all groups of IMI status, and the impact of its inclusion was minimal on the coefficients of the variable of interest, only results from the model including DIM (3-degree polynomial term) and IMI status on quarter SCS are presented in the interest of simplicity.</w:t>
      </w:r>
      <w:commentRangeEnd w:id="97"/>
      <w:r w:rsidRPr="00D03DE9">
        <w:rPr>
          <w:rStyle w:val="CommentReference"/>
          <w:rFonts w:ascii="Times New Roman" w:hAnsi="Times New Roman" w:cs="Times New Roman"/>
          <w:sz w:val="24"/>
          <w:szCs w:val="24"/>
        </w:rPr>
        <w:commentReference w:id="97"/>
      </w:r>
      <w:commentRangeEnd w:id="98"/>
      <w:r w:rsidR="004272E2">
        <w:rPr>
          <w:rStyle w:val="CommentReference"/>
        </w:rPr>
        <w:commentReference w:id="98"/>
      </w:r>
      <w:commentRangeEnd w:id="99"/>
      <w:r w:rsidR="00FC3AAD">
        <w:rPr>
          <w:rStyle w:val="CommentReference"/>
        </w:rPr>
        <w:commentReference w:id="99"/>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proofErr w:type="spellStart"/>
      <w:r w:rsidR="00105503" w:rsidRPr="00105503">
        <w:rPr>
          <w:rFonts w:ascii="Times New Roman" w:hAnsi="Times New Roman" w:cs="Times New Roman"/>
          <w:sz w:val="24"/>
          <w:szCs w:val="24"/>
        </w:rPr>
        <w:t>SaM</w:t>
      </w:r>
      <w:proofErr w:type="spellEnd"/>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ins w:id="100" w:author="Dufour Simon" w:date="2024-06-05T16:39:00Z">
        <w:r w:rsidR="00FC3AAD">
          <w:rPr>
            <w:rFonts w:ascii="Times New Roman" w:hAnsi="Times New Roman" w:cs="Times New Roman"/>
            <w:sz w:val="24"/>
            <w:szCs w:val="24"/>
          </w:rPr>
          <w:t>-</w:t>
        </w:r>
      </w:ins>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proofErr w:type="spellStart"/>
      <w:r w:rsidR="00892A68" w:rsidRPr="00892A68">
        <w:rPr>
          <w:rFonts w:ascii="Times New Roman" w:hAnsi="Times New Roman" w:cs="Times New Roman"/>
          <w:sz w:val="24"/>
          <w:szCs w:val="24"/>
        </w:rPr>
        <w:t>SaM</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3857F5AD"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species 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w:t>
      </w:r>
      <w:r w:rsidRPr="00D03DE9">
        <w:rPr>
          <w:rFonts w:ascii="Times New Roman" w:hAnsi="Times New Roman" w:cs="Times New Roman"/>
          <w:sz w:val="24"/>
          <w:szCs w:val="24"/>
        </w:rPr>
        <w:lastRenderedPageBreak/>
        <w:t xml:space="preserve">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101" w:name="_Hlk167253672"/>
    </w:p>
    <w:p w14:paraId="2C078C98" w14:textId="3ABFA5E0" w:rsidR="00FF3370" w:rsidRPr="005A5FE6" w:rsidRDefault="00FF3370" w:rsidP="00704D01">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17F97FED" w14:textId="0F192B95"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proofErr w:type="spellStart"/>
      <w:r w:rsidR="00C4527C" w:rsidRPr="005A4BE4">
        <w:rPr>
          <w:rFonts w:ascii="Times New Roman" w:hAnsi="Times New Roman" w:cs="Times New Roman"/>
          <w:bCs/>
          <w:sz w:val="24"/>
          <w:szCs w:val="24"/>
        </w:rPr>
        <w:t>SaM</w:t>
      </w:r>
      <w:proofErr w:type="spellEnd"/>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proofErr w:type="spellStart"/>
      <w:r w:rsidR="005A4BE4" w:rsidRPr="005A4BE4">
        <w:rPr>
          <w:rFonts w:ascii="Times New Roman" w:hAnsi="Times New Roman" w:cs="Times New Roman"/>
          <w:sz w:val="24"/>
          <w:szCs w:val="24"/>
        </w:rPr>
        <w:t>SaM</w:t>
      </w:r>
      <w:proofErr w:type="spellEnd"/>
      <w:r w:rsidRPr="00C66EE7">
        <w:rPr>
          <w:rFonts w:ascii="Times New Roman" w:hAnsi="Times New Roman" w:cs="Times New Roman"/>
          <w:sz w:val="24"/>
          <w:szCs w:val="24"/>
        </w:rPr>
        <w:t xml:space="preserve">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4217280C"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proofErr w:type="spellStart"/>
      <w:r w:rsidR="00D703AA" w:rsidRPr="00D703AA">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3D1CC9" w:rsidRPr="00D703AA">
        <w:rPr>
          <w:rFonts w:ascii="Times New Roman" w:hAnsi="Times New Roman" w:cs="Times New Roman"/>
          <w:i/>
          <w:iCs/>
          <w:sz w:val="24"/>
          <w:szCs w:val="24"/>
        </w:rPr>
        <w:t>S</w:t>
      </w:r>
      <w:r w:rsidRPr="00D703AA">
        <w:rPr>
          <w:rFonts w:ascii="Times New Roman" w:hAnsi="Times New Roman" w:cs="Times New Roman"/>
          <w:i/>
          <w:iCs/>
          <w:sz w:val="24"/>
          <w:szCs w:val="24"/>
        </w:rPr>
        <w:t>taphylococcus</w:t>
      </w:r>
      <w:r>
        <w:rPr>
          <w:rFonts w:ascii="Times New Roman" w:hAnsi="Times New Roman" w:cs="Times New Roman"/>
          <w:sz w:val="24"/>
          <w:szCs w:val="24"/>
        </w:rPr>
        <w:t xml:space="preserve"> 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work </w:t>
      </w:r>
      <w:r w:rsidRPr="005A5FE6">
        <w:rPr>
          <w:rFonts w:ascii="Times New Roman" w:hAnsi="Times New Roman" w:cs="Times New Roman"/>
          <w:sz w:val="24"/>
          <w:szCs w:val="24"/>
        </w:rPr>
        <w:t xml:space="preserve">focused on </w:t>
      </w:r>
      <w:proofErr w:type="spellStart"/>
      <w:r w:rsidR="004B241E" w:rsidRPr="004B241E">
        <w:rPr>
          <w:rFonts w:ascii="Times New Roman" w:hAnsi="Times New Roman" w:cs="Times New Roman"/>
          <w:sz w:val="24"/>
          <w:szCs w:val="24"/>
        </w:rPr>
        <w:t>SaM</w:t>
      </w:r>
      <w:proofErr w:type="spellEnd"/>
      <w:r>
        <w:rPr>
          <w:rFonts w:ascii="Times New Roman" w:hAnsi="Times New Roman" w:cs="Times New Roman"/>
          <w:sz w:val="24"/>
          <w:szCs w:val="24"/>
        </w:rPr>
        <w:t xml:space="preserve"> epidemiology</w:t>
      </w:r>
      <w:r w:rsidR="00833286">
        <w:rPr>
          <w:rFonts w:ascii="Times New Roman" w:hAnsi="Times New Roman" w:cs="Times New Roman"/>
          <w:sz w:val="24"/>
          <w:szCs w:val="24"/>
        </w:rPr>
        <w:t xml:space="preserve"> and</w:t>
      </w:r>
      <w:r w:rsidRPr="005A5FE6">
        <w:rPr>
          <w:rFonts w:ascii="Times New Roman" w:hAnsi="Times New Roman" w:cs="Times New Roman"/>
          <w:sz w:val="24"/>
          <w:szCs w:val="24"/>
        </w:rPr>
        <w:t xml:space="preserve"> </w:t>
      </w:r>
      <w:r>
        <w:rPr>
          <w:rFonts w:ascii="Times New Roman" w:hAnsi="Times New Roman" w:cs="Times New Roman"/>
          <w:sz w:val="24"/>
          <w:szCs w:val="24"/>
        </w:rPr>
        <w:t>similar to</w:t>
      </w:r>
      <w:r w:rsidRPr="005A5FE6">
        <w:rPr>
          <w:rFonts w:ascii="Times New Roman" w:hAnsi="Times New Roman" w:cs="Times New Roman"/>
          <w:sz w:val="24"/>
          <w:szCs w:val="24"/>
        </w:rPr>
        <w:t xml:space="preserve"> </w:t>
      </w:r>
      <w:r w:rsidRPr="005A5FE6">
        <w:rPr>
          <w:rFonts w:ascii="Times New Roman" w:hAnsi="Times New Roman" w:cs="Times New Roman"/>
          <w:noProof/>
          <w:sz w:val="24"/>
          <w:szCs w:val="24"/>
        </w:rPr>
        <w:t>Peña-Mosca et al. (2023)</w:t>
      </w:r>
      <w:r w:rsidR="00833286">
        <w:rPr>
          <w:rFonts w:ascii="Times New Roman" w:hAnsi="Times New Roman" w:cs="Times New Roman"/>
          <w:noProof/>
          <w:sz w:val="24"/>
          <w:szCs w:val="24"/>
        </w:rPr>
        <w:t>,</w:t>
      </w:r>
      <w:r w:rsidRPr="005A5FE6">
        <w:rPr>
          <w:rFonts w:ascii="Times New Roman" w:hAnsi="Times New Roman" w:cs="Times New Roman"/>
          <w:noProof/>
          <w:sz w:val="24"/>
          <w:szCs w:val="24"/>
        </w:rPr>
        <w:t xml:space="preserve"> </w:t>
      </w:r>
      <w:r>
        <w:rPr>
          <w:rFonts w:ascii="Times New Roman" w:hAnsi="Times New Roman" w:cs="Times New Roman"/>
          <w:noProof/>
          <w:sz w:val="24"/>
          <w:szCs w:val="24"/>
        </w:rPr>
        <w:t xml:space="preserve">we included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data in our analysis. 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w:t>
      </w:r>
      <w:r>
        <w:rPr>
          <w:rFonts w:ascii="Times New Roman" w:hAnsi="Times New Roman" w:cs="Times New Roman"/>
          <w:noProof/>
          <w:sz w:val="24"/>
          <w:szCs w:val="24"/>
        </w:rPr>
        <w:lastRenderedPageBreak/>
        <w:t xml:space="preserve">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healthy/no growth</w:t>
      </w:r>
      <w:r w:rsidR="00477495">
        <w:rPr>
          <w:rFonts w:ascii="Times New Roman" w:hAnsi="Times New Roman" w:cs="Times New Roman"/>
          <w:noProof/>
          <w:sz w:val="24"/>
          <w:szCs w:val="24"/>
        </w:rPr>
        <w:t xml:space="preserve"> </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sidR="00E23A48">
        <w:rPr>
          <w:rFonts w:ascii="Times New Roman" w:hAnsi="Times New Roman" w:cs="Times New Roman"/>
          <w:sz w:val="24"/>
          <w:szCs w:val="24"/>
        </w:rPr>
        <w:t xml:space="preserve">frequently </w:t>
      </w:r>
      <w:r w:rsidRPr="005A5FE6">
        <w:rPr>
          <w:rFonts w:ascii="Times New Roman" w:hAnsi="Times New Roman" w:cs="Times New Roman"/>
          <w:sz w:val="24"/>
          <w:szCs w:val="24"/>
        </w:rPr>
        <w:t xml:space="preserve">found </w:t>
      </w:r>
      <w:r w:rsidR="00277E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A56986" w:rsidRPr="003C3377">
        <w:rPr>
          <w:rFonts w:ascii="Times New Roman" w:hAnsi="Times New Roman" w:cs="Times New Roman"/>
          <w:i/>
          <w:iCs/>
          <w:sz w:val="24"/>
          <w:szCs w:val="24"/>
        </w:rPr>
        <w:t xml:space="preserve">Staph.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proofErr w:type="spellStart"/>
      <w:r w:rsidR="004B241E" w:rsidRPr="004B241E">
        <w:rPr>
          <w:rFonts w:ascii="Times New Roman" w:hAnsi="Times New Roman" w:cs="Times New Roman"/>
          <w:sz w:val="24"/>
          <w:szCs w:val="24"/>
        </w:rPr>
        <w:t>SaM</w:t>
      </w:r>
      <w:proofErr w:type="spellEnd"/>
      <w:r w:rsidR="00155E84" w:rsidRPr="003C3377">
        <w:rPr>
          <w:rFonts w:ascii="Times New Roman" w:hAnsi="Times New Roman" w:cs="Times New Roman"/>
          <w:sz w:val="24"/>
          <w:szCs w:val="24"/>
        </w:rPr>
        <w:t xml:space="preserve"> 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Pr="003C3377">
        <w:rPr>
          <w:rFonts w:ascii="Times New Roman" w:hAnsi="Times New Roman" w:cs="Times New Roman"/>
          <w:i/>
          <w:iCs/>
          <w:sz w:val="24"/>
          <w:szCs w:val="24"/>
        </w:rPr>
        <w:t>Staph.</w:t>
      </w:r>
      <w:r w:rsidRPr="003C3377">
        <w:rPr>
          <w:rFonts w:ascii="Times New Roman" w:hAnsi="Times New Roman" w:cs="Times New Roman"/>
          <w:sz w:val="24"/>
          <w:szCs w:val="24"/>
        </w:rPr>
        <w:t xml:space="preserve"> species in this population of small to midsize organic farms was similar to previous studies describing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31A26A6A" w:rsidR="00FF3370" w:rsidRPr="005A5FE6" w:rsidRDefault="00FF3370" w:rsidP="00704D01">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as the </w:t>
      </w:r>
      <w:r w:rsidRPr="005A5F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on these </w:t>
      </w:r>
      <w:r w:rsidR="00C42DC4">
        <w:rPr>
          <w:rFonts w:ascii="Times New Roman" w:hAnsi="Times New Roman" w:cs="Times New Roman"/>
          <w:sz w:val="24"/>
          <w:szCs w:val="24"/>
        </w:rPr>
        <w:t xml:space="preserve">organic </w:t>
      </w:r>
      <w:r w:rsidRPr="005A5FE6">
        <w:rPr>
          <w:rFonts w:ascii="Times New Roman" w:hAnsi="Times New Roman" w:cs="Times New Roman"/>
          <w:sz w:val="24"/>
          <w:szCs w:val="24"/>
        </w:rPr>
        <w:t xml:space="preserve">farms are under different selective pressures than those </w:t>
      </w:r>
      <w:r w:rsidRPr="003D76F9">
        <w:rPr>
          <w:rFonts w:ascii="Times New Roman" w:hAnsi="Times New Roman" w:cs="Times New Roman"/>
          <w:sz w:val="24"/>
          <w:szCs w:val="24"/>
        </w:rPr>
        <w:t xml:space="preserve">causing IMI on conventional farms, there was the potential that </w:t>
      </w:r>
      <w:r w:rsidR="006E4164" w:rsidRPr="003D76F9">
        <w:rPr>
          <w:rFonts w:ascii="Times New Roman" w:hAnsi="Times New Roman" w:cs="Times New Roman"/>
          <w:sz w:val="24"/>
          <w:szCs w:val="24"/>
        </w:rPr>
        <w:t>a given</w:t>
      </w:r>
      <w:r w:rsidRPr="003D76F9">
        <w:rPr>
          <w:rFonts w:ascii="Times New Roman" w:hAnsi="Times New Roman" w:cs="Times New Roman"/>
          <w:sz w:val="24"/>
          <w:szCs w:val="24"/>
        </w:rPr>
        <w:t xml:space="preserve"> species may differ </w:t>
      </w:r>
      <w:ins w:id="102" w:author="Adkins, Pamela R." w:date="2024-06-03T14:16:00Z">
        <w:r w:rsidR="00844F04">
          <w:rPr>
            <w:rFonts w:ascii="Times New Roman" w:hAnsi="Times New Roman" w:cs="Times New Roman"/>
            <w:sz w:val="24"/>
            <w:szCs w:val="24"/>
          </w:rPr>
          <w:t xml:space="preserve">in </w:t>
        </w:r>
      </w:ins>
      <w:r w:rsidR="00A83BAD" w:rsidRPr="003D76F9">
        <w:rPr>
          <w:rFonts w:ascii="Times New Roman" w:hAnsi="Times New Roman" w:cs="Times New Roman"/>
          <w:sz w:val="24"/>
          <w:szCs w:val="24"/>
        </w:rPr>
        <w:t>its</w:t>
      </w:r>
      <w:r w:rsidRPr="003D76F9">
        <w:rPr>
          <w:rFonts w:ascii="Times New Roman" w:hAnsi="Times New Roman" w:cs="Times New Roman"/>
          <w:sz w:val="24"/>
          <w:szCs w:val="24"/>
        </w:rPr>
        <w:t xml:space="preserve"> </w:t>
      </w:r>
      <w:r w:rsidR="005C7AB4" w:rsidRPr="003D76F9">
        <w:rPr>
          <w:rFonts w:ascii="Times New Roman" w:hAnsi="Times New Roman" w:cs="Times New Roman"/>
          <w:sz w:val="24"/>
          <w:szCs w:val="24"/>
        </w:rPr>
        <w:t xml:space="preserve">effect on SCC </w:t>
      </w:r>
      <w:r w:rsidRPr="003D76F9">
        <w:rPr>
          <w:rFonts w:ascii="Times New Roman" w:hAnsi="Times New Roman" w:cs="Times New Roman"/>
          <w:sz w:val="24"/>
          <w:szCs w:val="24"/>
        </w:rPr>
        <w:t>and interaction with the host.</w:t>
      </w:r>
      <w:r w:rsidR="00A6786B" w:rsidRPr="003D76F9">
        <w:rPr>
          <w:rFonts w:ascii="Times New Roman" w:hAnsi="Times New Roman" w:cs="Times New Roman"/>
          <w:sz w:val="24"/>
          <w:szCs w:val="24"/>
        </w:rPr>
        <w:t xml:space="preserve"> For example, it is unknown if dominant</w:t>
      </w:r>
      <w:r w:rsidRPr="003D76F9">
        <w:rPr>
          <w:rFonts w:ascii="Times New Roman" w:hAnsi="Times New Roman" w:cs="Times New Roman"/>
          <w:sz w:val="24"/>
          <w:szCs w:val="24"/>
        </w:rPr>
        <w:t xml:space="preserve"> </w:t>
      </w:r>
      <w:r w:rsidR="00A6786B" w:rsidRPr="003D76F9">
        <w:rPr>
          <w:rFonts w:ascii="Times New Roman" w:hAnsi="Times New Roman" w:cs="Times New Roman"/>
          <w:i/>
          <w:iCs/>
          <w:sz w:val="24"/>
          <w:szCs w:val="24"/>
        </w:rPr>
        <w:t xml:space="preserve">S. chromogenes </w:t>
      </w:r>
      <w:r w:rsidR="00A6786B" w:rsidRPr="003D76F9">
        <w:rPr>
          <w:rFonts w:ascii="Times New Roman" w:hAnsi="Times New Roman" w:cs="Times New Roman"/>
          <w:sz w:val="24"/>
          <w:szCs w:val="24"/>
        </w:rPr>
        <w:t xml:space="preserve">strains differ between conventional and organic herds. </w:t>
      </w:r>
      <w:commentRangeStart w:id="103"/>
      <w:r w:rsidR="004A4669" w:rsidRPr="003D76F9">
        <w:rPr>
          <w:rFonts w:ascii="Times New Roman" w:hAnsi="Times New Roman" w:cs="Times New Roman"/>
          <w:sz w:val="24"/>
          <w:szCs w:val="24"/>
        </w:rPr>
        <w:t>Although we did not test this specific hypothesis</w:t>
      </w:r>
      <w:r w:rsidRPr="003D76F9">
        <w:rPr>
          <w:rFonts w:ascii="Times New Roman" w:hAnsi="Times New Roman" w:cs="Times New Roman"/>
          <w:sz w:val="24"/>
          <w:szCs w:val="24"/>
        </w:rPr>
        <w:t xml:space="preserve">, we found </w:t>
      </w:r>
      <w:r w:rsidR="00634B8F" w:rsidRPr="003D76F9">
        <w:rPr>
          <w:rFonts w:ascii="Times New Roman" w:hAnsi="Times New Roman" w:cs="Times New Roman"/>
          <w:sz w:val="24"/>
          <w:szCs w:val="24"/>
        </w:rPr>
        <w:t xml:space="preserve">no evidence </w:t>
      </w:r>
      <w:r w:rsidR="000B35EB">
        <w:rPr>
          <w:rFonts w:ascii="Times New Roman" w:hAnsi="Times New Roman" w:cs="Times New Roman"/>
          <w:sz w:val="24"/>
          <w:szCs w:val="24"/>
        </w:rPr>
        <w:t>that</w:t>
      </w:r>
      <w:r w:rsidR="00DB128B">
        <w:rPr>
          <w:rFonts w:ascii="Times New Roman" w:hAnsi="Times New Roman" w:cs="Times New Roman"/>
          <w:sz w:val="24"/>
          <w:szCs w:val="24"/>
        </w:rPr>
        <w:t xml:space="preserve"> a given species may vary in effect </w:t>
      </w:r>
      <w:r w:rsidR="00DB128B">
        <w:rPr>
          <w:rFonts w:ascii="Times New Roman" w:hAnsi="Times New Roman" w:cs="Times New Roman"/>
          <w:sz w:val="24"/>
          <w:szCs w:val="24"/>
        </w:rPr>
        <w:lastRenderedPageBreak/>
        <w:t>on SCC</w:t>
      </w:r>
      <w:r w:rsidR="00634B8F" w:rsidRPr="003D76F9">
        <w:rPr>
          <w:rFonts w:ascii="Times New Roman" w:hAnsi="Times New Roman" w:cs="Times New Roman"/>
          <w:sz w:val="24"/>
          <w:szCs w:val="24"/>
        </w:rPr>
        <w:t xml:space="preserve"> in the current study</w:t>
      </w:r>
      <w:r w:rsidR="004A4669" w:rsidRPr="003D76F9">
        <w:rPr>
          <w:rFonts w:ascii="Times New Roman" w:hAnsi="Times New Roman" w:cs="Times New Roman"/>
          <w:sz w:val="24"/>
          <w:szCs w:val="24"/>
        </w:rPr>
        <w:t>.</w:t>
      </w:r>
      <w:commentRangeEnd w:id="103"/>
      <w:r w:rsidR="00EC7F11">
        <w:rPr>
          <w:rStyle w:val="CommentReference"/>
        </w:rPr>
        <w:commentReference w:id="103"/>
      </w:r>
      <w:r w:rsidR="004A4669" w:rsidRPr="003D76F9">
        <w:rPr>
          <w:rFonts w:ascii="Times New Roman" w:hAnsi="Times New Roman" w:cs="Times New Roman"/>
          <w:sz w:val="24"/>
          <w:szCs w:val="24"/>
        </w:rPr>
        <w:t xml:space="preserve"> S</w:t>
      </w:r>
      <w:r w:rsidRPr="003D76F9">
        <w:rPr>
          <w:rFonts w:ascii="Times New Roman" w:hAnsi="Times New Roman" w:cs="Times New Roman"/>
          <w:sz w:val="24"/>
          <w:szCs w:val="24"/>
        </w:rPr>
        <w:t xml:space="preserve">imilar to previous work describing the effect of different </w:t>
      </w:r>
      <w:r w:rsidRPr="003D76F9">
        <w:rPr>
          <w:rFonts w:ascii="Times New Roman" w:hAnsi="Times New Roman" w:cs="Times New Roman"/>
          <w:i/>
          <w:iCs/>
          <w:sz w:val="24"/>
          <w:szCs w:val="24"/>
        </w:rPr>
        <w:t>Staph.</w:t>
      </w:r>
      <w:r w:rsidRPr="003D76F9">
        <w:rPr>
          <w:rFonts w:ascii="Times New Roman" w:hAnsi="Times New Roman" w:cs="Times New Roman"/>
          <w:sz w:val="24"/>
          <w:szCs w:val="24"/>
        </w:rPr>
        <w:t xml:space="preserve"> species on quarter SCC (using isolates from multiple herds and genotypic methods or MALDI-TOF for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2607E0" w:rsidRPr="003D76F9">
        <w:rPr>
          <w:rFonts w:ascii="Times New Roman" w:hAnsi="Times New Roman" w:cs="Times New Roman"/>
          <w:sz w:val="24"/>
          <w:szCs w:val="24"/>
        </w:rPr>
        <w:t>A</w:t>
      </w:r>
      <w:r w:rsidR="00F44902" w:rsidRPr="003D76F9">
        <w:rPr>
          <w:rFonts w:ascii="Times New Roman" w:hAnsi="Times New Roman" w:cs="Times New Roman"/>
          <w:sz w:val="24"/>
          <w:szCs w:val="24"/>
        </w:rPr>
        <w:t xml:space="preserve">lthough </w:t>
      </w:r>
      <w:r w:rsidR="00B0033E" w:rsidRPr="003D76F9">
        <w:rPr>
          <w:rFonts w:ascii="Times New Roman" w:hAnsi="Times New Roman" w:cs="Times New Roman"/>
          <w:sz w:val="24"/>
          <w:szCs w:val="24"/>
        </w:rPr>
        <w:t xml:space="preserve">differences in study design </w:t>
      </w:r>
      <w:r w:rsidR="00DF76CC" w:rsidRPr="003D76F9">
        <w:rPr>
          <w:rFonts w:ascii="Times New Roman" w:hAnsi="Times New Roman" w:cs="Times New Roman"/>
          <w:sz w:val="24"/>
          <w:szCs w:val="24"/>
        </w:rPr>
        <w:t>preclude</w:t>
      </w:r>
      <w:r w:rsidR="00B0033E" w:rsidRPr="003D76F9">
        <w:rPr>
          <w:rFonts w:ascii="Times New Roman" w:hAnsi="Times New Roman" w:cs="Times New Roman"/>
          <w:sz w:val="24"/>
          <w:szCs w:val="24"/>
        </w:rPr>
        <w:t xml:space="preserve"> direct comparison of species-level effect on SCC</w:t>
      </w:r>
      <w:r w:rsidR="00A66DCF" w:rsidRPr="003D76F9">
        <w:rPr>
          <w:rFonts w:ascii="Times New Roman" w:hAnsi="Times New Roman" w:cs="Times New Roman"/>
          <w:sz w:val="24"/>
          <w:szCs w:val="24"/>
        </w:rPr>
        <w:t xml:space="preserve"> across publications</w:t>
      </w:r>
      <w:r w:rsidR="009E6EDF" w:rsidRPr="003D76F9">
        <w:rPr>
          <w:rFonts w:ascii="Times New Roman" w:hAnsi="Times New Roman" w:cs="Times New Roman"/>
          <w:sz w:val="24"/>
          <w:szCs w:val="24"/>
        </w:rPr>
        <w:t>, s</w:t>
      </w:r>
      <w:r w:rsidR="00DF76CC" w:rsidRPr="003D76F9">
        <w:rPr>
          <w:rFonts w:ascii="Times New Roman" w:hAnsi="Times New Roman" w:cs="Times New Roman"/>
          <w:sz w:val="24"/>
          <w:szCs w:val="24"/>
        </w:rPr>
        <w:t>imilar</w:t>
      </w:r>
      <w:r w:rsidR="009E6EDF" w:rsidRPr="003D76F9">
        <w:rPr>
          <w:rFonts w:ascii="Times New Roman" w:hAnsi="Times New Roman" w:cs="Times New Roman"/>
          <w:sz w:val="24"/>
          <w:szCs w:val="24"/>
        </w:rPr>
        <w:t xml:space="preserve"> general trends </w:t>
      </w:r>
      <w:r w:rsidR="00EC7F11">
        <w:rPr>
          <w:rFonts w:ascii="Times New Roman" w:hAnsi="Times New Roman" w:cs="Times New Roman"/>
          <w:sz w:val="24"/>
          <w:szCs w:val="24"/>
        </w:rPr>
        <w:t>we</w:t>
      </w:r>
      <w:r w:rsidR="00EC7F11" w:rsidRPr="003D76F9">
        <w:rPr>
          <w:rFonts w:ascii="Times New Roman" w:hAnsi="Times New Roman" w:cs="Times New Roman"/>
          <w:sz w:val="24"/>
          <w:szCs w:val="24"/>
        </w:rPr>
        <w:t xml:space="preserve">re </w:t>
      </w:r>
      <w:r w:rsidR="009E6EDF" w:rsidRPr="003D76F9">
        <w:rPr>
          <w:rFonts w:ascii="Times New Roman" w:hAnsi="Times New Roman" w:cs="Times New Roman"/>
          <w:sz w:val="24"/>
          <w:szCs w:val="24"/>
        </w:rPr>
        <w:t>observed</w:t>
      </w:r>
      <w:r w:rsidR="00B0033E" w:rsidRPr="003D76F9">
        <w:rPr>
          <w:rFonts w:ascii="Times New Roman" w:hAnsi="Times New Roman" w:cs="Times New Roman"/>
          <w:sz w:val="24"/>
          <w:szCs w:val="24"/>
        </w:rPr>
        <w:t>.</w:t>
      </w:r>
      <w:r w:rsidRPr="003D76F9">
        <w:rPr>
          <w:rFonts w:ascii="Times New Roman" w:hAnsi="Times New Roman" w:cs="Times New Roman"/>
          <w:sz w:val="24"/>
          <w:szCs w:val="24"/>
        </w:rPr>
        <w:t xml:space="preserve"> </w:t>
      </w:r>
      <w:r w:rsidRPr="005A5FE6">
        <w:rPr>
          <w:rFonts w:ascii="Times New Roman" w:hAnsi="Times New Roman" w:cs="Times New Roman"/>
          <w:sz w:val="24"/>
          <w:szCs w:val="24"/>
        </w:rPr>
        <w:t xml:space="preserve">Fry et al. (2014) also found </w:t>
      </w:r>
      <w:r w:rsidRPr="005A5FE6">
        <w:rPr>
          <w:rFonts w:ascii="Times New Roman" w:hAnsi="Times New Roman" w:cs="Times New Roman"/>
          <w:i/>
          <w:iCs/>
          <w:sz w:val="24"/>
          <w:szCs w:val="24"/>
        </w:rPr>
        <w:t xml:space="preserve">S. chromogenes, S. simulans, S. xylosus, S. haemolyticus, S. warneri,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hyicus</w:t>
      </w:r>
      <w:r w:rsidRPr="005A5FE6">
        <w:rPr>
          <w:rFonts w:ascii="Times New Roman" w:hAnsi="Times New Roman" w:cs="Times New Roman"/>
          <w:sz w:val="24"/>
          <w:szCs w:val="24"/>
        </w:rPr>
        <w:t xml:space="preserve"> had a higher quarter SCC than </w:t>
      </w:r>
      <w:r w:rsidR="00746598">
        <w:rPr>
          <w:rFonts w:ascii="Times New Roman" w:hAnsi="Times New Roman" w:cs="Times New Roman"/>
          <w:sz w:val="24"/>
          <w:szCs w:val="24"/>
        </w:rPr>
        <w:t>healthy</w:t>
      </w:r>
      <w:r w:rsidRPr="005A5FE6">
        <w:rPr>
          <w:rFonts w:ascii="Times New Roman" w:hAnsi="Times New Roman" w:cs="Times New Roman"/>
          <w:sz w:val="24"/>
          <w:szCs w:val="24"/>
        </w:rPr>
        <w:t xml:space="preserve"> quarters, as well as </w:t>
      </w:r>
      <w:r w:rsidRPr="005A5FE6">
        <w:rPr>
          <w:rFonts w:ascii="Times New Roman" w:hAnsi="Times New Roman" w:cs="Times New Roman"/>
          <w:i/>
          <w:iCs/>
          <w:sz w:val="24"/>
          <w:szCs w:val="24"/>
        </w:rPr>
        <w:t xml:space="preserve">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epidermidis,</w:t>
      </w:r>
      <w:r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ins w:id="104" w:author="Dufour Simon" w:date="2024-06-05T16:46:00Z">
        <w:r w:rsidR="00EC7F11">
          <w:rPr>
            <w:rFonts w:ascii="Times New Roman" w:hAnsi="Times New Roman" w:cs="Times New Roman"/>
            <w:sz w:val="24"/>
            <w:szCs w:val="24"/>
          </w:rPr>
          <w:t>-</w:t>
        </w:r>
      </w:ins>
      <w:r w:rsidRPr="005A5FE6">
        <w:rPr>
          <w:rFonts w:ascii="Times New Roman" w:hAnsi="Times New Roman" w:cs="Times New Roman"/>
          <w:sz w:val="24"/>
          <w:szCs w:val="24"/>
        </w:rPr>
        <w:t xml:space="preserve">milk samples collected by the Canadian Bovine Mastitis and Milk Quality Research Network, described by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This larger study also found the same six </w:t>
      </w:r>
      <w:del w:id="105" w:author="Caitlin Jeffrey" w:date="2024-06-07T18:03:00Z" w16du:dateUtc="2024-06-07T22:03:00Z">
        <w:r w:rsidRPr="005A5FE6" w:rsidDel="00D915AC">
          <w:rPr>
            <w:rFonts w:ascii="Times New Roman" w:hAnsi="Times New Roman" w:cs="Times New Roman"/>
            <w:sz w:val="24"/>
            <w:szCs w:val="24"/>
          </w:rPr>
          <w:delText>NAS</w:delText>
        </w:r>
      </w:del>
      <w:proofErr w:type="spellStart"/>
      <w:ins w:id="106" w:author="Caitlin Jeffrey" w:date="2024-06-07T18:03:00Z" w16du:dateUtc="2024-06-07T22:03:00Z">
        <w:r w:rsidR="00D915AC">
          <w:rPr>
            <w:rFonts w:ascii="Times New Roman" w:hAnsi="Times New Roman" w:cs="Times New Roman"/>
            <w:sz w:val="24"/>
            <w:szCs w:val="24"/>
          </w:rPr>
          <w:t>SaM</w:t>
        </w:r>
      </w:ins>
      <w:proofErr w:type="spellEnd"/>
      <w:r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Pr="005A5FE6">
        <w:rPr>
          <w:rFonts w:ascii="Times New Roman" w:hAnsi="Times New Roman" w:cs="Times New Roman"/>
          <w:sz w:val="24"/>
          <w:szCs w:val="24"/>
        </w:rPr>
        <w:t xml:space="preserve">quarter SCC above that of </w:t>
      </w:r>
      <w:r w:rsidR="00746598">
        <w:rPr>
          <w:rFonts w:ascii="Times New Roman" w:hAnsi="Times New Roman" w:cs="Times New Roman"/>
          <w:sz w:val="24"/>
          <w:szCs w:val="24"/>
        </w:rPr>
        <w:t>healthy</w:t>
      </w:r>
      <w:r w:rsidRPr="005A5FE6">
        <w:rPr>
          <w:rFonts w:ascii="Times New Roman" w:hAnsi="Times New Roman" w:cs="Times New Roman"/>
          <w:sz w:val="24"/>
          <w:szCs w:val="24"/>
        </w:rPr>
        <w:t xml:space="preserve"> quarters, as well as other staphylococci species included in the current study (</w:t>
      </w:r>
      <w:r w:rsidRPr="005A5FE6">
        <w:rPr>
          <w:rFonts w:ascii="Times New Roman" w:hAnsi="Times New Roman" w:cs="Times New Roman"/>
          <w:i/>
          <w:iCs/>
          <w:sz w:val="24"/>
          <w:szCs w:val="24"/>
        </w:rPr>
        <w:t>S. aureus</w:t>
      </w:r>
      <w:commentRangeStart w:id="107"/>
      <w:r w:rsidRPr="005A5FE6">
        <w:rPr>
          <w:rFonts w:ascii="Times New Roman" w:hAnsi="Times New Roman" w:cs="Times New Roman"/>
          <w:i/>
          <w:iCs/>
          <w:sz w:val="24"/>
          <w:szCs w:val="24"/>
        </w:rPr>
        <w:t>, S. agnetis</w:t>
      </w:r>
      <w:commentRangeEnd w:id="107"/>
      <w:r w:rsidR="007F458D">
        <w:rPr>
          <w:rStyle w:val="CommentReference"/>
        </w:rPr>
        <w:commentReference w:id="107"/>
      </w:r>
      <w:r w:rsidRPr="005A5FE6">
        <w:rPr>
          <w:rFonts w:ascii="Times New Roman" w:hAnsi="Times New Roman" w:cs="Times New Roman"/>
          <w:sz w:val="24"/>
          <w:szCs w:val="24"/>
        </w:rPr>
        <w:t xml:space="preserve">). While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Pr="005A5FE6">
        <w:rPr>
          <w:rFonts w:ascii="Times New Roman" w:hAnsi="Times New Roman" w:cs="Times New Roman"/>
          <w:sz w:val="24"/>
          <w:szCs w:val="24"/>
        </w:rPr>
        <w:t>quarters, the current study did not</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Pr="005A5FE6">
        <w:rPr>
          <w:rFonts w:ascii="Times New Roman" w:hAnsi="Times New Roman" w:cs="Times New Roman"/>
          <w:sz w:val="24"/>
          <w:szCs w:val="24"/>
        </w:rPr>
        <w:t>Of the 17</w:t>
      </w:r>
      <w:r w:rsidR="00AC4584">
        <w:rPr>
          <w:rFonts w:ascii="Times New Roman" w:hAnsi="Times New Roman" w:cs="Times New Roman"/>
          <w:sz w:val="24"/>
          <w:szCs w:val="24"/>
        </w:rPr>
        <w:t xml:space="preserve"> </w:t>
      </w:r>
      <w:proofErr w:type="spellStart"/>
      <w:r w:rsidR="00AC4584">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had the second lowest quarter SCC (40,800 cells/mL); the only species with a lower qSCC was </w:t>
      </w:r>
      <w:r w:rsidRPr="005A5FE6">
        <w:rPr>
          <w:rFonts w:ascii="Times New Roman" w:hAnsi="Times New Roman" w:cs="Times New Roman"/>
          <w:i/>
          <w:iCs/>
          <w:sz w:val="24"/>
          <w:szCs w:val="24"/>
        </w:rPr>
        <w:t>S. hominis</w:t>
      </w:r>
      <w:r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Pr="005A5FE6">
        <w:rPr>
          <w:rFonts w:ascii="Times New Roman" w:hAnsi="Times New Roman" w:cs="Times New Roman"/>
          <w:sz w:val="24"/>
          <w:szCs w:val="24"/>
        </w:rPr>
        <w:t xml:space="preserve"> quarters (33,300 cells/mL). In the Canadian study, </w:t>
      </w:r>
      <w:r w:rsidRPr="005A5FE6">
        <w:rPr>
          <w:rFonts w:ascii="Times New Roman" w:hAnsi="Times New Roman" w:cs="Times New Roman"/>
          <w:i/>
          <w:iCs/>
          <w:sz w:val="24"/>
          <w:szCs w:val="24"/>
        </w:rPr>
        <w:t xml:space="preserve">S. succinus, S. saprophyticus, S. epidermidis, S. cohnii, M. sciuri, S. </w:t>
      </w:r>
      <w:proofErr w:type="spellStart"/>
      <w:r w:rsidRPr="005A5FE6">
        <w:rPr>
          <w:rFonts w:ascii="Times New Roman" w:hAnsi="Times New Roman" w:cs="Times New Roman"/>
          <w:i/>
          <w:iCs/>
          <w:sz w:val="24"/>
          <w:szCs w:val="24"/>
        </w:rPr>
        <w:t>gallinarum</w:t>
      </w:r>
      <w:proofErr w:type="spellEnd"/>
      <w:r w:rsidRPr="005A5FE6">
        <w:rPr>
          <w:rFonts w:ascii="Times New Roman" w:hAnsi="Times New Roman" w:cs="Times New Roman"/>
          <w:i/>
          <w:iCs/>
          <w:sz w:val="24"/>
          <w:szCs w:val="24"/>
        </w:rPr>
        <w:t xml:space="preserve">, 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Pr="005A5FE6">
        <w:rPr>
          <w:rFonts w:ascii="Times New Roman" w:hAnsi="Times New Roman" w:cs="Times New Roman"/>
          <w:sz w:val="24"/>
          <w:szCs w:val="24"/>
        </w:rPr>
        <w:t xml:space="preserve"> quarters; with the exception of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was </w:t>
      </w:r>
      <w:r w:rsidRPr="005A5FE6">
        <w:rPr>
          <w:rFonts w:ascii="Times New Roman" w:hAnsi="Times New Roman" w:cs="Times New Roman"/>
          <w:sz w:val="24"/>
          <w:szCs w:val="24"/>
        </w:rPr>
        <w:lastRenderedPageBreak/>
        <w:t xml:space="preserve">more limited, they also found that IMI due to </w:t>
      </w:r>
      <w:r w:rsidRPr="005A5FE6">
        <w:rPr>
          <w:rFonts w:ascii="Times New Roman" w:hAnsi="Times New Roman" w:cs="Times New Roman"/>
          <w:i/>
          <w:iCs/>
          <w:sz w:val="24"/>
          <w:szCs w:val="24"/>
        </w:rPr>
        <w:t xml:space="preserve">S. aureus, S. chromogenes, S. xylosus,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simulans </w:t>
      </w:r>
      <w:r w:rsidRPr="005A5FE6">
        <w:rPr>
          <w:rFonts w:ascii="Times New Roman" w:hAnsi="Times New Roman" w:cs="Times New Roman"/>
          <w:sz w:val="24"/>
          <w:szCs w:val="24"/>
        </w:rPr>
        <w:t xml:space="preserve">resulted in </w:t>
      </w:r>
      <w:r w:rsidRPr="005A5FE6">
        <w:rPr>
          <w:rFonts w:ascii="Times New Roman" w:hAnsi="Times New Roman" w:cs="Times New Roman"/>
          <w:sz w:val="24"/>
          <w:szCs w:val="24"/>
          <w:bdr w:val="none" w:sz="0" w:space="0" w:color="auto" w:frame="1"/>
          <w:shd w:val="clear" w:color="auto" w:fill="FFFFFF"/>
        </w:rPr>
        <w:t xml:space="preserve">a higher SCC than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Pr="005A5FE6">
        <w:rPr>
          <w:rFonts w:ascii="Times New Roman" w:hAnsi="Times New Roman" w:cs="Times New Roman"/>
          <w:sz w:val="24"/>
          <w:szCs w:val="24"/>
          <w:bdr w:val="none" w:sz="0" w:space="0" w:color="auto" w:frame="1"/>
          <w:shd w:val="clear" w:color="auto" w:fill="FFFFFF"/>
        </w:rPr>
        <w:t>quarters in these aforementioned studies is</w:t>
      </w:r>
      <w:r w:rsidRPr="005A5FE6">
        <w:rPr>
          <w:rFonts w:ascii="Times New Roman" w:hAnsi="Times New Roman" w:cs="Times New Roman"/>
          <w:i/>
          <w:iCs/>
          <w:sz w:val="24"/>
          <w:szCs w:val="24"/>
          <w:bdr w:val="none" w:sz="0" w:space="0" w:color="auto" w:frame="1"/>
          <w:shd w:val="clear" w:color="auto" w:fill="FFFFFF"/>
        </w:rPr>
        <w:t xml:space="preserve"> S. devriesei,</w:t>
      </w:r>
      <w:r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2715BF">
        <w:rPr>
          <w:rFonts w:ascii="Times New Roman" w:hAnsi="Times New Roman" w:cs="Times New Roman"/>
          <w:sz w:val="24"/>
          <w:szCs w:val="24"/>
          <w:bdr w:val="none" w:sz="0" w:space="0" w:color="auto" w:frame="1"/>
          <w:shd w:val="clear" w:color="auto" w:fill="FFFFFF"/>
        </w:rPr>
        <w:t>no growth</w:t>
      </w:r>
      <w:r w:rsidRPr="005A5FE6">
        <w:rPr>
          <w:rFonts w:ascii="Times New Roman" w:hAnsi="Times New Roman" w:cs="Times New Roman"/>
          <w:sz w:val="24"/>
          <w:szCs w:val="24"/>
          <w:bdr w:val="none" w:sz="0" w:space="0" w:color="auto" w:frame="1"/>
          <w:shd w:val="clear" w:color="auto" w:fill="FFFFFF"/>
        </w:rPr>
        <w:t xml:space="preserve"> quarters. Although the effects on quarter SCC for </w:t>
      </w:r>
      <w:r w:rsidRPr="005A5FE6">
        <w:rPr>
          <w:rFonts w:ascii="Times New Roman" w:hAnsi="Times New Roman" w:cs="Times New Roman"/>
          <w:i/>
          <w:iCs/>
          <w:sz w:val="24"/>
          <w:szCs w:val="24"/>
          <w:bdr w:val="none" w:sz="0" w:space="0" w:color="auto" w:frame="1"/>
          <w:shd w:val="clear" w:color="auto" w:fill="FFFFFF"/>
        </w:rPr>
        <w:t>Staph.</w:t>
      </w:r>
      <w:r w:rsidRPr="005A5FE6">
        <w:rPr>
          <w:rFonts w:ascii="Times New Roman" w:hAnsi="Times New Roman" w:cs="Times New Roman"/>
          <w:sz w:val="24"/>
          <w:szCs w:val="24"/>
          <w:bdr w:val="none" w:sz="0" w:space="0" w:color="auto" w:frame="1"/>
          <w:shd w:val="clear" w:color="auto" w:fill="FFFFFF"/>
        </w:rPr>
        <w:t xml:space="preserve"> species on these organic dairies is similar to those previously described on conventional farms, the potential exists for f</w:t>
      </w:r>
      <w:r w:rsidRPr="005A5FE6">
        <w:rPr>
          <w:rFonts w:ascii="Times New Roman" w:hAnsi="Times New Roman" w:cs="Times New Roman"/>
          <w:sz w:val="24"/>
          <w:szCs w:val="24"/>
        </w:rPr>
        <w:t xml:space="preserve">uture work comparing virulence factors and antibiotic resistance determinants of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isolates causing IMI on conventional vs. organic dairy farms.</w:t>
      </w:r>
    </w:p>
    <w:p w14:paraId="2F27457E" w14:textId="37BA1E03" w:rsidR="00945BAC"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w:t>
      </w:r>
      <w:r w:rsidRPr="005A5FE6">
        <w:rPr>
          <w:rFonts w:ascii="Times New Roman" w:hAnsi="Times New Roman" w:cs="Times New Roman"/>
          <w:i/>
          <w:iCs/>
          <w:sz w:val="24"/>
          <w:szCs w:val="24"/>
        </w:rPr>
        <w:lastRenderedPageBreak/>
        <w:t xml:space="preserve">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p>
    <w:p w14:paraId="273E6B72" w14:textId="64A63979" w:rsidR="00FF3370" w:rsidRPr="005A5FE6" w:rsidRDefault="00FF3370" w:rsidP="00704D01">
      <w:pPr>
        <w:spacing w:line="480" w:lineRule="auto"/>
        <w:ind w:firstLine="360"/>
        <w:rPr>
          <w:rFonts w:ascii="Times New Roman" w:hAnsi="Times New Roman" w:cs="Times New Roman"/>
          <w:sz w:val="24"/>
          <w:szCs w:val="24"/>
        </w:rPr>
      </w:pPr>
      <w:r>
        <w:rPr>
          <w:rFonts w:ascii="Times New Roman" w:hAnsi="Times New Roman" w:cs="Times New Roman"/>
          <w:sz w:val="24"/>
          <w:szCs w:val="24"/>
        </w:rPr>
        <w:t>A</w:t>
      </w:r>
      <w:r w:rsidRPr="005A5FE6">
        <w:rPr>
          <w:rFonts w:ascii="Times New Roman" w:hAnsi="Times New Roman" w:cs="Times New Roman"/>
          <w:sz w:val="24"/>
          <w:szCs w:val="24"/>
        </w:rPr>
        <w:t xml:space="preserve"> readily-available, reliable bench-top test has not yet been developed for differentiating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With the exception of larger milk quality labs and research settings, the best current methods of speciation for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(MALDI-TOF, PCR) </w:t>
      </w:r>
      <w:commentRangeStart w:id="108"/>
      <w:r w:rsidRPr="005A5FE6">
        <w:rPr>
          <w:rFonts w:ascii="Times New Roman" w:hAnsi="Times New Roman" w:cs="Times New Roman"/>
          <w:sz w:val="24"/>
          <w:szCs w:val="24"/>
        </w:rPr>
        <w:t xml:space="preserve">are not widely </w:t>
      </w:r>
      <w:del w:id="109" w:author="John Barlow" w:date="2024-05-28T15:54:00Z">
        <w:r w:rsidRPr="005A5FE6" w:rsidDel="00945BAC">
          <w:rPr>
            <w:rFonts w:ascii="Times New Roman" w:hAnsi="Times New Roman" w:cs="Times New Roman"/>
            <w:sz w:val="24"/>
            <w:szCs w:val="24"/>
          </w:rPr>
          <w:delText xml:space="preserve">used </w:delText>
        </w:r>
      </w:del>
      <w:ins w:id="110" w:author="John Barlow" w:date="2024-05-28T15:54:00Z">
        <w:r w:rsidR="00945BAC">
          <w:rPr>
            <w:rFonts w:ascii="Times New Roman" w:hAnsi="Times New Roman" w:cs="Times New Roman"/>
            <w:sz w:val="24"/>
            <w:szCs w:val="24"/>
          </w:rPr>
          <w:t>available</w:t>
        </w:r>
      </w:ins>
      <w:commentRangeEnd w:id="108"/>
      <w:r w:rsidR="00EC7F11">
        <w:rPr>
          <w:rStyle w:val="CommentReference"/>
        </w:rPr>
        <w:commentReference w:id="108"/>
      </w:r>
      <w:ins w:id="111" w:author="John Barlow" w:date="2024-05-28T15:54:00Z">
        <w:r w:rsidR="00242185">
          <w:rPr>
            <w:rFonts w:ascii="Times New Roman" w:hAnsi="Times New Roman" w:cs="Times New Roman"/>
            <w:sz w:val="24"/>
            <w:szCs w:val="24"/>
          </w:rPr>
          <w:t>, likely</w:t>
        </w:r>
        <w:r w:rsidR="00945BAC"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 xml:space="preserve">due to a high </w:t>
      </w:r>
      <w:ins w:id="112" w:author="John Barlow" w:date="2024-05-28T15:54:00Z">
        <w:r w:rsidR="00242185">
          <w:rPr>
            <w:rFonts w:ascii="Times New Roman" w:hAnsi="Times New Roman" w:cs="Times New Roman"/>
            <w:sz w:val="24"/>
            <w:szCs w:val="24"/>
          </w:rPr>
          <w:t xml:space="preserve">equipment </w:t>
        </w:r>
      </w:ins>
      <w:r w:rsidRPr="005A5FE6">
        <w:rPr>
          <w:rFonts w:ascii="Times New Roman" w:hAnsi="Times New Roman" w:cs="Times New Roman"/>
          <w:sz w:val="24"/>
          <w:szCs w:val="24"/>
        </w:rPr>
        <w:t>cost</w:t>
      </w:r>
      <w:ins w:id="113" w:author="John Barlow" w:date="2024-05-28T15:54:00Z">
        <w:r w:rsidR="00242185">
          <w:rPr>
            <w:rFonts w:ascii="Times New Roman" w:hAnsi="Times New Roman" w:cs="Times New Roman"/>
            <w:sz w:val="24"/>
            <w:szCs w:val="24"/>
          </w:rPr>
          <w:t>s</w:t>
        </w:r>
      </w:ins>
      <w:r w:rsidRPr="005A5FE6">
        <w:rPr>
          <w:rFonts w:ascii="Times New Roman" w:hAnsi="Times New Roman" w:cs="Times New Roman"/>
          <w:sz w:val="24"/>
          <w:szCs w:val="24"/>
        </w:rPr>
        <w:t xml:space="preserve"> and </w:t>
      </w:r>
      <w:ins w:id="114" w:author="John Barlow" w:date="2024-05-28T15:55:00Z">
        <w:r w:rsidR="003816F8">
          <w:rPr>
            <w:rFonts w:ascii="Times New Roman" w:hAnsi="Times New Roman" w:cs="Times New Roman"/>
            <w:sz w:val="24"/>
            <w:szCs w:val="24"/>
          </w:rPr>
          <w:t xml:space="preserve">some </w:t>
        </w:r>
      </w:ins>
      <w:r w:rsidRPr="005A5FE6">
        <w:rPr>
          <w:rFonts w:ascii="Times New Roman" w:hAnsi="Times New Roman" w:cs="Times New Roman"/>
          <w:sz w:val="24"/>
          <w:szCs w:val="24"/>
        </w:rPr>
        <w:t>technological barrier</w:t>
      </w:r>
      <w:ins w:id="115" w:author="John Barlow" w:date="2024-05-28T15:55:00Z">
        <w:r w:rsidR="003816F8">
          <w:rPr>
            <w:rFonts w:ascii="Times New Roman" w:hAnsi="Times New Roman" w:cs="Times New Roman"/>
            <w:sz w:val="24"/>
            <w:szCs w:val="24"/>
          </w:rPr>
          <w:t>s</w:t>
        </w:r>
      </w:ins>
      <w:r w:rsidRPr="005A5FE6">
        <w:rPr>
          <w:rFonts w:ascii="Times New Roman" w:hAnsi="Times New Roman" w:cs="Times New Roman"/>
          <w:sz w:val="24"/>
          <w:szCs w:val="24"/>
        </w:rPr>
        <w:t xml:space="preserve">. Currently, most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are only able to be lumped together as “non-</w:t>
      </w:r>
      <w:r w:rsidRPr="005A5FE6">
        <w:rPr>
          <w:rFonts w:ascii="Times New Roman" w:hAnsi="Times New Roman" w:cs="Times New Roman"/>
          <w:i/>
          <w:iCs/>
          <w:sz w:val="24"/>
          <w:szCs w:val="24"/>
        </w:rPr>
        <w:t xml:space="preserve">aureus </w:t>
      </w:r>
      <w:r w:rsidRPr="005A5FE6">
        <w:rPr>
          <w:rFonts w:ascii="Times New Roman" w:hAnsi="Times New Roman" w:cs="Times New Roman"/>
          <w:sz w:val="24"/>
          <w:szCs w:val="24"/>
        </w:rPr>
        <w:t xml:space="preserve">staphylococci” </w:t>
      </w:r>
      <w:r>
        <w:rPr>
          <w:rFonts w:ascii="Times New Roman" w:hAnsi="Times New Roman" w:cs="Times New Roman"/>
          <w:sz w:val="24"/>
          <w:szCs w:val="24"/>
        </w:rPr>
        <w:t>by</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milk quality labs without the resources or infrastructure to speciate isolates (e.g., on-farm culture, veterinary practices), </w:t>
      </w:r>
      <w:r w:rsidRPr="005A5FE6">
        <w:rPr>
          <w:rFonts w:ascii="Times New Roman" w:hAnsi="Times New Roman" w:cs="Times New Roman"/>
          <w:sz w:val="24"/>
          <w:szCs w:val="24"/>
        </w:rPr>
        <w:t xml:space="preserve">even though </w:t>
      </w:r>
      <w:r w:rsidR="00F9762A">
        <w:rPr>
          <w:rFonts w:ascii="Times New Roman" w:hAnsi="Times New Roman" w:cs="Times New Roman"/>
          <w:sz w:val="24"/>
          <w:szCs w:val="24"/>
        </w:rPr>
        <w:t>it is</w:t>
      </w:r>
      <w:r>
        <w:rPr>
          <w:rFonts w:ascii="Times New Roman" w:hAnsi="Times New Roman" w:cs="Times New Roman"/>
          <w:sz w:val="24"/>
          <w:szCs w:val="24"/>
        </w:rPr>
        <w:t xml:space="preserve"> established that</w:t>
      </w:r>
      <w:r w:rsidRPr="005A5FE6">
        <w:rPr>
          <w:rFonts w:ascii="Times New Roman" w:hAnsi="Times New Roman" w:cs="Times New Roman"/>
          <w:sz w:val="24"/>
          <w:szCs w:val="24"/>
        </w:rPr>
        <w:t xml:space="preserve"> some species </w:t>
      </w:r>
      <w:r>
        <w:rPr>
          <w:rFonts w:ascii="Times New Roman" w:hAnsi="Times New Roman" w:cs="Times New Roman"/>
          <w:sz w:val="24"/>
          <w:szCs w:val="24"/>
        </w:rPr>
        <w:t>are</w:t>
      </w:r>
      <w:r w:rsidRPr="005A5FE6">
        <w:rPr>
          <w:rFonts w:ascii="Times New Roman" w:hAnsi="Times New Roman" w:cs="Times New Roman"/>
          <w:sz w:val="24"/>
          <w:szCs w:val="24"/>
        </w:rPr>
        <w:t xml:space="preserve"> more relevant to udder health than others. </w:t>
      </w:r>
      <w:commentRangeStart w:id="116"/>
      <w:r w:rsidRPr="005A5FE6">
        <w:rPr>
          <w:rFonts w:ascii="Times New Roman" w:hAnsi="Times New Roman" w:cs="Times New Roman"/>
          <w:sz w:val="24"/>
          <w:szCs w:val="24"/>
        </w:rPr>
        <w:t xml:space="preserve">Future work towards developing more readily available methods of speciation may better inform treatment decisions for producers, allowing them to treat or cull animals with infections due to more problematic </w:t>
      </w:r>
      <w:del w:id="117" w:author="Caitlin Jeffrey" w:date="2024-06-07T12:43:00Z" w16du:dateUtc="2024-06-07T16:43:00Z">
        <w:r w:rsidDel="004B241E">
          <w:rPr>
            <w:rFonts w:ascii="Times New Roman" w:hAnsi="Times New Roman" w:cs="Times New Roman"/>
            <w:sz w:val="24"/>
            <w:szCs w:val="24"/>
          </w:rPr>
          <w:delText>NASM</w:delText>
        </w:r>
      </w:del>
      <w:proofErr w:type="spellStart"/>
      <w:ins w:id="118" w:author="Caitlin Jeffrey" w:date="2024-06-07T12:43:00Z" w16du:dateUtc="2024-06-07T16:43:00Z">
        <w:r w:rsidR="004B241E" w:rsidRPr="004B241E">
          <w:rPr>
            <w:rFonts w:ascii="Times New Roman" w:hAnsi="Times New Roman" w:cs="Times New Roman"/>
            <w:sz w:val="24"/>
            <w:szCs w:val="24"/>
          </w:rPr>
          <w:t>SaM</w:t>
        </w:r>
      </w:ins>
      <w:proofErr w:type="spellEnd"/>
      <w:r w:rsidRPr="005A5FE6">
        <w:rPr>
          <w:rFonts w:ascii="Times New Roman" w:hAnsi="Times New Roman" w:cs="Times New Roman"/>
          <w:sz w:val="24"/>
          <w:szCs w:val="24"/>
        </w:rPr>
        <w:t xml:space="preserve"> and withhold treatment for those of less concern.</w:t>
      </w:r>
      <w:r>
        <w:rPr>
          <w:rFonts w:ascii="Times New Roman" w:hAnsi="Times New Roman" w:cs="Times New Roman"/>
          <w:sz w:val="24"/>
          <w:szCs w:val="24"/>
        </w:rPr>
        <w:t xml:space="preserve"> </w:t>
      </w:r>
      <w:r w:rsidR="00DA0212" w:rsidDel="00DA0212">
        <w:rPr>
          <w:rFonts w:ascii="Times New Roman" w:hAnsi="Times New Roman" w:cs="Times New Roman"/>
          <w:sz w:val="24"/>
          <w:szCs w:val="24"/>
        </w:rPr>
        <w:t xml:space="preserve"> </w:t>
      </w:r>
      <w:commentRangeEnd w:id="116"/>
      <w:r w:rsidR="00F1229C">
        <w:rPr>
          <w:rStyle w:val="CommentReference"/>
        </w:rPr>
        <w:commentReference w:id="116"/>
      </w:r>
    </w:p>
    <w:p w14:paraId="20ACBD2C" w14:textId="0587C194"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Although the increase in quarter SCC was modest for most of the </w:t>
      </w:r>
      <w:del w:id="119" w:author="Caitlin Jeffrey" w:date="2024-06-07T18:03:00Z" w16du:dateUtc="2024-06-07T22:03:00Z">
        <w:r w:rsidRPr="005A5FE6" w:rsidDel="00D915AC">
          <w:rPr>
            <w:rFonts w:ascii="Times New Roman" w:hAnsi="Times New Roman" w:cs="Times New Roman"/>
            <w:sz w:val="24"/>
            <w:szCs w:val="24"/>
          </w:rPr>
          <w:delText>NAS</w:delText>
        </w:r>
      </w:del>
      <w:proofErr w:type="spellStart"/>
      <w:ins w:id="120" w:author="Caitlin Jeffrey" w:date="2024-06-07T18:03:00Z" w16du:dateUtc="2024-06-07T22:03:00Z">
        <w:r w:rsidR="00D915AC">
          <w:rPr>
            <w:rFonts w:ascii="Times New Roman" w:hAnsi="Times New Roman" w:cs="Times New Roman"/>
            <w:sz w:val="24"/>
            <w:szCs w:val="24"/>
          </w:rPr>
          <w:t>SaM</w:t>
        </w:r>
      </w:ins>
      <w:proofErr w:type="spellEnd"/>
      <w:r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E7153C">
        <w:rPr>
          <w:rFonts w:ascii="Times New Roman" w:hAnsi="Times New Roman" w:cs="Times New Roman"/>
          <w:sz w:val="24"/>
          <w:szCs w:val="24"/>
        </w:rPr>
        <w:t>SCC</w:t>
      </w:r>
      <w:r w:rsidRPr="005A5FE6">
        <w:rPr>
          <w:rFonts w:ascii="Times New Roman" w:hAnsi="Times New Roman" w:cs="Times New Roman"/>
          <w:sz w:val="24"/>
          <w:szCs w:val="24"/>
        </w:rPr>
        <w:t xml:space="preserve"> due to a large number of quarters infected in a given herd. Schukken et al. (2009</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percentage contribution of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IMI to the total number of somatic cells in bulk tank milk was 17.9% for herds with a BTSCC less than 200,000 cells/mL, considerably greater than the contribution from infections with “major mastitis pathogens” in those herds. The</w:t>
      </w:r>
      <w:r w:rsidR="00F01B9D">
        <w:rPr>
          <w:rFonts w:ascii="Times New Roman" w:hAnsi="Times New Roman" w:cs="Times New Roman"/>
          <w:sz w:val="24"/>
          <w:szCs w:val="24"/>
        </w:rPr>
        <w:t xml:space="preserve"> consistently</w:t>
      </w:r>
      <w:r w:rsidRPr="005A5FE6">
        <w:rPr>
          <w:rFonts w:ascii="Times New Roman" w:hAnsi="Times New Roman" w:cs="Times New Roman"/>
          <w:sz w:val="24"/>
          <w:szCs w:val="24"/>
        </w:rPr>
        <w:t xml:space="preserve"> high quarter-level prevalence of </w:t>
      </w:r>
      <w:proofErr w:type="spellStart"/>
      <w:r w:rsidR="004B241E" w:rsidRPr="004B241E">
        <w:rPr>
          <w:rFonts w:ascii="Times New Roman" w:hAnsi="Times New Roman" w:cs="Times New Roman"/>
          <w:sz w:val="24"/>
          <w:szCs w:val="24"/>
        </w:rPr>
        <w:t>SaM</w:t>
      </w:r>
      <w:proofErr w:type="spellEnd"/>
      <w:r w:rsidR="00F01B9D">
        <w:rPr>
          <w:rFonts w:ascii="Times New Roman" w:hAnsi="Times New Roman" w:cs="Times New Roman"/>
          <w:sz w:val="24"/>
          <w:szCs w:val="24"/>
        </w:rPr>
        <w:t xml:space="preserve"> found</w:t>
      </w:r>
      <w:r w:rsidR="008658B2">
        <w:rPr>
          <w:rFonts w:ascii="Times New Roman" w:hAnsi="Times New Roman" w:cs="Times New Roman"/>
          <w:sz w:val="24"/>
          <w:szCs w:val="24"/>
        </w:rPr>
        <w:t xml:space="preserve"> in </w:t>
      </w:r>
      <w:r w:rsidR="008658B2">
        <w:rPr>
          <w:rFonts w:ascii="Times New Roman" w:hAnsi="Times New Roman" w:cs="Times New Roman"/>
          <w:sz w:val="24"/>
          <w:szCs w:val="24"/>
        </w:rPr>
        <w:lastRenderedPageBreak/>
        <w:t>previous work</w:t>
      </w:r>
      <w:r w:rsidRPr="005A5FE6">
        <w:rPr>
          <w:rFonts w:ascii="Times New Roman" w:hAnsi="Times New Roman" w:cs="Times New Roman"/>
          <w:sz w:val="24"/>
          <w:szCs w:val="24"/>
        </w:rPr>
        <w:t xml:space="preserve"> (26%,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w: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26%, De Visscher </w: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et al., 2016; 11.4%, Rowe et al., 2019</w: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33%, Wuytack </w: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et al., 2020) means that taken as a whole, </w:t>
      </w:r>
      <w:r w:rsidR="00882AB3">
        <w:rPr>
          <w:rFonts w:ascii="Times New Roman" w:hAnsi="Times New Roman" w:cs="Times New Roman"/>
          <w:sz w:val="24"/>
          <w:szCs w:val="24"/>
        </w:rPr>
        <w:t>IMI</w:t>
      </w:r>
      <w:r w:rsidRPr="005A5FE6">
        <w:rPr>
          <w:rFonts w:ascii="Times New Roman" w:hAnsi="Times New Roman" w:cs="Times New Roman"/>
          <w:sz w:val="24"/>
          <w:szCs w:val="24"/>
        </w:rPr>
        <w:t xml:space="preserve"> with these bacteria can still negatively affect the overall income of a dairy by preventing producers from achieving quality premiums. Schukken et al. point out that particular</w:t>
      </w:r>
      <w:r w:rsidR="00E8503C">
        <w:rPr>
          <w:rFonts w:ascii="Times New Roman" w:hAnsi="Times New Roman" w:cs="Times New Roman"/>
          <w:sz w:val="24"/>
          <w:szCs w:val="24"/>
        </w:rPr>
        <w:t>ly</w:t>
      </w:r>
      <w:r w:rsidRPr="005A5FE6">
        <w:rPr>
          <w:rFonts w:ascii="Times New Roman" w:hAnsi="Times New Roman" w:cs="Times New Roman"/>
          <w:sz w:val="24"/>
          <w:szCs w:val="24"/>
        </w:rPr>
        <w:t xml:space="preserve"> in “herds striving for a low BMSCC [</w:t>
      </w:r>
      <w:r w:rsidR="00AF00BE">
        <w:rPr>
          <w:rFonts w:ascii="Times New Roman" w:hAnsi="Times New Roman" w:cs="Times New Roman"/>
          <w:sz w:val="24"/>
          <w:szCs w:val="24"/>
        </w:rPr>
        <w:t>&lt; </w:t>
      </w:r>
      <w:r w:rsidRPr="005A5FE6">
        <w:rPr>
          <w:rFonts w:ascii="Times New Roman" w:hAnsi="Times New Roman" w:cs="Times New Roman"/>
          <w:sz w:val="24"/>
          <w:szCs w:val="24"/>
        </w:rPr>
        <w:t xml:space="preserve">200,000 cells/mL],” where major mastitis pathogens have already been controlled, IMI due to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are the next target to further improve udder health. These findings are even more applicable today, as the average </w:t>
      </w:r>
      <w:r w:rsidR="0058542D">
        <w:rPr>
          <w:rFonts w:ascii="Times New Roman" w:hAnsi="Times New Roman" w:cs="Times New Roman"/>
          <w:sz w:val="24"/>
          <w:szCs w:val="24"/>
        </w:rPr>
        <w:t>SCC</w:t>
      </w:r>
      <w:r w:rsidRPr="005A5FE6">
        <w:rPr>
          <w:rFonts w:ascii="Times New Roman" w:hAnsi="Times New Roman" w:cs="Times New Roman"/>
          <w:sz w:val="24"/>
          <w:szCs w:val="24"/>
        </w:rPr>
        <w:t xml:space="preserve"> </w:t>
      </w:r>
      <w:r w:rsidRPr="00C3362D">
        <w:rPr>
          <w:rFonts w:ascii="Times New Roman" w:hAnsi="Times New Roman" w:cs="Times New Roman"/>
          <w:sz w:val="24"/>
          <w:szCs w:val="24"/>
        </w:rPr>
        <w:t xml:space="preserve">for dairies in the </w:t>
      </w:r>
      <w:r w:rsidR="00752A11" w:rsidRPr="00752A11">
        <w:rPr>
          <w:rFonts w:ascii="Times New Roman" w:hAnsi="Times New Roman" w:cs="Times New Roman"/>
          <w:sz w:val="24"/>
          <w:szCs w:val="24"/>
        </w:rPr>
        <w:t>US</w:t>
      </w:r>
      <w:r w:rsidRPr="00C3362D">
        <w:rPr>
          <w:rFonts w:ascii="Times New Roman" w:hAnsi="Times New Roman" w:cs="Times New Roman"/>
          <w:sz w:val="24"/>
          <w:szCs w:val="24"/>
        </w:rPr>
        <w:t xml:space="preserve"> </w:t>
      </w:r>
      <w:r w:rsidRPr="005A5FE6">
        <w:rPr>
          <w:rFonts w:ascii="Times New Roman" w:hAnsi="Times New Roman" w:cs="Times New Roman"/>
          <w:sz w:val="24"/>
          <w:szCs w:val="24"/>
        </w:rPr>
        <w:t xml:space="preserve">continues to decline and more dairies are achieving a low BTSCC.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the milk-weighted geometric BTSCC mean decreased from 227,000 cells/mL in 2009 to 171,000 cells/mL in 2019 (USDA-APHIS, 2021).</w:t>
      </w:r>
      <w:r>
        <w:rPr>
          <w:rFonts w:ascii="Times New Roman" w:hAnsi="Times New Roman" w:cs="Times New Roman"/>
          <w:sz w:val="24"/>
          <w:szCs w:val="24"/>
        </w:rPr>
        <w:t xml:space="preserve"> The cohort of herds enrolled in this study fit </w:t>
      </w:r>
      <w:r w:rsidR="00EE229B">
        <w:rPr>
          <w:rFonts w:ascii="Times New Roman" w:hAnsi="Times New Roman" w:cs="Times New Roman"/>
          <w:sz w:val="24"/>
          <w:szCs w:val="24"/>
        </w:rPr>
        <w:t xml:space="preserve">the description of herds </w:t>
      </w:r>
      <w:r w:rsidR="00213444">
        <w:rPr>
          <w:rFonts w:ascii="Times New Roman" w:hAnsi="Times New Roman" w:cs="Times New Roman"/>
          <w:sz w:val="24"/>
          <w:szCs w:val="24"/>
        </w:rPr>
        <w:t>aspiring towards</w:t>
      </w:r>
      <w:r w:rsidR="00EE229B">
        <w:rPr>
          <w:rFonts w:ascii="Times New Roman" w:hAnsi="Times New Roman" w:cs="Times New Roman"/>
          <w:sz w:val="24"/>
          <w:szCs w:val="24"/>
        </w:rPr>
        <w:t xml:space="preserve"> a low BTSCC</w:t>
      </w:r>
      <w:r>
        <w:rPr>
          <w:rFonts w:ascii="Times New Roman" w:hAnsi="Times New Roman" w:cs="Times New Roman"/>
          <w:sz w:val="24"/>
          <w:szCs w:val="24"/>
        </w:rPr>
        <w:t xml:space="preserve">, with an average BTSCC of </w:t>
      </w:r>
      <w:r w:rsidR="001A0333">
        <w:rPr>
          <w:rFonts w:ascii="Times New Roman" w:hAnsi="Times New Roman" w:cs="Times New Roman"/>
          <w:sz w:val="24"/>
          <w:szCs w:val="24"/>
        </w:rPr>
        <w:t>186,717 cells/mL</w:t>
      </w:r>
      <w:r>
        <w:rPr>
          <w:rFonts w:ascii="Times New Roman" w:hAnsi="Times New Roman" w:cs="Times New Roman"/>
          <w:sz w:val="24"/>
          <w:szCs w:val="24"/>
        </w:rPr>
        <w:t xml:space="preserve"> (median</w:t>
      </w:r>
      <w:r w:rsidR="00470051">
        <w:rPr>
          <w:rFonts w:ascii="Times New Roman" w:hAnsi="Times New Roman" w:cs="Times New Roman"/>
          <w:sz w:val="24"/>
          <w:szCs w:val="24"/>
        </w:rPr>
        <w:t xml:space="preserve"> </w:t>
      </w:r>
      <w:r>
        <w:rPr>
          <w:rFonts w:ascii="Times New Roman" w:hAnsi="Times New Roman" w:cs="Times New Roman"/>
          <w:sz w:val="24"/>
          <w:szCs w:val="24"/>
        </w:rPr>
        <w:t>=</w:t>
      </w:r>
      <w:r w:rsidR="00084F0E">
        <w:rPr>
          <w:rFonts w:ascii="Times New Roman" w:hAnsi="Times New Roman" w:cs="Times New Roman"/>
          <w:sz w:val="24"/>
          <w:szCs w:val="24"/>
        </w:rPr>
        <w:t> </w:t>
      </w:r>
      <w:r w:rsidR="001A0333">
        <w:rPr>
          <w:rFonts w:ascii="Times New Roman" w:hAnsi="Times New Roman" w:cs="Times New Roman"/>
          <w:sz w:val="24"/>
          <w:szCs w:val="24"/>
        </w:rPr>
        <w:t>163,583</w:t>
      </w:r>
      <w:r w:rsidR="00EB6E8F">
        <w:rPr>
          <w:rFonts w:ascii="Times New Roman" w:hAnsi="Times New Roman" w:cs="Times New Roman"/>
          <w:sz w:val="24"/>
          <w:szCs w:val="24"/>
        </w:rPr>
        <w:t>;</w:t>
      </w:r>
      <w:r>
        <w:rPr>
          <w:rFonts w:ascii="Times New Roman" w:hAnsi="Times New Roman" w:cs="Times New Roman"/>
          <w:sz w:val="24"/>
          <w:szCs w:val="24"/>
        </w:rPr>
        <w:t xml:space="preserve"> range = </w:t>
      </w:r>
      <w:r w:rsidR="00AA66C2">
        <w:rPr>
          <w:rFonts w:ascii="Times New Roman" w:hAnsi="Times New Roman" w:cs="Times New Roman"/>
          <w:sz w:val="24"/>
          <w:szCs w:val="24"/>
        </w:rPr>
        <w:t>135,000</w:t>
      </w:r>
      <w:r w:rsidR="001448A6">
        <w:rPr>
          <w:rFonts w:ascii="Times New Roman" w:hAnsi="Times New Roman" w:cs="Times New Roman"/>
          <w:sz w:val="24"/>
          <w:szCs w:val="24"/>
        </w:rPr>
        <w:t>-</w:t>
      </w:r>
      <w:r w:rsidR="00AA66C2">
        <w:rPr>
          <w:rFonts w:ascii="Times New Roman" w:hAnsi="Times New Roman" w:cs="Times New Roman"/>
          <w:sz w:val="24"/>
          <w:szCs w:val="24"/>
        </w:rPr>
        <w:t>329,000</w:t>
      </w:r>
      <w:r>
        <w:rPr>
          <w:rFonts w:ascii="Times New Roman" w:hAnsi="Times New Roman" w:cs="Times New Roman"/>
          <w:sz w:val="24"/>
          <w:szCs w:val="24"/>
        </w:rPr>
        <w:t>)</w:t>
      </w:r>
      <w:r w:rsidR="001448A6">
        <w:rPr>
          <w:rFonts w:ascii="Times New Roman" w:hAnsi="Times New Roman" w:cs="Times New Roman"/>
          <w:sz w:val="24"/>
          <w:szCs w:val="24"/>
        </w:rPr>
        <w:t>.</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678A5306"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by </w:t>
      </w:r>
      <w:proofErr w:type="spellStart"/>
      <w:r w:rsidR="00D7701D" w:rsidRPr="00D7701D">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7C3BA4E7"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proofErr w:type="spellStart"/>
      <w:r w:rsidR="00052B33">
        <w:rPr>
          <w:rFonts w:ascii="Times New Roman" w:hAnsi="Times New Roman" w:cs="Times New Roman"/>
          <w:sz w:val="24"/>
          <w:szCs w:val="24"/>
        </w:rPr>
        <w:t>SaM</w:t>
      </w:r>
      <w:proofErr w:type="spellEnd"/>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proofErr w:type="spellStart"/>
      <w:r w:rsidR="00052B33">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proofErr w:type="spellStart"/>
      <w:r w:rsidR="00D915AC">
        <w:rPr>
          <w:rFonts w:ascii="Times New Roman" w:hAnsi="Times New Roman" w:cs="Times New Roman"/>
          <w:sz w:val="24"/>
          <w:szCs w:val="24"/>
        </w:rPr>
        <w:t>SaM</w:t>
      </w:r>
      <w:proofErr w:type="spellEnd"/>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ecology and epidemiology of individual </w:t>
      </w:r>
      <w:proofErr w:type="spellStart"/>
      <w:r w:rsidR="004B241E" w:rsidRPr="004B241E">
        <w:rPr>
          <w:rFonts w:ascii="Times New Roman" w:hAnsi="Times New Roman" w:cs="Times New Roman"/>
          <w:sz w:val="24"/>
          <w:szCs w:val="24"/>
        </w:rPr>
        <w:t>SaM</w:t>
      </w:r>
      <w:proofErr w:type="spellEnd"/>
      <w:r w:rsidRPr="00171298">
        <w:rPr>
          <w:rFonts w:ascii="Times New Roman" w:hAnsi="Times New Roman" w:cs="Times New Roman"/>
          <w:sz w:val="24"/>
          <w:szCs w:val="24"/>
        </w:rPr>
        <w:t xml:space="preserve"> species and identify species or strains with host-adapted or contagious </w:t>
      </w:r>
      <w:r w:rsidR="00E4586D" w:rsidRPr="00171298">
        <w:rPr>
          <w:rFonts w:ascii="Times New Roman" w:hAnsi="Times New Roman" w:cs="Times New Roman"/>
          <w:sz w:val="24"/>
          <w:szCs w:val="24"/>
        </w:rPr>
        <w:t>behavior,</w:t>
      </w:r>
      <w:r w:rsidRPr="00171298">
        <w:rPr>
          <w:rFonts w:ascii="Times New Roman" w:hAnsi="Times New Roman" w:cs="Times New Roman"/>
          <w:sz w:val="24"/>
          <w:szCs w:val="24"/>
        </w:rPr>
        <w:t xml:space="preserve"> speciation and strain typing for </w:t>
      </w:r>
      <w:proofErr w:type="spellStart"/>
      <w:r w:rsidR="004B241E" w:rsidRPr="004B241E">
        <w:rPr>
          <w:rFonts w:ascii="Times New Roman" w:hAnsi="Times New Roman" w:cs="Times New Roman"/>
          <w:sz w:val="24"/>
          <w:szCs w:val="24"/>
        </w:rPr>
        <w:t>SaM</w:t>
      </w:r>
      <w:proofErr w:type="spellEnd"/>
      <w:r w:rsidRPr="00171298">
        <w:rPr>
          <w:rFonts w:ascii="Times New Roman" w:hAnsi="Times New Roman" w:cs="Times New Roman"/>
          <w:sz w:val="24"/>
          <w:szCs w:val="24"/>
        </w:rPr>
        <w:t xml:space="preserve"> will be important as a part of mastitis control decision making.   </w:t>
      </w:r>
    </w:p>
    <w:p w14:paraId="164B9CA4" w14:textId="286CED03"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A large amount of variability was also seen in the observed qSCC for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included in the study,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likely highlights the limitation of using bacterial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pointed out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Researchers in that study point out that the low sensitivity of bacterial culture as a test for IMI may have resulted in the presence of some undiagnosed IMI in the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The definition for an IMI in the current study (duplicate milk samples interpreted in series) results in an even lower sensitivity than used by Fry et al., which may compound this issue. However, </w:t>
      </w:r>
      <w:r w:rsidR="00A70C5A" w:rsidRPr="005A5FE6">
        <w:rPr>
          <w:rFonts w:ascii="Times New Roman" w:hAnsi="Times New Roman" w:cs="Times New Roman"/>
          <w:sz w:val="24"/>
          <w:szCs w:val="24"/>
        </w:rPr>
        <w:t>for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which is also a fairly strict definition. Despite this limitation, the median (Figure 2) and mean (Table 2) SCC for the negative control quarters was still well below that of most </w:t>
      </w:r>
      <w:proofErr w:type="spellStart"/>
      <w:r w:rsidR="00D915AC">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w:t>
      </w:r>
    </w:p>
    <w:p w14:paraId="6DC508A2" w14:textId="5A9B0C7A"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proofErr w:type="spellStart"/>
      <w:r w:rsidR="004B241E" w:rsidRPr="004B241E">
        <w:rPr>
          <w:rFonts w:ascii="Times New Roman" w:hAnsi="Times New Roman" w:cs="Times New Roman"/>
          <w:sz w:val="24"/>
          <w:szCs w:val="24"/>
        </w:rPr>
        <w:t>SaM</w:t>
      </w:r>
      <w:proofErr w:type="spellEnd"/>
      <w:r>
        <w:rPr>
          <w:rFonts w:ascii="Times New Roman" w:hAnsi="Times New Roman" w:cs="Times New Roman"/>
          <w:sz w:val="24"/>
          <w:szCs w:val="24"/>
        </w:rPr>
        <w:t xml:space="preserve"> species and not to characterize species-level persistence. </w:t>
      </w:r>
      <w:r w:rsidRPr="005A5FE6">
        <w:rPr>
          <w:rFonts w:ascii="Times New Roman" w:hAnsi="Times New Roman" w:cs="Times New Roman"/>
          <w:sz w:val="24"/>
          <w:szCs w:val="24"/>
        </w:rPr>
        <w:t xml:space="preserve">As finding the same </w:t>
      </w:r>
      <w:proofErr w:type="spellStart"/>
      <w:r w:rsidR="004B241E" w:rsidRPr="004B241E">
        <w:rPr>
          <w:rFonts w:ascii="Times New Roman" w:hAnsi="Times New Roman" w:cs="Times New Roman"/>
          <w:sz w:val="24"/>
          <w:szCs w:val="24"/>
        </w:rPr>
        <w:t>SaM</w:t>
      </w:r>
      <w:proofErr w:type="spellEnd"/>
      <w:r>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Pr>
          <w:rFonts w:ascii="Times New Roman" w:hAnsi="Times New Roman" w:cs="Times New Roman"/>
          <w:i/>
          <w:iCs/>
          <w:sz w:val="24"/>
          <w:szCs w:val="24"/>
        </w:rPr>
        <w:t>Staph.</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w:t>
      </w:r>
      <w:r>
        <w:rPr>
          <w:rFonts w:ascii="Times New Roman" w:hAnsi="Times New Roman" w:cs="Times New Roman"/>
          <w:sz w:val="24"/>
          <w:szCs w:val="24"/>
        </w:rPr>
        <w:lastRenderedPageBreak/>
        <w:t>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w:t>
      </w:r>
      <w:commentRangeStart w:id="121"/>
      <w:r w:rsidRPr="005A5FE6">
        <w:rPr>
          <w:rFonts w:ascii="Times New Roman" w:hAnsi="Times New Roman" w:cs="Times New Roman"/>
          <w:sz w:val="24"/>
          <w:szCs w:val="24"/>
        </w:rPr>
        <w:t>SCC</w:t>
      </w:r>
      <w:commentRangeEnd w:id="121"/>
      <w:r w:rsidR="002503C9">
        <w:rPr>
          <w:rStyle w:val="CommentReference"/>
        </w:rPr>
        <w:commentReference w:id="121"/>
      </w:r>
      <w:r w:rsidRPr="005A5FE6">
        <w:rPr>
          <w:rFonts w:ascii="Times New Roman" w:hAnsi="Times New Roman" w:cs="Times New Roman"/>
          <w:sz w:val="24"/>
          <w:szCs w:val="24"/>
        </w:rPr>
        <w:t>.</w:t>
      </w:r>
    </w:p>
    <w:p w14:paraId="755E21C8" w14:textId="77777777" w:rsidR="00F27EE9" w:rsidRPr="005A5FE6" w:rsidRDefault="00F27EE9" w:rsidP="00704D01">
      <w:pPr>
        <w:spacing w:line="480" w:lineRule="auto"/>
        <w:ind w:firstLine="360"/>
        <w:rPr>
          <w:rFonts w:ascii="Times New Roman" w:hAnsi="Times New Roman" w:cs="Times New Roman"/>
          <w:sz w:val="24"/>
          <w:szCs w:val="24"/>
        </w:rPr>
      </w:pPr>
    </w:p>
    <w:p w14:paraId="70EDB23F" w14:textId="3B49ADCA"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101"/>
    <w:p w14:paraId="63B7343B" w14:textId="0A2D3E23" w:rsidR="00F71938" w:rsidRDefault="00AD4DC4" w:rsidP="004F08EC">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proofErr w:type="spellStart"/>
      <w:r w:rsidR="00A1632D" w:rsidRPr="001E549B">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frequently</w:t>
      </w:r>
      <w:r w:rsidR="001E549B">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healthy</w:t>
      </w:r>
      <w:r w:rsidR="00F877B2">
        <w:rPr>
          <w:rFonts w:ascii="Times New Roman" w:hAnsi="Times New Roman" w:cs="Times New Roman"/>
          <w:bCs/>
          <w:sz w:val="24"/>
          <w:szCs w:val="24"/>
        </w:rPr>
        <w:t xml:space="preserve">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proofErr w:type="spellStart"/>
      <w:r w:rsidR="001E549B" w:rsidRPr="001E549B">
        <w:rPr>
          <w:rFonts w:ascii="Times New Roman" w:hAnsi="Times New Roman" w:cs="Times New Roman"/>
          <w:bCs/>
          <w:sz w:val="24"/>
          <w:szCs w:val="24"/>
        </w:rPr>
        <w:t>SaM</w:t>
      </w:r>
      <w:proofErr w:type="spellEnd"/>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4B164F4C" w14:textId="5A6A55C6" w:rsidR="00F71938" w:rsidRDefault="002535DE" w:rsidP="00704D01">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69777A" wp14:editId="2C5F02AB">
            <wp:extent cx="5603240" cy="8229600"/>
            <wp:effectExtent l="0" t="0" r="0" b="0"/>
            <wp:docPr id="44388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80323" name="Picture 443880323"/>
                    <pic:cNvPicPr/>
                  </pic:nvPicPr>
                  <pic:blipFill>
                    <a:blip r:embed="rId12">
                      <a:extLst>
                        <a:ext uri="{28A0092B-C50C-407E-A947-70E740481C1C}">
                          <a14:useLocalDpi xmlns:a14="http://schemas.microsoft.com/office/drawing/2010/main" val="0"/>
                        </a:ext>
                      </a:extLst>
                    </a:blip>
                    <a:stretch>
                      <a:fillRect/>
                    </a:stretch>
                  </pic:blipFill>
                  <pic:spPr>
                    <a:xfrm>
                      <a:off x="0" y="0"/>
                      <a:ext cx="5603240" cy="8229600"/>
                    </a:xfrm>
                    <a:prstGeom prst="rect">
                      <a:avLst/>
                    </a:prstGeom>
                  </pic:spPr>
                </pic:pic>
              </a:graphicData>
            </a:graphic>
          </wp:inline>
        </w:drawing>
      </w:r>
    </w:p>
    <w:p w14:paraId="7B375634" w14:textId="5F33FC93" w:rsidR="00FF3370" w:rsidRPr="00D03DE9" w:rsidRDefault="00FF3370" w:rsidP="00704D01">
      <w:pPr>
        <w:spacing w:line="480" w:lineRule="auto"/>
        <w:rPr>
          <w:rFonts w:ascii="Times New Roman" w:hAnsi="Times New Roman" w:cs="Times New Roman"/>
          <w:sz w:val="24"/>
          <w:szCs w:val="24"/>
        </w:rPr>
      </w:pPr>
    </w:p>
    <w:p w14:paraId="14F30640" w14:textId="77777777" w:rsidR="00FF3370"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09C70AAB">
                <wp:extent cx="6138530" cy="737191"/>
                <wp:effectExtent l="0" t="0" r="15240" b="2540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30" cy="737191"/>
                        </a:xfrm>
                        <a:prstGeom prst="rect">
                          <a:avLst/>
                        </a:prstGeom>
                        <a:solidFill>
                          <a:srgbClr val="FFFFFF"/>
                        </a:solidFill>
                        <a:ln w="9525">
                          <a:solidFill>
                            <a:srgbClr val="000000"/>
                          </a:solidFill>
                          <a:miter lim="800000"/>
                          <a:headEnd/>
                          <a:tailEnd/>
                        </a:ln>
                      </wps:spPr>
                      <wps:txb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ins w:id="122" w:author="Caitlin Jeffrey" w:date="2024-06-07T10:24:00Z" w16du:dateUtc="2024-06-07T14:24:00Z">
                              <w:r w:rsidR="003156E1">
                                <w:rPr>
                                  <w:rFonts w:ascii="Times New Roman" w:hAnsi="Times New Roman" w:cs="Times New Roman"/>
                                </w:rPr>
                                <w:t xml:space="preserve"> of quarter-day observations</w:t>
                              </w:r>
                            </w:ins>
                            <w:ins w:id="123" w:author="Caitlin Jeffrey" w:date="2024-06-07T10:26:00Z" w16du:dateUtc="2024-06-07T14:26:00Z">
                              <w:r w:rsidR="00123B48">
                                <w:rPr>
                                  <w:rFonts w:ascii="Times New Roman" w:hAnsi="Times New Roman" w:cs="Times New Roman"/>
                                </w:rPr>
                                <w:t xml:space="preserve"> collected</w:t>
                              </w:r>
                            </w:ins>
                            <w:ins w:id="124" w:author="Caitlin Jeffrey" w:date="2024-06-07T10:24:00Z" w16du:dateUtc="2024-06-07T14:24:00Z">
                              <w:r w:rsidR="00335162">
                                <w:rPr>
                                  <w:rFonts w:ascii="Times New Roman" w:hAnsi="Times New Roman" w:cs="Times New Roman"/>
                                </w:rPr>
                                <w:t xml:space="preserve"> </w:t>
                              </w:r>
                            </w:ins>
                            <w:ins w:id="125" w:author="Caitlin Jeffrey" w:date="2024-06-07T10:39:00Z" w16du:dateUtc="2024-06-07T14:39:00Z">
                              <w:r w:rsidR="001C7A49">
                                <w:rPr>
                                  <w:rFonts w:ascii="Times New Roman" w:hAnsi="Times New Roman" w:cs="Times New Roman"/>
                                </w:rPr>
                                <w:t xml:space="preserve">from 382 cows </w:t>
                              </w:r>
                            </w:ins>
                            <w:ins w:id="126" w:author="Caitlin Jeffrey" w:date="2024-06-07T10:26:00Z" w16du:dateUtc="2024-06-07T14:26:00Z">
                              <w:r w:rsidR="00123B48" w:rsidRPr="00123B48">
                                <w:rPr>
                                  <w:rFonts w:ascii="Times New Roman" w:hAnsi="Times New Roman" w:cs="Times New Roman"/>
                                </w:rPr>
                                <w:t>during a longitudinal, cross-sectional observational study of 10 certified organic dairy farms in Vermont (</w:t>
                              </w:r>
                            </w:ins>
                            <w:ins w:id="127" w:author="Caitlin Jeffrey" w:date="2024-06-07T13:22:00Z" w16du:dateUtc="2024-06-07T17:22:00Z">
                              <w:r w:rsidR="00752A11" w:rsidRPr="00752A11">
                                <w:rPr>
                                  <w:rFonts w:ascii="Times New Roman" w:hAnsi="Times New Roman" w:cs="Times New Roman"/>
                                </w:rPr>
                                <w:t>US</w:t>
                              </w:r>
                            </w:ins>
                            <w:ins w:id="128" w:author="Caitlin Jeffrey" w:date="2024-06-07T10:26:00Z" w16du:dateUtc="2024-06-07T14:26:00Z">
                              <w:r w:rsidR="00123B48" w:rsidRPr="00123B48">
                                <w:rPr>
                                  <w:rFonts w:ascii="Times New Roman" w:hAnsi="Times New Roman" w:cs="Times New Roman"/>
                                </w:rPr>
                                <w:t>)</w:t>
                              </w:r>
                            </w:ins>
                            <w:ins w:id="129" w:author="Caitlin Jeffrey" w:date="2024-06-07T10:39:00Z" w16du:dateUtc="2024-06-07T14:39:00Z">
                              <w:r w:rsidR="007E4D0D">
                                <w:rPr>
                                  <w:rFonts w:ascii="Times New Roman" w:hAnsi="Times New Roman" w:cs="Times New Roman"/>
                                </w:rPr>
                                <w:t>.</w:t>
                              </w:r>
                            </w:ins>
                          </w:p>
                          <w:p w14:paraId="1E9963D2"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483.3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">
                <v:textbo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ins w:id="130" w:author="Caitlin Jeffrey" w:date="2024-06-07T10:24:00Z" w16du:dateUtc="2024-06-07T14:24:00Z">
                        <w:r w:rsidR="003156E1">
                          <w:rPr>
                            <w:rFonts w:ascii="Times New Roman" w:hAnsi="Times New Roman" w:cs="Times New Roman"/>
                          </w:rPr>
                          <w:t xml:space="preserve"> of quarter-day observations</w:t>
                        </w:r>
                      </w:ins>
                      <w:ins w:id="131" w:author="Caitlin Jeffrey" w:date="2024-06-07T10:26:00Z" w16du:dateUtc="2024-06-07T14:26:00Z">
                        <w:r w:rsidR="00123B48">
                          <w:rPr>
                            <w:rFonts w:ascii="Times New Roman" w:hAnsi="Times New Roman" w:cs="Times New Roman"/>
                          </w:rPr>
                          <w:t xml:space="preserve"> collected</w:t>
                        </w:r>
                      </w:ins>
                      <w:ins w:id="132" w:author="Caitlin Jeffrey" w:date="2024-06-07T10:24:00Z" w16du:dateUtc="2024-06-07T14:24:00Z">
                        <w:r w:rsidR="00335162">
                          <w:rPr>
                            <w:rFonts w:ascii="Times New Roman" w:hAnsi="Times New Roman" w:cs="Times New Roman"/>
                          </w:rPr>
                          <w:t xml:space="preserve"> </w:t>
                        </w:r>
                      </w:ins>
                      <w:ins w:id="133" w:author="Caitlin Jeffrey" w:date="2024-06-07T10:39:00Z" w16du:dateUtc="2024-06-07T14:39:00Z">
                        <w:r w:rsidR="001C7A49">
                          <w:rPr>
                            <w:rFonts w:ascii="Times New Roman" w:hAnsi="Times New Roman" w:cs="Times New Roman"/>
                          </w:rPr>
                          <w:t xml:space="preserve">from 382 cows </w:t>
                        </w:r>
                      </w:ins>
                      <w:ins w:id="134" w:author="Caitlin Jeffrey" w:date="2024-06-07T10:26:00Z" w16du:dateUtc="2024-06-07T14:26:00Z">
                        <w:r w:rsidR="00123B48" w:rsidRPr="00123B48">
                          <w:rPr>
                            <w:rFonts w:ascii="Times New Roman" w:hAnsi="Times New Roman" w:cs="Times New Roman"/>
                          </w:rPr>
                          <w:t>during a longitudinal, cross-sectional observational study of 10 certified organic dairy farms in Vermont (</w:t>
                        </w:r>
                      </w:ins>
                      <w:ins w:id="135" w:author="Caitlin Jeffrey" w:date="2024-06-07T13:22:00Z" w16du:dateUtc="2024-06-07T17:22:00Z">
                        <w:r w:rsidR="00752A11" w:rsidRPr="00752A11">
                          <w:rPr>
                            <w:rFonts w:ascii="Times New Roman" w:hAnsi="Times New Roman" w:cs="Times New Roman"/>
                          </w:rPr>
                          <w:t>US</w:t>
                        </w:r>
                      </w:ins>
                      <w:ins w:id="136" w:author="Caitlin Jeffrey" w:date="2024-06-07T10:26:00Z" w16du:dateUtc="2024-06-07T14:26:00Z">
                        <w:r w:rsidR="00123B48" w:rsidRPr="00123B48">
                          <w:rPr>
                            <w:rFonts w:ascii="Times New Roman" w:hAnsi="Times New Roman" w:cs="Times New Roman"/>
                          </w:rPr>
                          <w:t>)</w:t>
                        </w:r>
                      </w:ins>
                      <w:ins w:id="137" w:author="Caitlin Jeffrey" w:date="2024-06-07T10:39:00Z" w16du:dateUtc="2024-06-07T14:39:00Z">
                        <w:r w:rsidR="007E4D0D">
                          <w:rPr>
                            <w:rFonts w:ascii="Times New Roman" w:hAnsi="Times New Roman" w:cs="Times New Roman"/>
                          </w:rPr>
                          <w:t>.</w:t>
                        </w:r>
                      </w:ins>
                    </w:p>
                    <w:p w14:paraId="1E9963D2" w14:textId="77777777" w:rsidR="00EC7F11" w:rsidRDefault="00EC7F11" w:rsidP="00704D01"/>
                  </w:txbxContent>
                </v:textbox>
                <w10:anchorlock/>
              </v:shape>
            </w:pict>
          </mc:Fallback>
        </mc:AlternateContent>
      </w:r>
    </w:p>
    <w:p w14:paraId="35D464A2"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FF3370" w:rsidRPr="00D03DE9" w14:paraId="2DC1AB42" w14:textId="77777777" w:rsidTr="00704D01">
        <w:trPr>
          <w:trHeight w:val="290"/>
        </w:trPr>
        <w:tc>
          <w:tcPr>
            <w:tcW w:w="9360" w:type="dxa"/>
            <w:gridSpan w:val="4"/>
            <w:noWrap/>
            <w:vAlign w:val="bottom"/>
          </w:tcPr>
          <w:p w14:paraId="18D490BF" w14:textId="266C052B" w:rsidR="00FF3370" w:rsidRPr="00AB19CE" w:rsidRDefault="00FF3370" w:rsidP="00704D01">
            <w:pPr>
              <w:rPr>
                <w:rFonts w:ascii="Times New Roman" w:eastAsia="Times New Roman" w:hAnsi="Times New Roman" w:cs="Times New Roman"/>
                <w:color w:val="000000"/>
              </w:rPr>
            </w:pPr>
            <w:bookmarkStart w:id="138" w:name="_Hlk161063008"/>
            <w:r w:rsidRPr="00AB19CE">
              <w:rPr>
                <w:rFonts w:ascii="Times New Roman" w:eastAsia="Times New Roman" w:hAnsi="Times New Roman" w:cs="Times New Roman"/>
                <w:color w:val="000000"/>
              </w:rPr>
              <w:t xml:space="preserve">Table 1. Final multivariable model describing the effect of intramammary infection with </w:t>
            </w:r>
            <w:r w:rsidR="00EA4D5D" w:rsidRPr="00AB19CE">
              <w:rPr>
                <w:rFonts w:ascii="Times New Roman" w:eastAsia="Times New Roman" w:hAnsi="Times New Roman" w:cs="Times New Roman"/>
                <w:color w:val="000000"/>
              </w:rPr>
              <w:t>frequently isolated</w:t>
            </w:r>
            <w:r w:rsidRPr="00AB19CE">
              <w:rPr>
                <w:rFonts w:ascii="Times New Roman" w:eastAsia="Times New Roman" w:hAnsi="Times New Roman" w:cs="Times New Roman"/>
                <w:color w:val="000000"/>
              </w:rPr>
              <w:t xml:space="preserve">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ins w:id="139" w:author="Caitlin Jeffrey" w:date="2024-06-07T11:15:00Z" w16du:dateUtc="2024-06-07T15:15:00Z">
              <w:r w:rsidR="00420186">
                <w:rPr>
                  <w:rFonts w:ascii="Times New Roman" w:eastAsia="Times New Roman" w:hAnsi="Times New Roman" w:cs="Times New Roman"/>
                  <w:color w:val="000000"/>
                </w:rPr>
                <w:t xml:space="preserve"> </w:t>
              </w:r>
              <w:r w:rsidR="00420186" w:rsidRPr="00F21E7D">
                <w:rPr>
                  <w:rFonts w:ascii="Times New Roman" w:eastAsia="Times New Roman" w:hAnsi="Times New Roman" w:cs="Times New Roman"/>
                  <w:color w:val="000000"/>
                </w:rPr>
                <w:t>D</w:t>
              </w:r>
              <w:r w:rsidR="00420186" w:rsidRPr="00F21E7D">
                <w:rPr>
                  <w:rFonts w:ascii="Times New Roman" w:hAnsi="Times New Roman" w:cs="Times New Roman"/>
                </w:rPr>
                <w:t xml:space="preserve">ata set </w:t>
              </w:r>
              <w:r w:rsidR="00420186" w:rsidRPr="00F21E7D">
                <w:rPr>
                  <w:rFonts w:ascii="Times New Roman" w:hAnsi="Times New Roman" w:cs="Times New Roman"/>
                </w:rPr>
                <w:t>is comprised of 2</w:t>
              </w:r>
            </w:ins>
            <w:ins w:id="140" w:author="Caitlin Jeffrey" w:date="2024-06-07T11:17:00Z" w16du:dateUtc="2024-06-07T15:17:00Z">
              <w:r w:rsidR="00392DB8">
                <w:rPr>
                  <w:rFonts w:ascii="Times New Roman" w:hAnsi="Times New Roman" w:cs="Times New Roman"/>
                </w:rPr>
                <w:t>,</w:t>
              </w:r>
            </w:ins>
            <w:ins w:id="141" w:author="Caitlin Jeffrey" w:date="2024-06-07T11:15:00Z" w16du:dateUtc="2024-06-07T15:15:00Z">
              <w:r w:rsidR="00420186" w:rsidRPr="00F21E7D">
                <w:rPr>
                  <w:rFonts w:ascii="Times New Roman" w:hAnsi="Times New Roman" w:cs="Times New Roman"/>
                </w:rPr>
                <w:t>620</w:t>
              </w:r>
              <w:r w:rsidR="00420186" w:rsidRPr="00F21E7D">
                <w:rPr>
                  <w:rFonts w:ascii="Times New Roman" w:hAnsi="Times New Roman" w:cs="Times New Roman"/>
                </w:rPr>
                <w:t xml:space="preserve"> quarter-day observations collected from </w:t>
              </w:r>
            </w:ins>
            <w:ins w:id="142" w:author="Caitlin Jeffrey" w:date="2024-06-07T11:17:00Z" w16du:dateUtc="2024-06-07T15:17:00Z">
              <w:r w:rsidR="00F21E7D" w:rsidRPr="00392DB8">
                <w:rPr>
                  <w:rFonts w:ascii="Times New Roman" w:eastAsia="Times New Roman" w:hAnsi="Times New Roman" w:cs="Times New Roman"/>
                  <w:kern w:val="0"/>
                  <w14:ligatures w14:val="none"/>
                </w:rPr>
                <w:t xml:space="preserve">1,272 quarters </w:t>
              </w:r>
              <w:r w:rsidR="00F21E7D" w:rsidRPr="00392DB8">
                <w:rPr>
                  <w:rFonts w:ascii="Times New Roman" w:eastAsia="Times New Roman" w:hAnsi="Times New Roman" w:cs="Times New Roman"/>
                  <w:kern w:val="0"/>
                  <w14:ligatures w14:val="none"/>
                </w:rPr>
                <w:t xml:space="preserve">belonging to </w:t>
              </w:r>
              <w:r w:rsidR="00F21E7D" w:rsidRPr="00392DB8">
                <w:rPr>
                  <w:rFonts w:ascii="Times New Roman" w:eastAsia="Times New Roman" w:hAnsi="Times New Roman" w:cs="Times New Roman"/>
                  <w:kern w:val="0"/>
                  <w14:ligatures w14:val="none"/>
                </w:rPr>
                <w:t xml:space="preserve">360 cows </w:t>
              </w:r>
            </w:ins>
            <w:ins w:id="143" w:author="Caitlin Jeffrey" w:date="2024-06-07T11:15:00Z" w16du:dateUtc="2024-06-07T15:15:00Z">
              <w:r w:rsidR="00420186" w:rsidRPr="00F21E7D">
                <w:rPr>
                  <w:rFonts w:ascii="Times New Roman" w:hAnsi="Times New Roman" w:cs="Times New Roman"/>
                </w:rPr>
                <w:t>during a longitudinal, cross-sectional observational study of 10 certified organic dairy farms in Vermont (</w:t>
              </w:r>
            </w:ins>
            <w:ins w:id="144" w:author="Caitlin Jeffrey" w:date="2024-06-07T13:22:00Z" w16du:dateUtc="2024-06-07T17:22:00Z">
              <w:r w:rsidR="00752A11" w:rsidRPr="00752A11">
                <w:rPr>
                  <w:rFonts w:ascii="Times New Roman" w:hAnsi="Times New Roman" w:cs="Times New Roman"/>
                </w:rPr>
                <w:t>US</w:t>
              </w:r>
            </w:ins>
            <w:ins w:id="145" w:author="Caitlin Jeffrey" w:date="2024-06-07T11:15:00Z" w16du:dateUtc="2024-06-07T15:15:00Z">
              <w:r w:rsidR="00420186" w:rsidRPr="00F21E7D">
                <w:rPr>
                  <w:rFonts w:ascii="Times New Roman" w:hAnsi="Times New Roman" w:cs="Times New Roman"/>
                </w:rPr>
                <w:t>).</w:t>
              </w:r>
            </w:ins>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704D01">
        <w:trPr>
          <w:trHeight w:val="290"/>
        </w:trPr>
        <w:tc>
          <w:tcPr>
            <w:tcW w:w="2070" w:type="dxa"/>
            <w:noWrap/>
            <w:vAlign w:val="bottom"/>
            <w:hideMark/>
          </w:tcPr>
          <w:p w14:paraId="0BBC28B4"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 xml:space="preserve">Staphylococcus </w:t>
            </w:r>
            <w:r w:rsidRPr="00AB19CE">
              <w:rPr>
                <w:rFonts w:ascii="Times New Roman" w:eastAsia="Times New Roman" w:hAnsi="Times New Roman" w:cs="Times New Roman"/>
                <w:color w:val="000000"/>
              </w:rPr>
              <w:t>sp.</w:t>
            </w:r>
          </w:p>
        </w:tc>
        <w:tc>
          <w:tcPr>
            <w:tcW w:w="162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704D01">
        <w:trPr>
          <w:trHeight w:val="290"/>
        </w:trPr>
        <w:tc>
          <w:tcPr>
            <w:tcW w:w="207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62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127F85">
        <w:trPr>
          <w:trHeight w:val="290"/>
        </w:trPr>
        <w:tc>
          <w:tcPr>
            <w:tcW w:w="207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62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127F85">
        <w:trPr>
          <w:trHeight w:val="290"/>
        </w:trPr>
        <w:tc>
          <w:tcPr>
            <w:tcW w:w="207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62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127F85">
        <w:trPr>
          <w:trHeight w:val="290"/>
        </w:trPr>
        <w:tc>
          <w:tcPr>
            <w:tcW w:w="207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62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127F85">
        <w:trPr>
          <w:trHeight w:val="290"/>
        </w:trPr>
        <w:tc>
          <w:tcPr>
            <w:tcW w:w="207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62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127F85">
        <w:trPr>
          <w:trHeight w:val="290"/>
        </w:trPr>
        <w:tc>
          <w:tcPr>
            <w:tcW w:w="207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62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127F85">
        <w:trPr>
          <w:trHeight w:val="290"/>
        </w:trPr>
        <w:tc>
          <w:tcPr>
            <w:tcW w:w="207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62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127F85">
        <w:trPr>
          <w:trHeight w:val="290"/>
        </w:trPr>
        <w:tc>
          <w:tcPr>
            <w:tcW w:w="207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62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127F85">
        <w:trPr>
          <w:trHeight w:val="290"/>
        </w:trPr>
        <w:tc>
          <w:tcPr>
            <w:tcW w:w="207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62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127F85">
        <w:trPr>
          <w:trHeight w:val="290"/>
        </w:trPr>
        <w:tc>
          <w:tcPr>
            <w:tcW w:w="207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62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127F85">
        <w:trPr>
          <w:trHeight w:val="290"/>
        </w:trPr>
        <w:tc>
          <w:tcPr>
            <w:tcW w:w="207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62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127F85">
        <w:trPr>
          <w:trHeight w:val="290"/>
        </w:trPr>
        <w:tc>
          <w:tcPr>
            <w:tcW w:w="207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62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704D01">
        <w:trPr>
          <w:trHeight w:val="290"/>
        </w:trPr>
        <w:tc>
          <w:tcPr>
            <w:tcW w:w="207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704D01">
        <w:trPr>
          <w:trHeight w:val="290"/>
        </w:trPr>
        <w:tc>
          <w:tcPr>
            <w:tcW w:w="207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62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704D01">
        <w:trPr>
          <w:trHeight w:val="290"/>
        </w:trPr>
        <w:tc>
          <w:tcPr>
            <w:tcW w:w="207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62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704D01">
        <w:trPr>
          <w:trHeight w:val="540"/>
        </w:trPr>
        <w:tc>
          <w:tcPr>
            <w:tcW w:w="207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704D01">
        <w:trPr>
          <w:trHeight w:val="290"/>
        </w:trPr>
        <w:tc>
          <w:tcPr>
            <w:tcW w:w="207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704D01">
        <w:trPr>
          <w:trHeight w:val="290"/>
        </w:trPr>
        <w:tc>
          <w:tcPr>
            <w:tcW w:w="207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704D01">
        <w:trPr>
          <w:trHeight w:val="290"/>
        </w:trPr>
        <w:tc>
          <w:tcPr>
            <w:tcW w:w="207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138"/>
    </w:tbl>
    <w:p w14:paraId="79526ED6" w14:textId="77777777" w:rsidR="00FF3370" w:rsidRPr="00D03DE9" w:rsidRDefault="00FF3370" w:rsidP="00704D01">
      <w:pPr>
        <w:spacing w:line="480" w:lineRule="auto"/>
        <w:rPr>
          <w:rFonts w:ascii="Times New Roman" w:hAnsi="Times New Roman" w:cs="Times New Roman"/>
          <w:sz w:val="24"/>
          <w:szCs w:val="24"/>
        </w:rPr>
      </w:pPr>
    </w:p>
    <w:p w14:paraId="66C7DDA5"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D7E405B" w:rsidR="00FF3370" w:rsidRPr="002422DE" w:rsidRDefault="00FF3370" w:rsidP="00704D01">
            <w:pPr>
              <w:rPr>
                <w:rFonts w:ascii="Times New Roman" w:eastAsia="Times New Roman" w:hAnsi="Times New Roman" w:cs="Times New Roman"/>
                <w:color w:val="000000"/>
              </w:rPr>
            </w:pPr>
            <w:r w:rsidRPr="002422DE">
              <w:rPr>
                <w:rFonts w:ascii="Times New Roman" w:eastAsia="Times New Roman" w:hAnsi="Times New Roman" w:cs="Times New Roman"/>
                <w:color w:val="000000"/>
              </w:rPr>
              <w:lastRenderedPageBreak/>
              <w:t xml:space="preserve">Table 2.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i/>
                <w:iCs/>
                <w:color w:val="000000"/>
              </w:rPr>
              <w:t>Staphylococcus</w:t>
            </w:r>
            <w:r w:rsidRPr="002422DE">
              <w:rPr>
                <w:rFonts w:ascii="Times New Roman" w:eastAsia="Times New Roman" w:hAnsi="Times New Roman" w:cs="Times New Roman"/>
                <w:color w:val="000000"/>
              </w:rPr>
              <w:t xml:space="preserve"> species 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ins w:id="146" w:author="Caitlin Jeffrey" w:date="2024-06-07T11:18:00Z" w16du:dateUtc="2024-06-07T15:18:00Z">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ins>
            <w:ins w:id="147" w:author="Caitlin Jeffrey" w:date="2024-06-07T11:24:00Z" w16du:dateUtc="2024-06-07T15:24:00Z">
              <w:r w:rsidR="00AB6A82">
                <w:rPr>
                  <w:rFonts w:ascii="Times New Roman" w:hAnsi="Times New Roman" w:cs="Times New Roman"/>
                </w:rPr>
                <w:t>estimations</w:t>
              </w:r>
              <w:r w:rsidR="00C9103E">
                <w:rPr>
                  <w:rFonts w:ascii="Times New Roman" w:hAnsi="Times New Roman" w:cs="Times New Roman"/>
                </w:rPr>
                <w:t xml:space="preserve"> </w:t>
              </w:r>
            </w:ins>
            <w:ins w:id="148" w:author="Caitlin Jeffrey" w:date="2024-06-07T11:18:00Z" w16du:dateUtc="2024-06-07T15:18:00Z">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ins>
            <w:ins w:id="149" w:author="Caitlin Jeffrey" w:date="2024-06-07T13:22:00Z" w16du:dateUtc="2024-06-07T17:22:00Z">
              <w:r w:rsidR="00752A11" w:rsidRPr="00752A11">
                <w:rPr>
                  <w:rFonts w:ascii="Times New Roman" w:hAnsi="Times New Roman" w:cs="Times New Roman"/>
                </w:rPr>
                <w:t>US</w:t>
              </w:r>
            </w:ins>
            <w:ins w:id="150" w:author="Caitlin Jeffrey" w:date="2024-06-07T11:18:00Z" w16du:dateUtc="2024-06-07T15:18:00Z">
              <w:r w:rsidR="00392DB8" w:rsidRPr="00F21E7D">
                <w:rPr>
                  <w:rFonts w:ascii="Times New Roman" w:hAnsi="Times New Roman" w:cs="Times New Roman"/>
                </w:rPr>
                <w:t>).</w:t>
              </w:r>
            </w:ins>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2422DE" w:rsidRDefault="002422DE" w:rsidP="002422DE">
            <w:pPr>
              <w:jc w:val="center"/>
              <w:rPr>
                <w:rFonts w:ascii="Times New Roman" w:eastAsia="Times New Roman" w:hAnsi="Times New Roman" w:cs="Times New Roman"/>
                <w:i/>
                <w:iCs/>
                <w:color w:val="000000"/>
              </w:rPr>
            </w:pPr>
            <w:r>
              <w:rPr>
                <w:rFonts w:ascii="Times New Roman" w:hAnsi="Times New Roman" w:cs="Times New Roman"/>
                <w:color w:val="000000"/>
              </w:rPr>
              <w:t>Healthy (n</w:t>
            </w:r>
            <w:r w:rsidRPr="002422DE">
              <w:rPr>
                <w:rFonts w:ascii="Times New Roman" w:hAnsi="Times New Roman" w:cs="Times New Roman"/>
                <w:color w:val="000000"/>
              </w:rPr>
              <w:t>o growth</w:t>
            </w:r>
            <w:r>
              <w:rPr>
                <w:rFonts w:ascii="Times New Roman" w:hAnsi="Times New Roman" w:cs="Times New Roman"/>
                <w:color w:val="000000"/>
              </w:rPr>
              <w:t>)</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6256F5B0" w14:textId="77777777" w:rsidR="00FF3370" w:rsidRPr="00D03DE9" w:rsidRDefault="00FF3370" w:rsidP="00704D01">
      <w:pPr>
        <w:spacing w:line="480" w:lineRule="auto"/>
        <w:rPr>
          <w:rFonts w:ascii="Times New Roman" w:hAnsi="Times New Roman" w:cs="Times New Roman"/>
          <w:sz w:val="24"/>
          <w:szCs w:val="24"/>
        </w:rPr>
      </w:pPr>
    </w:p>
    <w:p w14:paraId="0E720EA4" w14:textId="77777777" w:rsidR="00FF3370" w:rsidRPr="00D03DE9" w:rsidRDefault="00FF3370" w:rsidP="00704D01">
      <w:pPr>
        <w:spacing w:line="480" w:lineRule="auto"/>
        <w:rPr>
          <w:rFonts w:ascii="Times New Roman" w:hAnsi="Times New Roman" w:cs="Times New Roman"/>
          <w:sz w:val="24"/>
          <w:szCs w:val="24"/>
        </w:rPr>
      </w:pPr>
    </w:p>
    <w:p w14:paraId="48A8618D" w14:textId="77777777" w:rsidR="00FF3370" w:rsidRPr="00D03DE9" w:rsidRDefault="00FF3370" w:rsidP="00704D0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C6426" wp14:editId="181AE33E">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5A8C8868" wp14:editId="38F3743F">
                <wp:extent cx="5984631" cy="1858107"/>
                <wp:effectExtent l="0" t="0" r="16510" b="2794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631" cy="1858107"/>
                        </a:xfrm>
                        <a:prstGeom prst="rect">
                          <a:avLst/>
                        </a:prstGeom>
                        <a:solidFill>
                          <a:srgbClr val="FFFFFF"/>
                        </a:solidFill>
                        <a:ln w="9525">
                          <a:solidFill>
                            <a:srgbClr val="000000"/>
                          </a:solidFill>
                          <a:miter lim="800000"/>
                          <a:headEnd/>
                          <a:tailEnd/>
                        </a:ln>
                      </wps:spPr>
                      <wps:txbx>
                        <w:txbxContent>
                          <w:p w14:paraId="2ADB4257" w14:textId="12BEA258"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ins w:id="151" w:author="Caitlin Jeffrey" w:date="2024-06-07T11:30:00Z" w16du:dateUtc="2024-06-07T15:30:00Z">
                              <w:r w:rsidR="005365CB">
                                <w:rPr>
                                  <w:rFonts w:ascii="Times New Roman" w:hAnsi="Times New Roman" w:cs="Times New Roman"/>
                                  <w:color w:val="333333"/>
                                  <w:shd w:val="clear" w:color="auto" w:fill="FFFFFF"/>
                                </w:rPr>
                                <w:t xml:space="preserve">2,260 </w:t>
                              </w:r>
                            </w:ins>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ins w:id="152" w:author="Caitlin Jeffrey" w:date="2024-06-07T11:30:00Z" w16du:dateUtc="2024-06-07T15:30:00Z">
                              <w:r w:rsidR="00111464">
                                <w:rPr>
                                  <w:rFonts w:ascii="Times New Roman" w:hAnsi="Times New Roman" w:cs="Times New Roman"/>
                                  <w:color w:val="333333"/>
                                  <w:shd w:val="clear" w:color="auto" w:fill="FFFFFF"/>
                                </w:rPr>
                                <w:t xml:space="preserve">day </w:t>
                              </w:r>
                            </w:ins>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ins w:id="153" w:author="Caitlin Jeffrey" w:date="2024-06-07T11:21:00Z" w16du:dateUtc="2024-06-07T15:21:00Z">
                              <w:r w:rsidR="00892AA9">
                                <w:rPr>
                                  <w:rFonts w:ascii="Times New Roman" w:hAnsi="Times New Roman" w:cs="Times New Roman"/>
                                  <w:color w:val="333333"/>
                                  <w:shd w:val="clear" w:color="auto" w:fill="FFFFFF"/>
                                </w:rPr>
                                <w:t xml:space="preserve"> </w:t>
                              </w:r>
                            </w:ins>
                            <w:ins w:id="154" w:author="Caitlin Jeffrey" w:date="2024-06-07T11:31:00Z" w16du:dateUtc="2024-06-07T15:31:00Z">
                              <w:r w:rsidR="005365CB">
                                <w:rPr>
                                  <w:rFonts w:ascii="Times New Roman" w:eastAsia="Times New Roman" w:hAnsi="Times New Roman" w:cs="Times New Roman"/>
                                  <w:color w:val="000000"/>
                                </w:rPr>
                                <w:t>Q</w:t>
                              </w:r>
                            </w:ins>
                            <w:ins w:id="155" w:author="Caitlin Jeffrey" w:date="2024-06-07T11:21:00Z" w16du:dateUtc="2024-06-07T15:21:00Z">
                              <w:r w:rsidR="00892AA9" w:rsidRPr="00F21E7D">
                                <w:rPr>
                                  <w:rFonts w:ascii="Times New Roman" w:hAnsi="Times New Roman" w:cs="Times New Roman"/>
                                </w:rPr>
                                <w:t xml:space="preserve">uarter-day observations </w:t>
                              </w:r>
                            </w:ins>
                            <w:ins w:id="156" w:author="Caitlin Jeffrey" w:date="2024-06-07T11:31:00Z" w16du:dateUtc="2024-06-07T15:31:00Z">
                              <w:r w:rsidR="003958FD">
                                <w:rPr>
                                  <w:rFonts w:ascii="Times New Roman" w:hAnsi="Times New Roman" w:cs="Times New Roman"/>
                                </w:rPr>
                                <w:t xml:space="preserve">were </w:t>
                              </w:r>
                            </w:ins>
                            <w:ins w:id="157" w:author="Caitlin Jeffrey" w:date="2024-06-07T11:21:00Z" w16du:dateUtc="2024-06-07T15:21:00Z">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ins>
                            <w:ins w:id="158" w:author="Caitlin Jeffrey" w:date="2024-06-07T13:22:00Z" w16du:dateUtc="2024-06-07T17:22:00Z">
                              <w:r w:rsidR="00752A11" w:rsidRPr="00752A11">
                                <w:rPr>
                                  <w:rFonts w:ascii="Times New Roman" w:hAnsi="Times New Roman" w:cs="Times New Roman"/>
                                </w:rPr>
                                <w:t>US</w:t>
                              </w:r>
                            </w:ins>
                            <w:ins w:id="159" w:author="Caitlin Jeffrey" w:date="2024-06-07T11:21:00Z" w16du:dateUtc="2024-06-07T15:21:00Z">
                              <w:r w:rsidR="00892AA9" w:rsidRPr="00F21E7D">
                                <w:rPr>
                                  <w:rFonts w:ascii="Times New Roman" w:hAnsi="Times New Roman" w:cs="Times New Roman"/>
                                </w:rPr>
                                <w:t>).</w:t>
                              </w:r>
                            </w:ins>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71.25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">
                <v:textbox>
                  <w:txbxContent>
                    <w:p w14:paraId="2ADB4257" w14:textId="12BEA258"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ins w:id="160" w:author="Caitlin Jeffrey" w:date="2024-06-07T11:30:00Z" w16du:dateUtc="2024-06-07T15:30:00Z">
                        <w:r w:rsidR="005365CB">
                          <w:rPr>
                            <w:rFonts w:ascii="Times New Roman" w:hAnsi="Times New Roman" w:cs="Times New Roman"/>
                            <w:color w:val="333333"/>
                            <w:shd w:val="clear" w:color="auto" w:fill="FFFFFF"/>
                          </w:rPr>
                          <w:t xml:space="preserve">2,260 </w:t>
                        </w:r>
                      </w:ins>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ins w:id="161" w:author="Caitlin Jeffrey" w:date="2024-06-07T11:30:00Z" w16du:dateUtc="2024-06-07T15:30:00Z">
                        <w:r w:rsidR="00111464">
                          <w:rPr>
                            <w:rFonts w:ascii="Times New Roman" w:hAnsi="Times New Roman" w:cs="Times New Roman"/>
                            <w:color w:val="333333"/>
                            <w:shd w:val="clear" w:color="auto" w:fill="FFFFFF"/>
                          </w:rPr>
                          <w:t xml:space="preserve">day </w:t>
                        </w:r>
                      </w:ins>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ins w:id="162" w:author="Caitlin Jeffrey" w:date="2024-06-07T11:21:00Z" w16du:dateUtc="2024-06-07T15:21:00Z">
                        <w:r w:rsidR="00892AA9">
                          <w:rPr>
                            <w:rFonts w:ascii="Times New Roman" w:hAnsi="Times New Roman" w:cs="Times New Roman"/>
                            <w:color w:val="333333"/>
                            <w:shd w:val="clear" w:color="auto" w:fill="FFFFFF"/>
                          </w:rPr>
                          <w:t xml:space="preserve"> </w:t>
                        </w:r>
                      </w:ins>
                      <w:ins w:id="163" w:author="Caitlin Jeffrey" w:date="2024-06-07T11:31:00Z" w16du:dateUtc="2024-06-07T15:31:00Z">
                        <w:r w:rsidR="005365CB">
                          <w:rPr>
                            <w:rFonts w:ascii="Times New Roman" w:eastAsia="Times New Roman" w:hAnsi="Times New Roman" w:cs="Times New Roman"/>
                            <w:color w:val="000000"/>
                          </w:rPr>
                          <w:t>Q</w:t>
                        </w:r>
                      </w:ins>
                      <w:ins w:id="164" w:author="Caitlin Jeffrey" w:date="2024-06-07T11:21:00Z" w16du:dateUtc="2024-06-07T15:21:00Z">
                        <w:r w:rsidR="00892AA9" w:rsidRPr="00F21E7D">
                          <w:rPr>
                            <w:rFonts w:ascii="Times New Roman" w:hAnsi="Times New Roman" w:cs="Times New Roman"/>
                          </w:rPr>
                          <w:t xml:space="preserve">uarter-day observations </w:t>
                        </w:r>
                      </w:ins>
                      <w:ins w:id="165" w:author="Caitlin Jeffrey" w:date="2024-06-07T11:31:00Z" w16du:dateUtc="2024-06-07T15:31:00Z">
                        <w:r w:rsidR="003958FD">
                          <w:rPr>
                            <w:rFonts w:ascii="Times New Roman" w:hAnsi="Times New Roman" w:cs="Times New Roman"/>
                          </w:rPr>
                          <w:t xml:space="preserve">were </w:t>
                        </w:r>
                      </w:ins>
                      <w:ins w:id="166" w:author="Caitlin Jeffrey" w:date="2024-06-07T11:21:00Z" w16du:dateUtc="2024-06-07T15:21:00Z">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ins>
                      <w:ins w:id="167" w:author="Caitlin Jeffrey" w:date="2024-06-07T13:22:00Z" w16du:dateUtc="2024-06-07T17:22:00Z">
                        <w:r w:rsidR="00752A11" w:rsidRPr="00752A11">
                          <w:rPr>
                            <w:rFonts w:ascii="Times New Roman" w:hAnsi="Times New Roman" w:cs="Times New Roman"/>
                          </w:rPr>
                          <w:t>US</w:t>
                        </w:r>
                      </w:ins>
                      <w:ins w:id="168" w:author="Caitlin Jeffrey" w:date="2024-06-07T11:21:00Z" w16du:dateUtc="2024-06-07T15:21:00Z">
                        <w:r w:rsidR="00892AA9" w:rsidRPr="00F21E7D">
                          <w:rPr>
                            <w:rFonts w:ascii="Times New Roman" w:hAnsi="Times New Roman" w:cs="Times New Roman"/>
                          </w:rPr>
                          <w:t>).</w:t>
                        </w:r>
                      </w:ins>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v:textbox>
                <w10:anchorlock/>
              </v:shape>
            </w:pict>
          </mc:Fallback>
        </mc:AlternateContent>
      </w: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625F491F">
                <wp:extent cx="5931877" cy="1271954"/>
                <wp:effectExtent l="0" t="0" r="12065"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877" cy="1271954"/>
                        </a:xfrm>
                        <a:prstGeom prst="rect">
                          <a:avLst/>
                        </a:prstGeom>
                        <a:solidFill>
                          <a:srgbClr val="FFFFFF"/>
                        </a:solidFill>
                        <a:ln w="9525">
                          <a:solidFill>
                            <a:srgbClr val="000000"/>
                          </a:solidFill>
                          <a:miter lim="800000"/>
                          <a:headEnd/>
                          <a:tailEnd/>
                        </a:ln>
                      </wps:spPr>
                      <wps:txbx>
                        <w:txbxContent>
                          <w:p w14:paraId="47AC1311" w14:textId="5BA9370B"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 xml:space="preserve">healthy </w:t>
                            </w:r>
                            <w:ins w:id="169" w:author="Caitlin Jeffrey" w:date="2024-06-07T11:28:00Z" w16du:dateUtc="2024-06-07T15:28:00Z">
                              <w:r w:rsidR="00804C32">
                                <w:rPr>
                                  <w:rFonts w:ascii="Times New Roman" w:hAnsi="Times New Roman" w:cs="Times New Roman"/>
                                </w:rPr>
                                <w:t>(no</w:t>
                              </w:r>
                            </w:ins>
                            <w:ins w:id="170" w:author="Caitlin Jeffrey" w:date="2024-06-07T11:29:00Z" w16du:dateUtc="2024-06-07T15:29:00Z">
                              <w:r w:rsidR="00804C32">
                                <w:rPr>
                                  <w:rFonts w:ascii="Times New Roman" w:hAnsi="Times New Roman" w:cs="Times New Roman"/>
                                </w:rPr>
                                <w:t xml:space="preserve"> </w:t>
                              </w:r>
                            </w:ins>
                            <w:ins w:id="171" w:author="Caitlin Jeffrey" w:date="2024-06-07T11:28:00Z" w16du:dateUtc="2024-06-07T15:28:00Z">
                              <w:r w:rsidR="00804C32">
                                <w:rPr>
                                  <w:rFonts w:ascii="Times New Roman" w:hAnsi="Times New Roman" w:cs="Times New Roman"/>
                                </w:rPr>
                                <w:t>growth)</w:t>
                              </w:r>
                            </w:ins>
                            <w:r w:rsidRPr="002B73DF">
                              <w:rPr>
                                <w:rFonts w:ascii="Times New Roman" w:hAnsi="Times New Roman" w:cs="Times New Roman"/>
                              </w:rPr>
                              <w:t xml:space="preserve"> quarters.</w:t>
                            </w:r>
                            <w:r>
                              <w:rPr>
                                <w:rFonts w:ascii="Times New Roman" w:hAnsi="Times New Roman" w:cs="Times New Roman"/>
                              </w:rPr>
                              <w:t xml:space="preserve"> </w:t>
                            </w:r>
                            <w:ins w:id="172" w:author="Caitlin Jeffrey" w:date="2024-06-07T11:26:00Z" w16du:dateUtc="2024-06-07T15:26:00Z">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ins>
                            <w:ins w:id="173" w:author="Caitlin Jeffrey" w:date="2024-06-07T13:22:00Z" w16du:dateUtc="2024-06-07T17:22:00Z">
                              <w:r w:rsidR="00752A11" w:rsidRPr="00752A11">
                                <w:rPr>
                                  <w:rFonts w:ascii="Times New Roman" w:hAnsi="Times New Roman" w:cs="Times New Roman"/>
                                </w:rPr>
                                <w:t>US</w:t>
                              </w:r>
                            </w:ins>
                            <w:ins w:id="174" w:author="Caitlin Jeffrey" w:date="2024-06-07T11:26:00Z" w16du:dateUtc="2024-06-07T15:26:00Z">
                              <w:r w:rsidR="00A80686" w:rsidRPr="00F21E7D">
                                <w:rPr>
                                  <w:rFonts w:ascii="Times New Roman" w:hAnsi="Times New Roman" w:cs="Times New Roman"/>
                                </w:rPr>
                                <w:t>).</w:t>
                              </w:r>
                              <w:r w:rsidR="00091E11">
                                <w:rPr>
                                  <w:rFonts w:ascii="Times New Roman" w:hAnsi="Times New Roman" w:cs="Times New Roman"/>
                                </w:rPr>
                                <w:t xml:space="preserve"> </w:t>
                              </w:r>
                            </w:ins>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7.1pt;height:1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">
                <v:textbox>
                  <w:txbxContent>
                    <w:p w14:paraId="47AC1311" w14:textId="5BA9370B"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 xml:space="preserve">healthy </w:t>
                      </w:r>
                      <w:ins w:id="175" w:author="Caitlin Jeffrey" w:date="2024-06-07T11:28:00Z" w16du:dateUtc="2024-06-07T15:28:00Z">
                        <w:r w:rsidR="00804C32">
                          <w:rPr>
                            <w:rFonts w:ascii="Times New Roman" w:hAnsi="Times New Roman" w:cs="Times New Roman"/>
                          </w:rPr>
                          <w:t>(no</w:t>
                        </w:r>
                      </w:ins>
                      <w:ins w:id="176" w:author="Caitlin Jeffrey" w:date="2024-06-07T11:29:00Z" w16du:dateUtc="2024-06-07T15:29:00Z">
                        <w:r w:rsidR="00804C32">
                          <w:rPr>
                            <w:rFonts w:ascii="Times New Roman" w:hAnsi="Times New Roman" w:cs="Times New Roman"/>
                          </w:rPr>
                          <w:t xml:space="preserve"> </w:t>
                        </w:r>
                      </w:ins>
                      <w:ins w:id="177" w:author="Caitlin Jeffrey" w:date="2024-06-07T11:28:00Z" w16du:dateUtc="2024-06-07T15:28:00Z">
                        <w:r w:rsidR="00804C32">
                          <w:rPr>
                            <w:rFonts w:ascii="Times New Roman" w:hAnsi="Times New Roman" w:cs="Times New Roman"/>
                          </w:rPr>
                          <w:t>growth)</w:t>
                        </w:r>
                      </w:ins>
                      <w:r w:rsidRPr="002B73DF">
                        <w:rPr>
                          <w:rFonts w:ascii="Times New Roman" w:hAnsi="Times New Roman" w:cs="Times New Roman"/>
                        </w:rPr>
                        <w:t xml:space="preserve"> quarters.</w:t>
                      </w:r>
                      <w:r>
                        <w:rPr>
                          <w:rFonts w:ascii="Times New Roman" w:hAnsi="Times New Roman" w:cs="Times New Roman"/>
                        </w:rPr>
                        <w:t xml:space="preserve"> </w:t>
                      </w:r>
                      <w:ins w:id="178" w:author="Caitlin Jeffrey" w:date="2024-06-07T11:26:00Z" w16du:dateUtc="2024-06-07T15:26:00Z">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ins>
                      <w:ins w:id="179" w:author="Caitlin Jeffrey" w:date="2024-06-07T13:22:00Z" w16du:dateUtc="2024-06-07T17:22:00Z">
                        <w:r w:rsidR="00752A11" w:rsidRPr="00752A11">
                          <w:rPr>
                            <w:rFonts w:ascii="Times New Roman" w:hAnsi="Times New Roman" w:cs="Times New Roman"/>
                          </w:rPr>
                          <w:t>US</w:t>
                        </w:r>
                      </w:ins>
                      <w:ins w:id="180" w:author="Caitlin Jeffrey" w:date="2024-06-07T11:26:00Z" w16du:dateUtc="2024-06-07T15:26:00Z">
                        <w:r w:rsidR="00A80686" w:rsidRPr="00F21E7D">
                          <w:rPr>
                            <w:rFonts w:ascii="Times New Roman" w:hAnsi="Times New Roman" w:cs="Times New Roman"/>
                          </w:rPr>
                          <w:t>).</w:t>
                        </w:r>
                        <w:r w:rsidR="00091E11">
                          <w:rPr>
                            <w:rFonts w:ascii="Times New Roman" w:hAnsi="Times New Roman" w:cs="Times New Roman"/>
                          </w:rPr>
                          <w:t xml:space="preserve"> </w:t>
                        </w:r>
                      </w:ins>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v:textbox>
                <w10:anchorlock/>
              </v:shape>
            </w:pict>
          </mc:Fallback>
        </mc:AlternateContent>
      </w:r>
    </w:p>
    <w:p w14:paraId="79527B3D" w14:textId="77777777" w:rsidR="00FF3370" w:rsidRPr="00D03DE9" w:rsidRDefault="00FF3370" w:rsidP="00704D01">
      <w:pPr>
        <w:spacing w:line="480" w:lineRule="auto"/>
        <w:rPr>
          <w:rFonts w:ascii="Times New Roman" w:hAnsi="Times New Roman" w:cs="Times New Roman"/>
          <w:sz w:val="24"/>
          <w:szCs w:val="24"/>
        </w:rPr>
      </w:pPr>
    </w:p>
    <w:p w14:paraId="6C4ED815" w14:textId="77777777" w:rsidR="00FF3370" w:rsidRDefault="00FF3370"/>
    <w:p w14:paraId="062CC94E" w14:textId="77777777" w:rsidR="00FF3370" w:rsidRDefault="00FF3370"/>
    <w:p w14:paraId="709C7880" w14:textId="77777777" w:rsidR="00FF3370" w:rsidRDefault="00FF3370"/>
    <w:p w14:paraId="411C314D" w14:textId="77777777" w:rsidR="00FF3370" w:rsidRDefault="00FF3370"/>
    <w:p w14:paraId="0FFB0DE2" w14:textId="77777777" w:rsidR="00FF3370" w:rsidRDefault="00FF3370"/>
    <w:p w14:paraId="7F51FE84" w14:textId="77777777" w:rsidR="00FF3370" w:rsidRDefault="00FF3370"/>
    <w:p w14:paraId="557AE750" w14:textId="77777777" w:rsidR="00FF3370" w:rsidRDefault="00FF3370"/>
    <w:p w14:paraId="562EAAA6" w14:textId="77777777" w:rsidR="00FF3370" w:rsidRDefault="00FF3370"/>
    <w:p w14:paraId="07B33028" w14:textId="77777777" w:rsidR="00FF3370" w:rsidRDefault="00FF3370"/>
    <w:p w14:paraId="5EDD0775" w14:textId="77777777" w:rsidR="00FF3370" w:rsidRDefault="00FF3370"/>
    <w:p w14:paraId="4223BD3E" w14:textId="77777777" w:rsidR="00AD4DC4" w:rsidRPr="00AD4DC4" w:rsidRDefault="00FF3370" w:rsidP="00AD4DC4">
      <w:pPr>
        <w:pStyle w:val="EndNoteBibliography"/>
        <w:spacing w:after="360"/>
      </w:pPr>
      <w:r>
        <w:fldChar w:fldCharType="begin"/>
      </w:r>
      <w:r>
        <w:instrText xml:space="preserve"> ADDIN EN.REFLIST </w:instrText>
      </w:r>
      <w:r>
        <w:fldChar w:fldCharType="separate"/>
      </w:r>
      <w:r w:rsidR="00AD4DC4" w:rsidRPr="00AD4DC4">
        <w:t xml:space="preserve">Adkins, P. R. F., S. Dufour, J. N. Spain, M. J. Calcutt, T. J. Reilly, G. C. Stewart, and J. R. Middleton. 2018. Molecular characterization of non-aureus </w:t>
      </w:r>
      <w:r w:rsidR="00AD4DC4" w:rsidRPr="00196909">
        <w:rPr>
          <w:i/>
          <w:iCs/>
        </w:rPr>
        <w:t xml:space="preserve">Staphylococcus </w:t>
      </w:r>
      <w:r w:rsidR="00AD4DC4" w:rsidRPr="00AD4DC4">
        <w:t>spp. from heifer intramammary infections and body sites. J. Dairy Sci. 101(6):5388-5403.</w:t>
      </w:r>
    </w:p>
    <w:p w14:paraId="0F6C7695" w14:textId="77777777" w:rsidR="00AD4DC4" w:rsidRPr="00AD4DC4" w:rsidRDefault="00AD4DC4" w:rsidP="00AD4DC4">
      <w:pPr>
        <w:pStyle w:val="EndNoteBibliography"/>
        <w:spacing w:after="360"/>
      </w:pPr>
      <w:r w:rsidRPr="00AD4DC4">
        <w:t>Adkins, P. R. F., L. M. Placheta, M. R. Borchers, J. M. Bewley, and J. R. Middleton. 2022. Distribution of staphylococcal and mammaliicoccal species from compost-bedded pack or sand-bedded freestall dairy farms. J Dairy Sci 105(7):6261-6270.</w:t>
      </w:r>
    </w:p>
    <w:p w14:paraId="4EE49FB1" w14:textId="77777777" w:rsidR="00AD4DC4" w:rsidRPr="00AD4DC4" w:rsidRDefault="00AD4DC4" w:rsidP="00AD4DC4">
      <w:pPr>
        <w:pStyle w:val="EndNoteBibliography"/>
        <w:spacing w:after="360"/>
      </w:pPr>
      <w:r w:rsidRPr="00AD4DC4">
        <w:t>Åvall-Jääskeläinen, S., J. Koort, H. Simojoki, and S. Taponen. 2013. Bovine-associated CNS species resist phagocytosis differently. BMC Veterinary Research 9(1):227.</w:t>
      </w:r>
    </w:p>
    <w:p w14:paraId="3C41FCBA" w14:textId="77777777" w:rsidR="00AD4DC4" w:rsidRPr="00AD4DC4" w:rsidRDefault="00AD4DC4" w:rsidP="00AD4DC4">
      <w:pPr>
        <w:pStyle w:val="EndNoteBibliography"/>
        <w:spacing w:after="360"/>
      </w:pPr>
      <w:r w:rsidRPr="00AD4DC4">
        <w:t xml:space="preserve">Bombyk, R. A., A. L. Bykowski, C. E. Draper, E. J. Savelkoul, L. R. Sullivan, and T. J. Wyckoff. 2008. Comparison of types and antimicrobial susceptibility of </w:t>
      </w:r>
      <w:r w:rsidRPr="00196909">
        <w:rPr>
          <w:i/>
          <w:iCs/>
        </w:rPr>
        <w:t>Staphylococcus</w:t>
      </w:r>
      <w:r w:rsidRPr="00AD4DC4">
        <w:t xml:space="preserve"> from conventional and organic dairies in west-central Minnesota, USA. J Appl Microbiol 104(6):1726-1731.</w:t>
      </w:r>
    </w:p>
    <w:p w14:paraId="0BDA3B2B" w14:textId="77777777" w:rsidR="00AD4DC4" w:rsidRPr="00AD4DC4" w:rsidRDefault="00AD4DC4" w:rsidP="00AD4DC4">
      <w:pPr>
        <w:pStyle w:val="EndNoteBibliography"/>
        <w:spacing w:after="360"/>
      </w:pPr>
      <w:r w:rsidRPr="00AD4DC4">
        <w:t>Breyne, K., S. De Vliegher, A. De Visscher, S. Piepers, and E. Meyer. 2015. Technical note: a pilot study using a mouse mastitis model to study differences between bovine associated coagulase-negative staphylococci. J Dairy Sci 98(2):1090-1100.</w:t>
      </w:r>
    </w:p>
    <w:p w14:paraId="7617B5AE" w14:textId="77777777" w:rsidR="00AD4DC4" w:rsidRPr="00AD4DC4" w:rsidRDefault="00AD4DC4" w:rsidP="00AD4DC4">
      <w:pPr>
        <w:pStyle w:val="EndNoteBibliography"/>
        <w:spacing w:after="360"/>
      </w:pPr>
      <w:r w:rsidRPr="00AD4DC4">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E6B91C1" w14:textId="77777777" w:rsidR="00AD4DC4" w:rsidRPr="00AD4DC4" w:rsidRDefault="00AD4DC4" w:rsidP="00AD4DC4">
      <w:pPr>
        <w:pStyle w:val="EndNoteBibliography"/>
        <w:spacing w:after="360"/>
      </w:pPr>
      <w:r w:rsidRPr="00AD4DC4">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682DF15B" w14:textId="77777777" w:rsidR="00AD4DC4" w:rsidRPr="00AD4DC4" w:rsidRDefault="00AD4DC4" w:rsidP="00AD4DC4">
      <w:pPr>
        <w:pStyle w:val="EndNoteBibliography"/>
        <w:spacing w:after="360"/>
      </w:pPr>
      <w:r w:rsidRPr="00AD4DC4">
        <w:lastRenderedPageBreak/>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A727563" w14:textId="77777777" w:rsidR="00AD4DC4" w:rsidRPr="00AD4DC4" w:rsidRDefault="00AD4DC4" w:rsidP="00AD4DC4">
      <w:pPr>
        <w:pStyle w:val="EndNoteBibliography"/>
        <w:spacing w:after="360"/>
      </w:pPr>
      <w:r w:rsidRPr="00AD4DC4">
        <w:t>De Buck, J., V. Ha, S. Naushad, D. B. Nobrega, C. Luby, J. R. Middleton, S. De Vliegher, and H. W. Barkema. 2021. Non-aureus Staphylococci and Bovine Udder Health: Current Understanding and Knowledge Gaps. Frontiers in Veterinary Science 8.</w:t>
      </w:r>
    </w:p>
    <w:p w14:paraId="6162B82B" w14:textId="77777777" w:rsidR="00AD4DC4" w:rsidRPr="00AD4DC4" w:rsidRDefault="00AD4DC4" w:rsidP="00AD4DC4">
      <w:pPr>
        <w:pStyle w:val="EndNoteBibliography"/>
        <w:spacing w:after="360"/>
      </w:pPr>
      <w:r w:rsidRPr="00AD4DC4">
        <w:t>De Visscher, A., S. Piepers, F. Haesebrouck, and S. De Vliegher. 2016. Intramammary infection with coagulase-negative staphylococci at parturition: Species-specific prevalence, risk factors, and effect on udder health. J Dairy Sci 99(8):6457-6469.</w:t>
      </w:r>
    </w:p>
    <w:p w14:paraId="3FB08F4B" w14:textId="77777777" w:rsidR="00AD4DC4" w:rsidRPr="00AD4DC4" w:rsidRDefault="00AD4DC4" w:rsidP="00AD4DC4">
      <w:pPr>
        <w:pStyle w:val="EndNoteBibliography"/>
        <w:spacing w:after="360"/>
      </w:pPr>
      <w:r w:rsidRPr="00AD4DC4">
        <w:t xml:space="preserve">De Visscher, A., S. Piepers, F. Haesebrouck, K. Supre, and S. De Vliegher. 2017. Coagulase-negative </w:t>
      </w:r>
      <w:r w:rsidRPr="00196909">
        <w:rPr>
          <w:i/>
          <w:iCs/>
        </w:rPr>
        <w:t>Staphylococcus</w:t>
      </w:r>
      <w:r w:rsidRPr="00AD4DC4">
        <w:t xml:space="preserve"> species in bulk milk: Prevalence, distribution, and associated subgroup- and species-specific risk factors. J Dairy Sci 100(1):629-642.</w:t>
      </w:r>
    </w:p>
    <w:p w14:paraId="3EDDE4DC" w14:textId="77777777" w:rsidR="00AD4DC4" w:rsidRPr="00AD4DC4" w:rsidRDefault="00AD4DC4" w:rsidP="00AD4DC4">
      <w:pPr>
        <w:pStyle w:val="EndNoteBibliography"/>
        <w:spacing w:after="360"/>
      </w:pPr>
      <w:r w:rsidRPr="00AD4DC4">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0A06563" w14:textId="77777777" w:rsidR="00AD4DC4" w:rsidRPr="00AD4DC4" w:rsidRDefault="00AD4DC4" w:rsidP="00AD4DC4">
      <w:pPr>
        <w:pStyle w:val="EndNoteBibliography"/>
        <w:spacing w:after="360"/>
      </w:pPr>
      <w:r w:rsidRPr="00AD4DC4">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0FD63093" w14:textId="77777777" w:rsidR="00AD4DC4" w:rsidRPr="00AD4DC4" w:rsidRDefault="00AD4DC4" w:rsidP="00AD4DC4">
      <w:pPr>
        <w:pStyle w:val="EndNoteBibliography"/>
        <w:spacing w:after="360"/>
      </w:pPr>
      <w:r w:rsidRPr="00AD4DC4">
        <w:t>Fergestad, M. E., F. Touzain, S. De Vliegher, A. De Visscher, D. Thiry, C. Ngassam Tchamba, J. G. Mainil, T. L’Abee-Lund, Y. Blanchard, and Y. Wasteson. 2021. Whole Genome Sequencing of Staphylococci Isolated From Bovine Milk Samples. Frontiers in Microbiology 12.</w:t>
      </w:r>
    </w:p>
    <w:p w14:paraId="635EEBD0" w14:textId="77777777" w:rsidR="00AD4DC4" w:rsidRPr="00AD4DC4" w:rsidRDefault="00AD4DC4" w:rsidP="00AD4DC4">
      <w:pPr>
        <w:pStyle w:val="EndNoteBibliography"/>
        <w:spacing w:after="360"/>
      </w:pPr>
      <w:r w:rsidRPr="00AD4DC4">
        <w:t>França, A., V. Gaio, N. Lopes, and L. D. R. Melo. 2021. Virulence Factors in Coagulase-Negative Staphylococci. Pathogens 10(2):170.</w:t>
      </w:r>
    </w:p>
    <w:p w14:paraId="18E37601" w14:textId="77777777" w:rsidR="00AD4DC4" w:rsidRPr="00AD4DC4" w:rsidRDefault="00AD4DC4" w:rsidP="00AD4DC4">
      <w:pPr>
        <w:pStyle w:val="EndNoteBibliography"/>
        <w:spacing w:after="360"/>
      </w:pPr>
      <w:r w:rsidRPr="00AD4DC4">
        <w:t>Frey, Y., J. P. Rodriguez, A. Thomann, S. Schwendener, and V. Perreten. 2013. Genetic characterization of antimicrobial resistance in coagulase-negative staphylococci from bovine mastitis milk. J. Dairy Sci. 96(4):2247-2257.</w:t>
      </w:r>
    </w:p>
    <w:p w14:paraId="57A852CA" w14:textId="77777777" w:rsidR="00AD4DC4" w:rsidRPr="00AD4DC4" w:rsidRDefault="00AD4DC4" w:rsidP="00AD4DC4">
      <w:pPr>
        <w:pStyle w:val="EndNoteBibliography"/>
        <w:spacing w:after="360"/>
      </w:pPr>
      <w:r w:rsidRPr="00AD4DC4">
        <w:t>Fry, P. R., J. R. Middleton, S. Dufour, J. Perry, D. Scholl, and I. Dohoo. 2014. Association of coagulase-negative staphylococcal species, mammary quarter milk somatic cell count, and persistence of intramammary infection in dairy cattle. J Dairy Sci 97(8):4876-4885.</w:t>
      </w:r>
    </w:p>
    <w:p w14:paraId="280E8A3B" w14:textId="77777777" w:rsidR="00AD4DC4" w:rsidRPr="00AD4DC4" w:rsidRDefault="00AD4DC4" w:rsidP="00AD4DC4">
      <w:pPr>
        <w:pStyle w:val="EndNoteBibliography"/>
        <w:spacing w:after="360"/>
      </w:pPr>
      <w:r w:rsidRPr="00AD4DC4">
        <w:lastRenderedPageBreak/>
        <w:t>Hand, K. J., A. Godkin, and D. F. Kelton. 2012. Milk production and somatic cell counts: A cow-level analysis. J. Dairy Sci. 95(3):1358-1362.</w:t>
      </w:r>
    </w:p>
    <w:p w14:paraId="1381A62D" w14:textId="77777777" w:rsidR="00AD4DC4" w:rsidRPr="00AD4DC4" w:rsidRDefault="00AD4DC4" w:rsidP="00AD4DC4">
      <w:pPr>
        <w:pStyle w:val="EndNoteBibliography"/>
        <w:spacing w:after="360"/>
      </w:pPr>
      <w:r w:rsidRPr="00AD4DC4">
        <w:t>Heikkilä, A. M., E. Liski, S. Pyörälä, and S. Taponen. 2018. Pathogen-specific production losses in bovine mastitis. J. Dairy Sci. 101(10):9493-9504.</w:t>
      </w:r>
    </w:p>
    <w:p w14:paraId="0D04124D" w14:textId="77777777" w:rsidR="00AD4DC4" w:rsidRPr="00AD4DC4" w:rsidRDefault="00AD4DC4" w:rsidP="00AD4DC4">
      <w:pPr>
        <w:pStyle w:val="EndNoteBibliography"/>
        <w:spacing w:after="360"/>
      </w:pPr>
      <w:r w:rsidRPr="00AD4DC4">
        <w:t>Hwang, S. M., M. S. Kim, K. U. Park, J. Song, and E. C. Kim. 2011. Tuf gene sequence analysis has greater discriminatory power than 16S rRNA sequence analysis in identification of clinical isolates of coagulase-negative staphylococci. J Clin Microbiol 49(12):4142-4149.</w:t>
      </w:r>
    </w:p>
    <w:p w14:paraId="65A88063" w14:textId="77777777" w:rsidR="00AD4DC4" w:rsidRPr="00AD4DC4" w:rsidRDefault="00AD4DC4" w:rsidP="00AD4DC4">
      <w:pPr>
        <w:pStyle w:val="EndNoteBibliography"/>
        <w:spacing w:after="360"/>
      </w:pPr>
      <w:r w:rsidRPr="00AD4DC4">
        <w:t>Hyvönen, P., S. Käyhkö, S. Taponen, A. von Wright, and S. Pyörälä. 2009. Effect of bovine lactoferrin on the internalization of coagulase-negative staphylococci into bovine mammary epithelial cells under in-vitro conditions. J Dairy Res 76(2):144-151.</w:t>
      </w:r>
    </w:p>
    <w:p w14:paraId="43E5FE1E" w14:textId="77777777" w:rsidR="00AD4DC4" w:rsidRPr="00AD4DC4" w:rsidRDefault="00AD4DC4" w:rsidP="00AD4DC4">
      <w:pPr>
        <w:pStyle w:val="EndNoteBibliography"/>
        <w:spacing w:after="360"/>
      </w:pPr>
      <w:r w:rsidRPr="00AD4DC4">
        <w:t xml:space="preserve">Jenkins, S. N., E. Okello, P. V. Rossitto, T. W. Lehenbauer, J. Champagne, M. C. T. Penedo, A. G. Arruda, S. Godden, P. Rapnicki, P. J. Gorden, L. L. Timms, and S. S. Aly. 2019. Molecular epidemiology of coagulase-negative </w:t>
      </w:r>
      <w:r w:rsidRPr="00196909">
        <w:rPr>
          <w:i/>
          <w:iCs/>
        </w:rPr>
        <w:t>Staphylococcus</w:t>
      </w:r>
      <w:r w:rsidRPr="00AD4DC4">
        <w:t xml:space="preserve"> species isolated at different lactation stages from dairy cattle in the United States. PeerJ 7:e6749.</w:t>
      </w:r>
    </w:p>
    <w:p w14:paraId="20B697A7" w14:textId="77777777" w:rsidR="00AD4DC4" w:rsidRPr="00AD4DC4" w:rsidRDefault="00AD4DC4" w:rsidP="00AD4DC4">
      <w:pPr>
        <w:pStyle w:val="EndNoteBibliography"/>
        <w:spacing w:after="360"/>
      </w:pPr>
      <w:r w:rsidRPr="00AD4DC4">
        <w:t>Lam, T. J., M. C. DeJong, Y. H. Schukken, and A. Brand. 1996. Mathematical modeling to estimate efficacy of postmilking teat disinfection in split-udder trials of dairy cows. J Dairy Sci 79(1):62-70.</w:t>
      </w:r>
    </w:p>
    <w:p w14:paraId="3845D216" w14:textId="77777777" w:rsidR="00AD4DC4" w:rsidRPr="00AD4DC4" w:rsidRDefault="00AD4DC4" w:rsidP="00AD4DC4">
      <w:pPr>
        <w:pStyle w:val="EndNoteBibliography"/>
        <w:spacing w:after="360"/>
      </w:pPr>
      <w:r w:rsidRPr="00AD4DC4">
        <w:t>National Mastitis Council. 2017. Laboratory Handbook on Bovine Mastitis. Third ed. National Mastitis Council, Inc., New Prague, MI.</w:t>
      </w:r>
    </w:p>
    <w:p w14:paraId="31823239" w14:textId="77777777" w:rsidR="00AD4DC4" w:rsidRPr="00AD4DC4" w:rsidRDefault="00AD4DC4" w:rsidP="00AD4DC4">
      <w:pPr>
        <w:pStyle w:val="EndNoteBibliography"/>
        <w:spacing w:after="360"/>
      </w:pPr>
      <w:r w:rsidRPr="00AD4DC4">
        <w:t>Naushad, S., S. A. Naqvi, D. Nobrega, C. Luby, P. Kastelic John, W. Barkema Herman, and J. De Buck. 2019. Comprehensive Virulence Gene Profiling of Bovine Non-aureus Staphylococci Based on Whole-Genome Sequencing Data. mSystems 4(2):10.1128/msystems.00098-00018.</w:t>
      </w:r>
    </w:p>
    <w:p w14:paraId="1DE8A671" w14:textId="77777777" w:rsidR="00AD4DC4" w:rsidRPr="00AD4DC4" w:rsidRDefault="00AD4DC4" w:rsidP="00AD4DC4">
      <w:pPr>
        <w:pStyle w:val="EndNoteBibliography"/>
        <w:spacing w:after="360"/>
      </w:pPr>
      <w:r w:rsidRPr="00AD4DC4">
        <w:t>Nyman, A. K., C. Fasth, and K. P. Waller. 2018. Intramammary infections with different non-aureus staphylococci in dairy cows. J. Dairy Sci. 101(2):1403-1418.</w:t>
      </w:r>
    </w:p>
    <w:p w14:paraId="682E8BFD" w14:textId="77777777" w:rsidR="00AD4DC4" w:rsidRPr="00AD4DC4" w:rsidRDefault="00AD4DC4" w:rsidP="00AD4DC4">
      <w:pPr>
        <w:pStyle w:val="EndNoteBibliography"/>
        <w:spacing w:after="360"/>
      </w:pPr>
      <w:r w:rsidRPr="00AD4DC4">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1EB91E4B" w14:textId="77777777" w:rsidR="00AD4DC4" w:rsidRPr="00AD4DC4" w:rsidRDefault="00AD4DC4" w:rsidP="00AD4DC4">
      <w:pPr>
        <w:pStyle w:val="EndNoteBibliography"/>
        <w:spacing w:after="360"/>
      </w:pPr>
      <w:r w:rsidRPr="00AD4DC4">
        <w:t>Persson Waller, K., A. Aspán, A. Nyman, Y. Persson, and U. Grönlund Andersson. 2011. CNS species and antimicrobial resistance in clinical and subclinical bovine mastitis. Veterinary Microbiology 152(1-2):112-116.</w:t>
      </w:r>
    </w:p>
    <w:p w14:paraId="07F5175E" w14:textId="77777777" w:rsidR="00AD4DC4" w:rsidRPr="00AD4DC4" w:rsidRDefault="00AD4DC4" w:rsidP="00AD4DC4">
      <w:pPr>
        <w:pStyle w:val="EndNoteBibliography"/>
        <w:spacing w:after="360"/>
      </w:pPr>
      <w:r w:rsidRPr="00AD4DC4">
        <w:lastRenderedPageBreak/>
        <w:t>Piessens, V., E. Van Coillie, B. Verbist, K. Supre, G. Braem, A. Van Nuffel, L. De Vuyst, M. Heyndrickx, and S. De Vliegher. 2011. Distribution of coagulase-negative</w:t>
      </w:r>
      <w:r w:rsidRPr="00196909">
        <w:rPr>
          <w:i/>
          <w:iCs/>
        </w:rPr>
        <w:t xml:space="preserve"> Staphylococcus </w:t>
      </w:r>
      <w:r w:rsidRPr="00AD4DC4">
        <w:t>species from milk and environment of dairy cows differs between herds. J Dairy Sci 94(6):2933-2944.</w:t>
      </w:r>
    </w:p>
    <w:p w14:paraId="30DC28A2" w14:textId="77777777" w:rsidR="00AD4DC4" w:rsidRPr="00AD4DC4" w:rsidRDefault="00AD4DC4" w:rsidP="00AD4DC4">
      <w:pPr>
        <w:pStyle w:val="EndNoteBibliography"/>
        <w:spacing w:after="360"/>
      </w:pPr>
      <w:r w:rsidRPr="00AD4DC4">
        <w:t>Pol, M. and P. L. Ruegg. 2007. Relationship between antimicrobial drug usage and antimicrobial susceptibility of gram-positive mastitis pathogens. J Dairy Sci 90(1):262-273.</w:t>
      </w:r>
    </w:p>
    <w:p w14:paraId="36C4D71F" w14:textId="77777777" w:rsidR="00AD4DC4" w:rsidRPr="00AD4DC4" w:rsidRDefault="00AD4DC4" w:rsidP="00AD4DC4">
      <w:pPr>
        <w:pStyle w:val="EndNoteBibliography"/>
        <w:spacing w:after="360"/>
      </w:pPr>
      <w:r w:rsidRPr="00AD4DC4">
        <w:t>R Development Core Team. 2023. R: A Language and Environment for Statistical Computing. R Foundation for Statistical Computing, Vienna, Austria.</w:t>
      </w:r>
    </w:p>
    <w:p w14:paraId="3A8A549E" w14:textId="77777777" w:rsidR="00AD4DC4" w:rsidRPr="00AD4DC4" w:rsidRDefault="00AD4DC4" w:rsidP="00AD4DC4">
      <w:pPr>
        <w:pStyle w:val="EndNoteBibliography"/>
        <w:spacing w:after="360"/>
      </w:pPr>
      <w:r w:rsidRPr="00AD4DC4">
        <w:t>Rowe, S. M., S. M. Godden, E. Royster, J. Timmerman, B. A. Crooker, and M. Boyle. 2019. Cross-sectional study of the relationships among bedding materials, bedding bacteria counts, and intramammary infection in late-lactation dairy cows. J Dairy Sci 102(12):11384-11400.</w:t>
      </w:r>
    </w:p>
    <w:p w14:paraId="22D1B9B1" w14:textId="77777777" w:rsidR="00AD4DC4" w:rsidRPr="00AD4DC4" w:rsidRDefault="00AD4DC4" w:rsidP="00AD4DC4">
      <w:pPr>
        <w:pStyle w:val="EndNoteBibliography"/>
        <w:spacing w:after="360"/>
      </w:pPr>
      <w:r w:rsidRPr="00AD4DC4">
        <w:t>Ruegg, P. L. 2009. Management of mastitis on organic and conventional dairy farms. J Anim Sci 87(13 Suppl):43-55.</w:t>
      </w:r>
    </w:p>
    <w:p w14:paraId="38604256" w14:textId="77777777" w:rsidR="00AD4DC4" w:rsidRPr="00AD4DC4" w:rsidRDefault="00AD4DC4" w:rsidP="00AD4DC4">
      <w:pPr>
        <w:pStyle w:val="EndNoteBibliography"/>
        <w:spacing w:after="360"/>
      </w:pPr>
      <w:r w:rsidRPr="00AD4DC4">
        <w:t>Schepers, A. J., T. J. Lam, Y. H. Schukken, J. B. Wilmink, and W. J. Hanekamp. 1997. Estimation of variance components for somatic cell counts to determine thresholds for uninfected quarters. J Dairy Sci 80(8):1833-1840.</w:t>
      </w:r>
    </w:p>
    <w:p w14:paraId="6A4E3589" w14:textId="77777777" w:rsidR="00AD4DC4" w:rsidRPr="00AD4DC4" w:rsidRDefault="00AD4DC4" w:rsidP="00AD4DC4">
      <w:pPr>
        <w:pStyle w:val="EndNoteBibliography"/>
        <w:spacing w:after="360"/>
      </w:pPr>
      <w:r w:rsidRPr="00AD4DC4">
        <w:t>Schukken, Y. H., R. N. González, L. L. Tikofsky, H. F. Schulte, C. G. Santisteban, F. L. Welcome, G. J. Bennett, M. J. Zurakowski, and R. N. Zadoks. 2009. CNS mastitis: nothing to worry about? Vet Microbiol 134(1-2):9-14.</w:t>
      </w:r>
    </w:p>
    <w:p w14:paraId="2F0154FE" w14:textId="77777777" w:rsidR="00AD4DC4" w:rsidRPr="00AD4DC4" w:rsidRDefault="00AD4DC4" w:rsidP="00AD4DC4">
      <w:pPr>
        <w:pStyle w:val="EndNoteBibliography"/>
        <w:spacing w:after="360"/>
      </w:pPr>
      <w:r w:rsidRPr="00AD4DC4">
        <w:t>Schutz, M. M., L. B. Hansen, G. R. Steuernagel, and A. L. Kuck. 1990. Variation of Milk, Fat, Protein, and Somatic Cells for Dairy Cattle1. J. Dairy Sci. 73(2):484-493.</w:t>
      </w:r>
    </w:p>
    <w:p w14:paraId="4A95E5FD" w14:textId="77777777" w:rsidR="00AD4DC4" w:rsidRPr="00AD4DC4" w:rsidRDefault="00AD4DC4" w:rsidP="00AD4DC4">
      <w:pPr>
        <w:pStyle w:val="EndNoteBibliography"/>
        <w:spacing w:after="360"/>
      </w:pPr>
      <w:r w:rsidRPr="00AD4DC4">
        <w:t>Shook, G. E. 1982. Approaches to summarizing somatic cell count which improve interpretability. Page 150 in Proc. 21st Annual Mtg. Natl. Mastitis Council, Arlington, VA.</w:t>
      </w:r>
    </w:p>
    <w:p w14:paraId="6DE8C35D" w14:textId="77777777" w:rsidR="00AD4DC4" w:rsidRPr="00AD4DC4" w:rsidRDefault="00AD4DC4" w:rsidP="00AD4DC4">
      <w:pPr>
        <w:pStyle w:val="EndNoteBibliography"/>
        <w:spacing w:after="360"/>
      </w:pPr>
      <w:r w:rsidRPr="00AD4DC4">
        <w:t xml:space="preserve">Simojoki, H., T. Orro, S. Taponen, and S. Pyorala. 2009. Host response in bovine mastitis experimentally induced with </w:t>
      </w:r>
      <w:r w:rsidRPr="00196909">
        <w:rPr>
          <w:i/>
          <w:iCs/>
        </w:rPr>
        <w:t>Staphylococcus chromogenes</w:t>
      </w:r>
      <w:r w:rsidRPr="00AD4DC4">
        <w:t>. Veterinary Microbiology 134(1-2):95-99.</w:t>
      </w:r>
    </w:p>
    <w:p w14:paraId="54AD2FA7" w14:textId="77777777" w:rsidR="00AD4DC4" w:rsidRPr="00AD4DC4" w:rsidRDefault="00AD4DC4" w:rsidP="00AD4DC4">
      <w:pPr>
        <w:pStyle w:val="EndNoteBibliography"/>
        <w:spacing w:after="360"/>
      </w:pPr>
      <w:r w:rsidRPr="00AD4DC4">
        <w:t>Stiglbauer, K. E., K. M. Cicconi-Hogan, R. Richert, Y. H. Schukken, P. L. Ruegg, and M. Gamroth. 2013. Assessment of herd management on organic and conventional dairy farms in the United States. J. Dairy Sci. 96(2):1290-1300.</w:t>
      </w:r>
    </w:p>
    <w:p w14:paraId="7FBE54AC" w14:textId="77777777" w:rsidR="00AD4DC4" w:rsidRPr="00AD4DC4" w:rsidRDefault="00AD4DC4" w:rsidP="00AD4DC4">
      <w:pPr>
        <w:pStyle w:val="EndNoteBibliography"/>
        <w:spacing w:after="360"/>
      </w:pPr>
      <w:r w:rsidRPr="00AD4DC4">
        <w:t xml:space="preserve">Supré, K., F. Haesebrouck, R. N. Zadoks, M. Vaneechoutte, S. Piepers, and S. De Vliegher. 2011. Some coagulase-negative </w:t>
      </w:r>
      <w:r w:rsidRPr="00196909">
        <w:rPr>
          <w:i/>
          <w:iCs/>
        </w:rPr>
        <w:t xml:space="preserve">Staphylococcus </w:t>
      </w:r>
      <w:r w:rsidRPr="00AD4DC4">
        <w:t>species affect udder health more than others. J Dairy Sci 94(5):2329-2340.</w:t>
      </w:r>
    </w:p>
    <w:p w14:paraId="0CA2B4D0" w14:textId="77777777" w:rsidR="00AD4DC4" w:rsidRPr="00AD4DC4" w:rsidRDefault="00AD4DC4" w:rsidP="00AD4DC4">
      <w:pPr>
        <w:pStyle w:val="EndNoteBibliography"/>
        <w:spacing w:after="360"/>
      </w:pPr>
      <w:r w:rsidRPr="00AD4DC4">
        <w:lastRenderedPageBreak/>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53290EE6" w14:textId="77777777" w:rsidR="00AD4DC4" w:rsidRPr="00AD4DC4" w:rsidRDefault="00AD4DC4" w:rsidP="00AD4DC4">
      <w:pPr>
        <w:pStyle w:val="EndNoteBibliography"/>
        <w:spacing w:after="360"/>
      </w:pPr>
      <w:r w:rsidRPr="00AD4DC4">
        <w:t xml:space="preserve">Taponen, S., V. Myllys, and S. Pyörälä. 2022. Somatic cell count in bovine quarter milk samples culture positive for various </w:t>
      </w:r>
      <w:r w:rsidRPr="00196909">
        <w:rPr>
          <w:i/>
          <w:iCs/>
        </w:rPr>
        <w:t>Staphylococcus</w:t>
      </w:r>
      <w:r w:rsidRPr="00AD4DC4">
        <w:t xml:space="preserve"> species. Acta Veterinaria Scandinavica 64(1).</w:t>
      </w:r>
    </w:p>
    <w:p w14:paraId="00E8280C" w14:textId="77777777" w:rsidR="00AD4DC4" w:rsidRPr="00AD4DC4" w:rsidRDefault="00AD4DC4" w:rsidP="00AD4DC4">
      <w:pPr>
        <w:pStyle w:val="EndNoteBibliography"/>
        <w:spacing w:after="360"/>
      </w:pPr>
      <w:r w:rsidRPr="00AD4DC4">
        <w:t xml:space="preserve">Tikofsky, L. L., J. W. Barlow, C. Santisteban, and Y. H. Schukken. 2003. A comparison of antimicrobial susceptibility patterns for </w:t>
      </w:r>
      <w:r w:rsidRPr="00196909">
        <w:rPr>
          <w:i/>
          <w:iCs/>
        </w:rPr>
        <w:t>Staphylococcus aureus</w:t>
      </w:r>
      <w:r w:rsidRPr="00AD4DC4">
        <w:t xml:space="preserve"> in organic and conventional dairy herds. Microb Drug Resist 9 Suppl 1:S39-45.</w:t>
      </w:r>
    </w:p>
    <w:p w14:paraId="17715B9D" w14:textId="77777777" w:rsidR="00AD4DC4" w:rsidRPr="00AD4DC4" w:rsidRDefault="00AD4DC4" w:rsidP="00AD4DC4">
      <w:pPr>
        <w:pStyle w:val="EndNoteBibliography"/>
        <w:spacing w:after="360"/>
      </w:pPr>
      <w:r w:rsidRPr="00AD4DC4">
        <w:t>Tomazi, T., J. L. Gonçalves, J. R. Barreiro, M. A. Arcari, and M. V. Dos Santos. 2015. Bovine subclinical intramammary infection caused by coagulase-negative staphylococci increases somatic cell count but has no effect on milk yield or composition. J. Dairy Sci. 98(5):3071-3078.</w:t>
      </w:r>
    </w:p>
    <w:p w14:paraId="47497BA6" w14:textId="284D41C0" w:rsidR="00AD4DC4" w:rsidRPr="00AD4DC4" w:rsidRDefault="00AD4DC4" w:rsidP="00AD4DC4">
      <w:pPr>
        <w:pStyle w:val="EndNoteBibliography"/>
        <w:spacing w:after="360"/>
      </w:pPr>
      <w:r w:rsidRPr="00AD4DC4">
        <w:t xml:space="preserve">USDA-APHIS. 2021. Determining U.S. Milk Quality Using Bulk-Tank Somatic Cell Counts, 2019. Accessed April 2, 2024. </w:t>
      </w:r>
      <w:hyperlink r:id="rId15" w:history="1">
        <w:r w:rsidRPr="00AD4DC4">
          <w:rPr>
            <w:rStyle w:val="Hyperlink"/>
          </w:rPr>
          <w:t>https://www.aphis.usda.gov/sites/default/files/btscc_2019infosheet.pdf</w:t>
        </w:r>
      </w:hyperlink>
      <w:r w:rsidRPr="00AD4DC4">
        <w:t>.</w:t>
      </w:r>
    </w:p>
    <w:p w14:paraId="1FBC7669" w14:textId="77777777" w:rsidR="00AD4DC4" w:rsidRPr="00AD4DC4" w:rsidRDefault="00AD4DC4" w:rsidP="00AD4DC4">
      <w:pPr>
        <w:pStyle w:val="EndNoteBibliography"/>
        <w:spacing w:after="360"/>
      </w:pPr>
      <w:r w:rsidRPr="00AD4DC4">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16DEC119" w14:textId="77777777" w:rsidR="00AD4DC4" w:rsidRPr="00AD4DC4" w:rsidRDefault="00AD4DC4" w:rsidP="00AD4DC4">
      <w:pPr>
        <w:pStyle w:val="EndNoteBibliography"/>
        <w:spacing w:after="360"/>
      </w:pPr>
      <w:r w:rsidRPr="00AD4DC4">
        <w:t xml:space="preserve">Valckenier, D., S. Piepers, A. De Visscher, and S. De Vliegher. 2020. The effect of intramammary infection in early lactation with non-aureus staphylococci in general and </w:t>
      </w:r>
      <w:r w:rsidRPr="00196909">
        <w:rPr>
          <w:i/>
          <w:iCs/>
        </w:rPr>
        <w:t>Staphylococcus chromogenes</w:t>
      </w:r>
      <w:r w:rsidRPr="00AD4DC4">
        <w:t xml:space="preserve"> specifically on quarter milk somatic cell count and quarter milk yield. J Dairy Sci 103(1):768-782.</w:t>
      </w:r>
    </w:p>
    <w:p w14:paraId="751AC41E" w14:textId="77777777" w:rsidR="00AD4DC4" w:rsidRPr="00AD4DC4" w:rsidRDefault="00AD4DC4" w:rsidP="00AD4DC4">
      <w:pPr>
        <w:pStyle w:val="EndNoteBibliography"/>
        <w:spacing w:after="360"/>
      </w:pPr>
      <w:r w:rsidRPr="00AD4DC4">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79EC7EF7" w14:textId="77777777" w:rsidR="00AD4DC4" w:rsidRPr="00AD4DC4" w:rsidRDefault="00AD4DC4" w:rsidP="00AD4DC4">
      <w:pPr>
        <w:pStyle w:val="EndNoteBibliography"/>
        <w:spacing w:after="360"/>
      </w:pPr>
      <w:r w:rsidRPr="00AD4DC4">
        <w:t>Verbeke, J., S. Piepers, K. Supré, and S. De Vliegher. 2014. Pathogen-specific incidence rate of clinical mastitis in Flemish dairy herds, severity, and association with herd hygiene. J. Dairy Sci. 97(11):6926-6934.</w:t>
      </w:r>
    </w:p>
    <w:p w14:paraId="493F40EA" w14:textId="77777777" w:rsidR="00AD4DC4" w:rsidRPr="00AD4DC4" w:rsidRDefault="00AD4DC4" w:rsidP="00AD4DC4">
      <w:pPr>
        <w:pStyle w:val="EndNoteBibliography"/>
        <w:spacing w:after="360"/>
      </w:pPr>
      <w:r w:rsidRPr="00AD4DC4">
        <w:t xml:space="preserve">Woudstra, S., N. Wente, Y. Zhang, S. Leimbach, M. K. Gussmann, C. Kirkeby, and V. Krömker. 2023. Strain diversity and infection durations of </w:t>
      </w:r>
      <w:r w:rsidRPr="00196909">
        <w:rPr>
          <w:i/>
          <w:iCs/>
        </w:rPr>
        <w:t>Staphylococcus</w:t>
      </w:r>
      <w:r w:rsidRPr="00AD4DC4">
        <w:t xml:space="preserve"> spp. and </w:t>
      </w:r>
      <w:r w:rsidRPr="00196909">
        <w:rPr>
          <w:i/>
          <w:iCs/>
        </w:rPr>
        <w:t xml:space="preserve">Streptococcus </w:t>
      </w:r>
      <w:r w:rsidRPr="00AD4DC4">
        <w:t>spp. causing intramammary infections in dairy cows. J Dairy Sci 106(6):4214-4231.</w:t>
      </w:r>
    </w:p>
    <w:p w14:paraId="2F99E06D" w14:textId="77777777" w:rsidR="00AD4DC4" w:rsidRPr="00AD4DC4" w:rsidRDefault="00AD4DC4" w:rsidP="00AD4DC4">
      <w:pPr>
        <w:pStyle w:val="EndNoteBibliography"/>
      </w:pPr>
      <w:r w:rsidRPr="00AD4DC4">
        <w:lastRenderedPageBreak/>
        <w:t>Wuytack, A., A. De Visscher, S. Piepers, F. Boyen, F. Haesebrouck, and S. De Vliegher. 2020. Distribution of non-aureus staphylococci from quarter milk, teat apices, and rectal feces of dairy cows, and their virulence potential. J Dairy Sci 103(11):10658-10675.</w:t>
      </w:r>
    </w:p>
    <w:p w14:paraId="5518ABFD" w14:textId="0D9F33FB" w:rsidR="00973F25" w:rsidRDefault="00FF3370">
      <w:r>
        <w:fldChar w:fldCharType="end"/>
      </w:r>
    </w:p>
    <w:sectPr w:rsidR="00973F25" w:rsidSect="002F00B4">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itlin Jeffrey" w:date="2024-06-08T06:39:00Z" w:initials="CJ">
    <w:p w14:paraId="54712977" w14:textId="43A0B64F" w:rsidR="00985A64" w:rsidRDefault="00985A64">
      <w:pPr>
        <w:pStyle w:val="CommentText"/>
      </w:pPr>
      <w:r>
        <w:rPr>
          <w:rStyle w:val="CommentReference"/>
        </w:rPr>
        <w:annotationRef/>
      </w:r>
      <w:r>
        <w:t>Consistency: staph</w:t>
      </w:r>
      <w:r w:rsidR="00207CD3">
        <w:t xml:space="preserve">. species vs. </w:t>
      </w:r>
      <w:proofErr w:type="spellStart"/>
      <w:r w:rsidR="00207CD3">
        <w:t>SaM</w:t>
      </w:r>
      <w:proofErr w:type="spellEnd"/>
      <w:r w:rsidR="00207CD3">
        <w:t>; address throughout</w:t>
      </w:r>
    </w:p>
  </w:comment>
  <w:comment w:id="1" w:author="John Barlow" w:date="2024-05-28T11:02:00Z" w:initials="JB">
    <w:p w14:paraId="4EC8EEDA" w14:textId="77777777" w:rsidR="00EC7F11" w:rsidRDefault="00EC7F11" w:rsidP="00704D01">
      <w:pPr>
        <w:pStyle w:val="CommentText"/>
      </w:pPr>
      <w:r>
        <w:rPr>
          <w:rStyle w:val="CommentReference"/>
        </w:rPr>
        <w:annotationRef/>
      </w:r>
      <w:r>
        <w:t>Revise - this lead in sentence suggests the paper addresses different management practices. While this concept is true, it distracts from the focus of the paper. Maybe just simplify to many different staph species are associate with IMI. Or delete altogether.</w:t>
      </w:r>
    </w:p>
  </w:comment>
  <w:comment w:id="3" w:author="John Barlow" w:date="2024-05-28T11:07:00Z" w:initials="JB">
    <w:p w14:paraId="6ED199D5" w14:textId="77777777" w:rsidR="00EC7F11" w:rsidRDefault="00EC7F11" w:rsidP="00704D01">
      <w:pPr>
        <w:pStyle w:val="CommentText"/>
      </w:pPr>
      <w:r>
        <w:rPr>
          <w:rStyle w:val="CommentReference"/>
        </w:rPr>
        <w:annotationRef/>
      </w:r>
      <w:r>
        <w:t>Seems wordy</w:t>
      </w:r>
    </w:p>
  </w:comment>
  <w:comment w:id="4" w:author="John Barlow" w:date="2024-05-28T11:15:00Z" w:initials="JB">
    <w:p w14:paraId="526BD8B8" w14:textId="0FA29586" w:rsidR="00EC7F11" w:rsidRDefault="00EC7F11" w:rsidP="00704D01">
      <w:pPr>
        <w:pStyle w:val="CommentText"/>
      </w:pPr>
      <w:r>
        <w:rPr>
          <w:rStyle w:val="CommentReference"/>
        </w:rPr>
        <w:annotationRef/>
      </w:r>
      <w:r>
        <w:t>We revised the introduction and methods to be broader because we include S. aureus in this - maybe revise here as well?</w:t>
      </w:r>
    </w:p>
  </w:comment>
  <w:comment w:id="18" w:author="Caitlin Jeffrey" w:date="2024-06-07T13:11:00Z" w:initials="CJ">
    <w:p w14:paraId="24DC9B3F" w14:textId="63A3F27C" w:rsidR="00A10E49" w:rsidRDefault="00A10E49">
      <w:pPr>
        <w:pStyle w:val="CommentText"/>
      </w:pPr>
      <w:r>
        <w:rPr>
          <w:rStyle w:val="CommentReference"/>
        </w:rPr>
        <w:annotationRef/>
      </w:r>
      <w:r>
        <w:t>“For the purposes of this work,</w:t>
      </w:r>
      <w:r w:rsidR="004B39D9">
        <w:t xml:space="preserve"> this group includes…” </w:t>
      </w:r>
    </w:p>
  </w:comment>
  <w:comment w:id="21" w:author="John Barlow" w:date="2024-05-28T11:41:00Z" w:initials="JB">
    <w:p w14:paraId="3B5BED57" w14:textId="13D6A0C6" w:rsidR="00EC7F11" w:rsidRDefault="00EC7F11" w:rsidP="00704D01">
      <w:pPr>
        <w:pStyle w:val="CommentText"/>
      </w:pPr>
      <w:r>
        <w:rPr>
          <w:rStyle w:val="CommentReference"/>
        </w:rPr>
        <w:annotationRef/>
      </w:r>
      <w:r>
        <w:t>This might prompt reviewers to ask if you included bedding/facility type (bedded pack vs tiestall barn) as a predictor in the model? And if not why not?</w:t>
      </w:r>
    </w:p>
  </w:comment>
  <w:comment w:id="22" w:author="Dufour Simon" w:date="2024-06-05T14:45:00Z" w:initials="SD">
    <w:p w14:paraId="6E3F517F" w14:textId="718391D8" w:rsidR="00EC7F11" w:rsidRDefault="00EC7F11">
      <w:pPr>
        <w:pStyle w:val="CommentText"/>
      </w:pPr>
      <w:r>
        <w:rPr>
          <w:rStyle w:val="CommentReference"/>
        </w:rPr>
        <w:annotationRef/>
      </w:r>
      <w:r>
        <w:t>But you could argue that, although MP such as bedding type would affect IMI incidence, then the impact of the IMI on SCC would be the same. Although the MP could lead to IMI by different (e.g., more virulent) strains of a species…</w:t>
      </w:r>
    </w:p>
  </w:comment>
  <w:comment w:id="23" w:author="Dufour Simon" w:date="2024-06-05T14:47:00Z" w:initials="SD">
    <w:p w14:paraId="5A44F43E" w14:textId="77777777" w:rsidR="00086CC8" w:rsidRDefault="00086CC8" w:rsidP="00086CC8">
      <w:pPr>
        <w:pStyle w:val="CommentText"/>
      </w:pPr>
      <w:r>
        <w:rPr>
          <w:rStyle w:val="CommentReference"/>
        </w:rPr>
        <w:annotationRef/>
      </w:r>
      <w:r>
        <w:t>Should it be moved to the results section?</w:t>
      </w:r>
    </w:p>
  </w:comment>
  <w:comment w:id="26" w:author="Dufour Simon" w:date="2024-06-05T14:53:00Z" w:initials="SD">
    <w:p w14:paraId="6B13F107" w14:textId="6B2A46B6" w:rsidR="00EC7F11" w:rsidRPr="00B2067E" w:rsidRDefault="00EC7F11">
      <w:pPr>
        <w:pStyle w:val="CommentText"/>
        <w:rPr>
          <w:b/>
          <w:u w:val="single"/>
        </w:rPr>
      </w:pPr>
      <w:r>
        <w:rPr>
          <w:rStyle w:val="CommentReference"/>
        </w:rPr>
        <w:annotationRef/>
      </w:r>
      <w:r>
        <w:t xml:space="preserve">At this stage, perhaps you could use bacteriological culture to identify </w:t>
      </w:r>
      <w:r>
        <w:rPr>
          <w:b/>
          <w:u w:val="single"/>
        </w:rPr>
        <w:t>bacterial species present in the milk sample</w:t>
      </w:r>
      <w:r>
        <w:t xml:space="preserve">. Then, later (line 168), you could present how the bacteriological results were interpreted to </w:t>
      </w:r>
      <w:r w:rsidRPr="00B2067E">
        <w:rPr>
          <w:b/>
          <w:u w:val="single"/>
        </w:rPr>
        <w:t>assign an IMI status to each quarter.</w:t>
      </w:r>
    </w:p>
  </w:comment>
  <w:comment w:id="27" w:author="Dufour Simon" w:date="2024-06-05T15:01:00Z" w:initials="SD">
    <w:p w14:paraId="008761F3" w14:textId="77777777" w:rsidR="002F7479" w:rsidRDefault="002F7479" w:rsidP="002F7479">
      <w:pPr>
        <w:pStyle w:val="CommentText"/>
      </w:pPr>
      <w:r>
        <w:rPr>
          <w:rStyle w:val="CommentReference"/>
        </w:rPr>
        <w:annotationRef/>
      </w:r>
      <w:r>
        <w:t xml:space="preserve">Perhaps you could also define what is happening with mixed culture (2 phenotypes). </w:t>
      </w:r>
    </w:p>
  </w:comment>
  <w:comment w:id="29" w:author="Dufour Simon" w:date="2024-06-05T14:55:00Z" w:initials="SD">
    <w:p w14:paraId="1FD626EF" w14:textId="51172589" w:rsidR="00EC7F11" w:rsidRDefault="00EC7F11">
      <w:pPr>
        <w:pStyle w:val="CommentText"/>
      </w:pPr>
      <w:r>
        <w:rPr>
          <w:rStyle w:val="CommentReference"/>
        </w:rPr>
        <w:annotationRef/>
      </w:r>
      <w:r>
        <w:t>What is “no significant growth” as compared to “no growth”. I think that it was not defined…</w:t>
      </w:r>
    </w:p>
  </w:comment>
  <w:comment w:id="30" w:author="Dufour Simon" w:date="2024-06-05T15:01:00Z" w:initials="SD">
    <w:p w14:paraId="7AB2A40B" w14:textId="08C51BC7" w:rsidR="00EC7F11" w:rsidRDefault="00EC7F11">
      <w:pPr>
        <w:pStyle w:val="CommentText"/>
      </w:pPr>
      <w:r>
        <w:rPr>
          <w:rStyle w:val="CommentReference"/>
        </w:rPr>
        <w:annotationRef/>
      </w:r>
      <w:r>
        <w:t xml:space="preserve">Perhaps you could also define what is happening with mixed culture (2 phenotypes). </w:t>
      </w:r>
    </w:p>
  </w:comment>
  <w:comment w:id="31" w:author="Adkins, Pamela" w:date="2024-06-03T13:54:00Z" w:initials="PA">
    <w:p w14:paraId="4E3B2476" w14:textId="77777777" w:rsidR="00EC7F11" w:rsidRDefault="00EC7F11" w:rsidP="0001512B">
      <w:pPr>
        <w:pStyle w:val="CommentText"/>
      </w:pPr>
      <w:r>
        <w:rPr>
          <w:rStyle w:val="CommentReference"/>
        </w:rPr>
        <w:annotationRef/>
      </w:r>
      <w:r>
        <w:t>Should this go in the discussion?</w:t>
      </w:r>
    </w:p>
  </w:comment>
  <w:comment w:id="32" w:author="Dufour Simon" w:date="2024-06-05T14:59:00Z" w:initials="SD">
    <w:p w14:paraId="54A7FF0C" w14:textId="42780814" w:rsidR="00EC7F11" w:rsidRDefault="00EC7F11">
      <w:pPr>
        <w:pStyle w:val="CommentText"/>
      </w:pPr>
      <w:r>
        <w:rPr>
          <w:rStyle w:val="CommentReference"/>
        </w:rPr>
        <w:annotationRef/>
      </w:r>
      <w:r>
        <w:t>I think so.</w:t>
      </w:r>
    </w:p>
  </w:comment>
  <w:comment w:id="33" w:author="John Barlow" w:date="2024-05-28T11:47:00Z" w:initials="JB">
    <w:p w14:paraId="38B4AC4E" w14:textId="302CAB60" w:rsidR="00EC7F11" w:rsidRDefault="00EC7F11" w:rsidP="00704D01">
      <w:pPr>
        <w:pStyle w:val="CommentText"/>
      </w:pPr>
      <w:r>
        <w:rPr>
          <w:rStyle w:val="CommentReference"/>
        </w:rPr>
        <w:annotationRef/>
      </w:r>
      <w:r>
        <w:t>Moved to results section</w:t>
      </w:r>
    </w:p>
  </w:comment>
  <w:comment w:id="57" w:author="Dufour Simon" w:date="2024-06-05T15:48:00Z" w:initials="SD">
    <w:p w14:paraId="5B77E09E" w14:textId="77777777" w:rsidR="00EC7F11" w:rsidRDefault="00EC7F11">
      <w:pPr>
        <w:pStyle w:val="CommentText"/>
      </w:pPr>
      <w:r>
        <w:rPr>
          <w:rStyle w:val="CommentReference"/>
        </w:rPr>
        <w:annotationRef/>
      </w:r>
      <w:r>
        <w:t xml:space="preserve">“Pure culture” refers to the lab test conducted on the milk sample, not to the quarter itself. </w:t>
      </w:r>
    </w:p>
    <w:p w14:paraId="5CC3E9DC" w14:textId="77777777" w:rsidR="00EC7F11" w:rsidRDefault="00EC7F11">
      <w:pPr>
        <w:pStyle w:val="CommentText"/>
      </w:pPr>
    </w:p>
    <w:p w14:paraId="6F930F0A" w14:textId="77777777" w:rsidR="00EC7F11" w:rsidRDefault="00EC7F11">
      <w:pPr>
        <w:pStyle w:val="CommentText"/>
      </w:pPr>
      <w:r>
        <w:t>I would suggest that you reword the preceding sections to explain:</w:t>
      </w:r>
    </w:p>
    <w:p w14:paraId="55B2757A" w14:textId="77777777" w:rsidR="00EC7F11" w:rsidRDefault="00EC7F11">
      <w:pPr>
        <w:pStyle w:val="CommentText"/>
      </w:pPr>
    </w:p>
    <w:p w14:paraId="37A2B924" w14:textId="3293E8AA" w:rsidR="00EC7F11" w:rsidRDefault="00EC7F11" w:rsidP="00B67722">
      <w:pPr>
        <w:pStyle w:val="CommentText"/>
      </w:pPr>
      <w:r>
        <w:t xml:space="preserve">1-The two samples are used together to decide if the </w:t>
      </w:r>
      <w:r w:rsidRPr="00767DD9">
        <w:rPr>
          <w:b/>
          <w:u w:val="single"/>
        </w:rPr>
        <w:t>sample</w:t>
      </w:r>
      <w:r>
        <w:t xml:space="preserve"> (not the quarter) is:</w:t>
      </w:r>
    </w:p>
    <w:p w14:paraId="0C0608CE" w14:textId="476329CD" w:rsidR="00EC7F11" w:rsidRDefault="00EC7F11" w:rsidP="00B67722">
      <w:pPr>
        <w:pStyle w:val="CommentText"/>
        <w:numPr>
          <w:ilvl w:val="1"/>
          <w:numId w:val="1"/>
        </w:numPr>
      </w:pPr>
      <w:r>
        <w:t>No growth</w:t>
      </w:r>
    </w:p>
    <w:p w14:paraId="42476601" w14:textId="1A0E85F6" w:rsidR="00EC7F11" w:rsidRDefault="00EC7F11" w:rsidP="00B67722">
      <w:pPr>
        <w:pStyle w:val="CommentText"/>
        <w:numPr>
          <w:ilvl w:val="1"/>
          <w:numId w:val="1"/>
        </w:numPr>
      </w:pPr>
      <w:r>
        <w:t>Pure culture</w:t>
      </w:r>
    </w:p>
    <w:p w14:paraId="3A35F2C8" w14:textId="4D7E8F76" w:rsidR="00EC7F11" w:rsidRDefault="00EC7F11" w:rsidP="00B67722">
      <w:pPr>
        <w:pStyle w:val="CommentText"/>
        <w:numPr>
          <w:ilvl w:val="1"/>
          <w:numId w:val="1"/>
        </w:numPr>
      </w:pPr>
      <w:r>
        <w:t>Mixed culture</w:t>
      </w:r>
    </w:p>
    <w:p w14:paraId="0B52780A" w14:textId="66B26DD8" w:rsidR="00EC7F11" w:rsidRDefault="00EC7F11" w:rsidP="00B67722">
      <w:pPr>
        <w:pStyle w:val="CommentText"/>
        <w:numPr>
          <w:ilvl w:val="1"/>
          <w:numId w:val="1"/>
        </w:numPr>
      </w:pPr>
      <w:r>
        <w:t>Contaminated</w:t>
      </w:r>
    </w:p>
    <w:p w14:paraId="662CE277" w14:textId="0F064169" w:rsidR="00EC7F11" w:rsidRDefault="00EC7F11" w:rsidP="00767DD9">
      <w:pPr>
        <w:pStyle w:val="CommentText"/>
      </w:pPr>
      <w:r>
        <w:t>2-The isolate(s) (one in pure culture or two in mixed culture) are identified using MALDI</w:t>
      </w:r>
    </w:p>
    <w:p w14:paraId="56838CC9" w14:textId="77777777" w:rsidR="00EC7F11" w:rsidRDefault="00EC7F11" w:rsidP="00767DD9">
      <w:pPr>
        <w:pStyle w:val="CommentText"/>
      </w:pPr>
      <w:r>
        <w:t xml:space="preserve">3- Based on this info </w:t>
      </w:r>
      <w:r w:rsidRPr="00767DD9">
        <w:rPr>
          <w:b/>
          <w:u w:val="single"/>
        </w:rPr>
        <w:t>the quarter-day IMI status</w:t>
      </w:r>
      <w:r>
        <w:t xml:space="preserve"> is assigned:</w:t>
      </w:r>
    </w:p>
    <w:p w14:paraId="3B9400BE" w14:textId="77777777" w:rsidR="00EC7F11" w:rsidRDefault="00EC7F11" w:rsidP="00767DD9">
      <w:pPr>
        <w:pStyle w:val="CommentText"/>
        <w:numPr>
          <w:ilvl w:val="0"/>
          <w:numId w:val="1"/>
        </w:numPr>
      </w:pPr>
      <w:r>
        <w:t>Healthy (no growth)</w:t>
      </w:r>
    </w:p>
    <w:p w14:paraId="45DD7C88" w14:textId="154696DC" w:rsidR="00EC7F11" w:rsidRDefault="00EC7F11" w:rsidP="00767DD9">
      <w:pPr>
        <w:pStyle w:val="CommentText"/>
        <w:numPr>
          <w:ilvl w:val="0"/>
          <w:numId w:val="1"/>
        </w:numPr>
      </w:pPr>
      <w:r>
        <w:t>Infected with a single staph. species</w:t>
      </w:r>
    </w:p>
    <w:p w14:paraId="6F629663" w14:textId="5E7CF6DD" w:rsidR="00EC7F11" w:rsidRDefault="00EC7F11" w:rsidP="00767DD9">
      <w:pPr>
        <w:pStyle w:val="CommentText"/>
        <w:numPr>
          <w:ilvl w:val="0"/>
          <w:numId w:val="1"/>
        </w:numPr>
      </w:pPr>
      <w:r>
        <w:t>Infected with two staph species</w:t>
      </w:r>
    </w:p>
    <w:p w14:paraId="7B17657B" w14:textId="48CA2EAF" w:rsidR="00EC7F11" w:rsidRDefault="00EC7F11" w:rsidP="00767DD9">
      <w:pPr>
        <w:pStyle w:val="CommentText"/>
        <w:numPr>
          <w:ilvl w:val="0"/>
          <w:numId w:val="1"/>
        </w:numPr>
      </w:pPr>
      <w:r>
        <w:t>Infected with non-staph species (single or dual IMI, and possibly in combination with a Staph.?)</w:t>
      </w:r>
    </w:p>
    <w:p w14:paraId="5A0AFDF1" w14:textId="77777777" w:rsidR="00EC7F11" w:rsidRDefault="00EC7F11" w:rsidP="00767DD9">
      <w:pPr>
        <w:pStyle w:val="CommentText"/>
        <w:numPr>
          <w:ilvl w:val="0"/>
          <w:numId w:val="1"/>
        </w:numPr>
      </w:pPr>
      <w:r>
        <w:t xml:space="preserve">Unknown (e.g., contaminated) </w:t>
      </w:r>
    </w:p>
    <w:p w14:paraId="47C1A328" w14:textId="0D3895F4" w:rsidR="00EC7F11" w:rsidRDefault="00EC7F11" w:rsidP="00767DD9">
      <w:pPr>
        <w:pStyle w:val="CommentText"/>
      </w:pPr>
      <w:r>
        <w:t xml:space="preserve">4- For the current study, </w:t>
      </w:r>
      <w:r w:rsidRPr="00767DD9">
        <w:rPr>
          <w:b/>
          <w:u w:val="single"/>
        </w:rPr>
        <w:t>only the quarter-day observations</w:t>
      </w:r>
      <w:r>
        <w:t xml:space="preserve"> classified as “Healthy” or “Infected with a single Staph. species” </w:t>
      </w:r>
      <w:r w:rsidRPr="00767DD9">
        <w:rPr>
          <w:b/>
          <w:u w:val="single"/>
        </w:rPr>
        <w:t>were kept</w:t>
      </w:r>
      <w:r>
        <w:t xml:space="preserve"> for subsequent analyses.</w:t>
      </w:r>
    </w:p>
  </w:comment>
  <w:comment w:id="40" w:author="Dufour Simon" w:date="2024-06-05T15:45:00Z" w:initials="SD">
    <w:p w14:paraId="647FFFBD" w14:textId="1EE57638" w:rsidR="00EC7F11" w:rsidRDefault="00EC7F11">
      <w:pPr>
        <w:pStyle w:val="CommentText"/>
      </w:pPr>
      <w:r>
        <w:rPr>
          <w:rStyle w:val="CommentReference"/>
        </w:rPr>
        <w:annotationRef/>
      </w:r>
      <w:r>
        <w:t>I have difficulty to understand whether you include/exclude the complete samples series of a quarter based on this, or just a single sample. I would think it is the latter. I have suggested a rewording based on this assumption. (TO MODIFY IF I AM INCORRECT)</w:t>
      </w:r>
    </w:p>
  </w:comment>
  <w:comment w:id="64" w:author="Dufour Simon" w:date="2024-06-05T15:59:00Z" w:initials="SD">
    <w:p w14:paraId="0D6AFA9A" w14:textId="56ABE119" w:rsidR="00EC7F11" w:rsidRDefault="00EC7F11">
      <w:pPr>
        <w:pStyle w:val="CommentText"/>
      </w:pPr>
      <w:r>
        <w:rPr>
          <w:rStyle w:val="CommentReference"/>
        </w:rPr>
        <w:annotationRef/>
      </w:r>
      <w:r>
        <w:t>If you have define</w:t>
      </w:r>
      <w:r w:rsidR="00CD593C">
        <w:t>d</w:t>
      </w:r>
      <w:r>
        <w:t xml:space="preserve"> the “quarter-day IMI status” earlier, then you won’t need to mention pure culture and other stuff that are characteristics of the sample (not of the quarter).</w:t>
      </w:r>
    </w:p>
  </w:comment>
  <w:comment w:id="80" w:author="John Barlow" w:date="2024-05-28T11:54:00Z" w:initials="JB">
    <w:p w14:paraId="7420F6F1" w14:textId="10A4F92A" w:rsidR="00EC7F11" w:rsidRDefault="00EC7F11" w:rsidP="00704D01">
      <w:pPr>
        <w:pStyle w:val="CommentText"/>
      </w:pPr>
      <w:r>
        <w:rPr>
          <w:rStyle w:val="CommentReference"/>
        </w:rPr>
        <w:annotationRef/>
      </w:r>
      <w:r>
        <w:t xml:space="preserve">This is discussion - you are speculating on the reason </w:t>
      </w:r>
      <w:proofErr w:type="gramStart"/>
      <w:r>
        <w:t>here,</w:t>
      </w:r>
      <w:proofErr w:type="gramEnd"/>
      <w:r>
        <w:t xml:space="preserve"> another reason could be that the teats on these farms are really dirty - although we have those data so that seems less likely.</w:t>
      </w:r>
    </w:p>
  </w:comment>
  <w:comment w:id="84" w:author="John Barlow" w:date="2024-05-28T11:52:00Z" w:initials="JB">
    <w:p w14:paraId="24649405" w14:textId="49522B4A" w:rsidR="00EC7F11" w:rsidRDefault="00EC7F11" w:rsidP="00704D01">
      <w:pPr>
        <w:pStyle w:val="CommentText"/>
      </w:pPr>
      <w:r>
        <w:rPr>
          <w:rStyle w:val="CommentReference"/>
        </w:rPr>
        <w:annotationRef/>
      </w:r>
      <w:r>
        <w:t>Is this at the quarter level or at the sample level (i.e., twice the number of quarters sampled)?</w:t>
      </w:r>
    </w:p>
  </w:comment>
  <w:comment w:id="81" w:author="Dufour Simon" w:date="2024-06-05T16:17:00Z" w:initials="SD">
    <w:p w14:paraId="5F858B74" w14:textId="40C1DB76" w:rsidR="00EC7F11" w:rsidRDefault="00EC7F11">
      <w:pPr>
        <w:pStyle w:val="CommentText"/>
      </w:pPr>
      <w:r>
        <w:rPr>
          <w:rStyle w:val="CommentReference"/>
        </w:rPr>
        <w:annotationRef/>
      </w:r>
      <w:r>
        <w:t xml:space="preserve">There is also the fact that you did two cultures and concluded on contamination if any of the two had more than 3 phenotypes. </w:t>
      </w:r>
      <w:proofErr w:type="gramStart"/>
      <w:r>
        <w:t>So</w:t>
      </w:r>
      <w:proofErr w:type="gramEnd"/>
      <w:r>
        <w:t xml:space="preserve"> there is a higher probability of calling a sample “contaminated”.</w:t>
      </w:r>
    </w:p>
  </w:comment>
  <w:comment w:id="87" w:author="Dufour Simon" w:date="2024-06-05T16:20:00Z" w:initials="SD">
    <w:p w14:paraId="2CFF6515" w14:textId="3EFA8691" w:rsidR="00EC7F11" w:rsidRDefault="00EC7F11">
      <w:pPr>
        <w:pStyle w:val="CommentText"/>
      </w:pPr>
      <w:r>
        <w:rPr>
          <w:rStyle w:val="CommentReference"/>
        </w:rPr>
        <w:annotationRef/>
      </w:r>
      <w:r>
        <w:t>Including the “healthy” or just among the staph?</w:t>
      </w:r>
    </w:p>
  </w:comment>
  <w:comment w:id="92" w:author="Adkins, Pamela R." w:date="2024-06-03T14:05:00Z" w:initials="APR">
    <w:p w14:paraId="1749B2FE" w14:textId="77777777" w:rsidR="00EC7F11" w:rsidRDefault="00EC7F11" w:rsidP="000440AE">
      <w:pPr>
        <w:pStyle w:val="CommentText"/>
      </w:pPr>
      <w:r>
        <w:rPr>
          <w:rStyle w:val="CommentReference"/>
        </w:rPr>
        <w:annotationRef/>
      </w:r>
      <w:r>
        <w:t>I agree</w:t>
      </w:r>
    </w:p>
  </w:comment>
  <w:comment w:id="96" w:author="Dufour Simon" w:date="2024-06-05T16:29:00Z" w:initials="SD">
    <w:p w14:paraId="594C41E9" w14:textId="77777777" w:rsidR="00EC7F11" w:rsidRDefault="00EC7F11">
      <w:pPr>
        <w:pStyle w:val="CommentText"/>
      </w:pPr>
      <w:r>
        <w:rPr>
          <w:rStyle w:val="CommentReference"/>
        </w:rPr>
        <w:annotationRef/>
      </w:r>
      <w:r>
        <w:t>Before this, given my addition in the M&amp;M, you could possibly that:</w:t>
      </w:r>
    </w:p>
    <w:p w14:paraId="0903FD5D" w14:textId="77777777" w:rsidR="00EC7F11" w:rsidRDefault="00EC7F11">
      <w:pPr>
        <w:pStyle w:val="CommentText"/>
      </w:pPr>
    </w:p>
    <w:p w14:paraId="5B713810" w14:textId="42FF6669" w:rsidR="00EC7F11" w:rsidRDefault="00EC7F11" w:rsidP="00E04617">
      <w:pPr>
        <w:pStyle w:val="CommentText"/>
        <w:numPr>
          <w:ilvl w:val="0"/>
          <w:numId w:val="1"/>
        </w:numPr>
      </w:pPr>
      <w:r w:rsidRPr="00A005B8">
        <w:t xml:space="preserve">the interaction </w:t>
      </w:r>
      <w:r>
        <w:t>with parity was</w:t>
      </w:r>
      <w:r w:rsidRPr="00A005B8">
        <w:t xml:space="preserve"> not significant, thus, effect of </w:t>
      </w:r>
      <w:r>
        <w:t>the quarter IMI status</w:t>
      </w:r>
      <w:r w:rsidRPr="00A005B8">
        <w:t xml:space="preserve"> on SCS </w:t>
      </w:r>
      <w:r>
        <w:t>wa</w:t>
      </w:r>
      <w:r w:rsidRPr="00A005B8">
        <w:t>s the same, regardless of parity.</w:t>
      </w:r>
    </w:p>
    <w:p w14:paraId="5B089705" w14:textId="1BAF3A13" w:rsidR="00EC7F11" w:rsidRDefault="00EC7F11" w:rsidP="00E04617">
      <w:pPr>
        <w:pStyle w:val="CommentText"/>
        <w:numPr>
          <w:ilvl w:val="0"/>
          <w:numId w:val="1"/>
        </w:numPr>
      </w:pPr>
      <w:r w:rsidRPr="00E04617">
        <w:t xml:space="preserve">the interaction </w:t>
      </w:r>
      <w:r>
        <w:t>with DIM was</w:t>
      </w:r>
      <w:r w:rsidRPr="00E04617">
        <w:t xml:space="preserve"> not significant (P-value = 0.25). This means that both IMI status and DIM affect</w:t>
      </w:r>
      <w:r>
        <w:t>ed</w:t>
      </w:r>
      <w:r w:rsidRPr="00E04617">
        <w:t xml:space="preserve"> SCS, but that the effect of IMI status on SCS d</w:t>
      </w:r>
      <w:r>
        <w:t>id</w:t>
      </w:r>
      <w:r w:rsidRPr="00E04617">
        <w:t xml:space="preserve"> not vary as function of DIM. We could, therefore, remove the interaction with DIM.</w:t>
      </w:r>
    </w:p>
    <w:p w14:paraId="117898FB" w14:textId="33338B3B" w:rsidR="00EC7F11" w:rsidRDefault="00EC7F11">
      <w:pPr>
        <w:pStyle w:val="CommentText"/>
      </w:pPr>
    </w:p>
  </w:comment>
  <w:comment w:id="97" w:author="Caitlin Jeffrey" w:date="2024-03-12T11:58:00Z" w:initials="CJ">
    <w:p w14:paraId="6F561494" w14:textId="18A46429" w:rsidR="00EC7F11" w:rsidRDefault="00EC7F11">
      <w:pPr>
        <w:pStyle w:val="CommentText"/>
      </w:pPr>
      <w:r>
        <w:rPr>
          <w:rStyle w:val="CommentReference"/>
        </w:rPr>
        <w:annotationRef/>
      </w:r>
      <w:r>
        <w:t>Not 100% sure how much detail to include in this section about exploration of a model including parity; what’s appropriate/necessary?</w:t>
      </w:r>
    </w:p>
  </w:comment>
  <w:comment w:id="98" w:author="John Barlow" w:date="2024-05-28T12:24:00Z" w:initials="JB">
    <w:p w14:paraId="3D046C5E" w14:textId="77777777" w:rsidR="00EC7F11" w:rsidRDefault="00EC7F11" w:rsidP="00704D01">
      <w:pPr>
        <w:pStyle w:val="CommentText"/>
      </w:pPr>
      <w:r>
        <w:rPr>
          <w:rStyle w:val="CommentReference"/>
        </w:rPr>
        <w:annotationRef/>
      </w:r>
      <w:r>
        <w:t>I like this detail</w:t>
      </w:r>
    </w:p>
  </w:comment>
  <w:comment w:id="99" w:author="Dufour Simon" w:date="2024-06-05T16:36:00Z" w:initials="SD">
    <w:p w14:paraId="090BAAFF" w14:textId="6955EA5C" w:rsidR="00EC7F11" w:rsidRDefault="00EC7F11">
      <w:pPr>
        <w:pStyle w:val="CommentText"/>
      </w:pPr>
      <w:r>
        <w:rPr>
          <w:rStyle w:val="CommentReference"/>
        </w:rPr>
        <w:annotationRef/>
      </w:r>
      <w:r>
        <w:t>Yes, but I think that we need to present these analyses in the M&amp;M (I added them). Then, these results could come, I think, earlier (before line 279; i.e. before presenting the final model). And you could reword them slightly so that it flows well with the M&amp;M discussing these analyses.</w:t>
      </w:r>
    </w:p>
  </w:comment>
  <w:comment w:id="103" w:author="Dufour Simon" w:date="2024-06-05T16:46:00Z" w:initials="SD">
    <w:p w14:paraId="5A6EA768" w14:textId="5CA12E7A" w:rsidR="00EC7F11" w:rsidRDefault="00EC7F11">
      <w:pPr>
        <w:pStyle w:val="CommentText"/>
      </w:pPr>
      <w:r>
        <w:rPr>
          <w:rStyle w:val="CommentReference"/>
        </w:rPr>
        <w:annotationRef/>
      </w:r>
      <w:r>
        <w:t xml:space="preserve">Not clear to me. Lost in translation?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07" w:author="Adkins, Pamela R." w:date="2024-06-03T14:18:00Z" w:initials="APR">
    <w:p w14:paraId="2BCC1C02" w14:textId="459E439B" w:rsidR="00EC7F11" w:rsidRDefault="00EC7F11" w:rsidP="00AE2C6E">
      <w:pPr>
        <w:pStyle w:val="CommentText"/>
      </w:pPr>
      <w:r>
        <w:rPr>
          <w:rStyle w:val="CommentReference"/>
        </w:rPr>
        <w:annotationRef/>
      </w:r>
      <w:r>
        <w:t xml:space="preserve">S. agnetis was not a thing when the Fry et al work was done. I would suspect many of the S. hyicus in Fry were really S. agnetis. </w:t>
      </w:r>
    </w:p>
  </w:comment>
  <w:comment w:id="108" w:author="Dufour Simon" w:date="2024-06-05T16:49:00Z" w:initials="SD">
    <w:p w14:paraId="3F25593F" w14:textId="77777777" w:rsidR="00EC7F11" w:rsidRDefault="00EC7F11">
      <w:pPr>
        <w:pStyle w:val="CommentText"/>
      </w:pPr>
      <w:r>
        <w:rPr>
          <w:rStyle w:val="CommentReference"/>
        </w:rPr>
        <w:annotationRef/>
      </w:r>
      <w:r>
        <w:t xml:space="preserve">That may be country-dependent. In Canada, all animal diagnostic labs work with MALDI </w:t>
      </w:r>
      <w:proofErr w:type="spellStart"/>
      <w:r>
        <w:t>nowaday</w:t>
      </w:r>
      <w:proofErr w:type="spellEnd"/>
      <w:r>
        <w:t>. It’s because it does save a lot of time (and $) despite its higher initial costs.</w:t>
      </w:r>
    </w:p>
    <w:p w14:paraId="375C5932" w14:textId="77777777" w:rsidR="00EC7F11" w:rsidRDefault="00EC7F11">
      <w:pPr>
        <w:pStyle w:val="CommentText"/>
      </w:pPr>
    </w:p>
    <w:p w14:paraId="754946D9" w14:textId="1DB96D84" w:rsidR="00EC7F11" w:rsidRDefault="00EC7F11">
      <w:pPr>
        <w:pStyle w:val="CommentText"/>
      </w:pPr>
      <w:r>
        <w:t>Is this paragraph relevant</w:t>
      </w:r>
      <w:r w:rsidR="002503C9">
        <w:t>/essential</w:t>
      </w:r>
      <w:r>
        <w:t>?</w:t>
      </w:r>
    </w:p>
  </w:comment>
  <w:comment w:id="116" w:author="John Barlow" w:date="2024-05-28T15:58:00Z" w:initials="JB">
    <w:p w14:paraId="03901CD9" w14:textId="5F56A2F2" w:rsidR="00EC7F11" w:rsidRDefault="00EC7F11" w:rsidP="00704D01">
      <w:pPr>
        <w:pStyle w:val="CommentText"/>
      </w:pPr>
      <w:r>
        <w:rPr>
          <w:rStyle w:val="CommentReference"/>
        </w:rPr>
        <w:annotationRef/>
      </w:r>
      <w:r>
        <w:t>From a practical perspective, is it enough to know the SCC and it is a Staph species, and species identification is academic? What is the argument against this perspective?</w:t>
      </w:r>
    </w:p>
  </w:comment>
  <w:comment w:id="121" w:author="Dufour Simon" w:date="2024-06-05T16:55:00Z" w:initials="SD">
    <w:p w14:paraId="422685B3" w14:textId="140C15C5" w:rsidR="002503C9" w:rsidRDefault="002503C9">
      <w:pPr>
        <w:pStyle w:val="CommentText"/>
      </w:pPr>
      <w:r>
        <w:rPr>
          <w:rStyle w:val="CommentReference"/>
        </w:rPr>
        <w:annotationRef/>
      </w:r>
      <w:r>
        <w:t>In the discussion, I think you may want to add something about the fact that high SCS will not always results in lower milk yield. Therefore: “maybe we still do not need to treat these staph.?”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712977" w15:done="0"/>
  <w15:commentEx w15:paraId="4EC8EEDA" w15:done="0"/>
  <w15:commentEx w15:paraId="6ED199D5" w15:done="0"/>
  <w15:commentEx w15:paraId="526BD8B8" w15:done="0"/>
  <w15:commentEx w15:paraId="24DC9B3F" w15:done="0"/>
  <w15:commentEx w15:paraId="3B5BED57" w15:done="0"/>
  <w15:commentEx w15:paraId="6E3F517F" w15:paraIdParent="3B5BED57" w15:done="0"/>
  <w15:commentEx w15:paraId="5A44F43E" w15:done="0"/>
  <w15:commentEx w15:paraId="6B13F107" w15:done="0"/>
  <w15:commentEx w15:paraId="008761F3" w15:done="0"/>
  <w15:commentEx w15:paraId="1FD626EF" w15:done="0"/>
  <w15:commentEx w15:paraId="7AB2A40B" w15:done="0"/>
  <w15:commentEx w15:paraId="4E3B2476" w15:done="0"/>
  <w15:commentEx w15:paraId="54A7FF0C" w15:paraIdParent="4E3B2476" w15:done="0"/>
  <w15:commentEx w15:paraId="38B4AC4E" w15:done="0"/>
  <w15:commentEx w15:paraId="47C1A328" w15:done="0"/>
  <w15:commentEx w15:paraId="647FFFBD" w15:done="0"/>
  <w15:commentEx w15:paraId="0D6AFA9A" w15:done="0"/>
  <w15:commentEx w15:paraId="7420F6F1" w15:done="0"/>
  <w15:commentEx w15:paraId="24649405" w15:done="0"/>
  <w15:commentEx w15:paraId="5F858B74" w15:done="0"/>
  <w15:commentEx w15:paraId="2CFF6515" w15:done="0"/>
  <w15:commentEx w15:paraId="1749B2FE" w15:done="0"/>
  <w15:commentEx w15:paraId="117898FB" w15:done="0"/>
  <w15:commentEx w15:paraId="6F561494" w15:done="0"/>
  <w15:commentEx w15:paraId="3D046C5E" w15:paraIdParent="6F561494" w15:done="0"/>
  <w15:commentEx w15:paraId="090BAAFF" w15:paraIdParent="6F561494" w15:done="0"/>
  <w15:commentEx w15:paraId="5A6EA768" w15:done="0"/>
  <w15:commentEx w15:paraId="2BCC1C02" w15:done="0"/>
  <w15:commentEx w15:paraId="754946D9" w15:done="0"/>
  <w15:commentEx w15:paraId="03901CD9" w15:done="0"/>
  <w15:commentEx w15:paraId="422685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66D33E" w16cex:dateUtc="2024-06-08T10:39:00Z"/>
  <w16cex:commentExtensible w16cex:durableId="2A00382B" w16cex:dateUtc="2024-05-28T15:02:00Z"/>
  <w16cex:commentExtensible w16cex:durableId="2A003983" w16cex:dateUtc="2024-05-28T15:07:00Z"/>
  <w16cex:commentExtensible w16cex:durableId="2A003B5A" w16cex:dateUtc="2024-05-28T15:15:00Z"/>
  <w16cex:commentExtensible w16cex:durableId="5D650FE8" w16cex:dateUtc="2024-06-07T17:11:00Z"/>
  <w16cex:commentExtensible w16cex:durableId="2A00415B" w16cex:dateUtc="2024-05-28T15:41:00Z"/>
  <w16cex:commentExtensible w16cex:durableId="5EEAB34C" w16cex:dateUtc="2024-06-03T18:54:00Z"/>
  <w16cex:commentExtensible w16cex:durableId="2A0042C0" w16cex:dateUtc="2024-05-28T15:47:00Z"/>
  <w16cex:commentExtensible w16cex:durableId="2A004474" w16cex:dateUtc="2024-05-28T15:54:00Z"/>
  <w16cex:commentExtensible w16cex:durableId="2A0043F8" w16cex:dateUtc="2024-05-28T15:52:00Z"/>
  <w16cex:commentExtensible w16cex:durableId="3D7FAA0E" w16cex:dateUtc="2024-06-03T19:05:00Z"/>
  <w16cex:commentExtensible w16cex:durableId="64F90179" w16cex:dateUtc="2024-03-12T15:58:00Z"/>
  <w16cex:commentExtensible w16cex:durableId="2A004B85" w16cex:dateUtc="2024-05-28T16:24:00Z">
    <w16cex:extLst>
      <w16:ext w16:uri="{CE6994B0-6A32-4C9F-8C6B-6E91EDA988CE}">
        <cr:reactions xmlns:cr="http://schemas.microsoft.com/office/comments/2020/reactions">
          <cr:reaction reactionType="1">
            <cr:reactionInfo dateUtc="2024-06-03T19:07:21Z">
              <cr:user userId="S::adkinsp@umsystem.edu::b388373e-b680-434c-997f-fd3a835a68cf" userProvider="AD" userName="Adkins, Pamela R."/>
            </cr:reactionInfo>
          </cr:reaction>
        </cr:reactions>
      </w16:ext>
    </w16cex:extLst>
  </w16cex:commentExtensible>
  <w16cex:commentExtensible w16cex:durableId="07202D3D" w16cex:dateUtc="2024-06-03T19:18:00Z"/>
  <w16cex:commentExtensible w16cex:durableId="2A007DB7" w16cex:dateUtc="2024-05-28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712977" w16cid:durableId="2F66D33E"/>
  <w16cid:commentId w16cid:paraId="4EC8EEDA" w16cid:durableId="2A00382B"/>
  <w16cid:commentId w16cid:paraId="6ED199D5" w16cid:durableId="2A003983"/>
  <w16cid:commentId w16cid:paraId="526BD8B8" w16cid:durableId="2A003B5A"/>
  <w16cid:commentId w16cid:paraId="24DC9B3F" w16cid:durableId="5D650FE8"/>
  <w16cid:commentId w16cid:paraId="3B5BED57" w16cid:durableId="2A00415B"/>
  <w16cid:commentId w16cid:paraId="6E3F517F" w16cid:durableId="2A0AF889"/>
  <w16cid:commentId w16cid:paraId="5A44F43E" w16cid:durableId="2A0AF91D"/>
  <w16cid:commentId w16cid:paraId="6B13F107" w16cid:durableId="2A0AFA59"/>
  <w16cid:commentId w16cid:paraId="008761F3" w16cid:durableId="7360CC35"/>
  <w16cid:commentId w16cid:paraId="1FD626EF" w16cid:durableId="2A0AFAF5"/>
  <w16cid:commentId w16cid:paraId="7AB2A40B" w16cid:durableId="2A0AFC50"/>
  <w16cid:commentId w16cid:paraId="4E3B2476" w16cid:durableId="5EEAB34C"/>
  <w16cid:commentId w16cid:paraId="54A7FF0C" w16cid:durableId="2A0AFBDE"/>
  <w16cid:commentId w16cid:paraId="38B4AC4E" w16cid:durableId="2A0042C0"/>
  <w16cid:commentId w16cid:paraId="47C1A328" w16cid:durableId="2A0B0733"/>
  <w16cid:commentId w16cid:paraId="647FFFBD" w16cid:durableId="2A0B069F"/>
  <w16cid:commentId w16cid:paraId="0D6AFA9A" w16cid:durableId="2A0B09D3"/>
  <w16cid:commentId w16cid:paraId="7420F6F1" w16cid:durableId="2A004474"/>
  <w16cid:commentId w16cid:paraId="24649405" w16cid:durableId="2A0043F8"/>
  <w16cid:commentId w16cid:paraId="5F858B74" w16cid:durableId="2A0B0E1A"/>
  <w16cid:commentId w16cid:paraId="2CFF6515" w16cid:durableId="2A0B0EC9"/>
  <w16cid:commentId w16cid:paraId="1749B2FE" w16cid:durableId="3D7FAA0E"/>
  <w16cid:commentId w16cid:paraId="117898FB" w16cid:durableId="2A0B10FD"/>
  <w16cid:commentId w16cid:paraId="6F561494" w16cid:durableId="64F90179"/>
  <w16cid:commentId w16cid:paraId="3D046C5E" w16cid:durableId="2A004B85"/>
  <w16cid:commentId w16cid:paraId="090BAAFF" w16cid:durableId="2A0B12A1"/>
  <w16cid:commentId w16cid:paraId="5A6EA768" w16cid:durableId="2A0B14C8"/>
  <w16cid:commentId w16cid:paraId="2BCC1C02" w16cid:durableId="07202D3D"/>
  <w16cid:commentId w16cid:paraId="754946D9" w16cid:durableId="2A0B1594"/>
  <w16cid:commentId w16cid:paraId="03901CD9" w16cid:durableId="2A007DB7"/>
  <w16cid:commentId w16cid:paraId="422685B3" w16cid:durableId="2A0B1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7DEDD" w14:textId="77777777" w:rsidR="003D0C56" w:rsidRDefault="003D0C56" w:rsidP="001A0F9A">
      <w:pPr>
        <w:spacing w:after="0" w:line="240" w:lineRule="auto"/>
      </w:pPr>
      <w:r>
        <w:separator/>
      </w:r>
    </w:p>
  </w:endnote>
  <w:endnote w:type="continuationSeparator" w:id="0">
    <w:p w14:paraId="28070023" w14:textId="77777777" w:rsidR="003D0C56" w:rsidRDefault="003D0C56" w:rsidP="001A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2C125" w14:textId="77777777" w:rsidR="003D0C56" w:rsidRDefault="003D0C56" w:rsidP="001A0F9A">
      <w:pPr>
        <w:spacing w:after="0" w:line="240" w:lineRule="auto"/>
      </w:pPr>
      <w:r>
        <w:separator/>
      </w:r>
    </w:p>
  </w:footnote>
  <w:footnote w:type="continuationSeparator" w:id="0">
    <w:p w14:paraId="25F7692D" w14:textId="77777777" w:rsidR="003D0C56" w:rsidRDefault="003D0C56" w:rsidP="001A0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rson w15:author="Dufour Simon">
    <w15:presenceInfo w15:providerId="AD" w15:userId="S-1-5-21-2046442738-783573707-16515117-230540"/>
  </w15:person>
  <w15:person w15:author="Adkins, Pamela">
    <w15:presenceInfo w15:providerId="AD" w15:userId="S::adkinsp@umsystem.edu::b388373e-b680-434c-997f-fd3a835a68cf"/>
  </w15:person>
  <w15:person w15:author="Adkins, Pamela R.">
    <w15:presenceInfo w15:providerId="AD" w15:userId="S::adkinsp@umsystem.edu::b388373e-b680-434c-997f-fd3a835a6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FF3370"/>
    <w:rsid w:val="00000837"/>
    <w:rsid w:val="00000838"/>
    <w:rsid w:val="00000F07"/>
    <w:rsid w:val="00004307"/>
    <w:rsid w:val="000057F2"/>
    <w:rsid w:val="000112F8"/>
    <w:rsid w:val="00014748"/>
    <w:rsid w:val="0001512B"/>
    <w:rsid w:val="000157A5"/>
    <w:rsid w:val="00016E4E"/>
    <w:rsid w:val="00020FB7"/>
    <w:rsid w:val="00023717"/>
    <w:rsid w:val="000250C3"/>
    <w:rsid w:val="000440AE"/>
    <w:rsid w:val="00045B7C"/>
    <w:rsid w:val="00050460"/>
    <w:rsid w:val="00051666"/>
    <w:rsid w:val="00052B33"/>
    <w:rsid w:val="00064B04"/>
    <w:rsid w:val="00064E0E"/>
    <w:rsid w:val="000673BA"/>
    <w:rsid w:val="00076781"/>
    <w:rsid w:val="0007721D"/>
    <w:rsid w:val="00084591"/>
    <w:rsid w:val="00084F0E"/>
    <w:rsid w:val="00086CC8"/>
    <w:rsid w:val="00091E11"/>
    <w:rsid w:val="00093D95"/>
    <w:rsid w:val="00094C3B"/>
    <w:rsid w:val="00096E19"/>
    <w:rsid w:val="000A2836"/>
    <w:rsid w:val="000B35EB"/>
    <w:rsid w:val="000B408A"/>
    <w:rsid w:val="000B7A91"/>
    <w:rsid w:val="000C054D"/>
    <w:rsid w:val="000C0A02"/>
    <w:rsid w:val="000C153C"/>
    <w:rsid w:val="000C43C6"/>
    <w:rsid w:val="000C5615"/>
    <w:rsid w:val="000D3835"/>
    <w:rsid w:val="000D3D47"/>
    <w:rsid w:val="000D7485"/>
    <w:rsid w:val="000E065F"/>
    <w:rsid w:val="000E6BB4"/>
    <w:rsid w:val="000E7BDC"/>
    <w:rsid w:val="000E7C4F"/>
    <w:rsid w:val="000F5CBE"/>
    <w:rsid w:val="00103854"/>
    <w:rsid w:val="00105503"/>
    <w:rsid w:val="001057EE"/>
    <w:rsid w:val="0010646C"/>
    <w:rsid w:val="001068B1"/>
    <w:rsid w:val="00111464"/>
    <w:rsid w:val="001157D4"/>
    <w:rsid w:val="0011669C"/>
    <w:rsid w:val="00121BF2"/>
    <w:rsid w:val="00123B48"/>
    <w:rsid w:val="00127F85"/>
    <w:rsid w:val="00136763"/>
    <w:rsid w:val="00136C3E"/>
    <w:rsid w:val="00142CD4"/>
    <w:rsid w:val="001448A6"/>
    <w:rsid w:val="00150501"/>
    <w:rsid w:val="00154352"/>
    <w:rsid w:val="00155E84"/>
    <w:rsid w:val="001618E2"/>
    <w:rsid w:val="00166307"/>
    <w:rsid w:val="0017691E"/>
    <w:rsid w:val="00180FA2"/>
    <w:rsid w:val="00192791"/>
    <w:rsid w:val="001960A8"/>
    <w:rsid w:val="00196909"/>
    <w:rsid w:val="00197361"/>
    <w:rsid w:val="001A0333"/>
    <w:rsid w:val="001A0722"/>
    <w:rsid w:val="001A0F9A"/>
    <w:rsid w:val="001A24F4"/>
    <w:rsid w:val="001A541B"/>
    <w:rsid w:val="001B6098"/>
    <w:rsid w:val="001C5D04"/>
    <w:rsid w:val="001C7A49"/>
    <w:rsid w:val="001D1F60"/>
    <w:rsid w:val="001E4B96"/>
    <w:rsid w:val="001E549B"/>
    <w:rsid w:val="001E6805"/>
    <w:rsid w:val="001E73BE"/>
    <w:rsid w:val="00202F6A"/>
    <w:rsid w:val="00206A4A"/>
    <w:rsid w:val="00207CD3"/>
    <w:rsid w:val="00207E12"/>
    <w:rsid w:val="00210B91"/>
    <w:rsid w:val="00213444"/>
    <w:rsid w:val="00217080"/>
    <w:rsid w:val="00225923"/>
    <w:rsid w:val="0022728D"/>
    <w:rsid w:val="00231A85"/>
    <w:rsid w:val="0024066A"/>
    <w:rsid w:val="002418C3"/>
    <w:rsid w:val="00242185"/>
    <w:rsid w:val="002422DE"/>
    <w:rsid w:val="00243867"/>
    <w:rsid w:val="00246771"/>
    <w:rsid w:val="002503C9"/>
    <w:rsid w:val="002535DE"/>
    <w:rsid w:val="002607E0"/>
    <w:rsid w:val="0026606A"/>
    <w:rsid w:val="002715BF"/>
    <w:rsid w:val="0027360F"/>
    <w:rsid w:val="00276BC5"/>
    <w:rsid w:val="002776C3"/>
    <w:rsid w:val="00277EE6"/>
    <w:rsid w:val="002905B4"/>
    <w:rsid w:val="00293A14"/>
    <w:rsid w:val="0029649C"/>
    <w:rsid w:val="002A0183"/>
    <w:rsid w:val="002A0F40"/>
    <w:rsid w:val="002A27DC"/>
    <w:rsid w:val="002A2E3D"/>
    <w:rsid w:val="002A490C"/>
    <w:rsid w:val="002C3BE1"/>
    <w:rsid w:val="002C484C"/>
    <w:rsid w:val="002C4CEC"/>
    <w:rsid w:val="002C7B78"/>
    <w:rsid w:val="002D5563"/>
    <w:rsid w:val="002D58E9"/>
    <w:rsid w:val="002D7723"/>
    <w:rsid w:val="002E04C3"/>
    <w:rsid w:val="002E1C9E"/>
    <w:rsid w:val="002E24D4"/>
    <w:rsid w:val="002E2DAC"/>
    <w:rsid w:val="002E74F8"/>
    <w:rsid w:val="002F00B4"/>
    <w:rsid w:val="002F064A"/>
    <w:rsid w:val="002F60F9"/>
    <w:rsid w:val="002F7479"/>
    <w:rsid w:val="00300695"/>
    <w:rsid w:val="00310C2E"/>
    <w:rsid w:val="00310E80"/>
    <w:rsid w:val="003132C1"/>
    <w:rsid w:val="003156E1"/>
    <w:rsid w:val="00321704"/>
    <w:rsid w:val="00321715"/>
    <w:rsid w:val="00325D96"/>
    <w:rsid w:val="003266EB"/>
    <w:rsid w:val="00327375"/>
    <w:rsid w:val="00327A36"/>
    <w:rsid w:val="00332F33"/>
    <w:rsid w:val="003337F1"/>
    <w:rsid w:val="00335162"/>
    <w:rsid w:val="003436DF"/>
    <w:rsid w:val="00355886"/>
    <w:rsid w:val="00363AB5"/>
    <w:rsid w:val="00364355"/>
    <w:rsid w:val="00364524"/>
    <w:rsid w:val="00372C5D"/>
    <w:rsid w:val="00380E03"/>
    <w:rsid w:val="003816F8"/>
    <w:rsid w:val="00381FE5"/>
    <w:rsid w:val="00390098"/>
    <w:rsid w:val="00392DB8"/>
    <w:rsid w:val="003958FD"/>
    <w:rsid w:val="003A41CD"/>
    <w:rsid w:val="003C3377"/>
    <w:rsid w:val="003C437A"/>
    <w:rsid w:val="003C472F"/>
    <w:rsid w:val="003C4942"/>
    <w:rsid w:val="003C7E46"/>
    <w:rsid w:val="003D0C56"/>
    <w:rsid w:val="003D1CC9"/>
    <w:rsid w:val="003D1E23"/>
    <w:rsid w:val="003D76F9"/>
    <w:rsid w:val="003E4F0E"/>
    <w:rsid w:val="003E6A69"/>
    <w:rsid w:val="003F3E10"/>
    <w:rsid w:val="003F54C1"/>
    <w:rsid w:val="00410DD9"/>
    <w:rsid w:val="00414765"/>
    <w:rsid w:val="00420186"/>
    <w:rsid w:val="004205B0"/>
    <w:rsid w:val="004272E2"/>
    <w:rsid w:val="00444F7E"/>
    <w:rsid w:val="00445457"/>
    <w:rsid w:val="00445943"/>
    <w:rsid w:val="00452D71"/>
    <w:rsid w:val="00452F10"/>
    <w:rsid w:val="00463F15"/>
    <w:rsid w:val="0046793D"/>
    <w:rsid w:val="00470051"/>
    <w:rsid w:val="0047021E"/>
    <w:rsid w:val="00477495"/>
    <w:rsid w:val="004838D3"/>
    <w:rsid w:val="00486B22"/>
    <w:rsid w:val="00491309"/>
    <w:rsid w:val="00493C66"/>
    <w:rsid w:val="004950C5"/>
    <w:rsid w:val="00495EA7"/>
    <w:rsid w:val="004A1D16"/>
    <w:rsid w:val="004A4669"/>
    <w:rsid w:val="004B0429"/>
    <w:rsid w:val="004B241E"/>
    <w:rsid w:val="004B39D9"/>
    <w:rsid w:val="004B4204"/>
    <w:rsid w:val="004B5B25"/>
    <w:rsid w:val="004C19EA"/>
    <w:rsid w:val="004C32F5"/>
    <w:rsid w:val="004C531F"/>
    <w:rsid w:val="004E3771"/>
    <w:rsid w:val="004E396E"/>
    <w:rsid w:val="004E726A"/>
    <w:rsid w:val="004F08EC"/>
    <w:rsid w:val="004F3747"/>
    <w:rsid w:val="004F6011"/>
    <w:rsid w:val="004F6F8F"/>
    <w:rsid w:val="004F783D"/>
    <w:rsid w:val="00503058"/>
    <w:rsid w:val="00505BD1"/>
    <w:rsid w:val="00506085"/>
    <w:rsid w:val="00510C53"/>
    <w:rsid w:val="00520A8D"/>
    <w:rsid w:val="00525245"/>
    <w:rsid w:val="0053412F"/>
    <w:rsid w:val="00536588"/>
    <w:rsid w:val="005365CB"/>
    <w:rsid w:val="005379BD"/>
    <w:rsid w:val="005422D8"/>
    <w:rsid w:val="00547CC4"/>
    <w:rsid w:val="005501A1"/>
    <w:rsid w:val="0055082E"/>
    <w:rsid w:val="005526A5"/>
    <w:rsid w:val="00557115"/>
    <w:rsid w:val="00561F9C"/>
    <w:rsid w:val="00574B2B"/>
    <w:rsid w:val="005851D3"/>
    <w:rsid w:val="0058542D"/>
    <w:rsid w:val="00586F88"/>
    <w:rsid w:val="005907AA"/>
    <w:rsid w:val="00594EEC"/>
    <w:rsid w:val="005A38A5"/>
    <w:rsid w:val="005A4BE4"/>
    <w:rsid w:val="005A7E97"/>
    <w:rsid w:val="005B356A"/>
    <w:rsid w:val="005B7BC4"/>
    <w:rsid w:val="005C03B2"/>
    <w:rsid w:val="005C0EA2"/>
    <w:rsid w:val="005C1C7B"/>
    <w:rsid w:val="005C7AB4"/>
    <w:rsid w:val="005D2389"/>
    <w:rsid w:val="005D5796"/>
    <w:rsid w:val="005E0855"/>
    <w:rsid w:val="005E0D20"/>
    <w:rsid w:val="005E33A6"/>
    <w:rsid w:val="005E6A5B"/>
    <w:rsid w:val="005F37FC"/>
    <w:rsid w:val="005F4E11"/>
    <w:rsid w:val="005F5AC5"/>
    <w:rsid w:val="00602D8C"/>
    <w:rsid w:val="00607C83"/>
    <w:rsid w:val="00615541"/>
    <w:rsid w:val="00616409"/>
    <w:rsid w:val="0061769F"/>
    <w:rsid w:val="006247E7"/>
    <w:rsid w:val="00627248"/>
    <w:rsid w:val="00627362"/>
    <w:rsid w:val="00630073"/>
    <w:rsid w:val="0063150C"/>
    <w:rsid w:val="00634B8F"/>
    <w:rsid w:val="0063504B"/>
    <w:rsid w:val="00635FBB"/>
    <w:rsid w:val="00641014"/>
    <w:rsid w:val="00644DF7"/>
    <w:rsid w:val="00653AFC"/>
    <w:rsid w:val="00657BA6"/>
    <w:rsid w:val="00666303"/>
    <w:rsid w:val="006710B3"/>
    <w:rsid w:val="00672873"/>
    <w:rsid w:val="00675D89"/>
    <w:rsid w:val="00683ED8"/>
    <w:rsid w:val="0069100A"/>
    <w:rsid w:val="006A743E"/>
    <w:rsid w:val="006B175C"/>
    <w:rsid w:val="006B4FDA"/>
    <w:rsid w:val="006C5A62"/>
    <w:rsid w:val="006D6712"/>
    <w:rsid w:val="006D7014"/>
    <w:rsid w:val="006E4164"/>
    <w:rsid w:val="006E75BD"/>
    <w:rsid w:val="006F1E9E"/>
    <w:rsid w:val="00704205"/>
    <w:rsid w:val="00704D01"/>
    <w:rsid w:val="00710947"/>
    <w:rsid w:val="00711AE2"/>
    <w:rsid w:val="00713AB1"/>
    <w:rsid w:val="00720DE1"/>
    <w:rsid w:val="00725241"/>
    <w:rsid w:val="00725FDA"/>
    <w:rsid w:val="00726683"/>
    <w:rsid w:val="00726EBA"/>
    <w:rsid w:val="00734C24"/>
    <w:rsid w:val="0073775A"/>
    <w:rsid w:val="00746598"/>
    <w:rsid w:val="00752A11"/>
    <w:rsid w:val="007545B8"/>
    <w:rsid w:val="00756120"/>
    <w:rsid w:val="00767DD9"/>
    <w:rsid w:val="00772DCB"/>
    <w:rsid w:val="00774995"/>
    <w:rsid w:val="007773B4"/>
    <w:rsid w:val="007825E2"/>
    <w:rsid w:val="00793CD9"/>
    <w:rsid w:val="007A0079"/>
    <w:rsid w:val="007A07E1"/>
    <w:rsid w:val="007A68C1"/>
    <w:rsid w:val="007A6A87"/>
    <w:rsid w:val="007B0EEE"/>
    <w:rsid w:val="007B16D4"/>
    <w:rsid w:val="007B2AD8"/>
    <w:rsid w:val="007C221C"/>
    <w:rsid w:val="007C3C9D"/>
    <w:rsid w:val="007C5E5C"/>
    <w:rsid w:val="007D2DB8"/>
    <w:rsid w:val="007D31D7"/>
    <w:rsid w:val="007D652C"/>
    <w:rsid w:val="007E4D0D"/>
    <w:rsid w:val="007F0C09"/>
    <w:rsid w:val="007F200E"/>
    <w:rsid w:val="007F36E2"/>
    <w:rsid w:val="007F458D"/>
    <w:rsid w:val="007F596C"/>
    <w:rsid w:val="007F7FB4"/>
    <w:rsid w:val="0080119F"/>
    <w:rsid w:val="00804C32"/>
    <w:rsid w:val="0081131B"/>
    <w:rsid w:val="00812103"/>
    <w:rsid w:val="0081419C"/>
    <w:rsid w:val="00816BC7"/>
    <w:rsid w:val="00820082"/>
    <w:rsid w:val="00820B8E"/>
    <w:rsid w:val="00824C85"/>
    <w:rsid w:val="00827A86"/>
    <w:rsid w:val="0083023F"/>
    <w:rsid w:val="008311B4"/>
    <w:rsid w:val="00833286"/>
    <w:rsid w:val="00833730"/>
    <w:rsid w:val="00836D9F"/>
    <w:rsid w:val="0084034D"/>
    <w:rsid w:val="008440FE"/>
    <w:rsid w:val="00844F04"/>
    <w:rsid w:val="008532D1"/>
    <w:rsid w:val="00854D99"/>
    <w:rsid w:val="008559A0"/>
    <w:rsid w:val="008658B2"/>
    <w:rsid w:val="00867ED4"/>
    <w:rsid w:val="008730B4"/>
    <w:rsid w:val="00876A0D"/>
    <w:rsid w:val="00877DA7"/>
    <w:rsid w:val="00881194"/>
    <w:rsid w:val="00881261"/>
    <w:rsid w:val="00882AB3"/>
    <w:rsid w:val="008839FF"/>
    <w:rsid w:val="00885463"/>
    <w:rsid w:val="00885E18"/>
    <w:rsid w:val="00886820"/>
    <w:rsid w:val="00892A68"/>
    <w:rsid w:val="00892AA9"/>
    <w:rsid w:val="008935C2"/>
    <w:rsid w:val="008A004F"/>
    <w:rsid w:val="008B3691"/>
    <w:rsid w:val="008B737F"/>
    <w:rsid w:val="008C2274"/>
    <w:rsid w:val="008D0F02"/>
    <w:rsid w:val="008D3E2E"/>
    <w:rsid w:val="008D6068"/>
    <w:rsid w:val="008E2966"/>
    <w:rsid w:val="008F6EF4"/>
    <w:rsid w:val="008F7C15"/>
    <w:rsid w:val="00903AFD"/>
    <w:rsid w:val="00907B2A"/>
    <w:rsid w:val="009175EA"/>
    <w:rsid w:val="00926575"/>
    <w:rsid w:val="0092707F"/>
    <w:rsid w:val="00945BAC"/>
    <w:rsid w:val="00950007"/>
    <w:rsid w:val="009560A2"/>
    <w:rsid w:val="00957BF4"/>
    <w:rsid w:val="00966B66"/>
    <w:rsid w:val="00973F25"/>
    <w:rsid w:val="00981FB4"/>
    <w:rsid w:val="00985A64"/>
    <w:rsid w:val="00985B9B"/>
    <w:rsid w:val="009925BA"/>
    <w:rsid w:val="00995161"/>
    <w:rsid w:val="009A0CE1"/>
    <w:rsid w:val="009A21BE"/>
    <w:rsid w:val="009B69A9"/>
    <w:rsid w:val="009C218C"/>
    <w:rsid w:val="009C53DC"/>
    <w:rsid w:val="009D2084"/>
    <w:rsid w:val="009D2A68"/>
    <w:rsid w:val="009D6784"/>
    <w:rsid w:val="009E4216"/>
    <w:rsid w:val="009E5AD2"/>
    <w:rsid w:val="009E6EDF"/>
    <w:rsid w:val="009E7449"/>
    <w:rsid w:val="009F4C14"/>
    <w:rsid w:val="009F69D6"/>
    <w:rsid w:val="00A005B8"/>
    <w:rsid w:val="00A10627"/>
    <w:rsid w:val="00A10E49"/>
    <w:rsid w:val="00A13B7A"/>
    <w:rsid w:val="00A1632D"/>
    <w:rsid w:val="00A23C24"/>
    <w:rsid w:val="00A339F9"/>
    <w:rsid w:val="00A340AD"/>
    <w:rsid w:val="00A34BDF"/>
    <w:rsid w:val="00A35E8C"/>
    <w:rsid w:val="00A372B8"/>
    <w:rsid w:val="00A42607"/>
    <w:rsid w:val="00A45407"/>
    <w:rsid w:val="00A5063C"/>
    <w:rsid w:val="00A50CCF"/>
    <w:rsid w:val="00A533E5"/>
    <w:rsid w:val="00A53B9E"/>
    <w:rsid w:val="00A55271"/>
    <w:rsid w:val="00A56986"/>
    <w:rsid w:val="00A639C6"/>
    <w:rsid w:val="00A65EC2"/>
    <w:rsid w:val="00A66DCF"/>
    <w:rsid w:val="00A6786B"/>
    <w:rsid w:val="00A703D2"/>
    <w:rsid w:val="00A70C5A"/>
    <w:rsid w:val="00A77DDB"/>
    <w:rsid w:val="00A80686"/>
    <w:rsid w:val="00A816B0"/>
    <w:rsid w:val="00A83BAD"/>
    <w:rsid w:val="00A902A8"/>
    <w:rsid w:val="00A959DA"/>
    <w:rsid w:val="00AA360C"/>
    <w:rsid w:val="00AA66C2"/>
    <w:rsid w:val="00AB5191"/>
    <w:rsid w:val="00AB6A82"/>
    <w:rsid w:val="00AC4584"/>
    <w:rsid w:val="00AC71F4"/>
    <w:rsid w:val="00AD03C3"/>
    <w:rsid w:val="00AD4DC4"/>
    <w:rsid w:val="00AE2C6E"/>
    <w:rsid w:val="00AF00BE"/>
    <w:rsid w:val="00AF7051"/>
    <w:rsid w:val="00B0033E"/>
    <w:rsid w:val="00B108D8"/>
    <w:rsid w:val="00B16D2D"/>
    <w:rsid w:val="00B2067E"/>
    <w:rsid w:val="00B22436"/>
    <w:rsid w:val="00B22F14"/>
    <w:rsid w:val="00B2770E"/>
    <w:rsid w:val="00B27BD4"/>
    <w:rsid w:val="00B3233F"/>
    <w:rsid w:val="00B33C2C"/>
    <w:rsid w:val="00B357BB"/>
    <w:rsid w:val="00B403C4"/>
    <w:rsid w:val="00B41462"/>
    <w:rsid w:val="00B45E6C"/>
    <w:rsid w:val="00B47E33"/>
    <w:rsid w:val="00B53875"/>
    <w:rsid w:val="00B53CC3"/>
    <w:rsid w:val="00B55861"/>
    <w:rsid w:val="00B55BA5"/>
    <w:rsid w:val="00B60F1F"/>
    <w:rsid w:val="00B613EE"/>
    <w:rsid w:val="00B62028"/>
    <w:rsid w:val="00B62AD5"/>
    <w:rsid w:val="00B6649F"/>
    <w:rsid w:val="00B67722"/>
    <w:rsid w:val="00B70C7A"/>
    <w:rsid w:val="00B810D7"/>
    <w:rsid w:val="00B8203E"/>
    <w:rsid w:val="00B83677"/>
    <w:rsid w:val="00B8374D"/>
    <w:rsid w:val="00B92106"/>
    <w:rsid w:val="00B96995"/>
    <w:rsid w:val="00B9751D"/>
    <w:rsid w:val="00BA1B58"/>
    <w:rsid w:val="00BA246E"/>
    <w:rsid w:val="00BA3638"/>
    <w:rsid w:val="00BA55EC"/>
    <w:rsid w:val="00BA6FAC"/>
    <w:rsid w:val="00BB3410"/>
    <w:rsid w:val="00BC1619"/>
    <w:rsid w:val="00BC1E7B"/>
    <w:rsid w:val="00BC6637"/>
    <w:rsid w:val="00BD3EDB"/>
    <w:rsid w:val="00BD7B9F"/>
    <w:rsid w:val="00BE0563"/>
    <w:rsid w:val="00BF225F"/>
    <w:rsid w:val="00BF3C5A"/>
    <w:rsid w:val="00BF4267"/>
    <w:rsid w:val="00BF54C6"/>
    <w:rsid w:val="00C00D60"/>
    <w:rsid w:val="00C0261A"/>
    <w:rsid w:val="00C06F81"/>
    <w:rsid w:val="00C12689"/>
    <w:rsid w:val="00C136F9"/>
    <w:rsid w:val="00C15FA3"/>
    <w:rsid w:val="00C167EE"/>
    <w:rsid w:val="00C20E64"/>
    <w:rsid w:val="00C22FC3"/>
    <w:rsid w:val="00C23FC0"/>
    <w:rsid w:val="00C3362D"/>
    <w:rsid w:val="00C40533"/>
    <w:rsid w:val="00C418B6"/>
    <w:rsid w:val="00C42DC4"/>
    <w:rsid w:val="00C4527C"/>
    <w:rsid w:val="00C5196B"/>
    <w:rsid w:val="00C66EE7"/>
    <w:rsid w:val="00C7005A"/>
    <w:rsid w:val="00C7395E"/>
    <w:rsid w:val="00C761C5"/>
    <w:rsid w:val="00C9103E"/>
    <w:rsid w:val="00C9321A"/>
    <w:rsid w:val="00C971A4"/>
    <w:rsid w:val="00CA0796"/>
    <w:rsid w:val="00CB2CE9"/>
    <w:rsid w:val="00CB324F"/>
    <w:rsid w:val="00CB5C5B"/>
    <w:rsid w:val="00CB6831"/>
    <w:rsid w:val="00CC5E88"/>
    <w:rsid w:val="00CD0ACC"/>
    <w:rsid w:val="00CD432E"/>
    <w:rsid w:val="00CD593C"/>
    <w:rsid w:val="00CE1229"/>
    <w:rsid w:val="00CE4153"/>
    <w:rsid w:val="00CF1612"/>
    <w:rsid w:val="00CF26FC"/>
    <w:rsid w:val="00CF5BF9"/>
    <w:rsid w:val="00D00A8C"/>
    <w:rsid w:val="00D04A57"/>
    <w:rsid w:val="00D2168D"/>
    <w:rsid w:val="00D21F2D"/>
    <w:rsid w:val="00D34352"/>
    <w:rsid w:val="00D35EAC"/>
    <w:rsid w:val="00D43359"/>
    <w:rsid w:val="00D52356"/>
    <w:rsid w:val="00D52EEE"/>
    <w:rsid w:val="00D54989"/>
    <w:rsid w:val="00D554AF"/>
    <w:rsid w:val="00D703AA"/>
    <w:rsid w:val="00D703ED"/>
    <w:rsid w:val="00D71D2F"/>
    <w:rsid w:val="00D7701D"/>
    <w:rsid w:val="00D915AC"/>
    <w:rsid w:val="00D93F23"/>
    <w:rsid w:val="00D953F8"/>
    <w:rsid w:val="00D97141"/>
    <w:rsid w:val="00DA0212"/>
    <w:rsid w:val="00DA207C"/>
    <w:rsid w:val="00DB128B"/>
    <w:rsid w:val="00DB34DA"/>
    <w:rsid w:val="00DB46A7"/>
    <w:rsid w:val="00DB5C9F"/>
    <w:rsid w:val="00DB6C30"/>
    <w:rsid w:val="00DC0D71"/>
    <w:rsid w:val="00DC2874"/>
    <w:rsid w:val="00DC5FCE"/>
    <w:rsid w:val="00DC65D8"/>
    <w:rsid w:val="00DD2F5E"/>
    <w:rsid w:val="00DE0ABA"/>
    <w:rsid w:val="00DE29EE"/>
    <w:rsid w:val="00DE2D01"/>
    <w:rsid w:val="00DF045D"/>
    <w:rsid w:val="00DF050B"/>
    <w:rsid w:val="00DF4DD7"/>
    <w:rsid w:val="00DF6179"/>
    <w:rsid w:val="00DF76CC"/>
    <w:rsid w:val="00E02464"/>
    <w:rsid w:val="00E04617"/>
    <w:rsid w:val="00E074BA"/>
    <w:rsid w:val="00E11985"/>
    <w:rsid w:val="00E1482D"/>
    <w:rsid w:val="00E150CB"/>
    <w:rsid w:val="00E15A13"/>
    <w:rsid w:val="00E15DFB"/>
    <w:rsid w:val="00E23A48"/>
    <w:rsid w:val="00E3465A"/>
    <w:rsid w:val="00E34E7F"/>
    <w:rsid w:val="00E4586D"/>
    <w:rsid w:val="00E561FD"/>
    <w:rsid w:val="00E56771"/>
    <w:rsid w:val="00E6178A"/>
    <w:rsid w:val="00E7153C"/>
    <w:rsid w:val="00E73315"/>
    <w:rsid w:val="00E74587"/>
    <w:rsid w:val="00E83102"/>
    <w:rsid w:val="00E8503C"/>
    <w:rsid w:val="00E97F24"/>
    <w:rsid w:val="00EA0293"/>
    <w:rsid w:val="00EA0D03"/>
    <w:rsid w:val="00EA1A73"/>
    <w:rsid w:val="00EA3E1E"/>
    <w:rsid w:val="00EA4832"/>
    <w:rsid w:val="00EA4D5D"/>
    <w:rsid w:val="00EB4B38"/>
    <w:rsid w:val="00EB5B06"/>
    <w:rsid w:val="00EB6E8F"/>
    <w:rsid w:val="00EC107A"/>
    <w:rsid w:val="00EC7F11"/>
    <w:rsid w:val="00ED0B3F"/>
    <w:rsid w:val="00ED288C"/>
    <w:rsid w:val="00ED5275"/>
    <w:rsid w:val="00ED5AC1"/>
    <w:rsid w:val="00ED5B88"/>
    <w:rsid w:val="00EE08D4"/>
    <w:rsid w:val="00EE229B"/>
    <w:rsid w:val="00EE4F95"/>
    <w:rsid w:val="00EE75EA"/>
    <w:rsid w:val="00EF6345"/>
    <w:rsid w:val="00F01B9D"/>
    <w:rsid w:val="00F1229C"/>
    <w:rsid w:val="00F16310"/>
    <w:rsid w:val="00F21CDC"/>
    <w:rsid w:val="00F21E7D"/>
    <w:rsid w:val="00F235C9"/>
    <w:rsid w:val="00F26CC8"/>
    <w:rsid w:val="00F27EE9"/>
    <w:rsid w:val="00F30A6E"/>
    <w:rsid w:val="00F336FA"/>
    <w:rsid w:val="00F36481"/>
    <w:rsid w:val="00F36B8D"/>
    <w:rsid w:val="00F37215"/>
    <w:rsid w:val="00F37621"/>
    <w:rsid w:val="00F44902"/>
    <w:rsid w:val="00F46ED6"/>
    <w:rsid w:val="00F50914"/>
    <w:rsid w:val="00F539BA"/>
    <w:rsid w:val="00F554A2"/>
    <w:rsid w:val="00F56208"/>
    <w:rsid w:val="00F62A56"/>
    <w:rsid w:val="00F71938"/>
    <w:rsid w:val="00F87021"/>
    <w:rsid w:val="00F877B2"/>
    <w:rsid w:val="00F90110"/>
    <w:rsid w:val="00F92596"/>
    <w:rsid w:val="00F9762A"/>
    <w:rsid w:val="00FA74C6"/>
    <w:rsid w:val="00FB2ECE"/>
    <w:rsid w:val="00FB451F"/>
    <w:rsid w:val="00FC1D44"/>
    <w:rsid w:val="00FC1ED0"/>
    <w:rsid w:val="00FC3AAD"/>
    <w:rsid w:val="00FC621F"/>
    <w:rsid w:val="00FC6BDF"/>
    <w:rsid w:val="00FD0C0B"/>
    <w:rsid w:val="00FD5741"/>
    <w:rsid w:val="00FE0F6E"/>
    <w:rsid w:val="00FE28BF"/>
    <w:rsid w:val="00FE4EA9"/>
    <w:rsid w:val="00FE794F"/>
    <w:rsid w:val="00FF0D12"/>
    <w:rsid w:val="00FF28AA"/>
    <w:rsid w:val="00FF3370"/>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arlow@uvm.edu" TargetMode="External"/><Relationship Id="rId5" Type="http://schemas.openxmlformats.org/officeDocument/2006/relationships/footnotes" Target="footnotes.xml"/><Relationship Id="rId15" Type="http://schemas.openxmlformats.org/officeDocument/2006/relationships/hyperlink" Target="https://www.aphis.usda.gov/sites/default/files/btscc_2019infosheet.pdf"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9994</TotalTime>
  <Pages>33</Pages>
  <Words>13968</Words>
  <Characters>79619</Characters>
  <Application>Microsoft Office Word</Application>
  <DocSecurity>0</DocSecurity>
  <Lines>663</Lines>
  <Paragraphs>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292</cp:revision>
  <dcterms:created xsi:type="dcterms:W3CDTF">2024-05-31T22:10:00Z</dcterms:created>
  <dcterms:modified xsi:type="dcterms:W3CDTF">2024-06-11T13:30:00Z</dcterms:modified>
</cp:coreProperties>
</file>