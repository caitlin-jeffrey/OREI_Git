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35A05825" w:rsidR="00185F9A" w:rsidRPr="00D03DE9" w:rsidRDefault="000231F1"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Samples</w:t>
      </w:r>
      <w:r w:rsidR="00CE66CD" w:rsidRPr="00D03DE9">
        <w:rPr>
          <w:rFonts w:ascii="Times New Roman" w:hAnsi="Times New Roman" w:cs="Times New Roman"/>
          <w:sz w:val="24"/>
          <w:szCs w:val="24"/>
        </w:rPr>
        <w:t xml:space="preserve"> </w:t>
      </w:r>
      <w:r w:rsidR="00B241C3" w:rsidRPr="00D03DE9">
        <w:rPr>
          <w:rFonts w:ascii="Times New Roman" w:hAnsi="Times New Roman" w:cs="Times New Roman"/>
          <w:sz w:val="24"/>
          <w:szCs w:val="24"/>
        </w:rPr>
        <w:t xml:space="preserve">included </w:t>
      </w:r>
      <w:r w:rsidR="00CE66CD" w:rsidRPr="00D03DE9">
        <w:rPr>
          <w:rFonts w:ascii="Times New Roman" w:hAnsi="Times New Roman" w:cs="Times New Roman"/>
          <w:sz w:val="24"/>
          <w:szCs w:val="24"/>
        </w:rPr>
        <w:t>in the current study</w:t>
      </w:r>
      <w:r w:rsidRPr="00D03DE9">
        <w:rPr>
          <w:rFonts w:ascii="Times New Roman" w:hAnsi="Times New Roman" w:cs="Times New Roman"/>
          <w:sz w:val="24"/>
          <w:szCs w:val="24"/>
        </w:rPr>
        <w:t xml:space="preserve"> </w:t>
      </w:r>
      <w:r w:rsidR="000D698A" w:rsidRPr="00D03DE9">
        <w:rPr>
          <w:rFonts w:ascii="Times New Roman" w:hAnsi="Times New Roman" w:cs="Times New Roman"/>
          <w:sz w:val="24"/>
          <w:szCs w:val="24"/>
        </w:rPr>
        <w:t>are a subset of</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mammary</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 xml:space="preserve">quarter milk samples </w:t>
      </w:r>
      <w:r w:rsidR="00617DA4" w:rsidRPr="00D03DE9">
        <w:rPr>
          <w:rFonts w:ascii="Times New Roman" w:hAnsi="Times New Roman" w:cs="Times New Roman"/>
          <w:sz w:val="24"/>
          <w:szCs w:val="24"/>
        </w:rPr>
        <w:t>collected during a</w:t>
      </w:r>
      <w:r w:rsidR="00FA41C8" w:rsidRPr="00D03DE9">
        <w:rPr>
          <w:rFonts w:ascii="Times New Roman" w:hAnsi="Times New Roman" w:cs="Times New Roman"/>
          <w:sz w:val="24"/>
          <w:szCs w:val="24"/>
        </w:rPr>
        <w:t xml:space="preserve"> longitudinal, cross-sectional 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r w:rsidR="00231999" w:rsidRPr="00D03DE9">
        <w:rPr>
          <w:rFonts w:ascii="Times New Roman" w:hAnsi="Times New Roman" w:cs="Times New Roman"/>
          <w:sz w:val="24"/>
          <w:szCs w:val="24"/>
        </w:rPr>
        <w:t xml:space="preserve"> The study was</w:t>
      </w:r>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r w:rsidR="00A76318" w:rsidRPr="00D03DE9">
        <w:rPr>
          <w:rFonts w:ascii="Times New Roman" w:eastAsia="Times New Roman" w:hAnsi="Times New Roman" w:cs="Times New Roman"/>
          <w:color w:val="000000"/>
          <w:kern w:val="0"/>
          <w:sz w:val="24"/>
          <w:szCs w:val="24"/>
          <w14:ligatures w14:val="none"/>
        </w:rPr>
        <w:t xml:space="preserve">Participating </w:t>
      </w:r>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 xml:space="preserve">an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at random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7F2619">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commentRangeStart w:id="0"/>
      <w:commentRangeStart w:id="1"/>
      <w:r w:rsidR="00D765EA" w:rsidRPr="00D03DE9">
        <w:rPr>
          <w:rFonts w:ascii="Times New Roman" w:hAnsi="Times New Roman" w:cs="Times New Roman"/>
          <w:sz w:val="24"/>
          <w:szCs w:val="24"/>
        </w:rPr>
        <w:t>)</w:t>
      </w:r>
      <w:r w:rsidR="00BA5548" w:rsidRPr="00D03DE9">
        <w:rPr>
          <w:rFonts w:ascii="Times New Roman" w:hAnsi="Times New Roman" w:cs="Times New Roman"/>
          <w:sz w:val="24"/>
          <w:szCs w:val="24"/>
        </w:rPr>
        <w:t>.</w:t>
      </w:r>
      <w:r w:rsidR="00EF13E1" w:rsidRPr="00D03DE9">
        <w:rPr>
          <w:rFonts w:ascii="Times New Roman" w:hAnsi="Times New Roman" w:cs="Times New Roman"/>
          <w:color w:val="FF00FF"/>
          <w:sz w:val="24"/>
          <w:szCs w:val="24"/>
        </w:rPr>
        <w:t xml:space="preserve"> </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color w:val="FF00FF"/>
          <w:sz w:val="24"/>
          <w:szCs w:val="24"/>
        </w:rPr>
        <w:t xml:space="preserve">Briefly, after </w:t>
      </w:r>
      <w:r w:rsidR="00846FDF" w:rsidRPr="00D03DE9">
        <w:rPr>
          <w:rFonts w:ascii="Times New Roman" w:hAnsi="Times New Roman" w:cs="Times New Roman"/>
          <w:color w:val="FF00FF"/>
          <w:sz w:val="24"/>
          <w:szCs w:val="24"/>
        </w:rPr>
        <w:t xml:space="preserve">routine </w:t>
      </w:r>
      <w:r w:rsidR="00576062" w:rsidRPr="00D03DE9">
        <w:rPr>
          <w:rFonts w:ascii="Times New Roman" w:hAnsi="Times New Roman" w:cs="Times New Roman"/>
          <w:color w:val="FF00FF"/>
          <w:sz w:val="24"/>
          <w:szCs w:val="24"/>
        </w:rPr>
        <w:t>pre-milking teat disinfection</w:t>
      </w:r>
      <w:r w:rsidR="00AF3FA1" w:rsidRPr="00D03DE9">
        <w:rPr>
          <w:rFonts w:ascii="Times New Roman" w:hAnsi="Times New Roman" w:cs="Times New Roman"/>
          <w:color w:val="FF00FF"/>
          <w:sz w:val="24"/>
          <w:szCs w:val="24"/>
        </w:rPr>
        <w:t xml:space="preserve"> was completed, </w:t>
      </w:r>
      <w:r w:rsidR="00C94942" w:rsidRPr="00D03DE9">
        <w:rPr>
          <w:rFonts w:ascii="Times New Roman" w:hAnsi="Times New Roman" w:cs="Times New Roman"/>
          <w:color w:val="FF00FF"/>
          <w:sz w:val="24"/>
          <w:szCs w:val="24"/>
        </w:rPr>
        <w:t>researchers</w:t>
      </w:r>
      <w:r w:rsidR="0050712B">
        <w:rPr>
          <w:rFonts w:ascii="Times New Roman" w:hAnsi="Times New Roman" w:cs="Times New Roman"/>
          <w:color w:val="FF00FF"/>
          <w:sz w:val="24"/>
          <w:szCs w:val="24"/>
        </w:rPr>
        <w:t>,</w:t>
      </w:r>
      <w:r w:rsidR="0050712B" w:rsidRPr="0050712B">
        <w:t xml:space="preserve"> </w:t>
      </w:r>
      <w:r w:rsidR="0050712B" w:rsidRPr="0050712B">
        <w:rPr>
          <w:rFonts w:ascii="Times New Roman" w:hAnsi="Times New Roman" w:cs="Times New Roman"/>
          <w:color w:val="FF00FF"/>
          <w:sz w:val="24"/>
          <w:szCs w:val="24"/>
        </w:rPr>
        <w:t>wearing clean disposable gloves</w:t>
      </w:r>
      <w:r w:rsidR="0050712B">
        <w:rPr>
          <w:rFonts w:ascii="Times New Roman" w:hAnsi="Times New Roman" w:cs="Times New Roman"/>
          <w:color w:val="FF00FF"/>
          <w:sz w:val="24"/>
          <w:szCs w:val="24"/>
        </w:rPr>
        <w:t>,</w:t>
      </w:r>
      <w:r w:rsidR="00C94942" w:rsidRPr="00D03DE9">
        <w:rPr>
          <w:rFonts w:ascii="Times New Roman" w:hAnsi="Times New Roman" w:cs="Times New Roman"/>
          <w:color w:val="FF00FF"/>
          <w:sz w:val="24"/>
          <w:szCs w:val="24"/>
        </w:rPr>
        <w:t xml:space="preserve"> scrubbed teat ends </w:t>
      </w:r>
      <w:r w:rsidR="00FF168C" w:rsidRPr="00D03DE9">
        <w:rPr>
          <w:rFonts w:ascii="Times New Roman" w:hAnsi="Times New Roman" w:cs="Times New Roman"/>
          <w:color w:val="FF00FF"/>
          <w:sz w:val="24"/>
          <w:szCs w:val="24"/>
        </w:rPr>
        <w:t xml:space="preserve">and the distal third of teats </w:t>
      </w:r>
      <w:r w:rsidR="00C94942" w:rsidRPr="00D03DE9">
        <w:rPr>
          <w:rFonts w:ascii="Times New Roman" w:hAnsi="Times New Roman" w:cs="Times New Roman"/>
          <w:color w:val="FF00FF"/>
          <w:sz w:val="24"/>
          <w:szCs w:val="24"/>
        </w:rPr>
        <w:t>with 70% isopropyl alcohol-</w:t>
      </w:r>
      <w:r w:rsidR="0050712B">
        <w:rPr>
          <w:rFonts w:ascii="Times New Roman" w:hAnsi="Times New Roman" w:cs="Times New Roman"/>
          <w:color w:val="FF00FF"/>
          <w:sz w:val="24"/>
          <w:szCs w:val="24"/>
        </w:rPr>
        <w:t>moistened</w:t>
      </w:r>
      <w:r w:rsidR="0050712B" w:rsidRPr="00D03DE9">
        <w:rPr>
          <w:rFonts w:ascii="Times New Roman" w:hAnsi="Times New Roman" w:cs="Times New Roman"/>
          <w:color w:val="FF00FF"/>
          <w:sz w:val="24"/>
          <w:szCs w:val="24"/>
        </w:rPr>
        <w:t xml:space="preserve"> </w:t>
      </w:r>
      <w:r w:rsidR="00C94942" w:rsidRPr="00D03DE9">
        <w:rPr>
          <w:rFonts w:ascii="Times New Roman" w:hAnsi="Times New Roman" w:cs="Times New Roman"/>
          <w:color w:val="FF00FF"/>
          <w:sz w:val="24"/>
          <w:szCs w:val="24"/>
        </w:rPr>
        <w:t>gauze swabs</w:t>
      </w:r>
      <w:r w:rsidR="00AB30EF" w:rsidRPr="00D03DE9">
        <w:rPr>
          <w:rFonts w:ascii="Times New Roman" w:hAnsi="Times New Roman" w:cs="Times New Roman"/>
          <w:color w:val="FF00FF"/>
          <w:sz w:val="24"/>
          <w:szCs w:val="24"/>
        </w:rPr>
        <w:t xml:space="preserve"> until teat ends were visibly clean</w:t>
      </w:r>
      <w:ins w:id="2" w:author="John Barlow" w:date="2024-03-19T04:15:00Z">
        <w:r w:rsidR="0050712B">
          <w:rPr>
            <w:rFonts w:ascii="Times New Roman" w:hAnsi="Times New Roman" w:cs="Times New Roman"/>
            <w:color w:val="FF00FF"/>
            <w:sz w:val="24"/>
            <w:szCs w:val="24"/>
          </w:rPr>
          <w:t xml:space="preserve">, </w:t>
        </w:r>
      </w:ins>
      <w:r w:rsidR="0050712B">
        <w:rPr>
          <w:rFonts w:ascii="Times New Roman" w:hAnsi="Times New Roman" w:cs="Times New Roman"/>
          <w:color w:val="FF00FF"/>
          <w:sz w:val="24"/>
          <w:szCs w:val="24"/>
        </w:rPr>
        <w:t>stripped the quarters</w:t>
      </w:r>
      <w:r w:rsidR="00576062" w:rsidRPr="00D03DE9">
        <w:rPr>
          <w:rFonts w:ascii="Times New Roman" w:hAnsi="Times New Roman" w:cs="Times New Roman"/>
          <w:color w:val="FF00FF"/>
          <w:sz w:val="24"/>
          <w:szCs w:val="24"/>
        </w:rPr>
        <w:t xml:space="preserve">, </w:t>
      </w:r>
      <w:r w:rsidR="0050712B" w:rsidRPr="00D03DE9">
        <w:rPr>
          <w:rFonts w:ascii="Times New Roman" w:hAnsi="Times New Roman" w:cs="Times New Roman"/>
          <w:color w:val="FF00FF"/>
          <w:sz w:val="24"/>
          <w:szCs w:val="24"/>
        </w:rPr>
        <w:t>discard</w:t>
      </w:r>
      <w:r w:rsidR="0050712B">
        <w:rPr>
          <w:rFonts w:ascii="Times New Roman" w:hAnsi="Times New Roman" w:cs="Times New Roman"/>
          <w:color w:val="FF00FF"/>
          <w:sz w:val="24"/>
          <w:szCs w:val="24"/>
        </w:rPr>
        <w:t>ing</w:t>
      </w:r>
      <w:r w:rsidR="0050712B" w:rsidRPr="00D03DE9">
        <w:rPr>
          <w:rFonts w:ascii="Times New Roman" w:hAnsi="Times New Roman" w:cs="Times New Roman"/>
          <w:color w:val="FF00FF"/>
          <w:sz w:val="24"/>
          <w:szCs w:val="24"/>
        </w:rPr>
        <w:t xml:space="preserve"> </w:t>
      </w:r>
      <w:r w:rsidR="00576062" w:rsidRPr="00D03DE9">
        <w:rPr>
          <w:rFonts w:ascii="Times New Roman" w:hAnsi="Times New Roman" w:cs="Times New Roman"/>
          <w:color w:val="FF00FF"/>
          <w:sz w:val="24"/>
          <w:szCs w:val="24"/>
        </w:rPr>
        <w:t>3</w:t>
      </w:r>
      <w:r w:rsidR="00D45FFB" w:rsidRPr="00D03DE9">
        <w:rPr>
          <w:rFonts w:ascii="Times New Roman" w:hAnsi="Times New Roman" w:cs="Times New Roman"/>
          <w:color w:val="FF00FF"/>
          <w:sz w:val="24"/>
          <w:szCs w:val="24"/>
        </w:rPr>
        <w:t>-5</w:t>
      </w:r>
      <w:r w:rsidR="00576062" w:rsidRPr="00D03DE9">
        <w:rPr>
          <w:rFonts w:ascii="Times New Roman" w:hAnsi="Times New Roman" w:cs="Times New Roman"/>
          <w:color w:val="FF00FF"/>
          <w:sz w:val="24"/>
          <w:szCs w:val="24"/>
        </w:rPr>
        <w:t xml:space="preserve"> squirts of foremilk, and</w:t>
      </w:r>
      <w:r w:rsidR="00AB30EF" w:rsidRPr="00D03DE9">
        <w:rPr>
          <w:rFonts w:ascii="Times New Roman" w:hAnsi="Times New Roman" w:cs="Times New Roman"/>
          <w:color w:val="FF00FF"/>
          <w:sz w:val="24"/>
          <w:szCs w:val="24"/>
        </w:rPr>
        <w:t xml:space="preserve"> </w:t>
      </w:r>
      <w:r w:rsidR="00AB30EF" w:rsidRPr="00D03DE9">
        <w:rPr>
          <w:rFonts w:ascii="Times New Roman" w:hAnsi="Times New Roman" w:cs="Times New Roman"/>
          <w:color w:val="FF00FF"/>
          <w:sz w:val="24"/>
          <w:szCs w:val="24"/>
        </w:rPr>
        <w:lastRenderedPageBreak/>
        <w:t>collected</w:t>
      </w:r>
      <w:r w:rsidR="00576062" w:rsidRPr="00D03DE9">
        <w:rPr>
          <w:rFonts w:ascii="Times New Roman" w:hAnsi="Times New Roman" w:cs="Times New Roman"/>
          <w:color w:val="FF00FF"/>
          <w:sz w:val="24"/>
          <w:szCs w:val="24"/>
        </w:rPr>
        <w:t xml:space="preserve"> approximately </w:t>
      </w:r>
      <w:r w:rsidR="00776218" w:rsidRPr="00D03DE9">
        <w:rPr>
          <w:rFonts w:ascii="Times New Roman" w:hAnsi="Times New Roman" w:cs="Times New Roman"/>
          <w:color w:val="FF00FF"/>
          <w:sz w:val="24"/>
          <w:szCs w:val="24"/>
        </w:rPr>
        <w:t>5-6</w:t>
      </w:r>
      <w:r w:rsidR="00576062" w:rsidRPr="00D03DE9">
        <w:rPr>
          <w:rFonts w:ascii="Times New Roman" w:hAnsi="Times New Roman" w:cs="Times New Roman"/>
          <w:color w:val="FF00FF"/>
          <w:sz w:val="24"/>
          <w:szCs w:val="24"/>
        </w:rPr>
        <w:t xml:space="preserve"> mL of milk into sterile</w:t>
      </w:r>
      <w:r w:rsidR="00AB30EF" w:rsidRPr="00D03DE9">
        <w:rPr>
          <w:rFonts w:ascii="Times New Roman" w:hAnsi="Times New Roman" w:cs="Times New Roman"/>
          <w:color w:val="FF00FF"/>
          <w:sz w:val="24"/>
          <w:szCs w:val="24"/>
        </w:rPr>
        <w:t xml:space="preserve"> </w:t>
      </w:r>
      <w:r w:rsidR="00776218" w:rsidRPr="00D03DE9">
        <w:rPr>
          <w:rFonts w:ascii="Times New Roman" w:hAnsi="Times New Roman" w:cs="Times New Roman"/>
          <w:color w:val="FF00FF"/>
          <w:sz w:val="24"/>
          <w:szCs w:val="24"/>
        </w:rPr>
        <w:t>11</w:t>
      </w:r>
      <w:r w:rsidR="00576062" w:rsidRPr="00D03DE9">
        <w:rPr>
          <w:rFonts w:ascii="Times New Roman" w:hAnsi="Times New Roman" w:cs="Times New Roman"/>
          <w:color w:val="FF00FF"/>
          <w:sz w:val="24"/>
          <w:szCs w:val="24"/>
        </w:rPr>
        <w:t xml:space="preserve">-mL </w:t>
      </w:r>
      <w:r w:rsidR="00D73823" w:rsidRPr="00D03DE9">
        <w:rPr>
          <w:rFonts w:ascii="Times New Roman" w:hAnsi="Times New Roman" w:cs="Times New Roman"/>
          <w:color w:val="FF00FF"/>
          <w:sz w:val="24"/>
          <w:szCs w:val="24"/>
        </w:rPr>
        <w:t xml:space="preserve">flip-top </w:t>
      </w:r>
      <w:r w:rsidR="00576062" w:rsidRPr="00D03DE9">
        <w:rPr>
          <w:rFonts w:ascii="Times New Roman" w:hAnsi="Times New Roman" w:cs="Times New Roman"/>
          <w:color w:val="FF00FF"/>
          <w:sz w:val="24"/>
          <w:szCs w:val="24"/>
        </w:rPr>
        <w:t>vials.</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sz w:val="24"/>
          <w:szCs w:val="24"/>
        </w:rPr>
        <w:t xml:space="preserve"> </w:t>
      </w:r>
      <w:commentRangeEnd w:id="0"/>
      <w:r w:rsidR="008F72BF" w:rsidRPr="00D03DE9">
        <w:rPr>
          <w:rStyle w:val="CommentReference"/>
          <w:rFonts w:ascii="Times New Roman" w:hAnsi="Times New Roman" w:cs="Times New Roman"/>
          <w:sz w:val="24"/>
          <w:szCs w:val="24"/>
        </w:rPr>
        <w:commentReference w:id="0"/>
      </w:r>
      <w:commentRangeEnd w:id="1"/>
      <w:r w:rsidR="0050712B">
        <w:rPr>
          <w:rStyle w:val="CommentReference"/>
        </w:rPr>
        <w:commentReference w:id="1"/>
      </w:r>
      <w:r w:rsidR="00BE4CE8" w:rsidRPr="00D03DE9">
        <w:rPr>
          <w:rFonts w:ascii="Times New Roman" w:hAnsi="Times New Roman" w:cs="Times New Roman"/>
          <w:sz w:val="24"/>
          <w:szCs w:val="24"/>
        </w:rPr>
        <w:t xml:space="preserve">Samples were kept on ice in a cooler during transport until </w:t>
      </w:r>
      <w:r w:rsidR="006A199E" w:rsidRPr="00D03DE9">
        <w:rPr>
          <w:rFonts w:ascii="Times New Roman" w:hAnsi="Times New Roman" w:cs="Times New Roman"/>
          <w:sz w:val="24"/>
          <w:szCs w:val="24"/>
        </w:rPr>
        <w:t xml:space="preserve">stored </w:t>
      </w:r>
      <w:r w:rsidR="00732BC1" w:rsidRPr="00D03DE9">
        <w:rPr>
          <w:rFonts w:ascii="Times New Roman" w:hAnsi="Times New Roman" w:cs="Times New Roman"/>
          <w:sz w:val="24"/>
          <w:szCs w:val="24"/>
        </w:rPr>
        <w:t xml:space="preserve">temporarily </w:t>
      </w:r>
      <w:r w:rsidR="006A199E" w:rsidRPr="00D03DE9">
        <w:rPr>
          <w:rFonts w:ascii="Times New Roman" w:hAnsi="Times New Roman" w:cs="Times New Roman"/>
          <w:sz w:val="24"/>
          <w:szCs w:val="24"/>
        </w:rPr>
        <w:t xml:space="preserve">at </w:t>
      </w:r>
      <w:r w:rsidR="00D103EA" w:rsidRPr="00D03DE9">
        <w:rPr>
          <w:rFonts w:ascii="Times New Roman" w:hAnsi="Times New Roman" w:cs="Times New Roman"/>
          <w:sz w:val="24"/>
          <w:szCs w:val="24"/>
        </w:rPr>
        <w:t>4</w:t>
      </w:r>
      <w:r w:rsidR="006A199E" w:rsidRPr="00D03DE9">
        <w:rPr>
          <w:rFonts w:ascii="Times New Roman" w:hAnsi="Times New Roman" w:cs="Times New Roman"/>
          <w:sz w:val="24"/>
          <w:szCs w:val="24"/>
        </w:rPr>
        <w:t xml:space="preserve">°C in the laboratory, </w:t>
      </w:r>
      <w:r w:rsidR="006E22F6" w:rsidRPr="00D03DE9">
        <w:rPr>
          <w:rFonts w:ascii="Times New Roman" w:hAnsi="Times New Roman" w:cs="Times New Roman"/>
          <w:sz w:val="24"/>
          <w:szCs w:val="24"/>
        </w:rPr>
        <w:t>where an aliquot was frozen for</w:t>
      </w:r>
      <w:r w:rsidR="00BE4CE8" w:rsidRPr="00D03DE9">
        <w:rPr>
          <w:rFonts w:ascii="Times New Roman" w:hAnsi="Times New Roman" w:cs="Times New Roman"/>
          <w:sz w:val="24"/>
          <w:szCs w:val="24"/>
        </w:rPr>
        <w:t xml:space="preserve"> SCC measurement</w:t>
      </w:r>
      <w:r w:rsidR="006E22F6" w:rsidRPr="00D03DE9">
        <w:rPr>
          <w:rFonts w:ascii="Times New Roman" w:hAnsi="Times New Roman" w:cs="Times New Roman"/>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commentRangeStart w:id="3"/>
      <w:r w:rsidRPr="00D03DE9">
        <w:rPr>
          <w:rFonts w:ascii="Times New Roman" w:hAnsi="Times New Roman" w:cs="Times New Roman"/>
          <w:i/>
          <w:iCs/>
          <w:sz w:val="24"/>
          <w:szCs w:val="24"/>
        </w:rPr>
        <w:t>SCC measurement</w:t>
      </w:r>
      <w:commentRangeEnd w:id="3"/>
      <w:r w:rsidR="00CF1926" w:rsidRPr="00D03DE9">
        <w:rPr>
          <w:rStyle w:val="CommentReference"/>
          <w:rFonts w:ascii="Times New Roman" w:hAnsi="Times New Roman" w:cs="Times New Roman"/>
          <w:sz w:val="24"/>
          <w:szCs w:val="24"/>
        </w:rPr>
        <w:commentReference w:id="3"/>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(Somacount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467C96B9"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 xml:space="preserve">(Northeast Laboratory, Waterville, ME) </w:t>
      </w:r>
      <w:r w:rsidR="0078165A" w:rsidRPr="00D03DE9">
        <w:rPr>
          <w:rFonts w:ascii="Times New Roman" w:hAnsi="Times New Roman" w:cs="Times New Roman"/>
          <w:sz w:val="24"/>
          <w:szCs w:val="24"/>
        </w:rPr>
        <w:t xml:space="preserve">were inoculated with 10 μL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before being read at 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7F2619">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Dohoo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 xml:space="preserve">negative when there was no significant growth on either duplicate </w:t>
      </w:r>
      <w:r w:rsidR="004F08B4" w:rsidRPr="00D03DE9">
        <w:rPr>
          <w:rFonts w:ascii="Times New Roman" w:hAnsi="Times New Roman" w:cs="Times New Roman"/>
          <w:sz w:val="24"/>
          <w:szCs w:val="24"/>
        </w:rPr>
        <w:t>plate</w:t>
      </w:r>
      <w:r w:rsidR="0026038A" w:rsidRPr="00D03DE9">
        <w:rPr>
          <w:rFonts w:ascii="Times New Roman" w:hAnsi="Times New Roman" w:cs="Times New Roman"/>
          <w:sz w:val="24"/>
          <w:szCs w:val="24"/>
        </w:rPr>
        <w:t xml:space="preserve"> </w:t>
      </w:r>
      <w:commentRangeStart w:id="4"/>
      <w:r w:rsidR="0026038A" w:rsidRPr="00D03DE9">
        <w:rPr>
          <w:rFonts w:ascii="Times New Roman" w:hAnsi="Times New Roman" w:cs="Times New Roman"/>
          <w:sz w:val="24"/>
          <w:szCs w:val="24"/>
        </w:rPr>
        <w:t>(</w:t>
      </w:r>
      <w:r w:rsidR="00770017" w:rsidRPr="00D03DE9">
        <w:rPr>
          <w:rFonts w:ascii="Times New Roman" w:hAnsi="Times New Roman" w:cs="Times New Roman"/>
          <w:sz w:val="24"/>
          <w:szCs w:val="24"/>
        </w:rPr>
        <w:t xml:space="preserve">≤2 CFU </w:t>
      </w:r>
      <w:r w:rsidR="008E73BD" w:rsidRPr="00D03DE9">
        <w:rPr>
          <w:rFonts w:ascii="Times New Roman" w:hAnsi="Times New Roman" w:cs="Times New Roman"/>
          <w:sz w:val="24"/>
          <w:szCs w:val="24"/>
        </w:rPr>
        <w:t xml:space="preserve">on </w:t>
      </w:r>
      <w:r w:rsidR="006B035B" w:rsidRPr="00D03DE9">
        <w:rPr>
          <w:rFonts w:ascii="Times New Roman" w:hAnsi="Times New Roman" w:cs="Times New Roman"/>
          <w:sz w:val="24"/>
          <w:szCs w:val="24"/>
        </w:rPr>
        <w:t>each</w:t>
      </w:r>
      <w:r w:rsidR="008E73BD" w:rsidRPr="00D03DE9">
        <w:rPr>
          <w:rFonts w:ascii="Times New Roman" w:hAnsi="Times New Roman" w:cs="Times New Roman"/>
          <w:sz w:val="24"/>
          <w:szCs w:val="24"/>
        </w:rPr>
        <w:t xml:space="preserve"> plate</w:t>
      </w:r>
      <w:r w:rsidR="006D5979" w:rsidRPr="00D03DE9">
        <w:rPr>
          <w:rFonts w:ascii="Times New Roman" w:hAnsi="Times New Roman" w:cs="Times New Roman"/>
          <w:sz w:val="24"/>
          <w:szCs w:val="24"/>
        </w:rPr>
        <w:t>;</w:t>
      </w:r>
      <w:r w:rsidR="00552389"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if</w:t>
      </w:r>
      <w:r w:rsidR="00F456BF" w:rsidRPr="00D03DE9">
        <w:rPr>
          <w:rFonts w:ascii="Times New Roman" w:hAnsi="Times New Roman" w:cs="Times New Roman"/>
          <w:sz w:val="24"/>
          <w:szCs w:val="24"/>
        </w:rPr>
        <w:t xml:space="preserve"> </w:t>
      </w:r>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on both duplicate</w:t>
      </w:r>
      <w:r w:rsidR="00FE1424" w:rsidRPr="00D03DE9">
        <w:rPr>
          <w:rFonts w:ascii="Times New Roman" w:hAnsi="Times New Roman" w:cs="Times New Roman"/>
          <w:sz w:val="24"/>
          <w:szCs w:val="24"/>
        </w:rPr>
        <w:t xml:space="preserve">s, morphology of isolates </w:t>
      </w:r>
      <w:r w:rsidR="00325BDF" w:rsidRPr="00D03DE9">
        <w:rPr>
          <w:rFonts w:ascii="Times New Roman" w:hAnsi="Times New Roman" w:cs="Times New Roman"/>
          <w:sz w:val="24"/>
          <w:szCs w:val="24"/>
        </w:rPr>
        <w:t xml:space="preserve">on each plate distinct from </w:t>
      </w:r>
      <w:r w:rsidR="00757B59" w:rsidRPr="00D03DE9">
        <w:rPr>
          <w:rFonts w:ascii="Times New Roman" w:hAnsi="Times New Roman" w:cs="Times New Roman"/>
          <w:sz w:val="24"/>
          <w:szCs w:val="24"/>
        </w:rPr>
        <w:t>one an</w:t>
      </w:r>
      <w:r w:rsidR="00325BDF" w:rsidRPr="00D03DE9">
        <w:rPr>
          <w:rFonts w:ascii="Times New Roman" w:hAnsi="Times New Roman" w:cs="Times New Roman"/>
          <w:sz w:val="24"/>
          <w:szCs w:val="24"/>
        </w:rPr>
        <w:t>other</w:t>
      </w:r>
      <w:commentRangeEnd w:id="4"/>
      <w:r w:rsidR="0050712B">
        <w:rPr>
          <w:rStyle w:val="CommentReference"/>
        </w:rPr>
        <w:commentReference w:id="4"/>
      </w:r>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w:t>
      </w:r>
      <w:r w:rsidR="006E2631">
        <w:rPr>
          <w:rFonts w:ascii="Times New Roman" w:hAnsi="Times New Roman" w:cs="Times New Roman"/>
          <w:sz w:val="24"/>
          <w:szCs w:val="24"/>
        </w:rPr>
        <w:t>non-</w:t>
      </w:r>
      <w:r w:rsidR="006E2631">
        <w:rPr>
          <w:rFonts w:ascii="Times New Roman" w:hAnsi="Times New Roman" w:cs="Times New Roman"/>
          <w:i/>
          <w:iCs/>
          <w:sz w:val="24"/>
          <w:szCs w:val="24"/>
        </w:rPr>
        <w:t>aureus</w:t>
      </w:r>
      <w:r w:rsidR="006E2631">
        <w:rPr>
          <w:rFonts w:ascii="Times New Roman" w:hAnsi="Times New Roman" w:cs="Times New Roman"/>
          <w:sz w:val="24"/>
          <w:szCs w:val="24"/>
        </w:rPr>
        <w:t xml:space="preserve"> </w:t>
      </w:r>
      <w:r w:rsidR="006F5B4F">
        <w:rPr>
          <w:rFonts w:ascii="Times New Roman" w:hAnsi="Times New Roman" w:cs="Times New Roman"/>
          <w:sz w:val="24"/>
          <w:szCs w:val="24"/>
        </w:rPr>
        <w:t>s</w:t>
      </w:r>
      <w:r w:rsidR="00257664">
        <w:rPr>
          <w:rFonts w:ascii="Times New Roman" w:hAnsi="Times New Roman" w:cs="Times New Roman"/>
          <w:sz w:val="24"/>
          <w:szCs w:val="24"/>
        </w:rPr>
        <w:t>taph</w:t>
      </w:r>
      <w:r w:rsidR="006F5B4F">
        <w:rPr>
          <w:rFonts w:ascii="Times New Roman" w:hAnsi="Times New Roman" w:cs="Times New Roman"/>
          <w:sz w:val="24"/>
          <w:szCs w:val="24"/>
        </w:rPr>
        <w:t>ylococci</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maximize the </w:t>
      </w:r>
      <w:r w:rsidR="009625D5" w:rsidRPr="00D03DE9">
        <w:rPr>
          <w:rFonts w:ascii="Times New Roman" w:hAnsi="Times New Roman" w:cs="Times New Roman"/>
          <w:sz w:val="24"/>
          <w:szCs w:val="24"/>
        </w:rPr>
        <w:lastRenderedPageBreak/>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 xml:space="preserve">culture to identify quarters as positive for a </w:t>
      </w:r>
      <w:r w:rsidR="006F5B4F">
        <w:rPr>
          <w:rFonts w:ascii="Times New Roman" w:hAnsi="Times New Roman" w:cs="Times New Roman"/>
          <w:sz w:val="24"/>
          <w:szCs w:val="24"/>
        </w:rPr>
        <w:t>non-</w:t>
      </w:r>
      <w:r w:rsidR="006F5B4F">
        <w:rPr>
          <w:rFonts w:ascii="Times New Roman" w:hAnsi="Times New Roman" w:cs="Times New Roman"/>
          <w:i/>
          <w:iCs/>
          <w:sz w:val="24"/>
          <w:szCs w:val="24"/>
        </w:rPr>
        <w:t>aureus</w:t>
      </w:r>
      <w:r w:rsidR="006F5B4F">
        <w:rPr>
          <w:rFonts w:ascii="Times New Roman" w:hAnsi="Times New Roman" w:cs="Times New Roman"/>
          <w:sz w:val="24"/>
          <w:szCs w:val="24"/>
        </w:rPr>
        <w:t xml:space="preserve"> staphylococci</w:t>
      </w:r>
      <w:r w:rsidR="00355218" w:rsidRPr="00D03DE9">
        <w:rPr>
          <w:rFonts w:ascii="Times New Roman" w:hAnsi="Times New Roman" w:cs="Times New Roman"/>
          <w:sz w:val="24"/>
          <w:szCs w:val="24"/>
        </w:rPr>
        <w:t xml:space="preserve">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r w:rsidR="002E401A" w:rsidRPr="00D03DE9">
        <w:rPr>
          <w:rFonts w:ascii="Times New Roman" w:hAnsi="Times New Roman" w:cs="Times New Roman"/>
          <w:sz w:val="24"/>
          <w:szCs w:val="24"/>
        </w:rPr>
        <w:t xml:space="preserve">Samples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6F00EFBF"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812E5F">
        <w:rPr>
          <w:rFonts w:ascii="Times New Roman" w:hAnsi="Times New Roman" w:cs="Times New Roman"/>
          <w:sz w:val="24"/>
          <w:szCs w:val="24"/>
        </w:rPr>
        <w:t xml:space="preserve">cultured from quarters </w:t>
      </w:r>
      <w:r w:rsidR="0050712B">
        <w:rPr>
          <w:rFonts w:ascii="Times New Roman" w:hAnsi="Times New Roman" w:cs="Times New Roman"/>
          <w:sz w:val="24"/>
          <w:szCs w:val="24"/>
        </w:rPr>
        <w:t>meeting the</w:t>
      </w:r>
      <w:r w:rsidR="00950C27" w:rsidRPr="00D03DE9">
        <w:rPr>
          <w:rFonts w:ascii="Times New Roman" w:hAnsi="Times New Roman" w:cs="Times New Roman"/>
          <w:sz w:val="24"/>
          <w:szCs w:val="24"/>
        </w:rPr>
        <w:t xml:space="preserve"> IMI </w:t>
      </w:r>
      <w:r w:rsidR="0050712B">
        <w:rPr>
          <w:rFonts w:ascii="Times New Roman" w:hAnsi="Times New Roman" w:cs="Times New Roman"/>
          <w:sz w:val="24"/>
          <w:szCs w:val="24"/>
        </w:rPr>
        <w:t xml:space="preserve">definition </w:t>
      </w:r>
      <w:r w:rsidR="00950C27" w:rsidRPr="00D03DE9">
        <w:rPr>
          <w:rFonts w:ascii="Times New Roman" w:hAnsi="Times New Roman" w:cs="Times New Roman"/>
          <w:sz w:val="24"/>
          <w:szCs w:val="24"/>
        </w:rPr>
        <w:t>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7F2619">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(Microflex, Bruker Daltonics) with Flex Control software (Bruker Daltonics).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r w:rsidR="004F022D" w:rsidRPr="00D03DE9">
        <w:rPr>
          <w:rFonts w:ascii="Times New Roman" w:hAnsi="Times New Roman" w:cs="Times New Roman"/>
          <w:sz w:val="24"/>
          <w:szCs w:val="24"/>
          <w:shd w:val="clear" w:color="auto" w:fill="FFFFFF"/>
        </w:rPr>
        <w:t xml:space="preserve">Generated spectra were assigned a score based on similarity with spectra in 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species-level identification and &lt;1.7 was classified as inconclusive. Suspect </w:t>
      </w:r>
      <w:r w:rsidR="00862428">
        <w:rPr>
          <w:rFonts w:ascii="Times New Roman" w:hAnsi="Times New Roman" w:cs="Times New Roman"/>
          <w:sz w:val="24"/>
          <w:szCs w:val="24"/>
          <w:shd w:val="clear" w:color="auto" w:fill="FFFFFF"/>
        </w:rPr>
        <w:t xml:space="preserve">staphylococci </w:t>
      </w:r>
      <w:r w:rsidR="004F022D" w:rsidRPr="00D03DE9">
        <w:rPr>
          <w:rFonts w:ascii="Times New Roman" w:hAnsi="Times New Roman" w:cs="Times New Roman"/>
          <w:sz w:val="24"/>
          <w:szCs w:val="24"/>
          <w:shd w:val="clear" w:color="auto" w:fill="FFFFFF"/>
        </w:rPr>
        <w:t>isolates unable to be identified to the species level and those identified as </w:t>
      </w:r>
      <w:r w:rsidR="004F022D" w:rsidRPr="00D03DE9">
        <w:rPr>
          <w:rFonts w:ascii="Times New Roman" w:hAnsi="Times New Roman" w:cs="Times New Roman"/>
          <w:i/>
          <w:iCs/>
          <w:sz w:val="24"/>
          <w:szCs w:val="24"/>
          <w:shd w:val="clear" w:color="auto" w:fill="FFFFFF"/>
        </w:rPr>
        <w:t>Staphylococcus agnetis</w:t>
      </w:r>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xml:space="preserve"> by </w:t>
      </w:r>
      <w:r w:rsidR="004F022D" w:rsidRPr="00D03DE9">
        <w:rPr>
          <w:rFonts w:ascii="Times New Roman" w:hAnsi="Times New Roman" w:cs="Times New Roman"/>
          <w:sz w:val="24"/>
          <w:szCs w:val="24"/>
          <w:shd w:val="clear" w:color="auto" w:fill="FFFFFF"/>
        </w:rPr>
        <w:lastRenderedPageBreak/>
        <w:t>MALDI-TOF were speciated using </w:t>
      </w:r>
      <w:r w:rsidR="004F022D" w:rsidRPr="00D03DE9">
        <w:rPr>
          <w:rFonts w:ascii="Times New Roman" w:hAnsi="Times New Roman" w:cs="Times New Roman"/>
          <w:i/>
          <w:iCs/>
          <w:sz w:val="24"/>
          <w:szCs w:val="24"/>
          <w:shd w:val="clear" w:color="auto" w:fill="FFFFFF"/>
        </w:rPr>
        <w:t>tuf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5C999219"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w:t>
      </w:r>
      <w:r w:rsidR="00E64C03">
        <w:rPr>
          <w:rFonts w:ascii="Times New Roman" w:eastAsia="Times New Roman" w:hAnsi="Times New Roman" w:cs="Times New Roman"/>
          <w:color w:val="000000"/>
          <w:kern w:val="0"/>
          <w:sz w:val="24"/>
          <w:szCs w:val="24"/>
          <w14:ligatures w14:val="none"/>
        </w:rPr>
        <w:t xml:space="preserve"> </w:t>
      </w:r>
      <w:r w:rsidR="00214492">
        <w:rPr>
          <w:rFonts w:ascii="Times New Roman" w:eastAsia="Times New Roman" w:hAnsi="Times New Roman" w:cs="Times New Roman"/>
          <w:color w:val="000000"/>
          <w:kern w:val="0"/>
          <w:sz w:val="24"/>
          <w:szCs w:val="24"/>
          <w14:ligatures w14:val="none"/>
        </w:rPr>
        <w:t xml:space="preserve">subclinical </w:t>
      </w:r>
      <w:r w:rsidR="00214492" w:rsidRPr="00D03DE9">
        <w:rPr>
          <w:rFonts w:ascii="Times New Roman" w:eastAsia="Times New Roman" w:hAnsi="Times New Roman" w:cs="Times New Roman"/>
          <w:color w:val="000000"/>
          <w:kern w:val="0"/>
          <w:sz w:val="24"/>
          <w:szCs w:val="24"/>
          <w14:ligatures w14:val="none"/>
        </w:rPr>
        <w:t>intramammary</w:t>
      </w:r>
      <w:r w:rsidRPr="00D03DE9">
        <w:rPr>
          <w:rFonts w:ascii="Times New Roman" w:eastAsia="Times New Roman" w:hAnsi="Times New Roman" w:cs="Times New Roman"/>
          <w:color w:val="000000"/>
          <w:kern w:val="0"/>
          <w:sz w:val="24"/>
          <w:szCs w:val="24"/>
          <w14:ligatures w14:val="none"/>
        </w:rPr>
        <w:t xml:space="preserve">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r w:rsidRPr="00D03DE9">
        <w:rPr>
          <w:rFonts w:ascii="Times New Roman" w:eastAsia="Times New Roman" w:hAnsi="Times New Roman" w:cs="Times New Roman"/>
          <w:color w:val="000000"/>
          <w:kern w:val="0"/>
          <w:sz w:val="24"/>
          <w:szCs w:val="24"/>
          <w14:ligatures w14:val="none"/>
        </w:rPr>
        <w:t>with ≥ 5 associated observations</w:t>
      </w:r>
      <w:r w:rsidR="00103675" w:rsidRPr="00D03DE9">
        <w:rPr>
          <w:rFonts w:ascii="Times New Roman" w:eastAsia="Times New Roman" w:hAnsi="Times New Roman" w:cs="Times New Roman"/>
          <w:color w:val="000000"/>
          <w:kern w:val="0"/>
          <w:sz w:val="24"/>
          <w:szCs w:val="24"/>
          <w14:ligatures w14:val="none"/>
        </w:rPr>
        <w:t xml:space="preserve"> </w:t>
      </w:r>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33485D27"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Redmond,</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WA)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w:t>
      </w:r>
      <w:r w:rsidR="005D4614">
        <w:rPr>
          <w:rFonts w:ascii="Times New Roman" w:hAnsi="Times New Roman" w:cs="Times New Roman"/>
          <w:sz w:val="24"/>
          <w:szCs w:val="24"/>
        </w:rPr>
        <w:t xml:space="preserve"> (SCS)</w:t>
      </w:r>
      <w:r w:rsidR="00A740EB" w:rsidRPr="00D03DE9">
        <w:rPr>
          <w:rFonts w:ascii="Times New Roman" w:hAnsi="Times New Roman" w:cs="Times New Roman"/>
          <w:sz w:val="24"/>
          <w:szCs w:val="24"/>
        </w:rPr>
        <w:t xml:space="preserve"> in order to address the non-normal distribution of SCC data.</w:t>
      </w:r>
    </w:p>
    <w:p w14:paraId="24D43803" w14:textId="330D5702" w:rsidR="00766E62" w:rsidRPr="004F3B35" w:rsidRDefault="005F2499"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00E62B91" w:rsidRPr="00D03DE9">
        <w:rPr>
          <w:rFonts w:ascii="Times New Roman" w:hAnsi="Times New Roman" w:cs="Times New Roman"/>
          <w:color w:val="FF00FF"/>
          <w:sz w:val="24"/>
          <w:szCs w:val="24"/>
        </w:rPr>
        <w:t xml:space="preserve">linear mixed-effects model </w:t>
      </w:r>
      <w:r w:rsidRPr="00D03DE9">
        <w:rPr>
          <w:rFonts w:ascii="Times New Roman" w:hAnsi="Times New Roman" w:cs="Times New Roman"/>
          <w:sz w:val="24"/>
          <w:szCs w:val="24"/>
        </w:rPr>
        <w:t>was 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r w:rsidR="00313612" w:rsidRPr="00D03DE9">
        <w:rPr>
          <w:rFonts w:ascii="Times New Roman" w:hAnsi="Times New Roman" w:cs="Times New Roman"/>
          <w:sz w:val="24"/>
          <w:szCs w:val="24"/>
        </w:rPr>
        <w:t xml:space="preserve">somatic cell </w:t>
      </w:r>
      <w:r w:rsidR="00E54239" w:rsidRPr="00D03DE9">
        <w:rPr>
          <w:rFonts w:ascii="Times New Roman" w:hAnsi="Times New Roman" w:cs="Times New Roman"/>
          <w:sz w:val="24"/>
          <w:szCs w:val="24"/>
        </w:rPr>
        <w:t xml:space="preserve">scores </w:t>
      </w:r>
      <w:r w:rsidR="00313612" w:rsidRPr="00D03DE9">
        <w:rPr>
          <w:rFonts w:ascii="Times New Roman" w:hAnsi="Times New Roman" w:cs="Times New Roman"/>
          <w:sz w:val="24"/>
          <w:szCs w:val="24"/>
        </w:rPr>
        <w:t xml:space="preserve">associated with quarters identified to have single-pathogen intramammary infections with a given </w:t>
      </w:r>
      <w:r w:rsidR="00313612" w:rsidRPr="00D03DE9">
        <w:rPr>
          <w:rFonts w:ascii="Times New Roman" w:hAnsi="Times New Roman" w:cs="Times New Roman"/>
          <w:i/>
          <w:iCs/>
          <w:sz w:val="24"/>
          <w:szCs w:val="24"/>
        </w:rPr>
        <w:t>Staphylococc</w:t>
      </w:r>
      <w:r w:rsidR="00F45991" w:rsidRPr="00D03DE9">
        <w:rPr>
          <w:rFonts w:ascii="Times New Roman" w:hAnsi="Times New Roman" w:cs="Times New Roman"/>
          <w:i/>
          <w:iCs/>
          <w:sz w:val="24"/>
          <w:szCs w:val="24"/>
        </w:rPr>
        <w:t>us</w:t>
      </w:r>
      <w:r w:rsidR="00313612" w:rsidRPr="00D03DE9">
        <w:rPr>
          <w:rFonts w:ascii="Times New Roman" w:hAnsi="Times New Roman" w:cs="Times New Roman"/>
          <w:sz w:val="24"/>
          <w:szCs w:val="24"/>
        </w:rPr>
        <w:t xml:space="preserve"> species</w:t>
      </w:r>
      <w:r w:rsidR="00203206" w:rsidRPr="00D03DE9">
        <w:rPr>
          <w:rFonts w:ascii="Times New Roman" w:hAnsi="Times New Roman" w:cs="Times New Roman"/>
          <w:sz w:val="24"/>
          <w:szCs w:val="24"/>
        </w:rPr>
        <w:t xml:space="preserve"> </w:t>
      </w:r>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“lme” function of the “n</w:t>
      </w:r>
      <w:r w:rsidR="00531FA1" w:rsidRPr="00D03DE9">
        <w:rPr>
          <w:rFonts w:ascii="Times New Roman" w:hAnsi="Times New Roman" w:cs="Times New Roman"/>
          <w:sz w:val="24"/>
          <w:szCs w:val="24"/>
        </w:rPr>
        <w:t>lme”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w:t>
      </w:r>
      <w:r w:rsidR="005D4614">
        <w:rPr>
          <w:rFonts w:ascii="Times New Roman" w:hAnsi="Times New Roman" w:cs="Times New Roman"/>
          <w:sz w:val="24"/>
          <w:szCs w:val="24"/>
        </w:rPr>
        <w:t>SCS</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 xml:space="preserve">association </w:t>
      </w:r>
      <w:r w:rsidR="000B0A8F" w:rsidRPr="00D03DE9">
        <w:rPr>
          <w:rFonts w:ascii="Times New Roman" w:hAnsi="Times New Roman" w:cs="Times New Roman"/>
          <w:sz w:val="24"/>
          <w:szCs w:val="24"/>
        </w:rPr>
        <w:lastRenderedPageBreak/>
        <w:t>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to account for the correlation between multiple milk samples collected from the same quarter.</w:t>
      </w:r>
      <w:r w:rsidR="00EF74C2" w:rsidRPr="00D03DE9">
        <w:rPr>
          <w:rFonts w:ascii="Times New Roman" w:hAnsi="Times New Roman" w:cs="Times New Roman"/>
          <w:sz w:val="24"/>
          <w:szCs w:val="24"/>
        </w:rPr>
        <w:t xml:space="preserve"> </w:t>
      </w:r>
      <w:commentRangeStart w:id="5"/>
      <w:r w:rsidR="0093450B" w:rsidRPr="00D03DE9">
        <w:rPr>
          <w:rFonts w:ascii="Times New Roman" w:hAnsi="Times New Roman" w:cs="Times New Roman"/>
          <w:color w:val="FF00FF"/>
          <w:sz w:val="24"/>
          <w:szCs w:val="24"/>
        </w:rPr>
        <w:t xml:space="preserve">Best way to say we are essentially ignoring the time between observations (~30 days), </w:t>
      </w:r>
      <w:r w:rsidR="003F5E25" w:rsidRPr="00D03DE9">
        <w:rPr>
          <w:rFonts w:ascii="Times New Roman" w:hAnsi="Times New Roman" w:cs="Times New Roman"/>
          <w:color w:val="FF00FF"/>
          <w:sz w:val="24"/>
          <w:szCs w:val="24"/>
        </w:rPr>
        <w:t>as it’s so short?</w:t>
      </w:r>
      <w:r w:rsidR="004F3B35">
        <w:rPr>
          <w:rFonts w:ascii="Times New Roman" w:hAnsi="Times New Roman" w:cs="Times New Roman"/>
          <w:sz w:val="24"/>
          <w:szCs w:val="24"/>
        </w:rPr>
        <w:t xml:space="preserve"> </w:t>
      </w:r>
      <w:commentRangeEnd w:id="5"/>
      <w:r w:rsidR="005D4614">
        <w:rPr>
          <w:rStyle w:val="CommentReference"/>
        </w:rPr>
        <w:commentReference w:id="5"/>
      </w:r>
      <w:r w:rsidR="00FD4F88" w:rsidRPr="00D03DE9">
        <w:rPr>
          <w:rFonts w:ascii="Times New Roman" w:hAnsi="Times New Roman" w:cs="Times New Roman"/>
          <w:color w:val="FF00FF"/>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52343978"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357E3" w:rsidRPr="00D03DE9">
        <w:rPr>
          <w:rFonts w:ascii="Times New Roman" w:eastAsia="Times New Roman" w:hAnsi="Times New Roman" w:cs="Times New Roman"/>
          <w:color w:val="000000"/>
          <w:kern w:val="0"/>
          <w:sz w:val="24"/>
          <w:szCs w:val="24"/>
          <w:bdr w:val="none" w:sz="0" w:space="0" w:color="auto" w:frame="1"/>
          <w14:ligatures w14:val="none"/>
        </w:rPr>
        <w:t>somatic cell score</w:t>
      </w:r>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FE067B" w:rsidRPr="00D03DE9">
        <w:rPr>
          <w:rFonts w:ascii="Times New Roman" w:eastAsia="Times New Roman" w:hAnsi="Times New Roman" w:cs="Times New Roman"/>
          <w:color w:val="FF00FF"/>
          <w:kern w:val="0"/>
          <w:sz w:val="24"/>
          <w:szCs w:val="24"/>
          <w:bdr w:val="none" w:sz="0" w:space="0" w:color="auto" w:frame="1"/>
          <w14:ligatures w14:val="none"/>
        </w:rPr>
        <w:t>DIM as</w:t>
      </w:r>
      <w:r w:rsidR="00155D92" w:rsidRPr="00D03DE9">
        <w:rPr>
          <w:rFonts w:ascii="Times New Roman" w:eastAsia="Times New Roman" w:hAnsi="Times New Roman" w:cs="Times New Roman"/>
          <w:color w:val="FF00FF"/>
          <w:kern w:val="0"/>
          <w:sz w:val="24"/>
          <w:szCs w:val="24"/>
          <w:bdr w:val="none" w:sz="0" w:space="0" w:color="auto" w:frame="1"/>
          <w14:ligatures w14:val="none"/>
        </w:rPr>
        <w:t xml:space="preserve"> a</w:t>
      </w:r>
      <w:r w:rsidRPr="00D03DE9">
        <w:rPr>
          <w:rFonts w:ascii="Times New Roman" w:eastAsia="Times New Roman" w:hAnsi="Times New Roman" w:cs="Times New Roman"/>
          <w:color w:val="FF00FF"/>
          <w:kern w:val="0"/>
          <w:sz w:val="24"/>
          <w:szCs w:val="24"/>
          <w:bdr w:val="none" w:sz="0" w:space="0" w:color="auto" w:frame="1"/>
          <w14:ligatures w14:val="none"/>
        </w:rPr>
        <w:t xml:space="preserve"> cubic term (to correct for the nonlinear relationship</w:t>
      </w:r>
      <w:r w:rsidR="001073B3" w:rsidRPr="00D03DE9">
        <w:rPr>
          <w:rFonts w:ascii="Times New Roman" w:eastAsia="Times New Roman" w:hAnsi="Times New Roman" w:cs="Times New Roman"/>
          <w:color w:val="FF00FF"/>
          <w:kern w:val="0"/>
          <w:sz w:val="24"/>
          <w:szCs w:val="24"/>
          <w14:ligatures w14:val="none"/>
        </w:rPr>
        <w:t xml:space="preserve"> </w:t>
      </w:r>
      <w:r w:rsidRPr="00D03DE9">
        <w:rPr>
          <w:rFonts w:ascii="Times New Roman" w:eastAsia="Times New Roman" w:hAnsi="Times New Roman" w:cs="Times New Roman"/>
          <w:color w:val="FF00FF"/>
          <w:kern w:val="0"/>
          <w:sz w:val="24"/>
          <w:szCs w:val="24"/>
          <w:bdr w:val="none" w:sz="0" w:space="0" w:color="auto" w:frame="1"/>
          <w14:ligatures w14:val="none"/>
        </w:rPr>
        <w:t xml:space="preserve">between DIM and </w:t>
      </w:r>
      <w:r w:rsidR="009E1AE4" w:rsidRPr="00D03DE9">
        <w:rPr>
          <w:rFonts w:ascii="Times New Roman" w:eastAsia="Times New Roman" w:hAnsi="Times New Roman" w:cs="Times New Roman"/>
          <w:color w:val="FF00FF"/>
          <w:kern w:val="0"/>
          <w:sz w:val="24"/>
          <w:szCs w:val="24"/>
          <w:bdr w:val="none" w:sz="0" w:space="0" w:color="auto" w:frame="1"/>
          <w14:ligatures w14:val="none"/>
        </w:rPr>
        <w:t>SCS</w:t>
      </w:r>
      <w:r w:rsidRPr="00D03DE9">
        <w:rPr>
          <w:rFonts w:ascii="Times New Roman" w:eastAsia="Times New Roman" w:hAnsi="Times New Roman" w:cs="Times New Roman"/>
          <w:color w:val="FF00FF"/>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D03DE9">
        <w:rPr>
          <w:rFonts w:ascii="Times New Roman" w:hAnsi="Times New Roman" w:cs="Times New Roman"/>
          <w:color w:val="FF00FF"/>
          <w:sz w:val="24"/>
          <w:szCs w:val="24"/>
        </w:rPr>
        <w:t xml:space="preserve">Biologically plausible interactions were investigated between IMI status, SCS, and parity variables. </w:t>
      </w:r>
      <w:r w:rsidR="00464AA6" w:rsidRPr="00D03DE9">
        <w:rPr>
          <w:rFonts w:ascii="Times New Roman" w:eastAsia="Times New Roman" w:hAnsi="Times New Roman" w:cs="Times New Roman"/>
          <w:color w:val="000000"/>
          <w:kern w:val="0"/>
          <w:sz w:val="24"/>
          <w:szCs w:val="24"/>
          <w:bdr w:val="none" w:sz="0" w:space="0" w:color="auto" w:frame="1"/>
          <w14:ligatures w14:val="none"/>
        </w:rPr>
        <w:t>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tatistical significance </w:t>
      </w:r>
      <w:r w:rsidR="009038B2" w:rsidRPr="00D03DE9">
        <w:rPr>
          <w:rFonts w:ascii="Times New Roman" w:eastAsia="Times New Roman" w:hAnsi="Times New Roman" w:cs="Times New Roman"/>
          <w:color w:val="000000"/>
          <w:kern w:val="0"/>
          <w:sz w:val="24"/>
          <w:szCs w:val="24"/>
          <w:bdr w:val="none" w:sz="0" w:space="0" w:color="auto" w:frame="1"/>
          <w14:ligatures w14:val="none"/>
        </w:rPr>
        <w:t xml:space="preserve">for fixed effects </w:t>
      </w:r>
      <w:r w:rsidR="00402705" w:rsidRPr="00D03DE9">
        <w:rPr>
          <w:rFonts w:ascii="Times New Roman" w:eastAsia="Times New Roman" w:hAnsi="Times New Roman" w:cs="Times New Roman"/>
          <w:color w:val="000000"/>
          <w:kern w:val="0"/>
          <w:sz w:val="24"/>
          <w:szCs w:val="24"/>
          <w:bdr w:val="none" w:sz="0" w:space="0" w:color="auto" w:frame="1"/>
          <w14:ligatures w14:val="none"/>
        </w:rPr>
        <w:t xml:space="preserve">and interaction terms </w:t>
      </w:r>
      <w:r w:rsidR="003D2F8A" w:rsidRPr="00D03DE9">
        <w:rPr>
          <w:rFonts w:ascii="Times New Roman" w:eastAsia="Times New Roman" w:hAnsi="Times New Roman" w:cs="Times New Roman"/>
          <w:color w:val="000000"/>
          <w:kern w:val="0"/>
          <w:sz w:val="24"/>
          <w:szCs w:val="24"/>
          <w:bdr w:val="none" w:sz="0" w:space="0" w:color="auto" w:frame="1"/>
          <w14:ligatures w14:val="none"/>
        </w:rPr>
        <w:t>was declared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73771C" w:rsidRPr="00D03DE9">
        <w:rPr>
          <w:rFonts w:ascii="Times New Roman" w:eastAsia="Times New Roman" w:hAnsi="Times New Roman" w:cs="Times New Roman"/>
          <w:color w:val="000000"/>
          <w:kern w:val="0"/>
          <w:sz w:val="24"/>
          <w:szCs w:val="24"/>
          <w:bdr w:val="none" w:sz="0" w:space="0" w:color="auto" w:frame="1"/>
          <w14:ligatures w14:val="none"/>
        </w:rPr>
        <w:t xml:space="preserve">for </w:t>
      </w:r>
      <w:r w:rsidR="009038B2" w:rsidRPr="00D03DE9">
        <w:rPr>
          <w:rFonts w:ascii="Times New Roman" w:eastAsia="Times New Roman" w:hAnsi="Times New Roman" w:cs="Times New Roman"/>
          <w:color w:val="000000"/>
          <w:kern w:val="0"/>
          <w:sz w:val="24"/>
          <w:szCs w:val="24"/>
          <w:bdr w:val="none" w:sz="0" w:space="0" w:color="auto" w:frame="1"/>
          <w14:ligatures w14:val="none"/>
        </w:rPr>
        <w:t>Wald chi-squared tests.</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D03DE9">
        <w:rPr>
          <w:rFonts w:ascii="Times New Roman" w:hAnsi="Times New Roman" w:cs="Times New Roman"/>
          <w:color w:val="FF00FF"/>
          <w:sz w:val="24"/>
          <w:szCs w:val="24"/>
        </w:rPr>
        <w:t>Final m</w:t>
      </w:r>
      <w:r w:rsidR="00391442" w:rsidRPr="00D03DE9">
        <w:rPr>
          <w:rFonts w:ascii="Times New Roman" w:hAnsi="Times New Roman" w:cs="Times New Roman"/>
          <w:color w:val="FF00FF"/>
          <w:sz w:val="24"/>
          <w:szCs w:val="24"/>
        </w:rPr>
        <w:t>odel fit was assesse</w:t>
      </w:r>
      <w:r w:rsidR="0089466E" w:rsidRPr="00D03DE9">
        <w:rPr>
          <w:rFonts w:ascii="Times New Roman" w:hAnsi="Times New Roman" w:cs="Times New Roman"/>
          <w:color w:val="FF00FF"/>
          <w:sz w:val="24"/>
          <w:szCs w:val="24"/>
        </w:rPr>
        <w:t xml:space="preserve">d </w:t>
      </w:r>
      <w:r w:rsidR="00190B69" w:rsidRPr="00D03DE9">
        <w:rPr>
          <w:rFonts w:ascii="Times New Roman" w:hAnsi="Times New Roman" w:cs="Times New Roman"/>
          <w:color w:val="FF00FF"/>
          <w:sz w:val="24"/>
          <w:szCs w:val="24"/>
        </w:rPr>
        <w:t xml:space="preserve">by </w:t>
      </w:r>
      <w:r w:rsidR="0089466E" w:rsidRPr="00D03DE9">
        <w:rPr>
          <w:rFonts w:ascii="Times New Roman" w:hAnsi="Times New Roman" w:cs="Times New Roman"/>
          <w:color w:val="FF00FF"/>
          <w:sz w:val="24"/>
          <w:szCs w:val="24"/>
        </w:rPr>
        <w:t>checking the h</w:t>
      </w:r>
      <w:r w:rsidR="00F04BE3" w:rsidRPr="00D03DE9">
        <w:rPr>
          <w:rFonts w:ascii="Times New Roman" w:hAnsi="Times New Roman" w:cs="Times New Roman"/>
          <w:color w:val="FF00FF"/>
          <w:sz w:val="24"/>
          <w:szCs w:val="24"/>
        </w:rPr>
        <w:t xml:space="preserve">omoscedasticity </w:t>
      </w:r>
      <w:r w:rsidR="00A4421A" w:rsidRPr="00D03DE9">
        <w:rPr>
          <w:rFonts w:ascii="Times New Roman" w:hAnsi="Times New Roman" w:cs="Times New Roman"/>
          <w:color w:val="FF00FF"/>
          <w:sz w:val="24"/>
          <w:szCs w:val="24"/>
        </w:rPr>
        <w:t xml:space="preserve">and normality </w:t>
      </w:r>
      <w:r w:rsidR="00F04BE3" w:rsidRPr="00D03DE9">
        <w:rPr>
          <w:rFonts w:ascii="Times New Roman" w:hAnsi="Times New Roman" w:cs="Times New Roman"/>
          <w:color w:val="FF00FF"/>
          <w:sz w:val="24"/>
          <w:szCs w:val="24"/>
        </w:rPr>
        <w:t xml:space="preserve">of residuals </w:t>
      </w:r>
      <w:r w:rsidR="0089466E" w:rsidRPr="00D03DE9">
        <w:rPr>
          <w:rFonts w:ascii="Times New Roman" w:hAnsi="Times New Roman" w:cs="Times New Roman"/>
          <w:color w:val="FF00FF"/>
          <w:sz w:val="24"/>
          <w:szCs w:val="24"/>
        </w:rPr>
        <w:t>(</w:t>
      </w:r>
      <w:r w:rsidR="00455D31" w:rsidRPr="00D03DE9">
        <w:rPr>
          <w:rFonts w:ascii="Times New Roman" w:hAnsi="Times New Roman" w:cs="Times New Roman"/>
          <w:color w:val="FF00FF"/>
          <w:sz w:val="24"/>
          <w:szCs w:val="24"/>
        </w:rPr>
        <w:t>graph</w:t>
      </w:r>
      <w:r w:rsidR="0089466E" w:rsidRPr="00D03DE9">
        <w:rPr>
          <w:rFonts w:ascii="Times New Roman" w:hAnsi="Times New Roman" w:cs="Times New Roman"/>
          <w:color w:val="FF00FF"/>
          <w:sz w:val="24"/>
          <w:szCs w:val="24"/>
        </w:rPr>
        <w:t>ing</w:t>
      </w:r>
      <w:r w:rsidR="00455D31" w:rsidRPr="00D03DE9">
        <w:rPr>
          <w:rFonts w:ascii="Times New Roman" w:hAnsi="Times New Roman" w:cs="Times New Roman"/>
          <w:color w:val="FF00FF"/>
          <w:sz w:val="24"/>
          <w:szCs w:val="24"/>
        </w:rPr>
        <w:t xml:space="preserve"> of residuals vs. predicted values</w:t>
      </w:r>
      <w:r w:rsidR="00A4421A" w:rsidRPr="00D03DE9">
        <w:rPr>
          <w:rFonts w:ascii="Times New Roman" w:hAnsi="Times New Roman" w:cs="Times New Roman"/>
          <w:color w:val="FF00FF"/>
          <w:sz w:val="24"/>
          <w:szCs w:val="24"/>
        </w:rPr>
        <w:t xml:space="preserve"> and Q-Q plots, respectively</w:t>
      </w:r>
      <w:r w:rsidR="0089466E" w:rsidRPr="00D03DE9">
        <w:rPr>
          <w:rFonts w:ascii="Times New Roman" w:hAnsi="Times New Roman" w:cs="Times New Roman"/>
          <w:color w:val="FF00FF"/>
          <w:sz w:val="24"/>
          <w:szCs w:val="24"/>
        </w:rPr>
        <w:t>)</w:t>
      </w:r>
      <w:r w:rsidR="00A4421A" w:rsidRPr="00D03DE9">
        <w:rPr>
          <w:rFonts w:ascii="Times New Roman" w:hAnsi="Times New Roman" w:cs="Times New Roman"/>
          <w:color w:val="FF00FF"/>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0D3CE47F" w14:textId="5BC827DE" w:rsidR="00471387" w:rsidRPr="00D03DE9" w:rsidRDefault="00D27E8D" w:rsidP="00E062FF">
      <w:pPr>
        <w:spacing w:line="480" w:lineRule="auto"/>
        <w:ind w:firstLine="360"/>
        <w:rPr>
          <w:rFonts w:ascii="Times New Roman" w:eastAsia="Times New Roman" w:hAnsi="Times New Roman" w:cs="Times New Roman"/>
          <w:color w:val="FF66FF"/>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w:t>
      </w:r>
      <w:r w:rsidR="000D3B30"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level observations</w:t>
      </w:r>
      <w:r w:rsidR="006F21FF" w:rsidRPr="00BE39AB">
        <w:rPr>
          <w:rFonts w:ascii="Times New Roman" w:eastAsia="Times New Roman" w:hAnsi="Times New Roman" w:cs="Times New Roman"/>
          <w:kern w:val="0"/>
          <w:sz w:val="24"/>
          <w:szCs w:val="24"/>
          <w14:ligatures w14:val="none"/>
        </w:rPr>
        <w:t xml:space="preserve">, with </w:t>
      </w:r>
      <w:r w:rsidR="00B350B1" w:rsidRPr="00BE39AB">
        <w:rPr>
          <w:rFonts w:ascii="Times New Roman" w:eastAsia="Times New Roman" w:hAnsi="Times New Roman" w:cs="Times New Roman"/>
          <w:kern w:val="0"/>
          <w:sz w:val="24"/>
          <w:szCs w:val="24"/>
          <w14:ligatures w14:val="none"/>
        </w:rPr>
        <w:t>22</w:t>
      </w:r>
      <w:r w:rsidRPr="00BE39AB">
        <w:rPr>
          <w:rFonts w:ascii="Times New Roman" w:eastAsia="Times New Roman" w:hAnsi="Times New Roman" w:cs="Times New Roman"/>
          <w:kern w:val="0"/>
          <w:sz w:val="24"/>
          <w:szCs w:val="24"/>
          <w14:ligatures w14:val="none"/>
        </w:rPr>
        <w:t xml:space="preserve"> different </w:t>
      </w:r>
      <w:r w:rsidR="00CE254E" w:rsidRPr="00BE39AB">
        <w:rPr>
          <w:rFonts w:ascii="Times New Roman" w:eastAsia="Times New Roman" w:hAnsi="Times New Roman" w:cs="Times New Roman"/>
          <w:kern w:val="0"/>
          <w:sz w:val="24"/>
          <w:szCs w:val="24"/>
          <w14:ligatures w14:val="none"/>
        </w:rPr>
        <w:t xml:space="preserve">species of </w:t>
      </w:r>
      <w:r w:rsidRPr="00BE39AB">
        <w:rPr>
          <w:rFonts w:ascii="Times New Roman" w:eastAsia="Times New Roman" w:hAnsi="Times New Roman" w:cs="Times New Roman"/>
          <w:kern w:val="0"/>
          <w:sz w:val="24"/>
          <w:szCs w:val="24"/>
          <w14:ligatures w14:val="none"/>
        </w:rPr>
        <w:t>staphylococc</w:t>
      </w:r>
      <w:r w:rsidR="006F21FF" w:rsidRPr="00BE39AB">
        <w:rPr>
          <w:rFonts w:ascii="Times New Roman" w:eastAsia="Times New Roman" w:hAnsi="Times New Roman" w:cs="Times New Roman"/>
          <w:kern w:val="0"/>
          <w:sz w:val="24"/>
          <w:szCs w:val="24"/>
          <w14:ligatures w14:val="none"/>
        </w:rPr>
        <w:t>i and mammaliicocci</w:t>
      </w:r>
      <w:r w:rsidRPr="00BE39AB">
        <w:rPr>
          <w:rFonts w:ascii="Times New Roman" w:eastAsia="Times New Roman" w:hAnsi="Times New Roman" w:cs="Times New Roman"/>
          <w:kern w:val="0"/>
          <w:sz w:val="24"/>
          <w:szCs w:val="24"/>
          <w14:ligatures w14:val="none"/>
        </w:rPr>
        <w:t xml:space="preserve"> identified.</w:t>
      </w:r>
      <w:r w:rsidRPr="00BE39AB">
        <w:t xml:space="preserve"> </w:t>
      </w:r>
      <w:r w:rsidRPr="00BE39AB">
        <w:rPr>
          <w:rFonts w:ascii="Times New Roman" w:eastAsia="Times New Roman" w:hAnsi="Times New Roman" w:cs="Times New Roman"/>
          <w:kern w:val="0"/>
          <w:sz w:val="24"/>
          <w:szCs w:val="24"/>
          <w14:ligatures w14:val="none"/>
        </w:rPr>
        <w:t xml:space="preserve">Staphylococcus </w:t>
      </w:r>
      <w:r w:rsidR="0059791C" w:rsidRPr="00BE39AB">
        <w:rPr>
          <w:rFonts w:ascii="Times New Roman" w:eastAsia="Times New Roman" w:hAnsi="Times New Roman" w:cs="Times New Roman"/>
          <w:kern w:val="0"/>
          <w:sz w:val="24"/>
          <w:szCs w:val="24"/>
          <w14:ligatures w14:val="none"/>
        </w:rPr>
        <w:t xml:space="preserve">and mammaliicoccus </w:t>
      </w:r>
      <w:r w:rsidRPr="00BE39AB">
        <w:rPr>
          <w:rFonts w:ascii="Times New Roman" w:eastAsia="Times New Roman" w:hAnsi="Times New Roman" w:cs="Times New Roman"/>
          <w:kern w:val="0"/>
          <w:sz w:val="24"/>
          <w:szCs w:val="24"/>
          <w14:ligatures w14:val="none"/>
        </w:rPr>
        <w:t xml:space="preserve">species </w:t>
      </w:r>
      <w:r w:rsidRPr="00BE39AB">
        <w:rPr>
          <w:rFonts w:ascii="Times New Roman" w:eastAsia="Times New Roman" w:hAnsi="Times New Roman" w:cs="Times New Roman"/>
          <w:kern w:val="0"/>
          <w:sz w:val="24"/>
          <w:szCs w:val="24"/>
          <w14:ligatures w14:val="none"/>
        </w:rPr>
        <w:lastRenderedPageBreak/>
        <w:t xml:space="preserve">causing IMI with &lt; 5 quarter observations </w:t>
      </w:r>
      <w:r w:rsidR="0021631B" w:rsidRPr="00BE39AB">
        <w:rPr>
          <w:rFonts w:ascii="Times New Roman" w:eastAsia="Times New Roman" w:hAnsi="Times New Roman" w:cs="Times New Roman"/>
          <w:kern w:val="0"/>
          <w:sz w:val="24"/>
          <w:szCs w:val="24"/>
          <w14:ligatures w14:val="none"/>
        </w:rPr>
        <w:t>excluded</w:t>
      </w:r>
      <w:r w:rsidRPr="00BE39AB">
        <w:rPr>
          <w:rFonts w:ascii="Times New Roman" w:eastAsia="Times New Roman" w:hAnsi="Times New Roman" w:cs="Times New Roman"/>
          <w:kern w:val="0"/>
          <w:sz w:val="24"/>
          <w:szCs w:val="24"/>
          <w14:ligatures w14:val="none"/>
        </w:rPr>
        <w:t xml:space="preserve"> from the data set included</w:t>
      </w:r>
      <w:r w:rsidR="00E3026F"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C55ECD">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fleurettii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sciuri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vitulinus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auricularis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capitis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cohnii</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epidermidis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gallinarum</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hominis</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pseudintermedius</w:t>
      </w:r>
      <w:r w:rsidR="00221F58"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saprophyticus</w:t>
      </w:r>
      <w:r w:rsidR="00E062FF" w:rsidRPr="00BE39AB">
        <w:rPr>
          <w:rFonts w:ascii="Times New Roman" w:eastAsia="Times New Roman" w:hAnsi="Times New Roman" w:cs="Times New Roman"/>
          <w:i/>
          <w:iCs/>
          <w:kern w:val="0"/>
          <w:sz w:val="24"/>
          <w:szCs w:val="24"/>
          <w14:ligatures w14:val="none"/>
        </w:rPr>
        <w:t xml:space="preserve">, </w:t>
      </w:r>
      <w:r w:rsidR="00E062FF" w:rsidRPr="00BE39AB">
        <w:rPr>
          <w:rFonts w:ascii="Times New Roman" w:eastAsia="Times New Roman" w:hAnsi="Times New Roman" w:cs="Times New Roman"/>
          <w:kern w:val="0"/>
          <w:sz w:val="24"/>
          <w:szCs w:val="24"/>
          <w14:ligatures w14:val="none"/>
        </w:rPr>
        <w:t>and</w:t>
      </w:r>
      <w:r w:rsidR="00E062FF" w:rsidRPr="00BE39AB">
        <w:rPr>
          <w:rFonts w:ascii="Times New Roman" w:eastAsia="Times New Roman" w:hAnsi="Times New Roman" w:cs="Times New Roman"/>
          <w:i/>
          <w:iCs/>
          <w:kern w:val="0"/>
          <w:sz w:val="24"/>
          <w:szCs w:val="24"/>
          <w14:ligatures w14:val="none"/>
        </w:rPr>
        <w:t xml:space="preserve"> S. </w:t>
      </w:r>
      <w:r w:rsidR="00E332E7" w:rsidRPr="00BE39AB">
        <w:rPr>
          <w:rFonts w:ascii="Times New Roman" w:eastAsia="Times New Roman" w:hAnsi="Times New Roman" w:cs="Times New Roman"/>
          <w:i/>
          <w:iCs/>
          <w:kern w:val="0"/>
          <w:sz w:val="24"/>
          <w:szCs w:val="24"/>
          <w14:ligatures w14:val="none"/>
        </w:rPr>
        <w:t>succinus</w:t>
      </w:r>
      <w:r w:rsidR="00E062FF" w:rsidRPr="00BE39AB">
        <w:rPr>
          <w:rFonts w:ascii="Times New Roman" w:eastAsia="Times New Roman" w:hAnsi="Times New Roman" w:cs="Times New Roman"/>
          <w:kern w:val="0"/>
          <w:sz w:val="24"/>
          <w:szCs w:val="24"/>
          <w14:ligatures w14:val="none"/>
        </w:rPr>
        <w:t xml:space="preserve">. </w:t>
      </w:r>
      <w:r w:rsidR="00CF48DC" w:rsidRPr="00BE39AB">
        <w:rPr>
          <w:rFonts w:ascii="Times New Roman" w:eastAsia="Times New Roman" w:hAnsi="Times New Roman" w:cs="Times New Roman"/>
          <w:kern w:val="0"/>
          <w:sz w:val="24"/>
          <w:szCs w:val="24"/>
          <w14:ligatures w14:val="none"/>
        </w:rPr>
        <w:t>The final data set</w:t>
      </w:r>
      <w:r w:rsidR="00493525" w:rsidRPr="00BE39AB">
        <w:rPr>
          <w:rFonts w:ascii="Times New Roman" w:eastAsia="Times New Roman" w:hAnsi="Times New Roman" w:cs="Times New Roman"/>
          <w:kern w:val="0"/>
          <w:sz w:val="24"/>
          <w:szCs w:val="24"/>
          <w14:ligatures w14:val="none"/>
        </w:rPr>
        <w:t xml:space="preserve"> consisted</w:t>
      </w:r>
      <w:r w:rsidR="00CF48DC" w:rsidRPr="00BE39AB">
        <w:rPr>
          <w:rFonts w:ascii="Times New Roman" w:eastAsia="Times New Roman" w:hAnsi="Times New Roman" w:cs="Times New Roman"/>
          <w:kern w:val="0"/>
          <w:sz w:val="24"/>
          <w:szCs w:val="24"/>
          <w14:ligatures w14:val="none"/>
        </w:rPr>
        <w:t xml:space="preserve"> of 2,260 observations</w:t>
      </w:r>
      <w:r w:rsidR="00FD09C4" w:rsidRPr="00BE39AB">
        <w:rPr>
          <w:rFonts w:ascii="Times New Roman" w:eastAsia="Times New Roman" w:hAnsi="Times New Roman" w:cs="Times New Roman"/>
          <w:kern w:val="0"/>
          <w:sz w:val="24"/>
          <w:szCs w:val="24"/>
          <w14:ligatures w14:val="none"/>
        </w:rPr>
        <w:t xml:space="preserve">: </w:t>
      </w:r>
      <w:r w:rsidR="00884B5F" w:rsidRPr="00BE39AB">
        <w:rPr>
          <w:rFonts w:ascii="Times New Roman" w:eastAsia="Times New Roman" w:hAnsi="Times New Roman" w:cs="Times New Roman"/>
          <w:kern w:val="0"/>
          <w:sz w:val="24"/>
          <w:szCs w:val="24"/>
          <w14:ligatures w14:val="none"/>
        </w:rPr>
        <w:t xml:space="preserve">648 quarters with an intramammary infection due to </w:t>
      </w:r>
      <w:r w:rsidR="00FD09C4" w:rsidRPr="00BE39AB">
        <w:rPr>
          <w:rFonts w:ascii="Times New Roman" w:eastAsia="Times New Roman" w:hAnsi="Times New Roman" w:cs="Times New Roman"/>
          <w:kern w:val="0"/>
          <w:sz w:val="24"/>
          <w:szCs w:val="24"/>
          <w14:ligatures w14:val="none"/>
        </w:rPr>
        <w:t>10</w:t>
      </w:r>
      <w:r w:rsidR="00162AAB" w:rsidRPr="00BE39AB">
        <w:rPr>
          <w:rFonts w:ascii="Times New Roman" w:eastAsia="Times New Roman" w:hAnsi="Times New Roman" w:cs="Times New Roman"/>
          <w:kern w:val="0"/>
          <w:sz w:val="24"/>
          <w:szCs w:val="24"/>
          <w14:ligatures w14:val="none"/>
        </w:rPr>
        <w:t xml:space="preserve"> different</w:t>
      </w:r>
      <w:r w:rsidR="005579C0" w:rsidRPr="00BE39AB">
        <w:rPr>
          <w:rFonts w:ascii="Times New Roman" w:eastAsia="Times New Roman" w:hAnsi="Times New Roman" w:cs="Times New Roman"/>
          <w:kern w:val="0"/>
          <w:sz w:val="24"/>
          <w:szCs w:val="24"/>
          <w14:ligatures w14:val="none"/>
        </w:rPr>
        <w:t xml:space="preserve"> </w:t>
      </w:r>
      <w:r w:rsidR="005579C0" w:rsidRPr="00BE39AB">
        <w:rPr>
          <w:rFonts w:ascii="Times New Roman" w:eastAsia="Times New Roman" w:hAnsi="Times New Roman" w:cs="Times New Roman"/>
          <w:i/>
          <w:iCs/>
          <w:kern w:val="0"/>
          <w:sz w:val="24"/>
          <w:szCs w:val="24"/>
          <w14:ligatures w14:val="none"/>
        </w:rPr>
        <w:t xml:space="preserve">Staph. </w:t>
      </w:r>
      <w:r w:rsidR="005579C0" w:rsidRPr="00BE39AB">
        <w:rPr>
          <w:rFonts w:ascii="Times New Roman" w:eastAsia="Times New Roman" w:hAnsi="Times New Roman" w:cs="Times New Roman"/>
          <w:kern w:val="0"/>
          <w:sz w:val="24"/>
          <w:szCs w:val="24"/>
          <w14:ligatures w14:val="none"/>
        </w:rPr>
        <w:t>sp.</w:t>
      </w:r>
      <w:r w:rsidR="00EA17BD" w:rsidRPr="00BE39AB">
        <w:rPr>
          <w:rFonts w:ascii="Times New Roman" w:eastAsia="Times New Roman" w:hAnsi="Times New Roman" w:cs="Times New Roman"/>
          <w:kern w:val="0"/>
          <w:sz w:val="24"/>
          <w:szCs w:val="24"/>
          <w14:ligatures w14:val="none"/>
        </w:rPr>
        <w:t xml:space="preserve"> </w:t>
      </w:r>
      <w:r w:rsidR="001F4BEB" w:rsidRPr="00BE39AB">
        <w:rPr>
          <w:rFonts w:ascii="Times New Roman" w:eastAsia="Times New Roman" w:hAnsi="Times New Roman" w:cs="Times New Roman"/>
          <w:kern w:val="0"/>
          <w:sz w:val="24"/>
          <w:szCs w:val="24"/>
          <w14:ligatures w14:val="none"/>
        </w:rPr>
        <w:t xml:space="preserve">(each </w:t>
      </w:r>
      <w:r w:rsidR="00EA17BD" w:rsidRPr="00BE39AB">
        <w:rPr>
          <w:rFonts w:ascii="Times New Roman" w:eastAsia="Times New Roman" w:hAnsi="Times New Roman" w:cs="Times New Roman"/>
          <w:kern w:val="0"/>
          <w:sz w:val="24"/>
          <w:szCs w:val="24"/>
          <w14:ligatures w14:val="none"/>
        </w:rPr>
        <w:t>with at least 5 associated observations</w:t>
      </w:r>
      <w:r w:rsidR="001F4BEB" w:rsidRPr="00BE39AB">
        <w:rPr>
          <w:rFonts w:ascii="Times New Roman" w:eastAsia="Times New Roman" w:hAnsi="Times New Roman" w:cs="Times New Roman"/>
          <w:kern w:val="0"/>
          <w:sz w:val="24"/>
          <w:szCs w:val="24"/>
          <w14:ligatures w14:val="none"/>
        </w:rPr>
        <w:t>)</w:t>
      </w:r>
      <w:r w:rsidR="008E6AFE" w:rsidRPr="00BE39AB">
        <w:rPr>
          <w:rFonts w:ascii="Times New Roman" w:eastAsia="Times New Roman" w:hAnsi="Times New Roman" w:cs="Times New Roman"/>
          <w:kern w:val="0"/>
          <w:sz w:val="24"/>
          <w:szCs w:val="24"/>
          <w14:ligatures w14:val="none"/>
        </w:rPr>
        <w:t xml:space="preserve">, and </w:t>
      </w:r>
      <w:r w:rsidR="00830EF6" w:rsidRPr="00BE39AB">
        <w:rPr>
          <w:rFonts w:ascii="Times New Roman" w:eastAsia="Times New Roman" w:hAnsi="Times New Roman" w:cs="Times New Roman"/>
          <w:kern w:val="0"/>
          <w:sz w:val="24"/>
          <w:szCs w:val="24"/>
          <w14:ligatures w14:val="none"/>
        </w:rPr>
        <w:t>1,972 culture negative</w:t>
      </w:r>
      <w:r w:rsidR="008E6AFE" w:rsidRPr="00BE39AB">
        <w:rPr>
          <w:rFonts w:ascii="Times New Roman" w:eastAsia="Times New Roman" w:hAnsi="Times New Roman" w:cs="Times New Roman"/>
          <w:kern w:val="0"/>
          <w:sz w:val="24"/>
          <w:szCs w:val="24"/>
          <w14:ligatures w14:val="none"/>
        </w:rPr>
        <w:t xml:space="preserve"> quarters.</w:t>
      </w:r>
      <w:r w:rsidR="00CF48DC" w:rsidRPr="00BE39AB">
        <w:rPr>
          <w:rFonts w:ascii="Times New Roman" w:eastAsia="Times New Roman" w:hAnsi="Times New Roman" w:cs="Times New Roman"/>
          <w:kern w:val="0"/>
          <w:sz w:val="24"/>
          <w:szCs w:val="24"/>
          <w14:ligatures w14:val="none"/>
        </w:rPr>
        <w:t xml:space="preserve"> </w:t>
      </w:r>
      <w:r w:rsidR="00F45EA2" w:rsidRPr="00BE39AB">
        <w:rPr>
          <w:rFonts w:ascii="Times New Roman" w:eastAsia="Times New Roman" w:hAnsi="Times New Roman" w:cs="Times New Roman"/>
          <w:kern w:val="0"/>
          <w:sz w:val="24"/>
          <w:szCs w:val="24"/>
          <w14:ligatures w14:val="none"/>
        </w:rPr>
        <w:t>Observations</w:t>
      </w:r>
      <w:r w:rsidR="0084375E" w:rsidRPr="00BE39AB">
        <w:rPr>
          <w:rFonts w:ascii="Times New Roman" w:eastAsia="Times New Roman" w:hAnsi="Times New Roman" w:cs="Times New Roman"/>
          <w:kern w:val="0"/>
          <w:sz w:val="24"/>
          <w:szCs w:val="24"/>
          <w14:ligatures w14:val="none"/>
        </w:rPr>
        <w:t xml:space="preserve"> included in the final data set</w:t>
      </w:r>
      <w:r w:rsidR="00F45EA2" w:rsidRPr="00BE39AB">
        <w:rPr>
          <w:rFonts w:ascii="Times New Roman" w:eastAsia="Times New Roman" w:hAnsi="Times New Roman" w:cs="Times New Roman"/>
          <w:kern w:val="0"/>
          <w:sz w:val="24"/>
          <w:szCs w:val="24"/>
          <w14:ligatures w14:val="none"/>
        </w:rPr>
        <w:t xml:space="preserve"> came from</w:t>
      </w:r>
      <w:r w:rsidR="00CF48DC" w:rsidRPr="00BE39AB">
        <w:rPr>
          <w:rFonts w:ascii="Times New Roman" w:eastAsia="Times New Roman" w:hAnsi="Times New Roman" w:cs="Times New Roman"/>
          <w:kern w:val="0"/>
          <w:sz w:val="24"/>
          <w:szCs w:val="24"/>
          <w14:ligatures w14:val="none"/>
        </w:rPr>
        <w:t xml:space="preserve"> 1,272 quarters of 360 cows across </w:t>
      </w:r>
      <w:r w:rsidR="00F57182" w:rsidRPr="00BE39AB">
        <w:rPr>
          <w:rFonts w:ascii="Times New Roman" w:eastAsia="Times New Roman" w:hAnsi="Times New Roman" w:cs="Times New Roman"/>
          <w:kern w:val="0"/>
          <w:sz w:val="24"/>
          <w:szCs w:val="24"/>
          <w14:ligatures w14:val="none"/>
        </w:rPr>
        <w:t>all</w:t>
      </w:r>
      <w:r w:rsidR="00CF48DC" w:rsidRPr="00BE39AB">
        <w:rPr>
          <w:rFonts w:ascii="Times New Roman" w:eastAsia="Times New Roman" w:hAnsi="Times New Roman" w:cs="Times New Roman"/>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sidRPr="00BE39AB">
        <w:rPr>
          <w:rFonts w:ascii="Times New Roman" w:eastAsia="Times New Roman" w:hAnsi="Times New Roman" w:cs="Times New Roman"/>
          <w:kern w:val="0"/>
          <w:sz w:val="24"/>
          <w:szCs w:val="24"/>
          <w14:ligatures w14:val="none"/>
        </w:rPr>
        <w:t>Twenty-</w:t>
      </w:r>
      <w:r w:rsidR="00AF06E6" w:rsidRPr="00BE39AB">
        <w:rPr>
          <w:rFonts w:ascii="Times New Roman" w:eastAsia="Times New Roman" w:hAnsi="Times New Roman" w:cs="Times New Roman"/>
          <w:kern w:val="0"/>
          <w:sz w:val="24"/>
          <w:szCs w:val="24"/>
          <w14:ligatures w14:val="none"/>
        </w:rPr>
        <w:t xml:space="preserve">seven percent of </w:t>
      </w:r>
      <w:r w:rsidR="00F662BC" w:rsidRPr="00BE39AB">
        <w:rPr>
          <w:rFonts w:ascii="Times New Roman" w:eastAsia="Times New Roman" w:hAnsi="Times New Roman" w:cs="Times New Roman"/>
          <w:kern w:val="0"/>
          <w:sz w:val="24"/>
          <w:szCs w:val="24"/>
          <w14:ligatures w14:val="none"/>
        </w:rPr>
        <w:t>observations</w:t>
      </w:r>
      <w:r w:rsidR="00AA72F4" w:rsidRPr="00BE39AB">
        <w:rPr>
          <w:rFonts w:ascii="Times New Roman" w:eastAsia="Times New Roman" w:hAnsi="Times New Roman" w:cs="Times New Roman"/>
          <w:kern w:val="0"/>
          <w:sz w:val="24"/>
          <w:szCs w:val="24"/>
          <w14:ligatures w14:val="none"/>
        </w:rPr>
        <w:t xml:space="preserve"> were</w:t>
      </w:r>
      <w:r w:rsidR="00363384" w:rsidRPr="00BE39AB">
        <w:rPr>
          <w:rFonts w:ascii="Times New Roman" w:eastAsia="Times New Roman" w:hAnsi="Times New Roman" w:cs="Times New Roman"/>
          <w:kern w:val="0"/>
          <w:sz w:val="24"/>
          <w:szCs w:val="24"/>
          <w14:ligatures w14:val="none"/>
        </w:rPr>
        <w:t xml:space="preserve"> the sole observation contributed</w:t>
      </w:r>
      <w:r w:rsidR="00D04713" w:rsidRPr="00BE39AB">
        <w:rPr>
          <w:rFonts w:ascii="Times New Roman" w:eastAsia="Times New Roman" w:hAnsi="Times New Roman" w:cs="Times New Roman"/>
          <w:kern w:val="0"/>
          <w:sz w:val="24"/>
          <w:szCs w:val="24"/>
          <w14:ligatures w14:val="none"/>
        </w:rPr>
        <w:t xml:space="preserve"> to the data set</w:t>
      </w:r>
      <w:r w:rsidR="00363384" w:rsidRPr="00BE39AB">
        <w:rPr>
          <w:rFonts w:ascii="Times New Roman" w:eastAsia="Times New Roman" w:hAnsi="Times New Roman" w:cs="Times New Roman"/>
          <w:kern w:val="0"/>
          <w:sz w:val="24"/>
          <w:szCs w:val="24"/>
          <w14:ligatures w14:val="none"/>
        </w:rPr>
        <w:t xml:space="preserve"> by a given quarter</w:t>
      </w:r>
      <w:r w:rsidR="00AF06E6" w:rsidRPr="00BE39AB">
        <w:rPr>
          <w:rFonts w:ascii="Times New Roman" w:eastAsia="Times New Roman" w:hAnsi="Times New Roman" w:cs="Times New Roman"/>
          <w:kern w:val="0"/>
          <w:sz w:val="24"/>
          <w:szCs w:val="24"/>
          <w14:ligatures w14:val="none"/>
        </w:rPr>
        <w:t xml:space="preserve">, 41% </w:t>
      </w:r>
      <w:r w:rsidR="00B30F8A" w:rsidRPr="00BE39AB">
        <w:rPr>
          <w:rFonts w:ascii="Times New Roman" w:eastAsia="Times New Roman" w:hAnsi="Times New Roman" w:cs="Times New Roman"/>
          <w:kern w:val="0"/>
          <w:sz w:val="24"/>
          <w:szCs w:val="24"/>
          <w14:ligatures w14:val="none"/>
        </w:rPr>
        <w:t xml:space="preserve">came from quarters contributing </w:t>
      </w:r>
      <w:r w:rsidR="00C66331" w:rsidRPr="00BE39AB">
        <w:rPr>
          <w:rFonts w:ascii="Times New Roman" w:eastAsia="Times New Roman" w:hAnsi="Times New Roman" w:cs="Times New Roman"/>
          <w:kern w:val="0"/>
          <w:sz w:val="24"/>
          <w:szCs w:val="24"/>
          <w14:ligatures w14:val="none"/>
        </w:rPr>
        <w:t>2</w:t>
      </w:r>
      <w:r w:rsidR="00B30F8A" w:rsidRPr="00BE39AB">
        <w:rPr>
          <w:rFonts w:ascii="Times New Roman" w:eastAsia="Times New Roman" w:hAnsi="Times New Roman" w:cs="Times New Roman"/>
          <w:kern w:val="0"/>
          <w:sz w:val="24"/>
          <w:szCs w:val="24"/>
          <w14:ligatures w14:val="none"/>
        </w:rPr>
        <w:t xml:space="preserve"> time points</w:t>
      </w:r>
      <w:r w:rsidR="00AF06E6" w:rsidRPr="00BE39AB">
        <w:rPr>
          <w:rFonts w:ascii="Times New Roman" w:eastAsia="Times New Roman" w:hAnsi="Times New Roman" w:cs="Times New Roman"/>
          <w:kern w:val="0"/>
          <w:sz w:val="24"/>
          <w:szCs w:val="24"/>
          <w14:ligatures w14:val="none"/>
        </w:rPr>
        <w:t xml:space="preserve">, </w:t>
      </w:r>
      <w:r w:rsidR="00635A79" w:rsidRPr="00BE39AB">
        <w:rPr>
          <w:rFonts w:ascii="Times New Roman" w:eastAsia="Times New Roman" w:hAnsi="Times New Roman" w:cs="Times New Roman"/>
          <w:kern w:val="0"/>
          <w:sz w:val="24"/>
          <w:szCs w:val="24"/>
          <w14:ligatures w14:val="none"/>
        </w:rPr>
        <w:t>and 31% and 1%</w:t>
      </w:r>
      <w:r w:rsidR="006A7AC3" w:rsidRPr="00BE39AB">
        <w:rPr>
          <w:rFonts w:ascii="Times New Roman" w:eastAsia="Times New Roman" w:hAnsi="Times New Roman" w:cs="Times New Roman"/>
          <w:kern w:val="0"/>
          <w:sz w:val="24"/>
          <w:szCs w:val="24"/>
          <w14:ligatures w14:val="none"/>
        </w:rPr>
        <w:t xml:space="preserve"> </w:t>
      </w:r>
      <w:r w:rsidR="00951C03" w:rsidRPr="00BE39AB">
        <w:rPr>
          <w:rFonts w:ascii="Times New Roman" w:eastAsia="Times New Roman" w:hAnsi="Times New Roman" w:cs="Times New Roman"/>
          <w:kern w:val="0"/>
          <w:sz w:val="24"/>
          <w:szCs w:val="24"/>
          <w14:ligatures w14:val="none"/>
        </w:rPr>
        <w:t>came from quarters contributing</w:t>
      </w:r>
      <w:r w:rsidR="00635A79" w:rsidRPr="00BE39AB">
        <w:rPr>
          <w:rFonts w:ascii="Times New Roman" w:eastAsia="Times New Roman" w:hAnsi="Times New Roman" w:cs="Times New Roman"/>
          <w:kern w:val="0"/>
          <w:sz w:val="24"/>
          <w:szCs w:val="24"/>
          <w14:ligatures w14:val="none"/>
        </w:rPr>
        <w:t xml:space="preserve"> 3 and 4 observations, respectively. </w:t>
      </w:r>
      <w:r w:rsidR="00CF48DC" w:rsidRPr="00BE39AB">
        <w:rPr>
          <w:rFonts w:ascii="Times New Roman" w:eastAsia="Times New Roman" w:hAnsi="Times New Roman" w:cs="Times New Roman"/>
          <w:kern w:val="0"/>
          <w:sz w:val="24"/>
          <w:szCs w:val="24"/>
          <w14:ligatures w14:val="none"/>
        </w:rPr>
        <w:t xml:space="preserve">The average time elapsed between sequential observations of a quarter was 37.1 days (median: 34.5; SD: 11.6), with an overall range of 27-96 days. </w:t>
      </w:r>
      <w:r w:rsidR="00FF03D9" w:rsidRPr="00D03DE9">
        <w:rPr>
          <w:rFonts w:ascii="Times New Roman" w:eastAsia="Times New Roman" w:hAnsi="Times New Roman" w:cs="Times New Roman"/>
          <w:i/>
          <w:iCs/>
          <w:kern w:val="0"/>
          <w:sz w:val="24"/>
          <w:szCs w:val="24"/>
          <w14:ligatures w14:val="none"/>
        </w:rPr>
        <w:t xml:space="preserve">Staph. chromogenes </w:t>
      </w:r>
      <w:r w:rsidR="00FF03D9"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11793A" w:rsidRPr="00D03DE9">
        <w:rPr>
          <w:rFonts w:ascii="Times New Roman" w:eastAsia="Times New Roman" w:hAnsi="Times New Roman" w:cs="Times New Roman"/>
          <w:kern w:val="0"/>
          <w:sz w:val="24"/>
          <w:szCs w:val="24"/>
          <w14:ligatures w14:val="none"/>
        </w:rPr>
        <w:t>; Figure 2</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in the somatic cell score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w:t>
      </w:r>
      <w:r w:rsidR="00F6011B">
        <w:rPr>
          <w:rFonts w:ascii="Times New Roman" w:eastAsia="Times New Roman" w:hAnsi="Times New Roman" w:cs="Times New Roman"/>
          <w:kern w:val="0"/>
          <w:sz w:val="24"/>
          <w:szCs w:val="24"/>
          <w14:ligatures w14:val="none"/>
        </w:rPr>
        <w:t xml:space="preserve"> quarter SCS</w:t>
      </w:r>
      <w:r w:rsidR="00BB33F0" w:rsidRPr="00D03DE9">
        <w:rPr>
          <w:rFonts w:ascii="Times New Roman" w:eastAsia="Times New Roman" w:hAnsi="Times New Roman" w:cs="Times New Roman"/>
          <w:kern w:val="0"/>
          <w:sz w:val="24"/>
          <w:szCs w:val="24"/>
          <w14:ligatures w14:val="none"/>
        </w:rPr>
        <w:t xml:space="preserve"> data</w:t>
      </w:r>
      <w:r w:rsidR="004D44B6" w:rsidRPr="00D03DE9">
        <w:rPr>
          <w:rFonts w:ascii="Times New Roman" w:eastAsia="Times New Roman" w:hAnsi="Times New Roman" w:cs="Times New Roman"/>
          <w:kern w:val="0"/>
          <w:sz w:val="24"/>
          <w:szCs w:val="24"/>
          <w14:ligatures w14:val="none"/>
        </w:rPr>
        <w:t xml:space="preserve"> presented</w:t>
      </w:r>
      <w:r w:rsidR="00F6011B">
        <w:rPr>
          <w:rFonts w:ascii="Times New Roman" w:eastAsia="Times New Roman" w:hAnsi="Times New Roman" w:cs="Times New Roman"/>
          <w:kern w:val="0"/>
          <w:sz w:val="24"/>
          <w:szCs w:val="24"/>
          <w14:ligatures w14:val="none"/>
        </w:rPr>
        <w:t xml:space="preserve"> in</w:t>
      </w:r>
      <w:r w:rsidR="004D44B6"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Figure 2).</w:t>
      </w:r>
    </w:p>
    <w:p w14:paraId="3B6DF3EE" w14:textId="0959309C"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The final model comparing somatic cell scores</w:t>
      </w:r>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commentRangeStart w:id="6"/>
      <w:commentRangeStart w:id="7"/>
      <w:r w:rsidR="003F6FAB" w:rsidRPr="00D03DE9">
        <w:rPr>
          <w:rFonts w:ascii="Times New Roman" w:hAnsi="Times New Roman" w:cs="Times New Roman"/>
          <w:i/>
          <w:iCs/>
          <w:sz w:val="24"/>
          <w:szCs w:val="24"/>
        </w:rPr>
        <w:t xml:space="preserve">S. agnetis,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 xml:space="preserve">S. devriesei, S. haemolyticus, S,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commentRangeEnd w:id="6"/>
      <w:r w:rsidR="003C471D" w:rsidRPr="00D03DE9">
        <w:rPr>
          <w:rStyle w:val="CommentReference"/>
          <w:rFonts w:ascii="Times New Roman" w:hAnsi="Times New Roman" w:cs="Times New Roman"/>
          <w:sz w:val="24"/>
          <w:szCs w:val="24"/>
        </w:rPr>
        <w:commentReference w:id="6"/>
      </w:r>
      <w:commentRangeEnd w:id="7"/>
      <w:r w:rsidR="00F6011B">
        <w:rPr>
          <w:rStyle w:val="CommentReference"/>
        </w:rPr>
        <w:commentReference w:id="7"/>
      </w:r>
      <w:r w:rsidR="00F6011B">
        <w:rPr>
          <w:rFonts w:ascii="Times New Roman" w:hAnsi="Times New Roman" w:cs="Times New Roman"/>
          <w:sz w:val="24"/>
          <w:szCs w:val="24"/>
        </w:rPr>
        <w:t xml:space="preserve">compared to </w:t>
      </w:r>
      <w:r w:rsidR="0048795E" w:rsidRPr="00D03DE9">
        <w:rPr>
          <w:rFonts w:ascii="Times New Roman" w:hAnsi="Times New Roman" w:cs="Times New Roman"/>
          <w:sz w:val="24"/>
          <w:szCs w:val="24"/>
        </w:rPr>
        <w:t xml:space="preserve">uninfected quarters (P ≤ 0.05; Table </w:t>
      </w:r>
      <w:r w:rsidR="00553578" w:rsidRPr="00D03DE9">
        <w:rPr>
          <w:rFonts w:ascii="Times New Roman" w:hAnsi="Times New Roman" w:cs="Times New Roman"/>
          <w:sz w:val="24"/>
          <w:szCs w:val="24"/>
        </w:rPr>
        <w:t>1</w:t>
      </w:r>
      <w:r w:rsidR="0048795E" w:rsidRPr="00D03DE9">
        <w:rPr>
          <w:rFonts w:ascii="Times New Roman" w:hAnsi="Times New Roman" w:cs="Times New Roman"/>
          <w:sz w:val="24"/>
          <w:szCs w:val="24"/>
        </w:rPr>
        <w:t>).</w:t>
      </w:r>
      <w:r w:rsidR="009F423E" w:rsidRPr="00D03DE9">
        <w:rPr>
          <w:rFonts w:ascii="Times New Roman" w:hAnsi="Times New Roman" w:cs="Times New Roman"/>
          <w:sz w:val="24"/>
          <w:szCs w:val="24"/>
        </w:rPr>
        <w:t xml:space="preserve"> The interaction between IMI status and DIM was not </w:t>
      </w:r>
      <w:r w:rsidR="009F423E" w:rsidRPr="00D03DE9">
        <w:rPr>
          <w:rFonts w:ascii="Times New Roman" w:hAnsi="Times New Roman" w:cs="Times New Roman"/>
          <w:sz w:val="24"/>
          <w:szCs w:val="24"/>
        </w:rPr>
        <w:lastRenderedPageBreak/>
        <w:t>significant (P = 0.42</w:t>
      </w:r>
      <w:commentRangeStart w:id="8"/>
      <w:commentRangeStart w:id="9"/>
      <w:r w:rsidR="009F423E" w:rsidRPr="00D03DE9">
        <w:rPr>
          <w:rFonts w:ascii="Times New Roman" w:hAnsi="Times New Roman" w:cs="Times New Roman"/>
          <w:sz w:val="24"/>
          <w:szCs w:val="24"/>
        </w:rPr>
        <w:t>)</w:t>
      </w:r>
      <w:r w:rsidR="004E2C13" w:rsidRPr="00D03DE9">
        <w:rPr>
          <w:rFonts w:ascii="Times New Roman" w:hAnsi="Times New Roman" w:cs="Times New Roman"/>
          <w:sz w:val="24"/>
          <w:szCs w:val="24"/>
        </w:rPr>
        <w:t>.</w:t>
      </w:r>
      <w:r w:rsidR="00F5393C" w:rsidRPr="00D03DE9">
        <w:rPr>
          <w:rFonts w:ascii="Times New Roman" w:hAnsi="Times New Roman" w:cs="Times New Roman"/>
          <w:sz w:val="24"/>
          <w:szCs w:val="24"/>
        </w:rPr>
        <w:t xml:space="preserve"> </w:t>
      </w:r>
      <w:r w:rsidR="009F45A4" w:rsidRPr="00D03DE9">
        <w:rPr>
          <w:rFonts w:ascii="Times New Roman" w:hAnsi="Times New Roman" w:cs="Times New Roman"/>
          <w:color w:val="FF66FF"/>
          <w:sz w:val="24"/>
          <w:szCs w:val="24"/>
        </w:rPr>
        <w:t>[</w:t>
      </w:r>
      <w:r w:rsidR="008B322F" w:rsidRPr="00D03DE9">
        <w:rPr>
          <w:rFonts w:ascii="Times New Roman" w:hAnsi="Times New Roman" w:cs="Times New Roman"/>
          <w:color w:val="FF66FF"/>
          <w:sz w:val="24"/>
          <w:szCs w:val="24"/>
        </w:rPr>
        <w:t>The effect of p</w:t>
      </w:r>
      <w:r w:rsidR="00A324A5" w:rsidRPr="00D03DE9">
        <w:rPr>
          <w:rFonts w:ascii="Times New Roman" w:hAnsi="Times New Roman" w:cs="Times New Roman"/>
          <w:color w:val="FF66FF"/>
          <w:sz w:val="24"/>
          <w:szCs w:val="24"/>
        </w:rPr>
        <w:t xml:space="preserve">arity </w:t>
      </w:r>
      <w:r w:rsidR="008B322F" w:rsidRPr="00D03DE9">
        <w:rPr>
          <w:rFonts w:ascii="Times New Roman" w:hAnsi="Times New Roman" w:cs="Times New Roman"/>
          <w:color w:val="FF66FF"/>
          <w:sz w:val="24"/>
          <w:szCs w:val="24"/>
        </w:rPr>
        <w:t xml:space="preserve">on SCS </w:t>
      </w:r>
      <w:r w:rsidR="00A324A5" w:rsidRPr="00D03DE9">
        <w:rPr>
          <w:rFonts w:ascii="Times New Roman" w:hAnsi="Times New Roman" w:cs="Times New Roman"/>
          <w:color w:val="FF66FF"/>
          <w:sz w:val="24"/>
          <w:szCs w:val="24"/>
        </w:rPr>
        <w:t xml:space="preserve">was </w:t>
      </w:r>
      <w:r w:rsidR="008B322F" w:rsidRPr="00D03DE9">
        <w:rPr>
          <w:rFonts w:ascii="Times New Roman" w:hAnsi="Times New Roman" w:cs="Times New Roman"/>
          <w:color w:val="FF66FF"/>
          <w:sz w:val="24"/>
          <w:szCs w:val="24"/>
        </w:rPr>
        <w:t>visualized</w:t>
      </w:r>
      <w:r w:rsidR="0009254B" w:rsidRPr="00D03DE9">
        <w:rPr>
          <w:rFonts w:ascii="Times New Roman" w:hAnsi="Times New Roman" w:cs="Times New Roman"/>
          <w:color w:val="FF66FF"/>
          <w:sz w:val="24"/>
          <w:szCs w:val="24"/>
        </w:rPr>
        <w:t xml:space="preserve"> using the raw data</w:t>
      </w:r>
      <w:r w:rsidR="008B322F" w:rsidRPr="00D03DE9">
        <w:rPr>
          <w:rFonts w:ascii="Times New Roman" w:hAnsi="Times New Roman" w:cs="Times New Roman"/>
          <w:color w:val="FF66FF"/>
          <w:sz w:val="24"/>
          <w:szCs w:val="24"/>
        </w:rPr>
        <w:t>, and</w:t>
      </w:r>
      <w:r w:rsidR="00A324A5" w:rsidRPr="00D03DE9">
        <w:rPr>
          <w:rFonts w:ascii="Times New Roman" w:hAnsi="Times New Roman" w:cs="Times New Roman"/>
          <w:color w:val="FF66FF"/>
          <w:sz w:val="24"/>
          <w:szCs w:val="24"/>
        </w:rPr>
        <w:t xml:space="preserve"> </w:t>
      </w:r>
      <w:r w:rsidR="002C7A52" w:rsidRPr="00D03DE9">
        <w:rPr>
          <w:rFonts w:ascii="Times New Roman" w:hAnsi="Times New Roman" w:cs="Times New Roman"/>
          <w:color w:val="FF66FF"/>
          <w:sz w:val="24"/>
          <w:szCs w:val="24"/>
        </w:rPr>
        <w:t xml:space="preserve">SCS </w:t>
      </w:r>
      <w:r w:rsidR="008B322F" w:rsidRPr="00D03DE9">
        <w:rPr>
          <w:rFonts w:ascii="Times New Roman" w:hAnsi="Times New Roman" w:cs="Times New Roman"/>
          <w:color w:val="FF66FF"/>
          <w:sz w:val="24"/>
          <w:szCs w:val="24"/>
        </w:rPr>
        <w:t xml:space="preserve">appeared </w:t>
      </w:r>
      <w:r w:rsidR="002C7A52" w:rsidRPr="00D03DE9">
        <w:rPr>
          <w:rFonts w:ascii="Times New Roman" w:hAnsi="Times New Roman" w:cs="Times New Roman"/>
          <w:color w:val="FF66FF"/>
          <w:sz w:val="24"/>
          <w:szCs w:val="24"/>
        </w:rPr>
        <w:t>to</w:t>
      </w:r>
      <w:r w:rsidR="008B322F" w:rsidRPr="00D03DE9">
        <w:rPr>
          <w:rFonts w:ascii="Times New Roman" w:hAnsi="Times New Roman" w:cs="Times New Roman"/>
          <w:color w:val="FF66FF"/>
          <w:sz w:val="24"/>
          <w:szCs w:val="24"/>
        </w:rPr>
        <w:t xml:space="preserve"> have a positive linear relationship with</w:t>
      </w:r>
      <w:r w:rsidR="002C7A52" w:rsidRPr="00D03DE9">
        <w:rPr>
          <w:rFonts w:ascii="Times New Roman" w:hAnsi="Times New Roman" w:cs="Times New Roman"/>
          <w:color w:val="FF66FF"/>
          <w:sz w:val="24"/>
          <w:szCs w:val="24"/>
        </w:rPr>
        <w:t xml:space="preserve"> parity.</w:t>
      </w:r>
      <w:r w:rsidR="0009254B" w:rsidRPr="00D03DE9">
        <w:rPr>
          <w:rFonts w:ascii="Times New Roman" w:hAnsi="Times New Roman" w:cs="Times New Roman"/>
          <w:color w:val="FF66FF"/>
          <w:sz w:val="24"/>
          <w:szCs w:val="24"/>
        </w:rPr>
        <w:t xml:space="preserve"> </w:t>
      </w:r>
      <w:r w:rsidR="00262A6B" w:rsidRPr="00D03DE9">
        <w:rPr>
          <w:rFonts w:ascii="Times New Roman" w:hAnsi="Times New Roman" w:cs="Times New Roman"/>
          <w:color w:val="FF66FF"/>
          <w:sz w:val="24"/>
          <w:szCs w:val="24"/>
        </w:rPr>
        <w:t xml:space="preserve">When </w:t>
      </w:r>
      <w:r w:rsidR="0009254B" w:rsidRPr="00D03DE9">
        <w:rPr>
          <w:rFonts w:ascii="Times New Roman" w:hAnsi="Times New Roman" w:cs="Times New Roman"/>
          <w:color w:val="FF66FF"/>
          <w:sz w:val="24"/>
          <w:szCs w:val="24"/>
        </w:rPr>
        <w:t xml:space="preserve">SCS </w:t>
      </w:r>
      <w:r w:rsidR="00262A6B" w:rsidRPr="00D03DE9">
        <w:rPr>
          <w:rFonts w:ascii="Times New Roman" w:hAnsi="Times New Roman" w:cs="Times New Roman"/>
          <w:color w:val="FF66FF"/>
          <w:sz w:val="24"/>
          <w:szCs w:val="24"/>
        </w:rPr>
        <w:t>w</w:t>
      </w:r>
      <w:r w:rsidR="0009254B" w:rsidRPr="00D03DE9">
        <w:rPr>
          <w:rFonts w:ascii="Times New Roman" w:hAnsi="Times New Roman" w:cs="Times New Roman"/>
          <w:color w:val="FF66FF"/>
          <w:sz w:val="24"/>
          <w:szCs w:val="24"/>
        </w:rPr>
        <w:t>as</w:t>
      </w:r>
      <w:r w:rsidR="00262A6B" w:rsidRPr="00D03DE9">
        <w:rPr>
          <w:rFonts w:ascii="Times New Roman" w:hAnsi="Times New Roman" w:cs="Times New Roman"/>
          <w:color w:val="FF66FF"/>
          <w:sz w:val="24"/>
          <w:szCs w:val="24"/>
        </w:rPr>
        <w:t xml:space="preserve"> plotted as</w:t>
      </w:r>
      <w:r w:rsidR="0009254B" w:rsidRPr="00D03DE9">
        <w:rPr>
          <w:rFonts w:ascii="Times New Roman" w:hAnsi="Times New Roman" w:cs="Times New Roman"/>
          <w:color w:val="FF66FF"/>
          <w:sz w:val="24"/>
          <w:szCs w:val="24"/>
        </w:rPr>
        <w:t xml:space="preserve"> function of IMI status by parity</w:t>
      </w:r>
      <w:r w:rsidR="00262A6B" w:rsidRPr="00D03DE9">
        <w:rPr>
          <w:rFonts w:ascii="Times New Roman" w:hAnsi="Times New Roman" w:cs="Times New Roman"/>
          <w:color w:val="FF66FF"/>
          <w:sz w:val="24"/>
          <w:szCs w:val="24"/>
        </w:rPr>
        <w:t xml:space="preserve"> using the raw data</w:t>
      </w:r>
      <w:r w:rsidR="00D018DB" w:rsidRPr="00D03DE9">
        <w:rPr>
          <w:rFonts w:ascii="Times New Roman" w:hAnsi="Times New Roman" w:cs="Times New Roman"/>
          <w:color w:val="FF66FF"/>
          <w:sz w:val="24"/>
          <w:szCs w:val="24"/>
        </w:rPr>
        <w:t>, most bacterial species</w:t>
      </w:r>
      <w:r w:rsidR="00E011E9" w:rsidRPr="00D03DE9">
        <w:rPr>
          <w:rFonts w:ascii="Times New Roman" w:hAnsi="Times New Roman" w:cs="Times New Roman"/>
          <w:color w:val="FF66FF"/>
          <w:sz w:val="24"/>
          <w:szCs w:val="24"/>
        </w:rPr>
        <w:t xml:space="preserve"> (with the exception of </w:t>
      </w:r>
      <w:r w:rsidR="00E011E9" w:rsidRPr="00D03DE9">
        <w:rPr>
          <w:rFonts w:ascii="Times New Roman" w:hAnsi="Times New Roman" w:cs="Times New Roman"/>
          <w:i/>
          <w:iCs/>
          <w:color w:val="FF66FF"/>
          <w:sz w:val="24"/>
          <w:szCs w:val="24"/>
        </w:rPr>
        <w:t xml:space="preserve">S. hyicus, </w:t>
      </w:r>
      <w:r w:rsidR="00E011E9" w:rsidRPr="00D03DE9">
        <w:rPr>
          <w:rFonts w:ascii="Times New Roman" w:hAnsi="Times New Roman" w:cs="Times New Roman"/>
          <w:color w:val="FF66FF"/>
          <w:sz w:val="24"/>
          <w:szCs w:val="24"/>
        </w:rPr>
        <w:t>n = 6 observations)</w:t>
      </w:r>
      <w:r w:rsidR="00D018DB" w:rsidRPr="00D03DE9">
        <w:rPr>
          <w:rFonts w:ascii="Times New Roman" w:hAnsi="Times New Roman" w:cs="Times New Roman"/>
          <w:color w:val="FF66FF"/>
          <w:sz w:val="24"/>
          <w:szCs w:val="24"/>
        </w:rPr>
        <w:t xml:space="preserve"> </w:t>
      </w:r>
      <w:r w:rsidR="00CE387B" w:rsidRPr="00D03DE9">
        <w:rPr>
          <w:rFonts w:ascii="Times New Roman" w:hAnsi="Times New Roman" w:cs="Times New Roman"/>
          <w:color w:val="FF66FF"/>
          <w:sz w:val="24"/>
          <w:szCs w:val="24"/>
        </w:rPr>
        <w:t xml:space="preserve">had </w:t>
      </w:r>
      <w:r w:rsidR="00D018DB" w:rsidRPr="00D03DE9">
        <w:rPr>
          <w:rFonts w:ascii="Times New Roman" w:hAnsi="Times New Roman" w:cs="Times New Roman"/>
          <w:color w:val="FF66FF"/>
          <w:sz w:val="24"/>
          <w:szCs w:val="24"/>
        </w:rPr>
        <w:t>a relatively constant effect on SCS</w:t>
      </w:r>
      <w:r w:rsidR="00CE387B" w:rsidRPr="00D03DE9">
        <w:rPr>
          <w:rFonts w:ascii="Times New Roman" w:hAnsi="Times New Roman" w:cs="Times New Roman"/>
          <w:color w:val="FF66FF"/>
          <w:sz w:val="24"/>
          <w:szCs w:val="24"/>
        </w:rPr>
        <w:t xml:space="preserve"> regardless of</w:t>
      </w:r>
      <w:r w:rsidR="00D018DB" w:rsidRPr="00D03DE9">
        <w:rPr>
          <w:rFonts w:ascii="Times New Roman" w:hAnsi="Times New Roman" w:cs="Times New Roman"/>
          <w:color w:val="FF66FF"/>
          <w:sz w:val="24"/>
          <w:szCs w:val="24"/>
        </w:rPr>
        <w:t xml:space="preserve"> parity.</w:t>
      </w:r>
      <w:r w:rsidR="00FF1895" w:rsidRPr="00D03DE9">
        <w:rPr>
          <w:rFonts w:ascii="Times New Roman" w:hAnsi="Times New Roman" w:cs="Times New Roman"/>
          <w:color w:val="FF66FF"/>
          <w:sz w:val="24"/>
          <w:szCs w:val="24"/>
        </w:rPr>
        <w:t>]</w:t>
      </w:r>
      <w:r w:rsidR="00D018DB" w:rsidRPr="00D03DE9">
        <w:rPr>
          <w:rFonts w:ascii="Times New Roman" w:hAnsi="Times New Roman" w:cs="Times New Roman"/>
          <w:sz w:val="24"/>
          <w:szCs w:val="24"/>
        </w:rPr>
        <w:t xml:space="preserve"> </w:t>
      </w:r>
      <w:r w:rsidR="0082295F" w:rsidRPr="00D03DE9">
        <w:rPr>
          <w:rFonts w:ascii="Times New Roman" w:hAnsi="Times New Roman" w:cs="Times New Roman"/>
          <w:sz w:val="24"/>
          <w:szCs w:val="24"/>
        </w:rPr>
        <w:t>A 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the interaction between IMI status and parity was not significant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DIM</w:t>
      </w:r>
      <w:r w:rsidR="0028099E" w:rsidRPr="00D03DE9">
        <w:rPr>
          <w:rFonts w:ascii="Times New Roman" w:hAnsi="Times New Roman" w:cs="Times New Roman"/>
          <w:sz w:val="24"/>
          <w:szCs w:val="24"/>
        </w:rPr>
        <w:t xml:space="preserve"> (3-degree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standard errors by ≤ 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8"/>
      <w:r w:rsidR="008D2548" w:rsidRPr="00D03DE9">
        <w:rPr>
          <w:rStyle w:val="CommentReference"/>
          <w:rFonts w:ascii="Times New Roman" w:hAnsi="Times New Roman" w:cs="Times New Roman"/>
          <w:sz w:val="24"/>
          <w:szCs w:val="24"/>
        </w:rPr>
        <w:commentReference w:id="8"/>
      </w:r>
      <w:commentRangeEnd w:id="9"/>
      <w:r w:rsidR="00E578E1">
        <w:rPr>
          <w:rStyle w:val="CommentReference"/>
        </w:rPr>
        <w:commentReference w:id="9"/>
      </w:r>
    </w:p>
    <w:p w14:paraId="251862DC" w14:textId="497BD2DA"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quarter somatic cell score</w:t>
      </w:r>
      <w:r w:rsidR="007D4245" w:rsidRPr="00D03DE9">
        <w:rPr>
          <w:rFonts w:ascii="Times New Roman" w:hAnsi="Times New Roman" w:cs="Times New Roman"/>
          <w:sz w:val="24"/>
          <w:szCs w:val="24"/>
        </w:rPr>
        <w:t>s</w:t>
      </w:r>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t>Es</w:t>
      </w:r>
      <w:r w:rsidR="000C123F" w:rsidRPr="00D03DE9">
        <w:rPr>
          <w:rFonts w:ascii="Times New Roman" w:hAnsi="Times New Roman" w:cs="Times New Roman"/>
          <w:sz w:val="24"/>
          <w:szCs w:val="24"/>
        </w:rPr>
        <w:t xml:space="preserve">timates for each species are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range of days in milk</w:t>
      </w:r>
      <w:r w:rsidR="00E578E1">
        <w:rPr>
          <w:rFonts w:ascii="Times New Roman" w:hAnsi="Times New Roman" w:cs="Times New Roman"/>
          <w:sz w:val="24"/>
          <w:szCs w:val="24"/>
        </w:rPr>
        <w:t xml:space="preserve"> available from </w:t>
      </w:r>
      <w:r w:rsidR="008274F2">
        <w:rPr>
          <w:rFonts w:ascii="Times New Roman" w:hAnsi="Times New Roman" w:cs="Times New Roman"/>
          <w:sz w:val="24"/>
          <w:szCs w:val="24"/>
        </w:rPr>
        <w:t xml:space="preserve">included </w:t>
      </w:r>
      <w:r w:rsidR="00E578E1">
        <w:rPr>
          <w:rFonts w:ascii="Times New Roman" w:hAnsi="Times New Roman" w:cs="Times New Roman"/>
          <w:sz w:val="24"/>
          <w:szCs w:val="24"/>
        </w:rPr>
        <w:t>quarter milk samples</w:t>
      </w:r>
      <w:r w:rsidR="000C123F" w:rsidRPr="00D03DE9">
        <w:rPr>
          <w:rFonts w:ascii="Times New Roman" w:hAnsi="Times New Roman" w:cs="Times New Roman"/>
          <w:sz w:val="24"/>
          <w:szCs w:val="24"/>
        </w:rPr>
        <w:t>.</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14735115"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t>
      </w:r>
      <w:r w:rsidR="006A17B4" w:rsidRPr="00D03DE9">
        <w:rPr>
          <w:rFonts w:ascii="Times New Roman" w:hAnsi="Times New Roman" w:cs="Times New Roman"/>
          <w:i/>
          <w:iCs/>
          <w:sz w:val="24"/>
          <w:szCs w:val="24"/>
        </w:rPr>
        <w:lastRenderedPageBreak/>
        <w:t xml:space="preserve">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S. agnetis,</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score of 80,376 cells/mL for a cow 91 days in milk (Table 2).</w:t>
      </w:r>
    </w:p>
    <w:p w14:paraId="04F98919" w14:textId="1DA66620" w:rsidR="004F3B35" w:rsidRDefault="004F3B35" w:rsidP="00CE7E8E">
      <w:pPr>
        <w:spacing w:line="480" w:lineRule="auto"/>
        <w:ind w:firstLine="360"/>
        <w:rPr>
          <w:ins w:id="10" w:author="John Barlow" w:date="2024-03-19T05:11:00Z"/>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36EECBE9" wp14:editId="616CDEAD">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4C7170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365E2635" w14:textId="77777777" w:rsidR="006F3302" w:rsidRDefault="006F3302" w:rsidP="00CE7E8E">
      <w:pPr>
        <w:spacing w:line="480" w:lineRule="auto"/>
        <w:rPr>
          <w:rFonts w:ascii="Times New Roman" w:hAnsi="Times New Roman" w:cs="Times New Roman"/>
          <w:sz w:val="24"/>
          <w:szCs w:val="24"/>
        </w:rPr>
      </w:pPr>
    </w:p>
    <w:p w14:paraId="3715E181" w14:textId="77777777" w:rsidR="00E37AD0" w:rsidRDefault="00E37AD0" w:rsidP="00CE7E8E">
      <w:pPr>
        <w:spacing w:line="480" w:lineRule="auto"/>
        <w:rPr>
          <w:rFonts w:ascii="Times New Roman" w:hAnsi="Times New Roman" w:cs="Times New Roman"/>
          <w:sz w:val="24"/>
          <w:szCs w:val="24"/>
        </w:rPr>
      </w:pP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5049DA" w:rsidRPr="00D03DE9" w14:paraId="101321FE" w14:textId="77777777" w:rsidTr="00D651FF">
        <w:trPr>
          <w:trHeight w:val="290"/>
        </w:trPr>
        <w:tc>
          <w:tcPr>
            <w:tcW w:w="9360" w:type="dxa"/>
            <w:gridSpan w:val="4"/>
            <w:noWrap/>
            <w:vAlign w:val="bottom"/>
          </w:tcPr>
          <w:p w14:paraId="6CD70621" w14:textId="0D219815" w:rsidR="005049DA" w:rsidRPr="00AB19CE" w:rsidRDefault="005049DA" w:rsidP="008E32DE">
            <w:pPr>
              <w:rPr>
                <w:rFonts w:ascii="Times New Roman" w:eastAsia="Times New Roman" w:hAnsi="Times New Roman" w:cs="Times New Roman"/>
                <w:color w:val="000000"/>
              </w:rPr>
            </w:pPr>
            <w:bookmarkStart w:id="11" w:name="_Hlk161063008"/>
            <w:r w:rsidRPr="00AB19CE">
              <w:rPr>
                <w:rFonts w:ascii="Times New Roman" w:eastAsia="Times New Roman" w:hAnsi="Times New Roman" w:cs="Times New Roman"/>
                <w:color w:val="000000"/>
              </w:rPr>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 </w:t>
            </w:r>
            <w:r w:rsidRPr="00AB19CE">
              <w:rPr>
                <w:rFonts w:ascii="Times New Roman" w:eastAsia="Times New Roman" w:hAnsi="Times New Roman" w:cs="Times New Roman"/>
                <w:color w:val="FF00FF"/>
              </w:rPr>
              <w:t xml:space="preserve">[Do </w:t>
            </w:r>
            <w:r w:rsidR="00CF3AB8" w:rsidRPr="00AB19CE">
              <w:rPr>
                <w:rFonts w:ascii="Times New Roman" w:eastAsia="Times New Roman" w:hAnsi="Times New Roman" w:cs="Times New Roman"/>
                <w:color w:val="FF00FF"/>
              </w:rPr>
              <w:t>we like</w:t>
            </w:r>
            <w:r w:rsidRPr="00AB19CE">
              <w:rPr>
                <w:rFonts w:ascii="Times New Roman" w:eastAsia="Times New Roman" w:hAnsi="Times New Roman" w:cs="Times New Roman"/>
                <w:color w:val="FF00FF"/>
              </w:rPr>
              <w:t xml:space="preserve"> the asterisks?</w:t>
            </w:r>
            <w:r w:rsidR="00CF3AB8" w:rsidRPr="00AB19CE">
              <w:rPr>
                <w:rFonts w:ascii="Times New Roman" w:eastAsia="Times New Roman" w:hAnsi="Times New Roman" w:cs="Times New Roman"/>
                <w:color w:val="FF00FF"/>
              </w:rPr>
              <w:t xml:space="preserve"> If so, which column?</w:t>
            </w:r>
            <w:r w:rsidR="00D86771" w:rsidRPr="00AB19CE">
              <w:rPr>
                <w:rFonts w:ascii="Times New Roman" w:eastAsia="Times New Roman" w:hAnsi="Times New Roman" w:cs="Times New Roman"/>
                <w:color w:val="FF00FF"/>
              </w:rPr>
              <w:t xml:space="preserve"> These p-values are not adjusted for multiple comparisons</w:t>
            </w:r>
            <w:r w:rsidRPr="00AB19CE">
              <w:rPr>
                <w:rFonts w:ascii="Times New Roman" w:eastAsia="Times New Roman" w:hAnsi="Times New Roman" w:cs="Times New Roman"/>
                <w:color w:val="FF00FF"/>
              </w:rPr>
              <w:t>]</w:t>
            </w:r>
          </w:p>
        </w:tc>
      </w:tr>
      <w:tr w:rsidR="00FC71CB" w:rsidRPr="00D03DE9" w14:paraId="29841351" w14:textId="77777777" w:rsidTr="00D651F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 xml:space="preserve">Staphylococcus </w:t>
            </w:r>
            <w:r w:rsidRPr="00AB19CE">
              <w:rPr>
                <w:rFonts w:ascii="Times New Roman" w:eastAsia="Times New Roman" w:hAnsi="Times New Roman" w:cs="Times New Roman"/>
                <w:color w:val="000000"/>
              </w:rPr>
              <w:t>sp.</w:t>
            </w:r>
          </w:p>
        </w:tc>
        <w:tc>
          <w:tcPr>
            <w:tcW w:w="1564"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3046"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D651F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564"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3046"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D651F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564"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3046"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D651F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000D643C" w:rsidRPr="00AB19CE">
              <w:rPr>
                <w:rFonts w:ascii="Times New Roman" w:eastAsia="Times New Roman" w:hAnsi="Times New Roman" w:cs="Times New Roman"/>
                <w:i/>
                <w:iCs/>
                <w:color w:val="000000"/>
                <w:vertAlign w:val="superscript"/>
              </w:rPr>
              <w:t>*</w:t>
            </w:r>
          </w:p>
        </w:tc>
        <w:tc>
          <w:tcPr>
            <w:tcW w:w="1564"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3046"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D651F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564"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3046"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D651F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564"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3046"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D651F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3046"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D651F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564"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3046"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D651F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3046"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D651F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3046"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D651F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3046"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D651F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564"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3046"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D651F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564"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3046"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D651F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564"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D651F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564"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D651F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564"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(P ≤ 0.05)</w:t>
            </w:r>
          </w:p>
        </w:tc>
      </w:tr>
      <w:bookmarkEnd w:id="11"/>
    </w:tbl>
    <w:p w14:paraId="6C8CEC4B" w14:textId="77777777" w:rsidR="0099688D" w:rsidRPr="00D03DE9" w:rsidRDefault="0099688D"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31076C" w:rsidRPr="00B27630" w14:paraId="690D144B" w14:textId="77777777" w:rsidTr="002F14AD">
        <w:trPr>
          <w:trHeight w:val="290"/>
        </w:trPr>
        <w:tc>
          <w:tcPr>
            <w:tcW w:w="9360" w:type="dxa"/>
            <w:gridSpan w:val="4"/>
            <w:noWrap/>
            <w:vAlign w:val="bottom"/>
          </w:tcPr>
          <w:p w14:paraId="24A1AA40" w14:textId="77777777" w:rsidR="0031076C" w:rsidRPr="00B27630" w:rsidRDefault="0031076C"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1. Final multivariable model describing the effect of intramammary infection with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on quarter somatic cell score, adjusted for days in milk at time of sampling. </w:t>
            </w:r>
            <w:r w:rsidRPr="00B27630">
              <w:rPr>
                <w:rFonts w:ascii="Times New Roman" w:eastAsia="Times New Roman" w:hAnsi="Times New Roman" w:cs="Times New Roman"/>
                <w:color w:val="FF00FF"/>
              </w:rPr>
              <w:t>[P-values from emmeans/contrast/adjusted for multiple comparisons, difference from no growth]</w:t>
            </w:r>
          </w:p>
        </w:tc>
      </w:tr>
      <w:tr w:rsidR="0031076C" w:rsidRPr="00B27630" w14:paraId="248DBAC1" w14:textId="77777777" w:rsidTr="002F14AD">
        <w:trPr>
          <w:trHeight w:val="290"/>
        </w:trPr>
        <w:tc>
          <w:tcPr>
            <w:tcW w:w="2070" w:type="dxa"/>
            <w:noWrap/>
            <w:vAlign w:val="bottom"/>
            <w:hideMark/>
          </w:tcPr>
          <w:p w14:paraId="35D0602E"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1564" w:type="dxa"/>
            <w:vAlign w:val="bottom"/>
          </w:tcPr>
          <w:p w14:paraId="1606A3D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No. quarter observations</w:t>
            </w:r>
          </w:p>
        </w:tc>
        <w:tc>
          <w:tcPr>
            <w:tcW w:w="3046" w:type="dxa"/>
            <w:noWrap/>
            <w:vAlign w:val="bottom"/>
            <w:hideMark/>
          </w:tcPr>
          <w:p w14:paraId="17C96FB7"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Coefficient estimate (SE)</w:t>
            </w:r>
          </w:p>
        </w:tc>
        <w:tc>
          <w:tcPr>
            <w:tcW w:w="2680" w:type="dxa"/>
            <w:vAlign w:val="bottom"/>
          </w:tcPr>
          <w:p w14:paraId="25CF80D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P</w:t>
            </w:r>
            <w:r w:rsidRPr="00B27630">
              <w:rPr>
                <w:rFonts w:ascii="Times New Roman" w:eastAsia="Times New Roman" w:hAnsi="Times New Roman" w:cs="Times New Roman"/>
                <w:color w:val="000000"/>
              </w:rPr>
              <w:t>-value</w:t>
            </w:r>
          </w:p>
        </w:tc>
      </w:tr>
      <w:tr w:rsidR="0031076C" w:rsidRPr="00B27630" w14:paraId="400A98A3" w14:textId="77777777" w:rsidTr="002F14AD">
        <w:trPr>
          <w:trHeight w:val="290"/>
        </w:trPr>
        <w:tc>
          <w:tcPr>
            <w:tcW w:w="2070" w:type="dxa"/>
            <w:noWrap/>
            <w:vAlign w:val="bottom"/>
          </w:tcPr>
          <w:p w14:paraId="6C42360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Intercept</w:t>
            </w:r>
          </w:p>
        </w:tc>
        <w:tc>
          <w:tcPr>
            <w:tcW w:w="1564" w:type="dxa"/>
            <w:vAlign w:val="bottom"/>
          </w:tcPr>
          <w:p w14:paraId="431ED7E6"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w:t>
            </w:r>
          </w:p>
        </w:tc>
        <w:tc>
          <w:tcPr>
            <w:tcW w:w="3046" w:type="dxa"/>
            <w:noWrap/>
            <w:vAlign w:val="bottom"/>
          </w:tcPr>
          <w:p w14:paraId="114D5F0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-0.03 (0.29)</w:t>
            </w:r>
          </w:p>
        </w:tc>
        <w:tc>
          <w:tcPr>
            <w:tcW w:w="2680" w:type="dxa"/>
            <w:vAlign w:val="bottom"/>
          </w:tcPr>
          <w:p w14:paraId="6044876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0.90</w:t>
            </w:r>
          </w:p>
        </w:tc>
      </w:tr>
      <w:tr w:rsidR="0031076C" w:rsidRPr="00B27630" w14:paraId="469D8146" w14:textId="77777777" w:rsidTr="002F14AD">
        <w:trPr>
          <w:trHeight w:val="290"/>
        </w:trPr>
        <w:tc>
          <w:tcPr>
            <w:tcW w:w="2070" w:type="dxa"/>
            <w:noWrap/>
            <w:vAlign w:val="bottom"/>
          </w:tcPr>
          <w:p w14:paraId="718E7D7A"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1564" w:type="dxa"/>
            <w:vAlign w:val="bottom"/>
          </w:tcPr>
          <w:p w14:paraId="0270B07A"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1972</w:t>
            </w:r>
          </w:p>
        </w:tc>
        <w:tc>
          <w:tcPr>
            <w:tcW w:w="3046" w:type="dxa"/>
            <w:noWrap/>
            <w:vAlign w:val="bottom"/>
          </w:tcPr>
          <w:p w14:paraId="382EF53D"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Reference</w:t>
            </w:r>
          </w:p>
        </w:tc>
        <w:tc>
          <w:tcPr>
            <w:tcW w:w="2680" w:type="dxa"/>
            <w:vAlign w:val="bottom"/>
          </w:tcPr>
          <w:p w14:paraId="7C82F27C"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Reference</w:t>
            </w:r>
          </w:p>
        </w:tc>
      </w:tr>
      <w:tr w:rsidR="0031076C" w:rsidRPr="00B27630" w14:paraId="54288077" w14:textId="77777777" w:rsidTr="002F14AD">
        <w:trPr>
          <w:trHeight w:val="290"/>
        </w:trPr>
        <w:tc>
          <w:tcPr>
            <w:tcW w:w="2070" w:type="dxa"/>
            <w:noWrap/>
            <w:vAlign w:val="bottom"/>
          </w:tcPr>
          <w:p w14:paraId="23752895" w14:textId="087E977B" w:rsidR="0031076C" w:rsidRPr="00B27630" w:rsidRDefault="0031076C" w:rsidP="008E32DE">
            <w:pPr>
              <w:jc w:val="center"/>
              <w:rPr>
                <w:rFonts w:ascii="Times New Roman" w:eastAsia="Times New Roman" w:hAnsi="Times New Roman" w:cs="Times New Roman"/>
                <w:i/>
                <w:iCs/>
                <w:color w:val="000000"/>
                <w:vertAlign w:val="superscript"/>
              </w:rPr>
            </w:pPr>
            <w:r w:rsidRPr="00B27630">
              <w:rPr>
                <w:rFonts w:ascii="Times New Roman" w:eastAsia="Times New Roman" w:hAnsi="Times New Roman" w:cs="Times New Roman"/>
                <w:i/>
                <w:iCs/>
                <w:color w:val="000000"/>
              </w:rPr>
              <w:t>S. agnetis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60A2A0E9"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21</w:t>
            </w:r>
          </w:p>
        </w:tc>
        <w:tc>
          <w:tcPr>
            <w:tcW w:w="3046" w:type="dxa"/>
            <w:noWrap/>
            <w:vAlign w:val="bottom"/>
          </w:tcPr>
          <w:p w14:paraId="5A04011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3.76 (0.45)</w:t>
            </w:r>
          </w:p>
        </w:tc>
        <w:tc>
          <w:tcPr>
            <w:tcW w:w="2680" w:type="dxa"/>
            <w:vAlign w:val="bottom"/>
          </w:tcPr>
          <w:p w14:paraId="66AB4950" w14:textId="712CA10B"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0B283835" w14:textId="77777777" w:rsidTr="002F14AD">
        <w:trPr>
          <w:trHeight w:val="290"/>
        </w:trPr>
        <w:tc>
          <w:tcPr>
            <w:tcW w:w="2070" w:type="dxa"/>
            <w:noWrap/>
            <w:vAlign w:val="bottom"/>
          </w:tcPr>
          <w:p w14:paraId="30D53F7B" w14:textId="7B85FAE8" w:rsidR="0031076C" w:rsidRPr="00B27630" w:rsidRDefault="0031076C" w:rsidP="008E32DE">
            <w:pPr>
              <w:jc w:val="center"/>
              <w:rPr>
                <w:rFonts w:ascii="Times New Roman" w:eastAsia="Times New Roman" w:hAnsi="Times New Roman" w:cs="Times New Roman"/>
                <w:i/>
                <w:iCs/>
                <w:color w:val="000000"/>
                <w:vertAlign w:val="superscript"/>
              </w:rPr>
            </w:pPr>
            <w:r w:rsidRPr="00B27630">
              <w:rPr>
                <w:rFonts w:ascii="Times New Roman" w:eastAsia="Times New Roman" w:hAnsi="Times New Roman" w:cs="Times New Roman"/>
                <w:i/>
                <w:iCs/>
                <w:color w:val="000000"/>
              </w:rPr>
              <w:t>S. aureus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7FF11AE3"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112</w:t>
            </w:r>
          </w:p>
        </w:tc>
        <w:tc>
          <w:tcPr>
            <w:tcW w:w="3046" w:type="dxa"/>
            <w:noWrap/>
            <w:vAlign w:val="bottom"/>
          </w:tcPr>
          <w:p w14:paraId="5FA1620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4.81 (0.22)</w:t>
            </w:r>
          </w:p>
        </w:tc>
        <w:tc>
          <w:tcPr>
            <w:tcW w:w="2680" w:type="dxa"/>
            <w:vAlign w:val="bottom"/>
          </w:tcPr>
          <w:p w14:paraId="4D3BD35B" w14:textId="582B18A2"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1C76EC95" w14:textId="77777777" w:rsidTr="002F14AD">
        <w:trPr>
          <w:trHeight w:val="290"/>
        </w:trPr>
        <w:tc>
          <w:tcPr>
            <w:tcW w:w="2070" w:type="dxa"/>
            <w:noWrap/>
            <w:vAlign w:val="bottom"/>
            <w:hideMark/>
          </w:tcPr>
          <w:p w14:paraId="2100FD2E" w14:textId="6386C015"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3DFDA2D4"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384</w:t>
            </w:r>
          </w:p>
        </w:tc>
        <w:tc>
          <w:tcPr>
            <w:tcW w:w="3046" w:type="dxa"/>
            <w:noWrap/>
            <w:vAlign w:val="bottom"/>
          </w:tcPr>
          <w:p w14:paraId="465C860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2.88 (0.12)</w:t>
            </w:r>
          </w:p>
        </w:tc>
        <w:tc>
          <w:tcPr>
            <w:tcW w:w="2680" w:type="dxa"/>
            <w:vAlign w:val="bottom"/>
          </w:tcPr>
          <w:p w14:paraId="668F2478" w14:textId="085CDF96"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44188EE9" w14:textId="77777777" w:rsidTr="002F14AD">
        <w:trPr>
          <w:trHeight w:val="290"/>
        </w:trPr>
        <w:tc>
          <w:tcPr>
            <w:tcW w:w="2070" w:type="dxa"/>
            <w:noWrap/>
            <w:vAlign w:val="bottom"/>
          </w:tcPr>
          <w:p w14:paraId="195ED391"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1564" w:type="dxa"/>
            <w:vAlign w:val="bottom"/>
          </w:tcPr>
          <w:p w14:paraId="65E7276F"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15</w:t>
            </w:r>
          </w:p>
        </w:tc>
        <w:tc>
          <w:tcPr>
            <w:tcW w:w="3046" w:type="dxa"/>
            <w:noWrap/>
            <w:vAlign w:val="bottom"/>
          </w:tcPr>
          <w:p w14:paraId="6FE0AB48"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1.62 (0.54)</w:t>
            </w:r>
          </w:p>
        </w:tc>
        <w:tc>
          <w:tcPr>
            <w:tcW w:w="2680" w:type="dxa"/>
            <w:vAlign w:val="bottom"/>
          </w:tcPr>
          <w:p w14:paraId="1917E0D2" w14:textId="77777777"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0.10</w:t>
            </w:r>
          </w:p>
        </w:tc>
      </w:tr>
      <w:tr w:rsidR="0031076C" w:rsidRPr="00B27630" w14:paraId="00FEAD6C" w14:textId="77777777" w:rsidTr="002F14AD">
        <w:trPr>
          <w:trHeight w:val="290"/>
        </w:trPr>
        <w:tc>
          <w:tcPr>
            <w:tcW w:w="2070" w:type="dxa"/>
            <w:noWrap/>
            <w:vAlign w:val="bottom"/>
            <w:hideMark/>
          </w:tcPr>
          <w:p w14:paraId="7D2F6A71"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1564" w:type="dxa"/>
            <w:vAlign w:val="bottom"/>
          </w:tcPr>
          <w:p w14:paraId="1F135D2D"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9</w:t>
            </w:r>
          </w:p>
        </w:tc>
        <w:tc>
          <w:tcPr>
            <w:tcW w:w="3046" w:type="dxa"/>
            <w:noWrap/>
            <w:vAlign w:val="bottom"/>
          </w:tcPr>
          <w:p w14:paraId="44EA3F05"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0.12 (0.48)</w:t>
            </w:r>
          </w:p>
        </w:tc>
        <w:tc>
          <w:tcPr>
            <w:tcW w:w="2680" w:type="dxa"/>
            <w:vAlign w:val="bottom"/>
          </w:tcPr>
          <w:p w14:paraId="69807B14"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rPr>
              <w:t>1.00</w:t>
            </w:r>
          </w:p>
        </w:tc>
      </w:tr>
      <w:tr w:rsidR="0031076C" w:rsidRPr="00B27630" w14:paraId="51513AAE" w14:textId="77777777" w:rsidTr="002F14AD">
        <w:trPr>
          <w:trHeight w:val="290"/>
        </w:trPr>
        <w:tc>
          <w:tcPr>
            <w:tcW w:w="2070" w:type="dxa"/>
            <w:noWrap/>
            <w:vAlign w:val="bottom"/>
          </w:tcPr>
          <w:p w14:paraId="454FC513" w14:textId="4383CC35"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204856A0"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40</w:t>
            </w:r>
          </w:p>
        </w:tc>
        <w:tc>
          <w:tcPr>
            <w:tcW w:w="3046" w:type="dxa"/>
            <w:noWrap/>
            <w:vAlign w:val="bottom"/>
          </w:tcPr>
          <w:p w14:paraId="12300C93"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1.77 (0.31)</w:t>
            </w:r>
          </w:p>
        </w:tc>
        <w:tc>
          <w:tcPr>
            <w:tcW w:w="2680" w:type="dxa"/>
            <w:vAlign w:val="bottom"/>
          </w:tcPr>
          <w:p w14:paraId="585F0BB6" w14:textId="6DFA4412"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1B843D35" w14:textId="77777777" w:rsidTr="002F14AD">
        <w:trPr>
          <w:trHeight w:val="290"/>
        </w:trPr>
        <w:tc>
          <w:tcPr>
            <w:tcW w:w="2070" w:type="dxa"/>
            <w:noWrap/>
            <w:vAlign w:val="bottom"/>
          </w:tcPr>
          <w:p w14:paraId="3444FED4" w14:textId="323DDA48"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lastRenderedPageBreak/>
              <w:t>S. hyicus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55F0C7C8"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6</w:t>
            </w:r>
          </w:p>
        </w:tc>
        <w:tc>
          <w:tcPr>
            <w:tcW w:w="3046" w:type="dxa"/>
            <w:noWrap/>
            <w:vAlign w:val="bottom"/>
          </w:tcPr>
          <w:p w14:paraId="112D2969"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3.23 (0.85)</w:t>
            </w:r>
          </w:p>
        </w:tc>
        <w:tc>
          <w:tcPr>
            <w:tcW w:w="2680" w:type="dxa"/>
            <w:vAlign w:val="bottom"/>
          </w:tcPr>
          <w:p w14:paraId="0C9A6E40" w14:textId="37C0B405"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0.007</w:t>
            </w:r>
          </w:p>
        </w:tc>
      </w:tr>
      <w:tr w:rsidR="0031076C" w:rsidRPr="00B27630" w14:paraId="63FA3098" w14:textId="77777777" w:rsidTr="002F14AD">
        <w:trPr>
          <w:trHeight w:val="290"/>
        </w:trPr>
        <w:tc>
          <w:tcPr>
            <w:tcW w:w="2070" w:type="dxa"/>
            <w:noWrap/>
            <w:vAlign w:val="bottom"/>
            <w:hideMark/>
          </w:tcPr>
          <w:p w14:paraId="3B2CD752" w14:textId="09EBCB82"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424D400D"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35</w:t>
            </w:r>
          </w:p>
        </w:tc>
        <w:tc>
          <w:tcPr>
            <w:tcW w:w="3046" w:type="dxa"/>
            <w:noWrap/>
            <w:vAlign w:val="bottom"/>
          </w:tcPr>
          <w:p w14:paraId="289F15B4"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3.11 (0.39)</w:t>
            </w:r>
          </w:p>
        </w:tc>
        <w:tc>
          <w:tcPr>
            <w:tcW w:w="2680" w:type="dxa"/>
            <w:vAlign w:val="bottom"/>
          </w:tcPr>
          <w:p w14:paraId="7A107234" w14:textId="35126ACA"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67F5E534" w14:textId="77777777" w:rsidTr="002F14AD">
        <w:trPr>
          <w:trHeight w:val="290"/>
        </w:trPr>
        <w:tc>
          <w:tcPr>
            <w:tcW w:w="2070" w:type="dxa"/>
            <w:noWrap/>
            <w:vAlign w:val="bottom"/>
            <w:hideMark/>
          </w:tcPr>
          <w:p w14:paraId="1027333A" w14:textId="35EAFB6A"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4AE50326"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15</w:t>
            </w:r>
          </w:p>
        </w:tc>
        <w:tc>
          <w:tcPr>
            <w:tcW w:w="3046" w:type="dxa"/>
            <w:noWrap/>
            <w:vAlign w:val="bottom"/>
          </w:tcPr>
          <w:p w14:paraId="4EB6A2C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5.18 (0.60)</w:t>
            </w:r>
          </w:p>
        </w:tc>
        <w:tc>
          <w:tcPr>
            <w:tcW w:w="2680" w:type="dxa"/>
            <w:vAlign w:val="bottom"/>
          </w:tcPr>
          <w:p w14:paraId="4F90255B" w14:textId="1E9791CA"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00BBC9CB" w14:textId="77777777" w:rsidTr="002F14AD">
        <w:trPr>
          <w:trHeight w:val="290"/>
        </w:trPr>
        <w:tc>
          <w:tcPr>
            <w:tcW w:w="2070" w:type="dxa"/>
            <w:noWrap/>
            <w:vAlign w:val="bottom"/>
            <w:hideMark/>
          </w:tcPr>
          <w:p w14:paraId="5F66F13A" w14:textId="12BBEC66"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0B412925"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11</w:t>
            </w:r>
          </w:p>
        </w:tc>
        <w:tc>
          <w:tcPr>
            <w:tcW w:w="3046" w:type="dxa"/>
            <w:noWrap/>
            <w:vAlign w:val="bottom"/>
          </w:tcPr>
          <w:p w14:paraId="5DD4399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2.96 (0.62)</w:t>
            </w:r>
          </w:p>
        </w:tc>
        <w:tc>
          <w:tcPr>
            <w:tcW w:w="2680" w:type="dxa"/>
            <w:vAlign w:val="bottom"/>
          </w:tcPr>
          <w:p w14:paraId="31B17AAB" w14:textId="76C70226"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&lt;0.0001</w:t>
            </w:r>
          </w:p>
        </w:tc>
      </w:tr>
      <w:tr w:rsidR="0031076C" w:rsidRPr="00B27630" w14:paraId="40B424BB" w14:textId="77777777" w:rsidTr="002F14AD">
        <w:trPr>
          <w:trHeight w:val="290"/>
        </w:trPr>
        <w:tc>
          <w:tcPr>
            <w:tcW w:w="2070" w:type="dxa"/>
            <w:noWrap/>
            <w:vAlign w:val="bottom"/>
          </w:tcPr>
          <w:p w14:paraId="3F3911CA" w14:textId="7B77DDAC"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Days in milk</w:t>
            </w:r>
          </w:p>
        </w:tc>
        <w:tc>
          <w:tcPr>
            <w:tcW w:w="1564" w:type="dxa"/>
            <w:vAlign w:val="bottom"/>
          </w:tcPr>
          <w:p w14:paraId="0B6C5033"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554D5CFD"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-0.003 (0.01)</w:t>
            </w:r>
          </w:p>
        </w:tc>
        <w:tc>
          <w:tcPr>
            <w:tcW w:w="2680" w:type="dxa"/>
            <w:vAlign w:val="bottom"/>
          </w:tcPr>
          <w:p w14:paraId="13F5330D"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0.54</w:t>
            </w:r>
          </w:p>
        </w:tc>
      </w:tr>
      <w:tr w:rsidR="0031076C" w:rsidRPr="00B27630" w14:paraId="4BE1B8CB" w14:textId="77777777" w:rsidTr="002F14AD">
        <w:trPr>
          <w:trHeight w:val="290"/>
        </w:trPr>
        <w:tc>
          <w:tcPr>
            <w:tcW w:w="2070" w:type="dxa"/>
            <w:noWrap/>
            <w:vAlign w:val="bottom"/>
          </w:tcPr>
          <w:p w14:paraId="59F1FDD0" w14:textId="61CDFA7B"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eastAsia="Times New Roman" w:hAnsi="Times New Roman" w:cs="Times New Roman"/>
                <w:color w:val="000000"/>
              </w:rPr>
              <w:t>Days in milk</w:t>
            </w:r>
            <w:r w:rsidR="00D212C5" w:rsidRPr="00B27630">
              <w:rPr>
                <w:rFonts w:ascii="Times New Roman" w:eastAsia="Times New Roman" w:hAnsi="Times New Roman" w:cs="Times New Roman"/>
                <w:color w:val="000000"/>
                <w:vertAlign w:val="superscript"/>
              </w:rPr>
              <w:t>2</w:t>
            </w:r>
          </w:p>
        </w:tc>
        <w:tc>
          <w:tcPr>
            <w:tcW w:w="1564" w:type="dxa"/>
            <w:vAlign w:val="bottom"/>
          </w:tcPr>
          <w:p w14:paraId="33A2F346"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0D5B8EB0"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0.00001 (0.00004)</w:t>
            </w:r>
          </w:p>
        </w:tc>
        <w:tc>
          <w:tcPr>
            <w:tcW w:w="2680" w:type="dxa"/>
            <w:vAlign w:val="bottom"/>
          </w:tcPr>
          <w:p w14:paraId="0C7DA9A4"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0.73</w:t>
            </w:r>
          </w:p>
        </w:tc>
      </w:tr>
      <w:tr w:rsidR="0031076C" w:rsidRPr="00B27630" w14:paraId="6B0EF40F" w14:textId="77777777" w:rsidTr="002F14AD">
        <w:trPr>
          <w:trHeight w:val="290"/>
        </w:trPr>
        <w:tc>
          <w:tcPr>
            <w:tcW w:w="2070" w:type="dxa"/>
            <w:noWrap/>
            <w:vAlign w:val="bottom"/>
          </w:tcPr>
          <w:p w14:paraId="2D7B10C6" w14:textId="2076FA39"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eastAsia="Times New Roman" w:hAnsi="Times New Roman" w:cs="Times New Roman"/>
                <w:color w:val="000000"/>
              </w:rPr>
              <w:t>Days in milk</w:t>
            </w:r>
            <w:r w:rsidR="00D212C5" w:rsidRPr="00B27630">
              <w:rPr>
                <w:rFonts w:ascii="Times New Roman" w:eastAsia="Times New Roman" w:hAnsi="Times New Roman" w:cs="Times New Roman"/>
                <w:color w:val="000000"/>
                <w:vertAlign w:val="superscript"/>
              </w:rPr>
              <w:t>3</w:t>
            </w:r>
          </w:p>
        </w:tc>
        <w:tc>
          <w:tcPr>
            <w:tcW w:w="1564" w:type="dxa"/>
            <w:vAlign w:val="bottom"/>
          </w:tcPr>
          <w:p w14:paraId="653F4B47"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4837CA58"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&lt;0.00001 (&lt;0.00001)</w:t>
            </w:r>
          </w:p>
        </w:tc>
        <w:tc>
          <w:tcPr>
            <w:tcW w:w="2680" w:type="dxa"/>
            <w:vAlign w:val="bottom"/>
          </w:tcPr>
          <w:p w14:paraId="1F5A6CDC"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0.53</w:t>
            </w:r>
          </w:p>
        </w:tc>
      </w:tr>
      <w:tr w:rsidR="0031076C" w:rsidRPr="00B27630" w14:paraId="54F4718E" w14:textId="77777777" w:rsidTr="002F14AD">
        <w:trPr>
          <w:trHeight w:val="290"/>
        </w:trPr>
        <w:tc>
          <w:tcPr>
            <w:tcW w:w="9360" w:type="dxa"/>
            <w:gridSpan w:val="4"/>
            <w:noWrap/>
            <w:vAlign w:val="bottom"/>
          </w:tcPr>
          <w:p w14:paraId="37B5CFDF" w14:textId="77777777" w:rsidR="0031076C" w:rsidRPr="00B27630" w:rsidRDefault="0031076C" w:rsidP="008E32DE">
            <w:pPr>
              <w:rPr>
                <w:rFonts w:ascii="Times New Roman" w:hAnsi="Times New Roman" w:cs="Times New Roman"/>
              </w:rPr>
            </w:pPr>
            <w:r w:rsidRPr="00B27630">
              <w:rPr>
                <w:rFonts w:ascii="Times New Roman" w:hAnsi="Times New Roman" w:cs="Times New Roman"/>
                <w:vertAlign w:val="superscript"/>
              </w:rPr>
              <w:t xml:space="preserve">* </w:t>
            </w:r>
            <w:r w:rsidRPr="00B27630">
              <w:rPr>
                <w:rFonts w:ascii="Times New Roman" w:hAnsi="Times New Roman" w:cs="Times New Roman"/>
              </w:rPr>
              <w:t>Quarter somatic cell score differs from negative controls (P ≤ 0.05, adjusted for multiple comparisons using the Tukey-Kramer procedure).</w:t>
            </w:r>
          </w:p>
        </w:tc>
      </w:tr>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commentRangeStart w:id="12"/>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commentRangeEnd w:id="12"/>
            <w:r w:rsidR="00E578E1">
              <w:rPr>
                <w:rStyle w:val="CommentReference"/>
              </w:rPr>
              <w:commentReference w:id="12"/>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lastRenderedPageBreak/>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3B4E0499" wp14:editId="0C0391D9">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type w14:anchorId="3B4E0499" id="_x0000_t202" coordsize="21600,21600" o:spt="202" path="m,l,21600r21600,l21600,xe">
                <v:stroke joinstyle="miter"/>
                <v:path gradientshapeok="t" o:connecttype="rect"/>
              </v:shapetype>
              <v:shape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1A8A9081"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E578E1">
                              <w:rPr>
                                <w:rFonts w:ascii="Times New Roman" w:hAnsi="Times New Roman" w:cs="Times New Roman"/>
                              </w:rPr>
                              <w:t>for IMI observations in the</w:t>
                            </w:r>
                            <w:r w:rsidR="009267D4">
                              <w:rPr>
                                <w:rFonts w:ascii="Times New Roman" w:hAnsi="Times New Roman" w:cs="Times New Roman"/>
                              </w:rPr>
                              <w:t xml:space="preserve">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1ABED059" w14:textId="1A8A9081"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E578E1">
                        <w:rPr>
                          <w:rFonts w:ascii="Times New Roman" w:hAnsi="Times New Roman" w:cs="Times New Roman"/>
                        </w:rPr>
                        <w:t>for IMI observations in the</w:t>
                      </w:r>
                      <w:r w:rsidR="009267D4">
                        <w:rPr>
                          <w:rFonts w:ascii="Times New Roman" w:hAnsi="Times New Roman" w:cs="Times New Roman"/>
                        </w:rPr>
                        <w:t xml:space="preserve">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7468CA22" w14:textId="77777777" w:rsidR="002B243C" w:rsidRPr="002B243C" w:rsidRDefault="00F42541" w:rsidP="00CE7E8E">
      <w:pPr>
        <w:pStyle w:val="EndNoteBibliography"/>
        <w:spacing w:after="240" w:line="480" w:lineRule="auto"/>
      </w:pPr>
      <w:r w:rsidRPr="00D03DE9">
        <w:rPr>
          <w:sz w:val="24"/>
          <w:szCs w:val="24"/>
        </w:rPr>
        <w:lastRenderedPageBreak/>
        <w:fldChar w:fldCharType="begin"/>
      </w:r>
      <w:r w:rsidRPr="00D03DE9">
        <w:rPr>
          <w:sz w:val="24"/>
          <w:szCs w:val="24"/>
        </w:rPr>
        <w:instrText xml:space="preserve"> ADDIN EN.REFLIST </w:instrText>
      </w:r>
      <w:r w:rsidRPr="00D03DE9">
        <w:rPr>
          <w:sz w:val="24"/>
          <w:szCs w:val="24"/>
        </w:rPr>
        <w:fldChar w:fldCharType="separate"/>
      </w:r>
      <w:r w:rsidR="002B243C" w:rsidRPr="002B243C">
        <w:t>Adkins, P. R. F., S. Dufour, J. N. Spain, M. J. Calcutt, T. J. Reilly, G. C. Stewart, and J. R. Middleton. 2018. Molecular characterization of non-aureus Staphylococcus spp. from heifer intramammary infections and body sites. J. Dairy Sci. 101(6):5388-5403.</w:t>
      </w:r>
    </w:p>
    <w:p w14:paraId="18181DA5" w14:textId="77777777" w:rsidR="002B243C" w:rsidRPr="002B243C" w:rsidRDefault="002B243C" w:rsidP="00CE7E8E">
      <w:pPr>
        <w:pStyle w:val="EndNoteBibliography"/>
        <w:spacing w:after="240" w:line="480" w:lineRule="auto"/>
      </w:pPr>
      <w:r w:rsidRPr="002B243C">
        <w:t>Adkins, P. R. F., L. M. Placheta, M. R. Borchers, J. M. Bewley, and J. R. Middleton. 2022. Distribution of staphylococcal and mammaliicoccal species from compost-bedded pack or sand-bedded freestall dairy farms. J Dairy Sci 105(7):6261-6270.</w:t>
      </w:r>
    </w:p>
    <w:p w14:paraId="1A459758" w14:textId="77777777" w:rsidR="002B243C" w:rsidRPr="002B243C" w:rsidRDefault="002B243C" w:rsidP="00CE7E8E">
      <w:pPr>
        <w:pStyle w:val="EndNoteBibliography"/>
        <w:spacing w:after="240" w:line="480" w:lineRule="auto"/>
      </w:pPr>
      <w:r w:rsidRPr="002B243C">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4174B2E8" w14:textId="77777777" w:rsidR="002B243C" w:rsidRPr="002B243C" w:rsidRDefault="002B243C" w:rsidP="00CE7E8E">
      <w:pPr>
        <w:pStyle w:val="EndNoteBibliography"/>
        <w:spacing w:after="240" w:line="480" w:lineRule="auto"/>
      </w:pPr>
      <w:r w:rsidRPr="002B243C">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4379295" w14:textId="77777777" w:rsidR="002B243C" w:rsidRPr="002B243C" w:rsidRDefault="002B243C" w:rsidP="00CE7E8E">
      <w:pPr>
        <w:pStyle w:val="EndNoteBibliography"/>
        <w:spacing w:after="240" w:line="480" w:lineRule="auto"/>
      </w:pPr>
      <w:r w:rsidRPr="002B243C">
        <w:t>Hwang, S. M., M. S. Kim, K. U. Park, J. Song, and E. C. Kim. 2011. Tuf gene sequence analysis has greater discriminatory power than 16S rRNA sequence analysis in identification of clinical isolates of coagulase-negative staphylococci. J Clin Microbiol 49(12):4142-4149.</w:t>
      </w:r>
    </w:p>
    <w:p w14:paraId="24665304" w14:textId="77777777" w:rsidR="002B243C" w:rsidRPr="002B243C" w:rsidRDefault="002B243C" w:rsidP="00CE7E8E">
      <w:pPr>
        <w:pStyle w:val="EndNoteBibliography"/>
        <w:spacing w:after="240" w:line="480" w:lineRule="auto"/>
      </w:pPr>
      <w:r w:rsidRPr="002B243C">
        <w:t>National Mastitis Council. 2017. Laboratory Handbook on Bovine Mastitis. Third ed. National Mastitis Council, Inc., New Prague, MI.</w:t>
      </w:r>
    </w:p>
    <w:p w14:paraId="0D6E2DDF" w14:textId="77777777" w:rsidR="002B243C" w:rsidRPr="002B243C" w:rsidRDefault="002B243C" w:rsidP="00CE7E8E">
      <w:pPr>
        <w:pStyle w:val="EndNoteBibliography"/>
        <w:spacing w:line="480" w:lineRule="auto"/>
      </w:pPr>
      <w:r w:rsidRPr="002B243C">
        <w:t>R Development Core Team. 2023. R: A Language and Environment for Statistical Computing. R Foundation for Statistical Computing, Vienna, Austria.</w:t>
      </w:r>
    </w:p>
    <w:p w14:paraId="56209934" w14:textId="79F02952"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037439">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2T10:52:00Z" w:initials="CJ">
    <w:p w14:paraId="335B9202" w14:textId="2D9045F0"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4209DF">
        <w:t xml:space="preserve"> re: quarter sample collection</w:t>
      </w:r>
    </w:p>
  </w:comment>
  <w:comment w:id="1" w:author="John Barlow" w:date="2024-03-19T04:16:00Z" w:initials="JB">
    <w:p w14:paraId="32DEE152" w14:textId="77777777" w:rsidR="0050712B" w:rsidRDefault="0050712B" w:rsidP="00596B51">
      <w:pPr>
        <w:pStyle w:val="CommentText"/>
      </w:pPr>
      <w:r>
        <w:rPr>
          <w:rStyle w:val="CommentReference"/>
        </w:rPr>
        <w:annotationRef/>
      </w:r>
      <w:r>
        <w:t>Keep for now</w:t>
      </w:r>
    </w:p>
  </w:comment>
  <w:comment w:id="3" w:author="Caitlin Jeffrey" w:date="2024-03-12T10:53:00Z" w:initials="CJ">
    <w:p w14:paraId="7DD637D6" w14:textId="6C12FA21"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4" w:author="John Barlow" w:date="2024-03-19T04:20:00Z" w:initials="JB">
    <w:p w14:paraId="1B2F378F" w14:textId="77777777" w:rsidR="0050712B" w:rsidRDefault="0050712B" w:rsidP="008079C8">
      <w:pPr>
        <w:pStyle w:val="CommentText"/>
      </w:pPr>
      <w:r>
        <w:rPr>
          <w:rStyle w:val="CommentReference"/>
        </w:rPr>
        <w:annotationRef/>
      </w:r>
      <w:r>
        <w:t xml:space="preserve">This is confusion </w:t>
      </w:r>
    </w:p>
  </w:comment>
  <w:comment w:id="5" w:author="John Barlow" w:date="2024-03-19T04:37:00Z" w:initials="JB">
    <w:p w14:paraId="2B52BA17" w14:textId="35C14D9C" w:rsidR="005D4614" w:rsidRDefault="005D4614" w:rsidP="00282B2D">
      <w:pPr>
        <w:pStyle w:val="CommentText"/>
      </w:pPr>
      <w:r>
        <w:rPr>
          <w:rStyle w:val="CommentReference"/>
        </w:rPr>
        <w:annotationRef/>
      </w:r>
      <w:r>
        <w:t>I think you do not need to add this</w:t>
      </w:r>
    </w:p>
  </w:comment>
  <w:comment w:id="6" w:author="Caitlin Jeffrey" w:date="2024-03-12T11:39:00Z" w:initials="CJ">
    <w:p w14:paraId="5CCEC637" w14:textId="3E141CA6" w:rsidR="003C471D" w:rsidRDefault="003C471D">
      <w:pPr>
        <w:pStyle w:val="CommentText"/>
      </w:pPr>
      <w:r>
        <w:rPr>
          <w:rStyle w:val="CommentReference"/>
        </w:rPr>
        <w:annotationRef/>
      </w:r>
      <w:r>
        <w:t>If we use p-values adjusted for multiple comparisons</w:t>
      </w:r>
      <w:r w:rsidR="00204C9E">
        <w:t xml:space="preserve"> (see two versions of table </w:t>
      </w:r>
      <w:r w:rsidR="0034666C">
        <w:t>1</w:t>
      </w:r>
      <w:r w:rsidR="00204C9E">
        <w:t xml:space="preserve">), </w:t>
      </w:r>
      <w:r w:rsidR="009B2A00">
        <w:t xml:space="preserve">I </w:t>
      </w:r>
      <w:r w:rsidR="00204C9E">
        <w:t>need to take devriesei out of this list.</w:t>
      </w:r>
    </w:p>
  </w:comment>
  <w:comment w:id="7" w:author="John Barlow" w:date="2024-03-19T04:56:00Z" w:initials="JB">
    <w:p w14:paraId="47951A3E" w14:textId="77777777" w:rsidR="00F6011B" w:rsidRDefault="00F6011B" w:rsidP="0001528B">
      <w:pPr>
        <w:pStyle w:val="CommentText"/>
      </w:pPr>
      <w:r>
        <w:rPr>
          <w:rStyle w:val="CommentReference"/>
        </w:rPr>
        <w:annotationRef/>
      </w:r>
      <w:r>
        <w:t>Yes - I think adjusted version of table and remove devriesei from this text list - this is consistent with figure 3, where the 95% CI overlap</w:t>
      </w:r>
    </w:p>
  </w:comment>
  <w:comment w:id="8" w:author="Caitlin Jeffrey" w:date="2024-03-12T11:58:00Z" w:initials="CJ">
    <w:p w14:paraId="698206FF" w14:textId="52276353"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 w:id="9" w:author="John Barlow" w:date="2024-03-19T04:57:00Z" w:initials="JB">
    <w:p w14:paraId="2225C3C4" w14:textId="77777777" w:rsidR="00E578E1" w:rsidRDefault="00E578E1" w:rsidP="004B4B71">
      <w:pPr>
        <w:pStyle w:val="CommentText"/>
      </w:pPr>
      <w:r>
        <w:rPr>
          <w:rStyle w:val="CommentReference"/>
        </w:rPr>
        <w:annotationRef/>
      </w:r>
      <w:r>
        <w:t xml:space="preserve">I like this </w:t>
      </w:r>
    </w:p>
  </w:comment>
  <w:comment w:id="12" w:author="John Barlow" w:date="2024-03-19T05:03:00Z" w:initials="JB">
    <w:p w14:paraId="4103549F" w14:textId="77777777" w:rsidR="00E578E1" w:rsidRDefault="00E578E1" w:rsidP="002A3885">
      <w:pPr>
        <w:pStyle w:val="CommentText"/>
      </w:pPr>
      <w:r>
        <w:rPr>
          <w:rStyle w:val="CommentReference"/>
        </w:rPr>
        <w:annotationRef/>
      </w:r>
      <w:r>
        <w:t>I love that you explore alternatives - I like this version better, but if others disagree I am not wedded to this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B9202" w15:done="0"/>
  <w15:commentEx w15:paraId="32DEE152" w15:paraIdParent="335B9202" w15:done="0"/>
  <w15:commentEx w15:paraId="7DD637D6" w15:done="0"/>
  <w15:commentEx w15:paraId="1B2F378F" w15:done="0"/>
  <w15:commentEx w15:paraId="2B52BA17" w15:done="0"/>
  <w15:commentEx w15:paraId="5CCEC637" w15:done="0"/>
  <w15:commentEx w15:paraId="47951A3E" w15:paraIdParent="5CCEC637" w15:done="0"/>
  <w15:commentEx w15:paraId="698206FF" w15:done="0"/>
  <w15:commentEx w15:paraId="2225C3C4" w15:paraIdParent="698206FF" w15:done="0"/>
  <w15:commentEx w15:paraId="41035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0294F0" w16cex:dateUtc="2024-03-12T14:52:00Z"/>
  <w16cex:commentExtensible w16cex:durableId="29A39029" w16cex:dateUtc="2024-03-19T08:16:00Z"/>
  <w16cex:commentExtensible w16cex:durableId="43CF2798" w16cex:dateUtc="2024-03-12T14:53:00Z"/>
  <w16cex:commentExtensible w16cex:durableId="29A39115" w16cex:dateUtc="2024-03-19T08:20:00Z"/>
  <w16cex:commentExtensible w16cex:durableId="29A39501" w16cex:dateUtc="2024-03-19T08:37:00Z"/>
  <w16cex:commentExtensible w16cex:durableId="7F1F6BEC" w16cex:dateUtc="2024-03-12T15:39:00Z"/>
  <w16cex:commentExtensible w16cex:durableId="29A39999" w16cex:dateUtc="2024-03-19T08:56:00Z"/>
  <w16cex:commentExtensible w16cex:durableId="64F90179" w16cex:dateUtc="2024-03-12T15:58:00Z"/>
  <w16cex:commentExtensible w16cex:durableId="29A399C9" w16cex:dateUtc="2024-03-19T08:57:00Z"/>
  <w16cex:commentExtensible w16cex:durableId="29A39B1D" w16cex:dateUtc="2024-03-19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B9202" w16cid:durableId="000294F0"/>
  <w16cid:commentId w16cid:paraId="32DEE152" w16cid:durableId="29A39029"/>
  <w16cid:commentId w16cid:paraId="7DD637D6" w16cid:durableId="43CF2798"/>
  <w16cid:commentId w16cid:paraId="1B2F378F" w16cid:durableId="29A39115"/>
  <w16cid:commentId w16cid:paraId="2B52BA17" w16cid:durableId="29A39501"/>
  <w16cid:commentId w16cid:paraId="5CCEC637" w16cid:durableId="7F1F6BEC"/>
  <w16cid:commentId w16cid:paraId="47951A3E" w16cid:durableId="29A39999"/>
  <w16cid:commentId w16cid:paraId="698206FF" w16cid:durableId="64F90179"/>
  <w16cid:commentId w16cid:paraId="2225C3C4" w16cid:durableId="29A399C9"/>
  <w16cid:commentId w16cid:paraId="4103549F" w16cid:durableId="29A39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D49A1" w14:textId="77777777" w:rsidR="00037439" w:rsidRDefault="00037439" w:rsidP="00144564">
      <w:pPr>
        <w:spacing w:after="0" w:line="240" w:lineRule="auto"/>
      </w:pPr>
      <w:r>
        <w:separator/>
      </w:r>
    </w:p>
  </w:endnote>
  <w:endnote w:type="continuationSeparator" w:id="0">
    <w:p w14:paraId="09DF5327" w14:textId="77777777" w:rsidR="00037439" w:rsidRDefault="00037439"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E31A" w14:textId="77777777" w:rsidR="00037439" w:rsidRDefault="00037439" w:rsidP="00144564">
      <w:pPr>
        <w:spacing w:after="0" w:line="240" w:lineRule="auto"/>
      </w:pPr>
      <w:r>
        <w:separator/>
      </w:r>
    </w:p>
  </w:footnote>
  <w:footnote w:type="continuationSeparator" w:id="0">
    <w:p w14:paraId="03EA0A19" w14:textId="77777777" w:rsidR="00037439" w:rsidRDefault="00037439"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1"/>
  </w:num>
  <w:num w:numId="2" w16cid:durableId="1960064800">
    <w:abstractNumId w:val="0"/>
  </w:num>
  <w:num w:numId="3" w16cid:durableId="1907376425">
    <w:abstractNumId w:val="3"/>
  </w:num>
  <w:num w:numId="4" w16cid:durableId="7620699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21893"/>
    <w:rsid w:val="00021B8D"/>
    <w:rsid w:val="00021E15"/>
    <w:rsid w:val="000231F1"/>
    <w:rsid w:val="0002668C"/>
    <w:rsid w:val="00026A61"/>
    <w:rsid w:val="00027F14"/>
    <w:rsid w:val="000306EE"/>
    <w:rsid w:val="000367AA"/>
    <w:rsid w:val="00037439"/>
    <w:rsid w:val="000410F8"/>
    <w:rsid w:val="00045E88"/>
    <w:rsid w:val="000464A0"/>
    <w:rsid w:val="000529F4"/>
    <w:rsid w:val="00054C30"/>
    <w:rsid w:val="0005531B"/>
    <w:rsid w:val="00055E73"/>
    <w:rsid w:val="000574D9"/>
    <w:rsid w:val="00057A44"/>
    <w:rsid w:val="00063547"/>
    <w:rsid w:val="00063A4B"/>
    <w:rsid w:val="00063A69"/>
    <w:rsid w:val="00064D64"/>
    <w:rsid w:val="000652DC"/>
    <w:rsid w:val="00065C31"/>
    <w:rsid w:val="000734D1"/>
    <w:rsid w:val="00083F60"/>
    <w:rsid w:val="00087EED"/>
    <w:rsid w:val="0009254B"/>
    <w:rsid w:val="0009300F"/>
    <w:rsid w:val="00096C5E"/>
    <w:rsid w:val="00097AEC"/>
    <w:rsid w:val="000A0C34"/>
    <w:rsid w:val="000A63EC"/>
    <w:rsid w:val="000B0A8F"/>
    <w:rsid w:val="000B1015"/>
    <w:rsid w:val="000B327E"/>
    <w:rsid w:val="000B6EAB"/>
    <w:rsid w:val="000C123F"/>
    <w:rsid w:val="000C37D2"/>
    <w:rsid w:val="000C68F8"/>
    <w:rsid w:val="000D3B30"/>
    <w:rsid w:val="000D643C"/>
    <w:rsid w:val="000D698A"/>
    <w:rsid w:val="000E0808"/>
    <w:rsid w:val="000E13E2"/>
    <w:rsid w:val="000E37E2"/>
    <w:rsid w:val="000E61C6"/>
    <w:rsid w:val="000E723A"/>
    <w:rsid w:val="000E766F"/>
    <w:rsid w:val="000F0764"/>
    <w:rsid w:val="000F3228"/>
    <w:rsid w:val="000F352A"/>
    <w:rsid w:val="000F3967"/>
    <w:rsid w:val="000F4589"/>
    <w:rsid w:val="000F5B04"/>
    <w:rsid w:val="000F72E9"/>
    <w:rsid w:val="000F78A7"/>
    <w:rsid w:val="00100942"/>
    <w:rsid w:val="00102378"/>
    <w:rsid w:val="001030FF"/>
    <w:rsid w:val="00103675"/>
    <w:rsid w:val="00104DE8"/>
    <w:rsid w:val="0010559A"/>
    <w:rsid w:val="00106382"/>
    <w:rsid w:val="001073B3"/>
    <w:rsid w:val="00110158"/>
    <w:rsid w:val="00112523"/>
    <w:rsid w:val="001172A9"/>
    <w:rsid w:val="0011793A"/>
    <w:rsid w:val="00117BB6"/>
    <w:rsid w:val="00120BA9"/>
    <w:rsid w:val="00130456"/>
    <w:rsid w:val="001305A2"/>
    <w:rsid w:val="00133AC9"/>
    <w:rsid w:val="001366BE"/>
    <w:rsid w:val="00136C05"/>
    <w:rsid w:val="00144564"/>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A59BA"/>
    <w:rsid w:val="001B1AEE"/>
    <w:rsid w:val="001B7B08"/>
    <w:rsid w:val="001C1D2D"/>
    <w:rsid w:val="001C2D0E"/>
    <w:rsid w:val="001C4343"/>
    <w:rsid w:val="001C67E0"/>
    <w:rsid w:val="001C687E"/>
    <w:rsid w:val="001D1BBF"/>
    <w:rsid w:val="001D3CE0"/>
    <w:rsid w:val="001D3D8F"/>
    <w:rsid w:val="001D44BB"/>
    <w:rsid w:val="001D456D"/>
    <w:rsid w:val="001D7270"/>
    <w:rsid w:val="001D7467"/>
    <w:rsid w:val="001D78C3"/>
    <w:rsid w:val="001E0289"/>
    <w:rsid w:val="001E34E9"/>
    <w:rsid w:val="001E5B74"/>
    <w:rsid w:val="001F0F41"/>
    <w:rsid w:val="001F2690"/>
    <w:rsid w:val="001F2B7D"/>
    <w:rsid w:val="001F4BEB"/>
    <w:rsid w:val="001F7244"/>
    <w:rsid w:val="00203206"/>
    <w:rsid w:val="00204C9E"/>
    <w:rsid w:val="00205780"/>
    <w:rsid w:val="002118A6"/>
    <w:rsid w:val="00213F1B"/>
    <w:rsid w:val="00214492"/>
    <w:rsid w:val="002156B2"/>
    <w:rsid w:val="0021631B"/>
    <w:rsid w:val="002171AC"/>
    <w:rsid w:val="00221711"/>
    <w:rsid w:val="00221F58"/>
    <w:rsid w:val="00222F91"/>
    <w:rsid w:val="00231999"/>
    <w:rsid w:val="002332F6"/>
    <w:rsid w:val="00237B4B"/>
    <w:rsid w:val="00241AD3"/>
    <w:rsid w:val="0024555B"/>
    <w:rsid w:val="002501C7"/>
    <w:rsid w:val="00250AD9"/>
    <w:rsid w:val="00253CEB"/>
    <w:rsid w:val="00256E41"/>
    <w:rsid w:val="00257664"/>
    <w:rsid w:val="0026038A"/>
    <w:rsid w:val="00262654"/>
    <w:rsid w:val="00262A6B"/>
    <w:rsid w:val="00264D77"/>
    <w:rsid w:val="00266769"/>
    <w:rsid w:val="00270348"/>
    <w:rsid w:val="00270E3E"/>
    <w:rsid w:val="00272341"/>
    <w:rsid w:val="00273638"/>
    <w:rsid w:val="002763DD"/>
    <w:rsid w:val="00276FE8"/>
    <w:rsid w:val="00277996"/>
    <w:rsid w:val="0028099E"/>
    <w:rsid w:val="002822FD"/>
    <w:rsid w:val="002863FA"/>
    <w:rsid w:val="00286526"/>
    <w:rsid w:val="00286946"/>
    <w:rsid w:val="002A05AD"/>
    <w:rsid w:val="002A15AA"/>
    <w:rsid w:val="002A2577"/>
    <w:rsid w:val="002A2C6E"/>
    <w:rsid w:val="002A35AE"/>
    <w:rsid w:val="002A3E3B"/>
    <w:rsid w:val="002A4AA9"/>
    <w:rsid w:val="002A53A7"/>
    <w:rsid w:val="002A5F1A"/>
    <w:rsid w:val="002A65B5"/>
    <w:rsid w:val="002B243C"/>
    <w:rsid w:val="002B3EC7"/>
    <w:rsid w:val="002B7271"/>
    <w:rsid w:val="002B73DF"/>
    <w:rsid w:val="002C08B4"/>
    <w:rsid w:val="002C1362"/>
    <w:rsid w:val="002C2258"/>
    <w:rsid w:val="002C294B"/>
    <w:rsid w:val="002C5147"/>
    <w:rsid w:val="002C5307"/>
    <w:rsid w:val="002C7A52"/>
    <w:rsid w:val="002D03B2"/>
    <w:rsid w:val="002D5552"/>
    <w:rsid w:val="002D5592"/>
    <w:rsid w:val="002D56B5"/>
    <w:rsid w:val="002D6FFF"/>
    <w:rsid w:val="002D72EE"/>
    <w:rsid w:val="002E0280"/>
    <w:rsid w:val="002E401A"/>
    <w:rsid w:val="002E6759"/>
    <w:rsid w:val="002F0BDD"/>
    <w:rsid w:val="002F7108"/>
    <w:rsid w:val="00302682"/>
    <w:rsid w:val="00302F77"/>
    <w:rsid w:val="00303FF0"/>
    <w:rsid w:val="00306CFE"/>
    <w:rsid w:val="00307C31"/>
    <w:rsid w:val="00310695"/>
    <w:rsid w:val="0031076C"/>
    <w:rsid w:val="003126ED"/>
    <w:rsid w:val="00312B8D"/>
    <w:rsid w:val="00313612"/>
    <w:rsid w:val="00317718"/>
    <w:rsid w:val="0032004D"/>
    <w:rsid w:val="00320EDC"/>
    <w:rsid w:val="00323EC9"/>
    <w:rsid w:val="00324651"/>
    <w:rsid w:val="00325BDF"/>
    <w:rsid w:val="00326675"/>
    <w:rsid w:val="00326F14"/>
    <w:rsid w:val="00327495"/>
    <w:rsid w:val="0033043F"/>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A0A80"/>
    <w:rsid w:val="003B0831"/>
    <w:rsid w:val="003B17EA"/>
    <w:rsid w:val="003B2EBD"/>
    <w:rsid w:val="003B35B0"/>
    <w:rsid w:val="003B3BC3"/>
    <w:rsid w:val="003B4AAF"/>
    <w:rsid w:val="003B539C"/>
    <w:rsid w:val="003C3E86"/>
    <w:rsid w:val="003C46A2"/>
    <w:rsid w:val="003C471D"/>
    <w:rsid w:val="003C4BC0"/>
    <w:rsid w:val="003C5D51"/>
    <w:rsid w:val="003C63B5"/>
    <w:rsid w:val="003D2F8A"/>
    <w:rsid w:val="003D3FA5"/>
    <w:rsid w:val="003D44E5"/>
    <w:rsid w:val="003D72DD"/>
    <w:rsid w:val="003E0378"/>
    <w:rsid w:val="003E03D3"/>
    <w:rsid w:val="003E4934"/>
    <w:rsid w:val="003E71E1"/>
    <w:rsid w:val="003F1CED"/>
    <w:rsid w:val="003F20C0"/>
    <w:rsid w:val="003F3542"/>
    <w:rsid w:val="003F5E25"/>
    <w:rsid w:val="003F6FAB"/>
    <w:rsid w:val="00400D67"/>
    <w:rsid w:val="0040167C"/>
    <w:rsid w:val="00402705"/>
    <w:rsid w:val="00402BED"/>
    <w:rsid w:val="00403A92"/>
    <w:rsid w:val="00404A07"/>
    <w:rsid w:val="004109D6"/>
    <w:rsid w:val="00411390"/>
    <w:rsid w:val="00411BC9"/>
    <w:rsid w:val="00415386"/>
    <w:rsid w:val="0041753E"/>
    <w:rsid w:val="00417737"/>
    <w:rsid w:val="004209DF"/>
    <w:rsid w:val="004212E0"/>
    <w:rsid w:val="00423D27"/>
    <w:rsid w:val="0042488C"/>
    <w:rsid w:val="004251CD"/>
    <w:rsid w:val="0042647F"/>
    <w:rsid w:val="00427F14"/>
    <w:rsid w:val="00431CBC"/>
    <w:rsid w:val="00432081"/>
    <w:rsid w:val="00432379"/>
    <w:rsid w:val="00432B6D"/>
    <w:rsid w:val="00441ACF"/>
    <w:rsid w:val="004458A8"/>
    <w:rsid w:val="00446864"/>
    <w:rsid w:val="004536A6"/>
    <w:rsid w:val="00454916"/>
    <w:rsid w:val="00455D31"/>
    <w:rsid w:val="0045723D"/>
    <w:rsid w:val="00460CA6"/>
    <w:rsid w:val="00464AA6"/>
    <w:rsid w:val="00464CA1"/>
    <w:rsid w:val="00471387"/>
    <w:rsid w:val="00471DD6"/>
    <w:rsid w:val="004742ED"/>
    <w:rsid w:val="004802E5"/>
    <w:rsid w:val="0048795E"/>
    <w:rsid w:val="00492095"/>
    <w:rsid w:val="00492B87"/>
    <w:rsid w:val="00493525"/>
    <w:rsid w:val="00495B19"/>
    <w:rsid w:val="004A0640"/>
    <w:rsid w:val="004A27BF"/>
    <w:rsid w:val="004B18C0"/>
    <w:rsid w:val="004B20C4"/>
    <w:rsid w:val="004C1167"/>
    <w:rsid w:val="004C13C0"/>
    <w:rsid w:val="004C177F"/>
    <w:rsid w:val="004C3026"/>
    <w:rsid w:val="004C4648"/>
    <w:rsid w:val="004D0728"/>
    <w:rsid w:val="004D0DEC"/>
    <w:rsid w:val="004D211B"/>
    <w:rsid w:val="004D2E73"/>
    <w:rsid w:val="004D2F69"/>
    <w:rsid w:val="004D31E5"/>
    <w:rsid w:val="004D3910"/>
    <w:rsid w:val="004D44B6"/>
    <w:rsid w:val="004D6F88"/>
    <w:rsid w:val="004E2C13"/>
    <w:rsid w:val="004E510B"/>
    <w:rsid w:val="004F022D"/>
    <w:rsid w:val="004F08B4"/>
    <w:rsid w:val="004F16B9"/>
    <w:rsid w:val="004F1781"/>
    <w:rsid w:val="004F20E4"/>
    <w:rsid w:val="004F37D1"/>
    <w:rsid w:val="004F3B35"/>
    <w:rsid w:val="005004D7"/>
    <w:rsid w:val="0050118C"/>
    <w:rsid w:val="005012D3"/>
    <w:rsid w:val="0050136F"/>
    <w:rsid w:val="00501AFD"/>
    <w:rsid w:val="00502902"/>
    <w:rsid w:val="005049DA"/>
    <w:rsid w:val="00506DC1"/>
    <w:rsid w:val="00506EC2"/>
    <w:rsid w:val="0050712B"/>
    <w:rsid w:val="0051446A"/>
    <w:rsid w:val="005144EC"/>
    <w:rsid w:val="005155A4"/>
    <w:rsid w:val="00517A52"/>
    <w:rsid w:val="00520BC6"/>
    <w:rsid w:val="00520F05"/>
    <w:rsid w:val="0052137E"/>
    <w:rsid w:val="00522938"/>
    <w:rsid w:val="00531FA1"/>
    <w:rsid w:val="00540C7A"/>
    <w:rsid w:val="00544A14"/>
    <w:rsid w:val="005506E5"/>
    <w:rsid w:val="00550ACC"/>
    <w:rsid w:val="0055110D"/>
    <w:rsid w:val="00552389"/>
    <w:rsid w:val="00553578"/>
    <w:rsid w:val="00553E4C"/>
    <w:rsid w:val="0055452F"/>
    <w:rsid w:val="005555F8"/>
    <w:rsid w:val="00556B82"/>
    <w:rsid w:val="005579C0"/>
    <w:rsid w:val="00560D13"/>
    <w:rsid w:val="005672E2"/>
    <w:rsid w:val="00573E53"/>
    <w:rsid w:val="00576062"/>
    <w:rsid w:val="00576D72"/>
    <w:rsid w:val="0058123E"/>
    <w:rsid w:val="005873EE"/>
    <w:rsid w:val="00591436"/>
    <w:rsid w:val="0059310D"/>
    <w:rsid w:val="0059738F"/>
    <w:rsid w:val="0059784B"/>
    <w:rsid w:val="0059791C"/>
    <w:rsid w:val="005A5778"/>
    <w:rsid w:val="005A789A"/>
    <w:rsid w:val="005B0804"/>
    <w:rsid w:val="005B2839"/>
    <w:rsid w:val="005B41A1"/>
    <w:rsid w:val="005B4936"/>
    <w:rsid w:val="005B6BAC"/>
    <w:rsid w:val="005C091E"/>
    <w:rsid w:val="005C1B75"/>
    <w:rsid w:val="005C407B"/>
    <w:rsid w:val="005C4111"/>
    <w:rsid w:val="005C5A9D"/>
    <w:rsid w:val="005C61C7"/>
    <w:rsid w:val="005D1F0F"/>
    <w:rsid w:val="005D4614"/>
    <w:rsid w:val="005E16B1"/>
    <w:rsid w:val="005E4F09"/>
    <w:rsid w:val="005E77D2"/>
    <w:rsid w:val="005F2499"/>
    <w:rsid w:val="005F2869"/>
    <w:rsid w:val="005F44FE"/>
    <w:rsid w:val="005F72EA"/>
    <w:rsid w:val="006047B2"/>
    <w:rsid w:val="006110EF"/>
    <w:rsid w:val="0061279F"/>
    <w:rsid w:val="00613CAB"/>
    <w:rsid w:val="00614DBD"/>
    <w:rsid w:val="00617DA4"/>
    <w:rsid w:val="00630A82"/>
    <w:rsid w:val="00630DFE"/>
    <w:rsid w:val="00631837"/>
    <w:rsid w:val="00632654"/>
    <w:rsid w:val="006326EA"/>
    <w:rsid w:val="006349B5"/>
    <w:rsid w:val="00635A79"/>
    <w:rsid w:val="00637AB9"/>
    <w:rsid w:val="006443EB"/>
    <w:rsid w:val="006541EB"/>
    <w:rsid w:val="00654E26"/>
    <w:rsid w:val="006633E8"/>
    <w:rsid w:val="00665EB9"/>
    <w:rsid w:val="00670B87"/>
    <w:rsid w:val="00675EFA"/>
    <w:rsid w:val="0067673A"/>
    <w:rsid w:val="00677825"/>
    <w:rsid w:val="00680177"/>
    <w:rsid w:val="006806EB"/>
    <w:rsid w:val="00680DF3"/>
    <w:rsid w:val="00685813"/>
    <w:rsid w:val="00696AC7"/>
    <w:rsid w:val="006A17B4"/>
    <w:rsid w:val="006A199E"/>
    <w:rsid w:val="006A6932"/>
    <w:rsid w:val="006A7AC3"/>
    <w:rsid w:val="006A7E62"/>
    <w:rsid w:val="006B035B"/>
    <w:rsid w:val="006B0E59"/>
    <w:rsid w:val="006B1106"/>
    <w:rsid w:val="006B1944"/>
    <w:rsid w:val="006B4AD5"/>
    <w:rsid w:val="006B6F22"/>
    <w:rsid w:val="006C04F4"/>
    <w:rsid w:val="006C261E"/>
    <w:rsid w:val="006C3A38"/>
    <w:rsid w:val="006C3DC5"/>
    <w:rsid w:val="006D38FB"/>
    <w:rsid w:val="006D4D16"/>
    <w:rsid w:val="006D530F"/>
    <w:rsid w:val="006D5979"/>
    <w:rsid w:val="006E22F6"/>
    <w:rsid w:val="006E2631"/>
    <w:rsid w:val="006E2B95"/>
    <w:rsid w:val="006E5E79"/>
    <w:rsid w:val="006F21FF"/>
    <w:rsid w:val="006F3302"/>
    <w:rsid w:val="006F4CCF"/>
    <w:rsid w:val="006F5B4F"/>
    <w:rsid w:val="006F5FDF"/>
    <w:rsid w:val="006F60C2"/>
    <w:rsid w:val="00704DAC"/>
    <w:rsid w:val="00707656"/>
    <w:rsid w:val="0072390D"/>
    <w:rsid w:val="00723EB1"/>
    <w:rsid w:val="00727C91"/>
    <w:rsid w:val="00732BC1"/>
    <w:rsid w:val="0073771C"/>
    <w:rsid w:val="00743793"/>
    <w:rsid w:val="00743B14"/>
    <w:rsid w:val="007474AC"/>
    <w:rsid w:val="00750ACE"/>
    <w:rsid w:val="00754396"/>
    <w:rsid w:val="0075656B"/>
    <w:rsid w:val="00757B59"/>
    <w:rsid w:val="007632D6"/>
    <w:rsid w:val="00763897"/>
    <w:rsid w:val="00763F72"/>
    <w:rsid w:val="00763F7A"/>
    <w:rsid w:val="00765296"/>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C58A5"/>
    <w:rsid w:val="007C6E78"/>
    <w:rsid w:val="007D15E4"/>
    <w:rsid w:val="007D2D10"/>
    <w:rsid w:val="007D4245"/>
    <w:rsid w:val="007D4A43"/>
    <w:rsid w:val="007D6138"/>
    <w:rsid w:val="007D6C6C"/>
    <w:rsid w:val="007E3B92"/>
    <w:rsid w:val="007E58B6"/>
    <w:rsid w:val="007E5FCC"/>
    <w:rsid w:val="007E6B6B"/>
    <w:rsid w:val="007F2619"/>
    <w:rsid w:val="007F3202"/>
    <w:rsid w:val="007F554D"/>
    <w:rsid w:val="007F5CD9"/>
    <w:rsid w:val="00802392"/>
    <w:rsid w:val="008061E8"/>
    <w:rsid w:val="0080641F"/>
    <w:rsid w:val="00806FFC"/>
    <w:rsid w:val="00812D30"/>
    <w:rsid w:val="00812E5F"/>
    <w:rsid w:val="00813BC1"/>
    <w:rsid w:val="00816DEF"/>
    <w:rsid w:val="00820078"/>
    <w:rsid w:val="00821335"/>
    <w:rsid w:val="0082295F"/>
    <w:rsid w:val="00822AD3"/>
    <w:rsid w:val="008274F2"/>
    <w:rsid w:val="00830EF6"/>
    <w:rsid w:val="00836232"/>
    <w:rsid w:val="00841A0E"/>
    <w:rsid w:val="008431BA"/>
    <w:rsid w:val="0084375E"/>
    <w:rsid w:val="00846FDF"/>
    <w:rsid w:val="00847304"/>
    <w:rsid w:val="00850568"/>
    <w:rsid w:val="00853860"/>
    <w:rsid w:val="008539BA"/>
    <w:rsid w:val="0085739B"/>
    <w:rsid w:val="008607D2"/>
    <w:rsid w:val="00860D81"/>
    <w:rsid w:val="00862428"/>
    <w:rsid w:val="00864060"/>
    <w:rsid w:val="00865F97"/>
    <w:rsid w:val="0086620A"/>
    <w:rsid w:val="00866EDB"/>
    <w:rsid w:val="008711A5"/>
    <w:rsid w:val="00884B5F"/>
    <w:rsid w:val="00885181"/>
    <w:rsid w:val="0089154E"/>
    <w:rsid w:val="0089466E"/>
    <w:rsid w:val="008B16D5"/>
    <w:rsid w:val="008B2B66"/>
    <w:rsid w:val="008B322F"/>
    <w:rsid w:val="008C1699"/>
    <w:rsid w:val="008C2943"/>
    <w:rsid w:val="008C2F29"/>
    <w:rsid w:val="008C50FE"/>
    <w:rsid w:val="008D2548"/>
    <w:rsid w:val="008D4C8D"/>
    <w:rsid w:val="008D53C1"/>
    <w:rsid w:val="008E0509"/>
    <w:rsid w:val="008E0D87"/>
    <w:rsid w:val="008E1D5A"/>
    <w:rsid w:val="008E2D65"/>
    <w:rsid w:val="008E32DE"/>
    <w:rsid w:val="008E5411"/>
    <w:rsid w:val="008E6AFE"/>
    <w:rsid w:val="008E723A"/>
    <w:rsid w:val="008E73BD"/>
    <w:rsid w:val="008F0886"/>
    <w:rsid w:val="008F15B1"/>
    <w:rsid w:val="008F2277"/>
    <w:rsid w:val="008F5E9D"/>
    <w:rsid w:val="008F72BF"/>
    <w:rsid w:val="00900009"/>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3BEE"/>
    <w:rsid w:val="00984F9B"/>
    <w:rsid w:val="00985A59"/>
    <w:rsid w:val="00986591"/>
    <w:rsid w:val="00991863"/>
    <w:rsid w:val="00993FC6"/>
    <w:rsid w:val="009944A3"/>
    <w:rsid w:val="0099688D"/>
    <w:rsid w:val="009A22B4"/>
    <w:rsid w:val="009A3D9E"/>
    <w:rsid w:val="009A4C9B"/>
    <w:rsid w:val="009A6EED"/>
    <w:rsid w:val="009B2A00"/>
    <w:rsid w:val="009B42AB"/>
    <w:rsid w:val="009C021E"/>
    <w:rsid w:val="009C0F92"/>
    <w:rsid w:val="009C3EF5"/>
    <w:rsid w:val="009C5895"/>
    <w:rsid w:val="009C7291"/>
    <w:rsid w:val="009D15CD"/>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6F99"/>
    <w:rsid w:val="00A324A5"/>
    <w:rsid w:val="00A35C1B"/>
    <w:rsid w:val="00A35D21"/>
    <w:rsid w:val="00A374ED"/>
    <w:rsid w:val="00A43D79"/>
    <w:rsid w:val="00A4421A"/>
    <w:rsid w:val="00A458BE"/>
    <w:rsid w:val="00A51E05"/>
    <w:rsid w:val="00A53781"/>
    <w:rsid w:val="00A55E52"/>
    <w:rsid w:val="00A64010"/>
    <w:rsid w:val="00A67C26"/>
    <w:rsid w:val="00A70481"/>
    <w:rsid w:val="00A71765"/>
    <w:rsid w:val="00A740EB"/>
    <w:rsid w:val="00A76318"/>
    <w:rsid w:val="00A831CF"/>
    <w:rsid w:val="00A85659"/>
    <w:rsid w:val="00A86C5A"/>
    <w:rsid w:val="00A879F5"/>
    <w:rsid w:val="00A924B5"/>
    <w:rsid w:val="00A92E72"/>
    <w:rsid w:val="00A96B47"/>
    <w:rsid w:val="00AA139B"/>
    <w:rsid w:val="00AA3B03"/>
    <w:rsid w:val="00AA6B9F"/>
    <w:rsid w:val="00AA720F"/>
    <w:rsid w:val="00AA72F4"/>
    <w:rsid w:val="00AB19CE"/>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D6DA1"/>
    <w:rsid w:val="00AE25DE"/>
    <w:rsid w:val="00AE27C9"/>
    <w:rsid w:val="00AE4086"/>
    <w:rsid w:val="00AE571D"/>
    <w:rsid w:val="00AE6EFB"/>
    <w:rsid w:val="00AF06E6"/>
    <w:rsid w:val="00AF12F5"/>
    <w:rsid w:val="00AF21EE"/>
    <w:rsid w:val="00AF2D56"/>
    <w:rsid w:val="00AF3FA1"/>
    <w:rsid w:val="00B013EC"/>
    <w:rsid w:val="00B0159B"/>
    <w:rsid w:val="00B079D6"/>
    <w:rsid w:val="00B11998"/>
    <w:rsid w:val="00B13875"/>
    <w:rsid w:val="00B221F7"/>
    <w:rsid w:val="00B235FB"/>
    <w:rsid w:val="00B23DE1"/>
    <w:rsid w:val="00B241C3"/>
    <w:rsid w:val="00B24533"/>
    <w:rsid w:val="00B247DB"/>
    <w:rsid w:val="00B27630"/>
    <w:rsid w:val="00B27B27"/>
    <w:rsid w:val="00B30A91"/>
    <w:rsid w:val="00B30F8A"/>
    <w:rsid w:val="00B32CB4"/>
    <w:rsid w:val="00B350B1"/>
    <w:rsid w:val="00B357E3"/>
    <w:rsid w:val="00B42B54"/>
    <w:rsid w:val="00B42C69"/>
    <w:rsid w:val="00B47199"/>
    <w:rsid w:val="00B47F0D"/>
    <w:rsid w:val="00B513DB"/>
    <w:rsid w:val="00B5408B"/>
    <w:rsid w:val="00B5412A"/>
    <w:rsid w:val="00B54141"/>
    <w:rsid w:val="00B552FA"/>
    <w:rsid w:val="00B55A14"/>
    <w:rsid w:val="00B60CDF"/>
    <w:rsid w:val="00B653C6"/>
    <w:rsid w:val="00B82529"/>
    <w:rsid w:val="00B84E29"/>
    <w:rsid w:val="00B95745"/>
    <w:rsid w:val="00B96748"/>
    <w:rsid w:val="00B97798"/>
    <w:rsid w:val="00BA099A"/>
    <w:rsid w:val="00BA0B6A"/>
    <w:rsid w:val="00BA1CFC"/>
    <w:rsid w:val="00BA5548"/>
    <w:rsid w:val="00BA7925"/>
    <w:rsid w:val="00BB2369"/>
    <w:rsid w:val="00BB27A2"/>
    <w:rsid w:val="00BB33F0"/>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39AB"/>
    <w:rsid w:val="00BE49FC"/>
    <w:rsid w:val="00BE4CE8"/>
    <w:rsid w:val="00BE5BDA"/>
    <w:rsid w:val="00BE6091"/>
    <w:rsid w:val="00BE7FA6"/>
    <w:rsid w:val="00BF39E8"/>
    <w:rsid w:val="00BF6123"/>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1118"/>
    <w:rsid w:val="00C42CAF"/>
    <w:rsid w:val="00C558E5"/>
    <w:rsid w:val="00C559FF"/>
    <w:rsid w:val="00C55ECD"/>
    <w:rsid w:val="00C56E98"/>
    <w:rsid w:val="00C574AB"/>
    <w:rsid w:val="00C57EA8"/>
    <w:rsid w:val="00C60775"/>
    <w:rsid w:val="00C61B02"/>
    <w:rsid w:val="00C61D09"/>
    <w:rsid w:val="00C64529"/>
    <w:rsid w:val="00C653B7"/>
    <w:rsid w:val="00C66331"/>
    <w:rsid w:val="00C72C88"/>
    <w:rsid w:val="00C73B61"/>
    <w:rsid w:val="00C75630"/>
    <w:rsid w:val="00C76CD3"/>
    <w:rsid w:val="00C802AF"/>
    <w:rsid w:val="00C84923"/>
    <w:rsid w:val="00C84C92"/>
    <w:rsid w:val="00C901BC"/>
    <w:rsid w:val="00C9141F"/>
    <w:rsid w:val="00C93840"/>
    <w:rsid w:val="00C94942"/>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4044"/>
    <w:rsid w:val="00CE0EBA"/>
    <w:rsid w:val="00CE254E"/>
    <w:rsid w:val="00CE387B"/>
    <w:rsid w:val="00CE4199"/>
    <w:rsid w:val="00CE5F75"/>
    <w:rsid w:val="00CE66CD"/>
    <w:rsid w:val="00CE74EE"/>
    <w:rsid w:val="00CE7771"/>
    <w:rsid w:val="00CE7E8E"/>
    <w:rsid w:val="00CF16D8"/>
    <w:rsid w:val="00CF1926"/>
    <w:rsid w:val="00CF3AB8"/>
    <w:rsid w:val="00CF48DC"/>
    <w:rsid w:val="00CF4E3A"/>
    <w:rsid w:val="00CF5EA5"/>
    <w:rsid w:val="00D00F68"/>
    <w:rsid w:val="00D018DB"/>
    <w:rsid w:val="00D029F2"/>
    <w:rsid w:val="00D02F0A"/>
    <w:rsid w:val="00D0346D"/>
    <w:rsid w:val="00D039AE"/>
    <w:rsid w:val="00D03DE9"/>
    <w:rsid w:val="00D04713"/>
    <w:rsid w:val="00D07503"/>
    <w:rsid w:val="00D07AB9"/>
    <w:rsid w:val="00D103EA"/>
    <w:rsid w:val="00D212C5"/>
    <w:rsid w:val="00D2150D"/>
    <w:rsid w:val="00D2317C"/>
    <w:rsid w:val="00D244E4"/>
    <w:rsid w:val="00D261B9"/>
    <w:rsid w:val="00D26E61"/>
    <w:rsid w:val="00D27E8D"/>
    <w:rsid w:val="00D306E6"/>
    <w:rsid w:val="00D320E0"/>
    <w:rsid w:val="00D32A99"/>
    <w:rsid w:val="00D35B75"/>
    <w:rsid w:val="00D40B75"/>
    <w:rsid w:val="00D4435F"/>
    <w:rsid w:val="00D45EB1"/>
    <w:rsid w:val="00D45FFB"/>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A0755"/>
    <w:rsid w:val="00DB13C8"/>
    <w:rsid w:val="00DB1583"/>
    <w:rsid w:val="00DB4594"/>
    <w:rsid w:val="00DB5263"/>
    <w:rsid w:val="00DB7102"/>
    <w:rsid w:val="00DC07B3"/>
    <w:rsid w:val="00DC2011"/>
    <w:rsid w:val="00DC2924"/>
    <w:rsid w:val="00DC2E11"/>
    <w:rsid w:val="00DC3A53"/>
    <w:rsid w:val="00DC6D5A"/>
    <w:rsid w:val="00DD3849"/>
    <w:rsid w:val="00DE2D18"/>
    <w:rsid w:val="00DE50CF"/>
    <w:rsid w:val="00DE5F38"/>
    <w:rsid w:val="00DF2819"/>
    <w:rsid w:val="00DF51EB"/>
    <w:rsid w:val="00DF7113"/>
    <w:rsid w:val="00E00E60"/>
    <w:rsid w:val="00E0100F"/>
    <w:rsid w:val="00E011E9"/>
    <w:rsid w:val="00E04EE7"/>
    <w:rsid w:val="00E062FF"/>
    <w:rsid w:val="00E07D73"/>
    <w:rsid w:val="00E115C8"/>
    <w:rsid w:val="00E1378E"/>
    <w:rsid w:val="00E15F69"/>
    <w:rsid w:val="00E16217"/>
    <w:rsid w:val="00E16B34"/>
    <w:rsid w:val="00E16E15"/>
    <w:rsid w:val="00E21F01"/>
    <w:rsid w:val="00E24F21"/>
    <w:rsid w:val="00E275BB"/>
    <w:rsid w:val="00E27F57"/>
    <w:rsid w:val="00E3026F"/>
    <w:rsid w:val="00E332E7"/>
    <w:rsid w:val="00E35E2B"/>
    <w:rsid w:val="00E36687"/>
    <w:rsid w:val="00E369CA"/>
    <w:rsid w:val="00E37AD0"/>
    <w:rsid w:val="00E444CC"/>
    <w:rsid w:val="00E456E5"/>
    <w:rsid w:val="00E47D0D"/>
    <w:rsid w:val="00E53BE0"/>
    <w:rsid w:val="00E54239"/>
    <w:rsid w:val="00E556D8"/>
    <w:rsid w:val="00E578E1"/>
    <w:rsid w:val="00E62B91"/>
    <w:rsid w:val="00E64696"/>
    <w:rsid w:val="00E64C03"/>
    <w:rsid w:val="00E664DD"/>
    <w:rsid w:val="00E67BAC"/>
    <w:rsid w:val="00E71BD2"/>
    <w:rsid w:val="00E71E18"/>
    <w:rsid w:val="00E72540"/>
    <w:rsid w:val="00E75F09"/>
    <w:rsid w:val="00E77E42"/>
    <w:rsid w:val="00E86FC0"/>
    <w:rsid w:val="00E87ED9"/>
    <w:rsid w:val="00E90D93"/>
    <w:rsid w:val="00E92EB7"/>
    <w:rsid w:val="00E959DB"/>
    <w:rsid w:val="00E964A3"/>
    <w:rsid w:val="00EA033B"/>
    <w:rsid w:val="00EA17BD"/>
    <w:rsid w:val="00EA47C6"/>
    <w:rsid w:val="00EA4C3A"/>
    <w:rsid w:val="00EA4CBE"/>
    <w:rsid w:val="00EA59E4"/>
    <w:rsid w:val="00EA60CD"/>
    <w:rsid w:val="00EA64E0"/>
    <w:rsid w:val="00EB17EE"/>
    <w:rsid w:val="00EB26E6"/>
    <w:rsid w:val="00EB470D"/>
    <w:rsid w:val="00EB6043"/>
    <w:rsid w:val="00EC1071"/>
    <w:rsid w:val="00EC1505"/>
    <w:rsid w:val="00EC1DE8"/>
    <w:rsid w:val="00EC2D34"/>
    <w:rsid w:val="00EC389C"/>
    <w:rsid w:val="00EC3EBB"/>
    <w:rsid w:val="00ED55BD"/>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249C9"/>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011B"/>
    <w:rsid w:val="00F62641"/>
    <w:rsid w:val="00F63477"/>
    <w:rsid w:val="00F644E2"/>
    <w:rsid w:val="00F662BC"/>
    <w:rsid w:val="00F6721B"/>
    <w:rsid w:val="00F73860"/>
    <w:rsid w:val="00F73999"/>
    <w:rsid w:val="00F742B7"/>
    <w:rsid w:val="00F776FE"/>
    <w:rsid w:val="00F8002D"/>
    <w:rsid w:val="00F835B4"/>
    <w:rsid w:val="00F911A5"/>
    <w:rsid w:val="00F91432"/>
    <w:rsid w:val="00F91AC4"/>
    <w:rsid w:val="00F93F39"/>
    <w:rsid w:val="00F940FB"/>
    <w:rsid w:val="00F96340"/>
    <w:rsid w:val="00F96537"/>
    <w:rsid w:val="00F96738"/>
    <w:rsid w:val="00F9795C"/>
    <w:rsid w:val="00FA2FF2"/>
    <w:rsid w:val="00FA3149"/>
    <w:rsid w:val="00FA41C8"/>
    <w:rsid w:val="00FA536D"/>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chartTrackingRefBased/>
  <w15:docId w15:val="{C8B052DB-C327-4C48-A383-07BB6DE9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 w:type="paragraph" w:styleId="Revision">
    <w:name w:val="Revision"/>
    <w:hidden/>
    <w:uiPriority w:val="99"/>
    <w:semiHidden/>
    <w:rsid w:val="00507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9198254">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1977098259">
          <w:marLeft w:val="0"/>
          <w:marRight w:val="0"/>
          <w:marTop w:val="0"/>
          <w:marBottom w:val="0"/>
          <w:divBdr>
            <w:top w:val="none" w:sz="0" w:space="0" w:color="auto"/>
            <w:left w:val="none" w:sz="0" w:space="0" w:color="auto"/>
            <w:bottom w:val="none" w:sz="0" w:space="0" w:color="auto"/>
            <w:right w:val="none" w:sz="0" w:space="0" w:color="auto"/>
          </w:divBdr>
        </w:div>
        <w:div w:id="2857699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 w:id="18517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ED357-4DCF-4474-B340-B9016589FF40}">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customXml/itemProps3.xml><?xml version="1.0" encoding="utf-8"?>
<ds:datastoreItem xmlns:ds="http://schemas.openxmlformats.org/officeDocument/2006/customXml" ds:itemID="{8BD37C25-6E9B-40D7-BFF7-8A32E2C3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B9DEC-363A-4E52-AB01-CF607ECB9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51</cp:revision>
  <dcterms:created xsi:type="dcterms:W3CDTF">2024-03-21T14:28:00Z</dcterms:created>
  <dcterms:modified xsi:type="dcterms:W3CDTF">2024-03-21T17:19:00Z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