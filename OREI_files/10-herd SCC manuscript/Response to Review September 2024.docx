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5F66" w14:textId="77777777" w:rsidR="002F0C24" w:rsidRDefault="002F0C24" w:rsidP="002F0C24"/>
    <w:p w14:paraId="548589A5" w14:textId="77777777" w:rsidR="002F0C24" w:rsidRDefault="002F0C24" w:rsidP="002F0C24"/>
    <w:p w14:paraId="21FE649F" w14:textId="77777777" w:rsidR="002F0C24" w:rsidRDefault="002F0C24" w:rsidP="002F0C24">
      <w:r>
        <w:t>Reviewer(s)' Comments to Author:</w:t>
      </w:r>
    </w:p>
    <w:p w14:paraId="3766EDE5" w14:textId="77777777" w:rsidR="002F0C24" w:rsidRDefault="002F0C24" w:rsidP="002F0C24"/>
    <w:p w14:paraId="02C144A2" w14:textId="77777777" w:rsidR="002F0C24" w:rsidRDefault="002F0C24" w:rsidP="002F0C24">
      <w:r>
        <w:t>Reviewer: 2</w:t>
      </w:r>
    </w:p>
    <w:p w14:paraId="4B72B78B" w14:textId="77777777" w:rsidR="002F0C24" w:rsidRDefault="002F0C24" w:rsidP="002F0C24"/>
    <w:p w14:paraId="0AF82E49" w14:textId="77777777" w:rsidR="002F0C24" w:rsidRDefault="002F0C24" w:rsidP="002F0C24">
      <w:r>
        <w:t>Major (General or Overall) Comments to the Author. Should be concrete and helpful for revision and may include overall strengths and weaknesses of the scientific merit and research approach. Authors ARE expected to reply to these comments.</w:t>
      </w:r>
    </w:p>
    <w:p w14:paraId="6E146861" w14:textId="77777777" w:rsidR="002F0C24" w:rsidRDefault="002F0C24" w:rsidP="002F0C24">
      <w:r>
        <w:t>JDS.2024-25320R1</w:t>
      </w:r>
    </w:p>
    <w:p w14:paraId="1FF5447B" w14:textId="77777777" w:rsidR="002F0C24" w:rsidRDefault="002F0C24" w:rsidP="002F0C24"/>
    <w:p w14:paraId="13AA8924" w14:textId="77777777" w:rsidR="00C60042" w:rsidRDefault="002F0C24" w:rsidP="002F0C24">
      <w:r>
        <w:t xml:space="preserve">The manuscript has improved with the expanded discussion. However, now the discussion could be condensed a bit, and certain topics could be focused on in certain paragraphs. </w:t>
      </w:r>
    </w:p>
    <w:p w14:paraId="01E84DE0" w14:textId="77777777" w:rsidR="0017655E" w:rsidRDefault="0017655E" w:rsidP="002F0C24"/>
    <w:p w14:paraId="79C12684" w14:textId="51474542" w:rsidR="0017655E" w:rsidRDefault="0017655E" w:rsidP="002F0C24">
      <w:r>
        <w:t>AU: yes, we agree</w:t>
      </w:r>
      <w:r w:rsidR="006071F0">
        <w:t xml:space="preserve">, </w:t>
      </w:r>
      <w:r w:rsidR="00E56C8C">
        <w:t xml:space="preserve">with the prior requests for expansion on some issues, </w:t>
      </w:r>
      <w:r w:rsidR="006071F0">
        <w:t>the discussion has become long</w:t>
      </w:r>
      <w:r>
        <w:t xml:space="preserve">. </w:t>
      </w:r>
      <w:r w:rsidR="00E56C8C">
        <w:t xml:space="preserve">We have worked to consolidate </w:t>
      </w:r>
      <w:r w:rsidR="003E3A34">
        <w:t>and reorganize the discussion.</w:t>
      </w:r>
    </w:p>
    <w:p w14:paraId="4C2C478D" w14:textId="77777777" w:rsidR="0017655E" w:rsidRDefault="0017655E" w:rsidP="002F0C24"/>
    <w:p w14:paraId="1F50E440" w14:textId="48003CE0" w:rsidR="002F0C24" w:rsidRDefault="002F0C24" w:rsidP="002F0C24">
      <w:r>
        <w:t>The new text needs also careful proofreading. Some sentences are very long and could be divided to make reading easier. Typos and other errors exist too. Below I have pointed out some points that require modification, but I leave the authors the responsibility to improve the text to be as clear and accurate as scientific text must be.</w:t>
      </w:r>
    </w:p>
    <w:p w14:paraId="4833AF10" w14:textId="77777777" w:rsidR="00705583" w:rsidRDefault="00705583" w:rsidP="002F0C24"/>
    <w:p w14:paraId="29104906" w14:textId="1CE8A33E" w:rsidR="00C0448A" w:rsidRDefault="00C0448A" w:rsidP="002F0C24">
      <w:r>
        <w:t>AU: Yes, thanks for the opportunity to revise these grammatical, typographic and spelling errors.</w:t>
      </w:r>
    </w:p>
    <w:p w14:paraId="7D511C40" w14:textId="77777777" w:rsidR="002F0C24" w:rsidRDefault="002F0C24" w:rsidP="002F0C24"/>
    <w:p w14:paraId="2BB5BB83" w14:textId="77777777" w:rsidR="002F0C24" w:rsidRDefault="002F0C24" w:rsidP="002F0C24">
      <w:r>
        <w:t>Specific comments:</w:t>
      </w:r>
    </w:p>
    <w:p w14:paraId="75E75898" w14:textId="77777777" w:rsidR="002F0C24" w:rsidRDefault="002F0C24" w:rsidP="002F0C24"/>
    <w:p w14:paraId="473EAE6A" w14:textId="77777777" w:rsidR="002F0C24" w:rsidRDefault="002F0C24" w:rsidP="002F0C24">
      <w:r>
        <w:t>Results and discussion: Did you detect differences in SaM species prevalence between the herds? You discuss this topic but mention nothing about your own observations on this topic.</w:t>
      </w:r>
    </w:p>
    <w:p w14:paraId="48215720" w14:textId="245B1CE2" w:rsidR="00C0448A" w:rsidRDefault="00C0448A" w:rsidP="002F0C24">
      <w:r>
        <w:t xml:space="preserve">AU: </w:t>
      </w:r>
      <w:r w:rsidR="003E3A34">
        <w:t xml:space="preserve">This is not </w:t>
      </w:r>
      <w:r w:rsidR="004C18D6">
        <w:t>an</w:t>
      </w:r>
      <w:r w:rsidR="003E3A34">
        <w:t xml:space="preserve"> objective of this </w:t>
      </w:r>
      <w:r w:rsidR="000D14F2">
        <w:t>research</w:t>
      </w:r>
      <w:r w:rsidR="003E3A34">
        <w:t xml:space="preserve">. </w:t>
      </w:r>
      <w:r w:rsidR="00E22A36">
        <w:t>In response to the first review, w</w:t>
      </w:r>
      <w:r w:rsidR="000D14F2">
        <w:t>e expanded</w:t>
      </w:r>
      <w:r w:rsidR="009D5D98">
        <w:t xml:space="preserve"> many areas of the discussion </w:t>
      </w:r>
      <w:r w:rsidR="00E22A36">
        <w:t xml:space="preserve">which we believe were </w:t>
      </w:r>
      <w:r w:rsidR="00835E91">
        <w:t xml:space="preserve">unrelated to the scope of this research (e.g., </w:t>
      </w:r>
      <w:r w:rsidR="00476BE7">
        <w:t>differences</w:t>
      </w:r>
      <w:r w:rsidR="00835E91">
        <w:t xml:space="preserve"> between </w:t>
      </w:r>
      <w:r w:rsidR="00476BE7">
        <w:t xml:space="preserve">US </w:t>
      </w:r>
      <w:r w:rsidR="00835E91">
        <w:t xml:space="preserve">organic and </w:t>
      </w:r>
      <w:r w:rsidR="00B02435">
        <w:t>conventional</w:t>
      </w:r>
      <w:r w:rsidR="00476BE7">
        <w:t xml:space="preserve"> farms,</w:t>
      </w:r>
      <w:r w:rsidR="00B02435">
        <w:t xml:space="preserve"> speculation on mechanisms that might influence strain </w:t>
      </w:r>
      <w:r w:rsidR="008A5599">
        <w:t>and species prevalence in organic vs. conventional herds</w:t>
      </w:r>
      <w:r w:rsidR="00A040B2">
        <w:t xml:space="preserve">). </w:t>
      </w:r>
      <w:r w:rsidR="003D0AA2">
        <w:t xml:space="preserve">We </w:t>
      </w:r>
      <w:r w:rsidR="00776476">
        <w:t>plan to</w:t>
      </w:r>
      <w:r w:rsidR="003D0AA2">
        <w:t xml:space="preserve"> address </w:t>
      </w:r>
      <w:r w:rsidR="00A040B2">
        <w:t>differences in SaM species prevalence between herds</w:t>
      </w:r>
      <w:r w:rsidR="003D0AA2">
        <w:t xml:space="preserve"> in a subsequent manuscript.</w:t>
      </w:r>
    </w:p>
    <w:p w14:paraId="4AB5E143" w14:textId="77777777" w:rsidR="002F0C24" w:rsidRDefault="002F0C24" w:rsidP="002F0C24"/>
    <w:p w14:paraId="3E8FAF7E" w14:textId="77777777" w:rsidR="002F0C24" w:rsidRDefault="002F0C24" w:rsidP="002F0C24">
      <w:r>
        <w:t>Line 135: Better to use here NAS, not CNS, regardless of what is used in the referred papers.</w:t>
      </w:r>
    </w:p>
    <w:p w14:paraId="664F6EC7" w14:textId="32CEB0BB" w:rsidR="001B7E7C" w:rsidRDefault="001B7E7C" w:rsidP="002F0C24">
      <w:r>
        <w:lastRenderedPageBreak/>
        <w:t xml:space="preserve">AU: </w:t>
      </w:r>
      <w:r w:rsidR="00573C8C">
        <w:t>W</w:t>
      </w:r>
      <w:r w:rsidR="000D74E3">
        <w:t>e disagree</w:t>
      </w:r>
      <w:r w:rsidR="008859BB">
        <w:t>. We have added some sentences detailing the difference – NAS and CNS are not perfectly syno</w:t>
      </w:r>
      <w:r w:rsidR="00573C8C">
        <w:t>nymous – We think it better to report what was identified in the refer</w:t>
      </w:r>
      <w:r w:rsidR="003B51B9">
        <w:t>enced</w:t>
      </w:r>
      <w:r w:rsidR="00573C8C">
        <w:t xml:space="preserve"> papers.</w:t>
      </w:r>
    </w:p>
    <w:p w14:paraId="33031140" w14:textId="77777777" w:rsidR="00783A7D" w:rsidRDefault="00783A7D" w:rsidP="002F0C24"/>
    <w:p w14:paraId="294C3AAF" w14:textId="77777777" w:rsidR="002F0C24" w:rsidRDefault="002F0C24" w:rsidP="002F0C24">
      <w:r>
        <w:t>Line 139: MALDI – add an I</w:t>
      </w:r>
    </w:p>
    <w:p w14:paraId="3D06B54C" w14:textId="6D225105" w:rsidR="00BF4C08" w:rsidRDefault="00BF4C08" w:rsidP="002F0C24">
      <w:r>
        <w:t xml:space="preserve">AU: </w:t>
      </w:r>
      <w:ins w:id="0" w:author="Caitlin Jeffrey" w:date="2024-09-20T17:16:00Z" w16du:dateUtc="2024-09-20T21:16:00Z">
        <w:r w:rsidR="00635B36">
          <w:t>A</w:t>
        </w:r>
      </w:ins>
      <w:del w:id="1" w:author="Caitlin Jeffrey" w:date="2024-09-20T17:16:00Z" w16du:dateUtc="2024-09-20T21:16:00Z">
        <w:r w:rsidR="001B7E7C" w:rsidDel="00635B36">
          <w:delText>a</w:delText>
        </w:r>
      </w:del>
      <w:r w:rsidR="001B7E7C">
        <w:t>dded</w:t>
      </w:r>
    </w:p>
    <w:p w14:paraId="4377921E" w14:textId="77777777" w:rsidR="00783A7D" w:rsidRDefault="00783A7D" w:rsidP="002F0C24"/>
    <w:p w14:paraId="6C74111B" w14:textId="77777777" w:rsidR="002F0C24" w:rsidRDefault="002F0C24" w:rsidP="002F0C24">
      <w:r>
        <w:t>Line 337: fleurettii – add an i</w:t>
      </w:r>
    </w:p>
    <w:p w14:paraId="4C52E509" w14:textId="66442705" w:rsidR="001B7E7C" w:rsidRDefault="001B7E7C" w:rsidP="002F0C24">
      <w:r>
        <w:t>AU:</w:t>
      </w:r>
      <w:r w:rsidR="0044018C">
        <w:t xml:space="preserve"> </w:t>
      </w:r>
      <w:ins w:id="2" w:author="Caitlin Jeffrey" w:date="2024-09-20T17:16:00Z" w16du:dateUtc="2024-09-20T21:16:00Z">
        <w:r w:rsidR="00635B36">
          <w:t>A</w:t>
        </w:r>
      </w:ins>
      <w:del w:id="3" w:author="Caitlin Jeffrey" w:date="2024-09-20T17:16:00Z" w16du:dateUtc="2024-09-20T21:16:00Z">
        <w:r w:rsidR="0044018C" w:rsidDel="00635B36">
          <w:delText>a</w:delText>
        </w:r>
      </w:del>
      <w:r w:rsidR="0044018C">
        <w:t>dded</w:t>
      </w:r>
    </w:p>
    <w:p w14:paraId="32DB2B31" w14:textId="77777777" w:rsidR="00783A7D" w:rsidRDefault="00783A7D" w:rsidP="002F0C24"/>
    <w:p w14:paraId="3BC1283A" w14:textId="77777777" w:rsidR="002F0C24" w:rsidRDefault="002F0C24" w:rsidP="002F0C24">
      <w:r>
        <w:t>Lines 401 and 464: SCS or SCC? When talking on general about somatic cell count you should use SCC instead of SCS which you use for the log conversion.</w:t>
      </w:r>
    </w:p>
    <w:p w14:paraId="7D697765" w14:textId="4CC0B3D8" w:rsidR="0044018C" w:rsidRDefault="0044018C" w:rsidP="002F0C24">
      <w:r>
        <w:t>AU:</w:t>
      </w:r>
      <w:r w:rsidR="002C3D85">
        <w:t xml:space="preserve"> OK </w:t>
      </w:r>
      <w:r w:rsidR="000D74E3">
        <w:t>- changed</w:t>
      </w:r>
    </w:p>
    <w:p w14:paraId="43192F4D" w14:textId="77777777" w:rsidR="00783A7D" w:rsidRDefault="00783A7D" w:rsidP="002F0C24"/>
    <w:p w14:paraId="7C3116CD" w14:textId="77777777" w:rsidR="002F0C24" w:rsidRDefault="002F0C24" w:rsidP="002F0C24">
      <w:r>
        <w:t>Line 410: estimates were?</w:t>
      </w:r>
    </w:p>
    <w:p w14:paraId="22407955" w14:textId="298ACA03" w:rsidR="0044018C" w:rsidRDefault="0044018C" w:rsidP="002F0C24">
      <w:r>
        <w:t>AU:</w:t>
      </w:r>
      <w:r w:rsidR="00E27A6D">
        <w:t xml:space="preserve"> </w:t>
      </w:r>
      <w:del w:id="4" w:author="Caitlin Jeffrey" w:date="2024-09-20T17:15:00Z" w16du:dateUtc="2024-09-20T21:15:00Z">
        <w:r w:rsidR="00E27A6D" w:rsidDel="00635B36">
          <w:delText>corrected</w:delText>
        </w:r>
      </w:del>
      <w:ins w:id="5" w:author="Caitlin Jeffrey" w:date="2024-09-20T17:15:00Z" w16du:dateUtc="2024-09-20T21:15:00Z">
        <w:r w:rsidR="00635B36">
          <w:t>Corrected</w:t>
        </w:r>
      </w:ins>
    </w:p>
    <w:p w14:paraId="0DE1A645" w14:textId="77777777" w:rsidR="00B11F4E" w:rsidRDefault="00B11F4E" w:rsidP="002F0C24"/>
    <w:p w14:paraId="0244BF98" w14:textId="77777777" w:rsidR="002F0C24" w:rsidRDefault="002F0C24" w:rsidP="002F0C24">
      <w:r>
        <w:t>Lines 417, 426, 552, 853: Supré</w:t>
      </w:r>
    </w:p>
    <w:p w14:paraId="1DF2766A" w14:textId="503CCCC1" w:rsidR="005E7D4C" w:rsidRDefault="005E7D4C" w:rsidP="002F0C24">
      <w:r>
        <w:t xml:space="preserve">AU: </w:t>
      </w:r>
      <w:ins w:id="6" w:author="Caitlin Jeffrey" w:date="2024-09-20T17:16:00Z" w16du:dateUtc="2024-09-20T21:16:00Z">
        <w:r w:rsidR="00175907">
          <w:t>E</w:t>
        </w:r>
      </w:ins>
      <w:del w:id="7" w:author="Caitlin Jeffrey" w:date="2024-09-20T17:16:00Z" w16du:dateUtc="2024-09-20T21:16:00Z">
        <w:r w:rsidDel="00175907">
          <w:delText>e</w:delText>
        </w:r>
      </w:del>
      <w:r>
        <w:t xml:space="preserve">xcellent – </w:t>
      </w:r>
      <w:r w:rsidR="00502038">
        <w:t xml:space="preserve">these </w:t>
      </w:r>
      <w:r w:rsidR="00B974F2">
        <w:t xml:space="preserve">4 </w:t>
      </w:r>
      <w:r w:rsidR="00502038">
        <w:t xml:space="preserve">and </w:t>
      </w:r>
      <w:r w:rsidR="00A06B25">
        <w:t>7</w:t>
      </w:r>
      <w:r w:rsidR="00B974F2">
        <w:t xml:space="preserve"> </w:t>
      </w:r>
      <w:r w:rsidR="00502038">
        <w:t xml:space="preserve">others, we think we </w:t>
      </w:r>
      <w:r>
        <w:t>found them all</w:t>
      </w:r>
      <w:r w:rsidR="00A06B25">
        <w:t xml:space="preserve"> – thank you!</w:t>
      </w:r>
    </w:p>
    <w:p w14:paraId="6D592703" w14:textId="77777777" w:rsidR="00D96F6E" w:rsidRDefault="00D96F6E" w:rsidP="002F0C24"/>
    <w:p w14:paraId="2276ED48" w14:textId="77777777" w:rsidR="002F0C24" w:rsidRDefault="002F0C24" w:rsidP="002F0C24">
      <w:r>
        <w:t>Lines 424-425: Why, what way, are comparisons difficult, when the most prevalent species are mainly the same in most studies?</w:t>
      </w:r>
    </w:p>
    <w:p w14:paraId="17E8D2C9" w14:textId="2A1C7F5F" w:rsidR="00397B95" w:rsidRDefault="00397B95" w:rsidP="002F0C24">
      <w:r>
        <w:t>AU:</w:t>
      </w:r>
      <w:r w:rsidR="00C82986">
        <w:t xml:space="preserve"> </w:t>
      </w:r>
      <w:ins w:id="8" w:author="Caitlin Jeffrey" w:date="2024-09-20T17:16:00Z" w16du:dateUtc="2024-09-20T21:16:00Z">
        <w:r w:rsidR="00175907">
          <w:t>R</w:t>
        </w:r>
      </w:ins>
      <w:del w:id="9" w:author="Caitlin Jeffrey" w:date="2024-09-20T17:16:00Z" w16du:dateUtc="2024-09-20T21:16:00Z">
        <w:r w:rsidR="00B72045" w:rsidDel="00175907">
          <w:delText>r</w:delText>
        </w:r>
      </w:del>
      <w:r w:rsidR="00B72045">
        <w:t xml:space="preserve">efined – changed </w:t>
      </w:r>
      <w:r w:rsidR="007B07C9">
        <w:t>“</w:t>
      </w:r>
      <w:r w:rsidR="005C37F2">
        <w:t>diff</w:t>
      </w:r>
      <w:r w:rsidR="007B07C9">
        <w:t xml:space="preserve">icult” </w:t>
      </w:r>
      <w:r w:rsidR="00B72045">
        <w:t>to “imperfect” for the reasons list</w:t>
      </w:r>
      <w:r w:rsidR="004C18D6">
        <w:t>ed</w:t>
      </w:r>
      <w:r w:rsidR="00B72045">
        <w:t xml:space="preserve"> in the sentence</w:t>
      </w:r>
    </w:p>
    <w:p w14:paraId="35E6A49C" w14:textId="77777777" w:rsidR="00065D26" w:rsidRDefault="00065D26" w:rsidP="002F0C24"/>
    <w:p w14:paraId="4779AC70" w14:textId="77777777" w:rsidR="002F0C24" w:rsidRDefault="002F0C24" w:rsidP="002F0C24">
      <w:r>
        <w:t>Line 433: NAS?</w:t>
      </w:r>
    </w:p>
    <w:p w14:paraId="34CA0432" w14:textId="1E3F4C98" w:rsidR="007B3A1F" w:rsidRDefault="00C27974" w:rsidP="002F0C24">
      <w:r>
        <w:t xml:space="preserve">AU: </w:t>
      </w:r>
      <w:del w:id="10" w:author="Caitlin Jeffrey" w:date="2024-09-20T17:16:00Z" w16du:dateUtc="2024-09-20T21:16:00Z">
        <w:r w:rsidDel="00635B36">
          <w:delText>revised</w:delText>
        </w:r>
      </w:del>
      <w:ins w:id="11" w:author="Caitlin Jeffrey" w:date="2024-09-20T17:16:00Z" w16du:dateUtc="2024-09-20T21:16:00Z">
        <w:r w:rsidR="00635B36">
          <w:t>Revised</w:t>
        </w:r>
      </w:ins>
    </w:p>
    <w:p w14:paraId="145B188B" w14:textId="77777777" w:rsidR="00130DE2" w:rsidRDefault="00130DE2" w:rsidP="002F0C24"/>
    <w:p w14:paraId="21D927E5" w14:textId="77777777" w:rsidR="002F0C24" w:rsidRDefault="002F0C24" w:rsidP="002F0C24">
      <w:r>
        <w:t>Line 436: mean qSCC greater than of uninfected quarters – add of</w:t>
      </w:r>
    </w:p>
    <w:p w14:paraId="6863A44F" w14:textId="3F4DA255" w:rsidR="00094BB4" w:rsidRDefault="00094BB4" w:rsidP="002F0C24">
      <w:r>
        <w:t xml:space="preserve">AU: </w:t>
      </w:r>
      <w:del w:id="12" w:author="Caitlin Jeffrey" w:date="2024-09-20T17:16:00Z" w16du:dateUtc="2024-09-20T21:16:00Z">
        <w:r w:rsidDel="00635B36">
          <w:delText>revised</w:delText>
        </w:r>
      </w:del>
      <w:ins w:id="13" w:author="Caitlin Jeffrey" w:date="2024-09-20T17:16:00Z" w16du:dateUtc="2024-09-20T21:16:00Z">
        <w:r w:rsidR="00635B36">
          <w:t>Revised</w:t>
        </w:r>
      </w:ins>
    </w:p>
    <w:p w14:paraId="09C75767" w14:textId="77777777" w:rsidR="007B3A1F" w:rsidRDefault="007B3A1F" w:rsidP="002F0C24"/>
    <w:p w14:paraId="22DC428D" w14:textId="77777777" w:rsidR="002F0C24" w:rsidRDefault="002F0C24" w:rsidP="002F0C24">
      <w:r>
        <w:t>Line 439: Add the second parenthesis ).</w:t>
      </w:r>
    </w:p>
    <w:p w14:paraId="274870AE" w14:textId="44A295AC" w:rsidR="00094BB4" w:rsidRDefault="007B5F12" w:rsidP="002F0C24">
      <w:r>
        <w:t>AU: added</w:t>
      </w:r>
    </w:p>
    <w:p w14:paraId="756A3AEC" w14:textId="77777777" w:rsidR="007B5F12" w:rsidRDefault="007B5F12" w:rsidP="002F0C24"/>
    <w:p w14:paraId="76F1E433" w14:textId="77777777" w:rsidR="002F0C24" w:rsidRDefault="002F0C24" w:rsidP="002F0C24">
      <w:r>
        <w:t>Line 440: 8 species where the mean milk SCC was significantly higher in infected quarters – is this correct English (where)?</w:t>
      </w:r>
    </w:p>
    <w:p w14:paraId="15E0845B" w14:textId="5A0886C9" w:rsidR="0023707A" w:rsidRDefault="00054D48" w:rsidP="002F0C24">
      <w:r>
        <w:t xml:space="preserve">AU: </w:t>
      </w:r>
      <w:del w:id="14" w:author="Caitlin Jeffrey" w:date="2024-09-20T17:16:00Z" w16du:dateUtc="2024-09-20T21:16:00Z">
        <w:r w:rsidDel="00635B36">
          <w:delText>revised</w:delText>
        </w:r>
      </w:del>
      <w:ins w:id="15" w:author="Caitlin Jeffrey" w:date="2024-09-20T17:16:00Z" w16du:dateUtc="2024-09-20T21:16:00Z">
        <w:r w:rsidR="00635B36">
          <w:t>Revised</w:t>
        </w:r>
      </w:ins>
    </w:p>
    <w:p w14:paraId="00C82073" w14:textId="77777777" w:rsidR="00054D48" w:rsidRDefault="00054D48" w:rsidP="002F0C24"/>
    <w:p w14:paraId="38CC7595" w14:textId="77777777" w:rsidR="002F0C24" w:rsidRDefault="002F0C24" w:rsidP="002F0C24">
      <w:r>
        <w:t>Line 441: quarters, not controls</w:t>
      </w:r>
    </w:p>
    <w:p w14:paraId="40408095" w14:textId="3F407645" w:rsidR="00A97563" w:rsidRDefault="00A97563" w:rsidP="002F0C24">
      <w:r>
        <w:t xml:space="preserve">AU: </w:t>
      </w:r>
      <w:del w:id="16" w:author="Caitlin Jeffrey" w:date="2024-09-20T17:16:00Z" w16du:dateUtc="2024-09-20T21:16:00Z">
        <w:r w:rsidDel="00635B36">
          <w:delText>revised</w:delText>
        </w:r>
      </w:del>
      <w:ins w:id="17" w:author="Caitlin Jeffrey" w:date="2024-09-20T17:16:00Z" w16du:dateUtc="2024-09-20T21:16:00Z">
        <w:r w:rsidR="00635B36">
          <w:t>Revised</w:t>
        </w:r>
      </w:ins>
    </w:p>
    <w:p w14:paraId="4BAEE699" w14:textId="77777777" w:rsidR="004941EB" w:rsidRDefault="004941EB" w:rsidP="002F0C24"/>
    <w:p w14:paraId="16C7B51D" w14:textId="77777777" w:rsidR="002F0C24" w:rsidRDefault="002F0C24" w:rsidP="002F0C24">
      <w:r>
        <w:lastRenderedPageBreak/>
        <w:t>Lines 443-444: the mean qSCC of S. chromogenes, S. haemolyticus, and S. epidermidis – the mean MILK qSCC of QUARTERS INFECTED with S. chromogenes etc.</w:t>
      </w:r>
    </w:p>
    <w:p w14:paraId="1BA68067" w14:textId="799DF5CC" w:rsidR="00A97563" w:rsidRDefault="00C57F63" w:rsidP="002F0C24">
      <w:r>
        <w:t xml:space="preserve">AU: </w:t>
      </w:r>
      <w:ins w:id="18" w:author="Caitlin Jeffrey" w:date="2024-09-20T17:17:00Z" w16du:dateUtc="2024-09-20T21:17:00Z">
        <w:r w:rsidR="00A24914">
          <w:t>R</w:t>
        </w:r>
      </w:ins>
      <w:del w:id="19" w:author="Caitlin Jeffrey" w:date="2024-09-20T17:17:00Z" w16du:dateUtc="2024-09-20T21:17:00Z">
        <w:r w:rsidR="00AB2E7E" w:rsidDel="00A24914">
          <w:delText>r</w:delText>
        </w:r>
      </w:del>
      <w:r w:rsidR="00AB2E7E">
        <w:t>evise</w:t>
      </w:r>
      <w:ins w:id="20" w:author="Caitlin Jeffrey" w:date="2024-09-20T17:17:00Z" w16du:dateUtc="2024-09-20T21:17:00Z">
        <w:r w:rsidR="00A24914">
          <w:t>d</w:t>
        </w:r>
      </w:ins>
      <w:r w:rsidR="00AB2E7E">
        <w:t xml:space="preserve"> – </w:t>
      </w:r>
      <w:r w:rsidR="00BC7CFE">
        <w:t xml:space="preserve">you make a good point and surprised you identify this issue only here – </w:t>
      </w:r>
      <w:r w:rsidR="00983903">
        <w:t>truly it should be quarter milk SCC throughout the manuscript – we changed</w:t>
      </w:r>
      <w:r w:rsidR="00573C8C">
        <w:t xml:space="preserve"> to this</w:t>
      </w:r>
      <w:r w:rsidR="00983903">
        <w:t xml:space="preserve"> starting with defining the abbreviation at line 37 </w:t>
      </w:r>
      <w:r w:rsidR="00CD5FDD">
        <w:t>“</w:t>
      </w:r>
      <w:r w:rsidR="006A768A">
        <w:t xml:space="preserve">quarter milk SCC </w:t>
      </w:r>
      <w:r w:rsidR="00CD5FDD">
        <w:t>(</w:t>
      </w:r>
      <w:r w:rsidR="006A768A">
        <w:t>qmSCC</w:t>
      </w:r>
      <w:r w:rsidR="00CD5FDD">
        <w:t>)”</w:t>
      </w:r>
      <w:r w:rsidR="0044435C">
        <w:t xml:space="preserve"> </w:t>
      </w:r>
    </w:p>
    <w:p w14:paraId="0006C842" w14:textId="77777777" w:rsidR="00C57F63" w:rsidRDefault="00C57F63" w:rsidP="002F0C24"/>
    <w:p w14:paraId="067BE72A" w14:textId="77777777" w:rsidR="002F0C24" w:rsidRDefault="002F0C24" w:rsidP="002F0C24">
      <w:r>
        <w:t>Line 447: We? Our research group in a previous study?</w:t>
      </w:r>
    </w:p>
    <w:p w14:paraId="06A819FF" w14:textId="7B3AC011" w:rsidR="00CD5FDD" w:rsidRDefault="00BA04E2" w:rsidP="002F0C24">
      <w:r>
        <w:t xml:space="preserve">AU: </w:t>
      </w:r>
      <w:ins w:id="21" w:author="Caitlin Jeffrey" w:date="2024-09-20T17:17:00Z" w16du:dateUtc="2024-09-20T21:17:00Z">
        <w:r w:rsidR="00A24914">
          <w:t>C</w:t>
        </w:r>
      </w:ins>
      <w:del w:id="22" w:author="Caitlin Jeffrey" w:date="2024-09-20T17:17:00Z" w16du:dateUtc="2024-09-20T21:17:00Z">
        <w:r w:rsidDel="00A24914">
          <w:delText>c</w:delText>
        </w:r>
      </w:del>
      <w:r>
        <w:t xml:space="preserve">hanged – although most </w:t>
      </w:r>
      <w:r w:rsidR="00207099">
        <w:t xml:space="preserve">scientific editors have shifted back to accepting the use of personal pronouns in </w:t>
      </w:r>
      <w:r w:rsidR="00FA3990">
        <w:t>manuscripts.</w:t>
      </w:r>
    </w:p>
    <w:p w14:paraId="08B99652" w14:textId="77777777" w:rsidR="00CD5FDD" w:rsidRDefault="00CD5FDD" w:rsidP="002F0C24"/>
    <w:p w14:paraId="5A5FF0A0" w14:textId="77777777" w:rsidR="002F0C24" w:rsidRDefault="002F0C24" w:rsidP="002F0C24">
      <w:r>
        <w:t>Line 476: effect or affect? A very long sentence.</w:t>
      </w:r>
    </w:p>
    <w:p w14:paraId="07816013" w14:textId="2F9CBA04" w:rsidR="00063E9F" w:rsidRDefault="00EF1BA4" w:rsidP="002F0C24">
      <w:r>
        <w:t xml:space="preserve">AU: </w:t>
      </w:r>
      <w:del w:id="23" w:author="Caitlin Jeffrey" w:date="2024-09-20T17:16:00Z" w16du:dateUtc="2024-09-20T21:16:00Z">
        <w:r w:rsidDel="00635B36">
          <w:delText>revised</w:delText>
        </w:r>
      </w:del>
      <w:ins w:id="24" w:author="Caitlin Jeffrey" w:date="2024-09-20T17:16:00Z" w16du:dateUtc="2024-09-20T21:16:00Z">
        <w:r w:rsidR="00635B36">
          <w:t>Revised</w:t>
        </w:r>
      </w:ins>
    </w:p>
    <w:p w14:paraId="4626009C" w14:textId="77777777" w:rsidR="00063E9F" w:rsidRDefault="00063E9F" w:rsidP="002F0C24"/>
    <w:p w14:paraId="2D9F1712" w14:textId="77777777" w:rsidR="002F0C24" w:rsidRDefault="002F0C24" w:rsidP="002F0C24">
      <w:r>
        <w:t>Lines 140, 144, 477: Peña</w:t>
      </w:r>
    </w:p>
    <w:p w14:paraId="15F17298" w14:textId="3AC930E3" w:rsidR="007227F3" w:rsidRDefault="007227F3" w:rsidP="002F0C24">
      <w:r>
        <w:t xml:space="preserve">AU: </w:t>
      </w:r>
      <w:ins w:id="25" w:author="Caitlin Jeffrey" w:date="2024-09-20T17:17:00Z" w16du:dateUtc="2024-09-20T21:17:00Z">
        <w:r w:rsidR="00A24914">
          <w:t>C</w:t>
        </w:r>
      </w:ins>
      <w:del w:id="26" w:author="Caitlin Jeffrey" w:date="2024-09-20T17:17:00Z" w16du:dateUtc="2024-09-20T21:17:00Z">
        <w:r w:rsidDel="00A24914">
          <w:delText>c</w:delText>
        </w:r>
      </w:del>
      <w:r>
        <w:t>hanged</w:t>
      </w:r>
      <w:r w:rsidR="003A4FF0">
        <w:t xml:space="preserve"> these and others</w:t>
      </w:r>
    </w:p>
    <w:p w14:paraId="5268CB9A" w14:textId="77777777" w:rsidR="007227F3" w:rsidRDefault="007227F3" w:rsidP="002F0C24"/>
    <w:p w14:paraId="4B44EB6D" w14:textId="77777777" w:rsidR="002F0C24" w:rsidRDefault="002F0C24" w:rsidP="002F0C24">
      <w:r>
        <w:t>Line 478: Better to use NAS regardless of which abbreviation is used in the referred paper.</w:t>
      </w:r>
    </w:p>
    <w:p w14:paraId="6CD8C365" w14:textId="71436DBF" w:rsidR="00EF1BA4" w:rsidRDefault="00EF1BA4" w:rsidP="002F0C24">
      <w:r>
        <w:t xml:space="preserve">AU: </w:t>
      </w:r>
      <w:del w:id="27" w:author="Caitlin Jeffrey" w:date="2024-09-20T17:12:00Z" w16du:dateUtc="2024-09-20T21:12:00Z">
        <w:r w:rsidR="00621239" w:rsidDel="00C62DE4">
          <w:delText>as</w:delText>
        </w:r>
      </w:del>
      <w:ins w:id="28" w:author="Caitlin Jeffrey" w:date="2024-09-20T17:12:00Z" w16du:dateUtc="2024-09-20T21:12:00Z">
        <w:r w:rsidR="00C62DE4">
          <w:t>As</w:t>
        </w:r>
      </w:ins>
      <w:r w:rsidR="00621239">
        <w:t xml:space="preserve"> previously noted</w:t>
      </w:r>
      <w:ins w:id="29" w:author="Caitlin Jeffrey" w:date="2024-09-20T17:12:00Z" w16du:dateUtc="2024-09-20T21:12:00Z">
        <w:r w:rsidR="00C62DE4">
          <w:t>,</w:t>
        </w:r>
      </w:ins>
      <w:r w:rsidR="00621239">
        <w:t xml:space="preserve"> we disagree. CNS and NAS are not perfectly syno</w:t>
      </w:r>
      <w:r w:rsidR="00D56429">
        <w:t>nymous.</w:t>
      </w:r>
    </w:p>
    <w:p w14:paraId="651B2D7A" w14:textId="77777777" w:rsidR="00D56429" w:rsidRDefault="00D56429" w:rsidP="002F0C24"/>
    <w:p w14:paraId="2E087EEE" w14:textId="77777777" w:rsidR="002F0C24" w:rsidRDefault="002F0C24" w:rsidP="002F0C24">
      <w:r>
        <w:t>Lines 479-481: Why not to refer Condas et al. in detail and tell the reader which species were associated with each barn type and were the most prevalent species in tiestall, bedded pack and freestall herds?</w:t>
      </w:r>
    </w:p>
    <w:p w14:paraId="27EEC4B1" w14:textId="70875710" w:rsidR="00F3551A" w:rsidRDefault="00F3551A" w:rsidP="002F0C24">
      <w:r>
        <w:t>AU: We think this is getting too far afield from the focus of this manuscript. Such a detailed description will be discussed in a future manuscript</w:t>
      </w:r>
      <w:ins w:id="30" w:author="Caitlin Jeffrey" w:date="2024-09-20T17:17:00Z" w16du:dateUtc="2024-09-20T21:17:00Z">
        <w:r w:rsidR="00A24914">
          <w:t>.</w:t>
        </w:r>
      </w:ins>
    </w:p>
    <w:p w14:paraId="1C594A69" w14:textId="77777777" w:rsidR="00D56429" w:rsidRDefault="00D56429" w:rsidP="002F0C24"/>
    <w:p w14:paraId="16FA2B22" w14:textId="77777777" w:rsidR="002F0C24" w:rsidRDefault="002F0C24" w:rsidP="002F0C24">
      <w:r>
        <w:t>Lines 497-499: This sentence is lacking a verb?</w:t>
      </w:r>
    </w:p>
    <w:p w14:paraId="4434AFC0" w14:textId="44C724A3" w:rsidR="004701C0" w:rsidRDefault="004701C0" w:rsidP="002F0C24">
      <w:r>
        <w:t xml:space="preserve">AU: </w:t>
      </w:r>
      <w:del w:id="31" w:author="Caitlin Jeffrey" w:date="2024-09-20T17:16:00Z" w16du:dateUtc="2024-09-20T21:16:00Z">
        <w:r w:rsidR="00EC04E6" w:rsidDel="00635B36">
          <w:delText>revised</w:delText>
        </w:r>
      </w:del>
      <w:ins w:id="32" w:author="Caitlin Jeffrey" w:date="2024-09-20T17:16:00Z" w16du:dateUtc="2024-09-20T21:16:00Z">
        <w:r w:rsidR="00635B36">
          <w:t>Revised</w:t>
        </w:r>
      </w:ins>
    </w:p>
    <w:p w14:paraId="132875FC" w14:textId="77777777" w:rsidR="00D56429" w:rsidRDefault="00D56429" w:rsidP="002F0C24"/>
    <w:p w14:paraId="16557372" w14:textId="77777777" w:rsidR="002F0C24" w:rsidRDefault="002F0C24" w:rsidP="002F0C24">
      <w:r>
        <w:t>Line 502: Better to use NAS.</w:t>
      </w:r>
    </w:p>
    <w:p w14:paraId="303CF851" w14:textId="5A644235" w:rsidR="00D56429" w:rsidRDefault="004701C0" w:rsidP="002F0C24">
      <w:r>
        <w:t>AU: CNS better, as previously justified</w:t>
      </w:r>
    </w:p>
    <w:p w14:paraId="78678F86" w14:textId="77777777" w:rsidR="004701C0" w:rsidRDefault="004701C0" w:rsidP="002F0C24"/>
    <w:p w14:paraId="673AA9D0" w14:textId="77777777" w:rsidR="002F0C24" w:rsidRDefault="002F0C24" w:rsidP="002F0C24">
      <w:r>
        <w:t>Line 505: xylosus</w:t>
      </w:r>
    </w:p>
    <w:p w14:paraId="14DB9EE5" w14:textId="7C90C101" w:rsidR="00EC04E6" w:rsidRDefault="00EC04E6" w:rsidP="002F0C24">
      <w:r>
        <w:t xml:space="preserve">AU: </w:t>
      </w:r>
      <w:del w:id="33" w:author="Caitlin Jeffrey" w:date="2024-09-20T17:15:00Z" w16du:dateUtc="2024-09-20T21:15:00Z">
        <w:r w:rsidR="00D63E77" w:rsidDel="00635B36">
          <w:delText>corrected</w:delText>
        </w:r>
      </w:del>
      <w:ins w:id="34" w:author="Caitlin Jeffrey" w:date="2024-09-20T17:15:00Z" w16du:dateUtc="2024-09-20T21:15:00Z">
        <w:r w:rsidR="00635B36">
          <w:t>Corrected</w:t>
        </w:r>
      </w:ins>
    </w:p>
    <w:p w14:paraId="0BFB7934" w14:textId="77777777" w:rsidR="00EC04E6" w:rsidRDefault="00EC04E6" w:rsidP="002F0C24"/>
    <w:p w14:paraId="509182C1" w14:textId="77777777" w:rsidR="002F0C24" w:rsidRDefault="002F0C24" w:rsidP="002F0C24">
      <w:r>
        <w:t>Line 505: “in their study” not needed</w:t>
      </w:r>
    </w:p>
    <w:p w14:paraId="269CC30E" w14:textId="4C2579B1" w:rsidR="00D63E77" w:rsidRDefault="00D63E77" w:rsidP="002F0C24">
      <w:r>
        <w:t xml:space="preserve">AU: </w:t>
      </w:r>
      <w:del w:id="35" w:author="Caitlin Jeffrey" w:date="2024-09-20T17:16:00Z" w16du:dateUtc="2024-09-20T21:16:00Z">
        <w:r w:rsidR="00966104" w:rsidDel="00635B36">
          <w:delText>revised</w:delText>
        </w:r>
      </w:del>
      <w:ins w:id="36" w:author="Caitlin Jeffrey" w:date="2024-09-20T17:16:00Z" w16du:dateUtc="2024-09-20T21:16:00Z">
        <w:r w:rsidR="00635B36">
          <w:t>Revised</w:t>
        </w:r>
      </w:ins>
    </w:p>
    <w:p w14:paraId="2E603FC2" w14:textId="77777777" w:rsidR="00D63E77" w:rsidRDefault="00D63E77" w:rsidP="002F0C24"/>
    <w:p w14:paraId="7951F90E" w14:textId="77777777" w:rsidR="002F0C24" w:rsidRDefault="002F0C24" w:rsidP="002F0C24">
      <w:r>
        <w:t>Lines 505-507: This sentence should be rephrased. A milk sample may include two different NAS species, which may originate both from the udder quarter (=coinfection), one from the udder and the other from the teat canal or teat apex, or both from the teat canal or apex.</w:t>
      </w:r>
    </w:p>
    <w:p w14:paraId="18B28DF7" w14:textId="1E1BE166" w:rsidR="00966104" w:rsidRDefault="00875192" w:rsidP="002F0C24">
      <w:r>
        <w:lastRenderedPageBreak/>
        <w:t>AU:</w:t>
      </w:r>
      <w:r w:rsidR="00A34131">
        <w:t xml:space="preserve"> </w:t>
      </w:r>
      <w:ins w:id="37" w:author="Caitlin Jeffrey" w:date="2024-09-20T17:17:00Z" w16du:dateUtc="2024-09-20T21:17:00Z">
        <w:r w:rsidR="00A24914">
          <w:t>A</w:t>
        </w:r>
      </w:ins>
      <w:del w:id="38" w:author="Caitlin Jeffrey" w:date="2024-09-20T17:17:00Z" w16du:dateUtc="2024-09-20T21:17:00Z">
        <w:r w:rsidR="00A34131" w:rsidDel="00A24914">
          <w:delText>a</w:delText>
        </w:r>
      </w:del>
      <w:r w:rsidR="00A34131">
        <w:t xml:space="preserve">greed, </w:t>
      </w:r>
      <w:r w:rsidR="00236D8A">
        <w:t>in</w:t>
      </w:r>
      <w:r w:rsidR="00A34131">
        <w:t xml:space="preserve"> the original manuscript </w:t>
      </w:r>
      <w:r w:rsidR="00236D8A">
        <w:t>Do</w:t>
      </w:r>
      <w:r w:rsidR="008B3104">
        <w:t>ld</w:t>
      </w:r>
      <w:r w:rsidR="00236D8A">
        <w:t>er et al.</w:t>
      </w:r>
      <w:del w:id="39" w:author="Caitlin Jeffrey" w:date="2024-09-20T17:18:00Z" w16du:dateUtc="2024-09-20T21:18:00Z">
        <w:r w:rsidR="00236D8A" w:rsidDel="00EB2DDF">
          <w:delText>,</w:delText>
        </w:r>
      </w:del>
      <w:r w:rsidR="00236D8A">
        <w:t xml:space="preserve"> (2017) </w:t>
      </w:r>
      <w:r w:rsidR="00A34131">
        <w:t>did not recognize these different combinations</w:t>
      </w:r>
      <w:r w:rsidR="002D7F4A">
        <w:t xml:space="preserve">. Revised the sentence as direct quote and added subsequent sentence detailing the additional possibilities. </w:t>
      </w:r>
    </w:p>
    <w:p w14:paraId="48ABBB00" w14:textId="77777777" w:rsidR="00966104" w:rsidRDefault="00966104" w:rsidP="002F0C24"/>
    <w:p w14:paraId="58CC9136" w14:textId="77777777" w:rsidR="002F0C24" w:rsidRDefault="002F0C24" w:rsidP="002F0C24">
      <w:r>
        <w:t>Lines 507-508: What are the positive associations of coinfection? Do you mean reasons leading to coinfection?</w:t>
      </w:r>
    </w:p>
    <w:p w14:paraId="3F90C784" w14:textId="6C24A537" w:rsidR="00875192" w:rsidRDefault="00875192" w:rsidP="002F0C24">
      <w:r>
        <w:t>AU:</w:t>
      </w:r>
      <w:r w:rsidR="00680E5E">
        <w:t xml:space="preserve"> </w:t>
      </w:r>
      <w:r w:rsidR="0070663B">
        <w:t xml:space="preserve">In </w:t>
      </w:r>
      <w:r w:rsidR="001D7F71">
        <w:t>multivariable logistic regression models</w:t>
      </w:r>
      <w:ins w:id="40" w:author="Caitlin Jeffrey" w:date="2024-09-20T17:13:00Z" w16du:dateUtc="2024-09-20T21:13:00Z">
        <w:r w:rsidR="00AB0EC2">
          <w:t>,</w:t>
        </w:r>
      </w:ins>
      <w:r w:rsidR="001D7F71">
        <w:t xml:space="preserve"> </w:t>
      </w:r>
      <w:r w:rsidR="001F6575">
        <w:t>Do</w:t>
      </w:r>
      <w:ins w:id="41" w:author="Caitlin Jeffrey" w:date="2024-09-20T17:13:00Z" w16du:dateUtc="2024-09-20T21:13:00Z">
        <w:r w:rsidR="00780BDE">
          <w:t>ld</w:t>
        </w:r>
      </w:ins>
      <w:del w:id="42" w:author="Caitlin Jeffrey" w:date="2024-09-20T17:13:00Z" w16du:dateUtc="2024-09-20T21:13:00Z">
        <w:r w:rsidR="001F6575" w:rsidDel="00780BDE">
          <w:delText>dl</w:delText>
        </w:r>
      </w:del>
      <w:r w:rsidR="001F6575">
        <w:t xml:space="preserve">er et al. (2017) </w:t>
      </w:r>
      <w:r w:rsidR="001D7F71">
        <w:t xml:space="preserve">included infection with other CNS species as a predictor of </w:t>
      </w:r>
      <w:r w:rsidR="00484C30">
        <w:t>the outcome I</w:t>
      </w:r>
      <w:r w:rsidR="001D7F71">
        <w:t xml:space="preserve">MI </w:t>
      </w:r>
      <w:r w:rsidR="00484C30">
        <w:t xml:space="preserve">caused by a </w:t>
      </w:r>
      <w:r w:rsidR="0020124D">
        <w:t xml:space="preserve">CNS </w:t>
      </w:r>
      <w:r w:rsidR="00484C30">
        <w:t>species</w:t>
      </w:r>
      <w:r w:rsidR="0020124D">
        <w:t xml:space="preserve">… thus the </w:t>
      </w:r>
      <w:r w:rsidR="003D6B47">
        <w:t xml:space="preserve">odds of IMI with </w:t>
      </w:r>
      <w:bookmarkStart w:id="43" w:name="_Hlk177634561"/>
      <w:r w:rsidR="00D53836" w:rsidRPr="00780BDE">
        <w:rPr>
          <w:i/>
          <w:iCs/>
          <w:rPrChange w:id="44" w:author="Caitlin Jeffrey" w:date="2024-09-20T17:13:00Z" w16du:dateUtc="2024-09-20T21:13:00Z">
            <w:rPr/>
          </w:rPrChange>
        </w:rPr>
        <w:t>S. haemolyticus</w:t>
      </w:r>
      <w:r w:rsidR="00D53836" w:rsidRPr="00D53836">
        <w:t xml:space="preserve"> and S. </w:t>
      </w:r>
      <w:r w:rsidR="00D53836" w:rsidRPr="00780BDE">
        <w:rPr>
          <w:i/>
          <w:iCs/>
          <w:rPrChange w:id="45" w:author="Caitlin Jeffrey" w:date="2024-09-20T17:13:00Z" w16du:dateUtc="2024-09-20T21:13:00Z">
            <w:rPr/>
          </w:rPrChange>
        </w:rPr>
        <w:t>xylosus</w:t>
      </w:r>
      <w:r w:rsidR="00D53836" w:rsidRPr="00D53836">
        <w:t xml:space="preserve"> </w:t>
      </w:r>
      <w:bookmarkEnd w:id="43"/>
      <w:r w:rsidR="00D53836">
        <w:t xml:space="preserve">were positively associated with IMI </w:t>
      </w:r>
      <w:del w:id="46" w:author="Caitlin Jeffrey" w:date="2024-09-20T17:18:00Z" w16du:dateUtc="2024-09-20T21:18:00Z">
        <w:r w:rsidR="00D53836" w:rsidDel="00EB2DDF">
          <w:delText xml:space="preserve">with </w:delText>
        </w:r>
      </w:del>
      <w:ins w:id="47" w:author="Caitlin Jeffrey" w:date="2024-09-20T17:18:00Z" w16du:dateUtc="2024-09-20T21:18:00Z">
        <w:r w:rsidR="00EB2DDF">
          <w:t>due to</w:t>
        </w:r>
        <w:r w:rsidR="00EB2DDF">
          <w:t xml:space="preserve"> </w:t>
        </w:r>
      </w:ins>
      <w:r w:rsidR="00D53836">
        <w:t>another CNS species</w:t>
      </w:r>
      <w:r w:rsidR="001A6FBF">
        <w:t xml:space="preserve"> (i.e., </w:t>
      </w:r>
      <w:ins w:id="48" w:author="Caitlin Jeffrey" w:date="2024-09-20T17:18:00Z" w16du:dateUtc="2024-09-20T21:18:00Z">
        <w:r w:rsidR="00EB2DDF">
          <w:t xml:space="preserve">the </w:t>
        </w:r>
      </w:ins>
      <w:r w:rsidR="001A6FBF">
        <w:t>presence of some species increased the odds of</w:t>
      </w:r>
      <w:ins w:id="49" w:author="Caitlin Jeffrey" w:date="2024-09-20T17:18:00Z" w16du:dateUtc="2024-09-20T21:18:00Z">
        <w:r w:rsidR="00617AB0">
          <w:t xml:space="preserve"> a</w:t>
        </w:r>
      </w:ins>
      <w:ins w:id="50" w:author="Caitlin Jeffrey" w:date="2024-09-20T17:19:00Z" w16du:dateUtc="2024-09-20T21:19:00Z">
        <w:r w:rsidR="00617AB0">
          <w:t>lso having an</w:t>
        </w:r>
      </w:ins>
      <w:r w:rsidR="001A6FBF">
        <w:t xml:space="preserve"> IMI due to </w:t>
      </w:r>
      <w:r w:rsidR="001410A3" w:rsidRPr="00780BDE">
        <w:rPr>
          <w:i/>
          <w:iCs/>
          <w:rPrChange w:id="51" w:author="Caitlin Jeffrey" w:date="2024-09-20T17:13:00Z" w16du:dateUtc="2024-09-20T21:13:00Z">
            <w:rPr/>
          </w:rPrChange>
        </w:rPr>
        <w:t>S. haemolyticus</w:t>
      </w:r>
      <w:r w:rsidR="001410A3" w:rsidRPr="001410A3">
        <w:t xml:space="preserve"> and </w:t>
      </w:r>
      <w:r w:rsidR="001410A3" w:rsidRPr="00780BDE">
        <w:rPr>
          <w:i/>
          <w:iCs/>
          <w:rPrChange w:id="52" w:author="Caitlin Jeffrey" w:date="2024-09-20T17:13:00Z" w16du:dateUtc="2024-09-20T21:13:00Z">
            <w:rPr/>
          </w:rPrChange>
        </w:rPr>
        <w:t>S. xylosus</w:t>
      </w:r>
      <w:ins w:id="53" w:author="Caitlin Jeffrey" w:date="2024-09-20T17:13:00Z" w16du:dateUtc="2024-09-20T21:13:00Z">
        <w:r w:rsidR="00CA78A0">
          <w:t>)</w:t>
        </w:r>
      </w:ins>
      <w:r w:rsidR="006F59A2">
        <w:t xml:space="preserve">. We have revised this sentence for clarity. </w:t>
      </w:r>
      <w:r w:rsidR="00446362">
        <w:t xml:space="preserve"> </w:t>
      </w:r>
    </w:p>
    <w:p w14:paraId="1AFA75BA" w14:textId="77777777" w:rsidR="00DC237F" w:rsidRDefault="00DC237F" w:rsidP="002F0C24"/>
    <w:p w14:paraId="3AEB99A9" w14:textId="77777777" w:rsidR="002F0C24" w:rsidRDefault="002F0C24" w:rsidP="002F0C24">
      <w:r>
        <w:t>Lines 509, 706: streak canal, not steak</w:t>
      </w:r>
    </w:p>
    <w:p w14:paraId="620F11BC" w14:textId="5FCFFC88" w:rsidR="00DC237F" w:rsidRDefault="00793B69" w:rsidP="002F0C24">
      <w:r>
        <w:t xml:space="preserve">AU: </w:t>
      </w:r>
      <w:del w:id="54" w:author="Caitlin Jeffrey" w:date="2024-09-20T17:15:00Z" w16du:dateUtc="2024-09-20T21:15:00Z">
        <w:r w:rsidDel="00635B36">
          <w:delText>corrected</w:delText>
        </w:r>
      </w:del>
      <w:ins w:id="55" w:author="Caitlin Jeffrey" w:date="2024-09-20T17:15:00Z" w16du:dateUtc="2024-09-20T21:15:00Z">
        <w:r w:rsidR="00635B36">
          <w:t>Corrected</w:t>
        </w:r>
      </w:ins>
    </w:p>
    <w:p w14:paraId="5ED97962" w14:textId="77777777" w:rsidR="00DC237F" w:rsidRDefault="00DC237F" w:rsidP="002F0C24"/>
    <w:p w14:paraId="7B72C873" w14:textId="77777777" w:rsidR="002F0C24" w:rsidRDefault="002F0C24" w:rsidP="002F0C24">
      <w:r>
        <w:t>Lines 510-514: This sentence is very long and difficult to understand. What do you exactly mean with “overall variation among US organic herds parallels the variation reported in prior studies”? And “these influences”?</w:t>
      </w:r>
    </w:p>
    <w:p w14:paraId="3D7A76C0" w14:textId="407B158C" w:rsidR="00DC7EAA" w:rsidRDefault="00DC7EAA" w:rsidP="002F0C24">
      <w:r>
        <w:t xml:space="preserve">AU: </w:t>
      </w:r>
      <w:del w:id="56" w:author="Caitlin Jeffrey" w:date="2024-09-20T17:16:00Z" w16du:dateUtc="2024-09-20T21:16:00Z">
        <w:r w:rsidR="00F75407" w:rsidDel="00635B36">
          <w:delText>revised</w:delText>
        </w:r>
      </w:del>
      <w:ins w:id="57" w:author="Caitlin Jeffrey" w:date="2024-09-20T17:16:00Z" w16du:dateUtc="2024-09-20T21:16:00Z">
        <w:r w:rsidR="00635B36">
          <w:t>Revised</w:t>
        </w:r>
      </w:ins>
      <w:r w:rsidR="00F75407">
        <w:t xml:space="preserve"> this for clarity – we mean if there is one hypothesis that </w:t>
      </w:r>
      <w:r w:rsidR="00E3683A">
        <w:t xml:space="preserve">NASM prevalence and diversity differs on </w:t>
      </w:r>
      <w:r w:rsidR="00131046">
        <w:t xml:space="preserve">US </w:t>
      </w:r>
      <w:r w:rsidR="00E3683A">
        <w:t xml:space="preserve">organic </w:t>
      </w:r>
      <w:r w:rsidR="00131046">
        <w:t xml:space="preserve">farms compared to conventional farms, the null hypothesis  is no difference – further </w:t>
      </w:r>
      <w:r w:rsidR="00C60042">
        <w:t>because there is herd variability, such differences would need to account for variation between herds – not an easy observational study to do…</w:t>
      </w:r>
      <w:r w:rsidR="00131046">
        <w:t xml:space="preserve"> </w:t>
      </w:r>
    </w:p>
    <w:p w14:paraId="5C8E9924" w14:textId="77777777" w:rsidR="00DC7EAA" w:rsidRDefault="00DC7EAA" w:rsidP="002F0C24"/>
    <w:p w14:paraId="7D80DEBB" w14:textId="77777777" w:rsidR="002F0C24" w:rsidRDefault="002F0C24" w:rsidP="002F0C24">
      <w:r>
        <w:t>Line 522: than that of</w:t>
      </w:r>
    </w:p>
    <w:p w14:paraId="45A86467" w14:textId="2787C198" w:rsidR="00DC7EAA" w:rsidRDefault="0098683F" w:rsidP="002F0C24">
      <w:r>
        <w:t>AU:</w:t>
      </w:r>
      <w:r w:rsidR="00E10B8F">
        <w:t xml:space="preserve"> </w:t>
      </w:r>
      <w:del w:id="58" w:author="Caitlin Jeffrey" w:date="2024-09-20T17:16:00Z" w16du:dateUtc="2024-09-20T21:16:00Z">
        <w:r w:rsidR="00E10B8F" w:rsidDel="00635B36">
          <w:delText>revised</w:delText>
        </w:r>
      </w:del>
      <w:ins w:id="59" w:author="Caitlin Jeffrey" w:date="2024-09-20T17:16:00Z" w16du:dateUtc="2024-09-20T21:16:00Z">
        <w:r w:rsidR="00635B36">
          <w:t>Revised</w:t>
        </w:r>
      </w:ins>
      <w:r w:rsidR="00E10B8F">
        <w:t xml:space="preserve"> sentences </w:t>
      </w:r>
      <w:r w:rsidR="0042205B">
        <w:t>to reduce length and improve grammar</w:t>
      </w:r>
    </w:p>
    <w:p w14:paraId="458E668A" w14:textId="77777777" w:rsidR="00DC7EAA" w:rsidRDefault="00DC7EAA" w:rsidP="002F0C24"/>
    <w:p w14:paraId="53EDAEFB" w14:textId="77777777" w:rsidR="002F0C24" w:rsidRDefault="002F0C24" w:rsidP="002F0C24">
      <w:r>
        <w:t>Line 536: The qSCCs mentioned on this line are probably mean qSCCs?</w:t>
      </w:r>
    </w:p>
    <w:p w14:paraId="2C2B1350" w14:textId="0758B6EB" w:rsidR="009303A2" w:rsidRDefault="009303A2" w:rsidP="002F0C24">
      <w:r>
        <w:t xml:space="preserve">AU: </w:t>
      </w:r>
      <w:del w:id="60" w:author="Caitlin Jeffrey" w:date="2024-09-20T17:16:00Z" w16du:dateUtc="2024-09-20T21:16:00Z">
        <w:r w:rsidDel="00635B36">
          <w:delText>revised</w:delText>
        </w:r>
      </w:del>
      <w:ins w:id="61" w:author="Caitlin Jeffrey" w:date="2024-09-20T17:16:00Z" w16du:dateUtc="2024-09-20T21:16:00Z">
        <w:r w:rsidR="00635B36">
          <w:t>Revised</w:t>
        </w:r>
      </w:ins>
    </w:p>
    <w:p w14:paraId="5734C5C7" w14:textId="77777777" w:rsidR="009303A2" w:rsidRDefault="009303A2" w:rsidP="002F0C24"/>
    <w:p w14:paraId="605EC78C" w14:textId="77777777" w:rsidR="002F0C24" w:rsidRDefault="002F0C24" w:rsidP="002F0C24">
      <w:r>
        <w:t>Line 539: Delete the word control.</w:t>
      </w:r>
    </w:p>
    <w:p w14:paraId="3795778D" w14:textId="043BF6DC" w:rsidR="009303A2" w:rsidRDefault="00D56D1E" w:rsidP="002F0C24">
      <w:r>
        <w:t xml:space="preserve">AU: </w:t>
      </w:r>
      <w:del w:id="62" w:author="Caitlin Jeffrey" w:date="2024-09-20T17:16:00Z" w16du:dateUtc="2024-09-20T21:16:00Z">
        <w:r w:rsidDel="00635B36">
          <w:delText>deleted</w:delText>
        </w:r>
      </w:del>
      <w:ins w:id="63" w:author="Caitlin Jeffrey" w:date="2024-09-20T17:16:00Z" w16du:dateUtc="2024-09-20T21:16:00Z">
        <w:r w:rsidR="00635B36">
          <w:t>Deleted</w:t>
        </w:r>
      </w:ins>
    </w:p>
    <w:p w14:paraId="4ACB654B" w14:textId="77777777" w:rsidR="00D56D1E" w:rsidRDefault="00D56D1E" w:rsidP="002F0C24"/>
    <w:p w14:paraId="2F1A2312" w14:textId="77777777" w:rsidR="002F0C24" w:rsidRDefault="002F0C24" w:rsidP="002F0C24">
      <w:r>
        <w:t>Line 554: not in italic</w:t>
      </w:r>
    </w:p>
    <w:p w14:paraId="5F855242" w14:textId="35BBA062" w:rsidR="00FF0054" w:rsidRDefault="00FF0054" w:rsidP="002F0C24">
      <w:r>
        <w:t>AU</w:t>
      </w:r>
      <w:r w:rsidR="00DE7F7C">
        <w:t xml:space="preserve">: </w:t>
      </w:r>
      <w:del w:id="64" w:author="Caitlin Jeffrey" w:date="2024-09-20T17:16:00Z" w16du:dateUtc="2024-09-20T21:16:00Z">
        <w:r w:rsidR="00DE7F7C" w:rsidDel="00635B36">
          <w:delText>revised</w:delText>
        </w:r>
      </w:del>
      <w:ins w:id="65" w:author="Caitlin Jeffrey" w:date="2024-09-20T17:16:00Z" w16du:dateUtc="2024-09-20T21:16:00Z">
        <w:r w:rsidR="00635B36">
          <w:t>Revised</w:t>
        </w:r>
      </w:ins>
    </w:p>
    <w:p w14:paraId="44AEA377" w14:textId="77777777" w:rsidR="00D56D1E" w:rsidRDefault="00D56D1E" w:rsidP="002F0C24"/>
    <w:p w14:paraId="18C041E2" w14:textId="77777777" w:rsidR="002F0C24" w:rsidRDefault="002F0C24" w:rsidP="002F0C24">
      <w:r>
        <w:t>Line 557: Which these – the farms of your study?</w:t>
      </w:r>
    </w:p>
    <w:p w14:paraId="0347A05C" w14:textId="7E4AD8BD" w:rsidR="00DE7F7C" w:rsidRDefault="00DE7F7C" w:rsidP="002F0C24">
      <w:r>
        <w:t>AU:</w:t>
      </w:r>
      <w:r w:rsidR="0056106F">
        <w:t xml:space="preserve"> </w:t>
      </w:r>
      <w:ins w:id="66" w:author="Caitlin Jeffrey" w:date="2024-09-20T17:19:00Z" w16du:dateUtc="2024-09-20T21:19:00Z">
        <w:r w:rsidR="00617AB0">
          <w:t>R</w:t>
        </w:r>
      </w:ins>
      <w:del w:id="67" w:author="Caitlin Jeffrey" w:date="2024-09-20T17:19:00Z" w16du:dateUtc="2024-09-20T21:19:00Z">
        <w:r w:rsidR="0056106F" w:rsidDel="00617AB0">
          <w:delText>r</w:delText>
        </w:r>
      </w:del>
      <w:r w:rsidR="0056106F">
        <w:t>emoved these</w:t>
      </w:r>
    </w:p>
    <w:p w14:paraId="3778EAE2" w14:textId="77777777" w:rsidR="00DE7F7C" w:rsidRDefault="00DE7F7C" w:rsidP="002F0C24"/>
    <w:p w14:paraId="22AC3480" w14:textId="77777777" w:rsidR="002F0C24" w:rsidRDefault="002F0C24" w:rsidP="002F0C24">
      <w:r>
        <w:t>Line 608: Just “We observed…”</w:t>
      </w:r>
    </w:p>
    <w:p w14:paraId="47F7D294" w14:textId="7D039C77" w:rsidR="0021466E" w:rsidRDefault="0021466E" w:rsidP="002F0C24">
      <w:r>
        <w:lastRenderedPageBreak/>
        <w:t>AU:</w:t>
      </w:r>
      <w:r w:rsidR="0075360E">
        <w:t xml:space="preserve"> </w:t>
      </w:r>
      <w:del w:id="68" w:author="Caitlin Jeffrey" w:date="2024-09-20T17:16:00Z" w16du:dateUtc="2024-09-20T21:16:00Z">
        <w:r w:rsidR="0075360E" w:rsidDel="00635B36">
          <w:delText>revised</w:delText>
        </w:r>
      </w:del>
      <w:ins w:id="69" w:author="Caitlin Jeffrey" w:date="2024-09-20T17:16:00Z" w16du:dateUtc="2024-09-20T21:16:00Z">
        <w:r w:rsidR="00635B36">
          <w:t>Revised</w:t>
        </w:r>
      </w:ins>
    </w:p>
    <w:p w14:paraId="2561D7F3" w14:textId="77777777" w:rsidR="0021466E" w:rsidRDefault="0021466E" w:rsidP="002F0C24"/>
    <w:p w14:paraId="4366CB39" w14:textId="77777777" w:rsidR="002F0C24" w:rsidRDefault="002F0C24" w:rsidP="002F0C24">
      <w:r>
        <w:t>Line 621: estimates were?</w:t>
      </w:r>
    </w:p>
    <w:p w14:paraId="4DC22D49" w14:textId="038EB79A" w:rsidR="0021466E" w:rsidRDefault="0021466E" w:rsidP="002F0C24">
      <w:r>
        <w:t>AU:</w:t>
      </w:r>
      <w:r w:rsidR="007654BA">
        <w:t xml:space="preserve"> </w:t>
      </w:r>
      <w:del w:id="70" w:author="Caitlin Jeffrey" w:date="2024-09-20T17:16:00Z" w16du:dateUtc="2024-09-20T21:16:00Z">
        <w:r w:rsidR="00CA3228" w:rsidDel="00635B36">
          <w:delText>revised</w:delText>
        </w:r>
      </w:del>
      <w:ins w:id="71" w:author="Caitlin Jeffrey" w:date="2024-09-20T17:16:00Z" w16du:dateUtc="2024-09-20T21:16:00Z">
        <w:r w:rsidR="00635B36">
          <w:t>Revised</w:t>
        </w:r>
      </w:ins>
    </w:p>
    <w:p w14:paraId="265D1429" w14:textId="77777777" w:rsidR="0021466E" w:rsidRDefault="0021466E" w:rsidP="002F0C24"/>
    <w:p w14:paraId="598F1070" w14:textId="77777777" w:rsidR="002F0C24" w:rsidRDefault="002F0C24" w:rsidP="002F0C24">
      <w:r>
        <w:t>Line 659: median and mean were</w:t>
      </w:r>
    </w:p>
    <w:p w14:paraId="0157A91E" w14:textId="2E87F8D5" w:rsidR="0021466E" w:rsidRDefault="0021466E" w:rsidP="002F0C24">
      <w:r>
        <w:t>AU:</w:t>
      </w:r>
      <w:r w:rsidR="007654BA">
        <w:t xml:space="preserve"> </w:t>
      </w:r>
      <w:ins w:id="72" w:author="Caitlin Jeffrey" w:date="2024-09-20T17:19:00Z" w16du:dateUtc="2024-09-20T21:19:00Z">
        <w:r w:rsidR="00617AB0">
          <w:t>C</w:t>
        </w:r>
      </w:ins>
      <w:del w:id="73" w:author="Caitlin Jeffrey" w:date="2024-09-20T17:19:00Z" w16du:dateUtc="2024-09-20T21:19:00Z">
        <w:r w:rsidR="007654BA" w:rsidDel="00617AB0">
          <w:delText>c</w:delText>
        </w:r>
      </w:del>
      <w:r w:rsidR="007654BA">
        <w:t>hanged</w:t>
      </w:r>
    </w:p>
    <w:p w14:paraId="328E0011" w14:textId="77777777" w:rsidR="0021466E" w:rsidRDefault="0021466E" w:rsidP="002F0C24"/>
    <w:p w14:paraId="60768482" w14:textId="77777777" w:rsidR="002F0C24" w:rsidRDefault="002F0C24" w:rsidP="002F0C24">
      <w:r>
        <w:t>Line 701: SaM (or NAS), not CNS</w:t>
      </w:r>
    </w:p>
    <w:p w14:paraId="3BCC8CBA" w14:textId="4CC6661D" w:rsidR="0021466E" w:rsidRDefault="0021466E" w:rsidP="002F0C24">
      <w:r>
        <w:t>AU:</w:t>
      </w:r>
      <w:r w:rsidR="00BF7626">
        <w:t xml:space="preserve"> </w:t>
      </w:r>
      <w:r w:rsidR="009064D2">
        <w:t>CNS from the study –</w:t>
      </w:r>
      <w:r w:rsidR="00461C6D">
        <w:t xml:space="preserve"> species</w:t>
      </w:r>
      <w:r w:rsidR="009064D2">
        <w:t xml:space="preserve"> identified with API strips </w:t>
      </w:r>
      <w:r w:rsidR="006E2E4D">
        <w:t>–</w:t>
      </w:r>
      <w:r w:rsidR="00461C6D">
        <w:t xml:space="preserve"> </w:t>
      </w:r>
      <w:r w:rsidR="006E2E4D">
        <w:t xml:space="preserve">definitely not SaM as no </w:t>
      </w:r>
      <w:r w:rsidR="006E2E4D" w:rsidRPr="003A1182">
        <w:rPr>
          <w:i/>
          <w:iCs/>
          <w:rPrChange w:id="74" w:author="Caitlin Jeffrey" w:date="2024-09-20T17:14:00Z" w16du:dateUtc="2024-09-20T21:14:00Z">
            <w:rPr/>
          </w:rPrChange>
        </w:rPr>
        <w:t>S.</w:t>
      </w:r>
      <w:r w:rsidR="006E2E4D">
        <w:t xml:space="preserve"> </w:t>
      </w:r>
      <w:r w:rsidR="006E2E4D" w:rsidRPr="003A1182">
        <w:rPr>
          <w:i/>
          <w:iCs/>
          <w:rPrChange w:id="75" w:author="Caitlin Jeffrey" w:date="2024-09-20T17:14:00Z" w16du:dateUtc="2024-09-20T21:14:00Z">
            <w:rPr/>
          </w:rPrChange>
        </w:rPr>
        <w:t>aureus</w:t>
      </w:r>
      <w:r w:rsidR="006E2E4D">
        <w:t xml:space="preserve"> in this sample set… maybe OK to </w:t>
      </w:r>
      <w:r w:rsidR="00373AAD">
        <w:t>say NAS</w:t>
      </w:r>
      <w:r w:rsidR="00B7667F">
        <w:t>M</w:t>
      </w:r>
      <w:r w:rsidR="00373AAD">
        <w:t xml:space="preserve"> here</w:t>
      </w:r>
      <w:r w:rsidR="00B7667F">
        <w:t>, and I made that change</w:t>
      </w:r>
      <w:r w:rsidR="00461C6D">
        <w:t>, here</w:t>
      </w:r>
      <w:r w:rsidR="00373AAD">
        <w:t xml:space="preserve">, but again NAS is not perfectly </w:t>
      </w:r>
      <w:r w:rsidR="00A56FF6">
        <w:t>synonymous</w:t>
      </w:r>
      <w:r w:rsidR="00373AAD">
        <w:t xml:space="preserve"> </w:t>
      </w:r>
      <w:r w:rsidR="00A56FF6">
        <w:t>with CNS, and they reported CNS</w:t>
      </w:r>
      <w:r w:rsidR="00461C6D">
        <w:t xml:space="preserve"> and one can</w:t>
      </w:r>
      <w:del w:id="76" w:author="Caitlin Jeffrey" w:date="2024-09-20T17:15:00Z" w16du:dateUtc="2024-09-20T21:15:00Z">
        <w:r w:rsidR="00461C6D" w:rsidDel="00635B36">
          <w:delText xml:space="preserve"> </w:delText>
        </w:r>
      </w:del>
      <w:r w:rsidR="00461C6D">
        <w:t>not tell from the paper which specific species comprised the CNS group</w:t>
      </w:r>
      <w:ins w:id="77" w:author="Caitlin Jeffrey" w:date="2024-09-20T17:15:00Z" w16du:dateUtc="2024-09-20T21:15:00Z">
        <w:r w:rsidR="00635B36">
          <w:t>.</w:t>
        </w:r>
      </w:ins>
      <w:del w:id="78" w:author="Caitlin Jeffrey" w:date="2024-09-20T17:15:00Z" w16du:dateUtc="2024-09-20T21:15:00Z">
        <w:r w:rsidR="00A56FF6" w:rsidDel="00635B36">
          <w:delText xml:space="preserve"> </w:delText>
        </w:r>
      </w:del>
    </w:p>
    <w:p w14:paraId="2599C102" w14:textId="77777777" w:rsidR="0021466E" w:rsidRDefault="0021466E" w:rsidP="002F0C24"/>
    <w:p w14:paraId="3DC657AD" w14:textId="77777777" w:rsidR="002F0C24" w:rsidRDefault="002F0C24" w:rsidP="002F0C24">
      <w:r>
        <w:t>Line 956: Investigation – add a v</w:t>
      </w:r>
    </w:p>
    <w:p w14:paraId="79FF2765" w14:textId="45EFC546" w:rsidR="009F2D71" w:rsidRDefault="00BF7626">
      <w:r>
        <w:t xml:space="preserve">AU: </w:t>
      </w:r>
      <w:del w:id="79" w:author="Caitlin Jeffrey" w:date="2024-09-20T17:15:00Z" w16du:dateUtc="2024-09-20T21:15:00Z">
        <w:r w:rsidDel="00635B36">
          <w:delText>corrected</w:delText>
        </w:r>
      </w:del>
      <w:ins w:id="80" w:author="Caitlin Jeffrey" w:date="2024-09-20T17:15:00Z" w16du:dateUtc="2024-09-20T21:15:00Z">
        <w:r w:rsidR="00635B36">
          <w:t>Corrected</w:t>
        </w:r>
      </w:ins>
    </w:p>
    <w:sectPr w:rsidR="009F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24"/>
    <w:rsid w:val="00054D48"/>
    <w:rsid w:val="00063E9F"/>
    <w:rsid w:val="00065D26"/>
    <w:rsid w:val="00090A7D"/>
    <w:rsid w:val="00094BB4"/>
    <w:rsid w:val="000D14F2"/>
    <w:rsid w:val="000D74E3"/>
    <w:rsid w:val="00130DE2"/>
    <w:rsid w:val="00131046"/>
    <w:rsid w:val="001410A3"/>
    <w:rsid w:val="00175907"/>
    <w:rsid w:val="0017655E"/>
    <w:rsid w:val="001A6FBF"/>
    <w:rsid w:val="001B7E7C"/>
    <w:rsid w:val="001D7F71"/>
    <w:rsid w:val="001F6575"/>
    <w:rsid w:val="0020124D"/>
    <w:rsid w:val="00207099"/>
    <w:rsid w:val="0021466E"/>
    <w:rsid w:val="00236D8A"/>
    <w:rsid w:val="0023707A"/>
    <w:rsid w:val="002C3D85"/>
    <w:rsid w:val="002D7F4A"/>
    <w:rsid w:val="002F0C24"/>
    <w:rsid w:val="00373AAD"/>
    <w:rsid w:val="00397B95"/>
    <w:rsid w:val="003A1182"/>
    <w:rsid w:val="003A4FF0"/>
    <w:rsid w:val="003B51B9"/>
    <w:rsid w:val="003D0AA2"/>
    <w:rsid w:val="003D6B47"/>
    <w:rsid w:val="003E3A34"/>
    <w:rsid w:val="0042205B"/>
    <w:rsid w:val="0044018C"/>
    <w:rsid w:val="0044435C"/>
    <w:rsid w:val="00446362"/>
    <w:rsid w:val="00461C6D"/>
    <w:rsid w:val="004701C0"/>
    <w:rsid w:val="00476BE7"/>
    <w:rsid w:val="00484C30"/>
    <w:rsid w:val="004941EB"/>
    <w:rsid w:val="004C18D6"/>
    <w:rsid w:val="00502038"/>
    <w:rsid w:val="0056106F"/>
    <w:rsid w:val="00573C8C"/>
    <w:rsid w:val="005C37F2"/>
    <w:rsid w:val="005E7D4C"/>
    <w:rsid w:val="0060542D"/>
    <w:rsid w:val="006071F0"/>
    <w:rsid w:val="00617AB0"/>
    <w:rsid w:val="00621239"/>
    <w:rsid w:val="00635B36"/>
    <w:rsid w:val="00680E5E"/>
    <w:rsid w:val="00697F5E"/>
    <w:rsid w:val="006A0A9A"/>
    <w:rsid w:val="006A768A"/>
    <w:rsid w:val="006E2E4D"/>
    <w:rsid w:val="006F59A2"/>
    <w:rsid w:val="0070360F"/>
    <w:rsid w:val="00704391"/>
    <w:rsid w:val="00705583"/>
    <w:rsid w:val="0070663B"/>
    <w:rsid w:val="007227F3"/>
    <w:rsid w:val="0075360E"/>
    <w:rsid w:val="007654BA"/>
    <w:rsid w:val="00776476"/>
    <w:rsid w:val="00780BDE"/>
    <w:rsid w:val="00783A7D"/>
    <w:rsid w:val="00787B3F"/>
    <w:rsid w:val="00793B69"/>
    <w:rsid w:val="007B07C9"/>
    <w:rsid w:val="007B3A1F"/>
    <w:rsid w:val="007B5F12"/>
    <w:rsid w:val="00835E91"/>
    <w:rsid w:val="00875192"/>
    <w:rsid w:val="008859BB"/>
    <w:rsid w:val="008A5599"/>
    <w:rsid w:val="008B3104"/>
    <w:rsid w:val="009064D2"/>
    <w:rsid w:val="0092657F"/>
    <w:rsid w:val="009303A2"/>
    <w:rsid w:val="009451C8"/>
    <w:rsid w:val="00966104"/>
    <w:rsid w:val="00983903"/>
    <w:rsid w:val="0098683F"/>
    <w:rsid w:val="009D5D98"/>
    <w:rsid w:val="009F2D71"/>
    <w:rsid w:val="00A040B2"/>
    <w:rsid w:val="00A06759"/>
    <w:rsid w:val="00A06B25"/>
    <w:rsid w:val="00A24914"/>
    <w:rsid w:val="00A34131"/>
    <w:rsid w:val="00A56FF6"/>
    <w:rsid w:val="00A97563"/>
    <w:rsid w:val="00AB0EC2"/>
    <w:rsid w:val="00AB2E7E"/>
    <w:rsid w:val="00B02435"/>
    <w:rsid w:val="00B11F4E"/>
    <w:rsid w:val="00B72045"/>
    <w:rsid w:val="00B7667F"/>
    <w:rsid w:val="00B974F2"/>
    <w:rsid w:val="00BA04E2"/>
    <w:rsid w:val="00BC7CFE"/>
    <w:rsid w:val="00BF4C08"/>
    <w:rsid w:val="00BF7626"/>
    <w:rsid w:val="00C0448A"/>
    <w:rsid w:val="00C0700F"/>
    <w:rsid w:val="00C27974"/>
    <w:rsid w:val="00C57F63"/>
    <w:rsid w:val="00C60042"/>
    <w:rsid w:val="00C62DE4"/>
    <w:rsid w:val="00C82986"/>
    <w:rsid w:val="00CA3228"/>
    <w:rsid w:val="00CA78A0"/>
    <w:rsid w:val="00CC1A01"/>
    <w:rsid w:val="00CD5FDD"/>
    <w:rsid w:val="00D53836"/>
    <w:rsid w:val="00D56429"/>
    <w:rsid w:val="00D56D1E"/>
    <w:rsid w:val="00D63E77"/>
    <w:rsid w:val="00D96F6E"/>
    <w:rsid w:val="00DC237F"/>
    <w:rsid w:val="00DC7EAA"/>
    <w:rsid w:val="00DE7F7C"/>
    <w:rsid w:val="00E10B8F"/>
    <w:rsid w:val="00E22A36"/>
    <w:rsid w:val="00E27A6D"/>
    <w:rsid w:val="00E3683A"/>
    <w:rsid w:val="00E56C8C"/>
    <w:rsid w:val="00EB063E"/>
    <w:rsid w:val="00EB2DDF"/>
    <w:rsid w:val="00EC04E6"/>
    <w:rsid w:val="00EF1BA4"/>
    <w:rsid w:val="00F3551A"/>
    <w:rsid w:val="00F75407"/>
    <w:rsid w:val="00FA3990"/>
    <w:rsid w:val="00FC097E"/>
    <w:rsid w:val="00F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7EF4"/>
  <w15:chartTrackingRefBased/>
  <w15:docId w15:val="{3489A86D-ED0A-47A6-96BD-BE475803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paragraph" w:styleId="Heading1">
    <w:name w:val="heading 1"/>
    <w:basedOn w:val="Normal"/>
    <w:next w:val="Normal"/>
    <w:link w:val="Heading1Char"/>
    <w:uiPriority w:val="9"/>
    <w:qFormat/>
    <w:rsid w:val="002F0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character" w:customStyle="1" w:styleId="Heading1Char">
    <w:name w:val="Heading 1 Char"/>
    <w:basedOn w:val="DefaultParagraphFont"/>
    <w:link w:val="Heading1"/>
    <w:uiPriority w:val="9"/>
    <w:rsid w:val="002F0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C2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F0C2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F0C2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F0C2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F0C2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F0C2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F0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C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0C24"/>
    <w:rPr>
      <w:i/>
      <w:iCs/>
      <w:color w:val="404040" w:themeColor="text1" w:themeTint="BF"/>
      <w:sz w:val="24"/>
    </w:rPr>
  </w:style>
  <w:style w:type="paragraph" w:styleId="ListParagraph">
    <w:name w:val="List Paragraph"/>
    <w:basedOn w:val="Normal"/>
    <w:uiPriority w:val="34"/>
    <w:qFormat/>
    <w:rsid w:val="002F0C24"/>
    <w:pPr>
      <w:ind w:left="720"/>
      <w:contextualSpacing/>
    </w:pPr>
  </w:style>
  <w:style w:type="character" w:styleId="IntenseEmphasis">
    <w:name w:val="Intense Emphasis"/>
    <w:basedOn w:val="DefaultParagraphFont"/>
    <w:uiPriority w:val="21"/>
    <w:qFormat/>
    <w:rsid w:val="002F0C24"/>
    <w:rPr>
      <w:i/>
      <w:iCs/>
      <w:color w:val="0F4761" w:themeColor="accent1" w:themeShade="BF"/>
    </w:rPr>
  </w:style>
  <w:style w:type="paragraph" w:styleId="IntenseQuote">
    <w:name w:val="Intense Quote"/>
    <w:basedOn w:val="Normal"/>
    <w:next w:val="Normal"/>
    <w:link w:val="IntenseQuoteChar"/>
    <w:uiPriority w:val="30"/>
    <w:qFormat/>
    <w:rsid w:val="002F0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C24"/>
    <w:rPr>
      <w:i/>
      <w:iCs/>
      <w:color w:val="0F4761" w:themeColor="accent1" w:themeShade="BF"/>
      <w:sz w:val="24"/>
    </w:rPr>
  </w:style>
  <w:style w:type="character" w:styleId="IntenseReference">
    <w:name w:val="Intense Reference"/>
    <w:basedOn w:val="DefaultParagraphFont"/>
    <w:uiPriority w:val="32"/>
    <w:qFormat/>
    <w:rsid w:val="002F0C24"/>
    <w:rPr>
      <w:b/>
      <w:bCs/>
      <w:smallCaps/>
      <w:color w:val="0F4761" w:themeColor="accent1" w:themeShade="BF"/>
      <w:spacing w:val="5"/>
    </w:rPr>
  </w:style>
  <w:style w:type="paragraph" w:styleId="Revision">
    <w:name w:val="Revision"/>
    <w:hidden/>
    <w:uiPriority w:val="99"/>
    <w:semiHidden/>
    <w:rsid w:val="00C62DE4"/>
    <w:pPr>
      <w:spacing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12</cp:revision>
  <dcterms:created xsi:type="dcterms:W3CDTF">2024-09-20T21:05:00Z</dcterms:created>
  <dcterms:modified xsi:type="dcterms:W3CDTF">2024-09-20T21:19:00Z</dcterms:modified>
</cp:coreProperties>
</file>