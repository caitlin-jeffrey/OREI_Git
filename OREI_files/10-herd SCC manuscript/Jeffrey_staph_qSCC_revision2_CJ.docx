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68CE2" w14:textId="77777777" w:rsidR="00FF3370" w:rsidRPr="00500914" w:rsidRDefault="00FF3370" w:rsidP="00682E1E">
      <w:pPr>
        <w:spacing w:after="0" w:line="480" w:lineRule="auto"/>
        <w:jc w:val="both"/>
        <w:rPr>
          <w:rFonts w:ascii="Times New Roman" w:hAnsi="Times New Roman" w:cs="Times New Roman"/>
          <w:b/>
          <w:i/>
          <w:iCs/>
          <w:sz w:val="24"/>
          <w:szCs w:val="24"/>
        </w:rPr>
      </w:pPr>
      <w:bookmarkStart w:id="0" w:name="_Hlk167253521"/>
      <w:r w:rsidRPr="00500914">
        <w:rPr>
          <w:rFonts w:ascii="Times New Roman" w:hAnsi="Times New Roman" w:cs="Times New Roman"/>
          <w:b/>
          <w:i/>
          <w:iCs/>
          <w:sz w:val="24"/>
          <w:szCs w:val="24"/>
        </w:rPr>
        <w:t>Interpretive summary</w:t>
      </w:r>
    </w:p>
    <w:p w14:paraId="0A577B72" w14:textId="678CC3F7" w:rsidR="00FF3370" w:rsidRPr="00034767" w:rsidRDefault="0020086A" w:rsidP="00682E1E">
      <w:pPr>
        <w:spacing w:after="0" w:line="480" w:lineRule="auto"/>
        <w:ind w:firstLine="720"/>
        <w:jc w:val="both"/>
        <w:rPr>
          <w:rFonts w:ascii="Times New Roman" w:hAnsi="Times New Roman" w:cs="Times New Roman"/>
          <w:bCs/>
          <w:sz w:val="24"/>
          <w:szCs w:val="24"/>
        </w:rPr>
      </w:pPr>
      <w:r w:rsidRPr="00034767">
        <w:rPr>
          <w:rFonts w:ascii="Times New Roman" w:hAnsi="Times New Roman" w:cs="Times New Roman"/>
          <w:bCs/>
          <w:sz w:val="24"/>
          <w:szCs w:val="24"/>
        </w:rPr>
        <w:t>T</w:t>
      </w:r>
      <w:r w:rsidR="00FF3370" w:rsidRPr="00034767">
        <w:rPr>
          <w:rFonts w:ascii="Times New Roman" w:hAnsi="Times New Roman" w:cs="Times New Roman"/>
          <w:bCs/>
          <w:sz w:val="24"/>
          <w:szCs w:val="24"/>
        </w:rPr>
        <w:t xml:space="preserve">he current study </w:t>
      </w:r>
      <w:r w:rsidRPr="00034767">
        <w:rPr>
          <w:rFonts w:ascii="Times New Roman" w:hAnsi="Times New Roman" w:cs="Times New Roman"/>
          <w:bCs/>
          <w:sz w:val="24"/>
          <w:szCs w:val="24"/>
        </w:rPr>
        <w:t>identifies</w:t>
      </w:r>
      <w:r w:rsidR="00FF3370" w:rsidRPr="00034767">
        <w:rPr>
          <w:rFonts w:ascii="Times New Roman" w:hAnsi="Times New Roman" w:cs="Times New Roman"/>
          <w:bCs/>
          <w:sz w:val="24"/>
          <w:szCs w:val="24"/>
        </w:rPr>
        <w:t xml:space="preserve"> which </w:t>
      </w:r>
      <w:r w:rsidRPr="00034767">
        <w:rPr>
          <w:rFonts w:ascii="Times New Roman" w:hAnsi="Times New Roman" w:cs="Times New Roman"/>
          <w:bCs/>
          <w:i/>
          <w:iCs/>
          <w:sz w:val="24"/>
          <w:szCs w:val="24"/>
        </w:rPr>
        <w:t>Staphylococcus</w:t>
      </w:r>
      <w:r w:rsidR="00FF3370" w:rsidRPr="00034767">
        <w:rPr>
          <w:rFonts w:ascii="Times New Roman" w:hAnsi="Times New Roman" w:cs="Times New Roman"/>
          <w:bCs/>
          <w:i/>
          <w:iCs/>
          <w:sz w:val="24"/>
          <w:szCs w:val="24"/>
        </w:rPr>
        <w:t xml:space="preserve"> </w:t>
      </w:r>
      <w:r w:rsidR="00A970C5">
        <w:rPr>
          <w:rFonts w:ascii="Times New Roman" w:hAnsi="Times New Roman" w:cs="Times New Roman"/>
          <w:bCs/>
          <w:sz w:val="24"/>
          <w:szCs w:val="24"/>
        </w:rPr>
        <w:t xml:space="preserve">and </w:t>
      </w:r>
      <w:r w:rsidR="00A970C5" w:rsidRPr="00A970C5">
        <w:rPr>
          <w:rFonts w:ascii="Times New Roman" w:hAnsi="Times New Roman" w:cs="Times New Roman"/>
          <w:bCs/>
          <w:i/>
          <w:iCs/>
          <w:sz w:val="24"/>
          <w:szCs w:val="24"/>
        </w:rPr>
        <w:t>Mammaliicoccus</w:t>
      </w:r>
      <w:r w:rsidR="00A970C5">
        <w:rPr>
          <w:rFonts w:ascii="Times New Roman" w:hAnsi="Times New Roman" w:cs="Times New Roman"/>
          <w:bCs/>
          <w:sz w:val="24"/>
          <w:szCs w:val="24"/>
        </w:rPr>
        <w:t xml:space="preserve"> (SaM) </w:t>
      </w:r>
      <w:r w:rsidR="00FF3370" w:rsidRPr="00034767">
        <w:rPr>
          <w:rFonts w:ascii="Times New Roman" w:hAnsi="Times New Roman" w:cs="Times New Roman"/>
          <w:bCs/>
          <w:sz w:val="24"/>
          <w:szCs w:val="24"/>
        </w:rPr>
        <w:t>species are most relevant to udder health for organic dairies</w:t>
      </w:r>
      <w:r w:rsidR="007B1B70">
        <w:rPr>
          <w:rFonts w:ascii="Times New Roman" w:hAnsi="Times New Roman" w:cs="Times New Roman"/>
          <w:bCs/>
          <w:sz w:val="24"/>
          <w:szCs w:val="24"/>
        </w:rPr>
        <w:t>.</w:t>
      </w:r>
      <w:r w:rsidR="00FF3370" w:rsidRPr="00034767">
        <w:rPr>
          <w:rFonts w:ascii="Times New Roman" w:hAnsi="Times New Roman" w:cs="Times New Roman"/>
          <w:bCs/>
          <w:sz w:val="24"/>
          <w:szCs w:val="24"/>
        </w:rPr>
        <w:t xml:space="preserve"> </w:t>
      </w:r>
      <w:r w:rsidR="007B1B70">
        <w:rPr>
          <w:rFonts w:ascii="Times New Roman" w:hAnsi="Times New Roman" w:cs="Times New Roman"/>
          <w:bCs/>
          <w:sz w:val="24"/>
          <w:szCs w:val="24"/>
        </w:rPr>
        <w:t xml:space="preserve">It describes </w:t>
      </w:r>
      <w:r w:rsidR="00FF3370" w:rsidRPr="00034767">
        <w:rPr>
          <w:rFonts w:ascii="Times New Roman" w:hAnsi="Times New Roman" w:cs="Times New Roman"/>
          <w:bCs/>
          <w:sz w:val="24"/>
          <w:szCs w:val="24"/>
        </w:rPr>
        <w:t>how quarter somatic cell count (SCC) varie</w:t>
      </w:r>
      <w:r w:rsidR="00B35766" w:rsidRPr="00034767">
        <w:rPr>
          <w:rFonts w:ascii="Times New Roman" w:hAnsi="Times New Roman" w:cs="Times New Roman"/>
          <w:bCs/>
          <w:sz w:val="24"/>
          <w:szCs w:val="24"/>
        </w:rPr>
        <w:t>s</w:t>
      </w:r>
      <w:r w:rsidR="00FF3370" w:rsidRPr="00034767">
        <w:rPr>
          <w:rFonts w:ascii="Times New Roman" w:hAnsi="Times New Roman" w:cs="Times New Roman"/>
          <w:bCs/>
          <w:sz w:val="24"/>
          <w:szCs w:val="24"/>
        </w:rPr>
        <w:t xml:space="preserve"> as a result of </w:t>
      </w:r>
      <w:r w:rsidR="00F17810" w:rsidRPr="00034767">
        <w:rPr>
          <w:rFonts w:ascii="Times New Roman" w:hAnsi="Times New Roman" w:cs="Times New Roman"/>
          <w:bCs/>
          <w:sz w:val="24"/>
          <w:szCs w:val="24"/>
        </w:rPr>
        <w:t xml:space="preserve">intramammary </w:t>
      </w:r>
      <w:r w:rsidR="00FF3370" w:rsidRPr="00034767">
        <w:rPr>
          <w:rFonts w:ascii="Times New Roman" w:hAnsi="Times New Roman" w:cs="Times New Roman"/>
          <w:bCs/>
          <w:sz w:val="24"/>
          <w:szCs w:val="24"/>
        </w:rPr>
        <w:t xml:space="preserve">infection </w:t>
      </w:r>
      <w:r w:rsidR="00170586" w:rsidRPr="00034767">
        <w:rPr>
          <w:rFonts w:ascii="Times New Roman" w:hAnsi="Times New Roman" w:cs="Times New Roman"/>
          <w:bCs/>
          <w:sz w:val="24"/>
          <w:szCs w:val="24"/>
        </w:rPr>
        <w:t>with</w:t>
      </w:r>
      <w:r w:rsidR="00FF3370" w:rsidRPr="00034767">
        <w:rPr>
          <w:rFonts w:ascii="Times New Roman" w:hAnsi="Times New Roman" w:cs="Times New Roman"/>
          <w:bCs/>
          <w:sz w:val="24"/>
          <w:szCs w:val="24"/>
        </w:rPr>
        <w:t xml:space="preserve"> the most frequently isolated </w:t>
      </w:r>
      <w:r w:rsidR="00A970C5" w:rsidRPr="00A970C5">
        <w:rPr>
          <w:rFonts w:ascii="Times New Roman" w:hAnsi="Times New Roman" w:cs="Times New Roman"/>
          <w:bCs/>
          <w:sz w:val="24"/>
          <w:szCs w:val="24"/>
        </w:rPr>
        <w:t>SaM</w:t>
      </w:r>
      <w:r w:rsidR="007B1B70">
        <w:rPr>
          <w:rFonts w:ascii="Times New Roman" w:hAnsi="Times New Roman" w:cs="Times New Roman"/>
          <w:bCs/>
          <w:i/>
          <w:iCs/>
          <w:sz w:val="24"/>
          <w:szCs w:val="24"/>
        </w:rPr>
        <w:t xml:space="preserve"> </w:t>
      </w:r>
      <w:r w:rsidR="00FF3370" w:rsidRPr="00034767">
        <w:rPr>
          <w:rFonts w:ascii="Times New Roman" w:hAnsi="Times New Roman" w:cs="Times New Roman"/>
          <w:bCs/>
          <w:sz w:val="24"/>
          <w:szCs w:val="24"/>
        </w:rPr>
        <w:t xml:space="preserve">species. </w:t>
      </w:r>
      <w:r w:rsidR="00E56BBB" w:rsidRPr="00034767">
        <w:rPr>
          <w:rFonts w:ascii="Times New Roman" w:hAnsi="Times New Roman" w:cs="Times New Roman"/>
          <w:sz w:val="24"/>
          <w:szCs w:val="24"/>
        </w:rPr>
        <w:t>S</w:t>
      </w:r>
      <w:r w:rsidR="00956E83" w:rsidRPr="00034767">
        <w:rPr>
          <w:rFonts w:ascii="Times New Roman" w:hAnsi="Times New Roman" w:cs="Times New Roman"/>
          <w:sz w:val="24"/>
          <w:szCs w:val="24"/>
        </w:rPr>
        <w:t xml:space="preserve">pecies-specific effect on quarter </w:t>
      </w:r>
      <w:r w:rsidR="00E56BBB" w:rsidRPr="00034767">
        <w:rPr>
          <w:rFonts w:ascii="Times New Roman" w:hAnsi="Times New Roman" w:cs="Times New Roman"/>
          <w:sz w:val="24"/>
          <w:szCs w:val="24"/>
        </w:rPr>
        <w:t>SCC</w:t>
      </w:r>
      <w:r w:rsidR="00956E83" w:rsidRPr="00034767">
        <w:rPr>
          <w:rFonts w:ascii="Times New Roman" w:hAnsi="Times New Roman" w:cs="Times New Roman"/>
          <w:sz w:val="24"/>
          <w:szCs w:val="24"/>
        </w:rPr>
        <w:t xml:space="preserve"> </w:t>
      </w:r>
      <w:r w:rsidR="0076035E">
        <w:rPr>
          <w:rFonts w:ascii="Times New Roman" w:hAnsi="Times New Roman" w:cs="Times New Roman"/>
          <w:sz w:val="24"/>
          <w:szCs w:val="24"/>
        </w:rPr>
        <w:t xml:space="preserve">for </w:t>
      </w:r>
      <w:r w:rsidR="00A970C5" w:rsidRPr="00A970C5">
        <w:rPr>
          <w:rFonts w:ascii="Times New Roman" w:hAnsi="Times New Roman" w:cs="Times New Roman"/>
          <w:bCs/>
          <w:sz w:val="24"/>
          <w:szCs w:val="24"/>
        </w:rPr>
        <w:t>SaM</w:t>
      </w:r>
      <w:r w:rsidR="00B35766" w:rsidRPr="00034767">
        <w:rPr>
          <w:rFonts w:ascii="Times New Roman" w:hAnsi="Times New Roman" w:cs="Times New Roman"/>
          <w:bCs/>
          <w:sz w:val="24"/>
          <w:szCs w:val="24"/>
        </w:rPr>
        <w:t xml:space="preserve"> </w:t>
      </w:r>
      <w:r w:rsidR="00956E83" w:rsidRPr="00034767">
        <w:rPr>
          <w:rFonts w:ascii="Times New Roman" w:hAnsi="Times New Roman" w:cs="Times New Roman"/>
          <w:sz w:val="24"/>
          <w:szCs w:val="24"/>
        </w:rPr>
        <w:t>has not been well-described</w:t>
      </w:r>
      <w:r w:rsidR="00034767" w:rsidRPr="00034767">
        <w:rPr>
          <w:rFonts w:ascii="Times New Roman" w:hAnsi="Times New Roman" w:cs="Times New Roman"/>
          <w:sz w:val="24"/>
          <w:szCs w:val="24"/>
        </w:rPr>
        <w:t xml:space="preserve"> for a population of certified organic dairies</w:t>
      </w:r>
      <w:r w:rsidR="00956E83" w:rsidRPr="00034767">
        <w:rPr>
          <w:rFonts w:ascii="Times New Roman" w:hAnsi="Times New Roman" w:cs="Times New Roman"/>
          <w:sz w:val="24"/>
          <w:szCs w:val="24"/>
        </w:rPr>
        <w:t>.</w:t>
      </w:r>
      <w:r w:rsidR="00956E83" w:rsidRPr="00034767">
        <w:rPr>
          <w:rFonts w:ascii="Times New Roman" w:hAnsi="Times New Roman" w:cs="Times New Roman"/>
          <w:bCs/>
          <w:sz w:val="24"/>
          <w:szCs w:val="24"/>
        </w:rPr>
        <w:t xml:space="preserve"> </w:t>
      </w:r>
      <w:r w:rsidR="00FF3370" w:rsidRPr="00034767">
        <w:rPr>
          <w:rFonts w:ascii="Times New Roman" w:hAnsi="Times New Roman" w:cs="Times New Roman"/>
          <w:bCs/>
          <w:sz w:val="24"/>
          <w:szCs w:val="24"/>
        </w:rPr>
        <w:t xml:space="preserve">Compared to </w:t>
      </w:r>
      <w:r w:rsidR="008B5893">
        <w:rPr>
          <w:rFonts w:ascii="Times New Roman" w:hAnsi="Times New Roman" w:cs="Times New Roman"/>
          <w:bCs/>
          <w:sz w:val="24"/>
          <w:szCs w:val="24"/>
        </w:rPr>
        <w:t>culture-negative</w:t>
      </w:r>
      <w:r w:rsidR="008B5893" w:rsidRPr="00034767">
        <w:rPr>
          <w:rFonts w:ascii="Times New Roman" w:hAnsi="Times New Roman" w:cs="Times New Roman"/>
          <w:bCs/>
          <w:sz w:val="24"/>
          <w:szCs w:val="24"/>
        </w:rPr>
        <w:t xml:space="preserve"> </w:t>
      </w:r>
      <w:r w:rsidR="00FF3370" w:rsidRPr="00034767">
        <w:rPr>
          <w:rFonts w:ascii="Times New Roman" w:hAnsi="Times New Roman" w:cs="Times New Roman"/>
          <w:bCs/>
          <w:sz w:val="24"/>
          <w:szCs w:val="24"/>
        </w:rPr>
        <w:t xml:space="preserve">quarters, SCC was higher in quarters infected with 9 of 10 </w:t>
      </w:r>
      <w:r w:rsidR="00A970C5" w:rsidRPr="00A970C5">
        <w:rPr>
          <w:rFonts w:ascii="Times New Roman" w:hAnsi="Times New Roman" w:cs="Times New Roman"/>
          <w:bCs/>
          <w:sz w:val="24"/>
          <w:szCs w:val="24"/>
        </w:rPr>
        <w:t>SaM</w:t>
      </w:r>
      <w:r w:rsidR="006A7399" w:rsidRPr="00A970C5">
        <w:rPr>
          <w:rFonts w:ascii="Times New Roman" w:hAnsi="Times New Roman" w:cs="Times New Roman"/>
          <w:bCs/>
          <w:sz w:val="24"/>
          <w:szCs w:val="24"/>
        </w:rPr>
        <w:t xml:space="preserve"> </w:t>
      </w:r>
      <w:r w:rsidR="006A7399">
        <w:rPr>
          <w:rFonts w:ascii="Times New Roman" w:hAnsi="Times New Roman" w:cs="Times New Roman"/>
          <w:bCs/>
          <w:sz w:val="24"/>
          <w:szCs w:val="24"/>
        </w:rPr>
        <w:t>identified</w:t>
      </w:r>
      <w:r w:rsidR="00FF3370" w:rsidRPr="00034767">
        <w:rPr>
          <w:rFonts w:ascii="Times New Roman" w:hAnsi="Times New Roman" w:cs="Times New Roman"/>
          <w:bCs/>
          <w:sz w:val="24"/>
          <w:szCs w:val="24"/>
        </w:rPr>
        <w:t xml:space="preserve">. Although </w:t>
      </w:r>
      <w:r w:rsidR="00D43359" w:rsidRPr="00034767">
        <w:rPr>
          <w:rFonts w:ascii="Times New Roman" w:hAnsi="Times New Roman" w:cs="Times New Roman"/>
          <w:bCs/>
          <w:sz w:val="24"/>
          <w:szCs w:val="24"/>
        </w:rPr>
        <w:t xml:space="preserve">the </w:t>
      </w:r>
      <w:r w:rsidR="00FF3370" w:rsidRPr="00034767">
        <w:rPr>
          <w:rFonts w:ascii="Times New Roman" w:hAnsi="Times New Roman" w:cs="Times New Roman"/>
          <w:bCs/>
          <w:sz w:val="24"/>
          <w:szCs w:val="24"/>
        </w:rPr>
        <w:t xml:space="preserve">increase in </w:t>
      </w:r>
      <w:r w:rsidR="00570B31">
        <w:rPr>
          <w:rFonts w:ascii="Times New Roman" w:hAnsi="Times New Roman" w:cs="Times New Roman"/>
          <w:bCs/>
          <w:sz w:val="24"/>
          <w:szCs w:val="24"/>
        </w:rPr>
        <w:t xml:space="preserve">quarter </w:t>
      </w:r>
      <w:r w:rsidR="00FF3370" w:rsidRPr="00034767">
        <w:rPr>
          <w:rFonts w:ascii="Times New Roman" w:hAnsi="Times New Roman" w:cs="Times New Roman"/>
          <w:bCs/>
          <w:sz w:val="24"/>
          <w:szCs w:val="24"/>
        </w:rPr>
        <w:t xml:space="preserve">SCC was modest for most </w:t>
      </w:r>
      <w:r w:rsidR="00A970C5" w:rsidRPr="00A970C5">
        <w:rPr>
          <w:rFonts w:ascii="Times New Roman" w:hAnsi="Times New Roman" w:cs="Times New Roman"/>
          <w:bCs/>
          <w:sz w:val="24"/>
          <w:szCs w:val="24"/>
        </w:rPr>
        <w:t>SaM</w:t>
      </w:r>
      <w:r w:rsidR="00FF3370" w:rsidRPr="00034767">
        <w:rPr>
          <w:rFonts w:ascii="Times New Roman" w:hAnsi="Times New Roman" w:cs="Times New Roman"/>
          <w:bCs/>
          <w:sz w:val="24"/>
          <w:szCs w:val="24"/>
        </w:rPr>
        <w:t xml:space="preserve"> observed, their widespread nature can still </w:t>
      </w:r>
      <w:ins w:id="1" w:author="Caitlin Jeffrey" w:date="2024-09-20T17:24:00Z" w16du:dateUtc="2024-09-20T21:24:00Z">
        <w:r w:rsidR="00B84B52">
          <w:rPr>
            <w:rFonts w:ascii="Times New Roman" w:hAnsi="Times New Roman" w:cs="Times New Roman"/>
            <w:bCs/>
            <w:sz w:val="24"/>
            <w:szCs w:val="24"/>
          </w:rPr>
          <w:t xml:space="preserve">potentially </w:t>
        </w:r>
      </w:ins>
      <w:r w:rsidR="00FF3370" w:rsidRPr="00034767">
        <w:rPr>
          <w:rFonts w:ascii="Times New Roman" w:hAnsi="Times New Roman" w:cs="Times New Roman"/>
          <w:bCs/>
          <w:sz w:val="24"/>
          <w:szCs w:val="24"/>
        </w:rPr>
        <w:t xml:space="preserve">result in </w:t>
      </w:r>
      <w:r w:rsidR="007A0642">
        <w:rPr>
          <w:rFonts w:ascii="Times New Roman" w:hAnsi="Times New Roman" w:cs="Times New Roman"/>
          <w:bCs/>
          <w:sz w:val="24"/>
          <w:szCs w:val="24"/>
        </w:rPr>
        <w:t xml:space="preserve">an </w:t>
      </w:r>
      <w:r w:rsidR="00520A8D" w:rsidRPr="00034767">
        <w:rPr>
          <w:rFonts w:ascii="Times New Roman" w:hAnsi="Times New Roman" w:cs="Times New Roman"/>
          <w:bCs/>
          <w:sz w:val="24"/>
          <w:szCs w:val="24"/>
        </w:rPr>
        <w:t>increased</w:t>
      </w:r>
      <w:r w:rsidR="00FF3370" w:rsidRPr="00034767">
        <w:rPr>
          <w:rFonts w:ascii="Times New Roman" w:hAnsi="Times New Roman" w:cs="Times New Roman"/>
          <w:bCs/>
          <w:sz w:val="24"/>
          <w:szCs w:val="24"/>
        </w:rPr>
        <w:t xml:space="preserve"> bulk tank SCC. </w:t>
      </w:r>
    </w:p>
    <w:p w14:paraId="59277781" w14:textId="77777777" w:rsidR="00FF3370" w:rsidRDefault="00FF3370" w:rsidP="00682E1E">
      <w:pPr>
        <w:spacing w:after="0" w:line="480" w:lineRule="auto"/>
        <w:jc w:val="both"/>
        <w:rPr>
          <w:rFonts w:ascii="Times New Roman" w:hAnsi="Times New Roman" w:cs="Times New Roman"/>
          <w:b/>
          <w:i/>
          <w:iCs/>
          <w:sz w:val="24"/>
          <w:szCs w:val="24"/>
        </w:rPr>
      </w:pPr>
    </w:p>
    <w:p w14:paraId="5A207C29" w14:textId="77777777" w:rsidR="00FF3370" w:rsidRPr="00EE7809" w:rsidRDefault="00FF3370" w:rsidP="00682E1E">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Running head:</w:t>
      </w:r>
    </w:p>
    <w:p w14:paraId="32A021BE" w14:textId="77777777" w:rsidR="00DF050B" w:rsidRPr="00321704" w:rsidRDefault="00DF050B" w:rsidP="00682E1E">
      <w:pPr>
        <w:spacing w:after="0" w:line="480" w:lineRule="auto"/>
        <w:jc w:val="both"/>
        <w:rPr>
          <w:rFonts w:ascii="Times New Roman" w:hAnsi="Times New Roman" w:cs="Times New Roman"/>
          <w:bCs/>
          <w:sz w:val="24"/>
          <w:szCs w:val="24"/>
        </w:rPr>
      </w:pPr>
      <w:r w:rsidRPr="00321704">
        <w:rPr>
          <w:rFonts w:ascii="Times New Roman" w:hAnsi="Times New Roman" w:cs="Times New Roman"/>
          <w:bCs/>
          <w:sz w:val="24"/>
          <w:szCs w:val="24"/>
        </w:rPr>
        <w:t>Staph</w:t>
      </w:r>
      <w:r>
        <w:rPr>
          <w:rFonts w:ascii="Times New Roman" w:hAnsi="Times New Roman" w:cs="Times New Roman"/>
          <w:bCs/>
          <w:sz w:val="24"/>
          <w:szCs w:val="24"/>
        </w:rPr>
        <w:t>ylococci</w:t>
      </w:r>
      <w:r w:rsidRPr="00321704">
        <w:rPr>
          <w:rFonts w:ascii="Times New Roman" w:hAnsi="Times New Roman" w:cs="Times New Roman"/>
          <w:bCs/>
          <w:sz w:val="24"/>
          <w:szCs w:val="24"/>
        </w:rPr>
        <w:t xml:space="preserve"> </w:t>
      </w:r>
      <w:r>
        <w:rPr>
          <w:rFonts w:ascii="Times New Roman" w:hAnsi="Times New Roman" w:cs="Times New Roman"/>
          <w:bCs/>
          <w:sz w:val="24"/>
          <w:szCs w:val="24"/>
        </w:rPr>
        <w:t>mastitis</w:t>
      </w:r>
      <w:r w:rsidRPr="00321704">
        <w:rPr>
          <w:rFonts w:ascii="Times New Roman" w:hAnsi="Times New Roman" w:cs="Times New Roman"/>
          <w:bCs/>
          <w:sz w:val="24"/>
          <w:szCs w:val="24"/>
        </w:rPr>
        <w:t xml:space="preserve"> on organic dair</w:t>
      </w:r>
      <w:r>
        <w:rPr>
          <w:rFonts w:ascii="Times New Roman" w:hAnsi="Times New Roman" w:cs="Times New Roman"/>
          <w:bCs/>
          <w:sz w:val="24"/>
          <w:szCs w:val="24"/>
        </w:rPr>
        <w:t>y farms</w:t>
      </w:r>
    </w:p>
    <w:p w14:paraId="09A1F400" w14:textId="77777777" w:rsidR="00FF3370" w:rsidRDefault="00FF3370" w:rsidP="00682E1E">
      <w:pPr>
        <w:spacing w:after="0" w:line="480" w:lineRule="auto"/>
        <w:jc w:val="both"/>
        <w:rPr>
          <w:rFonts w:ascii="Times New Roman" w:hAnsi="Times New Roman" w:cs="Times New Roman"/>
          <w:b/>
          <w:i/>
          <w:iCs/>
          <w:sz w:val="24"/>
          <w:szCs w:val="24"/>
        </w:rPr>
      </w:pPr>
    </w:p>
    <w:p w14:paraId="251A6950" w14:textId="77777777" w:rsidR="00FF3370" w:rsidRDefault="00FF3370" w:rsidP="00682E1E">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Title</w:t>
      </w:r>
    </w:p>
    <w:p w14:paraId="0146D637" w14:textId="5132FAD8" w:rsidR="00FF3370" w:rsidRPr="00A163FD" w:rsidRDefault="00D00A8C" w:rsidP="00682E1E">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Staphylo</w:t>
      </w:r>
      <w:r w:rsidR="0027360F">
        <w:rPr>
          <w:rFonts w:ascii="Times New Roman" w:hAnsi="Times New Roman" w:cs="Times New Roman"/>
          <w:bCs/>
          <w:sz w:val="24"/>
          <w:szCs w:val="24"/>
        </w:rPr>
        <w:t>cocci</w:t>
      </w:r>
      <w:r w:rsidR="00FF3370" w:rsidRPr="00A163FD">
        <w:rPr>
          <w:rFonts w:ascii="Times New Roman" w:hAnsi="Times New Roman" w:cs="Times New Roman"/>
          <w:bCs/>
          <w:sz w:val="24"/>
          <w:szCs w:val="24"/>
        </w:rPr>
        <w:t xml:space="preserve"> and mammaliicocci: which species are important for udder health on organic dairy farms?</w:t>
      </w:r>
    </w:p>
    <w:p w14:paraId="1594BFA5" w14:textId="77777777" w:rsidR="00FF3370" w:rsidRDefault="00FF3370" w:rsidP="00682E1E">
      <w:pPr>
        <w:spacing w:after="0" w:line="480" w:lineRule="auto"/>
        <w:jc w:val="both"/>
        <w:rPr>
          <w:rFonts w:ascii="Times New Roman" w:hAnsi="Times New Roman" w:cs="Times New Roman"/>
          <w:b/>
          <w:sz w:val="24"/>
          <w:szCs w:val="24"/>
        </w:rPr>
      </w:pPr>
    </w:p>
    <w:p w14:paraId="0688D13F" w14:textId="06237E0C" w:rsidR="00FF3370" w:rsidRPr="00604EDE" w:rsidRDefault="000A2836" w:rsidP="00682E1E">
      <w:pPr>
        <w:spacing w:after="0" w:line="480" w:lineRule="auto"/>
        <w:jc w:val="both"/>
        <w:rPr>
          <w:rFonts w:ascii="Times New Roman" w:hAnsi="Times New Roman" w:cs="Times New Roman"/>
          <w:bCs/>
          <w:sz w:val="24"/>
          <w:szCs w:val="24"/>
        </w:rPr>
      </w:pPr>
      <w:r w:rsidRPr="008D6068">
        <w:rPr>
          <w:rFonts w:ascii="Times New Roman" w:hAnsi="Times New Roman" w:cs="Times New Roman"/>
          <w:bCs/>
          <w:sz w:val="24"/>
          <w:szCs w:val="24"/>
        </w:rPr>
        <w:t>C</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E. Jeffrey,</w:t>
      </w:r>
      <w:r w:rsidR="00FF3370" w:rsidRPr="008D6068">
        <w:rPr>
          <w:rFonts w:ascii="Times New Roman" w:hAnsi="Times New Roman" w:cs="Times New Roman"/>
          <w:bCs/>
          <w:sz w:val="24"/>
          <w:szCs w:val="24"/>
          <w:vertAlign w:val="superscript"/>
        </w:rPr>
        <w:t>1</w:t>
      </w:r>
      <w:r w:rsidR="00FF3370" w:rsidRPr="008D6068">
        <w:rPr>
          <w:rFonts w:ascii="Times New Roman" w:hAnsi="Times New Roman" w:cs="Times New Roman"/>
          <w:bCs/>
          <w:sz w:val="24"/>
          <w:szCs w:val="24"/>
        </w:rPr>
        <w:t xml:space="preserve"> </w:t>
      </w:r>
      <w:r w:rsidRPr="008D6068">
        <w:rPr>
          <w:rFonts w:ascii="Times New Roman" w:hAnsi="Times New Roman" w:cs="Times New Roman"/>
          <w:bCs/>
          <w:sz w:val="24"/>
          <w:szCs w:val="24"/>
        </w:rPr>
        <w:t>P</w:t>
      </w:r>
      <w:r>
        <w:rPr>
          <w:rFonts w:ascii="Times New Roman" w:hAnsi="Times New Roman" w:cs="Times New Roman"/>
          <w:bCs/>
          <w:sz w:val="24"/>
          <w:szCs w:val="24"/>
        </w:rPr>
        <w:t>. R. F.</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Adkins,</w:t>
      </w:r>
      <w:r w:rsidR="00653AFC" w:rsidRPr="008D6068">
        <w:rPr>
          <w:rFonts w:ascii="Times New Roman" w:hAnsi="Times New Roman" w:cs="Times New Roman"/>
          <w:bCs/>
          <w:sz w:val="24"/>
          <w:szCs w:val="24"/>
          <w:vertAlign w:val="superscript"/>
        </w:rPr>
        <w:t>2</w:t>
      </w:r>
      <w:r w:rsidR="00FF3370" w:rsidRPr="008D6068">
        <w:rPr>
          <w:rFonts w:ascii="Times New Roman" w:hAnsi="Times New Roman" w:cs="Times New Roman"/>
          <w:bCs/>
          <w:sz w:val="24"/>
          <w:szCs w:val="24"/>
        </w:rPr>
        <w:t xml:space="preserve"> </w:t>
      </w:r>
      <w:r w:rsidRPr="008D6068">
        <w:rPr>
          <w:rFonts w:ascii="Times New Roman" w:hAnsi="Times New Roman" w:cs="Times New Roman"/>
          <w:bCs/>
          <w:sz w:val="24"/>
          <w:szCs w:val="24"/>
        </w:rPr>
        <w:t>S</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Dufour,</w:t>
      </w:r>
      <w:r w:rsidR="00653AFC">
        <w:rPr>
          <w:rFonts w:ascii="Times New Roman" w:hAnsi="Times New Roman" w:cs="Times New Roman"/>
          <w:bCs/>
          <w:sz w:val="24"/>
          <w:szCs w:val="24"/>
          <w:vertAlign w:val="superscript"/>
        </w:rPr>
        <w:t>3</w:t>
      </w:r>
      <w:r w:rsidR="00FF3370" w:rsidRPr="008D6068">
        <w:rPr>
          <w:rFonts w:ascii="Times New Roman" w:hAnsi="Times New Roman" w:cs="Times New Roman"/>
          <w:bCs/>
          <w:sz w:val="24"/>
          <w:szCs w:val="24"/>
        </w:rPr>
        <w:t xml:space="preserve"> </w:t>
      </w:r>
      <w:r w:rsidR="005B7BC4">
        <w:rPr>
          <w:rFonts w:ascii="Times New Roman" w:hAnsi="Times New Roman" w:cs="Times New Roman"/>
          <w:bCs/>
          <w:sz w:val="24"/>
          <w:szCs w:val="24"/>
        </w:rPr>
        <w:t xml:space="preserve">and </w:t>
      </w:r>
      <w:r w:rsidRPr="008D6068">
        <w:rPr>
          <w:rFonts w:ascii="Times New Roman" w:hAnsi="Times New Roman" w:cs="Times New Roman"/>
          <w:bCs/>
          <w:sz w:val="24"/>
          <w:szCs w:val="24"/>
        </w:rPr>
        <w:t>J</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604EDE">
        <w:rPr>
          <w:rFonts w:ascii="Times New Roman" w:hAnsi="Times New Roman" w:cs="Times New Roman"/>
          <w:bCs/>
          <w:sz w:val="24"/>
          <w:szCs w:val="24"/>
        </w:rPr>
        <w:t>W. Barlow</w:t>
      </w:r>
      <w:r w:rsidR="00FF3370" w:rsidRPr="00604EDE">
        <w:rPr>
          <w:rFonts w:ascii="Times New Roman" w:hAnsi="Times New Roman" w:cs="Times New Roman"/>
          <w:bCs/>
          <w:sz w:val="24"/>
          <w:szCs w:val="24"/>
          <w:vertAlign w:val="superscript"/>
        </w:rPr>
        <w:t>1</w:t>
      </w:r>
    </w:p>
    <w:p w14:paraId="49D0149F" w14:textId="77777777" w:rsidR="00FF3370" w:rsidRDefault="00FF3370" w:rsidP="00682E1E">
      <w:pPr>
        <w:spacing w:after="0" w:line="480" w:lineRule="auto"/>
        <w:jc w:val="both"/>
        <w:rPr>
          <w:rFonts w:ascii="Times New Roman" w:hAnsi="Times New Roman" w:cs="Times New Roman"/>
          <w:sz w:val="24"/>
          <w:szCs w:val="24"/>
          <w:vertAlign w:val="superscript"/>
        </w:rPr>
      </w:pPr>
    </w:p>
    <w:p w14:paraId="4EB3F8D5" w14:textId="77777777" w:rsidR="00FF3370" w:rsidRPr="000A2836" w:rsidRDefault="00FF3370" w:rsidP="00682E1E">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 xml:space="preserve">1 </w:t>
      </w:r>
      <w:r w:rsidRPr="000A2836">
        <w:rPr>
          <w:rFonts w:ascii="Times New Roman" w:hAnsi="Times New Roman" w:cs="Times New Roman"/>
          <w:sz w:val="24"/>
          <w:szCs w:val="24"/>
        </w:rPr>
        <w:t>Department of Animal and Veterinary Sciences, University of Vermont, Burlington, VT 05405</w:t>
      </w:r>
    </w:p>
    <w:p w14:paraId="3652DA2E" w14:textId="25E483A9" w:rsidR="008D6068" w:rsidRPr="000A2836" w:rsidRDefault="008D6068" w:rsidP="00682E1E">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2</w:t>
      </w:r>
      <w:r w:rsidR="000A2836">
        <w:rPr>
          <w:rFonts w:ascii="Times New Roman" w:hAnsi="Times New Roman" w:cs="Times New Roman"/>
          <w:sz w:val="24"/>
          <w:szCs w:val="24"/>
          <w:vertAlign w:val="superscript"/>
        </w:rPr>
        <w:t xml:space="preserve"> </w:t>
      </w:r>
      <w:r w:rsidRPr="000A2836">
        <w:rPr>
          <w:rFonts w:ascii="Times New Roman" w:hAnsi="Times New Roman" w:cs="Times New Roman"/>
          <w:sz w:val="24"/>
          <w:szCs w:val="24"/>
        </w:rPr>
        <w:t>Department of Veterinary Medicine and Surgery, University of Missouri, Columbia</w:t>
      </w:r>
      <w:r w:rsidR="005B356A">
        <w:rPr>
          <w:rFonts w:ascii="Times New Roman" w:hAnsi="Times New Roman" w:cs="Times New Roman"/>
          <w:sz w:val="24"/>
          <w:szCs w:val="24"/>
        </w:rPr>
        <w:t>, MO</w:t>
      </w:r>
      <w:r w:rsidRPr="000A2836">
        <w:rPr>
          <w:rFonts w:ascii="Times New Roman" w:hAnsi="Times New Roman" w:cs="Times New Roman"/>
          <w:sz w:val="24"/>
          <w:szCs w:val="24"/>
        </w:rPr>
        <w:t xml:space="preserve"> 65211</w:t>
      </w:r>
    </w:p>
    <w:p w14:paraId="35C6C630" w14:textId="2A9CF5FE" w:rsidR="00BD7B9F" w:rsidRPr="00820082" w:rsidRDefault="00180FA2" w:rsidP="00682E1E">
      <w:pPr>
        <w:spacing w:after="0" w:line="480" w:lineRule="auto"/>
        <w:ind w:left="180" w:hanging="180"/>
        <w:jc w:val="both"/>
        <w:rPr>
          <w:rFonts w:ascii="Times New Roman" w:hAnsi="Times New Roman" w:cs="Times New Roman"/>
          <w:sz w:val="24"/>
          <w:szCs w:val="24"/>
        </w:rPr>
      </w:pPr>
      <w:r w:rsidRPr="00820082">
        <w:rPr>
          <w:rFonts w:ascii="Times New Roman" w:hAnsi="Times New Roman" w:cs="Times New Roman"/>
          <w:sz w:val="24"/>
          <w:szCs w:val="24"/>
          <w:vertAlign w:val="superscript"/>
        </w:rPr>
        <w:t>3</w:t>
      </w:r>
      <w:r w:rsidR="000A2836" w:rsidRPr="00820082">
        <w:rPr>
          <w:rFonts w:ascii="Times New Roman" w:hAnsi="Times New Roman" w:cs="Times New Roman"/>
          <w:sz w:val="24"/>
          <w:szCs w:val="24"/>
          <w:vertAlign w:val="superscript"/>
        </w:rPr>
        <w:t xml:space="preserve"> </w:t>
      </w:r>
      <w:r w:rsidR="00704D01" w:rsidRPr="00704D01">
        <w:rPr>
          <w:rFonts w:ascii="Times New Roman" w:hAnsi="Times New Roman" w:cs="Times New Roman"/>
          <w:sz w:val="24"/>
          <w:szCs w:val="24"/>
        </w:rPr>
        <w:t xml:space="preserve">Faculty </w:t>
      </w:r>
      <w:r w:rsidR="00704D01" w:rsidRPr="00C5196B">
        <w:rPr>
          <w:rFonts w:ascii="Times New Roman" w:hAnsi="Times New Roman" w:cs="Times New Roman"/>
          <w:sz w:val="24"/>
          <w:szCs w:val="24"/>
        </w:rPr>
        <w:t>of veterinary medicine</w:t>
      </w:r>
      <w:r w:rsidR="00BD7B9F" w:rsidRPr="00820082">
        <w:rPr>
          <w:rFonts w:ascii="Times New Roman" w:hAnsi="Times New Roman" w:cs="Times New Roman"/>
          <w:sz w:val="24"/>
          <w:szCs w:val="24"/>
        </w:rPr>
        <w:t>, Université de Montréal, St-Hyacinthe, QC, Canada</w:t>
      </w:r>
    </w:p>
    <w:p w14:paraId="15804A3C" w14:textId="77777777" w:rsidR="00FF3370" w:rsidRPr="000A2836" w:rsidRDefault="00FF3370" w:rsidP="00682E1E">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rPr>
        <w:t>Corresponding author: John Barlow</w:t>
      </w:r>
    </w:p>
    <w:p w14:paraId="75AC8A6E" w14:textId="77777777" w:rsidR="00FF3370" w:rsidRPr="00604EDE" w:rsidRDefault="00FF3370" w:rsidP="00682E1E">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and Veterinary Sciences, </w:t>
      </w:r>
    </w:p>
    <w:p w14:paraId="7747855C" w14:textId="77777777" w:rsidR="00FF3370" w:rsidRPr="00604EDE" w:rsidRDefault="00FF3370" w:rsidP="00682E1E">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202 Terrill Building, </w:t>
      </w:r>
    </w:p>
    <w:p w14:paraId="0DD40DBD" w14:textId="77777777" w:rsidR="00FF3370" w:rsidRPr="00604EDE" w:rsidRDefault="00FF3370" w:rsidP="00682E1E">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University of Vermont, </w:t>
      </w:r>
    </w:p>
    <w:p w14:paraId="1B1FD41E" w14:textId="77777777" w:rsidR="00FF3370" w:rsidRPr="00604EDE" w:rsidRDefault="00FF3370" w:rsidP="00682E1E">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2F194F2D" w14:textId="77777777" w:rsidR="00FF3370" w:rsidRPr="00604EDE" w:rsidRDefault="00FF3370" w:rsidP="00682E1E">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78FF47BD" w14:textId="77777777" w:rsidR="00FF3370" w:rsidRPr="00604EDE" w:rsidRDefault="00FF3370" w:rsidP="00682E1E">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7" w:history="1">
        <w:r w:rsidRPr="00604EDE">
          <w:rPr>
            <w:rStyle w:val="Hyperlink"/>
            <w:rFonts w:ascii="Times New Roman" w:hAnsi="Times New Roman" w:cs="Times New Roman"/>
            <w:sz w:val="24"/>
            <w:szCs w:val="24"/>
          </w:rPr>
          <w:t>john.barlow@uvm.edu</w:t>
        </w:r>
      </w:hyperlink>
    </w:p>
    <w:p w14:paraId="7470080E" w14:textId="77777777" w:rsidR="00FF3370" w:rsidRDefault="00FF3370" w:rsidP="00682E1E">
      <w:pPr>
        <w:spacing w:after="0" w:line="480" w:lineRule="auto"/>
        <w:jc w:val="both"/>
        <w:rPr>
          <w:rFonts w:ascii="Times New Roman" w:hAnsi="Times New Roman" w:cs="Times New Roman"/>
          <w:b/>
          <w:i/>
          <w:iCs/>
          <w:sz w:val="24"/>
          <w:szCs w:val="24"/>
        </w:rPr>
      </w:pPr>
    </w:p>
    <w:p w14:paraId="08F1FE98" w14:textId="77777777" w:rsidR="00FF3370" w:rsidRPr="00E819EF" w:rsidRDefault="00FF3370" w:rsidP="00682E1E">
      <w:pPr>
        <w:spacing w:after="0" w:line="480" w:lineRule="auto"/>
        <w:jc w:val="both"/>
        <w:rPr>
          <w:rFonts w:ascii="Times New Roman" w:hAnsi="Times New Roman" w:cs="Times New Roman"/>
          <w:b/>
          <w:i/>
          <w:iCs/>
          <w:sz w:val="24"/>
          <w:szCs w:val="24"/>
        </w:rPr>
      </w:pPr>
      <w:r w:rsidRPr="00E819EF">
        <w:rPr>
          <w:rFonts w:ascii="Times New Roman" w:hAnsi="Times New Roman" w:cs="Times New Roman"/>
          <w:b/>
          <w:i/>
          <w:iCs/>
          <w:sz w:val="24"/>
          <w:szCs w:val="24"/>
        </w:rPr>
        <w:t>Abstract</w:t>
      </w:r>
    </w:p>
    <w:p w14:paraId="4ED963DA" w14:textId="7DF05864" w:rsidR="00625C5D" w:rsidRPr="00E819EF" w:rsidRDefault="00FF3370" w:rsidP="002E2F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V</w:t>
      </w:r>
      <w:r w:rsidRPr="00105CE5">
        <w:rPr>
          <w:rFonts w:ascii="Times New Roman" w:hAnsi="Times New Roman" w:cs="Times New Roman"/>
          <w:sz w:val="24"/>
          <w:szCs w:val="24"/>
        </w:rPr>
        <w:t>ariation in species distribution and diversity</w:t>
      </w:r>
      <w:r>
        <w:rPr>
          <w:rFonts w:ascii="Times New Roman" w:hAnsi="Times New Roman" w:cs="Times New Roman"/>
          <w:sz w:val="24"/>
          <w:szCs w:val="24"/>
        </w:rPr>
        <w:t xml:space="preserve"> of staphylococci and mammaliicocci</w:t>
      </w:r>
      <w:r w:rsidRPr="00105CE5">
        <w:rPr>
          <w:rFonts w:ascii="Times New Roman" w:hAnsi="Times New Roman" w:cs="Times New Roman"/>
          <w:sz w:val="24"/>
          <w:szCs w:val="24"/>
        </w:rPr>
        <w:t xml:space="preserve"> </w:t>
      </w:r>
      <w:r>
        <w:rPr>
          <w:rFonts w:ascii="Times New Roman" w:hAnsi="Times New Roman" w:cs="Times New Roman"/>
          <w:sz w:val="24"/>
          <w:szCs w:val="24"/>
        </w:rPr>
        <w:t>(</w:t>
      </w:r>
      <w:r w:rsidR="00881261">
        <w:rPr>
          <w:rFonts w:ascii="Times New Roman" w:hAnsi="Times New Roman" w:cs="Times New Roman"/>
          <w:sz w:val="24"/>
          <w:szCs w:val="24"/>
        </w:rPr>
        <w:t>SaM</w:t>
      </w:r>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causing intramammary infections in dairy cattle</w:t>
      </w:r>
      <w:r w:rsidRPr="00105CE5">
        <w:rPr>
          <w:rFonts w:ascii="Times New Roman" w:hAnsi="Times New Roman" w:cs="Times New Roman"/>
          <w:sz w:val="24"/>
          <w:szCs w:val="24"/>
        </w:rPr>
        <w:t xml:space="preserve"> is associated with different management practices</w:t>
      </w:r>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D</w:t>
      </w:r>
      <w:r w:rsidRPr="00105CE5">
        <w:rPr>
          <w:rFonts w:ascii="Times New Roman" w:hAnsi="Times New Roman" w:cs="Times New Roman"/>
          <w:sz w:val="24"/>
          <w:szCs w:val="24"/>
        </w:rPr>
        <w:t>isparate selective pressures on organic dairies could potentially result in population differences of</w:t>
      </w:r>
      <w:r>
        <w:rPr>
          <w:rFonts w:ascii="Times New Roman" w:hAnsi="Times New Roman" w:cs="Times New Roman"/>
          <w:sz w:val="24"/>
          <w:szCs w:val="24"/>
        </w:rPr>
        <w:t xml:space="preserve"> these</w:t>
      </w:r>
      <w:r w:rsidRPr="00105CE5">
        <w:rPr>
          <w:rFonts w:ascii="Times New Roman" w:hAnsi="Times New Roman" w:cs="Times New Roman"/>
          <w:sz w:val="24"/>
          <w:szCs w:val="24"/>
        </w:rPr>
        <w:t xml:space="preserve"> mastitis-causing bacteria</w:t>
      </w:r>
      <w:r>
        <w:rPr>
          <w:rFonts w:ascii="Times New Roman" w:hAnsi="Times New Roman" w:cs="Times New Roman"/>
          <w:sz w:val="24"/>
          <w:szCs w:val="24"/>
        </w:rPr>
        <w:t xml:space="preserve">. </w:t>
      </w:r>
      <w:r w:rsidR="00E571F9" w:rsidRPr="00FA5855">
        <w:rPr>
          <w:rFonts w:ascii="Times New Roman" w:hAnsi="Times New Roman" w:cs="Times New Roman"/>
          <w:sz w:val="24"/>
          <w:szCs w:val="24"/>
        </w:rPr>
        <w:t>T</w:t>
      </w:r>
      <w:r w:rsidR="003C4942" w:rsidRPr="00FA5855">
        <w:rPr>
          <w:rFonts w:ascii="Times New Roman" w:hAnsi="Times New Roman" w:cs="Times New Roman"/>
          <w:sz w:val="24"/>
          <w:szCs w:val="24"/>
        </w:rPr>
        <w:t xml:space="preserve">he species-specific effect on </w:t>
      </w:r>
      <w:r w:rsidR="008532D1" w:rsidRPr="00FA5855">
        <w:rPr>
          <w:rFonts w:ascii="Times New Roman" w:hAnsi="Times New Roman" w:cs="Times New Roman"/>
          <w:sz w:val="24"/>
          <w:szCs w:val="24"/>
        </w:rPr>
        <w:t xml:space="preserve">quarter </w:t>
      </w:r>
      <w:r w:rsidR="003C4942" w:rsidRPr="00FA5855">
        <w:rPr>
          <w:rFonts w:ascii="Times New Roman" w:hAnsi="Times New Roman" w:cs="Times New Roman"/>
          <w:sz w:val="24"/>
          <w:szCs w:val="24"/>
        </w:rPr>
        <w:t>somatic cell count</w:t>
      </w:r>
      <w:r w:rsidRPr="00FA5855">
        <w:rPr>
          <w:rFonts w:ascii="Times New Roman" w:hAnsi="Times New Roman" w:cs="Times New Roman"/>
          <w:sz w:val="24"/>
          <w:szCs w:val="24"/>
        </w:rPr>
        <w:t xml:space="preserve"> </w:t>
      </w:r>
      <w:r w:rsidR="003C4942" w:rsidRPr="00FA5855">
        <w:rPr>
          <w:rFonts w:ascii="Times New Roman" w:hAnsi="Times New Roman" w:cs="Times New Roman"/>
          <w:sz w:val="24"/>
          <w:szCs w:val="24"/>
        </w:rPr>
        <w:t xml:space="preserve">of </w:t>
      </w:r>
      <w:r w:rsidR="004B241E" w:rsidRPr="00FA5855">
        <w:rPr>
          <w:rFonts w:ascii="Times New Roman" w:hAnsi="Times New Roman" w:cs="Times New Roman"/>
          <w:sz w:val="24"/>
          <w:szCs w:val="24"/>
        </w:rPr>
        <w:t>SaM</w:t>
      </w:r>
      <w:r w:rsidRPr="00FA5855">
        <w:rPr>
          <w:rFonts w:ascii="Times New Roman" w:hAnsi="Times New Roman" w:cs="Times New Roman"/>
          <w:sz w:val="24"/>
          <w:szCs w:val="24"/>
        </w:rPr>
        <w:t xml:space="preserve"> for a population of certified organic dairies</w:t>
      </w:r>
      <w:r w:rsidR="00E571F9" w:rsidRPr="00FA5855">
        <w:rPr>
          <w:rFonts w:ascii="Times New Roman" w:hAnsi="Times New Roman" w:cs="Times New Roman"/>
          <w:sz w:val="24"/>
          <w:szCs w:val="24"/>
        </w:rPr>
        <w:t xml:space="preserve"> has not been described</w:t>
      </w:r>
      <w:r w:rsidR="00E84123">
        <w:rPr>
          <w:rFonts w:ascii="Times New Roman" w:hAnsi="Times New Roman" w:cs="Times New Roman"/>
          <w:sz w:val="24"/>
          <w:szCs w:val="24"/>
        </w:rPr>
        <w:t xml:space="preserve"> </w:t>
      </w:r>
      <w:r w:rsidR="00587EA3">
        <w:rPr>
          <w:rFonts w:ascii="Times New Roman" w:hAnsi="Times New Roman" w:cs="Times New Roman"/>
          <w:sz w:val="24"/>
          <w:szCs w:val="24"/>
        </w:rPr>
        <w:t>previously</w:t>
      </w:r>
      <w:r w:rsidRPr="00FA5855">
        <w:rPr>
          <w:rFonts w:ascii="Times New Roman" w:hAnsi="Times New Roman" w:cs="Times New Roman"/>
          <w:sz w:val="24"/>
          <w:szCs w:val="24"/>
        </w:rPr>
        <w:t xml:space="preserve">. </w:t>
      </w:r>
      <w:r w:rsidRPr="00105CE5">
        <w:rPr>
          <w:rFonts w:ascii="Times New Roman" w:hAnsi="Times New Roman" w:cs="Times New Roman"/>
          <w:sz w:val="24"/>
          <w:szCs w:val="24"/>
        </w:rPr>
        <w:t xml:space="preserve">The current study presents data from a longitudinal study of 10 certified organic dairy farms. The objective was to estimate how </w:t>
      </w:r>
      <w:del w:id="2" w:author="Caitlin Jeffrey" w:date="2024-09-20T17:27:00Z" w16du:dateUtc="2024-09-20T21:27:00Z">
        <w:r w:rsidRPr="00105CE5" w:rsidDel="005A02A3">
          <w:rPr>
            <w:rFonts w:ascii="Times New Roman" w:hAnsi="Times New Roman" w:cs="Times New Roman"/>
            <w:sz w:val="24"/>
            <w:szCs w:val="24"/>
          </w:rPr>
          <w:delText xml:space="preserve">quarter </w:delText>
        </w:r>
      </w:del>
      <w:ins w:id="3" w:author="John Barlow" w:date="2024-09-12T19:52:00Z" w16du:dateUtc="2024-09-12T23:52:00Z">
        <w:del w:id="4" w:author="Caitlin Jeffrey" w:date="2024-09-20T17:27:00Z" w16du:dateUtc="2024-09-20T21:27:00Z">
          <w:r w:rsidR="006A4AA0" w:rsidDel="005A02A3">
            <w:rPr>
              <w:rFonts w:ascii="Times New Roman" w:hAnsi="Times New Roman" w:cs="Times New Roman"/>
              <w:sz w:val="24"/>
              <w:szCs w:val="24"/>
            </w:rPr>
            <w:delText>milk</w:delText>
          </w:r>
        </w:del>
      </w:ins>
      <w:ins w:id="5" w:author="Caitlin Jeffrey" w:date="2024-09-20T17:28:00Z" w16du:dateUtc="2024-09-20T21:28:00Z">
        <w:r w:rsidR="005A02A3">
          <w:rPr>
            <w:rFonts w:ascii="Times New Roman" w:hAnsi="Times New Roman" w:cs="Times New Roman"/>
            <w:sz w:val="24"/>
            <w:szCs w:val="24"/>
          </w:rPr>
          <w:t>quarter milk</w:t>
        </w:r>
      </w:ins>
      <w:ins w:id="6" w:author="John Barlow" w:date="2024-09-12T19:52:00Z" w16du:dateUtc="2024-09-12T23:52:00Z">
        <w:r w:rsidR="006A4AA0">
          <w:rPr>
            <w:rFonts w:ascii="Times New Roman" w:hAnsi="Times New Roman" w:cs="Times New Roman"/>
            <w:sz w:val="24"/>
            <w:szCs w:val="24"/>
          </w:rPr>
          <w:t xml:space="preserve"> </w:t>
        </w:r>
      </w:ins>
      <w:r>
        <w:rPr>
          <w:rFonts w:ascii="Times New Roman" w:hAnsi="Times New Roman" w:cs="Times New Roman"/>
          <w:sz w:val="24"/>
          <w:szCs w:val="24"/>
        </w:rPr>
        <w:t>somatic cell count (q</w:t>
      </w:r>
      <w:ins w:id="7" w:author="John Barlow" w:date="2024-09-12T19:53:00Z" w16du:dateUtc="2024-09-12T23:53:00Z">
        <w:r w:rsidR="00C110E3">
          <w:rPr>
            <w:rFonts w:ascii="Times New Roman" w:hAnsi="Times New Roman" w:cs="Times New Roman"/>
            <w:sz w:val="24"/>
            <w:szCs w:val="24"/>
          </w:rPr>
          <w:t>m</w:t>
        </w:r>
      </w:ins>
      <w:r w:rsidRPr="00105CE5">
        <w:rPr>
          <w:rFonts w:ascii="Times New Roman" w:hAnsi="Times New Roman" w:cs="Times New Roman"/>
          <w:sz w:val="24"/>
          <w:szCs w:val="24"/>
        </w:rPr>
        <w:t>SCC</w:t>
      </w:r>
      <w:r>
        <w:rPr>
          <w:rFonts w:ascii="Times New Roman" w:hAnsi="Times New Roman" w:cs="Times New Roman"/>
          <w:sz w:val="24"/>
          <w:szCs w:val="24"/>
        </w:rPr>
        <w:t>)</w:t>
      </w:r>
      <w:r w:rsidRPr="00105CE5">
        <w:rPr>
          <w:rFonts w:ascii="Times New Roman" w:hAnsi="Times New Roman" w:cs="Times New Roman"/>
          <w:sz w:val="24"/>
          <w:szCs w:val="24"/>
        </w:rPr>
        <w:t xml:space="preserve"> varied as a result of infection with the most </w:t>
      </w:r>
      <w:r w:rsidR="00B613EE">
        <w:rPr>
          <w:rFonts w:ascii="Times New Roman" w:hAnsi="Times New Roman" w:cs="Times New Roman"/>
          <w:sz w:val="24"/>
          <w:szCs w:val="24"/>
        </w:rPr>
        <w:t xml:space="preserve">frequently </w:t>
      </w:r>
      <w:r w:rsidRPr="00105CE5">
        <w:rPr>
          <w:rFonts w:ascii="Times New Roman" w:hAnsi="Times New Roman" w:cs="Times New Roman"/>
          <w:sz w:val="24"/>
          <w:szCs w:val="24"/>
        </w:rPr>
        <w:t xml:space="preserve">isolated </w:t>
      </w:r>
      <w:r w:rsidR="005D2389" w:rsidRPr="005D2389">
        <w:rPr>
          <w:rFonts w:ascii="Times New Roman" w:hAnsi="Times New Roman" w:cs="Times New Roman"/>
          <w:sz w:val="24"/>
          <w:szCs w:val="24"/>
        </w:rPr>
        <w:t>SaM</w:t>
      </w:r>
      <w:r w:rsidR="005D2389" w:rsidRPr="00105CE5">
        <w:rPr>
          <w:rFonts w:ascii="Times New Roman" w:hAnsi="Times New Roman" w:cs="Times New Roman"/>
          <w:sz w:val="24"/>
          <w:szCs w:val="24"/>
        </w:rPr>
        <w:t xml:space="preserve"> </w:t>
      </w:r>
      <w:r w:rsidRPr="00105CE5">
        <w:rPr>
          <w:rFonts w:ascii="Times New Roman" w:hAnsi="Times New Roman" w:cs="Times New Roman"/>
          <w:sz w:val="24"/>
          <w:szCs w:val="24"/>
        </w:rPr>
        <w:t>species</w:t>
      </w:r>
      <w:r>
        <w:rPr>
          <w:rFonts w:ascii="Times New Roman" w:hAnsi="Times New Roman" w:cs="Times New Roman"/>
          <w:sz w:val="24"/>
          <w:szCs w:val="24"/>
        </w:rPr>
        <w:t>. Aerobic culture</w:t>
      </w:r>
      <w:r w:rsidRPr="00105CE5">
        <w:rPr>
          <w:rFonts w:ascii="Times New Roman" w:hAnsi="Times New Roman" w:cs="Times New Roman"/>
          <w:sz w:val="24"/>
          <w:szCs w:val="24"/>
        </w:rPr>
        <w:t xml:space="preserve"> of </w:t>
      </w:r>
      <w:del w:id="8" w:author="Caitlin Jeffrey" w:date="2024-09-20T17:28:00Z" w16du:dateUtc="2024-09-20T21:28:00Z">
        <w:r w:rsidRPr="00105CE5" w:rsidDel="005A02A3">
          <w:rPr>
            <w:rFonts w:ascii="Times New Roman" w:hAnsi="Times New Roman" w:cs="Times New Roman"/>
            <w:sz w:val="24"/>
            <w:szCs w:val="24"/>
          </w:rPr>
          <w:delText>quarter</w:delText>
        </w:r>
        <w:r w:rsidR="000D7485" w:rsidDel="005A02A3">
          <w:rPr>
            <w:rFonts w:ascii="Times New Roman" w:hAnsi="Times New Roman" w:cs="Times New Roman"/>
            <w:sz w:val="24"/>
            <w:szCs w:val="24"/>
          </w:rPr>
          <w:delText>-</w:delText>
        </w:r>
        <w:r w:rsidRPr="00105CE5" w:rsidDel="005A02A3">
          <w:rPr>
            <w:rFonts w:ascii="Times New Roman" w:hAnsi="Times New Roman" w:cs="Times New Roman"/>
            <w:sz w:val="24"/>
            <w:szCs w:val="24"/>
          </w:rPr>
          <w:delText>milk</w:delText>
        </w:r>
      </w:del>
      <w:ins w:id="9" w:author="Caitlin Jeffrey" w:date="2024-09-20T17:28:00Z" w16du:dateUtc="2024-09-20T21:28:00Z">
        <w:r w:rsidR="005A02A3">
          <w:rPr>
            <w:rFonts w:ascii="Times New Roman" w:hAnsi="Times New Roman" w:cs="Times New Roman"/>
            <w:sz w:val="24"/>
            <w:szCs w:val="24"/>
          </w:rPr>
          <w:t>quarter milk</w:t>
        </w:r>
      </w:ins>
      <w:r w:rsidRPr="00105CE5">
        <w:rPr>
          <w:rFonts w:ascii="Times New Roman" w:hAnsi="Times New Roman" w:cs="Times New Roman"/>
          <w:sz w:val="24"/>
          <w:szCs w:val="24"/>
        </w:rPr>
        <w:t xml:space="preserve"> samples to identify IMI w</w:t>
      </w:r>
      <w:r>
        <w:rPr>
          <w:rFonts w:ascii="Times New Roman" w:hAnsi="Times New Roman" w:cs="Times New Roman"/>
          <w:sz w:val="24"/>
          <w:szCs w:val="24"/>
        </w:rPr>
        <w:t>as</w:t>
      </w:r>
      <w:r w:rsidRPr="00105CE5">
        <w:rPr>
          <w:rFonts w:ascii="Times New Roman" w:hAnsi="Times New Roman" w:cs="Times New Roman"/>
          <w:sz w:val="24"/>
          <w:szCs w:val="24"/>
        </w:rPr>
        <w:t xml:space="preserve"> conducted in parallel with determination of </w:t>
      </w:r>
      <w:r>
        <w:rPr>
          <w:rFonts w:ascii="Times New Roman" w:hAnsi="Times New Roman" w:cs="Times New Roman"/>
          <w:sz w:val="24"/>
          <w:szCs w:val="24"/>
        </w:rPr>
        <w:t>q</w:t>
      </w:r>
      <w:ins w:id="10" w:author="John Barlow" w:date="2024-09-12T19:53:00Z" w16du:dateUtc="2024-09-12T23:53:00Z">
        <w:r w:rsidR="00C110E3">
          <w:rPr>
            <w:rFonts w:ascii="Times New Roman" w:hAnsi="Times New Roman" w:cs="Times New Roman"/>
            <w:sz w:val="24"/>
            <w:szCs w:val="24"/>
          </w:rPr>
          <w:t>m</w:t>
        </w:r>
      </w:ins>
      <w:r>
        <w:rPr>
          <w:rFonts w:ascii="Times New Roman" w:hAnsi="Times New Roman" w:cs="Times New Roman"/>
          <w:sz w:val="24"/>
          <w:szCs w:val="24"/>
        </w:rPr>
        <w:t>SCC</w:t>
      </w:r>
      <w:r w:rsidRPr="00105CE5">
        <w:rPr>
          <w:rFonts w:ascii="Times New Roman" w:hAnsi="Times New Roman" w:cs="Times New Roman"/>
          <w:sz w:val="24"/>
          <w:szCs w:val="24"/>
        </w:rPr>
        <w:t xml:space="preserve">. </w:t>
      </w:r>
      <w:r w:rsidRPr="00D03DE9">
        <w:rPr>
          <w:rFonts w:ascii="Times New Roman" w:hAnsi="Times New Roman" w:cs="Times New Roman"/>
          <w:sz w:val="24"/>
          <w:szCs w:val="24"/>
        </w:rPr>
        <w:t xml:space="preserve">A </w:t>
      </w:r>
      <w:r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Pr>
          <w:rFonts w:ascii="Times New Roman" w:hAnsi="Times New Roman" w:cs="Times New Roman"/>
          <w:sz w:val="24"/>
          <w:szCs w:val="24"/>
        </w:rPr>
        <w:t>used</w:t>
      </w:r>
      <w:r w:rsidRPr="00D03DE9">
        <w:rPr>
          <w:rFonts w:ascii="Times New Roman" w:hAnsi="Times New Roman" w:cs="Times New Roman"/>
          <w:sz w:val="24"/>
          <w:szCs w:val="24"/>
        </w:rPr>
        <w:t xml:space="preserve"> to </w:t>
      </w:r>
      <w:r w:rsidR="00E83102">
        <w:rPr>
          <w:rFonts w:ascii="Times New Roman" w:hAnsi="Times New Roman" w:cs="Times New Roman"/>
          <w:sz w:val="24"/>
          <w:szCs w:val="24"/>
        </w:rPr>
        <w:t>estimate</w:t>
      </w:r>
      <w:r w:rsidR="00E83102" w:rsidRPr="00D03DE9">
        <w:rPr>
          <w:rFonts w:ascii="Times New Roman" w:hAnsi="Times New Roman" w:cs="Times New Roman"/>
          <w:sz w:val="24"/>
          <w:szCs w:val="24"/>
        </w:rPr>
        <w:t xml:space="preserve"> </w:t>
      </w:r>
      <w:r w:rsidR="00E83102">
        <w:rPr>
          <w:rFonts w:ascii="Times New Roman" w:hAnsi="Times New Roman" w:cs="Times New Roman"/>
          <w:sz w:val="24"/>
          <w:szCs w:val="24"/>
        </w:rPr>
        <w:t>q</w:t>
      </w:r>
      <w:ins w:id="11" w:author="John Barlow" w:date="2024-09-12T19:53:00Z" w16du:dateUtc="2024-09-12T23:53:00Z">
        <w:r w:rsidR="00C110E3">
          <w:rPr>
            <w:rFonts w:ascii="Times New Roman" w:hAnsi="Times New Roman" w:cs="Times New Roman"/>
            <w:sz w:val="24"/>
            <w:szCs w:val="24"/>
          </w:rPr>
          <w:t>m</w:t>
        </w:r>
      </w:ins>
      <w:r w:rsidR="00E83102">
        <w:rPr>
          <w:rFonts w:ascii="Times New Roman" w:hAnsi="Times New Roman" w:cs="Times New Roman"/>
          <w:sz w:val="24"/>
          <w:szCs w:val="24"/>
        </w:rPr>
        <w:t>SCC</w:t>
      </w:r>
      <w:r w:rsidRPr="00D03DE9">
        <w:rPr>
          <w:rFonts w:ascii="Times New Roman" w:hAnsi="Times New Roman" w:cs="Times New Roman"/>
          <w:sz w:val="24"/>
          <w:szCs w:val="24"/>
        </w:rPr>
        <w:t xml:space="preserve"> </w:t>
      </w:r>
      <w:r w:rsidR="002E1C9E">
        <w:rPr>
          <w:rFonts w:ascii="Times New Roman" w:hAnsi="Times New Roman" w:cs="Times New Roman"/>
          <w:sz w:val="24"/>
          <w:szCs w:val="24"/>
        </w:rPr>
        <w:t>for</w:t>
      </w:r>
      <w:r w:rsidRPr="00D03DE9">
        <w:rPr>
          <w:rFonts w:ascii="Times New Roman" w:hAnsi="Times New Roman" w:cs="Times New Roman"/>
          <w:sz w:val="24"/>
          <w:szCs w:val="24"/>
        </w:rPr>
        <w:t xml:space="preserve"> quarters </w:t>
      </w:r>
      <w:r w:rsidR="00E83102">
        <w:rPr>
          <w:rFonts w:ascii="Times New Roman" w:hAnsi="Times New Roman" w:cs="Times New Roman"/>
          <w:sz w:val="24"/>
          <w:szCs w:val="24"/>
        </w:rPr>
        <w:t xml:space="preserve">with an </w:t>
      </w:r>
      <w:r>
        <w:rPr>
          <w:rFonts w:ascii="Times New Roman" w:hAnsi="Times New Roman" w:cs="Times New Roman"/>
          <w:sz w:val="24"/>
          <w:szCs w:val="24"/>
        </w:rPr>
        <w:t>IMI</w:t>
      </w:r>
      <w:r w:rsidRPr="00D03DE9">
        <w:rPr>
          <w:rFonts w:ascii="Times New Roman" w:hAnsi="Times New Roman" w:cs="Times New Roman"/>
          <w:sz w:val="24"/>
          <w:szCs w:val="24"/>
        </w:rPr>
        <w:t xml:space="preserve"> </w:t>
      </w:r>
      <w:r w:rsidR="00E83102">
        <w:rPr>
          <w:rFonts w:ascii="Times New Roman" w:hAnsi="Times New Roman" w:cs="Times New Roman"/>
          <w:sz w:val="24"/>
          <w:szCs w:val="24"/>
        </w:rPr>
        <w:t>caused by</w:t>
      </w:r>
      <w:r w:rsidR="00E83102"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a given </w:t>
      </w:r>
      <w:r w:rsidR="002E2DAC" w:rsidRPr="00004307">
        <w:rPr>
          <w:rFonts w:ascii="Times New Roman" w:hAnsi="Times New Roman" w:cs="Times New Roman"/>
          <w:sz w:val="24"/>
          <w:szCs w:val="24"/>
        </w:rPr>
        <w:t>SaM</w:t>
      </w:r>
      <w:r w:rsidRPr="00711AE2">
        <w:rPr>
          <w:rFonts w:ascii="Times New Roman" w:hAnsi="Times New Roman" w:cs="Times New Roman"/>
          <w:sz w:val="24"/>
          <w:szCs w:val="24"/>
        </w:rPr>
        <w:t xml:space="preserve"> </w:t>
      </w:r>
      <w:r w:rsidRPr="00D03DE9">
        <w:rPr>
          <w:rFonts w:ascii="Times New Roman" w:hAnsi="Times New Roman" w:cs="Times New Roman"/>
          <w:sz w:val="24"/>
          <w:szCs w:val="24"/>
        </w:rPr>
        <w:t>species</w:t>
      </w:r>
      <w:r w:rsidR="00E83102">
        <w:rPr>
          <w:rFonts w:ascii="Times New Roman" w:hAnsi="Times New Roman" w:cs="Times New Roman"/>
          <w:sz w:val="24"/>
          <w:szCs w:val="24"/>
        </w:rPr>
        <w:t>, compared to</w:t>
      </w:r>
      <w:r w:rsidRPr="00D03DE9">
        <w:rPr>
          <w:rFonts w:ascii="Times New Roman" w:hAnsi="Times New Roman" w:cs="Times New Roman"/>
          <w:sz w:val="24"/>
          <w:szCs w:val="24"/>
        </w:rPr>
        <w:t xml:space="preserve"> </w:t>
      </w:r>
      <w:r w:rsidR="006F06F7">
        <w:rPr>
          <w:rFonts w:ascii="Times New Roman" w:hAnsi="Times New Roman" w:cs="Times New Roman"/>
          <w:sz w:val="24"/>
          <w:szCs w:val="24"/>
        </w:rPr>
        <w:t>culture-negative</w:t>
      </w:r>
      <w:r w:rsidR="009F4C14">
        <w:rPr>
          <w:rFonts w:ascii="Times New Roman" w:hAnsi="Times New Roman" w:cs="Times New Roman"/>
          <w:sz w:val="24"/>
          <w:szCs w:val="24"/>
        </w:rPr>
        <w:t xml:space="preserve"> quarters</w:t>
      </w:r>
      <w:r w:rsidR="00E83102">
        <w:rPr>
          <w:rFonts w:ascii="Times New Roman" w:hAnsi="Times New Roman" w:cs="Times New Roman"/>
          <w:sz w:val="24"/>
          <w:szCs w:val="24"/>
        </w:rPr>
        <w:t>. The model included</w:t>
      </w:r>
      <w:r w:rsidRPr="00D03DE9">
        <w:rPr>
          <w:rFonts w:ascii="Times New Roman" w:hAnsi="Times New Roman" w:cs="Times New Roman"/>
          <w:sz w:val="24"/>
          <w:szCs w:val="24"/>
        </w:rPr>
        <w:t xml:space="preserve"> days in milk at time of sampling to adjust </w:t>
      </w:r>
      <w:r w:rsidR="00E83102">
        <w:rPr>
          <w:rFonts w:ascii="Times New Roman" w:hAnsi="Times New Roman" w:cs="Times New Roman"/>
          <w:sz w:val="24"/>
          <w:szCs w:val="24"/>
        </w:rPr>
        <w:t>q</w:t>
      </w:r>
      <w:ins w:id="12" w:author="John Barlow" w:date="2024-09-12T19:53:00Z" w16du:dateUtc="2024-09-12T23:53:00Z">
        <w:r w:rsidR="00C110E3">
          <w:rPr>
            <w:rFonts w:ascii="Times New Roman" w:hAnsi="Times New Roman" w:cs="Times New Roman"/>
            <w:sz w:val="24"/>
            <w:szCs w:val="24"/>
          </w:rPr>
          <w:t>m</w:t>
        </w:r>
      </w:ins>
      <w:r w:rsidR="00E83102">
        <w:rPr>
          <w:rFonts w:ascii="Times New Roman" w:hAnsi="Times New Roman" w:cs="Times New Roman"/>
          <w:sz w:val="24"/>
          <w:szCs w:val="24"/>
        </w:rPr>
        <w:t xml:space="preserve">SCC </w:t>
      </w:r>
      <w:r w:rsidRPr="00D03DE9">
        <w:rPr>
          <w:rFonts w:ascii="Times New Roman" w:hAnsi="Times New Roman" w:cs="Times New Roman"/>
          <w:sz w:val="24"/>
          <w:szCs w:val="24"/>
        </w:rPr>
        <w:t xml:space="preserve">estimates </w:t>
      </w:r>
      <w:r w:rsidR="00E83102">
        <w:rPr>
          <w:rFonts w:ascii="Times New Roman" w:hAnsi="Times New Roman" w:cs="Times New Roman"/>
          <w:sz w:val="24"/>
          <w:szCs w:val="24"/>
        </w:rPr>
        <w:t>for each</w:t>
      </w:r>
      <w:r w:rsidRPr="00D03DE9">
        <w:rPr>
          <w:rFonts w:ascii="Times New Roman" w:hAnsi="Times New Roman" w:cs="Times New Roman"/>
          <w:sz w:val="24"/>
          <w:szCs w:val="24"/>
        </w:rPr>
        <w:t xml:space="preserve"> </w:t>
      </w:r>
      <w:r w:rsidR="002E1C9E" w:rsidRPr="009F4C14">
        <w:rPr>
          <w:rFonts w:ascii="Times New Roman" w:hAnsi="Times New Roman" w:cs="Times New Roman"/>
          <w:sz w:val="24"/>
          <w:szCs w:val="24"/>
        </w:rPr>
        <w:t>SaM</w:t>
      </w:r>
      <w:r w:rsidRPr="00D03DE9">
        <w:rPr>
          <w:rFonts w:ascii="Times New Roman" w:hAnsi="Times New Roman" w:cs="Times New Roman"/>
          <w:sz w:val="24"/>
          <w:szCs w:val="24"/>
        </w:rPr>
        <w:t xml:space="preserve"> species</w:t>
      </w:r>
      <w:r>
        <w:rPr>
          <w:rFonts w:ascii="Times New Roman" w:hAnsi="Times New Roman" w:cs="Times New Roman"/>
          <w:sz w:val="24"/>
          <w:szCs w:val="24"/>
        </w:rPr>
        <w:t xml:space="preserve">. </w:t>
      </w:r>
      <w:r w:rsidRPr="00BE39AB">
        <w:rPr>
          <w:rFonts w:ascii="Times New Roman" w:eastAsia="Times New Roman" w:hAnsi="Times New Roman" w:cs="Times New Roman"/>
          <w:kern w:val="0"/>
          <w:sz w:val="24"/>
          <w:szCs w:val="24"/>
          <w14:ligatures w14:val="none"/>
        </w:rPr>
        <w:t xml:space="preserve">The final data set consisted of 648 quarters with an </w:t>
      </w:r>
      <w:r>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r w:rsidR="009D2084" w:rsidRPr="009D2084">
        <w:rPr>
          <w:rFonts w:ascii="Times New Roman" w:eastAsia="Times New Roman" w:hAnsi="Times New Roman" w:cs="Times New Roman"/>
          <w:kern w:val="0"/>
          <w:sz w:val="24"/>
          <w:szCs w:val="24"/>
          <w14:ligatures w14:val="none"/>
        </w:rPr>
        <w:t>SaM</w:t>
      </w:r>
      <w:r w:rsidRPr="00BE39AB">
        <w:rPr>
          <w:rFonts w:ascii="Times New Roman" w:eastAsia="Times New Roman" w:hAnsi="Times New Roman" w:cs="Times New Roman"/>
          <w:i/>
          <w:iCs/>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sp</w:t>
      </w:r>
      <w:r w:rsidR="005D5796">
        <w:rPr>
          <w:rFonts w:ascii="Times New Roman" w:eastAsia="Times New Roman" w:hAnsi="Times New Roman" w:cs="Times New Roman"/>
          <w:kern w:val="0"/>
          <w:sz w:val="24"/>
          <w:szCs w:val="24"/>
          <w14:ligatures w14:val="none"/>
        </w:rPr>
        <w:t>p</w:t>
      </w:r>
      <w:r w:rsidRPr="00BE39AB">
        <w:rPr>
          <w:rFonts w:ascii="Times New Roman" w:eastAsia="Times New Roman" w:hAnsi="Times New Roman" w:cs="Times New Roman"/>
          <w:kern w:val="0"/>
          <w:sz w:val="24"/>
          <w:szCs w:val="24"/>
          <w14:ligatures w14:val="none"/>
        </w:rPr>
        <w:t xml:space="preserve">. and 1,972 </w:t>
      </w:r>
      <w:r w:rsidR="00DF402C">
        <w:rPr>
          <w:rFonts w:ascii="Times New Roman" w:eastAsia="Times New Roman" w:hAnsi="Times New Roman" w:cs="Times New Roman"/>
          <w:kern w:val="0"/>
          <w:sz w:val="24"/>
          <w:szCs w:val="24"/>
          <w14:ligatures w14:val="none"/>
        </w:rPr>
        <w:t>culture-negative</w:t>
      </w:r>
      <w:r w:rsidR="00DF402C"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quarters.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29649C">
        <w:rPr>
          <w:rFonts w:ascii="Times New Roman" w:eastAsia="Times New Roman" w:hAnsi="Times New Roman" w:cs="Times New Roman"/>
          <w:kern w:val="0"/>
          <w:sz w:val="24"/>
          <w:szCs w:val="24"/>
          <w14:ligatures w14:val="none"/>
        </w:rPr>
        <w:t>frequent</w:t>
      </w:r>
      <w:r w:rsidRPr="00D03DE9">
        <w:rPr>
          <w:rFonts w:ascii="Times New Roman" w:eastAsia="Times New Roman" w:hAnsi="Times New Roman" w:cs="Times New Roman"/>
          <w:kern w:val="0"/>
          <w:sz w:val="24"/>
          <w:szCs w:val="24"/>
          <w14:ligatures w14:val="none"/>
        </w:rPr>
        <w:t xml:space="preserve"> species, followed by </w:t>
      </w:r>
      <w:r w:rsidR="00E83102" w:rsidRPr="002E74F8">
        <w:rPr>
          <w:rFonts w:ascii="Times New Roman" w:eastAsia="Times New Roman" w:hAnsi="Times New Roman" w:cs="Times New Roman"/>
          <w:i/>
          <w:iCs/>
          <w:kern w:val="0"/>
          <w:sz w:val="24"/>
          <w:szCs w:val="24"/>
          <w14:ligatures w14:val="none"/>
        </w:rPr>
        <w:t>S.</w:t>
      </w:r>
      <w:r w:rsidR="00E83102">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 xml:space="preserve">aureus, </w:t>
      </w:r>
      <w:r w:rsidR="00E83102">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haemolyticus, </w:t>
      </w:r>
      <w:r w:rsidRPr="00D03DE9">
        <w:rPr>
          <w:rFonts w:ascii="Times New Roman" w:eastAsia="Times New Roman" w:hAnsi="Times New Roman" w:cs="Times New Roman"/>
          <w:kern w:val="0"/>
          <w:sz w:val="24"/>
          <w:szCs w:val="24"/>
          <w14:ligatures w14:val="none"/>
        </w:rPr>
        <w:t xml:space="preserve">and </w:t>
      </w:r>
      <w:r w:rsidR="00E83102" w:rsidRPr="002E74F8">
        <w:rPr>
          <w:rFonts w:ascii="Times New Roman" w:eastAsia="Times New Roman" w:hAnsi="Times New Roman" w:cs="Times New Roman"/>
          <w:i/>
          <w:iCs/>
          <w:kern w:val="0"/>
          <w:sz w:val="24"/>
          <w:szCs w:val="24"/>
          <w14:ligatures w14:val="none"/>
        </w:rPr>
        <w:t>S.</w:t>
      </w:r>
      <w:r w:rsidR="00E83102">
        <w:rPr>
          <w:rFonts w:ascii="Times New Roman" w:eastAsia="Times New Roman" w:hAnsi="Times New Roman" w:cs="Times New Roman"/>
          <w:kern w:val="0"/>
          <w:sz w:val="24"/>
          <w:szCs w:val="24"/>
          <w14:ligatures w14:val="none"/>
        </w:rPr>
        <w:t xml:space="preserve"> </w:t>
      </w:r>
      <w:bookmarkStart w:id="13" w:name="_Hlk167791072"/>
      <w:r w:rsidRPr="00D03DE9">
        <w:rPr>
          <w:rFonts w:ascii="Times New Roman" w:eastAsia="Times New Roman" w:hAnsi="Times New Roman" w:cs="Times New Roman"/>
          <w:i/>
          <w:iCs/>
          <w:kern w:val="0"/>
          <w:sz w:val="24"/>
          <w:szCs w:val="24"/>
          <w14:ligatures w14:val="none"/>
        </w:rPr>
        <w:t>simulans</w:t>
      </w:r>
      <w:bookmarkEnd w:id="13"/>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the somatic cell score for </w:t>
      </w:r>
      <w:r w:rsidR="00DF402C">
        <w:rPr>
          <w:rFonts w:ascii="Times New Roman" w:eastAsia="Times New Roman" w:hAnsi="Times New Roman" w:cs="Times New Roman"/>
          <w:kern w:val="0"/>
          <w:sz w:val="24"/>
          <w:szCs w:val="24"/>
          <w14:ligatures w14:val="none"/>
        </w:rPr>
        <w:t>culture-negative</w:t>
      </w:r>
      <w:r w:rsidR="00DF402C" w:rsidRPr="00D03DE9">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quarters and those infected with </w:t>
      </w:r>
      <w:r w:rsidR="00E83102">
        <w:rPr>
          <w:rFonts w:ascii="Times New Roman" w:eastAsia="Times New Roman" w:hAnsi="Times New Roman" w:cs="Times New Roman"/>
          <w:kern w:val="0"/>
          <w:sz w:val="24"/>
          <w:szCs w:val="24"/>
          <w14:ligatures w14:val="none"/>
        </w:rPr>
        <w:t>many</w:t>
      </w:r>
      <w:r w:rsidRPr="00D03DE9">
        <w:rPr>
          <w:rFonts w:ascii="Times New Roman" w:eastAsia="Times New Roman" w:hAnsi="Times New Roman" w:cs="Times New Roman"/>
          <w:kern w:val="0"/>
          <w:sz w:val="24"/>
          <w:szCs w:val="24"/>
          <w14:ligatures w14:val="none"/>
        </w:rPr>
        <w:t xml:space="preserve"> </w:t>
      </w:r>
      <w:r w:rsidR="004C19EA" w:rsidRPr="004C19EA">
        <w:rPr>
          <w:rFonts w:ascii="Times New Roman" w:eastAsia="Times New Roman" w:hAnsi="Times New Roman" w:cs="Times New Roman"/>
          <w:kern w:val="0"/>
          <w:sz w:val="24"/>
          <w:szCs w:val="24"/>
          <w14:ligatures w14:val="none"/>
        </w:rPr>
        <w:t>SaM</w:t>
      </w:r>
      <w:r w:rsidRPr="00D03DE9">
        <w:rPr>
          <w:rFonts w:ascii="Times New Roman" w:eastAsia="Times New Roman" w:hAnsi="Times New Roman" w:cs="Times New Roman"/>
          <w:kern w:val="0"/>
          <w:sz w:val="24"/>
          <w:szCs w:val="24"/>
          <w14:ligatures w14:val="none"/>
        </w:rPr>
        <w:t xml:space="preserve"> </w:t>
      </w:r>
      <w:r w:rsidR="004C19EA" w:rsidRPr="00D03DE9">
        <w:rPr>
          <w:rFonts w:ascii="Times New Roman" w:eastAsia="Times New Roman" w:hAnsi="Times New Roman" w:cs="Times New Roman"/>
          <w:kern w:val="0"/>
          <w:sz w:val="24"/>
          <w:szCs w:val="24"/>
          <w14:ligatures w14:val="none"/>
        </w:rPr>
        <w:t>sp</w:t>
      </w:r>
      <w:r w:rsidR="004C19EA">
        <w:rPr>
          <w:rFonts w:ascii="Times New Roman" w:eastAsia="Times New Roman" w:hAnsi="Times New Roman" w:cs="Times New Roman"/>
          <w:kern w:val="0"/>
          <w:sz w:val="24"/>
          <w:szCs w:val="24"/>
          <w14:ligatures w14:val="none"/>
        </w:rPr>
        <w:t>p.</w:t>
      </w:r>
      <w:r w:rsidRPr="00D03DE9">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lastRenderedPageBreak/>
        <w:t xml:space="preserve">especially </w:t>
      </w:r>
      <w:r w:rsidRPr="00D03DE9">
        <w:rPr>
          <w:rFonts w:ascii="Times New Roman" w:eastAsia="Times New Roman" w:hAnsi="Times New Roman" w:cs="Times New Roman"/>
          <w:i/>
          <w:iCs/>
          <w:kern w:val="0"/>
          <w:sz w:val="24"/>
          <w:szCs w:val="24"/>
          <w14:ligatures w14:val="none"/>
        </w:rPr>
        <w:t>S. chromogenes</w:t>
      </w:r>
      <w:r w:rsidR="0029649C">
        <w:rPr>
          <w:rFonts w:ascii="Times New Roman" w:eastAsia="Times New Roman" w:hAnsi="Times New Roman" w:cs="Times New Roman"/>
          <w:i/>
          <w:iCs/>
          <w:kern w:val="0"/>
          <w:sz w:val="24"/>
          <w:szCs w:val="24"/>
          <w14:ligatures w14:val="none"/>
        </w:rPr>
        <w:t>,</w:t>
      </w:r>
      <w:r w:rsidR="0029649C" w:rsidRPr="0029649C">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0029649C" w:rsidRPr="00D03DE9">
        <w:rPr>
          <w:rFonts w:ascii="Times New Roman" w:eastAsia="Times New Roman" w:hAnsi="Times New Roman" w:cs="Times New Roman"/>
          <w:i/>
          <w:iCs/>
          <w:kern w:val="0"/>
          <w:sz w:val="24"/>
          <w:szCs w:val="24"/>
          <w14:ligatures w14:val="none"/>
        </w:rPr>
        <w:t>haemolyticus</w:t>
      </w:r>
      <w:r w:rsidR="0029649C">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0029649C" w:rsidRPr="00D03DE9">
        <w:rPr>
          <w:rFonts w:ascii="Times New Roman" w:eastAsia="Times New Roman" w:hAnsi="Times New Roman" w:cs="Times New Roman"/>
          <w:i/>
          <w:iCs/>
          <w:kern w:val="0"/>
          <w:sz w:val="24"/>
          <w:szCs w:val="24"/>
          <w14:ligatures w14:val="none"/>
        </w:rPr>
        <w:t>simulans</w:t>
      </w:r>
      <w:r w:rsidR="0029649C">
        <w:rPr>
          <w:rFonts w:ascii="Times New Roman" w:eastAsia="Times New Roman" w:hAnsi="Times New Roman" w:cs="Times New Roman"/>
          <w:i/>
          <w:iCs/>
          <w:kern w:val="0"/>
          <w:sz w:val="24"/>
          <w:szCs w:val="24"/>
          <w14:ligatures w14:val="none"/>
        </w:rPr>
        <w:t>,</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aureus</w:t>
      </w:r>
      <w:r>
        <w:rPr>
          <w:rFonts w:ascii="Times New Roman" w:eastAsia="Times New Roman" w:hAnsi="Times New Roman" w:cs="Times New Roman"/>
          <w:i/>
          <w:iCs/>
          <w:kern w:val="0"/>
          <w:sz w:val="24"/>
          <w:szCs w:val="24"/>
          <w14:ligatures w14:val="none"/>
        </w:rPr>
        <w:t xml:space="preserve">. </w:t>
      </w:r>
      <w:r w:rsidRPr="00D03DE9">
        <w:rPr>
          <w:rFonts w:ascii="Times New Roman" w:hAnsi="Times New Roman" w:cs="Times New Roman"/>
          <w:sz w:val="24"/>
          <w:szCs w:val="24"/>
        </w:rPr>
        <w:t xml:space="preserve">Somatic cell score was significantly higher in quarters infected with </w:t>
      </w:r>
      <w:r w:rsidRPr="00D03DE9">
        <w:rPr>
          <w:rFonts w:ascii="Times New Roman" w:hAnsi="Times New Roman" w:cs="Times New Roman"/>
          <w:i/>
          <w:iCs/>
          <w:sz w:val="24"/>
          <w:szCs w:val="24"/>
        </w:rPr>
        <w:t xml:space="preserve">S. agnetis,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aureus,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chromogenes,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devriesei,</w:t>
      </w:r>
      <w:r w:rsidR="00DE29EE">
        <w:rPr>
          <w:rFonts w:ascii="Times New Roman" w:hAnsi="Times New Roman" w:cs="Times New Roman"/>
          <w:i/>
          <w:iCs/>
          <w:sz w:val="24"/>
          <w:szCs w:val="24"/>
        </w:rPr>
        <w:t xml:space="preserve"> S.</w:t>
      </w:r>
      <w:r>
        <w:rPr>
          <w:rFonts w:ascii="Times New Roman" w:hAnsi="Times New Roman" w:cs="Times New Roman"/>
          <w:i/>
          <w:iCs/>
          <w:sz w:val="24"/>
          <w:szCs w:val="24"/>
        </w:rPr>
        <w:t xml:space="preserve"> </w:t>
      </w:r>
      <w:r w:rsidRPr="00D03DE9">
        <w:rPr>
          <w:rFonts w:ascii="Times New Roman" w:hAnsi="Times New Roman" w:cs="Times New Roman"/>
          <w:i/>
          <w:iCs/>
          <w:sz w:val="24"/>
          <w:szCs w:val="24"/>
        </w:rPr>
        <w:t xml:space="preserve">haemolyticus,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hyicus,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simulans,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warneri, and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xylosus</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007D3419">
        <w:rPr>
          <w:rFonts w:ascii="Times New Roman" w:hAnsi="Times New Roman" w:cs="Times New Roman"/>
          <w:sz w:val="24"/>
          <w:szCs w:val="24"/>
        </w:rPr>
        <w:t>culture-negative</w:t>
      </w:r>
      <w:r w:rsidR="007D3419"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quarters.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00720DE1" w:rsidRPr="00DB46A7">
        <w:rPr>
          <w:rFonts w:ascii="Times New Roman" w:hAnsi="Times New Roman" w:cs="Times New Roman"/>
          <w:i/>
          <w:iCs/>
          <w:sz w:val="24"/>
          <w:szCs w:val="24"/>
        </w:rPr>
        <w:t>S.</w:t>
      </w:r>
      <w:r w:rsidR="00720DE1">
        <w:rPr>
          <w:rFonts w:ascii="Times New Roman" w:hAnsi="Times New Roman" w:cs="Times New Roman"/>
          <w:sz w:val="24"/>
          <w:szCs w:val="24"/>
        </w:rPr>
        <w:t xml:space="preserve"> </w:t>
      </w:r>
      <w:r w:rsidRPr="00D03DE9">
        <w:rPr>
          <w:rFonts w:ascii="Times New Roman" w:hAnsi="Times New Roman" w:cs="Times New Roman"/>
          <w:i/>
          <w:iCs/>
          <w:sz w:val="24"/>
          <w:szCs w:val="24"/>
        </w:rPr>
        <w:t xml:space="preserve">aureus, </w:t>
      </w:r>
      <w:r w:rsidR="00720DE1">
        <w:rPr>
          <w:rFonts w:ascii="Times New Roman" w:hAnsi="Times New Roman" w:cs="Times New Roman"/>
          <w:i/>
          <w:iCs/>
          <w:sz w:val="24"/>
          <w:szCs w:val="24"/>
        </w:rPr>
        <w:t xml:space="preserve">S. </w:t>
      </w:r>
      <w:r w:rsidRPr="00D03DE9">
        <w:rPr>
          <w:rFonts w:ascii="Times New Roman" w:hAnsi="Times New Roman" w:cs="Times New Roman"/>
          <w:i/>
          <w:iCs/>
          <w:sz w:val="24"/>
          <w:szCs w:val="24"/>
        </w:rPr>
        <w:t>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w:t>
      </w:r>
      <w:r w:rsidR="00720DE1">
        <w:rPr>
          <w:rFonts w:ascii="Times New Roman" w:hAnsi="Times New Roman" w:cs="Times New Roman"/>
          <w:i/>
          <w:iCs/>
          <w:sz w:val="24"/>
          <w:szCs w:val="24"/>
        </w:rPr>
        <w:t xml:space="preserve">S. </w:t>
      </w:r>
      <w:r w:rsidRPr="00D03DE9">
        <w:rPr>
          <w:rFonts w:ascii="Times New Roman" w:hAnsi="Times New Roman" w:cs="Times New Roman"/>
          <w:i/>
          <w:iCs/>
          <w:sz w:val="24"/>
          <w:szCs w:val="24"/>
        </w:rPr>
        <w:t>hyicus.</w:t>
      </w:r>
      <w:r w:rsidRPr="00D03DE9">
        <w:rPr>
          <w:rFonts w:ascii="Times New Roman" w:hAnsi="Times New Roman" w:cs="Times New Roman"/>
          <w:sz w:val="24"/>
          <w:szCs w:val="24"/>
        </w:rPr>
        <w:t xml:space="preserve"> </w:t>
      </w:r>
      <w:r>
        <w:rPr>
          <w:rFonts w:ascii="Times New Roman" w:eastAsia="Times New Roman" w:hAnsi="Times New Roman" w:cs="Times New Roman"/>
          <w:kern w:val="0"/>
          <w:sz w:val="24"/>
          <w:szCs w:val="24"/>
          <w14:ligatures w14:val="none"/>
        </w:rPr>
        <w:t>T</w:t>
      </w:r>
      <w:r w:rsidRPr="005A5FE6">
        <w:rPr>
          <w:rFonts w:ascii="Times New Roman" w:hAnsi="Times New Roman" w:cs="Times New Roman"/>
          <w:sz w:val="24"/>
          <w:szCs w:val="24"/>
        </w:rPr>
        <w:t xml:space="preserve">he relative distribution of various </w:t>
      </w:r>
      <w:r w:rsidR="00B55BA5" w:rsidRPr="00DB46A7">
        <w:rPr>
          <w:rFonts w:ascii="Times New Roman" w:hAnsi="Times New Roman" w:cs="Times New Roman"/>
          <w:sz w:val="24"/>
          <w:szCs w:val="24"/>
        </w:rPr>
        <w:t>SaM</w:t>
      </w:r>
      <w:r w:rsidR="00B55BA5">
        <w:rPr>
          <w:rFonts w:ascii="Times New Roman" w:hAnsi="Times New Roman" w:cs="Times New Roman"/>
          <w:i/>
          <w:iCs/>
          <w:sz w:val="24"/>
          <w:szCs w:val="24"/>
        </w:rPr>
        <w:t xml:space="preserve"> </w:t>
      </w:r>
      <w:r w:rsidRPr="005A5FE6">
        <w:rPr>
          <w:rFonts w:ascii="Times New Roman" w:hAnsi="Times New Roman" w:cs="Times New Roman"/>
          <w:sz w:val="24"/>
          <w:szCs w:val="24"/>
        </w:rPr>
        <w:t>species</w:t>
      </w:r>
      <w:r>
        <w:rPr>
          <w:rFonts w:ascii="Times New Roman" w:hAnsi="Times New Roman" w:cs="Times New Roman"/>
          <w:sz w:val="24"/>
          <w:szCs w:val="24"/>
        </w:rPr>
        <w:t xml:space="preserve"> and their </w:t>
      </w:r>
      <w:r w:rsidRPr="005A5FE6">
        <w:rPr>
          <w:rFonts w:ascii="Times New Roman" w:hAnsi="Times New Roman" w:cs="Times New Roman"/>
          <w:sz w:val="24"/>
          <w:szCs w:val="24"/>
        </w:rPr>
        <w:t xml:space="preserve">effect on </w:t>
      </w:r>
      <w:r>
        <w:rPr>
          <w:rFonts w:ascii="Times New Roman" w:hAnsi="Times New Roman" w:cs="Times New Roman"/>
          <w:sz w:val="24"/>
          <w:szCs w:val="24"/>
        </w:rPr>
        <w:t>q</w:t>
      </w:r>
      <w:ins w:id="14" w:author="John Barlow" w:date="2024-09-12T19:53:00Z" w16du:dateUtc="2024-09-12T23:53:00Z">
        <w:r w:rsidR="00C110E3">
          <w:rPr>
            <w:rFonts w:ascii="Times New Roman" w:hAnsi="Times New Roman" w:cs="Times New Roman"/>
            <w:sz w:val="24"/>
            <w:szCs w:val="24"/>
          </w:rPr>
          <w:t>m</w:t>
        </w:r>
      </w:ins>
      <w:r>
        <w:rPr>
          <w:rFonts w:ascii="Times New Roman" w:hAnsi="Times New Roman" w:cs="Times New Roman"/>
          <w:sz w:val="24"/>
          <w:szCs w:val="24"/>
        </w:rPr>
        <w:t>SCC</w:t>
      </w:r>
      <w:r w:rsidRPr="005A5FE6">
        <w:rPr>
          <w:rFonts w:ascii="Times New Roman" w:hAnsi="Times New Roman" w:cs="Times New Roman"/>
          <w:sz w:val="24"/>
          <w:szCs w:val="24"/>
        </w:rPr>
        <w:t xml:space="preserve"> in this population of small to midsize organic farms was similar to previous studies.</w:t>
      </w:r>
      <w:r>
        <w:rPr>
          <w:rFonts w:ascii="Times New Roman" w:eastAsia="Times New Roman" w:hAnsi="Times New Roman" w:cs="Times New Roman"/>
          <w:kern w:val="0"/>
          <w:sz w:val="24"/>
          <w:szCs w:val="24"/>
          <w14:ligatures w14:val="none"/>
        </w:rPr>
        <w:t xml:space="preserve"> </w:t>
      </w:r>
      <w:r w:rsidRPr="005A5FE6">
        <w:rPr>
          <w:rFonts w:ascii="Times New Roman" w:hAnsi="Times New Roman" w:cs="Times New Roman"/>
          <w:sz w:val="24"/>
          <w:szCs w:val="24"/>
        </w:rPr>
        <w:t xml:space="preserve">Although the increase in </w:t>
      </w:r>
      <w:r>
        <w:rPr>
          <w:rFonts w:ascii="Times New Roman" w:hAnsi="Times New Roman" w:cs="Times New Roman"/>
          <w:sz w:val="24"/>
          <w:szCs w:val="24"/>
        </w:rPr>
        <w:t>q</w:t>
      </w:r>
      <w:ins w:id="15" w:author="John Barlow" w:date="2024-09-12T19:53:00Z" w16du:dateUtc="2024-09-12T23:53:00Z">
        <w:r w:rsidR="00C110E3">
          <w:rPr>
            <w:rFonts w:ascii="Times New Roman" w:hAnsi="Times New Roman" w:cs="Times New Roman"/>
            <w:sz w:val="24"/>
            <w:szCs w:val="24"/>
          </w:rPr>
          <w:t>m</w:t>
        </w:r>
      </w:ins>
      <w:r>
        <w:rPr>
          <w:rFonts w:ascii="Times New Roman" w:hAnsi="Times New Roman" w:cs="Times New Roman"/>
          <w:sz w:val="24"/>
          <w:szCs w:val="24"/>
        </w:rPr>
        <w:t>SCC</w:t>
      </w:r>
      <w:r w:rsidRPr="005A5FE6">
        <w:rPr>
          <w:rFonts w:ascii="Times New Roman" w:hAnsi="Times New Roman" w:cs="Times New Roman"/>
          <w:sz w:val="24"/>
          <w:szCs w:val="24"/>
        </w:rPr>
        <w:t xml:space="preserve"> was modest for most </w:t>
      </w:r>
      <w:r w:rsidR="00F336FA">
        <w:rPr>
          <w:rFonts w:ascii="Times New Roman" w:hAnsi="Times New Roman" w:cs="Times New Roman"/>
          <w:sz w:val="24"/>
          <w:szCs w:val="24"/>
        </w:rPr>
        <w:t xml:space="preserve">SaM </w:t>
      </w:r>
      <w:r w:rsidRPr="005A5FE6">
        <w:rPr>
          <w:rFonts w:ascii="Times New Roman" w:hAnsi="Times New Roman" w:cs="Times New Roman"/>
          <w:sz w:val="24"/>
          <w:szCs w:val="24"/>
        </w:rPr>
        <w:t xml:space="preserve">species observed, the widespread </w:t>
      </w:r>
      <w:del w:id="16" w:author="Caitlin Jeffrey" w:date="2024-09-20T17:34:00Z" w16du:dateUtc="2024-09-20T21:34:00Z">
        <w:r w:rsidRPr="005A5FE6" w:rsidDel="00E3291C">
          <w:rPr>
            <w:rFonts w:ascii="Times New Roman" w:hAnsi="Times New Roman" w:cs="Times New Roman"/>
            <w:sz w:val="24"/>
            <w:szCs w:val="24"/>
          </w:rPr>
          <w:delText>nature</w:delText>
        </w:r>
      </w:del>
      <w:ins w:id="17" w:author="Caitlin Jeffrey" w:date="2024-09-20T17:34:00Z" w16du:dateUtc="2024-09-20T21:34:00Z">
        <w:r w:rsidR="00E3291C">
          <w:rPr>
            <w:rFonts w:ascii="Times New Roman" w:hAnsi="Times New Roman" w:cs="Times New Roman"/>
            <w:sz w:val="24"/>
            <w:szCs w:val="24"/>
          </w:rPr>
          <w:t>presence</w:t>
        </w:r>
      </w:ins>
      <w:del w:id="18" w:author="Caitlin Jeffrey" w:date="2024-09-20T17:32:00Z" w16du:dateUtc="2024-09-20T21:32:00Z">
        <w:r w:rsidRPr="005A5FE6" w:rsidDel="00625C5D">
          <w:rPr>
            <w:rFonts w:ascii="Times New Roman" w:hAnsi="Times New Roman" w:cs="Times New Roman"/>
            <w:sz w:val="24"/>
            <w:szCs w:val="24"/>
          </w:rPr>
          <w:delText xml:space="preserve"> of these intramammary pathogens can still result in sizeable increases in bulk tank </w:delText>
        </w:r>
        <w:r w:rsidDel="00625C5D">
          <w:rPr>
            <w:rFonts w:ascii="Times New Roman" w:hAnsi="Times New Roman" w:cs="Times New Roman"/>
            <w:sz w:val="24"/>
            <w:szCs w:val="24"/>
          </w:rPr>
          <w:delText>SCC</w:delText>
        </w:r>
      </w:del>
      <w:del w:id="19" w:author="Caitlin Jeffrey" w:date="2024-09-20T17:34:00Z" w16du:dateUtc="2024-09-20T21:34:00Z">
        <w:r w:rsidDel="004F5ED4">
          <w:rPr>
            <w:rFonts w:ascii="Times New Roman" w:hAnsi="Times New Roman" w:cs="Times New Roman"/>
            <w:sz w:val="24"/>
            <w:szCs w:val="24"/>
          </w:rPr>
          <w:delText>.</w:delText>
        </w:r>
      </w:del>
      <w:ins w:id="20" w:author="Caitlin Jeffrey" w:date="2024-09-20T17:32:00Z" w16du:dateUtc="2024-09-20T21:32:00Z">
        <w:r w:rsidR="002E2F2E">
          <w:rPr>
            <w:rFonts w:ascii="Times New Roman" w:hAnsi="Times New Roman" w:cs="Times New Roman"/>
            <w:sz w:val="24"/>
            <w:szCs w:val="24"/>
          </w:rPr>
          <w:t xml:space="preserve"> </w:t>
        </w:r>
      </w:ins>
      <w:del w:id="21" w:author="Caitlin Jeffrey" w:date="2024-09-20T17:32:00Z" w16du:dateUtc="2024-09-20T21:32:00Z">
        <w:r w:rsidDel="002E2F2E">
          <w:rPr>
            <w:rFonts w:ascii="Times New Roman" w:hAnsi="Times New Roman" w:cs="Times New Roman"/>
            <w:sz w:val="24"/>
            <w:szCs w:val="24"/>
          </w:rPr>
          <w:delText xml:space="preserve"> </w:delText>
        </w:r>
      </w:del>
      <w:ins w:id="22" w:author="Caitlin Jeffrey" w:date="2024-09-20T17:31:00Z">
        <w:r w:rsidR="00625C5D" w:rsidRPr="00625C5D">
          <w:rPr>
            <w:rFonts w:ascii="Times New Roman" w:hAnsi="Times New Roman" w:cs="Times New Roman"/>
            <w:sz w:val="24"/>
            <w:szCs w:val="24"/>
          </w:rPr>
          <w:t xml:space="preserve">of these </w:t>
        </w:r>
      </w:ins>
      <w:ins w:id="23" w:author="Caitlin Jeffrey" w:date="2024-09-20T17:31:00Z" w16du:dateUtc="2024-09-20T21:31:00Z">
        <w:r w:rsidR="00625C5D" w:rsidRPr="00625C5D">
          <w:rPr>
            <w:rFonts w:ascii="Times New Roman" w:hAnsi="Times New Roman" w:cs="Times New Roman"/>
            <w:sz w:val="24"/>
            <w:szCs w:val="24"/>
          </w:rPr>
          <w:t>intramammary</w:t>
        </w:r>
      </w:ins>
      <w:ins w:id="24" w:author="Caitlin Jeffrey" w:date="2024-09-20T17:31:00Z">
        <w:r w:rsidR="00625C5D" w:rsidRPr="00625C5D">
          <w:rPr>
            <w:rFonts w:ascii="Times New Roman" w:hAnsi="Times New Roman" w:cs="Times New Roman"/>
            <w:sz w:val="24"/>
            <w:szCs w:val="24"/>
          </w:rPr>
          <w:t xml:space="preserve"> pathogens </w:t>
        </w:r>
      </w:ins>
      <w:ins w:id="25" w:author="Caitlin Jeffrey" w:date="2024-09-20T17:34:00Z" w16du:dateUtc="2024-09-20T21:34:00Z">
        <w:r w:rsidR="00E3291C">
          <w:rPr>
            <w:rFonts w:ascii="Times New Roman" w:hAnsi="Times New Roman" w:cs="Times New Roman"/>
            <w:sz w:val="24"/>
            <w:szCs w:val="24"/>
          </w:rPr>
          <w:t>could potentially</w:t>
        </w:r>
      </w:ins>
      <w:ins w:id="26" w:author="Caitlin Jeffrey" w:date="2024-09-20T17:31:00Z">
        <w:r w:rsidR="00625C5D" w:rsidRPr="00625C5D">
          <w:rPr>
            <w:rFonts w:ascii="Times New Roman" w:hAnsi="Times New Roman" w:cs="Times New Roman"/>
            <w:sz w:val="24"/>
            <w:szCs w:val="24"/>
          </w:rPr>
          <w:t xml:space="preserve"> contribute to sizeable increases in bulk tank SCC</w:t>
        </w:r>
      </w:ins>
      <w:ins w:id="27" w:author="Caitlin Jeffrey" w:date="2024-09-20T17:32:00Z" w16du:dateUtc="2024-09-20T21:32:00Z">
        <w:r w:rsidR="002E2F2E">
          <w:rPr>
            <w:rFonts w:ascii="Times New Roman" w:hAnsi="Times New Roman" w:cs="Times New Roman"/>
            <w:sz w:val="24"/>
            <w:szCs w:val="24"/>
          </w:rPr>
          <w:t>.</w:t>
        </w:r>
      </w:ins>
    </w:p>
    <w:p w14:paraId="6D1D2DC8" w14:textId="77777777" w:rsidR="00FF3370" w:rsidRDefault="00FF3370" w:rsidP="00682E1E">
      <w:pPr>
        <w:spacing w:after="0" w:line="480" w:lineRule="auto"/>
        <w:jc w:val="both"/>
        <w:rPr>
          <w:rFonts w:ascii="Times New Roman" w:hAnsi="Times New Roman" w:cs="Times New Roman"/>
          <w:b/>
          <w:i/>
          <w:iCs/>
          <w:sz w:val="24"/>
          <w:szCs w:val="24"/>
        </w:rPr>
      </w:pPr>
    </w:p>
    <w:p w14:paraId="137234A4" w14:textId="77777777" w:rsidR="00FF3370" w:rsidRDefault="00FF3370" w:rsidP="00682E1E">
      <w:pPr>
        <w:spacing w:after="0" w:line="480" w:lineRule="auto"/>
        <w:jc w:val="both"/>
        <w:rPr>
          <w:rFonts w:ascii="Times New Roman" w:hAnsi="Times New Roman" w:cs="Times New Roman"/>
          <w:b/>
          <w:i/>
          <w:iCs/>
          <w:sz w:val="24"/>
          <w:szCs w:val="24"/>
        </w:rPr>
      </w:pPr>
      <w:r>
        <w:rPr>
          <w:rFonts w:ascii="Times New Roman" w:hAnsi="Times New Roman" w:cs="Times New Roman"/>
          <w:b/>
          <w:i/>
          <w:iCs/>
          <w:sz w:val="24"/>
          <w:szCs w:val="24"/>
        </w:rPr>
        <w:t>Keywords:</w:t>
      </w:r>
    </w:p>
    <w:p w14:paraId="1F5A291C" w14:textId="58A06BAA" w:rsidR="00FF3370" w:rsidRDefault="00FF3370" w:rsidP="00682E1E">
      <w:pPr>
        <w:spacing w:after="0" w:line="480" w:lineRule="auto"/>
        <w:jc w:val="both"/>
        <w:rPr>
          <w:ins w:id="28" w:author="Caitlin Jeffrey" w:date="2024-09-23T10:05:00Z" w16du:dateUtc="2024-09-23T14:05:00Z"/>
          <w:rFonts w:ascii="Times New Roman" w:hAnsi="Times New Roman" w:cs="Times New Roman"/>
          <w:bCs/>
          <w:sz w:val="24"/>
          <w:szCs w:val="24"/>
        </w:rPr>
      </w:pPr>
      <w:r>
        <w:rPr>
          <w:rFonts w:ascii="Times New Roman" w:hAnsi="Times New Roman" w:cs="Times New Roman"/>
          <w:bCs/>
          <w:sz w:val="24"/>
          <w:szCs w:val="24"/>
        </w:rPr>
        <w:t>M</w:t>
      </w:r>
      <w:r w:rsidRPr="007D5CD5">
        <w:rPr>
          <w:rFonts w:ascii="Times New Roman" w:hAnsi="Times New Roman" w:cs="Times New Roman"/>
          <w:bCs/>
          <w:sz w:val="24"/>
          <w:szCs w:val="24"/>
        </w:rPr>
        <w:t>astitis</w:t>
      </w:r>
      <w:r>
        <w:rPr>
          <w:rFonts w:ascii="Times New Roman" w:hAnsi="Times New Roman" w:cs="Times New Roman"/>
          <w:bCs/>
          <w:sz w:val="24"/>
          <w:szCs w:val="24"/>
        </w:rPr>
        <w:t>,</w:t>
      </w:r>
      <w:r w:rsidRPr="007D5CD5">
        <w:rPr>
          <w:rFonts w:ascii="Times New Roman" w:hAnsi="Times New Roman" w:cs="Times New Roman"/>
          <w:bCs/>
          <w:sz w:val="24"/>
          <w:szCs w:val="24"/>
        </w:rPr>
        <w:t xml:space="preserve"> </w:t>
      </w:r>
      <w:r>
        <w:rPr>
          <w:rFonts w:ascii="Times New Roman" w:hAnsi="Times New Roman" w:cs="Times New Roman"/>
          <w:bCs/>
          <w:sz w:val="24"/>
          <w:szCs w:val="24"/>
        </w:rPr>
        <w:t>o</w:t>
      </w:r>
      <w:r w:rsidRPr="007D5CD5">
        <w:rPr>
          <w:rFonts w:ascii="Times New Roman" w:hAnsi="Times New Roman" w:cs="Times New Roman"/>
          <w:bCs/>
          <w:sz w:val="24"/>
          <w:szCs w:val="24"/>
        </w:rPr>
        <w:t xml:space="preserve">rganic dairy cattle, staphylococci and mammaliicocci, </w:t>
      </w:r>
      <w:r>
        <w:rPr>
          <w:rFonts w:ascii="Times New Roman" w:hAnsi="Times New Roman" w:cs="Times New Roman"/>
          <w:bCs/>
          <w:sz w:val="24"/>
          <w:szCs w:val="24"/>
        </w:rPr>
        <w:t>quarter-level somatic cell count, intramammary infection</w:t>
      </w:r>
    </w:p>
    <w:p w14:paraId="16529200" w14:textId="77777777" w:rsidR="003459A7" w:rsidRDefault="003459A7" w:rsidP="00682E1E">
      <w:pPr>
        <w:spacing w:after="0" w:line="480" w:lineRule="auto"/>
        <w:jc w:val="both"/>
        <w:rPr>
          <w:ins w:id="29" w:author="Caitlin Jeffrey" w:date="2024-09-23T10:05:00Z" w16du:dateUtc="2024-09-23T14:05:00Z"/>
          <w:rFonts w:ascii="Times New Roman" w:hAnsi="Times New Roman" w:cs="Times New Roman"/>
          <w:bCs/>
          <w:sz w:val="24"/>
          <w:szCs w:val="24"/>
        </w:rPr>
      </w:pPr>
    </w:p>
    <w:p w14:paraId="3DC1B5B5" w14:textId="436F44C4" w:rsidR="003459A7" w:rsidRDefault="003459A7" w:rsidP="00682E1E">
      <w:pPr>
        <w:spacing w:after="0" w:line="480" w:lineRule="auto"/>
        <w:jc w:val="both"/>
        <w:rPr>
          <w:ins w:id="30" w:author="Caitlin Jeffrey" w:date="2024-09-23T10:05:00Z" w16du:dateUtc="2024-09-23T14:05:00Z"/>
          <w:rFonts w:ascii="Times New Roman" w:hAnsi="Times New Roman" w:cs="Times New Roman"/>
          <w:b/>
          <w:i/>
          <w:iCs/>
          <w:sz w:val="24"/>
          <w:szCs w:val="24"/>
        </w:rPr>
      </w:pPr>
      <w:ins w:id="31" w:author="Caitlin Jeffrey" w:date="2024-09-23T10:05:00Z" w16du:dateUtc="2024-09-23T14:05:00Z">
        <w:r>
          <w:rPr>
            <w:rFonts w:ascii="Times New Roman" w:hAnsi="Times New Roman" w:cs="Times New Roman"/>
            <w:b/>
            <w:i/>
            <w:iCs/>
            <w:sz w:val="24"/>
            <w:szCs w:val="24"/>
          </w:rPr>
          <w:t>A</w:t>
        </w:r>
      </w:ins>
      <w:ins w:id="32" w:author="Caitlin Jeffrey" w:date="2024-09-23T10:05:00Z">
        <w:r w:rsidRPr="003459A7">
          <w:rPr>
            <w:rFonts w:ascii="Times New Roman" w:hAnsi="Times New Roman" w:cs="Times New Roman"/>
            <w:b/>
            <w:i/>
            <w:iCs/>
            <w:sz w:val="24"/>
            <w:szCs w:val="24"/>
            <w:rPrChange w:id="33" w:author="Caitlin Jeffrey" w:date="2024-09-23T10:05:00Z" w16du:dateUtc="2024-09-23T14:05:00Z">
              <w:rPr>
                <w:rFonts w:ascii="Times New Roman" w:hAnsi="Times New Roman" w:cs="Times New Roman"/>
                <w:bCs/>
                <w:sz w:val="24"/>
                <w:szCs w:val="24"/>
              </w:rPr>
            </w:rPrChange>
          </w:rPr>
          <w:t>uthor-defined abbreviations</w:t>
        </w:r>
      </w:ins>
      <w:ins w:id="34" w:author="Caitlin Jeffrey" w:date="2024-09-23T10:05:00Z" w16du:dateUtc="2024-09-23T14:05:00Z">
        <w:r>
          <w:rPr>
            <w:rFonts w:ascii="Times New Roman" w:hAnsi="Times New Roman" w:cs="Times New Roman"/>
            <w:b/>
            <w:i/>
            <w:iCs/>
            <w:sz w:val="24"/>
            <w:szCs w:val="24"/>
          </w:rPr>
          <w:t>:</w:t>
        </w:r>
      </w:ins>
    </w:p>
    <w:p w14:paraId="23CDA483" w14:textId="2947EB08" w:rsidR="003459A7" w:rsidRDefault="008D3CCC" w:rsidP="00682E1E">
      <w:pPr>
        <w:spacing w:after="0" w:line="480" w:lineRule="auto"/>
        <w:jc w:val="both"/>
        <w:rPr>
          <w:ins w:id="35" w:author="Caitlin Jeffrey" w:date="2024-09-23T10:06:00Z" w16du:dateUtc="2024-09-23T14:06:00Z"/>
          <w:rFonts w:ascii="Times New Roman" w:hAnsi="Times New Roman" w:cs="Times New Roman"/>
          <w:sz w:val="24"/>
          <w:szCs w:val="24"/>
        </w:rPr>
      </w:pPr>
      <w:ins w:id="36" w:author="Caitlin Jeffrey" w:date="2024-09-23T10:06:00Z" w16du:dateUtc="2024-09-23T14:06:00Z">
        <w:r>
          <w:rPr>
            <w:rFonts w:ascii="Times New Roman" w:hAnsi="Times New Roman" w:cs="Times New Roman"/>
            <w:sz w:val="24"/>
            <w:szCs w:val="24"/>
          </w:rPr>
          <w:t xml:space="preserve">qmSCC = </w:t>
        </w:r>
        <w:r w:rsidR="003459A7">
          <w:rPr>
            <w:rFonts w:ascii="Times New Roman" w:hAnsi="Times New Roman" w:cs="Times New Roman"/>
            <w:sz w:val="24"/>
            <w:szCs w:val="24"/>
          </w:rPr>
          <w:t>quarter milk somatic cell count</w:t>
        </w:r>
      </w:ins>
    </w:p>
    <w:p w14:paraId="45ACB94F" w14:textId="01459750" w:rsidR="00A95904" w:rsidRPr="003459A7" w:rsidRDefault="00A95904" w:rsidP="00682E1E">
      <w:pPr>
        <w:spacing w:after="0" w:line="480" w:lineRule="auto"/>
        <w:jc w:val="both"/>
        <w:rPr>
          <w:rFonts w:ascii="Times New Roman" w:hAnsi="Times New Roman" w:cs="Times New Roman"/>
          <w:b/>
          <w:sz w:val="24"/>
          <w:szCs w:val="24"/>
          <w:rPrChange w:id="37" w:author="Caitlin Jeffrey" w:date="2024-09-23T10:05:00Z" w16du:dateUtc="2024-09-23T14:05:00Z">
            <w:rPr>
              <w:rFonts w:ascii="Times New Roman" w:hAnsi="Times New Roman" w:cs="Times New Roman"/>
              <w:bCs/>
              <w:sz w:val="24"/>
              <w:szCs w:val="24"/>
            </w:rPr>
          </w:rPrChange>
        </w:rPr>
      </w:pPr>
      <w:ins w:id="38" w:author="Caitlin Jeffrey" w:date="2024-09-23T10:06:00Z" w16du:dateUtc="2024-09-23T14:06:00Z">
        <w:r>
          <w:rPr>
            <w:rFonts w:ascii="Times New Roman" w:hAnsi="Times New Roman" w:cs="Times New Roman"/>
            <w:sz w:val="24"/>
            <w:szCs w:val="24"/>
          </w:rPr>
          <w:t>SaM = s</w:t>
        </w:r>
        <w:r w:rsidRPr="000B59AF">
          <w:rPr>
            <w:rFonts w:ascii="Times New Roman" w:hAnsi="Times New Roman" w:cs="Times New Roman"/>
            <w:sz w:val="24"/>
            <w:szCs w:val="24"/>
          </w:rPr>
          <w:t>taphylococci and mammaliicocci</w:t>
        </w:r>
      </w:ins>
    </w:p>
    <w:p w14:paraId="60E7CD1E" w14:textId="77777777" w:rsidR="00FF3370" w:rsidRPr="00EE7809" w:rsidRDefault="00FF3370" w:rsidP="00682E1E">
      <w:pPr>
        <w:spacing w:after="0" w:line="480" w:lineRule="auto"/>
        <w:rPr>
          <w:rFonts w:ascii="Times New Roman" w:hAnsi="Times New Roman" w:cs="Times New Roman"/>
          <w:sz w:val="24"/>
          <w:szCs w:val="24"/>
        </w:rPr>
      </w:pPr>
    </w:p>
    <w:p w14:paraId="37B4EFB6" w14:textId="77777777" w:rsidR="00FF3370" w:rsidRPr="00105CE5" w:rsidRDefault="00FF3370" w:rsidP="00682E1E">
      <w:pPr>
        <w:spacing w:after="0" w:line="480" w:lineRule="auto"/>
        <w:rPr>
          <w:rFonts w:ascii="Times New Roman" w:hAnsi="Times New Roman" w:cs="Times New Roman"/>
          <w:b/>
          <w:bCs/>
          <w:i/>
          <w:iCs/>
          <w:sz w:val="24"/>
          <w:szCs w:val="24"/>
        </w:rPr>
      </w:pPr>
      <w:r w:rsidRPr="00105CE5">
        <w:rPr>
          <w:rFonts w:ascii="Times New Roman" w:hAnsi="Times New Roman" w:cs="Times New Roman"/>
          <w:b/>
          <w:bCs/>
          <w:i/>
          <w:iCs/>
          <w:sz w:val="24"/>
          <w:szCs w:val="24"/>
        </w:rPr>
        <w:t>Introduction</w:t>
      </w:r>
    </w:p>
    <w:p w14:paraId="50C42E4E" w14:textId="373DA20D" w:rsidR="00DB6C30" w:rsidRPr="000B59AF" w:rsidRDefault="00985B9B" w:rsidP="00682E1E">
      <w:pPr>
        <w:spacing w:after="0" w:line="480" w:lineRule="auto"/>
        <w:ind w:firstLine="720"/>
        <w:rPr>
          <w:rFonts w:ascii="Times New Roman" w:hAnsi="Times New Roman" w:cs="Times New Roman"/>
          <w:sz w:val="24"/>
          <w:szCs w:val="24"/>
        </w:rPr>
      </w:pPr>
      <w:commentRangeStart w:id="39"/>
      <w:r w:rsidRPr="000B59AF">
        <w:rPr>
          <w:rFonts w:ascii="Times New Roman" w:hAnsi="Times New Roman" w:cs="Times New Roman"/>
          <w:sz w:val="24"/>
          <w:szCs w:val="24"/>
        </w:rPr>
        <w:t>S</w:t>
      </w:r>
      <w:r w:rsidR="00FF3370" w:rsidRPr="000B59AF">
        <w:rPr>
          <w:rFonts w:ascii="Times New Roman" w:hAnsi="Times New Roman" w:cs="Times New Roman"/>
          <w:sz w:val="24"/>
          <w:szCs w:val="24"/>
        </w:rPr>
        <w:t xml:space="preserve">taphylococci and mammaliicocci are the predominant pathogens causing intramammary infections in dairy animals globally. </w:t>
      </w:r>
      <w:ins w:id="40" w:author="Caitlin Jeffrey" w:date="2024-09-20T17:37:00Z" w16du:dateUtc="2024-09-20T21:37:00Z">
        <w:r w:rsidR="00D74EE9">
          <w:rPr>
            <w:rFonts w:ascii="Times New Roman" w:hAnsi="Times New Roman" w:cs="Times New Roman"/>
            <w:sz w:val="24"/>
            <w:szCs w:val="24"/>
          </w:rPr>
          <w:t>T</w:t>
        </w:r>
      </w:ins>
      <w:del w:id="41" w:author="Caitlin Jeffrey" w:date="2024-09-20T17:37:00Z" w16du:dateUtc="2024-09-20T21:37:00Z">
        <w:r w:rsidR="00B5295C" w:rsidRPr="000B59AF" w:rsidDel="00D74EE9">
          <w:rPr>
            <w:rFonts w:ascii="Times New Roman" w:hAnsi="Times New Roman" w:cs="Times New Roman"/>
            <w:sz w:val="24"/>
            <w:szCs w:val="24"/>
          </w:rPr>
          <w:delText>Broadly, t</w:delText>
        </w:r>
      </w:del>
      <w:r w:rsidR="00B5295C" w:rsidRPr="000B59AF">
        <w:rPr>
          <w:rFonts w:ascii="Times New Roman" w:hAnsi="Times New Roman" w:cs="Times New Roman"/>
          <w:sz w:val="24"/>
          <w:szCs w:val="24"/>
        </w:rPr>
        <w:t>his</w:t>
      </w:r>
      <w:r w:rsidR="002F00B4" w:rsidRPr="000B59AF">
        <w:rPr>
          <w:rFonts w:ascii="Times New Roman" w:hAnsi="Times New Roman" w:cs="Times New Roman"/>
          <w:sz w:val="24"/>
          <w:szCs w:val="24"/>
        </w:rPr>
        <w:t xml:space="preserve"> group </w:t>
      </w:r>
      <w:r w:rsidR="004B68DD" w:rsidRPr="000B59AF">
        <w:rPr>
          <w:rFonts w:ascii="Times New Roman" w:hAnsi="Times New Roman" w:cs="Times New Roman"/>
          <w:sz w:val="24"/>
          <w:szCs w:val="24"/>
        </w:rPr>
        <w:t>(</w:t>
      </w:r>
      <w:del w:id="42" w:author="Caitlin Jeffrey" w:date="2024-09-20T17:37:00Z" w16du:dateUtc="2024-09-20T21:37:00Z">
        <w:r w:rsidR="0080241B" w:rsidRPr="000B59AF" w:rsidDel="00D74EE9">
          <w:rPr>
            <w:rFonts w:ascii="Times New Roman" w:hAnsi="Times New Roman" w:cs="Times New Roman"/>
            <w:sz w:val="24"/>
            <w:szCs w:val="24"/>
          </w:rPr>
          <w:delText xml:space="preserve">herein </w:delText>
        </w:r>
      </w:del>
      <w:r w:rsidR="004B68DD" w:rsidRPr="000B59AF">
        <w:rPr>
          <w:rFonts w:ascii="Times New Roman" w:hAnsi="Times New Roman" w:cs="Times New Roman"/>
          <w:sz w:val="24"/>
          <w:szCs w:val="24"/>
        </w:rPr>
        <w:t xml:space="preserve">abbreviated as SaM), </w:t>
      </w:r>
      <w:r w:rsidR="002F00B4" w:rsidRPr="000B59AF">
        <w:rPr>
          <w:rFonts w:ascii="Times New Roman" w:hAnsi="Times New Roman" w:cs="Times New Roman"/>
          <w:sz w:val="24"/>
          <w:szCs w:val="24"/>
        </w:rPr>
        <w:t xml:space="preserve">includes the major </w:t>
      </w:r>
      <w:r w:rsidR="00C40533" w:rsidRPr="000B59AF">
        <w:rPr>
          <w:rFonts w:ascii="Times New Roman" w:hAnsi="Times New Roman" w:cs="Times New Roman"/>
          <w:sz w:val="24"/>
          <w:szCs w:val="24"/>
        </w:rPr>
        <w:t>mastitis</w:t>
      </w:r>
      <w:r w:rsidR="002F00B4" w:rsidRPr="000B59AF">
        <w:rPr>
          <w:rFonts w:ascii="Times New Roman" w:hAnsi="Times New Roman" w:cs="Times New Roman"/>
          <w:sz w:val="24"/>
          <w:szCs w:val="24"/>
        </w:rPr>
        <w:t xml:space="preserve"> pathogen </w:t>
      </w:r>
      <w:r w:rsidR="006A743E" w:rsidRPr="000B59AF">
        <w:rPr>
          <w:rFonts w:ascii="Times New Roman" w:hAnsi="Times New Roman" w:cs="Times New Roman"/>
          <w:i/>
          <w:iCs/>
          <w:sz w:val="24"/>
          <w:szCs w:val="24"/>
        </w:rPr>
        <w:t>Staph</w:t>
      </w:r>
      <w:r w:rsidR="00B1246E" w:rsidRPr="000B59AF">
        <w:rPr>
          <w:rFonts w:ascii="Times New Roman" w:hAnsi="Times New Roman" w:cs="Times New Roman"/>
          <w:i/>
          <w:iCs/>
          <w:sz w:val="24"/>
          <w:szCs w:val="24"/>
        </w:rPr>
        <w:t>ylococcus</w:t>
      </w:r>
      <w:r w:rsidR="002F00B4" w:rsidRPr="000B59AF">
        <w:rPr>
          <w:rFonts w:ascii="Times New Roman" w:hAnsi="Times New Roman" w:cs="Times New Roman"/>
          <w:i/>
          <w:iCs/>
          <w:sz w:val="24"/>
          <w:szCs w:val="24"/>
        </w:rPr>
        <w:t xml:space="preserve"> aure</w:t>
      </w:r>
      <w:r w:rsidR="00EB5B06" w:rsidRPr="000B59AF">
        <w:rPr>
          <w:rFonts w:ascii="Times New Roman" w:hAnsi="Times New Roman" w:cs="Times New Roman"/>
          <w:i/>
          <w:iCs/>
          <w:sz w:val="24"/>
          <w:szCs w:val="24"/>
        </w:rPr>
        <w:t>u</w:t>
      </w:r>
      <w:r w:rsidR="002F00B4" w:rsidRPr="000B59AF">
        <w:rPr>
          <w:rFonts w:ascii="Times New Roman" w:hAnsi="Times New Roman" w:cs="Times New Roman"/>
          <w:i/>
          <w:iCs/>
          <w:sz w:val="24"/>
          <w:szCs w:val="24"/>
        </w:rPr>
        <w:t>s</w:t>
      </w:r>
      <w:del w:id="43" w:author="Caitlin Jeffrey" w:date="2024-09-20T17:37:00Z" w16du:dateUtc="2024-09-20T21:37:00Z">
        <w:r w:rsidR="002F00B4" w:rsidRPr="000B59AF" w:rsidDel="00D74EE9">
          <w:rPr>
            <w:rFonts w:ascii="Times New Roman" w:hAnsi="Times New Roman" w:cs="Times New Roman"/>
            <w:sz w:val="24"/>
            <w:szCs w:val="24"/>
          </w:rPr>
          <w:delText>,</w:delText>
        </w:r>
      </w:del>
      <w:r w:rsidR="002F00B4" w:rsidRPr="000B59AF">
        <w:rPr>
          <w:rFonts w:ascii="Times New Roman" w:hAnsi="Times New Roman" w:cs="Times New Roman"/>
          <w:sz w:val="24"/>
          <w:szCs w:val="24"/>
        </w:rPr>
        <w:t xml:space="preserve"> and a </w:t>
      </w:r>
      <w:r w:rsidR="00C40533" w:rsidRPr="000B59AF">
        <w:rPr>
          <w:rFonts w:ascii="Times New Roman" w:hAnsi="Times New Roman" w:cs="Times New Roman"/>
          <w:sz w:val="24"/>
          <w:szCs w:val="24"/>
        </w:rPr>
        <w:t>heterogeneous</w:t>
      </w:r>
      <w:r w:rsidR="002F00B4" w:rsidRPr="000B59AF">
        <w:rPr>
          <w:rFonts w:ascii="Times New Roman" w:hAnsi="Times New Roman" w:cs="Times New Roman"/>
          <w:sz w:val="24"/>
          <w:szCs w:val="24"/>
        </w:rPr>
        <w:t xml:space="preserve"> group of bacteria </w:t>
      </w:r>
      <w:r w:rsidR="002F00B4" w:rsidRPr="000B59AF">
        <w:rPr>
          <w:rFonts w:ascii="Times New Roman" w:hAnsi="Times New Roman" w:cs="Times New Roman"/>
          <w:sz w:val="24"/>
          <w:szCs w:val="24"/>
        </w:rPr>
        <w:lastRenderedPageBreak/>
        <w:t>known as the non-</w:t>
      </w:r>
      <w:r w:rsidR="002F00B4" w:rsidRPr="000B59AF">
        <w:rPr>
          <w:rFonts w:ascii="Times New Roman" w:hAnsi="Times New Roman" w:cs="Times New Roman"/>
          <w:i/>
          <w:iCs/>
          <w:sz w:val="24"/>
          <w:szCs w:val="24"/>
        </w:rPr>
        <w:t>aureus</w:t>
      </w:r>
      <w:r w:rsidR="002F00B4" w:rsidRPr="000B59AF">
        <w:rPr>
          <w:rFonts w:ascii="Times New Roman" w:hAnsi="Times New Roman" w:cs="Times New Roman"/>
          <w:sz w:val="24"/>
          <w:szCs w:val="24"/>
        </w:rPr>
        <w:t xml:space="preserve"> staphylococci and </w:t>
      </w:r>
      <w:r w:rsidR="00EB5B06" w:rsidRPr="000B59AF">
        <w:rPr>
          <w:rFonts w:ascii="Times New Roman" w:hAnsi="Times New Roman" w:cs="Times New Roman"/>
          <w:sz w:val="24"/>
          <w:szCs w:val="24"/>
        </w:rPr>
        <w:t>mammaliicocci</w:t>
      </w:r>
      <w:ins w:id="44" w:author="John Barlow" w:date="2024-09-11T23:46:00Z" w16du:dateUtc="2024-09-12T03:46:00Z">
        <w:r w:rsidR="00C76EA0">
          <w:rPr>
            <w:rFonts w:ascii="Times New Roman" w:hAnsi="Times New Roman" w:cs="Times New Roman"/>
            <w:sz w:val="24"/>
            <w:szCs w:val="24"/>
          </w:rPr>
          <w:t xml:space="preserve"> (NASM</w:t>
        </w:r>
        <w:r w:rsidR="00C06ABE">
          <w:rPr>
            <w:rFonts w:ascii="Times New Roman" w:hAnsi="Times New Roman" w:cs="Times New Roman"/>
            <w:sz w:val="24"/>
            <w:szCs w:val="24"/>
          </w:rPr>
          <w:t>)</w:t>
        </w:r>
      </w:ins>
      <w:ins w:id="45" w:author="Caitlin Jeffrey" w:date="2024-09-20T17:37:00Z" w16du:dateUtc="2024-09-20T21:37:00Z">
        <w:r w:rsidR="00D74EE9">
          <w:rPr>
            <w:rFonts w:ascii="Times New Roman" w:hAnsi="Times New Roman" w:cs="Times New Roman"/>
            <w:sz w:val="24"/>
            <w:szCs w:val="24"/>
          </w:rPr>
          <w:t xml:space="preserve">. </w:t>
        </w:r>
      </w:ins>
      <w:ins w:id="46" w:author="John Barlow" w:date="2024-09-18T11:01:00Z" w16du:dateUtc="2024-09-18T15:01:00Z">
        <w:del w:id="47" w:author="Caitlin Jeffrey" w:date="2024-09-20T17:37:00Z" w16du:dateUtc="2024-09-20T21:37:00Z">
          <w:r w:rsidR="009C2500" w:rsidDel="00D74EE9">
            <w:rPr>
              <w:rFonts w:ascii="Times New Roman" w:hAnsi="Times New Roman" w:cs="Times New Roman"/>
              <w:sz w:val="24"/>
              <w:szCs w:val="24"/>
            </w:rPr>
            <w:delText>,</w:delText>
          </w:r>
        </w:del>
      </w:ins>
      <w:ins w:id="48" w:author="Caitlin Jeffrey" w:date="2024-09-20T17:37:00Z" w16du:dateUtc="2024-09-20T21:37:00Z">
        <w:r w:rsidR="00DB41BA">
          <w:rPr>
            <w:rFonts w:ascii="Times New Roman" w:hAnsi="Times New Roman" w:cs="Times New Roman"/>
            <w:sz w:val="24"/>
            <w:szCs w:val="24"/>
          </w:rPr>
          <w:t>NASM have</w:t>
        </w:r>
      </w:ins>
      <w:ins w:id="49" w:author="John Barlow" w:date="2024-09-18T11:01:00Z" w16du:dateUtc="2024-09-18T15:01:00Z">
        <w:r w:rsidR="009C2500">
          <w:rPr>
            <w:rFonts w:ascii="Times New Roman" w:hAnsi="Times New Roman" w:cs="Times New Roman"/>
            <w:sz w:val="24"/>
            <w:szCs w:val="24"/>
          </w:rPr>
          <w:t xml:space="preserve"> </w:t>
        </w:r>
        <w:r w:rsidR="00246AFC">
          <w:rPr>
            <w:rFonts w:ascii="Times New Roman" w:hAnsi="Times New Roman" w:cs="Times New Roman"/>
            <w:sz w:val="24"/>
            <w:szCs w:val="24"/>
          </w:rPr>
          <w:t>typica</w:t>
        </w:r>
      </w:ins>
      <w:ins w:id="50" w:author="John Barlow" w:date="2024-09-18T11:02:00Z" w16du:dateUtc="2024-09-18T15:02:00Z">
        <w:r w:rsidR="00246AFC">
          <w:rPr>
            <w:rFonts w:ascii="Times New Roman" w:hAnsi="Times New Roman" w:cs="Times New Roman"/>
            <w:sz w:val="24"/>
            <w:szCs w:val="24"/>
          </w:rPr>
          <w:t xml:space="preserve">lly </w:t>
        </w:r>
      </w:ins>
      <w:ins w:id="51" w:author="Caitlin Jeffrey" w:date="2024-09-20T17:37:00Z" w16du:dateUtc="2024-09-20T21:37:00Z">
        <w:r w:rsidR="00DB41BA">
          <w:rPr>
            <w:rFonts w:ascii="Times New Roman" w:hAnsi="Times New Roman" w:cs="Times New Roman"/>
            <w:sz w:val="24"/>
            <w:szCs w:val="24"/>
          </w:rPr>
          <w:t xml:space="preserve">been </w:t>
        </w:r>
      </w:ins>
      <w:ins w:id="52" w:author="John Barlow" w:date="2024-09-18T11:02:00Z" w16du:dateUtc="2024-09-18T15:02:00Z">
        <w:r w:rsidR="00246AFC">
          <w:rPr>
            <w:rFonts w:ascii="Times New Roman" w:hAnsi="Times New Roman" w:cs="Times New Roman"/>
            <w:sz w:val="24"/>
            <w:szCs w:val="24"/>
          </w:rPr>
          <w:t xml:space="preserve">described as minor mastitis pathogens in the literature (Griffin et al, 1977; </w:t>
        </w:r>
      </w:ins>
      <w:ins w:id="53" w:author="John Barlow" w:date="2024-09-18T11:04:00Z" w16du:dateUtc="2024-09-18T15:04:00Z">
        <w:r w:rsidR="00C71C8C">
          <w:rPr>
            <w:rFonts w:ascii="Times New Roman" w:hAnsi="Times New Roman" w:cs="Times New Roman"/>
            <w:sz w:val="24"/>
            <w:szCs w:val="24"/>
          </w:rPr>
          <w:t>DeBuck et al., 2021)</w:t>
        </w:r>
      </w:ins>
      <w:r w:rsidR="00E20E98" w:rsidRPr="000B59AF">
        <w:rPr>
          <w:rFonts w:ascii="Times New Roman" w:hAnsi="Times New Roman" w:cs="Times New Roman"/>
          <w:sz w:val="24"/>
          <w:szCs w:val="24"/>
        </w:rPr>
        <w:t xml:space="preserve">. </w:t>
      </w:r>
      <w:ins w:id="54" w:author="Caitlin Jeffrey" w:date="2024-09-20T17:38:00Z" w16du:dateUtc="2024-09-20T21:38:00Z">
        <w:r w:rsidR="00DB41BA">
          <w:rPr>
            <w:rFonts w:ascii="Times New Roman" w:hAnsi="Times New Roman" w:cs="Times New Roman"/>
            <w:sz w:val="24"/>
            <w:szCs w:val="24"/>
          </w:rPr>
          <w:t xml:space="preserve">However, </w:t>
        </w:r>
      </w:ins>
      <w:del w:id="55" w:author="Caitlin Jeffrey" w:date="2024-09-20T17:38:00Z" w16du:dateUtc="2024-09-20T21:38:00Z">
        <w:r w:rsidR="002C7B78" w:rsidRPr="000B59AF" w:rsidDel="00DB41BA">
          <w:rPr>
            <w:rFonts w:ascii="Times New Roman" w:hAnsi="Times New Roman" w:cs="Times New Roman"/>
            <w:sz w:val="24"/>
            <w:szCs w:val="24"/>
          </w:rPr>
          <w:delText>F</w:delText>
        </w:r>
      </w:del>
      <w:ins w:id="56" w:author="Caitlin Jeffrey" w:date="2024-09-20T17:38:00Z" w16du:dateUtc="2024-09-20T21:38:00Z">
        <w:r w:rsidR="00DB41BA">
          <w:rPr>
            <w:rFonts w:ascii="Times New Roman" w:hAnsi="Times New Roman" w:cs="Times New Roman"/>
            <w:sz w:val="24"/>
            <w:szCs w:val="24"/>
          </w:rPr>
          <w:t>f</w:t>
        </w:r>
      </w:ins>
      <w:r w:rsidR="002C7B78" w:rsidRPr="000B59AF">
        <w:rPr>
          <w:rFonts w:ascii="Times New Roman" w:hAnsi="Times New Roman" w:cs="Times New Roman"/>
          <w:sz w:val="24"/>
          <w:szCs w:val="24"/>
        </w:rPr>
        <w:t>or many dairy farms that have implemented modern mastitis control practices minimizing the effects of “major” pathogens</w:t>
      </w:r>
      <w:r w:rsidR="00414765" w:rsidRPr="000B59AF">
        <w:rPr>
          <w:rFonts w:ascii="Times New Roman" w:hAnsi="Times New Roman" w:cs="Times New Roman"/>
          <w:sz w:val="24"/>
          <w:szCs w:val="24"/>
        </w:rPr>
        <w:t xml:space="preserve"> such as </w:t>
      </w:r>
      <w:r w:rsidR="00414765" w:rsidRPr="000B59AF">
        <w:rPr>
          <w:rFonts w:ascii="Times New Roman" w:hAnsi="Times New Roman" w:cs="Times New Roman"/>
          <w:i/>
          <w:iCs/>
          <w:sz w:val="24"/>
          <w:szCs w:val="24"/>
        </w:rPr>
        <w:t>S. aureus</w:t>
      </w:r>
      <w:r w:rsidR="002C7B78" w:rsidRPr="000B59AF">
        <w:rPr>
          <w:rFonts w:ascii="Times New Roman" w:hAnsi="Times New Roman" w:cs="Times New Roman"/>
          <w:sz w:val="24"/>
          <w:szCs w:val="24"/>
        </w:rPr>
        <w:t xml:space="preserve">, </w:t>
      </w:r>
      <w:ins w:id="57" w:author="Caitlin Jeffrey" w:date="2024-09-20T17:38:00Z" w16du:dateUtc="2024-09-20T21:38:00Z">
        <w:r w:rsidR="00805CF4">
          <w:rPr>
            <w:rFonts w:ascii="Times New Roman" w:hAnsi="Times New Roman" w:cs="Times New Roman"/>
            <w:sz w:val="24"/>
            <w:szCs w:val="24"/>
          </w:rPr>
          <w:t xml:space="preserve">IMI due to NASM are </w:t>
        </w:r>
      </w:ins>
      <w:r w:rsidR="002C7B78" w:rsidRPr="000B59AF">
        <w:rPr>
          <w:rFonts w:ascii="Times New Roman" w:hAnsi="Times New Roman" w:cs="Times New Roman"/>
          <w:sz w:val="24"/>
          <w:szCs w:val="24"/>
        </w:rPr>
        <w:t xml:space="preserve">the leading contributor to bulk tank milk SCC on farms with good milk quality </w:t>
      </w:r>
      <w:del w:id="58" w:author="Caitlin Jeffrey" w:date="2024-09-20T17:38:00Z" w16du:dateUtc="2024-09-20T21:38:00Z">
        <w:r w:rsidR="002C7B78" w:rsidRPr="000B59AF" w:rsidDel="00805CF4">
          <w:rPr>
            <w:rFonts w:ascii="Times New Roman" w:hAnsi="Times New Roman" w:cs="Times New Roman"/>
            <w:sz w:val="24"/>
            <w:szCs w:val="24"/>
          </w:rPr>
          <w:delText>is</w:delText>
        </w:r>
        <w:r w:rsidR="00A372B8" w:rsidRPr="000B59AF" w:rsidDel="00805CF4">
          <w:rPr>
            <w:rFonts w:ascii="Times New Roman" w:hAnsi="Times New Roman" w:cs="Times New Roman"/>
            <w:sz w:val="24"/>
            <w:szCs w:val="24"/>
          </w:rPr>
          <w:delText xml:space="preserve"> </w:delText>
        </w:r>
        <w:r w:rsidR="00A55271" w:rsidRPr="000B59AF" w:rsidDel="00805CF4">
          <w:rPr>
            <w:rFonts w:ascii="Times New Roman" w:hAnsi="Times New Roman" w:cs="Times New Roman"/>
            <w:sz w:val="24"/>
            <w:szCs w:val="24"/>
          </w:rPr>
          <w:delText>I</w:delText>
        </w:r>
        <w:r w:rsidR="00121BF2" w:rsidRPr="000B59AF" w:rsidDel="00805CF4">
          <w:rPr>
            <w:rFonts w:ascii="Times New Roman" w:hAnsi="Times New Roman" w:cs="Times New Roman"/>
            <w:sz w:val="24"/>
            <w:szCs w:val="24"/>
          </w:rPr>
          <w:delText>MI</w:delText>
        </w:r>
        <w:r w:rsidR="002C7B78" w:rsidRPr="000B59AF" w:rsidDel="00805CF4">
          <w:rPr>
            <w:rFonts w:ascii="Times New Roman" w:hAnsi="Times New Roman" w:cs="Times New Roman"/>
            <w:sz w:val="24"/>
            <w:szCs w:val="24"/>
          </w:rPr>
          <w:delText xml:space="preserve"> due to</w:delText>
        </w:r>
        <w:r w:rsidR="00561F9C" w:rsidRPr="000B59AF" w:rsidDel="00805CF4">
          <w:rPr>
            <w:rFonts w:ascii="Times New Roman" w:hAnsi="Times New Roman" w:cs="Times New Roman"/>
            <w:sz w:val="24"/>
            <w:szCs w:val="24"/>
          </w:rPr>
          <w:delText xml:space="preserve"> </w:delText>
        </w:r>
        <w:r w:rsidR="00634A72" w:rsidRPr="000B59AF" w:rsidDel="00805CF4">
          <w:rPr>
            <w:rFonts w:ascii="Times New Roman" w:hAnsi="Times New Roman" w:cs="Times New Roman"/>
            <w:sz w:val="24"/>
            <w:szCs w:val="24"/>
          </w:rPr>
          <w:delText xml:space="preserve">NASM </w:delText>
        </w:r>
      </w:del>
      <w:r w:rsidR="002C7B78" w:rsidRPr="000B59AF">
        <w:rPr>
          <w:rFonts w:ascii="Times New Roman" w:hAnsi="Times New Roman" w:cs="Times New Roman"/>
          <w:sz w:val="24"/>
          <w:szCs w:val="24"/>
        </w:rPr>
        <w:fldChar w:fldCharType="begin"/>
      </w:r>
      <w:r w:rsidR="002C7B78" w:rsidRPr="000B59AF">
        <w:rPr>
          <w:rFonts w:ascii="Times New Roman" w:hAnsi="Times New Roman" w:cs="Times New Roman"/>
          <w:sz w:val="24"/>
          <w:szCs w:val="24"/>
        </w:rPr>
        <w:instrText xml:space="preserve"> ADDIN EN.CITE &lt;EndNote&gt;&lt;Cite&gt;&lt;Author&gt;Schukken&lt;/Author&gt;&lt;Year&gt;2009&lt;/Year&gt;&lt;RecNum&gt;703&lt;/RecNum&gt;&lt;DisplayText&gt;(Schukken et al., 2009)&lt;/DisplayText&gt;&lt;record&gt;&lt;rec-number&gt;703&lt;/rec-number&gt;&lt;foreign-keys&gt;&lt;key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2C7B78" w:rsidRPr="000B59AF">
        <w:rPr>
          <w:rFonts w:ascii="Times New Roman" w:hAnsi="Times New Roman" w:cs="Times New Roman"/>
          <w:sz w:val="24"/>
          <w:szCs w:val="24"/>
        </w:rPr>
        <w:fldChar w:fldCharType="separate"/>
      </w:r>
      <w:r w:rsidR="002C7B78" w:rsidRPr="000B59AF">
        <w:rPr>
          <w:rFonts w:ascii="Times New Roman" w:hAnsi="Times New Roman" w:cs="Times New Roman"/>
          <w:noProof/>
          <w:sz w:val="24"/>
          <w:szCs w:val="24"/>
        </w:rPr>
        <w:t>(Schukken et al., 2009)</w:t>
      </w:r>
      <w:r w:rsidR="002C7B78" w:rsidRPr="000B59AF">
        <w:rPr>
          <w:rFonts w:ascii="Times New Roman" w:hAnsi="Times New Roman" w:cs="Times New Roman"/>
          <w:sz w:val="24"/>
          <w:szCs w:val="24"/>
        </w:rPr>
        <w:fldChar w:fldCharType="end"/>
      </w:r>
      <w:r w:rsidR="002C7B78" w:rsidRPr="000B59AF">
        <w:rPr>
          <w:rFonts w:ascii="Times New Roman" w:hAnsi="Times New Roman" w:cs="Times New Roman"/>
          <w:sz w:val="24"/>
          <w:szCs w:val="24"/>
        </w:rPr>
        <w:t>.</w:t>
      </w:r>
      <w:r w:rsidR="002F00B4" w:rsidRPr="000B59AF">
        <w:rPr>
          <w:rFonts w:ascii="Times New Roman" w:hAnsi="Times New Roman" w:cs="Times New Roman"/>
          <w:sz w:val="24"/>
          <w:szCs w:val="24"/>
        </w:rPr>
        <w:t xml:space="preserve"> </w:t>
      </w:r>
      <w:r w:rsidR="005A482D" w:rsidRPr="000B59AF">
        <w:rPr>
          <w:rFonts w:ascii="Times New Roman" w:hAnsi="Times New Roman" w:cs="Times New Roman"/>
          <w:sz w:val="24"/>
          <w:szCs w:val="24"/>
        </w:rPr>
        <w:t>C</w:t>
      </w:r>
      <w:r w:rsidR="00FF3370" w:rsidRPr="000B59AF">
        <w:rPr>
          <w:rFonts w:ascii="Times New Roman" w:hAnsi="Times New Roman" w:cs="Times New Roman"/>
          <w:sz w:val="24"/>
          <w:szCs w:val="24"/>
        </w:rPr>
        <w:t>ow-level prevalence</w:t>
      </w:r>
      <w:r w:rsidR="001552AA" w:rsidRPr="000B59AF">
        <w:rPr>
          <w:rFonts w:ascii="Times New Roman" w:hAnsi="Times New Roman" w:cs="Times New Roman"/>
          <w:sz w:val="24"/>
          <w:szCs w:val="24"/>
        </w:rPr>
        <w:t xml:space="preserve"> for</w:t>
      </w:r>
      <w:r w:rsidR="005A482D" w:rsidRPr="000B59AF">
        <w:rPr>
          <w:rFonts w:ascii="Times New Roman" w:hAnsi="Times New Roman" w:cs="Times New Roman"/>
          <w:sz w:val="24"/>
          <w:szCs w:val="24"/>
        </w:rPr>
        <w:t xml:space="preserve"> </w:t>
      </w:r>
      <w:r w:rsidR="001552A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in one </w:t>
      </w:r>
      <w:r w:rsidR="00752A11" w:rsidRPr="000B59AF">
        <w:rPr>
          <w:rFonts w:ascii="Times New Roman" w:hAnsi="Times New Roman" w:cs="Times New Roman"/>
          <w:sz w:val="24"/>
          <w:szCs w:val="24"/>
        </w:rPr>
        <w:t>US</w:t>
      </w:r>
      <w:r w:rsidR="00FF3370" w:rsidRPr="000B59AF">
        <w:rPr>
          <w:rFonts w:ascii="Times New Roman" w:hAnsi="Times New Roman" w:cs="Times New Roman"/>
          <w:sz w:val="24"/>
          <w:szCs w:val="24"/>
        </w:rPr>
        <w:t xml:space="preserve"> study was 71% </w:t>
      </w:r>
      <w:r w:rsidR="00FF3370" w:rsidRPr="000B59AF">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(Jenkins et al., 2019)</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and quarter-level prevalence of 11, 26, 21, and 33% ha</w:t>
      </w:r>
      <w:r w:rsidR="00A340AD" w:rsidRPr="000B59AF">
        <w:rPr>
          <w:rFonts w:ascii="Times New Roman" w:hAnsi="Times New Roman" w:cs="Times New Roman"/>
          <w:sz w:val="24"/>
          <w:szCs w:val="24"/>
        </w:rPr>
        <w:t>s</w:t>
      </w:r>
      <w:r w:rsidR="00FF3370" w:rsidRPr="000B59AF">
        <w:rPr>
          <w:rFonts w:ascii="Times New Roman" w:hAnsi="Times New Roman" w:cs="Times New Roman"/>
          <w:sz w:val="24"/>
          <w:szCs w:val="24"/>
        </w:rPr>
        <w:t xml:space="preserve"> been reported in</w:t>
      </w:r>
      <w:r w:rsidR="00495EA7" w:rsidRPr="000B59AF">
        <w:rPr>
          <w:rFonts w:ascii="Times New Roman" w:hAnsi="Times New Roman" w:cs="Times New Roman"/>
          <w:sz w:val="24"/>
          <w:szCs w:val="24"/>
        </w:rPr>
        <w:t xml:space="preserve"> the US, </w:t>
      </w:r>
      <w:r w:rsidR="00FF3370" w:rsidRPr="000B59AF">
        <w:rPr>
          <w:rFonts w:ascii="Times New Roman" w:hAnsi="Times New Roman" w:cs="Times New Roman"/>
          <w:sz w:val="24"/>
          <w:szCs w:val="24"/>
        </w:rPr>
        <w:t xml:space="preserve">Canada, and </w:t>
      </w:r>
      <w:r w:rsidR="00ED5B88" w:rsidRPr="000B59AF">
        <w:rPr>
          <w:rFonts w:ascii="Times New Roman" w:hAnsi="Times New Roman" w:cs="Times New Roman"/>
          <w:sz w:val="24"/>
          <w:szCs w:val="24"/>
        </w:rPr>
        <w:t xml:space="preserve">two </w:t>
      </w:r>
      <w:r w:rsidR="00FF3370" w:rsidRPr="000B59AF">
        <w:rPr>
          <w:rFonts w:ascii="Times New Roman" w:hAnsi="Times New Roman" w:cs="Times New Roman"/>
          <w:sz w:val="24"/>
          <w:szCs w:val="24"/>
        </w:rPr>
        <w:t>Belgi</w:t>
      </w:r>
      <w:r w:rsidR="0055082E" w:rsidRPr="000B59AF">
        <w:rPr>
          <w:rFonts w:ascii="Times New Roman" w:hAnsi="Times New Roman" w:cs="Times New Roman"/>
          <w:sz w:val="24"/>
          <w:szCs w:val="24"/>
        </w:rPr>
        <w:t>an studies</w:t>
      </w:r>
      <w:r w:rsidR="00AA360C" w:rsidRPr="000B59AF">
        <w:rPr>
          <w:rFonts w:ascii="Times New Roman" w:hAnsi="Times New Roman" w:cs="Times New Roman"/>
          <w:sz w:val="24"/>
          <w:szCs w:val="24"/>
        </w:rPr>
        <w:t>, respectively</w:t>
      </w:r>
      <w:r w:rsidR="00FF3370" w:rsidRPr="000B59AF">
        <w:rPr>
          <w:rFonts w:ascii="Times New Roman" w:hAnsi="Times New Roman" w:cs="Times New Roman"/>
          <w:sz w:val="24"/>
          <w:szCs w:val="24"/>
        </w:rPr>
        <w:t xml:space="preserve"> </w: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(Condas et al., 2017a; Rowe et al., 2019; Wuytack et al., 2020; Valckenier et al., 2021)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Although primarily associated with cases of subclinical mastitis </w:t>
      </w:r>
      <w:r w:rsidR="00FF3370" w:rsidRPr="000B59AF">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(Persson Waller et al., 2011; Heikkilä et al., 2018)</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r w:rsidR="001552A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are also capable of causing clinical mastitis </w: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(Taponen et al., 2007; Simojoki et al., 2009; Verbeke et al., 2014; Condas et al., 2017b; Wuytack et al., 2020)</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Taken as a group, </w:t>
      </w:r>
      <w:r w:rsidR="00F671A8" w:rsidRPr="000B59AF">
        <w:rPr>
          <w:rFonts w:ascii="Times New Roman" w:hAnsi="Times New Roman" w:cs="Times New Roman"/>
          <w:sz w:val="24"/>
          <w:szCs w:val="24"/>
        </w:rPr>
        <w:t>IMI due</w:t>
      </w:r>
      <w:r w:rsidR="00AC02DD" w:rsidRPr="000B59AF">
        <w:rPr>
          <w:rFonts w:ascii="Times New Roman" w:hAnsi="Times New Roman" w:cs="Times New Roman"/>
          <w:sz w:val="24"/>
          <w:szCs w:val="24"/>
        </w:rPr>
        <w:t xml:space="preserve"> NASM</w:t>
      </w:r>
      <w:r w:rsidR="00133005" w:rsidRPr="000B59AF">
        <w:rPr>
          <w:rFonts w:ascii="Times New Roman" w:hAnsi="Times New Roman" w:cs="Times New Roman"/>
          <w:i/>
          <w:iCs/>
          <w:sz w:val="24"/>
          <w:szCs w:val="24"/>
        </w:rPr>
        <w:t xml:space="preserve"> </w:t>
      </w:r>
      <w:r w:rsidR="0017761D">
        <w:rPr>
          <w:rFonts w:ascii="Times New Roman" w:hAnsi="Times New Roman" w:cs="Times New Roman"/>
          <w:sz w:val="24"/>
          <w:szCs w:val="24"/>
        </w:rPr>
        <w:t>are reported to</w:t>
      </w:r>
      <w:r w:rsidR="00FF3370" w:rsidRPr="000B59AF">
        <w:rPr>
          <w:rFonts w:ascii="Times New Roman" w:hAnsi="Times New Roman" w:cs="Times New Roman"/>
          <w:sz w:val="24"/>
          <w:szCs w:val="24"/>
        </w:rPr>
        <w:t xml:space="preserve"> have minimal detrimental effect on milk yield </w:t>
      </w:r>
      <w:r w:rsidR="00FF3370" w:rsidRPr="000B59AF">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(Tomazi et al., 2015; Valckenier et al., 2020)</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and can have a high rate of spontaneous cure </w: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(Taponen et al., 2007; Valckenier et al., 2020)</w:t>
      </w:r>
      <w:r w:rsidR="00FF3370" w:rsidRPr="000B59AF">
        <w:rPr>
          <w:rFonts w:ascii="Times New Roman" w:hAnsi="Times New Roman" w:cs="Times New Roman"/>
          <w:sz w:val="24"/>
          <w:szCs w:val="24"/>
        </w:rPr>
        <w:fldChar w:fldCharType="end"/>
      </w:r>
      <w:ins w:id="59" w:author="Caitlin Jeffrey" w:date="2024-09-20T17:39:00Z" w16du:dateUtc="2024-09-20T21:39:00Z">
        <w:r w:rsidR="00953103">
          <w:rPr>
            <w:rFonts w:ascii="Times New Roman" w:hAnsi="Times New Roman" w:cs="Times New Roman"/>
            <w:sz w:val="24"/>
            <w:szCs w:val="24"/>
          </w:rPr>
          <w:t>. However,</w:t>
        </w:r>
      </w:ins>
      <w:del w:id="60" w:author="Caitlin Jeffrey" w:date="2024-09-20T17:39:00Z" w16du:dateUtc="2024-09-20T21:39:00Z">
        <w:r w:rsidR="00FF3370" w:rsidRPr="000B59AF" w:rsidDel="00953103">
          <w:rPr>
            <w:rFonts w:ascii="Times New Roman" w:hAnsi="Times New Roman" w:cs="Times New Roman"/>
            <w:sz w:val="24"/>
            <w:szCs w:val="24"/>
          </w:rPr>
          <w:delText xml:space="preserve">, </w:delText>
        </w:r>
        <w:r w:rsidR="00DB6C30" w:rsidRPr="000B59AF" w:rsidDel="00953103">
          <w:rPr>
            <w:rFonts w:ascii="Times New Roman" w:hAnsi="Times New Roman" w:cs="Times New Roman"/>
            <w:sz w:val="24"/>
            <w:szCs w:val="24"/>
          </w:rPr>
          <w:delText>but</w:delText>
        </w:r>
      </w:del>
      <w:r w:rsidR="00DB6C30" w:rsidRPr="000B59AF">
        <w:rPr>
          <w:rFonts w:ascii="Times New Roman" w:hAnsi="Times New Roman" w:cs="Times New Roman"/>
          <w:sz w:val="24"/>
          <w:szCs w:val="24"/>
        </w:rPr>
        <w:t xml:space="preserve"> many</w:t>
      </w:r>
      <w:r w:rsidR="0017761D">
        <w:rPr>
          <w:rFonts w:ascii="Times New Roman" w:hAnsi="Times New Roman" w:cs="Times New Roman"/>
          <w:sz w:val="24"/>
          <w:szCs w:val="24"/>
        </w:rPr>
        <w:t xml:space="preserve"> NASM species</w:t>
      </w:r>
      <w:r w:rsidR="00DB6C30" w:rsidRPr="000B59AF">
        <w:rPr>
          <w:rFonts w:ascii="Times New Roman" w:hAnsi="Times New Roman" w:cs="Times New Roman"/>
          <w:sz w:val="24"/>
          <w:szCs w:val="24"/>
        </w:rPr>
        <w:t xml:space="preserve"> have been shown to increase somatic cell count </w:t>
      </w:r>
      <w:r w:rsidR="00DB6C30"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DB6C30" w:rsidRPr="000B59AF">
        <w:rPr>
          <w:rFonts w:ascii="Times New Roman" w:hAnsi="Times New Roman" w:cs="Times New Roman"/>
          <w:sz w:val="24"/>
          <w:szCs w:val="24"/>
        </w:rPr>
        <w:instrText xml:space="preserve"> ADDIN EN.CITE </w:instrText>
      </w:r>
      <w:r w:rsidR="00DB6C30"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DB6C30" w:rsidRPr="000B59AF">
        <w:rPr>
          <w:rFonts w:ascii="Times New Roman" w:hAnsi="Times New Roman" w:cs="Times New Roman"/>
          <w:sz w:val="24"/>
          <w:szCs w:val="24"/>
        </w:rPr>
        <w:instrText xml:space="preserve"> ADDIN EN.CITE.DATA </w:instrText>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separate"/>
      </w:r>
      <w:r w:rsidR="00DB6C30" w:rsidRPr="000B59AF">
        <w:rPr>
          <w:rFonts w:ascii="Times New Roman" w:hAnsi="Times New Roman" w:cs="Times New Roman"/>
          <w:noProof/>
          <w:sz w:val="24"/>
          <w:szCs w:val="24"/>
        </w:rPr>
        <w:t>(Supr</w:t>
      </w:r>
      <w:bookmarkStart w:id="61" w:name="_Hlk177026829"/>
      <w:r w:rsidR="00DB6C30" w:rsidRPr="000B59AF">
        <w:rPr>
          <w:rFonts w:ascii="Times New Roman" w:hAnsi="Times New Roman" w:cs="Times New Roman"/>
          <w:noProof/>
          <w:sz w:val="24"/>
          <w:szCs w:val="24"/>
        </w:rPr>
        <w:t xml:space="preserve">é </w:t>
      </w:r>
      <w:bookmarkEnd w:id="61"/>
      <w:r w:rsidR="00DB6C30" w:rsidRPr="000B59AF">
        <w:rPr>
          <w:rFonts w:ascii="Times New Roman" w:hAnsi="Times New Roman" w:cs="Times New Roman"/>
          <w:noProof/>
          <w:sz w:val="24"/>
          <w:szCs w:val="24"/>
        </w:rPr>
        <w:t>et al., 2011; Tomazi et al., 2015; Condas et al., 2017b; Valckenier et al., 2019)</w:t>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t xml:space="preserve">, as well as persist for long periods of time in the udder </w:t>
      </w:r>
      <w:r w:rsidR="00DB6C3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DB6C30" w:rsidRPr="000B59AF">
        <w:rPr>
          <w:rFonts w:ascii="Times New Roman" w:hAnsi="Times New Roman" w:cs="Times New Roman"/>
          <w:sz w:val="24"/>
          <w:szCs w:val="24"/>
        </w:rPr>
        <w:instrText xml:space="preserve"> ADDIN EN.CITE </w:instrText>
      </w:r>
      <w:r w:rsidR="00DB6C3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DB6C30" w:rsidRPr="000B59AF">
        <w:rPr>
          <w:rFonts w:ascii="Times New Roman" w:hAnsi="Times New Roman" w:cs="Times New Roman"/>
          <w:sz w:val="24"/>
          <w:szCs w:val="24"/>
        </w:rPr>
        <w:instrText xml:space="preserve"> ADDIN EN.CITE.DATA </w:instrText>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separate"/>
      </w:r>
      <w:r w:rsidR="00DB6C30" w:rsidRPr="000B59AF">
        <w:rPr>
          <w:rFonts w:ascii="Times New Roman" w:hAnsi="Times New Roman" w:cs="Times New Roman"/>
          <w:noProof/>
          <w:sz w:val="24"/>
          <w:szCs w:val="24"/>
        </w:rPr>
        <w:t>(Piessens et al., 2011; Nyman et al., 2018; Valckenier et al., 2021)</w:t>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t xml:space="preserve">. </w:t>
      </w:r>
      <w:commentRangeEnd w:id="39"/>
      <w:r w:rsidR="002B667A">
        <w:rPr>
          <w:rStyle w:val="CommentReference"/>
        </w:rPr>
        <w:commentReference w:id="39"/>
      </w:r>
    </w:p>
    <w:p w14:paraId="68950B2B" w14:textId="6DD60D70" w:rsidR="00B076B8" w:rsidRDefault="00622443" w:rsidP="00896547">
      <w:pPr>
        <w:spacing w:after="0" w:line="480" w:lineRule="auto"/>
        <w:ind w:firstLine="720"/>
        <w:rPr>
          <w:ins w:id="62" w:author="John Barlow" w:date="2024-09-12T00:32:00Z" w16du:dateUtc="2024-09-12T04:32:00Z"/>
          <w:rFonts w:ascii="Times New Roman" w:hAnsi="Times New Roman" w:cs="Times New Roman"/>
          <w:sz w:val="24"/>
          <w:szCs w:val="24"/>
        </w:rPr>
      </w:pPr>
      <w:commentRangeStart w:id="63"/>
      <w:r w:rsidRPr="000B59AF">
        <w:rPr>
          <w:rFonts w:ascii="Times New Roman" w:hAnsi="Times New Roman" w:cs="Times New Roman"/>
          <w:sz w:val="24"/>
          <w:szCs w:val="24"/>
        </w:rPr>
        <w:t>NASM</w:t>
      </w:r>
      <w:r w:rsidR="000579E6" w:rsidRPr="000B59AF">
        <w:rPr>
          <w:rFonts w:ascii="Times New Roman" w:hAnsi="Times New Roman" w:cs="Times New Roman"/>
          <w:i/>
          <w:iCs/>
          <w:sz w:val="24"/>
          <w:szCs w:val="24"/>
        </w:rPr>
        <w:t xml:space="preserve"> </w:t>
      </w:r>
      <w:r w:rsidR="00FF3370" w:rsidRPr="000B59AF">
        <w:rPr>
          <w:rFonts w:ascii="Times New Roman" w:hAnsi="Times New Roman" w:cs="Times New Roman"/>
          <w:sz w:val="24"/>
          <w:szCs w:val="24"/>
        </w:rPr>
        <w:t xml:space="preserve">are an incredibly heterogenous group of bacteria, with studies identifying at least 25 different species as causing IMI in dairy cattle </w:t>
      </w:r>
      <w:r w:rsidR="00FF3370" w:rsidRPr="000B59AF">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(Condas et al., 2017a; De Visscher et al., 2017)</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ins w:id="64" w:author="John Barlow" w:date="2024-09-12T00:07:00Z" w16du:dateUtc="2024-09-12T04:07:00Z">
        <w:r w:rsidR="00411780">
          <w:rPr>
            <w:rFonts w:ascii="Times New Roman" w:hAnsi="Times New Roman" w:cs="Times New Roman"/>
            <w:sz w:val="24"/>
            <w:szCs w:val="24"/>
          </w:rPr>
          <w:t>Historically</w:t>
        </w:r>
      </w:ins>
      <w:ins w:id="65" w:author="Caitlin Jeffrey" w:date="2024-09-20T17:40:00Z" w16du:dateUtc="2024-09-20T21:40:00Z">
        <w:r w:rsidR="001743C3">
          <w:rPr>
            <w:rFonts w:ascii="Times New Roman" w:hAnsi="Times New Roman" w:cs="Times New Roman"/>
            <w:sz w:val="24"/>
            <w:szCs w:val="24"/>
          </w:rPr>
          <w:t>,</w:t>
        </w:r>
      </w:ins>
      <w:ins w:id="66" w:author="John Barlow" w:date="2024-09-12T00:07:00Z" w16du:dateUtc="2024-09-12T04:07:00Z">
        <w:r w:rsidR="00411780">
          <w:rPr>
            <w:rFonts w:ascii="Times New Roman" w:hAnsi="Times New Roman" w:cs="Times New Roman"/>
            <w:sz w:val="24"/>
            <w:szCs w:val="24"/>
          </w:rPr>
          <w:t xml:space="preserve"> the</w:t>
        </w:r>
      </w:ins>
      <w:ins w:id="67" w:author="John Barlow" w:date="2024-09-12T00:18:00Z" w16du:dateUtc="2024-09-12T04:18:00Z">
        <w:r w:rsidR="00C25785">
          <w:rPr>
            <w:rFonts w:ascii="Times New Roman" w:hAnsi="Times New Roman" w:cs="Times New Roman"/>
            <w:sz w:val="24"/>
            <w:szCs w:val="24"/>
          </w:rPr>
          <w:t xml:space="preserve"> SaM </w:t>
        </w:r>
      </w:ins>
      <w:ins w:id="68" w:author="John Barlow" w:date="2024-09-12T00:07:00Z" w16du:dateUtc="2024-09-12T04:07:00Z">
        <w:del w:id="69" w:author="Caitlin Jeffrey" w:date="2024-09-20T17:40:00Z" w16du:dateUtc="2024-09-20T21:40:00Z">
          <w:r w:rsidR="007C2415" w:rsidDel="001743C3">
            <w:rPr>
              <w:rFonts w:ascii="Times New Roman" w:hAnsi="Times New Roman" w:cs="Times New Roman"/>
              <w:sz w:val="24"/>
              <w:szCs w:val="24"/>
            </w:rPr>
            <w:delText>were</w:delText>
          </w:r>
        </w:del>
      </w:ins>
      <w:ins w:id="70" w:author="Caitlin Jeffrey" w:date="2024-09-20T17:40:00Z" w16du:dateUtc="2024-09-20T21:40:00Z">
        <w:r w:rsidR="001743C3">
          <w:rPr>
            <w:rFonts w:ascii="Times New Roman" w:hAnsi="Times New Roman" w:cs="Times New Roman"/>
            <w:sz w:val="24"/>
            <w:szCs w:val="24"/>
          </w:rPr>
          <w:t>have been</w:t>
        </w:r>
      </w:ins>
      <w:ins w:id="71" w:author="John Barlow" w:date="2024-09-12T00:07:00Z" w16du:dateUtc="2024-09-12T04:07:00Z">
        <w:r w:rsidR="007C2415">
          <w:rPr>
            <w:rFonts w:ascii="Times New Roman" w:hAnsi="Times New Roman" w:cs="Times New Roman"/>
            <w:sz w:val="24"/>
            <w:szCs w:val="24"/>
          </w:rPr>
          <w:t xml:space="preserve"> </w:t>
        </w:r>
      </w:ins>
      <w:ins w:id="72" w:author="John Barlow" w:date="2024-09-12T00:08:00Z" w16du:dateUtc="2024-09-12T04:08:00Z">
        <w:r w:rsidR="00E73BFF">
          <w:rPr>
            <w:rFonts w:ascii="Times New Roman" w:hAnsi="Times New Roman" w:cs="Times New Roman"/>
            <w:sz w:val="24"/>
            <w:szCs w:val="24"/>
          </w:rPr>
          <w:t xml:space="preserve">grouped </w:t>
        </w:r>
      </w:ins>
      <w:ins w:id="73" w:author="John Barlow" w:date="2024-09-12T09:59:00Z" w16du:dateUtc="2024-09-12T13:59:00Z">
        <w:r w:rsidR="006602DC">
          <w:rPr>
            <w:rFonts w:ascii="Times New Roman" w:hAnsi="Times New Roman" w:cs="Times New Roman"/>
            <w:sz w:val="24"/>
            <w:szCs w:val="24"/>
          </w:rPr>
          <w:t xml:space="preserve">based on coagulase test reactions </w:t>
        </w:r>
      </w:ins>
      <w:ins w:id="74" w:author="John Barlow" w:date="2024-09-12T00:08:00Z" w16du:dateUtc="2024-09-12T04:08:00Z">
        <w:r w:rsidR="00E73BFF">
          <w:rPr>
            <w:rFonts w:ascii="Times New Roman" w:hAnsi="Times New Roman" w:cs="Times New Roman"/>
            <w:sz w:val="24"/>
            <w:szCs w:val="24"/>
          </w:rPr>
          <w:t xml:space="preserve">as </w:t>
        </w:r>
      </w:ins>
      <w:ins w:id="75" w:author="John Barlow" w:date="2024-09-12T00:20:00Z" w16du:dateUtc="2024-09-12T04:20:00Z">
        <w:r w:rsidR="007136E2">
          <w:rPr>
            <w:rFonts w:ascii="Times New Roman" w:hAnsi="Times New Roman" w:cs="Times New Roman"/>
            <w:sz w:val="24"/>
            <w:szCs w:val="24"/>
          </w:rPr>
          <w:t>either</w:t>
        </w:r>
      </w:ins>
      <w:ins w:id="76" w:author="John Barlow" w:date="2024-09-12T00:08:00Z" w16du:dateUtc="2024-09-12T04:08:00Z">
        <w:r w:rsidR="00E73BFF">
          <w:rPr>
            <w:rFonts w:ascii="Times New Roman" w:hAnsi="Times New Roman" w:cs="Times New Roman"/>
            <w:sz w:val="24"/>
            <w:szCs w:val="24"/>
          </w:rPr>
          <w:t xml:space="preserve"> </w:t>
        </w:r>
      </w:ins>
      <w:ins w:id="77" w:author="John Barlow" w:date="2024-09-12T00:19:00Z" w16du:dateUtc="2024-09-12T04:19:00Z">
        <w:r w:rsidR="007136E2" w:rsidRPr="001841E5">
          <w:rPr>
            <w:rFonts w:ascii="Times New Roman" w:hAnsi="Times New Roman" w:cs="Times New Roman"/>
            <w:i/>
            <w:iCs/>
            <w:sz w:val="24"/>
            <w:szCs w:val="24"/>
          </w:rPr>
          <w:t>S. aureus</w:t>
        </w:r>
        <w:r w:rsidR="007136E2">
          <w:rPr>
            <w:rFonts w:ascii="Times New Roman" w:hAnsi="Times New Roman" w:cs="Times New Roman"/>
            <w:sz w:val="24"/>
            <w:szCs w:val="24"/>
          </w:rPr>
          <w:t xml:space="preserve"> or </w:t>
        </w:r>
      </w:ins>
      <w:ins w:id="78" w:author="John Barlow" w:date="2024-09-12T00:08:00Z" w16du:dateUtc="2024-09-12T04:08:00Z">
        <w:r w:rsidR="00E73BFF">
          <w:rPr>
            <w:rFonts w:ascii="Times New Roman" w:hAnsi="Times New Roman" w:cs="Times New Roman"/>
            <w:sz w:val="24"/>
            <w:szCs w:val="24"/>
          </w:rPr>
          <w:t xml:space="preserve">coagulase negative staphylococci (CNS) </w:t>
        </w:r>
      </w:ins>
      <w:ins w:id="79" w:author="John Barlow" w:date="2024-09-12T00:09:00Z" w16du:dateUtc="2024-09-12T04:09:00Z">
        <w:r w:rsidR="00206521">
          <w:rPr>
            <w:rFonts w:ascii="Times New Roman" w:hAnsi="Times New Roman" w:cs="Times New Roman"/>
            <w:sz w:val="24"/>
            <w:szCs w:val="24"/>
          </w:rPr>
          <w:t>(Schukken et al., 2009</w:t>
        </w:r>
      </w:ins>
      <w:ins w:id="80" w:author="John Barlow" w:date="2024-09-12T00:23:00Z" w16du:dateUtc="2024-09-12T04:23:00Z">
        <w:r w:rsidR="004A76EF">
          <w:rPr>
            <w:rFonts w:ascii="Times New Roman" w:hAnsi="Times New Roman" w:cs="Times New Roman"/>
            <w:sz w:val="24"/>
            <w:szCs w:val="24"/>
          </w:rPr>
          <w:t xml:space="preserve">; </w:t>
        </w:r>
        <w:r w:rsidR="009E3568" w:rsidRPr="000B59AF">
          <w:rPr>
            <w:rFonts w:ascii="Times New Roman" w:hAnsi="Times New Roman" w:cs="Times New Roman"/>
            <w:sz w:val="24"/>
            <w:szCs w:val="24"/>
          </w:rPr>
          <w:t>De Buck et al., 2021</w:t>
        </w:r>
      </w:ins>
      <w:ins w:id="81" w:author="John Barlow" w:date="2024-09-12T00:09:00Z" w16du:dateUtc="2024-09-12T04:09:00Z">
        <w:r w:rsidR="00206521">
          <w:rPr>
            <w:rFonts w:ascii="Times New Roman" w:hAnsi="Times New Roman" w:cs="Times New Roman"/>
            <w:sz w:val="24"/>
            <w:szCs w:val="24"/>
          </w:rPr>
          <w:t>)</w:t>
        </w:r>
        <w:r w:rsidR="0025097C">
          <w:rPr>
            <w:rFonts w:ascii="Times New Roman" w:hAnsi="Times New Roman" w:cs="Times New Roman"/>
            <w:sz w:val="24"/>
            <w:szCs w:val="24"/>
          </w:rPr>
          <w:t xml:space="preserve">. </w:t>
        </w:r>
      </w:ins>
      <w:ins w:id="82" w:author="John Barlow" w:date="2024-09-12T00:11:00Z" w16du:dateUtc="2024-09-12T04:11:00Z">
        <w:r w:rsidR="00FA2ED8">
          <w:rPr>
            <w:rFonts w:ascii="Times New Roman" w:hAnsi="Times New Roman" w:cs="Times New Roman"/>
            <w:sz w:val="24"/>
            <w:szCs w:val="24"/>
          </w:rPr>
          <w:t>Recogniz</w:t>
        </w:r>
        <w:r w:rsidR="0098611E">
          <w:rPr>
            <w:rFonts w:ascii="Times New Roman" w:hAnsi="Times New Roman" w:cs="Times New Roman"/>
            <w:sz w:val="24"/>
            <w:szCs w:val="24"/>
          </w:rPr>
          <w:t>ing some non-</w:t>
        </w:r>
        <w:r w:rsidR="0098611E" w:rsidRPr="00C45180">
          <w:rPr>
            <w:rFonts w:ascii="Times New Roman" w:hAnsi="Times New Roman" w:cs="Times New Roman"/>
            <w:i/>
            <w:iCs/>
            <w:sz w:val="24"/>
            <w:szCs w:val="24"/>
            <w:rPrChange w:id="83" w:author="Caitlin Jeffrey" w:date="2024-09-20T17:41:00Z" w16du:dateUtc="2024-09-20T21:41:00Z">
              <w:rPr>
                <w:rFonts w:ascii="Times New Roman" w:hAnsi="Times New Roman" w:cs="Times New Roman"/>
                <w:sz w:val="24"/>
                <w:szCs w:val="24"/>
              </w:rPr>
            </w:rPrChange>
          </w:rPr>
          <w:t>aureus</w:t>
        </w:r>
        <w:r w:rsidR="0098611E">
          <w:rPr>
            <w:rFonts w:ascii="Times New Roman" w:hAnsi="Times New Roman" w:cs="Times New Roman"/>
            <w:sz w:val="24"/>
            <w:szCs w:val="24"/>
          </w:rPr>
          <w:t xml:space="preserve"> staphylococci</w:t>
        </w:r>
      </w:ins>
      <w:ins w:id="84" w:author="John Barlow" w:date="2024-09-19T15:21:00Z" w16du:dateUtc="2024-09-19T19:21:00Z">
        <w:r w:rsidR="00AB1C28">
          <w:rPr>
            <w:rFonts w:ascii="Times New Roman" w:hAnsi="Times New Roman" w:cs="Times New Roman"/>
            <w:sz w:val="24"/>
            <w:szCs w:val="24"/>
          </w:rPr>
          <w:t xml:space="preserve"> (NAS)</w:t>
        </w:r>
      </w:ins>
      <w:ins w:id="85" w:author="John Barlow" w:date="2024-09-12T00:11:00Z" w16du:dateUtc="2024-09-12T04:11:00Z">
        <w:r w:rsidR="0098611E">
          <w:rPr>
            <w:rFonts w:ascii="Times New Roman" w:hAnsi="Times New Roman" w:cs="Times New Roman"/>
            <w:sz w:val="24"/>
            <w:szCs w:val="24"/>
          </w:rPr>
          <w:t xml:space="preserve"> are coagulase</w:t>
        </w:r>
      </w:ins>
      <w:ins w:id="86" w:author="Caitlin Jeffrey" w:date="2024-09-20T17:42:00Z" w16du:dateUtc="2024-09-20T21:42:00Z">
        <w:r w:rsidR="00A40312">
          <w:rPr>
            <w:rFonts w:ascii="Times New Roman" w:hAnsi="Times New Roman" w:cs="Times New Roman"/>
            <w:sz w:val="24"/>
            <w:szCs w:val="24"/>
          </w:rPr>
          <w:t>-</w:t>
        </w:r>
      </w:ins>
      <w:ins w:id="87" w:author="John Barlow" w:date="2024-09-12T00:11:00Z" w16du:dateUtc="2024-09-12T04:11:00Z">
        <w:del w:id="88" w:author="Caitlin Jeffrey" w:date="2024-09-20T17:42:00Z" w16du:dateUtc="2024-09-20T21:42:00Z">
          <w:r w:rsidR="0098611E" w:rsidDel="00A40312">
            <w:rPr>
              <w:rFonts w:ascii="Times New Roman" w:hAnsi="Times New Roman" w:cs="Times New Roman"/>
              <w:sz w:val="24"/>
              <w:szCs w:val="24"/>
            </w:rPr>
            <w:delText xml:space="preserve"> test </w:delText>
          </w:r>
        </w:del>
        <w:r w:rsidR="0098611E">
          <w:rPr>
            <w:rFonts w:ascii="Times New Roman" w:hAnsi="Times New Roman" w:cs="Times New Roman"/>
            <w:sz w:val="24"/>
            <w:szCs w:val="24"/>
          </w:rPr>
          <w:t xml:space="preserve">positive or </w:t>
        </w:r>
      </w:ins>
      <w:ins w:id="89" w:author="John Barlow" w:date="2024-09-12T00:20:00Z" w16du:dateUtc="2024-09-12T04:20:00Z">
        <w:r w:rsidR="00F70FB5">
          <w:rPr>
            <w:rFonts w:ascii="Times New Roman" w:hAnsi="Times New Roman" w:cs="Times New Roman"/>
            <w:sz w:val="24"/>
            <w:szCs w:val="24"/>
          </w:rPr>
          <w:t>coagulase</w:t>
        </w:r>
      </w:ins>
      <w:ins w:id="90" w:author="Caitlin Jeffrey" w:date="2024-09-20T17:42:00Z" w16du:dateUtc="2024-09-20T21:42:00Z">
        <w:r w:rsidR="00871E98">
          <w:rPr>
            <w:rFonts w:ascii="Times New Roman" w:hAnsi="Times New Roman" w:cs="Times New Roman"/>
            <w:sz w:val="24"/>
            <w:szCs w:val="24"/>
          </w:rPr>
          <w:t>-</w:t>
        </w:r>
      </w:ins>
      <w:ins w:id="91" w:author="John Barlow" w:date="2024-09-12T00:20:00Z" w16du:dateUtc="2024-09-12T04:20:00Z">
        <w:del w:id="92" w:author="Caitlin Jeffrey" w:date="2024-09-20T17:42:00Z" w16du:dateUtc="2024-09-20T21:42:00Z">
          <w:r w:rsidR="00F70FB5" w:rsidDel="00871E98">
            <w:rPr>
              <w:rFonts w:ascii="Times New Roman" w:hAnsi="Times New Roman" w:cs="Times New Roman"/>
              <w:sz w:val="24"/>
              <w:szCs w:val="24"/>
            </w:rPr>
            <w:delText xml:space="preserve"> </w:delText>
          </w:r>
        </w:del>
      </w:ins>
      <w:ins w:id="93" w:author="John Barlow" w:date="2024-09-12T00:11:00Z" w16du:dateUtc="2024-09-12T04:11:00Z">
        <w:r w:rsidR="0098611E">
          <w:rPr>
            <w:rFonts w:ascii="Times New Roman" w:hAnsi="Times New Roman" w:cs="Times New Roman"/>
            <w:sz w:val="24"/>
            <w:szCs w:val="24"/>
          </w:rPr>
          <w:t>variable,</w:t>
        </w:r>
      </w:ins>
      <w:ins w:id="94" w:author="John Barlow" w:date="2024-09-19T15:21:00Z" w16du:dateUtc="2024-09-19T19:21:00Z">
        <w:r w:rsidR="00EE2FD4">
          <w:rPr>
            <w:rFonts w:ascii="Times New Roman" w:hAnsi="Times New Roman" w:cs="Times New Roman"/>
            <w:sz w:val="24"/>
            <w:szCs w:val="24"/>
          </w:rPr>
          <w:t xml:space="preserve"> the terms </w:t>
        </w:r>
        <w:r w:rsidR="00AB1C28">
          <w:rPr>
            <w:rFonts w:ascii="Times New Roman" w:hAnsi="Times New Roman" w:cs="Times New Roman"/>
            <w:sz w:val="24"/>
            <w:szCs w:val="24"/>
          </w:rPr>
          <w:t>CNS and NAS are not pe</w:t>
        </w:r>
      </w:ins>
      <w:ins w:id="95" w:author="John Barlow" w:date="2024-09-19T15:22:00Z" w16du:dateUtc="2024-09-19T19:22:00Z">
        <w:r w:rsidR="00AB1C28">
          <w:rPr>
            <w:rFonts w:ascii="Times New Roman" w:hAnsi="Times New Roman" w:cs="Times New Roman"/>
            <w:sz w:val="24"/>
            <w:szCs w:val="24"/>
          </w:rPr>
          <w:t xml:space="preserve">rfectly </w:t>
        </w:r>
        <w:r w:rsidR="00D53F48">
          <w:rPr>
            <w:rFonts w:ascii="Times New Roman" w:hAnsi="Times New Roman" w:cs="Times New Roman"/>
            <w:sz w:val="24"/>
            <w:szCs w:val="24"/>
          </w:rPr>
          <w:t>synonymous.</w:t>
        </w:r>
      </w:ins>
      <w:ins w:id="96" w:author="John Barlow" w:date="2024-09-12T00:12:00Z" w16du:dateUtc="2024-09-12T04:12:00Z">
        <w:r w:rsidR="00511FD3">
          <w:rPr>
            <w:rFonts w:ascii="Times New Roman" w:hAnsi="Times New Roman" w:cs="Times New Roman"/>
            <w:sz w:val="24"/>
            <w:szCs w:val="24"/>
          </w:rPr>
          <w:t xml:space="preserve"> </w:t>
        </w:r>
      </w:ins>
      <w:ins w:id="97" w:author="John Barlow" w:date="2024-09-19T15:22:00Z" w16du:dateUtc="2024-09-19T19:22:00Z">
        <w:r w:rsidR="00D53F48">
          <w:rPr>
            <w:rFonts w:ascii="Times New Roman" w:hAnsi="Times New Roman" w:cs="Times New Roman"/>
            <w:sz w:val="24"/>
            <w:szCs w:val="24"/>
          </w:rPr>
          <w:t>W</w:t>
        </w:r>
      </w:ins>
      <w:ins w:id="98" w:author="John Barlow" w:date="2024-09-12T00:20:00Z" w16du:dateUtc="2024-09-12T04:20:00Z">
        <w:r w:rsidR="00F70FB5">
          <w:rPr>
            <w:rFonts w:ascii="Times New Roman" w:hAnsi="Times New Roman" w:cs="Times New Roman"/>
            <w:sz w:val="24"/>
            <w:szCs w:val="24"/>
          </w:rPr>
          <w:t xml:space="preserve">ith </w:t>
        </w:r>
      </w:ins>
      <w:ins w:id="99" w:author="John Barlow" w:date="2024-09-12T00:12:00Z" w16du:dateUtc="2024-09-12T04:12:00Z">
        <w:r w:rsidR="00511FD3">
          <w:rPr>
            <w:rFonts w:ascii="Times New Roman" w:hAnsi="Times New Roman" w:cs="Times New Roman"/>
            <w:sz w:val="24"/>
            <w:szCs w:val="24"/>
          </w:rPr>
          <w:t xml:space="preserve">a recent </w:t>
        </w:r>
      </w:ins>
      <w:ins w:id="100" w:author="John Barlow" w:date="2024-09-12T00:15:00Z" w16du:dateUtc="2024-09-12T04:15:00Z">
        <w:r w:rsidR="002C4703">
          <w:rPr>
            <w:rFonts w:ascii="Times New Roman" w:hAnsi="Times New Roman" w:cs="Times New Roman"/>
            <w:sz w:val="24"/>
            <w:szCs w:val="24"/>
          </w:rPr>
          <w:lastRenderedPageBreak/>
          <w:t>re</w:t>
        </w:r>
        <w:r w:rsidR="00CF138C">
          <w:rPr>
            <w:rFonts w:ascii="Times New Roman" w:hAnsi="Times New Roman" w:cs="Times New Roman"/>
            <w:sz w:val="24"/>
            <w:szCs w:val="24"/>
          </w:rPr>
          <w:t xml:space="preserve">classification of some </w:t>
        </w:r>
      </w:ins>
      <w:ins w:id="101" w:author="Caitlin Jeffrey" w:date="2024-09-20T17:42:00Z" w16du:dateUtc="2024-09-20T21:42:00Z">
        <w:r w:rsidR="00E16DCE">
          <w:rPr>
            <w:rFonts w:ascii="Times New Roman" w:hAnsi="Times New Roman" w:cs="Times New Roman"/>
            <w:sz w:val="24"/>
            <w:szCs w:val="24"/>
          </w:rPr>
          <w:t xml:space="preserve">staphylococcal </w:t>
        </w:r>
      </w:ins>
      <w:ins w:id="102" w:author="John Barlow" w:date="2024-09-12T00:15:00Z" w16du:dateUtc="2024-09-12T04:15:00Z">
        <w:r w:rsidR="00CF138C">
          <w:rPr>
            <w:rFonts w:ascii="Times New Roman" w:hAnsi="Times New Roman" w:cs="Times New Roman"/>
            <w:sz w:val="24"/>
            <w:szCs w:val="24"/>
          </w:rPr>
          <w:t xml:space="preserve">species into the genus </w:t>
        </w:r>
      </w:ins>
      <w:ins w:id="103" w:author="John Barlow" w:date="2024-09-12T00:16:00Z" w16du:dateUtc="2024-09-12T04:16:00Z">
        <w:r w:rsidR="00CF138C" w:rsidRPr="00574F1A">
          <w:rPr>
            <w:rFonts w:ascii="Times New Roman" w:hAnsi="Times New Roman" w:cs="Times New Roman"/>
            <w:i/>
            <w:iCs/>
            <w:sz w:val="24"/>
            <w:szCs w:val="24"/>
            <w:rPrChange w:id="104" w:author="Caitlin Jeffrey" w:date="2024-09-20T17:10:00Z" w16du:dateUtc="2024-09-20T21:10:00Z">
              <w:rPr>
                <w:rFonts w:ascii="Times New Roman" w:hAnsi="Times New Roman" w:cs="Times New Roman"/>
                <w:sz w:val="24"/>
                <w:szCs w:val="24"/>
              </w:rPr>
            </w:rPrChange>
          </w:rPr>
          <w:t>Mammaliicoccus</w:t>
        </w:r>
        <w:r w:rsidR="00CF138C">
          <w:rPr>
            <w:rFonts w:ascii="Times New Roman" w:hAnsi="Times New Roman" w:cs="Times New Roman"/>
            <w:sz w:val="24"/>
            <w:szCs w:val="24"/>
          </w:rPr>
          <w:t xml:space="preserve">, </w:t>
        </w:r>
      </w:ins>
      <w:ins w:id="105" w:author="John Barlow" w:date="2024-09-12T00:11:00Z" w16du:dateUtc="2024-09-12T04:11:00Z">
        <w:r w:rsidR="00530F78">
          <w:rPr>
            <w:rFonts w:ascii="Times New Roman" w:hAnsi="Times New Roman" w:cs="Times New Roman"/>
            <w:sz w:val="24"/>
            <w:szCs w:val="24"/>
          </w:rPr>
          <w:t xml:space="preserve">the term </w:t>
        </w:r>
      </w:ins>
      <w:ins w:id="106" w:author="John Barlow" w:date="2024-09-12T00:12:00Z" w16du:dateUtc="2024-09-12T04:12:00Z">
        <w:r w:rsidR="00530F78">
          <w:rPr>
            <w:rFonts w:ascii="Times New Roman" w:hAnsi="Times New Roman" w:cs="Times New Roman"/>
            <w:sz w:val="24"/>
            <w:szCs w:val="24"/>
          </w:rPr>
          <w:t>NASM</w:t>
        </w:r>
        <w:r w:rsidR="00511FD3">
          <w:rPr>
            <w:rFonts w:ascii="Times New Roman" w:hAnsi="Times New Roman" w:cs="Times New Roman"/>
            <w:sz w:val="24"/>
            <w:szCs w:val="24"/>
          </w:rPr>
          <w:t xml:space="preserve"> </w:t>
        </w:r>
      </w:ins>
      <w:ins w:id="107" w:author="John Barlow" w:date="2024-09-12T00:13:00Z" w16du:dateUtc="2024-09-12T04:13:00Z">
        <w:r w:rsidR="00801471">
          <w:rPr>
            <w:rFonts w:ascii="Times New Roman" w:hAnsi="Times New Roman" w:cs="Times New Roman"/>
            <w:sz w:val="24"/>
            <w:szCs w:val="24"/>
          </w:rPr>
          <w:t>entered the literature</w:t>
        </w:r>
      </w:ins>
      <w:ins w:id="108" w:author="John Barlow" w:date="2024-09-12T00:24:00Z" w16du:dateUtc="2024-09-12T04:24:00Z">
        <w:r w:rsidR="009E3568">
          <w:rPr>
            <w:rFonts w:ascii="Times New Roman" w:hAnsi="Times New Roman" w:cs="Times New Roman"/>
            <w:sz w:val="24"/>
            <w:szCs w:val="24"/>
          </w:rPr>
          <w:t xml:space="preserve"> (</w:t>
        </w:r>
        <w:r w:rsidR="009E3568" w:rsidRPr="000B59AF">
          <w:rPr>
            <w:rFonts w:ascii="Times New Roman" w:hAnsi="Times New Roman" w:cs="Times New Roman"/>
            <w:sz w:val="24"/>
            <w:szCs w:val="24"/>
          </w:rPr>
          <w:t>De Buck et al., 2021</w:t>
        </w:r>
        <w:r w:rsidR="009E3568">
          <w:rPr>
            <w:rFonts w:ascii="Times New Roman" w:hAnsi="Times New Roman" w:cs="Times New Roman"/>
            <w:sz w:val="24"/>
            <w:szCs w:val="24"/>
          </w:rPr>
          <w:t>)</w:t>
        </w:r>
      </w:ins>
      <w:ins w:id="109" w:author="John Barlow" w:date="2024-09-12T00:13:00Z" w16du:dateUtc="2024-09-12T04:13:00Z">
        <w:r w:rsidR="00801471">
          <w:rPr>
            <w:rFonts w:ascii="Times New Roman" w:hAnsi="Times New Roman" w:cs="Times New Roman"/>
            <w:sz w:val="24"/>
            <w:szCs w:val="24"/>
          </w:rPr>
          <w:t>.</w:t>
        </w:r>
        <w:r w:rsidR="00C26688">
          <w:rPr>
            <w:rFonts w:ascii="Times New Roman" w:hAnsi="Times New Roman" w:cs="Times New Roman"/>
            <w:sz w:val="24"/>
            <w:szCs w:val="24"/>
          </w:rPr>
          <w:t xml:space="preserve"> </w:t>
        </w:r>
      </w:ins>
      <w:ins w:id="110" w:author="John Barlow" w:date="2024-09-12T00:44:00Z" w16du:dateUtc="2024-09-12T04:44:00Z">
        <w:r w:rsidR="005170D2">
          <w:rPr>
            <w:rFonts w:ascii="Times New Roman" w:hAnsi="Times New Roman" w:cs="Times New Roman"/>
            <w:sz w:val="24"/>
            <w:szCs w:val="24"/>
          </w:rPr>
          <w:t>CNS i</w:t>
        </w:r>
      </w:ins>
      <w:ins w:id="111" w:author="John Barlow" w:date="2024-09-12T00:33:00Z" w16du:dateUtc="2024-09-12T04:33:00Z">
        <w:r w:rsidR="001060B1">
          <w:rPr>
            <w:rFonts w:ascii="Times New Roman" w:hAnsi="Times New Roman" w:cs="Times New Roman"/>
            <w:sz w:val="24"/>
            <w:szCs w:val="24"/>
          </w:rPr>
          <w:t xml:space="preserve">dentification </w:t>
        </w:r>
      </w:ins>
      <w:ins w:id="112" w:author="John Barlow" w:date="2024-09-12T01:15:00Z" w16du:dateUtc="2024-09-12T05:15:00Z">
        <w:r w:rsidR="00050C97">
          <w:rPr>
            <w:rFonts w:ascii="Times New Roman" w:hAnsi="Times New Roman" w:cs="Times New Roman"/>
            <w:sz w:val="24"/>
            <w:szCs w:val="24"/>
          </w:rPr>
          <w:t>based</w:t>
        </w:r>
        <w:r w:rsidR="00D42D56">
          <w:rPr>
            <w:rFonts w:ascii="Times New Roman" w:hAnsi="Times New Roman" w:cs="Times New Roman"/>
            <w:sz w:val="24"/>
            <w:szCs w:val="24"/>
          </w:rPr>
          <w:t xml:space="preserve"> on coagulase testing and other phenotypic methods </w:t>
        </w:r>
      </w:ins>
      <w:ins w:id="113" w:author="John Barlow" w:date="2024-09-12T00:33:00Z" w16du:dateUtc="2024-09-12T04:33:00Z">
        <w:r w:rsidR="00041918">
          <w:rPr>
            <w:rFonts w:ascii="Times New Roman" w:hAnsi="Times New Roman" w:cs="Times New Roman"/>
            <w:sz w:val="24"/>
            <w:szCs w:val="24"/>
          </w:rPr>
          <w:t xml:space="preserve">in previous studies may </w:t>
        </w:r>
        <w:r w:rsidR="00CF3E36">
          <w:rPr>
            <w:rFonts w:ascii="Times New Roman" w:hAnsi="Times New Roman" w:cs="Times New Roman"/>
            <w:sz w:val="24"/>
            <w:szCs w:val="24"/>
          </w:rPr>
          <w:t>introduce unce</w:t>
        </w:r>
      </w:ins>
      <w:ins w:id="114" w:author="John Barlow" w:date="2024-09-12T00:34:00Z" w16du:dateUtc="2024-09-12T04:34:00Z">
        <w:r w:rsidR="00CF3E36">
          <w:rPr>
            <w:rFonts w:ascii="Times New Roman" w:hAnsi="Times New Roman" w:cs="Times New Roman"/>
            <w:sz w:val="24"/>
            <w:szCs w:val="24"/>
          </w:rPr>
          <w:t xml:space="preserve">rtainty when making comparisons to </w:t>
        </w:r>
        <w:r w:rsidR="003B0D35">
          <w:rPr>
            <w:rFonts w:ascii="Times New Roman" w:hAnsi="Times New Roman" w:cs="Times New Roman"/>
            <w:sz w:val="24"/>
            <w:szCs w:val="24"/>
          </w:rPr>
          <w:t xml:space="preserve">recent studies using less ambiguous identification methods </w:t>
        </w:r>
        <w:r w:rsidR="00A932CD">
          <w:rPr>
            <w:rFonts w:ascii="Times New Roman" w:hAnsi="Times New Roman" w:cs="Times New Roman"/>
            <w:sz w:val="24"/>
            <w:szCs w:val="24"/>
          </w:rPr>
          <w:t xml:space="preserve">such as </w:t>
        </w:r>
      </w:ins>
      <w:ins w:id="115" w:author="John Barlow" w:date="2024-09-12T00:38:00Z" w16du:dateUtc="2024-09-12T04:38:00Z">
        <w:r w:rsidR="00307A35" w:rsidRPr="00307A35">
          <w:rPr>
            <w:rFonts w:ascii="Times New Roman" w:hAnsi="Times New Roman" w:cs="Times New Roman"/>
            <w:sz w:val="24"/>
            <w:szCs w:val="24"/>
          </w:rPr>
          <w:t xml:space="preserve">matrix-assisted laser desorption/ionization time-of-flight </w:t>
        </w:r>
        <w:r w:rsidR="00307A35">
          <w:rPr>
            <w:rFonts w:ascii="Times New Roman" w:hAnsi="Times New Roman" w:cs="Times New Roman"/>
            <w:sz w:val="24"/>
            <w:szCs w:val="24"/>
          </w:rPr>
          <w:t xml:space="preserve">mass </w:t>
        </w:r>
      </w:ins>
      <w:ins w:id="116" w:author="John Barlow" w:date="2024-09-12T00:39:00Z" w16du:dateUtc="2024-09-12T04:39:00Z">
        <w:r w:rsidR="000C540C" w:rsidRPr="000C540C">
          <w:rPr>
            <w:rFonts w:ascii="Times New Roman" w:hAnsi="Times New Roman" w:cs="Times New Roman"/>
            <w:sz w:val="24"/>
            <w:szCs w:val="24"/>
          </w:rPr>
          <w:t xml:space="preserve">spectrometry </w:t>
        </w:r>
        <w:r w:rsidR="000C540C">
          <w:rPr>
            <w:rFonts w:ascii="Times New Roman" w:hAnsi="Times New Roman" w:cs="Times New Roman"/>
            <w:sz w:val="24"/>
            <w:szCs w:val="24"/>
          </w:rPr>
          <w:t>(</w:t>
        </w:r>
      </w:ins>
      <w:ins w:id="117" w:author="John Barlow" w:date="2024-09-12T00:32:00Z" w16du:dateUtc="2024-09-12T04:32:00Z">
        <w:r w:rsidR="00B076B8" w:rsidRPr="00B076B8">
          <w:rPr>
            <w:rFonts w:ascii="Times New Roman" w:hAnsi="Times New Roman" w:cs="Times New Roman"/>
            <w:sz w:val="24"/>
            <w:szCs w:val="24"/>
          </w:rPr>
          <w:t>MALDI-TOF MS</w:t>
        </w:r>
      </w:ins>
      <w:ins w:id="118" w:author="John Barlow" w:date="2024-09-12T00:39:00Z" w16du:dateUtc="2024-09-12T04:39:00Z">
        <w:r w:rsidR="000C540C">
          <w:rPr>
            <w:rFonts w:ascii="Times New Roman" w:hAnsi="Times New Roman" w:cs="Times New Roman"/>
            <w:sz w:val="24"/>
            <w:szCs w:val="24"/>
          </w:rPr>
          <w:t xml:space="preserve">) </w:t>
        </w:r>
      </w:ins>
      <w:ins w:id="119" w:author="John Barlow" w:date="2024-09-12T00:32:00Z" w16du:dateUtc="2024-09-12T04:32:00Z">
        <w:r w:rsidR="00B076B8" w:rsidRPr="00B076B8">
          <w:rPr>
            <w:rFonts w:ascii="Times New Roman" w:hAnsi="Times New Roman" w:cs="Times New Roman"/>
            <w:sz w:val="24"/>
            <w:szCs w:val="24"/>
          </w:rPr>
          <w:t>or genotypic methods</w:t>
        </w:r>
      </w:ins>
      <w:ins w:id="120" w:author="John Barlow" w:date="2024-09-12T00:45:00Z" w16du:dateUtc="2024-09-12T04:45:00Z">
        <w:r w:rsidR="005170D2">
          <w:rPr>
            <w:rFonts w:ascii="Times New Roman" w:hAnsi="Times New Roman" w:cs="Times New Roman"/>
            <w:sz w:val="24"/>
            <w:szCs w:val="24"/>
          </w:rPr>
          <w:t xml:space="preserve"> (</w:t>
        </w:r>
        <w:r w:rsidR="005170D2" w:rsidRPr="000B59AF">
          <w:rPr>
            <w:rFonts w:ascii="Times New Roman" w:hAnsi="Times New Roman" w:cs="Times New Roman"/>
            <w:sz w:val="24"/>
            <w:szCs w:val="24"/>
          </w:rPr>
          <w:t>De Buck et al., 2021</w:t>
        </w:r>
        <w:r w:rsidR="005170D2">
          <w:rPr>
            <w:rFonts w:ascii="Times New Roman" w:hAnsi="Times New Roman" w:cs="Times New Roman"/>
            <w:sz w:val="24"/>
            <w:szCs w:val="24"/>
          </w:rPr>
          <w:t>).</w:t>
        </w:r>
      </w:ins>
      <w:ins w:id="121" w:author="John Barlow" w:date="2024-09-12T00:47:00Z" w16du:dateUtc="2024-09-12T04:47:00Z">
        <w:r w:rsidR="006400E6">
          <w:rPr>
            <w:rFonts w:ascii="Times New Roman" w:hAnsi="Times New Roman" w:cs="Times New Roman"/>
            <w:sz w:val="24"/>
            <w:szCs w:val="24"/>
          </w:rPr>
          <w:t xml:space="preserve"> </w:t>
        </w:r>
      </w:ins>
      <w:commentRangeEnd w:id="63"/>
      <w:r w:rsidR="002B667A">
        <w:rPr>
          <w:rStyle w:val="CommentReference"/>
        </w:rPr>
        <w:commentReference w:id="63"/>
      </w:r>
    </w:p>
    <w:p w14:paraId="6FB10011" w14:textId="3F363786" w:rsidR="00C23FC0" w:rsidRPr="000B59AF" w:rsidDel="00DB0A62" w:rsidRDefault="00FF3370" w:rsidP="00DB0A62">
      <w:pPr>
        <w:spacing w:after="0" w:line="480" w:lineRule="auto"/>
        <w:ind w:firstLine="720"/>
        <w:rPr>
          <w:del w:id="122" w:author="Caitlin Jeffrey" w:date="2024-09-20T17:48:00Z" w16du:dateUtc="2024-09-20T21:48:00Z"/>
          <w:rFonts w:ascii="Times New Roman" w:hAnsi="Times New Roman" w:cs="Times New Roman"/>
          <w:sz w:val="24"/>
          <w:szCs w:val="24"/>
        </w:rPr>
      </w:pPr>
      <w:commentRangeStart w:id="123"/>
      <w:commentRangeStart w:id="124"/>
      <w:r w:rsidRPr="000B59AF">
        <w:rPr>
          <w:rFonts w:ascii="Times New Roman" w:hAnsi="Times New Roman" w:cs="Times New Roman"/>
          <w:sz w:val="24"/>
          <w:szCs w:val="24"/>
        </w:rPr>
        <w:t xml:space="preserve">Different </w:t>
      </w:r>
      <w:r w:rsidR="00FA3C7A" w:rsidRPr="000B59AF">
        <w:rPr>
          <w:rFonts w:ascii="Times New Roman" w:hAnsi="Times New Roman" w:cs="Times New Roman"/>
          <w:sz w:val="24"/>
          <w:szCs w:val="24"/>
        </w:rPr>
        <w:t>NASM</w:t>
      </w:r>
      <w:r w:rsidRPr="000B59AF">
        <w:rPr>
          <w:rFonts w:ascii="Times New Roman" w:hAnsi="Times New Roman" w:cs="Times New Roman"/>
          <w:sz w:val="24"/>
          <w:szCs w:val="24"/>
        </w:rPr>
        <w:t xml:space="preserve"> species vary widely in both their epidemiology and ecology; some are considered primarily host-adapted (colonizing the skin or udder), while others are primarily found in the cow’s environment (as reviewed in De Buck et al., 2021</w:t>
      </w:r>
      <w:r w:rsidRPr="000B59AF">
        <w:rPr>
          <w:rFonts w:ascii="Times New Roman" w:hAnsi="Times New Roman" w:cs="Times New Roman"/>
          <w:sz w:val="24"/>
          <w:szCs w:val="24"/>
        </w:rPr>
        <w:fldChar w:fldCharType="begin"/>
      </w:r>
      <w:r w:rsidRPr="000B59AF">
        <w:rPr>
          <w:rFonts w:ascii="Times New Roman" w:hAnsi="Times New Roman" w:cs="Times New Roman"/>
          <w:sz w:val="24"/>
          <w:szCs w:val="24"/>
        </w:rPr>
        <w:instrText xml:space="preserve"> ADDIN EN.CITE &lt;EndNote&gt;&lt;Cite ExcludeAuth="1" ExcludeYear="1" Hidden="1"&gt;&lt;Author&gt;De Buck&lt;/Author&gt;&lt;Year&gt;2021&lt;/Year&gt;&lt;RecNum&gt;14&lt;/RecNum&gt;&lt;record&gt;&lt;rec-number&gt;14&lt;/rec-number&gt;&lt;foreign-keys&gt;&lt;key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Certain species have been associated with stall surfaces, air, and unused sawdust bedding material </w:t>
      </w:r>
      <w:r w:rsidRPr="000B59AF">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(Piessens et al., 2011)</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some with different facility types </w:t>
      </w:r>
      <w:r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(Condas et al., 2017a)</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and others with environmental contamination and poor teat hygiene at milking time </w:t>
      </w:r>
      <w:r w:rsidRPr="000B59AF">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(De Visscher et al., 2016; De Visscher et al., 2017)</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w:t>
      </w:r>
      <w:commentRangeEnd w:id="123"/>
      <w:r w:rsidR="00862F77">
        <w:rPr>
          <w:rStyle w:val="CommentReference"/>
        </w:rPr>
        <w:commentReference w:id="123"/>
      </w:r>
      <w:r w:rsidR="00FA3C7A" w:rsidRPr="000B59AF">
        <w:rPr>
          <w:rFonts w:ascii="Times New Roman" w:hAnsi="Times New Roman" w:cs="Times New Roman"/>
          <w:sz w:val="24"/>
          <w:szCs w:val="24"/>
        </w:rPr>
        <w:t>NASM</w:t>
      </w:r>
      <w:r w:rsidRPr="000B59AF">
        <w:rPr>
          <w:rFonts w:ascii="Times New Roman" w:hAnsi="Times New Roman" w:cs="Times New Roman"/>
          <w:sz w:val="24"/>
          <w:szCs w:val="24"/>
        </w:rPr>
        <w:t xml:space="preserve"> also differ in how they behave as intramammary pathogens; the ability to cause persistent infections varies by species </w:t>
      </w:r>
      <w:r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(Nyman et al., 2018; Valckenier et al., 2021)</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as well as the presence of antimicrobial resistance determinants </w:t>
      </w:r>
      <w:r w:rsidRPr="000B59AF">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(Frey et al., 2013; Fergestad et al., 2021)</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virulence potential </w:t>
      </w:r>
      <w:r w:rsidRPr="000B59AF">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(Naushad et al., 2019; França et al., 2021)</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and interaction with a host’s immune system </w:t>
      </w:r>
      <w:r w:rsidRPr="000B59AF">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(Åvall-Jääskeläinen et al., 2013; Breyne et al., 2015)</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w:t>
      </w:r>
    </w:p>
    <w:p w14:paraId="5414EC12" w14:textId="7A964330" w:rsidR="00D05714" w:rsidRPr="00EB1E8B" w:rsidRDefault="00FF3370" w:rsidP="00027C8B">
      <w:pPr>
        <w:spacing w:after="0" w:line="480" w:lineRule="auto"/>
        <w:ind w:firstLine="720"/>
        <w:rPr>
          <w:rFonts w:ascii="Times New Roman" w:hAnsi="Times New Roman" w:cs="Times New Roman"/>
          <w:sz w:val="24"/>
          <w:szCs w:val="24"/>
        </w:rPr>
      </w:pPr>
      <w:r w:rsidRPr="000B59AF">
        <w:rPr>
          <w:rFonts w:ascii="Times New Roman" w:hAnsi="Times New Roman" w:cs="Times New Roman"/>
          <w:sz w:val="24"/>
          <w:szCs w:val="24"/>
        </w:rPr>
        <w:t>Perhaps most importantly for the overall udder health</w:t>
      </w:r>
      <w:ins w:id="125" w:author="Caitlin Jeffrey" w:date="2024-09-20T17:48:00Z" w16du:dateUtc="2024-09-20T21:48:00Z">
        <w:r w:rsidR="002A02AF">
          <w:rPr>
            <w:rFonts w:ascii="Times New Roman" w:hAnsi="Times New Roman" w:cs="Times New Roman"/>
            <w:sz w:val="24"/>
            <w:szCs w:val="24"/>
          </w:rPr>
          <w:t xml:space="preserve"> of a farm</w:t>
        </w:r>
      </w:ins>
      <w:r w:rsidRPr="000B59AF">
        <w:rPr>
          <w:rFonts w:ascii="Times New Roman" w:hAnsi="Times New Roman" w:cs="Times New Roman"/>
          <w:sz w:val="24"/>
          <w:szCs w:val="24"/>
        </w:rPr>
        <w:t xml:space="preserve"> </w:t>
      </w:r>
      <w:del w:id="126" w:author="Caitlin Jeffrey" w:date="2024-09-20T17:48:00Z" w16du:dateUtc="2024-09-20T21:48:00Z">
        <w:r w:rsidRPr="000B59AF" w:rsidDel="002A02AF">
          <w:rPr>
            <w:rFonts w:ascii="Times New Roman" w:hAnsi="Times New Roman" w:cs="Times New Roman"/>
            <w:sz w:val="24"/>
            <w:szCs w:val="24"/>
          </w:rPr>
          <w:delText xml:space="preserve">status </w:delText>
        </w:r>
      </w:del>
      <w:ins w:id="127" w:author="Caitlin Jeffrey" w:date="2024-09-20T17:48:00Z" w16du:dateUtc="2024-09-20T21:48:00Z">
        <w:r w:rsidR="002A02AF">
          <w:rPr>
            <w:rFonts w:ascii="Times New Roman" w:hAnsi="Times New Roman" w:cs="Times New Roman"/>
            <w:sz w:val="24"/>
            <w:szCs w:val="24"/>
          </w:rPr>
          <w:t>(</w:t>
        </w:r>
      </w:ins>
      <w:del w:id="128" w:author="Caitlin Jeffrey" w:date="2024-09-20T17:48:00Z" w16du:dateUtc="2024-09-20T21:48:00Z">
        <w:r w:rsidRPr="000B59AF" w:rsidDel="002A02AF">
          <w:rPr>
            <w:rFonts w:ascii="Times New Roman" w:hAnsi="Times New Roman" w:cs="Times New Roman"/>
            <w:sz w:val="24"/>
            <w:szCs w:val="24"/>
          </w:rPr>
          <w:delText xml:space="preserve">of a dairy farm </w:delText>
        </w:r>
      </w:del>
      <w:r w:rsidRPr="000B59AF">
        <w:rPr>
          <w:rFonts w:ascii="Times New Roman" w:hAnsi="Times New Roman" w:cs="Times New Roman"/>
          <w:sz w:val="24"/>
          <w:szCs w:val="24"/>
        </w:rPr>
        <w:t>as measured by bulk tank SCC</w:t>
      </w:r>
      <w:ins w:id="129" w:author="Caitlin Jeffrey" w:date="2024-09-20T17:48:00Z" w16du:dateUtc="2024-09-20T21:48:00Z">
        <w:r w:rsidR="002A02AF">
          <w:rPr>
            <w:rFonts w:ascii="Times New Roman" w:hAnsi="Times New Roman" w:cs="Times New Roman"/>
            <w:sz w:val="24"/>
            <w:szCs w:val="24"/>
          </w:rPr>
          <w:t>),</w:t>
        </w:r>
      </w:ins>
      <w:del w:id="130" w:author="Caitlin Jeffrey" w:date="2024-09-20T17:48:00Z" w16du:dateUtc="2024-09-20T21:48:00Z">
        <w:r w:rsidRPr="000B59AF" w:rsidDel="002A02AF">
          <w:rPr>
            <w:rFonts w:ascii="Times New Roman" w:hAnsi="Times New Roman" w:cs="Times New Roman"/>
            <w:sz w:val="24"/>
            <w:szCs w:val="24"/>
          </w:rPr>
          <w:delText>,</w:delText>
        </w:r>
      </w:del>
      <w:r w:rsidRPr="000B59AF">
        <w:rPr>
          <w:rFonts w:ascii="Times New Roman" w:hAnsi="Times New Roman" w:cs="Times New Roman"/>
          <w:sz w:val="24"/>
          <w:szCs w:val="24"/>
        </w:rPr>
        <w:t xml:space="preserve"> </w:t>
      </w:r>
      <w:r w:rsidR="00975FF6" w:rsidRPr="000B59AF">
        <w:rPr>
          <w:rFonts w:ascii="Times New Roman" w:hAnsi="Times New Roman" w:cs="Times New Roman"/>
          <w:sz w:val="24"/>
          <w:szCs w:val="24"/>
        </w:rPr>
        <w:t>NASM</w:t>
      </w:r>
      <w:r w:rsidRPr="000B59AF">
        <w:rPr>
          <w:rFonts w:ascii="Times New Roman" w:hAnsi="Times New Roman" w:cs="Times New Roman"/>
          <w:sz w:val="24"/>
          <w:szCs w:val="24"/>
        </w:rPr>
        <w:t xml:space="preserve"> species also vary in the degree to which they cause an inflammatory reaction in the udder </w:t>
      </w:r>
      <w:r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(Supré et al., 2011; Nyman et al., 2018; Wuytack et al., 2020; Taponen et al., 2022)</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w:t>
      </w:r>
      <w:r w:rsidR="00C23FC0" w:rsidRPr="000B59AF">
        <w:rPr>
          <w:rFonts w:ascii="Times New Roman" w:hAnsi="Times New Roman" w:cs="Times New Roman"/>
          <w:sz w:val="24"/>
          <w:szCs w:val="24"/>
        </w:rPr>
        <w:t xml:space="preserve"> </w:t>
      </w:r>
      <w:commentRangeEnd w:id="124"/>
      <w:r w:rsidR="00921945">
        <w:rPr>
          <w:rStyle w:val="CommentReference"/>
        </w:rPr>
        <w:commentReference w:id="124"/>
      </w:r>
      <w:commentRangeStart w:id="131"/>
      <w:r w:rsidR="001C7458">
        <w:rPr>
          <w:rFonts w:ascii="Times New Roman" w:hAnsi="Times New Roman" w:cs="Times New Roman"/>
          <w:sz w:val="24"/>
          <w:szCs w:val="24"/>
        </w:rPr>
        <w:t>I</w:t>
      </w:r>
      <w:r w:rsidR="00184BD4">
        <w:rPr>
          <w:rFonts w:ascii="Times New Roman" w:hAnsi="Times New Roman" w:cs="Times New Roman"/>
          <w:sz w:val="24"/>
          <w:szCs w:val="24"/>
        </w:rPr>
        <w:t xml:space="preserve">n </w:t>
      </w:r>
      <w:del w:id="132" w:author="Caitlin Jeffrey" w:date="2024-09-20T17:49:00Z" w16du:dateUtc="2024-09-20T21:49:00Z">
        <w:r w:rsidR="004B2644" w:rsidDel="00CC5319">
          <w:rPr>
            <w:rFonts w:ascii="Times New Roman" w:hAnsi="Times New Roman" w:cs="Times New Roman"/>
            <w:sz w:val="24"/>
            <w:szCs w:val="24"/>
          </w:rPr>
          <w:delText xml:space="preserve">our </w:delText>
        </w:r>
      </w:del>
      <w:ins w:id="133" w:author="Caitlin Jeffrey" w:date="2024-09-20T17:49:00Z" w16du:dateUtc="2024-09-20T21:49:00Z">
        <w:r w:rsidR="00CC5319">
          <w:rPr>
            <w:rFonts w:ascii="Times New Roman" w:hAnsi="Times New Roman" w:cs="Times New Roman"/>
            <w:sz w:val="24"/>
            <w:szCs w:val="24"/>
          </w:rPr>
          <w:t xml:space="preserve">a </w:t>
        </w:r>
      </w:ins>
      <w:r w:rsidR="00184BD4">
        <w:rPr>
          <w:rFonts w:ascii="Times New Roman" w:hAnsi="Times New Roman" w:cs="Times New Roman"/>
          <w:sz w:val="24"/>
          <w:szCs w:val="24"/>
        </w:rPr>
        <w:t xml:space="preserve">review of the </w:t>
      </w:r>
      <w:ins w:id="134" w:author="Caitlin Jeffrey" w:date="2024-09-20T17:49:00Z" w16du:dateUtc="2024-09-20T21:49:00Z">
        <w:r w:rsidR="00CC5319">
          <w:rPr>
            <w:rFonts w:ascii="Times New Roman" w:hAnsi="Times New Roman" w:cs="Times New Roman"/>
            <w:sz w:val="24"/>
            <w:szCs w:val="24"/>
          </w:rPr>
          <w:t xml:space="preserve">relevant </w:t>
        </w:r>
      </w:ins>
      <w:r w:rsidR="00184BD4">
        <w:rPr>
          <w:rFonts w:ascii="Times New Roman" w:hAnsi="Times New Roman" w:cs="Times New Roman"/>
          <w:sz w:val="24"/>
          <w:szCs w:val="24"/>
        </w:rPr>
        <w:t>literature</w:t>
      </w:r>
      <w:ins w:id="135" w:author="Caitlin Jeffrey" w:date="2024-09-20T17:48:00Z" w16du:dateUtc="2024-09-20T21:48:00Z">
        <w:r w:rsidR="00CC5319">
          <w:rPr>
            <w:rFonts w:ascii="Times New Roman" w:hAnsi="Times New Roman" w:cs="Times New Roman"/>
            <w:sz w:val="24"/>
            <w:szCs w:val="24"/>
          </w:rPr>
          <w:t>,</w:t>
        </w:r>
      </w:ins>
      <w:r w:rsidR="00184BD4">
        <w:rPr>
          <w:rFonts w:ascii="Times New Roman" w:hAnsi="Times New Roman" w:cs="Times New Roman"/>
          <w:sz w:val="24"/>
          <w:szCs w:val="24"/>
        </w:rPr>
        <w:t xml:space="preserve"> </w:t>
      </w:r>
      <w:del w:id="136" w:author="Caitlin Jeffrey" w:date="2024-09-20T17:49:00Z" w16du:dateUtc="2024-09-20T21:49:00Z">
        <w:r w:rsidR="00184BD4" w:rsidDel="00CC5319">
          <w:rPr>
            <w:rFonts w:ascii="Times New Roman" w:hAnsi="Times New Roman" w:cs="Times New Roman"/>
            <w:sz w:val="24"/>
            <w:szCs w:val="24"/>
          </w:rPr>
          <w:delText xml:space="preserve">we find </w:delText>
        </w:r>
      </w:del>
      <w:r w:rsidR="00712C7C">
        <w:rPr>
          <w:rFonts w:ascii="Times New Roman" w:hAnsi="Times New Roman" w:cs="Times New Roman"/>
          <w:sz w:val="24"/>
          <w:szCs w:val="24"/>
        </w:rPr>
        <w:t>7</w:t>
      </w:r>
      <w:r w:rsidR="00184BD4">
        <w:rPr>
          <w:rFonts w:ascii="Times New Roman" w:hAnsi="Times New Roman" w:cs="Times New Roman"/>
          <w:sz w:val="24"/>
          <w:szCs w:val="24"/>
        </w:rPr>
        <w:t xml:space="preserve"> studies </w:t>
      </w:r>
      <w:ins w:id="137" w:author="Caitlin Jeffrey" w:date="2024-09-20T17:49:00Z" w16du:dateUtc="2024-09-20T21:49:00Z">
        <w:r w:rsidR="00CC5319">
          <w:rPr>
            <w:rFonts w:ascii="Times New Roman" w:hAnsi="Times New Roman" w:cs="Times New Roman"/>
            <w:sz w:val="24"/>
            <w:szCs w:val="24"/>
          </w:rPr>
          <w:t xml:space="preserve">were identified which </w:t>
        </w:r>
      </w:ins>
      <w:r w:rsidR="00184BD4">
        <w:rPr>
          <w:rFonts w:ascii="Times New Roman" w:hAnsi="Times New Roman" w:cs="Times New Roman"/>
          <w:sz w:val="24"/>
          <w:szCs w:val="24"/>
        </w:rPr>
        <w:t>describ</w:t>
      </w:r>
      <w:ins w:id="138" w:author="Caitlin Jeffrey" w:date="2024-09-20T17:49:00Z" w16du:dateUtc="2024-09-20T21:49:00Z">
        <w:r w:rsidR="00CC5319">
          <w:rPr>
            <w:rFonts w:ascii="Times New Roman" w:hAnsi="Times New Roman" w:cs="Times New Roman"/>
            <w:sz w:val="24"/>
            <w:szCs w:val="24"/>
          </w:rPr>
          <w:t>e</w:t>
        </w:r>
      </w:ins>
      <w:del w:id="139" w:author="Caitlin Jeffrey" w:date="2024-09-20T17:49:00Z" w16du:dateUtc="2024-09-20T21:49:00Z">
        <w:r w:rsidR="00184BD4" w:rsidDel="00CC5319">
          <w:rPr>
            <w:rFonts w:ascii="Times New Roman" w:hAnsi="Times New Roman" w:cs="Times New Roman"/>
            <w:sz w:val="24"/>
            <w:szCs w:val="24"/>
          </w:rPr>
          <w:delText>ing</w:delText>
        </w:r>
      </w:del>
      <w:r w:rsidRPr="000B59AF">
        <w:rPr>
          <w:rFonts w:ascii="Times New Roman" w:hAnsi="Times New Roman" w:cs="Times New Roman"/>
          <w:sz w:val="24"/>
          <w:szCs w:val="24"/>
        </w:rPr>
        <w:t xml:space="preserve"> the effect of </w:t>
      </w:r>
      <w:r w:rsidR="00615541" w:rsidRPr="000B59AF">
        <w:rPr>
          <w:rFonts w:ascii="Times New Roman" w:hAnsi="Times New Roman" w:cs="Times New Roman"/>
          <w:sz w:val="24"/>
          <w:szCs w:val="24"/>
        </w:rPr>
        <w:t xml:space="preserve">observed </w:t>
      </w:r>
      <w:r w:rsidRPr="000B59AF">
        <w:rPr>
          <w:rFonts w:ascii="Times New Roman" w:hAnsi="Times New Roman" w:cs="Times New Roman"/>
          <w:sz w:val="24"/>
          <w:szCs w:val="24"/>
        </w:rPr>
        <w:t xml:space="preserve">species on </w:t>
      </w:r>
      <w:commentRangeStart w:id="140"/>
      <w:r w:rsidRPr="000B59AF">
        <w:rPr>
          <w:rFonts w:ascii="Times New Roman" w:hAnsi="Times New Roman" w:cs="Times New Roman"/>
          <w:sz w:val="24"/>
          <w:szCs w:val="24"/>
        </w:rPr>
        <w:t xml:space="preserve">quarter-level SCC </w:t>
      </w:r>
      <w:commentRangeEnd w:id="140"/>
      <w:r w:rsidR="00C60F7F">
        <w:rPr>
          <w:rStyle w:val="CommentReference"/>
        </w:rPr>
        <w:commentReference w:id="140"/>
      </w:r>
      <w:r w:rsidRPr="000B59AF">
        <w:rPr>
          <w:rFonts w:ascii="Times New Roman" w:hAnsi="Times New Roman" w:cs="Times New Roman"/>
          <w:sz w:val="24"/>
          <w:szCs w:val="24"/>
        </w:rPr>
        <w:t xml:space="preserve">using observations from multiple herds, where isolates were identified using MALDI-TOF </w:t>
      </w:r>
      <w:r w:rsidR="007301D6">
        <w:rPr>
          <w:rFonts w:ascii="Times New Roman" w:hAnsi="Times New Roman" w:cs="Times New Roman"/>
          <w:sz w:val="24"/>
          <w:szCs w:val="24"/>
        </w:rPr>
        <w:t xml:space="preserve">MS </w:t>
      </w:r>
      <w:r w:rsidRPr="000B59AF">
        <w:rPr>
          <w:rFonts w:ascii="Times New Roman" w:hAnsi="Times New Roman" w:cs="Times New Roman"/>
          <w:sz w:val="24"/>
          <w:szCs w:val="24"/>
        </w:rPr>
        <w:t>or genotypic methods</w:t>
      </w:r>
      <w:r w:rsidR="00926575" w:rsidRPr="000B59AF">
        <w:rPr>
          <w:rFonts w:ascii="Times New Roman" w:hAnsi="Times New Roman" w:cs="Times New Roman"/>
          <w:sz w:val="24"/>
          <w:szCs w:val="24"/>
        </w:rPr>
        <w:t xml:space="preserve"> </w:t>
      </w:r>
      <w:bookmarkStart w:id="141" w:name="_Hlk174370087"/>
      <w:r w:rsidR="00946F84">
        <w:rPr>
          <w:rFonts w:ascii="Times New Roman" w:hAnsi="Times New Roman" w:cs="Times New Roman"/>
          <w:sz w:val="24"/>
          <w:szCs w:val="24"/>
        </w:rPr>
        <w:lastRenderedPageBreak/>
        <w:t>(</w:t>
      </w:r>
      <w:r w:rsidR="00E03E85" w:rsidRPr="00E03E85">
        <w:rPr>
          <w:rFonts w:ascii="Times New Roman" w:hAnsi="Times New Roman" w:cs="Times New Roman"/>
          <w:sz w:val="24"/>
          <w:szCs w:val="24"/>
        </w:rPr>
        <w:t>Supr</w:t>
      </w:r>
      <w:ins w:id="142" w:author="John Barlow" w:date="2024-09-12T09:45:00Z" w16du:dateUtc="2024-09-12T13:45:00Z">
        <w:r w:rsidR="00D20644" w:rsidRPr="000B59AF">
          <w:rPr>
            <w:rFonts w:ascii="Times New Roman" w:hAnsi="Times New Roman" w:cs="Times New Roman"/>
            <w:noProof/>
            <w:sz w:val="24"/>
            <w:szCs w:val="24"/>
          </w:rPr>
          <w:t>é</w:t>
        </w:r>
      </w:ins>
      <w:r w:rsidR="00E03E85" w:rsidRPr="00E03E85">
        <w:rPr>
          <w:rFonts w:ascii="Times New Roman" w:hAnsi="Times New Roman" w:cs="Times New Roman"/>
          <w:sz w:val="24"/>
          <w:szCs w:val="24"/>
        </w:rPr>
        <w:t xml:space="preserve"> et al., 2011</w:t>
      </w:r>
      <w:r w:rsidR="006D4449">
        <w:rPr>
          <w:rFonts w:ascii="Times New Roman" w:hAnsi="Times New Roman" w:cs="Times New Roman"/>
          <w:sz w:val="24"/>
          <w:szCs w:val="24"/>
        </w:rPr>
        <w:t>;</w:t>
      </w:r>
      <w:r w:rsidR="00E03E85" w:rsidRPr="00E03E85">
        <w:rPr>
          <w:rFonts w:ascii="Times New Roman" w:hAnsi="Times New Roman" w:cs="Times New Roman"/>
          <w:sz w:val="24"/>
          <w:szCs w:val="24"/>
        </w:rPr>
        <w:t xml:space="preserve"> </w:t>
      </w:r>
      <w:r w:rsidR="001C7458" w:rsidRPr="001C7458">
        <w:rPr>
          <w:rFonts w:ascii="Times New Roman" w:hAnsi="Times New Roman" w:cs="Times New Roman"/>
          <w:sz w:val="24"/>
          <w:szCs w:val="24"/>
        </w:rPr>
        <w:t xml:space="preserve">Fry et </w:t>
      </w:r>
      <w:r w:rsidR="001C7458">
        <w:rPr>
          <w:rFonts w:ascii="Times New Roman" w:hAnsi="Times New Roman" w:cs="Times New Roman"/>
          <w:sz w:val="24"/>
          <w:szCs w:val="24"/>
        </w:rPr>
        <w:t>at.</w:t>
      </w:r>
      <w:r w:rsidR="00A60BF6">
        <w:rPr>
          <w:rFonts w:ascii="Times New Roman" w:hAnsi="Times New Roman" w:cs="Times New Roman"/>
          <w:sz w:val="24"/>
          <w:szCs w:val="24"/>
        </w:rPr>
        <w:t>,</w:t>
      </w:r>
      <w:r w:rsidR="001C7458">
        <w:rPr>
          <w:rFonts w:ascii="Times New Roman" w:hAnsi="Times New Roman" w:cs="Times New Roman"/>
          <w:sz w:val="24"/>
          <w:szCs w:val="24"/>
        </w:rPr>
        <w:t xml:space="preserve"> 2014</w:t>
      </w:r>
      <w:r w:rsidR="00A60BF6">
        <w:rPr>
          <w:rFonts w:ascii="Times New Roman" w:hAnsi="Times New Roman" w:cs="Times New Roman"/>
          <w:sz w:val="24"/>
          <w:szCs w:val="24"/>
        </w:rPr>
        <w:t xml:space="preserve">; </w:t>
      </w:r>
      <w:r w:rsidR="00E03E85" w:rsidRPr="00E03E85">
        <w:rPr>
          <w:rFonts w:ascii="Times New Roman" w:hAnsi="Times New Roman" w:cs="Times New Roman"/>
          <w:sz w:val="24"/>
          <w:szCs w:val="24"/>
        </w:rPr>
        <w:t>De Visscher et al., 2016</w:t>
      </w:r>
      <w:r w:rsidR="006247BF">
        <w:rPr>
          <w:rFonts w:ascii="Times New Roman" w:hAnsi="Times New Roman" w:cs="Times New Roman"/>
          <w:sz w:val="24"/>
          <w:szCs w:val="24"/>
        </w:rPr>
        <w:t xml:space="preserve">; </w:t>
      </w:r>
      <w:r w:rsidR="00A60BF6" w:rsidRPr="00A60BF6">
        <w:rPr>
          <w:rFonts w:ascii="Times New Roman" w:hAnsi="Times New Roman" w:cs="Times New Roman"/>
          <w:sz w:val="24"/>
          <w:szCs w:val="24"/>
        </w:rPr>
        <w:t>Condas et al., 2017b</w:t>
      </w:r>
      <w:r w:rsidR="00A60BF6">
        <w:rPr>
          <w:rFonts w:ascii="Times New Roman" w:hAnsi="Times New Roman" w:cs="Times New Roman"/>
          <w:sz w:val="24"/>
          <w:szCs w:val="24"/>
        </w:rPr>
        <w:t xml:space="preserve">; </w:t>
      </w:r>
      <w:r w:rsidR="00136D4F" w:rsidRPr="00136D4F">
        <w:rPr>
          <w:rFonts w:ascii="Times New Roman" w:hAnsi="Times New Roman" w:cs="Times New Roman"/>
          <w:sz w:val="24"/>
          <w:szCs w:val="24"/>
        </w:rPr>
        <w:t>Nyman et al., 2018; Wuytack et al., 2020; Taponen et al., 2022)</w:t>
      </w:r>
      <w:bookmarkEnd w:id="141"/>
      <w:r w:rsidRPr="000B59AF">
        <w:rPr>
          <w:rFonts w:ascii="Times New Roman" w:hAnsi="Times New Roman" w:cs="Times New Roman"/>
          <w:sz w:val="24"/>
          <w:szCs w:val="24"/>
        </w:rPr>
        <w:t xml:space="preserve">. </w:t>
      </w:r>
      <w:r w:rsidR="00310530">
        <w:rPr>
          <w:rFonts w:ascii="Times New Roman" w:hAnsi="Times New Roman" w:cs="Times New Roman"/>
          <w:sz w:val="24"/>
          <w:szCs w:val="24"/>
        </w:rPr>
        <w:t>Most</w:t>
      </w:r>
      <w:r w:rsidR="00310530" w:rsidRPr="00310530">
        <w:rPr>
          <w:rFonts w:ascii="Times New Roman" w:hAnsi="Times New Roman" w:cs="Times New Roman"/>
          <w:sz w:val="24"/>
          <w:szCs w:val="24"/>
        </w:rPr>
        <w:t xml:space="preserve"> of these studies reported effect on quarter-level SCC for only a selected number of NASM specie</w:t>
      </w:r>
      <w:r w:rsidR="00310530">
        <w:rPr>
          <w:rFonts w:ascii="Times New Roman" w:hAnsi="Times New Roman" w:cs="Times New Roman"/>
          <w:sz w:val="24"/>
          <w:szCs w:val="24"/>
        </w:rPr>
        <w:t>s, and 4</w:t>
      </w:r>
      <w:r w:rsidR="005A6B2E">
        <w:rPr>
          <w:rFonts w:ascii="Times New Roman" w:hAnsi="Times New Roman" w:cs="Times New Roman"/>
          <w:sz w:val="24"/>
          <w:szCs w:val="24"/>
        </w:rPr>
        <w:t xml:space="preserve"> </w:t>
      </w:r>
      <w:del w:id="143" w:author="Caitlin Jeffrey" w:date="2024-09-20T17:51:00Z" w16du:dateUtc="2024-09-20T21:51:00Z">
        <w:r w:rsidR="005A6B2E" w:rsidDel="00480BCC">
          <w:rPr>
            <w:rFonts w:ascii="Times New Roman" w:hAnsi="Times New Roman" w:cs="Times New Roman"/>
            <w:sz w:val="24"/>
            <w:szCs w:val="24"/>
          </w:rPr>
          <w:delText xml:space="preserve">of these studies </w:delText>
        </w:r>
      </w:del>
      <w:r w:rsidR="00CD6642" w:rsidRPr="00CD6642">
        <w:rPr>
          <w:rFonts w:ascii="Times New Roman" w:hAnsi="Times New Roman" w:cs="Times New Roman"/>
          <w:sz w:val="24"/>
          <w:szCs w:val="24"/>
        </w:rPr>
        <w:t>account</w:t>
      </w:r>
      <w:r w:rsidR="00CD6642">
        <w:rPr>
          <w:rFonts w:ascii="Times New Roman" w:hAnsi="Times New Roman" w:cs="Times New Roman"/>
          <w:sz w:val="24"/>
          <w:szCs w:val="24"/>
        </w:rPr>
        <w:t>ed</w:t>
      </w:r>
      <w:r w:rsidR="00CD6642" w:rsidRPr="00CD6642">
        <w:rPr>
          <w:rFonts w:ascii="Times New Roman" w:hAnsi="Times New Roman" w:cs="Times New Roman"/>
          <w:sz w:val="24"/>
          <w:szCs w:val="24"/>
        </w:rPr>
        <w:t xml:space="preserve"> for days in milk at time of observation (</w:t>
      </w:r>
      <w:r w:rsidR="006D4449" w:rsidRPr="006D4449">
        <w:rPr>
          <w:rFonts w:ascii="Times New Roman" w:hAnsi="Times New Roman" w:cs="Times New Roman"/>
          <w:sz w:val="24"/>
          <w:szCs w:val="24"/>
        </w:rPr>
        <w:t>Supr</w:t>
      </w:r>
      <w:ins w:id="144" w:author="John Barlow" w:date="2024-09-12T09:45:00Z" w16du:dateUtc="2024-09-12T13:45:00Z">
        <w:r w:rsidR="00D20644" w:rsidRPr="000B59AF">
          <w:rPr>
            <w:rFonts w:ascii="Times New Roman" w:hAnsi="Times New Roman" w:cs="Times New Roman"/>
            <w:noProof/>
            <w:sz w:val="24"/>
            <w:szCs w:val="24"/>
          </w:rPr>
          <w:t>é</w:t>
        </w:r>
      </w:ins>
      <w:r w:rsidR="006D4449" w:rsidRPr="006D4449">
        <w:rPr>
          <w:rFonts w:ascii="Times New Roman" w:hAnsi="Times New Roman" w:cs="Times New Roman"/>
          <w:sz w:val="24"/>
          <w:szCs w:val="24"/>
        </w:rPr>
        <w:t xml:space="preserve"> et al., 2011</w:t>
      </w:r>
      <w:r w:rsidR="006D4449">
        <w:rPr>
          <w:rFonts w:ascii="Times New Roman" w:hAnsi="Times New Roman" w:cs="Times New Roman"/>
          <w:sz w:val="24"/>
          <w:szCs w:val="24"/>
        </w:rPr>
        <w:t xml:space="preserve">; </w:t>
      </w:r>
      <w:r w:rsidR="00CD6642" w:rsidRPr="00CD6642">
        <w:rPr>
          <w:rFonts w:ascii="Times New Roman" w:hAnsi="Times New Roman" w:cs="Times New Roman"/>
          <w:sz w:val="24"/>
          <w:szCs w:val="24"/>
        </w:rPr>
        <w:t>Fry et al., 2014; Condas et al., 2017b</w:t>
      </w:r>
      <w:r w:rsidR="00AD58DD">
        <w:t xml:space="preserve">; </w:t>
      </w:r>
      <w:r w:rsidR="00AD58DD" w:rsidRPr="00AD58DD">
        <w:rPr>
          <w:rFonts w:ascii="Times New Roman" w:hAnsi="Times New Roman" w:cs="Times New Roman"/>
          <w:sz w:val="24"/>
          <w:szCs w:val="24"/>
        </w:rPr>
        <w:t>Nyman et al., 2018;</w:t>
      </w:r>
      <w:r w:rsidR="00CD6642">
        <w:rPr>
          <w:rFonts w:ascii="Times New Roman" w:hAnsi="Times New Roman" w:cs="Times New Roman"/>
          <w:sz w:val="24"/>
          <w:szCs w:val="24"/>
        </w:rPr>
        <w:t>)</w:t>
      </w:r>
      <w:r w:rsidR="006D4449">
        <w:rPr>
          <w:rFonts w:ascii="Times New Roman" w:hAnsi="Times New Roman" w:cs="Times New Roman"/>
          <w:sz w:val="24"/>
          <w:szCs w:val="24"/>
        </w:rPr>
        <w:t xml:space="preserve"> </w:t>
      </w:r>
      <w:r w:rsidRPr="000B59AF">
        <w:rPr>
          <w:rFonts w:ascii="Times New Roman" w:hAnsi="Times New Roman" w:cs="Times New Roman"/>
          <w:sz w:val="24"/>
          <w:szCs w:val="24"/>
        </w:rPr>
        <w:t xml:space="preserve">Although infection status is the most important factor, stage of lactation has a significant effect on SCC </w:t>
      </w:r>
      <w:r w:rsidRPr="000B59AF">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(Schutz et al., 1990; Schepers et al., 1997)</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w:t>
      </w:r>
      <w:r w:rsidR="00CF186F">
        <w:rPr>
          <w:rFonts w:ascii="Times New Roman" w:hAnsi="Times New Roman" w:cs="Times New Roman"/>
          <w:sz w:val="24"/>
          <w:szCs w:val="24"/>
        </w:rPr>
        <w:t xml:space="preserve">As best </w:t>
      </w:r>
      <w:ins w:id="145" w:author="Caitlin Jeffrey" w:date="2024-09-20T17:53:00Z" w16du:dateUtc="2024-09-20T21:53:00Z">
        <w:r w:rsidR="001845CB">
          <w:rPr>
            <w:rFonts w:ascii="Times New Roman" w:hAnsi="Times New Roman" w:cs="Times New Roman"/>
            <w:sz w:val="24"/>
            <w:szCs w:val="24"/>
          </w:rPr>
          <w:t>as</w:t>
        </w:r>
      </w:ins>
      <w:del w:id="146" w:author="Caitlin Jeffrey" w:date="2024-09-20T17:53:00Z" w16du:dateUtc="2024-09-20T21:53:00Z">
        <w:r w:rsidR="00CF186F" w:rsidDel="001845CB">
          <w:rPr>
            <w:rFonts w:ascii="Times New Roman" w:hAnsi="Times New Roman" w:cs="Times New Roman"/>
            <w:sz w:val="24"/>
            <w:szCs w:val="24"/>
          </w:rPr>
          <w:delText>we</w:delText>
        </w:r>
      </w:del>
      <w:r w:rsidR="00CF186F">
        <w:rPr>
          <w:rFonts w:ascii="Times New Roman" w:hAnsi="Times New Roman" w:cs="Times New Roman"/>
          <w:sz w:val="24"/>
          <w:szCs w:val="24"/>
        </w:rPr>
        <w:t xml:space="preserve"> can </w:t>
      </w:r>
      <w:ins w:id="147" w:author="Caitlin Jeffrey" w:date="2024-09-20T17:53:00Z" w16du:dateUtc="2024-09-20T21:53:00Z">
        <w:r w:rsidR="001845CB">
          <w:rPr>
            <w:rFonts w:ascii="Times New Roman" w:hAnsi="Times New Roman" w:cs="Times New Roman"/>
            <w:sz w:val="24"/>
            <w:szCs w:val="24"/>
          </w:rPr>
          <w:t xml:space="preserve">be </w:t>
        </w:r>
      </w:ins>
      <w:r w:rsidR="00CF186F">
        <w:rPr>
          <w:rFonts w:ascii="Times New Roman" w:hAnsi="Times New Roman" w:cs="Times New Roman"/>
          <w:sz w:val="24"/>
          <w:szCs w:val="24"/>
        </w:rPr>
        <w:t>determine</w:t>
      </w:r>
      <w:ins w:id="148" w:author="Caitlin Jeffrey" w:date="2024-09-20T17:53:00Z" w16du:dateUtc="2024-09-20T21:53:00Z">
        <w:r w:rsidR="001845CB">
          <w:rPr>
            <w:rFonts w:ascii="Times New Roman" w:hAnsi="Times New Roman" w:cs="Times New Roman"/>
            <w:sz w:val="24"/>
            <w:szCs w:val="24"/>
          </w:rPr>
          <w:t>d</w:t>
        </w:r>
      </w:ins>
      <w:r w:rsidR="00CF186F">
        <w:rPr>
          <w:rFonts w:ascii="Times New Roman" w:hAnsi="Times New Roman" w:cs="Times New Roman"/>
          <w:sz w:val="24"/>
          <w:szCs w:val="24"/>
        </w:rPr>
        <w:t>, n</w:t>
      </w:r>
      <w:r w:rsidR="00656AB8">
        <w:rPr>
          <w:rFonts w:ascii="Times New Roman" w:hAnsi="Times New Roman" w:cs="Times New Roman"/>
          <w:sz w:val="24"/>
          <w:szCs w:val="24"/>
        </w:rPr>
        <w:t xml:space="preserve">one of these prior studies reported </w:t>
      </w:r>
      <w:r w:rsidR="00C21099">
        <w:rPr>
          <w:rFonts w:ascii="Times New Roman" w:hAnsi="Times New Roman" w:cs="Times New Roman"/>
          <w:sz w:val="24"/>
          <w:szCs w:val="24"/>
        </w:rPr>
        <w:t xml:space="preserve">NASM </w:t>
      </w:r>
      <w:r w:rsidR="002C6F4F">
        <w:rPr>
          <w:rFonts w:ascii="Times New Roman" w:hAnsi="Times New Roman" w:cs="Times New Roman"/>
          <w:sz w:val="24"/>
          <w:szCs w:val="24"/>
        </w:rPr>
        <w:t>IMI</w:t>
      </w:r>
      <w:ins w:id="149" w:author="Caitlin Jeffrey" w:date="2024-09-23T10:04:00Z" w16du:dateUtc="2024-09-23T14:04:00Z">
        <w:r w:rsidR="009E2B9A">
          <w:rPr>
            <w:rFonts w:ascii="Times New Roman" w:hAnsi="Times New Roman" w:cs="Times New Roman"/>
            <w:sz w:val="24"/>
            <w:szCs w:val="24"/>
          </w:rPr>
          <w:t xml:space="preserve"> quarter milk somatic cell count</w:t>
        </w:r>
      </w:ins>
      <w:r w:rsidR="002C6F4F">
        <w:rPr>
          <w:rFonts w:ascii="Times New Roman" w:hAnsi="Times New Roman" w:cs="Times New Roman"/>
          <w:sz w:val="24"/>
          <w:szCs w:val="24"/>
        </w:rPr>
        <w:t xml:space="preserve"> </w:t>
      </w:r>
      <w:ins w:id="150" w:author="Caitlin Jeffrey" w:date="2024-09-23T10:04:00Z" w16du:dateUtc="2024-09-23T14:04:00Z">
        <w:r w:rsidR="009E2B9A">
          <w:rPr>
            <w:rFonts w:ascii="Times New Roman" w:hAnsi="Times New Roman" w:cs="Times New Roman"/>
            <w:sz w:val="24"/>
            <w:szCs w:val="24"/>
          </w:rPr>
          <w:t>(</w:t>
        </w:r>
      </w:ins>
      <w:r w:rsidR="00C21099">
        <w:rPr>
          <w:rFonts w:ascii="Times New Roman" w:hAnsi="Times New Roman" w:cs="Times New Roman"/>
          <w:sz w:val="24"/>
          <w:szCs w:val="24"/>
        </w:rPr>
        <w:t>q</w:t>
      </w:r>
      <w:ins w:id="151" w:author="John Barlow" w:date="2024-09-12T19:53:00Z" w16du:dateUtc="2024-09-12T23:53:00Z">
        <w:r w:rsidR="00C110E3">
          <w:rPr>
            <w:rFonts w:ascii="Times New Roman" w:hAnsi="Times New Roman" w:cs="Times New Roman"/>
            <w:sz w:val="24"/>
            <w:szCs w:val="24"/>
          </w:rPr>
          <w:t>m</w:t>
        </w:r>
      </w:ins>
      <w:r w:rsidR="00C21099">
        <w:rPr>
          <w:rFonts w:ascii="Times New Roman" w:hAnsi="Times New Roman" w:cs="Times New Roman"/>
          <w:sz w:val="24"/>
          <w:szCs w:val="24"/>
        </w:rPr>
        <w:t>SCC</w:t>
      </w:r>
      <w:ins w:id="152" w:author="Caitlin Jeffrey" w:date="2024-09-23T10:04:00Z" w16du:dateUtc="2024-09-23T14:04:00Z">
        <w:r w:rsidR="009E2B9A">
          <w:rPr>
            <w:rFonts w:ascii="Times New Roman" w:hAnsi="Times New Roman" w:cs="Times New Roman"/>
            <w:sz w:val="24"/>
            <w:szCs w:val="24"/>
          </w:rPr>
          <w:t>)</w:t>
        </w:r>
      </w:ins>
      <w:r w:rsidR="00C21099">
        <w:rPr>
          <w:rFonts w:ascii="Times New Roman" w:hAnsi="Times New Roman" w:cs="Times New Roman"/>
          <w:sz w:val="24"/>
          <w:szCs w:val="24"/>
        </w:rPr>
        <w:t xml:space="preserve"> </w:t>
      </w:r>
      <w:r w:rsidR="00E71E38">
        <w:rPr>
          <w:rFonts w:ascii="Times New Roman" w:hAnsi="Times New Roman" w:cs="Times New Roman"/>
          <w:sz w:val="24"/>
          <w:szCs w:val="24"/>
        </w:rPr>
        <w:t xml:space="preserve">data from organic dairy herds in their regions. </w:t>
      </w:r>
      <w:r w:rsidR="00EB5383">
        <w:rPr>
          <w:rFonts w:ascii="Times New Roman" w:hAnsi="Times New Roman" w:cs="Times New Roman"/>
          <w:sz w:val="24"/>
          <w:szCs w:val="24"/>
        </w:rPr>
        <w:t>DeBuck et al.</w:t>
      </w:r>
      <w:del w:id="153" w:author="Caitlin Jeffrey" w:date="2024-09-20T17:52:00Z" w16du:dateUtc="2024-09-20T21:52:00Z">
        <w:r w:rsidR="00EB5383" w:rsidDel="00B300D5">
          <w:rPr>
            <w:rFonts w:ascii="Times New Roman" w:hAnsi="Times New Roman" w:cs="Times New Roman"/>
            <w:sz w:val="24"/>
            <w:szCs w:val="24"/>
          </w:rPr>
          <w:delText>,</w:delText>
        </w:r>
      </w:del>
      <w:r w:rsidR="00EB5383">
        <w:rPr>
          <w:rFonts w:ascii="Times New Roman" w:hAnsi="Times New Roman" w:cs="Times New Roman"/>
          <w:sz w:val="24"/>
          <w:szCs w:val="24"/>
        </w:rPr>
        <w:t xml:space="preserve"> (2021) </w:t>
      </w:r>
      <w:r w:rsidR="00393D9B">
        <w:rPr>
          <w:rFonts w:ascii="Times New Roman" w:hAnsi="Times New Roman" w:cs="Times New Roman"/>
          <w:sz w:val="24"/>
          <w:szCs w:val="24"/>
        </w:rPr>
        <w:t xml:space="preserve">noted that while </w:t>
      </w:r>
      <w:r w:rsidR="007C3F1F">
        <w:rPr>
          <w:rFonts w:ascii="Times New Roman" w:hAnsi="Times New Roman" w:cs="Times New Roman"/>
          <w:sz w:val="24"/>
          <w:szCs w:val="24"/>
        </w:rPr>
        <w:t xml:space="preserve">data may suggest </w:t>
      </w:r>
      <w:r w:rsidR="00393D9B">
        <w:rPr>
          <w:rFonts w:ascii="Times New Roman" w:hAnsi="Times New Roman" w:cs="Times New Roman"/>
          <w:sz w:val="24"/>
          <w:szCs w:val="24"/>
        </w:rPr>
        <w:t>regional differences</w:t>
      </w:r>
      <w:r w:rsidR="007C3F1F">
        <w:rPr>
          <w:rFonts w:ascii="Times New Roman" w:hAnsi="Times New Roman" w:cs="Times New Roman"/>
          <w:sz w:val="24"/>
          <w:szCs w:val="24"/>
        </w:rPr>
        <w:t xml:space="preserve"> exist in </w:t>
      </w:r>
      <w:r w:rsidR="00CA267B" w:rsidRPr="00CA267B">
        <w:rPr>
          <w:rFonts w:ascii="Times New Roman" w:hAnsi="Times New Roman" w:cs="Times New Roman"/>
          <w:sz w:val="24"/>
          <w:szCs w:val="24"/>
        </w:rPr>
        <w:t>the prevalence</w:t>
      </w:r>
      <w:r w:rsidR="00CA267B">
        <w:rPr>
          <w:rFonts w:ascii="Times New Roman" w:hAnsi="Times New Roman" w:cs="Times New Roman"/>
          <w:sz w:val="24"/>
          <w:szCs w:val="24"/>
        </w:rPr>
        <w:t xml:space="preserve"> </w:t>
      </w:r>
      <w:r w:rsidR="00CA267B" w:rsidRPr="00CA267B">
        <w:rPr>
          <w:rFonts w:ascii="Times New Roman" w:hAnsi="Times New Roman" w:cs="Times New Roman"/>
          <w:sz w:val="24"/>
          <w:szCs w:val="24"/>
        </w:rPr>
        <w:t>and distribution of individual NAS</w:t>
      </w:r>
      <w:r w:rsidR="00521B53">
        <w:rPr>
          <w:rFonts w:ascii="Times New Roman" w:hAnsi="Times New Roman" w:cs="Times New Roman"/>
          <w:sz w:val="24"/>
          <w:szCs w:val="24"/>
        </w:rPr>
        <w:t>M</w:t>
      </w:r>
      <w:r w:rsidR="00CA267B" w:rsidRPr="00CA267B">
        <w:rPr>
          <w:rFonts w:ascii="Times New Roman" w:hAnsi="Times New Roman" w:cs="Times New Roman"/>
          <w:sz w:val="24"/>
          <w:szCs w:val="24"/>
        </w:rPr>
        <w:t xml:space="preserve"> species</w:t>
      </w:r>
      <w:r w:rsidR="007620F4">
        <w:rPr>
          <w:rFonts w:ascii="Times New Roman" w:hAnsi="Times New Roman" w:cs="Times New Roman"/>
          <w:sz w:val="24"/>
          <w:szCs w:val="24"/>
        </w:rPr>
        <w:t xml:space="preserve">, within </w:t>
      </w:r>
      <w:r w:rsidR="00C01A83">
        <w:rPr>
          <w:rFonts w:ascii="Times New Roman" w:hAnsi="Times New Roman" w:cs="Times New Roman"/>
          <w:sz w:val="24"/>
          <w:szCs w:val="24"/>
        </w:rPr>
        <w:t>each</w:t>
      </w:r>
      <w:r w:rsidR="007620F4">
        <w:rPr>
          <w:rFonts w:ascii="Times New Roman" w:hAnsi="Times New Roman" w:cs="Times New Roman"/>
          <w:sz w:val="24"/>
          <w:szCs w:val="24"/>
        </w:rPr>
        <w:t xml:space="preserve"> region evidence of herd </w:t>
      </w:r>
      <w:r w:rsidR="00C01A83">
        <w:rPr>
          <w:rFonts w:ascii="Times New Roman" w:hAnsi="Times New Roman" w:cs="Times New Roman"/>
          <w:sz w:val="24"/>
          <w:szCs w:val="24"/>
        </w:rPr>
        <w:t xml:space="preserve">level differences suggest herd management </w:t>
      </w:r>
      <w:r w:rsidR="006E3A3B">
        <w:rPr>
          <w:rFonts w:ascii="Times New Roman" w:hAnsi="Times New Roman" w:cs="Times New Roman"/>
          <w:sz w:val="24"/>
          <w:szCs w:val="24"/>
        </w:rPr>
        <w:t>influences</w:t>
      </w:r>
      <w:r w:rsidR="007F5617">
        <w:rPr>
          <w:rFonts w:ascii="Times New Roman" w:hAnsi="Times New Roman" w:cs="Times New Roman"/>
          <w:sz w:val="24"/>
          <w:szCs w:val="24"/>
        </w:rPr>
        <w:t xml:space="preserve"> species </w:t>
      </w:r>
      <w:r w:rsidR="007F35FE">
        <w:rPr>
          <w:rFonts w:ascii="Times New Roman" w:hAnsi="Times New Roman" w:cs="Times New Roman"/>
          <w:sz w:val="24"/>
          <w:szCs w:val="24"/>
        </w:rPr>
        <w:t>distribution. They concluded</w:t>
      </w:r>
      <w:r w:rsidR="00027C8B">
        <w:rPr>
          <w:rFonts w:ascii="Times New Roman" w:hAnsi="Times New Roman" w:cs="Times New Roman"/>
          <w:sz w:val="24"/>
          <w:szCs w:val="24"/>
        </w:rPr>
        <w:t xml:space="preserve"> </w:t>
      </w:r>
      <w:r w:rsidR="00027C8B" w:rsidRPr="00027C8B">
        <w:rPr>
          <w:rFonts w:ascii="Times New Roman" w:hAnsi="Times New Roman" w:cs="Times New Roman"/>
          <w:sz w:val="24"/>
          <w:szCs w:val="24"/>
        </w:rPr>
        <w:t>that additional studies are</w:t>
      </w:r>
      <w:r w:rsidR="00027C8B">
        <w:rPr>
          <w:rFonts w:ascii="Times New Roman" w:hAnsi="Times New Roman" w:cs="Times New Roman"/>
          <w:sz w:val="24"/>
          <w:szCs w:val="24"/>
        </w:rPr>
        <w:t xml:space="preserve"> </w:t>
      </w:r>
      <w:r w:rsidR="00027C8B" w:rsidRPr="00027C8B">
        <w:rPr>
          <w:rFonts w:ascii="Times New Roman" w:hAnsi="Times New Roman" w:cs="Times New Roman"/>
          <w:sz w:val="24"/>
          <w:szCs w:val="24"/>
        </w:rPr>
        <w:t>needed to better characterize these influences</w:t>
      </w:r>
      <w:r w:rsidR="00027C8B">
        <w:rPr>
          <w:rFonts w:ascii="Times New Roman" w:hAnsi="Times New Roman" w:cs="Times New Roman"/>
          <w:sz w:val="24"/>
          <w:szCs w:val="24"/>
        </w:rPr>
        <w:t xml:space="preserve">. </w:t>
      </w:r>
      <w:commentRangeEnd w:id="131"/>
      <w:r w:rsidR="00D36D37">
        <w:rPr>
          <w:rStyle w:val="CommentReference"/>
        </w:rPr>
        <w:commentReference w:id="131"/>
      </w:r>
    </w:p>
    <w:p w14:paraId="603E130B" w14:textId="77777777" w:rsidR="001F6C76" w:rsidRDefault="00A535BE" w:rsidP="00112BED">
      <w:pPr>
        <w:spacing w:after="0" w:line="480" w:lineRule="auto"/>
        <w:ind w:firstLine="720"/>
        <w:rPr>
          <w:ins w:id="154" w:author="Caitlin Jeffrey" w:date="2024-09-23T09:13:00Z" w16du:dateUtc="2024-09-23T13:13:00Z"/>
          <w:rFonts w:ascii="Times New Roman" w:hAnsi="Times New Roman" w:cs="Times New Roman"/>
          <w:sz w:val="24"/>
          <w:szCs w:val="24"/>
        </w:rPr>
      </w:pPr>
      <w:r w:rsidRPr="000B59AF">
        <w:rPr>
          <w:rFonts w:ascii="Times New Roman" w:hAnsi="Times New Roman" w:cs="Times New Roman"/>
          <w:sz w:val="24"/>
          <w:szCs w:val="24"/>
        </w:rPr>
        <w:t>Th</w:t>
      </w:r>
      <w:r w:rsidR="00544626" w:rsidRPr="000B59AF">
        <w:rPr>
          <w:rFonts w:ascii="Times New Roman" w:hAnsi="Times New Roman" w:cs="Times New Roman"/>
          <w:sz w:val="24"/>
          <w:szCs w:val="24"/>
        </w:rPr>
        <w:t xml:space="preserve">e </w:t>
      </w:r>
      <w:r w:rsidR="005F7FCD" w:rsidRPr="000B59AF">
        <w:rPr>
          <w:rFonts w:ascii="Times New Roman" w:hAnsi="Times New Roman" w:cs="Times New Roman"/>
          <w:sz w:val="24"/>
          <w:szCs w:val="24"/>
        </w:rPr>
        <w:t xml:space="preserve">relevance </w:t>
      </w:r>
      <w:r w:rsidR="00EF5355" w:rsidRPr="000B59AF">
        <w:rPr>
          <w:rFonts w:ascii="Times New Roman" w:hAnsi="Times New Roman" w:cs="Times New Roman"/>
          <w:sz w:val="24"/>
          <w:szCs w:val="24"/>
        </w:rPr>
        <w:t xml:space="preserve">of different NASM species for udder health (as measured by </w:t>
      </w:r>
      <w:r w:rsidR="00544626" w:rsidRPr="000B59AF">
        <w:rPr>
          <w:rFonts w:ascii="Times New Roman" w:hAnsi="Times New Roman" w:cs="Times New Roman"/>
          <w:sz w:val="24"/>
          <w:szCs w:val="24"/>
        </w:rPr>
        <w:t xml:space="preserve">species-specific effect on </w:t>
      </w:r>
      <w:r w:rsidR="00EF5355" w:rsidRPr="000B59AF">
        <w:rPr>
          <w:rFonts w:ascii="Times New Roman" w:hAnsi="Times New Roman" w:cs="Times New Roman"/>
          <w:sz w:val="24"/>
          <w:szCs w:val="24"/>
        </w:rPr>
        <w:t xml:space="preserve">quarter </w:t>
      </w:r>
      <w:r w:rsidR="00544626" w:rsidRPr="000B59AF">
        <w:rPr>
          <w:rFonts w:ascii="Times New Roman" w:hAnsi="Times New Roman" w:cs="Times New Roman"/>
          <w:sz w:val="24"/>
          <w:szCs w:val="24"/>
        </w:rPr>
        <w:t>SCC</w:t>
      </w:r>
      <w:r w:rsidR="00EF5355" w:rsidRPr="000B59AF">
        <w:rPr>
          <w:rFonts w:ascii="Times New Roman" w:hAnsi="Times New Roman" w:cs="Times New Roman"/>
          <w:sz w:val="24"/>
          <w:szCs w:val="24"/>
        </w:rPr>
        <w:t>)</w:t>
      </w:r>
      <w:r w:rsidR="00544626" w:rsidRPr="000B59AF">
        <w:rPr>
          <w:rFonts w:ascii="Times New Roman" w:hAnsi="Times New Roman" w:cs="Times New Roman"/>
          <w:sz w:val="24"/>
          <w:szCs w:val="24"/>
        </w:rPr>
        <w:t xml:space="preserve"> </w:t>
      </w:r>
      <w:r w:rsidRPr="000B59AF">
        <w:rPr>
          <w:rFonts w:ascii="Times New Roman" w:hAnsi="Times New Roman" w:cs="Times New Roman"/>
          <w:sz w:val="24"/>
          <w:szCs w:val="24"/>
        </w:rPr>
        <w:t xml:space="preserve">is not well-described for </w:t>
      </w:r>
      <w:r w:rsidR="00544626" w:rsidRPr="000B59AF">
        <w:rPr>
          <w:rFonts w:ascii="Times New Roman" w:hAnsi="Times New Roman" w:cs="Times New Roman"/>
          <w:sz w:val="24"/>
          <w:szCs w:val="24"/>
        </w:rPr>
        <w:t>certified organic dair</w:t>
      </w:r>
      <w:r w:rsidR="0017761D">
        <w:rPr>
          <w:rFonts w:ascii="Times New Roman" w:hAnsi="Times New Roman" w:cs="Times New Roman"/>
          <w:sz w:val="24"/>
          <w:szCs w:val="24"/>
        </w:rPr>
        <w:t>y farms</w:t>
      </w:r>
      <w:r w:rsidR="00544626" w:rsidRPr="000B59AF">
        <w:rPr>
          <w:rFonts w:ascii="Times New Roman" w:hAnsi="Times New Roman" w:cs="Times New Roman"/>
          <w:sz w:val="24"/>
          <w:szCs w:val="24"/>
        </w:rPr>
        <w:t>.</w:t>
      </w:r>
      <w:r w:rsidR="00EF5355" w:rsidRPr="000B59AF">
        <w:rPr>
          <w:rFonts w:ascii="Times New Roman" w:hAnsi="Times New Roman" w:cs="Times New Roman"/>
          <w:sz w:val="24"/>
          <w:szCs w:val="24"/>
        </w:rPr>
        <w:t xml:space="preserve"> </w:t>
      </w:r>
      <w:r w:rsidR="00FF3370" w:rsidRPr="000B59AF">
        <w:rPr>
          <w:rFonts w:ascii="Times New Roman" w:hAnsi="Times New Roman" w:cs="Times New Roman"/>
          <w:sz w:val="24"/>
          <w:szCs w:val="24"/>
        </w:rPr>
        <w:t xml:space="preserve">Although similar </w:t>
      </w:r>
      <w:r w:rsidR="00820082" w:rsidRPr="000B59AF">
        <w:rPr>
          <w:rFonts w:ascii="Times New Roman" w:hAnsi="Times New Roman" w:cs="Times New Roman"/>
          <w:sz w:val="24"/>
          <w:szCs w:val="24"/>
        </w:rPr>
        <w:t>in</w:t>
      </w:r>
      <w:r w:rsidR="00FF3370" w:rsidRPr="000B59AF">
        <w:rPr>
          <w:rFonts w:ascii="Times New Roman" w:hAnsi="Times New Roman" w:cs="Times New Roman"/>
          <w:sz w:val="24"/>
          <w:szCs w:val="24"/>
        </w:rPr>
        <w:t xml:space="preserve"> many </w:t>
      </w:r>
      <w:r w:rsidR="009F2BD6">
        <w:rPr>
          <w:rFonts w:ascii="Times New Roman" w:hAnsi="Times New Roman" w:cs="Times New Roman"/>
          <w:sz w:val="24"/>
          <w:szCs w:val="24"/>
        </w:rPr>
        <w:t>herd management</w:t>
      </w:r>
      <w:r w:rsidR="00820082" w:rsidRPr="000B59AF">
        <w:rPr>
          <w:rFonts w:ascii="Times New Roman" w:hAnsi="Times New Roman" w:cs="Times New Roman"/>
          <w:sz w:val="24"/>
          <w:szCs w:val="24"/>
        </w:rPr>
        <w:t xml:space="preserve"> </w:t>
      </w:r>
      <w:r w:rsidR="00FF3370" w:rsidRPr="000B59AF">
        <w:rPr>
          <w:rFonts w:ascii="Times New Roman" w:hAnsi="Times New Roman" w:cs="Times New Roman"/>
          <w:sz w:val="24"/>
          <w:szCs w:val="24"/>
        </w:rPr>
        <w:t xml:space="preserve">aspects, </w:t>
      </w:r>
      <w:r w:rsidR="00AA6207">
        <w:rPr>
          <w:rFonts w:ascii="Times New Roman" w:hAnsi="Times New Roman" w:cs="Times New Roman"/>
          <w:sz w:val="24"/>
          <w:szCs w:val="24"/>
        </w:rPr>
        <w:t xml:space="preserve">US </w:t>
      </w:r>
      <w:r w:rsidR="00FF3370" w:rsidRPr="000B59AF">
        <w:rPr>
          <w:rFonts w:ascii="Times New Roman" w:hAnsi="Times New Roman" w:cs="Times New Roman"/>
          <w:sz w:val="24"/>
          <w:szCs w:val="24"/>
        </w:rPr>
        <w:t>organic dairies differ</w:t>
      </w:r>
      <w:r w:rsidR="00AA6207">
        <w:rPr>
          <w:rFonts w:ascii="Times New Roman" w:hAnsi="Times New Roman" w:cs="Times New Roman"/>
          <w:sz w:val="24"/>
          <w:szCs w:val="24"/>
        </w:rPr>
        <w:t xml:space="preserve"> from conventional herds</w:t>
      </w:r>
      <w:r w:rsidR="00FF3370" w:rsidRPr="000B59AF">
        <w:rPr>
          <w:rFonts w:ascii="Times New Roman" w:hAnsi="Times New Roman" w:cs="Times New Roman"/>
          <w:sz w:val="24"/>
          <w:szCs w:val="24"/>
        </w:rPr>
        <w:t xml:space="preserve"> in a number of ways</w:t>
      </w:r>
      <w:ins w:id="155" w:author="Caitlin Jeffrey" w:date="2024-09-20T17:55:00Z" w16du:dateUtc="2024-09-20T21:55:00Z">
        <w:r w:rsidR="00D27DCF">
          <w:rPr>
            <w:rFonts w:ascii="Times New Roman" w:hAnsi="Times New Roman" w:cs="Times New Roman"/>
            <w:sz w:val="24"/>
            <w:szCs w:val="24"/>
          </w:rPr>
          <w:t xml:space="preserve">. </w:t>
        </w:r>
        <w:commentRangeStart w:id="156"/>
        <w:r w:rsidR="00D27DCF">
          <w:rPr>
            <w:rFonts w:ascii="Times New Roman" w:hAnsi="Times New Roman" w:cs="Times New Roman"/>
            <w:sz w:val="24"/>
            <w:szCs w:val="24"/>
          </w:rPr>
          <w:t>These include</w:t>
        </w:r>
      </w:ins>
      <w:del w:id="157" w:author="Caitlin Jeffrey" w:date="2024-09-20T17:55:00Z" w16du:dateUtc="2024-09-20T21:55:00Z">
        <w:r w:rsidR="00FF3370" w:rsidRPr="000B59AF" w:rsidDel="00D27DCF">
          <w:rPr>
            <w:rFonts w:ascii="Times New Roman" w:hAnsi="Times New Roman" w:cs="Times New Roman"/>
            <w:sz w:val="24"/>
            <w:szCs w:val="24"/>
          </w:rPr>
          <w:delText xml:space="preserve"> </w:delText>
        </w:r>
        <w:r w:rsidR="009F2BD6" w:rsidDel="00D27DCF">
          <w:rPr>
            <w:rFonts w:ascii="Times New Roman" w:hAnsi="Times New Roman" w:cs="Times New Roman"/>
            <w:sz w:val="24"/>
            <w:szCs w:val="24"/>
          </w:rPr>
          <w:delText>including</w:delText>
        </w:r>
      </w:del>
      <w:r w:rsidR="00FF3370" w:rsidRPr="000B59AF">
        <w:rPr>
          <w:rFonts w:ascii="Times New Roman" w:hAnsi="Times New Roman" w:cs="Times New Roman"/>
          <w:sz w:val="24"/>
          <w:szCs w:val="24"/>
        </w:rPr>
        <w:t xml:space="preserve"> </w:t>
      </w:r>
      <w:r w:rsidR="005D7C2E">
        <w:rPr>
          <w:rFonts w:ascii="Times New Roman" w:hAnsi="Times New Roman" w:cs="Times New Roman"/>
          <w:sz w:val="24"/>
          <w:szCs w:val="24"/>
        </w:rPr>
        <w:t xml:space="preserve">less </w:t>
      </w:r>
      <w:r w:rsidR="009F2BD6">
        <w:rPr>
          <w:rFonts w:ascii="Times New Roman" w:hAnsi="Times New Roman" w:cs="Times New Roman"/>
          <w:sz w:val="24"/>
          <w:szCs w:val="24"/>
        </w:rPr>
        <w:t xml:space="preserve">use of nutritional and veterinary support and </w:t>
      </w:r>
      <w:r w:rsidR="005D7C2E">
        <w:rPr>
          <w:rFonts w:ascii="Times New Roman" w:hAnsi="Times New Roman" w:cs="Times New Roman"/>
          <w:sz w:val="24"/>
          <w:szCs w:val="24"/>
        </w:rPr>
        <w:t xml:space="preserve">less </w:t>
      </w:r>
      <w:r w:rsidR="009F2BD6">
        <w:rPr>
          <w:rFonts w:ascii="Times New Roman" w:hAnsi="Times New Roman" w:cs="Times New Roman"/>
          <w:sz w:val="24"/>
          <w:szCs w:val="24"/>
        </w:rPr>
        <w:t>vaccination</w:t>
      </w:r>
      <w:r w:rsidR="00FF3370" w:rsidRPr="000B59AF">
        <w:rPr>
          <w:rFonts w:ascii="Times New Roman" w:hAnsi="Times New Roman" w:cs="Times New Roman"/>
          <w:sz w:val="24"/>
          <w:szCs w:val="24"/>
        </w:rPr>
        <w:t xml:space="preserve"> </w:t>
      </w:r>
      <w:r w:rsidR="00FF3370" w:rsidRPr="000B59AF">
        <w:rPr>
          <w:rFonts w:ascii="Times New Roman" w:hAnsi="Times New Roman" w:cs="Times New Roman"/>
          <w:sz w:val="24"/>
          <w:szCs w:val="24"/>
        </w:rPr>
        <w:fldChar w:fldCharType="begin"/>
      </w:r>
      <w:r w:rsidR="00FF3370" w:rsidRPr="000B59AF">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(Stiglbauer et al., 2013)</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and </w:t>
      </w:r>
      <w:r w:rsidR="005D7C2E">
        <w:rPr>
          <w:rFonts w:ascii="Times New Roman" w:hAnsi="Times New Roman" w:cs="Times New Roman"/>
          <w:sz w:val="24"/>
          <w:szCs w:val="24"/>
        </w:rPr>
        <w:t xml:space="preserve">different </w:t>
      </w:r>
      <w:r w:rsidR="00FF3370" w:rsidRPr="000B59AF">
        <w:rPr>
          <w:rFonts w:ascii="Times New Roman" w:hAnsi="Times New Roman" w:cs="Times New Roman"/>
          <w:sz w:val="24"/>
          <w:szCs w:val="24"/>
        </w:rPr>
        <w:t xml:space="preserve">attitudes </w:t>
      </w:r>
      <w:r w:rsidR="003049CD">
        <w:rPr>
          <w:rFonts w:ascii="Times New Roman" w:hAnsi="Times New Roman" w:cs="Times New Roman"/>
          <w:sz w:val="24"/>
          <w:szCs w:val="24"/>
        </w:rPr>
        <w:t>concerning</w:t>
      </w:r>
      <w:r w:rsidR="00FF3370" w:rsidRPr="000B59AF">
        <w:rPr>
          <w:rFonts w:ascii="Times New Roman" w:hAnsi="Times New Roman" w:cs="Times New Roman"/>
          <w:sz w:val="24"/>
          <w:szCs w:val="24"/>
        </w:rPr>
        <w:t xml:space="preserve"> mastitis</w:t>
      </w:r>
      <w:r w:rsidR="003049CD">
        <w:rPr>
          <w:rFonts w:ascii="Times New Roman" w:hAnsi="Times New Roman" w:cs="Times New Roman"/>
          <w:sz w:val="24"/>
          <w:szCs w:val="24"/>
        </w:rPr>
        <w:t xml:space="preserve"> treatment and control</w:t>
      </w:r>
      <w:r w:rsidR="00FF3370" w:rsidRPr="000B59AF">
        <w:rPr>
          <w:rFonts w:ascii="Times New Roman" w:hAnsi="Times New Roman" w:cs="Times New Roman"/>
          <w:sz w:val="24"/>
          <w:szCs w:val="24"/>
        </w:rPr>
        <w:t xml:space="preserve"> </w:t>
      </w:r>
      <w:r w:rsidR="00FF3370" w:rsidRPr="000B59AF">
        <w:rPr>
          <w:rFonts w:ascii="Times New Roman" w:hAnsi="Times New Roman" w:cs="Times New Roman"/>
          <w:sz w:val="24"/>
          <w:szCs w:val="24"/>
        </w:rPr>
        <w:fldChar w:fldCharType="begin"/>
      </w:r>
      <w:r w:rsidR="00FF3370" w:rsidRPr="000B59AF">
        <w:rPr>
          <w:rFonts w:ascii="Times New Roman" w:hAnsi="Times New Roman" w:cs="Times New Roman"/>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(Ruegg, 2009)</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w:t>
      </w:r>
      <w:r w:rsidR="00ED5AC1" w:rsidRPr="000B59AF">
        <w:rPr>
          <w:rFonts w:ascii="Times New Roman" w:hAnsi="Times New Roman" w:cs="Times New Roman"/>
          <w:sz w:val="24"/>
          <w:szCs w:val="24"/>
        </w:rPr>
        <w:t xml:space="preserve"> </w:t>
      </w:r>
      <w:commentRangeEnd w:id="156"/>
      <w:r w:rsidR="00727AE1">
        <w:rPr>
          <w:rStyle w:val="CommentReference"/>
        </w:rPr>
        <w:commentReference w:id="156"/>
      </w:r>
      <w:commentRangeStart w:id="158"/>
      <w:del w:id="159" w:author="Caitlin Jeffrey" w:date="2024-09-20T17:56:00Z" w16du:dateUtc="2024-09-20T21:56:00Z">
        <w:r w:rsidR="00ED5AC1" w:rsidRPr="000B59AF" w:rsidDel="00BA524A">
          <w:rPr>
            <w:rFonts w:ascii="Times New Roman" w:hAnsi="Times New Roman" w:cs="Times New Roman"/>
            <w:sz w:val="24"/>
            <w:szCs w:val="24"/>
          </w:rPr>
          <w:delText xml:space="preserve">For </w:delText>
        </w:r>
        <w:r w:rsidR="00820082" w:rsidRPr="000B59AF" w:rsidDel="00BA524A">
          <w:rPr>
            <w:rFonts w:ascii="Times New Roman" w:hAnsi="Times New Roman" w:cs="Times New Roman"/>
            <w:sz w:val="24"/>
            <w:szCs w:val="24"/>
          </w:rPr>
          <w:delText>example</w:delText>
        </w:r>
      </w:del>
      <w:ins w:id="160" w:author="Caitlin Jeffrey" w:date="2024-09-20T17:56:00Z" w16du:dateUtc="2024-09-20T21:56:00Z">
        <w:r w:rsidR="00BA524A">
          <w:rPr>
            <w:rFonts w:ascii="Times New Roman" w:hAnsi="Times New Roman" w:cs="Times New Roman"/>
            <w:sz w:val="24"/>
            <w:szCs w:val="24"/>
          </w:rPr>
          <w:t>Further,</w:t>
        </w:r>
      </w:ins>
      <w:del w:id="161" w:author="Caitlin Jeffrey" w:date="2024-09-20T17:56:00Z" w16du:dateUtc="2024-09-20T21:56:00Z">
        <w:r w:rsidR="00820082" w:rsidRPr="000B59AF" w:rsidDel="00BA524A">
          <w:rPr>
            <w:rFonts w:ascii="Times New Roman" w:hAnsi="Times New Roman" w:cs="Times New Roman"/>
            <w:sz w:val="24"/>
            <w:szCs w:val="24"/>
          </w:rPr>
          <w:delText>,</w:delText>
        </w:r>
      </w:del>
      <w:r w:rsidR="00ED5AC1" w:rsidRPr="000B59AF">
        <w:rPr>
          <w:rFonts w:ascii="Times New Roman" w:hAnsi="Times New Roman" w:cs="Times New Roman"/>
          <w:sz w:val="24"/>
          <w:szCs w:val="24"/>
        </w:rPr>
        <w:t xml:space="preserve"> in the absence of antibiotic use on organic dairies, antimicrobial susceptibility of </w:t>
      </w:r>
      <w:r w:rsidR="003728E8">
        <w:rPr>
          <w:rFonts w:ascii="Times New Roman" w:hAnsi="Times New Roman" w:cs="Times New Roman"/>
          <w:sz w:val="24"/>
          <w:szCs w:val="24"/>
        </w:rPr>
        <w:t>staphylococci</w:t>
      </w:r>
      <w:r w:rsidR="00ED5AC1" w:rsidRPr="000B59AF">
        <w:rPr>
          <w:rFonts w:ascii="Times New Roman" w:hAnsi="Times New Roman" w:cs="Times New Roman"/>
          <w:sz w:val="24"/>
          <w:szCs w:val="24"/>
        </w:rPr>
        <w:t xml:space="preserve"> </w:t>
      </w:r>
      <w:r w:rsidR="00575C7C">
        <w:rPr>
          <w:rFonts w:ascii="Times New Roman" w:hAnsi="Times New Roman" w:cs="Times New Roman"/>
          <w:sz w:val="24"/>
          <w:szCs w:val="24"/>
        </w:rPr>
        <w:t>is higher on</w:t>
      </w:r>
      <w:r w:rsidR="00ED5AC1" w:rsidRPr="000B59AF">
        <w:rPr>
          <w:rFonts w:ascii="Times New Roman" w:hAnsi="Times New Roman" w:cs="Times New Roman"/>
          <w:sz w:val="24"/>
          <w:szCs w:val="24"/>
        </w:rPr>
        <w:t xml:space="preserve"> organic dairy farms </w:t>
      </w:r>
      <w:r w:rsidR="00575C7C">
        <w:rPr>
          <w:rFonts w:ascii="Times New Roman" w:hAnsi="Times New Roman" w:cs="Times New Roman"/>
          <w:sz w:val="24"/>
          <w:szCs w:val="24"/>
        </w:rPr>
        <w:t xml:space="preserve">compared to conventional farms </w:t>
      </w:r>
      <w:r w:rsidR="00ED5AC1" w:rsidRPr="000B59AF">
        <w:rPr>
          <w:rFonts w:ascii="Times New Roman" w:hAnsi="Times New Roman" w:cs="Times New Roman"/>
          <w:sz w:val="24"/>
          <w:szCs w:val="24"/>
        </w:rPr>
        <w:t xml:space="preserve">in the </w:t>
      </w:r>
      <w:r w:rsidR="00752A11" w:rsidRPr="000B59AF">
        <w:rPr>
          <w:rFonts w:ascii="Times New Roman" w:hAnsi="Times New Roman" w:cs="Times New Roman"/>
          <w:sz w:val="24"/>
          <w:szCs w:val="24"/>
        </w:rPr>
        <w:t>US</w:t>
      </w:r>
      <w:r w:rsidR="00ED5AC1" w:rsidRPr="000B59AF">
        <w:rPr>
          <w:rFonts w:ascii="Times New Roman" w:hAnsi="Times New Roman" w:cs="Times New Roman"/>
          <w:sz w:val="24"/>
          <w:szCs w:val="24"/>
        </w:rPr>
        <w:t xml:space="preserve"> </w:t>
      </w:r>
      <w:r w:rsidR="00ED5AC1" w:rsidRPr="000B59AF">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ED5AC1" w:rsidRPr="000B59AF">
        <w:rPr>
          <w:rFonts w:ascii="Times New Roman" w:hAnsi="Times New Roman" w:cs="Times New Roman"/>
          <w:sz w:val="24"/>
          <w:szCs w:val="24"/>
        </w:rPr>
        <w:instrText xml:space="preserve"> ADDIN EN.CITE </w:instrText>
      </w:r>
      <w:r w:rsidR="00ED5AC1" w:rsidRPr="000B59AF">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ED5AC1" w:rsidRPr="000B59AF">
        <w:rPr>
          <w:rFonts w:ascii="Times New Roman" w:hAnsi="Times New Roman" w:cs="Times New Roman"/>
          <w:sz w:val="24"/>
          <w:szCs w:val="24"/>
        </w:rPr>
        <w:instrText xml:space="preserve"> ADDIN EN.CITE.DATA </w:instrText>
      </w:r>
      <w:r w:rsidR="00ED5AC1" w:rsidRPr="000B59AF">
        <w:rPr>
          <w:rFonts w:ascii="Times New Roman" w:hAnsi="Times New Roman" w:cs="Times New Roman"/>
          <w:sz w:val="24"/>
          <w:szCs w:val="24"/>
        </w:rPr>
      </w:r>
      <w:r w:rsidR="00ED5AC1" w:rsidRPr="000B59AF">
        <w:rPr>
          <w:rFonts w:ascii="Times New Roman" w:hAnsi="Times New Roman" w:cs="Times New Roman"/>
          <w:sz w:val="24"/>
          <w:szCs w:val="24"/>
        </w:rPr>
        <w:fldChar w:fldCharType="end"/>
      </w:r>
      <w:r w:rsidR="00ED5AC1" w:rsidRPr="000B59AF">
        <w:rPr>
          <w:rFonts w:ascii="Times New Roman" w:hAnsi="Times New Roman" w:cs="Times New Roman"/>
          <w:sz w:val="24"/>
          <w:szCs w:val="24"/>
        </w:rPr>
      </w:r>
      <w:r w:rsidR="00ED5AC1" w:rsidRPr="000B59AF">
        <w:rPr>
          <w:rFonts w:ascii="Times New Roman" w:hAnsi="Times New Roman" w:cs="Times New Roman"/>
          <w:sz w:val="24"/>
          <w:szCs w:val="24"/>
        </w:rPr>
        <w:fldChar w:fldCharType="separate"/>
      </w:r>
      <w:r w:rsidR="00ED5AC1" w:rsidRPr="000B59AF">
        <w:rPr>
          <w:rFonts w:ascii="Times New Roman" w:hAnsi="Times New Roman" w:cs="Times New Roman"/>
          <w:noProof/>
          <w:sz w:val="24"/>
          <w:szCs w:val="24"/>
        </w:rPr>
        <w:t>(Tikofsky et al., 2003; Pol and Ruegg, 2007; Bombyk et al., 2008)</w:t>
      </w:r>
      <w:r w:rsidR="00ED5AC1" w:rsidRPr="000B59AF">
        <w:rPr>
          <w:rFonts w:ascii="Times New Roman" w:hAnsi="Times New Roman" w:cs="Times New Roman"/>
          <w:sz w:val="24"/>
          <w:szCs w:val="24"/>
        </w:rPr>
        <w:fldChar w:fldCharType="end"/>
      </w:r>
      <w:r w:rsidR="0094030D">
        <w:rPr>
          <w:rFonts w:ascii="Times New Roman" w:hAnsi="Times New Roman" w:cs="Times New Roman"/>
          <w:sz w:val="24"/>
          <w:szCs w:val="24"/>
        </w:rPr>
        <w:t>. In contrast</w:t>
      </w:r>
      <w:ins w:id="162" w:author="Caitlin Jeffrey" w:date="2024-09-20T17:56:00Z" w16du:dateUtc="2024-09-20T21:56:00Z">
        <w:r w:rsidR="00BA524A">
          <w:rPr>
            <w:rFonts w:ascii="Times New Roman" w:hAnsi="Times New Roman" w:cs="Times New Roman"/>
            <w:sz w:val="24"/>
            <w:szCs w:val="24"/>
          </w:rPr>
          <w:t>,</w:t>
        </w:r>
      </w:ins>
      <w:r w:rsidR="002003BB">
        <w:rPr>
          <w:rFonts w:ascii="Times New Roman" w:hAnsi="Times New Roman" w:cs="Times New Roman"/>
          <w:sz w:val="24"/>
          <w:szCs w:val="24"/>
        </w:rPr>
        <w:t xml:space="preserve"> </w:t>
      </w:r>
      <w:del w:id="163" w:author="Caitlin Jeffrey" w:date="2024-09-20T17:56:00Z" w16du:dateUtc="2024-09-20T21:56:00Z">
        <w:r w:rsidR="008E77F1" w:rsidDel="00952F78">
          <w:rPr>
            <w:rFonts w:ascii="Times New Roman" w:hAnsi="Times New Roman" w:cs="Times New Roman"/>
            <w:sz w:val="24"/>
            <w:szCs w:val="24"/>
          </w:rPr>
          <w:delText xml:space="preserve">some </w:delText>
        </w:r>
      </w:del>
      <w:r w:rsidR="002003BB">
        <w:rPr>
          <w:rFonts w:ascii="Times New Roman" w:hAnsi="Times New Roman" w:cs="Times New Roman"/>
          <w:sz w:val="24"/>
          <w:szCs w:val="24"/>
        </w:rPr>
        <w:t>studies from other regions have found no differ</w:t>
      </w:r>
      <w:r w:rsidR="008E77F1">
        <w:rPr>
          <w:rFonts w:ascii="Times New Roman" w:hAnsi="Times New Roman" w:cs="Times New Roman"/>
          <w:sz w:val="24"/>
          <w:szCs w:val="24"/>
        </w:rPr>
        <w:t xml:space="preserve">ence in </w:t>
      </w:r>
      <w:r w:rsidR="00316B59">
        <w:rPr>
          <w:rFonts w:ascii="Times New Roman" w:hAnsi="Times New Roman" w:cs="Times New Roman"/>
          <w:sz w:val="24"/>
          <w:szCs w:val="24"/>
        </w:rPr>
        <w:t>antimicrobial</w:t>
      </w:r>
      <w:r w:rsidR="0018786B">
        <w:rPr>
          <w:rFonts w:ascii="Times New Roman" w:hAnsi="Times New Roman" w:cs="Times New Roman"/>
          <w:sz w:val="24"/>
          <w:szCs w:val="24"/>
        </w:rPr>
        <w:t xml:space="preserve"> </w:t>
      </w:r>
      <w:r w:rsidR="0018786B" w:rsidRPr="0063129D">
        <w:rPr>
          <w:rFonts w:ascii="Times New Roman" w:hAnsi="Times New Roman" w:cs="Times New Roman"/>
          <w:sz w:val="24"/>
          <w:szCs w:val="24"/>
        </w:rPr>
        <w:t>resistance</w:t>
      </w:r>
      <w:r w:rsidR="00895E49" w:rsidRPr="00E855DC">
        <w:rPr>
          <w:rFonts w:ascii="Times New Roman" w:hAnsi="Times New Roman" w:cs="Times New Roman"/>
          <w:sz w:val="24"/>
          <w:szCs w:val="24"/>
        </w:rPr>
        <w:t xml:space="preserve"> </w:t>
      </w:r>
      <w:r w:rsidR="0063129D" w:rsidRPr="00E855DC">
        <w:rPr>
          <w:rFonts w:ascii="Times New Roman" w:hAnsi="Times New Roman" w:cs="Times New Roman"/>
          <w:sz w:val="24"/>
          <w:szCs w:val="24"/>
        </w:rPr>
        <w:t>between organic and conventional herds</w:t>
      </w:r>
      <w:r w:rsidR="0063129D">
        <w:t xml:space="preserve"> </w:t>
      </w:r>
      <w:r w:rsidR="00895E49">
        <w:t>(</w:t>
      </w:r>
      <w:r w:rsidR="00895E49" w:rsidRPr="00895E49">
        <w:rPr>
          <w:rFonts w:ascii="Times New Roman" w:hAnsi="Times New Roman" w:cs="Times New Roman"/>
          <w:sz w:val="24"/>
          <w:szCs w:val="24"/>
        </w:rPr>
        <w:t>Bennedsgaard</w:t>
      </w:r>
      <w:r w:rsidR="00895E49">
        <w:rPr>
          <w:rFonts w:ascii="Times New Roman" w:hAnsi="Times New Roman" w:cs="Times New Roman"/>
          <w:sz w:val="24"/>
          <w:szCs w:val="24"/>
        </w:rPr>
        <w:t xml:space="preserve"> et al., </w:t>
      </w:r>
      <w:r w:rsidR="009B24B9">
        <w:rPr>
          <w:rFonts w:ascii="Times New Roman" w:hAnsi="Times New Roman" w:cs="Times New Roman"/>
          <w:sz w:val="24"/>
          <w:szCs w:val="24"/>
        </w:rPr>
        <w:t xml:space="preserve">2006, </w:t>
      </w:r>
      <w:r w:rsidR="009B24B9" w:rsidRPr="009B24B9">
        <w:rPr>
          <w:rFonts w:ascii="Times New Roman" w:hAnsi="Times New Roman" w:cs="Times New Roman"/>
          <w:sz w:val="24"/>
          <w:szCs w:val="24"/>
        </w:rPr>
        <w:t>Garmo</w:t>
      </w:r>
      <w:r w:rsidR="009B24B9">
        <w:rPr>
          <w:rFonts w:ascii="Times New Roman" w:hAnsi="Times New Roman" w:cs="Times New Roman"/>
          <w:sz w:val="24"/>
          <w:szCs w:val="24"/>
        </w:rPr>
        <w:t xml:space="preserve"> et al., 2010)</w:t>
      </w:r>
      <w:r w:rsidR="00ED5AC1" w:rsidRPr="000B59AF">
        <w:rPr>
          <w:rFonts w:ascii="Times New Roman" w:hAnsi="Times New Roman" w:cs="Times New Roman"/>
          <w:sz w:val="24"/>
          <w:szCs w:val="24"/>
        </w:rPr>
        <w:t>.</w:t>
      </w:r>
      <w:r w:rsidR="00FF3370" w:rsidRPr="000B59AF">
        <w:rPr>
          <w:rFonts w:ascii="Times New Roman" w:hAnsi="Times New Roman" w:cs="Times New Roman"/>
          <w:sz w:val="24"/>
          <w:szCs w:val="24"/>
        </w:rPr>
        <w:t xml:space="preserve"> </w:t>
      </w:r>
      <w:del w:id="164" w:author="Caitlin Jeffrey" w:date="2024-09-20T18:01:00Z" w16du:dateUtc="2024-09-20T22:01:00Z">
        <w:r w:rsidR="00384B1B" w:rsidRPr="00384B1B" w:rsidDel="00DE557E">
          <w:rPr>
            <w:rFonts w:ascii="Times New Roman" w:hAnsi="Times New Roman" w:cs="Times New Roman"/>
            <w:sz w:val="24"/>
            <w:szCs w:val="24"/>
          </w:rPr>
          <w:delText>It is critical to note that countries differ in organic standards</w:delText>
        </w:r>
      </w:del>
      <w:ins w:id="165" w:author="Caitlin Jeffrey" w:date="2024-09-20T18:01:00Z" w16du:dateUtc="2024-09-20T22:01:00Z">
        <w:r w:rsidR="00DE557E">
          <w:rPr>
            <w:rFonts w:ascii="Times New Roman" w:hAnsi="Times New Roman" w:cs="Times New Roman"/>
            <w:sz w:val="24"/>
            <w:szCs w:val="24"/>
          </w:rPr>
          <w:t xml:space="preserve">As noted by </w:t>
        </w:r>
      </w:ins>
      <w:moveToRangeStart w:id="166" w:author="Caitlin Jeffrey" w:date="2024-09-20T18:01:00Z" w:name="move177747694"/>
      <w:moveTo w:id="167" w:author="Caitlin Jeffrey" w:date="2024-09-20T18:01:00Z" w16du:dateUtc="2024-09-20T22:01:00Z">
        <w:r w:rsidR="00DE557E" w:rsidRPr="00384B1B">
          <w:rPr>
            <w:rFonts w:ascii="Times New Roman" w:hAnsi="Times New Roman" w:cs="Times New Roman"/>
            <w:sz w:val="24"/>
            <w:szCs w:val="24"/>
          </w:rPr>
          <w:t>Ruegg (2009)</w:t>
        </w:r>
      </w:moveTo>
      <w:ins w:id="168" w:author="Caitlin Jeffrey" w:date="2024-09-20T18:01:00Z" w16du:dateUtc="2024-09-20T22:01:00Z">
        <w:r w:rsidR="00DE557E">
          <w:rPr>
            <w:rFonts w:ascii="Times New Roman" w:hAnsi="Times New Roman" w:cs="Times New Roman"/>
            <w:sz w:val="24"/>
            <w:szCs w:val="24"/>
          </w:rPr>
          <w:t>,</w:t>
        </w:r>
      </w:ins>
      <w:moveTo w:id="169" w:author="Caitlin Jeffrey" w:date="2024-09-20T18:01:00Z" w16du:dateUtc="2024-09-20T22:01:00Z">
        <w:r w:rsidR="00DE557E" w:rsidRPr="00384B1B">
          <w:rPr>
            <w:rFonts w:ascii="Times New Roman" w:hAnsi="Times New Roman" w:cs="Times New Roman"/>
            <w:sz w:val="24"/>
            <w:szCs w:val="24"/>
          </w:rPr>
          <w:t xml:space="preserve"> </w:t>
        </w:r>
      </w:moveTo>
      <w:ins w:id="170" w:author="Caitlin Jeffrey" w:date="2024-09-20T18:01:00Z" w16du:dateUtc="2024-09-20T22:01:00Z">
        <w:r w:rsidR="00DE557E">
          <w:rPr>
            <w:rFonts w:ascii="Times New Roman" w:hAnsi="Times New Roman" w:cs="Times New Roman"/>
            <w:sz w:val="24"/>
            <w:szCs w:val="24"/>
          </w:rPr>
          <w:t>i</w:t>
        </w:r>
        <w:r w:rsidR="00DE557E" w:rsidRPr="00384B1B">
          <w:rPr>
            <w:rFonts w:ascii="Times New Roman" w:hAnsi="Times New Roman" w:cs="Times New Roman"/>
            <w:sz w:val="24"/>
            <w:szCs w:val="24"/>
          </w:rPr>
          <w:t xml:space="preserve">t is critical to </w:t>
        </w:r>
      </w:ins>
      <w:moveTo w:id="171" w:author="Caitlin Jeffrey" w:date="2024-09-20T18:01:00Z" w16du:dateUtc="2024-09-20T22:01:00Z">
        <w:del w:id="172" w:author="Caitlin Jeffrey" w:date="2024-09-20T18:02:00Z" w16du:dateUtc="2024-09-20T22:02:00Z">
          <w:r w:rsidR="00DE557E" w:rsidRPr="00384B1B" w:rsidDel="00B21BE3">
            <w:rPr>
              <w:rFonts w:ascii="Times New Roman" w:hAnsi="Times New Roman" w:cs="Times New Roman"/>
              <w:sz w:val="24"/>
              <w:szCs w:val="24"/>
            </w:rPr>
            <w:lastRenderedPageBreak/>
            <w:delText xml:space="preserve">noted the importance of </w:delText>
          </w:r>
        </w:del>
        <w:r w:rsidR="00DE557E" w:rsidRPr="00384B1B">
          <w:rPr>
            <w:rFonts w:ascii="Times New Roman" w:hAnsi="Times New Roman" w:cs="Times New Roman"/>
            <w:sz w:val="24"/>
            <w:szCs w:val="24"/>
          </w:rPr>
          <w:t>account</w:t>
        </w:r>
        <w:del w:id="173" w:author="Caitlin Jeffrey" w:date="2024-09-20T18:02:00Z" w16du:dateUtc="2024-09-20T22:02:00Z">
          <w:r w:rsidR="00DE557E" w:rsidRPr="00384B1B" w:rsidDel="00B21BE3">
            <w:rPr>
              <w:rFonts w:ascii="Times New Roman" w:hAnsi="Times New Roman" w:cs="Times New Roman"/>
              <w:sz w:val="24"/>
              <w:szCs w:val="24"/>
            </w:rPr>
            <w:delText>ing</w:delText>
          </w:r>
        </w:del>
        <w:r w:rsidR="00DE557E" w:rsidRPr="00384B1B">
          <w:rPr>
            <w:rFonts w:ascii="Times New Roman" w:hAnsi="Times New Roman" w:cs="Times New Roman"/>
            <w:sz w:val="24"/>
            <w:szCs w:val="24"/>
          </w:rPr>
          <w:t xml:space="preserve"> </w:t>
        </w:r>
        <w:del w:id="174" w:author="Caitlin Jeffrey" w:date="2024-09-20T18:03:00Z" w16du:dateUtc="2024-09-20T22:03:00Z">
          <w:r w:rsidR="00DE557E" w:rsidRPr="00384B1B" w:rsidDel="004F502F">
            <w:rPr>
              <w:rFonts w:ascii="Times New Roman" w:hAnsi="Times New Roman" w:cs="Times New Roman"/>
              <w:sz w:val="24"/>
              <w:szCs w:val="24"/>
            </w:rPr>
            <w:delText xml:space="preserve">for </w:delText>
          </w:r>
        </w:del>
        <w:ins w:id="175" w:author="Caitlin Jeffrey" w:date="2024-09-20T18:03:00Z" w16du:dateUtc="2024-09-20T22:03:00Z">
          <w:r w:rsidR="004F502F" w:rsidRPr="00384B1B">
            <w:rPr>
              <w:rFonts w:ascii="Times New Roman" w:hAnsi="Times New Roman" w:cs="Times New Roman"/>
              <w:sz w:val="24"/>
              <w:szCs w:val="24"/>
            </w:rPr>
            <w:t xml:space="preserve">for </w:t>
          </w:r>
        </w:ins>
      </w:moveTo>
      <w:ins w:id="176" w:author="Caitlin Jeffrey" w:date="2024-09-20T18:03:00Z" w16du:dateUtc="2024-09-20T22:03:00Z">
        <w:r w:rsidR="004F502F">
          <w:rPr>
            <w:rFonts w:ascii="Times New Roman" w:hAnsi="Times New Roman" w:cs="Times New Roman"/>
            <w:sz w:val="24"/>
            <w:szCs w:val="24"/>
          </w:rPr>
          <w:t>the</w:t>
        </w:r>
      </w:ins>
      <w:ins w:id="177" w:author="Caitlin Jeffrey" w:date="2024-09-20T18:02:00Z" w16du:dateUtc="2024-09-20T22:02:00Z">
        <w:r w:rsidR="00B21BE3">
          <w:rPr>
            <w:rFonts w:ascii="Times New Roman" w:hAnsi="Times New Roman" w:cs="Times New Roman"/>
            <w:sz w:val="24"/>
            <w:szCs w:val="24"/>
          </w:rPr>
          <w:t xml:space="preserve"> fact that various </w:t>
        </w:r>
        <w:r w:rsidR="00B21BE3" w:rsidRPr="00384B1B">
          <w:rPr>
            <w:rFonts w:ascii="Times New Roman" w:hAnsi="Times New Roman" w:cs="Times New Roman"/>
            <w:sz w:val="24"/>
            <w:szCs w:val="24"/>
          </w:rPr>
          <w:t xml:space="preserve">countries differ in </w:t>
        </w:r>
        <w:r w:rsidR="00B21BE3">
          <w:rPr>
            <w:rFonts w:ascii="Times New Roman" w:hAnsi="Times New Roman" w:cs="Times New Roman"/>
            <w:sz w:val="24"/>
            <w:szCs w:val="24"/>
          </w:rPr>
          <w:t xml:space="preserve">their </w:t>
        </w:r>
        <w:r w:rsidR="00B21BE3" w:rsidRPr="00384B1B">
          <w:rPr>
            <w:rFonts w:ascii="Times New Roman" w:hAnsi="Times New Roman" w:cs="Times New Roman"/>
            <w:sz w:val="24"/>
            <w:szCs w:val="24"/>
          </w:rPr>
          <w:t>organic standards</w:t>
        </w:r>
        <w:r w:rsidR="00B21BE3">
          <w:rPr>
            <w:rFonts w:ascii="Times New Roman" w:hAnsi="Times New Roman" w:cs="Times New Roman"/>
            <w:sz w:val="24"/>
            <w:szCs w:val="24"/>
          </w:rPr>
          <w:t xml:space="preserve"> </w:t>
        </w:r>
      </w:ins>
      <w:moveTo w:id="178" w:author="Caitlin Jeffrey" w:date="2024-09-20T18:01:00Z" w16du:dateUtc="2024-09-20T22:01:00Z">
        <w:del w:id="179" w:author="Caitlin Jeffrey" w:date="2024-09-20T18:02:00Z" w16du:dateUtc="2024-09-20T22:02:00Z">
          <w:r w:rsidR="00DE557E" w:rsidRPr="00384B1B" w:rsidDel="00B21BE3">
            <w:rPr>
              <w:rFonts w:ascii="Times New Roman" w:hAnsi="Times New Roman" w:cs="Times New Roman"/>
              <w:sz w:val="24"/>
              <w:szCs w:val="24"/>
            </w:rPr>
            <w:delText xml:space="preserve">these differences </w:delText>
          </w:r>
        </w:del>
        <w:r w:rsidR="00DE557E" w:rsidRPr="00384B1B">
          <w:rPr>
            <w:rFonts w:ascii="Times New Roman" w:hAnsi="Times New Roman" w:cs="Times New Roman"/>
            <w:sz w:val="24"/>
            <w:szCs w:val="24"/>
          </w:rPr>
          <w:t>when comparing organic and conventional systems in different countries</w:t>
        </w:r>
        <w:del w:id="180" w:author="Caitlin Jeffrey" w:date="2024-09-20T18:03:00Z" w16du:dateUtc="2024-09-20T22:03:00Z">
          <w:r w:rsidR="00DE557E" w:rsidRPr="00384B1B" w:rsidDel="004F502F">
            <w:rPr>
              <w:rFonts w:ascii="Times New Roman" w:hAnsi="Times New Roman" w:cs="Times New Roman"/>
              <w:sz w:val="24"/>
              <w:szCs w:val="24"/>
            </w:rPr>
            <w:delText>.</w:delText>
          </w:r>
        </w:del>
      </w:moveTo>
      <w:moveToRangeEnd w:id="166"/>
      <w:ins w:id="181" w:author="Caitlin Jeffrey" w:date="2024-09-20T17:58:00Z" w16du:dateUtc="2024-09-20T21:58:00Z">
        <w:r w:rsidR="00F2457D">
          <w:rPr>
            <w:rFonts w:ascii="Times New Roman" w:hAnsi="Times New Roman" w:cs="Times New Roman"/>
            <w:sz w:val="24"/>
            <w:szCs w:val="24"/>
          </w:rPr>
          <w:t>.</w:t>
        </w:r>
      </w:ins>
      <w:r w:rsidR="00384B1B" w:rsidRPr="00384B1B">
        <w:rPr>
          <w:rFonts w:ascii="Times New Roman" w:hAnsi="Times New Roman" w:cs="Times New Roman"/>
          <w:sz w:val="24"/>
          <w:szCs w:val="24"/>
        </w:rPr>
        <w:t xml:space="preserve"> </w:t>
      </w:r>
      <w:ins w:id="182" w:author="Caitlin Jeffrey" w:date="2024-09-20T17:58:00Z" w16du:dateUtc="2024-09-20T21:58:00Z">
        <w:r w:rsidR="00F2457D">
          <w:rPr>
            <w:rFonts w:ascii="Times New Roman" w:hAnsi="Times New Roman" w:cs="Times New Roman"/>
            <w:sz w:val="24"/>
            <w:szCs w:val="24"/>
          </w:rPr>
          <w:t>M</w:t>
        </w:r>
      </w:ins>
      <w:del w:id="183" w:author="Caitlin Jeffrey" w:date="2024-09-20T17:58:00Z" w16du:dateUtc="2024-09-20T21:58:00Z">
        <w:r w:rsidR="00384B1B" w:rsidRPr="00384B1B" w:rsidDel="00F2457D">
          <w:rPr>
            <w:rFonts w:ascii="Times New Roman" w:hAnsi="Times New Roman" w:cs="Times New Roman"/>
            <w:sz w:val="24"/>
            <w:szCs w:val="24"/>
          </w:rPr>
          <w:delText>with m</w:delText>
        </w:r>
      </w:del>
      <w:r w:rsidR="00384B1B" w:rsidRPr="00384B1B">
        <w:rPr>
          <w:rFonts w:ascii="Times New Roman" w:hAnsi="Times New Roman" w:cs="Times New Roman"/>
          <w:sz w:val="24"/>
          <w:szCs w:val="24"/>
        </w:rPr>
        <w:t xml:space="preserve">any </w:t>
      </w:r>
      <w:ins w:id="184" w:author="Caitlin Jeffrey" w:date="2024-09-20T17:58:00Z" w16du:dateUtc="2024-09-20T21:58:00Z">
        <w:r w:rsidR="00F2457D">
          <w:rPr>
            <w:rFonts w:ascii="Times New Roman" w:hAnsi="Times New Roman" w:cs="Times New Roman"/>
            <w:sz w:val="24"/>
            <w:szCs w:val="24"/>
          </w:rPr>
          <w:t xml:space="preserve">European </w:t>
        </w:r>
      </w:ins>
      <w:r w:rsidR="00384B1B" w:rsidRPr="00384B1B">
        <w:rPr>
          <w:rFonts w:ascii="Times New Roman" w:hAnsi="Times New Roman" w:cs="Times New Roman"/>
          <w:sz w:val="24"/>
          <w:szCs w:val="24"/>
        </w:rPr>
        <w:t>countries allow</w:t>
      </w:r>
      <w:del w:id="185" w:author="Caitlin Jeffrey" w:date="2024-09-20T17:58:00Z" w16du:dateUtc="2024-09-20T21:58:00Z">
        <w:r w:rsidR="00384B1B" w:rsidRPr="00384B1B" w:rsidDel="00F2457D">
          <w:rPr>
            <w:rFonts w:ascii="Times New Roman" w:hAnsi="Times New Roman" w:cs="Times New Roman"/>
            <w:sz w:val="24"/>
            <w:szCs w:val="24"/>
          </w:rPr>
          <w:delText>ing</w:delText>
        </w:r>
      </w:del>
      <w:r w:rsidR="00384B1B" w:rsidRPr="00384B1B">
        <w:rPr>
          <w:rFonts w:ascii="Times New Roman" w:hAnsi="Times New Roman" w:cs="Times New Roman"/>
          <w:sz w:val="24"/>
          <w:szCs w:val="24"/>
        </w:rPr>
        <w:t xml:space="preserve"> antimicrobial use in organic herds (albeit under increased </w:t>
      </w:r>
      <w:del w:id="186" w:author="Caitlin Jeffrey" w:date="2024-09-20T17:57:00Z" w16du:dateUtc="2024-09-20T21:57:00Z">
        <w:r w:rsidR="00384B1B" w:rsidRPr="00384B1B" w:rsidDel="00F2457D">
          <w:rPr>
            <w:rFonts w:ascii="Times New Roman" w:hAnsi="Times New Roman" w:cs="Times New Roman"/>
            <w:sz w:val="24"/>
            <w:szCs w:val="24"/>
          </w:rPr>
          <w:delText xml:space="preserve">limits </w:delText>
        </w:r>
      </w:del>
      <w:ins w:id="187" w:author="Caitlin Jeffrey" w:date="2024-09-20T17:57:00Z" w16du:dateUtc="2024-09-20T21:57:00Z">
        <w:r w:rsidR="00F2457D">
          <w:rPr>
            <w:rFonts w:ascii="Times New Roman" w:hAnsi="Times New Roman" w:cs="Times New Roman"/>
            <w:sz w:val="24"/>
            <w:szCs w:val="24"/>
          </w:rPr>
          <w:t>constraints,</w:t>
        </w:r>
        <w:r w:rsidR="00F2457D" w:rsidRPr="00384B1B">
          <w:rPr>
            <w:rFonts w:ascii="Times New Roman" w:hAnsi="Times New Roman" w:cs="Times New Roman"/>
            <w:sz w:val="24"/>
            <w:szCs w:val="24"/>
          </w:rPr>
          <w:t xml:space="preserve"> </w:t>
        </w:r>
      </w:ins>
      <w:r w:rsidR="00384B1B" w:rsidRPr="00384B1B">
        <w:rPr>
          <w:rFonts w:ascii="Times New Roman" w:hAnsi="Times New Roman" w:cs="Times New Roman"/>
          <w:sz w:val="24"/>
          <w:szCs w:val="24"/>
        </w:rPr>
        <w:t>such as extended withdrawal periods</w:t>
      </w:r>
      <w:ins w:id="188" w:author="Caitlin Jeffrey" w:date="2024-09-20T17:58:00Z" w16du:dateUtc="2024-09-20T21:58:00Z">
        <w:r w:rsidR="00F2457D">
          <w:rPr>
            <w:rFonts w:ascii="Times New Roman" w:hAnsi="Times New Roman" w:cs="Times New Roman"/>
            <w:sz w:val="24"/>
            <w:szCs w:val="24"/>
          </w:rPr>
          <w:t xml:space="preserve"> and strict veterinary oversight</w:t>
        </w:r>
      </w:ins>
      <w:r w:rsidR="00384B1B" w:rsidRPr="00384B1B">
        <w:rPr>
          <w:rFonts w:ascii="Times New Roman" w:hAnsi="Times New Roman" w:cs="Times New Roman"/>
          <w:sz w:val="24"/>
          <w:szCs w:val="24"/>
        </w:rPr>
        <w:t>)</w:t>
      </w:r>
      <w:ins w:id="189" w:author="Caitlin Jeffrey" w:date="2024-09-20T17:59:00Z" w16du:dateUtc="2024-09-20T21:59:00Z">
        <w:r w:rsidR="003215B3">
          <w:rPr>
            <w:rFonts w:ascii="Times New Roman" w:hAnsi="Times New Roman" w:cs="Times New Roman"/>
            <w:sz w:val="24"/>
            <w:szCs w:val="24"/>
          </w:rPr>
          <w:t xml:space="preserve">. This </w:t>
        </w:r>
      </w:ins>
      <w:ins w:id="190" w:author="Caitlin Jeffrey" w:date="2024-09-20T18:00:00Z" w16du:dateUtc="2024-09-20T22:00:00Z">
        <w:r w:rsidR="00F553A0">
          <w:rPr>
            <w:rFonts w:ascii="Times New Roman" w:hAnsi="Times New Roman" w:cs="Times New Roman"/>
            <w:sz w:val="24"/>
            <w:szCs w:val="24"/>
          </w:rPr>
          <w:t>contrasts with</w:t>
        </w:r>
      </w:ins>
      <w:ins w:id="191" w:author="Caitlin Jeffrey" w:date="2024-09-20T17:59:00Z" w16du:dateUtc="2024-09-20T21:59:00Z">
        <w:r w:rsidR="003215B3">
          <w:rPr>
            <w:rFonts w:ascii="Times New Roman" w:hAnsi="Times New Roman" w:cs="Times New Roman"/>
            <w:sz w:val="24"/>
            <w:szCs w:val="24"/>
          </w:rPr>
          <w:t xml:space="preserve"> the US,</w:t>
        </w:r>
      </w:ins>
      <w:del w:id="192" w:author="Caitlin Jeffrey" w:date="2024-09-20T17:59:00Z" w16du:dateUtc="2024-09-20T21:59:00Z">
        <w:r w:rsidR="00384B1B" w:rsidRPr="00384B1B" w:rsidDel="003215B3">
          <w:rPr>
            <w:rFonts w:ascii="Times New Roman" w:hAnsi="Times New Roman" w:cs="Times New Roman"/>
            <w:sz w:val="24"/>
            <w:szCs w:val="24"/>
          </w:rPr>
          <w:delText>,</w:delText>
        </w:r>
      </w:del>
      <w:r w:rsidR="00384B1B" w:rsidRPr="00384B1B">
        <w:rPr>
          <w:rFonts w:ascii="Times New Roman" w:hAnsi="Times New Roman" w:cs="Times New Roman"/>
          <w:sz w:val="24"/>
          <w:szCs w:val="24"/>
        </w:rPr>
        <w:t xml:space="preserve"> </w:t>
      </w:r>
      <w:del w:id="193" w:author="Caitlin Jeffrey" w:date="2024-09-20T17:59:00Z" w16du:dateUtc="2024-09-20T21:59:00Z">
        <w:r w:rsidR="00384B1B" w:rsidRPr="00384B1B" w:rsidDel="003215B3">
          <w:rPr>
            <w:rFonts w:ascii="Times New Roman" w:hAnsi="Times New Roman" w:cs="Times New Roman"/>
            <w:sz w:val="24"/>
            <w:szCs w:val="24"/>
          </w:rPr>
          <w:delText xml:space="preserve">while </w:delText>
        </w:r>
      </w:del>
      <w:del w:id="194" w:author="Caitlin Jeffrey" w:date="2024-09-20T17:58:00Z" w16du:dateUtc="2024-09-20T21:58:00Z">
        <w:r w:rsidR="00384B1B" w:rsidRPr="00384B1B" w:rsidDel="003215B3">
          <w:rPr>
            <w:rFonts w:ascii="Times New Roman" w:hAnsi="Times New Roman" w:cs="Times New Roman"/>
            <w:sz w:val="24"/>
            <w:szCs w:val="24"/>
          </w:rPr>
          <w:delText xml:space="preserve">in the US </w:delText>
        </w:r>
      </w:del>
      <w:ins w:id="195" w:author="Caitlin Jeffrey" w:date="2024-09-20T17:59:00Z" w16du:dateUtc="2024-09-20T21:59:00Z">
        <w:r w:rsidR="003215B3">
          <w:rPr>
            <w:rFonts w:ascii="Times New Roman" w:hAnsi="Times New Roman" w:cs="Times New Roman"/>
            <w:sz w:val="24"/>
            <w:szCs w:val="24"/>
          </w:rPr>
          <w:t xml:space="preserve">where all </w:t>
        </w:r>
      </w:ins>
      <w:r w:rsidR="00384B1B" w:rsidRPr="00384B1B">
        <w:rPr>
          <w:rFonts w:ascii="Times New Roman" w:hAnsi="Times New Roman" w:cs="Times New Roman"/>
          <w:sz w:val="24"/>
          <w:szCs w:val="24"/>
        </w:rPr>
        <w:t xml:space="preserve">antimicrobial use is </w:t>
      </w:r>
      <w:del w:id="196" w:author="Caitlin Jeffrey" w:date="2024-09-20T17:59:00Z" w16du:dateUtc="2024-09-20T21:59:00Z">
        <w:r w:rsidR="00384B1B" w:rsidRPr="00384B1B" w:rsidDel="003215B3">
          <w:rPr>
            <w:rFonts w:ascii="Times New Roman" w:hAnsi="Times New Roman" w:cs="Times New Roman"/>
            <w:sz w:val="24"/>
            <w:szCs w:val="24"/>
          </w:rPr>
          <w:delText>prohibited</w:delText>
        </w:r>
      </w:del>
      <w:ins w:id="197" w:author="Caitlin Jeffrey" w:date="2024-09-20T17:59:00Z" w16du:dateUtc="2024-09-20T21:59:00Z">
        <w:r w:rsidR="003215B3" w:rsidRPr="00384B1B">
          <w:rPr>
            <w:rFonts w:ascii="Times New Roman" w:hAnsi="Times New Roman" w:cs="Times New Roman"/>
            <w:sz w:val="24"/>
            <w:szCs w:val="24"/>
          </w:rPr>
          <w:t>prohibited</w:t>
        </w:r>
        <w:r w:rsidR="003215B3">
          <w:rPr>
            <w:rFonts w:ascii="Times New Roman" w:hAnsi="Times New Roman" w:cs="Times New Roman"/>
            <w:sz w:val="24"/>
            <w:szCs w:val="24"/>
          </w:rPr>
          <w:t xml:space="preserve"> on organic farms </w:t>
        </w:r>
      </w:ins>
      <w:del w:id="198" w:author="Caitlin Jeffrey" w:date="2024-09-20T17:59:00Z" w16du:dateUtc="2024-09-20T21:59:00Z">
        <w:r w:rsidR="00384B1B" w:rsidRPr="00384B1B" w:rsidDel="003215B3">
          <w:rPr>
            <w:rFonts w:ascii="Times New Roman" w:hAnsi="Times New Roman" w:cs="Times New Roman"/>
            <w:sz w:val="24"/>
            <w:szCs w:val="24"/>
          </w:rPr>
          <w:delText xml:space="preserve"> </w:delText>
        </w:r>
      </w:del>
      <w:r w:rsidR="00384B1B" w:rsidRPr="00384B1B">
        <w:rPr>
          <w:rFonts w:ascii="Times New Roman" w:hAnsi="Times New Roman" w:cs="Times New Roman"/>
          <w:sz w:val="24"/>
          <w:szCs w:val="24"/>
        </w:rPr>
        <w:t xml:space="preserve">and cattle must be removed from the herd if they are treated with </w:t>
      </w:r>
      <w:del w:id="199" w:author="Caitlin Jeffrey" w:date="2024-09-20T18:04:00Z" w16du:dateUtc="2024-09-20T22:04:00Z">
        <w:r w:rsidR="00384B1B" w:rsidRPr="00384B1B" w:rsidDel="0007507E">
          <w:rPr>
            <w:rFonts w:ascii="Times New Roman" w:hAnsi="Times New Roman" w:cs="Times New Roman"/>
            <w:sz w:val="24"/>
            <w:szCs w:val="24"/>
          </w:rPr>
          <w:delText xml:space="preserve">prohibited </w:delText>
        </w:r>
      </w:del>
      <w:ins w:id="200" w:author="Caitlin Jeffrey" w:date="2024-09-20T18:04:00Z" w16du:dateUtc="2024-09-20T22:04:00Z">
        <w:r w:rsidR="0007507E">
          <w:rPr>
            <w:rFonts w:ascii="Times New Roman" w:hAnsi="Times New Roman" w:cs="Times New Roman"/>
            <w:sz w:val="24"/>
            <w:szCs w:val="24"/>
          </w:rPr>
          <w:t>unapproved</w:t>
        </w:r>
        <w:r w:rsidR="0007507E" w:rsidRPr="00384B1B">
          <w:rPr>
            <w:rFonts w:ascii="Times New Roman" w:hAnsi="Times New Roman" w:cs="Times New Roman"/>
            <w:sz w:val="24"/>
            <w:szCs w:val="24"/>
          </w:rPr>
          <w:t xml:space="preserve"> </w:t>
        </w:r>
      </w:ins>
      <w:r w:rsidR="00384B1B" w:rsidRPr="00384B1B">
        <w:rPr>
          <w:rFonts w:ascii="Times New Roman" w:hAnsi="Times New Roman" w:cs="Times New Roman"/>
          <w:sz w:val="24"/>
          <w:szCs w:val="24"/>
        </w:rPr>
        <w:t>substances.</w:t>
      </w:r>
      <w:commentRangeEnd w:id="158"/>
      <w:r w:rsidR="000628F6">
        <w:rPr>
          <w:rStyle w:val="CommentReference"/>
        </w:rPr>
        <w:commentReference w:id="158"/>
      </w:r>
      <w:r w:rsidR="00384B1B" w:rsidRPr="00384B1B">
        <w:rPr>
          <w:rFonts w:ascii="Times New Roman" w:hAnsi="Times New Roman" w:cs="Times New Roman"/>
          <w:sz w:val="24"/>
          <w:szCs w:val="24"/>
        </w:rPr>
        <w:t xml:space="preserve"> </w:t>
      </w:r>
      <w:moveFromRangeStart w:id="201" w:author="Caitlin Jeffrey" w:date="2024-09-20T18:01:00Z" w:name="move177747694"/>
      <w:moveFrom w:id="202" w:author="Caitlin Jeffrey" w:date="2024-09-20T18:01:00Z" w16du:dateUtc="2024-09-20T22:01:00Z">
        <w:r w:rsidR="00384B1B" w:rsidRPr="00384B1B" w:rsidDel="00DE557E">
          <w:rPr>
            <w:rFonts w:ascii="Times New Roman" w:hAnsi="Times New Roman" w:cs="Times New Roman"/>
            <w:sz w:val="24"/>
            <w:szCs w:val="24"/>
          </w:rPr>
          <w:t xml:space="preserve">Ruegg (2009) noted the importance of accounting for these differences when comparing organic and conventional systems in different countries. </w:t>
        </w:r>
      </w:moveFrom>
      <w:moveFromRangeEnd w:id="201"/>
    </w:p>
    <w:p w14:paraId="6294AC3F" w14:textId="77777777" w:rsidR="00973433" w:rsidRDefault="00973433" w:rsidP="00112BED">
      <w:pPr>
        <w:spacing w:after="0" w:line="480" w:lineRule="auto"/>
        <w:ind w:firstLine="720"/>
        <w:rPr>
          <w:ins w:id="203" w:author="Caitlin Jeffrey" w:date="2024-09-20T18:07:00Z" w16du:dateUtc="2024-09-20T22:07:00Z"/>
          <w:rFonts w:ascii="Times New Roman" w:hAnsi="Times New Roman" w:cs="Times New Roman"/>
          <w:sz w:val="24"/>
          <w:szCs w:val="24"/>
        </w:rPr>
      </w:pPr>
    </w:p>
    <w:p w14:paraId="7EC94BD6" w14:textId="14316FC3" w:rsidR="008627B0" w:rsidRPr="00731FDD" w:rsidRDefault="00E24DCD" w:rsidP="00731FDD">
      <w:pPr>
        <w:spacing w:after="0" w:line="480" w:lineRule="auto"/>
        <w:ind w:firstLine="720"/>
        <w:rPr>
          <w:ins w:id="204" w:author="Caitlin Jeffrey" w:date="2024-09-23T08:48:00Z" w16du:dateUtc="2024-09-23T12:48:00Z"/>
          <w:rFonts w:ascii="Times New Roman" w:hAnsi="Times New Roman" w:cs="Times New Roman"/>
          <w:sz w:val="24"/>
          <w:szCs w:val="24"/>
          <w:rPrChange w:id="205" w:author="Caitlin Jeffrey" w:date="2024-09-23T09:07:00Z" w16du:dateUtc="2024-09-23T13:07:00Z">
            <w:rPr>
              <w:ins w:id="206" w:author="Caitlin Jeffrey" w:date="2024-09-23T08:48:00Z" w16du:dateUtc="2024-09-23T12:48:00Z"/>
              <w:rFonts w:ascii="Times New Roman" w:hAnsi="Times New Roman" w:cs="Times New Roman"/>
              <w:color w:val="FF00FF"/>
              <w:sz w:val="24"/>
              <w:szCs w:val="24"/>
            </w:rPr>
          </w:rPrChange>
        </w:rPr>
      </w:pPr>
      <w:ins w:id="207" w:author="Caitlin Jeffrey" w:date="2024-09-20T18:06:00Z" w16du:dateUtc="2024-09-20T22:06:00Z">
        <w:r>
          <w:rPr>
            <w:rFonts w:ascii="Times New Roman" w:hAnsi="Times New Roman" w:cs="Times New Roman"/>
            <w:sz w:val="24"/>
            <w:szCs w:val="24"/>
          </w:rPr>
          <w:t>Within the U</w:t>
        </w:r>
      </w:ins>
      <w:ins w:id="208" w:author="Caitlin Jeffrey" w:date="2024-09-20T18:07:00Z" w16du:dateUtc="2024-09-20T22:07:00Z">
        <w:r>
          <w:rPr>
            <w:rFonts w:ascii="Times New Roman" w:hAnsi="Times New Roman" w:cs="Times New Roman"/>
            <w:sz w:val="24"/>
            <w:szCs w:val="24"/>
          </w:rPr>
          <w:t xml:space="preserve">S, </w:t>
        </w:r>
      </w:ins>
      <w:del w:id="209" w:author="Caitlin Jeffrey" w:date="2024-09-20T18:07:00Z" w16du:dateUtc="2024-09-20T22:07:00Z">
        <w:r w:rsidR="00E31C0E" w:rsidDel="00E24DCD">
          <w:rPr>
            <w:rFonts w:ascii="Times New Roman" w:hAnsi="Times New Roman" w:cs="Times New Roman"/>
            <w:sz w:val="24"/>
            <w:szCs w:val="24"/>
          </w:rPr>
          <w:delText>F</w:delText>
        </w:r>
      </w:del>
      <w:ins w:id="210" w:author="Caitlin Jeffrey" w:date="2024-09-20T18:07:00Z" w16du:dateUtc="2024-09-20T22:07:00Z">
        <w:r>
          <w:rPr>
            <w:rFonts w:ascii="Times New Roman" w:hAnsi="Times New Roman" w:cs="Times New Roman"/>
            <w:sz w:val="24"/>
            <w:szCs w:val="24"/>
          </w:rPr>
          <w:t>f</w:t>
        </w:r>
      </w:ins>
      <w:r w:rsidR="00E31C0E">
        <w:rPr>
          <w:rFonts w:ascii="Times New Roman" w:hAnsi="Times New Roman" w:cs="Times New Roman"/>
          <w:sz w:val="24"/>
          <w:szCs w:val="24"/>
        </w:rPr>
        <w:t xml:space="preserve">actors </w:t>
      </w:r>
      <w:del w:id="211" w:author="Caitlin Jeffrey" w:date="2024-09-20T18:07:00Z" w16du:dateUtc="2024-09-20T22:07:00Z">
        <w:r w:rsidR="00E31C0E" w:rsidDel="00E24DCD">
          <w:rPr>
            <w:rFonts w:ascii="Times New Roman" w:hAnsi="Times New Roman" w:cs="Times New Roman"/>
            <w:sz w:val="24"/>
            <w:szCs w:val="24"/>
          </w:rPr>
          <w:delText>other than</w:delText>
        </w:r>
      </w:del>
      <w:ins w:id="212" w:author="Caitlin Jeffrey" w:date="2024-09-20T18:07:00Z" w16du:dateUtc="2024-09-20T22:07:00Z">
        <w:r>
          <w:rPr>
            <w:rFonts w:ascii="Times New Roman" w:hAnsi="Times New Roman" w:cs="Times New Roman"/>
            <w:sz w:val="24"/>
            <w:szCs w:val="24"/>
          </w:rPr>
          <w:t>beyond</w:t>
        </w:r>
      </w:ins>
      <w:r w:rsidR="00E31C0E">
        <w:rPr>
          <w:rFonts w:ascii="Times New Roman" w:hAnsi="Times New Roman" w:cs="Times New Roman"/>
          <w:sz w:val="24"/>
          <w:szCs w:val="24"/>
        </w:rPr>
        <w:t xml:space="preserve"> antimicrobial use differ</w:t>
      </w:r>
      <w:r w:rsidR="00C761E6">
        <w:rPr>
          <w:rFonts w:ascii="Times New Roman" w:hAnsi="Times New Roman" w:cs="Times New Roman"/>
          <w:sz w:val="24"/>
          <w:szCs w:val="24"/>
        </w:rPr>
        <w:t xml:space="preserve">entiate </w:t>
      </w:r>
      <w:del w:id="213" w:author="Caitlin Jeffrey" w:date="2024-09-20T18:07:00Z" w16du:dateUtc="2024-09-20T22:07:00Z">
        <w:r w:rsidR="00C761E6" w:rsidDel="00E24DCD">
          <w:rPr>
            <w:rFonts w:ascii="Times New Roman" w:hAnsi="Times New Roman" w:cs="Times New Roman"/>
            <w:sz w:val="24"/>
            <w:szCs w:val="24"/>
          </w:rPr>
          <w:delText xml:space="preserve">US </w:delText>
        </w:r>
      </w:del>
      <w:r w:rsidR="00C761E6">
        <w:rPr>
          <w:rFonts w:ascii="Times New Roman" w:hAnsi="Times New Roman" w:cs="Times New Roman"/>
          <w:sz w:val="24"/>
          <w:szCs w:val="24"/>
        </w:rPr>
        <w:t>organic and conventional herds</w:t>
      </w:r>
      <w:r w:rsidR="00E4631A">
        <w:rPr>
          <w:rFonts w:ascii="Times New Roman" w:hAnsi="Times New Roman" w:cs="Times New Roman"/>
          <w:sz w:val="24"/>
          <w:szCs w:val="24"/>
        </w:rPr>
        <w:t xml:space="preserve">. </w:t>
      </w:r>
      <w:commentRangeStart w:id="214"/>
      <w:ins w:id="215" w:author="Caitlin Jeffrey" w:date="2024-09-20T18:08:00Z" w16du:dateUtc="2024-09-20T22:08:00Z">
        <w:r w:rsidR="00C02107">
          <w:rPr>
            <w:rFonts w:ascii="Times New Roman" w:hAnsi="Times New Roman" w:cs="Times New Roman"/>
            <w:sz w:val="24"/>
            <w:szCs w:val="24"/>
          </w:rPr>
          <w:t>C</w:t>
        </w:r>
      </w:ins>
      <w:del w:id="216" w:author="Caitlin Jeffrey" w:date="2024-09-20T18:08:00Z" w16du:dateUtc="2024-09-20T22:08:00Z">
        <w:r w:rsidR="00434471" w:rsidDel="00C02107">
          <w:rPr>
            <w:rFonts w:ascii="Times New Roman" w:hAnsi="Times New Roman" w:cs="Times New Roman"/>
            <w:sz w:val="24"/>
            <w:szCs w:val="24"/>
          </w:rPr>
          <w:delText>F</w:delText>
        </w:r>
        <w:r w:rsidR="00CD5CAD" w:rsidDel="00C02107">
          <w:rPr>
            <w:rFonts w:ascii="Times New Roman" w:hAnsi="Times New Roman" w:cs="Times New Roman"/>
            <w:sz w:val="24"/>
            <w:szCs w:val="24"/>
          </w:rPr>
          <w:delText>or</w:delText>
        </w:r>
        <w:r w:rsidR="00434471" w:rsidDel="00C02107">
          <w:rPr>
            <w:rFonts w:ascii="Times New Roman" w:hAnsi="Times New Roman" w:cs="Times New Roman"/>
            <w:sz w:val="24"/>
            <w:szCs w:val="24"/>
          </w:rPr>
          <w:delText xml:space="preserve"> example, </w:delText>
        </w:r>
        <w:r w:rsidR="00A4354E" w:rsidDel="00C02107">
          <w:rPr>
            <w:rFonts w:ascii="Times New Roman" w:hAnsi="Times New Roman" w:cs="Times New Roman"/>
            <w:sz w:val="24"/>
            <w:szCs w:val="24"/>
          </w:rPr>
          <w:delText>c</w:delText>
        </w:r>
      </w:del>
      <w:r w:rsidR="00A4354E">
        <w:rPr>
          <w:rFonts w:ascii="Times New Roman" w:hAnsi="Times New Roman" w:cs="Times New Roman"/>
          <w:sz w:val="24"/>
          <w:szCs w:val="24"/>
        </w:rPr>
        <w:t xml:space="preserve">ompared to US conventional herds, </w:t>
      </w:r>
      <w:ins w:id="217" w:author="Caitlin Jeffrey" w:date="2024-09-23T09:07:00Z" w16du:dateUtc="2024-09-23T13:07:00Z">
        <w:r w:rsidR="00731FDD">
          <w:rPr>
            <w:rFonts w:ascii="Times New Roman" w:hAnsi="Times New Roman" w:cs="Times New Roman"/>
            <w:sz w:val="24"/>
            <w:szCs w:val="24"/>
          </w:rPr>
          <w:t>o</w:t>
        </w:r>
      </w:ins>
      <w:ins w:id="218" w:author="Caitlin Jeffrey" w:date="2024-09-23T08:35:00Z" w16du:dateUtc="2024-09-23T12:35:00Z">
        <w:r w:rsidR="00233F8B" w:rsidRPr="00641333">
          <w:rPr>
            <w:rFonts w:ascii="Times New Roman" w:hAnsi="Times New Roman" w:cs="Times New Roman"/>
            <w:color w:val="FF00FF"/>
            <w:sz w:val="24"/>
            <w:szCs w:val="24"/>
            <w:rPrChange w:id="219" w:author="Caitlin Jeffrey" w:date="2024-09-23T08:54:00Z" w16du:dateUtc="2024-09-23T12:54:00Z">
              <w:rPr>
                <w:rFonts w:ascii="Times New Roman" w:hAnsi="Times New Roman" w:cs="Times New Roman"/>
                <w:sz w:val="24"/>
                <w:szCs w:val="24"/>
              </w:rPr>
            </w:rPrChange>
          </w:rPr>
          <w:t xml:space="preserve">rganic farms </w:t>
        </w:r>
      </w:ins>
      <w:ins w:id="220" w:author="Caitlin Jeffrey" w:date="2024-09-23T09:01:00Z">
        <w:r w:rsidR="0021063D" w:rsidRPr="0021063D">
          <w:rPr>
            <w:rFonts w:ascii="Times New Roman" w:hAnsi="Times New Roman" w:cs="Times New Roman"/>
            <w:color w:val="FF00FF"/>
            <w:sz w:val="24"/>
            <w:szCs w:val="24"/>
          </w:rPr>
          <w:t>tended to milk fewer cows with lower average</w:t>
        </w:r>
      </w:ins>
      <w:ins w:id="221" w:author="Caitlin Jeffrey" w:date="2024-09-23T09:01:00Z" w16du:dateUtc="2024-09-23T13:01:00Z">
        <w:r w:rsidR="0021063D">
          <w:rPr>
            <w:rFonts w:ascii="Times New Roman" w:hAnsi="Times New Roman" w:cs="Times New Roman"/>
            <w:color w:val="FF00FF"/>
            <w:sz w:val="24"/>
            <w:szCs w:val="24"/>
          </w:rPr>
          <w:t xml:space="preserve"> milk</w:t>
        </w:r>
      </w:ins>
      <w:ins w:id="222" w:author="Caitlin Jeffrey" w:date="2024-09-23T09:01:00Z">
        <w:r w:rsidR="0021063D" w:rsidRPr="0021063D">
          <w:rPr>
            <w:rFonts w:ascii="Times New Roman" w:hAnsi="Times New Roman" w:cs="Times New Roman"/>
            <w:color w:val="FF00FF"/>
            <w:sz w:val="24"/>
            <w:szCs w:val="24"/>
          </w:rPr>
          <w:t xml:space="preserve"> production</w:t>
        </w:r>
      </w:ins>
      <w:ins w:id="223" w:author="Caitlin Jeffrey" w:date="2024-09-23T08:35:00Z" w16du:dateUtc="2024-09-23T12:35:00Z">
        <w:r w:rsidR="00233F8B" w:rsidRPr="00641333">
          <w:rPr>
            <w:rFonts w:ascii="Times New Roman" w:hAnsi="Times New Roman" w:cs="Times New Roman"/>
            <w:color w:val="FF00FF"/>
            <w:sz w:val="24"/>
            <w:szCs w:val="24"/>
            <w:rPrChange w:id="224" w:author="Caitlin Jeffrey" w:date="2024-09-23T08:54:00Z" w16du:dateUtc="2024-09-23T12:54:00Z">
              <w:rPr>
                <w:rFonts w:ascii="Times New Roman" w:hAnsi="Times New Roman" w:cs="Times New Roman"/>
                <w:sz w:val="24"/>
                <w:szCs w:val="24"/>
              </w:rPr>
            </w:rPrChange>
          </w:rPr>
          <w:t xml:space="preserve">, </w:t>
        </w:r>
      </w:ins>
      <w:ins w:id="225" w:author="Caitlin Jeffrey" w:date="2024-09-23T08:56:00Z" w16du:dateUtc="2024-09-23T12:56:00Z">
        <w:r w:rsidR="004D4A08">
          <w:rPr>
            <w:rFonts w:ascii="Times New Roman" w:hAnsi="Times New Roman" w:cs="Times New Roman"/>
            <w:color w:val="FF00FF"/>
            <w:sz w:val="24"/>
            <w:szCs w:val="24"/>
          </w:rPr>
          <w:t xml:space="preserve">were </w:t>
        </w:r>
      </w:ins>
      <w:ins w:id="226" w:author="Caitlin Jeffrey" w:date="2024-09-23T08:35:00Z" w16du:dateUtc="2024-09-23T12:35:00Z">
        <w:r w:rsidR="00233F8B" w:rsidRPr="00641333">
          <w:rPr>
            <w:rFonts w:ascii="Times New Roman" w:hAnsi="Times New Roman" w:cs="Times New Roman"/>
            <w:color w:val="FF00FF"/>
            <w:sz w:val="24"/>
            <w:szCs w:val="24"/>
            <w:rPrChange w:id="227" w:author="Caitlin Jeffrey" w:date="2024-09-23T08:54:00Z" w16du:dateUtc="2024-09-23T12:54:00Z">
              <w:rPr>
                <w:rFonts w:ascii="Times New Roman" w:hAnsi="Times New Roman" w:cs="Times New Roman"/>
                <w:sz w:val="24"/>
                <w:szCs w:val="24"/>
              </w:rPr>
            </w:rPrChange>
          </w:rPr>
          <w:t xml:space="preserve">more likely to </w:t>
        </w:r>
      </w:ins>
      <w:ins w:id="228" w:author="Caitlin Jeffrey" w:date="2024-09-23T08:56:00Z" w16du:dateUtc="2024-09-23T12:56:00Z">
        <w:r w:rsidR="004D4A08">
          <w:rPr>
            <w:rFonts w:ascii="Times New Roman" w:hAnsi="Times New Roman" w:cs="Times New Roman"/>
            <w:color w:val="FF00FF"/>
            <w:sz w:val="24"/>
            <w:szCs w:val="24"/>
          </w:rPr>
          <w:t>use</w:t>
        </w:r>
      </w:ins>
      <w:ins w:id="229" w:author="Caitlin Jeffrey" w:date="2024-09-23T08:35:00Z" w16du:dateUtc="2024-09-23T12:35:00Z">
        <w:r w:rsidR="00233F8B" w:rsidRPr="00641333">
          <w:rPr>
            <w:rFonts w:ascii="Times New Roman" w:hAnsi="Times New Roman" w:cs="Times New Roman"/>
            <w:color w:val="FF00FF"/>
            <w:sz w:val="24"/>
            <w:szCs w:val="24"/>
            <w:rPrChange w:id="230" w:author="Caitlin Jeffrey" w:date="2024-09-23T08:54:00Z" w16du:dateUtc="2024-09-23T12:54:00Z">
              <w:rPr>
                <w:rFonts w:ascii="Times New Roman" w:hAnsi="Times New Roman" w:cs="Times New Roman"/>
                <w:sz w:val="24"/>
                <w:szCs w:val="24"/>
              </w:rPr>
            </w:rPrChange>
          </w:rPr>
          <w:t xml:space="preserve"> </w:t>
        </w:r>
      </w:ins>
      <w:ins w:id="231" w:author="Caitlin Jeffrey" w:date="2024-09-23T08:48:00Z" w16du:dateUtc="2024-09-23T12:48:00Z">
        <w:r w:rsidR="008627B0" w:rsidRPr="00641333">
          <w:rPr>
            <w:rFonts w:ascii="Times New Roman" w:hAnsi="Times New Roman" w:cs="Times New Roman"/>
            <w:color w:val="FF00FF"/>
            <w:sz w:val="24"/>
            <w:szCs w:val="24"/>
            <w:rPrChange w:id="232" w:author="Caitlin Jeffrey" w:date="2024-09-23T08:54:00Z" w16du:dateUtc="2024-09-23T12:54:00Z">
              <w:rPr>
                <w:rFonts w:ascii="Times New Roman" w:hAnsi="Times New Roman" w:cs="Times New Roman"/>
                <w:sz w:val="24"/>
                <w:szCs w:val="24"/>
              </w:rPr>
            </w:rPrChange>
          </w:rPr>
          <w:t>tiestall</w:t>
        </w:r>
        <w:r w:rsidR="00216BDE" w:rsidRPr="00641333">
          <w:rPr>
            <w:rFonts w:ascii="Times New Roman" w:hAnsi="Times New Roman" w:cs="Times New Roman"/>
            <w:color w:val="FF00FF"/>
            <w:sz w:val="24"/>
            <w:szCs w:val="24"/>
            <w:rPrChange w:id="233" w:author="Caitlin Jeffrey" w:date="2024-09-23T08:54:00Z" w16du:dateUtc="2024-09-23T12:54:00Z">
              <w:rPr>
                <w:rFonts w:ascii="Times New Roman" w:hAnsi="Times New Roman" w:cs="Times New Roman"/>
                <w:sz w:val="24"/>
                <w:szCs w:val="24"/>
              </w:rPr>
            </w:rPrChange>
          </w:rPr>
          <w:t xml:space="preserve"> or stanchion barns</w:t>
        </w:r>
      </w:ins>
      <w:ins w:id="234" w:author="Caitlin Jeffrey" w:date="2024-09-23T08:35:00Z" w16du:dateUtc="2024-09-23T12:35:00Z">
        <w:r w:rsidR="00233F8B" w:rsidRPr="00641333">
          <w:rPr>
            <w:rFonts w:ascii="Times New Roman" w:hAnsi="Times New Roman" w:cs="Times New Roman"/>
            <w:color w:val="FF00FF"/>
            <w:sz w:val="24"/>
            <w:szCs w:val="24"/>
            <w:rPrChange w:id="235" w:author="Caitlin Jeffrey" w:date="2024-09-23T08:54:00Z" w16du:dateUtc="2024-09-23T12:54:00Z">
              <w:rPr>
                <w:rFonts w:ascii="Times New Roman" w:hAnsi="Times New Roman" w:cs="Times New Roman"/>
                <w:sz w:val="24"/>
                <w:szCs w:val="24"/>
              </w:rPr>
            </w:rPrChange>
          </w:rPr>
          <w:t>, and exhibited differences in how cows were fed and watered (Zwald et al., 2004). When farms were matched for size, organic farms</w:t>
        </w:r>
      </w:ins>
      <w:ins w:id="236" w:author="Caitlin Jeffrey" w:date="2024-09-23T08:54:00Z" w16du:dateUtc="2024-09-23T12:54:00Z">
        <w:r w:rsidR="00641333">
          <w:rPr>
            <w:rFonts w:ascii="Times New Roman" w:hAnsi="Times New Roman" w:cs="Times New Roman"/>
            <w:color w:val="FF00FF"/>
            <w:sz w:val="24"/>
            <w:szCs w:val="24"/>
          </w:rPr>
          <w:t xml:space="preserve"> had </w:t>
        </w:r>
        <w:r w:rsidR="00132D8D">
          <w:rPr>
            <w:rFonts w:ascii="Times New Roman" w:hAnsi="Times New Roman" w:cs="Times New Roman"/>
            <w:color w:val="FF00FF"/>
            <w:sz w:val="24"/>
            <w:szCs w:val="24"/>
          </w:rPr>
          <w:t>cows with a higher average lac</w:t>
        </w:r>
      </w:ins>
      <w:ins w:id="237" w:author="Caitlin Jeffrey" w:date="2024-09-23T08:55:00Z" w16du:dateUtc="2024-09-23T12:55:00Z">
        <w:r w:rsidR="00132D8D">
          <w:rPr>
            <w:rFonts w:ascii="Times New Roman" w:hAnsi="Times New Roman" w:cs="Times New Roman"/>
            <w:color w:val="FF00FF"/>
            <w:sz w:val="24"/>
            <w:szCs w:val="24"/>
          </w:rPr>
          <w:t>tation number</w:t>
        </w:r>
      </w:ins>
      <w:ins w:id="238" w:author="Caitlin Jeffrey" w:date="2024-09-23T08:35:00Z" w16du:dateUtc="2024-09-23T12:35:00Z">
        <w:r w:rsidR="00233F8B" w:rsidRPr="00641333">
          <w:rPr>
            <w:rFonts w:ascii="Times New Roman" w:hAnsi="Times New Roman" w:cs="Times New Roman"/>
            <w:color w:val="FF00FF"/>
            <w:sz w:val="24"/>
            <w:szCs w:val="24"/>
            <w:rPrChange w:id="239" w:author="Caitlin Jeffrey" w:date="2024-09-23T08:54:00Z" w16du:dateUtc="2024-09-23T12:54:00Z">
              <w:rPr>
                <w:rFonts w:ascii="Times New Roman" w:hAnsi="Times New Roman" w:cs="Times New Roman"/>
                <w:sz w:val="24"/>
                <w:szCs w:val="24"/>
              </w:rPr>
            </w:rPrChange>
          </w:rPr>
          <w:t>, fed less grain, produced less milk</w:t>
        </w:r>
      </w:ins>
      <w:ins w:id="240" w:author="Caitlin Jeffrey" w:date="2024-09-23T08:52:00Z" w16du:dateUtc="2024-09-23T12:52:00Z">
        <w:r w:rsidR="005C3C02" w:rsidRPr="00641333">
          <w:rPr>
            <w:rFonts w:ascii="Times New Roman" w:hAnsi="Times New Roman" w:cs="Times New Roman"/>
            <w:color w:val="FF00FF"/>
            <w:sz w:val="24"/>
            <w:szCs w:val="24"/>
          </w:rPr>
          <w:t xml:space="preserve">, </w:t>
        </w:r>
      </w:ins>
      <w:ins w:id="241" w:author="Caitlin Jeffrey" w:date="2024-09-23T09:02:00Z" w16du:dateUtc="2024-09-23T13:02:00Z">
        <w:r w:rsidR="000A3ABB" w:rsidRPr="000A3ABB">
          <w:rPr>
            <w:rFonts w:ascii="Times New Roman" w:hAnsi="Times New Roman" w:cs="Times New Roman"/>
            <w:color w:val="FF00FF"/>
            <w:sz w:val="24"/>
            <w:szCs w:val="24"/>
          </w:rPr>
          <w:t>utilize more access to pasture as a component of their nutritional management programs</w:t>
        </w:r>
        <w:r w:rsidR="000A3ABB">
          <w:rPr>
            <w:rFonts w:ascii="Times New Roman" w:hAnsi="Times New Roman" w:cs="Times New Roman"/>
            <w:color w:val="FF00FF"/>
            <w:sz w:val="24"/>
            <w:szCs w:val="24"/>
          </w:rPr>
          <w:t>,</w:t>
        </w:r>
        <w:r w:rsidR="000A3ABB" w:rsidRPr="000A3ABB">
          <w:rPr>
            <w:rFonts w:ascii="Times New Roman" w:hAnsi="Times New Roman" w:cs="Times New Roman"/>
            <w:color w:val="FF00FF"/>
            <w:sz w:val="24"/>
            <w:szCs w:val="24"/>
          </w:rPr>
          <w:t xml:space="preserve"> </w:t>
        </w:r>
      </w:ins>
      <w:ins w:id="242" w:author="Caitlin Jeffrey" w:date="2024-09-23T08:52:00Z" w16du:dateUtc="2024-09-23T12:52:00Z">
        <w:r w:rsidR="005C3C02" w:rsidRPr="00641333">
          <w:rPr>
            <w:rFonts w:ascii="Times New Roman" w:hAnsi="Times New Roman" w:cs="Times New Roman"/>
            <w:color w:val="FF00FF"/>
            <w:sz w:val="24"/>
            <w:szCs w:val="24"/>
          </w:rPr>
          <w:t>and were less likely to regularly use a nutritionist or veterinarian</w:t>
        </w:r>
      </w:ins>
      <w:ins w:id="243" w:author="Caitlin Jeffrey" w:date="2024-09-23T08:35:00Z" w16du:dateUtc="2024-09-23T12:35:00Z">
        <w:r w:rsidR="00233F8B" w:rsidRPr="00641333">
          <w:rPr>
            <w:rFonts w:ascii="Times New Roman" w:hAnsi="Times New Roman" w:cs="Times New Roman"/>
            <w:color w:val="FF00FF"/>
            <w:sz w:val="24"/>
            <w:szCs w:val="24"/>
            <w:rPrChange w:id="244" w:author="Caitlin Jeffrey" w:date="2024-09-23T08:54:00Z" w16du:dateUtc="2024-09-23T12:54:00Z">
              <w:rPr>
                <w:rFonts w:ascii="Times New Roman" w:hAnsi="Times New Roman" w:cs="Times New Roman"/>
                <w:sz w:val="24"/>
                <w:szCs w:val="24"/>
              </w:rPr>
            </w:rPrChange>
          </w:rPr>
          <w:t xml:space="preserve"> (Stiglbauer et al., 2013)</w:t>
        </w:r>
      </w:ins>
      <w:ins w:id="245" w:author="Caitlin Jeffrey" w:date="2024-09-23T09:06:00Z" w16du:dateUtc="2024-09-23T13:06:00Z">
        <w:r w:rsidR="00E52389">
          <w:rPr>
            <w:rFonts w:ascii="Times New Roman" w:hAnsi="Times New Roman" w:cs="Times New Roman"/>
            <w:color w:val="FF00FF"/>
            <w:sz w:val="24"/>
            <w:szCs w:val="24"/>
          </w:rPr>
          <w:t xml:space="preserve">. Further, organic and conventional farms in the US differ in their </w:t>
        </w:r>
      </w:ins>
      <w:ins w:id="246" w:author="Caitlin Jeffrey" w:date="2024-09-23T09:07:00Z" w16du:dateUtc="2024-09-23T13:07:00Z">
        <w:r w:rsidR="00E52389">
          <w:rPr>
            <w:rFonts w:ascii="Times New Roman" w:hAnsi="Times New Roman" w:cs="Times New Roman"/>
            <w:color w:val="FF00FF"/>
            <w:sz w:val="24"/>
            <w:szCs w:val="24"/>
          </w:rPr>
          <w:t xml:space="preserve">approach both to </w:t>
        </w:r>
      </w:ins>
      <w:ins w:id="247" w:author="Caitlin Jeffrey" w:date="2024-09-23T09:06:00Z" w16du:dateUtc="2024-09-23T13:06:00Z">
        <w:r w:rsidR="00E52389">
          <w:rPr>
            <w:rFonts w:ascii="Times New Roman" w:hAnsi="Times New Roman" w:cs="Times New Roman"/>
            <w:color w:val="FF00FF"/>
            <w:sz w:val="24"/>
            <w:szCs w:val="24"/>
          </w:rPr>
          <w:t>i</w:t>
        </w:r>
        <w:r w:rsidR="00E52389" w:rsidRPr="00E52389">
          <w:rPr>
            <w:rFonts w:ascii="Times New Roman" w:hAnsi="Times New Roman" w:cs="Times New Roman"/>
            <w:color w:val="FF00FF"/>
            <w:sz w:val="24"/>
            <w:szCs w:val="24"/>
          </w:rPr>
          <w:t xml:space="preserve">dentification and </w:t>
        </w:r>
        <w:r w:rsidR="00E52389">
          <w:rPr>
            <w:rFonts w:ascii="Times New Roman" w:hAnsi="Times New Roman" w:cs="Times New Roman"/>
            <w:color w:val="FF00FF"/>
            <w:sz w:val="24"/>
            <w:szCs w:val="24"/>
          </w:rPr>
          <w:t>m</w:t>
        </w:r>
        <w:r w:rsidR="00E52389" w:rsidRPr="00E52389">
          <w:rPr>
            <w:rFonts w:ascii="Times New Roman" w:hAnsi="Times New Roman" w:cs="Times New Roman"/>
            <w:color w:val="FF00FF"/>
            <w:sz w:val="24"/>
            <w:szCs w:val="24"/>
          </w:rPr>
          <w:t xml:space="preserve">anagement of </w:t>
        </w:r>
      </w:ins>
      <w:ins w:id="248" w:author="Caitlin Jeffrey" w:date="2024-09-23T09:07:00Z" w16du:dateUtc="2024-09-23T13:07:00Z">
        <w:r w:rsidR="00E52389">
          <w:rPr>
            <w:rFonts w:ascii="Times New Roman" w:hAnsi="Times New Roman" w:cs="Times New Roman"/>
            <w:color w:val="FF00FF"/>
            <w:sz w:val="24"/>
            <w:szCs w:val="24"/>
          </w:rPr>
          <w:t>m</w:t>
        </w:r>
      </w:ins>
      <w:ins w:id="249" w:author="Caitlin Jeffrey" w:date="2024-09-23T09:06:00Z" w16du:dateUtc="2024-09-23T13:06:00Z">
        <w:r w:rsidR="00E52389" w:rsidRPr="00E52389">
          <w:rPr>
            <w:rFonts w:ascii="Times New Roman" w:hAnsi="Times New Roman" w:cs="Times New Roman"/>
            <w:color w:val="FF00FF"/>
            <w:sz w:val="24"/>
            <w:szCs w:val="24"/>
          </w:rPr>
          <w:t>astitis</w:t>
        </w:r>
      </w:ins>
      <w:ins w:id="250" w:author="Caitlin Jeffrey" w:date="2024-09-23T09:07:00Z" w16du:dateUtc="2024-09-23T13:07:00Z">
        <w:r w:rsidR="00E52389">
          <w:rPr>
            <w:rFonts w:ascii="Times New Roman" w:hAnsi="Times New Roman" w:cs="Times New Roman"/>
            <w:color w:val="FF00FF"/>
            <w:sz w:val="24"/>
            <w:szCs w:val="24"/>
          </w:rPr>
          <w:t xml:space="preserve"> (as reviewed in Ruegg, 2009).</w:t>
        </w:r>
      </w:ins>
      <w:commentRangeEnd w:id="214"/>
      <w:ins w:id="251" w:author="Caitlin Jeffrey" w:date="2024-09-23T09:08:00Z" w16du:dateUtc="2024-09-23T13:08:00Z">
        <w:r w:rsidR="00731FDD">
          <w:rPr>
            <w:rStyle w:val="CommentReference"/>
          </w:rPr>
          <w:commentReference w:id="214"/>
        </w:r>
      </w:ins>
    </w:p>
    <w:p w14:paraId="52EAF7EE" w14:textId="77777777" w:rsidR="00973433" w:rsidRDefault="00285194" w:rsidP="00E52389">
      <w:pPr>
        <w:spacing w:after="0" w:line="480" w:lineRule="auto"/>
        <w:ind w:firstLine="720"/>
        <w:rPr>
          <w:ins w:id="252" w:author="Caitlin Jeffrey" w:date="2024-09-23T09:13:00Z" w16du:dateUtc="2024-09-23T13:13:00Z"/>
          <w:rFonts w:ascii="Times New Roman" w:hAnsi="Times New Roman" w:cs="Times New Roman"/>
          <w:color w:val="FF00FF"/>
          <w:sz w:val="24"/>
          <w:szCs w:val="24"/>
        </w:rPr>
      </w:pPr>
      <w:commentRangeStart w:id="253"/>
      <w:ins w:id="254" w:author="Caitlin Jeffrey" w:date="2024-09-23T08:36:00Z" w16du:dateUtc="2024-09-23T12:36:00Z">
        <w:r w:rsidRPr="00285194">
          <w:rPr>
            <w:rFonts w:ascii="Times New Roman" w:hAnsi="Times New Roman" w:cs="Times New Roman"/>
            <w:color w:val="FF00FF"/>
            <w:sz w:val="24"/>
            <w:szCs w:val="24"/>
          </w:rPr>
          <w:t xml:space="preserve">At the bulk tank milk level, organic farms were more likely to be positive for </w:t>
        </w:r>
        <w:r w:rsidRPr="003D3C18">
          <w:rPr>
            <w:rFonts w:ascii="Times New Roman" w:hAnsi="Times New Roman" w:cs="Times New Roman"/>
            <w:i/>
            <w:iCs/>
            <w:color w:val="FF00FF"/>
            <w:sz w:val="24"/>
            <w:szCs w:val="24"/>
            <w:rPrChange w:id="255" w:author="Caitlin Jeffrey" w:date="2024-09-23T08:49:00Z" w16du:dateUtc="2024-09-23T12:49:00Z">
              <w:rPr>
                <w:rFonts w:ascii="Times New Roman" w:hAnsi="Times New Roman" w:cs="Times New Roman"/>
                <w:color w:val="FF00FF"/>
                <w:sz w:val="24"/>
                <w:szCs w:val="24"/>
              </w:rPr>
            </w:rPrChange>
          </w:rPr>
          <w:t>S</w:t>
        </w:r>
      </w:ins>
      <w:ins w:id="256" w:author="Caitlin Jeffrey" w:date="2024-09-23T08:49:00Z" w16du:dateUtc="2024-09-23T12:49:00Z">
        <w:r w:rsidR="003D3C18">
          <w:rPr>
            <w:rFonts w:ascii="Times New Roman" w:hAnsi="Times New Roman" w:cs="Times New Roman"/>
            <w:i/>
            <w:iCs/>
            <w:color w:val="FF00FF"/>
            <w:sz w:val="24"/>
            <w:szCs w:val="24"/>
          </w:rPr>
          <w:t>.</w:t>
        </w:r>
      </w:ins>
      <w:ins w:id="257" w:author="Caitlin Jeffrey" w:date="2024-09-23T08:36:00Z" w16du:dateUtc="2024-09-23T12:36:00Z">
        <w:r w:rsidRPr="003D3C18">
          <w:rPr>
            <w:rFonts w:ascii="Times New Roman" w:hAnsi="Times New Roman" w:cs="Times New Roman"/>
            <w:i/>
            <w:iCs/>
            <w:color w:val="FF00FF"/>
            <w:sz w:val="24"/>
            <w:szCs w:val="24"/>
            <w:rPrChange w:id="258" w:author="Caitlin Jeffrey" w:date="2024-09-23T08:49:00Z" w16du:dateUtc="2024-09-23T12:49:00Z">
              <w:rPr>
                <w:rFonts w:ascii="Times New Roman" w:hAnsi="Times New Roman" w:cs="Times New Roman"/>
                <w:color w:val="FF00FF"/>
                <w:sz w:val="24"/>
                <w:szCs w:val="24"/>
              </w:rPr>
            </w:rPrChange>
          </w:rPr>
          <w:t xml:space="preserve"> aureus</w:t>
        </w:r>
        <w:r w:rsidRPr="00285194">
          <w:rPr>
            <w:rFonts w:ascii="Times New Roman" w:hAnsi="Times New Roman" w:cs="Times New Roman"/>
            <w:color w:val="FF00FF"/>
            <w:sz w:val="24"/>
            <w:szCs w:val="24"/>
          </w:rPr>
          <w:t xml:space="preserve">, but less likely to have an increased colony count (Stiglbauer et al., 2013), whereas conflicting findings have been reported for somatic cell count (SCC) (Cicconi-Hogan et al., 2014; Levison et </w:t>
        </w:r>
        <w:r w:rsidRPr="00285194">
          <w:rPr>
            <w:rFonts w:ascii="Times New Roman" w:hAnsi="Times New Roman" w:cs="Times New Roman"/>
            <w:color w:val="FF00FF"/>
            <w:sz w:val="24"/>
            <w:szCs w:val="24"/>
          </w:rPr>
          <w:lastRenderedPageBreak/>
          <w:t xml:space="preserve">al., 2016). At the cow level, some work found SCC was higher on organic farms (Zwald et al., 2004), while others found no difference (Hardeng and Edge, 2001; Mullen et al., 2013). A lower level of clinical mastitis has been reported for organic dairies (Hamilton et al., 2006; Richert et al., 2013; Levison et al., 2016), although this difference disappeared in Valle et al. (2007) when controlling for lower milk production by organic cows. While some research found no difference (Mullen et al., 2013), Pol and Ruegg (2007) found that the prevalence of most mastitis pathogens </w:t>
        </w:r>
      </w:ins>
      <w:ins w:id="259" w:author="Caitlin Jeffrey" w:date="2024-09-23T08:49:00Z" w16du:dateUtc="2024-09-23T12:49:00Z">
        <w:r w:rsidR="00066D94">
          <w:rPr>
            <w:rFonts w:ascii="Times New Roman" w:hAnsi="Times New Roman" w:cs="Times New Roman"/>
            <w:color w:val="FF00FF"/>
            <w:sz w:val="24"/>
            <w:szCs w:val="24"/>
          </w:rPr>
          <w:t>was higher on</w:t>
        </w:r>
      </w:ins>
      <w:ins w:id="260" w:author="Caitlin Jeffrey" w:date="2024-09-23T08:36:00Z" w16du:dateUtc="2024-09-23T12:36:00Z">
        <w:r w:rsidRPr="00285194">
          <w:rPr>
            <w:rFonts w:ascii="Times New Roman" w:hAnsi="Times New Roman" w:cs="Times New Roman"/>
            <w:color w:val="FF00FF"/>
            <w:sz w:val="24"/>
            <w:szCs w:val="24"/>
          </w:rPr>
          <w:t xml:space="preserve"> organic</w:t>
        </w:r>
      </w:ins>
      <w:ins w:id="261" w:author="Caitlin Jeffrey" w:date="2024-09-23T08:49:00Z" w16du:dateUtc="2024-09-23T12:49:00Z">
        <w:r w:rsidR="008B7E70">
          <w:rPr>
            <w:rFonts w:ascii="Times New Roman" w:hAnsi="Times New Roman" w:cs="Times New Roman"/>
            <w:color w:val="FF00FF"/>
            <w:sz w:val="24"/>
            <w:szCs w:val="24"/>
          </w:rPr>
          <w:t xml:space="preserve"> vs.</w:t>
        </w:r>
      </w:ins>
      <w:ins w:id="262" w:author="Caitlin Jeffrey" w:date="2024-09-23T08:36:00Z" w16du:dateUtc="2024-09-23T12:36:00Z">
        <w:r w:rsidRPr="00285194">
          <w:rPr>
            <w:rFonts w:ascii="Times New Roman" w:hAnsi="Times New Roman" w:cs="Times New Roman"/>
            <w:color w:val="FF00FF"/>
            <w:sz w:val="24"/>
            <w:szCs w:val="24"/>
          </w:rPr>
          <w:t xml:space="preserve"> conventional farms in the US.</w:t>
        </w:r>
      </w:ins>
      <w:ins w:id="263" w:author="Caitlin Jeffrey" w:date="2024-09-23T09:06:00Z" w16du:dateUtc="2024-09-23T13:06:00Z">
        <w:r w:rsidR="00E52389">
          <w:rPr>
            <w:rFonts w:ascii="Times New Roman" w:hAnsi="Times New Roman" w:cs="Times New Roman"/>
            <w:color w:val="FF00FF"/>
            <w:sz w:val="24"/>
            <w:szCs w:val="24"/>
          </w:rPr>
          <w:t xml:space="preserve"> </w:t>
        </w:r>
      </w:ins>
    </w:p>
    <w:p w14:paraId="38D13320" w14:textId="4B533A28" w:rsidR="0053542D" w:rsidRDefault="00E4631A" w:rsidP="00E52389">
      <w:pPr>
        <w:spacing w:after="0" w:line="480" w:lineRule="auto"/>
        <w:ind w:firstLine="720"/>
        <w:rPr>
          <w:ins w:id="264" w:author="Caitlin Jeffrey" w:date="2024-09-23T07:08:00Z" w16du:dateUtc="2024-09-23T11:08:00Z"/>
          <w:rFonts w:ascii="Times New Roman" w:hAnsi="Times New Roman" w:cs="Times New Roman"/>
          <w:sz w:val="24"/>
          <w:szCs w:val="24"/>
        </w:rPr>
      </w:pPr>
      <w:del w:id="265" w:author="Caitlin Jeffrey" w:date="2024-09-23T09:01:00Z" w16du:dateUtc="2024-09-23T13:01:00Z">
        <w:r w:rsidDel="007319EA">
          <w:rPr>
            <w:rFonts w:ascii="Times New Roman" w:hAnsi="Times New Roman" w:cs="Times New Roman"/>
            <w:sz w:val="24"/>
            <w:szCs w:val="24"/>
          </w:rPr>
          <w:delText xml:space="preserve">US </w:delText>
        </w:r>
        <w:r w:rsidR="00BF47F2" w:rsidDel="007319EA">
          <w:rPr>
            <w:rFonts w:ascii="Times New Roman" w:hAnsi="Times New Roman" w:cs="Times New Roman"/>
            <w:sz w:val="24"/>
            <w:szCs w:val="24"/>
          </w:rPr>
          <w:delText xml:space="preserve">organic herds are smaller, keep cows longer, have lower milk production, </w:delText>
        </w:r>
        <w:r w:rsidR="00A4354E" w:rsidDel="007319EA">
          <w:rPr>
            <w:rFonts w:ascii="Times New Roman" w:hAnsi="Times New Roman" w:cs="Times New Roman"/>
            <w:sz w:val="24"/>
            <w:szCs w:val="24"/>
          </w:rPr>
          <w:delText xml:space="preserve">are more likely to use tiestall or stanchion barns, </w:delText>
        </w:r>
        <w:r w:rsidR="00BF47F2" w:rsidDel="007319EA">
          <w:rPr>
            <w:rFonts w:ascii="Times New Roman" w:hAnsi="Times New Roman" w:cs="Times New Roman"/>
            <w:sz w:val="24"/>
            <w:szCs w:val="24"/>
          </w:rPr>
          <w:delText xml:space="preserve">have higher </w:delText>
        </w:r>
        <w:r w:rsidR="00C761E6" w:rsidDel="007319EA">
          <w:rPr>
            <w:rFonts w:ascii="Times New Roman" w:hAnsi="Times New Roman" w:cs="Times New Roman"/>
            <w:sz w:val="24"/>
            <w:szCs w:val="24"/>
          </w:rPr>
          <w:delText xml:space="preserve">prevalence of </w:delText>
        </w:r>
        <w:r w:rsidR="00C761E6" w:rsidRPr="002E4663" w:rsidDel="007319EA">
          <w:rPr>
            <w:rFonts w:ascii="Times New Roman" w:hAnsi="Times New Roman" w:cs="Times New Roman"/>
            <w:i/>
            <w:iCs/>
            <w:sz w:val="24"/>
            <w:szCs w:val="24"/>
          </w:rPr>
          <w:delText>S. aureus</w:delText>
        </w:r>
        <w:r w:rsidR="00C761E6" w:rsidDel="007319EA">
          <w:rPr>
            <w:rFonts w:ascii="Times New Roman" w:hAnsi="Times New Roman" w:cs="Times New Roman"/>
            <w:sz w:val="24"/>
            <w:szCs w:val="24"/>
          </w:rPr>
          <w:delText xml:space="preserve"> IMI, </w:delText>
        </w:r>
      </w:del>
      <w:del w:id="266" w:author="Caitlin Jeffrey" w:date="2024-09-23T09:02:00Z" w16du:dateUtc="2024-09-23T13:02:00Z">
        <w:r w:rsidR="00434471" w:rsidRPr="00633C59" w:rsidDel="000A3ABB">
          <w:rPr>
            <w:rFonts w:ascii="Times New Roman" w:hAnsi="Times New Roman" w:cs="Times New Roman"/>
            <w:color w:val="FF0000"/>
            <w:sz w:val="24"/>
            <w:szCs w:val="24"/>
            <w:rPrChange w:id="267" w:author="Caitlin Jeffrey" w:date="2024-09-23T08:37:00Z" w16du:dateUtc="2024-09-23T12:37:00Z">
              <w:rPr>
                <w:rFonts w:ascii="Times New Roman" w:hAnsi="Times New Roman" w:cs="Times New Roman"/>
                <w:sz w:val="24"/>
                <w:szCs w:val="24"/>
              </w:rPr>
            </w:rPrChange>
          </w:rPr>
          <w:delText xml:space="preserve">utilize </w:delText>
        </w:r>
        <w:r w:rsidR="00B8488F" w:rsidRPr="00633C59" w:rsidDel="000A3ABB">
          <w:rPr>
            <w:rFonts w:ascii="Times New Roman" w:hAnsi="Times New Roman" w:cs="Times New Roman"/>
            <w:color w:val="FF0000"/>
            <w:sz w:val="24"/>
            <w:szCs w:val="24"/>
            <w:rPrChange w:id="268" w:author="Caitlin Jeffrey" w:date="2024-09-23T08:37:00Z" w16du:dateUtc="2024-09-23T12:37:00Z">
              <w:rPr>
                <w:rFonts w:ascii="Times New Roman" w:hAnsi="Times New Roman" w:cs="Times New Roman"/>
                <w:sz w:val="24"/>
                <w:szCs w:val="24"/>
              </w:rPr>
            </w:rPrChange>
          </w:rPr>
          <w:delText xml:space="preserve">more access </w:delText>
        </w:r>
        <w:r w:rsidR="00E220B5" w:rsidRPr="00633C59" w:rsidDel="000A3ABB">
          <w:rPr>
            <w:rFonts w:ascii="Times New Roman" w:hAnsi="Times New Roman" w:cs="Times New Roman"/>
            <w:color w:val="FF0000"/>
            <w:sz w:val="24"/>
            <w:szCs w:val="24"/>
            <w:rPrChange w:id="269" w:author="Caitlin Jeffrey" w:date="2024-09-23T08:37:00Z" w16du:dateUtc="2024-09-23T12:37:00Z">
              <w:rPr>
                <w:rFonts w:ascii="Times New Roman" w:hAnsi="Times New Roman" w:cs="Times New Roman"/>
                <w:sz w:val="24"/>
                <w:szCs w:val="24"/>
              </w:rPr>
            </w:rPrChange>
          </w:rPr>
          <w:delText xml:space="preserve">to </w:delText>
        </w:r>
        <w:r w:rsidR="00C761E6" w:rsidRPr="00633C59" w:rsidDel="000A3ABB">
          <w:rPr>
            <w:rFonts w:ascii="Times New Roman" w:hAnsi="Times New Roman" w:cs="Times New Roman"/>
            <w:color w:val="FF0000"/>
            <w:sz w:val="24"/>
            <w:szCs w:val="24"/>
            <w:rPrChange w:id="270" w:author="Caitlin Jeffrey" w:date="2024-09-23T08:37:00Z" w16du:dateUtc="2024-09-23T12:37:00Z">
              <w:rPr>
                <w:rFonts w:ascii="Times New Roman" w:hAnsi="Times New Roman" w:cs="Times New Roman"/>
                <w:sz w:val="24"/>
                <w:szCs w:val="24"/>
              </w:rPr>
            </w:rPrChange>
          </w:rPr>
          <w:delText xml:space="preserve">pasture </w:delText>
        </w:r>
        <w:r w:rsidR="00434471" w:rsidRPr="00633C59" w:rsidDel="000A3ABB">
          <w:rPr>
            <w:rFonts w:ascii="Times New Roman" w:hAnsi="Times New Roman" w:cs="Times New Roman"/>
            <w:color w:val="FF0000"/>
            <w:sz w:val="24"/>
            <w:szCs w:val="24"/>
            <w:rPrChange w:id="271" w:author="Caitlin Jeffrey" w:date="2024-09-23T08:37:00Z" w16du:dateUtc="2024-09-23T12:37:00Z">
              <w:rPr>
                <w:rFonts w:ascii="Times New Roman" w:hAnsi="Times New Roman" w:cs="Times New Roman"/>
                <w:sz w:val="24"/>
                <w:szCs w:val="24"/>
              </w:rPr>
            </w:rPrChange>
          </w:rPr>
          <w:delText>as a component of their</w:delText>
        </w:r>
        <w:r w:rsidR="00C761E6" w:rsidRPr="00633C59" w:rsidDel="000A3ABB">
          <w:rPr>
            <w:rFonts w:ascii="Times New Roman" w:hAnsi="Times New Roman" w:cs="Times New Roman"/>
            <w:color w:val="FF0000"/>
            <w:sz w:val="24"/>
            <w:szCs w:val="24"/>
            <w:rPrChange w:id="272" w:author="Caitlin Jeffrey" w:date="2024-09-23T08:37:00Z" w16du:dateUtc="2024-09-23T12:37:00Z">
              <w:rPr>
                <w:rFonts w:ascii="Times New Roman" w:hAnsi="Times New Roman" w:cs="Times New Roman"/>
                <w:sz w:val="24"/>
                <w:szCs w:val="24"/>
              </w:rPr>
            </w:rPrChange>
          </w:rPr>
          <w:delText xml:space="preserve"> nutritional management</w:delText>
        </w:r>
        <w:r w:rsidR="00434471" w:rsidRPr="00633C59" w:rsidDel="000A3ABB">
          <w:rPr>
            <w:rFonts w:ascii="Times New Roman" w:hAnsi="Times New Roman" w:cs="Times New Roman"/>
            <w:color w:val="FF0000"/>
            <w:sz w:val="24"/>
            <w:szCs w:val="24"/>
            <w:rPrChange w:id="273" w:author="Caitlin Jeffrey" w:date="2024-09-23T08:37:00Z" w16du:dateUtc="2024-09-23T12:37:00Z">
              <w:rPr>
                <w:rFonts w:ascii="Times New Roman" w:hAnsi="Times New Roman" w:cs="Times New Roman"/>
                <w:sz w:val="24"/>
                <w:szCs w:val="24"/>
              </w:rPr>
            </w:rPrChange>
          </w:rPr>
          <w:delText xml:space="preserve"> programs</w:delText>
        </w:r>
      </w:del>
      <w:del w:id="274" w:author="Caitlin Jeffrey" w:date="2024-09-23T09:06:00Z" w16du:dateUtc="2024-09-23T13:06:00Z">
        <w:r w:rsidR="00434471" w:rsidDel="00E52389">
          <w:rPr>
            <w:rFonts w:ascii="Times New Roman" w:hAnsi="Times New Roman" w:cs="Times New Roman"/>
            <w:sz w:val="24"/>
            <w:szCs w:val="24"/>
          </w:rPr>
          <w:delText xml:space="preserve">, </w:delText>
        </w:r>
      </w:del>
      <w:del w:id="275" w:author="Caitlin Jeffrey" w:date="2024-09-23T08:52:00Z" w16du:dateUtc="2024-09-23T12:52:00Z">
        <w:r w:rsidR="00E220B5" w:rsidDel="005C3C02">
          <w:rPr>
            <w:rFonts w:ascii="Times New Roman" w:hAnsi="Times New Roman" w:cs="Times New Roman"/>
            <w:sz w:val="24"/>
            <w:szCs w:val="24"/>
          </w:rPr>
          <w:delText xml:space="preserve">feed </w:delText>
        </w:r>
        <w:r w:rsidR="00BD23E3" w:rsidDel="005C3C02">
          <w:rPr>
            <w:rFonts w:ascii="Times New Roman" w:hAnsi="Times New Roman" w:cs="Times New Roman"/>
            <w:sz w:val="24"/>
            <w:szCs w:val="24"/>
          </w:rPr>
          <w:delText xml:space="preserve">less concentrates, </w:delText>
        </w:r>
        <w:r w:rsidR="00B40CB4" w:rsidRPr="00633C59" w:rsidDel="005C3C02">
          <w:rPr>
            <w:rFonts w:ascii="Times New Roman" w:hAnsi="Times New Roman" w:cs="Times New Roman"/>
            <w:color w:val="FF0000"/>
            <w:sz w:val="24"/>
            <w:szCs w:val="24"/>
            <w:rPrChange w:id="276" w:author="Caitlin Jeffrey" w:date="2024-09-23T08:37:00Z" w16du:dateUtc="2024-09-23T12:37:00Z">
              <w:rPr>
                <w:rFonts w:ascii="Times New Roman" w:hAnsi="Times New Roman" w:cs="Times New Roman"/>
                <w:sz w:val="24"/>
                <w:szCs w:val="24"/>
              </w:rPr>
            </w:rPrChange>
          </w:rPr>
          <w:delText xml:space="preserve">utilize </w:delText>
        </w:r>
        <w:r w:rsidR="00EF264A" w:rsidRPr="00633C59" w:rsidDel="005C3C02">
          <w:rPr>
            <w:rFonts w:ascii="Times New Roman" w:hAnsi="Times New Roman" w:cs="Times New Roman"/>
            <w:color w:val="FF0000"/>
            <w:sz w:val="24"/>
            <w:szCs w:val="24"/>
            <w:rPrChange w:id="277" w:author="Caitlin Jeffrey" w:date="2024-09-23T08:37:00Z" w16du:dateUtc="2024-09-23T12:37:00Z">
              <w:rPr>
                <w:rFonts w:ascii="Times New Roman" w:hAnsi="Times New Roman" w:cs="Times New Roman"/>
                <w:sz w:val="24"/>
                <w:szCs w:val="24"/>
              </w:rPr>
            </w:rPrChange>
          </w:rPr>
          <w:delText xml:space="preserve">less </w:delText>
        </w:r>
        <w:r w:rsidR="00B40CB4" w:rsidRPr="00633C59" w:rsidDel="005C3C02">
          <w:rPr>
            <w:rFonts w:ascii="Times New Roman" w:hAnsi="Times New Roman" w:cs="Times New Roman"/>
            <w:color w:val="FF0000"/>
            <w:sz w:val="24"/>
            <w:szCs w:val="24"/>
            <w:rPrChange w:id="278" w:author="Caitlin Jeffrey" w:date="2024-09-23T08:37:00Z" w16du:dateUtc="2024-09-23T12:37:00Z">
              <w:rPr>
                <w:rFonts w:ascii="Times New Roman" w:hAnsi="Times New Roman" w:cs="Times New Roman"/>
                <w:sz w:val="24"/>
                <w:szCs w:val="24"/>
              </w:rPr>
            </w:rPrChange>
          </w:rPr>
          <w:delText xml:space="preserve">veterinary </w:delText>
        </w:r>
        <w:r w:rsidR="00EF264A" w:rsidRPr="00633C59" w:rsidDel="005C3C02">
          <w:rPr>
            <w:rFonts w:ascii="Times New Roman" w:hAnsi="Times New Roman" w:cs="Times New Roman"/>
            <w:color w:val="FF0000"/>
            <w:sz w:val="24"/>
            <w:szCs w:val="24"/>
            <w:rPrChange w:id="279" w:author="Caitlin Jeffrey" w:date="2024-09-23T08:37:00Z" w16du:dateUtc="2024-09-23T12:37:00Z">
              <w:rPr>
                <w:rFonts w:ascii="Times New Roman" w:hAnsi="Times New Roman" w:cs="Times New Roman"/>
                <w:sz w:val="24"/>
                <w:szCs w:val="24"/>
              </w:rPr>
            </w:rPrChange>
          </w:rPr>
          <w:delText xml:space="preserve">advice, </w:delText>
        </w:r>
      </w:del>
      <w:del w:id="280" w:author="Caitlin Jeffrey" w:date="2024-09-23T09:06:00Z" w16du:dateUtc="2024-09-23T13:06:00Z">
        <w:r w:rsidR="00434471" w:rsidRPr="00633C59" w:rsidDel="00E52389">
          <w:rPr>
            <w:rFonts w:ascii="Times New Roman" w:hAnsi="Times New Roman" w:cs="Times New Roman"/>
            <w:color w:val="FF0000"/>
            <w:sz w:val="24"/>
            <w:szCs w:val="24"/>
            <w:rPrChange w:id="281" w:author="Caitlin Jeffrey" w:date="2024-09-23T08:37:00Z" w16du:dateUtc="2024-09-23T12:37:00Z">
              <w:rPr>
                <w:rFonts w:ascii="Times New Roman" w:hAnsi="Times New Roman" w:cs="Times New Roman"/>
                <w:sz w:val="24"/>
                <w:szCs w:val="24"/>
              </w:rPr>
            </w:rPrChange>
          </w:rPr>
          <w:delText xml:space="preserve">and </w:delText>
        </w:r>
        <w:r w:rsidR="00935368" w:rsidRPr="00633C59" w:rsidDel="00E52389">
          <w:rPr>
            <w:rFonts w:ascii="Times New Roman" w:hAnsi="Times New Roman" w:cs="Times New Roman"/>
            <w:color w:val="FF0000"/>
            <w:sz w:val="24"/>
            <w:szCs w:val="24"/>
            <w:rPrChange w:id="282" w:author="Caitlin Jeffrey" w:date="2024-09-23T08:37:00Z" w16du:dateUtc="2024-09-23T12:37:00Z">
              <w:rPr>
                <w:rFonts w:ascii="Times New Roman" w:hAnsi="Times New Roman" w:cs="Times New Roman"/>
                <w:sz w:val="24"/>
                <w:szCs w:val="24"/>
              </w:rPr>
            </w:rPrChange>
          </w:rPr>
          <w:delText xml:space="preserve">differ in their approach to </w:delText>
        </w:r>
        <w:r w:rsidR="00434471" w:rsidRPr="00633C59" w:rsidDel="00E52389">
          <w:rPr>
            <w:rFonts w:ascii="Times New Roman" w:hAnsi="Times New Roman" w:cs="Times New Roman"/>
            <w:color w:val="FF0000"/>
            <w:sz w:val="24"/>
            <w:szCs w:val="24"/>
            <w:rPrChange w:id="283" w:author="Caitlin Jeffrey" w:date="2024-09-23T08:37:00Z" w16du:dateUtc="2024-09-23T12:37:00Z">
              <w:rPr>
                <w:rFonts w:ascii="Times New Roman" w:hAnsi="Times New Roman" w:cs="Times New Roman"/>
                <w:sz w:val="24"/>
                <w:szCs w:val="24"/>
              </w:rPr>
            </w:rPrChange>
          </w:rPr>
          <w:delText xml:space="preserve">mastitis </w:delText>
        </w:r>
        <w:r w:rsidR="00B40CB4" w:rsidRPr="00633C59" w:rsidDel="00E52389">
          <w:rPr>
            <w:rFonts w:ascii="Times New Roman" w:hAnsi="Times New Roman" w:cs="Times New Roman"/>
            <w:color w:val="FF0000"/>
            <w:sz w:val="24"/>
            <w:szCs w:val="24"/>
            <w:rPrChange w:id="284" w:author="Caitlin Jeffrey" w:date="2024-09-23T08:37:00Z" w16du:dateUtc="2024-09-23T12:37:00Z">
              <w:rPr>
                <w:rFonts w:ascii="Times New Roman" w:hAnsi="Times New Roman" w:cs="Times New Roman"/>
                <w:sz w:val="24"/>
                <w:szCs w:val="24"/>
              </w:rPr>
            </w:rPrChange>
          </w:rPr>
          <w:delText>diagnostics</w:delText>
        </w:r>
        <w:r w:rsidR="00E31C0E" w:rsidRPr="00633C59" w:rsidDel="00E52389">
          <w:rPr>
            <w:rFonts w:ascii="Times New Roman" w:hAnsi="Times New Roman" w:cs="Times New Roman"/>
            <w:color w:val="FF0000"/>
            <w:sz w:val="24"/>
            <w:szCs w:val="24"/>
            <w:rPrChange w:id="285" w:author="Caitlin Jeffrey" w:date="2024-09-23T08:37:00Z" w16du:dateUtc="2024-09-23T12:37:00Z">
              <w:rPr>
                <w:rFonts w:ascii="Times New Roman" w:hAnsi="Times New Roman" w:cs="Times New Roman"/>
                <w:sz w:val="24"/>
                <w:szCs w:val="24"/>
              </w:rPr>
            </w:rPrChange>
          </w:rPr>
          <w:delText xml:space="preserve"> </w:delText>
        </w:r>
      </w:del>
      <w:commentRangeEnd w:id="253"/>
      <w:r w:rsidR="00956027">
        <w:rPr>
          <w:rStyle w:val="CommentReference"/>
        </w:rPr>
        <w:commentReference w:id="253"/>
      </w:r>
    </w:p>
    <w:p w14:paraId="1CCC88B5" w14:textId="4600CC61" w:rsidR="004379B1" w:rsidRDefault="00935368" w:rsidP="00583194">
      <w:pPr>
        <w:spacing w:after="0" w:line="480" w:lineRule="auto"/>
        <w:ind w:firstLine="720"/>
        <w:rPr>
          <w:ins w:id="286" w:author="Caitlin Jeffrey" w:date="2024-09-23T09:36:00Z" w16du:dateUtc="2024-09-23T13:36:00Z"/>
          <w:rFonts w:ascii="Times New Roman" w:hAnsi="Times New Roman" w:cs="Times New Roman"/>
          <w:sz w:val="24"/>
          <w:szCs w:val="24"/>
        </w:rPr>
      </w:pPr>
      <w:del w:id="287" w:author="Caitlin Jeffrey" w:date="2024-09-23T09:13:00Z" w16du:dateUtc="2024-09-23T13:13:00Z">
        <w:r w:rsidDel="00E2660E">
          <w:rPr>
            <w:rFonts w:ascii="Times New Roman" w:hAnsi="Times New Roman" w:cs="Times New Roman"/>
            <w:sz w:val="24"/>
            <w:szCs w:val="24"/>
          </w:rPr>
          <w:delText>(</w:delText>
        </w:r>
        <w:r w:rsidR="00CD5CAD" w:rsidDel="00E2660E">
          <w:rPr>
            <w:rFonts w:ascii="Times New Roman" w:hAnsi="Times New Roman" w:cs="Times New Roman"/>
            <w:sz w:val="24"/>
            <w:szCs w:val="24"/>
          </w:rPr>
          <w:delText>Ruegg</w:delText>
        </w:r>
        <w:r w:rsidR="005C5FCC" w:rsidDel="00E2660E">
          <w:rPr>
            <w:rFonts w:ascii="Times New Roman" w:hAnsi="Times New Roman" w:cs="Times New Roman"/>
            <w:sz w:val="24"/>
            <w:szCs w:val="24"/>
          </w:rPr>
          <w:delText>,</w:delText>
        </w:r>
        <w:r w:rsidR="00CD5CAD" w:rsidDel="00E2660E">
          <w:rPr>
            <w:rFonts w:ascii="Times New Roman" w:hAnsi="Times New Roman" w:cs="Times New Roman"/>
            <w:sz w:val="24"/>
            <w:szCs w:val="24"/>
          </w:rPr>
          <w:delText xml:space="preserve"> 2009</w:delText>
        </w:r>
        <w:r w:rsidR="005C5FCC" w:rsidDel="00E2660E">
          <w:rPr>
            <w:rFonts w:ascii="Times New Roman" w:hAnsi="Times New Roman" w:cs="Times New Roman"/>
            <w:sz w:val="24"/>
            <w:szCs w:val="24"/>
          </w:rPr>
          <w:delText>;</w:delText>
        </w:r>
        <w:r w:rsidR="00CD5CAD" w:rsidDel="00E2660E">
          <w:rPr>
            <w:rFonts w:ascii="Times New Roman" w:hAnsi="Times New Roman" w:cs="Times New Roman"/>
            <w:sz w:val="24"/>
            <w:szCs w:val="24"/>
          </w:rPr>
          <w:delText xml:space="preserve"> </w:delText>
        </w:r>
        <w:r w:rsidR="00235832" w:rsidRPr="00235832" w:rsidDel="00E2660E">
          <w:rPr>
            <w:rFonts w:ascii="Times New Roman" w:hAnsi="Times New Roman" w:cs="Times New Roman"/>
            <w:sz w:val="24"/>
            <w:szCs w:val="24"/>
          </w:rPr>
          <w:delText>Stiglbauer</w:delText>
        </w:r>
        <w:r w:rsidR="00235832" w:rsidDel="00E2660E">
          <w:rPr>
            <w:rFonts w:ascii="Times New Roman" w:hAnsi="Times New Roman" w:cs="Times New Roman"/>
            <w:sz w:val="24"/>
            <w:szCs w:val="24"/>
          </w:rPr>
          <w:delText xml:space="preserve"> et al.</w:delText>
        </w:r>
        <w:r w:rsidR="00B8488F" w:rsidDel="00E2660E">
          <w:rPr>
            <w:rFonts w:ascii="Times New Roman" w:hAnsi="Times New Roman" w:cs="Times New Roman"/>
            <w:sz w:val="24"/>
            <w:szCs w:val="24"/>
          </w:rPr>
          <w:delText>,</w:delText>
        </w:r>
        <w:r w:rsidR="00235832" w:rsidDel="00E2660E">
          <w:rPr>
            <w:rFonts w:ascii="Times New Roman" w:hAnsi="Times New Roman" w:cs="Times New Roman"/>
            <w:sz w:val="24"/>
            <w:szCs w:val="24"/>
          </w:rPr>
          <w:delText xml:space="preserve"> 2013</w:delText>
        </w:r>
        <w:r w:rsidR="00B8488F" w:rsidDel="00E2660E">
          <w:rPr>
            <w:rFonts w:ascii="Times New Roman" w:hAnsi="Times New Roman" w:cs="Times New Roman"/>
            <w:sz w:val="24"/>
            <w:szCs w:val="24"/>
          </w:rPr>
          <w:delText>;</w:delText>
        </w:r>
        <w:r w:rsidR="00B8488F" w:rsidRPr="00B8488F" w:rsidDel="00E2660E">
          <w:delText xml:space="preserve"> </w:delText>
        </w:r>
        <w:r w:rsidR="00B8488F" w:rsidRPr="00B8488F" w:rsidDel="00E2660E">
          <w:rPr>
            <w:rFonts w:ascii="Times New Roman" w:hAnsi="Times New Roman" w:cs="Times New Roman"/>
            <w:sz w:val="24"/>
            <w:szCs w:val="24"/>
          </w:rPr>
          <w:delText>Cicconi-Hogan</w:delText>
        </w:r>
        <w:r w:rsidR="00B8488F" w:rsidDel="00E2660E">
          <w:rPr>
            <w:rFonts w:ascii="Times New Roman" w:hAnsi="Times New Roman" w:cs="Times New Roman"/>
            <w:sz w:val="24"/>
            <w:szCs w:val="24"/>
          </w:rPr>
          <w:delText xml:space="preserve"> et al., 2013)</w:delText>
        </w:r>
        <w:r w:rsidR="00A4354E" w:rsidDel="00E2660E">
          <w:rPr>
            <w:rFonts w:ascii="Times New Roman" w:hAnsi="Times New Roman" w:cs="Times New Roman"/>
            <w:sz w:val="24"/>
            <w:szCs w:val="24"/>
          </w:rPr>
          <w:delText>.</w:delText>
        </w:r>
        <w:r w:rsidDel="00E2660E">
          <w:rPr>
            <w:rFonts w:ascii="Times New Roman" w:hAnsi="Times New Roman" w:cs="Times New Roman"/>
            <w:sz w:val="24"/>
            <w:szCs w:val="24"/>
          </w:rPr>
          <w:delText xml:space="preserve"> </w:delText>
        </w:r>
      </w:del>
      <w:ins w:id="288" w:author="Caitlin Jeffrey" w:date="2024-09-23T09:26:00Z">
        <w:r w:rsidR="004B172D" w:rsidRPr="004B172D">
          <w:rPr>
            <w:rFonts w:ascii="Times New Roman" w:hAnsi="Times New Roman" w:cs="Times New Roman"/>
            <w:sz w:val="24"/>
            <w:szCs w:val="24"/>
          </w:rPr>
          <w:t>Several of these management factors have been shown to influence the prevalence and distribution of NASM IMI in previous studies</w:t>
        </w:r>
      </w:ins>
      <w:del w:id="289" w:author="Caitlin Jeffrey" w:date="2024-09-23T09:26:00Z" w16du:dateUtc="2024-09-23T13:26:00Z">
        <w:r w:rsidR="00BD23E3" w:rsidDel="004B172D">
          <w:rPr>
            <w:rFonts w:ascii="Times New Roman" w:hAnsi="Times New Roman" w:cs="Times New Roman"/>
            <w:sz w:val="24"/>
            <w:szCs w:val="24"/>
          </w:rPr>
          <w:delText xml:space="preserve">Some of these management factors </w:delText>
        </w:r>
      </w:del>
      <w:del w:id="290" w:author="Caitlin Jeffrey" w:date="2024-09-23T09:24:00Z" w16du:dateUtc="2024-09-23T13:24:00Z">
        <w:r w:rsidR="00AA63F3" w:rsidDel="008F140E">
          <w:rPr>
            <w:rFonts w:ascii="Times New Roman" w:hAnsi="Times New Roman" w:cs="Times New Roman"/>
            <w:sz w:val="24"/>
            <w:szCs w:val="24"/>
          </w:rPr>
          <w:delText>affect</w:delText>
        </w:r>
      </w:del>
      <w:del w:id="291" w:author="Caitlin Jeffrey" w:date="2024-09-23T09:26:00Z" w16du:dateUtc="2024-09-23T13:26:00Z">
        <w:r w:rsidR="00771366" w:rsidDel="004B172D">
          <w:rPr>
            <w:rFonts w:ascii="Times New Roman" w:hAnsi="Times New Roman" w:cs="Times New Roman"/>
            <w:sz w:val="24"/>
            <w:szCs w:val="24"/>
          </w:rPr>
          <w:delText xml:space="preserve"> prevalence and distribution of NASM</w:delText>
        </w:r>
      </w:del>
      <w:r w:rsidR="00771366">
        <w:rPr>
          <w:rFonts w:ascii="Times New Roman" w:hAnsi="Times New Roman" w:cs="Times New Roman"/>
          <w:sz w:val="24"/>
          <w:szCs w:val="24"/>
        </w:rPr>
        <w:t xml:space="preserve">. </w:t>
      </w:r>
      <w:r w:rsidR="0008357A">
        <w:rPr>
          <w:rFonts w:ascii="Times New Roman" w:hAnsi="Times New Roman" w:cs="Times New Roman"/>
          <w:sz w:val="24"/>
          <w:szCs w:val="24"/>
        </w:rPr>
        <w:t>Among Canadian herds</w:t>
      </w:r>
      <w:r w:rsidR="00C91A7F">
        <w:rPr>
          <w:rFonts w:ascii="Times New Roman" w:hAnsi="Times New Roman" w:cs="Times New Roman"/>
          <w:sz w:val="24"/>
          <w:szCs w:val="24"/>
        </w:rPr>
        <w:t>,</w:t>
      </w:r>
      <w:r w:rsidR="00FF3370" w:rsidRPr="000B59AF">
        <w:rPr>
          <w:rFonts w:ascii="Times New Roman" w:hAnsi="Times New Roman" w:cs="Times New Roman"/>
          <w:sz w:val="24"/>
          <w:szCs w:val="24"/>
        </w:rPr>
        <w:t xml:space="preserve"> </w:t>
      </w:r>
      <w:del w:id="292" w:author="Caitlin Jeffrey" w:date="2024-09-23T09:37:00Z" w16du:dateUtc="2024-09-23T13:37:00Z">
        <w:r w:rsidR="00FF3370" w:rsidRPr="000B59AF" w:rsidDel="007F1080">
          <w:rPr>
            <w:rFonts w:ascii="Times New Roman" w:hAnsi="Times New Roman" w:cs="Times New Roman"/>
            <w:sz w:val="24"/>
            <w:szCs w:val="24"/>
          </w:rPr>
          <w:delText xml:space="preserve">variation in </w:delText>
        </w:r>
      </w:del>
      <w:r w:rsidR="005720B4">
        <w:rPr>
          <w:rFonts w:ascii="Times New Roman" w:hAnsi="Times New Roman" w:cs="Times New Roman"/>
          <w:sz w:val="24"/>
          <w:szCs w:val="24"/>
        </w:rPr>
        <w:t>CNS</w:t>
      </w:r>
      <w:r w:rsidR="00554821">
        <w:rPr>
          <w:rFonts w:ascii="Times New Roman" w:hAnsi="Times New Roman" w:cs="Times New Roman"/>
          <w:sz w:val="24"/>
          <w:szCs w:val="24"/>
        </w:rPr>
        <w:t xml:space="preserve"> IMI </w:t>
      </w:r>
      <w:r w:rsidR="00AC1676">
        <w:rPr>
          <w:rFonts w:ascii="Times New Roman" w:hAnsi="Times New Roman" w:cs="Times New Roman"/>
          <w:sz w:val="24"/>
          <w:szCs w:val="24"/>
        </w:rPr>
        <w:t xml:space="preserve">incidence </w:t>
      </w:r>
      <w:r w:rsidR="005720B4">
        <w:rPr>
          <w:rFonts w:ascii="Times New Roman" w:hAnsi="Times New Roman" w:cs="Times New Roman"/>
          <w:sz w:val="24"/>
          <w:szCs w:val="24"/>
        </w:rPr>
        <w:t>was</w:t>
      </w:r>
      <w:ins w:id="293" w:author="Caitlin Jeffrey" w:date="2024-09-23T09:27:00Z" w16du:dateUtc="2024-09-23T13:27:00Z">
        <w:r w:rsidR="00D54E86">
          <w:rPr>
            <w:rFonts w:ascii="Times New Roman" w:hAnsi="Times New Roman" w:cs="Times New Roman"/>
            <w:sz w:val="24"/>
            <w:szCs w:val="24"/>
          </w:rPr>
          <w:t xml:space="preserve"> found to be</w:t>
        </w:r>
      </w:ins>
      <w:r w:rsidR="00554821">
        <w:rPr>
          <w:rFonts w:ascii="Times New Roman" w:hAnsi="Times New Roman" w:cs="Times New Roman"/>
          <w:sz w:val="24"/>
          <w:szCs w:val="24"/>
        </w:rPr>
        <w:t xml:space="preserve"> associated</w:t>
      </w:r>
      <w:ins w:id="294" w:author="Caitlin Jeffrey" w:date="2024-09-23T09:27:00Z" w16du:dateUtc="2024-09-23T13:27:00Z">
        <w:r w:rsidR="00D54E86">
          <w:rPr>
            <w:rFonts w:ascii="Times New Roman" w:hAnsi="Times New Roman" w:cs="Times New Roman"/>
            <w:sz w:val="24"/>
            <w:szCs w:val="24"/>
          </w:rPr>
          <w:t xml:space="preserve"> with both</w:t>
        </w:r>
      </w:ins>
      <w:r w:rsidR="00554821">
        <w:rPr>
          <w:rFonts w:ascii="Times New Roman" w:hAnsi="Times New Roman" w:cs="Times New Roman"/>
          <w:sz w:val="24"/>
          <w:szCs w:val="24"/>
        </w:rPr>
        <w:t xml:space="preserve"> </w:t>
      </w:r>
      <w:del w:id="295" w:author="Caitlin Jeffrey" w:date="2024-09-23T09:27:00Z" w16du:dateUtc="2024-09-23T13:27:00Z">
        <w:r w:rsidR="00554821" w:rsidDel="00D54E86">
          <w:rPr>
            <w:rFonts w:ascii="Times New Roman" w:hAnsi="Times New Roman" w:cs="Times New Roman"/>
            <w:sz w:val="24"/>
            <w:szCs w:val="24"/>
          </w:rPr>
          <w:delText xml:space="preserve">with management </w:delText>
        </w:r>
        <w:r w:rsidR="0027540B" w:rsidDel="00D54E86">
          <w:rPr>
            <w:rFonts w:ascii="Times New Roman" w:hAnsi="Times New Roman" w:cs="Times New Roman"/>
            <w:sz w:val="24"/>
            <w:szCs w:val="24"/>
          </w:rPr>
          <w:delText xml:space="preserve">factors including type of </w:delText>
        </w:r>
      </w:del>
      <w:r w:rsidR="0027540B">
        <w:rPr>
          <w:rFonts w:ascii="Times New Roman" w:hAnsi="Times New Roman" w:cs="Times New Roman"/>
          <w:sz w:val="24"/>
          <w:szCs w:val="24"/>
        </w:rPr>
        <w:t>bedding</w:t>
      </w:r>
      <w:r w:rsidR="00DD1FED">
        <w:rPr>
          <w:rFonts w:ascii="Times New Roman" w:hAnsi="Times New Roman" w:cs="Times New Roman"/>
          <w:sz w:val="24"/>
          <w:szCs w:val="24"/>
        </w:rPr>
        <w:t xml:space="preserve"> </w:t>
      </w:r>
      <w:ins w:id="296" w:author="Caitlin Jeffrey" w:date="2024-09-23T09:27:00Z" w16du:dateUtc="2024-09-23T13:27:00Z">
        <w:r w:rsidR="00D54E86">
          <w:rPr>
            <w:rFonts w:ascii="Times New Roman" w:hAnsi="Times New Roman" w:cs="Times New Roman"/>
            <w:sz w:val="24"/>
            <w:szCs w:val="24"/>
          </w:rPr>
          <w:t xml:space="preserve">type </w:t>
        </w:r>
      </w:ins>
      <w:r w:rsidR="00DD1FED">
        <w:rPr>
          <w:rFonts w:ascii="Times New Roman" w:hAnsi="Times New Roman" w:cs="Times New Roman"/>
          <w:sz w:val="24"/>
          <w:szCs w:val="24"/>
        </w:rPr>
        <w:t>and</w:t>
      </w:r>
      <w:r w:rsidR="0027540B">
        <w:rPr>
          <w:rFonts w:ascii="Times New Roman" w:hAnsi="Times New Roman" w:cs="Times New Roman"/>
          <w:sz w:val="24"/>
          <w:szCs w:val="24"/>
        </w:rPr>
        <w:t xml:space="preserve"> pasture access</w:t>
      </w:r>
      <w:r w:rsidR="00205971">
        <w:rPr>
          <w:rFonts w:ascii="Times New Roman" w:hAnsi="Times New Roman" w:cs="Times New Roman"/>
          <w:sz w:val="24"/>
          <w:szCs w:val="24"/>
        </w:rPr>
        <w:t xml:space="preserve"> </w:t>
      </w:r>
      <w:r w:rsidR="00205971" w:rsidRPr="00205971">
        <w:rPr>
          <w:rFonts w:ascii="Times New Roman" w:hAnsi="Times New Roman" w:cs="Times New Roman"/>
          <w:sz w:val="24"/>
          <w:szCs w:val="24"/>
        </w:rPr>
        <w:t>(Dufour et al., 2012</w:t>
      </w:r>
      <w:r w:rsidR="005720B4">
        <w:rPr>
          <w:rFonts w:ascii="Times New Roman" w:hAnsi="Times New Roman" w:cs="Times New Roman"/>
          <w:sz w:val="24"/>
          <w:szCs w:val="24"/>
        </w:rPr>
        <w:t>)</w:t>
      </w:r>
      <w:ins w:id="297" w:author="Caitlin Jeffrey" w:date="2024-09-23T09:37:00Z" w16du:dateUtc="2024-09-23T13:37:00Z">
        <w:r w:rsidR="000A1089">
          <w:rPr>
            <w:rFonts w:ascii="Times New Roman" w:hAnsi="Times New Roman" w:cs="Times New Roman"/>
            <w:sz w:val="24"/>
            <w:szCs w:val="24"/>
          </w:rPr>
          <w:t xml:space="preserve">, and </w:t>
        </w:r>
      </w:ins>
      <w:del w:id="298" w:author="Caitlin Jeffrey" w:date="2024-09-23T09:37:00Z" w16du:dateUtc="2024-09-23T13:37:00Z">
        <w:r w:rsidR="00AC1676" w:rsidDel="000A1089">
          <w:rPr>
            <w:rFonts w:ascii="Times New Roman" w:hAnsi="Times New Roman" w:cs="Times New Roman"/>
            <w:sz w:val="24"/>
            <w:szCs w:val="24"/>
          </w:rPr>
          <w:delText xml:space="preserve">. </w:delText>
        </w:r>
        <w:r w:rsidR="00834688" w:rsidDel="000A1089">
          <w:rPr>
            <w:rFonts w:ascii="Times New Roman" w:hAnsi="Times New Roman" w:cs="Times New Roman"/>
            <w:sz w:val="24"/>
            <w:szCs w:val="24"/>
          </w:rPr>
          <w:delText xml:space="preserve">Further, </w:delText>
        </w:r>
      </w:del>
      <w:r w:rsidR="002A3F96"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species </w:t>
      </w:r>
      <w:r w:rsidR="003A0210">
        <w:rPr>
          <w:rFonts w:ascii="Times New Roman" w:hAnsi="Times New Roman" w:cs="Times New Roman"/>
          <w:sz w:val="24"/>
          <w:szCs w:val="24"/>
        </w:rPr>
        <w:t xml:space="preserve">prevalence, </w:t>
      </w:r>
      <w:r w:rsidR="00FF3370" w:rsidRPr="000B59AF">
        <w:rPr>
          <w:rFonts w:ascii="Times New Roman" w:hAnsi="Times New Roman" w:cs="Times New Roman"/>
          <w:sz w:val="24"/>
          <w:szCs w:val="24"/>
        </w:rPr>
        <w:t xml:space="preserve">distribution and diversity </w:t>
      </w:r>
      <w:ins w:id="299" w:author="Caitlin Jeffrey" w:date="2024-09-23T09:37:00Z" w16du:dateUtc="2024-09-23T13:37:00Z">
        <w:r w:rsidR="007F1080">
          <w:rPr>
            <w:rFonts w:ascii="Times New Roman" w:hAnsi="Times New Roman" w:cs="Times New Roman"/>
            <w:sz w:val="24"/>
            <w:szCs w:val="24"/>
          </w:rPr>
          <w:t>wa</w:t>
        </w:r>
      </w:ins>
      <w:del w:id="300" w:author="Caitlin Jeffrey" w:date="2024-09-23T09:37:00Z" w16du:dateUtc="2024-09-23T13:37:00Z">
        <w:r w:rsidR="00FF3370" w:rsidRPr="000B59AF" w:rsidDel="007F1080">
          <w:rPr>
            <w:rFonts w:ascii="Times New Roman" w:hAnsi="Times New Roman" w:cs="Times New Roman"/>
            <w:sz w:val="24"/>
            <w:szCs w:val="24"/>
          </w:rPr>
          <w:delText>i</w:delText>
        </w:r>
      </w:del>
      <w:r w:rsidR="00FF3370" w:rsidRPr="000B59AF">
        <w:rPr>
          <w:rFonts w:ascii="Times New Roman" w:hAnsi="Times New Roman" w:cs="Times New Roman"/>
          <w:sz w:val="24"/>
          <w:szCs w:val="24"/>
        </w:rPr>
        <w:t xml:space="preserve">s associated with </w:t>
      </w:r>
      <w:r w:rsidR="003A0210">
        <w:rPr>
          <w:rFonts w:ascii="Times New Roman" w:hAnsi="Times New Roman" w:cs="Times New Roman"/>
          <w:sz w:val="24"/>
          <w:szCs w:val="24"/>
        </w:rPr>
        <w:t xml:space="preserve">type of housing and bedding, </w:t>
      </w:r>
      <w:ins w:id="301" w:author="Caitlin Jeffrey" w:date="2024-09-23T09:37:00Z" w16du:dateUtc="2024-09-23T13:37:00Z">
        <w:r w:rsidR="00583194">
          <w:rPr>
            <w:rFonts w:ascii="Times New Roman" w:hAnsi="Times New Roman" w:cs="Times New Roman"/>
            <w:sz w:val="24"/>
            <w:szCs w:val="24"/>
          </w:rPr>
          <w:t>as well as</w:t>
        </w:r>
      </w:ins>
      <w:del w:id="302" w:author="Caitlin Jeffrey" w:date="2024-09-23T09:37:00Z" w16du:dateUtc="2024-09-23T13:37:00Z">
        <w:r w:rsidR="00373DE1" w:rsidDel="00583194">
          <w:rPr>
            <w:rFonts w:ascii="Times New Roman" w:hAnsi="Times New Roman" w:cs="Times New Roman"/>
            <w:sz w:val="24"/>
            <w:szCs w:val="24"/>
          </w:rPr>
          <w:delText>and</w:delText>
        </w:r>
      </w:del>
      <w:r w:rsidR="00373DE1">
        <w:rPr>
          <w:rFonts w:ascii="Times New Roman" w:hAnsi="Times New Roman" w:cs="Times New Roman"/>
          <w:sz w:val="24"/>
          <w:szCs w:val="24"/>
        </w:rPr>
        <w:t xml:space="preserve"> </w:t>
      </w:r>
      <w:r w:rsidR="003B73A6">
        <w:rPr>
          <w:rFonts w:ascii="Times New Roman" w:hAnsi="Times New Roman" w:cs="Times New Roman"/>
          <w:sz w:val="24"/>
          <w:szCs w:val="24"/>
        </w:rPr>
        <w:t>parity</w:t>
      </w:r>
      <w:r w:rsidR="00FF3370" w:rsidRPr="000B59AF">
        <w:rPr>
          <w:rFonts w:ascii="Times New Roman" w:hAnsi="Times New Roman" w:cs="Times New Roman"/>
          <w:sz w:val="24"/>
          <w:szCs w:val="24"/>
        </w:rPr>
        <w:t xml:space="preserve"> </w: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EA6998">
        <w:rPr>
          <w:rFonts w:ascii="Times New Roman" w:hAnsi="Times New Roman" w:cs="Times New Roman"/>
          <w:noProof/>
          <w:sz w:val="24"/>
          <w:szCs w:val="24"/>
        </w:rPr>
        <w:t>(</w:t>
      </w:r>
      <w:r w:rsidR="00FF3370" w:rsidRPr="000B59AF">
        <w:rPr>
          <w:rFonts w:ascii="Times New Roman" w:hAnsi="Times New Roman" w:cs="Times New Roman"/>
          <w:noProof/>
          <w:sz w:val="24"/>
          <w:szCs w:val="24"/>
        </w:rPr>
        <w:t>Condas et al., 2017a)</w:t>
      </w:r>
      <w:r w:rsidR="00FF3370" w:rsidRPr="000B59AF">
        <w:rPr>
          <w:rFonts w:ascii="Times New Roman" w:hAnsi="Times New Roman" w:cs="Times New Roman"/>
          <w:sz w:val="24"/>
          <w:szCs w:val="24"/>
        </w:rPr>
        <w:fldChar w:fldCharType="end"/>
      </w:r>
      <w:r w:rsidR="005C4FA7">
        <w:rPr>
          <w:rFonts w:ascii="Times New Roman" w:hAnsi="Times New Roman" w:cs="Times New Roman"/>
          <w:sz w:val="24"/>
          <w:szCs w:val="24"/>
        </w:rPr>
        <w:t>.</w:t>
      </w:r>
      <w:r w:rsidR="001A42EB">
        <w:rPr>
          <w:rFonts w:ascii="Times New Roman" w:hAnsi="Times New Roman" w:cs="Times New Roman"/>
          <w:sz w:val="24"/>
          <w:szCs w:val="24"/>
        </w:rPr>
        <w:t xml:space="preserve"> </w:t>
      </w:r>
      <w:commentRangeStart w:id="303"/>
      <w:ins w:id="304" w:author="Caitlin Jeffrey" w:date="2024-09-23T09:38:00Z" w16du:dateUtc="2024-09-23T13:38:00Z">
        <w:r w:rsidR="00583194">
          <w:rPr>
            <w:rFonts w:ascii="Times New Roman" w:hAnsi="Times New Roman" w:cs="Times New Roman"/>
            <w:sz w:val="24"/>
            <w:szCs w:val="24"/>
          </w:rPr>
          <w:t>Further, various</w:t>
        </w:r>
      </w:ins>
      <w:ins w:id="305" w:author="Caitlin Jeffrey" w:date="2024-09-23T09:36:00Z" w16du:dateUtc="2024-09-23T13:36:00Z">
        <w:r w:rsidR="004379B1" w:rsidRPr="004379B1">
          <w:rPr>
            <w:rFonts w:ascii="Times New Roman" w:hAnsi="Times New Roman" w:cs="Times New Roman"/>
            <w:sz w:val="24"/>
            <w:szCs w:val="24"/>
          </w:rPr>
          <w:t xml:space="preserve"> herd-level management factors </w:t>
        </w:r>
      </w:ins>
      <w:ins w:id="306" w:author="Caitlin Jeffrey" w:date="2024-09-23T09:38:00Z" w16du:dateUtc="2024-09-23T13:38:00Z">
        <w:r w:rsidR="00583194" w:rsidRPr="004379B1">
          <w:rPr>
            <w:rFonts w:ascii="Times New Roman" w:hAnsi="Times New Roman" w:cs="Times New Roman"/>
            <w:sz w:val="24"/>
            <w:szCs w:val="24"/>
          </w:rPr>
          <w:t xml:space="preserve">related to feed and water provided to dairy cows </w:t>
        </w:r>
        <w:r w:rsidR="00583194">
          <w:rPr>
            <w:rFonts w:ascii="Times New Roman" w:hAnsi="Times New Roman" w:cs="Times New Roman"/>
            <w:sz w:val="24"/>
            <w:szCs w:val="24"/>
          </w:rPr>
          <w:t xml:space="preserve">have been shown to be </w:t>
        </w:r>
      </w:ins>
      <w:ins w:id="307" w:author="Caitlin Jeffrey" w:date="2024-09-23T09:36:00Z" w16du:dateUtc="2024-09-23T13:36:00Z">
        <w:r w:rsidR="004379B1" w:rsidRPr="004379B1">
          <w:rPr>
            <w:rFonts w:ascii="Times New Roman" w:hAnsi="Times New Roman" w:cs="Times New Roman"/>
            <w:sz w:val="24"/>
            <w:szCs w:val="24"/>
          </w:rPr>
          <w:t xml:space="preserve">associated with NASM diversity </w:t>
        </w:r>
      </w:ins>
      <w:ins w:id="308" w:author="Caitlin Jeffrey" w:date="2024-09-23T09:39:00Z" w16du:dateUtc="2024-09-23T13:39:00Z">
        <w:r w:rsidR="00583194">
          <w:rPr>
            <w:rFonts w:ascii="Times New Roman" w:hAnsi="Times New Roman" w:cs="Times New Roman"/>
            <w:sz w:val="24"/>
            <w:szCs w:val="24"/>
          </w:rPr>
          <w:t>(</w:t>
        </w:r>
      </w:ins>
      <w:ins w:id="309" w:author="Caitlin Jeffrey" w:date="2024-09-23T09:36:00Z" w16du:dateUtc="2024-09-23T13:36:00Z">
        <w:r w:rsidR="004379B1" w:rsidRPr="004379B1">
          <w:rPr>
            <w:rFonts w:ascii="Times New Roman" w:hAnsi="Times New Roman" w:cs="Times New Roman"/>
            <w:sz w:val="24"/>
            <w:szCs w:val="24"/>
          </w:rPr>
          <w:t>De Visscher et al.</w:t>
        </w:r>
      </w:ins>
      <w:ins w:id="310" w:author="Caitlin Jeffrey" w:date="2024-09-23T09:39:00Z" w16du:dateUtc="2024-09-23T13:39:00Z">
        <w:r w:rsidR="00583194">
          <w:rPr>
            <w:rFonts w:ascii="Times New Roman" w:hAnsi="Times New Roman" w:cs="Times New Roman"/>
            <w:sz w:val="24"/>
            <w:szCs w:val="24"/>
          </w:rPr>
          <w:t xml:space="preserve">, </w:t>
        </w:r>
      </w:ins>
      <w:ins w:id="311" w:author="Caitlin Jeffrey" w:date="2024-09-23T09:36:00Z" w16du:dateUtc="2024-09-23T13:36:00Z">
        <w:r w:rsidR="004379B1" w:rsidRPr="004379B1">
          <w:rPr>
            <w:rFonts w:ascii="Times New Roman" w:hAnsi="Times New Roman" w:cs="Times New Roman"/>
            <w:sz w:val="24"/>
            <w:szCs w:val="24"/>
          </w:rPr>
          <w:t>2017</w:t>
        </w:r>
      </w:ins>
      <w:ins w:id="312" w:author="Caitlin Jeffrey" w:date="2024-09-23T09:39:00Z" w16du:dateUtc="2024-09-23T13:39:00Z">
        <w:r w:rsidR="00583194">
          <w:rPr>
            <w:rFonts w:ascii="Times New Roman" w:hAnsi="Times New Roman" w:cs="Times New Roman"/>
            <w:sz w:val="24"/>
            <w:szCs w:val="24"/>
          </w:rPr>
          <w:t xml:space="preserve">; </w:t>
        </w:r>
      </w:ins>
      <w:ins w:id="313" w:author="Caitlin Jeffrey" w:date="2024-09-23T09:36:00Z" w16du:dateUtc="2024-09-23T13:36:00Z">
        <w:r w:rsidR="004379B1" w:rsidRPr="004379B1">
          <w:rPr>
            <w:rFonts w:ascii="Times New Roman" w:hAnsi="Times New Roman" w:cs="Times New Roman"/>
            <w:sz w:val="24"/>
            <w:szCs w:val="24"/>
          </w:rPr>
          <w:t>Petzer et al.</w:t>
        </w:r>
      </w:ins>
      <w:ins w:id="314" w:author="Caitlin Jeffrey" w:date="2024-09-23T09:39:00Z" w16du:dateUtc="2024-09-23T13:39:00Z">
        <w:r w:rsidR="00583194">
          <w:rPr>
            <w:rFonts w:ascii="Times New Roman" w:hAnsi="Times New Roman" w:cs="Times New Roman"/>
            <w:sz w:val="24"/>
            <w:szCs w:val="24"/>
          </w:rPr>
          <w:t xml:space="preserve">, </w:t>
        </w:r>
      </w:ins>
      <w:ins w:id="315" w:author="Caitlin Jeffrey" w:date="2024-09-23T09:36:00Z" w16du:dateUtc="2024-09-23T13:36:00Z">
        <w:r w:rsidR="004379B1" w:rsidRPr="004379B1">
          <w:rPr>
            <w:rFonts w:ascii="Times New Roman" w:hAnsi="Times New Roman" w:cs="Times New Roman"/>
            <w:sz w:val="24"/>
            <w:szCs w:val="24"/>
          </w:rPr>
          <w:t>2022).</w:t>
        </w:r>
      </w:ins>
      <w:commentRangeEnd w:id="303"/>
      <w:ins w:id="316" w:author="Caitlin Jeffrey" w:date="2024-09-23T09:40:00Z" w16du:dateUtc="2024-09-23T13:40:00Z">
        <w:r w:rsidR="00505F5D">
          <w:rPr>
            <w:rStyle w:val="CommentReference"/>
          </w:rPr>
          <w:commentReference w:id="303"/>
        </w:r>
      </w:ins>
    </w:p>
    <w:p w14:paraId="2232B166" w14:textId="28483632" w:rsidR="00557115" w:rsidRPr="000B59AF" w:rsidRDefault="001A42EB" w:rsidP="007A44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have identified </w:t>
      </w:r>
      <w:r w:rsidR="00FB062D">
        <w:rPr>
          <w:rFonts w:ascii="Times New Roman" w:hAnsi="Times New Roman" w:cs="Times New Roman"/>
          <w:sz w:val="24"/>
          <w:szCs w:val="24"/>
        </w:rPr>
        <w:t xml:space="preserve">only </w:t>
      </w:r>
      <w:ins w:id="317" w:author="Caitlin Jeffrey" w:date="2024-09-23T09:42:00Z" w16du:dateUtc="2024-09-23T13:42:00Z">
        <w:r w:rsidR="00FB0DF8">
          <w:rPr>
            <w:rFonts w:ascii="Times New Roman" w:hAnsi="Times New Roman" w:cs="Times New Roman"/>
            <w:sz w:val="24"/>
            <w:szCs w:val="24"/>
          </w:rPr>
          <w:t>2</w:t>
        </w:r>
      </w:ins>
      <w:del w:id="318" w:author="Caitlin Jeffrey" w:date="2024-09-23T09:42:00Z" w16du:dateUtc="2024-09-23T13:42:00Z">
        <w:r w:rsidR="00C531EE" w:rsidDel="00FB0DF8">
          <w:rPr>
            <w:rFonts w:ascii="Times New Roman" w:hAnsi="Times New Roman" w:cs="Times New Roman"/>
            <w:sz w:val="24"/>
            <w:szCs w:val="24"/>
          </w:rPr>
          <w:delText>two</w:delText>
        </w:r>
      </w:del>
      <w:r w:rsidR="00FB062D">
        <w:rPr>
          <w:rFonts w:ascii="Times New Roman" w:hAnsi="Times New Roman" w:cs="Times New Roman"/>
          <w:sz w:val="24"/>
          <w:szCs w:val="24"/>
        </w:rPr>
        <w:t xml:space="preserve"> other stud</w:t>
      </w:r>
      <w:r w:rsidR="0026631B">
        <w:rPr>
          <w:rFonts w:ascii="Times New Roman" w:hAnsi="Times New Roman" w:cs="Times New Roman"/>
          <w:sz w:val="24"/>
          <w:szCs w:val="24"/>
        </w:rPr>
        <w:t>ies</w:t>
      </w:r>
      <w:r w:rsidR="00FB062D">
        <w:rPr>
          <w:rFonts w:ascii="Times New Roman" w:hAnsi="Times New Roman" w:cs="Times New Roman"/>
          <w:sz w:val="24"/>
          <w:szCs w:val="24"/>
        </w:rPr>
        <w:t xml:space="preserve"> using </w:t>
      </w:r>
      <w:r w:rsidR="00347A7C">
        <w:rPr>
          <w:rFonts w:ascii="Times New Roman" w:hAnsi="Times New Roman" w:cs="Times New Roman"/>
          <w:sz w:val="24"/>
          <w:szCs w:val="24"/>
        </w:rPr>
        <w:t>gene sequencing or MALD</w:t>
      </w:r>
      <w:ins w:id="319" w:author="John Barlow" w:date="2024-09-12T09:40:00Z" w16du:dateUtc="2024-09-12T13:40:00Z">
        <w:r w:rsidR="00B0483B">
          <w:rPr>
            <w:rFonts w:ascii="Times New Roman" w:hAnsi="Times New Roman" w:cs="Times New Roman"/>
            <w:sz w:val="24"/>
            <w:szCs w:val="24"/>
          </w:rPr>
          <w:t>I</w:t>
        </w:r>
      </w:ins>
      <w:r w:rsidR="00347A7C">
        <w:rPr>
          <w:rFonts w:ascii="Times New Roman" w:hAnsi="Times New Roman" w:cs="Times New Roman"/>
          <w:sz w:val="24"/>
          <w:szCs w:val="24"/>
        </w:rPr>
        <w:t>-TOF MS for species identifi</w:t>
      </w:r>
      <w:r w:rsidR="003D511B">
        <w:rPr>
          <w:rFonts w:ascii="Times New Roman" w:hAnsi="Times New Roman" w:cs="Times New Roman"/>
          <w:sz w:val="24"/>
          <w:szCs w:val="24"/>
        </w:rPr>
        <w:t xml:space="preserve">cation </w:t>
      </w:r>
      <w:r w:rsidR="00A82A15" w:rsidRPr="00A82A15">
        <w:rPr>
          <w:rFonts w:ascii="Times New Roman" w:hAnsi="Times New Roman" w:cs="Times New Roman"/>
          <w:sz w:val="24"/>
          <w:szCs w:val="24"/>
        </w:rPr>
        <w:t>describing NASM</w:t>
      </w:r>
      <w:r w:rsidR="00FF3AF3">
        <w:rPr>
          <w:rFonts w:ascii="Times New Roman" w:hAnsi="Times New Roman" w:cs="Times New Roman"/>
          <w:sz w:val="24"/>
          <w:szCs w:val="24"/>
        </w:rPr>
        <w:t xml:space="preserve"> prevalence and</w:t>
      </w:r>
      <w:r w:rsidR="00A82A15" w:rsidRPr="00A82A15">
        <w:rPr>
          <w:rFonts w:ascii="Times New Roman" w:hAnsi="Times New Roman" w:cs="Times New Roman"/>
          <w:sz w:val="24"/>
          <w:szCs w:val="24"/>
        </w:rPr>
        <w:t xml:space="preserve"> diversity</w:t>
      </w:r>
      <w:r w:rsidR="00C26C2B">
        <w:rPr>
          <w:rFonts w:ascii="Times New Roman" w:hAnsi="Times New Roman" w:cs="Times New Roman"/>
          <w:sz w:val="24"/>
          <w:szCs w:val="24"/>
        </w:rPr>
        <w:t xml:space="preserve"> on US dairy herds (Jenkins et al., 2019</w:t>
      </w:r>
      <w:r w:rsidR="0026631B">
        <w:rPr>
          <w:rFonts w:ascii="Times New Roman" w:hAnsi="Times New Roman" w:cs="Times New Roman"/>
          <w:sz w:val="24"/>
          <w:szCs w:val="24"/>
        </w:rPr>
        <w:t xml:space="preserve">; </w:t>
      </w:r>
      <w:ins w:id="320" w:author="John Barlow" w:date="2024-09-12T20:32:00Z" w16du:dateUtc="2024-09-13T00:32:00Z">
        <w:r w:rsidR="00E03D91" w:rsidRPr="007C2AC0">
          <w:rPr>
            <w:rFonts w:ascii="Times New Roman" w:hAnsi="Times New Roman" w:cs="Times New Roman"/>
            <w:noProof/>
            <w:sz w:val="24"/>
            <w:szCs w:val="24"/>
          </w:rPr>
          <w:t>Peña</w:t>
        </w:r>
      </w:ins>
      <w:r w:rsidR="0026631B">
        <w:rPr>
          <w:rFonts w:ascii="Times New Roman" w:hAnsi="Times New Roman" w:cs="Times New Roman"/>
          <w:sz w:val="24"/>
          <w:szCs w:val="24"/>
        </w:rPr>
        <w:t>-Mosca et al., 2023</w:t>
      </w:r>
      <w:r w:rsidR="00C26C2B">
        <w:rPr>
          <w:rFonts w:ascii="Times New Roman" w:hAnsi="Times New Roman" w:cs="Times New Roman"/>
          <w:sz w:val="24"/>
          <w:szCs w:val="24"/>
        </w:rPr>
        <w:t xml:space="preserve">). </w:t>
      </w:r>
      <w:r w:rsidR="00001A9C">
        <w:rPr>
          <w:rFonts w:ascii="Times New Roman" w:hAnsi="Times New Roman" w:cs="Times New Roman"/>
          <w:sz w:val="24"/>
          <w:szCs w:val="24"/>
        </w:rPr>
        <w:t>Jenkins et al.</w:t>
      </w:r>
      <w:del w:id="321" w:author="Caitlin Jeffrey" w:date="2024-09-23T09:42:00Z" w16du:dateUtc="2024-09-23T13:42:00Z">
        <w:r w:rsidR="00001A9C" w:rsidDel="0078454F">
          <w:rPr>
            <w:rFonts w:ascii="Times New Roman" w:hAnsi="Times New Roman" w:cs="Times New Roman"/>
            <w:sz w:val="24"/>
            <w:szCs w:val="24"/>
          </w:rPr>
          <w:delText>,</w:delText>
        </w:r>
      </w:del>
      <w:r w:rsidR="00001A9C">
        <w:rPr>
          <w:rFonts w:ascii="Times New Roman" w:hAnsi="Times New Roman" w:cs="Times New Roman"/>
          <w:sz w:val="24"/>
          <w:szCs w:val="24"/>
        </w:rPr>
        <w:t xml:space="preserve"> </w:t>
      </w:r>
      <w:r w:rsidR="00BE0D0C">
        <w:rPr>
          <w:rFonts w:ascii="Times New Roman" w:hAnsi="Times New Roman" w:cs="Times New Roman"/>
          <w:sz w:val="24"/>
          <w:szCs w:val="24"/>
        </w:rPr>
        <w:t xml:space="preserve">(2019) </w:t>
      </w:r>
      <w:r w:rsidR="00001A9C">
        <w:rPr>
          <w:rFonts w:ascii="Times New Roman" w:hAnsi="Times New Roman" w:cs="Times New Roman"/>
          <w:sz w:val="24"/>
          <w:szCs w:val="24"/>
        </w:rPr>
        <w:t xml:space="preserve">enrolled </w:t>
      </w:r>
      <w:r w:rsidR="00AE0680">
        <w:rPr>
          <w:rFonts w:ascii="Times New Roman" w:hAnsi="Times New Roman" w:cs="Times New Roman"/>
          <w:sz w:val="24"/>
          <w:szCs w:val="24"/>
        </w:rPr>
        <w:t xml:space="preserve">6 herds in </w:t>
      </w:r>
      <w:r w:rsidR="009403DE">
        <w:rPr>
          <w:rFonts w:ascii="Times New Roman" w:hAnsi="Times New Roman" w:cs="Times New Roman"/>
          <w:sz w:val="24"/>
          <w:szCs w:val="24"/>
        </w:rPr>
        <w:t xml:space="preserve">4 </w:t>
      </w:r>
      <w:r w:rsidR="00524FF6">
        <w:rPr>
          <w:rFonts w:ascii="Times New Roman" w:hAnsi="Times New Roman" w:cs="Times New Roman"/>
          <w:sz w:val="24"/>
          <w:szCs w:val="24"/>
        </w:rPr>
        <w:t>m</w:t>
      </w:r>
      <w:r w:rsidR="009403DE">
        <w:rPr>
          <w:rFonts w:ascii="Times New Roman" w:hAnsi="Times New Roman" w:cs="Times New Roman"/>
          <w:sz w:val="24"/>
          <w:szCs w:val="24"/>
        </w:rPr>
        <w:t>idwest</w:t>
      </w:r>
      <w:r w:rsidR="00524FF6">
        <w:rPr>
          <w:rFonts w:ascii="Times New Roman" w:hAnsi="Times New Roman" w:cs="Times New Roman"/>
          <w:sz w:val="24"/>
          <w:szCs w:val="24"/>
        </w:rPr>
        <w:t>ern</w:t>
      </w:r>
      <w:r w:rsidR="009403DE">
        <w:rPr>
          <w:rFonts w:ascii="Times New Roman" w:hAnsi="Times New Roman" w:cs="Times New Roman"/>
          <w:sz w:val="24"/>
          <w:szCs w:val="24"/>
        </w:rPr>
        <w:t xml:space="preserve"> and </w:t>
      </w:r>
      <w:r w:rsidR="009403DE">
        <w:rPr>
          <w:rFonts w:ascii="Times New Roman" w:hAnsi="Times New Roman" w:cs="Times New Roman"/>
          <w:sz w:val="24"/>
          <w:szCs w:val="24"/>
        </w:rPr>
        <w:lastRenderedPageBreak/>
        <w:t>western US</w:t>
      </w:r>
      <w:r w:rsidR="00524FF6">
        <w:rPr>
          <w:rFonts w:ascii="Times New Roman" w:hAnsi="Times New Roman" w:cs="Times New Roman"/>
          <w:sz w:val="24"/>
          <w:szCs w:val="24"/>
        </w:rPr>
        <w:t xml:space="preserve"> states</w:t>
      </w:r>
      <w:r w:rsidR="00BE0D0C">
        <w:rPr>
          <w:rFonts w:ascii="Times New Roman" w:hAnsi="Times New Roman" w:cs="Times New Roman"/>
          <w:sz w:val="24"/>
          <w:szCs w:val="24"/>
        </w:rPr>
        <w:t xml:space="preserve">. </w:t>
      </w:r>
      <w:r w:rsidR="00CC3D8E">
        <w:rPr>
          <w:rFonts w:ascii="Times New Roman" w:hAnsi="Times New Roman" w:cs="Times New Roman"/>
          <w:sz w:val="24"/>
          <w:szCs w:val="24"/>
        </w:rPr>
        <w:t xml:space="preserve">The enrolled herds </w:t>
      </w:r>
      <w:ins w:id="322" w:author="John Barlow" w:date="2024-09-19T15:28:00Z" w16du:dateUtc="2024-09-19T19:28:00Z">
        <w:r w:rsidR="000978A6">
          <w:rPr>
            <w:rFonts w:ascii="Times New Roman" w:hAnsi="Times New Roman" w:cs="Times New Roman"/>
            <w:sz w:val="24"/>
            <w:szCs w:val="24"/>
          </w:rPr>
          <w:t xml:space="preserve">were </w:t>
        </w:r>
      </w:ins>
      <w:r w:rsidR="00194361">
        <w:rPr>
          <w:rFonts w:ascii="Times New Roman" w:hAnsi="Times New Roman" w:cs="Times New Roman"/>
          <w:sz w:val="24"/>
          <w:szCs w:val="24"/>
        </w:rPr>
        <w:t>relatively large conventional dairy herds (</w:t>
      </w:r>
      <w:del w:id="323" w:author="Caitlin Jeffrey" w:date="2024-09-23T09:43:00Z" w16du:dateUtc="2024-09-23T13:43:00Z">
        <w:r w:rsidR="00B34068" w:rsidDel="00F14C6A">
          <w:rPr>
            <w:rFonts w:ascii="Times New Roman" w:hAnsi="Times New Roman" w:cs="Times New Roman"/>
            <w:sz w:val="24"/>
            <w:szCs w:val="24"/>
          </w:rPr>
          <w:delText xml:space="preserve">herd size </w:delText>
        </w:r>
      </w:del>
      <w:r w:rsidR="00C85674">
        <w:rPr>
          <w:rFonts w:ascii="Times New Roman" w:hAnsi="Times New Roman" w:cs="Times New Roman"/>
          <w:sz w:val="24"/>
          <w:szCs w:val="24"/>
        </w:rPr>
        <w:t>range</w:t>
      </w:r>
      <w:ins w:id="324" w:author="Caitlin Jeffrey" w:date="2024-09-23T09:43:00Z" w16du:dateUtc="2024-09-23T13:43:00Z">
        <w:r w:rsidR="006B4037">
          <w:rPr>
            <w:rFonts w:ascii="Times New Roman" w:hAnsi="Times New Roman" w:cs="Times New Roman"/>
            <w:sz w:val="24"/>
            <w:szCs w:val="24"/>
          </w:rPr>
          <w:t>:</w:t>
        </w:r>
      </w:ins>
      <w:del w:id="325" w:author="Caitlin Jeffrey" w:date="2024-09-23T09:43:00Z" w16du:dateUtc="2024-09-23T13:43:00Z">
        <w:r w:rsidR="00C85674" w:rsidDel="006B4037">
          <w:rPr>
            <w:rFonts w:ascii="Times New Roman" w:hAnsi="Times New Roman" w:cs="Times New Roman"/>
            <w:sz w:val="24"/>
            <w:szCs w:val="24"/>
          </w:rPr>
          <w:delText>d between</w:delText>
        </w:r>
      </w:del>
      <w:r w:rsidR="00C85674">
        <w:rPr>
          <w:rFonts w:ascii="Times New Roman" w:hAnsi="Times New Roman" w:cs="Times New Roman"/>
          <w:sz w:val="24"/>
          <w:szCs w:val="24"/>
        </w:rPr>
        <w:t xml:space="preserve"> </w:t>
      </w:r>
      <w:r w:rsidR="00B34068" w:rsidRPr="00B34068">
        <w:rPr>
          <w:rFonts w:ascii="Times New Roman" w:hAnsi="Times New Roman" w:cs="Times New Roman"/>
          <w:sz w:val="24"/>
          <w:szCs w:val="24"/>
        </w:rPr>
        <w:t xml:space="preserve">1,050 </w:t>
      </w:r>
      <w:ins w:id="326" w:author="Caitlin Jeffrey" w:date="2024-09-23T09:43:00Z" w16du:dateUtc="2024-09-23T13:43:00Z">
        <w:r w:rsidR="006B4037">
          <w:rPr>
            <w:rFonts w:ascii="Times New Roman" w:hAnsi="Times New Roman" w:cs="Times New Roman"/>
            <w:sz w:val="24"/>
            <w:szCs w:val="24"/>
          </w:rPr>
          <w:t>to</w:t>
        </w:r>
      </w:ins>
      <w:del w:id="327" w:author="Caitlin Jeffrey" w:date="2024-09-23T09:43:00Z" w16du:dateUtc="2024-09-23T13:43:00Z">
        <w:r w:rsidR="00B34068" w:rsidRPr="00B34068" w:rsidDel="006B4037">
          <w:rPr>
            <w:rFonts w:ascii="Times New Roman" w:hAnsi="Times New Roman" w:cs="Times New Roman"/>
            <w:sz w:val="24"/>
            <w:szCs w:val="24"/>
          </w:rPr>
          <w:delText>and</w:delText>
        </w:r>
      </w:del>
      <w:r w:rsidR="00B34068" w:rsidRPr="00B34068">
        <w:rPr>
          <w:rFonts w:ascii="Times New Roman" w:hAnsi="Times New Roman" w:cs="Times New Roman"/>
          <w:sz w:val="24"/>
          <w:szCs w:val="24"/>
        </w:rPr>
        <w:t xml:space="preserve"> 3,600 lactating cows</w:t>
      </w:r>
      <w:ins w:id="328" w:author="Caitlin Jeffrey" w:date="2024-09-23T09:43:00Z" w16du:dateUtc="2024-09-23T13:43:00Z">
        <w:r w:rsidR="006B4037">
          <w:rPr>
            <w:rFonts w:ascii="Times New Roman" w:hAnsi="Times New Roman" w:cs="Times New Roman"/>
            <w:sz w:val="24"/>
            <w:szCs w:val="24"/>
          </w:rPr>
          <w:t>;</w:t>
        </w:r>
      </w:ins>
      <w:del w:id="329" w:author="Caitlin Jeffrey" w:date="2024-09-23T09:43:00Z" w16du:dateUtc="2024-09-23T13:43:00Z">
        <w:r w:rsidR="005D1841" w:rsidDel="006B4037">
          <w:rPr>
            <w:rFonts w:ascii="Times New Roman" w:hAnsi="Times New Roman" w:cs="Times New Roman"/>
            <w:sz w:val="24"/>
            <w:szCs w:val="24"/>
          </w:rPr>
          <w:delText>,</w:delText>
        </w:r>
      </w:del>
      <w:r w:rsidR="005D1841">
        <w:rPr>
          <w:rFonts w:ascii="Times New Roman" w:hAnsi="Times New Roman" w:cs="Times New Roman"/>
          <w:sz w:val="24"/>
          <w:szCs w:val="24"/>
        </w:rPr>
        <w:t xml:space="preserve"> </w:t>
      </w:r>
      <w:r w:rsidR="00B34068" w:rsidRPr="00B34068">
        <w:rPr>
          <w:rFonts w:ascii="Times New Roman" w:hAnsi="Times New Roman" w:cs="Times New Roman"/>
          <w:sz w:val="24"/>
          <w:szCs w:val="24"/>
        </w:rPr>
        <w:t>average 2,230</w:t>
      </w:r>
      <w:ins w:id="330" w:author="Caitlin Jeffrey" w:date="2024-09-23T09:44:00Z" w16du:dateUtc="2024-09-23T13:44:00Z">
        <w:r w:rsidR="0016692A">
          <w:rPr>
            <w:rFonts w:ascii="Times New Roman" w:hAnsi="Times New Roman" w:cs="Times New Roman"/>
            <w:sz w:val="24"/>
            <w:szCs w:val="24"/>
          </w:rPr>
          <w:t xml:space="preserve"> </w:t>
        </w:r>
        <w:r w:rsidR="0016692A" w:rsidRPr="00B34068">
          <w:rPr>
            <w:rFonts w:ascii="Times New Roman" w:hAnsi="Times New Roman" w:cs="Times New Roman"/>
            <w:sz w:val="24"/>
            <w:szCs w:val="24"/>
          </w:rPr>
          <w:t>lactating cows</w:t>
        </w:r>
      </w:ins>
      <w:r w:rsidR="00B34068" w:rsidRPr="00B34068">
        <w:rPr>
          <w:rFonts w:ascii="Times New Roman" w:hAnsi="Times New Roman" w:cs="Times New Roman"/>
          <w:sz w:val="24"/>
          <w:szCs w:val="24"/>
        </w:rPr>
        <w:t>)</w:t>
      </w:r>
      <w:r w:rsidR="005D1841">
        <w:rPr>
          <w:rFonts w:ascii="Times New Roman" w:hAnsi="Times New Roman" w:cs="Times New Roman"/>
          <w:sz w:val="24"/>
          <w:szCs w:val="24"/>
        </w:rPr>
        <w:t>, presumably housed in freestalls</w:t>
      </w:r>
      <w:r w:rsidR="00681C75">
        <w:rPr>
          <w:rFonts w:ascii="Times New Roman" w:hAnsi="Times New Roman" w:cs="Times New Roman"/>
          <w:sz w:val="24"/>
          <w:szCs w:val="24"/>
        </w:rPr>
        <w:t xml:space="preserve"> (Jenkins et al., 2019).</w:t>
      </w:r>
      <w:ins w:id="331" w:author="Caitlin Jeffrey" w:date="2024-09-23T09:51:00Z" w16du:dateUtc="2024-09-23T13:51:00Z">
        <w:r w:rsidR="007A440A">
          <w:rPr>
            <w:rFonts w:ascii="Times New Roman" w:hAnsi="Times New Roman" w:cs="Times New Roman"/>
            <w:sz w:val="24"/>
            <w:szCs w:val="24"/>
          </w:rPr>
          <w:t xml:space="preserve"> </w:t>
        </w:r>
      </w:ins>
      <w:del w:id="332" w:author="Caitlin Jeffrey" w:date="2024-09-23T09:49:00Z" w16du:dateUtc="2024-09-23T13:49:00Z">
        <w:r w:rsidR="005C4FA7" w:rsidDel="0043663D">
          <w:rPr>
            <w:rFonts w:ascii="Times New Roman" w:hAnsi="Times New Roman" w:cs="Times New Roman"/>
            <w:sz w:val="24"/>
            <w:szCs w:val="24"/>
          </w:rPr>
          <w:delText xml:space="preserve"> </w:delText>
        </w:r>
      </w:del>
      <w:ins w:id="333" w:author="John Barlow" w:date="2024-09-12T20:32:00Z" w16du:dateUtc="2024-09-13T00:32:00Z">
        <w:r w:rsidR="00E03D91" w:rsidRPr="007C2AC0">
          <w:rPr>
            <w:rFonts w:ascii="Times New Roman" w:hAnsi="Times New Roman" w:cs="Times New Roman"/>
            <w:noProof/>
            <w:sz w:val="24"/>
            <w:szCs w:val="24"/>
          </w:rPr>
          <w:t>Peña</w:t>
        </w:r>
      </w:ins>
      <w:r w:rsidR="00652326">
        <w:rPr>
          <w:rFonts w:ascii="Times New Roman" w:hAnsi="Times New Roman" w:cs="Times New Roman"/>
          <w:sz w:val="24"/>
          <w:szCs w:val="24"/>
        </w:rPr>
        <w:t>-Mo</w:t>
      </w:r>
      <w:r w:rsidR="0051363A">
        <w:rPr>
          <w:rFonts w:ascii="Times New Roman" w:hAnsi="Times New Roman" w:cs="Times New Roman"/>
          <w:sz w:val="24"/>
          <w:szCs w:val="24"/>
        </w:rPr>
        <w:t>sca et al.</w:t>
      </w:r>
      <w:del w:id="334" w:author="Caitlin Jeffrey" w:date="2024-09-23T09:44:00Z" w16du:dateUtc="2024-09-23T13:44:00Z">
        <w:r w:rsidR="0051363A" w:rsidDel="0016692A">
          <w:rPr>
            <w:rFonts w:ascii="Times New Roman" w:hAnsi="Times New Roman" w:cs="Times New Roman"/>
            <w:sz w:val="24"/>
            <w:szCs w:val="24"/>
          </w:rPr>
          <w:delText>,</w:delText>
        </w:r>
      </w:del>
      <w:r w:rsidR="0051363A">
        <w:rPr>
          <w:rFonts w:ascii="Times New Roman" w:hAnsi="Times New Roman" w:cs="Times New Roman"/>
          <w:sz w:val="24"/>
          <w:szCs w:val="24"/>
        </w:rPr>
        <w:t xml:space="preserve"> (2023) enrolled 5 US organic herds</w:t>
      </w:r>
      <w:r w:rsidR="003D704F">
        <w:rPr>
          <w:rFonts w:ascii="Times New Roman" w:hAnsi="Times New Roman" w:cs="Times New Roman"/>
          <w:sz w:val="24"/>
          <w:szCs w:val="24"/>
        </w:rPr>
        <w:t xml:space="preserve"> </w:t>
      </w:r>
      <w:ins w:id="335" w:author="Caitlin Jeffrey" w:date="2024-09-23T09:49:00Z" w16du:dateUtc="2024-09-23T13:49:00Z">
        <w:r w:rsidR="0043663D">
          <w:rPr>
            <w:rFonts w:ascii="Times New Roman" w:hAnsi="Times New Roman" w:cs="Times New Roman"/>
            <w:sz w:val="24"/>
            <w:szCs w:val="24"/>
          </w:rPr>
          <w:t>from</w:t>
        </w:r>
      </w:ins>
      <w:del w:id="336" w:author="Caitlin Jeffrey" w:date="2024-09-23T09:49:00Z" w16du:dateUtc="2024-09-23T13:49:00Z">
        <w:r w:rsidR="003D704F" w:rsidDel="0043663D">
          <w:rPr>
            <w:rFonts w:ascii="Times New Roman" w:hAnsi="Times New Roman" w:cs="Times New Roman"/>
            <w:sz w:val="24"/>
            <w:szCs w:val="24"/>
          </w:rPr>
          <w:delText>in</w:delText>
        </w:r>
      </w:del>
      <w:r w:rsidR="003D704F">
        <w:rPr>
          <w:rFonts w:ascii="Times New Roman" w:hAnsi="Times New Roman" w:cs="Times New Roman"/>
          <w:sz w:val="24"/>
          <w:szCs w:val="24"/>
        </w:rPr>
        <w:t xml:space="preserve"> 4 </w:t>
      </w:r>
      <w:del w:id="337" w:author="Caitlin Jeffrey" w:date="2024-09-23T09:49:00Z" w16du:dateUtc="2024-09-23T13:49:00Z">
        <w:r w:rsidR="003D704F" w:rsidDel="0043663D">
          <w:rPr>
            <w:rFonts w:ascii="Times New Roman" w:hAnsi="Times New Roman" w:cs="Times New Roman"/>
            <w:sz w:val="24"/>
            <w:szCs w:val="24"/>
          </w:rPr>
          <w:delText xml:space="preserve">US </w:delText>
        </w:r>
      </w:del>
      <w:r w:rsidR="003D704F">
        <w:rPr>
          <w:rFonts w:ascii="Times New Roman" w:hAnsi="Times New Roman" w:cs="Times New Roman"/>
          <w:sz w:val="24"/>
          <w:szCs w:val="24"/>
        </w:rPr>
        <w:t xml:space="preserve">midwestern and western </w:t>
      </w:r>
      <w:del w:id="338" w:author="Caitlin Jeffrey" w:date="2024-09-23T09:44:00Z" w16du:dateUtc="2024-09-23T13:44:00Z">
        <w:r w:rsidR="003D704F" w:rsidDel="0016692A">
          <w:rPr>
            <w:rFonts w:ascii="Times New Roman" w:hAnsi="Times New Roman" w:cs="Times New Roman"/>
            <w:sz w:val="24"/>
            <w:szCs w:val="24"/>
          </w:rPr>
          <w:delText>states, and</w:delText>
        </w:r>
      </w:del>
      <w:ins w:id="339" w:author="Caitlin Jeffrey" w:date="2024-09-23T09:44:00Z" w16du:dateUtc="2024-09-23T13:44:00Z">
        <w:r w:rsidR="0016692A">
          <w:rPr>
            <w:rFonts w:ascii="Times New Roman" w:hAnsi="Times New Roman" w:cs="Times New Roman"/>
            <w:sz w:val="24"/>
            <w:szCs w:val="24"/>
          </w:rPr>
          <w:t>states,</w:t>
        </w:r>
      </w:ins>
      <w:r w:rsidR="000B15E1">
        <w:rPr>
          <w:rFonts w:ascii="Times New Roman" w:hAnsi="Times New Roman" w:cs="Times New Roman"/>
          <w:sz w:val="24"/>
          <w:szCs w:val="24"/>
        </w:rPr>
        <w:t xml:space="preserve"> which </w:t>
      </w:r>
      <w:r w:rsidR="007A6547">
        <w:rPr>
          <w:rFonts w:ascii="Times New Roman" w:hAnsi="Times New Roman" w:cs="Times New Roman"/>
          <w:sz w:val="24"/>
          <w:szCs w:val="24"/>
        </w:rPr>
        <w:t xml:space="preserve">ranged in </w:t>
      </w:r>
      <w:ins w:id="340" w:author="Caitlin Jeffrey" w:date="2024-09-23T09:44:00Z" w16du:dateUtc="2024-09-23T13:44:00Z">
        <w:r w:rsidR="0016692A">
          <w:rPr>
            <w:rFonts w:ascii="Times New Roman" w:hAnsi="Times New Roman" w:cs="Times New Roman"/>
            <w:sz w:val="24"/>
            <w:szCs w:val="24"/>
          </w:rPr>
          <w:t xml:space="preserve">both </w:t>
        </w:r>
      </w:ins>
      <w:r w:rsidR="007A6547">
        <w:rPr>
          <w:rFonts w:ascii="Times New Roman" w:hAnsi="Times New Roman" w:cs="Times New Roman"/>
          <w:sz w:val="24"/>
          <w:szCs w:val="24"/>
        </w:rPr>
        <w:t>size and housing characteristics</w:t>
      </w:r>
      <w:ins w:id="341" w:author="Caitlin Jeffrey" w:date="2024-09-23T09:46:00Z" w16du:dateUtc="2024-09-23T13:46:00Z">
        <w:r w:rsidR="00BA7E09">
          <w:rPr>
            <w:rFonts w:ascii="Times New Roman" w:hAnsi="Times New Roman" w:cs="Times New Roman"/>
            <w:sz w:val="24"/>
            <w:szCs w:val="24"/>
          </w:rPr>
          <w:t>:</w:t>
        </w:r>
      </w:ins>
      <w:del w:id="342" w:author="Caitlin Jeffrey" w:date="2024-09-23T09:46:00Z" w16du:dateUtc="2024-09-23T13:46:00Z">
        <w:r w:rsidR="007A6547" w:rsidDel="00BA7E09">
          <w:rPr>
            <w:rFonts w:ascii="Times New Roman" w:hAnsi="Times New Roman" w:cs="Times New Roman"/>
            <w:sz w:val="24"/>
            <w:szCs w:val="24"/>
          </w:rPr>
          <w:delText>.</w:delText>
        </w:r>
        <w:r w:rsidR="00AD09E0" w:rsidDel="00BA7E09">
          <w:rPr>
            <w:rFonts w:ascii="Times New Roman" w:hAnsi="Times New Roman" w:cs="Times New Roman"/>
            <w:sz w:val="24"/>
            <w:szCs w:val="24"/>
          </w:rPr>
          <w:delText xml:space="preserve"> Two of the</w:delText>
        </w:r>
      </w:del>
      <w:ins w:id="343" w:author="Caitlin Jeffrey" w:date="2024-09-23T09:46:00Z" w16du:dateUtc="2024-09-23T13:46:00Z">
        <w:r w:rsidR="00BA7E09">
          <w:rPr>
            <w:rFonts w:ascii="Times New Roman" w:hAnsi="Times New Roman" w:cs="Times New Roman"/>
            <w:sz w:val="24"/>
            <w:szCs w:val="24"/>
          </w:rPr>
          <w:t xml:space="preserve"> 2</w:t>
        </w:r>
      </w:ins>
      <w:r w:rsidR="00AD09E0">
        <w:rPr>
          <w:rFonts w:ascii="Times New Roman" w:hAnsi="Times New Roman" w:cs="Times New Roman"/>
          <w:sz w:val="24"/>
          <w:szCs w:val="24"/>
        </w:rPr>
        <w:t xml:space="preserve"> herds </w:t>
      </w:r>
      <w:r w:rsidR="0053547A">
        <w:rPr>
          <w:rFonts w:ascii="Times New Roman" w:hAnsi="Times New Roman" w:cs="Times New Roman"/>
          <w:sz w:val="24"/>
          <w:szCs w:val="24"/>
        </w:rPr>
        <w:t xml:space="preserve">milked </w:t>
      </w:r>
      <w:r w:rsidR="00240D22">
        <w:rPr>
          <w:rFonts w:ascii="Times New Roman" w:hAnsi="Times New Roman" w:cs="Times New Roman"/>
          <w:sz w:val="24"/>
          <w:szCs w:val="24"/>
        </w:rPr>
        <w:t xml:space="preserve">either 100 or 275 cows, </w:t>
      </w:r>
      <w:del w:id="344" w:author="Caitlin Jeffrey" w:date="2024-09-23T09:46:00Z" w16du:dateUtc="2024-09-23T13:46:00Z">
        <w:r w:rsidR="00240D22" w:rsidDel="00BA7E09">
          <w:rPr>
            <w:rFonts w:ascii="Times New Roman" w:hAnsi="Times New Roman" w:cs="Times New Roman"/>
            <w:sz w:val="24"/>
            <w:szCs w:val="24"/>
          </w:rPr>
          <w:delText xml:space="preserve">while </w:delText>
        </w:r>
      </w:del>
      <w:ins w:id="345" w:author="Caitlin Jeffrey" w:date="2024-09-23T09:46:00Z" w16du:dateUtc="2024-09-23T13:46:00Z">
        <w:r w:rsidR="00BA7E09">
          <w:rPr>
            <w:rFonts w:ascii="Times New Roman" w:hAnsi="Times New Roman" w:cs="Times New Roman"/>
            <w:sz w:val="24"/>
            <w:szCs w:val="24"/>
          </w:rPr>
          <w:t xml:space="preserve">and </w:t>
        </w:r>
      </w:ins>
      <w:r w:rsidR="00240D22">
        <w:rPr>
          <w:rFonts w:ascii="Times New Roman" w:hAnsi="Times New Roman" w:cs="Times New Roman"/>
          <w:sz w:val="24"/>
          <w:szCs w:val="24"/>
        </w:rPr>
        <w:t xml:space="preserve">the other 3 herds milked </w:t>
      </w:r>
      <w:del w:id="346" w:author="Caitlin Jeffrey" w:date="2024-09-23T09:45:00Z" w16du:dateUtc="2024-09-23T13:45:00Z">
        <w:r w:rsidR="00240D22" w:rsidDel="0067018F">
          <w:rPr>
            <w:rFonts w:ascii="Times New Roman" w:hAnsi="Times New Roman" w:cs="Times New Roman"/>
            <w:sz w:val="24"/>
            <w:szCs w:val="24"/>
          </w:rPr>
          <w:delText>more than</w:delText>
        </w:r>
      </w:del>
      <w:ins w:id="347" w:author="Caitlin Jeffrey" w:date="2024-09-23T09:45:00Z" w16du:dateUtc="2024-09-23T13:45:00Z">
        <w:r w:rsidR="0067018F">
          <w:rPr>
            <w:rFonts w:ascii="Times New Roman" w:hAnsi="Times New Roman" w:cs="Times New Roman"/>
            <w:sz w:val="24"/>
            <w:szCs w:val="24"/>
          </w:rPr>
          <w:t>over</w:t>
        </w:r>
      </w:ins>
      <w:r w:rsidR="00240D22">
        <w:rPr>
          <w:rFonts w:ascii="Times New Roman" w:hAnsi="Times New Roman" w:cs="Times New Roman"/>
          <w:sz w:val="24"/>
          <w:szCs w:val="24"/>
        </w:rPr>
        <w:t xml:space="preserve"> 1,000 cows</w:t>
      </w:r>
      <w:ins w:id="348" w:author="Caitlin Jeffrey" w:date="2024-09-23T09:47:00Z" w16du:dateUtc="2024-09-23T13:47:00Z">
        <w:r w:rsidR="00BA7E09">
          <w:rPr>
            <w:rFonts w:ascii="Times New Roman" w:hAnsi="Times New Roman" w:cs="Times New Roman"/>
            <w:sz w:val="24"/>
            <w:szCs w:val="24"/>
          </w:rPr>
          <w:t>.</w:t>
        </w:r>
      </w:ins>
      <w:ins w:id="349" w:author="Caitlin Jeffrey" w:date="2024-09-23T09:46:00Z" w16du:dateUtc="2024-09-23T13:46:00Z">
        <w:r w:rsidR="00BA7E09">
          <w:rPr>
            <w:rFonts w:ascii="Times New Roman" w:hAnsi="Times New Roman" w:cs="Times New Roman"/>
            <w:sz w:val="24"/>
            <w:szCs w:val="24"/>
          </w:rPr>
          <w:t xml:space="preserve"> </w:t>
        </w:r>
      </w:ins>
      <w:ins w:id="350" w:author="Caitlin Jeffrey" w:date="2024-09-23T09:47:00Z" w16du:dateUtc="2024-09-23T13:47:00Z">
        <w:r w:rsidR="00BA7E09">
          <w:rPr>
            <w:rFonts w:ascii="Times New Roman" w:hAnsi="Times New Roman" w:cs="Times New Roman"/>
            <w:sz w:val="24"/>
            <w:szCs w:val="24"/>
          </w:rPr>
          <w:t>M</w:t>
        </w:r>
      </w:ins>
      <w:ins w:id="351" w:author="Caitlin Jeffrey" w:date="2024-09-23T09:46:00Z" w16du:dateUtc="2024-09-23T13:46:00Z">
        <w:r w:rsidR="00BA7E09">
          <w:rPr>
            <w:rFonts w:ascii="Times New Roman" w:hAnsi="Times New Roman" w:cs="Times New Roman"/>
            <w:sz w:val="24"/>
            <w:szCs w:val="24"/>
          </w:rPr>
          <w:t xml:space="preserve">ilk sampling occurred </w:t>
        </w:r>
      </w:ins>
      <w:del w:id="352" w:author="Caitlin Jeffrey" w:date="2024-09-23T09:46:00Z" w16du:dateUtc="2024-09-23T13:46:00Z">
        <w:r w:rsidR="00240D22" w:rsidDel="00BA7E09">
          <w:rPr>
            <w:rFonts w:ascii="Times New Roman" w:hAnsi="Times New Roman" w:cs="Times New Roman"/>
            <w:sz w:val="24"/>
            <w:szCs w:val="24"/>
          </w:rPr>
          <w:delText xml:space="preserve">. </w:delText>
        </w:r>
        <w:r w:rsidR="001703D3" w:rsidDel="00BA7E09">
          <w:rPr>
            <w:rFonts w:ascii="Times New Roman" w:hAnsi="Times New Roman" w:cs="Times New Roman"/>
            <w:sz w:val="24"/>
            <w:szCs w:val="24"/>
          </w:rPr>
          <w:delText>Th</w:delText>
        </w:r>
        <w:r w:rsidR="008E309D" w:rsidDel="00BA7E09">
          <w:rPr>
            <w:rFonts w:ascii="Times New Roman" w:hAnsi="Times New Roman" w:cs="Times New Roman"/>
            <w:sz w:val="24"/>
            <w:szCs w:val="24"/>
          </w:rPr>
          <w:delText>at</w:delText>
        </w:r>
      </w:del>
      <w:del w:id="353" w:author="Caitlin Jeffrey" w:date="2024-09-23T09:45:00Z" w16du:dateUtc="2024-09-23T13:45:00Z">
        <w:r w:rsidR="001703D3" w:rsidDel="00BA7E09">
          <w:rPr>
            <w:rFonts w:ascii="Times New Roman" w:hAnsi="Times New Roman" w:cs="Times New Roman"/>
            <w:sz w:val="24"/>
            <w:szCs w:val="24"/>
          </w:rPr>
          <w:delText xml:space="preserve"> study </w:delText>
        </w:r>
      </w:del>
      <w:del w:id="354" w:author="Caitlin Jeffrey" w:date="2024-09-23T09:46:00Z" w16du:dateUtc="2024-09-23T13:46:00Z">
        <w:r w:rsidR="001703D3" w:rsidDel="00BA7E09">
          <w:rPr>
            <w:rFonts w:ascii="Times New Roman" w:hAnsi="Times New Roman" w:cs="Times New Roman"/>
            <w:sz w:val="24"/>
            <w:szCs w:val="24"/>
          </w:rPr>
          <w:delText xml:space="preserve">limited </w:delText>
        </w:r>
        <w:r w:rsidR="00A20619" w:rsidDel="00BA7E09">
          <w:rPr>
            <w:rFonts w:ascii="Times New Roman" w:hAnsi="Times New Roman" w:cs="Times New Roman"/>
            <w:sz w:val="24"/>
            <w:szCs w:val="24"/>
          </w:rPr>
          <w:delText xml:space="preserve">milk </w:delText>
        </w:r>
        <w:r w:rsidR="001703D3" w:rsidDel="00BA7E09">
          <w:rPr>
            <w:rFonts w:ascii="Times New Roman" w:hAnsi="Times New Roman" w:cs="Times New Roman"/>
            <w:sz w:val="24"/>
            <w:szCs w:val="24"/>
          </w:rPr>
          <w:delText>sampling to</w:delText>
        </w:r>
      </w:del>
      <w:ins w:id="355" w:author="Caitlin Jeffrey" w:date="2024-09-23T09:46:00Z" w16du:dateUtc="2024-09-23T13:46:00Z">
        <w:r w:rsidR="00BA7E09">
          <w:rPr>
            <w:rFonts w:ascii="Times New Roman" w:hAnsi="Times New Roman" w:cs="Times New Roman"/>
            <w:sz w:val="24"/>
            <w:szCs w:val="24"/>
          </w:rPr>
          <w:t>specifically in</w:t>
        </w:r>
      </w:ins>
      <w:r w:rsidR="001703D3">
        <w:rPr>
          <w:rFonts w:ascii="Times New Roman" w:hAnsi="Times New Roman" w:cs="Times New Roman"/>
          <w:sz w:val="24"/>
          <w:szCs w:val="24"/>
        </w:rPr>
        <w:t xml:space="preserve"> </w:t>
      </w:r>
      <w:r w:rsidR="00667FA5">
        <w:rPr>
          <w:rFonts w:ascii="Times New Roman" w:hAnsi="Times New Roman" w:cs="Times New Roman"/>
          <w:sz w:val="24"/>
          <w:szCs w:val="24"/>
        </w:rPr>
        <w:t>the post-partum period (first 21 days in milk</w:t>
      </w:r>
      <w:ins w:id="356" w:author="Caitlin Jeffrey" w:date="2024-09-23T09:47:00Z" w16du:dateUtc="2024-09-23T13:47:00Z">
        <w:r w:rsidR="00BA7E09">
          <w:rPr>
            <w:rFonts w:ascii="Times New Roman" w:hAnsi="Times New Roman" w:cs="Times New Roman"/>
            <w:sz w:val="24"/>
            <w:szCs w:val="24"/>
          </w:rPr>
          <w:t xml:space="preserve">; </w:t>
        </w:r>
        <w:r w:rsidR="00BA7E09" w:rsidRPr="007C2AC0">
          <w:rPr>
            <w:rFonts w:ascii="Times New Roman" w:hAnsi="Times New Roman" w:cs="Times New Roman"/>
            <w:noProof/>
            <w:sz w:val="24"/>
            <w:szCs w:val="24"/>
          </w:rPr>
          <w:t>Peña</w:t>
        </w:r>
        <w:r w:rsidR="00BA7E09" w:rsidRPr="00433227">
          <w:rPr>
            <w:rFonts w:ascii="Times New Roman" w:hAnsi="Times New Roman" w:cs="Times New Roman"/>
            <w:sz w:val="24"/>
            <w:szCs w:val="24"/>
          </w:rPr>
          <w:t>-Mosca et al., 2023</w:t>
        </w:r>
      </w:ins>
      <w:r w:rsidR="00667FA5">
        <w:rPr>
          <w:rFonts w:ascii="Times New Roman" w:hAnsi="Times New Roman" w:cs="Times New Roman"/>
          <w:sz w:val="24"/>
          <w:szCs w:val="24"/>
        </w:rPr>
        <w:t>)</w:t>
      </w:r>
      <w:ins w:id="357" w:author="Caitlin Jeffrey" w:date="2024-09-23T09:46:00Z" w16du:dateUtc="2024-09-23T13:46:00Z">
        <w:r w:rsidR="00BA7E09">
          <w:rPr>
            <w:rFonts w:ascii="Times New Roman" w:hAnsi="Times New Roman" w:cs="Times New Roman"/>
            <w:sz w:val="24"/>
            <w:szCs w:val="24"/>
          </w:rPr>
          <w:t>.</w:t>
        </w:r>
      </w:ins>
      <w:del w:id="358" w:author="Caitlin Jeffrey" w:date="2024-09-23T09:46:00Z" w16du:dateUtc="2024-09-23T13:46:00Z">
        <w:r w:rsidR="008E309D" w:rsidDel="00BA7E09">
          <w:rPr>
            <w:rFonts w:ascii="Times New Roman" w:hAnsi="Times New Roman" w:cs="Times New Roman"/>
            <w:sz w:val="24"/>
            <w:szCs w:val="24"/>
          </w:rPr>
          <w:delText>,</w:delText>
        </w:r>
      </w:del>
      <w:r w:rsidR="008E309D">
        <w:rPr>
          <w:rFonts w:ascii="Times New Roman" w:hAnsi="Times New Roman" w:cs="Times New Roman"/>
          <w:sz w:val="24"/>
          <w:szCs w:val="24"/>
        </w:rPr>
        <w:t xml:space="preserve"> </w:t>
      </w:r>
      <w:ins w:id="359" w:author="Caitlin Jeffrey" w:date="2024-09-23T09:47:00Z" w16du:dateUtc="2024-09-23T13:47:00Z">
        <w:r w:rsidR="00BA7E09">
          <w:rPr>
            <w:rFonts w:ascii="Times New Roman" w:hAnsi="Times New Roman" w:cs="Times New Roman"/>
            <w:sz w:val="24"/>
            <w:szCs w:val="24"/>
          </w:rPr>
          <w:t>P</w:t>
        </w:r>
      </w:ins>
      <w:del w:id="360" w:author="Caitlin Jeffrey" w:date="2024-09-23T09:47:00Z" w16du:dateUtc="2024-09-23T13:47:00Z">
        <w:r w:rsidR="008E309D" w:rsidDel="00BA7E09">
          <w:rPr>
            <w:rFonts w:ascii="Times New Roman" w:hAnsi="Times New Roman" w:cs="Times New Roman"/>
            <w:sz w:val="24"/>
            <w:szCs w:val="24"/>
          </w:rPr>
          <w:delText>and p</w:delText>
        </w:r>
      </w:del>
      <w:r w:rsidR="006243DD">
        <w:rPr>
          <w:rFonts w:ascii="Times New Roman" w:hAnsi="Times New Roman" w:cs="Times New Roman"/>
          <w:sz w:val="24"/>
          <w:szCs w:val="24"/>
        </w:rPr>
        <w:t xml:space="preserve">revalence </w:t>
      </w:r>
      <w:r w:rsidR="00B45619">
        <w:rPr>
          <w:rFonts w:ascii="Times New Roman" w:hAnsi="Times New Roman" w:cs="Times New Roman"/>
          <w:sz w:val="24"/>
          <w:szCs w:val="24"/>
        </w:rPr>
        <w:t xml:space="preserve">of </w:t>
      </w:r>
      <w:r w:rsidR="007D15AF" w:rsidRPr="00A91CAC">
        <w:rPr>
          <w:rFonts w:ascii="Times New Roman" w:hAnsi="Times New Roman" w:cs="Times New Roman"/>
          <w:i/>
          <w:iCs/>
          <w:sz w:val="24"/>
          <w:szCs w:val="24"/>
        </w:rPr>
        <w:t xml:space="preserve">S. aureus </w:t>
      </w:r>
      <w:r w:rsidR="007D15AF">
        <w:rPr>
          <w:rFonts w:ascii="Times New Roman" w:hAnsi="Times New Roman" w:cs="Times New Roman"/>
          <w:sz w:val="24"/>
          <w:szCs w:val="24"/>
        </w:rPr>
        <w:t>and non-chromogenes</w:t>
      </w:r>
      <w:r w:rsidR="006243DD">
        <w:rPr>
          <w:rFonts w:ascii="Times New Roman" w:hAnsi="Times New Roman" w:cs="Times New Roman"/>
          <w:sz w:val="24"/>
          <w:szCs w:val="24"/>
        </w:rPr>
        <w:t xml:space="preserve"> NASM </w:t>
      </w:r>
      <w:r w:rsidR="007D15AF">
        <w:rPr>
          <w:rFonts w:ascii="Times New Roman" w:hAnsi="Times New Roman" w:cs="Times New Roman"/>
          <w:sz w:val="24"/>
          <w:szCs w:val="24"/>
        </w:rPr>
        <w:t>differed</w:t>
      </w:r>
      <w:r w:rsidR="00272A4C">
        <w:rPr>
          <w:rFonts w:ascii="Times New Roman" w:hAnsi="Times New Roman" w:cs="Times New Roman"/>
          <w:sz w:val="24"/>
          <w:szCs w:val="24"/>
        </w:rPr>
        <w:t xml:space="preserve"> between herds </w:t>
      </w:r>
      <w:r w:rsidR="008E309D">
        <w:rPr>
          <w:rFonts w:ascii="Times New Roman" w:hAnsi="Times New Roman" w:cs="Times New Roman"/>
          <w:sz w:val="24"/>
          <w:szCs w:val="24"/>
        </w:rPr>
        <w:t>(</w:t>
      </w:r>
      <w:ins w:id="361" w:author="John Barlow" w:date="2024-09-12T20:33:00Z" w16du:dateUtc="2024-09-13T00:33:00Z">
        <w:r w:rsidR="00E03D91" w:rsidRPr="007C2AC0">
          <w:rPr>
            <w:rFonts w:ascii="Times New Roman" w:hAnsi="Times New Roman" w:cs="Times New Roman"/>
            <w:noProof/>
            <w:sz w:val="24"/>
            <w:szCs w:val="24"/>
          </w:rPr>
          <w:t>Peña</w:t>
        </w:r>
      </w:ins>
      <w:r w:rsidR="00433227" w:rsidRPr="00433227">
        <w:rPr>
          <w:rFonts w:ascii="Times New Roman" w:hAnsi="Times New Roman" w:cs="Times New Roman"/>
          <w:sz w:val="24"/>
          <w:szCs w:val="24"/>
        </w:rPr>
        <w:t>-Mosca et al., 2023)</w:t>
      </w:r>
      <w:ins w:id="362" w:author="Caitlin Jeffrey" w:date="2024-09-23T09:47:00Z" w16du:dateUtc="2024-09-23T13:47:00Z">
        <w:r w:rsidR="00BA7E09">
          <w:rPr>
            <w:rFonts w:ascii="Times New Roman" w:hAnsi="Times New Roman" w:cs="Times New Roman"/>
            <w:sz w:val="24"/>
            <w:szCs w:val="24"/>
          </w:rPr>
          <w:t>, although</w:t>
        </w:r>
      </w:ins>
      <w:del w:id="363" w:author="Caitlin Jeffrey" w:date="2024-09-23T09:47:00Z" w16du:dateUtc="2024-09-23T13:47:00Z">
        <w:r w:rsidR="004656D9" w:rsidRPr="00A45743" w:rsidDel="00BA7E09">
          <w:rPr>
            <w:rFonts w:ascii="Times New Roman" w:hAnsi="Times New Roman" w:cs="Times New Roman"/>
            <w:sz w:val="24"/>
            <w:szCs w:val="24"/>
          </w:rPr>
          <w:delText>.</w:delText>
        </w:r>
        <w:r w:rsidR="00433227" w:rsidRPr="00A45743" w:rsidDel="00BA7E09">
          <w:rPr>
            <w:rFonts w:ascii="Times New Roman" w:hAnsi="Times New Roman" w:cs="Times New Roman"/>
            <w:sz w:val="24"/>
            <w:szCs w:val="24"/>
          </w:rPr>
          <w:delText xml:space="preserve"> </w:delText>
        </w:r>
        <w:r w:rsidR="00F57A56" w:rsidRPr="00A45743" w:rsidDel="00BA7E09">
          <w:rPr>
            <w:rFonts w:ascii="Times New Roman" w:hAnsi="Times New Roman" w:cs="Times New Roman"/>
            <w:sz w:val="24"/>
            <w:szCs w:val="24"/>
          </w:rPr>
          <w:delText>C</w:delText>
        </w:r>
      </w:del>
      <w:ins w:id="364" w:author="Caitlin Jeffrey" w:date="2024-09-23T09:47:00Z" w16du:dateUtc="2024-09-23T13:47:00Z">
        <w:r w:rsidR="00BA7E09">
          <w:rPr>
            <w:rFonts w:ascii="Times New Roman" w:hAnsi="Times New Roman" w:cs="Times New Roman"/>
            <w:sz w:val="24"/>
            <w:szCs w:val="24"/>
          </w:rPr>
          <w:t xml:space="preserve"> c</w:t>
        </w:r>
      </w:ins>
      <w:r w:rsidR="00F57A56" w:rsidRPr="00A45743">
        <w:rPr>
          <w:rFonts w:ascii="Times New Roman" w:hAnsi="Times New Roman" w:cs="Times New Roman"/>
          <w:sz w:val="24"/>
          <w:szCs w:val="24"/>
        </w:rPr>
        <w:t xml:space="preserve">are must be taken </w:t>
      </w:r>
      <w:ins w:id="365" w:author="Caitlin Jeffrey" w:date="2024-09-23T09:47:00Z" w16du:dateUtc="2024-09-23T13:47:00Z">
        <w:r w:rsidR="00E80D32">
          <w:rPr>
            <w:rFonts w:ascii="Times New Roman" w:hAnsi="Times New Roman" w:cs="Times New Roman"/>
            <w:sz w:val="24"/>
            <w:szCs w:val="24"/>
          </w:rPr>
          <w:t xml:space="preserve">when </w:t>
        </w:r>
      </w:ins>
      <w:r w:rsidR="00F57A56" w:rsidRPr="00A45743">
        <w:rPr>
          <w:rFonts w:ascii="Times New Roman" w:hAnsi="Times New Roman" w:cs="Times New Roman"/>
          <w:sz w:val="24"/>
          <w:szCs w:val="24"/>
        </w:rPr>
        <w:t xml:space="preserve">comparing </w:t>
      </w:r>
      <w:r w:rsidR="00A45743">
        <w:rPr>
          <w:rFonts w:ascii="Times New Roman" w:hAnsi="Times New Roman" w:cs="Times New Roman"/>
          <w:sz w:val="24"/>
          <w:szCs w:val="24"/>
        </w:rPr>
        <w:t>results of this study to others</w:t>
      </w:r>
      <w:del w:id="366" w:author="Caitlin Jeffrey" w:date="2024-09-23T09:47:00Z" w16du:dateUtc="2024-09-23T13:47:00Z">
        <w:r w:rsidR="00A45743" w:rsidDel="00E80D32">
          <w:rPr>
            <w:rFonts w:ascii="Times New Roman" w:hAnsi="Times New Roman" w:cs="Times New Roman"/>
            <w:sz w:val="24"/>
            <w:szCs w:val="24"/>
          </w:rPr>
          <w:delText>,</w:delText>
        </w:r>
      </w:del>
      <w:r w:rsidR="00A45743">
        <w:rPr>
          <w:rFonts w:ascii="Times New Roman" w:hAnsi="Times New Roman" w:cs="Times New Roman"/>
          <w:sz w:val="24"/>
          <w:szCs w:val="24"/>
        </w:rPr>
        <w:t xml:space="preserve"> as</w:t>
      </w:r>
      <w:r w:rsidR="00F57A56" w:rsidRPr="00A45743">
        <w:rPr>
          <w:rFonts w:ascii="Times New Roman" w:hAnsi="Times New Roman" w:cs="Times New Roman"/>
          <w:sz w:val="24"/>
          <w:szCs w:val="24"/>
        </w:rPr>
        <w:t xml:space="preserve"> </w:t>
      </w:r>
      <w:r w:rsidR="00433227" w:rsidRPr="00A45743">
        <w:rPr>
          <w:rFonts w:ascii="Times New Roman" w:hAnsi="Times New Roman" w:cs="Times New Roman"/>
          <w:sz w:val="24"/>
          <w:szCs w:val="24"/>
        </w:rPr>
        <w:t>NASM IMI</w:t>
      </w:r>
      <w:r w:rsidR="00433227" w:rsidRPr="00433227">
        <w:rPr>
          <w:rFonts w:ascii="Times New Roman" w:hAnsi="Times New Roman" w:cs="Times New Roman"/>
          <w:sz w:val="24"/>
          <w:szCs w:val="24"/>
        </w:rPr>
        <w:t xml:space="preserve"> diversity may differ immediately post-partum compared to later in lactation (De Visscher et al., 2016).</w:t>
      </w:r>
      <w:ins w:id="367" w:author="Caitlin Jeffrey" w:date="2024-09-23T09:51:00Z" w16du:dateUtc="2024-09-23T13:51:00Z">
        <w:r w:rsidR="0099060F">
          <w:rPr>
            <w:rFonts w:ascii="Times New Roman" w:hAnsi="Times New Roman" w:cs="Times New Roman"/>
            <w:sz w:val="24"/>
            <w:szCs w:val="24"/>
          </w:rPr>
          <w:t xml:space="preserve"> </w:t>
        </w:r>
      </w:ins>
      <w:del w:id="368" w:author="Caitlin Jeffrey" w:date="2024-09-23T09:51:00Z" w16du:dateUtc="2024-09-23T13:51:00Z">
        <w:r w:rsidR="00E57A1B" w:rsidDel="0099060F">
          <w:rPr>
            <w:rFonts w:ascii="Times New Roman" w:hAnsi="Times New Roman" w:cs="Times New Roman"/>
            <w:sz w:val="24"/>
            <w:szCs w:val="24"/>
          </w:rPr>
          <w:delText xml:space="preserve"> </w:delText>
        </w:r>
      </w:del>
      <w:r w:rsidR="003668DA">
        <w:rPr>
          <w:rFonts w:ascii="Times New Roman" w:hAnsi="Times New Roman" w:cs="Times New Roman"/>
          <w:sz w:val="24"/>
          <w:szCs w:val="24"/>
        </w:rPr>
        <w:t>Taken together</w:t>
      </w:r>
      <w:ins w:id="369" w:author="Caitlin Jeffrey" w:date="2024-09-23T09:51:00Z" w16du:dateUtc="2024-09-23T13:51:00Z">
        <w:r w:rsidR="0099060F">
          <w:rPr>
            <w:rFonts w:ascii="Times New Roman" w:hAnsi="Times New Roman" w:cs="Times New Roman"/>
            <w:sz w:val="24"/>
            <w:szCs w:val="24"/>
          </w:rPr>
          <w:t>,</w:t>
        </w:r>
      </w:ins>
      <w:r w:rsidR="003668DA">
        <w:rPr>
          <w:rFonts w:ascii="Times New Roman" w:hAnsi="Times New Roman" w:cs="Times New Roman"/>
          <w:sz w:val="24"/>
          <w:szCs w:val="24"/>
        </w:rPr>
        <w:t xml:space="preserve"> </w:t>
      </w:r>
      <w:r w:rsidR="000D0892">
        <w:rPr>
          <w:rFonts w:ascii="Times New Roman" w:hAnsi="Times New Roman" w:cs="Times New Roman"/>
          <w:sz w:val="24"/>
          <w:szCs w:val="24"/>
        </w:rPr>
        <w:t xml:space="preserve">prior research justifies </w:t>
      </w:r>
      <w:r w:rsidR="00D61D1B">
        <w:rPr>
          <w:rFonts w:ascii="Times New Roman" w:hAnsi="Times New Roman" w:cs="Times New Roman"/>
          <w:sz w:val="24"/>
          <w:szCs w:val="24"/>
        </w:rPr>
        <w:t xml:space="preserve">conducting </w:t>
      </w:r>
      <w:r w:rsidR="00290199">
        <w:rPr>
          <w:rFonts w:ascii="Times New Roman" w:hAnsi="Times New Roman" w:cs="Times New Roman"/>
          <w:sz w:val="24"/>
          <w:szCs w:val="24"/>
        </w:rPr>
        <w:t xml:space="preserve">additional </w:t>
      </w:r>
      <w:r w:rsidR="00E57A1B">
        <w:rPr>
          <w:rFonts w:ascii="Times New Roman" w:hAnsi="Times New Roman" w:cs="Times New Roman"/>
          <w:sz w:val="24"/>
          <w:szCs w:val="24"/>
        </w:rPr>
        <w:t>des</w:t>
      </w:r>
      <w:r w:rsidR="00376450">
        <w:rPr>
          <w:rFonts w:ascii="Times New Roman" w:hAnsi="Times New Roman" w:cs="Times New Roman"/>
          <w:sz w:val="24"/>
          <w:szCs w:val="24"/>
        </w:rPr>
        <w:t xml:space="preserve">criptive observational studies of SaM epidemiology </w:t>
      </w:r>
      <w:r w:rsidR="00D61D1B">
        <w:rPr>
          <w:rFonts w:ascii="Times New Roman" w:hAnsi="Times New Roman" w:cs="Times New Roman"/>
          <w:sz w:val="24"/>
          <w:szCs w:val="24"/>
        </w:rPr>
        <w:t>to</w:t>
      </w:r>
      <w:r w:rsidR="00376450">
        <w:rPr>
          <w:rFonts w:ascii="Times New Roman" w:hAnsi="Times New Roman" w:cs="Times New Roman"/>
          <w:sz w:val="24"/>
          <w:szCs w:val="24"/>
        </w:rPr>
        <w:t xml:space="preserve"> extend our knowledge of these species </w:t>
      </w:r>
      <w:r w:rsidR="00894A5F">
        <w:rPr>
          <w:rFonts w:ascii="Times New Roman" w:hAnsi="Times New Roman" w:cs="Times New Roman"/>
          <w:sz w:val="24"/>
          <w:szCs w:val="24"/>
        </w:rPr>
        <w:t>under different management conditions</w:t>
      </w:r>
      <w:r w:rsidR="00557115" w:rsidRPr="000B59AF">
        <w:rPr>
          <w:rFonts w:ascii="Times New Roman" w:hAnsi="Times New Roman" w:cs="Times New Roman"/>
          <w:sz w:val="24"/>
          <w:szCs w:val="24"/>
        </w:rPr>
        <w:t>.</w:t>
      </w:r>
      <w:r w:rsidR="00DC192A">
        <w:rPr>
          <w:rFonts w:ascii="Times New Roman" w:hAnsi="Times New Roman" w:cs="Times New Roman"/>
          <w:sz w:val="24"/>
          <w:szCs w:val="24"/>
        </w:rPr>
        <w:t xml:space="preserve"> </w:t>
      </w:r>
      <w:r w:rsidR="000E443B">
        <w:rPr>
          <w:rFonts w:ascii="Times New Roman" w:hAnsi="Times New Roman" w:cs="Times New Roman"/>
          <w:sz w:val="24"/>
          <w:szCs w:val="24"/>
        </w:rPr>
        <w:t>US o</w:t>
      </w:r>
      <w:r w:rsidR="00DC192A">
        <w:rPr>
          <w:rFonts w:ascii="Times New Roman" w:hAnsi="Times New Roman" w:cs="Times New Roman"/>
          <w:sz w:val="24"/>
          <w:szCs w:val="24"/>
        </w:rPr>
        <w:t>rganic dairy</w:t>
      </w:r>
      <w:r w:rsidR="000E443B">
        <w:rPr>
          <w:rFonts w:ascii="Times New Roman" w:hAnsi="Times New Roman" w:cs="Times New Roman"/>
          <w:sz w:val="24"/>
          <w:szCs w:val="24"/>
        </w:rPr>
        <w:t xml:space="preserve"> producers and advisors </w:t>
      </w:r>
      <w:r w:rsidR="00626A20">
        <w:rPr>
          <w:rFonts w:ascii="Times New Roman" w:hAnsi="Times New Roman" w:cs="Times New Roman"/>
          <w:sz w:val="24"/>
          <w:szCs w:val="24"/>
        </w:rPr>
        <w:t xml:space="preserve">can benefit from an improved understanding </w:t>
      </w:r>
      <w:r w:rsidR="00540679">
        <w:rPr>
          <w:rFonts w:ascii="Times New Roman" w:hAnsi="Times New Roman" w:cs="Times New Roman"/>
          <w:sz w:val="24"/>
          <w:szCs w:val="24"/>
        </w:rPr>
        <w:t>of the</w:t>
      </w:r>
      <w:r w:rsidR="00EC5E7A">
        <w:rPr>
          <w:rFonts w:ascii="Times New Roman" w:hAnsi="Times New Roman" w:cs="Times New Roman"/>
          <w:sz w:val="24"/>
          <w:szCs w:val="24"/>
        </w:rPr>
        <w:t xml:space="preserve"> SaM</w:t>
      </w:r>
      <w:r w:rsidR="00626A20" w:rsidRPr="00626A20">
        <w:rPr>
          <w:rFonts w:ascii="Times New Roman" w:hAnsi="Times New Roman" w:cs="Times New Roman"/>
          <w:sz w:val="24"/>
          <w:szCs w:val="24"/>
        </w:rPr>
        <w:t xml:space="preserve"> </w:t>
      </w:r>
      <w:r w:rsidR="00D76A5B">
        <w:rPr>
          <w:rFonts w:ascii="Times New Roman" w:hAnsi="Times New Roman" w:cs="Times New Roman"/>
          <w:sz w:val="24"/>
          <w:szCs w:val="24"/>
        </w:rPr>
        <w:t xml:space="preserve">species specific impacts </w:t>
      </w:r>
      <w:r w:rsidR="00376450">
        <w:rPr>
          <w:rFonts w:ascii="Times New Roman" w:hAnsi="Times New Roman" w:cs="Times New Roman"/>
          <w:sz w:val="24"/>
          <w:szCs w:val="24"/>
        </w:rPr>
        <w:t>on</w:t>
      </w:r>
      <w:r w:rsidR="00626A20" w:rsidRPr="00626A20">
        <w:rPr>
          <w:rFonts w:ascii="Times New Roman" w:hAnsi="Times New Roman" w:cs="Times New Roman"/>
          <w:sz w:val="24"/>
          <w:szCs w:val="24"/>
        </w:rPr>
        <w:t xml:space="preserve"> udder health</w:t>
      </w:r>
      <w:r w:rsidR="00DC192A">
        <w:rPr>
          <w:rFonts w:ascii="Times New Roman" w:hAnsi="Times New Roman" w:cs="Times New Roman"/>
          <w:sz w:val="24"/>
          <w:szCs w:val="24"/>
        </w:rPr>
        <w:t xml:space="preserve"> </w:t>
      </w:r>
      <w:r w:rsidR="00D76A5B">
        <w:rPr>
          <w:rFonts w:ascii="Times New Roman" w:hAnsi="Times New Roman" w:cs="Times New Roman"/>
          <w:sz w:val="24"/>
          <w:szCs w:val="24"/>
        </w:rPr>
        <w:t>in their herds.</w:t>
      </w:r>
    </w:p>
    <w:p w14:paraId="03F81ACC" w14:textId="403B88CC" w:rsidR="00124356" w:rsidRPr="000B59AF" w:rsidRDefault="00FF3370" w:rsidP="00682E1E">
      <w:pPr>
        <w:spacing w:after="0" w:line="480" w:lineRule="auto"/>
        <w:rPr>
          <w:rFonts w:ascii="Times New Roman" w:hAnsi="Times New Roman" w:cs="Times New Roman"/>
          <w:sz w:val="24"/>
          <w:szCs w:val="24"/>
        </w:rPr>
      </w:pPr>
      <w:r w:rsidRPr="000B59AF">
        <w:rPr>
          <w:rFonts w:ascii="Times New Roman" w:hAnsi="Times New Roman" w:cs="Times New Roman"/>
          <w:sz w:val="24"/>
          <w:szCs w:val="24"/>
        </w:rPr>
        <w:tab/>
        <w:t xml:space="preserve">The current study presents data from a longitudinal </w:t>
      </w:r>
      <w:r w:rsidR="00CD5CAD">
        <w:rPr>
          <w:rFonts w:ascii="Times New Roman" w:hAnsi="Times New Roman" w:cs="Times New Roman"/>
          <w:sz w:val="24"/>
          <w:szCs w:val="24"/>
        </w:rPr>
        <w:t xml:space="preserve">observational </w:t>
      </w:r>
      <w:r w:rsidRPr="000B59AF">
        <w:rPr>
          <w:rFonts w:ascii="Times New Roman" w:hAnsi="Times New Roman" w:cs="Times New Roman"/>
          <w:sz w:val="24"/>
          <w:szCs w:val="24"/>
        </w:rPr>
        <w:t xml:space="preserve">study of 10 certified organic dairy farms in Vermont, </w:t>
      </w:r>
      <w:r w:rsidR="00752A11" w:rsidRPr="000B59AF">
        <w:rPr>
          <w:rFonts w:ascii="Times New Roman" w:hAnsi="Times New Roman" w:cs="Times New Roman"/>
          <w:sz w:val="24"/>
          <w:szCs w:val="24"/>
        </w:rPr>
        <w:t>US.</w:t>
      </w:r>
      <w:r w:rsidRPr="000B59AF">
        <w:rPr>
          <w:rFonts w:ascii="Times New Roman" w:hAnsi="Times New Roman" w:cs="Times New Roman"/>
          <w:sz w:val="24"/>
          <w:szCs w:val="24"/>
        </w:rPr>
        <w:t xml:space="preserve"> Microbiological analys</w:t>
      </w:r>
      <w:r w:rsidR="00405C88">
        <w:rPr>
          <w:rFonts w:ascii="Times New Roman" w:hAnsi="Times New Roman" w:cs="Times New Roman"/>
          <w:sz w:val="24"/>
          <w:szCs w:val="24"/>
        </w:rPr>
        <w:t>i</w:t>
      </w:r>
      <w:r w:rsidRPr="000B59AF">
        <w:rPr>
          <w:rFonts w:ascii="Times New Roman" w:hAnsi="Times New Roman" w:cs="Times New Roman"/>
          <w:sz w:val="24"/>
          <w:szCs w:val="24"/>
        </w:rPr>
        <w:t xml:space="preserve">s of </w:t>
      </w:r>
      <w:del w:id="370" w:author="Caitlin Jeffrey" w:date="2024-09-20T17:28:00Z" w16du:dateUtc="2024-09-20T21:28:00Z">
        <w:r w:rsidRPr="000B59AF" w:rsidDel="005A02A3">
          <w:rPr>
            <w:rFonts w:ascii="Times New Roman" w:hAnsi="Times New Roman" w:cs="Times New Roman"/>
            <w:sz w:val="24"/>
            <w:szCs w:val="24"/>
          </w:rPr>
          <w:delText>quarter</w:delText>
        </w:r>
        <w:r w:rsidR="00B33C2C" w:rsidRPr="000B59AF" w:rsidDel="005A02A3">
          <w:rPr>
            <w:rFonts w:ascii="Times New Roman" w:hAnsi="Times New Roman" w:cs="Times New Roman"/>
            <w:sz w:val="24"/>
            <w:szCs w:val="24"/>
          </w:rPr>
          <w:delText>-</w:delText>
        </w:r>
        <w:r w:rsidRPr="000B59AF" w:rsidDel="005A02A3">
          <w:rPr>
            <w:rFonts w:ascii="Times New Roman" w:hAnsi="Times New Roman" w:cs="Times New Roman"/>
            <w:sz w:val="24"/>
            <w:szCs w:val="24"/>
          </w:rPr>
          <w:delText>milk</w:delText>
        </w:r>
      </w:del>
      <w:ins w:id="371" w:author="Caitlin Jeffrey" w:date="2024-09-20T17:28:00Z" w16du:dateUtc="2024-09-20T21:28:00Z">
        <w:r w:rsidR="005A02A3">
          <w:rPr>
            <w:rFonts w:ascii="Times New Roman" w:hAnsi="Times New Roman" w:cs="Times New Roman"/>
            <w:sz w:val="24"/>
            <w:szCs w:val="24"/>
          </w:rPr>
          <w:t>quarter milk</w:t>
        </w:r>
      </w:ins>
      <w:r w:rsidRPr="000B59AF">
        <w:rPr>
          <w:rFonts w:ascii="Times New Roman" w:hAnsi="Times New Roman" w:cs="Times New Roman"/>
          <w:sz w:val="24"/>
          <w:szCs w:val="24"/>
        </w:rPr>
        <w:t xml:space="preserve"> samples to identify IMI due to </w:t>
      </w:r>
      <w:del w:id="372" w:author="Caitlin Jeffrey" w:date="2024-09-23T10:12:00Z" w16du:dateUtc="2024-09-23T14:12:00Z">
        <w:r w:rsidRPr="000B59AF" w:rsidDel="00670CC3">
          <w:rPr>
            <w:rFonts w:ascii="Times New Roman" w:hAnsi="Times New Roman" w:cs="Times New Roman"/>
            <w:sz w:val="24"/>
            <w:szCs w:val="24"/>
          </w:rPr>
          <w:delText>staphylococci and mammaliicocci</w:delText>
        </w:r>
      </w:del>
      <w:ins w:id="373" w:author="Caitlin Jeffrey" w:date="2024-09-23T10:12:00Z" w16du:dateUtc="2024-09-23T14:12:00Z">
        <w:r w:rsidR="00670CC3">
          <w:rPr>
            <w:rFonts w:ascii="Times New Roman" w:hAnsi="Times New Roman" w:cs="Times New Roman"/>
            <w:sz w:val="24"/>
            <w:szCs w:val="24"/>
          </w:rPr>
          <w:t>SaM</w:t>
        </w:r>
      </w:ins>
      <w:r w:rsidRPr="000B59AF">
        <w:rPr>
          <w:rFonts w:ascii="Times New Roman" w:hAnsi="Times New Roman" w:cs="Times New Roman"/>
          <w:sz w:val="24"/>
          <w:szCs w:val="24"/>
        </w:rPr>
        <w:t xml:space="preserve"> w</w:t>
      </w:r>
      <w:r w:rsidR="00405C88">
        <w:rPr>
          <w:rFonts w:ascii="Times New Roman" w:hAnsi="Times New Roman" w:cs="Times New Roman"/>
          <w:sz w:val="24"/>
          <w:szCs w:val="24"/>
        </w:rPr>
        <w:t xml:space="preserve">as </w:t>
      </w:r>
      <w:r w:rsidRPr="000B59AF">
        <w:rPr>
          <w:rFonts w:ascii="Times New Roman" w:hAnsi="Times New Roman" w:cs="Times New Roman"/>
          <w:sz w:val="24"/>
          <w:szCs w:val="24"/>
        </w:rPr>
        <w:t xml:space="preserve">conducted in parallel with determination of </w:t>
      </w:r>
      <w:del w:id="374" w:author="Caitlin Jeffrey" w:date="2024-09-23T10:12:00Z" w16du:dateUtc="2024-09-23T14:12:00Z">
        <w:r w:rsidRPr="000B59AF" w:rsidDel="00670CC3">
          <w:rPr>
            <w:rFonts w:ascii="Times New Roman" w:hAnsi="Times New Roman" w:cs="Times New Roman"/>
            <w:sz w:val="24"/>
            <w:szCs w:val="24"/>
          </w:rPr>
          <w:delText>quarter-level somatic cell count</w:delText>
        </w:r>
      </w:del>
      <w:ins w:id="375" w:author="Caitlin Jeffrey" w:date="2024-09-23T10:12:00Z" w16du:dateUtc="2024-09-23T14:12:00Z">
        <w:r w:rsidR="00670CC3">
          <w:rPr>
            <w:rFonts w:ascii="Times New Roman" w:hAnsi="Times New Roman" w:cs="Times New Roman"/>
            <w:sz w:val="24"/>
            <w:szCs w:val="24"/>
          </w:rPr>
          <w:t>qmSCC</w:t>
        </w:r>
      </w:ins>
      <w:r w:rsidRPr="000B59AF">
        <w:rPr>
          <w:rFonts w:ascii="Times New Roman" w:hAnsi="Times New Roman" w:cs="Times New Roman"/>
          <w:sz w:val="24"/>
          <w:szCs w:val="24"/>
        </w:rPr>
        <w:t xml:space="preserve">. The </w:t>
      </w:r>
      <w:ins w:id="376" w:author="John Barlow" w:date="2024-09-19T14:43:00Z" w16du:dateUtc="2024-09-19T18:43:00Z">
        <w:r w:rsidR="003217C8">
          <w:rPr>
            <w:rFonts w:ascii="Times New Roman" w:hAnsi="Times New Roman" w:cs="Times New Roman"/>
            <w:sz w:val="24"/>
            <w:szCs w:val="24"/>
          </w:rPr>
          <w:t xml:space="preserve">primary </w:t>
        </w:r>
      </w:ins>
      <w:r w:rsidRPr="000B59AF">
        <w:rPr>
          <w:rFonts w:ascii="Times New Roman" w:hAnsi="Times New Roman" w:cs="Times New Roman"/>
          <w:sz w:val="24"/>
          <w:szCs w:val="24"/>
        </w:rPr>
        <w:t>objective</w:t>
      </w:r>
      <w:r w:rsidR="00547CC4" w:rsidRPr="000B59AF">
        <w:rPr>
          <w:rFonts w:ascii="Times New Roman" w:hAnsi="Times New Roman" w:cs="Times New Roman"/>
          <w:sz w:val="24"/>
          <w:szCs w:val="24"/>
        </w:rPr>
        <w:t xml:space="preserve"> of this study</w:t>
      </w:r>
      <w:r w:rsidRPr="000B59AF">
        <w:rPr>
          <w:rFonts w:ascii="Times New Roman" w:hAnsi="Times New Roman" w:cs="Times New Roman"/>
          <w:sz w:val="24"/>
          <w:szCs w:val="24"/>
        </w:rPr>
        <w:t xml:space="preserve"> was to estimate how </w:t>
      </w:r>
      <w:del w:id="377" w:author="Caitlin Jeffrey" w:date="2024-09-20T17:28:00Z" w16du:dateUtc="2024-09-20T21:28:00Z">
        <w:r w:rsidRPr="000B59AF" w:rsidDel="005A02A3">
          <w:rPr>
            <w:rFonts w:ascii="Times New Roman" w:hAnsi="Times New Roman" w:cs="Times New Roman"/>
            <w:sz w:val="24"/>
            <w:szCs w:val="24"/>
          </w:rPr>
          <w:delText>quarter</w:delText>
        </w:r>
        <w:r w:rsidR="00B33C2C" w:rsidRPr="000B59AF" w:rsidDel="005A02A3">
          <w:rPr>
            <w:rFonts w:ascii="Times New Roman" w:hAnsi="Times New Roman" w:cs="Times New Roman"/>
            <w:sz w:val="24"/>
            <w:szCs w:val="24"/>
          </w:rPr>
          <w:delText>-milk</w:delText>
        </w:r>
      </w:del>
      <w:del w:id="378" w:author="Caitlin Jeffrey" w:date="2024-09-23T10:11:00Z" w16du:dateUtc="2024-09-23T14:11:00Z">
        <w:r w:rsidRPr="000B59AF" w:rsidDel="00D57AEA">
          <w:rPr>
            <w:rFonts w:ascii="Times New Roman" w:hAnsi="Times New Roman" w:cs="Times New Roman"/>
            <w:sz w:val="24"/>
            <w:szCs w:val="24"/>
          </w:rPr>
          <w:delText xml:space="preserve"> SCC</w:delText>
        </w:r>
      </w:del>
      <w:ins w:id="379" w:author="Caitlin Jeffrey" w:date="2024-09-23T10:11:00Z" w16du:dateUtc="2024-09-23T14:11:00Z">
        <w:r w:rsidR="00D57AEA">
          <w:rPr>
            <w:rFonts w:ascii="Times New Roman" w:hAnsi="Times New Roman" w:cs="Times New Roman"/>
            <w:sz w:val="24"/>
            <w:szCs w:val="24"/>
          </w:rPr>
          <w:t>qmSCC</w:t>
        </w:r>
      </w:ins>
      <w:r w:rsidRPr="000B59AF">
        <w:rPr>
          <w:rFonts w:ascii="Times New Roman" w:hAnsi="Times New Roman" w:cs="Times New Roman"/>
          <w:sz w:val="24"/>
          <w:szCs w:val="24"/>
        </w:rPr>
        <w:t xml:space="preserve"> varied as a result of infection with the most </w:t>
      </w:r>
      <w:r w:rsidR="00D21F2D" w:rsidRPr="000B59AF">
        <w:rPr>
          <w:rFonts w:ascii="Times New Roman" w:hAnsi="Times New Roman" w:cs="Times New Roman"/>
          <w:sz w:val="24"/>
          <w:szCs w:val="24"/>
        </w:rPr>
        <w:t xml:space="preserve">frequently </w:t>
      </w:r>
      <w:r w:rsidR="002C4CEC" w:rsidRPr="000B59AF">
        <w:rPr>
          <w:rFonts w:ascii="Times New Roman" w:hAnsi="Times New Roman" w:cs="Times New Roman"/>
          <w:sz w:val="24"/>
          <w:szCs w:val="24"/>
        </w:rPr>
        <w:t>isolated</w:t>
      </w:r>
      <w:r w:rsidRPr="000B59AF">
        <w:rPr>
          <w:rFonts w:ascii="Times New Roman" w:hAnsi="Times New Roman" w:cs="Times New Roman"/>
          <w:sz w:val="24"/>
          <w:szCs w:val="24"/>
        </w:rPr>
        <w:t xml:space="preserve"> </w:t>
      </w:r>
      <w:r w:rsidR="0074777D" w:rsidRPr="000B59AF">
        <w:rPr>
          <w:rFonts w:ascii="Times New Roman" w:hAnsi="Times New Roman" w:cs="Times New Roman"/>
          <w:sz w:val="24"/>
          <w:szCs w:val="24"/>
        </w:rPr>
        <w:t>SaM</w:t>
      </w:r>
      <w:r w:rsidRPr="000B59AF">
        <w:rPr>
          <w:rFonts w:ascii="Times New Roman" w:hAnsi="Times New Roman" w:cs="Times New Roman"/>
          <w:sz w:val="24"/>
          <w:szCs w:val="24"/>
        </w:rPr>
        <w:t>, in order to identify which species were more relevant to udder health in this population of farms.</w:t>
      </w:r>
      <w:ins w:id="380" w:author="John Barlow" w:date="2024-09-19T14:43:00Z" w16du:dateUtc="2024-09-19T18:43:00Z">
        <w:r w:rsidR="003217C8">
          <w:rPr>
            <w:rFonts w:ascii="Times New Roman" w:hAnsi="Times New Roman" w:cs="Times New Roman"/>
            <w:sz w:val="24"/>
            <w:szCs w:val="24"/>
          </w:rPr>
          <w:t xml:space="preserve"> </w:t>
        </w:r>
        <w:del w:id="381" w:author="Caitlin Jeffrey" w:date="2024-09-23T10:15:00Z" w16du:dateUtc="2024-09-23T14:15:00Z">
          <w:r w:rsidR="003217C8" w:rsidDel="002E4741">
            <w:rPr>
              <w:rFonts w:ascii="Times New Roman" w:hAnsi="Times New Roman" w:cs="Times New Roman"/>
              <w:sz w:val="24"/>
              <w:szCs w:val="24"/>
            </w:rPr>
            <w:delText xml:space="preserve">In order to </w:delText>
          </w:r>
        </w:del>
      </w:ins>
      <w:ins w:id="382" w:author="John Barlow" w:date="2024-09-19T14:46:00Z" w16du:dateUtc="2024-09-19T18:46:00Z">
        <w:del w:id="383" w:author="Caitlin Jeffrey" w:date="2024-09-23T10:15:00Z" w16du:dateUtc="2024-09-23T14:15:00Z">
          <w:r w:rsidR="009F3DF3" w:rsidDel="002E4741">
            <w:rPr>
              <w:rFonts w:ascii="Times New Roman" w:hAnsi="Times New Roman" w:cs="Times New Roman"/>
              <w:sz w:val="24"/>
              <w:szCs w:val="24"/>
            </w:rPr>
            <w:delText xml:space="preserve">place the </w:delText>
          </w:r>
          <w:r w:rsidR="00E3512C" w:rsidDel="002E4741">
            <w:rPr>
              <w:rFonts w:ascii="Times New Roman" w:hAnsi="Times New Roman" w:cs="Times New Roman"/>
              <w:sz w:val="24"/>
              <w:szCs w:val="24"/>
            </w:rPr>
            <w:delText>SCC effect of NASM</w:delText>
          </w:r>
        </w:del>
      </w:ins>
      <w:ins w:id="384" w:author="John Barlow" w:date="2024-09-19T14:44:00Z" w16du:dateUtc="2024-09-19T18:44:00Z">
        <w:del w:id="385" w:author="Caitlin Jeffrey" w:date="2024-09-23T10:15:00Z" w16du:dateUtc="2024-09-23T14:15:00Z">
          <w:r w:rsidR="00831FC0" w:rsidDel="002E4741">
            <w:rPr>
              <w:rFonts w:ascii="Times New Roman" w:hAnsi="Times New Roman" w:cs="Times New Roman"/>
              <w:sz w:val="24"/>
              <w:szCs w:val="24"/>
            </w:rPr>
            <w:delText xml:space="preserve"> </w:delText>
          </w:r>
        </w:del>
      </w:ins>
      <w:ins w:id="386" w:author="John Barlow" w:date="2024-09-19T14:46:00Z" w16du:dateUtc="2024-09-19T18:46:00Z">
        <w:del w:id="387" w:author="Caitlin Jeffrey" w:date="2024-09-23T10:15:00Z" w16du:dateUtc="2024-09-23T14:15:00Z">
          <w:r w:rsidR="00E3512C" w:rsidDel="002E4741">
            <w:rPr>
              <w:rFonts w:ascii="Times New Roman" w:hAnsi="Times New Roman" w:cs="Times New Roman"/>
              <w:sz w:val="24"/>
              <w:szCs w:val="24"/>
            </w:rPr>
            <w:delText xml:space="preserve">in context of </w:delText>
          </w:r>
        </w:del>
      </w:ins>
      <w:ins w:id="388" w:author="John Barlow" w:date="2024-09-19T14:44:00Z" w16du:dateUtc="2024-09-19T18:44:00Z">
        <w:del w:id="389" w:author="Caitlin Jeffrey" w:date="2024-09-23T10:15:00Z" w16du:dateUtc="2024-09-23T14:15:00Z">
          <w:r w:rsidR="00A62690" w:rsidDel="002E4741">
            <w:rPr>
              <w:rFonts w:ascii="Times New Roman" w:hAnsi="Times New Roman" w:cs="Times New Roman"/>
              <w:sz w:val="24"/>
              <w:szCs w:val="24"/>
            </w:rPr>
            <w:delText xml:space="preserve">overall udder health, a secondary objective was to quantify the frequency of </w:delText>
          </w:r>
        </w:del>
      </w:ins>
      <w:ins w:id="390" w:author="John Barlow" w:date="2024-09-19T14:46:00Z" w16du:dateUtc="2024-09-19T18:46:00Z">
        <w:del w:id="391" w:author="Caitlin Jeffrey" w:date="2024-09-23T10:15:00Z" w16du:dateUtc="2024-09-23T14:15:00Z">
          <w:r w:rsidR="00E3512C" w:rsidDel="002E4741">
            <w:rPr>
              <w:rFonts w:ascii="Times New Roman" w:hAnsi="Times New Roman" w:cs="Times New Roman"/>
              <w:sz w:val="24"/>
              <w:szCs w:val="24"/>
            </w:rPr>
            <w:delText xml:space="preserve">NASM </w:delText>
          </w:r>
        </w:del>
      </w:ins>
      <w:ins w:id="392" w:author="John Barlow" w:date="2024-09-19T14:44:00Z" w16du:dateUtc="2024-09-19T18:44:00Z">
        <w:del w:id="393" w:author="Caitlin Jeffrey" w:date="2024-09-23T10:15:00Z" w16du:dateUtc="2024-09-23T14:15:00Z">
          <w:r w:rsidR="00A62690" w:rsidDel="002E4741">
            <w:rPr>
              <w:rFonts w:ascii="Times New Roman" w:hAnsi="Times New Roman" w:cs="Times New Roman"/>
              <w:sz w:val="24"/>
              <w:szCs w:val="24"/>
            </w:rPr>
            <w:delText>IMI</w:delText>
          </w:r>
        </w:del>
      </w:ins>
      <w:ins w:id="394" w:author="John Barlow" w:date="2024-09-19T14:46:00Z" w16du:dateUtc="2024-09-19T18:46:00Z">
        <w:del w:id="395" w:author="Caitlin Jeffrey" w:date="2024-09-23T10:15:00Z" w16du:dateUtc="2024-09-23T14:15:00Z">
          <w:r w:rsidR="00E3512C" w:rsidDel="002E4741">
            <w:rPr>
              <w:rFonts w:ascii="Times New Roman" w:hAnsi="Times New Roman" w:cs="Times New Roman"/>
              <w:sz w:val="24"/>
              <w:szCs w:val="24"/>
            </w:rPr>
            <w:delText xml:space="preserve"> in th</w:delText>
          </w:r>
        </w:del>
      </w:ins>
      <w:ins w:id="396" w:author="John Barlow" w:date="2024-09-19T14:47:00Z" w16du:dateUtc="2024-09-19T18:47:00Z">
        <w:del w:id="397" w:author="Caitlin Jeffrey" w:date="2024-09-23T10:15:00Z" w16du:dateUtc="2024-09-23T14:15:00Z">
          <w:r w:rsidR="00052D61" w:rsidDel="002E4741">
            <w:rPr>
              <w:rFonts w:ascii="Times New Roman" w:hAnsi="Times New Roman" w:cs="Times New Roman"/>
              <w:sz w:val="24"/>
              <w:szCs w:val="24"/>
            </w:rPr>
            <w:delText>is population of selected herds.</w:delText>
          </w:r>
        </w:del>
      </w:ins>
      <w:ins w:id="398" w:author="John Barlow" w:date="2024-09-19T14:44:00Z" w16du:dateUtc="2024-09-19T18:44:00Z">
        <w:del w:id="399" w:author="Caitlin Jeffrey" w:date="2024-09-23T10:15:00Z" w16du:dateUtc="2024-09-23T14:15:00Z">
          <w:r w:rsidR="00A62690" w:rsidDel="002E4741">
            <w:rPr>
              <w:rFonts w:ascii="Times New Roman" w:hAnsi="Times New Roman" w:cs="Times New Roman"/>
              <w:sz w:val="24"/>
              <w:szCs w:val="24"/>
            </w:rPr>
            <w:delText xml:space="preserve"> </w:delText>
          </w:r>
        </w:del>
      </w:ins>
      <w:ins w:id="400" w:author="Caitlin Jeffrey" w:date="2024-09-23T10:14:00Z">
        <w:r w:rsidR="00124356" w:rsidRPr="00124356">
          <w:rPr>
            <w:rFonts w:ascii="Times New Roman" w:hAnsi="Times New Roman" w:cs="Times New Roman"/>
            <w:sz w:val="24"/>
            <w:szCs w:val="24"/>
          </w:rPr>
          <w:t xml:space="preserve">To contextualize the impact of NASM on </w:t>
        </w:r>
      </w:ins>
      <w:ins w:id="401" w:author="Caitlin Jeffrey" w:date="2024-09-23T10:14:00Z" w16du:dateUtc="2024-09-23T14:14:00Z">
        <w:r w:rsidR="003A396E">
          <w:rPr>
            <w:rFonts w:ascii="Times New Roman" w:hAnsi="Times New Roman" w:cs="Times New Roman"/>
            <w:sz w:val="24"/>
            <w:szCs w:val="24"/>
          </w:rPr>
          <w:t>qm</w:t>
        </w:r>
      </w:ins>
      <w:ins w:id="402" w:author="Caitlin Jeffrey" w:date="2024-09-23T10:14:00Z">
        <w:r w:rsidR="00124356" w:rsidRPr="00124356">
          <w:rPr>
            <w:rFonts w:ascii="Times New Roman" w:hAnsi="Times New Roman" w:cs="Times New Roman"/>
            <w:sz w:val="24"/>
            <w:szCs w:val="24"/>
          </w:rPr>
          <w:t xml:space="preserve">SCC </w:t>
        </w:r>
      </w:ins>
      <w:ins w:id="403" w:author="Caitlin Jeffrey" w:date="2024-09-23T10:14:00Z" w16du:dateUtc="2024-09-23T14:14:00Z">
        <w:r w:rsidR="003A396E">
          <w:rPr>
            <w:rFonts w:ascii="Times New Roman" w:hAnsi="Times New Roman" w:cs="Times New Roman"/>
            <w:sz w:val="24"/>
            <w:szCs w:val="24"/>
          </w:rPr>
          <w:t>with regards to</w:t>
        </w:r>
      </w:ins>
      <w:ins w:id="404" w:author="Caitlin Jeffrey" w:date="2024-09-23T10:14:00Z">
        <w:r w:rsidR="00124356" w:rsidRPr="00124356">
          <w:rPr>
            <w:rFonts w:ascii="Times New Roman" w:hAnsi="Times New Roman" w:cs="Times New Roman"/>
            <w:sz w:val="24"/>
            <w:szCs w:val="24"/>
          </w:rPr>
          <w:t xml:space="preserve"> overall udder </w:t>
        </w:r>
        <w:r w:rsidR="00124356" w:rsidRPr="00124356">
          <w:rPr>
            <w:rFonts w:ascii="Times New Roman" w:hAnsi="Times New Roman" w:cs="Times New Roman"/>
            <w:sz w:val="24"/>
            <w:szCs w:val="24"/>
          </w:rPr>
          <w:lastRenderedPageBreak/>
          <w:t>health, a secondary objective was to quantify the frequency of NASM IMI in the selected herd population.</w:t>
        </w:r>
      </w:ins>
    </w:p>
    <w:bookmarkEnd w:id="0"/>
    <w:p w14:paraId="6507778D" w14:textId="77777777" w:rsidR="00FF3370" w:rsidRDefault="00FF3370" w:rsidP="00682E1E">
      <w:pPr>
        <w:spacing w:after="0"/>
      </w:pPr>
    </w:p>
    <w:p w14:paraId="6B1B1868" w14:textId="77777777" w:rsidR="00FF3370" w:rsidRDefault="00FF3370" w:rsidP="00682E1E">
      <w:pPr>
        <w:spacing w:after="0" w:line="480" w:lineRule="auto"/>
        <w:rPr>
          <w:rFonts w:ascii="Times New Roman" w:hAnsi="Times New Roman" w:cs="Times New Roman"/>
          <w:b/>
          <w:bCs/>
          <w:i/>
          <w:iCs/>
          <w:sz w:val="24"/>
          <w:szCs w:val="24"/>
        </w:rPr>
      </w:pPr>
      <w:r w:rsidRPr="00D03DE9">
        <w:rPr>
          <w:rFonts w:ascii="Times New Roman" w:hAnsi="Times New Roman" w:cs="Times New Roman"/>
          <w:b/>
          <w:bCs/>
          <w:i/>
          <w:iCs/>
          <w:sz w:val="24"/>
          <w:szCs w:val="24"/>
        </w:rPr>
        <w:t>Materials and methods</w:t>
      </w:r>
    </w:p>
    <w:p w14:paraId="3C324319" w14:textId="4FD21170" w:rsidR="00B95894" w:rsidRPr="00C46E53" w:rsidRDefault="00B95894" w:rsidP="00682E1E">
      <w:pPr>
        <w:autoSpaceDE w:val="0"/>
        <w:autoSpaceDN w:val="0"/>
        <w:adjustRightInd w:val="0"/>
        <w:spacing w:after="0" w:line="480" w:lineRule="auto"/>
        <w:ind w:firstLine="360"/>
        <w:jc w:val="both"/>
        <w:rPr>
          <w:rFonts w:ascii="Times New Roman" w:hAnsi="Times New Roman" w:cs="Times New Roman"/>
          <w:sz w:val="24"/>
          <w:szCs w:val="24"/>
        </w:rPr>
      </w:pPr>
      <w:r w:rsidRPr="00C46E53">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Pr="00C46E53">
        <w:rPr>
          <w:rFonts w:ascii="Times New Roman" w:hAnsi="Times New Roman" w:cs="Times New Roman"/>
          <w:noProof/>
          <w:sz w:val="24"/>
          <w:szCs w:val="24"/>
        </w:rPr>
        <w:t>(O'Connor et al., 2016)</w:t>
      </w:r>
      <w:r w:rsidRPr="00C46E53">
        <w:rPr>
          <w:rFonts w:ascii="Times New Roman" w:hAnsi="Times New Roman" w:cs="Times New Roman"/>
          <w:sz w:val="24"/>
          <w:szCs w:val="24"/>
        </w:rPr>
        <w:t xml:space="preserve">. </w:t>
      </w:r>
      <w:r w:rsidR="00366D5A" w:rsidRPr="00C46E53">
        <w:rPr>
          <w:rFonts w:ascii="Times New Roman" w:hAnsi="Times New Roman" w:cs="Times New Roman"/>
          <w:sz w:val="24"/>
          <w:szCs w:val="24"/>
        </w:rPr>
        <w:t>Animal use for this project was approved by the University of Vermont Institutional Animal Care and Use Committee (IACUC; protocol #</w:t>
      </w:r>
      <w:r w:rsidR="00366D5A" w:rsidRPr="00353B28">
        <w:rPr>
          <w:rFonts w:ascii="Times New Roman" w:hAnsi="Times New Roman" w:cs="Times New Roman"/>
          <w:sz w:val="24"/>
          <w:szCs w:val="24"/>
        </w:rPr>
        <w:t>19-001</w:t>
      </w:r>
      <w:r w:rsidR="00366D5A">
        <w:rPr>
          <w:rFonts w:ascii="Times New Roman" w:hAnsi="Times New Roman" w:cs="Times New Roman"/>
          <w:sz w:val="24"/>
          <w:szCs w:val="24"/>
        </w:rPr>
        <w:t>).</w:t>
      </w:r>
    </w:p>
    <w:p w14:paraId="67BF762A" w14:textId="77777777" w:rsidR="00B95894" w:rsidRPr="00D03DE9" w:rsidRDefault="00B95894" w:rsidP="00682E1E">
      <w:pPr>
        <w:spacing w:after="0" w:line="480" w:lineRule="auto"/>
        <w:rPr>
          <w:rFonts w:ascii="Times New Roman" w:hAnsi="Times New Roman" w:cs="Times New Roman"/>
          <w:b/>
          <w:bCs/>
          <w:i/>
          <w:iCs/>
          <w:sz w:val="24"/>
          <w:szCs w:val="24"/>
        </w:rPr>
      </w:pPr>
    </w:p>
    <w:p w14:paraId="0984405A" w14:textId="77777777" w:rsidR="00FF3370" w:rsidRPr="00D03DE9" w:rsidRDefault="00FF3370" w:rsidP="00682E1E">
      <w:pPr>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Sample origination</w:t>
      </w:r>
    </w:p>
    <w:p w14:paraId="31A565D5" w14:textId="0AAEA640" w:rsidR="00FF3370" w:rsidRPr="00B37F00" w:rsidRDefault="00FF3370" w:rsidP="00682E1E">
      <w:pPr>
        <w:spacing w:after="0"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hAnsi="Times New Roman" w:cs="Times New Roman"/>
          <w:sz w:val="24"/>
          <w:szCs w:val="24"/>
        </w:rPr>
        <w:t xml:space="preserve">Samples included in the current study </w:t>
      </w:r>
      <w:r>
        <w:rPr>
          <w:rFonts w:ascii="Times New Roman" w:hAnsi="Times New Roman" w:cs="Times New Roman"/>
          <w:sz w:val="24"/>
          <w:szCs w:val="24"/>
        </w:rPr>
        <w:t xml:space="preserve">were collected during a </w:t>
      </w:r>
      <w:r w:rsidRPr="00D03DE9">
        <w:rPr>
          <w:rFonts w:ascii="Times New Roman" w:hAnsi="Times New Roman" w:cs="Times New Roman"/>
          <w:sz w:val="24"/>
          <w:szCs w:val="24"/>
        </w:rPr>
        <w:t xml:space="preserve">longitudinal </w:t>
      </w:r>
      <w:r>
        <w:rPr>
          <w:rFonts w:ascii="Times New Roman" w:hAnsi="Times New Roman" w:cs="Times New Roman"/>
          <w:sz w:val="24"/>
          <w:szCs w:val="24"/>
        </w:rPr>
        <w:t xml:space="preserve">observational </w:t>
      </w:r>
      <w:r w:rsidRPr="00D03DE9">
        <w:rPr>
          <w:rFonts w:ascii="Times New Roman" w:hAnsi="Times New Roman" w:cs="Times New Roman"/>
          <w:sz w:val="24"/>
          <w:szCs w:val="24"/>
        </w:rPr>
        <w:t>study of 10 certified organic dairy farms in Vermont (</w:t>
      </w:r>
      <w:r w:rsidR="00752A11" w:rsidRPr="00752A11">
        <w:rPr>
          <w:rFonts w:ascii="Times New Roman" w:hAnsi="Times New Roman" w:cs="Times New Roman"/>
          <w:sz w:val="24"/>
          <w:szCs w:val="24"/>
        </w:rPr>
        <w:t>US</w:t>
      </w:r>
      <w:r w:rsidRPr="00D03DE9">
        <w:rPr>
          <w:rFonts w:ascii="Times New Roman" w:hAnsi="Times New Roman" w:cs="Times New Roman"/>
          <w:sz w:val="24"/>
          <w:szCs w:val="24"/>
        </w:rPr>
        <w:t xml:space="preserve">) carried out in Winter 2019-2020. </w:t>
      </w:r>
      <w:r>
        <w:rPr>
          <w:rFonts w:ascii="Times New Roman" w:eastAsia="Times New Roman" w:hAnsi="Times New Roman" w:cs="Times New Roman"/>
          <w:color w:val="000000"/>
          <w:kern w:val="0"/>
          <w:sz w:val="24"/>
          <w:szCs w:val="24"/>
          <w14:ligatures w14:val="none"/>
        </w:rPr>
        <w:t>Enrolled</w:t>
      </w:r>
      <w:r w:rsidRPr="00D03DE9">
        <w:rPr>
          <w:rFonts w:ascii="Times New Roman" w:eastAsia="Times New Roman" w:hAnsi="Times New Roman" w:cs="Times New Roman"/>
          <w:color w:val="000000"/>
          <w:kern w:val="0"/>
          <w:sz w:val="24"/>
          <w:szCs w:val="24"/>
          <w14:ligatures w14:val="none"/>
        </w:rPr>
        <w:t xml:space="preserve"> farms </w:t>
      </w:r>
      <w:r>
        <w:rPr>
          <w:rFonts w:ascii="Times New Roman" w:eastAsia="Times New Roman" w:hAnsi="Times New Roman" w:cs="Times New Roman"/>
          <w:color w:val="000000"/>
          <w:kern w:val="0"/>
          <w:sz w:val="24"/>
          <w:szCs w:val="24"/>
          <w14:ligatures w14:val="none"/>
        </w:rPr>
        <w:t xml:space="preserve">were a non-probability subsample of certified organic dairies in Vermont which had participated in previous studies, and inclusion criteria included: 1) </w:t>
      </w:r>
      <w:r w:rsidRPr="00C46E53">
        <w:rPr>
          <w:rFonts w:ascii="Times New Roman" w:hAnsi="Times New Roman" w:cs="Times New Roman"/>
          <w:sz w:val="24"/>
          <w:szCs w:val="24"/>
        </w:rPr>
        <w:t>milk</w:t>
      </w:r>
      <w:r>
        <w:rPr>
          <w:rFonts w:ascii="Times New Roman" w:hAnsi="Times New Roman" w:cs="Times New Roman"/>
          <w:sz w:val="24"/>
          <w:szCs w:val="24"/>
        </w:rPr>
        <w:t>ing</w:t>
      </w:r>
      <w:r w:rsidRPr="00C46E53">
        <w:rPr>
          <w:rFonts w:ascii="Times New Roman" w:hAnsi="Times New Roman" w:cs="Times New Roman"/>
          <w:sz w:val="24"/>
          <w:szCs w:val="24"/>
        </w:rPr>
        <w:t xml:space="preserve"> between 35</w:t>
      </w:r>
      <w:r>
        <w:rPr>
          <w:rFonts w:ascii="Times New Roman" w:hAnsi="Times New Roman" w:cs="Times New Roman"/>
          <w:sz w:val="24"/>
          <w:szCs w:val="24"/>
        </w:rPr>
        <w:t>-</w:t>
      </w:r>
      <w:r w:rsidRPr="00C46E53">
        <w:rPr>
          <w:rFonts w:ascii="Times New Roman" w:hAnsi="Times New Roman" w:cs="Times New Roman"/>
          <w:sz w:val="24"/>
          <w:szCs w:val="24"/>
        </w:rPr>
        <w:t>120 cows</w:t>
      </w:r>
      <w:r>
        <w:rPr>
          <w:rFonts w:ascii="Times New Roman" w:eastAsia="Times New Roman" w:hAnsi="Times New Roman" w:cs="Times New Roman"/>
          <w:color w:val="000000"/>
          <w:kern w:val="0"/>
          <w:sz w:val="24"/>
          <w:szCs w:val="24"/>
          <w14:ligatures w14:val="none"/>
        </w:rPr>
        <w:t xml:space="preserve"> and 2) using either a </w:t>
      </w:r>
      <w:r w:rsidRPr="00C46E53">
        <w:rPr>
          <w:rFonts w:ascii="Times New Roman" w:hAnsi="Times New Roman" w:cs="Times New Roman"/>
          <w:sz w:val="24"/>
          <w:szCs w:val="24"/>
        </w:rPr>
        <w:t>tiestall barn bedded with shavings</w:t>
      </w:r>
      <w:r>
        <w:rPr>
          <w:rFonts w:ascii="Times New Roman" w:hAnsi="Times New Roman" w:cs="Times New Roman"/>
          <w:sz w:val="24"/>
          <w:szCs w:val="24"/>
        </w:rPr>
        <w:t>/</w:t>
      </w:r>
      <w:r w:rsidRPr="00C46E53">
        <w:rPr>
          <w:rFonts w:ascii="Times New Roman" w:hAnsi="Times New Roman" w:cs="Times New Roman"/>
          <w:sz w:val="24"/>
          <w:szCs w:val="24"/>
        </w:rPr>
        <w:t>sawdust</w:t>
      </w:r>
      <w:r>
        <w:rPr>
          <w:rFonts w:ascii="Times New Roman" w:hAnsi="Times New Roman" w:cs="Times New Roman"/>
          <w:sz w:val="24"/>
          <w:szCs w:val="24"/>
        </w:rPr>
        <w:t xml:space="preserve"> or a </w:t>
      </w:r>
      <w:r w:rsidR="00AC5D12">
        <w:rPr>
          <w:rFonts w:ascii="Times New Roman" w:hAnsi="Times New Roman" w:cs="Times New Roman"/>
          <w:sz w:val="24"/>
          <w:szCs w:val="24"/>
        </w:rPr>
        <w:t xml:space="preserve">deep </w:t>
      </w:r>
      <w:r>
        <w:rPr>
          <w:rFonts w:ascii="Times New Roman" w:hAnsi="Times New Roman" w:cs="Times New Roman"/>
          <w:sz w:val="24"/>
          <w:szCs w:val="24"/>
        </w:rPr>
        <w:t>bedded pack system to house lactating dairy cows.</w:t>
      </w:r>
      <w:r>
        <w:rPr>
          <w:rFonts w:ascii="Times New Roman" w:eastAsia="Times New Roman" w:hAnsi="Times New Roman" w:cs="Times New Roman"/>
          <w:color w:val="000000"/>
          <w:kern w:val="0"/>
          <w:sz w:val="24"/>
          <w:szCs w:val="24"/>
          <w14:ligatures w14:val="none"/>
        </w:rPr>
        <w:t xml:space="preserve"> For the purposes of a separate study, an </w:t>
      </w:r>
      <w:r w:rsidRPr="003A63CF">
        <w:rPr>
          <w:rFonts w:ascii="Times New Roman" w:eastAsia="Times New Roman" w:hAnsi="Times New Roman" w:cs="Times New Roman"/>
          <w:color w:val="000000"/>
          <w:kern w:val="0"/>
          <w:sz w:val="24"/>
          <w:szCs w:val="24"/>
          <w14:ligatures w14:val="none"/>
        </w:rPr>
        <w:t xml:space="preserve">equal number of herds using each </w:t>
      </w:r>
      <w:r>
        <w:rPr>
          <w:rFonts w:ascii="Times New Roman" w:eastAsia="Times New Roman" w:hAnsi="Times New Roman" w:cs="Times New Roman"/>
          <w:color w:val="000000"/>
          <w:kern w:val="0"/>
          <w:sz w:val="24"/>
          <w:szCs w:val="24"/>
          <w14:ligatures w14:val="none"/>
        </w:rPr>
        <w:t xml:space="preserve">of the two </w:t>
      </w:r>
      <w:r w:rsidRPr="003A63CF">
        <w:rPr>
          <w:rFonts w:ascii="Times New Roman" w:eastAsia="Times New Roman" w:hAnsi="Times New Roman" w:cs="Times New Roman"/>
          <w:color w:val="000000"/>
          <w:kern w:val="0"/>
          <w:sz w:val="24"/>
          <w:szCs w:val="24"/>
          <w14:ligatures w14:val="none"/>
        </w:rPr>
        <w:t>bedding type</w:t>
      </w:r>
      <w:r>
        <w:rPr>
          <w:rFonts w:ascii="Times New Roman" w:eastAsia="Times New Roman" w:hAnsi="Times New Roman" w:cs="Times New Roman"/>
          <w:color w:val="000000"/>
          <w:kern w:val="0"/>
          <w:sz w:val="24"/>
          <w:szCs w:val="24"/>
          <w14:ligatures w14:val="none"/>
        </w:rPr>
        <w:t>s</w:t>
      </w:r>
      <w:r w:rsidRPr="003A63CF">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were enrolled. </w:t>
      </w:r>
      <w:r w:rsidR="00207E12" w:rsidRPr="00D03DE9">
        <w:rPr>
          <w:rFonts w:ascii="Times New Roman" w:hAnsi="Times New Roman" w:cs="Times New Roman"/>
          <w:sz w:val="24"/>
          <w:szCs w:val="24"/>
        </w:rPr>
        <w:t xml:space="preserve">Around the time of the first farm visit, herd records were captured from the record processing center working with 9 </w:t>
      </w:r>
      <w:r w:rsidR="00051666">
        <w:rPr>
          <w:rFonts w:ascii="Times New Roman" w:hAnsi="Times New Roman" w:cs="Times New Roman"/>
          <w:sz w:val="24"/>
          <w:szCs w:val="24"/>
        </w:rPr>
        <w:t xml:space="preserve">of the </w:t>
      </w:r>
      <w:r w:rsidR="00207E12" w:rsidRPr="00D03DE9">
        <w:rPr>
          <w:rFonts w:ascii="Times New Roman" w:hAnsi="Times New Roman" w:cs="Times New Roman"/>
          <w:sz w:val="24"/>
          <w:szCs w:val="24"/>
        </w:rPr>
        <w:t>participating herds (Lancaster DHIA, Manheim, PA; Dairy One Co-Op. Inc., Ithaca, NY) to obtain freshening date and parity for the current lactation. Freshening date and parity for 1 herd was obtained from personal communication with the producer who kept written records.</w:t>
      </w:r>
      <w:r w:rsidR="00207E12">
        <w:rPr>
          <w:rFonts w:ascii="Times New Roman" w:hAnsi="Times New Roman" w:cs="Times New Roman"/>
          <w:sz w:val="24"/>
          <w:szCs w:val="24"/>
        </w:rPr>
        <w:t xml:space="preserve"> </w:t>
      </w:r>
      <w:r w:rsidR="009C218C">
        <w:rPr>
          <w:rFonts w:ascii="Times New Roman" w:hAnsi="Times New Roman" w:cs="Times New Roman"/>
          <w:sz w:val="24"/>
          <w:szCs w:val="24"/>
        </w:rPr>
        <w:t xml:space="preserve">The </w:t>
      </w:r>
      <w:r w:rsidR="008935C2">
        <w:rPr>
          <w:rFonts w:ascii="Times New Roman" w:hAnsi="Times New Roman" w:cs="Times New Roman"/>
          <w:sz w:val="24"/>
          <w:szCs w:val="24"/>
        </w:rPr>
        <w:t xml:space="preserve">goal was to enroll 35 cows </w:t>
      </w:r>
      <w:r w:rsidR="008935C2" w:rsidRPr="00D03DE9">
        <w:rPr>
          <w:rFonts w:ascii="Times New Roman" w:hAnsi="Times New Roman" w:cs="Times New Roman"/>
          <w:sz w:val="24"/>
          <w:szCs w:val="24"/>
        </w:rPr>
        <w:t>of varying parity in early- to mid-lactation</w:t>
      </w:r>
      <w:r w:rsidR="008935C2">
        <w:rPr>
          <w:rFonts w:ascii="Times New Roman" w:hAnsi="Times New Roman" w:cs="Times New Roman"/>
          <w:sz w:val="24"/>
          <w:szCs w:val="24"/>
        </w:rPr>
        <w:t xml:space="preserve"> f</w:t>
      </w:r>
      <w:r w:rsidRPr="00D03DE9">
        <w:rPr>
          <w:rFonts w:ascii="Times New Roman" w:hAnsi="Times New Roman" w:cs="Times New Roman"/>
          <w:sz w:val="24"/>
          <w:szCs w:val="24"/>
        </w:rPr>
        <w:t>rom each herd</w:t>
      </w:r>
      <w:r w:rsidR="008935C2">
        <w:rPr>
          <w:rFonts w:ascii="Times New Roman" w:hAnsi="Times New Roman" w:cs="Times New Roman"/>
          <w:sz w:val="24"/>
          <w:szCs w:val="24"/>
        </w:rPr>
        <w:t xml:space="preserve"> for the duration of the study</w:t>
      </w:r>
      <w:r w:rsidR="0046793D">
        <w:rPr>
          <w:rFonts w:ascii="Times New Roman" w:hAnsi="Times New Roman" w:cs="Times New Roman"/>
          <w:sz w:val="24"/>
          <w:szCs w:val="24"/>
        </w:rPr>
        <w:t>.</w:t>
      </w:r>
      <w:r w:rsidRPr="00D03DE9">
        <w:rPr>
          <w:rFonts w:ascii="Times New Roman" w:hAnsi="Times New Roman" w:cs="Times New Roman"/>
          <w:sz w:val="24"/>
          <w:szCs w:val="24"/>
        </w:rPr>
        <w:t xml:space="preserve"> </w:t>
      </w:r>
      <w:r w:rsidR="00824C85">
        <w:rPr>
          <w:rFonts w:ascii="Times New Roman" w:hAnsi="Times New Roman" w:cs="Times New Roman"/>
          <w:sz w:val="24"/>
          <w:szCs w:val="24"/>
        </w:rPr>
        <w:t>In</w:t>
      </w:r>
      <w:r w:rsidR="00E73315">
        <w:rPr>
          <w:rFonts w:ascii="Times New Roman" w:hAnsi="Times New Roman" w:cs="Times New Roman"/>
          <w:sz w:val="24"/>
          <w:szCs w:val="24"/>
        </w:rPr>
        <w:t xml:space="preserve"> 1 herd</w:t>
      </w:r>
      <w:r w:rsidR="00824C85">
        <w:rPr>
          <w:rFonts w:ascii="Times New Roman" w:hAnsi="Times New Roman" w:cs="Times New Roman"/>
          <w:sz w:val="24"/>
          <w:szCs w:val="24"/>
        </w:rPr>
        <w:t xml:space="preserve"> with </w:t>
      </w:r>
      <w:r w:rsidR="00F21CDC">
        <w:rPr>
          <w:rFonts w:ascii="Times New Roman" w:hAnsi="Times New Roman" w:cs="Times New Roman"/>
          <w:sz w:val="24"/>
          <w:szCs w:val="24"/>
        </w:rPr>
        <w:t>approximately</w:t>
      </w:r>
      <w:r w:rsidR="00E73315">
        <w:rPr>
          <w:rFonts w:ascii="Times New Roman" w:hAnsi="Times New Roman" w:cs="Times New Roman"/>
          <w:sz w:val="24"/>
          <w:szCs w:val="24"/>
        </w:rPr>
        <w:t xml:space="preserve"> </w:t>
      </w:r>
      <w:r w:rsidR="00824C85">
        <w:rPr>
          <w:rFonts w:ascii="Times New Roman" w:hAnsi="Times New Roman" w:cs="Times New Roman"/>
          <w:sz w:val="24"/>
          <w:szCs w:val="24"/>
        </w:rPr>
        <w:t xml:space="preserve">35 lactating cows, all cows were sampled. </w:t>
      </w:r>
      <w:r w:rsidR="007773B4">
        <w:rPr>
          <w:rFonts w:ascii="Times New Roman" w:hAnsi="Times New Roman" w:cs="Times New Roman"/>
          <w:sz w:val="24"/>
          <w:szCs w:val="24"/>
        </w:rPr>
        <w:t xml:space="preserve">In </w:t>
      </w:r>
      <w:r w:rsidR="00E73315">
        <w:rPr>
          <w:rFonts w:ascii="Times New Roman" w:hAnsi="Times New Roman" w:cs="Times New Roman"/>
          <w:sz w:val="24"/>
          <w:szCs w:val="24"/>
        </w:rPr>
        <w:t xml:space="preserve">8 </w:t>
      </w:r>
      <w:r w:rsidR="007773B4">
        <w:rPr>
          <w:rFonts w:ascii="Times New Roman" w:hAnsi="Times New Roman" w:cs="Times New Roman"/>
          <w:sz w:val="24"/>
          <w:szCs w:val="24"/>
        </w:rPr>
        <w:t xml:space="preserve">herds with </w:t>
      </w:r>
      <w:r w:rsidR="004950C5">
        <w:rPr>
          <w:rFonts w:ascii="Times New Roman" w:hAnsi="Times New Roman" w:cs="Times New Roman"/>
          <w:sz w:val="24"/>
          <w:szCs w:val="24"/>
        </w:rPr>
        <w:t>≥ </w:t>
      </w:r>
      <w:r w:rsidR="007773B4">
        <w:rPr>
          <w:rFonts w:ascii="Times New Roman" w:hAnsi="Times New Roman" w:cs="Times New Roman"/>
          <w:sz w:val="24"/>
          <w:szCs w:val="24"/>
        </w:rPr>
        <w:t xml:space="preserve">35 cows and </w:t>
      </w:r>
      <w:r w:rsidR="00051666">
        <w:rPr>
          <w:rFonts w:ascii="Times New Roman" w:hAnsi="Times New Roman" w:cs="Times New Roman"/>
          <w:sz w:val="24"/>
          <w:szCs w:val="24"/>
        </w:rPr>
        <w:t xml:space="preserve">with </w:t>
      </w:r>
      <w:r w:rsidR="00F21CDC">
        <w:rPr>
          <w:rFonts w:ascii="Times New Roman" w:hAnsi="Times New Roman" w:cs="Times New Roman"/>
          <w:sz w:val="24"/>
          <w:szCs w:val="24"/>
        </w:rPr>
        <w:t xml:space="preserve">available </w:t>
      </w:r>
      <w:r w:rsidR="007773B4">
        <w:rPr>
          <w:rFonts w:ascii="Times New Roman" w:hAnsi="Times New Roman" w:cs="Times New Roman"/>
          <w:sz w:val="24"/>
          <w:szCs w:val="24"/>
        </w:rPr>
        <w:t xml:space="preserve">DHIA data, </w:t>
      </w:r>
      <w:r>
        <w:rPr>
          <w:rFonts w:ascii="Times New Roman" w:hAnsi="Times New Roman" w:cs="Times New Roman"/>
          <w:sz w:val="24"/>
          <w:szCs w:val="24"/>
        </w:rPr>
        <w:t xml:space="preserve">a stratified </w:t>
      </w:r>
      <w:r w:rsidRPr="00D03DE9">
        <w:rPr>
          <w:rFonts w:ascii="Times New Roman" w:hAnsi="Times New Roman" w:cs="Times New Roman"/>
          <w:sz w:val="24"/>
          <w:szCs w:val="24"/>
        </w:rPr>
        <w:t>random</w:t>
      </w:r>
      <w:r>
        <w:rPr>
          <w:rFonts w:ascii="Times New Roman" w:hAnsi="Times New Roman" w:cs="Times New Roman"/>
          <w:sz w:val="24"/>
          <w:szCs w:val="24"/>
        </w:rPr>
        <w:t xml:space="preserve"> approach</w:t>
      </w:r>
      <w:r w:rsidRPr="00D03DE9">
        <w:rPr>
          <w:rFonts w:ascii="Times New Roman" w:hAnsi="Times New Roman" w:cs="Times New Roman"/>
          <w:sz w:val="24"/>
          <w:szCs w:val="24"/>
        </w:rPr>
        <w:t xml:space="preserve"> </w:t>
      </w:r>
      <w:r w:rsidR="007773B4">
        <w:rPr>
          <w:rFonts w:ascii="Times New Roman" w:hAnsi="Times New Roman" w:cs="Times New Roman"/>
          <w:sz w:val="24"/>
          <w:szCs w:val="24"/>
        </w:rPr>
        <w:t>was used with cows</w:t>
      </w:r>
      <w:r>
        <w:rPr>
          <w:rFonts w:ascii="Times New Roman" w:hAnsi="Times New Roman" w:cs="Times New Roman"/>
          <w:sz w:val="24"/>
          <w:szCs w:val="24"/>
        </w:rPr>
        <w:t xml:space="preserve"> stratified by</w:t>
      </w:r>
      <w:r w:rsidR="007773B4">
        <w:rPr>
          <w:rFonts w:ascii="Times New Roman" w:hAnsi="Times New Roman" w:cs="Times New Roman"/>
          <w:sz w:val="24"/>
          <w:szCs w:val="24"/>
        </w:rPr>
        <w:t xml:space="preserve"> </w:t>
      </w:r>
      <w:r w:rsidR="007773B4">
        <w:rPr>
          <w:rFonts w:ascii="Times New Roman" w:hAnsi="Times New Roman" w:cs="Times New Roman"/>
          <w:sz w:val="24"/>
          <w:szCs w:val="24"/>
        </w:rPr>
        <w:lastRenderedPageBreak/>
        <w:t>SCC,</w:t>
      </w:r>
      <w:r>
        <w:rPr>
          <w:rFonts w:ascii="Times New Roman" w:hAnsi="Times New Roman" w:cs="Times New Roman"/>
          <w:sz w:val="24"/>
          <w:szCs w:val="24"/>
        </w:rPr>
        <w:t xml:space="preserve"> lactation number</w:t>
      </w:r>
      <w:r w:rsidR="007773B4">
        <w:rPr>
          <w:rFonts w:ascii="Times New Roman" w:hAnsi="Times New Roman" w:cs="Times New Roman"/>
          <w:sz w:val="24"/>
          <w:szCs w:val="24"/>
        </w:rPr>
        <w:t>,</w:t>
      </w:r>
      <w:r>
        <w:rPr>
          <w:rFonts w:ascii="Times New Roman" w:hAnsi="Times New Roman" w:cs="Times New Roman"/>
          <w:sz w:val="24"/>
          <w:szCs w:val="24"/>
        </w:rPr>
        <w:t xml:space="preserve"> and </w:t>
      </w:r>
      <w:r w:rsidR="007773B4">
        <w:rPr>
          <w:rFonts w:ascii="Times New Roman" w:hAnsi="Times New Roman" w:cs="Times New Roman"/>
          <w:sz w:val="24"/>
          <w:szCs w:val="24"/>
        </w:rPr>
        <w:t>DIM</w:t>
      </w:r>
      <w:r>
        <w:rPr>
          <w:rFonts w:ascii="Times New Roman" w:hAnsi="Times New Roman" w:cs="Times New Roman"/>
          <w:sz w:val="24"/>
          <w:szCs w:val="24"/>
        </w:rPr>
        <w:t xml:space="preserve"> and </w:t>
      </w:r>
      <w:r w:rsidR="00F21CDC">
        <w:rPr>
          <w:rFonts w:ascii="Times New Roman" w:hAnsi="Times New Roman" w:cs="Times New Roman"/>
          <w:sz w:val="24"/>
          <w:szCs w:val="24"/>
        </w:rPr>
        <w:t xml:space="preserve">then </w:t>
      </w:r>
      <w:r>
        <w:rPr>
          <w:rFonts w:ascii="Times New Roman" w:hAnsi="Times New Roman" w:cs="Times New Roman"/>
          <w:sz w:val="24"/>
          <w:szCs w:val="24"/>
        </w:rPr>
        <w:t>randomly selected across these variables.</w:t>
      </w:r>
      <w:r w:rsidR="007773B4">
        <w:rPr>
          <w:rFonts w:ascii="Times New Roman" w:hAnsi="Times New Roman" w:cs="Times New Roman"/>
          <w:sz w:val="24"/>
          <w:szCs w:val="24"/>
        </w:rPr>
        <w:t xml:space="preserve"> In </w:t>
      </w:r>
      <w:r w:rsidR="00E73315">
        <w:rPr>
          <w:rFonts w:ascii="Times New Roman" w:hAnsi="Times New Roman" w:cs="Times New Roman"/>
          <w:sz w:val="24"/>
          <w:szCs w:val="24"/>
        </w:rPr>
        <w:t>1</w:t>
      </w:r>
      <w:r w:rsidR="00E11985">
        <w:rPr>
          <w:rFonts w:ascii="Times New Roman" w:hAnsi="Times New Roman" w:cs="Times New Roman"/>
          <w:sz w:val="24"/>
          <w:szCs w:val="24"/>
        </w:rPr>
        <w:t xml:space="preserve"> </w:t>
      </w:r>
      <w:r w:rsidR="007773B4">
        <w:rPr>
          <w:rFonts w:ascii="Times New Roman" w:hAnsi="Times New Roman" w:cs="Times New Roman"/>
          <w:sz w:val="24"/>
          <w:szCs w:val="24"/>
        </w:rPr>
        <w:t xml:space="preserve">herd with </w:t>
      </w:r>
      <w:r w:rsidR="004950C5">
        <w:rPr>
          <w:rFonts w:ascii="Times New Roman" w:hAnsi="Times New Roman" w:cs="Times New Roman"/>
          <w:sz w:val="24"/>
          <w:szCs w:val="24"/>
        </w:rPr>
        <w:t>≥ </w:t>
      </w:r>
      <w:r w:rsidR="007773B4">
        <w:rPr>
          <w:rFonts w:ascii="Times New Roman" w:hAnsi="Times New Roman" w:cs="Times New Roman"/>
          <w:sz w:val="24"/>
          <w:szCs w:val="24"/>
        </w:rPr>
        <w:t>35 cows and no DHIA</w:t>
      </w:r>
      <w:r w:rsidR="00E11985">
        <w:rPr>
          <w:rFonts w:ascii="Times New Roman" w:hAnsi="Times New Roman" w:cs="Times New Roman"/>
          <w:sz w:val="24"/>
          <w:szCs w:val="24"/>
        </w:rPr>
        <w:t xml:space="preserve"> data</w:t>
      </w:r>
      <w:r w:rsidR="007773B4">
        <w:rPr>
          <w:rFonts w:ascii="Times New Roman" w:hAnsi="Times New Roman" w:cs="Times New Roman"/>
          <w:sz w:val="24"/>
          <w:szCs w:val="24"/>
        </w:rPr>
        <w:t xml:space="preserve">, </w:t>
      </w:r>
      <w:r w:rsidR="00444F7E">
        <w:rPr>
          <w:rFonts w:ascii="Times New Roman" w:hAnsi="Times New Roman" w:cs="Times New Roman"/>
          <w:sz w:val="24"/>
          <w:szCs w:val="24"/>
        </w:rPr>
        <w:t>the producer</w:t>
      </w:r>
      <w:r w:rsidR="00E11985">
        <w:rPr>
          <w:rFonts w:ascii="Times New Roman" w:hAnsi="Times New Roman" w:cs="Times New Roman"/>
          <w:sz w:val="24"/>
          <w:szCs w:val="24"/>
        </w:rPr>
        <w:t xml:space="preserve"> generated a list of </w:t>
      </w:r>
      <w:r w:rsidR="001B6098">
        <w:rPr>
          <w:rFonts w:ascii="Times New Roman" w:hAnsi="Times New Roman" w:cs="Times New Roman"/>
          <w:sz w:val="24"/>
          <w:szCs w:val="24"/>
        </w:rPr>
        <w:t>35 cows</w:t>
      </w:r>
      <w:r w:rsidR="00410DD9">
        <w:rPr>
          <w:rFonts w:ascii="Times New Roman" w:hAnsi="Times New Roman" w:cs="Times New Roman"/>
          <w:sz w:val="24"/>
          <w:szCs w:val="24"/>
        </w:rPr>
        <w:t xml:space="preserve"> in early lactation</w:t>
      </w:r>
      <w:r w:rsidR="001B6098">
        <w:rPr>
          <w:rFonts w:ascii="Times New Roman" w:hAnsi="Times New Roman" w:cs="Times New Roman"/>
          <w:sz w:val="24"/>
          <w:szCs w:val="24"/>
        </w:rPr>
        <w:t xml:space="preserve"> </w:t>
      </w:r>
      <w:r w:rsidR="002A0183">
        <w:rPr>
          <w:rFonts w:ascii="Times New Roman" w:hAnsi="Times New Roman" w:cs="Times New Roman"/>
          <w:sz w:val="24"/>
          <w:szCs w:val="24"/>
        </w:rPr>
        <w:t xml:space="preserve">so </w:t>
      </w:r>
      <w:r w:rsidR="001B6098">
        <w:rPr>
          <w:rFonts w:ascii="Times New Roman" w:hAnsi="Times New Roman" w:cs="Times New Roman"/>
          <w:sz w:val="24"/>
          <w:szCs w:val="24"/>
        </w:rPr>
        <w:t>that</w:t>
      </w:r>
      <w:r w:rsidR="002A0183">
        <w:rPr>
          <w:rFonts w:ascii="Times New Roman" w:hAnsi="Times New Roman" w:cs="Times New Roman"/>
          <w:sz w:val="24"/>
          <w:szCs w:val="24"/>
        </w:rPr>
        <w:t xml:space="preserve"> they</w:t>
      </w:r>
      <w:r w:rsidR="001B6098">
        <w:rPr>
          <w:rFonts w:ascii="Times New Roman" w:hAnsi="Times New Roman" w:cs="Times New Roman"/>
          <w:sz w:val="24"/>
          <w:szCs w:val="24"/>
        </w:rPr>
        <w:t xml:space="preserve"> would</w:t>
      </w:r>
      <w:r w:rsidR="00D52EEE">
        <w:rPr>
          <w:rFonts w:ascii="Times New Roman" w:hAnsi="Times New Roman" w:cs="Times New Roman"/>
          <w:sz w:val="24"/>
          <w:szCs w:val="24"/>
        </w:rPr>
        <w:t xml:space="preserve"> continue</w:t>
      </w:r>
      <w:r w:rsidR="002A0183">
        <w:rPr>
          <w:rFonts w:ascii="Times New Roman" w:hAnsi="Times New Roman" w:cs="Times New Roman"/>
          <w:sz w:val="24"/>
          <w:szCs w:val="24"/>
        </w:rPr>
        <w:t xml:space="preserve"> to be milking for</w:t>
      </w:r>
      <w:r w:rsidR="001B6098">
        <w:rPr>
          <w:rFonts w:ascii="Times New Roman" w:hAnsi="Times New Roman" w:cs="Times New Roman"/>
          <w:sz w:val="24"/>
          <w:szCs w:val="24"/>
        </w:rPr>
        <w:t xml:space="preserve"> the duration of the study.</w:t>
      </w:r>
      <w:r w:rsidR="00444F7E">
        <w:rPr>
          <w:rFonts w:ascii="Times New Roman" w:hAnsi="Times New Roman" w:cs="Times New Roman"/>
          <w:sz w:val="24"/>
          <w:szCs w:val="24"/>
        </w:rPr>
        <w:t xml:space="preserve"> </w:t>
      </w:r>
      <w:r w:rsidRPr="00D03DE9">
        <w:rPr>
          <w:rFonts w:ascii="Times New Roman" w:hAnsi="Times New Roman" w:cs="Times New Roman"/>
          <w:sz w:val="24"/>
          <w:szCs w:val="24"/>
        </w:rPr>
        <w:t xml:space="preserve">Cows that were unable to be sampled at a follow-up visit (dried off, left the herd) were replaced with another lactating cow dictated by convenience. At each farm visit, duplicate </w:t>
      </w:r>
      <w:del w:id="405" w:author="Caitlin Jeffrey" w:date="2024-09-20T17:28:00Z" w16du:dateUtc="2024-09-20T21:28:00Z">
        <w:r w:rsidRPr="00D03DE9" w:rsidDel="005A02A3">
          <w:rPr>
            <w:rFonts w:ascii="Times New Roman" w:hAnsi="Times New Roman" w:cs="Times New Roman"/>
            <w:sz w:val="24"/>
            <w:szCs w:val="24"/>
          </w:rPr>
          <w:delText>quarter</w:delText>
        </w:r>
        <w:r w:rsidR="000D7485" w:rsidDel="005A02A3">
          <w:rPr>
            <w:rFonts w:ascii="Times New Roman" w:hAnsi="Times New Roman" w:cs="Times New Roman"/>
            <w:sz w:val="24"/>
            <w:szCs w:val="24"/>
          </w:rPr>
          <w:delText>-</w:delText>
        </w:r>
        <w:r w:rsidRPr="00D03DE9" w:rsidDel="005A02A3">
          <w:rPr>
            <w:rFonts w:ascii="Times New Roman" w:hAnsi="Times New Roman" w:cs="Times New Roman"/>
            <w:sz w:val="24"/>
            <w:szCs w:val="24"/>
          </w:rPr>
          <w:delText>milk</w:delText>
        </w:r>
      </w:del>
      <w:ins w:id="406" w:author="Caitlin Jeffrey" w:date="2024-09-20T17:28:00Z" w16du:dateUtc="2024-09-20T21:28:00Z">
        <w:r w:rsidR="005A02A3">
          <w:rPr>
            <w:rFonts w:ascii="Times New Roman" w:hAnsi="Times New Roman" w:cs="Times New Roman"/>
            <w:sz w:val="24"/>
            <w:szCs w:val="24"/>
          </w:rPr>
          <w:t>quarter milk</w:t>
        </w:r>
      </w:ins>
      <w:r w:rsidRPr="00D03DE9">
        <w:rPr>
          <w:rFonts w:ascii="Times New Roman" w:hAnsi="Times New Roman" w:cs="Times New Roman"/>
          <w:sz w:val="24"/>
          <w:szCs w:val="24"/>
        </w:rPr>
        <w:t xml:space="preserve"> samples were aseptically collected from each lactating quarter immediately before milking for all enrolled cows according to NMC guidelines </w:t>
      </w:r>
      <w:r w:rsidRPr="00D03DE9">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(NMC, 2017)</w:t>
      </w:r>
      <w:r w:rsidRPr="00CC1B96">
        <w:rPr>
          <w:rFonts w:ascii="Times New Roman" w:hAnsi="Times New Roman" w:cs="Times New Roman"/>
          <w:sz w:val="24"/>
          <w:szCs w:val="24"/>
        </w:rPr>
        <w:t>.</w:t>
      </w:r>
      <w:r w:rsidRPr="00A30847">
        <w:rPr>
          <w:rFonts w:ascii="Times New Roman" w:hAnsi="Times New Roman" w:cs="Times New Roman"/>
          <w:sz w:val="24"/>
          <w:szCs w:val="24"/>
        </w:rPr>
        <w:t xml:space="preserve"> </w:t>
      </w:r>
      <w:r w:rsidR="00243867">
        <w:rPr>
          <w:rFonts w:ascii="Times New Roman" w:hAnsi="Times New Roman" w:cs="Times New Roman"/>
          <w:sz w:val="24"/>
          <w:szCs w:val="24"/>
        </w:rPr>
        <w:t>Briefly, a</w:t>
      </w:r>
      <w:r w:rsidRPr="00A30847">
        <w:rPr>
          <w:rFonts w:ascii="Times New Roman" w:hAnsi="Times New Roman" w:cs="Times New Roman"/>
          <w:sz w:val="24"/>
          <w:szCs w:val="24"/>
        </w:rPr>
        <w:t>fter routine pre-milking teat disinfection was completed</w:t>
      </w:r>
      <w:r>
        <w:rPr>
          <w:rFonts w:ascii="Times New Roman" w:hAnsi="Times New Roman" w:cs="Times New Roman"/>
          <w:sz w:val="24"/>
          <w:szCs w:val="24"/>
        </w:rPr>
        <w:t xml:space="preserve">, </w:t>
      </w:r>
      <w:r w:rsidRPr="00644DF7">
        <w:rPr>
          <w:rFonts w:ascii="Times New Roman" w:hAnsi="Times New Roman" w:cs="Times New Roman"/>
          <w:sz w:val="24"/>
          <w:szCs w:val="24"/>
        </w:rPr>
        <w:t>researchers</w:t>
      </w:r>
      <w:r>
        <w:t xml:space="preserve"> (</w:t>
      </w:r>
      <w:r w:rsidRPr="00CB1BDE">
        <w:rPr>
          <w:rFonts w:ascii="Times New Roman" w:hAnsi="Times New Roman" w:cs="Times New Roman"/>
          <w:sz w:val="24"/>
          <w:szCs w:val="24"/>
        </w:rPr>
        <w:t>wearing clean disposable gloves</w:t>
      </w:r>
      <w:r>
        <w:rPr>
          <w:rFonts w:ascii="Times New Roman" w:hAnsi="Times New Roman" w:cs="Times New Roman"/>
          <w:sz w:val="24"/>
          <w:szCs w:val="24"/>
        </w:rPr>
        <w:t>)</w:t>
      </w:r>
      <w:r w:rsidRPr="00644DF7">
        <w:rPr>
          <w:rFonts w:ascii="Times New Roman" w:hAnsi="Times New Roman" w:cs="Times New Roman"/>
          <w:sz w:val="24"/>
          <w:szCs w:val="24"/>
        </w:rPr>
        <w:t xml:space="preserve"> scrubbed teat ends and the distal third of teats with 70% isopropyl alcohol-moistened gauze swabs until teat ends were visibly clean, stripped the quarters</w:t>
      </w:r>
      <w:r>
        <w:rPr>
          <w:rFonts w:ascii="Times New Roman" w:hAnsi="Times New Roman" w:cs="Times New Roman"/>
          <w:sz w:val="24"/>
          <w:szCs w:val="24"/>
        </w:rPr>
        <w:t xml:space="preserve"> (</w:t>
      </w:r>
      <w:r w:rsidRPr="00B950B2">
        <w:rPr>
          <w:rFonts w:ascii="Times New Roman" w:hAnsi="Times New Roman" w:cs="Times New Roman"/>
          <w:sz w:val="24"/>
          <w:szCs w:val="24"/>
        </w:rPr>
        <w:t>discarding 3-5 squirts of foremilk</w:t>
      </w:r>
      <w:r>
        <w:rPr>
          <w:rFonts w:ascii="Times New Roman" w:hAnsi="Times New Roman" w:cs="Times New Roman"/>
          <w:sz w:val="24"/>
          <w:szCs w:val="24"/>
        </w:rPr>
        <w:t>),</w:t>
      </w:r>
      <w:r w:rsidRPr="00B950B2">
        <w:rPr>
          <w:rFonts w:ascii="Times New Roman" w:hAnsi="Times New Roman" w:cs="Times New Roman"/>
          <w:sz w:val="24"/>
          <w:szCs w:val="24"/>
        </w:rPr>
        <w:t xml:space="preserve"> and sequentially collected approximately 5-6 mL of milk into each of two sterile 11-mL flip-top vials</w:t>
      </w:r>
      <w:r w:rsidR="00B36481" w:rsidRPr="00B36481">
        <w:t xml:space="preserve"> </w:t>
      </w:r>
      <w:r w:rsidR="00B36481">
        <w:t>(</w:t>
      </w:r>
      <w:r w:rsidR="00B36481" w:rsidRPr="00B36481">
        <w:rPr>
          <w:rFonts w:ascii="Times New Roman" w:hAnsi="Times New Roman" w:cs="Times New Roman"/>
          <w:sz w:val="24"/>
          <w:szCs w:val="24"/>
        </w:rPr>
        <w:t>Thermo</w:t>
      </w:r>
      <w:r w:rsidR="00A2189E">
        <w:rPr>
          <w:rFonts w:ascii="Times New Roman" w:hAnsi="Times New Roman" w:cs="Times New Roman"/>
          <w:sz w:val="24"/>
          <w:szCs w:val="24"/>
        </w:rPr>
        <w:t xml:space="preserve"> </w:t>
      </w:r>
      <w:r w:rsidR="00B36481" w:rsidRPr="00B36481">
        <w:rPr>
          <w:rFonts w:ascii="Times New Roman" w:hAnsi="Times New Roman" w:cs="Times New Roman"/>
          <w:sz w:val="24"/>
          <w:szCs w:val="24"/>
        </w:rPr>
        <w:t>Scientific</w:t>
      </w:r>
      <w:r w:rsidR="00B36481">
        <w:rPr>
          <w:rFonts w:ascii="Times New Roman" w:hAnsi="Times New Roman" w:cs="Times New Roman"/>
          <w:sz w:val="24"/>
          <w:szCs w:val="24"/>
        </w:rPr>
        <w:t xml:space="preserve"> </w:t>
      </w:r>
      <w:r w:rsidR="00B36481" w:rsidRPr="00B36481">
        <w:rPr>
          <w:rFonts w:ascii="Times New Roman" w:hAnsi="Times New Roman" w:cs="Times New Roman"/>
          <w:sz w:val="24"/>
          <w:szCs w:val="24"/>
        </w:rPr>
        <w:t>CNLL500</w:t>
      </w:r>
      <w:r w:rsidR="00B36481">
        <w:rPr>
          <w:rFonts w:ascii="Times New Roman" w:hAnsi="Times New Roman" w:cs="Times New Roman"/>
          <w:sz w:val="24"/>
          <w:szCs w:val="24"/>
        </w:rPr>
        <w:t>)</w:t>
      </w:r>
      <w:r w:rsidRPr="00B950B2">
        <w:rPr>
          <w:rFonts w:ascii="Times New Roman" w:hAnsi="Times New Roman" w:cs="Times New Roman"/>
          <w:sz w:val="24"/>
          <w:szCs w:val="24"/>
        </w:rPr>
        <w:t>.</w:t>
      </w:r>
      <w:r w:rsidRPr="00CC1B96">
        <w:rPr>
          <w:rFonts w:ascii="Times New Roman" w:hAnsi="Times New Roman" w:cs="Times New Roman"/>
          <w:sz w:val="24"/>
          <w:szCs w:val="24"/>
        </w:rPr>
        <w:t xml:space="preserve"> Samples were kept on ice in a cooler during transport until stored temporarily overnight at 4°C in the laboratory, where an aliquot was frozen for SCC measurement</w:t>
      </w:r>
      <w:r>
        <w:rPr>
          <w:rFonts w:ascii="Times New Roman" w:hAnsi="Times New Roman" w:cs="Times New Roman"/>
          <w:sz w:val="24"/>
          <w:szCs w:val="24"/>
        </w:rPr>
        <w:t xml:space="preserve"> and the remaining milk sample was processed for bacteriological culture</w:t>
      </w:r>
      <w:r w:rsidRPr="00D03DE9">
        <w:rPr>
          <w:rFonts w:ascii="Times New Roman" w:hAnsi="Times New Roman" w:cs="Times New Roman"/>
          <w:sz w:val="24"/>
          <w:szCs w:val="24"/>
        </w:rPr>
        <w:t>.</w:t>
      </w:r>
    </w:p>
    <w:p w14:paraId="31406B81" w14:textId="77777777" w:rsidR="00FF3370" w:rsidRPr="00D03DE9" w:rsidRDefault="00FF3370" w:rsidP="00682E1E">
      <w:pPr>
        <w:autoSpaceDE w:val="0"/>
        <w:autoSpaceDN w:val="0"/>
        <w:adjustRightInd w:val="0"/>
        <w:spacing w:after="0" w:line="480" w:lineRule="auto"/>
        <w:rPr>
          <w:rFonts w:ascii="Times New Roman" w:hAnsi="Times New Roman" w:cs="Times New Roman"/>
          <w:i/>
          <w:iCs/>
          <w:sz w:val="24"/>
          <w:szCs w:val="24"/>
        </w:rPr>
      </w:pPr>
    </w:p>
    <w:p w14:paraId="0F690683" w14:textId="77777777" w:rsidR="00FF3370" w:rsidRPr="00D03DE9" w:rsidRDefault="00FF3370" w:rsidP="00682E1E">
      <w:pPr>
        <w:autoSpaceDE w:val="0"/>
        <w:autoSpaceDN w:val="0"/>
        <w:adjustRightInd w:val="0"/>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SCC measurement</w:t>
      </w:r>
    </w:p>
    <w:p w14:paraId="4B2B907A" w14:textId="51B209FB" w:rsidR="00FF3370" w:rsidRPr="00D03DE9" w:rsidRDefault="00FF3370" w:rsidP="00682E1E">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Aliquots of frozen </w:t>
      </w:r>
      <w:del w:id="407" w:author="Caitlin Jeffrey" w:date="2024-09-20T17:28:00Z" w16du:dateUtc="2024-09-20T21:28:00Z">
        <w:r w:rsidRPr="00D03DE9" w:rsidDel="005A02A3">
          <w:rPr>
            <w:rFonts w:ascii="Times New Roman" w:hAnsi="Times New Roman" w:cs="Times New Roman"/>
            <w:sz w:val="24"/>
            <w:szCs w:val="24"/>
          </w:rPr>
          <w:delText>quarter</w:delText>
        </w:r>
        <w:r w:rsidR="00E3465A" w:rsidDel="005A02A3">
          <w:rPr>
            <w:rFonts w:ascii="Times New Roman" w:hAnsi="Times New Roman" w:cs="Times New Roman"/>
            <w:sz w:val="24"/>
            <w:szCs w:val="24"/>
          </w:rPr>
          <w:delText>-</w:delText>
        </w:r>
        <w:r w:rsidRPr="00D03DE9" w:rsidDel="005A02A3">
          <w:rPr>
            <w:rFonts w:ascii="Times New Roman" w:hAnsi="Times New Roman" w:cs="Times New Roman"/>
            <w:sz w:val="24"/>
            <w:szCs w:val="24"/>
          </w:rPr>
          <w:delText>milk</w:delText>
        </w:r>
      </w:del>
      <w:ins w:id="408" w:author="Caitlin Jeffrey" w:date="2024-09-20T17:28:00Z" w16du:dateUtc="2024-09-20T21:28:00Z">
        <w:r w:rsidR="005A02A3">
          <w:rPr>
            <w:rFonts w:ascii="Times New Roman" w:hAnsi="Times New Roman" w:cs="Times New Roman"/>
            <w:sz w:val="24"/>
            <w:szCs w:val="24"/>
          </w:rPr>
          <w:t>quarter milk</w:t>
        </w:r>
      </w:ins>
      <w:r w:rsidRPr="00D03DE9">
        <w:rPr>
          <w:rFonts w:ascii="Times New Roman" w:hAnsi="Times New Roman" w:cs="Times New Roman"/>
          <w:sz w:val="24"/>
          <w:szCs w:val="24"/>
        </w:rPr>
        <w:t xml:space="preserve"> samples were sent to the Vermont State Agricultural and Environmental Laboratory, where samples were </w:t>
      </w:r>
      <w:r w:rsidR="001C4438">
        <w:rPr>
          <w:rFonts w:ascii="Times New Roman" w:hAnsi="Times New Roman" w:cs="Times New Roman"/>
          <w:sz w:val="24"/>
          <w:szCs w:val="24"/>
        </w:rPr>
        <w:t xml:space="preserve">gradually </w:t>
      </w:r>
      <w:r w:rsidRPr="00D03DE9">
        <w:rPr>
          <w:rFonts w:ascii="Times New Roman" w:hAnsi="Times New Roman" w:cs="Times New Roman"/>
          <w:sz w:val="24"/>
          <w:szCs w:val="24"/>
        </w:rPr>
        <w:t xml:space="preserve">thawed </w:t>
      </w:r>
      <w:r w:rsidR="001C4438">
        <w:rPr>
          <w:rFonts w:ascii="Times New Roman" w:hAnsi="Times New Roman" w:cs="Times New Roman"/>
          <w:sz w:val="24"/>
          <w:szCs w:val="24"/>
        </w:rPr>
        <w:t xml:space="preserve">under refrigeration </w:t>
      </w:r>
      <w:r w:rsidRPr="00D03DE9">
        <w:rPr>
          <w:rFonts w:ascii="Times New Roman" w:hAnsi="Times New Roman" w:cs="Times New Roman"/>
          <w:sz w:val="24"/>
          <w:szCs w:val="24"/>
        </w:rPr>
        <w:t>at time of processing and quarter-level somatic cell count was determined using flow cytometry (Somacount FC, Bentley Instruments).</w:t>
      </w:r>
      <w:ins w:id="409" w:author="John Barlow" w:date="2024-08-11T12:36:00Z" w16du:dateUtc="2024-08-11T16:36:00Z">
        <w:r w:rsidR="00440959">
          <w:rPr>
            <w:rFonts w:ascii="Times New Roman" w:hAnsi="Times New Roman" w:cs="Times New Roman"/>
            <w:sz w:val="24"/>
            <w:szCs w:val="24"/>
          </w:rPr>
          <w:t xml:space="preserve"> </w:t>
        </w:r>
      </w:ins>
    </w:p>
    <w:p w14:paraId="61527DB2" w14:textId="77777777" w:rsidR="00FF3370" w:rsidRPr="00D03DE9" w:rsidRDefault="00FF3370" w:rsidP="00682E1E">
      <w:pPr>
        <w:spacing w:after="0" w:line="480" w:lineRule="auto"/>
        <w:rPr>
          <w:rFonts w:ascii="Times New Roman" w:eastAsia="Times New Roman" w:hAnsi="Times New Roman" w:cs="Times New Roman"/>
          <w:color w:val="000000"/>
          <w:kern w:val="0"/>
          <w:sz w:val="24"/>
          <w:szCs w:val="24"/>
          <w14:ligatures w14:val="none"/>
        </w:rPr>
      </w:pPr>
    </w:p>
    <w:p w14:paraId="34AD0CA7" w14:textId="674C5EF9" w:rsidR="00FF3370" w:rsidRPr="00BB0F2B" w:rsidRDefault="00FF3370" w:rsidP="00682E1E">
      <w:pPr>
        <w:autoSpaceDE w:val="0"/>
        <w:autoSpaceDN w:val="0"/>
        <w:adjustRightInd w:val="0"/>
        <w:spacing w:after="0" w:line="480" w:lineRule="auto"/>
        <w:rPr>
          <w:rFonts w:ascii="Times New Roman" w:hAnsi="Times New Roman" w:cs="Times New Roman"/>
          <w:i/>
          <w:iCs/>
          <w:sz w:val="24"/>
          <w:szCs w:val="24"/>
        </w:rPr>
      </w:pPr>
      <w:r w:rsidRPr="00BB0F2B">
        <w:rPr>
          <w:rFonts w:ascii="Times New Roman" w:hAnsi="Times New Roman" w:cs="Times New Roman"/>
          <w:i/>
          <w:iCs/>
          <w:sz w:val="24"/>
          <w:szCs w:val="24"/>
        </w:rPr>
        <w:t>Aerobic culture of milk samples</w:t>
      </w:r>
      <w:r w:rsidR="008A2635" w:rsidRPr="00BB0F2B">
        <w:rPr>
          <w:rFonts w:ascii="Times New Roman" w:hAnsi="Times New Roman" w:cs="Times New Roman"/>
          <w:i/>
          <w:iCs/>
          <w:sz w:val="24"/>
          <w:szCs w:val="24"/>
        </w:rPr>
        <w:t xml:space="preserve"> and determination of bacteriological status</w:t>
      </w:r>
    </w:p>
    <w:p w14:paraId="77D97B54" w14:textId="62FB8768" w:rsidR="00180307" w:rsidRDefault="00FF3370" w:rsidP="00682E1E">
      <w:pPr>
        <w:spacing w:after="0" w:line="480" w:lineRule="auto"/>
        <w:ind w:firstLine="360"/>
        <w:rPr>
          <w:rFonts w:ascii="Times New Roman" w:hAnsi="Times New Roman" w:cs="Times New Roman"/>
          <w:sz w:val="24"/>
          <w:szCs w:val="24"/>
        </w:rPr>
      </w:pPr>
      <w:r w:rsidRPr="00BB0F2B">
        <w:rPr>
          <w:rFonts w:ascii="Times New Roman" w:hAnsi="Times New Roman" w:cs="Times New Roman"/>
          <w:sz w:val="24"/>
          <w:szCs w:val="24"/>
        </w:rPr>
        <w:lastRenderedPageBreak/>
        <w:t xml:space="preserve">Standard aerobic bacteriological culture of </w:t>
      </w:r>
      <w:del w:id="410" w:author="Caitlin Jeffrey" w:date="2024-09-20T17:28:00Z" w16du:dateUtc="2024-09-20T21:28:00Z">
        <w:r w:rsidR="00EA0D03" w:rsidRPr="00BB0F2B" w:rsidDel="005A02A3">
          <w:rPr>
            <w:rFonts w:ascii="Times New Roman" w:hAnsi="Times New Roman" w:cs="Times New Roman"/>
            <w:sz w:val="24"/>
            <w:szCs w:val="24"/>
          </w:rPr>
          <w:delText>quarter</w:delText>
        </w:r>
        <w:r w:rsidR="00E3465A" w:rsidRPr="00BB0F2B" w:rsidDel="005A02A3">
          <w:rPr>
            <w:rFonts w:ascii="Times New Roman" w:hAnsi="Times New Roman" w:cs="Times New Roman"/>
            <w:sz w:val="24"/>
            <w:szCs w:val="24"/>
          </w:rPr>
          <w:delText>-</w:delText>
        </w:r>
        <w:r w:rsidR="00EA0D03" w:rsidRPr="00BB0F2B" w:rsidDel="005A02A3">
          <w:rPr>
            <w:rFonts w:ascii="Times New Roman" w:hAnsi="Times New Roman" w:cs="Times New Roman"/>
            <w:sz w:val="24"/>
            <w:szCs w:val="24"/>
          </w:rPr>
          <w:delText>milk</w:delText>
        </w:r>
      </w:del>
      <w:ins w:id="411" w:author="Caitlin Jeffrey" w:date="2024-09-20T17:28:00Z" w16du:dateUtc="2024-09-20T21:28:00Z">
        <w:r w:rsidR="005A02A3">
          <w:rPr>
            <w:rFonts w:ascii="Times New Roman" w:hAnsi="Times New Roman" w:cs="Times New Roman"/>
            <w:sz w:val="24"/>
            <w:szCs w:val="24"/>
          </w:rPr>
          <w:t>quarter milk</w:t>
        </w:r>
      </w:ins>
      <w:r w:rsidRPr="00BB0F2B">
        <w:rPr>
          <w:rFonts w:ascii="Times New Roman" w:hAnsi="Times New Roman" w:cs="Times New Roman"/>
          <w:sz w:val="24"/>
          <w:szCs w:val="24"/>
        </w:rPr>
        <w:t xml:space="preserve"> was performed </w:t>
      </w:r>
      <w:r w:rsidRPr="00D03DE9">
        <w:rPr>
          <w:rFonts w:ascii="Times New Roman" w:hAnsi="Times New Roman" w:cs="Times New Roman"/>
          <w:sz w:val="24"/>
          <w:szCs w:val="24"/>
        </w:rPr>
        <w:t>in duplicate within 24 hours of collection to identify</w:t>
      </w:r>
      <w:r w:rsidR="005907AA" w:rsidRPr="005907AA">
        <w:rPr>
          <w:rFonts w:ascii="Times New Roman" w:hAnsi="Times New Roman" w:cs="Times New Roman"/>
          <w:sz w:val="24"/>
          <w:szCs w:val="24"/>
        </w:rPr>
        <w:t xml:space="preserve"> bacterial species present in the sample.</w:t>
      </w:r>
      <w:r w:rsidRPr="00D03DE9">
        <w:rPr>
          <w:rFonts w:ascii="Times New Roman" w:hAnsi="Times New Roman" w:cs="Times New Roman"/>
          <w:sz w:val="24"/>
          <w:szCs w:val="24"/>
        </w:rPr>
        <w:t xml:space="preserve"> After being homogenized by gentle inversion, tryptic soy agar plates with 5% sheep blood (Northeast Laboratory, Waterville, ME) were inoculated with 10 μL of milk using disposable </w:t>
      </w:r>
      <w:r w:rsidR="00AF14FE">
        <w:rPr>
          <w:rFonts w:ascii="Times New Roman" w:hAnsi="Times New Roman" w:cs="Times New Roman"/>
          <w:sz w:val="24"/>
          <w:szCs w:val="24"/>
        </w:rPr>
        <w:t xml:space="preserve">calibrated </w:t>
      </w:r>
      <w:r w:rsidRPr="00D03DE9">
        <w:rPr>
          <w:rFonts w:ascii="Times New Roman" w:hAnsi="Times New Roman" w:cs="Times New Roman"/>
          <w:sz w:val="24"/>
          <w:szCs w:val="24"/>
        </w:rPr>
        <w:t xml:space="preserve">plastic inoculating loops. Plates were then incubated in aerobic conditions at 37°C before being read at approximately </w:t>
      </w:r>
      <w:r w:rsidR="00204A8D">
        <w:rPr>
          <w:rFonts w:ascii="Times New Roman" w:hAnsi="Times New Roman" w:cs="Times New Roman"/>
          <w:sz w:val="24"/>
          <w:szCs w:val="24"/>
        </w:rPr>
        <w:t xml:space="preserve">24 and </w:t>
      </w:r>
      <w:r w:rsidRPr="00D03DE9">
        <w:rPr>
          <w:rFonts w:ascii="Times New Roman" w:hAnsi="Times New Roman" w:cs="Times New Roman"/>
          <w:sz w:val="24"/>
          <w:szCs w:val="24"/>
        </w:rPr>
        <w:t xml:space="preserve">48 hrs. </w:t>
      </w:r>
    </w:p>
    <w:p w14:paraId="62637E4E" w14:textId="49196D51" w:rsidR="00B75F31" w:rsidRPr="006B5A4D" w:rsidRDefault="00191159" w:rsidP="00682E1E">
      <w:pPr>
        <w:spacing w:after="0" w:line="480" w:lineRule="auto"/>
        <w:ind w:firstLine="360"/>
        <w:rPr>
          <w:rFonts w:ascii="Times New Roman" w:hAnsi="Times New Roman" w:cs="Times New Roman"/>
          <w:sz w:val="24"/>
          <w:szCs w:val="24"/>
        </w:rPr>
      </w:pPr>
      <w:r w:rsidRPr="006B5A4D">
        <w:rPr>
          <w:rFonts w:ascii="Times New Roman" w:hAnsi="Times New Roman" w:cs="Times New Roman"/>
          <w:sz w:val="24"/>
          <w:szCs w:val="24"/>
        </w:rPr>
        <w:t>A</w:t>
      </w:r>
      <w:r w:rsidR="00B41462" w:rsidRPr="006B5A4D">
        <w:rPr>
          <w:rFonts w:ascii="Times New Roman" w:hAnsi="Times New Roman" w:cs="Times New Roman"/>
          <w:sz w:val="24"/>
          <w:szCs w:val="24"/>
        </w:rPr>
        <w:t>erobic culture</w:t>
      </w:r>
      <w:r w:rsidR="005A38A5" w:rsidRPr="006B5A4D">
        <w:rPr>
          <w:rFonts w:ascii="Times New Roman" w:hAnsi="Times New Roman" w:cs="Times New Roman"/>
          <w:sz w:val="24"/>
          <w:szCs w:val="24"/>
        </w:rPr>
        <w:t xml:space="preserve"> </w:t>
      </w:r>
      <w:r w:rsidRPr="006B5A4D">
        <w:rPr>
          <w:rFonts w:ascii="Times New Roman" w:hAnsi="Times New Roman" w:cs="Times New Roman"/>
          <w:sz w:val="24"/>
          <w:szCs w:val="24"/>
        </w:rPr>
        <w:t xml:space="preserve">results </w:t>
      </w:r>
      <w:r w:rsidR="005A38A5" w:rsidRPr="006B5A4D">
        <w:rPr>
          <w:rFonts w:ascii="Times New Roman" w:hAnsi="Times New Roman" w:cs="Times New Roman"/>
          <w:sz w:val="24"/>
          <w:szCs w:val="24"/>
        </w:rPr>
        <w:t xml:space="preserve">of </w:t>
      </w:r>
      <w:r w:rsidR="009A1A7C" w:rsidRPr="006B5A4D">
        <w:rPr>
          <w:rFonts w:ascii="Times New Roman" w:hAnsi="Times New Roman" w:cs="Times New Roman"/>
          <w:sz w:val="24"/>
          <w:szCs w:val="24"/>
        </w:rPr>
        <w:t xml:space="preserve">both samples </w:t>
      </w:r>
      <w:r w:rsidR="002A27DC" w:rsidRPr="006B5A4D">
        <w:rPr>
          <w:rFonts w:ascii="Times New Roman" w:hAnsi="Times New Roman" w:cs="Times New Roman"/>
          <w:sz w:val="24"/>
          <w:szCs w:val="24"/>
        </w:rPr>
        <w:t>w</w:t>
      </w:r>
      <w:r w:rsidRPr="006B5A4D">
        <w:rPr>
          <w:rFonts w:ascii="Times New Roman" w:hAnsi="Times New Roman" w:cs="Times New Roman"/>
          <w:sz w:val="24"/>
          <w:szCs w:val="24"/>
        </w:rPr>
        <w:t>ere</w:t>
      </w:r>
      <w:r w:rsidR="002A27DC" w:rsidRPr="006B5A4D">
        <w:rPr>
          <w:rFonts w:ascii="Times New Roman" w:hAnsi="Times New Roman" w:cs="Times New Roman"/>
          <w:sz w:val="24"/>
          <w:szCs w:val="24"/>
        </w:rPr>
        <w:t xml:space="preserve"> </w:t>
      </w:r>
      <w:r w:rsidR="00180307" w:rsidRPr="006B5A4D">
        <w:rPr>
          <w:rFonts w:ascii="Times New Roman" w:hAnsi="Times New Roman" w:cs="Times New Roman"/>
          <w:sz w:val="24"/>
          <w:szCs w:val="24"/>
        </w:rPr>
        <w:t xml:space="preserve">then </w:t>
      </w:r>
      <w:r w:rsidR="002A27DC" w:rsidRPr="006B5A4D">
        <w:rPr>
          <w:rFonts w:ascii="Times New Roman" w:hAnsi="Times New Roman" w:cs="Times New Roman"/>
          <w:sz w:val="24"/>
          <w:szCs w:val="24"/>
        </w:rPr>
        <w:t xml:space="preserve">used </w:t>
      </w:r>
      <w:r w:rsidR="00E7380E" w:rsidRPr="006B5A4D">
        <w:rPr>
          <w:rFonts w:ascii="Times New Roman" w:hAnsi="Times New Roman" w:cs="Times New Roman"/>
          <w:sz w:val="24"/>
          <w:szCs w:val="24"/>
        </w:rPr>
        <w:t xml:space="preserve">together </w:t>
      </w:r>
      <w:r w:rsidR="002A27DC" w:rsidRPr="006B5A4D">
        <w:rPr>
          <w:rFonts w:ascii="Times New Roman" w:hAnsi="Times New Roman" w:cs="Times New Roman"/>
          <w:sz w:val="24"/>
          <w:szCs w:val="24"/>
        </w:rPr>
        <w:t xml:space="preserve">to determine the </w:t>
      </w:r>
      <w:r w:rsidR="005A38A5" w:rsidRPr="006B5A4D">
        <w:rPr>
          <w:rFonts w:ascii="Times New Roman" w:hAnsi="Times New Roman" w:cs="Times New Roman"/>
          <w:sz w:val="24"/>
          <w:szCs w:val="24"/>
        </w:rPr>
        <w:t xml:space="preserve">overall </w:t>
      </w:r>
      <w:r w:rsidR="001751E8" w:rsidRPr="006B5A4D">
        <w:rPr>
          <w:rFonts w:ascii="Times New Roman" w:hAnsi="Times New Roman" w:cs="Times New Roman"/>
          <w:sz w:val="24"/>
          <w:szCs w:val="24"/>
        </w:rPr>
        <w:t xml:space="preserve">bacteriological </w:t>
      </w:r>
      <w:r w:rsidR="002A27DC" w:rsidRPr="006B5A4D">
        <w:rPr>
          <w:rFonts w:ascii="Times New Roman" w:hAnsi="Times New Roman" w:cs="Times New Roman"/>
          <w:sz w:val="24"/>
          <w:szCs w:val="24"/>
        </w:rPr>
        <w:t xml:space="preserve">status </w:t>
      </w:r>
      <w:r w:rsidR="00FE0F6E" w:rsidRPr="006B5A4D">
        <w:rPr>
          <w:rFonts w:ascii="Times New Roman" w:hAnsi="Times New Roman" w:cs="Times New Roman"/>
          <w:sz w:val="24"/>
          <w:szCs w:val="24"/>
        </w:rPr>
        <w:t xml:space="preserve">of </w:t>
      </w:r>
      <w:r w:rsidR="006B4FDA" w:rsidRPr="006B5A4D">
        <w:rPr>
          <w:rFonts w:ascii="Times New Roman" w:hAnsi="Times New Roman" w:cs="Times New Roman"/>
          <w:sz w:val="24"/>
          <w:szCs w:val="24"/>
        </w:rPr>
        <w:t>each</w:t>
      </w:r>
      <w:r w:rsidR="00FE0F6E" w:rsidRPr="006B5A4D">
        <w:rPr>
          <w:rFonts w:ascii="Times New Roman" w:hAnsi="Times New Roman" w:cs="Times New Roman"/>
          <w:sz w:val="24"/>
          <w:szCs w:val="24"/>
        </w:rPr>
        <w:t xml:space="preserve"> </w:t>
      </w:r>
      <w:del w:id="412" w:author="Caitlin Jeffrey" w:date="2024-09-20T17:28:00Z" w16du:dateUtc="2024-09-20T21:28:00Z">
        <w:r w:rsidR="00FE0F6E" w:rsidRPr="006B5A4D" w:rsidDel="005A02A3">
          <w:rPr>
            <w:rFonts w:ascii="Times New Roman" w:hAnsi="Times New Roman" w:cs="Times New Roman"/>
            <w:sz w:val="24"/>
            <w:szCs w:val="24"/>
          </w:rPr>
          <w:delText>quarter-milk</w:delText>
        </w:r>
      </w:del>
      <w:ins w:id="413" w:author="Caitlin Jeffrey" w:date="2024-09-20T17:28:00Z" w16du:dateUtc="2024-09-20T21:28:00Z">
        <w:r w:rsidR="005A02A3">
          <w:rPr>
            <w:rFonts w:ascii="Times New Roman" w:hAnsi="Times New Roman" w:cs="Times New Roman"/>
            <w:sz w:val="24"/>
            <w:szCs w:val="24"/>
          </w:rPr>
          <w:t>quarter milk</w:t>
        </w:r>
      </w:ins>
      <w:r w:rsidR="00FE0F6E" w:rsidRPr="006B5A4D">
        <w:rPr>
          <w:rFonts w:ascii="Times New Roman" w:hAnsi="Times New Roman" w:cs="Times New Roman"/>
          <w:sz w:val="24"/>
          <w:szCs w:val="24"/>
        </w:rPr>
        <w:t xml:space="preserve"> sample</w:t>
      </w:r>
      <w:r w:rsidR="009A484E" w:rsidRPr="006B5A4D">
        <w:rPr>
          <w:rFonts w:ascii="Times New Roman" w:hAnsi="Times New Roman" w:cs="Times New Roman"/>
          <w:sz w:val="24"/>
          <w:szCs w:val="24"/>
        </w:rPr>
        <w:t xml:space="preserve"> into the following categories</w:t>
      </w:r>
      <w:r w:rsidR="00FE0F6E" w:rsidRPr="006B5A4D">
        <w:rPr>
          <w:rFonts w:ascii="Times New Roman" w:hAnsi="Times New Roman" w:cs="Times New Roman"/>
          <w:sz w:val="24"/>
          <w:szCs w:val="24"/>
        </w:rPr>
        <w:t xml:space="preserve">: </w:t>
      </w:r>
      <w:r w:rsidR="007F596C" w:rsidRPr="006B5A4D">
        <w:rPr>
          <w:rFonts w:ascii="Times New Roman" w:hAnsi="Times New Roman" w:cs="Times New Roman"/>
          <w:sz w:val="24"/>
          <w:szCs w:val="24"/>
        </w:rPr>
        <w:t xml:space="preserve">1) </w:t>
      </w:r>
      <w:r w:rsidR="00FC621F" w:rsidRPr="006B5A4D">
        <w:rPr>
          <w:rFonts w:ascii="Times New Roman" w:hAnsi="Times New Roman" w:cs="Times New Roman"/>
          <w:sz w:val="24"/>
          <w:szCs w:val="24"/>
        </w:rPr>
        <w:t>“</w:t>
      </w:r>
      <w:r w:rsidR="007F596C" w:rsidRPr="006B5A4D">
        <w:rPr>
          <w:rFonts w:ascii="Times New Roman" w:hAnsi="Times New Roman" w:cs="Times New Roman"/>
          <w:sz w:val="24"/>
          <w:szCs w:val="24"/>
        </w:rPr>
        <w:t xml:space="preserve">no </w:t>
      </w:r>
      <w:r w:rsidR="00B24DCB" w:rsidRPr="006B5A4D">
        <w:rPr>
          <w:rFonts w:ascii="Times New Roman" w:hAnsi="Times New Roman" w:cs="Times New Roman"/>
          <w:sz w:val="24"/>
          <w:szCs w:val="24"/>
        </w:rPr>
        <w:t xml:space="preserve">significant </w:t>
      </w:r>
      <w:r w:rsidR="007F596C" w:rsidRPr="006B5A4D">
        <w:rPr>
          <w:rFonts w:ascii="Times New Roman" w:hAnsi="Times New Roman" w:cs="Times New Roman"/>
          <w:sz w:val="24"/>
          <w:szCs w:val="24"/>
        </w:rPr>
        <w:t>growth,</w:t>
      </w:r>
      <w:r w:rsidR="00FC621F" w:rsidRPr="006B5A4D">
        <w:rPr>
          <w:rFonts w:ascii="Times New Roman" w:hAnsi="Times New Roman" w:cs="Times New Roman"/>
          <w:sz w:val="24"/>
          <w:szCs w:val="24"/>
        </w:rPr>
        <w:t>”</w:t>
      </w:r>
      <w:r w:rsidR="007F596C" w:rsidRPr="006B5A4D">
        <w:rPr>
          <w:rFonts w:ascii="Times New Roman" w:hAnsi="Times New Roman" w:cs="Times New Roman"/>
          <w:sz w:val="24"/>
          <w:szCs w:val="24"/>
        </w:rPr>
        <w:t xml:space="preserve"> whe</w:t>
      </w:r>
      <w:r w:rsidR="00A53B9E" w:rsidRPr="006B5A4D">
        <w:rPr>
          <w:rFonts w:ascii="Times New Roman" w:hAnsi="Times New Roman" w:cs="Times New Roman"/>
          <w:sz w:val="24"/>
          <w:szCs w:val="24"/>
        </w:rPr>
        <w:t>n</w:t>
      </w:r>
      <w:r w:rsidR="007F596C" w:rsidRPr="006B5A4D">
        <w:rPr>
          <w:rFonts w:ascii="Times New Roman" w:hAnsi="Times New Roman" w:cs="Times New Roman"/>
          <w:sz w:val="24"/>
          <w:szCs w:val="24"/>
        </w:rPr>
        <w:t xml:space="preserve"> there</w:t>
      </w:r>
      <w:r w:rsidR="00793C8D" w:rsidRPr="006B5A4D">
        <w:rPr>
          <w:rFonts w:ascii="Times New Roman" w:hAnsi="Times New Roman" w:cs="Times New Roman"/>
          <w:sz w:val="24"/>
          <w:szCs w:val="24"/>
        </w:rPr>
        <w:t xml:space="preserve"> was</w:t>
      </w:r>
      <w:r w:rsidR="007F596C" w:rsidRPr="006B5A4D">
        <w:rPr>
          <w:rFonts w:ascii="Times New Roman" w:hAnsi="Times New Roman" w:cs="Times New Roman"/>
          <w:sz w:val="24"/>
          <w:szCs w:val="24"/>
        </w:rPr>
        <w:t xml:space="preserve"> </w:t>
      </w:r>
      <w:r w:rsidR="001C5D04" w:rsidRPr="006B5A4D">
        <w:rPr>
          <w:rFonts w:ascii="Times New Roman" w:hAnsi="Times New Roman" w:cs="Times New Roman"/>
          <w:sz w:val="24"/>
          <w:szCs w:val="24"/>
        </w:rPr>
        <w:t>no growth</w:t>
      </w:r>
      <w:r w:rsidR="007F596C" w:rsidRPr="006B5A4D">
        <w:rPr>
          <w:rFonts w:ascii="Times New Roman" w:hAnsi="Times New Roman" w:cs="Times New Roman"/>
          <w:sz w:val="24"/>
          <w:szCs w:val="24"/>
        </w:rPr>
        <w:t xml:space="preserve"> on both plates, or </w:t>
      </w:r>
      <w:r w:rsidR="00877DA7" w:rsidRPr="006B5A4D">
        <w:rPr>
          <w:rFonts w:ascii="Times New Roman" w:hAnsi="Times New Roman" w:cs="Times New Roman"/>
          <w:sz w:val="24"/>
          <w:szCs w:val="24"/>
        </w:rPr>
        <w:t xml:space="preserve">≤ 200 CFU/mL </w:t>
      </w:r>
      <w:r w:rsidR="007F596C" w:rsidRPr="006B5A4D">
        <w:rPr>
          <w:rFonts w:ascii="Times New Roman" w:hAnsi="Times New Roman" w:cs="Times New Roman"/>
          <w:sz w:val="24"/>
          <w:szCs w:val="24"/>
        </w:rPr>
        <w:t xml:space="preserve">on one plate and no growth on the other plate, or </w:t>
      </w:r>
      <w:r w:rsidR="00877DA7" w:rsidRPr="006B5A4D">
        <w:rPr>
          <w:rFonts w:ascii="Times New Roman" w:hAnsi="Times New Roman" w:cs="Times New Roman"/>
          <w:sz w:val="24"/>
          <w:szCs w:val="24"/>
        </w:rPr>
        <w:t xml:space="preserve">≤ 200 CFU/mL </w:t>
      </w:r>
      <w:r w:rsidR="007F596C" w:rsidRPr="006B5A4D">
        <w:rPr>
          <w:rFonts w:ascii="Times New Roman" w:hAnsi="Times New Roman" w:cs="Times New Roman"/>
          <w:sz w:val="24"/>
          <w:szCs w:val="24"/>
        </w:rPr>
        <w:t>on both plates and morphology of isolates on each plate was different; 2)</w:t>
      </w:r>
      <w:r w:rsidR="00C136F9" w:rsidRPr="006B5A4D">
        <w:rPr>
          <w:rFonts w:ascii="Times New Roman" w:hAnsi="Times New Roman" w:cs="Times New Roman"/>
          <w:sz w:val="24"/>
          <w:szCs w:val="24"/>
        </w:rPr>
        <w:t xml:space="preserve"> </w:t>
      </w:r>
      <w:r w:rsidR="00FC621F" w:rsidRPr="006B5A4D">
        <w:rPr>
          <w:rFonts w:ascii="Times New Roman" w:hAnsi="Times New Roman" w:cs="Times New Roman"/>
          <w:sz w:val="24"/>
          <w:szCs w:val="24"/>
        </w:rPr>
        <w:t>“</w:t>
      </w:r>
      <w:r w:rsidR="00C136F9" w:rsidRPr="006B5A4D">
        <w:rPr>
          <w:rFonts w:ascii="Times New Roman" w:hAnsi="Times New Roman" w:cs="Times New Roman"/>
          <w:sz w:val="24"/>
          <w:szCs w:val="24"/>
        </w:rPr>
        <w:t>pure culture,</w:t>
      </w:r>
      <w:r w:rsidR="00FC621F" w:rsidRPr="006B5A4D">
        <w:rPr>
          <w:rFonts w:ascii="Times New Roman" w:hAnsi="Times New Roman" w:cs="Times New Roman"/>
          <w:sz w:val="24"/>
          <w:szCs w:val="24"/>
        </w:rPr>
        <w:t xml:space="preserve">” </w:t>
      </w:r>
      <w:r w:rsidR="00A53B9E" w:rsidRPr="006B5A4D">
        <w:rPr>
          <w:rFonts w:ascii="Times New Roman" w:hAnsi="Times New Roman" w:cs="Times New Roman"/>
          <w:sz w:val="24"/>
          <w:szCs w:val="24"/>
        </w:rPr>
        <w:t>when there was ≥ 100 CFU/mL of a particular isolate identified with the same morphology on both plates</w:t>
      </w:r>
      <w:r w:rsidR="00D554AF" w:rsidRPr="006B5A4D">
        <w:rPr>
          <w:rFonts w:ascii="Times New Roman" w:hAnsi="Times New Roman" w:cs="Times New Roman"/>
          <w:sz w:val="24"/>
          <w:szCs w:val="24"/>
        </w:rPr>
        <w:t xml:space="preserve">; </w:t>
      </w:r>
      <w:r w:rsidR="0047021E" w:rsidRPr="006B5A4D">
        <w:rPr>
          <w:rFonts w:ascii="Times New Roman" w:hAnsi="Times New Roman" w:cs="Times New Roman"/>
          <w:sz w:val="24"/>
          <w:szCs w:val="24"/>
        </w:rPr>
        <w:t xml:space="preserve">3) </w:t>
      </w:r>
      <w:r w:rsidR="00D554AF" w:rsidRPr="006B5A4D">
        <w:rPr>
          <w:rFonts w:ascii="Times New Roman" w:hAnsi="Times New Roman" w:cs="Times New Roman"/>
          <w:sz w:val="24"/>
          <w:szCs w:val="24"/>
        </w:rPr>
        <w:t xml:space="preserve">“mixed culture,” when there was ≥ 100 CFU/mL of two </w:t>
      </w:r>
      <w:r w:rsidR="00957BF4" w:rsidRPr="006B5A4D">
        <w:rPr>
          <w:rFonts w:ascii="Times New Roman" w:hAnsi="Times New Roman" w:cs="Times New Roman"/>
          <w:sz w:val="24"/>
          <w:szCs w:val="24"/>
        </w:rPr>
        <w:t xml:space="preserve">phenotypically-distinct </w:t>
      </w:r>
      <w:r w:rsidR="00D554AF" w:rsidRPr="006B5A4D">
        <w:rPr>
          <w:rFonts w:ascii="Times New Roman" w:hAnsi="Times New Roman" w:cs="Times New Roman"/>
          <w:sz w:val="24"/>
          <w:szCs w:val="24"/>
        </w:rPr>
        <w:t>isolates identified</w:t>
      </w:r>
      <w:r w:rsidR="0053412F" w:rsidRPr="006B5A4D">
        <w:rPr>
          <w:rFonts w:ascii="Times New Roman" w:hAnsi="Times New Roman" w:cs="Times New Roman"/>
          <w:sz w:val="24"/>
          <w:szCs w:val="24"/>
        </w:rPr>
        <w:t>, each</w:t>
      </w:r>
      <w:r w:rsidR="00D554AF" w:rsidRPr="006B5A4D">
        <w:rPr>
          <w:rFonts w:ascii="Times New Roman" w:hAnsi="Times New Roman" w:cs="Times New Roman"/>
          <w:sz w:val="24"/>
          <w:szCs w:val="24"/>
        </w:rPr>
        <w:t xml:space="preserve"> </w:t>
      </w:r>
      <w:r w:rsidR="00957BF4" w:rsidRPr="006B5A4D">
        <w:rPr>
          <w:rFonts w:ascii="Times New Roman" w:hAnsi="Times New Roman" w:cs="Times New Roman"/>
          <w:sz w:val="24"/>
          <w:szCs w:val="24"/>
        </w:rPr>
        <w:t>growing</w:t>
      </w:r>
      <w:r w:rsidR="00D554AF" w:rsidRPr="006B5A4D">
        <w:rPr>
          <w:rFonts w:ascii="Times New Roman" w:hAnsi="Times New Roman" w:cs="Times New Roman"/>
          <w:sz w:val="24"/>
          <w:szCs w:val="24"/>
        </w:rPr>
        <w:t xml:space="preserve"> on both plates</w:t>
      </w:r>
      <w:r w:rsidR="00093D95" w:rsidRPr="006B5A4D">
        <w:rPr>
          <w:rFonts w:ascii="Times New Roman" w:hAnsi="Times New Roman" w:cs="Times New Roman"/>
          <w:sz w:val="24"/>
          <w:szCs w:val="24"/>
        </w:rPr>
        <w:t>; 4) “contaminated</w:t>
      </w:r>
      <w:r w:rsidR="002639E4" w:rsidRPr="006B5A4D">
        <w:rPr>
          <w:rFonts w:ascii="Times New Roman" w:hAnsi="Times New Roman" w:cs="Times New Roman"/>
          <w:sz w:val="24"/>
          <w:szCs w:val="24"/>
        </w:rPr>
        <w:t xml:space="preserve">,” </w:t>
      </w:r>
      <w:r w:rsidR="002F7479" w:rsidRPr="006B5A4D">
        <w:rPr>
          <w:rFonts w:ascii="Times New Roman" w:hAnsi="Times New Roman" w:cs="Times New Roman"/>
          <w:sz w:val="24"/>
          <w:szCs w:val="24"/>
        </w:rPr>
        <w:t xml:space="preserve">when 1 </w:t>
      </w:r>
      <w:r w:rsidR="00BB3304">
        <w:rPr>
          <w:rFonts w:ascii="Times New Roman" w:hAnsi="Times New Roman" w:cs="Times New Roman"/>
          <w:sz w:val="24"/>
          <w:szCs w:val="24"/>
        </w:rPr>
        <w:t xml:space="preserve">or both </w:t>
      </w:r>
      <w:r w:rsidR="002F7479" w:rsidRPr="006B5A4D">
        <w:rPr>
          <w:rFonts w:ascii="Times New Roman" w:hAnsi="Times New Roman" w:cs="Times New Roman"/>
          <w:sz w:val="24"/>
          <w:szCs w:val="24"/>
        </w:rPr>
        <w:t>of the 2 samples had more than 2 morphologically distinct isolates gr</w:t>
      </w:r>
      <w:r w:rsidR="001E4B96" w:rsidRPr="006B5A4D">
        <w:rPr>
          <w:rFonts w:ascii="Times New Roman" w:hAnsi="Times New Roman" w:cs="Times New Roman"/>
          <w:sz w:val="24"/>
          <w:szCs w:val="24"/>
        </w:rPr>
        <w:t>owing</w:t>
      </w:r>
      <w:r w:rsidR="002F7479" w:rsidRPr="006B5A4D">
        <w:rPr>
          <w:rFonts w:ascii="Times New Roman" w:hAnsi="Times New Roman" w:cs="Times New Roman"/>
          <w:sz w:val="24"/>
          <w:szCs w:val="24"/>
        </w:rPr>
        <w:t xml:space="preserve"> on a plate</w:t>
      </w:r>
      <w:r w:rsidR="00864E51" w:rsidRPr="006B5A4D">
        <w:rPr>
          <w:rFonts w:ascii="Times New Roman" w:hAnsi="Times New Roman" w:cs="Times New Roman"/>
          <w:sz w:val="24"/>
          <w:szCs w:val="24"/>
        </w:rPr>
        <w:t>; 5)</w:t>
      </w:r>
      <w:r w:rsidR="00860F03" w:rsidRPr="006B5A4D">
        <w:rPr>
          <w:rFonts w:ascii="Times New Roman" w:hAnsi="Times New Roman" w:cs="Times New Roman"/>
          <w:sz w:val="24"/>
          <w:szCs w:val="24"/>
        </w:rPr>
        <w:t xml:space="preserve"> </w:t>
      </w:r>
      <w:r w:rsidR="00864E51" w:rsidRPr="006B5A4D">
        <w:rPr>
          <w:rFonts w:ascii="Times New Roman" w:hAnsi="Times New Roman" w:cs="Times New Roman"/>
          <w:sz w:val="24"/>
          <w:szCs w:val="24"/>
        </w:rPr>
        <w:t>and</w:t>
      </w:r>
      <w:r w:rsidR="002639E4" w:rsidRPr="006B5A4D">
        <w:rPr>
          <w:rFonts w:ascii="Times New Roman" w:hAnsi="Times New Roman" w:cs="Times New Roman"/>
          <w:sz w:val="24"/>
          <w:szCs w:val="24"/>
        </w:rPr>
        <w:t xml:space="preserve"> </w:t>
      </w:r>
      <w:r w:rsidR="00864E51" w:rsidRPr="006B5A4D">
        <w:rPr>
          <w:rFonts w:ascii="Times New Roman" w:hAnsi="Times New Roman" w:cs="Times New Roman"/>
          <w:sz w:val="24"/>
          <w:szCs w:val="24"/>
        </w:rPr>
        <w:t>“</w:t>
      </w:r>
      <w:r w:rsidR="002639E4" w:rsidRPr="006B5A4D">
        <w:rPr>
          <w:rFonts w:ascii="Times New Roman" w:hAnsi="Times New Roman" w:cs="Times New Roman"/>
          <w:sz w:val="24"/>
          <w:szCs w:val="24"/>
        </w:rPr>
        <w:t>indeterminate,”</w:t>
      </w:r>
      <w:del w:id="414" w:author="Caitlin Jeffrey" w:date="2024-09-23T16:09:00Z" w16du:dateUtc="2024-09-23T20:09:00Z">
        <w:r w:rsidR="002639E4" w:rsidRPr="006B5A4D" w:rsidDel="007C0666">
          <w:rPr>
            <w:rFonts w:ascii="Times New Roman" w:hAnsi="Times New Roman" w:cs="Times New Roman"/>
            <w:sz w:val="24"/>
            <w:szCs w:val="24"/>
          </w:rPr>
          <w:delText xml:space="preserve"> </w:delText>
        </w:r>
        <w:r w:rsidR="00864E51" w:rsidRPr="006B5A4D" w:rsidDel="007C0666">
          <w:rPr>
            <w:rFonts w:ascii="Times New Roman" w:hAnsi="Times New Roman" w:cs="Times New Roman"/>
            <w:sz w:val="24"/>
            <w:szCs w:val="24"/>
          </w:rPr>
          <w:delText xml:space="preserve"> </w:delText>
        </w:r>
      </w:del>
      <w:ins w:id="415" w:author="Caitlin Jeffrey" w:date="2024-09-23T16:09:00Z" w16du:dateUtc="2024-09-23T20:09:00Z">
        <w:r w:rsidR="007C0666">
          <w:rPr>
            <w:rFonts w:ascii="Times New Roman" w:hAnsi="Times New Roman" w:cs="Times New Roman"/>
            <w:sz w:val="24"/>
            <w:szCs w:val="24"/>
          </w:rPr>
          <w:t xml:space="preserve"> </w:t>
        </w:r>
      </w:ins>
      <w:r w:rsidR="00864E51" w:rsidRPr="006B5A4D">
        <w:rPr>
          <w:rFonts w:ascii="Times New Roman" w:hAnsi="Times New Roman" w:cs="Times New Roman"/>
          <w:sz w:val="24"/>
          <w:szCs w:val="24"/>
        </w:rPr>
        <w:t xml:space="preserve">when the set of </w:t>
      </w:r>
      <w:del w:id="416" w:author="Caitlin Jeffrey" w:date="2024-09-20T17:28:00Z" w16du:dateUtc="2024-09-20T21:28:00Z">
        <w:r w:rsidR="00864E51" w:rsidRPr="006B5A4D" w:rsidDel="005A02A3">
          <w:rPr>
            <w:rFonts w:ascii="Times New Roman" w:hAnsi="Times New Roman" w:cs="Times New Roman"/>
            <w:sz w:val="24"/>
            <w:szCs w:val="24"/>
          </w:rPr>
          <w:delText>quarter-milk</w:delText>
        </w:r>
      </w:del>
      <w:ins w:id="417" w:author="Caitlin Jeffrey" w:date="2024-09-20T17:28:00Z" w16du:dateUtc="2024-09-20T21:28:00Z">
        <w:r w:rsidR="005A02A3">
          <w:rPr>
            <w:rFonts w:ascii="Times New Roman" w:hAnsi="Times New Roman" w:cs="Times New Roman"/>
            <w:sz w:val="24"/>
            <w:szCs w:val="24"/>
          </w:rPr>
          <w:t>quarter milk</w:t>
        </w:r>
      </w:ins>
      <w:r w:rsidR="00864E51" w:rsidRPr="006B5A4D">
        <w:rPr>
          <w:rFonts w:ascii="Times New Roman" w:hAnsi="Times New Roman" w:cs="Times New Roman"/>
          <w:sz w:val="24"/>
          <w:szCs w:val="24"/>
        </w:rPr>
        <w:t xml:space="preserve"> samples did not meet the criteria for any of the previous categories (e.g., missing duplicate). </w:t>
      </w:r>
      <w:r w:rsidR="00860F03" w:rsidRPr="006B5A4D">
        <w:rPr>
          <w:rFonts w:ascii="Times New Roman" w:eastAsia="Times New Roman" w:hAnsi="Times New Roman" w:cs="Times New Roman"/>
          <w:kern w:val="0"/>
          <w:sz w:val="24"/>
          <w:szCs w:val="24"/>
          <w14:ligatures w14:val="none"/>
        </w:rPr>
        <w:t>Quarter-day observations were included in this study when the bacteriological status of a quarter on a given day could be determined.</w:t>
      </w:r>
    </w:p>
    <w:p w14:paraId="35FC1767" w14:textId="77777777" w:rsidR="00623FC4" w:rsidRPr="006B5A4D" w:rsidRDefault="00623FC4" w:rsidP="00682E1E">
      <w:pPr>
        <w:spacing w:after="0" w:line="480" w:lineRule="auto"/>
        <w:ind w:firstLine="360"/>
        <w:rPr>
          <w:rFonts w:ascii="Times New Roman" w:hAnsi="Times New Roman" w:cs="Times New Roman"/>
          <w:sz w:val="24"/>
          <w:szCs w:val="24"/>
        </w:rPr>
      </w:pPr>
    </w:p>
    <w:p w14:paraId="3A5F701A" w14:textId="101FCC1D" w:rsidR="00B75F31" w:rsidRPr="006B5A4D" w:rsidRDefault="00B75F31" w:rsidP="00682E1E">
      <w:pPr>
        <w:spacing w:after="0" w:line="480" w:lineRule="auto"/>
        <w:rPr>
          <w:rFonts w:ascii="Times New Roman" w:hAnsi="Times New Roman" w:cs="Times New Roman"/>
          <w:i/>
          <w:iCs/>
          <w:sz w:val="24"/>
          <w:szCs w:val="24"/>
        </w:rPr>
      </w:pPr>
      <w:r w:rsidRPr="00395B56">
        <w:rPr>
          <w:rFonts w:ascii="Times New Roman" w:hAnsi="Times New Roman" w:cs="Times New Roman"/>
          <w:i/>
          <w:iCs/>
          <w:sz w:val="24"/>
          <w:szCs w:val="24"/>
        </w:rPr>
        <w:t>Speci</w:t>
      </w:r>
      <w:r w:rsidR="00705B32" w:rsidRPr="00395B56">
        <w:rPr>
          <w:rFonts w:ascii="Times New Roman" w:hAnsi="Times New Roman" w:cs="Times New Roman"/>
          <w:i/>
          <w:iCs/>
          <w:sz w:val="24"/>
          <w:szCs w:val="24"/>
        </w:rPr>
        <w:t>es identification</w:t>
      </w:r>
      <w:r w:rsidRPr="006B5A4D">
        <w:rPr>
          <w:rFonts w:ascii="Times New Roman" w:hAnsi="Times New Roman" w:cs="Times New Roman"/>
          <w:i/>
          <w:iCs/>
          <w:sz w:val="24"/>
          <w:szCs w:val="24"/>
        </w:rPr>
        <w:t xml:space="preserve"> of bacterial isolates</w:t>
      </w:r>
    </w:p>
    <w:p w14:paraId="7A5C71AE" w14:textId="4FF532B9" w:rsidR="00B75F31" w:rsidRPr="006B5A4D" w:rsidRDefault="00B75F31" w:rsidP="00682E1E">
      <w:pPr>
        <w:autoSpaceDE w:val="0"/>
        <w:autoSpaceDN w:val="0"/>
        <w:adjustRightInd w:val="0"/>
        <w:spacing w:after="0" w:line="480" w:lineRule="auto"/>
        <w:ind w:firstLine="360"/>
        <w:rPr>
          <w:rFonts w:ascii="Times New Roman" w:eastAsia="ComputerModern-Regular" w:hAnsi="Times New Roman" w:cs="Times New Roman"/>
          <w:kern w:val="0"/>
          <w:sz w:val="24"/>
          <w:szCs w:val="24"/>
        </w:rPr>
      </w:pPr>
      <w:r w:rsidRPr="006B5A4D">
        <w:rPr>
          <w:rFonts w:ascii="Times New Roman" w:hAnsi="Times New Roman" w:cs="Times New Roman"/>
          <w:sz w:val="24"/>
          <w:szCs w:val="24"/>
        </w:rPr>
        <w:t xml:space="preserve">Isolates from </w:t>
      </w:r>
      <w:r w:rsidR="002D4AF7" w:rsidRPr="006B5A4D">
        <w:rPr>
          <w:rFonts w:ascii="Times New Roman" w:hAnsi="Times New Roman" w:cs="Times New Roman"/>
          <w:sz w:val="24"/>
          <w:szCs w:val="24"/>
        </w:rPr>
        <w:t xml:space="preserve">both pure and mixed culture </w:t>
      </w:r>
      <w:del w:id="418" w:author="Caitlin Jeffrey" w:date="2024-09-20T17:28:00Z" w16du:dateUtc="2024-09-20T21:28:00Z">
        <w:r w:rsidRPr="006B5A4D" w:rsidDel="005A02A3">
          <w:rPr>
            <w:rFonts w:ascii="Times New Roman" w:hAnsi="Times New Roman" w:cs="Times New Roman"/>
            <w:sz w:val="24"/>
            <w:szCs w:val="24"/>
          </w:rPr>
          <w:delText>quarter</w:delText>
        </w:r>
        <w:r w:rsidR="00BD5F2B" w:rsidRPr="006B5A4D" w:rsidDel="005A02A3">
          <w:rPr>
            <w:rFonts w:ascii="Times New Roman" w:hAnsi="Times New Roman" w:cs="Times New Roman"/>
            <w:sz w:val="24"/>
            <w:szCs w:val="24"/>
          </w:rPr>
          <w:delText>-milk</w:delText>
        </w:r>
      </w:del>
      <w:ins w:id="419" w:author="Caitlin Jeffrey" w:date="2024-09-20T17:28:00Z" w16du:dateUtc="2024-09-20T21:28:00Z">
        <w:r w:rsidR="005A02A3">
          <w:rPr>
            <w:rFonts w:ascii="Times New Roman" w:hAnsi="Times New Roman" w:cs="Times New Roman"/>
            <w:sz w:val="24"/>
            <w:szCs w:val="24"/>
          </w:rPr>
          <w:t>quarter milk</w:t>
        </w:r>
      </w:ins>
      <w:r w:rsidR="00BD5F2B" w:rsidRPr="006B5A4D">
        <w:rPr>
          <w:rFonts w:ascii="Times New Roman" w:hAnsi="Times New Roman" w:cs="Times New Roman"/>
          <w:sz w:val="24"/>
          <w:szCs w:val="24"/>
        </w:rPr>
        <w:t xml:space="preserve"> samples </w:t>
      </w:r>
      <w:r w:rsidRPr="006B5A4D">
        <w:rPr>
          <w:rFonts w:ascii="Times New Roman" w:hAnsi="Times New Roman" w:cs="Times New Roman"/>
          <w:sz w:val="24"/>
          <w:szCs w:val="24"/>
        </w:rPr>
        <w:t xml:space="preserve">were selected and grown in </w:t>
      </w:r>
      <w:r w:rsidR="001232AA" w:rsidRPr="006B5A4D">
        <w:rPr>
          <w:rFonts w:ascii="Times New Roman" w:hAnsi="Times New Roman" w:cs="Times New Roman"/>
          <w:sz w:val="24"/>
          <w:szCs w:val="24"/>
        </w:rPr>
        <w:t>pure culture</w:t>
      </w:r>
      <w:r w:rsidRPr="006B5A4D">
        <w:rPr>
          <w:rFonts w:ascii="Times New Roman" w:hAnsi="Times New Roman" w:cs="Times New Roman"/>
          <w:sz w:val="24"/>
          <w:szCs w:val="24"/>
        </w:rPr>
        <w:t xml:space="preserve"> on blood agar. Standard benchtop tests were done to presumptively identify bacteria following NMC procedure guidelines, including differential growth on selective </w:t>
      </w:r>
      <w:r w:rsidRPr="006B5A4D">
        <w:rPr>
          <w:rFonts w:ascii="Times New Roman" w:hAnsi="Times New Roman" w:cs="Times New Roman"/>
          <w:sz w:val="24"/>
          <w:szCs w:val="24"/>
        </w:rPr>
        <w:lastRenderedPageBreak/>
        <w:t>media, colony morphology, hemolytic pattern, catalase reaction, Gram stain, and coagulase testing (NMC, 2017)</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rPr>
        <w:t>Isolates were preserved in tryptic soy broth with a final concentration of 15% glycerol in cryovials and stored at -80°C.</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shd w:val="clear" w:color="auto" w:fill="FFFFFF"/>
        </w:rPr>
        <w:t xml:space="preserve">Frozen isolates were sent overnight on ice to the University of Missouri </w:t>
      </w:r>
      <w:r w:rsidRPr="00395B56">
        <w:rPr>
          <w:rFonts w:ascii="Times New Roman" w:hAnsi="Times New Roman" w:cs="Times New Roman"/>
          <w:sz w:val="24"/>
          <w:szCs w:val="24"/>
          <w:shd w:val="clear" w:color="auto" w:fill="FFFFFF"/>
        </w:rPr>
        <w:t>for speci</w:t>
      </w:r>
      <w:r w:rsidR="00111CA5" w:rsidRPr="00395B56">
        <w:rPr>
          <w:rFonts w:ascii="Times New Roman" w:hAnsi="Times New Roman" w:cs="Times New Roman"/>
          <w:sz w:val="24"/>
          <w:szCs w:val="24"/>
          <w:shd w:val="clear" w:color="auto" w:fill="FFFFFF"/>
        </w:rPr>
        <w:t>es identification</w:t>
      </w:r>
      <w:r w:rsidR="00111CA5">
        <w:rPr>
          <w:rFonts w:ascii="Times New Roman" w:hAnsi="Times New Roman" w:cs="Times New Roman"/>
          <w:sz w:val="24"/>
          <w:szCs w:val="24"/>
          <w:shd w:val="clear" w:color="auto" w:fill="FFFFFF"/>
        </w:rPr>
        <w:t xml:space="preserve"> </w:t>
      </w:r>
      <w:r w:rsidRPr="006B5A4D">
        <w:rPr>
          <w:rFonts w:ascii="Times New Roman" w:hAnsi="Times New Roman" w:cs="Times New Roman"/>
          <w:sz w:val="24"/>
          <w:szCs w:val="24"/>
          <w:shd w:val="clear" w:color="auto" w:fill="FFFFFF"/>
        </w:rPr>
        <w:t xml:space="preserve">using MALDI-TOF </w:t>
      </w:r>
      <w:r w:rsidR="00DF3843">
        <w:rPr>
          <w:rFonts w:ascii="Times New Roman" w:hAnsi="Times New Roman" w:cs="Times New Roman"/>
          <w:sz w:val="24"/>
          <w:szCs w:val="24"/>
          <w:shd w:val="clear" w:color="auto" w:fill="FFFFFF"/>
        </w:rPr>
        <w:t>MS</w:t>
      </w:r>
      <w:r w:rsidRPr="006B5A4D">
        <w:rPr>
          <w:rFonts w:ascii="Times New Roman" w:hAnsi="Times New Roman" w:cs="Times New Roman"/>
          <w:sz w:val="24"/>
          <w:szCs w:val="24"/>
          <w:shd w:val="clear" w:color="auto" w:fill="FFFFFF"/>
        </w:rPr>
        <w:t xml:space="preserve"> (Microflex, Bruker Daltonics) with Flex Control software (Bruker Daltonics). The protocol for identifying bacterial isolates with MALDI-TOF </w:t>
      </w:r>
      <w:r w:rsidR="00DF3843">
        <w:rPr>
          <w:rFonts w:ascii="Times New Roman" w:hAnsi="Times New Roman" w:cs="Times New Roman"/>
          <w:sz w:val="24"/>
          <w:szCs w:val="24"/>
          <w:shd w:val="clear" w:color="auto" w:fill="FFFFFF"/>
        </w:rPr>
        <w:t>MS</w:t>
      </w:r>
      <w:r w:rsidRPr="006B5A4D">
        <w:rPr>
          <w:rFonts w:ascii="Times New Roman" w:hAnsi="Times New Roman" w:cs="Times New Roman"/>
          <w:sz w:val="24"/>
          <w:szCs w:val="24"/>
          <w:shd w:val="clear" w:color="auto" w:fill="FFFFFF"/>
        </w:rPr>
        <w:t xml:space="preserve"> has been described previously </w:t>
      </w:r>
      <w:r w:rsidRPr="006B5A4D">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Pr="006B5A4D">
        <w:rPr>
          <w:rFonts w:ascii="Times New Roman" w:hAnsi="Times New Roman" w:cs="Times New Roman"/>
          <w:sz w:val="24"/>
          <w:szCs w:val="24"/>
        </w:rPr>
        <w:instrText xml:space="preserve"> ADDIN EN.CITE </w:instrText>
      </w:r>
      <w:r w:rsidRPr="006B5A4D">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Pr="006B5A4D">
        <w:rPr>
          <w:rFonts w:ascii="Times New Roman" w:hAnsi="Times New Roman" w:cs="Times New Roman"/>
          <w:sz w:val="24"/>
          <w:szCs w:val="24"/>
        </w:rPr>
        <w:instrText xml:space="preserve"> ADDIN EN.CITE.DATA </w:instrText>
      </w:r>
      <w:r w:rsidRPr="006B5A4D">
        <w:rPr>
          <w:rFonts w:ascii="Times New Roman" w:hAnsi="Times New Roman" w:cs="Times New Roman"/>
          <w:sz w:val="24"/>
          <w:szCs w:val="24"/>
        </w:rPr>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(Adkins et al., 2022)</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 xml:space="preserve">. </w:t>
      </w:r>
      <w:r w:rsidRPr="006B5A4D">
        <w:rPr>
          <w:rFonts w:ascii="Times New Roman" w:hAnsi="Times New Roman" w:cs="Times New Roman"/>
          <w:sz w:val="24"/>
          <w:szCs w:val="24"/>
          <w:shd w:val="clear" w:color="auto" w:fill="FFFFFF"/>
        </w:rPr>
        <w:t>Briefly, generated spectra were assigned a score based on similarity with spectra in the manufacturer’s database (</w:t>
      </w:r>
      <w:r w:rsidR="009E3973" w:rsidRPr="006B5A4D">
        <w:rPr>
          <w:rFonts w:ascii="Times New Roman" w:hAnsi="Times New Roman" w:cs="Times New Roman"/>
          <w:sz w:val="24"/>
          <w:szCs w:val="24"/>
          <w:shd w:val="clear" w:color="auto" w:fill="FFFFFF"/>
        </w:rPr>
        <w:t>MBT 8468 MSP Library</w:t>
      </w:r>
      <w:r w:rsidRPr="006B5A4D">
        <w:rPr>
          <w:rFonts w:ascii="Times New Roman" w:hAnsi="Times New Roman" w:cs="Times New Roman"/>
          <w:sz w:val="24"/>
          <w:szCs w:val="24"/>
          <w:shd w:val="clear" w:color="auto" w:fill="FFFFFF"/>
        </w:rPr>
        <w:t xml:space="preserve">), as well as the University of Missouri laboratory custom database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(Adkins et al., 2018)</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hAnsi="Times New Roman" w:cs="Times New Roman"/>
          <w:sz w:val="24"/>
          <w:szCs w:val="24"/>
          <w:shd w:val="clear" w:color="auto" w:fill="FFFFFF"/>
        </w:rPr>
        <w:t xml:space="preserve"> The confidence levels used for species identification were applied as previously described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(Cameron et al., 2017)</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hAnsi="Times New Roman" w:cs="Times New Roman"/>
          <w:sz w:val="24"/>
          <w:szCs w:val="24"/>
          <w:shd w:val="clear" w:color="auto" w:fill="FFFFFF"/>
        </w:rPr>
        <w:t xml:space="preserve"> in which ≥ 1.7 was used for staphylococcal </w:t>
      </w:r>
      <w:r w:rsidR="0064255E" w:rsidRPr="006B5A4D">
        <w:rPr>
          <w:rFonts w:ascii="Times New Roman" w:hAnsi="Times New Roman" w:cs="Times New Roman"/>
          <w:sz w:val="24"/>
          <w:szCs w:val="24"/>
          <w:shd w:val="clear" w:color="auto" w:fill="FFFFFF"/>
        </w:rPr>
        <w:t xml:space="preserve">and mammaliicoccal </w:t>
      </w:r>
      <w:r w:rsidRPr="006B5A4D">
        <w:rPr>
          <w:rFonts w:ascii="Times New Roman" w:hAnsi="Times New Roman" w:cs="Times New Roman"/>
          <w:sz w:val="24"/>
          <w:szCs w:val="24"/>
          <w:shd w:val="clear" w:color="auto" w:fill="FFFFFF"/>
        </w:rPr>
        <w:t xml:space="preserve">species-level identification and &lt; 1.7 was classified as inconclusive. Suspect staphylococci </w:t>
      </w:r>
      <w:r w:rsidR="008366A5" w:rsidRPr="006B5A4D">
        <w:rPr>
          <w:rFonts w:ascii="Times New Roman" w:hAnsi="Times New Roman" w:cs="Times New Roman"/>
          <w:sz w:val="24"/>
          <w:szCs w:val="24"/>
          <w:shd w:val="clear" w:color="auto" w:fill="FFFFFF"/>
        </w:rPr>
        <w:t xml:space="preserve">and mammaliicocci </w:t>
      </w:r>
      <w:r w:rsidRPr="006B5A4D">
        <w:rPr>
          <w:rFonts w:ascii="Times New Roman" w:hAnsi="Times New Roman" w:cs="Times New Roman"/>
          <w:sz w:val="24"/>
          <w:szCs w:val="24"/>
          <w:shd w:val="clear" w:color="auto" w:fill="FFFFFF"/>
        </w:rPr>
        <w:t>isolates unable to be identified to the species level and those identified as </w:t>
      </w:r>
      <w:r w:rsidRPr="006B5A4D">
        <w:rPr>
          <w:rFonts w:ascii="Times New Roman" w:hAnsi="Times New Roman" w:cs="Times New Roman"/>
          <w:i/>
          <w:iCs/>
          <w:sz w:val="24"/>
          <w:szCs w:val="24"/>
          <w:shd w:val="clear" w:color="auto" w:fill="FFFFFF"/>
        </w:rPr>
        <w:t>Staphylococcus agnetis</w:t>
      </w:r>
      <w:r w:rsidRPr="006B5A4D">
        <w:rPr>
          <w:rFonts w:ascii="Times New Roman" w:hAnsi="Times New Roman" w:cs="Times New Roman"/>
          <w:sz w:val="24"/>
          <w:szCs w:val="24"/>
          <w:shd w:val="clear" w:color="auto" w:fill="FFFFFF"/>
        </w:rPr>
        <w:t> or </w:t>
      </w:r>
      <w:r w:rsidRPr="006B5A4D">
        <w:rPr>
          <w:rFonts w:ascii="Times New Roman" w:hAnsi="Times New Roman" w:cs="Times New Roman"/>
          <w:i/>
          <w:iCs/>
          <w:sz w:val="24"/>
          <w:szCs w:val="24"/>
          <w:shd w:val="clear" w:color="auto" w:fill="FFFFFF"/>
        </w:rPr>
        <w:t>Staphylococcus hyicus</w:t>
      </w:r>
      <w:r w:rsidRPr="006B5A4D">
        <w:rPr>
          <w:rFonts w:ascii="Times New Roman" w:hAnsi="Times New Roman" w:cs="Times New Roman"/>
          <w:sz w:val="24"/>
          <w:szCs w:val="24"/>
          <w:shd w:val="clear" w:color="auto" w:fill="FFFFFF"/>
        </w:rPr>
        <w:t xml:space="preserve"> by MALDI-TOF </w:t>
      </w:r>
      <w:r w:rsidR="00DF3843">
        <w:rPr>
          <w:rFonts w:ascii="Times New Roman" w:hAnsi="Times New Roman" w:cs="Times New Roman"/>
          <w:sz w:val="24"/>
          <w:szCs w:val="24"/>
          <w:shd w:val="clear" w:color="auto" w:fill="FFFFFF"/>
        </w:rPr>
        <w:t xml:space="preserve">MS </w:t>
      </w:r>
      <w:r w:rsidRPr="006B5A4D">
        <w:rPr>
          <w:rFonts w:ascii="Times New Roman" w:hAnsi="Times New Roman" w:cs="Times New Roman"/>
          <w:sz w:val="24"/>
          <w:szCs w:val="24"/>
          <w:shd w:val="clear" w:color="auto" w:fill="FFFFFF"/>
        </w:rPr>
        <w:t xml:space="preserve">were </w:t>
      </w:r>
      <w:r w:rsidR="00A02200">
        <w:rPr>
          <w:rFonts w:ascii="Times New Roman" w:hAnsi="Times New Roman" w:cs="Times New Roman"/>
          <w:sz w:val="24"/>
          <w:szCs w:val="24"/>
          <w:shd w:val="clear" w:color="auto" w:fill="FFFFFF"/>
        </w:rPr>
        <w:t>identified</w:t>
      </w:r>
      <w:r w:rsidR="00A02200" w:rsidRPr="006B5A4D">
        <w:rPr>
          <w:rFonts w:ascii="Times New Roman" w:hAnsi="Times New Roman" w:cs="Times New Roman"/>
          <w:sz w:val="24"/>
          <w:szCs w:val="24"/>
          <w:shd w:val="clear" w:color="auto" w:fill="FFFFFF"/>
        </w:rPr>
        <w:t xml:space="preserve"> </w:t>
      </w:r>
      <w:r w:rsidRPr="006B5A4D">
        <w:rPr>
          <w:rFonts w:ascii="Times New Roman" w:hAnsi="Times New Roman" w:cs="Times New Roman"/>
          <w:sz w:val="24"/>
          <w:szCs w:val="24"/>
          <w:shd w:val="clear" w:color="auto" w:fill="FFFFFF"/>
        </w:rPr>
        <w:t>using </w:t>
      </w:r>
      <w:r w:rsidRPr="006B5A4D">
        <w:rPr>
          <w:rFonts w:ascii="Times New Roman" w:hAnsi="Times New Roman" w:cs="Times New Roman"/>
          <w:i/>
          <w:iCs/>
          <w:sz w:val="24"/>
          <w:szCs w:val="24"/>
          <w:shd w:val="clear" w:color="auto" w:fill="FFFFFF"/>
        </w:rPr>
        <w:t>tuf </w:t>
      </w:r>
      <w:r w:rsidRPr="006B5A4D">
        <w:rPr>
          <w:rFonts w:ascii="Times New Roman" w:hAnsi="Times New Roman" w:cs="Times New Roman"/>
          <w:sz w:val="24"/>
          <w:szCs w:val="24"/>
          <w:shd w:val="clear" w:color="auto" w:fill="FFFFFF"/>
        </w:rPr>
        <w:t xml:space="preserve">gene </w:t>
      </w:r>
      <w:r w:rsidR="00AC407D">
        <w:rPr>
          <w:rFonts w:ascii="Times New Roman" w:hAnsi="Times New Roman" w:cs="Times New Roman"/>
          <w:sz w:val="24"/>
          <w:szCs w:val="24"/>
          <w:shd w:val="clear" w:color="auto" w:fill="FFFFFF"/>
        </w:rPr>
        <w:t xml:space="preserve">PCR amplicon </w:t>
      </w:r>
      <w:r w:rsidR="00AC407D" w:rsidRPr="006B5A4D">
        <w:rPr>
          <w:rFonts w:ascii="Times New Roman" w:hAnsi="Times New Roman" w:cs="Times New Roman"/>
          <w:sz w:val="24"/>
          <w:szCs w:val="24"/>
          <w:shd w:val="clear" w:color="auto" w:fill="FFFFFF"/>
        </w:rPr>
        <w:t>sequenc</w:t>
      </w:r>
      <w:r w:rsidR="00AC407D">
        <w:rPr>
          <w:rFonts w:ascii="Times New Roman" w:hAnsi="Times New Roman" w:cs="Times New Roman"/>
          <w:sz w:val="24"/>
          <w:szCs w:val="24"/>
          <w:shd w:val="clear" w:color="auto" w:fill="FFFFFF"/>
        </w:rPr>
        <w:t>ing</w:t>
      </w:r>
      <w:r w:rsidR="00AC407D" w:rsidRPr="006B5A4D">
        <w:rPr>
          <w:rFonts w:ascii="Times New Roman" w:hAnsi="Times New Roman" w:cs="Times New Roman"/>
          <w:sz w:val="24"/>
          <w:szCs w:val="24"/>
          <w:shd w:val="clear" w:color="auto" w:fill="FFFFFF"/>
        </w:rPr>
        <w:t xml:space="preserve"> </w:t>
      </w:r>
      <w:r w:rsidRPr="006B5A4D">
        <w:rPr>
          <w:rFonts w:ascii="Times New Roman" w:hAnsi="Times New Roman" w:cs="Times New Roman"/>
          <w:sz w:val="24"/>
          <w:szCs w:val="24"/>
          <w:shd w:val="clear" w:color="auto" w:fill="FFFFFF"/>
        </w:rPr>
        <w:t xml:space="preserve">with a cut-off of 98% identity as previously described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(Hwang et al., 2011)</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p>
    <w:p w14:paraId="583A4650" w14:textId="77777777" w:rsidR="00B75F31" w:rsidRPr="006B5A4D" w:rsidRDefault="00B75F31" w:rsidP="00682E1E">
      <w:pPr>
        <w:spacing w:after="0" w:line="480" w:lineRule="auto"/>
        <w:ind w:firstLine="360"/>
        <w:rPr>
          <w:rFonts w:ascii="Times New Roman" w:hAnsi="Times New Roman" w:cs="Times New Roman"/>
          <w:sz w:val="24"/>
          <w:szCs w:val="24"/>
        </w:rPr>
      </w:pPr>
    </w:p>
    <w:p w14:paraId="1E648A11" w14:textId="0BD6AA4F" w:rsidR="001E2FE4" w:rsidRPr="006B5A4D" w:rsidRDefault="00623FC4" w:rsidP="00682E1E">
      <w:pPr>
        <w:spacing w:after="0" w:line="480" w:lineRule="auto"/>
        <w:rPr>
          <w:rFonts w:ascii="Times New Roman" w:eastAsia="Times New Roman" w:hAnsi="Times New Roman" w:cs="Times New Roman"/>
          <w:i/>
          <w:iCs/>
          <w:kern w:val="0"/>
          <w:sz w:val="24"/>
          <w:szCs w:val="24"/>
          <w14:ligatures w14:val="none"/>
        </w:rPr>
      </w:pPr>
      <w:r w:rsidRPr="006B5A4D">
        <w:rPr>
          <w:rFonts w:ascii="Times New Roman" w:eastAsia="Times New Roman" w:hAnsi="Times New Roman" w:cs="Times New Roman"/>
          <w:i/>
          <w:iCs/>
          <w:kern w:val="0"/>
          <w:sz w:val="24"/>
          <w:szCs w:val="24"/>
          <w14:ligatures w14:val="none"/>
        </w:rPr>
        <w:t>Determination of IMI status and s</w:t>
      </w:r>
      <w:r w:rsidR="001E2FE4" w:rsidRPr="006B5A4D">
        <w:rPr>
          <w:rFonts w:ascii="Times New Roman" w:eastAsia="Times New Roman" w:hAnsi="Times New Roman" w:cs="Times New Roman"/>
          <w:i/>
          <w:iCs/>
          <w:kern w:val="0"/>
          <w:sz w:val="24"/>
          <w:szCs w:val="24"/>
          <w14:ligatures w14:val="none"/>
        </w:rPr>
        <w:t>election of data set</w:t>
      </w:r>
    </w:p>
    <w:p w14:paraId="75301DDA" w14:textId="494FBF9B" w:rsidR="00A13370" w:rsidRPr="006B5A4D" w:rsidRDefault="0061328F" w:rsidP="00682E1E">
      <w:pPr>
        <w:spacing w:after="0" w:line="480" w:lineRule="auto"/>
        <w:ind w:firstLine="360"/>
        <w:rPr>
          <w:rFonts w:ascii="Times New Roman" w:eastAsia="Times New Roman" w:hAnsi="Times New Roman" w:cs="Times New Roman"/>
          <w:kern w:val="0"/>
          <w:sz w:val="24"/>
          <w:szCs w:val="24"/>
          <w14:ligatures w14:val="none"/>
        </w:rPr>
      </w:pPr>
      <w:r w:rsidRPr="006B5A4D">
        <w:rPr>
          <w:rFonts w:ascii="Times New Roman" w:hAnsi="Times New Roman" w:cs="Times New Roman"/>
          <w:sz w:val="24"/>
          <w:szCs w:val="24"/>
        </w:rPr>
        <w:t xml:space="preserve">Using the </w:t>
      </w:r>
      <w:r w:rsidR="00DD4547" w:rsidRPr="006B5A4D">
        <w:rPr>
          <w:rFonts w:ascii="Times New Roman" w:hAnsi="Times New Roman" w:cs="Times New Roman"/>
          <w:sz w:val="24"/>
          <w:szCs w:val="24"/>
        </w:rPr>
        <w:t>bacteriological status</w:t>
      </w:r>
      <w:r w:rsidR="00DD17AE" w:rsidRPr="006B5A4D">
        <w:rPr>
          <w:rFonts w:ascii="Times New Roman" w:hAnsi="Times New Roman" w:cs="Times New Roman"/>
          <w:sz w:val="24"/>
          <w:szCs w:val="24"/>
        </w:rPr>
        <w:t xml:space="preserve"> </w:t>
      </w:r>
      <w:r w:rsidR="00DD4547" w:rsidRPr="00395B56">
        <w:rPr>
          <w:rFonts w:ascii="Times New Roman" w:hAnsi="Times New Roman" w:cs="Times New Roman"/>
          <w:sz w:val="24"/>
          <w:szCs w:val="24"/>
        </w:rPr>
        <w:t>and speci</w:t>
      </w:r>
      <w:r w:rsidR="00111CA5" w:rsidRPr="00395B56">
        <w:rPr>
          <w:rFonts w:ascii="Times New Roman" w:hAnsi="Times New Roman" w:cs="Times New Roman"/>
          <w:sz w:val="24"/>
          <w:szCs w:val="24"/>
        </w:rPr>
        <w:t>es identification</w:t>
      </w:r>
      <w:r w:rsidR="00DD4547" w:rsidRPr="006B5A4D">
        <w:rPr>
          <w:rFonts w:ascii="Times New Roman" w:hAnsi="Times New Roman" w:cs="Times New Roman"/>
          <w:sz w:val="24"/>
          <w:szCs w:val="24"/>
        </w:rPr>
        <w:t xml:space="preserve"> information, a quarter</w:t>
      </w:r>
      <w:r w:rsidR="00AC474A" w:rsidRPr="006B5A4D">
        <w:rPr>
          <w:rFonts w:ascii="Times New Roman" w:hAnsi="Times New Roman" w:cs="Times New Roman"/>
          <w:sz w:val="24"/>
          <w:szCs w:val="24"/>
        </w:rPr>
        <w:t xml:space="preserve">-day IMI status was assigned to each </w:t>
      </w:r>
      <w:r w:rsidR="00696591" w:rsidRPr="006B5A4D">
        <w:rPr>
          <w:rFonts w:ascii="Times New Roman" w:hAnsi="Times New Roman" w:cs="Times New Roman"/>
          <w:sz w:val="24"/>
          <w:szCs w:val="24"/>
        </w:rPr>
        <w:t>quarter</w:t>
      </w:r>
      <w:r w:rsidR="00C60A56" w:rsidRPr="006B5A4D">
        <w:rPr>
          <w:rFonts w:ascii="Times New Roman" w:hAnsi="Times New Roman" w:cs="Times New Roman"/>
          <w:sz w:val="24"/>
          <w:szCs w:val="24"/>
        </w:rPr>
        <w:t xml:space="preserve"> </w:t>
      </w:r>
      <w:r w:rsidR="00EB05AD" w:rsidRPr="006B5A4D">
        <w:rPr>
          <w:rFonts w:ascii="Times New Roman" w:hAnsi="Times New Roman" w:cs="Times New Roman"/>
          <w:sz w:val="24"/>
          <w:szCs w:val="24"/>
        </w:rPr>
        <w:t>observation</w:t>
      </w:r>
      <w:r w:rsidR="00FF034B" w:rsidRPr="006B5A4D">
        <w:rPr>
          <w:rFonts w:ascii="Times New Roman" w:hAnsi="Times New Roman" w:cs="Times New Roman"/>
          <w:sz w:val="24"/>
          <w:szCs w:val="24"/>
        </w:rPr>
        <w:t xml:space="preserve">: 1) </w:t>
      </w:r>
      <w:r w:rsidR="00A01DA4" w:rsidRPr="006B5A4D">
        <w:rPr>
          <w:rFonts w:ascii="Times New Roman" w:hAnsi="Times New Roman" w:cs="Times New Roman"/>
          <w:sz w:val="24"/>
          <w:szCs w:val="24"/>
        </w:rPr>
        <w:t>“</w:t>
      </w:r>
      <w:r w:rsidR="00622E68">
        <w:rPr>
          <w:rFonts w:ascii="Times New Roman" w:hAnsi="Times New Roman" w:cs="Times New Roman"/>
          <w:sz w:val="24"/>
          <w:szCs w:val="24"/>
        </w:rPr>
        <w:t>culture-negative</w:t>
      </w:r>
      <w:r w:rsidR="00A01DA4" w:rsidRPr="006B5A4D">
        <w:rPr>
          <w:rFonts w:ascii="Times New Roman" w:hAnsi="Times New Roman" w:cs="Times New Roman"/>
          <w:sz w:val="24"/>
          <w:szCs w:val="24"/>
        </w:rPr>
        <w:t>,”</w:t>
      </w:r>
      <w:r w:rsidR="00DD17AE" w:rsidRPr="006B5A4D">
        <w:rPr>
          <w:rFonts w:ascii="Times New Roman" w:hAnsi="Times New Roman" w:cs="Times New Roman"/>
          <w:sz w:val="24"/>
          <w:szCs w:val="24"/>
        </w:rPr>
        <w:t xml:space="preserve"> when there was no significant growth</w:t>
      </w:r>
      <w:r w:rsidR="00FF034B" w:rsidRPr="006B5A4D">
        <w:rPr>
          <w:rFonts w:ascii="Times New Roman" w:hAnsi="Times New Roman" w:cs="Times New Roman"/>
          <w:sz w:val="24"/>
          <w:szCs w:val="24"/>
        </w:rPr>
        <w:t xml:space="preserve">; 2) </w:t>
      </w:r>
      <w:r w:rsidR="00A01DA4" w:rsidRPr="006B5A4D">
        <w:rPr>
          <w:rFonts w:ascii="Times New Roman" w:hAnsi="Times New Roman" w:cs="Times New Roman"/>
          <w:sz w:val="24"/>
          <w:szCs w:val="24"/>
        </w:rPr>
        <w:t>“</w:t>
      </w:r>
      <w:r w:rsidR="00BB701E" w:rsidRPr="006B5A4D">
        <w:rPr>
          <w:rFonts w:ascii="Times New Roman" w:hAnsi="Times New Roman" w:cs="Times New Roman"/>
          <w:sz w:val="24"/>
          <w:szCs w:val="24"/>
        </w:rPr>
        <w:t xml:space="preserve">infected with a single </w:t>
      </w:r>
      <w:r w:rsidR="00242B02" w:rsidRPr="006B5A4D">
        <w:rPr>
          <w:rFonts w:ascii="Times New Roman" w:hAnsi="Times New Roman" w:cs="Times New Roman"/>
          <w:sz w:val="24"/>
          <w:szCs w:val="24"/>
        </w:rPr>
        <w:t>SaM</w:t>
      </w:r>
      <w:r w:rsidR="00BB701E" w:rsidRPr="006B5A4D">
        <w:rPr>
          <w:rFonts w:ascii="Times New Roman" w:hAnsi="Times New Roman" w:cs="Times New Roman"/>
          <w:sz w:val="24"/>
          <w:szCs w:val="24"/>
        </w:rPr>
        <w:t xml:space="preserve"> species</w:t>
      </w:r>
      <w:r w:rsidR="00995ABB"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FF3370" w:rsidRPr="006B5A4D">
        <w:rPr>
          <w:rFonts w:ascii="Times New Roman" w:hAnsi="Times New Roman" w:cs="Times New Roman"/>
          <w:sz w:val="24"/>
          <w:szCs w:val="24"/>
        </w:rPr>
        <w:t xml:space="preserve"> when </w:t>
      </w:r>
      <w:r w:rsidR="004950C5" w:rsidRPr="006B5A4D">
        <w:rPr>
          <w:rFonts w:ascii="Times New Roman" w:hAnsi="Times New Roman" w:cs="Times New Roman"/>
          <w:sz w:val="24"/>
          <w:szCs w:val="24"/>
        </w:rPr>
        <w:t>≥ </w:t>
      </w:r>
      <w:r w:rsidR="00FF3370" w:rsidRPr="006B5A4D">
        <w:rPr>
          <w:rFonts w:ascii="Times New Roman" w:hAnsi="Times New Roman" w:cs="Times New Roman"/>
          <w:sz w:val="24"/>
          <w:szCs w:val="24"/>
        </w:rPr>
        <w:t xml:space="preserve">100 CFU/mL </w:t>
      </w:r>
      <w:r w:rsidR="00A13E1A" w:rsidRPr="006B5A4D">
        <w:rPr>
          <w:rFonts w:ascii="Times New Roman" w:hAnsi="Times New Roman" w:cs="Times New Roman"/>
          <w:sz w:val="24"/>
          <w:szCs w:val="24"/>
        </w:rPr>
        <w:t xml:space="preserve">of a </w:t>
      </w:r>
      <w:r w:rsidR="00986F6A" w:rsidRPr="006B5A4D">
        <w:rPr>
          <w:rFonts w:ascii="Times New Roman" w:hAnsi="Times New Roman" w:cs="Times New Roman"/>
          <w:sz w:val="24"/>
          <w:szCs w:val="24"/>
        </w:rPr>
        <w:t xml:space="preserve">particular </w:t>
      </w:r>
      <w:r w:rsidR="003F3109" w:rsidRPr="006B5A4D">
        <w:rPr>
          <w:rFonts w:ascii="Times New Roman" w:hAnsi="Times New Roman" w:cs="Times New Roman"/>
          <w:sz w:val="24"/>
          <w:szCs w:val="24"/>
        </w:rPr>
        <w:t xml:space="preserve">SaM </w:t>
      </w:r>
      <w:r w:rsidR="00A13E1A" w:rsidRPr="006B5A4D">
        <w:rPr>
          <w:rFonts w:ascii="Times New Roman" w:hAnsi="Times New Roman" w:cs="Times New Roman"/>
          <w:sz w:val="24"/>
          <w:szCs w:val="24"/>
        </w:rPr>
        <w:t xml:space="preserve">species </w:t>
      </w:r>
      <w:r w:rsidR="00FF3370" w:rsidRPr="006B5A4D">
        <w:rPr>
          <w:rFonts w:ascii="Times New Roman" w:hAnsi="Times New Roman" w:cs="Times New Roman"/>
          <w:sz w:val="24"/>
          <w:szCs w:val="24"/>
        </w:rPr>
        <w:t xml:space="preserve">was identified </w:t>
      </w:r>
      <w:r w:rsidR="00584A2B" w:rsidRPr="006B5A4D">
        <w:rPr>
          <w:rFonts w:ascii="Times New Roman" w:hAnsi="Times New Roman" w:cs="Times New Roman"/>
          <w:sz w:val="24"/>
          <w:szCs w:val="24"/>
        </w:rPr>
        <w:t>in pure culture</w:t>
      </w:r>
      <w:r w:rsidR="00FF3370" w:rsidRPr="006B5A4D">
        <w:rPr>
          <w:rFonts w:ascii="Times New Roman" w:hAnsi="Times New Roman" w:cs="Times New Roman"/>
          <w:sz w:val="24"/>
          <w:szCs w:val="24"/>
        </w:rPr>
        <w:t xml:space="preserve"> </w:t>
      </w:r>
      <w:r w:rsidR="00EA0293" w:rsidRPr="006B5A4D">
        <w:rPr>
          <w:rFonts w:ascii="Times New Roman" w:hAnsi="Times New Roman" w:cs="Times New Roman"/>
          <w:sz w:val="24"/>
          <w:szCs w:val="24"/>
        </w:rPr>
        <w:t>on both plates</w:t>
      </w:r>
      <w:r w:rsidR="00FF3370" w:rsidRPr="006B5A4D">
        <w:rPr>
          <w:rFonts w:ascii="Times New Roman" w:hAnsi="Times New Roman" w:cs="Times New Roman"/>
          <w:sz w:val="24"/>
          <w:szCs w:val="24"/>
        </w:rPr>
        <w:t xml:space="preserve"> (interpretation in series;</w:t>
      </w:r>
      <w:r w:rsidR="00FF3370" w:rsidRPr="006B5A4D">
        <w:rPr>
          <w:rFonts w:ascii="Times New Roman" w:hAnsi="Times New Roman" w:cs="Times New Roman"/>
          <w:sz w:val="24"/>
          <w:szCs w:val="24"/>
        </w:rPr>
        <w:fldChar w:fldCharType="begin"/>
      </w:r>
      <w:r w:rsidR="00FF3370" w:rsidRPr="006B5A4D">
        <w:rPr>
          <w:rFonts w:ascii="Times New Roman" w:hAnsi="Times New Roman" w:cs="Times New Roman"/>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FF3370" w:rsidRPr="006B5A4D">
        <w:rPr>
          <w:rFonts w:ascii="Times New Roman" w:hAnsi="Times New Roman" w:cs="Times New Roman"/>
          <w:sz w:val="24"/>
          <w:szCs w:val="24"/>
        </w:rPr>
        <w:fldChar w:fldCharType="end"/>
      </w:r>
      <w:r w:rsidR="00FF3370" w:rsidRPr="006B5A4D">
        <w:rPr>
          <w:rFonts w:ascii="Times New Roman" w:hAnsi="Times New Roman" w:cs="Times New Roman"/>
          <w:sz w:val="24"/>
          <w:szCs w:val="24"/>
        </w:rPr>
        <w:t xml:space="preserve"> Dohoo et al., 2011)</w:t>
      </w:r>
      <w:r w:rsidR="009044CC" w:rsidRPr="006B5A4D">
        <w:rPr>
          <w:rFonts w:ascii="Times New Roman" w:hAnsi="Times New Roman" w:cs="Times New Roman"/>
          <w:sz w:val="24"/>
          <w:szCs w:val="24"/>
        </w:rPr>
        <w:t xml:space="preserve">; 3) </w:t>
      </w:r>
      <w:r w:rsidR="00A01DA4" w:rsidRPr="006B5A4D">
        <w:rPr>
          <w:rFonts w:ascii="Times New Roman" w:hAnsi="Times New Roman" w:cs="Times New Roman"/>
          <w:sz w:val="24"/>
          <w:szCs w:val="24"/>
        </w:rPr>
        <w:t>“</w:t>
      </w:r>
      <w:r w:rsidR="009044CC" w:rsidRPr="006B5A4D">
        <w:rPr>
          <w:rFonts w:ascii="Times New Roman" w:hAnsi="Times New Roman" w:cs="Times New Roman"/>
          <w:sz w:val="24"/>
          <w:szCs w:val="24"/>
        </w:rPr>
        <w:t xml:space="preserve">infected with 2 </w:t>
      </w:r>
      <w:r w:rsidR="003F3109" w:rsidRPr="006B5A4D">
        <w:rPr>
          <w:rFonts w:ascii="Times New Roman" w:hAnsi="Times New Roman" w:cs="Times New Roman"/>
          <w:sz w:val="24"/>
          <w:szCs w:val="24"/>
        </w:rPr>
        <w:t xml:space="preserve">SaM </w:t>
      </w:r>
      <w:r w:rsidR="009044CC" w:rsidRPr="006B5A4D">
        <w:rPr>
          <w:rFonts w:ascii="Times New Roman" w:hAnsi="Times New Roman" w:cs="Times New Roman"/>
          <w:sz w:val="24"/>
          <w:szCs w:val="24"/>
        </w:rPr>
        <w:t>species</w:t>
      </w:r>
      <w:r w:rsidR="00995ABB"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9044CC" w:rsidRPr="006B5A4D">
        <w:rPr>
          <w:rFonts w:ascii="Times New Roman" w:hAnsi="Times New Roman" w:cs="Times New Roman"/>
          <w:sz w:val="24"/>
          <w:szCs w:val="24"/>
        </w:rPr>
        <w:t xml:space="preserve"> when ≥ 100 CFU/mL </w:t>
      </w:r>
      <w:r w:rsidR="00C47AA2" w:rsidRPr="006B5A4D">
        <w:rPr>
          <w:rFonts w:ascii="Times New Roman" w:hAnsi="Times New Roman" w:cs="Times New Roman"/>
          <w:sz w:val="24"/>
          <w:szCs w:val="24"/>
        </w:rPr>
        <w:t xml:space="preserve">of 2 different </w:t>
      </w:r>
      <w:r w:rsidR="003F3109" w:rsidRPr="006B5A4D">
        <w:rPr>
          <w:rFonts w:ascii="Times New Roman" w:hAnsi="Times New Roman" w:cs="Times New Roman"/>
          <w:sz w:val="24"/>
          <w:szCs w:val="24"/>
        </w:rPr>
        <w:t xml:space="preserve">SaM </w:t>
      </w:r>
      <w:r w:rsidR="00C47AA2" w:rsidRPr="006B5A4D">
        <w:rPr>
          <w:rFonts w:ascii="Times New Roman" w:hAnsi="Times New Roman" w:cs="Times New Roman"/>
          <w:sz w:val="24"/>
          <w:szCs w:val="24"/>
        </w:rPr>
        <w:t xml:space="preserve">species </w:t>
      </w:r>
      <w:r w:rsidR="009044CC" w:rsidRPr="006B5A4D">
        <w:rPr>
          <w:rFonts w:ascii="Times New Roman" w:hAnsi="Times New Roman" w:cs="Times New Roman"/>
          <w:sz w:val="24"/>
          <w:szCs w:val="24"/>
        </w:rPr>
        <w:t>w</w:t>
      </w:r>
      <w:r w:rsidR="00C47AA2" w:rsidRPr="006B5A4D">
        <w:rPr>
          <w:rFonts w:ascii="Times New Roman" w:hAnsi="Times New Roman" w:cs="Times New Roman"/>
          <w:sz w:val="24"/>
          <w:szCs w:val="24"/>
        </w:rPr>
        <w:t>ere</w:t>
      </w:r>
      <w:r w:rsidR="009044CC" w:rsidRPr="006B5A4D">
        <w:rPr>
          <w:rFonts w:ascii="Times New Roman" w:hAnsi="Times New Roman" w:cs="Times New Roman"/>
          <w:sz w:val="24"/>
          <w:szCs w:val="24"/>
        </w:rPr>
        <w:t xml:space="preserve"> identified in </w:t>
      </w:r>
      <w:r w:rsidR="00A26F87" w:rsidRPr="006B5A4D">
        <w:rPr>
          <w:rFonts w:ascii="Times New Roman" w:hAnsi="Times New Roman" w:cs="Times New Roman"/>
          <w:sz w:val="24"/>
          <w:szCs w:val="24"/>
        </w:rPr>
        <w:t>mixed</w:t>
      </w:r>
      <w:r w:rsidR="009044CC" w:rsidRPr="006B5A4D">
        <w:rPr>
          <w:rFonts w:ascii="Times New Roman" w:hAnsi="Times New Roman" w:cs="Times New Roman"/>
          <w:sz w:val="24"/>
          <w:szCs w:val="24"/>
        </w:rPr>
        <w:t xml:space="preserve"> culture on both plates</w:t>
      </w:r>
      <w:r w:rsidR="00A26F87" w:rsidRPr="006B5A4D">
        <w:rPr>
          <w:rFonts w:ascii="Times New Roman" w:hAnsi="Times New Roman" w:cs="Times New Roman"/>
          <w:sz w:val="24"/>
          <w:szCs w:val="24"/>
        </w:rPr>
        <w:t xml:space="preserve">; 4) </w:t>
      </w:r>
      <w:r w:rsidR="00A01DA4" w:rsidRPr="006B5A4D">
        <w:rPr>
          <w:rFonts w:ascii="Times New Roman" w:hAnsi="Times New Roman" w:cs="Times New Roman"/>
          <w:sz w:val="24"/>
          <w:szCs w:val="24"/>
        </w:rPr>
        <w:t>“</w:t>
      </w:r>
      <w:r w:rsidR="007A5984" w:rsidRPr="006B5A4D">
        <w:rPr>
          <w:rFonts w:ascii="Times New Roman" w:hAnsi="Times New Roman" w:cs="Times New Roman"/>
          <w:sz w:val="24"/>
          <w:szCs w:val="24"/>
        </w:rPr>
        <w:t>infected with non-</w:t>
      </w:r>
      <w:r w:rsidR="003F3109" w:rsidRPr="006B5A4D">
        <w:rPr>
          <w:rFonts w:ascii="Times New Roman" w:hAnsi="Times New Roman" w:cs="Times New Roman"/>
          <w:sz w:val="24"/>
          <w:szCs w:val="24"/>
        </w:rPr>
        <w:t xml:space="preserve">SaM </w:t>
      </w:r>
      <w:r w:rsidR="007A5984" w:rsidRPr="006B5A4D">
        <w:rPr>
          <w:rFonts w:ascii="Times New Roman" w:hAnsi="Times New Roman" w:cs="Times New Roman"/>
          <w:sz w:val="24"/>
          <w:szCs w:val="24"/>
        </w:rPr>
        <w:t>species</w:t>
      </w:r>
      <w:r w:rsidR="00AC172F"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7A5984" w:rsidRPr="006B5A4D">
        <w:rPr>
          <w:rFonts w:ascii="Times New Roman" w:hAnsi="Times New Roman" w:cs="Times New Roman"/>
          <w:sz w:val="24"/>
          <w:szCs w:val="24"/>
        </w:rPr>
        <w:t xml:space="preserve"> </w:t>
      </w:r>
      <w:r w:rsidR="00A26F87" w:rsidRPr="006B5A4D">
        <w:rPr>
          <w:rFonts w:ascii="Times New Roman" w:hAnsi="Times New Roman" w:cs="Times New Roman"/>
          <w:sz w:val="24"/>
          <w:szCs w:val="24"/>
        </w:rPr>
        <w:t xml:space="preserve">when ≥ 100 </w:t>
      </w:r>
      <w:r w:rsidR="00A26F87" w:rsidRPr="006B5A4D">
        <w:rPr>
          <w:rFonts w:ascii="Times New Roman" w:hAnsi="Times New Roman" w:cs="Times New Roman"/>
          <w:sz w:val="24"/>
          <w:szCs w:val="24"/>
        </w:rPr>
        <w:lastRenderedPageBreak/>
        <w:t>CFU/mL</w:t>
      </w:r>
      <w:r w:rsidR="00986F6A" w:rsidRPr="006B5A4D">
        <w:rPr>
          <w:rFonts w:ascii="Times New Roman" w:hAnsi="Times New Roman" w:cs="Times New Roman"/>
          <w:sz w:val="24"/>
          <w:szCs w:val="24"/>
        </w:rPr>
        <w:t xml:space="preserve"> of a </w:t>
      </w:r>
      <w:r w:rsidR="00E50E8E" w:rsidRPr="006B5A4D">
        <w:rPr>
          <w:rFonts w:ascii="Times New Roman" w:hAnsi="Times New Roman" w:cs="Times New Roman"/>
          <w:sz w:val="24"/>
          <w:szCs w:val="24"/>
        </w:rPr>
        <w:t>non-</w:t>
      </w:r>
      <w:r w:rsidR="003F3109" w:rsidRPr="006B5A4D">
        <w:rPr>
          <w:rFonts w:ascii="Times New Roman" w:hAnsi="Times New Roman" w:cs="Times New Roman"/>
          <w:sz w:val="24"/>
          <w:szCs w:val="24"/>
        </w:rPr>
        <w:t xml:space="preserve">SaM </w:t>
      </w:r>
      <w:r w:rsidR="00986F6A" w:rsidRPr="006B5A4D">
        <w:rPr>
          <w:rFonts w:ascii="Times New Roman" w:hAnsi="Times New Roman" w:cs="Times New Roman"/>
          <w:sz w:val="24"/>
          <w:szCs w:val="24"/>
        </w:rPr>
        <w:t xml:space="preserve">species was identified in pure </w:t>
      </w:r>
      <w:r w:rsidR="00E50E8E" w:rsidRPr="006B5A4D">
        <w:rPr>
          <w:rFonts w:ascii="Times New Roman" w:hAnsi="Times New Roman" w:cs="Times New Roman"/>
          <w:sz w:val="24"/>
          <w:szCs w:val="24"/>
        </w:rPr>
        <w:t xml:space="preserve">or mixed </w:t>
      </w:r>
      <w:r w:rsidR="00986F6A" w:rsidRPr="006B5A4D">
        <w:rPr>
          <w:rFonts w:ascii="Times New Roman" w:hAnsi="Times New Roman" w:cs="Times New Roman"/>
          <w:sz w:val="24"/>
          <w:szCs w:val="24"/>
        </w:rPr>
        <w:t>culture on both plates</w:t>
      </w:r>
      <w:r w:rsidR="00A10407" w:rsidRPr="006B5A4D">
        <w:rPr>
          <w:rFonts w:ascii="Times New Roman" w:hAnsi="Times New Roman" w:cs="Times New Roman"/>
          <w:sz w:val="24"/>
          <w:szCs w:val="24"/>
        </w:rPr>
        <w:t xml:space="preserve"> (possibly in combination with a </w:t>
      </w:r>
      <w:r w:rsidR="003F3109" w:rsidRPr="006B5A4D">
        <w:rPr>
          <w:rFonts w:ascii="Times New Roman" w:hAnsi="Times New Roman" w:cs="Times New Roman"/>
          <w:sz w:val="24"/>
          <w:szCs w:val="24"/>
        </w:rPr>
        <w:t xml:space="preserve">SaM </w:t>
      </w:r>
      <w:r w:rsidR="00A10407" w:rsidRPr="006B5A4D">
        <w:rPr>
          <w:rFonts w:ascii="Times New Roman" w:hAnsi="Times New Roman" w:cs="Times New Roman"/>
          <w:sz w:val="24"/>
          <w:szCs w:val="24"/>
        </w:rPr>
        <w:t>species)</w:t>
      </w:r>
      <w:r w:rsidR="00F20536" w:rsidRPr="006B5A4D">
        <w:rPr>
          <w:rFonts w:ascii="Times New Roman" w:hAnsi="Times New Roman" w:cs="Times New Roman"/>
          <w:sz w:val="24"/>
          <w:szCs w:val="24"/>
        </w:rPr>
        <w:t xml:space="preserve">; and </w:t>
      </w:r>
      <w:r w:rsidR="009D6D98" w:rsidRPr="006B5A4D">
        <w:rPr>
          <w:rFonts w:ascii="Times New Roman" w:hAnsi="Times New Roman" w:cs="Times New Roman"/>
          <w:sz w:val="24"/>
          <w:szCs w:val="24"/>
        </w:rPr>
        <w:t xml:space="preserve">5) </w:t>
      </w:r>
      <w:r w:rsidR="00A01DA4" w:rsidRPr="006B5A4D">
        <w:rPr>
          <w:rFonts w:ascii="Times New Roman" w:hAnsi="Times New Roman" w:cs="Times New Roman"/>
          <w:sz w:val="24"/>
          <w:szCs w:val="24"/>
        </w:rPr>
        <w:t xml:space="preserve">“unknown” if the </w:t>
      </w:r>
      <w:r w:rsidR="00980A89" w:rsidRPr="006B5A4D">
        <w:rPr>
          <w:rFonts w:ascii="Times New Roman" w:hAnsi="Times New Roman" w:cs="Times New Roman"/>
          <w:sz w:val="24"/>
          <w:szCs w:val="24"/>
        </w:rPr>
        <w:t xml:space="preserve">sample status had been identified as </w:t>
      </w:r>
      <w:r w:rsidR="00B9690E" w:rsidRPr="006B5A4D">
        <w:rPr>
          <w:rFonts w:ascii="Times New Roman" w:hAnsi="Times New Roman" w:cs="Times New Roman"/>
          <w:sz w:val="24"/>
          <w:szCs w:val="24"/>
        </w:rPr>
        <w:t>contaminated</w:t>
      </w:r>
      <w:r w:rsidR="00980A89" w:rsidRPr="006B5A4D">
        <w:rPr>
          <w:rFonts w:ascii="Times New Roman" w:hAnsi="Times New Roman" w:cs="Times New Roman"/>
          <w:sz w:val="24"/>
          <w:szCs w:val="24"/>
        </w:rPr>
        <w:t xml:space="preserve"> or </w:t>
      </w:r>
      <w:r w:rsidR="00B9690E" w:rsidRPr="006B5A4D">
        <w:rPr>
          <w:rFonts w:ascii="Times New Roman" w:hAnsi="Times New Roman" w:cs="Times New Roman"/>
          <w:sz w:val="24"/>
          <w:szCs w:val="24"/>
        </w:rPr>
        <w:t>indetermina</w:t>
      </w:r>
      <w:r w:rsidR="001C4872" w:rsidRPr="006B5A4D">
        <w:rPr>
          <w:rFonts w:ascii="Times New Roman" w:hAnsi="Times New Roman" w:cs="Times New Roman"/>
          <w:sz w:val="24"/>
          <w:szCs w:val="24"/>
        </w:rPr>
        <w:t>te</w:t>
      </w:r>
      <w:r w:rsidR="00980A89" w:rsidRPr="006B5A4D">
        <w:rPr>
          <w:rFonts w:ascii="Times New Roman" w:hAnsi="Times New Roman" w:cs="Times New Roman"/>
          <w:sz w:val="24"/>
          <w:szCs w:val="24"/>
        </w:rPr>
        <w:t xml:space="preserve"> as previously described.</w:t>
      </w:r>
      <w:r w:rsidR="006927F1" w:rsidRPr="006B5A4D">
        <w:rPr>
          <w:rFonts w:ascii="Times New Roman" w:eastAsia="Times New Roman" w:hAnsi="Times New Roman" w:cs="Times New Roman"/>
          <w:kern w:val="0"/>
          <w:sz w:val="24"/>
          <w:szCs w:val="24"/>
          <w14:ligatures w14:val="none"/>
        </w:rPr>
        <w:t xml:space="preserve"> </w:t>
      </w:r>
    </w:p>
    <w:p w14:paraId="51FC685D" w14:textId="621167A0" w:rsidR="00B9690E" w:rsidRPr="006B5A4D" w:rsidRDefault="00675F63" w:rsidP="00682E1E">
      <w:pPr>
        <w:spacing w:after="0" w:line="480" w:lineRule="auto"/>
        <w:ind w:firstLine="360"/>
        <w:rPr>
          <w:rFonts w:ascii="Times New Roman" w:eastAsia="Times New Roman" w:hAnsi="Times New Roman" w:cs="Times New Roman"/>
          <w:kern w:val="0"/>
          <w:sz w:val="24"/>
          <w:szCs w:val="24"/>
          <w14:ligatures w14:val="none"/>
        </w:rPr>
      </w:pPr>
      <w:r w:rsidRPr="006B5A4D">
        <w:rPr>
          <w:rFonts w:ascii="Times New Roman" w:eastAsia="Times New Roman" w:hAnsi="Times New Roman" w:cs="Times New Roman"/>
          <w:kern w:val="0"/>
          <w:sz w:val="24"/>
          <w:szCs w:val="24"/>
          <w14:ligatures w14:val="none"/>
        </w:rPr>
        <w:t xml:space="preserve">A quarter-day observation was included </w:t>
      </w:r>
      <w:r w:rsidR="00721D1A" w:rsidRPr="006B5A4D">
        <w:rPr>
          <w:rFonts w:ascii="Times New Roman" w:eastAsia="Times New Roman" w:hAnsi="Times New Roman" w:cs="Times New Roman"/>
          <w:kern w:val="0"/>
          <w:sz w:val="24"/>
          <w:szCs w:val="24"/>
          <w14:ligatures w14:val="none"/>
        </w:rPr>
        <w:t xml:space="preserve">in the final data set </w:t>
      </w:r>
      <w:r w:rsidRPr="006B5A4D">
        <w:rPr>
          <w:rFonts w:ascii="Times New Roman" w:eastAsia="Times New Roman" w:hAnsi="Times New Roman" w:cs="Times New Roman"/>
          <w:kern w:val="0"/>
          <w:sz w:val="24"/>
          <w:szCs w:val="24"/>
          <w14:ligatures w14:val="none"/>
        </w:rPr>
        <w:t xml:space="preserve">if: 1) </w:t>
      </w:r>
      <w:r w:rsidR="002A2BAB" w:rsidRPr="006B5A4D">
        <w:rPr>
          <w:rFonts w:ascii="Times New Roman" w:eastAsia="Times New Roman" w:hAnsi="Times New Roman" w:cs="Times New Roman"/>
          <w:kern w:val="0"/>
          <w:sz w:val="24"/>
          <w:szCs w:val="24"/>
          <w14:ligatures w14:val="none"/>
        </w:rPr>
        <w:t xml:space="preserve">the IMI status </w:t>
      </w:r>
      <w:r w:rsidR="0034286F" w:rsidRPr="006B5A4D">
        <w:rPr>
          <w:rFonts w:ascii="Times New Roman" w:eastAsia="Times New Roman" w:hAnsi="Times New Roman" w:cs="Times New Roman"/>
          <w:kern w:val="0"/>
          <w:sz w:val="24"/>
          <w:szCs w:val="24"/>
          <w14:ligatures w14:val="none"/>
        </w:rPr>
        <w:t xml:space="preserve">was </w:t>
      </w:r>
      <w:r w:rsidR="00CA6DB6" w:rsidRPr="006B5A4D">
        <w:rPr>
          <w:rFonts w:ascii="Times New Roman" w:eastAsia="Times New Roman" w:hAnsi="Times New Roman" w:cs="Times New Roman"/>
          <w:kern w:val="0"/>
          <w:sz w:val="24"/>
          <w:szCs w:val="24"/>
          <w14:ligatures w14:val="none"/>
        </w:rPr>
        <w:t xml:space="preserve">classified as </w:t>
      </w:r>
      <w:r w:rsidR="007A6F67">
        <w:rPr>
          <w:rFonts w:ascii="Times New Roman" w:eastAsia="Times New Roman" w:hAnsi="Times New Roman" w:cs="Times New Roman"/>
          <w:kern w:val="0"/>
          <w:sz w:val="24"/>
          <w:szCs w:val="24"/>
          <w14:ligatures w14:val="none"/>
        </w:rPr>
        <w:t>cultu</w:t>
      </w:r>
      <w:r w:rsidR="00A061FA">
        <w:rPr>
          <w:rFonts w:ascii="Times New Roman" w:eastAsia="Times New Roman" w:hAnsi="Times New Roman" w:cs="Times New Roman"/>
          <w:kern w:val="0"/>
          <w:sz w:val="24"/>
          <w:szCs w:val="24"/>
          <w14:ligatures w14:val="none"/>
        </w:rPr>
        <w:t>re-negative</w:t>
      </w:r>
      <w:r w:rsidR="007A6F67" w:rsidRPr="006B5A4D">
        <w:rPr>
          <w:rFonts w:ascii="Times New Roman" w:eastAsia="Times New Roman" w:hAnsi="Times New Roman" w:cs="Times New Roman"/>
          <w:kern w:val="0"/>
          <w:sz w:val="24"/>
          <w:szCs w:val="24"/>
          <w14:ligatures w14:val="none"/>
        </w:rPr>
        <w:t xml:space="preserve"> </w:t>
      </w:r>
      <w:r w:rsidR="00CA6DB6" w:rsidRPr="006B5A4D">
        <w:rPr>
          <w:rFonts w:ascii="Times New Roman" w:eastAsia="Times New Roman" w:hAnsi="Times New Roman" w:cs="Times New Roman"/>
          <w:i/>
          <w:iCs/>
          <w:kern w:val="0"/>
          <w:sz w:val="24"/>
          <w:szCs w:val="24"/>
          <w14:ligatures w14:val="none"/>
        </w:rPr>
        <w:t xml:space="preserve">or </w:t>
      </w:r>
      <w:r w:rsidR="00CA6DB6" w:rsidRPr="006B5A4D">
        <w:rPr>
          <w:rFonts w:ascii="Times New Roman" w:eastAsia="Times New Roman" w:hAnsi="Times New Roman" w:cs="Times New Roman"/>
          <w:kern w:val="0"/>
          <w:sz w:val="24"/>
          <w:szCs w:val="24"/>
          <w14:ligatures w14:val="none"/>
        </w:rPr>
        <w:t xml:space="preserve">infected with a single </w:t>
      </w:r>
      <w:r w:rsidR="009A3242" w:rsidRPr="006B5A4D">
        <w:rPr>
          <w:rFonts w:ascii="Times New Roman" w:hAnsi="Times New Roman" w:cs="Times New Roman"/>
          <w:sz w:val="24"/>
          <w:szCs w:val="24"/>
        </w:rPr>
        <w:t>SaM</w:t>
      </w:r>
      <w:r w:rsidR="009A3242" w:rsidRPr="006B5A4D">
        <w:rPr>
          <w:rFonts w:ascii="Times New Roman" w:eastAsia="Times New Roman" w:hAnsi="Times New Roman" w:cs="Times New Roman"/>
          <w:kern w:val="0"/>
          <w:sz w:val="24"/>
          <w:szCs w:val="24"/>
          <w14:ligatures w14:val="none"/>
        </w:rPr>
        <w:t xml:space="preserve"> </w:t>
      </w:r>
      <w:r w:rsidR="00CA6DB6" w:rsidRPr="006B5A4D">
        <w:rPr>
          <w:rFonts w:ascii="Times New Roman" w:eastAsia="Times New Roman" w:hAnsi="Times New Roman" w:cs="Times New Roman"/>
          <w:kern w:val="0"/>
          <w:sz w:val="24"/>
          <w:szCs w:val="24"/>
          <w14:ligatures w14:val="none"/>
        </w:rPr>
        <w:t>species</w:t>
      </w:r>
      <w:r w:rsidR="004108D3" w:rsidRPr="006B5A4D">
        <w:rPr>
          <w:rFonts w:ascii="Times New Roman" w:eastAsia="Times New Roman" w:hAnsi="Times New Roman" w:cs="Times New Roman"/>
          <w:kern w:val="0"/>
          <w:sz w:val="24"/>
          <w:szCs w:val="24"/>
          <w14:ligatures w14:val="none"/>
        </w:rPr>
        <w:t xml:space="preserve"> </w:t>
      </w:r>
      <w:r w:rsidR="00745CC1" w:rsidRPr="006B5A4D">
        <w:rPr>
          <w:rFonts w:ascii="Times New Roman" w:eastAsia="Times New Roman" w:hAnsi="Times New Roman" w:cs="Times New Roman"/>
          <w:kern w:val="0"/>
          <w:sz w:val="24"/>
          <w:szCs w:val="24"/>
          <w14:ligatures w14:val="none"/>
        </w:rPr>
        <w:t xml:space="preserve">for </w:t>
      </w:r>
      <w:r w:rsidRPr="006B5A4D">
        <w:rPr>
          <w:rFonts w:ascii="Times New Roman" w:eastAsia="Times New Roman" w:hAnsi="Times New Roman" w:cs="Times New Roman"/>
          <w:kern w:val="0"/>
          <w:sz w:val="24"/>
          <w:szCs w:val="24"/>
          <w14:ligatures w14:val="none"/>
        </w:rPr>
        <w:t xml:space="preserve">any of the most frequently observed </w:t>
      </w:r>
      <w:r w:rsidR="009A3242" w:rsidRPr="006B5A4D">
        <w:rPr>
          <w:rFonts w:ascii="Times New Roman" w:hAnsi="Times New Roman" w:cs="Times New Roman"/>
          <w:sz w:val="24"/>
          <w:szCs w:val="24"/>
        </w:rPr>
        <w:t>SaM</w:t>
      </w:r>
      <w:r w:rsidR="009A3242" w:rsidRPr="006B5A4D">
        <w:rPr>
          <w:rFonts w:ascii="Times New Roman" w:eastAsia="Times New Roman" w:hAnsi="Times New Roman" w:cs="Times New Roman"/>
          <w:kern w:val="0"/>
          <w:sz w:val="24"/>
          <w:szCs w:val="24"/>
          <w14:ligatures w14:val="none"/>
        </w:rPr>
        <w:t xml:space="preserve"> </w:t>
      </w:r>
      <w:r w:rsidRPr="006B5A4D">
        <w:rPr>
          <w:rFonts w:ascii="Times New Roman" w:eastAsia="Times New Roman" w:hAnsi="Times New Roman" w:cs="Times New Roman"/>
          <w:kern w:val="0"/>
          <w:sz w:val="24"/>
          <w:szCs w:val="24"/>
          <w14:ligatures w14:val="none"/>
        </w:rPr>
        <w:t xml:space="preserve">species (≥ 5 observed IMI); 2) </w:t>
      </w:r>
      <w:r w:rsidR="002A2BAB" w:rsidRPr="006B5A4D">
        <w:rPr>
          <w:rFonts w:ascii="Times New Roman" w:eastAsia="Times New Roman" w:hAnsi="Times New Roman" w:cs="Times New Roman"/>
          <w:kern w:val="0"/>
          <w:sz w:val="24"/>
          <w:szCs w:val="24"/>
          <w14:ligatures w14:val="none"/>
        </w:rPr>
        <w:t xml:space="preserve">it </w:t>
      </w:r>
      <w:r w:rsidRPr="006B5A4D">
        <w:rPr>
          <w:rFonts w:ascii="Times New Roman" w:eastAsia="Times New Roman" w:hAnsi="Times New Roman" w:cs="Times New Roman"/>
          <w:kern w:val="0"/>
          <w:sz w:val="24"/>
          <w:szCs w:val="24"/>
          <w14:ligatures w14:val="none"/>
        </w:rPr>
        <w:t xml:space="preserve">was collected from a cow ≤ 305 </w:t>
      </w:r>
      <w:r w:rsidR="00EF132A" w:rsidRPr="006B5A4D">
        <w:rPr>
          <w:rFonts w:ascii="Times New Roman" w:eastAsia="Times New Roman" w:hAnsi="Times New Roman" w:cs="Times New Roman"/>
          <w:kern w:val="0"/>
          <w:sz w:val="24"/>
          <w:szCs w:val="24"/>
          <w14:ligatures w14:val="none"/>
        </w:rPr>
        <w:t>DIM</w:t>
      </w:r>
      <w:r w:rsidRPr="006B5A4D">
        <w:rPr>
          <w:rFonts w:ascii="Times New Roman" w:eastAsia="Times New Roman" w:hAnsi="Times New Roman" w:cs="Times New Roman"/>
          <w:kern w:val="0"/>
          <w:sz w:val="24"/>
          <w:szCs w:val="24"/>
          <w14:ligatures w14:val="none"/>
        </w:rPr>
        <w:t xml:space="preserve"> at time of observation; and 3) </w:t>
      </w:r>
      <w:r w:rsidR="002A2BAB" w:rsidRPr="006B5A4D">
        <w:rPr>
          <w:rFonts w:ascii="Times New Roman" w:eastAsia="Times New Roman" w:hAnsi="Times New Roman" w:cs="Times New Roman"/>
          <w:kern w:val="0"/>
          <w:sz w:val="24"/>
          <w:szCs w:val="24"/>
          <w14:ligatures w14:val="none"/>
        </w:rPr>
        <w:t xml:space="preserve">it </w:t>
      </w:r>
      <w:r w:rsidRPr="006B5A4D">
        <w:rPr>
          <w:rFonts w:ascii="Times New Roman" w:eastAsia="Times New Roman" w:hAnsi="Times New Roman" w:cs="Times New Roman"/>
          <w:kern w:val="0"/>
          <w:sz w:val="24"/>
          <w:szCs w:val="24"/>
          <w14:ligatures w14:val="none"/>
        </w:rPr>
        <w:t>had an associated quarter-level SCC measurement. Figure 1</w:t>
      </w:r>
      <w:r w:rsidR="00C2686B" w:rsidRPr="006B5A4D">
        <w:rPr>
          <w:rFonts w:ascii="Times New Roman" w:eastAsia="Times New Roman" w:hAnsi="Times New Roman" w:cs="Times New Roman"/>
          <w:kern w:val="0"/>
          <w:sz w:val="24"/>
          <w:szCs w:val="24"/>
          <w14:ligatures w14:val="none"/>
        </w:rPr>
        <w:t xml:space="preserve"> de</w:t>
      </w:r>
      <w:r w:rsidR="00A238A9" w:rsidRPr="006B5A4D">
        <w:rPr>
          <w:rFonts w:ascii="Times New Roman" w:eastAsia="Times New Roman" w:hAnsi="Times New Roman" w:cs="Times New Roman"/>
          <w:kern w:val="0"/>
          <w:sz w:val="24"/>
          <w:szCs w:val="24"/>
          <w14:ligatures w14:val="none"/>
        </w:rPr>
        <w:t>picts</w:t>
      </w:r>
      <w:r w:rsidR="00C2686B" w:rsidRPr="006B5A4D">
        <w:rPr>
          <w:rFonts w:ascii="Times New Roman" w:eastAsia="Times New Roman" w:hAnsi="Times New Roman" w:cs="Times New Roman"/>
          <w:kern w:val="0"/>
          <w:sz w:val="24"/>
          <w:szCs w:val="24"/>
          <w14:ligatures w14:val="none"/>
        </w:rPr>
        <w:t xml:space="preserve"> </w:t>
      </w:r>
      <w:r w:rsidR="00A238A9" w:rsidRPr="006B5A4D">
        <w:rPr>
          <w:rFonts w:ascii="Times New Roman" w:eastAsia="Times New Roman" w:hAnsi="Times New Roman" w:cs="Times New Roman"/>
          <w:kern w:val="0"/>
          <w:sz w:val="24"/>
          <w:szCs w:val="24"/>
          <w14:ligatures w14:val="none"/>
        </w:rPr>
        <w:t xml:space="preserve">the </w:t>
      </w:r>
      <w:r w:rsidR="00C2686B" w:rsidRPr="006B5A4D">
        <w:rPr>
          <w:rFonts w:ascii="Times New Roman" w:eastAsia="Times New Roman" w:hAnsi="Times New Roman" w:cs="Times New Roman"/>
          <w:kern w:val="0"/>
          <w:sz w:val="24"/>
          <w:szCs w:val="24"/>
          <w14:ligatures w14:val="none"/>
        </w:rPr>
        <w:t xml:space="preserve">selection of </w:t>
      </w:r>
      <w:r w:rsidR="00893B04" w:rsidRPr="006B5A4D">
        <w:rPr>
          <w:rFonts w:ascii="Times New Roman" w:eastAsia="Times New Roman" w:hAnsi="Times New Roman" w:cs="Times New Roman"/>
          <w:kern w:val="0"/>
          <w:sz w:val="24"/>
          <w:szCs w:val="24"/>
          <w14:ligatures w14:val="none"/>
        </w:rPr>
        <w:t xml:space="preserve">the </w:t>
      </w:r>
      <w:r w:rsidR="00C2686B" w:rsidRPr="006B5A4D">
        <w:rPr>
          <w:rFonts w:ascii="Times New Roman" w:eastAsia="Times New Roman" w:hAnsi="Times New Roman" w:cs="Times New Roman"/>
          <w:kern w:val="0"/>
          <w:sz w:val="24"/>
          <w:szCs w:val="24"/>
          <w14:ligatures w14:val="none"/>
        </w:rPr>
        <w:t>final data set of quarter-day observations</w:t>
      </w:r>
      <w:r w:rsidR="00A238A9" w:rsidRPr="006B5A4D">
        <w:rPr>
          <w:rFonts w:ascii="Times New Roman" w:eastAsia="Times New Roman" w:hAnsi="Times New Roman" w:cs="Times New Roman"/>
          <w:kern w:val="0"/>
          <w:sz w:val="24"/>
          <w:szCs w:val="24"/>
          <w14:ligatures w14:val="none"/>
        </w:rPr>
        <w:t xml:space="preserve"> using these criteria.</w:t>
      </w:r>
    </w:p>
    <w:p w14:paraId="78499220" w14:textId="77777777" w:rsidR="00FF3370" w:rsidRPr="00BB0F2B" w:rsidRDefault="00FF3370" w:rsidP="00682E1E">
      <w:pPr>
        <w:spacing w:after="0" w:line="480" w:lineRule="auto"/>
        <w:rPr>
          <w:rFonts w:ascii="Times New Roman" w:eastAsia="Times New Roman" w:hAnsi="Times New Roman" w:cs="Times New Roman"/>
          <w:kern w:val="0"/>
          <w:sz w:val="24"/>
          <w:szCs w:val="24"/>
          <w14:ligatures w14:val="none"/>
        </w:rPr>
      </w:pPr>
    </w:p>
    <w:p w14:paraId="3977C2A5" w14:textId="77777777" w:rsidR="00FF3370" w:rsidRPr="00BB0F2B" w:rsidRDefault="00FF3370" w:rsidP="00682E1E">
      <w:pPr>
        <w:spacing w:after="0" w:line="480" w:lineRule="auto"/>
        <w:rPr>
          <w:rFonts w:ascii="Times New Roman" w:hAnsi="Times New Roman" w:cs="Times New Roman"/>
          <w:i/>
          <w:iCs/>
          <w:sz w:val="24"/>
          <w:szCs w:val="24"/>
        </w:rPr>
      </w:pPr>
      <w:r w:rsidRPr="00BB0F2B">
        <w:rPr>
          <w:rFonts w:ascii="Times New Roman" w:hAnsi="Times New Roman" w:cs="Times New Roman"/>
          <w:i/>
          <w:iCs/>
          <w:sz w:val="24"/>
          <w:szCs w:val="24"/>
        </w:rPr>
        <w:t>Statistical analysis</w:t>
      </w:r>
    </w:p>
    <w:p w14:paraId="427318DF" w14:textId="08BA638B" w:rsidR="00FF3370" w:rsidRPr="00BB0F2B" w:rsidRDefault="00767DD9" w:rsidP="00682E1E">
      <w:pPr>
        <w:spacing w:after="0"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The quarter-day</w:t>
      </w:r>
      <w:r w:rsidR="00FF3370" w:rsidRPr="00BB0F2B">
        <w:rPr>
          <w:rFonts w:ascii="Times New Roman" w:hAnsi="Times New Roman" w:cs="Times New Roman"/>
          <w:sz w:val="24"/>
          <w:szCs w:val="24"/>
        </w:rPr>
        <w:t xml:space="preserve"> somatic cell counts, </w:t>
      </w:r>
      <w:r w:rsidRPr="00BB0F2B">
        <w:rPr>
          <w:rFonts w:ascii="Times New Roman" w:hAnsi="Times New Roman" w:cs="Times New Roman"/>
          <w:sz w:val="24"/>
          <w:szCs w:val="24"/>
        </w:rPr>
        <w:t xml:space="preserve">quarter-day </w:t>
      </w:r>
      <w:r w:rsidR="00A703D2" w:rsidRPr="00BB0F2B">
        <w:rPr>
          <w:rFonts w:ascii="Times New Roman" w:hAnsi="Times New Roman" w:cs="Times New Roman"/>
          <w:sz w:val="24"/>
          <w:szCs w:val="24"/>
        </w:rPr>
        <w:t>IMI</w:t>
      </w:r>
      <w:r w:rsidR="00FF3370" w:rsidRPr="00BB0F2B">
        <w:rPr>
          <w:rFonts w:ascii="Times New Roman" w:hAnsi="Times New Roman" w:cs="Times New Roman"/>
          <w:sz w:val="24"/>
          <w:szCs w:val="24"/>
        </w:rPr>
        <w:t xml:space="preserve"> status, cow parity and </w:t>
      </w:r>
      <w:r w:rsidR="00D93F23" w:rsidRPr="00BB0F2B">
        <w:rPr>
          <w:rFonts w:ascii="Times New Roman" w:hAnsi="Times New Roman" w:cs="Times New Roman"/>
          <w:sz w:val="24"/>
          <w:szCs w:val="24"/>
        </w:rPr>
        <w:t>DIM</w:t>
      </w:r>
      <w:r w:rsidR="00FF3370" w:rsidRPr="00BB0F2B">
        <w:rPr>
          <w:rFonts w:ascii="Times New Roman" w:hAnsi="Times New Roman" w:cs="Times New Roman"/>
          <w:sz w:val="24"/>
          <w:szCs w:val="24"/>
        </w:rPr>
        <w:t xml:space="preserve"> data were organized into a spreadsheet (Microsoft Excel, Redmond, WA) and imported into the R Statistical Programming Environment </w:t>
      </w:r>
      <w:r w:rsidR="00FF3370" w:rsidRPr="00BB0F2B">
        <w:rPr>
          <w:rFonts w:ascii="Times New Roman" w:hAnsi="Times New Roman" w:cs="Times New Roman"/>
          <w:sz w:val="24"/>
          <w:szCs w:val="24"/>
        </w:rPr>
        <w:fldChar w:fldCharType="begin"/>
      </w:r>
      <w:r w:rsidR="00FF3370" w:rsidRPr="00BB0F2B">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FF3370" w:rsidRPr="00BB0F2B">
        <w:rPr>
          <w:rFonts w:ascii="Times New Roman" w:hAnsi="Times New Roman" w:cs="Times New Roman"/>
          <w:sz w:val="24"/>
          <w:szCs w:val="24"/>
        </w:rPr>
        <w:fldChar w:fldCharType="separate"/>
      </w:r>
      <w:r w:rsidR="00FF3370" w:rsidRPr="00BB0F2B">
        <w:rPr>
          <w:rFonts w:ascii="Times New Roman" w:hAnsi="Times New Roman" w:cs="Times New Roman"/>
          <w:noProof/>
          <w:sz w:val="24"/>
          <w:szCs w:val="24"/>
        </w:rPr>
        <w:t>(R Development Core Team, 2023)</w:t>
      </w:r>
      <w:r w:rsidR="00FF3370" w:rsidRPr="00BB0F2B">
        <w:rPr>
          <w:rFonts w:ascii="Times New Roman" w:hAnsi="Times New Roman" w:cs="Times New Roman"/>
          <w:sz w:val="24"/>
          <w:szCs w:val="24"/>
        </w:rPr>
        <w:fldChar w:fldCharType="end"/>
      </w:r>
      <w:r w:rsidR="00FF3370" w:rsidRPr="00BB0F2B">
        <w:rPr>
          <w:rFonts w:ascii="Times New Roman" w:hAnsi="Times New Roman" w:cs="Times New Roman"/>
          <w:sz w:val="24"/>
          <w:szCs w:val="24"/>
        </w:rPr>
        <w:t xml:space="preserve"> for analysis. Raw quarter-</w:t>
      </w:r>
      <w:r w:rsidRPr="00BB0F2B">
        <w:rPr>
          <w:rFonts w:ascii="Times New Roman" w:hAnsi="Times New Roman" w:cs="Times New Roman"/>
          <w:sz w:val="24"/>
          <w:szCs w:val="24"/>
        </w:rPr>
        <w:t>day-</w:t>
      </w:r>
      <w:r w:rsidR="00FF3370" w:rsidRPr="00BB0F2B">
        <w:rPr>
          <w:rFonts w:ascii="Times New Roman" w:hAnsi="Times New Roman" w:cs="Times New Roman"/>
          <w:sz w:val="24"/>
          <w:szCs w:val="24"/>
        </w:rPr>
        <w:t xml:space="preserve">level </w:t>
      </w:r>
      <w:r w:rsidR="00D93F23" w:rsidRPr="00BB0F2B">
        <w:rPr>
          <w:rFonts w:ascii="Times New Roman" w:hAnsi="Times New Roman" w:cs="Times New Roman"/>
          <w:sz w:val="24"/>
          <w:szCs w:val="24"/>
        </w:rPr>
        <w:t>SCC</w:t>
      </w:r>
      <w:r w:rsidR="00FF3370" w:rsidRPr="00BB0F2B">
        <w:rPr>
          <w:rFonts w:ascii="Times New Roman" w:hAnsi="Times New Roman" w:cs="Times New Roman"/>
          <w:sz w:val="24"/>
          <w:szCs w:val="24"/>
        </w:rPr>
        <w:t xml:space="preserve"> was converted to </w:t>
      </w:r>
      <w:r w:rsidR="00867660">
        <w:rPr>
          <w:rFonts w:ascii="Times New Roman" w:hAnsi="Times New Roman" w:cs="Times New Roman"/>
          <w:sz w:val="24"/>
          <w:szCs w:val="24"/>
        </w:rPr>
        <w:t xml:space="preserve">a </w:t>
      </w:r>
      <w:r w:rsidR="00867660" w:rsidRPr="00395B56">
        <w:rPr>
          <w:rFonts w:ascii="Times New Roman" w:hAnsi="Times New Roman" w:cs="Times New Roman"/>
          <w:sz w:val="24"/>
          <w:szCs w:val="24"/>
        </w:rPr>
        <w:t>somatic cell score (</w:t>
      </w:r>
      <w:r w:rsidR="00D93F23" w:rsidRPr="00395B56">
        <w:rPr>
          <w:rFonts w:ascii="Times New Roman" w:hAnsi="Times New Roman" w:cs="Times New Roman"/>
          <w:sz w:val="24"/>
          <w:szCs w:val="24"/>
        </w:rPr>
        <w:t>SCS</w:t>
      </w:r>
      <w:r w:rsidR="00867660" w:rsidRPr="00395B56">
        <w:rPr>
          <w:rFonts w:ascii="Times New Roman" w:hAnsi="Times New Roman" w:cs="Times New Roman"/>
          <w:sz w:val="24"/>
          <w:szCs w:val="24"/>
        </w:rPr>
        <w:t>)</w:t>
      </w:r>
      <w:r w:rsidR="00FF3370" w:rsidRPr="00BB0F2B">
        <w:rPr>
          <w:rFonts w:ascii="Times New Roman" w:hAnsi="Times New Roman" w:cs="Times New Roman"/>
          <w:sz w:val="24"/>
          <w:szCs w:val="24"/>
        </w:rPr>
        <w:t xml:space="preserve"> [log</w:t>
      </w:r>
      <w:r w:rsidR="00FF3370" w:rsidRPr="00BB0F2B">
        <w:rPr>
          <w:rFonts w:ascii="Times New Roman" w:hAnsi="Times New Roman" w:cs="Times New Roman"/>
          <w:sz w:val="24"/>
          <w:szCs w:val="24"/>
          <w:vertAlign w:val="subscript"/>
        </w:rPr>
        <w:t>2</w:t>
      </w:r>
      <w:r w:rsidR="00FF3370" w:rsidRPr="00BB0F2B">
        <w:rPr>
          <w:rFonts w:ascii="Times New Roman" w:hAnsi="Times New Roman" w:cs="Times New Roman"/>
          <w:sz w:val="24"/>
          <w:szCs w:val="24"/>
        </w:rPr>
        <w:t>(quarter somatic cell count/1000) + 3] in order to address the non-normal distribution of SCC data.</w:t>
      </w:r>
      <w:r w:rsidR="0054139D">
        <w:rPr>
          <w:rFonts w:ascii="Times New Roman" w:hAnsi="Times New Roman" w:cs="Times New Roman"/>
          <w:sz w:val="24"/>
          <w:szCs w:val="24"/>
        </w:rPr>
        <w:t xml:space="preserve"> </w:t>
      </w:r>
      <w:r w:rsidR="0054139D" w:rsidRPr="007A749D">
        <w:rPr>
          <w:rFonts w:ascii="Times New Roman" w:hAnsi="Times New Roman" w:cs="Times New Roman"/>
          <w:sz w:val="24"/>
          <w:szCs w:val="24"/>
        </w:rPr>
        <w:t xml:space="preserve">Descriptive statistics </w:t>
      </w:r>
      <w:r w:rsidR="00713AB3" w:rsidRPr="007A749D">
        <w:rPr>
          <w:rFonts w:ascii="Times New Roman" w:hAnsi="Times New Roman" w:cs="Times New Roman"/>
          <w:sz w:val="24"/>
          <w:szCs w:val="24"/>
        </w:rPr>
        <w:t xml:space="preserve">and visualizations </w:t>
      </w:r>
      <w:r w:rsidR="0054139D" w:rsidRPr="007A749D">
        <w:rPr>
          <w:rFonts w:ascii="Times New Roman" w:hAnsi="Times New Roman" w:cs="Times New Roman"/>
          <w:sz w:val="24"/>
          <w:szCs w:val="24"/>
        </w:rPr>
        <w:t>were</w:t>
      </w:r>
      <w:r w:rsidR="005230BD" w:rsidRPr="007A749D">
        <w:rPr>
          <w:rFonts w:ascii="Times New Roman" w:hAnsi="Times New Roman" w:cs="Times New Roman"/>
          <w:sz w:val="24"/>
          <w:szCs w:val="24"/>
        </w:rPr>
        <w:t xml:space="preserve"> generated </w:t>
      </w:r>
      <w:r w:rsidR="00C66F2E" w:rsidRPr="007A749D">
        <w:rPr>
          <w:rFonts w:ascii="Times New Roman" w:hAnsi="Times New Roman" w:cs="Times New Roman"/>
          <w:sz w:val="24"/>
          <w:szCs w:val="24"/>
        </w:rPr>
        <w:t>for</w:t>
      </w:r>
      <w:r w:rsidR="00682F2E" w:rsidRPr="007A749D">
        <w:rPr>
          <w:rFonts w:ascii="Times New Roman" w:hAnsi="Times New Roman" w:cs="Times New Roman"/>
          <w:sz w:val="24"/>
          <w:szCs w:val="24"/>
        </w:rPr>
        <w:t xml:space="preserve"> </w:t>
      </w:r>
      <w:r w:rsidR="00B94238" w:rsidRPr="007A749D">
        <w:rPr>
          <w:rFonts w:ascii="Times New Roman" w:hAnsi="Times New Roman" w:cs="Times New Roman"/>
          <w:sz w:val="24"/>
          <w:szCs w:val="24"/>
        </w:rPr>
        <w:t xml:space="preserve">the </w:t>
      </w:r>
      <w:r w:rsidR="003720D6" w:rsidRPr="007A749D">
        <w:rPr>
          <w:rFonts w:ascii="Times New Roman" w:hAnsi="Times New Roman" w:cs="Times New Roman"/>
          <w:sz w:val="24"/>
          <w:szCs w:val="24"/>
        </w:rPr>
        <w:t>variables</w:t>
      </w:r>
      <w:r w:rsidR="006F74F9" w:rsidRPr="007A749D">
        <w:rPr>
          <w:rFonts w:ascii="Times New Roman" w:hAnsi="Times New Roman" w:cs="Times New Roman"/>
          <w:sz w:val="24"/>
          <w:szCs w:val="24"/>
        </w:rPr>
        <w:t xml:space="preserve"> of interest</w:t>
      </w:r>
      <w:r w:rsidR="00B94238" w:rsidRPr="007A749D">
        <w:rPr>
          <w:rFonts w:ascii="Times New Roman" w:hAnsi="Times New Roman" w:cs="Times New Roman"/>
          <w:sz w:val="24"/>
          <w:szCs w:val="24"/>
        </w:rPr>
        <w:t xml:space="preserve"> (</w:t>
      </w:r>
      <w:r w:rsidR="00682F2E" w:rsidRPr="007A749D">
        <w:rPr>
          <w:rFonts w:ascii="Times New Roman" w:hAnsi="Times New Roman" w:cs="Times New Roman"/>
          <w:sz w:val="24"/>
          <w:szCs w:val="24"/>
        </w:rPr>
        <w:t>SCS</w:t>
      </w:r>
      <w:r w:rsidR="00FC6FEB" w:rsidRPr="007A749D">
        <w:rPr>
          <w:rFonts w:ascii="Times New Roman" w:hAnsi="Times New Roman" w:cs="Times New Roman"/>
          <w:sz w:val="24"/>
          <w:szCs w:val="24"/>
        </w:rPr>
        <w:t xml:space="preserve">, </w:t>
      </w:r>
      <w:r w:rsidR="009E09AC" w:rsidRPr="007A749D">
        <w:rPr>
          <w:rFonts w:ascii="Times New Roman" w:hAnsi="Times New Roman" w:cs="Times New Roman"/>
          <w:iCs/>
          <w:sz w:val="24"/>
          <w:szCs w:val="24"/>
        </w:rPr>
        <w:t>quarter</w:t>
      </w:r>
      <w:r w:rsidR="009E09AC" w:rsidRPr="007A749D">
        <w:rPr>
          <w:rFonts w:ascii="Times New Roman" w:hAnsi="Times New Roman" w:cs="Times New Roman"/>
          <w:sz w:val="24"/>
          <w:szCs w:val="24"/>
        </w:rPr>
        <w:t>-day IMI status</w:t>
      </w:r>
      <w:r w:rsidR="006F74F9" w:rsidRPr="007A749D">
        <w:rPr>
          <w:rFonts w:ascii="Times New Roman" w:hAnsi="Times New Roman" w:cs="Times New Roman"/>
          <w:sz w:val="24"/>
          <w:szCs w:val="24"/>
        </w:rPr>
        <w:t>, DIM</w:t>
      </w:r>
      <w:r w:rsidR="00B94238" w:rsidRPr="007A749D">
        <w:rPr>
          <w:rFonts w:ascii="Times New Roman" w:hAnsi="Times New Roman" w:cs="Times New Roman"/>
          <w:sz w:val="24"/>
          <w:szCs w:val="24"/>
        </w:rPr>
        <w:t>)</w:t>
      </w:r>
      <w:r w:rsidR="00874EB2" w:rsidRPr="007A749D">
        <w:rPr>
          <w:rFonts w:ascii="Times New Roman" w:hAnsi="Times New Roman" w:cs="Times New Roman"/>
          <w:sz w:val="24"/>
          <w:szCs w:val="24"/>
        </w:rPr>
        <w:t xml:space="preserve"> to evaluate the distribution and integrity of the data set and identify any missing values.</w:t>
      </w:r>
      <w:r w:rsidR="006F74F9" w:rsidRPr="007A749D">
        <w:rPr>
          <w:rFonts w:ascii="Times New Roman" w:hAnsi="Times New Roman" w:cs="Times New Roman"/>
          <w:sz w:val="24"/>
          <w:szCs w:val="24"/>
        </w:rPr>
        <w:t xml:space="preserve"> </w:t>
      </w:r>
      <w:r w:rsidR="00874EB2" w:rsidRPr="007A749D">
        <w:rPr>
          <w:rFonts w:ascii="Times New Roman" w:hAnsi="Times New Roman" w:cs="Times New Roman"/>
          <w:sz w:val="24"/>
          <w:szCs w:val="24"/>
        </w:rPr>
        <w:t>Descriptive statistics and visualizations were also generated to describe the</w:t>
      </w:r>
      <w:r w:rsidR="00AD66CF" w:rsidRPr="007A749D">
        <w:rPr>
          <w:rFonts w:ascii="Times New Roman" w:hAnsi="Times New Roman" w:cs="Times New Roman"/>
          <w:sz w:val="24"/>
          <w:szCs w:val="24"/>
        </w:rPr>
        <w:t xml:space="preserve"> </w:t>
      </w:r>
      <w:r w:rsidR="006F74F9" w:rsidRPr="007A749D">
        <w:rPr>
          <w:rFonts w:ascii="Times New Roman" w:hAnsi="Times New Roman" w:cs="Times New Roman"/>
          <w:sz w:val="24"/>
          <w:szCs w:val="24"/>
        </w:rPr>
        <w:t xml:space="preserve">hierarchical structure of the data set </w:t>
      </w:r>
      <w:r w:rsidR="00B94238" w:rsidRPr="007A749D">
        <w:rPr>
          <w:rFonts w:ascii="Times New Roman" w:hAnsi="Times New Roman" w:cs="Times New Roman"/>
          <w:sz w:val="24"/>
          <w:szCs w:val="24"/>
        </w:rPr>
        <w:t>(</w:t>
      </w:r>
      <w:r w:rsidR="006B304B" w:rsidRPr="007A749D">
        <w:rPr>
          <w:rFonts w:ascii="Times New Roman" w:hAnsi="Times New Roman" w:cs="Times New Roman"/>
          <w:sz w:val="24"/>
          <w:szCs w:val="24"/>
        </w:rPr>
        <w:t>number of samples per quarter, number of quarters per cow,</w:t>
      </w:r>
      <w:r w:rsidR="00C1794B" w:rsidRPr="007A749D">
        <w:rPr>
          <w:rFonts w:ascii="Times New Roman" w:hAnsi="Times New Roman" w:cs="Times New Roman"/>
          <w:sz w:val="24"/>
          <w:szCs w:val="24"/>
        </w:rPr>
        <w:t xml:space="preserve"> and</w:t>
      </w:r>
      <w:r w:rsidR="006B304B" w:rsidRPr="007A749D">
        <w:rPr>
          <w:rFonts w:ascii="Times New Roman" w:hAnsi="Times New Roman" w:cs="Times New Roman"/>
          <w:sz w:val="24"/>
          <w:szCs w:val="24"/>
        </w:rPr>
        <w:t xml:space="preserve"> number of cows per </w:t>
      </w:r>
      <w:r w:rsidR="00C1794B" w:rsidRPr="007A749D">
        <w:rPr>
          <w:rFonts w:ascii="Times New Roman" w:hAnsi="Times New Roman" w:cs="Times New Roman"/>
          <w:sz w:val="24"/>
          <w:szCs w:val="24"/>
        </w:rPr>
        <w:t>herd</w:t>
      </w:r>
      <w:r w:rsidR="00B94238" w:rsidRPr="007A749D">
        <w:rPr>
          <w:rFonts w:ascii="Times New Roman" w:hAnsi="Times New Roman" w:cs="Times New Roman"/>
          <w:sz w:val="24"/>
          <w:szCs w:val="24"/>
        </w:rPr>
        <w:t>)</w:t>
      </w:r>
      <w:r w:rsidR="00B160F2" w:rsidRPr="007A749D">
        <w:rPr>
          <w:rFonts w:ascii="Times New Roman" w:hAnsi="Times New Roman" w:cs="Times New Roman"/>
          <w:sz w:val="24"/>
          <w:szCs w:val="24"/>
        </w:rPr>
        <w:t xml:space="preserve"> to evaluate the distribution</w:t>
      </w:r>
      <w:r w:rsidR="003A007E" w:rsidRPr="007A749D">
        <w:rPr>
          <w:rFonts w:ascii="Times New Roman" w:hAnsi="Times New Roman" w:cs="Times New Roman"/>
          <w:sz w:val="24"/>
          <w:szCs w:val="24"/>
        </w:rPr>
        <w:t xml:space="preserve"> and</w:t>
      </w:r>
      <w:r w:rsidR="00B160F2" w:rsidRPr="007A749D">
        <w:rPr>
          <w:rFonts w:ascii="Times New Roman" w:hAnsi="Times New Roman" w:cs="Times New Roman"/>
          <w:sz w:val="24"/>
          <w:szCs w:val="24"/>
        </w:rPr>
        <w:t xml:space="preserve"> integrity</w:t>
      </w:r>
      <w:r w:rsidR="003A007E" w:rsidRPr="007A749D">
        <w:rPr>
          <w:rFonts w:ascii="Times New Roman" w:hAnsi="Times New Roman" w:cs="Times New Roman"/>
          <w:sz w:val="24"/>
          <w:szCs w:val="24"/>
        </w:rPr>
        <w:t xml:space="preserve"> of the data</w:t>
      </w:r>
      <w:r w:rsidR="00B160F2" w:rsidRPr="007A749D">
        <w:rPr>
          <w:rFonts w:ascii="Times New Roman" w:hAnsi="Times New Roman" w:cs="Times New Roman"/>
          <w:sz w:val="24"/>
          <w:szCs w:val="24"/>
        </w:rPr>
        <w:t xml:space="preserve"> and </w:t>
      </w:r>
      <w:r w:rsidR="006F74F9" w:rsidRPr="007A749D">
        <w:rPr>
          <w:rFonts w:ascii="Times New Roman" w:hAnsi="Times New Roman" w:cs="Times New Roman"/>
          <w:sz w:val="24"/>
          <w:szCs w:val="24"/>
        </w:rPr>
        <w:t>identify any missing values.</w:t>
      </w:r>
      <w:r w:rsidR="009240A0">
        <w:rPr>
          <w:rFonts w:ascii="Times New Roman" w:hAnsi="Times New Roman" w:cs="Times New Roman"/>
          <w:sz w:val="24"/>
          <w:szCs w:val="24"/>
        </w:rPr>
        <w:t xml:space="preserve"> The variation in </w:t>
      </w:r>
      <w:r w:rsidR="00764B26">
        <w:rPr>
          <w:rFonts w:ascii="Times New Roman" w:hAnsi="Times New Roman" w:cs="Times New Roman"/>
          <w:sz w:val="24"/>
          <w:szCs w:val="24"/>
        </w:rPr>
        <w:t xml:space="preserve">SCS within a quarter over time was quantified by calculating </w:t>
      </w:r>
      <w:r w:rsidR="0039722D">
        <w:rPr>
          <w:rFonts w:ascii="Times New Roman" w:hAnsi="Times New Roman" w:cs="Times New Roman"/>
          <w:sz w:val="24"/>
          <w:szCs w:val="24"/>
        </w:rPr>
        <w:t xml:space="preserve">the absolute difference between the highest SCS and the lowest SCS </w:t>
      </w:r>
      <w:r w:rsidR="0062285B">
        <w:rPr>
          <w:rFonts w:ascii="Times New Roman" w:hAnsi="Times New Roman" w:cs="Times New Roman"/>
          <w:sz w:val="24"/>
          <w:szCs w:val="24"/>
        </w:rPr>
        <w:t xml:space="preserve">for each </w:t>
      </w:r>
      <w:r w:rsidR="00EF72DD">
        <w:rPr>
          <w:rFonts w:ascii="Times New Roman" w:hAnsi="Times New Roman" w:cs="Times New Roman"/>
          <w:sz w:val="24"/>
          <w:szCs w:val="24"/>
        </w:rPr>
        <w:t xml:space="preserve">individual </w:t>
      </w:r>
      <w:r w:rsidR="0062285B">
        <w:rPr>
          <w:rFonts w:ascii="Times New Roman" w:hAnsi="Times New Roman" w:cs="Times New Roman"/>
          <w:sz w:val="24"/>
          <w:szCs w:val="24"/>
        </w:rPr>
        <w:t xml:space="preserve">quarter </w:t>
      </w:r>
      <w:r w:rsidR="00EF72DD">
        <w:rPr>
          <w:rFonts w:ascii="Times New Roman" w:hAnsi="Times New Roman" w:cs="Times New Roman"/>
          <w:sz w:val="24"/>
          <w:szCs w:val="24"/>
        </w:rPr>
        <w:t xml:space="preserve">for quarters with </w:t>
      </w:r>
      <w:r w:rsidR="004E564C">
        <w:rPr>
          <w:rFonts w:ascii="Times New Roman" w:hAnsi="Times New Roman" w:cs="Times New Roman"/>
          <w:sz w:val="24"/>
          <w:szCs w:val="24"/>
        </w:rPr>
        <w:t>repeated IMI over time and for culture</w:t>
      </w:r>
      <w:r w:rsidR="00FC4C8F">
        <w:rPr>
          <w:rFonts w:ascii="Times New Roman" w:hAnsi="Times New Roman" w:cs="Times New Roman"/>
          <w:sz w:val="24"/>
          <w:szCs w:val="24"/>
        </w:rPr>
        <w:t>-</w:t>
      </w:r>
      <w:r w:rsidR="004E564C">
        <w:rPr>
          <w:rFonts w:ascii="Times New Roman" w:hAnsi="Times New Roman" w:cs="Times New Roman"/>
          <w:sz w:val="24"/>
          <w:szCs w:val="24"/>
        </w:rPr>
        <w:t>negative quarters</w:t>
      </w:r>
      <w:r w:rsidR="0062285B">
        <w:rPr>
          <w:rFonts w:ascii="Times New Roman" w:hAnsi="Times New Roman" w:cs="Times New Roman"/>
          <w:sz w:val="24"/>
          <w:szCs w:val="24"/>
        </w:rPr>
        <w:t>.</w:t>
      </w:r>
      <w:r w:rsidR="002D409D">
        <w:rPr>
          <w:rFonts w:ascii="Times New Roman" w:hAnsi="Times New Roman" w:cs="Times New Roman"/>
          <w:sz w:val="24"/>
          <w:szCs w:val="24"/>
        </w:rPr>
        <w:t xml:space="preserve"> </w:t>
      </w:r>
    </w:p>
    <w:p w14:paraId="20AA6D68" w14:textId="1EDCB05B" w:rsidR="0084034D" w:rsidRDefault="00FF3370" w:rsidP="00682E1E">
      <w:pPr>
        <w:spacing w:after="0" w:line="480" w:lineRule="auto"/>
        <w:ind w:firstLine="360"/>
        <w:rPr>
          <w:rFonts w:ascii="Times New Roman" w:hAnsi="Times New Roman" w:cs="Times New Roman"/>
          <w:sz w:val="24"/>
          <w:szCs w:val="24"/>
        </w:rPr>
      </w:pPr>
      <w:r w:rsidRPr="00BB0F2B">
        <w:rPr>
          <w:rFonts w:ascii="Times New Roman" w:hAnsi="Times New Roman" w:cs="Times New Roman"/>
          <w:sz w:val="24"/>
          <w:szCs w:val="24"/>
        </w:rPr>
        <w:lastRenderedPageBreak/>
        <w:t xml:space="preserve">A linear hierarchical repeated measures mixed model was fitted to the data set in order to compare SCS of quarters </w:t>
      </w:r>
      <w:r w:rsidR="00767DD9" w:rsidRPr="00BB0F2B">
        <w:rPr>
          <w:rFonts w:ascii="Times New Roman" w:hAnsi="Times New Roman" w:cs="Times New Roman"/>
          <w:sz w:val="24"/>
          <w:szCs w:val="24"/>
        </w:rPr>
        <w:t xml:space="preserve">infected with a single </w:t>
      </w:r>
      <w:r w:rsidR="004456A5">
        <w:rPr>
          <w:rFonts w:ascii="Times New Roman" w:hAnsi="Times New Roman" w:cs="Times New Roman"/>
          <w:sz w:val="24"/>
          <w:szCs w:val="24"/>
        </w:rPr>
        <w:t>SaM</w:t>
      </w:r>
      <w:r w:rsidRPr="00BB0F2B">
        <w:rPr>
          <w:rFonts w:ascii="Times New Roman" w:hAnsi="Times New Roman" w:cs="Times New Roman"/>
          <w:sz w:val="24"/>
          <w:szCs w:val="24"/>
        </w:rPr>
        <w:t xml:space="preserve"> species to </w:t>
      </w:r>
      <w:r w:rsidR="00A061FA">
        <w:rPr>
          <w:rFonts w:ascii="Times New Roman" w:hAnsi="Times New Roman" w:cs="Times New Roman"/>
          <w:sz w:val="24"/>
          <w:szCs w:val="24"/>
        </w:rPr>
        <w:t>culture-negative</w:t>
      </w:r>
      <w:r w:rsidR="00A061FA" w:rsidRPr="00BB0F2B">
        <w:rPr>
          <w:rFonts w:ascii="Times New Roman" w:hAnsi="Times New Roman" w:cs="Times New Roman"/>
          <w:sz w:val="24"/>
          <w:szCs w:val="24"/>
        </w:rPr>
        <w:t xml:space="preserve"> </w:t>
      </w:r>
      <w:r w:rsidRPr="00BB0F2B">
        <w:rPr>
          <w:rFonts w:ascii="Times New Roman" w:hAnsi="Times New Roman" w:cs="Times New Roman"/>
          <w:sz w:val="24"/>
          <w:szCs w:val="24"/>
        </w:rPr>
        <w:t xml:space="preserve">quarters. The “lme” function of the “nlme” package was used to build this model, in which the SCS </w:t>
      </w:r>
      <w:r w:rsidR="00767DD9" w:rsidRPr="00BB0F2B">
        <w:rPr>
          <w:rFonts w:ascii="Times New Roman" w:hAnsi="Times New Roman" w:cs="Times New Roman"/>
          <w:sz w:val="24"/>
          <w:szCs w:val="24"/>
        </w:rPr>
        <w:t>of a</w:t>
      </w:r>
      <w:r w:rsidRPr="00BB0F2B">
        <w:rPr>
          <w:rFonts w:ascii="Times New Roman" w:hAnsi="Times New Roman" w:cs="Times New Roman"/>
          <w:sz w:val="24"/>
          <w:szCs w:val="24"/>
        </w:rPr>
        <w:t xml:space="preserve"> quarter </w:t>
      </w:r>
      <w:r w:rsidR="00767DD9" w:rsidRPr="00BB0F2B">
        <w:rPr>
          <w:rFonts w:ascii="Times New Roman" w:hAnsi="Times New Roman" w:cs="Times New Roman"/>
          <w:sz w:val="24"/>
          <w:szCs w:val="24"/>
        </w:rPr>
        <w:t xml:space="preserve">on a given day </w:t>
      </w:r>
      <w:r w:rsidRPr="00BB0F2B">
        <w:rPr>
          <w:rFonts w:ascii="Times New Roman" w:hAnsi="Times New Roman" w:cs="Times New Roman"/>
          <w:sz w:val="24"/>
          <w:szCs w:val="24"/>
        </w:rPr>
        <w:t xml:space="preserve">was the outcome variable, and </w:t>
      </w:r>
      <w:r w:rsidR="0084034D" w:rsidRPr="00BB0F2B">
        <w:rPr>
          <w:rFonts w:ascii="Times New Roman" w:hAnsi="Times New Roman" w:cs="Times New Roman"/>
          <w:iCs/>
          <w:sz w:val="24"/>
          <w:szCs w:val="24"/>
        </w:rPr>
        <w:t>the quarter</w:t>
      </w:r>
      <w:r w:rsidR="0084034D" w:rsidRPr="00BB0F2B">
        <w:rPr>
          <w:rFonts w:ascii="Times New Roman" w:hAnsi="Times New Roman" w:cs="Times New Roman"/>
          <w:sz w:val="24"/>
          <w:szCs w:val="24"/>
        </w:rPr>
        <w:t>-day IMI status</w:t>
      </w:r>
      <w:r w:rsidRPr="00BB0F2B">
        <w:rPr>
          <w:rFonts w:ascii="Times New Roman" w:hAnsi="Times New Roman" w:cs="Times New Roman"/>
          <w:sz w:val="24"/>
          <w:szCs w:val="24"/>
        </w:rPr>
        <w:t xml:space="preserve"> (with </w:t>
      </w:r>
      <w:r w:rsidR="00392DE0">
        <w:rPr>
          <w:rFonts w:ascii="Times New Roman" w:hAnsi="Times New Roman" w:cs="Times New Roman"/>
          <w:sz w:val="24"/>
          <w:szCs w:val="24"/>
        </w:rPr>
        <w:t>culture-negative</w:t>
      </w:r>
      <w:r w:rsidR="00392DE0" w:rsidRPr="00BB0F2B">
        <w:rPr>
          <w:rFonts w:ascii="Times New Roman" w:hAnsi="Times New Roman" w:cs="Times New Roman"/>
          <w:sz w:val="24"/>
          <w:szCs w:val="24"/>
        </w:rPr>
        <w:t xml:space="preserve"> </w:t>
      </w:r>
      <w:r w:rsidRPr="00BB0F2B">
        <w:rPr>
          <w:rFonts w:ascii="Times New Roman" w:hAnsi="Times New Roman" w:cs="Times New Roman"/>
          <w:sz w:val="24"/>
          <w:szCs w:val="24"/>
        </w:rPr>
        <w:t xml:space="preserve">quarters as the reference value) was the </w:t>
      </w:r>
      <w:r w:rsidR="0084034D" w:rsidRPr="00BB0F2B">
        <w:rPr>
          <w:rFonts w:ascii="Times New Roman" w:hAnsi="Times New Roman" w:cs="Times New Roman"/>
          <w:sz w:val="24"/>
          <w:szCs w:val="24"/>
        </w:rPr>
        <w:t xml:space="preserve">main </w:t>
      </w:r>
      <w:r w:rsidRPr="00BB0F2B">
        <w:rPr>
          <w:rFonts w:ascii="Times New Roman" w:hAnsi="Times New Roman" w:cs="Times New Roman"/>
          <w:sz w:val="24"/>
          <w:szCs w:val="24"/>
        </w:rPr>
        <w:t xml:space="preserve">fixed predictor. </w:t>
      </w:r>
      <w:r w:rsidR="0084034D" w:rsidRPr="00BB0F2B">
        <w:rPr>
          <w:rFonts w:ascii="Times New Roman" w:hAnsi="Times New Roman" w:cs="Times New Roman"/>
          <w:sz w:val="24"/>
          <w:szCs w:val="24"/>
        </w:rPr>
        <w:t>Interaction between parity and quarter-day IMI status was evaluated to allow the effect of a given IMI to vary as function of age. Similarly, interaction between DIM (as a third</w:t>
      </w:r>
      <w:r w:rsidR="00AA17AD">
        <w:rPr>
          <w:rFonts w:ascii="Times New Roman" w:hAnsi="Times New Roman" w:cs="Times New Roman"/>
          <w:sz w:val="24"/>
          <w:szCs w:val="24"/>
        </w:rPr>
        <w:t>-</w:t>
      </w:r>
      <w:r w:rsidR="0084034D" w:rsidRPr="00BB0F2B">
        <w:rPr>
          <w:rFonts w:ascii="Times New Roman" w:hAnsi="Times New Roman" w:cs="Times New Roman"/>
          <w:sz w:val="24"/>
          <w:szCs w:val="24"/>
        </w:rPr>
        <w:t xml:space="preserve">degree polynomial variable) and quarter-day IMI status was evaluated to allow the effect of a given IMI to vary as function of DIM. Interaction terms were </w:t>
      </w:r>
      <w:r w:rsidR="0084034D">
        <w:rPr>
          <w:rFonts w:ascii="Times New Roman" w:hAnsi="Times New Roman" w:cs="Times New Roman"/>
          <w:sz w:val="24"/>
          <w:szCs w:val="24"/>
        </w:rPr>
        <w:t xml:space="preserve">removed whenever the F-test for these terms yielded a </w:t>
      </w:r>
      <w:r w:rsidR="00202F6A" w:rsidRPr="00202F6A">
        <w:rPr>
          <w:rFonts w:ascii="Times New Roman" w:hAnsi="Times New Roman" w:cs="Times New Roman"/>
          <w:i/>
          <w:sz w:val="24"/>
          <w:szCs w:val="24"/>
        </w:rPr>
        <w:t>P</w:t>
      </w:r>
      <w:r w:rsidR="0084034D">
        <w:rPr>
          <w:rFonts w:ascii="Times New Roman" w:hAnsi="Times New Roman" w:cs="Times New Roman"/>
          <w:sz w:val="24"/>
          <w:szCs w:val="24"/>
        </w:rPr>
        <w:t>-value &lt; 0.05. Finally, if the DIM by</w:t>
      </w:r>
      <w:r w:rsidR="0084034D" w:rsidRPr="0084034D">
        <w:rPr>
          <w:rFonts w:ascii="Times New Roman" w:hAnsi="Times New Roman" w:cs="Times New Roman"/>
          <w:sz w:val="24"/>
          <w:szCs w:val="24"/>
        </w:rPr>
        <w:t xml:space="preserve"> quarter-day IMI status</w:t>
      </w:r>
      <w:r w:rsidR="0084034D">
        <w:rPr>
          <w:rFonts w:ascii="Times New Roman" w:hAnsi="Times New Roman" w:cs="Times New Roman"/>
          <w:sz w:val="24"/>
          <w:szCs w:val="24"/>
        </w:rPr>
        <w:t xml:space="preserve"> interaction was not significant, then </w:t>
      </w:r>
      <w:r w:rsidR="00586F88">
        <w:rPr>
          <w:rFonts w:ascii="Times New Roman" w:hAnsi="Times New Roman" w:cs="Times New Roman"/>
          <w:sz w:val="24"/>
          <w:szCs w:val="24"/>
        </w:rPr>
        <w:t>DIM was still</w:t>
      </w:r>
      <w:r w:rsidR="0084034D">
        <w:rPr>
          <w:rFonts w:ascii="Times New Roman" w:hAnsi="Times New Roman" w:cs="Times New Roman"/>
          <w:sz w:val="24"/>
          <w:szCs w:val="24"/>
        </w:rPr>
        <w:t xml:space="preserve"> kept</w:t>
      </w:r>
      <w:r w:rsidR="00586F88">
        <w:rPr>
          <w:rFonts w:ascii="Times New Roman" w:hAnsi="Times New Roman" w:cs="Times New Roman"/>
          <w:sz w:val="24"/>
          <w:szCs w:val="24"/>
        </w:rPr>
        <w:t xml:space="preserve"> as a fixed predictor</w:t>
      </w:r>
      <w:r w:rsidR="0084034D">
        <w:rPr>
          <w:rFonts w:ascii="Times New Roman" w:hAnsi="Times New Roman" w:cs="Times New Roman"/>
          <w:sz w:val="24"/>
          <w:szCs w:val="24"/>
        </w:rPr>
        <w:t xml:space="preserve"> in the model (again as a </w:t>
      </w:r>
      <w:r w:rsidR="00D322A2">
        <w:rPr>
          <w:rFonts w:ascii="Times New Roman" w:hAnsi="Times New Roman" w:cs="Times New Roman"/>
          <w:sz w:val="24"/>
          <w:szCs w:val="24"/>
        </w:rPr>
        <w:t>third-degree</w:t>
      </w:r>
      <w:r w:rsidR="0084034D">
        <w:rPr>
          <w:rFonts w:ascii="Times New Roman" w:hAnsi="Times New Roman" w:cs="Times New Roman"/>
          <w:sz w:val="24"/>
          <w:szCs w:val="24"/>
        </w:rPr>
        <w:t xml:space="preserve"> polynomial variable)</w:t>
      </w:r>
      <w:r w:rsidR="00586F88">
        <w:rPr>
          <w:rFonts w:ascii="Times New Roman" w:hAnsi="Times New Roman" w:cs="Times New Roman"/>
          <w:sz w:val="24"/>
          <w:szCs w:val="24"/>
        </w:rPr>
        <w:t>, but not as part of an interaction, to allow</w:t>
      </w:r>
      <w:r w:rsidR="005F431D">
        <w:rPr>
          <w:rFonts w:ascii="Times New Roman" w:hAnsi="Times New Roman" w:cs="Times New Roman"/>
          <w:sz w:val="24"/>
          <w:szCs w:val="24"/>
        </w:rPr>
        <w:t xml:space="preserve"> it</w:t>
      </w:r>
      <w:r w:rsidR="00586F88">
        <w:rPr>
          <w:rFonts w:ascii="Times New Roman" w:hAnsi="Times New Roman" w:cs="Times New Roman"/>
          <w:sz w:val="24"/>
          <w:szCs w:val="24"/>
        </w:rPr>
        <w:t xml:space="preserve"> to adjust our SCS estimates as </w:t>
      </w:r>
      <w:r w:rsidR="005F431D">
        <w:rPr>
          <w:rFonts w:ascii="Times New Roman" w:hAnsi="Times New Roman" w:cs="Times New Roman"/>
          <w:sz w:val="24"/>
          <w:szCs w:val="24"/>
        </w:rPr>
        <w:t xml:space="preserve">a </w:t>
      </w:r>
      <w:r w:rsidR="00586F88">
        <w:rPr>
          <w:rFonts w:ascii="Times New Roman" w:hAnsi="Times New Roman" w:cs="Times New Roman"/>
          <w:sz w:val="24"/>
          <w:szCs w:val="24"/>
        </w:rPr>
        <w:t>function of DIM.</w:t>
      </w:r>
      <w:r w:rsidR="0084034D">
        <w:rPr>
          <w:rFonts w:ascii="Times New Roman" w:hAnsi="Times New Roman" w:cs="Times New Roman"/>
          <w:sz w:val="24"/>
          <w:szCs w:val="24"/>
        </w:rPr>
        <w:t xml:space="preserve">    </w:t>
      </w:r>
    </w:p>
    <w:p w14:paraId="1587722F" w14:textId="07E0796A" w:rsidR="00726EBA" w:rsidRDefault="00FF3370" w:rsidP="00682E1E">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The hierarchical structure of the data was addressed by fitting random intercepts for quarter, cow, and herd (observations nested within quarter, quarters nested within cow, and cow within herd). Samples collected at different time points for a given quarter were considered repeated measurements, and a spatial exponential correlation structure was used </w:t>
      </w:r>
      <w:r w:rsidRPr="00862695">
        <w:rPr>
          <w:rFonts w:ascii="Times New Roman" w:hAnsi="Times New Roman" w:cs="Times New Roman"/>
          <w:sz w:val="24"/>
          <w:szCs w:val="24"/>
        </w:rPr>
        <w:t xml:space="preserve">to account for both the correlation between milk samples collected on the same quarter, and for the variation of this correlation with the varying amount of time between sample collections. The model </w:t>
      </w:r>
      <w:r w:rsidR="00586F88">
        <w:rPr>
          <w:rFonts w:ascii="Times New Roman" w:hAnsi="Times New Roman" w:cs="Times New Roman"/>
          <w:sz w:val="24"/>
          <w:szCs w:val="24"/>
        </w:rPr>
        <w:t xml:space="preserve">(without interaction) </w:t>
      </w:r>
      <w:r w:rsidRPr="00862695">
        <w:rPr>
          <w:rFonts w:ascii="Times New Roman" w:hAnsi="Times New Roman" w:cs="Times New Roman"/>
          <w:sz w:val="24"/>
          <w:szCs w:val="24"/>
        </w:rPr>
        <w:t>was:</w:t>
      </w:r>
    </w:p>
    <w:p w14:paraId="64443EB9" w14:textId="019A3F9F" w:rsidR="00FF3370" w:rsidRPr="00D03DE9" w:rsidRDefault="00FF3370" w:rsidP="00682E1E">
      <w:pPr>
        <w:spacing w:after="0" w:line="240" w:lineRule="auto"/>
        <w:ind w:firstLine="360"/>
        <w:jc w:val="center"/>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b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1 </w:t>
      </w:r>
      <w:r w:rsidR="00586F88">
        <w:rPr>
          <w:rFonts w:ascii="Times New Roman" w:eastAsia="Times New Roman" w:hAnsi="Times New Roman" w:cs="Times New Roman"/>
          <w:iCs/>
          <w:color w:val="000000"/>
          <w:kern w:val="0"/>
          <w:sz w:val="24"/>
          <w:szCs w:val="24"/>
          <w:bdr w:val="none" w:sz="0" w:space="0" w:color="auto" w:frame="1"/>
          <w14:ligatures w14:val="none"/>
        </w:rPr>
        <w:t>Q-D-IMI status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i/>
          <w:iCs/>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xml:space="preserve"> + 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 xml:space="preserve"> + 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r w:rsidRPr="00D03DE9">
        <w:rPr>
          <w:rFonts w:ascii="Times New Roman" w:eastAsia="Times New Roman" w:hAnsi="Times New Roman" w:cs="Times New Roman"/>
          <w:color w:val="000000"/>
          <w:kern w:val="0"/>
          <w:sz w:val="24"/>
          <w:szCs w:val="24"/>
          <w:bdr w:val="none" w:sz="0" w:space="0" w:color="auto" w:frame="1"/>
          <w14:ligatures w14:val="none"/>
        </w:rPr>
        <w:t xml:space="preserve"> + 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r w:rsidRPr="00D03DE9">
        <w:rPr>
          <w:rFonts w:ascii="Times New Roman" w:eastAsia="Times New Roman" w:hAnsi="Times New Roman" w:cs="Times New Roman"/>
          <w:color w:val="000000"/>
          <w:kern w:val="0"/>
          <w:sz w:val="24"/>
          <w:szCs w:val="24"/>
          <w:bdr w:val="none" w:sz="0" w:space="0" w:color="auto" w:frame="1"/>
          <w14:ligatures w14:val="none"/>
        </w:rPr>
        <w:t xml:space="preserve"> + 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14:ligatures w14:val="none"/>
        </w:rPr>
        <w:t>,</w:t>
      </w:r>
    </w:p>
    <w:p w14:paraId="29271E84" w14:textId="77777777" w:rsidR="00FF3370" w:rsidRPr="00D03DE9" w:rsidRDefault="00FF3370" w:rsidP="00682E1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p>
    <w:p w14:paraId="5CCA8997" w14:textId="44963539" w:rsidR="00FF3370" w:rsidRPr="00D03DE9" w:rsidRDefault="00FF3370" w:rsidP="00682E1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t>where 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14:ligatures w14:val="none"/>
        </w:rPr>
        <w:t xml:space="preserve"> is the predicted </w:t>
      </w:r>
      <w:r>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for the </w:t>
      </w:r>
      <w:r w:rsidRPr="00D03DE9">
        <w:rPr>
          <w:rFonts w:ascii="Times New Roman" w:eastAsia="Times New Roman" w:hAnsi="Times New Roman" w:cs="Times New Roman"/>
          <w:i/>
          <w:iCs/>
          <w:color w:val="000000"/>
          <w:kern w:val="0"/>
          <w:sz w:val="24"/>
          <w:szCs w:val="24"/>
          <w:bdr w:val="none" w:sz="0" w:space="0" w:color="auto" w:frame="1"/>
          <w14:ligatures w14:val="none"/>
        </w:rPr>
        <w:t>i</w:t>
      </w:r>
      <w:r w:rsidRPr="00D03DE9">
        <w:rPr>
          <w:rFonts w:ascii="Times New Roman" w:eastAsia="Times New Roman" w:hAnsi="Times New Roman" w:cs="Times New Roman"/>
          <w:color w:val="000000"/>
          <w:kern w:val="0"/>
          <w:sz w:val="24"/>
          <w:szCs w:val="24"/>
          <w:bdr w:val="none" w:sz="0" w:space="0" w:color="auto" w:frame="1"/>
          <w14:ligatures w14:val="none"/>
        </w:rPr>
        <w:t xml:space="preserve">th sample of the </w:t>
      </w:r>
      <w:r w:rsidRPr="00D03DE9">
        <w:rPr>
          <w:rFonts w:ascii="Times New Roman" w:eastAsia="Times New Roman" w:hAnsi="Times New Roman" w:cs="Times New Roman"/>
          <w:i/>
          <w:iCs/>
          <w:color w:val="000000"/>
          <w:kern w:val="0"/>
          <w:sz w:val="24"/>
          <w:szCs w:val="24"/>
          <w:bdr w:val="none" w:sz="0" w:space="0" w:color="auto" w:frame="1"/>
          <w14:ligatures w14:val="none"/>
        </w:rPr>
        <w:t>j</w:t>
      </w:r>
      <w:r w:rsidRPr="00D03DE9">
        <w:rPr>
          <w:rFonts w:ascii="Times New Roman" w:eastAsia="Times New Roman" w:hAnsi="Times New Roman" w:cs="Times New Roman"/>
          <w:color w:val="000000"/>
          <w:kern w:val="0"/>
          <w:sz w:val="24"/>
          <w:szCs w:val="24"/>
          <w:bdr w:val="none" w:sz="0" w:space="0" w:color="auto" w:frame="1"/>
          <w14:ligatures w14:val="none"/>
        </w:rPr>
        <w:t xml:space="preserve">th quarter of the </w:t>
      </w:r>
      <w:r w:rsidRPr="00D03DE9">
        <w:rPr>
          <w:rFonts w:ascii="Times New Roman" w:eastAsia="Times New Roman" w:hAnsi="Times New Roman" w:cs="Times New Roman"/>
          <w:i/>
          <w:iCs/>
          <w:color w:val="000000"/>
          <w:kern w:val="0"/>
          <w:sz w:val="24"/>
          <w:szCs w:val="24"/>
          <w:bdr w:val="none" w:sz="0" w:space="0" w:color="auto" w:frame="1"/>
          <w14:ligatures w14:val="none"/>
        </w:rPr>
        <w:t>k</w:t>
      </w:r>
      <w:r w:rsidRPr="00D03DE9">
        <w:rPr>
          <w:rFonts w:ascii="Times New Roman" w:eastAsia="Times New Roman" w:hAnsi="Times New Roman" w:cs="Times New Roman"/>
          <w:color w:val="000000"/>
          <w:kern w:val="0"/>
          <w:sz w:val="24"/>
          <w:szCs w:val="24"/>
          <w:bdr w:val="none" w:sz="0" w:space="0" w:color="auto" w:frame="1"/>
          <w14:ligatures w14:val="none"/>
        </w:rPr>
        <w:t>th</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hAnsi="Times New Roman" w:cs="Times New Roman"/>
          <w:sz w:val="24"/>
          <w:szCs w:val="24"/>
        </w:rPr>
        <w:t>c</w:t>
      </w:r>
      <w:r w:rsidRPr="00D03DE9">
        <w:rPr>
          <w:rFonts w:ascii="Times New Roman" w:eastAsia="Times New Roman" w:hAnsi="Times New Roman" w:cs="Times New Roman"/>
          <w:color w:val="000000"/>
          <w:kern w:val="0"/>
          <w:sz w:val="24"/>
          <w:szCs w:val="24"/>
          <w:bdr w:val="none" w:sz="0" w:space="0" w:color="auto" w:frame="1"/>
          <w14:ligatures w14:val="none"/>
        </w:rPr>
        <w:t xml:space="preserve">ow from the </w:t>
      </w:r>
      <w:r w:rsidRPr="00D03DE9">
        <w:rPr>
          <w:rFonts w:ascii="Times New Roman" w:eastAsia="Times New Roman" w:hAnsi="Times New Roman" w:cs="Times New Roman"/>
          <w:i/>
          <w:iCs/>
          <w:color w:val="000000"/>
          <w:kern w:val="0"/>
          <w:sz w:val="24"/>
          <w:szCs w:val="24"/>
          <w:bdr w:val="none" w:sz="0" w:space="0" w:color="auto" w:frame="1"/>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th herd;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is the intercept;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1</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and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 xml:space="preserve"> are the regression coefficients for </w:t>
      </w:r>
      <w:r w:rsidR="00586F88" w:rsidRPr="00000F07">
        <w:rPr>
          <w:rFonts w:ascii="Times New Roman" w:eastAsia="Times New Roman" w:hAnsi="Times New Roman" w:cs="Times New Roman"/>
          <w:iCs/>
          <w:color w:val="000000"/>
          <w:kern w:val="0"/>
          <w:sz w:val="24"/>
          <w:szCs w:val="24"/>
          <w:bdr w:val="none" w:sz="0" w:space="0" w:color="auto" w:frame="1"/>
          <w14:ligatures w14:val="none"/>
        </w:rPr>
        <w:t xml:space="preserve">quarter-day IMI </w:t>
      </w:r>
      <w:r w:rsidR="00586F88" w:rsidRPr="00000F07">
        <w:rPr>
          <w:rFonts w:ascii="Times New Roman" w:eastAsia="Times New Roman" w:hAnsi="Times New Roman" w:cs="Times New Roman"/>
          <w:iCs/>
          <w:color w:val="000000"/>
          <w:kern w:val="0"/>
          <w:sz w:val="24"/>
          <w:szCs w:val="24"/>
          <w:bdr w:val="none" w:sz="0" w:space="0" w:color="auto" w:frame="1"/>
          <w14:ligatures w14:val="none"/>
        </w:rPr>
        <w:lastRenderedPageBreak/>
        <w:t>status</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Pr>
          <w:rFonts w:ascii="Times New Roman" w:eastAsia="Times New Roman" w:hAnsi="Times New Roman" w:cs="Times New Roman"/>
          <w:color w:val="000000"/>
          <w:kern w:val="0"/>
          <w:sz w:val="24"/>
          <w:szCs w:val="24"/>
          <w:bdr w:val="none" w:sz="0" w:space="0" w:color="auto" w:frame="1"/>
          <w14:ligatures w14:val="none"/>
        </w:rPr>
        <w:t xml:space="preserve">and </w:t>
      </w:r>
      <w:r w:rsidRPr="00C40DA2">
        <w:rPr>
          <w:rFonts w:ascii="Times New Roman" w:eastAsia="Times New Roman" w:hAnsi="Times New Roman" w:cs="Times New Roman"/>
          <w:kern w:val="0"/>
          <w:sz w:val="24"/>
          <w:szCs w:val="24"/>
          <w:bdr w:val="none" w:sz="0" w:space="0" w:color="auto" w:frame="1"/>
          <w14:ligatures w14:val="none"/>
        </w:rPr>
        <w:t xml:space="preserve">DIM as a </w:t>
      </w:r>
      <w:r w:rsidR="00586F88">
        <w:rPr>
          <w:rFonts w:ascii="Times New Roman" w:eastAsia="Times New Roman" w:hAnsi="Times New Roman" w:cs="Times New Roman"/>
          <w:kern w:val="0"/>
          <w:sz w:val="24"/>
          <w:szCs w:val="24"/>
          <w:bdr w:val="none" w:sz="0" w:space="0" w:color="auto" w:frame="1"/>
          <w14:ligatures w14:val="none"/>
        </w:rPr>
        <w:t>third degree polynomial variable</w:t>
      </w:r>
      <w:r w:rsidRPr="00C40DA2">
        <w:rPr>
          <w:rFonts w:ascii="Times New Roman" w:eastAsia="Times New Roman" w:hAnsi="Times New Roman" w:cs="Times New Roman"/>
          <w:kern w:val="0"/>
          <w:sz w:val="24"/>
          <w:szCs w:val="24"/>
          <w:bdr w:val="none" w:sz="0" w:space="0" w:color="auto" w:frame="1"/>
          <w14:ligatures w14:val="none"/>
        </w:rPr>
        <w:t xml:space="preserve"> (to correct for the nonlinear relationship</w:t>
      </w:r>
      <w:r w:rsidRPr="00C40DA2">
        <w:rPr>
          <w:rFonts w:ascii="Times New Roman" w:eastAsia="Times New Roman" w:hAnsi="Times New Roman" w:cs="Times New Roman"/>
          <w:kern w:val="0"/>
          <w:sz w:val="24"/>
          <w:szCs w:val="24"/>
          <w14:ligatures w14:val="none"/>
        </w:rPr>
        <w:t xml:space="preserve"> </w:t>
      </w:r>
      <w:r w:rsidRPr="00C40DA2">
        <w:rPr>
          <w:rFonts w:ascii="Times New Roman" w:eastAsia="Times New Roman" w:hAnsi="Times New Roman" w:cs="Times New Roman"/>
          <w:kern w:val="0"/>
          <w:sz w:val="24"/>
          <w:szCs w:val="24"/>
          <w:bdr w:val="none" w:sz="0" w:space="0" w:color="auto" w:frame="1"/>
          <w14:ligatures w14:val="none"/>
        </w:rPr>
        <w:t xml:space="preserve">between DIM and SCS);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r w:rsidRPr="00D03DE9">
        <w:rPr>
          <w:rFonts w:ascii="Times New Roman" w:eastAsia="Times New Roman" w:hAnsi="Times New Roman" w:cs="Times New Roman"/>
          <w:i/>
          <w:iCs/>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i/>
          <w:iCs/>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i/>
          <w:iCs/>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r w:rsidRPr="00D03DE9">
        <w:rPr>
          <w:rFonts w:ascii="Times New Roman" w:eastAsia="Times New Roman" w:hAnsi="Times New Roman" w:cs="Times New Roman"/>
          <w:color w:val="000000"/>
          <w:kern w:val="0"/>
          <w:sz w:val="24"/>
          <w:szCs w:val="24"/>
          <w:bdr w:val="none" w:sz="0" w:space="0" w:color="auto" w:frame="1"/>
          <w14:ligatures w14:val="none"/>
        </w:rPr>
        <w: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r w:rsidRPr="00D03DE9">
        <w:rPr>
          <w:rFonts w:ascii="Times New Roman" w:eastAsia="Times New Roman" w:hAnsi="Times New Roman" w:cs="Times New Roman"/>
          <w:i/>
          <w:iCs/>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are the herd random effect, cow random effect,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quarter repeated effect, and sample error term, respectively</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(approximate normal distribution assumed). Statistical significance </w:t>
      </w:r>
      <w:r>
        <w:rPr>
          <w:rFonts w:ascii="Times New Roman" w:eastAsia="Times New Roman" w:hAnsi="Times New Roman" w:cs="Times New Roman"/>
          <w:color w:val="000000"/>
          <w:kern w:val="0"/>
          <w:sz w:val="24"/>
          <w:szCs w:val="24"/>
          <w:bdr w:val="none" w:sz="0" w:space="0" w:color="auto" w:frame="1"/>
          <w14:ligatures w14:val="none"/>
        </w:rPr>
        <w:t xml:space="preserve">was determined using an F-test </w:t>
      </w:r>
      <w:r w:rsidRPr="00D03DE9">
        <w:rPr>
          <w:rFonts w:ascii="Times New Roman" w:eastAsia="Times New Roman" w:hAnsi="Times New Roman" w:cs="Times New Roman"/>
          <w:color w:val="000000"/>
          <w:kern w:val="0"/>
          <w:sz w:val="24"/>
          <w:szCs w:val="24"/>
          <w:bdr w:val="none" w:sz="0" w:space="0" w:color="auto" w:frame="1"/>
          <w14:ligatures w14:val="none"/>
        </w:rPr>
        <w:t>for interaction terms</w:t>
      </w:r>
      <w:r>
        <w:rPr>
          <w:rFonts w:ascii="Times New Roman" w:eastAsia="Times New Roman" w:hAnsi="Times New Roman" w:cs="Times New Roman"/>
          <w:color w:val="000000"/>
          <w:kern w:val="0"/>
          <w:sz w:val="24"/>
          <w:szCs w:val="24"/>
          <w:bdr w:val="none" w:sz="0" w:space="0" w:color="auto" w:frame="1"/>
          <w14:ligatures w14:val="none"/>
        </w:rPr>
        <w:t xml:space="preserve"> and a t-test for fixed effects, with significance d</w:t>
      </w:r>
      <w:r w:rsidRPr="00D03DE9">
        <w:rPr>
          <w:rFonts w:ascii="Times New Roman" w:eastAsia="Times New Roman" w:hAnsi="Times New Roman" w:cs="Times New Roman"/>
          <w:color w:val="000000"/>
          <w:kern w:val="0"/>
          <w:sz w:val="24"/>
          <w:szCs w:val="24"/>
          <w:bdr w:val="none" w:sz="0" w:space="0" w:color="auto" w:frame="1"/>
          <w14:ligatures w14:val="none"/>
        </w:rPr>
        <w:t xml:space="preserve">eclared at </w:t>
      </w:r>
      <w:r w:rsidR="00202F6A" w:rsidRPr="00202F6A">
        <w:rPr>
          <w:rFonts w:ascii="Times New Roman" w:eastAsia="Times New Roman" w:hAnsi="Times New Roman" w:cs="Times New Roman"/>
          <w:i/>
          <w:color w:val="000000"/>
          <w:kern w:val="0"/>
          <w:sz w:val="24"/>
          <w:szCs w:val="24"/>
          <w:bdr w:val="none" w:sz="0" w:space="0" w:color="auto" w:frame="1"/>
          <w14:ligatures w14:val="none"/>
        </w:rPr>
        <w:t>P</w:t>
      </w:r>
      <w:r w:rsidR="00ED288C">
        <w:rPr>
          <w:rFonts w:ascii="Times New Roman" w:eastAsia="Times New Roman" w:hAnsi="Times New Roman" w:cs="Times New Roman"/>
          <w:color w:val="000000"/>
          <w:kern w:val="0"/>
          <w:sz w:val="24"/>
          <w:szCs w:val="24"/>
          <w:bdr w:val="none" w:sz="0" w:space="0" w:color="auto" w:frame="1"/>
          <w14:ligatures w14:val="none"/>
        </w:rPr>
        <w:t> </w:t>
      </w:r>
      <w:r w:rsidR="00833730">
        <w:rPr>
          <w:rFonts w:ascii="Times New Roman" w:eastAsia="Times New Roman" w:hAnsi="Times New Roman" w:cs="Times New Roman"/>
          <w:color w:val="000000"/>
          <w:kern w:val="0"/>
          <w:sz w:val="24"/>
          <w:szCs w:val="24"/>
          <w:bdr w:val="none" w:sz="0" w:space="0" w:color="auto" w:frame="1"/>
          <w14:ligatures w14:val="none"/>
        </w:rPr>
        <w:t>≤ </w:t>
      </w:r>
      <w:r w:rsidRPr="00D03DE9">
        <w:rPr>
          <w:rFonts w:ascii="Times New Roman" w:eastAsia="Times New Roman" w:hAnsi="Times New Roman" w:cs="Times New Roman"/>
          <w:color w:val="000000"/>
          <w:kern w:val="0"/>
          <w:sz w:val="24"/>
          <w:szCs w:val="24"/>
          <w:bdr w:val="none" w:sz="0" w:space="0" w:color="auto" w:frame="1"/>
          <w14:ligatures w14:val="none"/>
        </w:rPr>
        <w:t xml:space="preserve">0.05. </w:t>
      </w:r>
      <w:r w:rsidRPr="005039CE">
        <w:rPr>
          <w:rFonts w:ascii="Times New Roman" w:hAnsi="Times New Roman" w:cs="Times New Roman"/>
          <w:sz w:val="24"/>
          <w:szCs w:val="24"/>
        </w:rPr>
        <w:t>Final model fit was assessed by checking the homoscedasticity and normality of residuals (graphing of residuals vs. predicted values and Q-Q plots, respectively).</w:t>
      </w:r>
    </w:p>
    <w:p w14:paraId="610D4550" w14:textId="77777777" w:rsidR="00FF3370" w:rsidRPr="00D03DE9" w:rsidRDefault="00FF3370" w:rsidP="00682E1E">
      <w:pPr>
        <w:spacing w:after="0" w:line="480" w:lineRule="auto"/>
        <w:rPr>
          <w:rFonts w:ascii="Times New Roman" w:hAnsi="Times New Roman" w:cs="Times New Roman"/>
          <w:sz w:val="24"/>
          <w:szCs w:val="24"/>
        </w:rPr>
      </w:pPr>
    </w:p>
    <w:p w14:paraId="5528F7A3" w14:textId="77777777" w:rsidR="00FF3370" w:rsidRPr="00D03DE9" w:rsidRDefault="00FF3370" w:rsidP="00682E1E">
      <w:pPr>
        <w:spacing w:after="0" w:line="480" w:lineRule="auto"/>
        <w:rPr>
          <w:rFonts w:ascii="Times New Roman" w:eastAsia="Times New Roman" w:hAnsi="Times New Roman" w:cs="Times New Roman"/>
          <w:b/>
          <w:bCs/>
          <w:i/>
          <w:iCs/>
          <w:color w:val="000000"/>
          <w:kern w:val="0"/>
          <w:sz w:val="24"/>
          <w:szCs w:val="24"/>
          <w:bdr w:val="none" w:sz="0" w:space="0" w:color="auto" w:frame="1"/>
          <w14:ligatures w14:val="none"/>
        </w:rPr>
      </w:pPr>
      <w:r w:rsidRPr="00D03DE9">
        <w:rPr>
          <w:rFonts w:ascii="Times New Roman" w:eastAsia="Times New Roman" w:hAnsi="Times New Roman" w:cs="Times New Roman"/>
          <w:b/>
          <w:bCs/>
          <w:i/>
          <w:iCs/>
          <w:color w:val="000000"/>
          <w:kern w:val="0"/>
          <w:sz w:val="24"/>
          <w:szCs w:val="24"/>
          <w:bdr w:val="none" w:sz="0" w:space="0" w:color="auto" w:frame="1"/>
          <w14:ligatures w14:val="none"/>
        </w:rPr>
        <w:t>Results</w:t>
      </w:r>
    </w:p>
    <w:p w14:paraId="4ED9BD8F" w14:textId="4535D15A" w:rsidR="00594EEC" w:rsidRPr="00703330" w:rsidRDefault="00594EEC" w:rsidP="00C92A7D">
      <w:pPr>
        <w:spacing w:after="0" w:line="480" w:lineRule="auto"/>
        <w:ind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 xml:space="preserve">Participating herds </w:t>
      </w:r>
      <w:r w:rsidRPr="00D03DE9">
        <w:rPr>
          <w:rFonts w:ascii="Times New Roman" w:eastAsia="Times New Roman" w:hAnsi="Times New Roman" w:cs="Times New Roman"/>
          <w:color w:val="000000"/>
          <w:kern w:val="0"/>
          <w:sz w:val="24"/>
          <w:szCs w:val="24"/>
          <w14:ligatures w14:val="none"/>
        </w:rPr>
        <w:t xml:space="preserve">milked an average of 69.5 cows (median: 70; range: 44-105) of various breeds. </w:t>
      </w:r>
      <w:r w:rsidRPr="00D03DE9">
        <w:rPr>
          <w:rFonts w:ascii="Times New Roman" w:hAnsi="Times New Roman" w:cs="Times New Roman"/>
          <w:sz w:val="24"/>
          <w:szCs w:val="24"/>
        </w:rPr>
        <w:t xml:space="preserve">Three visits were completed at 8 farms, </w:t>
      </w:r>
      <w:r w:rsidR="009E4216">
        <w:rPr>
          <w:rFonts w:ascii="Times New Roman" w:hAnsi="Times New Roman" w:cs="Times New Roman"/>
          <w:sz w:val="24"/>
          <w:szCs w:val="24"/>
        </w:rPr>
        <w:t>1</w:t>
      </w:r>
      <w:r>
        <w:rPr>
          <w:rFonts w:ascii="Times New Roman" w:hAnsi="Times New Roman" w:cs="Times New Roman"/>
          <w:sz w:val="24"/>
          <w:szCs w:val="24"/>
        </w:rPr>
        <w:t xml:space="preserve"> </w:t>
      </w:r>
      <w:r w:rsidRPr="00D03DE9">
        <w:rPr>
          <w:rFonts w:ascii="Times New Roman" w:hAnsi="Times New Roman" w:cs="Times New Roman"/>
          <w:sz w:val="24"/>
          <w:szCs w:val="24"/>
        </w:rPr>
        <w:t xml:space="preserve">herd </w:t>
      </w:r>
      <w:r>
        <w:rPr>
          <w:rFonts w:ascii="Times New Roman" w:hAnsi="Times New Roman" w:cs="Times New Roman"/>
          <w:sz w:val="24"/>
          <w:szCs w:val="24"/>
        </w:rPr>
        <w:t xml:space="preserve">was </w:t>
      </w:r>
      <w:r w:rsidRPr="00D03DE9">
        <w:rPr>
          <w:rFonts w:ascii="Times New Roman" w:hAnsi="Times New Roman" w:cs="Times New Roman"/>
          <w:sz w:val="24"/>
          <w:szCs w:val="24"/>
        </w:rPr>
        <w:t>sampled twice</w:t>
      </w:r>
      <w:r w:rsidR="009E4216">
        <w:rPr>
          <w:rFonts w:ascii="Times New Roman" w:hAnsi="Times New Roman" w:cs="Times New Roman"/>
          <w:sz w:val="24"/>
          <w:szCs w:val="24"/>
        </w:rPr>
        <w:t>,</w:t>
      </w:r>
      <w:r w:rsidRPr="00D03DE9">
        <w:rPr>
          <w:rFonts w:ascii="Times New Roman" w:hAnsi="Times New Roman" w:cs="Times New Roman"/>
          <w:sz w:val="24"/>
          <w:szCs w:val="24"/>
        </w:rPr>
        <w:t xml:space="preserve"> and </w:t>
      </w:r>
      <w:r w:rsidR="00672873">
        <w:rPr>
          <w:rFonts w:ascii="Times New Roman" w:hAnsi="Times New Roman" w:cs="Times New Roman"/>
          <w:sz w:val="24"/>
          <w:szCs w:val="24"/>
        </w:rPr>
        <w:t>1</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was </w:t>
      </w:r>
      <w:r w:rsidRPr="00D03DE9">
        <w:rPr>
          <w:rFonts w:ascii="Times New Roman" w:hAnsi="Times New Roman" w:cs="Times New Roman"/>
          <w:sz w:val="24"/>
          <w:szCs w:val="24"/>
        </w:rPr>
        <w:t>sampled 4 times before interruption by the COVID-19 pandemic. On average, 33.6 days elapsed between sequential farm visits for each herd (median: 34; range: 27-43</w:t>
      </w:r>
      <w:r w:rsidRPr="00CD6DA1">
        <w:rPr>
          <w:rFonts w:ascii="Times New Roman" w:hAnsi="Times New Roman" w:cs="Times New Roman"/>
          <w:sz w:val="24"/>
          <w:szCs w:val="24"/>
        </w:rPr>
        <w:t>).</w:t>
      </w:r>
      <w:r w:rsidR="00747218" w:rsidRPr="00CD6DA1">
        <w:rPr>
          <w:rFonts w:ascii="Times New Roman" w:hAnsi="Times New Roman" w:cs="Times New Roman"/>
          <w:sz w:val="24"/>
          <w:szCs w:val="24"/>
        </w:rPr>
        <w:t xml:space="preserve"> </w:t>
      </w:r>
      <w:r w:rsidR="00747218" w:rsidRPr="00CD6DA1">
        <w:rPr>
          <w:rFonts w:ascii="Times New Roman" w:eastAsia="Times New Roman" w:hAnsi="Times New Roman" w:cs="Times New Roman"/>
          <w:kern w:val="0"/>
          <w:sz w:val="24"/>
          <w:szCs w:val="24"/>
          <w14:ligatures w14:val="none"/>
        </w:rPr>
        <w:t xml:space="preserve">Five farms housed cows in a tiestall bedded with wood shavings, and 5 utilized a </w:t>
      </w:r>
      <w:r w:rsidR="00FD72F9">
        <w:rPr>
          <w:rFonts w:ascii="Times New Roman" w:eastAsia="Times New Roman" w:hAnsi="Times New Roman" w:cs="Times New Roman"/>
          <w:kern w:val="0"/>
          <w:sz w:val="24"/>
          <w:szCs w:val="24"/>
          <w14:ligatures w14:val="none"/>
        </w:rPr>
        <w:t xml:space="preserve">deep </w:t>
      </w:r>
      <w:r w:rsidR="00747218" w:rsidRPr="00CD6DA1">
        <w:rPr>
          <w:rFonts w:ascii="Times New Roman" w:eastAsia="Times New Roman" w:hAnsi="Times New Roman" w:cs="Times New Roman"/>
          <w:kern w:val="0"/>
          <w:sz w:val="24"/>
          <w:szCs w:val="24"/>
          <w14:ligatures w14:val="none"/>
        </w:rPr>
        <w:t>bedded pack system (3 actively managed for composting, 2 static).</w:t>
      </w:r>
      <w:r w:rsidR="006B31B7">
        <w:rPr>
          <w:rFonts w:ascii="Times New Roman" w:eastAsia="Times New Roman" w:hAnsi="Times New Roman" w:cs="Times New Roman"/>
          <w:kern w:val="0"/>
          <w:sz w:val="24"/>
          <w:szCs w:val="24"/>
          <w14:ligatures w14:val="none"/>
        </w:rPr>
        <w:t xml:space="preserve"> </w:t>
      </w:r>
      <w:r w:rsidR="006A71C1">
        <w:rPr>
          <w:rFonts w:ascii="Times New Roman" w:eastAsia="Times New Roman" w:hAnsi="Times New Roman" w:cs="Times New Roman"/>
          <w:kern w:val="0"/>
          <w:sz w:val="24"/>
          <w:szCs w:val="24"/>
          <w14:ligatures w14:val="none"/>
        </w:rPr>
        <w:t xml:space="preserve">The </w:t>
      </w:r>
      <w:r w:rsidR="00C92A7D">
        <w:rPr>
          <w:rFonts w:ascii="Times New Roman" w:eastAsia="Times New Roman" w:hAnsi="Times New Roman" w:cs="Times New Roman"/>
          <w:kern w:val="0"/>
          <w:sz w:val="24"/>
          <w:szCs w:val="24"/>
          <w14:ligatures w14:val="none"/>
        </w:rPr>
        <w:t>3</w:t>
      </w:r>
      <w:r w:rsidR="006A71C1">
        <w:rPr>
          <w:rFonts w:ascii="Times New Roman" w:eastAsia="Times New Roman" w:hAnsi="Times New Roman" w:cs="Times New Roman"/>
          <w:kern w:val="0"/>
          <w:sz w:val="24"/>
          <w:szCs w:val="24"/>
          <w14:ligatures w14:val="none"/>
        </w:rPr>
        <w:t xml:space="preserve"> farms </w:t>
      </w:r>
      <w:r w:rsidR="005039B8">
        <w:rPr>
          <w:rFonts w:ascii="Times New Roman" w:eastAsia="Times New Roman" w:hAnsi="Times New Roman" w:cs="Times New Roman"/>
          <w:kern w:val="0"/>
          <w:sz w:val="24"/>
          <w:szCs w:val="24"/>
          <w14:ligatures w14:val="none"/>
        </w:rPr>
        <w:t xml:space="preserve">actively managing deep bedded packs for composting </w:t>
      </w:r>
      <w:r w:rsidR="005039B8" w:rsidRPr="005039B8">
        <w:rPr>
          <w:rFonts w:ascii="Times New Roman" w:eastAsia="Times New Roman" w:hAnsi="Times New Roman" w:cs="Times New Roman"/>
          <w:kern w:val="0"/>
          <w:sz w:val="24"/>
          <w:szCs w:val="24"/>
          <w14:ligatures w14:val="none"/>
        </w:rPr>
        <w:t>utiliz</w:t>
      </w:r>
      <w:r w:rsidR="005039B8">
        <w:rPr>
          <w:rFonts w:ascii="Times New Roman" w:eastAsia="Times New Roman" w:hAnsi="Times New Roman" w:cs="Times New Roman"/>
          <w:kern w:val="0"/>
          <w:sz w:val="24"/>
          <w:szCs w:val="24"/>
          <w14:ligatures w14:val="none"/>
        </w:rPr>
        <w:t>e</w:t>
      </w:r>
      <w:r w:rsidR="005039B8" w:rsidRPr="005039B8">
        <w:rPr>
          <w:rFonts w:ascii="Times New Roman" w:eastAsia="Times New Roman" w:hAnsi="Times New Roman" w:cs="Times New Roman"/>
          <w:kern w:val="0"/>
          <w:sz w:val="24"/>
          <w:szCs w:val="24"/>
          <w14:ligatures w14:val="none"/>
        </w:rPr>
        <w:t xml:space="preserve"> tilling to promote aerobic</w:t>
      </w:r>
      <w:r w:rsidR="005039B8">
        <w:rPr>
          <w:rFonts w:ascii="Times New Roman" w:eastAsia="Times New Roman" w:hAnsi="Times New Roman" w:cs="Times New Roman"/>
          <w:kern w:val="0"/>
          <w:sz w:val="24"/>
          <w:szCs w:val="24"/>
          <w14:ligatures w14:val="none"/>
        </w:rPr>
        <w:t xml:space="preserve"> </w:t>
      </w:r>
      <w:r w:rsidR="005039B8" w:rsidRPr="005039B8">
        <w:rPr>
          <w:rFonts w:ascii="Times New Roman" w:eastAsia="Times New Roman" w:hAnsi="Times New Roman" w:cs="Times New Roman"/>
          <w:kern w:val="0"/>
          <w:sz w:val="24"/>
          <w:szCs w:val="24"/>
          <w14:ligatures w14:val="none"/>
        </w:rPr>
        <w:t>decomposition to break down a bedding material of dry</w:t>
      </w:r>
      <w:r w:rsidR="00EA0A96">
        <w:rPr>
          <w:rFonts w:ascii="Times New Roman" w:eastAsia="Times New Roman" w:hAnsi="Times New Roman" w:cs="Times New Roman"/>
          <w:kern w:val="0"/>
          <w:sz w:val="24"/>
          <w:szCs w:val="24"/>
          <w14:ligatures w14:val="none"/>
        </w:rPr>
        <w:t xml:space="preserve"> </w:t>
      </w:r>
      <w:r w:rsidR="005039B8" w:rsidRPr="005039B8">
        <w:rPr>
          <w:rFonts w:ascii="Times New Roman" w:eastAsia="Times New Roman" w:hAnsi="Times New Roman" w:cs="Times New Roman"/>
          <w:kern w:val="0"/>
          <w:sz w:val="24"/>
          <w:szCs w:val="24"/>
          <w14:ligatures w14:val="none"/>
        </w:rPr>
        <w:t>fine wood sawdust or shavings</w:t>
      </w:r>
      <w:r w:rsidR="00EA0A96">
        <w:rPr>
          <w:rFonts w:ascii="Times New Roman" w:eastAsia="Times New Roman" w:hAnsi="Times New Roman" w:cs="Times New Roman"/>
          <w:kern w:val="0"/>
          <w:sz w:val="24"/>
          <w:szCs w:val="24"/>
          <w14:ligatures w14:val="none"/>
        </w:rPr>
        <w:t xml:space="preserve">. The </w:t>
      </w:r>
      <w:r w:rsidR="00C92A7D">
        <w:rPr>
          <w:rFonts w:ascii="Times New Roman" w:eastAsia="Times New Roman" w:hAnsi="Times New Roman" w:cs="Times New Roman"/>
          <w:kern w:val="0"/>
          <w:sz w:val="24"/>
          <w:szCs w:val="24"/>
          <w14:ligatures w14:val="none"/>
        </w:rPr>
        <w:t>2</w:t>
      </w:r>
      <w:r w:rsidR="00C92A7D" w:rsidRPr="00C92A7D">
        <w:rPr>
          <w:rFonts w:ascii="Times New Roman" w:eastAsia="Times New Roman" w:hAnsi="Times New Roman" w:cs="Times New Roman"/>
          <w:kern w:val="0"/>
          <w:sz w:val="24"/>
          <w:szCs w:val="24"/>
          <w14:ligatures w14:val="none"/>
        </w:rPr>
        <w:t xml:space="preserve"> other farms used a “traditional” or “deep bedded</w:t>
      </w:r>
      <w:r w:rsidR="00C92A7D">
        <w:rPr>
          <w:rFonts w:ascii="Times New Roman" w:eastAsia="Times New Roman" w:hAnsi="Times New Roman" w:cs="Times New Roman"/>
          <w:kern w:val="0"/>
          <w:sz w:val="24"/>
          <w:szCs w:val="24"/>
          <w14:ligatures w14:val="none"/>
        </w:rPr>
        <w:t xml:space="preserve"> </w:t>
      </w:r>
      <w:r w:rsidR="00C92A7D" w:rsidRPr="00C92A7D">
        <w:rPr>
          <w:rFonts w:ascii="Times New Roman" w:eastAsia="Times New Roman" w:hAnsi="Times New Roman" w:cs="Times New Roman"/>
          <w:kern w:val="0"/>
          <w:sz w:val="24"/>
          <w:szCs w:val="24"/>
          <w14:ligatures w14:val="none"/>
        </w:rPr>
        <w:t>pack” system, where large volumes of fresh, dry straw (or</w:t>
      </w:r>
      <w:r w:rsidR="00C92A7D">
        <w:rPr>
          <w:rFonts w:ascii="Times New Roman" w:eastAsia="Times New Roman" w:hAnsi="Times New Roman" w:cs="Times New Roman"/>
          <w:kern w:val="0"/>
          <w:sz w:val="24"/>
          <w:szCs w:val="24"/>
          <w14:ligatures w14:val="none"/>
        </w:rPr>
        <w:t xml:space="preserve"> </w:t>
      </w:r>
      <w:r w:rsidR="00C92A7D" w:rsidRPr="00C92A7D">
        <w:rPr>
          <w:rFonts w:ascii="Times New Roman" w:eastAsia="Times New Roman" w:hAnsi="Times New Roman" w:cs="Times New Roman"/>
          <w:kern w:val="0"/>
          <w:sz w:val="24"/>
          <w:szCs w:val="24"/>
          <w14:ligatures w14:val="none"/>
        </w:rPr>
        <w:t>poor-quality hay) sufficient to keep cows clean and dry</w:t>
      </w:r>
      <w:r w:rsidR="00C92A7D">
        <w:rPr>
          <w:rFonts w:ascii="Times New Roman" w:eastAsia="Times New Roman" w:hAnsi="Times New Roman" w:cs="Times New Roman"/>
          <w:kern w:val="0"/>
          <w:sz w:val="24"/>
          <w:szCs w:val="24"/>
          <w14:ligatures w14:val="none"/>
        </w:rPr>
        <w:t xml:space="preserve"> are</w:t>
      </w:r>
      <w:r w:rsidR="00C92A7D" w:rsidRPr="00C92A7D">
        <w:rPr>
          <w:rFonts w:ascii="Times New Roman" w:eastAsia="Times New Roman" w:hAnsi="Times New Roman" w:cs="Times New Roman"/>
          <w:kern w:val="0"/>
          <w:sz w:val="24"/>
          <w:szCs w:val="24"/>
          <w14:ligatures w14:val="none"/>
        </w:rPr>
        <w:t xml:space="preserve"> added daily to a mass of bedding that accumulates</w:t>
      </w:r>
      <w:r w:rsidR="00184C03">
        <w:rPr>
          <w:rFonts w:ascii="Times New Roman" w:eastAsia="Times New Roman" w:hAnsi="Times New Roman" w:cs="Times New Roman"/>
          <w:kern w:val="0"/>
          <w:sz w:val="24"/>
          <w:szCs w:val="24"/>
          <w14:ligatures w14:val="none"/>
        </w:rPr>
        <w:t xml:space="preserve"> </w:t>
      </w:r>
      <w:r w:rsidR="00C92A7D" w:rsidRPr="00C92A7D">
        <w:rPr>
          <w:rFonts w:ascii="Times New Roman" w:eastAsia="Times New Roman" w:hAnsi="Times New Roman" w:cs="Times New Roman"/>
          <w:kern w:val="0"/>
          <w:sz w:val="24"/>
          <w:szCs w:val="24"/>
          <w14:ligatures w14:val="none"/>
        </w:rPr>
        <w:t>over the 6–8 mo</w:t>
      </w:r>
      <w:r w:rsidR="00184C03">
        <w:rPr>
          <w:rFonts w:ascii="Times New Roman" w:eastAsia="Times New Roman" w:hAnsi="Times New Roman" w:cs="Times New Roman"/>
          <w:kern w:val="0"/>
          <w:sz w:val="24"/>
          <w:szCs w:val="24"/>
          <w14:ligatures w14:val="none"/>
        </w:rPr>
        <w:t>nths</w:t>
      </w:r>
      <w:r w:rsidR="00C92A7D" w:rsidRPr="00C92A7D">
        <w:rPr>
          <w:rFonts w:ascii="Times New Roman" w:eastAsia="Times New Roman" w:hAnsi="Times New Roman" w:cs="Times New Roman"/>
          <w:kern w:val="0"/>
          <w:sz w:val="24"/>
          <w:szCs w:val="24"/>
          <w14:ligatures w14:val="none"/>
        </w:rPr>
        <w:t xml:space="preserve"> cows are housed indoors</w:t>
      </w:r>
      <w:r w:rsidR="00184C03">
        <w:rPr>
          <w:rFonts w:ascii="Times New Roman" w:eastAsia="Times New Roman" w:hAnsi="Times New Roman" w:cs="Times New Roman"/>
          <w:kern w:val="0"/>
          <w:sz w:val="24"/>
          <w:szCs w:val="24"/>
          <w14:ligatures w14:val="none"/>
        </w:rPr>
        <w:t>.</w:t>
      </w:r>
      <w:r w:rsidR="00C92A7D" w:rsidRPr="00C92A7D">
        <w:rPr>
          <w:rFonts w:ascii="Times New Roman" w:eastAsia="Times New Roman" w:hAnsi="Times New Roman" w:cs="Times New Roman"/>
          <w:kern w:val="0"/>
          <w:sz w:val="24"/>
          <w:szCs w:val="24"/>
          <w14:ligatures w14:val="none"/>
        </w:rPr>
        <w:t xml:space="preserve"> </w:t>
      </w:r>
      <w:r w:rsidR="00EA0A96">
        <w:rPr>
          <w:rFonts w:ascii="Times New Roman" w:eastAsia="Times New Roman" w:hAnsi="Times New Roman" w:cs="Times New Roman"/>
          <w:kern w:val="0"/>
          <w:sz w:val="24"/>
          <w:szCs w:val="24"/>
          <w14:ligatures w14:val="none"/>
        </w:rPr>
        <w:t>M</w:t>
      </w:r>
      <w:r w:rsidR="00463B32">
        <w:rPr>
          <w:rFonts w:ascii="Times New Roman" w:eastAsia="Times New Roman" w:hAnsi="Times New Roman" w:cs="Times New Roman"/>
          <w:kern w:val="0"/>
          <w:sz w:val="24"/>
          <w:szCs w:val="24"/>
          <w14:ligatures w14:val="none"/>
        </w:rPr>
        <w:t xml:space="preserve">ore details on bedded pack management variation on </w:t>
      </w:r>
      <w:r w:rsidR="00184C03">
        <w:rPr>
          <w:rFonts w:ascii="Times New Roman" w:eastAsia="Times New Roman" w:hAnsi="Times New Roman" w:cs="Times New Roman"/>
          <w:kern w:val="0"/>
          <w:sz w:val="24"/>
          <w:szCs w:val="24"/>
          <w14:ligatures w14:val="none"/>
        </w:rPr>
        <w:t>Vermont</w:t>
      </w:r>
      <w:r w:rsidR="00463B32">
        <w:rPr>
          <w:rFonts w:ascii="Times New Roman" w:eastAsia="Times New Roman" w:hAnsi="Times New Roman" w:cs="Times New Roman"/>
          <w:kern w:val="0"/>
          <w:sz w:val="24"/>
          <w:szCs w:val="24"/>
          <w14:ligatures w14:val="none"/>
        </w:rPr>
        <w:t xml:space="preserve"> organic dairy farms can be found in Neher </w:t>
      </w:r>
      <w:del w:id="420" w:author="Caitlin Jeffrey" w:date="2024-09-23T12:41:00Z" w16du:dateUtc="2024-09-23T16:41:00Z">
        <w:r w:rsidR="00463B32" w:rsidDel="00DA3659">
          <w:rPr>
            <w:rFonts w:ascii="Times New Roman" w:eastAsia="Times New Roman" w:hAnsi="Times New Roman" w:cs="Times New Roman"/>
            <w:kern w:val="0"/>
            <w:sz w:val="24"/>
            <w:szCs w:val="24"/>
            <w14:ligatures w14:val="none"/>
          </w:rPr>
          <w:delText>et</w:delText>
        </w:r>
        <w:r w:rsidR="00EA0A96" w:rsidDel="00DA3659">
          <w:rPr>
            <w:rFonts w:ascii="Times New Roman" w:eastAsia="Times New Roman" w:hAnsi="Times New Roman" w:cs="Times New Roman"/>
            <w:kern w:val="0"/>
            <w:sz w:val="24"/>
            <w:szCs w:val="24"/>
            <w14:ligatures w14:val="none"/>
          </w:rPr>
          <w:delText xml:space="preserve"> al</w:delText>
        </w:r>
        <w:r w:rsidR="00463B32" w:rsidDel="00DA3659">
          <w:rPr>
            <w:rFonts w:ascii="Times New Roman" w:eastAsia="Times New Roman" w:hAnsi="Times New Roman" w:cs="Times New Roman"/>
            <w:kern w:val="0"/>
            <w:sz w:val="24"/>
            <w:szCs w:val="24"/>
            <w14:ligatures w14:val="none"/>
          </w:rPr>
          <w:delText>.,</w:delText>
        </w:r>
        <w:r w:rsidR="00EA0A96" w:rsidDel="00DA3659">
          <w:rPr>
            <w:rFonts w:ascii="Times New Roman" w:eastAsia="Times New Roman" w:hAnsi="Times New Roman" w:cs="Times New Roman"/>
            <w:kern w:val="0"/>
            <w:sz w:val="24"/>
            <w:szCs w:val="24"/>
            <w14:ligatures w14:val="none"/>
          </w:rPr>
          <w:delText xml:space="preserve"> </w:delText>
        </w:r>
        <w:r w:rsidR="00184C03" w:rsidDel="00DA3659">
          <w:rPr>
            <w:rFonts w:ascii="Times New Roman" w:eastAsia="Times New Roman" w:hAnsi="Times New Roman" w:cs="Times New Roman"/>
            <w:kern w:val="0"/>
            <w:sz w:val="24"/>
            <w:szCs w:val="24"/>
            <w14:ligatures w14:val="none"/>
          </w:rPr>
          <w:delText>(</w:delText>
        </w:r>
      </w:del>
      <w:ins w:id="421" w:author="Caitlin Jeffrey" w:date="2024-09-23T12:41:00Z" w16du:dateUtc="2024-09-23T16:41:00Z">
        <w:r w:rsidR="00DA3659">
          <w:rPr>
            <w:rFonts w:ascii="Times New Roman" w:eastAsia="Times New Roman" w:hAnsi="Times New Roman" w:cs="Times New Roman"/>
            <w:kern w:val="0"/>
            <w:sz w:val="24"/>
            <w:szCs w:val="24"/>
            <w14:ligatures w14:val="none"/>
          </w:rPr>
          <w:t>et al. (</w:t>
        </w:r>
      </w:ins>
      <w:r w:rsidR="00EA0A96">
        <w:rPr>
          <w:rFonts w:ascii="Times New Roman" w:eastAsia="Times New Roman" w:hAnsi="Times New Roman" w:cs="Times New Roman"/>
          <w:kern w:val="0"/>
          <w:sz w:val="24"/>
          <w:szCs w:val="24"/>
          <w14:ligatures w14:val="none"/>
        </w:rPr>
        <w:t>2002</w:t>
      </w:r>
      <w:r w:rsidR="00184C03">
        <w:rPr>
          <w:rFonts w:ascii="Times New Roman" w:eastAsia="Times New Roman" w:hAnsi="Times New Roman" w:cs="Times New Roman"/>
          <w:kern w:val="0"/>
          <w:sz w:val="24"/>
          <w:szCs w:val="24"/>
          <w14:ligatures w14:val="none"/>
        </w:rPr>
        <w:t>)</w:t>
      </w:r>
      <w:r w:rsidR="00EA0A96">
        <w:rPr>
          <w:rFonts w:ascii="Times New Roman" w:eastAsia="Times New Roman" w:hAnsi="Times New Roman" w:cs="Times New Roman"/>
          <w:kern w:val="0"/>
          <w:sz w:val="24"/>
          <w:szCs w:val="24"/>
          <w14:ligatures w14:val="none"/>
        </w:rPr>
        <w:t xml:space="preserve"> and</w:t>
      </w:r>
      <w:r w:rsidR="00463B32">
        <w:rPr>
          <w:rFonts w:ascii="Times New Roman" w:eastAsia="Times New Roman" w:hAnsi="Times New Roman" w:cs="Times New Roman"/>
          <w:kern w:val="0"/>
          <w:sz w:val="24"/>
          <w:szCs w:val="24"/>
          <w14:ligatures w14:val="none"/>
        </w:rPr>
        <w:t xml:space="preserve"> </w:t>
      </w:r>
      <w:r w:rsidR="004E6A43">
        <w:rPr>
          <w:rFonts w:ascii="Times New Roman" w:eastAsia="Times New Roman" w:hAnsi="Times New Roman" w:cs="Times New Roman"/>
          <w:kern w:val="0"/>
          <w:sz w:val="24"/>
          <w:szCs w:val="24"/>
          <w14:ligatures w14:val="none"/>
        </w:rPr>
        <w:t xml:space="preserve">Jeffrey </w:t>
      </w:r>
      <w:del w:id="422" w:author="Caitlin Jeffrey" w:date="2024-09-23T12:41:00Z" w16du:dateUtc="2024-09-23T16:41:00Z">
        <w:r w:rsidR="004E6A43" w:rsidDel="00DA3659">
          <w:rPr>
            <w:rFonts w:ascii="Times New Roman" w:eastAsia="Times New Roman" w:hAnsi="Times New Roman" w:cs="Times New Roman"/>
            <w:kern w:val="0"/>
            <w:sz w:val="24"/>
            <w:szCs w:val="24"/>
            <w14:ligatures w14:val="none"/>
          </w:rPr>
          <w:delText xml:space="preserve">et al., </w:delText>
        </w:r>
        <w:r w:rsidR="00184C03" w:rsidDel="00DA3659">
          <w:rPr>
            <w:rFonts w:ascii="Times New Roman" w:eastAsia="Times New Roman" w:hAnsi="Times New Roman" w:cs="Times New Roman"/>
            <w:kern w:val="0"/>
            <w:sz w:val="24"/>
            <w:szCs w:val="24"/>
            <w14:ligatures w14:val="none"/>
          </w:rPr>
          <w:delText>(</w:delText>
        </w:r>
      </w:del>
      <w:ins w:id="423" w:author="Caitlin Jeffrey" w:date="2024-09-23T12:41:00Z" w16du:dateUtc="2024-09-23T16:41:00Z">
        <w:r w:rsidR="00DA3659">
          <w:rPr>
            <w:rFonts w:ascii="Times New Roman" w:eastAsia="Times New Roman" w:hAnsi="Times New Roman" w:cs="Times New Roman"/>
            <w:kern w:val="0"/>
            <w:sz w:val="24"/>
            <w:szCs w:val="24"/>
            <w14:ligatures w14:val="none"/>
          </w:rPr>
          <w:t>et al. (</w:t>
        </w:r>
      </w:ins>
      <w:r w:rsidR="004E6A43">
        <w:rPr>
          <w:rFonts w:ascii="Times New Roman" w:eastAsia="Times New Roman" w:hAnsi="Times New Roman" w:cs="Times New Roman"/>
          <w:kern w:val="0"/>
          <w:sz w:val="24"/>
          <w:szCs w:val="24"/>
          <w14:ligatures w14:val="none"/>
        </w:rPr>
        <w:t>2024).</w:t>
      </w:r>
      <w:r w:rsidR="00747218" w:rsidRPr="00CD6DA1">
        <w:rPr>
          <w:rFonts w:ascii="Times New Roman" w:eastAsia="Times New Roman" w:hAnsi="Times New Roman" w:cs="Times New Roman"/>
          <w:kern w:val="0"/>
          <w:sz w:val="24"/>
          <w:szCs w:val="24"/>
          <w14:ligatures w14:val="none"/>
        </w:rPr>
        <w:t xml:space="preserve"> </w:t>
      </w:r>
    </w:p>
    <w:p w14:paraId="7CB539BA" w14:textId="75A0DD88" w:rsidR="002046D7" w:rsidRDefault="002046D7" w:rsidP="00E47AF8">
      <w:pPr>
        <w:spacing w:after="0" w:line="480" w:lineRule="auto"/>
        <w:ind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We collected </w:t>
      </w:r>
      <w:r w:rsidR="006929B5">
        <w:rPr>
          <w:rFonts w:ascii="Times New Roman" w:eastAsia="Times New Roman" w:hAnsi="Times New Roman" w:cs="Times New Roman"/>
          <w:kern w:val="0"/>
          <w:sz w:val="24"/>
          <w:szCs w:val="24"/>
          <w14:ligatures w14:val="none"/>
        </w:rPr>
        <w:t xml:space="preserve">4,212 </w:t>
      </w:r>
      <w:del w:id="424" w:author="Caitlin Jeffrey" w:date="2024-09-20T17:26:00Z" w16du:dateUtc="2024-09-20T21:26:00Z">
        <w:r w:rsidR="006929B5" w:rsidDel="005A02A3">
          <w:rPr>
            <w:rFonts w:ascii="Times New Roman" w:eastAsia="Times New Roman" w:hAnsi="Times New Roman" w:cs="Times New Roman"/>
            <w:kern w:val="0"/>
            <w:sz w:val="24"/>
            <w:szCs w:val="24"/>
            <w14:ligatures w14:val="none"/>
          </w:rPr>
          <w:delText xml:space="preserve">quarter </w:delText>
        </w:r>
        <w:r w:rsidR="00765F40" w:rsidDel="005A02A3">
          <w:rPr>
            <w:rFonts w:ascii="Times New Roman" w:eastAsia="Times New Roman" w:hAnsi="Times New Roman" w:cs="Times New Roman"/>
            <w:kern w:val="0"/>
            <w:sz w:val="24"/>
            <w:szCs w:val="24"/>
            <w14:ligatures w14:val="none"/>
          </w:rPr>
          <w:delText>milk</w:delText>
        </w:r>
      </w:del>
      <w:ins w:id="425" w:author="Caitlin Jeffrey" w:date="2024-09-20T17:28:00Z" w16du:dateUtc="2024-09-20T21:28:00Z">
        <w:r w:rsidR="005A02A3">
          <w:rPr>
            <w:rFonts w:ascii="Times New Roman" w:eastAsia="Times New Roman" w:hAnsi="Times New Roman" w:cs="Times New Roman"/>
            <w:kern w:val="0"/>
            <w:sz w:val="24"/>
            <w:szCs w:val="24"/>
            <w14:ligatures w14:val="none"/>
          </w:rPr>
          <w:t>quarter milk</w:t>
        </w:r>
      </w:ins>
      <w:r w:rsidR="00765F40">
        <w:rPr>
          <w:rFonts w:ascii="Times New Roman" w:eastAsia="Times New Roman" w:hAnsi="Times New Roman" w:cs="Times New Roman"/>
          <w:kern w:val="0"/>
          <w:sz w:val="24"/>
          <w:szCs w:val="24"/>
          <w14:ligatures w14:val="none"/>
        </w:rPr>
        <w:t xml:space="preserve"> </w:t>
      </w:r>
      <w:r w:rsidR="006929B5">
        <w:rPr>
          <w:rFonts w:ascii="Times New Roman" w:eastAsia="Times New Roman" w:hAnsi="Times New Roman" w:cs="Times New Roman"/>
          <w:kern w:val="0"/>
          <w:sz w:val="24"/>
          <w:szCs w:val="24"/>
          <w14:ligatures w14:val="none"/>
        </w:rPr>
        <w:t>samples from</w:t>
      </w:r>
      <w:r w:rsidRPr="002046D7">
        <w:rPr>
          <w:rFonts w:ascii="Times New Roman" w:eastAsia="Times New Roman" w:hAnsi="Times New Roman" w:cs="Times New Roman"/>
          <w:kern w:val="0"/>
          <w:sz w:val="24"/>
          <w:szCs w:val="24"/>
          <w14:ligatures w14:val="none"/>
        </w:rPr>
        <w:t xml:space="preserve"> 1,536 quarters </w:t>
      </w:r>
      <w:r w:rsidR="006929B5">
        <w:rPr>
          <w:rFonts w:ascii="Times New Roman" w:eastAsia="Times New Roman" w:hAnsi="Times New Roman" w:cs="Times New Roman"/>
          <w:kern w:val="0"/>
          <w:sz w:val="24"/>
          <w:szCs w:val="24"/>
          <w14:ligatures w14:val="none"/>
        </w:rPr>
        <w:t xml:space="preserve">of </w:t>
      </w:r>
      <w:r w:rsidRPr="002046D7">
        <w:rPr>
          <w:rFonts w:ascii="Times New Roman" w:eastAsia="Times New Roman" w:hAnsi="Times New Roman" w:cs="Times New Roman"/>
          <w:kern w:val="0"/>
          <w:sz w:val="24"/>
          <w:szCs w:val="24"/>
          <w14:ligatures w14:val="none"/>
        </w:rPr>
        <w:t>384 cows</w:t>
      </w:r>
      <w:r w:rsidR="006929B5">
        <w:rPr>
          <w:rFonts w:ascii="Times New Roman" w:eastAsia="Times New Roman" w:hAnsi="Times New Roman" w:cs="Times New Roman"/>
          <w:kern w:val="0"/>
          <w:sz w:val="24"/>
          <w:szCs w:val="24"/>
          <w14:ligatures w14:val="none"/>
        </w:rPr>
        <w:t xml:space="preserve">. </w:t>
      </w:r>
      <w:r w:rsidRPr="002046D7">
        <w:rPr>
          <w:rFonts w:ascii="Times New Roman" w:eastAsia="Times New Roman" w:hAnsi="Times New Roman" w:cs="Times New Roman"/>
          <w:kern w:val="0"/>
          <w:sz w:val="24"/>
          <w:szCs w:val="24"/>
          <w14:ligatures w14:val="none"/>
        </w:rPr>
        <w:t>Of these, 880 quarter-observations were excluded from further analyses</w:t>
      </w:r>
      <w:r w:rsidR="006929B5">
        <w:rPr>
          <w:rFonts w:ascii="Times New Roman" w:eastAsia="Times New Roman" w:hAnsi="Times New Roman" w:cs="Times New Roman"/>
          <w:kern w:val="0"/>
          <w:sz w:val="24"/>
          <w:szCs w:val="24"/>
          <w14:ligatures w14:val="none"/>
        </w:rPr>
        <w:t>, inclu</w:t>
      </w:r>
      <w:r w:rsidR="00042031">
        <w:rPr>
          <w:rFonts w:ascii="Times New Roman" w:eastAsia="Times New Roman" w:hAnsi="Times New Roman" w:cs="Times New Roman"/>
          <w:kern w:val="0"/>
          <w:sz w:val="24"/>
          <w:szCs w:val="24"/>
          <w14:ligatures w14:val="none"/>
        </w:rPr>
        <w:t>ding</w:t>
      </w:r>
      <w:r w:rsidR="00DA5575">
        <w:rPr>
          <w:rFonts w:ascii="Times New Roman" w:eastAsia="Times New Roman" w:hAnsi="Times New Roman" w:cs="Times New Roman"/>
          <w:kern w:val="0"/>
          <w:sz w:val="24"/>
          <w:szCs w:val="24"/>
          <w14:ligatures w14:val="none"/>
        </w:rPr>
        <w:t>:</w:t>
      </w:r>
      <w:r w:rsidRPr="002046D7">
        <w:rPr>
          <w:rFonts w:ascii="Times New Roman" w:eastAsia="Times New Roman" w:hAnsi="Times New Roman" w:cs="Times New Roman"/>
          <w:kern w:val="0"/>
          <w:sz w:val="24"/>
          <w:szCs w:val="24"/>
          <w14:ligatures w14:val="none"/>
        </w:rPr>
        <w:t xml:space="preserve"> 34 quarter-</w:t>
      </w:r>
      <w:r w:rsidRPr="002046D7">
        <w:rPr>
          <w:rFonts w:ascii="Times New Roman" w:eastAsia="Times New Roman" w:hAnsi="Times New Roman" w:cs="Times New Roman"/>
          <w:kern w:val="0"/>
          <w:sz w:val="24"/>
          <w:szCs w:val="24"/>
          <w14:ligatures w14:val="none"/>
        </w:rPr>
        <w:lastRenderedPageBreak/>
        <w:t xml:space="preserve">observations </w:t>
      </w:r>
      <w:r w:rsidR="009935EF">
        <w:rPr>
          <w:rFonts w:ascii="Times New Roman" w:eastAsia="Times New Roman" w:hAnsi="Times New Roman" w:cs="Times New Roman"/>
          <w:kern w:val="0"/>
          <w:sz w:val="24"/>
          <w:szCs w:val="24"/>
          <w14:ligatures w14:val="none"/>
        </w:rPr>
        <w:t xml:space="preserve">that </w:t>
      </w:r>
      <w:r w:rsidRPr="002046D7">
        <w:rPr>
          <w:rFonts w:ascii="Times New Roman" w:eastAsia="Times New Roman" w:hAnsi="Times New Roman" w:cs="Times New Roman"/>
          <w:kern w:val="0"/>
          <w:sz w:val="24"/>
          <w:szCs w:val="24"/>
          <w14:ligatures w14:val="none"/>
        </w:rPr>
        <w:t xml:space="preserve">did not meet </w:t>
      </w:r>
      <w:r w:rsidR="00042031">
        <w:rPr>
          <w:rFonts w:ascii="Times New Roman" w:eastAsia="Times New Roman" w:hAnsi="Times New Roman" w:cs="Times New Roman"/>
          <w:kern w:val="0"/>
          <w:sz w:val="24"/>
          <w:szCs w:val="24"/>
          <w14:ligatures w14:val="none"/>
        </w:rPr>
        <w:t xml:space="preserve">our </w:t>
      </w:r>
      <w:r w:rsidRPr="002046D7">
        <w:rPr>
          <w:rFonts w:ascii="Times New Roman" w:eastAsia="Times New Roman" w:hAnsi="Times New Roman" w:cs="Times New Roman"/>
          <w:kern w:val="0"/>
          <w:sz w:val="24"/>
          <w:szCs w:val="24"/>
          <w14:ligatures w14:val="none"/>
        </w:rPr>
        <w:t xml:space="preserve">definition of either having an IMI or being </w:t>
      </w:r>
      <w:r w:rsidR="00042031">
        <w:rPr>
          <w:rFonts w:ascii="Times New Roman" w:eastAsia="Times New Roman" w:hAnsi="Times New Roman" w:cs="Times New Roman"/>
          <w:kern w:val="0"/>
          <w:sz w:val="24"/>
          <w:szCs w:val="24"/>
          <w14:ligatures w14:val="none"/>
        </w:rPr>
        <w:t>culture-negative</w:t>
      </w:r>
      <w:r w:rsidR="00DA5575">
        <w:rPr>
          <w:rFonts w:ascii="Times New Roman" w:eastAsia="Times New Roman" w:hAnsi="Times New Roman" w:cs="Times New Roman"/>
          <w:kern w:val="0"/>
          <w:sz w:val="24"/>
          <w:szCs w:val="24"/>
          <w14:ligatures w14:val="none"/>
        </w:rPr>
        <w:t>,</w:t>
      </w:r>
      <w:r w:rsidRPr="002046D7">
        <w:rPr>
          <w:rFonts w:ascii="Times New Roman" w:eastAsia="Times New Roman" w:hAnsi="Times New Roman" w:cs="Times New Roman"/>
          <w:kern w:val="0"/>
          <w:sz w:val="24"/>
          <w:szCs w:val="24"/>
          <w14:ligatures w14:val="none"/>
        </w:rPr>
        <w:t xml:space="preserve"> 88 quarter-observations from enrolled quarters that were non-lactating mammary glands (blind)</w:t>
      </w:r>
      <w:r w:rsidR="00DA5575">
        <w:rPr>
          <w:rFonts w:ascii="Times New Roman" w:eastAsia="Times New Roman" w:hAnsi="Times New Roman" w:cs="Times New Roman"/>
          <w:kern w:val="0"/>
          <w:sz w:val="24"/>
          <w:szCs w:val="24"/>
          <w14:ligatures w14:val="none"/>
        </w:rPr>
        <w:t>,</w:t>
      </w:r>
      <w:r w:rsidRPr="002046D7">
        <w:rPr>
          <w:rFonts w:ascii="Times New Roman" w:eastAsia="Times New Roman" w:hAnsi="Times New Roman" w:cs="Times New Roman"/>
          <w:kern w:val="0"/>
          <w:sz w:val="24"/>
          <w:szCs w:val="24"/>
          <w14:ligatures w14:val="none"/>
        </w:rPr>
        <w:t xml:space="preserve"> 224 quarter-observations excluded due to a sampling error (e.g., missing cow ID, colony not selected from </w:t>
      </w:r>
      <w:del w:id="426" w:author="Caitlin Jeffrey" w:date="2024-09-20T17:26:00Z" w16du:dateUtc="2024-09-20T21:26:00Z">
        <w:r w:rsidRPr="002046D7" w:rsidDel="005A02A3">
          <w:rPr>
            <w:rFonts w:ascii="Times New Roman" w:eastAsia="Times New Roman" w:hAnsi="Times New Roman" w:cs="Times New Roman"/>
            <w:kern w:val="0"/>
            <w:sz w:val="24"/>
            <w:szCs w:val="24"/>
            <w14:ligatures w14:val="none"/>
          </w:rPr>
          <w:delText>quarter</w:delText>
        </w:r>
        <w:r w:rsidR="00D57FC3" w:rsidDel="005A02A3">
          <w:rPr>
            <w:rFonts w:ascii="Times New Roman" w:eastAsia="Times New Roman" w:hAnsi="Times New Roman" w:cs="Times New Roman"/>
            <w:kern w:val="0"/>
            <w:sz w:val="24"/>
            <w:szCs w:val="24"/>
            <w14:ligatures w14:val="none"/>
          </w:rPr>
          <w:delText xml:space="preserve"> </w:delText>
        </w:r>
        <w:r w:rsidRPr="002046D7" w:rsidDel="005A02A3">
          <w:rPr>
            <w:rFonts w:ascii="Times New Roman" w:eastAsia="Times New Roman" w:hAnsi="Times New Roman" w:cs="Times New Roman"/>
            <w:kern w:val="0"/>
            <w:sz w:val="24"/>
            <w:szCs w:val="24"/>
            <w14:ligatures w14:val="none"/>
          </w:rPr>
          <w:delText>milk</w:delText>
        </w:r>
      </w:del>
      <w:ins w:id="427" w:author="Caitlin Jeffrey" w:date="2024-09-20T17:28:00Z" w16du:dateUtc="2024-09-20T21:28:00Z">
        <w:r w:rsidR="005A02A3">
          <w:rPr>
            <w:rFonts w:ascii="Times New Roman" w:eastAsia="Times New Roman" w:hAnsi="Times New Roman" w:cs="Times New Roman"/>
            <w:kern w:val="0"/>
            <w:sz w:val="24"/>
            <w:szCs w:val="24"/>
            <w14:ligatures w14:val="none"/>
          </w:rPr>
          <w:t>quarter milk</w:t>
        </w:r>
      </w:ins>
      <w:r w:rsidRPr="002046D7">
        <w:rPr>
          <w:rFonts w:ascii="Times New Roman" w:eastAsia="Times New Roman" w:hAnsi="Times New Roman" w:cs="Times New Roman"/>
          <w:kern w:val="0"/>
          <w:sz w:val="24"/>
          <w:szCs w:val="24"/>
          <w14:ligatures w14:val="none"/>
        </w:rPr>
        <w:t xml:space="preserve"> culture, duplicate </w:t>
      </w:r>
      <w:del w:id="428" w:author="Caitlin Jeffrey" w:date="2024-09-20T17:26:00Z" w16du:dateUtc="2024-09-20T21:26:00Z">
        <w:r w:rsidRPr="002046D7" w:rsidDel="005A02A3">
          <w:rPr>
            <w:rFonts w:ascii="Times New Roman" w:eastAsia="Times New Roman" w:hAnsi="Times New Roman" w:cs="Times New Roman"/>
            <w:kern w:val="0"/>
            <w:sz w:val="24"/>
            <w:szCs w:val="24"/>
            <w14:ligatures w14:val="none"/>
          </w:rPr>
          <w:delText>quarter</w:delText>
        </w:r>
        <w:r w:rsidR="00D57FC3" w:rsidDel="005A02A3">
          <w:rPr>
            <w:rFonts w:ascii="Times New Roman" w:eastAsia="Times New Roman" w:hAnsi="Times New Roman" w:cs="Times New Roman"/>
            <w:kern w:val="0"/>
            <w:sz w:val="24"/>
            <w:szCs w:val="24"/>
            <w14:ligatures w14:val="none"/>
          </w:rPr>
          <w:delText xml:space="preserve"> </w:delText>
        </w:r>
        <w:r w:rsidRPr="002046D7" w:rsidDel="005A02A3">
          <w:rPr>
            <w:rFonts w:ascii="Times New Roman" w:eastAsia="Times New Roman" w:hAnsi="Times New Roman" w:cs="Times New Roman"/>
            <w:kern w:val="0"/>
            <w:sz w:val="24"/>
            <w:szCs w:val="24"/>
            <w14:ligatures w14:val="none"/>
          </w:rPr>
          <w:delText>milk</w:delText>
        </w:r>
      </w:del>
      <w:ins w:id="429" w:author="Caitlin Jeffrey" w:date="2024-09-20T17:28:00Z" w16du:dateUtc="2024-09-20T21:28:00Z">
        <w:r w:rsidR="005A02A3">
          <w:rPr>
            <w:rFonts w:ascii="Times New Roman" w:eastAsia="Times New Roman" w:hAnsi="Times New Roman" w:cs="Times New Roman"/>
            <w:kern w:val="0"/>
            <w:sz w:val="24"/>
            <w:szCs w:val="24"/>
            <w14:ligatures w14:val="none"/>
          </w:rPr>
          <w:t>quarter milk</w:t>
        </w:r>
      </w:ins>
      <w:r w:rsidRPr="002046D7">
        <w:rPr>
          <w:rFonts w:ascii="Times New Roman" w:eastAsia="Times New Roman" w:hAnsi="Times New Roman" w:cs="Times New Roman"/>
          <w:kern w:val="0"/>
          <w:sz w:val="24"/>
          <w:szCs w:val="24"/>
          <w14:ligatures w14:val="none"/>
        </w:rPr>
        <w:t xml:space="preserve"> sample missing)</w:t>
      </w:r>
      <w:r w:rsidR="00DA5575">
        <w:rPr>
          <w:rFonts w:ascii="Times New Roman" w:eastAsia="Times New Roman" w:hAnsi="Times New Roman" w:cs="Times New Roman"/>
          <w:kern w:val="0"/>
          <w:sz w:val="24"/>
          <w:szCs w:val="24"/>
          <w14:ligatures w14:val="none"/>
        </w:rPr>
        <w:t>,</w:t>
      </w:r>
      <w:r w:rsidRPr="002046D7">
        <w:rPr>
          <w:rFonts w:ascii="Times New Roman" w:eastAsia="Times New Roman" w:hAnsi="Times New Roman" w:cs="Times New Roman"/>
          <w:kern w:val="0"/>
          <w:sz w:val="24"/>
          <w:szCs w:val="24"/>
          <w14:ligatures w14:val="none"/>
        </w:rPr>
        <w:t xml:space="preserve"> and 534 quarter-observations excluded because ≥ 1 of the 2 duplicate </w:t>
      </w:r>
      <w:del w:id="430" w:author="Caitlin Jeffrey" w:date="2024-09-20T17:26:00Z" w16du:dateUtc="2024-09-20T21:26:00Z">
        <w:r w:rsidRPr="002046D7" w:rsidDel="005A02A3">
          <w:rPr>
            <w:rFonts w:ascii="Times New Roman" w:eastAsia="Times New Roman" w:hAnsi="Times New Roman" w:cs="Times New Roman"/>
            <w:kern w:val="0"/>
            <w:sz w:val="24"/>
            <w:szCs w:val="24"/>
            <w14:ligatures w14:val="none"/>
          </w:rPr>
          <w:delText>quarter</w:delText>
        </w:r>
        <w:r w:rsidR="00D57FC3" w:rsidDel="005A02A3">
          <w:rPr>
            <w:rFonts w:ascii="Times New Roman" w:eastAsia="Times New Roman" w:hAnsi="Times New Roman" w:cs="Times New Roman"/>
            <w:kern w:val="0"/>
            <w:sz w:val="24"/>
            <w:szCs w:val="24"/>
            <w14:ligatures w14:val="none"/>
          </w:rPr>
          <w:delText xml:space="preserve"> </w:delText>
        </w:r>
        <w:r w:rsidRPr="002046D7" w:rsidDel="005A02A3">
          <w:rPr>
            <w:rFonts w:ascii="Times New Roman" w:eastAsia="Times New Roman" w:hAnsi="Times New Roman" w:cs="Times New Roman"/>
            <w:kern w:val="0"/>
            <w:sz w:val="24"/>
            <w:szCs w:val="24"/>
            <w14:ligatures w14:val="none"/>
          </w:rPr>
          <w:delText>milk</w:delText>
        </w:r>
      </w:del>
      <w:ins w:id="431" w:author="Caitlin Jeffrey" w:date="2024-09-20T17:28:00Z" w16du:dateUtc="2024-09-20T21:28:00Z">
        <w:r w:rsidR="005A02A3">
          <w:rPr>
            <w:rFonts w:ascii="Times New Roman" w:eastAsia="Times New Roman" w:hAnsi="Times New Roman" w:cs="Times New Roman"/>
            <w:kern w:val="0"/>
            <w:sz w:val="24"/>
            <w:szCs w:val="24"/>
            <w14:ligatures w14:val="none"/>
          </w:rPr>
          <w:t>quarter milk</w:t>
        </w:r>
      </w:ins>
      <w:r w:rsidRPr="002046D7">
        <w:rPr>
          <w:rFonts w:ascii="Times New Roman" w:eastAsia="Times New Roman" w:hAnsi="Times New Roman" w:cs="Times New Roman"/>
          <w:kern w:val="0"/>
          <w:sz w:val="24"/>
          <w:szCs w:val="24"/>
          <w14:ligatures w14:val="none"/>
        </w:rPr>
        <w:t xml:space="preserve"> samples was classified as contaminated (12.7% of total quarter-observations collected).</w:t>
      </w:r>
    </w:p>
    <w:p w14:paraId="332689C5" w14:textId="183C716A" w:rsidR="00A52F55" w:rsidRDefault="00A52F55" w:rsidP="00E47AF8">
      <w:pPr>
        <w:spacing w:after="0" w:line="480" w:lineRule="auto"/>
        <w:ind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We collected 657 NASM isolates. Of these, 618 </w:t>
      </w:r>
      <w:r w:rsidR="00712157">
        <w:rPr>
          <w:rFonts w:ascii="Times New Roman" w:eastAsia="Times New Roman" w:hAnsi="Times New Roman" w:cs="Times New Roman"/>
          <w:kern w:val="0"/>
          <w:sz w:val="24"/>
          <w:szCs w:val="24"/>
          <w14:ligatures w14:val="none"/>
        </w:rPr>
        <w:t xml:space="preserve">were identified by MALDI-TOF MS at or above our confidence </w:t>
      </w:r>
      <w:r w:rsidR="008D524C">
        <w:rPr>
          <w:rFonts w:ascii="Times New Roman" w:eastAsia="Times New Roman" w:hAnsi="Times New Roman" w:cs="Times New Roman"/>
          <w:kern w:val="0"/>
          <w:sz w:val="24"/>
          <w:szCs w:val="24"/>
          <w14:ligatures w14:val="none"/>
        </w:rPr>
        <w:t xml:space="preserve">cut-off value. The remaining 39 isolates were either </w:t>
      </w:r>
      <w:r w:rsidR="00651452">
        <w:rPr>
          <w:rFonts w:ascii="Times New Roman" w:eastAsia="Times New Roman" w:hAnsi="Times New Roman" w:cs="Times New Roman"/>
          <w:kern w:val="0"/>
          <w:sz w:val="24"/>
          <w:szCs w:val="24"/>
          <w14:ligatures w14:val="none"/>
        </w:rPr>
        <w:t xml:space="preserve">identified with confidence to the genus level </w:t>
      </w:r>
      <w:r w:rsidR="00651452" w:rsidRPr="00651452">
        <w:rPr>
          <w:rFonts w:ascii="Times New Roman" w:eastAsia="Times New Roman" w:hAnsi="Times New Roman" w:cs="Times New Roman"/>
          <w:kern w:val="0"/>
          <w:sz w:val="24"/>
          <w:szCs w:val="24"/>
          <w14:ligatures w14:val="none"/>
        </w:rPr>
        <w:t>("Staphylococcus species"</w:t>
      </w:r>
      <w:r w:rsidR="00651452">
        <w:rPr>
          <w:rFonts w:ascii="Times New Roman" w:eastAsia="Times New Roman" w:hAnsi="Times New Roman" w:cs="Times New Roman"/>
          <w:kern w:val="0"/>
          <w:sz w:val="24"/>
          <w:szCs w:val="24"/>
          <w14:ligatures w14:val="none"/>
        </w:rPr>
        <w:t>, n=3</w:t>
      </w:r>
      <w:r w:rsidR="00060962">
        <w:rPr>
          <w:rFonts w:ascii="Times New Roman" w:eastAsia="Times New Roman" w:hAnsi="Times New Roman" w:cs="Times New Roman"/>
          <w:kern w:val="0"/>
          <w:sz w:val="24"/>
          <w:szCs w:val="24"/>
          <w14:ligatures w14:val="none"/>
        </w:rPr>
        <w:t>1, 4.7%</w:t>
      </w:r>
      <w:r w:rsidR="00651452" w:rsidRPr="00651452">
        <w:rPr>
          <w:rFonts w:ascii="Times New Roman" w:eastAsia="Times New Roman" w:hAnsi="Times New Roman" w:cs="Times New Roman"/>
          <w:kern w:val="0"/>
          <w:sz w:val="24"/>
          <w:szCs w:val="24"/>
          <w14:ligatures w14:val="none"/>
        </w:rPr>
        <w:t>)</w:t>
      </w:r>
      <w:r w:rsidR="00060962">
        <w:rPr>
          <w:rFonts w:ascii="Times New Roman" w:eastAsia="Times New Roman" w:hAnsi="Times New Roman" w:cs="Times New Roman"/>
          <w:kern w:val="0"/>
          <w:sz w:val="24"/>
          <w:szCs w:val="24"/>
          <w14:ligatures w14:val="none"/>
        </w:rPr>
        <w:t xml:space="preserve"> or were unable to be iden</w:t>
      </w:r>
      <w:r w:rsidR="003A57D5">
        <w:rPr>
          <w:rFonts w:ascii="Times New Roman" w:eastAsia="Times New Roman" w:hAnsi="Times New Roman" w:cs="Times New Roman"/>
          <w:kern w:val="0"/>
          <w:sz w:val="24"/>
          <w:szCs w:val="24"/>
          <w14:ligatures w14:val="none"/>
        </w:rPr>
        <w:t>tified (“No ID”, n = 8, 1.2%).</w:t>
      </w:r>
      <w:r w:rsidR="00A02200">
        <w:rPr>
          <w:rFonts w:ascii="Times New Roman" w:eastAsia="Times New Roman" w:hAnsi="Times New Roman" w:cs="Times New Roman"/>
          <w:kern w:val="0"/>
          <w:sz w:val="24"/>
          <w:szCs w:val="24"/>
          <w14:ligatures w14:val="none"/>
        </w:rPr>
        <w:t xml:space="preserve"> The</w:t>
      </w:r>
      <w:r w:rsidR="00AC407D">
        <w:rPr>
          <w:rFonts w:ascii="Times New Roman" w:eastAsia="Times New Roman" w:hAnsi="Times New Roman" w:cs="Times New Roman"/>
          <w:kern w:val="0"/>
          <w:sz w:val="24"/>
          <w:szCs w:val="24"/>
          <w14:ligatures w14:val="none"/>
        </w:rPr>
        <w:t xml:space="preserve"> species of the</w:t>
      </w:r>
      <w:r w:rsidR="00A02200">
        <w:rPr>
          <w:rFonts w:ascii="Times New Roman" w:eastAsia="Times New Roman" w:hAnsi="Times New Roman" w:cs="Times New Roman"/>
          <w:kern w:val="0"/>
          <w:sz w:val="24"/>
          <w:szCs w:val="24"/>
          <w14:ligatures w14:val="none"/>
        </w:rPr>
        <w:t>se 31 isolates</w:t>
      </w:r>
      <w:r w:rsidR="00AC407D">
        <w:rPr>
          <w:rFonts w:ascii="Times New Roman" w:eastAsia="Times New Roman" w:hAnsi="Times New Roman" w:cs="Times New Roman"/>
          <w:kern w:val="0"/>
          <w:sz w:val="24"/>
          <w:szCs w:val="24"/>
          <w14:ligatures w14:val="none"/>
        </w:rPr>
        <w:t xml:space="preserve"> was successfully determined by </w:t>
      </w:r>
      <w:r w:rsidR="00AC407D" w:rsidRPr="00AF35FA">
        <w:rPr>
          <w:rFonts w:ascii="Times New Roman" w:eastAsia="Times New Roman" w:hAnsi="Times New Roman" w:cs="Times New Roman"/>
          <w:i/>
          <w:iCs/>
          <w:kern w:val="0"/>
          <w:sz w:val="24"/>
          <w:szCs w:val="24"/>
          <w14:ligatures w14:val="none"/>
        </w:rPr>
        <w:t>tuf</w:t>
      </w:r>
      <w:r w:rsidR="00AC407D">
        <w:rPr>
          <w:rFonts w:ascii="Times New Roman" w:eastAsia="Times New Roman" w:hAnsi="Times New Roman" w:cs="Times New Roman"/>
          <w:kern w:val="0"/>
          <w:sz w:val="24"/>
          <w:szCs w:val="24"/>
          <w14:ligatures w14:val="none"/>
        </w:rPr>
        <w:t xml:space="preserve"> </w:t>
      </w:r>
      <w:r w:rsidR="00AF35FA">
        <w:rPr>
          <w:rFonts w:ascii="Times New Roman" w:eastAsia="Times New Roman" w:hAnsi="Times New Roman" w:cs="Times New Roman"/>
          <w:kern w:val="0"/>
          <w:sz w:val="24"/>
          <w:szCs w:val="24"/>
          <w14:ligatures w14:val="none"/>
        </w:rPr>
        <w:t xml:space="preserve">gene </w:t>
      </w:r>
      <w:r w:rsidR="00B16625">
        <w:rPr>
          <w:rFonts w:ascii="Times New Roman" w:eastAsia="Times New Roman" w:hAnsi="Times New Roman" w:cs="Times New Roman"/>
          <w:kern w:val="0"/>
          <w:sz w:val="24"/>
          <w:szCs w:val="24"/>
          <w14:ligatures w14:val="none"/>
        </w:rPr>
        <w:t xml:space="preserve">fragment </w:t>
      </w:r>
      <w:r w:rsidR="00AC407D">
        <w:rPr>
          <w:rFonts w:ascii="Times New Roman" w:eastAsia="Times New Roman" w:hAnsi="Times New Roman" w:cs="Times New Roman"/>
          <w:kern w:val="0"/>
          <w:sz w:val="24"/>
          <w:szCs w:val="24"/>
          <w14:ligatures w14:val="none"/>
        </w:rPr>
        <w:t xml:space="preserve">PCR amplicon sequencing </w:t>
      </w:r>
      <w:r w:rsidR="00332287">
        <w:rPr>
          <w:rFonts w:ascii="Times New Roman" w:eastAsia="Times New Roman" w:hAnsi="Times New Roman" w:cs="Times New Roman"/>
          <w:kern w:val="0"/>
          <w:sz w:val="24"/>
          <w:szCs w:val="24"/>
          <w14:ligatures w14:val="none"/>
        </w:rPr>
        <w:t>with ≥ 98% sequence identity</w:t>
      </w:r>
      <w:r w:rsidR="00D35A46">
        <w:rPr>
          <w:rFonts w:ascii="Times New Roman" w:eastAsia="Times New Roman" w:hAnsi="Times New Roman" w:cs="Times New Roman"/>
          <w:kern w:val="0"/>
          <w:sz w:val="24"/>
          <w:szCs w:val="24"/>
          <w14:ligatures w14:val="none"/>
        </w:rPr>
        <w:t>.</w:t>
      </w:r>
      <w:del w:id="432" w:author="Caitlin Jeffrey" w:date="2024-09-23T16:09:00Z" w16du:dateUtc="2024-09-23T20:09:00Z">
        <w:r w:rsidR="00A02200" w:rsidDel="007C0666">
          <w:rPr>
            <w:rFonts w:ascii="Times New Roman" w:eastAsia="Times New Roman" w:hAnsi="Times New Roman" w:cs="Times New Roman"/>
            <w:kern w:val="0"/>
            <w:sz w:val="24"/>
            <w:szCs w:val="24"/>
            <w14:ligatures w14:val="none"/>
          </w:rPr>
          <w:delText xml:space="preserve"> </w:delText>
        </w:r>
        <w:r w:rsidR="00A02200" w:rsidRPr="00A02200" w:rsidDel="007C0666">
          <w:delText xml:space="preserve"> </w:delText>
        </w:r>
      </w:del>
      <w:ins w:id="433" w:author="Caitlin Jeffrey" w:date="2024-09-23T16:09:00Z" w16du:dateUtc="2024-09-23T20:09:00Z">
        <w:r w:rsidR="007C0666">
          <w:rPr>
            <w:rFonts w:ascii="Times New Roman" w:eastAsia="Times New Roman" w:hAnsi="Times New Roman" w:cs="Times New Roman"/>
            <w:kern w:val="0"/>
            <w:sz w:val="24"/>
            <w:szCs w:val="24"/>
            <w14:ligatures w14:val="none"/>
          </w:rPr>
          <w:t xml:space="preserve"> </w:t>
        </w:r>
      </w:ins>
      <w:r w:rsidR="00A02200" w:rsidRPr="00A02200">
        <w:rPr>
          <w:rFonts w:ascii="Times New Roman" w:eastAsia="Times New Roman" w:hAnsi="Times New Roman" w:cs="Times New Roman"/>
          <w:kern w:val="0"/>
          <w:sz w:val="24"/>
          <w:szCs w:val="24"/>
          <w14:ligatures w14:val="none"/>
        </w:rPr>
        <w:t>Of the</w:t>
      </w:r>
      <w:r w:rsidR="00D76E55">
        <w:rPr>
          <w:rFonts w:ascii="Times New Roman" w:eastAsia="Times New Roman" w:hAnsi="Times New Roman" w:cs="Times New Roman"/>
          <w:kern w:val="0"/>
          <w:sz w:val="24"/>
          <w:szCs w:val="24"/>
          <w14:ligatures w14:val="none"/>
        </w:rPr>
        <w:t>se</w:t>
      </w:r>
      <w:r w:rsidR="00A02200" w:rsidRPr="00A02200">
        <w:rPr>
          <w:rFonts w:ascii="Times New Roman" w:eastAsia="Times New Roman" w:hAnsi="Times New Roman" w:cs="Times New Roman"/>
          <w:kern w:val="0"/>
          <w:sz w:val="24"/>
          <w:szCs w:val="24"/>
          <w14:ligatures w14:val="none"/>
        </w:rPr>
        <w:t xml:space="preserve"> 31 </w:t>
      </w:r>
      <w:r w:rsidR="00D76E55">
        <w:rPr>
          <w:rFonts w:ascii="Times New Roman" w:eastAsia="Times New Roman" w:hAnsi="Times New Roman" w:cs="Times New Roman"/>
          <w:kern w:val="0"/>
          <w:sz w:val="24"/>
          <w:szCs w:val="24"/>
          <w14:ligatures w14:val="none"/>
        </w:rPr>
        <w:t>isolates</w:t>
      </w:r>
      <w:r w:rsidR="00A02200" w:rsidRPr="00A02200">
        <w:rPr>
          <w:rFonts w:ascii="Times New Roman" w:eastAsia="Times New Roman" w:hAnsi="Times New Roman" w:cs="Times New Roman"/>
          <w:kern w:val="0"/>
          <w:sz w:val="24"/>
          <w:szCs w:val="24"/>
          <w14:ligatures w14:val="none"/>
        </w:rPr>
        <w:t xml:space="preserve">, 30 were </w:t>
      </w:r>
      <w:r w:rsidR="00A02200" w:rsidRPr="004F330C">
        <w:rPr>
          <w:rFonts w:ascii="Times New Roman" w:eastAsia="Times New Roman" w:hAnsi="Times New Roman" w:cs="Times New Roman"/>
          <w:i/>
          <w:iCs/>
          <w:kern w:val="0"/>
          <w:sz w:val="24"/>
          <w:szCs w:val="24"/>
          <w14:ligatures w14:val="none"/>
        </w:rPr>
        <w:t>S. agnetis</w:t>
      </w:r>
      <w:r w:rsidR="00A02200" w:rsidRPr="00A02200">
        <w:rPr>
          <w:rFonts w:ascii="Times New Roman" w:eastAsia="Times New Roman" w:hAnsi="Times New Roman" w:cs="Times New Roman"/>
          <w:kern w:val="0"/>
          <w:sz w:val="24"/>
          <w:szCs w:val="24"/>
          <w14:ligatures w14:val="none"/>
        </w:rPr>
        <w:t xml:space="preserve"> (n=24) or </w:t>
      </w:r>
      <w:r w:rsidR="00A02200" w:rsidRPr="004F330C">
        <w:rPr>
          <w:rFonts w:ascii="Times New Roman" w:eastAsia="Times New Roman" w:hAnsi="Times New Roman" w:cs="Times New Roman"/>
          <w:i/>
          <w:iCs/>
          <w:kern w:val="0"/>
          <w:sz w:val="24"/>
          <w:szCs w:val="24"/>
          <w14:ligatures w14:val="none"/>
        </w:rPr>
        <w:t>S. hyicus</w:t>
      </w:r>
      <w:r w:rsidR="00A02200" w:rsidRPr="00A02200">
        <w:rPr>
          <w:rFonts w:ascii="Times New Roman" w:eastAsia="Times New Roman" w:hAnsi="Times New Roman" w:cs="Times New Roman"/>
          <w:kern w:val="0"/>
          <w:sz w:val="24"/>
          <w:szCs w:val="24"/>
          <w14:ligatures w14:val="none"/>
        </w:rPr>
        <w:t xml:space="preserve"> (n=6), as MALDI-TOF MS was unable to differentiate these </w:t>
      </w:r>
      <w:r w:rsidR="00D76E55">
        <w:rPr>
          <w:rFonts w:ascii="Times New Roman" w:eastAsia="Times New Roman" w:hAnsi="Times New Roman" w:cs="Times New Roman"/>
          <w:kern w:val="0"/>
          <w:sz w:val="24"/>
          <w:szCs w:val="24"/>
          <w14:ligatures w14:val="none"/>
        </w:rPr>
        <w:t xml:space="preserve">two </w:t>
      </w:r>
      <w:r w:rsidR="00A02200" w:rsidRPr="00A02200">
        <w:rPr>
          <w:rFonts w:ascii="Times New Roman" w:eastAsia="Times New Roman" w:hAnsi="Times New Roman" w:cs="Times New Roman"/>
          <w:kern w:val="0"/>
          <w:sz w:val="24"/>
          <w:szCs w:val="24"/>
          <w14:ligatures w14:val="none"/>
        </w:rPr>
        <w:t xml:space="preserve">species, and the remaining isolate was </w:t>
      </w:r>
      <w:r w:rsidR="00A02200" w:rsidRPr="004F330C">
        <w:rPr>
          <w:rFonts w:ascii="Times New Roman" w:eastAsia="Times New Roman" w:hAnsi="Times New Roman" w:cs="Times New Roman"/>
          <w:i/>
          <w:iCs/>
          <w:kern w:val="0"/>
          <w:sz w:val="24"/>
          <w:szCs w:val="24"/>
          <w14:ligatures w14:val="none"/>
        </w:rPr>
        <w:t>S. pseudintermedius</w:t>
      </w:r>
      <w:r w:rsidR="00A02200" w:rsidRPr="00A02200">
        <w:rPr>
          <w:rFonts w:ascii="Times New Roman" w:eastAsia="Times New Roman" w:hAnsi="Times New Roman" w:cs="Times New Roman"/>
          <w:kern w:val="0"/>
          <w:sz w:val="24"/>
          <w:szCs w:val="24"/>
          <w14:ligatures w14:val="none"/>
        </w:rPr>
        <w:t xml:space="preserve">. Of the 8 that were not identified </w:t>
      </w:r>
      <w:r w:rsidR="00D35A46">
        <w:rPr>
          <w:rFonts w:ascii="Times New Roman" w:eastAsia="Times New Roman" w:hAnsi="Times New Roman" w:cs="Times New Roman"/>
          <w:kern w:val="0"/>
          <w:sz w:val="24"/>
          <w:szCs w:val="24"/>
          <w14:ligatures w14:val="none"/>
        </w:rPr>
        <w:t xml:space="preserve">by </w:t>
      </w:r>
      <w:r w:rsidR="00D35A46" w:rsidRPr="00D35A46">
        <w:rPr>
          <w:rFonts w:ascii="Times New Roman" w:eastAsia="Times New Roman" w:hAnsi="Times New Roman" w:cs="Times New Roman"/>
          <w:kern w:val="0"/>
          <w:sz w:val="24"/>
          <w:szCs w:val="24"/>
          <w14:ligatures w14:val="none"/>
        </w:rPr>
        <w:t>MALDI-TOF MS</w:t>
      </w:r>
      <w:r w:rsidR="00A02200" w:rsidRPr="00A02200">
        <w:rPr>
          <w:rFonts w:ascii="Times New Roman" w:eastAsia="Times New Roman" w:hAnsi="Times New Roman" w:cs="Times New Roman"/>
          <w:kern w:val="0"/>
          <w:sz w:val="24"/>
          <w:szCs w:val="24"/>
          <w14:ligatures w14:val="none"/>
        </w:rPr>
        <w:t xml:space="preserve">, 2 were identified as </w:t>
      </w:r>
      <w:r w:rsidR="00A02200" w:rsidRPr="004F330C">
        <w:rPr>
          <w:rFonts w:ascii="Times New Roman" w:eastAsia="Times New Roman" w:hAnsi="Times New Roman" w:cs="Times New Roman"/>
          <w:i/>
          <w:iCs/>
          <w:kern w:val="0"/>
          <w:sz w:val="24"/>
          <w:szCs w:val="24"/>
          <w14:ligatures w14:val="none"/>
        </w:rPr>
        <w:t>S. cohnii,</w:t>
      </w:r>
      <w:r w:rsidR="00A02200" w:rsidRPr="00A02200">
        <w:rPr>
          <w:rFonts w:ascii="Times New Roman" w:eastAsia="Times New Roman" w:hAnsi="Times New Roman" w:cs="Times New Roman"/>
          <w:kern w:val="0"/>
          <w:sz w:val="24"/>
          <w:szCs w:val="24"/>
          <w14:ligatures w14:val="none"/>
        </w:rPr>
        <w:t xml:space="preserve"> 3 as </w:t>
      </w:r>
      <w:r w:rsidR="00A02200" w:rsidRPr="004F330C">
        <w:rPr>
          <w:rFonts w:ascii="Times New Roman" w:eastAsia="Times New Roman" w:hAnsi="Times New Roman" w:cs="Times New Roman"/>
          <w:i/>
          <w:iCs/>
          <w:kern w:val="0"/>
          <w:sz w:val="24"/>
          <w:szCs w:val="24"/>
          <w14:ligatures w14:val="none"/>
        </w:rPr>
        <w:t>S. chromogenes</w:t>
      </w:r>
      <w:r w:rsidR="00A02200" w:rsidRPr="00A02200">
        <w:rPr>
          <w:rFonts w:ascii="Times New Roman" w:eastAsia="Times New Roman" w:hAnsi="Times New Roman" w:cs="Times New Roman"/>
          <w:kern w:val="0"/>
          <w:sz w:val="24"/>
          <w:szCs w:val="24"/>
          <w14:ligatures w14:val="none"/>
        </w:rPr>
        <w:t xml:space="preserve">, 1 as </w:t>
      </w:r>
      <w:r w:rsidR="00A02200" w:rsidRPr="004F330C">
        <w:rPr>
          <w:rFonts w:ascii="Times New Roman" w:eastAsia="Times New Roman" w:hAnsi="Times New Roman" w:cs="Times New Roman"/>
          <w:i/>
          <w:iCs/>
          <w:kern w:val="0"/>
          <w:sz w:val="24"/>
          <w:szCs w:val="24"/>
          <w14:ligatures w14:val="none"/>
        </w:rPr>
        <w:t>S. agnetis</w:t>
      </w:r>
      <w:r w:rsidR="00A02200" w:rsidRPr="00A02200">
        <w:rPr>
          <w:rFonts w:ascii="Times New Roman" w:eastAsia="Times New Roman" w:hAnsi="Times New Roman" w:cs="Times New Roman"/>
          <w:kern w:val="0"/>
          <w:sz w:val="24"/>
          <w:szCs w:val="24"/>
          <w14:ligatures w14:val="none"/>
        </w:rPr>
        <w:t xml:space="preserve">, and 2 as </w:t>
      </w:r>
      <w:r w:rsidR="00A02200" w:rsidRPr="004F330C">
        <w:rPr>
          <w:rFonts w:ascii="Times New Roman" w:eastAsia="Times New Roman" w:hAnsi="Times New Roman" w:cs="Times New Roman"/>
          <w:i/>
          <w:iCs/>
          <w:kern w:val="0"/>
          <w:sz w:val="24"/>
          <w:szCs w:val="24"/>
          <w14:ligatures w14:val="none"/>
        </w:rPr>
        <w:t>M. fleuretti</w:t>
      </w:r>
      <w:ins w:id="434" w:author="John Barlow" w:date="2024-09-12T09:43:00Z" w16du:dateUtc="2024-09-12T13:43:00Z">
        <w:r w:rsidR="001430BE">
          <w:rPr>
            <w:rFonts w:ascii="Times New Roman" w:eastAsia="Times New Roman" w:hAnsi="Times New Roman" w:cs="Times New Roman"/>
            <w:i/>
            <w:iCs/>
            <w:kern w:val="0"/>
            <w:sz w:val="24"/>
            <w:szCs w:val="24"/>
            <w14:ligatures w14:val="none"/>
          </w:rPr>
          <w:t>i</w:t>
        </w:r>
      </w:ins>
      <w:r w:rsidR="00A02200" w:rsidRPr="00A02200">
        <w:rPr>
          <w:rFonts w:ascii="Times New Roman" w:eastAsia="Times New Roman" w:hAnsi="Times New Roman" w:cs="Times New Roman"/>
          <w:kern w:val="0"/>
          <w:sz w:val="24"/>
          <w:szCs w:val="24"/>
          <w14:ligatures w14:val="none"/>
        </w:rPr>
        <w:t>.</w:t>
      </w:r>
    </w:p>
    <w:p w14:paraId="1FB0FF6F" w14:textId="6E980A60" w:rsidR="00FF3370" w:rsidDel="009345A6" w:rsidRDefault="00FF3370" w:rsidP="00D35A46">
      <w:pPr>
        <w:spacing w:after="0" w:line="480" w:lineRule="auto"/>
        <w:ind w:firstLine="360"/>
        <w:rPr>
          <w:del w:id="435" w:author="Caitlin Jeffrey" w:date="2024-09-23T10:20:00Z" w16du:dateUtc="2024-09-23T14:20:00Z"/>
          <w:rFonts w:ascii="Times New Roman" w:eastAsia="Times New Roman" w:hAnsi="Times New Roman" w:cs="Times New Roman"/>
          <w:kern w:val="0"/>
          <w:sz w:val="24"/>
          <w:szCs w:val="24"/>
          <w14:ligatures w14:val="none"/>
        </w:rPr>
      </w:pPr>
      <w:r w:rsidRPr="00BE39AB">
        <w:rPr>
          <w:rFonts w:ascii="Times New Roman" w:eastAsia="Times New Roman" w:hAnsi="Times New Roman" w:cs="Times New Roman"/>
          <w:kern w:val="0"/>
          <w:sz w:val="24"/>
          <w:szCs w:val="24"/>
          <w14:ligatures w14:val="none"/>
        </w:rPr>
        <w:t xml:space="preserve">The initial data set included </w:t>
      </w:r>
      <w:r w:rsidR="000900FB">
        <w:rPr>
          <w:rFonts w:ascii="Times New Roman" w:eastAsia="Times New Roman" w:hAnsi="Times New Roman" w:cs="Times New Roman"/>
          <w:kern w:val="0"/>
          <w:sz w:val="24"/>
          <w:szCs w:val="24"/>
          <w14:ligatures w14:val="none"/>
        </w:rPr>
        <w:t>3,</w:t>
      </w:r>
      <w:r w:rsidR="000900FB" w:rsidRPr="00BE39AB">
        <w:rPr>
          <w:rFonts w:ascii="Times New Roman" w:eastAsia="Times New Roman" w:hAnsi="Times New Roman" w:cs="Times New Roman"/>
          <w:kern w:val="0"/>
          <w:sz w:val="24"/>
          <w:szCs w:val="24"/>
          <w14:ligatures w14:val="none"/>
        </w:rPr>
        <w:t>33</w:t>
      </w:r>
      <w:r w:rsidR="000900FB">
        <w:rPr>
          <w:rFonts w:ascii="Times New Roman" w:eastAsia="Times New Roman" w:hAnsi="Times New Roman" w:cs="Times New Roman"/>
          <w:kern w:val="0"/>
          <w:sz w:val="24"/>
          <w:szCs w:val="24"/>
          <w14:ligatures w14:val="none"/>
        </w:rPr>
        <w:t>2</w:t>
      </w:r>
      <w:r w:rsidR="000900FB"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quarter-level observations, with 22 different species of staphylococci and mammaliicocci identified.</w:t>
      </w:r>
      <w:r w:rsidR="00E47AF8" w:rsidRPr="00E47AF8">
        <w:t xml:space="preserve"> </w:t>
      </w:r>
      <w:r w:rsidR="00180D20">
        <w:rPr>
          <w:rFonts w:ascii="Times New Roman" w:hAnsi="Times New Roman" w:cs="Times New Roman"/>
          <w:sz w:val="24"/>
          <w:szCs w:val="24"/>
        </w:rPr>
        <w:t>SaM</w:t>
      </w:r>
      <w:r w:rsidR="00180D20" w:rsidRPr="00BB0F2B">
        <w:rPr>
          <w:rFonts w:ascii="Times New Roman" w:hAnsi="Times New Roman" w:cs="Times New Roman"/>
          <w:sz w:val="24"/>
          <w:szCs w:val="24"/>
        </w:rPr>
        <w:t xml:space="preserve"> species </w:t>
      </w:r>
      <w:r w:rsidRPr="00BE39AB">
        <w:rPr>
          <w:rFonts w:ascii="Times New Roman" w:eastAsia="Times New Roman" w:hAnsi="Times New Roman" w:cs="Times New Roman"/>
          <w:kern w:val="0"/>
          <w:sz w:val="24"/>
          <w:szCs w:val="24"/>
          <w14:ligatures w14:val="none"/>
        </w:rPr>
        <w:t xml:space="preserve">causing IMI excluded from </w:t>
      </w:r>
      <w:r>
        <w:rPr>
          <w:rFonts w:ascii="Times New Roman" w:eastAsia="Times New Roman" w:hAnsi="Times New Roman" w:cs="Times New Roman"/>
          <w:kern w:val="0"/>
          <w:sz w:val="24"/>
          <w:szCs w:val="24"/>
          <w14:ligatures w14:val="none"/>
        </w:rPr>
        <w:t xml:space="preserve">further analyses due to having </w:t>
      </w:r>
      <w:r w:rsidR="00AF00BE">
        <w:rPr>
          <w:rFonts w:ascii="Times New Roman" w:eastAsia="Times New Roman" w:hAnsi="Times New Roman" w:cs="Times New Roman"/>
          <w:kern w:val="0"/>
          <w:sz w:val="24"/>
          <w:szCs w:val="24"/>
          <w14:ligatures w14:val="none"/>
        </w:rPr>
        <w:t>&lt; </w:t>
      </w:r>
      <w:r w:rsidRPr="00BE39AB">
        <w:rPr>
          <w:rFonts w:ascii="Times New Roman" w:eastAsia="Times New Roman" w:hAnsi="Times New Roman" w:cs="Times New Roman"/>
          <w:kern w:val="0"/>
          <w:sz w:val="24"/>
          <w:szCs w:val="24"/>
          <w14:ligatures w14:val="none"/>
        </w:rPr>
        <w:t xml:space="preserve">5 </w:t>
      </w:r>
      <w:r w:rsidR="007C5E5C">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observations included: </w:t>
      </w:r>
      <w:r w:rsidRPr="00BE39AB">
        <w:rPr>
          <w:rFonts w:ascii="Times New Roman" w:eastAsia="Times New Roman" w:hAnsi="Times New Roman" w:cs="Times New Roman"/>
          <w:i/>
          <w:iCs/>
          <w:kern w:val="0"/>
          <w:sz w:val="24"/>
          <w:szCs w:val="24"/>
          <w14:ligatures w14:val="none"/>
        </w:rPr>
        <w:t>M</w:t>
      </w:r>
      <w:r>
        <w:rPr>
          <w:rFonts w:ascii="Times New Roman" w:eastAsia="Times New Roman" w:hAnsi="Times New Roman" w:cs="Times New Roman"/>
          <w:i/>
          <w:iCs/>
          <w:kern w:val="0"/>
          <w:sz w:val="24"/>
          <w:szCs w:val="24"/>
          <w14:ligatures w14:val="none"/>
        </w:rPr>
        <w:t>.</w:t>
      </w:r>
      <w:r w:rsidRPr="00BE39AB">
        <w:rPr>
          <w:rFonts w:ascii="Times New Roman" w:eastAsia="Times New Roman" w:hAnsi="Times New Roman" w:cs="Times New Roman"/>
          <w:i/>
          <w:iCs/>
          <w:kern w:val="0"/>
          <w:sz w:val="24"/>
          <w:szCs w:val="24"/>
          <w14:ligatures w14:val="none"/>
        </w:rPr>
        <w:t xml:space="preserve"> fleurettii</w:t>
      </w:r>
      <w:r w:rsidR="00CE1873">
        <w:rPr>
          <w:rFonts w:ascii="Times New Roman" w:eastAsia="Times New Roman" w:hAnsi="Times New Roman" w:cs="Times New Roman"/>
          <w:i/>
          <w:iCs/>
          <w:kern w:val="0"/>
          <w:sz w:val="24"/>
          <w:szCs w:val="24"/>
          <w14:ligatures w14:val="none"/>
        </w:rPr>
        <w:t xml:space="preserve"> </w:t>
      </w:r>
      <w:r w:rsidR="00CE1873" w:rsidRPr="006656F0">
        <w:rPr>
          <w:rFonts w:ascii="Times New Roman" w:eastAsia="Times New Roman" w:hAnsi="Times New Roman" w:cs="Times New Roman"/>
          <w:kern w:val="0"/>
          <w:sz w:val="24"/>
          <w:szCs w:val="24"/>
          <w14:ligatures w14:val="none"/>
          <w:rPrChange w:id="436" w:author="Caitlin Jeffrey" w:date="2024-09-23T10:16:00Z" w16du:dateUtc="2024-09-23T14:16:00Z">
            <w:rPr>
              <w:rFonts w:ascii="Times New Roman" w:eastAsia="Times New Roman" w:hAnsi="Times New Roman" w:cs="Times New Roman"/>
              <w:i/>
              <w:iCs/>
              <w:kern w:val="0"/>
              <w:sz w:val="24"/>
              <w:szCs w:val="24"/>
              <w14:ligatures w14:val="none"/>
            </w:rPr>
          </w:rPrChange>
        </w:rPr>
        <w:t>(n=3)</w:t>
      </w:r>
      <w:r w:rsidRPr="006656F0">
        <w:rPr>
          <w:rFonts w:ascii="Times New Roman" w:eastAsia="Times New Roman" w:hAnsi="Times New Roman" w:cs="Times New Roman"/>
          <w:kern w:val="0"/>
          <w:sz w:val="24"/>
          <w:szCs w:val="24"/>
          <w14:ligatures w14:val="none"/>
          <w:rPrChange w:id="437" w:author="Caitlin Jeffrey" w:date="2024-09-23T10:16:00Z" w16du:dateUtc="2024-09-23T14:16: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M. sciuri</w:t>
      </w:r>
      <w:r w:rsidR="00D33D28">
        <w:rPr>
          <w:rFonts w:ascii="Times New Roman" w:eastAsia="Times New Roman" w:hAnsi="Times New Roman" w:cs="Times New Roman"/>
          <w:i/>
          <w:iCs/>
          <w:kern w:val="0"/>
          <w:sz w:val="24"/>
          <w:szCs w:val="24"/>
          <w14:ligatures w14:val="none"/>
        </w:rPr>
        <w:t xml:space="preserve"> </w:t>
      </w:r>
      <w:r w:rsidR="00D33D28" w:rsidRPr="006656F0">
        <w:rPr>
          <w:rFonts w:ascii="Times New Roman" w:eastAsia="Times New Roman" w:hAnsi="Times New Roman" w:cs="Times New Roman"/>
          <w:kern w:val="0"/>
          <w:sz w:val="24"/>
          <w:szCs w:val="24"/>
          <w14:ligatures w14:val="none"/>
          <w:rPrChange w:id="438" w:author="Caitlin Jeffrey" w:date="2024-09-23T10:16:00Z" w16du:dateUtc="2024-09-23T14:16:00Z">
            <w:rPr>
              <w:rFonts w:ascii="Times New Roman" w:eastAsia="Times New Roman" w:hAnsi="Times New Roman" w:cs="Times New Roman"/>
              <w:i/>
              <w:iCs/>
              <w:kern w:val="0"/>
              <w:sz w:val="24"/>
              <w:szCs w:val="24"/>
              <w14:ligatures w14:val="none"/>
            </w:rPr>
          </w:rPrChange>
        </w:rPr>
        <w:t>(n=</w:t>
      </w:r>
      <w:r w:rsidR="007F0C1F" w:rsidRPr="006656F0">
        <w:rPr>
          <w:rFonts w:ascii="Times New Roman" w:eastAsia="Times New Roman" w:hAnsi="Times New Roman" w:cs="Times New Roman"/>
          <w:kern w:val="0"/>
          <w:sz w:val="24"/>
          <w:szCs w:val="24"/>
          <w14:ligatures w14:val="none"/>
          <w:rPrChange w:id="439" w:author="Caitlin Jeffrey" w:date="2024-09-23T10:16:00Z" w16du:dateUtc="2024-09-23T14:16:00Z">
            <w:rPr>
              <w:rFonts w:ascii="Times New Roman" w:eastAsia="Times New Roman" w:hAnsi="Times New Roman" w:cs="Times New Roman"/>
              <w:i/>
              <w:iCs/>
              <w:kern w:val="0"/>
              <w:sz w:val="24"/>
              <w:szCs w:val="24"/>
              <w14:ligatures w14:val="none"/>
            </w:rPr>
          </w:rPrChange>
        </w:rPr>
        <w:t>2</w:t>
      </w:r>
      <w:r w:rsidR="00D33D28" w:rsidRPr="006656F0">
        <w:rPr>
          <w:rFonts w:ascii="Times New Roman" w:eastAsia="Times New Roman" w:hAnsi="Times New Roman" w:cs="Times New Roman"/>
          <w:kern w:val="0"/>
          <w:sz w:val="24"/>
          <w:szCs w:val="24"/>
          <w14:ligatures w14:val="none"/>
          <w:rPrChange w:id="440" w:author="Caitlin Jeffrey" w:date="2024-09-23T10:16:00Z" w16du:dateUtc="2024-09-23T14:16:00Z">
            <w:rPr>
              <w:rFonts w:ascii="Times New Roman" w:eastAsia="Times New Roman" w:hAnsi="Times New Roman" w:cs="Times New Roman"/>
              <w:i/>
              <w:iCs/>
              <w:kern w:val="0"/>
              <w:sz w:val="24"/>
              <w:szCs w:val="24"/>
              <w14:ligatures w14:val="none"/>
            </w:rPr>
          </w:rPrChange>
        </w:rPr>
        <w:t>)</w:t>
      </w:r>
      <w:r w:rsidRPr="006656F0">
        <w:rPr>
          <w:rFonts w:ascii="Times New Roman" w:eastAsia="Times New Roman" w:hAnsi="Times New Roman" w:cs="Times New Roman"/>
          <w:kern w:val="0"/>
          <w:sz w:val="24"/>
          <w:szCs w:val="24"/>
          <w14:ligatures w14:val="none"/>
          <w:rPrChange w:id="441" w:author="Caitlin Jeffrey" w:date="2024-09-23T10:16:00Z" w16du:dateUtc="2024-09-23T14:16: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M. vitulinus</w:t>
      </w:r>
      <w:r w:rsidR="008C0639">
        <w:rPr>
          <w:rFonts w:ascii="Times New Roman" w:eastAsia="Times New Roman" w:hAnsi="Times New Roman" w:cs="Times New Roman"/>
          <w:i/>
          <w:iCs/>
          <w:kern w:val="0"/>
          <w:sz w:val="24"/>
          <w:szCs w:val="24"/>
          <w14:ligatures w14:val="none"/>
        </w:rPr>
        <w:t xml:space="preserve"> </w:t>
      </w:r>
      <w:r w:rsidR="008C0639" w:rsidRPr="006656F0">
        <w:rPr>
          <w:rFonts w:ascii="Times New Roman" w:eastAsia="Times New Roman" w:hAnsi="Times New Roman" w:cs="Times New Roman"/>
          <w:kern w:val="0"/>
          <w:sz w:val="24"/>
          <w:szCs w:val="24"/>
          <w14:ligatures w14:val="none"/>
          <w:rPrChange w:id="442" w:author="Caitlin Jeffrey" w:date="2024-09-23T10:16:00Z" w16du:dateUtc="2024-09-23T14:16:00Z">
            <w:rPr>
              <w:rFonts w:ascii="Times New Roman" w:eastAsia="Times New Roman" w:hAnsi="Times New Roman" w:cs="Times New Roman"/>
              <w:i/>
              <w:iCs/>
              <w:kern w:val="0"/>
              <w:sz w:val="24"/>
              <w:szCs w:val="24"/>
              <w14:ligatures w14:val="none"/>
            </w:rPr>
          </w:rPrChange>
        </w:rPr>
        <w:t>(n=1)</w:t>
      </w:r>
      <w:r w:rsidRPr="006656F0">
        <w:rPr>
          <w:rFonts w:ascii="Times New Roman" w:eastAsia="Times New Roman" w:hAnsi="Times New Roman" w:cs="Times New Roman"/>
          <w:kern w:val="0"/>
          <w:sz w:val="24"/>
          <w:szCs w:val="24"/>
          <w14:ligatures w14:val="none"/>
          <w:rPrChange w:id="443" w:author="Caitlin Jeffrey" w:date="2024-09-23T10:16:00Z" w16du:dateUtc="2024-09-23T14:16: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S. auricularis</w:t>
      </w:r>
      <w:r w:rsidR="004929A5">
        <w:rPr>
          <w:rFonts w:ascii="Times New Roman" w:eastAsia="Times New Roman" w:hAnsi="Times New Roman" w:cs="Times New Roman"/>
          <w:i/>
          <w:iCs/>
          <w:kern w:val="0"/>
          <w:sz w:val="24"/>
          <w:szCs w:val="24"/>
          <w14:ligatures w14:val="none"/>
        </w:rPr>
        <w:t xml:space="preserve"> </w:t>
      </w:r>
      <w:r w:rsidR="004929A5" w:rsidRPr="006656F0">
        <w:rPr>
          <w:rFonts w:ascii="Times New Roman" w:eastAsia="Times New Roman" w:hAnsi="Times New Roman" w:cs="Times New Roman"/>
          <w:kern w:val="0"/>
          <w:sz w:val="24"/>
          <w:szCs w:val="24"/>
          <w14:ligatures w14:val="none"/>
          <w:rPrChange w:id="444" w:author="Caitlin Jeffrey" w:date="2024-09-23T10:16:00Z" w16du:dateUtc="2024-09-23T14:16:00Z">
            <w:rPr>
              <w:rFonts w:ascii="Times New Roman" w:eastAsia="Times New Roman" w:hAnsi="Times New Roman" w:cs="Times New Roman"/>
              <w:i/>
              <w:iCs/>
              <w:kern w:val="0"/>
              <w:sz w:val="24"/>
              <w:szCs w:val="24"/>
              <w14:ligatures w14:val="none"/>
            </w:rPr>
          </w:rPrChange>
        </w:rPr>
        <w:t>(n=1)</w:t>
      </w:r>
      <w:r w:rsidRPr="006656F0">
        <w:rPr>
          <w:rFonts w:ascii="Times New Roman" w:eastAsia="Times New Roman" w:hAnsi="Times New Roman" w:cs="Times New Roman"/>
          <w:kern w:val="0"/>
          <w:sz w:val="24"/>
          <w:szCs w:val="24"/>
          <w14:ligatures w14:val="none"/>
          <w:rPrChange w:id="445" w:author="Caitlin Jeffrey" w:date="2024-09-23T10:16:00Z" w16du:dateUtc="2024-09-23T14:16: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S. capitis</w:t>
      </w:r>
      <w:r w:rsidR="001D6265">
        <w:rPr>
          <w:rFonts w:ascii="Times New Roman" w:eastAsia="Times New Roman" w:hAnsi="Times New Roman" w:cs="Times New Roman"/>
          <w:i/>
          <w:iCs/>
          <w:kern w:val="0"/>
          <w:sz w:val="24"/>
          <w:szCs w:val="24"/>
          <w14:ligatures w14:val="none"/>
        </w:rPr>
        <w:t xml:space="preserve"> </w:t>
      </w:r>
      <w:r w:rsidR="001D6265" w:rsidRPr="006656F0">
        <w:rPr>
          <w:rFonts w:ascii="Times New Roman" w:eastAsia="Times New Roman" w:hAnsi="Times New Roman" w:cs="Times New Roman"/>
          <w:kern w:val="0"/>
          <w:sz w:val="24"/>
          <w:szCs w:val="24"/>
          <w14:ligatures w14:val="none"/>
          <w:rPrChange w:id="446" w:author="Caitlin Jeffrey" w:date="2024-09-23T10:16:00Z" w16du:dateUtc="2024-09-23T14:16:00Z">
            <w:rPr>
              <w:rFonts w:ascii="Times New Roman" w:eastAsia="Times New Roman" w:hAnsi="Times New Roman" w:cs="Times New Roman"/>
              <w:i/>
              <w:iCs/>
              <w:kern w:val="0"/>
              <w:sz w:val="24"/>
              <w:szCs w:val="24"/>
              <w14:ligatures w14:val="none"/>
            </w:rPr>
          </w:rPrChange>
        </w:rPr>
        <w:t>(n=1)</w:t>
      </w:r>
      <w:r w:rsidRPr="006656F0">
        <w:rPr>
          <w:rFonts w:ascii="Times New Roman" w:eastAsia="Times New Roman" w:hAnsi="Times New Roman" w:cs="Times New Roman"/>
          <w:kern w:val="0"/>
          <w:sz w:val="24"/>
          <w:szCs w:val="24"/>
          <w14:ligatures w14:val="none"/>
          <w:rPrChange w:id="447" w:author="Caitlin Jeffrey" w:date="2024-09-23T10:16:00Z" w16du:dateUtc="2024-09-23T14:16: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S. cohnii</w:t>
      </w:r>
      <w:r w:rsidR="001D6265">
        <w:rPr>
          <w:rFonts w:ascii="Times New Roman" w:eastAsia="Times New Roman" w:hAnsi="Times New Roman" w:cs="Times New Roman"/>
          <w:i/>
          <w:iCs/>
          <w:kern w:val="0"/>
          <w:sz w:val="24"/>
          <w:szCs w:val="24"/>
          <w14:ligatures w14:val="none"/>
        </w:rPr>
        <w:t xml:space="preserve"> </w:t>
      </w:r>
      <w:r w:rsidR="001D6265" w:rsidRPr="00F947E4">
        <w:rPr>
          <w:rFonts w:ascii="Times New Roman" w:eastAsia="Times New Roman" w:hAnsi="Times New Roman" w:cs="Times New Roman"/>
          <w:kern w:val="0"/>
          <w:sz w:val="24"/>
          <w:szCs w:val="24"/>
          <w14:ligatures w14:val="none"/>
          <w:rPrChange w:id="448" w:author="Caitlin Jeffrey" w:date="2024-09-23T10:17:00Z" w16du:dateUtc="2024-09-23T14:17:00Z">
            <w:rPr>
              <w:rFonts w:ascii="Times New Roman" w:eastAsia="Times New Roman" w:hAnsi="Times New Roman" w:cs="Times New Roman"/>
              <w:i/>
              <w:iCs/>
              <w:kern w:val="0"/>
              <w:sz w:val="24"/>
              <w:szCs w:val="24"/>
              <w14:ligatures w14:val="none"/>
            </w:rPr>
          </w:rPrChange>
        </w:rPr>
        <w:t>(n=1)</w:t>
      </w:r>
      <w:r w:rsidRPr="00F947E4">
        <w:rPr>
          <w:rFonts w:ascii="Times New Roman" w:eastAsia="Times New Roman" w:hAnsi="Times New Roman" w:cs="Times New Roman"/>
          <w:kern w:val="0"/>
          <w:sz w:val="24"/>
          <w:szCs w:val="24"/>
          <w14:ligatures w14:val="none"/>
          <w:rPrChange w:id="449" w:author="Caitlin Jeffrey" w:date="2024-09-23T10:17:00Z" w16du:dateUtc="2024-09-23T14:17:00Z">
            <w:rPr>
              <w:rFonts w:ascii="Times New Roman" w:eastAsia="Times New Roman" w:hAnsi="Times New Roman" w:cs="Times New Roman"/>
              <w:i/>
              <w:iCs/>
              <w:kern w:val="0"/>
              <w:sz w:val="24"/>
              <w:szCs w:val="24"/>
              <w14:ligatures w14:val="none"/>
            </w:rPr>
          </w:rPrChange>
        </w:rPr>
        <w:t xml:space="preserve">, </w:t>
      </w:r>
      <w:r w:rsidRPr="00BE39AB">
        <w:rPr>
          <w:rFonts w:ascii="Times New Roman" w:eastAsia="Times New Roman" w:hAnsi="Times New Roman" w:cs="Times New Roman"/>
          <w:i/>
          <w:iCs/>
          <w:kern w:val="0"/>
          <w:sz w:val="24"/>
          <w:szCs w:val="24"/>
          <w14:ligatures w14:val="none"/>
        </w:rPr>
        <w:t>S. epidermidis</w:t>
      </w:r>
      <w:r w:rsidR="00860C6D">
        <w:rPr>
          <w:rFonts w:ascii="Times New Roman" w:eastAsia="Times New Roman" w:hAnsi="Times New Roman" w:cs="Times New Roman"/>
          <w:i/>
          <w:iCs/>
          <w:kern w:val="0"/>
          <w:sz w:val="24"/>
          <w:szCs w:val="24"/>
          <w14:ligatures w14:val="none"/>
        </w:rPr>
        <w:t xml:space="preserve"> </w:t>
      </w:r>
      <w:r w:rsidR="00860C6D" w:rsidRPr="00F947E4">
        <w:rPr>
          <w:rFonts w:ascii="Times New Roman" w:eastAsia="Times New Roman" w:hAnsi="Times New Roman" w:cs="Times New Roman"/>
          <w:kern w:val="0"/>
          <w:sz w:val="24"/>
          <w:szCs w:val="24"/>
          <w14:ligatures w14:val="none"/>
          <w:rPrChange w:id="450" w:author="Caitlin Jeffrey" w:date="2024-09-23T10:17:00Z" w16du:dateUtc="2024-09-23T14:17:00Z">
            <w:rPr>
              <w:rFonts w:ascii="Times New Roman" w:eastAsia="Times New Roman" w:hAnsi="Times New Roman" w:cs="Times New Roman"/>
              <w:i/>
              <w:iCs/>
              <w:kern w:val="0"/>
              <w:sz w:val="24"/>
              <w:szCs w:val="24"/>
              <w14:ligatures w14:val="none"/>
            </w:rPr>
          </w:rPrChange>
        </w:rPr>
        <w:t>(n=1)</w:t>
      </w:r>
      <w:r w:rsidRPr="00F947E4">
        <w:rPr>
          <w:rFonts w:ascii="Times New Roman" w:eastAsia="Times New Roman" w:hAnsi="Times New Roman" w:cs="Times New Roman"/>
          <w:kern w:val="0"/>
          <w:sz w:val="24"/>
          <w:szCs w:val="24"/>
          <w14:ligatures w14:val="none"/>
          <w:rPrChange w:id="451" w:author="Caitlin Jeffrey" w:date="2024-09-23T10:17:00Z" w16du:dateUtc="2024-09-23T14:17: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S. gallinarum</w:t>
      </w:r>
      <w:r w:rsidR="00CE1873">
        <w:rPr>
          <w:rFonts w:ascii="Times New Roman" w:eastAsia="Times New Roman" w:hAnsi="Times New Roman" w:cs="Times New Roman"/>
          <w:i/>
          <w:iCs/>
          <w:kern w:val="0"/>
          <w:sz w:val="24"/>
          <w:szCs w:val="24"/>
          <w14:ligatures w14:val="none"/>
        </w:rPr>
        <w:t xml:space="preserve"> </w:t>
      </w:r>
      <w:r w:rsidR="00CE1873" w:rsidRPr="00F947E4">
        <w:rPr>
          <w:rFonts w:ascii="Times New Roman" w:eastAsia="Times New Roman" w:hAnsi="Times New Roman" w:cs="Times New Roman"/>
          <w:kern w:val="0"/>
          <w:sz w:val="24"/>
          <w:szCs w:val="24"/>
          <w14:ligatures w14:val="none"/>
          <w:rPrChange w:id="452" w:author="Caitlin Jeffrey" w:date="2024-09-23T10:17:00Z" w16du:dateUtc="2024-09-23T14:17:00Z">
            <w:rPr>
              <w:rFonts w:ascii="Times New Roman" w:eastAsia="Times New Roman" w:hAnsi="Times New Roman" w:cs="Times New Roman"/>
              <w:i/>
              <w:iCs/>
              <w:kern w:val="0"/>
              <w:sz w:val="24"/>
              <w:szCs w:val="24"/>
              <w14:ligatures w14:val="none"/>
            </w:rPr>
          </w:rPrChange>
        </w:rPr>
        <w:t>(n</w:t>
      </w:r>
      <w:r w:rsidR="004B28C5" w:rsidRPr="00F947E4">
        <w:rPr>
          <w:rFonts w:ascii="Times New Roman" w:eastAsia="Times New Roman" w:hAnsi="Times New Roman" w:cs="Times New Roman"/>
          <w:kern w:val="0"/>
          <w:sz w:val="24"/>
          <w:szCs w:val="24"/>
          <w14:ligatures w14:val="none"/>
          <w:rPrChange w:id="453" w:author="Caitlin Jeffrey" w:date="2024-09-23T10:17:00Z" w16du:dateUtc="2024-09-23T14:17:00Z">
            <w:rPr>
              <w:rFonts w:ascii="Times New Roman" w:eastAsia="Times New Roman" w:hAnsi="Times New Roman" w:cs="Times New Roman"/>
              <w:i/>
              <w:iCs/>
              <w:kern w:val="0"/>
              <w:sz w:val="24"/>
              <w:szCs w:val="24"/>
              <w14:ligatures w14:val="none"/>
            </w:rPr>
          </w:rPrChange>
        </w:rPr>
        <w:t>=1)</w:t>
      </w:r>
      <w:r w:rsidRPr="00F947E4">
        <w:rPr>
          <w:rFonts w:ascii="Times New Roman" w:eastAsia="Times New Roman" w:hAnsi="Times New Roman" w:cs="Times New Roman"/>
          <w:kern w:val="0"/>
          <w:sz w:val="24"/>
          <w:szCs w:val="24"/>
          <w14:ligatures w14:val="none"/>
          <w:rPrChange w:id="454" w:author="Caitlin Jeffrey" w:date="2024-09-23T10:17:00Z" w16du:dateUtc="2024-09-23T14:17: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S. hominis</w:t>
      </w:r>
      <w:r w:rsidR="00860C6D">
        <w:rPr>
          <w:rFonts w:ascii="Times New Roman" w:eastAsia="Times New Roman" w:hAnsi="Times New Roman" w:cs="Times New Roman"/>
          <w:i/>
          <w:iCs/>
          <w:kern w:val="0"/>
          <w:sz w:val="24"/>
          <w:szCs w:val="24"/>
          <w14:ligatures w14:val="none"/>
        </w:rPr>
        <w:t xml:space="preserve"> </w:t>
      </w:r>
      <w:r w:rsidR="00860C6D" w:rsidRPr="00F947E4">
        <w:rPr>
          <w:rFonts w:ascii="Times New Roman" w:eastAsia="Times New Roman" w:hAnsi="Times New Roman" w:cs="Times New Roman"/>
          <w:kern w:val="0"/>
          <w:sz w:val="24"/>
          <w:szCs w:val="24"/>
          <w14:ligatures w14:val="none"/>
          <w:rPrChange w:id="455" w:author="Caitlin Jeffrey" w:date="2024-09-23T10:17:00Z" w16du:dateUtc="2024-09-23T14:17:00Z">
            <w:rPr>
              <w:rFonts w:ascii="Times New Roman" w:eastAsia="Times New Roman" w:hAnsi="Times New Roman" w:cs="Times New Roman"/>
              <w:i/>
              <w:iCs/>
              <w:kern w:val="0"/>
              <w:sz w:val="24"/>
              <w:szCs w:val="24"/>
              <w14:ligatures w14:val="none"/>
            </w:rPr>
          </w:rPrChange>
        </w:rPr>
        <w:t>(n=1)</w:t>
      </w:r>
      <w:r w:rsidRPr="00F947E4">
        <w:rPr>
          <w:rFonts w:ascii="Times New Roman" w:eastAsia="Times New Roman" w:hAnsi="Times New Roman" w:cs="Times New Roman"/>
          <w:kern w:val="0"/>
          <w:sz w:val="24"/>
          <w:szCs w:val="24"/>
          <w14:ligatures w14:val="none"/>
          <w:rPrChange w:id="456" w:author="Caitlin Jeffrey" w:date="2024-09-23T10:17:00Z" w16du:dateUtc="2024-09-23T14:17: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S. pseudintermedius</w:t>
      </w:r>
      <w:r w:rsidR="00D33D28">
        <w:rPr>
          <w:rFonts w:ascii="Times New Roman" w:eastAsia="Times New Roman" w:hAnsi="Times New Roman" w:cs="Times New Roman"/>
          <w:i/>
          <w:iCs/>
          <w:kern w:val="0"/>
          <w:sz w:val="24"/>
          <w:szCs w:val="24"/>
          <w14:ligatures w14:val="none"/>
        </w:rPr>
        <w:t xml:space="preserve"> </w:t>
      </w:r>
      <w:r w:rsidR="00D33D28" w:rsidRPr="00F947E4">
        <w:rPr>
          <w:rFonts w:ascii="Times New Roman" w:eastAsia="Times New Roman" w:hAnsi="Times New Roman" w:cs="Times New Roman"/>
          <w:kern w:val="0"/>
          <w:sz w:val="24"/>
          <w:szCs w:val="24"/>
          <w14:ligatures w14:val="none"/>
          <w:rPrChange w:id="457" w:author="Caitlin Jeffrey" w:date="2024-09-23T10:17:00Z" w16du:dateUtc="2024-09-23T14:17:00Z">
            <w:rPr>
              <w:rFonts w:ascii="Times New Roman" w:eastAsia="Times New Roman" w:hAnsi="Times New Roman" w:cs="Times New Roman"/>
              <w:i/>
              <w:iCs/>
              <w:kern w:val="0"/>
              <w:sz w:val="24"/>
              <w:szCs w:val="24"/>
              <w14:ligatures w14:val="none"/>
            </w:rPr>
          </w:rPrChange>
        </w:rPr>
        <w:t>(n=1)</w:t>
      </w:r>
      <w:r w:rsidRPr="00F947E4">
        <w:rPr>
          <w:rFonts w:ascii="Times New Roman" w:eastAsia="Times New Roman" w:hAnsi="Times New Roman" w:cs="Times New Roman"/>
          <w:kern w:val="0"/>
          <w:sz w:val="24"/>
          <w:szCs w:val="24"/>
          <w14:ligatures w14:val="none"/>
          <w:rPrChange w:id="458" w:author="Caitlin Jeffrey" w:date="2024-09-23T10:17:00Z" w16du:dateUtc="2024-09-23T14:17: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S. saprophyticus</w:t>
      </w:r>
      <w:r w:rsidR="00D33D28">
        <w:rPr>
          <w:rFonts w:ascii="Times New Roman" w:eastAsia="Times New Roman" w:hAnsi="Times New Roman" w:cs="Times New Roman"/>
          <w:i/>
          <w:iCs/>
          <w:kern w:val="0"/>
          <w:sz w:val="24"/>
          <w:szCs w:val="24"/>
          <w14:ligatures w14:val="none"/>
        </w:rPr>
        <w:t xml:space="preserve"> </w:t>
      </w:r>
      <w:r w:rsidR="00D33D28" w:rsidRPr="00F947E4">
        <w:rPr>
          <w:rFonts w:ascii="Times New Roman" w:eastAsia="Times New Roman" w:hAnsi="Times New Roman" w:cs="Times New Roman"/>
          <w:kern w:val="0"/>
          <w:sz w:val="24"/>
          <w:szCs w:val="24"/>
          <w14:ligatures w14:val="none"/>
          <w:rPrChange w:id="459" w:author="Caitlin Jeffrey" w:date="2024-09-23T10:17:00Z" w16du:dateUtc="2024-09-23T14:17:00Z">
            <w:rPr>
              <w:rFonts w:ascii="Times New Roman" w:eastAsia="Times New Roman" w:hAnsi="Times New Roman" w:cs="Times New Roman"/>
              <w:i/>
              <w:iCs/>
              <w:kern w:val="0"/>
              <w:sz w:val="24"/>
              <w:szCs w:val="24"/>
              <w14:ligatures w14:val="none"/>
            </w:rPr>
          </w:rPrChange>
        </w:rPr>
        <w:t>(n=1)</w:t>
      </w:r>
      <w:r w:rsidRPr="00F947E4">
        <w:rPr>
          <w:rFonts w:ascii="Times New Roman" w:eastAsia="Times New Roman" w:hAnsi="Times New Roman" w:cs="Times New Roman"/>
          <w:kern w:val="0"/>
          <w:sz w:val="24"/>
          <w:szCs w:val="24"/>
          <w14:ligatures w14:val="none"/>
          <w:rPrChange w:id="460" w:author="Caitlin Jeffrey" w:date="2024-09-23T10:17:00Z" w16du:dateUtc="2024-09-23T14:17: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and</w:t>
      </w:r>
      <w:r w:rsidRPr="00BE39AB">
        <w:rPr>
          <w:rFonts w:ascii="Times New Roman" w:eastAsia="Times New Roman" w:hAnsi="Times New Roman" w:cs="Times New Roman"/>
          <w:i/>
          <w:iCs/>
          <w:kern w:val="0"/>
          <w:sz w:val="24"/>
          <w:szCs w:val="24"/>
          <w14:ligatures w14:val="none"/>
        </w:rPr>
        <w:t xml:space="preserve"> S. succinus</w:t>
      </w:r>
      <w:r w:rsidR="00C85A53">
        <w:rPr>
          <w:rFonts w:ascii="Times New Roman" w:eastAsia="Times New Roman" w:hAnsi="Times New Roman" w:cs="Times New Roman"/>
          <w:i/>
          <w:iCs/>
          <w:kern w:val="0"/>
          <w:sz w:val="24"/>
          <w:szCs w:val="24"/>
          <w14:ligatures w14:val="none"/>
        </w:rPr>
        <w:t xml:space="preserve"> </w:t>
      </w:r>
      <w:r w:rsidR="00C85A53" w:rsidRPr="00F947E4">
        <w:rPr>
          <w:rFonts w:ascii="Times New Roman" w:eastAsia="Times New Roman" w:hAnsi="Times New Roman" w:cs="Times New Roman"/>
          <w:kern w:val="0"/>
          <w:sz w:val="24"/>
          <w:szCs w:val="24"/>
          <w14:ligatures w14:val="none"/>
          <w:rPrChange w:id="461" w:author="Caitlin Jeffrey" w:date="2024-09-23T10:17:00Z" w16du:dateUtc="2024-09-23T14:17:00Z">
            <w:rPr>
              <w:rFonts w:ascii="Times New Roman" w:eastAsia="Times New Roman" w:hAnsi="Times New Roman" w:cs="Times New Roman"/>
              <w:i/>
              <w:iCs/>
              <w:kern w:val="0"/>
              <w:sz w:val="24"/>
              <w:szCs w:val="24"/>
              <w14:ligatures w14:val="none"/>
            </w:rPr>
          </w:rPrChange>
        </w:rPr>
        <w:t>(n=1)</w:t>
      </w:r>
      <w:r w:rsidRPr="00F947E4">
        <w:rPr>
          <w:rFonts w:ascii="Times New Roman" w:eastAsia="Times New Roman" w:hAnsi="Times New Roman" w:cs="Times New Roman"/>
          <w:kern w:val="0"/>
          <w:sz w:val="24"/>
          <w:szCs w:val="24"/>
          <w14:ligatures w14:val="none"/>
        </w:rPr>
        <w:t>.</w:t>
      </w:r>
      <w:r w:rsidRPr="00BE39AB">
        <w:rPr>
          <w:rFonts w:ascii="Times New Roman" w:eastAsia="Times New Roman" w:hAnsi="Times New Roman" w:cs="Times New Roman"/>
          <w:kern w:val="0"/>
          <w:sz w:val="24"/>
          <w:szCs w:val="24"/>
          <w14:ligatures w14:val="none"/>
        </w:rPr>
        <w:t xml:space="preserve"> The final data set consisted of 2,</w:t>
      </w:r>
      <w:r w:rsidR="00264CA0">
        <w:rPr>
          <w:rFonts w:ascii="Times New Roman" w:eastAsia="Times New Roman" w:hAnsi="Times New Roman" w:cs="Times New Roman"/>
          <w:kern w:val="0"/>
          <w:sz w:val="24"/>
          <w:szCs w:val="24"/>
          <w14:ligatures w14:val="none"/>
        </w:rPr>
        <w:t>6</w:t>
      </w:r>
      <w:r w:rsidR="00767654">
        <w:rPr>
          <w:rFonts w:ascii="Times New Roman" w:eastAsia="Times New Roman" w:hAnsi="Times New Roman" w:cs="Times New Roman"/>
          <w:kern w:val="0"/>
          <w:sz w:val="24"/>
          <w:szCs w:val="24"/>
          <w14:ligatures w14:val="none"/>
        </w:rPr>
        <w:t>2</w:t>
      </w:r>
      <w:r w:rsidR="00264CA0" w:rsidRPr="00BE39AB">
        <w:rPr>
          <w:rFonts w:ascii="Times New Roman" w:eastAsia="Times New Roman" w:hAnsi="Times New Roman" w:cs="Times New Roman"/>
          <w:kern w:val="0"/>
          <w:sz w:val="24"/>
          <w:szCs w:val="24"/>
          <w14:ligatures w14:val="none"/>
        </w:rPr>
        <w:t xml:space="preserve">0 </w:t>
      </w:r>
      <w:r w:rsidRPr="00BE39AB">
        <w:rPr>
          <w:rFonts w:ascii="Times New Roman" w:eastAsia="Times New Roman" w:hAnsi="Times New Roman" w:cs="Times New Roman"/>
          <w:kern w:val="0"/>
          <w:sz w:val="24"/>
          <w:szCs w:val="24"/>
          <w14:ligatures w14:val="none"/>
        </w:rPr>
        <w:t xml:space="preserve">observations: 648 quarters with an </w:t>
      </w:r>
      <w:r w:rsidR="00325D96">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r w:rsidR="00B92106" w:rsidRPr="00180D20">
        <w:rPr>
          <w:rFonts w:ascii="Times New Roman" w:eastAsia="Times New Roman" w:hAnsi="Times New Roman" w:cs="Times New Roman"/>
          <w:kern w:val="0"/>
          <w:sz w:val="24"/>
          <w:szCs w:val="24"/>
          <w14:ligatures w14:val="none"/>
        </w:rPr>
        <w:t>SaM</w:t>
      </w:r>
      <w:r w:rsidRPr="00180D20">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(each </w:t>
      </w:r>
      <w:r w:rsidR="00586F88">
        <w:rPr>
          <w:rFonts w:ascii="Times New Roman" w:eastAsia="Times New Roman" w:hAnsi="Times New Roman" w:cs="Times New Roman"/>
          <w:kern w:val="0"/>
          <w:sz w:val="24"/>
          <w:szCs w:val="24"/>
          <w14:ligatures w14:val="none"/>
        </w:rPr>
        <w:t>causing</w:t>
      </w:r>
      <w:r w:rsidR="00586F88"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at least 5 </w:t>
      </w:r>
      <w:r w:rsidR="007C5E5C">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and 1,972 </w:t>
      </w:r>
      <w:r w:rsidR="00392DE0">
        <w:rPr>
          <w:rFonts w:ascii="Times New Roman" w:eastAsia="Times New Roman" w:hAnsi="Times New Roman" w:cs="Times New Roman"/>
          <w:kern w:val="0"/>
          <w:sz w:val="24"/>
          <w:szCs w:val="24"/>
          <w14:ligatures w14:val="none"/>
        </w:rPr>
        <w:t>culture-negative</w:t>
      </w:r>
      <w:r w:rsidR="00392DE0"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quarters. </w:t>
      </w:r>
      <w:r w:rsidRPr="00BE39AB">
        <w:rPr>
          <w:rFonts w:ascii="Times New Roman" w:eastAsia="Times New Roman" w:hAnsi="Times New Roman" w:cs="Times New Roman"/>
          <w:kern w:val="0"/>
          <w:sz w:val="24"/>
          <w:szCs w:val="24"/>
          <w14:ligatures w14:val="none"/>
        </w:rPr>
        <w:lastRenderedPageBreak/>
        <w:t xml:space="preserve">Observations included in the final data set came from 1,272 quarters of 360 cows across all 10 herds included in the field study. The mean (median; range) number of cows included per herd was 36 (36; 34-39), whereas the number of quarters </w:t>
      </w:r>
      <w:r w:rsidR="00310E80">
        <w:rPr>
          <w:rFonts w:ascii="Times New Roman" w:eastAsia="Times New Roman" w:hAnsi="Times New Roman" w:cs="Times New Roman"/>
          <w:kern w:val="0"/>
          <w:sz w:val="24"/>
          <w:szCs w:val="24"/>
          <w14:ligatures w14:val="none"/>
        </w:rPr>
        <w:t>included</w:t>
      </w:r>
      <w:r w:rsidR="00310E80"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per cow was 3.5 (2; 1-4). The mean number of observations per quarter was 2.1 (2; 1-4). </w:t>
      </w:r>
      <w:r w:rsidR="00D24705" w:rsidRPr="00D24705">
        <w:rPr>
          <w:rFonts w:ascii="Times New Roman" w:eastAsia="Times New Roman" w:hAnsi="Times New Roman" w:cs="Times New Roman"/>
          <w:kern w:val="0"/>
          <w:sz w:val="24"/>
          <w:szCs w:val="24"/>
          <w14:ligatures w14:val="none"/>
        </w:rPr>
        <w:t xml:space="preserve">Thirteen percent of observations (344/2620) were </w:t>
      </w:r>
      <w:r w:rsidR="00D24705">
        <w:rPr>
          <w:rFonts w:ascii="Times New Roman" w:eastAsia="Times New Roman" w:hAnsi="Times New Roman" w:cs="Times New Roman"/>
          <w:kern w:val="0"/>
          <w:sz w:val="24"/>
          <w:szCs w:val="24"/>
          <w14:ligatures w14:val="none"/>
        </w:rPr>
        <w:t>a single</w:t>
      </w:r>
      <w:r w:rsidR="00D24705" w:rsidRPr="00D24705">
        <w:rPr>
          <w:rFonts w:ascii="Times New Roman" w:eastAsia="Times New Roman" w:hAnsi="Times New Roman" w:cs="Times New Roman"/>
          <w:kern w:val="0"/>
          <w:sz w:val="24"/>
          <w:szCs w:val="24"/>
          <w14:ligatures w14:val="none"/>
        </w:rPr>
        <w:t xml:space="preserve"> observation contributed to the data set by a given quarter, 40% (1042/2620) came from quarters contributing 2 time points, and 45% (1182/2620) and 2% (52/2620) came from quarters contributing 3 and 4 observations, respectively.</w:t>
      </w:r>
      <w:r w:rsidRPr="00BE39AB">
        <w:rPr>
          <w:rFonts w:ascii="Times New Roman" w:eastAsia="Times New Roman" w:hAnsi="Times New Roman" w:cs="Times New Roman"/>
          <w:kern w:val="0"/>
          <w:sz w:val="24"/>
          <w:szCs w:val="24"/>
          <w14:ligatures w14:val="none"/>
        </w:rPr>
        <w:t xml:space="preserve"> The average time elapsed between sequential observations of a quarter was 37.1 days (median: 34.5; SD: 11.6), with an overall range of 27-96 days. </w:t>
      </w:r>
    </w:p>
    <w:p w14:paraId="497CB5FD" w14:textId="77777777" w:rsidR="007103B8" w:rsidRDefault="007103B8" w:rsidP="009345A6">
      <w:pPr>
        <w:spacing w:after="0" w:line="480" w:lineRule="auto"/>
        <w:ind w:firstLine="360"/>
        <w:rPr>
          <w:rFonts w:ascii="Times New Roman" w:eastAsia="Times New Roman" w:hAnsi="Times New Roman" w:cs="Times New Roman"/>
          <w:kern w:val="0"/>
          <w:sz w:val="24"/>
          <w:szCs w:val="24"/>
          <w14:ligatures w14:val="none"/>
        </w:rPr>
      </w:pPr>
    </w:p>
    <w:p w14:paraId="64440948" w14:textId="6987FC2A" w:rsidR="00FF3370" w:rsidRPr="00520075" w:rsidRDefault="00FF3370" w:rsidP="00682E1E">
      <w:pPr>
        <w:spacing w:after="0" w:line="480" w:lineRule="auto"/>
        <w:ind w:firstLine="360"/>
        <w:rPr>
          <w:rFonts w:ascii="Times New Roman" w:eastAsia="Times New Roman" w:hAnsi="Times New Roman" w:cs="Times New Roman"/>
          <w:i/>
          <w:iCs/>
          <w:kern w:val="0"/>
          <w:sz w:val="24"/>
          <w:szCs w:val="24"/>
          <w14:ligatures w14:val="none"/>
        </w:rPr>
      </w:pP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29649C">
        <w:rPr>
          <w:rFonts w:ascii="Times New Roman" w:eastAsia="Times New Roman" w:hAnsi="Times New Roman" w:cs="Times New Roman"/>
          <w:kern w:val="0"/>
          <w:sz w:val="24"/>
          <w:szCs w:val="24"/>
          <w14:ligatures w14:val="none"/>
        </w:rPr>
        <w:t>frequent</w:t>
      </w:r>
      <w:r w:rsidRPr="00D03DE9">
        <w:rPr>
          <w:rFonts w:ascii="Times New Roman" w:eastAsia="Times New Roman" w:hAnsi="Times New Roman" w:cs="Times New Roman"/>
          <w:kern w:val="0"/>
          <w:sz w:val="24"/>
          <w:szCs w:val="24"/>
          <w14:ligatures w14:val="none"/>
        </w:rPr>
        <w:t xml:space="preserve"> species (59% of quarter observations</w:t>
      </w:r>
      <w:r w:rsidR="004E21B7">
        <w:rPr>
          <w:rFonts w:ascii="Times New Roman" w:eastAsia="Times New Roman" w:hAnsi="Times New Roman" w:cs="Times New Roman"/>
          <w:kern w:val="0"/>
          <w:sz w:val="24"/>
          <w:szCs w:val="24"/>
          <w14:ligatures w14:val="none"/>
        </w:rPr>
        <w:t xml:space="preserve"> with a </w:t>
      </w:r>
      <w:r w:rsidR="00882506">
        <w:rPr>
          <w:rFonts w:ascii="Times New Roman" w:eastAsia="Times New Roman" w:hAnsi="Times New Roman" w:cs="Times New Roman"/>
          <w:kern w:val="0"/>
          <w:sz w:val="24"/>
          <w:szCs w:val="24"/>
          <w14:ligatures w14:val="none"/>
        </w:rPr>
        <w:t>SaM</w:t>
      </w:r>
      <w:r w:rsidR="004E21B7">
        <w:rPr>
          <w:rFonts w:ascii="Times New Roman" w:eastAsia="Times New Roman" w:hAnsi="Times New Roman" w:cs="Times New Roman"/>
          <w:i/>
          <w:iCs/>
          <w:kern w:val="0"/>
          <w:sz w:val="24"/>
          <w:szCs w:val="24"/>
          <w14:ligatures w14:val="none"/>
        </w:rPr>
        <w:t xml:space="preserve"> </w:t>
      </w:r>
      <w:r w:rsidR="004E21B7">
        <w:rPr>
          <w:rFonts w:ascii="Times New Roman" w:eastAsia="Times New Roman" w:hAnsi="Times New Roman" w:cs="Times New Roman"/>
          <w:kern w:val="0"/>
          <w:sz w:val="24"/>
          <w:szCs w:val="24"/>
          <w14:ligatures w14:val="none"/>
        </w:rPr>
        <w:t>IMI</w:t>
      </w:r>
      <w:r w:rsidRPr="00D03DE9">
        <w:rPr>
          <w:rFonts w:ascii="Times New Roman" w:eastAsia="Times New Roman" w:hAnsi="Times New Roman" w:cs="Times New Roman"/>
          <w:kern w:val="0"/>
          <w:sz w:val="24"/>
          <w:szCs w:val="24"/>
          <w14:ligatures w14:val="none"/>
        </w:rPr>
        <w:t xml:space="preserve">), followed by </w:t>
      </w:r>
      <w:r w:rsidRPr="00D03DE9">
        <w:rPr>
          <w:rFonts w:ascii="Times New Roman" w:eastAsia="Times New Roman" w:hAnsi="Times New Roman" w:cs="Times New Roman"/>
          <w:i/>
          <w:iCs/>
          <w:kern w:val="0"/>
          <w:sz w:val="24"/>
          <w:szCs w:val="24"/>
          <w14:ligatures w14:val="none"/>
        </w:rPr>
        <w:t xml:space="preserve">S. aureus </w:t>
      </w:r>
      <w:r w:rsidRPr="00D03DE9">
        <w:rPr>
          <w:rFonts w:ascii="Times New Roman" w:eastAsia="Times New Roman" w:hAnsi="Times New Roman" w:cs="Times New Roman"/>
          <w:kern w:val="0"/>
          <w:sz w:val="24"/>
          <w:szCs w:val="24"/>
          <w14:ligatures w14:val="none"/>
        </w:rPr>
        <w:t>(17%)</w:t>
      </w:r>
      <w:r w:rsidRPr="00D03DE9">
        <w:rPr>
          <w:rFonts w:ascii="Times New Roman" w:eastAsia="Times New Roman" w:hAnsi="Times New Roman" w:cs="Times New Roman"/>
          <w:i/>
          <w:iCs/>
          <w:kern w:val="0"/>
          <w:sz w:val="24"/>
          <w:szCs w:val="24"/>
          <w14:ligatures w14:val="none"/>
        </w:rPr>
        <w:t xml:space="preserve">, S. haemolyticus </w:t>
      </w:r>
      <w:r w:rsidRPr="00D03DE9">
        <w:rPr>
          <w:rFonts w:ascii="Times New Roman" w:eastAsia="Times New Roman" w:hAnsi="Times New Roman" w:cs="Times New Roman"/>
          <w:kern w:val="0"/>
          <w:sz w:val="24"/>
          <w:szCs w:val="24"/>
          <w14:ligatures w14:val="none"/>
        </w:rPr>
        <w:t>(6%)</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and </w:t>
      </w:r>
      <w:r w:rsidRPr="00D03DE9">
        <w:rPr>
          <w:rFonts w:ascii="Times New Roman" w:eastAsia="Times New Roman" w:hAnsi="Times New Roman" w:cs="Times New Roman"/>
          <w:i/>
          <w:iCs/>
          <w:kern w:val="0"/>
          <w:sz w:val="24"/>
          <w:szCs w:val="24"/>
          <w14:ligatures w14:val="none"/>
        </w:rPr>
        <w:t>S. simulans</w:t>
      </w:r>
      <w:r w:rsidRPr="00D03DE9">
        <w:rPr>
          <w:rFonts w:ascii="Times New Roman" w:eastAsia="Times New Roman" w:hAnsi="Times New Roman" w:cs="Times New Roman"/>
          <w:kern w:val="0"/>
          <w:sz w:val="24"/>
          <w:szCs w:val="24"/>
          <w14:ligatures w14:val="none"/>
        </w:rPr>
        <w:t xml:space="preserve"> (5%)</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the </w:t>
      </w:r>
      <w:r>
        <w:rPr>
          <w:rFonts w:ascii="Times New Roman" w:eastAsia="Times New Roman" w:hAnsi="Times New Roman" w:cs="Times New Roman"/>
          <w:kern w:val="0"/>
          <w:sz w:val="24"/>
          <w:szCs w:val="24"/>
          <w14:ligatures w14:val="none"/>
        </w:rPr>
        <w:t>SCS</w:t>
      </w:r>
      <w:r w:rsidRPr="00D03DE9">
        <w:rPr>
          <w:rFonts w:ascii="Times New Roman" w:eastAsia="Times New Roman" w:hAnsi="Times New Roman" w:cs="Times New Roman"/>
          <w:kern w:val="0"/>
          <w:sz w:val="24"/>
          <w:szCs w:val="24"/>
          <w14:ligatures w14:val="none"/>
        </w:rPr>
        <w:t xml:space="preserve"> for </w:t>
      </w:r>
      <w:r w:rsidR="00392DE0">
        <w:rPr>
          <w:rFonts w:ascii="Times New Roman" w:eastAsia="Times New Roman" w:hAnsi="Times New Roman" w:cs="Times New Roman"/>
          <w:kern w:val="0"/>
          <w:sz w:val="24"/>
          <w:szCs w:val="24"/>
          <w14:ligatures w14:val="none"/>
        </w:rPr>
        <w:t>culture-negative</w:t>
      </w:r>
      <w:r w:rsidR="00392DE0" w:rsidRPr="00D03DE9">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quarters and those infected with a number of different </w:t>
      </w:r>
      <w:r w:rsidR="000341E4">
        <w:rPr>
          <w:rFonts w:ascii="Times New Roman" w:eastAsia="Times New Roman" w:hAnsi="Times New Roman" w:cs="Times New Roman"/>
          <w:kern w:val="0"/>
          <w:sz w:val="24"/>
          <w:szCs w:val="24"/>
          <w14:ligatures w14:val="none"/>
        </w:rPr>
        <w:t>SaM</w:t>
      </w:r>
      <w:r w:rsidRPr="00D03DE9">
        <w:rPr>
          <w:rFonts w:ascii="Times New Roman" w:eastAsia="Times New Roman" w:hAnsi="Times New Roman" w:cs="Times New Roman"/>
          <w:kern w:val="0"/>
          <w:sz w:val="24"/>
          <w:szCs w:val="24"/>
          <w14:ligatures w14:val="none"/>
        </w:rPr>
        <w:t xml:space="preserve"> species, especially </w:t>
      </w:r>
      <w:r w:rsidRPr="00D03DE9">
        <w:rPr>
          <w:rFonts w:ascii="Times New Roman" w:eastAsia="Times New Roman" w:hAnsi="Times New Roman" w:cs="Times New Roman"/>
          <w:i/>
          <w:iCs/>
          <w:kern w:val="0"/>
          <w:sz w:val="24"/>
          <w:szCs w:val="24"/>
          <w14:ligatures w14:val="none"/>
        </w:rPr>
        <w:t>S. chromogenes</w:t>
      </w:r>
      <w:r w:rsidR="0029649C">
        <w:rPr>
          <w:rFonts w:ascii="Times New Roman" w:eastAsia="Times New Roman" w:hAnsi="Times New Roman" w:cs="Times New Roman"/>
          <w:i/>
          <w:iCs/>
          <w:kern w:val="0"/>
          <w:sz w:val="24"/>
          <w:szCs w:val="24"/>
          <w14:ligatures w14:val="none"/>
        </w:rPr>
        <w:t>,</w:t>
      </w:r>
      <w:r w:rsidRPr="00D03DE9">
        <w:rPr>
          <w:rFonts w:ascii="Times New Roman" w:eastAsia="Times New Roman" w:hAnsi="Times New Roman" w:cs="Times New Roman"/>
          <w:kern w:val="0"/>
          <w:sz w:val="24"/>
          <w:szCs w:val="24"/>
          <w14:ligatures w14:val="none"/>
        </w:rPr>
        <w:t xml:space="preserve"> </w:t>
      </w:r>
      <w:r w:rsidR="0029649C" w:rsidRPr="00DA0C61">
        <w:rPr>
          <w:rFonts w:ascii="Times New Roman" w:eastAsia="Times New Roman" w:hAnsi="Times New Roman" w:cs="Times New Roman"/>
          <w:i/>
          <w:iCs/>
          <w:kern w:val="0"/>
          <w:sz w:val="24"/>
          <w:szCs w:val="24"/>
          <w14:ligatures w14:val="none"/>
        </w:rPr>
        <w:t>S.</w:t>
      </w:r>
      <w:r w:rsidR="0029649C">
        <w:rPr>
          <w:rFonts w:ascii="Times New Roman" w:eastAsia="Times New Roman" w:hAnsi="Times New Roman" w:cs="Times New Roman"/>
          <w:kern w:val="0"/>
          <w:sz w:val="24"/>
          <w:szCs w:val="24"/>
          <w14:ligatures w14:val="none"/>
        </w:rPr>
        <w:t xml:space="preserve"> </w:t>
      </w:r>
      <w:r w:rsidR="0029649C" w:rsidRPr="00D03DE9">
        <w:rPr>
          <w:rFonts w:ascii="Times New Roman" w:eastAsia="Times New Roman" w:hAnsi="Times New Roman" w:cs="Times New Roman"/>
          <w:i/>
          <w:iCs/>
          <w:kern w:val="0"/>
          <w:sz w:val="24"/>
          <w:szCs w:val="24"/>
          <w14:ligatures w14:val="none"/>
        </w:rPr>
        <w:t>haemolyticus</w:t>
      </w:r>
      <w:r w:rsidR="0029649C">
        <w:rPr>
          <w:rFonts w:ascii="Times New Roman" w:eastAsia="Times New Roman" w:hAnsi="Times New Roman" w:cs="Times New Roman"/>
          <w:i/>
          <w:iCs/>
          <w:kern w:val="0"/>
          <w:sz w:val="24"/>
          <w:szCs w:val="24"/>
          <w14:ligatures w14:val="none"/>
        </w:rPr>
        <w:t xml:space="preserve">, S. </w:t>
      </w:r>
      <w:r w:rsidR="0029649C" w:rsidRPr="00D03DE9">
        <w:rPr>
          <w:rFonts w:ascii="Times New Roman" w:eastAsia="Times New Roman" w:hAnsi="Times New Roman" w:cs="Times New Roman"/>
          <w:i/>
          <w:iCs/>
          <w:kern w:val="0"/>
          <w:sz w:val="24"/>
          <w:szCs w:val="24"/>
          <w14:ligatures w14:val="none"/>
        </w:rPr>
        <w:t>simulans</w:t>
      </w:r>
      <w:r w:rsidR="0029649C">
        <w:rPr>
          <w:rFonts w:ascii="Times New Roman" w:eastAsia="Times New Roman" w:hAnsi="Times New Roman" w:cs="Times New Roman"/>
          <w:i/>
          <w:iCs/>
          <w:kern w:val="0"/>
          <w:sz w:val="24"/>
          <w:szCs w:val="24"/>
          <w14:ligatures w14:val="none"/>
        </w:rPr>
        <w:t>,</w:t>
      </w:r>
      <w:r w:rsidR="0029649C" w:rsidRPr="00D03DE9">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and</w:t>
      </w:r>
      <w:r w:rsidRPr="00D03DE9">
        <w:rPr>
          <w:rFonts w:ascii="Times New Roman" w:eastAsia="Times New Roman" w:hAnsi="Times New Roman" w:cs="Times New Roman"/>
          <w:i/>
          <w:iCs/>
          <w:kern w:val="0"/>
          <w:sz w:val="24"/>
          <w:szCs w:val="24"/>
          <w14:ligatures w14:val="none"/>
        </w:rPr>
        <w:t xml:space="preserve"> S. aureus</w:t>
      </w:r>
      <w:r w:rsidRPr="00D03DE9">
        <w:rPr>
          <w:rFonts w:ascii="Times New Roman" w:eastAsia="Times New Roman" w:hAnsi="Times New Roman" w:cs="Times New Roman"/>
          <w:kern w:val="0"/>
          <w:sz w:val="24"/>
          <w:szCs w:val="24"/>
          <w14:ligatures w14:val="none"/>
        </w:rPr>
        <w:t xml:space="preserve"> (observed</w:t>
      </w:r>
      <w:r>
        <w:rPr>
          <w:rFonts w:ascii="Times New Roman" w:eastAsia="Times New Roman" w:hAnsi="Times New Roman" w:cs="Times New Roman"/>
          <w:kern w:val="0"/>
          <w:sz w:val="24"/>
          <w:szCs w:val="24"/>
          <w14:ligatures w14:val="none"/>
        </w:rPr>
        <w:t xml:space="preserve"> quarter SCS</w:t>
      </w:r>
      <w:r w:rsidRPr="00D03DE9">
        <w:rPr>
          <w:rFonts w:ascii="Times New Roman" w:eastAsia="Times New Roman" w:hAnsi="Times New Roman" w:cs="Times New Roman"/>
          <w:kern w:val="0"/>
          <w:sz w:val="24"/>
          <w:szCs w:val="24"/>
          <w14:ligatures w14:val="none"/>
        </w:rPr>
        <w:t xml:space="preserve"> data presented</w:t>
      </w:r>
      <w:r>
        <w:rPr>
          <w:rFonts w:ascii="Times New Roman" w:eastAsia="Times New Roman" w:hAnsi="Times New Roman" w:cs="Times New Roman"/>
          <w:kern w:val="0"/>
          <w:sz w:val="24"/>
          <w:szCs w:val="24"/>
          <w14:ligatures w14:val="none"/>
        </w:rPr>
        <w:t xml:space="preserve"> in</w:t>
      </w:r>
      <w:r w:rsidRPr="00D03DE9">
        <w:rPr>
          <w:rFonts w:ascii="Times New Roman" w:eastAsia="Times New Roman" w:hAnsi="Times New Roman" w:cs="Times New Roman"/>
          <w:kern w:val="0"/>
          <w:sz w:val="24"/>
          <w:szCs w:val="24"/>
          <w14:ligatures w14:val="none"/>
        </w:rPr>
        <w:t xml:space="preserve"> Figure 2).</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The observed SCS for </w:t>
      </w:r>
      <w:r w:rsidRPr="00680128">
        <w:rPr>
          <w:rFonts w:ascii="Times New Roman" w:eastAsia="Times New Roman" w:hAnsi="Times New Roman" w:cs="Times New Roman"/>
          <w:i/>
          <w:iCs/>
          <w:kern w:val="0"/>
          <w:sz w:val="24"/>
          <w:szCs w:val="24"/>
          <w14:ligatures w14:val="none"/>
        </w:rPr>
        <w:t xml:space="preserve">S. chromogenes </w:t>
      </w:r>
      <w:r w:rsidRPr="00680128">
        <w:rPr>
          <w:rFonts w:ascii="Times New Roman" w:eastAsia="Times New Roman" w:hAnsi="Times New Roman" w:cs="Times New Roman"/>
          <w:kern w:val="0"/>
          <w:sz w:val="24"/>
          <w:szCs w:val="24"/>
          <w14:ligatures w14:val="none"/>
        </w:rPr>
        <w:t>IMI ranged from -2.6 to 8.9 (median: 3.</w:t>
      </w:r>
      <w:r w:rsidR="00A005B8">
        <w:rPr>
          <w:rFonts w:ascii="Times New Roman" w:eastAsia="Times New Roman" w:hAnsi="Times New Roman" w:cs="Times New Roman"/>
          <w:kern w:val="0"/>
          <w:sz w:val="24"/>
          <w:szCs w:val="24"/>
          <w14:ligatures w14:val="none"/>
        </w:rPr>
        <w:t>3</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equivalent to 2,000</w:t>
      </w:r>
      <w:r w:rsidR="00A005B8">
        <w:rPr>
          <w:rFonts w:ascii="Times New Roman" w:eastAsia="Times New Roman" w:hAnsi="Times New Roman" w:cs="Times New Roman"/>
          <w:kern w:val="0"/>
          <w:sz w:val="24"/>
          <w:szCs w:val="24"/>
          <w14:ligatures w14:val="none"/>
        </w:rPr>
        <w:t xml:space="preserve"> cells/mL</w:t>
      </w:r>
      <w:r w:rsidRPr="00680128">
        <w:rPr>
          <w:rFonts w:ascii="Times New Roman" w:eastAsia="Times New Roman" w:hAnsi="Times New Roman" w:cs="Times New Roman"/>
          <w:kern w:val="0"/>
          <w:sz w:val="24"/>
          <w:szCs w:val="24"/>
          <w14:ligatures w14:val="none"/>
        </w:rPr>
        <w:t xml:space="preserve"> to 6.1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29.7% of observations having a SCS </w:t>
      </w:r>
      <w:r w:rsidR="00B83677">
        <w:rPr>
          <w:rFonts w:ascii="Times New Roman" w:eastAsia="Times New Roman" w:hAnsi="Times New Roman" w:cs="Times New Roman"/>
          <w:kern w:val="0"/>
          <w:sz w:val="24"/>
          <w:szCs w:val="24"/>
          <w14:ligatures w14:val="none"/>
        </w:rPr>
        <w:t>≥</w:t>
      </w:r>
      <w:r w:rsidR="00833730">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r w:rsidR="00A005B8">
        <w:rPr>
          <w:rFonts w:ascii="Times New Roman" w:eastAsia="Times New Roman" w:hAnsi="Times New Roman" w:cs="Times New Roman"/>
          <w:kern w:val="0"/>
          <w:sz w:val="24"/>
          <w:szCs w:val="24"/>
          <w14:ligatures w14:val="none"/>
        </w:rPr>
        <w:t>.0</w:t>
      </w:r>
      <w:r w:rsidR="00E02792">
        <w:rPr>
          <w:rFonts w:ascii="Times New Roman" w:eastAsia="Times New Roman" w:hAnsi="Times New Roman" w:cs="Times New Roman"/>
          <w:kern w:val="0"/>
          <w:sz w:val="24"/>
          <w:szCs w:val="24"/>
          <w14:ligatures w14:val="none"/>
        </w:rPr>
        <w:t xml:space="preserve"> (equivalent to </w:t>
      </w:r>
      <w:r w:rsidR="00D7163A">
        <w:rPr>
          <w:rFonts w:ascii="Times New Roman" w:eastAsia="Times New Roman" w:hAnsi="Times New Roman" w:cs="Times New Roman"/>
          <w:kern w:val="0"/>
          <w:sz w:val="24"/>
          <w:szCs w:val="24"/>
          <w14:ligatures w14:val="none"/>
        </w:rPr>
        <w:t xml:space="preserve">≥ </w:t>
      </w:r>
      <w:r w:rsidR="00E02792">
        <w:rPr>
          <w:rFonts w:ascii="Times New Roman" w:eastAsia="Times New Roman" w:hAnsi="Times New Roman" w:cs="Times New Roman"/>
          <w:kern w:val="0"/>
          <w:sz w:val="24"/>
          <w:szCs w:val="24"/>
          <w14:ligatures w14:val="none"/>
        </w:rPr>
        <w:t>200,000 cells/mL)</w:t>
      </w:r>
      <w:r w:rsidRPr="00680128">
        <w:rPr>
          <w:rFonts w:ascii="Times New Roman" w:eastAsia="Times New Roman" w:hAnsi="Times New Roman" w:cs="Times New Roman"/>
          <w:kern w:val="0"/>
          <w:sz w:val="24"/>
          <w:szCs w:val="24"/>
          <w14:ligatures w14:val="none"/>
        </w:rPr>
        <w:t xml:space="preserve">. The observed SCS for </w:t>
      </w:r>
      <w:r w:rsidRPr="00680128">
        <w:rPr>
          <w:rFonts w:ascii="Times New Roman" w:eastAsia="Times New Roman" w:hAnsi="Times New Roman" w:cs="Times New Roman"/>
          <w:i/>
          <w:iCs/>
          <w:kern w:val="0"/>
          <w:sz w:val="24"/>
          <w:szCs w:val="24"/>
          <w14:ligatures w14:val="none"/>
        </w:rPr>
        <w:t xml:space="preserve">S. aureus </w:t>
      </w:r>
      <w:r w:rsidRPr="00680128">
        <w:rPr>
          <w:rFonts w:ascii="Times New Roman" w:eastAsia="Times New Roman" w:hAnsi="Times New Roman" w:cs="Times New Roman"/>
          <w:kern w:val="0"/>
          <w:sz w:val="24"/>
          <w:szCs w:val="24"/>
          <w14:ligatures w14:val="none"/>
        </w:rPr>
        <w:t>IMI ranged from</w:t>
      </w:r>
      <w:r w:rsidR="00B60F1F">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0.6 to 10.</w:t>
      </w:r>
      <w:r w:rsidR="00A005B8">
        <w:rPr>
          <w:rFonts w:ascii="Times New Roman" w:eastAsia="Times New Roman" w:hAnsi="Times New Roman" w:cs="Times New Roman"/>
          <w:kern w:val="0"/>
          <w:sz w:val="24"/>
          <w:szCs w:val="24"/>
          <w14:ligatures w14:val="none"/>
        </w:rPr>
        <w:t>5</w:t>
      </w:r>
      <w:r w:rsidR="00A005B8" w:rsidRPr="00680128">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(median: 5.9</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equivalent to 8,000 </w:t>
      </w:r>
      <w:r w:rsidR="00A005B8">
        <w:rPr>
          <w:rFonts w:ascii="Times New Roman" w:eastAsia="Times New Roman" w:hAnsi="Times New Roman" w:cs="Times New Roman"/>
          <w:kern w:val="0"/>
          <w:sz w:val="24"/>
          <w:szCs w:val="24"/>
          <w14:ligatures w14:val="none"/>
        </w:rPr>
        <w:t xml:space="preserve">cells/mL </w:t>
      </w:r>
      <w:r w:rsidRPr="00680128">
        <w:rPr>
          <w:rFonts w:ascii="Times New Roman" w:eastAsia="Times New Roman" w:hAnsi="Times New Roman" w:cs="Times New Roman"/>
          <w:kern w:val="0"/>
          <w:sz w:val="24"/>
          <w:szCs w:val="24"/>
          <w14:ligatures w14:val="none"/>
        </w:rPr>
        <w:t>to 18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w:t>
      </w:r>
      <w:r w:rsidRPr="00680128">
        <w:rPr>
          <w:rFonts w:ascii="Times New Roman" w:hAnsi="Times New Roman" w:cs="Times New Roman"/>
          <w:sz w:val="24"/>
          <w:szCs w:val="24"/>
        </w:rPr>
        <w:t xml:space="preserve">87.5% </w:t>
      </w:r>
      <w:r w:rsidRPr="00680128">
        <w:rPr>
          <w:rFonts w:ascii="Times New Roman" w:eastAsia="Times New Roman" w:hAnsi="Times New Roman" w:cs="Times New Roman"/>
          <w:kern w:val="0"/>
          <w:sz w:val="24"/>
          <w:szCs w:val="24"/>
          <w14:ligatures w14:val="none"/>
        </w:rPr>
        <w:t xml:space="preserve">of observations of having an SCS </w:t>
      </w:r>
      <w:r w:rsidR="00B83677">
        <w:rPr>
          <w:rFonts w:ascii="Times New Roman" w:eastAsia="Times New Roman" w:hAnsi="Times New Roman" w:cs="Times New Roman"/>
          <w:kern w:val="0"/>
          <w:sz w:val="24"/>
          <w:szCs w:val="24"/>
          <w14:ligatures w14:val="none"/>
        </w:rPr>
        <w:t>≥</w:t>
      </w:r>
      <w:r w:rsidR="004950C5">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r w:rsidR="00A005B8">
        <w:rPr>
          <w:rFonts w:ascii="Times New Roman" w:eastAsia="Times New Roman" w:hAnsi="Times New Roman" w:cs="Times New Roman"/>
          <w:kern w:val="0"/>
          <w:sz w:val="24"/>
          <w:szCs w:val="24"/>
          <w14:ligatures w14:val="none"/>
        </w:rPr>
        <w:t>.0</w:t>
      </w:r>
      <w:r w:rsidRPr="00680128">
        <w:rPr>
          <w:rFonts w:ascii="Times New Roman" w:eastAsia="Times New Roman" w:hAnsi="Times New Roman" w:cs="Times New Roman"/>
          <w:kern w:val="0"/>
          <w:sz w:val="24"/>
          <w:szCs w:val="24"/>
          <w14:ligatures w14:val="none"/>
        </w:rPr>
        <w:t>.</w:t>
      </w:r>
      <w:r w:rsidR="002A0237">
        <w:rPr>
          <w:rFonts w:ascii="Times New Roman" w:eastAsia="Times New Roman" w:hAnsi="Times New Roman" w:cs="Times New Roman"/>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 xml:space="preserve">The observed SCS for </w:t>
      </w:r>
      <w:r w:rsidR="002A0237" w:rsidRPr="00680128">
        <w:rPr>
          <w:rFonts w:ascii="Times New Roman" w:eastAsia="Times New Roman" w:hAnsi="Times New Roman" w:cs="Times New Roman"/>
          <w:i/>
          <w:iCs/>
          <w:kern w:val="0"/>
          <w:sz w:val="24"/>
          <w:szCs w:val="24"/>
          <w14:ligatures w14:val="none"/>
        </w:rPr>
        <w:t xml:space="preserve">S. </w:t>
      </w:r>
      <w:r w:rsidR="00685464">
        <w:rPr>
          <w:rFonts w:ascii="Times New Roman" w:eastAsia="Times New Roman" w:hAnsi="Times New Roman" w:cs="Times New Roman"/>
          <w:i/>
          <w:iCs/>
          <w:kern w:val="0"/>
          <w:sz w:val="24"/>
          <w:szCs w:val="24"/>
          <w14:ligatures w14:val="none"/>
        </w:rPr>
        <w:t>haemolyticus</w:t>
      </w:r>
      <w:r w:rsidR="002A0237" w:rsidRPr="00680128">
        <w:rPr>
          <w:rFonts w:ascii="Times New Roman" w:eastAsia="Times New Roman" w:hAnsi="Times New Roman" w:cs="Times New Roman"/>
          <w:i/>
          <w:iCs/>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IMI ranged from -2.</w:t>
      </w:r>
      <w:r w:rsidR="00F7511D">
        <w:rPr>
          <w:rFonts w:ascii="Times New Roman" w:eastAsia="Times New Roman" w:hAnsi="Times New Roman" w:cs="Times New Roman"/>
          <w:kern w:val="0"/>
          <w:sz w:val="24"/>
          <w:szCs w:val="24"/>
          <w14:ligatures w14:val="none"/>
        </w:rPr>
        <w:t>1</w:t>
      </w:r>
      <w:r w:rsidR="002A0237" w:rsidRPr="00680128">
        <w:rPr>
          <w:rFonts w:ascii="Times New Roman" w:eastAsia="Times New Roman" w:hAnsi="Times New Roman" w:cs="Times New Roman"/>
          <w:kern w:val="0"/>
          <w:sz w:val="24"/>
          <w:szCs w:val="24"/>
          <w14:ligatures w14:val="none"/>
        </w:rPr>
        <w:t xml:space="preserve"> to </w:t>
      </w:r>
      <w:r w:rsidR="004369F3">
        <w:rPr>
          <w:rFonts w:ascii="Times New Roman" w:eastAsia="Times New Roman" w:hAnsi="Times New Roman" w:cs="Times New Roman"/>
          <w:kern w:val="0"/>
          <w:sz w:val="24"/>
          <w:szCs w:val="24"/>
          <w14:ligatures w14:val="none"/>
        </w:rPr>
        <w:t>6.1</w:t>
      </w:r>
      <w:r w:rsidR="002A0237" w:rsidRPr="00680128">
        <w:rPr>
          <w:rFonts w:ascii="Times New Roman" w:eastAsia="Times New Roman" w:hAnsi="Times New Roman" w:cs="Times New Roman"/>
          <w:kern w:val="0"/>
          <w:sz w:val="24"/>
          <w:szCs w:val="24"/>
          <w14:ligatures w14:val="none"/>
        </w:rPr>
        <w:t xml:space="preserve"> (median: </w:t>
      </w:r>
      <w:r w:rsidR="00367060">
        <w:rPr>
          <w:rFonts w:ascii="Times New Roman" w:eastAsia="Times New Roman" w:hAnsi="Times New Roman" w:cs="Times New Roman"/>
          <w:kern w:val="0"/>
          <w:sz w:val="24"/>
          <w:szCs w:val="24"/>
          <w14:ligatures w14:val="none"/>
        </w:rPr>
        <w:t>3.5</w:t>
      </w:r>
      <w:r w:rsidR="002A0237">
        <w:rPr>
          <w:rFonts w:ascii="Times New Roman" w:eastAsia="Times New Roman" w:hAnsi="Times New Roman" w:cs="Times New Roman"/>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 xml:space="preserve">equivalent to </w:t>
      </w:r>
      <w:r w:rsidR="00367060">
        <w:rPr>
          <w:rFonts w:ascii="Times New Roman" w:eastAsia="Times New Roman" w:hAnsi="Times New Roman" w:cs="Times New Roman"/>
          <w:kern w:val="0"/>
          <w:sz w:val="24"/>
          <w:szCs w:val="24"/>
          <w14:ligatures w14:val="none"/>
        </w:rPr>
        <w:t>3</w:t>
      </w:r>
      <w:r w:rsidR="002A0237" w:rsidRPr="00680128">
        <w:rPr>
          <w:rFonts w:ascii="Times New Roman" w:eastAsia="Times New Roman" w:hAnsi="Times New Roman" w:cs="Times New Roman"/>
          <w:kern w:val="0"/>
          <w:sz w:val="24"/>
          <w:szCs w:val="24"/>
          <w14:ligatures w14:val="none"/>
        </w:rPr>
        <w:t>,000</w:t>
      </w:r>
      <w:r w:rsidR="002A0237">
        <w:rPr>
          <w:rFonts w:ascii="Times New Roman" w:eastAsia="Times New Roman" w:hAnsi="Times New Roman" w:cs="Times New Roman"/>
          <w:kern w:val="0"/>
          <w:sz w:val="24"/>
          <w:szCs w:val="24"/>
          <w14:ligatures w14:val="none"/>
        </w:rPr>
        <w:t xml:space="preserve"> cells/mL</w:t>
      </w:r>
      <w:r w:rsidR="002A0237" w:rsidRPr="00680128">
        <w:rPr>
          <w:rFonts w:ascii="Times New Roman" w:eastAsia="Times New Roman" w:hAnsi="Times New Roman" w:cs="Times New Roman"/>
          <w:kern w:val="0"/>
          <w:sz w:val="24"/>
          <w:szCs w:val="24"/>
          <w14:ligatures w14:val="none"/>
        </w:rPr>
        <w:t xml:space="preserve"> to </w:t>
      </w:r>
      <w:r w:rsidR="00367060">
        <w:rPr>
          <w:rFonts w:ascii="Times New Roman" w:eastAsia="Times New Roman" w:hAnsi="Times New Roman" w:cs="Times New Roman"/>
          <w:kern w:val="0"/>
          <w:sz w:val="24"/>
          <w:szCs w:val="24"/>
          <w14:ligatures w14:val="none"/>
        </w:rPr>
        <w:t>880,000</w:t>
      </w:r>
      <w:r w:rsidR="002A0237" w:rsidRPr="00680128">
        <w:rPr>
          <w:rFonts w:ascii="Times New Roman" w:eastAsia="Times New Roman" w:hAnsi="Times New Roman" w:cs="Times New Roman"/>
          <w:kern w:val="0"/>
          <w:sz w:val="24"/>
          <w:szCs w:val="24"/>
          <w14:ligatures w14:val="none"/>
        </w:rPr>
        <w:t xml:space="preserve"> cells</w:t>
      </w:r>
      <w:r w:rsidR="002A0237">
        <w:rPr>
          <w:rFonts w:ascii="Times New Roman" w:eastAsia="Times New Roman" w:hAnsi="Times New Roman" w:cs="Times New Roman"/>
          <w:kern w:val="0"/>
          <w:sz w:val="24"/>
          <w:szCs w:val="24"/>
          <w14:ligatures w14:val="none"/>
        </w:rPr>
        <w:t>/</w:t>
      </w:r>
      <w:r w:rsidR="002A0237" w:rsidRPr="00680128">
        <w:rPr>
          <w:rFonts w:ascii="Times New Roman" w:eastAsia="Times New Roman" w:hAnsi="Times New Roman" w:cs="Times New Roman"/>
          <w:kern w:val="0"/>
          <w:sz w:val="24"/>
          <w:szCs w:val="24"/>
          <w14:ligatures w14:val="none"/>
        </w:rPr>
        <w:t>m</w:t>
      </w:r>
      <w:r w:rsidR="002A0237">
        <w:rPr>
          <w:rFonts w:ascii="Times New Roman" w:eastAsia="Times New Roman" w:hAnsi="Times New Roman" w:cs="Times New Roman"/>
          <w:kern w:val="0"/>
          <w:sz w:val="24"/>
          <w:szCs w:val="24"/>
          <w14:ligatures w14:val="none"/>
        </w:rPr>
        <w:t>L</w:t>
      </w:r>
      <w:r w:rsidR="002A0237" w:rsidRPr="00680128">
        <w:rPr>
          <w:rFonts w:ascii="Times New Roman" w:eastAsia="Times New Roman" w:hAnsi="Times New Roman" w:cs="Times New Roman"/>
          <w:kern w:val="0"/>
          <w:sz w:val="24"/>
          <w:szCs w:val="24"/>
          <w14:ligatures w14:val="none"/>
        </w:rPr>
        <w:t xml:space="preserve">), with </w:t>
      </w:r>
      <w:r w:rsidR="00367060">
        <w:rPr>
          <w:rFonts w:ascii="Times New Roman" w:eastAsia="Times New Roman" w:hAnsi="Times New Roman" w:cs="Times New Roman"/>
          <w:kern w:val="0"/>
          <w:sz w:val="24"/>
          <w:szCs w:val="24"/>
          <w14:ligatures w14:val="none"/>
        </w:rPr>
        <w:t>33.3</w:t>
      </w:r>
      <w:r w:rsidR="002A0237" w:rsidRPr="00680128">
        <w:rPr>
          <w:rFonts w:ascii="Times New Roman" w:eastAsia="Times New Roman" w:hAnsi="Times New Roman" w:cs="Times New Roman"/>
          <w:kern w:val="0"/>
          <w:sz w:val="24"/>
          <w:szCs w:val="24"/>
          <w14:ligatures w14:val="none"/>
        </w:rPr>
        <w:t xml:space="preserve">% of observations having a SCS </w:t>
      </w:r>
      <w:r w:rsidR="002A0237">
        <w:rPr>
          <w:rFonts w:ascii="Times New Roman" w:eastAsia="Times New Roman" w:hAnsi="Times New Roman" w:cs="Times New Roman"/>
          <w:kern w:val="0"/>
          <w:sz w:val="24"/>
          <w:szCs w:val="24"/>
          <w14:ligatures w14:val="none"/>
        </w:rPr>
        <w:t>≥ </w:t>
      </w:r>
      <w:r w:rsidR="002A0237" w:rsidRPr="00680128">
        <w:rPr>
          <w:rFonts w:ascii="Times New Roman" w:eastAsia="Times New Roman" w:hAnsi="Times New Roman" w:cs="Times New Roman"/>
          <w:kern w:val="0"/>
          <w:sz w:val="24"/>
          <w:szCs w:val="24"/>
          <w14:ligatures w14:val="none"/>
        </w:rPr>
        <w:t>4</w:t>
      </w:r>
      <w:r w:rsidR="002A0237">
        <w:rPr>
          <w:rFonts w:ascii="Times New Roman" w:eastAsia="Times New Roman" w:hAnsi="Times New Roman" w:cs="Times New Roman"/>
          <w:kern w:val="0"/>
          <w:sz w:val="24"/>
          <w:szCs w:val="24"/>
          <w14:ligatures w14:val="none"/>
        </w:rPr>
        <w:t>.0</w:t>
      </w:r>
      <w:r w:rsidR="002A0237" w:rsidRPr="00680128">
        <w:rPr>
          <w:rFonts w:ascii="Times New Roman" w:eastAsia="Times New Roman" w:hAnsi="Times New Roman" w:cs="Times New Roman"/>
          <w:kern w:val="0"/>
          <w:sz w:val="24"/>
          <w:szCs w:val="24"/>
          <w14:ligatures w14:val="none"/>
        </w:rPr>
        <w:t>.</w:t>
      </w:r>
      <w:r w:rsidR="0074099E">
        <w:rPr>
          <w:rFonts w:ascii="Times New Roman" w:eastAsia="Times New Roman" w:hAnsi="Times New Roman" w:cs="Times New Roman"/>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 xml:space="preserve">The observed SCS for </w:t>
      </w:r>
      <w:r w:rsidR="0074099E" w:rsidRPr="00680128">
        <w:rPr>
          <w:rFonts w:ascii="Times New Roman" w:eastAsia="Times New Roman" w:hAnsi="Times New Roman" w:cs="Times New Roman"/>
          <w:i/>
          <w:iCs/>
          <w:kern w:val="0"/>
          <w:sz w:val="24"/>
          <w:szCs w:val="24"/>
          <w14:ligatures w14:val="none"/>
        </w:rPr>
        <w:t xml:space="preserve">S. </w:t>
      </w:r>
      <w:r w:rsidR="0074099E">
        <w:rPr>
          <w:rFonts w:ascii="Times New Roman" w:eastAsia="Times New Roman" w:hAnsi="Times New Roman" w:cs="Times New Roman"/>
          <w:i/>
          <w:iCs/>
          <w:kern w:val="0"/>
          <w:sz w:val="24"/>
          <w:szCs w:val="24"/>
          <w14:ligatures w14:val="none"/>
        </w:rPr>
        <w:t>simulans</w:t>
      </w:r>
      <w:r w:rsidR="0074099E" w:rsidRPr="00680128">
        <w:rPr>
          <w:rFonts w:ascii="Times New Roman" w:eastAsia="Times New Roman" w:hAnsi="Times New Roman" w:cs="Times New Roman"/>
          <w:i/>
          <w:iCs/>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IMI ranged from -</w:t>
      </w:r>
      <w:r w:rsidR="0074099E">
        <w:rPr>
          <w:rFonts w:ascii="Times New Roman" w:eastAsia="Times New Roman" w:hAnsi="Times New Roman" w:cs="Times New Roman"/>
          <w:kern w:val="0"/>
          <w:sz w:val="24"/>
          <w:szCs w:val="24"/>
          <w14:ligatures w14:val="none"/>
        </w:rPr>
        <w:t>0.</w:t>
      </w:r>
      <w:r w:rsidR="00C35AA9">
        <w:rPr>
          <w:rFonts w:ascii="Times New Roman" w:eastAsia="Times New Roman" w:hAnsi="Times New Roman" w:cs="Times New Roman"/>
          <w:kern w:val="0"/>
          <w:sz w:val="24"/>
          <w:szCs w:val="24"/>
          <w14:ligatures w14:val="none"/>
        </w:rPr>
        <w:t xml:space="preserve">8 </w:t>
      </w:r>
      <w:r w:rsidR="0074099E" w:rsidRPr="00680128">
        <w:rPr>
          <w:rFonts w:ascii="Times New Roman" w:eastAsia="Times New Roman" w:hAnsi="Times New Roman" w:cs="Times New Roman"/>
          <w:kern w:val="0"/>
          <w:sz w:val="24"/>
          <w:szCs w:val="24"/>
          <w14:ligatures w14:val="none"/>
        </w:rPr>
        <w:t xml:space="preserve">to </w:t>
      </w:r>
      <w:r w:rsidR="0074099E">
        <w:rPr>
          <w:rFonts w:ascii="Times New Roman" w:eastAsia="Times New Roman" w:hAnsi="Times New Roman" w:cs="Times New Roman"/>
          <w:kern w:val="0"/>
          <w:sz w:val="24"/>
          <w:szCs w:val="24"/>
          <w14:ligatures w14:val="none"/>
        </w:rPr>
        <w:t>6.</w:t>
      </w:r>
      <w:r w:rsidR="00C35AA9">
        <w:rPr>
          <w:rFonts w:ascii="Times New Roman" w:eastAsia="Times New Roman" w:hAnsi="Times New Roman" w:cs="Times New Roman"/>
          <w:kern w:val="0"/>
          <w:sz w:val="24"/>
          <w:szCs w:val="24"/>
          <w14:ligatures w14:val="none"/>
        </w:rPr>
        <w:t>7</w:t>
      </w:r>
      <w:r w:rsidR="0074099E" w:rsidRPr="00680128">
        <w:rPr>
          <w:rFonts w:ascii="Times New Roman" w:eastAsia="Times New Roman" w:hAnsi="Times New Roman" w:cs="Times New Roman"/>
          <w:kern w:val="0"/>
          <w:sz w:val="24"/>
          <w:szCs w:val="24"/>
          <w14:ligatures w14:val="none"/>
        </w:rPr>
        <w:t xml:space="preserve"> (median: </w:t>
      </w:r>
      <w:r w:rsidR="0074099E">
        <w:rPr>
          <w:rFonts w:ascii="Times New Roman" w:eastAsia="Times New Roman" w:hAnsi="Times New Roman" w:cs="Times New Roman"/>
          <w:kern w:val="0"/>
          <w:sz w:val="24"/>
          <w:szCs w:val="24"/>
          <w14:ligatures w14:val="none"/>
        </w:rPr>
        <w:t>3.</w:t>
      </w:r>
      <w:r w:rsidR="00471FA5">
        <w:rPr>
          <w:rFonts w:ascii="Times New Roman" w:eastAsia="Times New Roman" w:hAnsi="Times New Roman" w:cs="Times New Roman"/>
          <w:kern w:val="0"/>
          <w:sz w:val="24"/>
          <w:szCs w:val="24"/>
          <w14:ligatures w14:val="none"/>
        </w:rPr>
        <w:t>4</w:t>
      </w:r>
      <w:r w:rsidR="0074099E">
        <w:rPr>
          <w:rFonts w:ascii="Times New Roman" w:eastAsia="Times New Roman" w:hAnsi="Times New Roman" w:cs="Times New Roman"/>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 xml:space="preserve">equivalent to </w:t>
      </w:r>
      <w:r w:rsidR="00471FA5">
        <w:rPr>
          <w:rFonts w:ascii="Times New Roman" w:eastAsia="Times New Roman" w:hAnsi="Times New Roman" w:cs="Times New Roman"/>
          <w:kern w:val="0"/>
          <w:sz w:val="24"/>
          <w:szCs w:val="24"/>
          <w14:ligatures w14:val="none"/>
        </w:rPr>
        <w:t>7</w:t>
      </w:r>
      <w:r w:rsidR="0074099E" w:rsidRPr="00680128">
        <w:rPr>
          <w:rFonts w:ascii="Times New Roman" w:eastAsia="Times New Roman" w:hAnsi="Times New Roman" w:cs="Times New Roman"/>
          <w:kern w:val="0"/>
          <w:sz w:val="24"/>
          <w:szCs w:val="24"/>
          <w14:ligatures w14:val="none"/>
        </w:rPr>
        <w:t>,000</w:t>
      </w:r>
      <w:r w:rsidR="0074099E">
        <w:rPr>
          <w:rFonts w:ascii="Times New Roman" w:eastAsia="Times New Roman" w:hAnsi="Times New Roman" w:cs="Times New Roman"/>
          <w:kern w:val="0"/>
          <w:sz w:val="24"/>
          <w:szCs w:val="24"/>
          <w14:ligatures w14:val="none"/>
        </w:rPr>
        <w:t xml:space="preserve"> cells/mL</w:t>
      </w:r>
      <w:r w:rsidR="0074099E" w:rsidRPr="00680128">
        <w:rPr>
          <w:rFonts w:ascii="Times New Roman" w:eastAsia="Times New Roman" w:hAnsi="Times New Roman" w:cs="Times New Roman"/>
          <w:kern w:val="0"/>
          <w:sz w:val="24"/>
          <w:szCs w:val="24"/>
          <w14:ligatures w14:val="none"/>
        </w:rPr>
        <w:t xml:space="preserve"> to </w:t>
      </w:r>
      <w:r w:rsidR="00471FA5">
        <w:rPr>
          <w:rFonts w:ascii="Times New Roman" w:eastAsia="Times New Roman" w:hAnsi="Times New Roman" w:cs="Times New Roman"/>
          <w:kern w:val="0"/>
          <w:sz w:val="24"/>
          <w:szCs w:val="24"/>
          <w14:ligatures w14:val="none"/>
        </w:rPr>
        <w:t>1.3 million</w:t>
      </w:r>
      <w:r w:rsidR="0074099E" w:rsidRPr="00680128">
        <w:rPr>
          <w:rFonts w:ascii="Times New Roman" w:eastAsia="Times New Roman" w:hAnsi="Times New Roman" w:cs="Times New Roman"/>
          <w:kern w:val="0"/>
          <w:sz w:val="24"/>
          <w:szCs w:val="24"/>
          <w14:ligatures w14:val="none"/>
        </w:rPr>
        <w:t xml:space="preserve"> cells</w:t>
      </w:r>
      <w:r w:rsidR="0074099E">
        <w:rPr>
          <w:rFonts w:ascii="Times New Roman" w:eastAsia="Times New Roman" w:hAnsi="Times New Roman" w:cs="Times New Roman"/>
          <w:kern w:val="0"/>
          <w:sz w:val="24"/>
          <w:szCs w:val="24"/>
          <w14:ligatures w14:val="none"/>
        </w:rPr>
        <w:t>/</w:t>
      </w:r>
      <w:r w:rsidR="0074099E" w:rsidRPr="00680128">
        <w:rPr>
          <w:rFonts w:ascii="Times New Roman" w:eastAsia="Times New Roman" w:hAnsi="Times New Roman" w:cs="Times New Roman"/>
          <w:kern w:val="0"/>
          <w:sz w:val="24"/>
          <w:szCs w:val="24"/>
          <w14:ligatures w14:val="none"/>
        </w:rPr>
        <w:t>m</w:t>
      </w:r>
      <w:r w:rsidR="0074099E">
        <w:rPr>
          <w:rFonts w:ascii="Times New Roman" w:eastAsia="Times New Roman" w:hAnsi="Times New Roman" w:cs="Times New Roman"/>
          <w:kern w:val="0"/>
          <w:sz w:val="24"/>
          <w:szCs w:val="24"/>
          <w14:ligatures w14:val="none"/>
        </w:rPr>
        <w:t>L</w:t>
      </w:r>
      <w:r w:rsidR="0074099E" w:rsidRPr="00680128">
        <w:rPr>
          <w:rFonts w:ascii="Times New Roman" w:eastAsia="Times New Roman" w:hAnsi="Times New Roman" w:cs="Times New Roman"/>
          <w:kern w:val="0"/>
          <w:sz w:val="24"/>
          <w:szCs w:val="24"/>
          <w14:ligatures w14:val="none"/>
        </w:rPr>
        <w:t xml:space="preserve">), with </w:t>
      </w:r>
      <w:r w:rsidR="00471FA5">
        <w:rPr>
          <w:rFonts w:ascii="Times New Roman" w:eastAsia="Times New Roman" w:hAnsi="Times New Roman" w:cs="Times New Roman"/>
          <w:kern w:val="0"/>
          <w:sz w:val="24"/>
          <w:szCs w:val="24"/>
          <w14:ligatures w14:val="none"/>
        </w:rPr>
        <w:t>37.1</w:t>
      </w:r>
      <w:r w:rsidR="0074099E" w:rsidRPr="00680128">
        <w:rPr>
          <w:rFonts w:ascii="Times New Roman" w:eastAsia="Times New Roman" w:hAnsi="Times New Roman" w:cs="Times New Roman"/>
          <w:kern w:val="0"/>
          <w:sz w:val="24"/>
          <w:szCs w:val="24"/>
          <w14:ligatures w14:val="none"/>
        </w:rPr>
        <w:t xml:space="preserve">% of observations having a SCS </w:t>
      </w:r>
      <w:r w:rsidR="0074099E">
        <w:rPr>
          <w:rFonts w:ascii="Times New Roman" w:eastAsia="Times New Roman" w:hAnsi="Times New Roman" w:cs="Times New Roman"/>
          <w:kern w:val="0"/>
          <w:sz w:val="24"/>
          <w:szCs w:val="24"/>
          <w14:ligatures w14:val="none"/>
        </w:rPr>
        <w:t>≥ </w:t>
      </w:r>
      <w:r w:rsidR="0074099E" w:rsidRPr="00680128">
        <w:rPr>
          <w:rFonts w:ascii="Times New Roman" w:eastAsia="Times New Roman" w:hAnsi="Times New Roman" w:cs="Times New Roman"/>
          <w:kern w:val="0"/>
          <w:sz w:val="24"/>
          <w:szCs w:val="24"/>
          <w14:ligatures w14:val="none"/>
        </w:rPr>
        <w:t>4</w:t>
      </w:r>
      <w:r w:rsidR="0074099E">
        <w:rPr>
          <w:rFonts w:ascii="Times New Roman" w:eastAsia="Times New Roman" w:hAnsi="Times New Roman" w:cs="Times New Roman"/>
          <w:kern w:val="0"/>
          <w:sz w:val="24"/>
          <w:szCs w:val="24"/>
          <w14:ligatures w14:val="none"/>
        </w:rPr>
        <w:t>.0</w:t>
      </w:r>
      <w:r w:rsidR="0074099E" w:rsidRPr="00680128">
        <w:rPr>
          <w:rFonts w:ascii="Times New Roman" w:eastAsia="Times New Roman" w:hAnsi="Times New Roman" w:cs="Times New Roman"/>
          <w:kern w:val="0"/>
          <w:sz w:val="24"/>
          <w:szCs w:val="24"/>
          <w14:ligatures w14:val="none"/>
        </w:rPr>
        <w:t xml:space="preserve">. </w:t>
      </w:r>
      <w:r w:rsidR="0074099E">
        <w:rPr>
          <w:rFonts w:ascii="Times New Roman" w:eastAsia="Times New Roman" w:hAnsi="Times New Roman" w:cs="Times New Roman"/>
          <w:kern w:val="0"/>
          <w:sz w:val="24"/>
          <w:szCs w:val="24"/>
          <w14:ligatures w14:val="none"/>
        </w:rPr>
        <w:t xml:space="preserve"> </w:t>
      </w:r>
    </w:p>
    <w:p w14:paraId="56E8FC57" w14:textId="5DB29E8C" w:rsidR="0006004C" w:rsidRPr="00D03DE9" w:rsidRDefault="00635948" w:rsidP="00682E1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In a </w:t>
      </w:r>
      <w:r w:rsidR="0006004C" w:rsidRPr="00D03DE9">
        <w:rPr>
          <w:rFonts w:ascii="Times New Roman" w:hAnsi="Times New Roman" w:cs="Times New Roman"/>
          <w:sz w:val="24"/>
          <w:szCs w:val="24"/>
        </w:rPr>
        <w:t xml:space="preserve">model 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r w:rsidR="0006004C" w:rsidRPr="00364355">
        <w:rPr>
          <w:rFonts w:ascii="Times New Roman" w:hAnsi="Times New Roman" w:cs="Times New Roman"/>
          <w:sz w:val="24"/>
          <w:szCs w:val="24"/>
        </w:rPr>
        <w:t>SaM</w:t>
      </w:r>
      <w:r w:rsidR="0006004C" w:rsidRPr="00D03DE9">
        <w:rPr>
          <w:rFonts w:ascii="Times New Roman" w:hAnsi="Times New Roman" w:cs="Times New Roman"/>
          <w:sz w:val="24"/>
          <w:szCs w:val="24"/>
        </w:rPr>
        <w:t xml:space="preserve"> to </w:t>
      </w:r>
      <w:r w:rsidR="001174C1">
        <w:rPr>
          <w:rFonts w:ascii="Times New Roman" w:hAnsi="Times New Roman" w:cs="Times New Roman"/>
          <w:sz w:val="24"/>
          <w:szCs w:val="24"/>
        </w:rPr>
        <w:t>culture-negative</w:t>
      </w:r>
      <w:r w:rsidR="001174C1" w:rsidRPr="00D03DE9">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quarters </w:t>
      </w:r>
      <w:r w:rsidR="0006004C">
        <w:rPr>
          <w:rFonts w:ascii="Times New Roman" w:hAnsi="Times New Roman" w:cs="Times New Roman"/>
          <w:sz w:val="24"/>
          <w:szCs w:val="24"/>
        </w:rPr>
        <w:t xml:space="preserve">and </w:t>
      </w:r>
      <w:r w:rsidR="0006004C" w:rsidRPr="00D03DE9">
        <w:rPr>
          <w:rFonts w:ascii="Times New Roman" w:hAnsi="Times New Roman" w:cs="Times New Roman"/>
          <w:sz w:val="24"/>
          <w:szCs w:val="24"/>
        </w:rPr>
        <w:t xml:space="preserve">adjusted for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with an interaction term between IMI status and parity</w:t>
      </w:r>
      <w:r>
        <w:rPr>
          <w:rFonts w:ascii="Times New Roman" w:hAnsi="Times New Roman" w:cs="Times New Roman"/>
          <w:sz w:val="24"/>
          <w:szCs w:val="24"/>
        </w:rPr>
        <w:t>,</w:t>
      </w:r>
      <w:r w:rsidR="0006004C" w:rsidRPr="00D03DE9">
        <w:rPr>
          <w:rFonts w:ascii="Times New Roman" w:hAnsi="Times New Roman" w:cs="Times New Roman"/>
          <w:sz w:val="24"/>
          <w:szCs w:val="24"/>
        </w:rPr>
        <w:t xml:space="preserve"> the interaction between IMI status and parity was not significant (</w:t>
      </w:r>
      <w:r w:rsidR="0006004C" w:rsidRPr="00202F6A">
        <w:rPr>
          <w:rFonts w:ascii="Times New Roman" w:hAnsi="Times New Roman" w:cs="Times New Roman"/>
          <w:i/>
          <w:sz w:val="24"/>
          <w:szCs w:val="24"/>
        </w:rPr>
        <w:t>P</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0.86)</w:t>
      </w:r>
      <w:r w:rsidR="0006004C">
        <w:rPr>
          <w:rFonts w:ascii="Times New Roman" w:hAnsi="Times New Roman" w:cs="Times New Roman"/>
          <w:sz w:val="24"/>
          <w:szCs w:val="24"/>
        </w:rPr>
        <w:t>;</w:t>
      </w:r>
      <w:r w:rsidR="0006004C" w:rsidRPr="00D03DE9">
        <w:rPr>
          <w:rFonts w:ascii="Times New Roman" w:hAnsi="Times New Roman" w:cs="Times New Roman"/>
          <w:sz w:val="24"/>
          <w:szCs w:val="24"/>
        </w:rPr>
        <w:t xml:space="preserve"> </w:t>
      </w:r>
      <w:r w:rsidR="0006004C" w:rsidRPr="003D5B58">
        <w:rPr>
          <w:rFonts w:ascii="Times New Roman" w:hAnsi="Times New Roman" w:cs="Times New Roman"/>
          <w:sz w:val="24"/>
          <w:szCs w:val="24"/>
        </w:rPr>
        <w:t xml:space="preserve">thus, </w:t>
      </w:r>
      <w:r w:rsidR="00E4686A">
        <w:rPr>
          <w:rFonts w:ascii="Times New Roman" w:hAnsi="Times New Roman" w:cs="Times New Roman"/>
          <w:sz w:val="24"/>
          <w:szCs w:val="24"/>
        </w:rPr>
        <w:t xml:space="preserve">the </w:t>
      </w:r>
      <w:r w:rsidR="0006004C" w:rsidRPr="003D5B58">
        <w:rPr>
          <w:rFonts w:ascii="Times New Roman" w:hAnsi="Times New Roman" w:cs="Times New Roman"/>
          <w:sz w:val="24"/>
          <w:szCs w:val="24"/>
        </w:rPr>
        <w:t>effect of the quarter IMI status on SCS was the same, regardless of parity</w:t>
      </w:r>
      <w:r w:rsidR="00493CD4">
        <w:rPr>
          <w:rFonts w:ascii="Times New Roman" w:hAnsi="Times New Roman" w:cs="Times New Roman"/>
          <w:sz w:val="24"/>
          <w:szCs w:val="24"/>
        </w:rPr>
        <w:t xml:space="preserve"> for this </w:t>
      </w:r>
      <w:r w:rsidR="00421F43">
        <w:rPr>
          <w:rFonts w:ascii="Times New Roman" w:hAnsi="Times New Roman" w:cs="Times New Roman"/>
          <w:sz w:val="24"/>
          <w:szCs w:val="24"/>
        </w:rPr>
        <w:t>data set</w:t>
      </w:r>
      <w:r w:rsidR="0006004C" w:rsidRPr="003D5B58">
        <w:rPr>
          <w:rFonts w:ascii="Times New Roman" w:hAnsi="Times New Roman" w:cs="Times New Roman"/>
          <w:sz w:val="24"/>
          <w:szCs w:val="24"/>
        </w:rPr>
        <w:t>.</w:t>
      </w:r>
      <w:r w:rsidR="0006004C">
        <w:rPr>
          <w:rFonts w:ascii="Times New Roman" w:hAnsi="Times New Roman" w:cs="Times New Roman"/>
          <w:sz w:val="24"/>
          <w:szCs w:val="24"/>
        </w:rPr>
        <w:t xml:space="preserve"> </w:t>
      </w:r>
      <w:r w:rsidR="00DD1D06">
        <w:rPr>
          <w:rFonts w:ascii="Times New Roman" w:hAnsi="Times New Roman" w:cs="Times New Roman"/>
          <w:sz w:val="24"/>
          <w:szCs w:val="24"/>
        </w:rPr>
        <w:t>In a</w:t>
      </w:r>
      <w:r w:rsidR="0006004C" w:rsidRPr="000713BC">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model 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r w:rsidR="0006004C" w:rsidRPr="00364355">
        <w:rPr>
          <w:rFonts w:ascii="Times New Roman" w:hAnsi="Times New Roman" w:cs="Times New Roman"/>
          <w:sz w:val="24"/>
          <w:szCs w:val="24"/>
        </w:rPr>
        <w:t>SaM</w:t>
      </w:r>
      <w:r w:rsidR="0006004C" w:rsidRPr="00D03DE9">
        <w:rPr>
          <w:rFonts w:ascii="Times New Roman" w:hAnsi="Times New Roman" w:cs="Times New Roman"/>
          <w:sz w:val="24"/>
          <w:szCs w:val="24"/>
        </w:rPr>
        <w:t xml:space="preserve"> to </w:t>
      </w:r>
      <w:r w:rsidR="0050767A">
        <w:rPr>
          <w:rFonts w:ascii="Times New Roman" w:hAnsi="Times New Roman" w:cs="Times New Roman"/>
          <w:sz w:val="24"/>
          <w:szCs w:val="24"/>
        </w:rPr>
        <w:t>culture-negative</w:t>
      </w:r>
      <w:r w:rsidR="0050767A" w:rsidRPr="00D03DE9">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quarters </w:t>
      </w:r>
      <w:r w:rsidR="0006004C">
        <w:rPr>
          <w:rFonts w:ascii="Times New Roman" w:hAnsi="Times New Roman" w:cs="Times New Roman"/>
          <w:sz w:val="24"/>
          <w:szCs w:val="24"/>
        </w:rPr>
        <w:t xml:space="preserve">and </w:t>
      </w:r>
      <w:r w:rsidR="0006004C" w:rsidRPr="00D03DE9">
        <w:rPr>
          <w:rFonts w:ascii="Times New Roman" w:hAnsi="Times New Roman" w:cs="Times New Roman"/>
          <w:sz w:val="24"/>
          <w:szCs w:val="24"/>
        </w:rPr>
        <w:t xml:space="preserve">adjusted for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with an interaction term between IMI status and </w:t>
      </w:r>
      <w:r w:rsidR="0006004C">
        <w:rPr>
          <w:rFonts w:ascii="Times New Roman" w:hAnsi="Times New Roman" w:cs="Times New Roman"/>
          <w:sz w:val="24"/>
          <w:szCs w:val="24"/>
        </w:rPr>
        <w:t>DIM</w:t>
      </w:r>
      <w:r w:rsidR="00DD1D06">
        <w:rPr>
          <w:rFonts w:ascii="Times New Roman" w:hAnsi="Times New Roman" w:cs="Times New Roman"/>
          <w:sz w:val="24"/>
          <w:szCs w:val="24"/>
        </w:rPr>
        <w:t>,</w:t>
      </w:r>
      <w:r w:rsidR="0006004C" w:rsidRPr="00D03DE9">
        <w:rPr>
          <w:rFonts w:ascii="Times New Roman" w:hAnsi="Times New Roman" w:cs="Times New Roman"/>
          <w:sz w:val="24"/>
          <w:szCs w:val="24"/>
        </w:rPr>
        <w:t xml:space="preserve"> the interaction between IMI status and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was not significant (</w:t>
      </w:r>
      <w:r w:rsidR="0006004C" w:rsidRPr="00202F6A">
        <w:rPr>
          <w:rFonts w:ascii="Times New Roman" w:hAnsi="Times New Roman" w:cs="Times New Roman"/>
          <w:i/>
          <w:sz w:val="24"/>
          <w:szCs w:val="24"/>
        </w:rPr>
        <w:t>P</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0.</w:t>
      </w:r>
      <w:r w:rsidR="0006004C">
        <w:rPr>
          <w:rFonts w:ascii="Times New Roman" w:hAnsi="Times New Roman" w:cs="Times New Roman"/>
          <w:sz w:val="24"/>
          <w:szCs w:val="24"/>
        </w:rPr>
        <w:t>25</w:t>
      </w:r>
      <w:r w:rsidR="0006004C" w:rsidRPr="00D03DE9">
        <w:rPr>
          <w:rFonts w:ascii="Times New Roman" w:hAnsi="Times New Roman" w:cs="Times New Roman"/>
          <w:sz w:val="24"/>
          <w:szCs w:val="24"/>
        </w:rPr>
        <w:t>)</w:t>
      </w:r>
      <w:r w:rsidR="0006004C">
        <w:rPr>
          <w:rFonts w:ascii="Times New Roman" w:hAnsi="Times New Roman" w:cs="Times New Roman"/>
          <w:sz w:val="24"/>
          <w:szCs w:val="24"/>
        </w:rPr>
        <w:t>.</w:t>
      </w:r>
      <w:r w:rsidR="0006004C" w:rsidRPr="00D03DE9">
        <w:rPr>
          <w:rFonts w:ascii="Times New Roman" w:hAnsi="Times New Roman" w:cs="Times New Roman"/>
          <w:sz w:val="24"/>
          <w:szCs w:val="24"/>
        </w:rPr>
        <w:t xml:space="preserve"> </w:t>
      </w:r>
      <w:r w:rsidR="0006004C" w:rsidRPr="003D5B58">
        <w:rPr>
          <w:rFonts w:ascii="Times New Roman" w:hAnsi="Times New Roman" w:cs="Times New Roman"/>
          <w:sz w:val="24"/>
          <w:szCs w:val="24"/>
        </w:rPr>
        <w:t>This mean</w:t>
      </w:r>
      <w:r w:rsidR="0006004C">
        <w:rPr>
          <w:rFonts w:ascii="Times New Roman" w:hAnsi="Times New Roman" w:cs="Times New Roman"/>
          <w:sz w:val="24"/>
          <w:szCs w:val="24"/>
        </w:rPr>
        <w:t>t</w:t>
      </w:r>
      <w:r w:rsidR="0006004C" w:rsidRPr="003D5B58">
        <w:rPr>
          <w:rFonts w:ascii="Times New Roman" w:hAnsi="Times New Roman" w:cs="Times New Roman"/>
          <w:sz w:val="24"/>
          <w:szCs w:val="24"/>
        </w:rPr>
        <w:t xml:space="preserve"> that both IMI status and DIM affected SCS, but that the effect of IMI status on SCS did not vary as function of DIM</w:t>
      </w:r>
      <w:r w:rsidR="007E43DE">
        <w:rPr>
          <w:rFonts w:ascii="Times New Roman" w:hAnsi="Times New Roman" w:cs="Times New Roman"/>
          <w:sz w:val="24"/>
          <w:szCs w:val="24"/>
        </w:rPr>
        <w:t xml:space="preserve"> for these data</w:t>
      </w:r>
      <w:r w:rsidR="0006004C" w:rsidRPr="003D5B58">
        <w:rPr>
          <w:rFonts w:ascii="Times New Roman" w:hAnsi="Times New Roman" w:cs="Times New Roman"/>
          <w:sz w:val="24"/>
          <w:szCs w:val="24"/>
        </w:rPr>
        <w:t>. We could, therefore, remove the interaction with DIM.</w:t>
      </w:r>
      <w:r w:rsidR="0006004C">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The final model </w:t>
      </w:r>
      <w:r w:rsidR="00BD5018">
        <w:rPr>
          <w:rFonts w:ascii="Times New Roman" w:hAnsi="Times New Roman" w:cs="Times New Roman"/>
          <w:sz w:val="24"/>
          <w:szCs w:val="24"/>
        </w:rPr>
        <w:t xml:space="preserve">results </w:t>
      </w:r>
      <w:r w:rsidR="0006004C" w:rsidRPr="00D03DE9">
        <w:rPr>
          <w:rFonts w:ascii="Times New Roman" w:hAnsi="Times New Roman" w:cs="Times New Roman"/>
          <w:sz w:val="24"/>
          <w:szCs w:val="24"/>
        </w:rPr>
        <w:t xml:space="preserve">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r w:rsidR="0006004C" w:rsidRPr="00364355">
        <w:rPr>
          <w:rFonts w:ascii="Times New Roman" w:hAnsi="Times New Roman" w:cs="Times New Roman"/>
          <w:sz w:val="24"/>
          <w:szCs w:val="24"/>
        </w:rPr>
        <w:t>SaM</w:t>
      </w:r>
      <w:r w:rsidR="0006004C" w:rsidRPr="00D03DE9">
        <w:rPr>
          <w:rFonts w:ascii="Times New Roman" w:hAnsi="Times New Roman" w:cs="Times New Roman"/>
          <w:sz w:val="24"/>
          <w:szCs w:val="24"/>
        </w:rPr>
        <w:t xml:space="preserve"> to </w:t>
      </w:r>
      <w:r w:rsidR="0050767A">
        <w:rPr>
          <w:rFonts w:ascii="Times New Roman" w:hAnsi="Times New Roman" w:cs="Times New Roman"/>
          <w:sz w:val="24"/>
          <w:szCs w:val="24"/>
        </w:rPr>
        <w:t>culture-negative</w:t>
      </w:r>
      <w:r w:rsidR="0050767A" w:rsidRPr="00D03DE9">
        <w:rPr>
          <w:rFonts w:ascii="Times New Roman" w:hAnsi="Times New Roman" w:cs="Times New Roman"/>
          <w:sz w:val="24"/>
          <w:szCs w:val="24"/>
        </w:rPr>
        <w:t xml:space="preserve"> </w:t>
      </w:r>
      <w:r w:rsidR="0006004C" w:rsidRPr="00D03DE9">
        <w:rPr>
          <w:rFonts w:ascii="Times New Roman" w:hAnsi="Times New Roman" w:cs="Times New Roman"/>
          <w:sz w:val="24"/>
          <w:szCs w:val="24"/>
        </w:rPr>
        <w:t>quarters</w:t>
      </w:r>
      <w:r w:rsidR="009A3B1B">
        <w:rPr>
          <w:rFonts w:ascii="Times New Roman" w:hAnsi="Times New Roman" w:cs="Times New Roman"/>
          <w:sz w:val="24"/>
          <w:szCs w:val="24"/>
        </w:rPr>
        <w:t xml:space="preserve"> with </w:t>
      </w:r>
      <w:r w:rsidR="00073209">
        <w:rPr>
          <w:rFonts w:ascii="Times New Roman" w:hAnsi="Times New Roman" w:cs="Times New Roman"/>
          <w:sz w:val="24"/>
          <w:szCs w:val="24"/>
        </w:rPr>
        <w:t>DIM as a fixed predictor (as a third</w:t>
      </w:r>
      <w:r w:rsidR="00300DC4">
        <w:rPr>
          <w:rFonts w:ascii="Times New Roman" w:hAnsi="Times New Roman" w:cs="Times New Roman"/>
          <w:sz w:val="24"/>
          <w:szCs w:val="24"/>
        </w:rPr>
        <w:t>-</w:t>
      </w:r>
      <w:r w:rsidR="00073209">
        <w:rPr>
          <w:rFonts w:ascii="Times New Roman" w:hAnsi="Times New Roman" w:cs="Times New Roman"/>
          <w:sz w:val="24"/>
          <w:szCs w:val="24"/>
        </w:rPr>
        <w:t>degree polynomial variable)</w:t>
      </w:r>
      <w:r w:rsidR="009A3B1B">
        <w:rPr>
          <w:rFonts w:ascii="Times New Roman" w:hAnsi="Times New Roman" w:cs="Times New Roman"/>
          <w:sz w:val="24"/>
          <w:szCs w:val="24"/>
        </w:rPr>
        <w:t xml:space="preserve"> </w:t>
      </w:r>
      <w:r w:rsidR="00BD5018">
        <w:rPr>
          <w:rFonts w:ascii="Times New Roman" w:hAnsi="Times New Roman" w:cs="Times New Roman"/>
          <w:sz w:val="24"/>
          <w:szCs w:val="24"/>
        </w:rPr>
        <w:t>are</w:t>
      </w:r>
      <w:r w:rsidR="0006004C" w:rsidRPr="00D03DE9">
        <w:rPr>
          <w:rFonts w:ascii="Times New Roman" w:hAnsi="Times New Roman" w:cs="Times New Roman"/>
          <w:sz w:val="24"/>
          <w:szCs w:val="24"/>
        </w:rPr>
        <w:t xml:space="preserve"> presented in Table 1. Somatic cell score was significantly higher in quarters infected with </w:t>
      </w:r>
      <w:r w:rsidR="0006004C" w:rsidRPr="00D03DE9">
        <w:rPr>
          <w:rFonts w:ascii="Times New Roman" w:hAnsi="Times New Roman" w:cs="Times New Roman"/>
          <w:i/>
          <w:iCs/>
          <w:sz w:val="24"/>
          <w:szCs w:val="24"/>
        </w:rPr>
        <w:t>S. agnetis, S. aureus, S. chromogenes, S. devriesei, S. haemolyticus, S, hyicus, S. simulans, S. warneri, and S. xylosus</w:t>
      </w:r>
      <w:r w:rsidR="0006004C" w:rsidRPr="00D03DE9">
        <w:rPr>
          <w:rFonts w:ascii="Times New Roman" w:hAnsi="Times New Roman" w:cs="Times New Roman"/>
          <w:sz w:val="24"/>
          <w:szCs w:val="24"/>
        </w:rPr>
        <w:t xml:space="preserve"> </w:t>
      </w:r>
      <w:r w:rsidR="0006004C">
        <w:rPr>
          <w:rFonts w:ascii="Times New Roman" w:hAnsi="Times New Roman" w:cs="Times New Roman"/>
          <w:sz w:val="24"/>
          <w:szCs w:val="24"/>
        </w:rPr>
        <w:t xml:space="preserve">compared to </w:t>
      </w:r>
      <w:r w:rsidR="00AE2265">
        <w:rPr>
          <w:rFonts w:ascii="Times New Roman" w:hAnsi="Times New Roman" w:cs="Times New Roman"/>
          <w:sz w:val="24"/>
          <w:szCs w:val="24"/>
        </w:rPr>
        <w:t>culture</w:t>
      </w:r>
      <w:r w:rsidR="00267C7E">
        <w:rPr>
          <w:rFonts w:ascii="Times New Roman" w:hAnsi="Times New Roman" w:cs="Times New Roman"/>
          <w:sz w:val="24"/>
          <w:szCs w:val="24"/>
        </w:rPr>
        <w:t>-</w:t>
      </w:r>
      <w:r w:rsidR="00AE2265">
        <w:rPr>
          <w:rFonts w:ascii="Times New Roman" w:hAnsi="Times New Roman" w:cs="Times New Roman"/>
          <w:sz w:val="24"/>
          <w:szCs w:val="24"/>
        </w:rPr>
        <w:t>negative</w:t>
      </w:r>
      <w:r w:rsidR="0006004C" w:rsidRPr="00D03DE9">
        <w:rPr>
          <w:rFonts w:ascii="Times New Roman" w:hAnsi="Times New Roman" w:cs="Times New Roman"/>
          <w:sz w:val="24"/>
          <w:szCs w:val="24"/>
        </w:rPr>
        <w:t xml:space="preserve"> quarters </w:t>
      </w:r>
      <w:r w:rsidR="0006004C" w:rsidRPr="000713BC">
        <w:rPr>
          <w:rFonts w:ascii="Times New Roman" w:hAnsi="Times New Roman" w:cs="Times New Roman"/>
          <w:sz w:val="24"/>
          <w:szCs w:val="24"/>
        </w:rPr>
        <w:t xml:space="preserve">(Table 1). </w:t>
      </w:r>
    </w:p>
    <w:p w14:paraId="24583EC7" w14:textId="5F3FF9B1" w:rsidR="00FF3370" w:rsidRDefault="00FF3370" w:rsidP="00682E1E">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Least square means estimates of quarter </w:t>
      </w:r>
      <w:r>
        <w:rPr>
          <w:rFonts w:ascii="Times New Roman" w:hAnsi="Times New Roman" w:cs="Times New Roman"/>
          <w:sz w:val="24"/>
          <w:szCs w:val="24"/>
        </w:rPr>
        <w:t>SCS</w:t>
      </w:r>
      <w:r w:rsidRPr="00D03DE9">
        <w:rPr>
          <w:rFonts w:ascii="Times New Roman" w:hAnsi="Times New Roman" w:cs="Times New Roman"/>
          <w:sz w:val="24"/>
          <w:szCs w:val="24"/>
        </w:rPr>
        <w:t xml:space="preserve"> across DIM for the ten different </w:t>
      </w:r>
      <w:r w:rsidR="00105503" w:rsidRPr="00105503">
        <w:rPr>
          <w:rFonts w:ascii="Times New Roman" w:hAnsi="Times New Roman" w:cs="Times New Roman"/>
          <w:sz w:val="24"/>
          <w:szCs w:val="24"/>
        </w:rPr>
        <w:t>SaM</w:t>
      </w:r>
      <w:r w:rsidRPr="00105503">
        <w:rPr>
          <w:rFonts w:ascii="Times New Roman" w:hAnsi="Times New Roman" w:cs="Times New Roman"/>
          <w:sz w:val="24"/>
          <w:szCs w:val="24"/>
        </w:rPr>
        <w:t xml:space="preserve"> </w:t>
      </w:r>
      <w:r w:rsidRPr="00D03DE9">
        <w:rPr>
          <w:rFonts w:ascii="Times New Roman" w:hAnsi="Times New Roman" w:cs="Times New Roman"/>
          <w:sz w:val="24"/>
          <w:szCs w:val="24"/>
        </w:rPr>
        <w:t xml:space="preserve">modeled as compared to </w:t>
      </w:r>
      <w:r w:rsidR="003228B1">
        <w:rPr>
          <w:rFonts w:ascii="Times New Roman" w:hAnsi="Times New Roman" w:cs="Times New Roman"/>
          <w:sz w:val="24"/>
          <w:szCs w:val="24"/>
        </w:rPr>
        <w:t>culture-negative</w:t>
      </w:r>
      <w:r w:rsidR="003228B1"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quarters are presented in Figure 3. Estimates for each species are presented for the observed range of </w:t>
      </w:r>
      <w:r>
        <w:rPr>
          <w:rFonts w:ascii="Times New Roman" w:hAnsi="Times New Roman" w:cs="Times New Roman"/>
          <w:sz w:val="24"/>
          <w:szCs w:val="24"/>
        </w:rPr>
        <w:t xml:space="preserve">DIM available from included </w:t>
      </w:r>
      <w:del w:id="462" w:author="Caitlin Jeffrey" w:date="2024-09-20T17:28:00Z" w16du:dateUtc="2024-09-20T21:28:00Z">
        <w:r w:rsidDel="005A02A3">
          <w:rPr>
            <w:rFonts w:ascii="Times New Roman" w:hAnsi="Times New Roman" w:cs="Times New Roman"/>
            <w:sz w:val="24"/>
            <w:szCs w:val="24"/>
          </w:rPr>
          <w:delText>quarter</w:delText>
        </w:r>
        <w:r w:rsidR="00FC3AAD" w:rsidDel="005A02A3">
          <w:rPr>
            <w:rFonts w:ascii="Times New Roman" w:hAnsi="Times New Roman" w:cs="Times New Roman"/>
            <w:sz w:val="24"/>
            <w:szCs w:val="24"/>
          </w:rPr>
          <w:delText>-</w:delText>
        </w:r>
        <w:r w:rsidDel="005A02A3">
          <w:rPr>
            <w:rFonts w:ascii="Times New Roman" w:hAnsi="Times New Roman" w:cs="Times New Roman"/>
            <w:sz w:val="24"/>
            <w:szCs w:val="24"/>
          </w:rPr>
          <w:delText>milk</w:delText>
        </w:r>
      </w:del>
      <w:ins w:id="463" w:author="Caitlin Jeffrey" w:date="2024-09-20T17:28:00Z" w16du:dateUtc="2024-09-20T21:28:00Z">
        <w:r w:rsidR="005A02A3">
          <w:rPr>
            <w:rFonts w:ascii="Times New Roman" w:hAnsi="Times New Roman" w:cs="Times New Roman"/>
            <w:sz w:val="24"/>
            <w:szCs w:val="24"/>
          </w:rPr>
          <w:t>quarter milk</w:t>
        </w:r>
      </w:ins>
      <w:r>
        <w:rPr>
          <w:rFonts w:ascii="Times New Roman" w:hAnsi="Times New Roman" w:cs="Times New Roman"/>
          <w:sz w:val="24"/>
          <w:szCs w:val="24"/>
        </w:rPr>
        <w:t xml:space="preserve"> samples</w:t>
      </w:r>
      <w:r w:rsidRPr="00D03DE9">
        <w:rPr>
          <w:rFonts w:ascii="Times New Roman" w:hAnsi="Times New Roman" w:cs="Times New Roman"/>
          <w:sz w:val="24"/>
          <w:szCs w:val="24"/>
        </w:rPr>
        <w:t xml:space="preserve">. </w:t>
      </w:r>
      <w:r>
        <w:rPr>
          <w:rFonts w:ascii="Times New Roman" w:hAnsi="Times New Roman" w:cs="Times New Roman"/>
          <w:sz w:val="24"/>
          <w:szCs w:val="24"/>
        </w:rPr>
        <w:t>Infection by m</w:t>
      </w:r>
      <w:r w:rsidRPr="00D03DE9">
        <w:rPr>
          <w:rFonts w:ascii="Times New Roman" w:hAnsi="Times New Roman" w:cs="Times New Roman"/>
          <w:sz w:val="24"/>
          <w:szCs w:val="24"/>
        </w:rPr>
        <w:t xml:space="preserve">ost </w:t>
      </w:r>
      <w:r w:rsidR="00892A68" w:rsidRPr="00892A68">
        <w:rPr>
          <w:rFonts w:ascii="Times New Roman" w:hAnsi="Times New Roman" w:cs="Times New Roman"/>
          <w:sz w:val="24"/>
          <w:szCs w:val="24"/>
        </w:rPr>
        <w:t>SaM</w:t>
      </w:r>
      <w:r w:rsidRPr="00D03DE9">
        <w:rPr>
          <w:rFonts w:ascii="Times New Roman" w:hAnsi="Times New Roman" w:cs="Times New Roman"/>
          <w:i/>
          <w:iCs/>
          <w:sz w:val="24"/>
          <w:szCs w:val="24"/>
        </w:rPr>
        <w:t xml:space="preserve"> </w:t>
      </w:r>
      <w:r w:rsidRPr="00D03DE9">
        <w:rPr>
          <w:rFonts w:ascii="Times New Roman" w:hAnsi="Times New Roman" w:cs="Times New Roman"/>
          <w:sz w:val="24"/>
          <w:szCs w:val="24"/>
        </w:rPr>
        <w:t xml:space="preserve">species </w:t>
      </w:r>
      <w:r w:rsidR="00FC3AAD">
        <w:rPr>
          <w:rFonts w:ascii="Times New Roman" w:hAnsi="Times New Roman" w:cs="Times New Roman"/>
          <w:sz w:val="24"/>
          <w:szCs w:val="24"/>
        </w:rPr>
        <w:t>led to elevation of</w:t>
      </w:r>
      <w:r w:rsidRPr="00D03DE9">
        <w:rPr>
          <w:rFonts w:ascii="Times New Roman" w:hAnsi="Times New Roman" w:cs="Times New Roman"/>
          <w:sz w:val="24"/>
          <w:szCs w:val="24"/>
        </w:rPr>
        <w:t xml:space="preserve"> </w:t>
      </w:r>
      <w:del w:id="464" w:author="Caitlin Jeffrey" w:date="2024-09-20T17:28:00Z" w16du:dateUtc="2024-09-20T21:28:00Z">
        <w:r w:rsidRPr="00D03DE9" w:rsidDel="005A02A3">
          <w:rPr>
            <w:rFonts w:ascii="Times New Roman" w:hAnsi="Times New Roman" w:cs="Times New Roman"/>
            <w:sz w:val="24"/>
            <w:szCs w:val="24"/>
          </w:rPr>
          <w:delText>quarter</w:delText>
        </w:r>
        <w:r w:rsidR="00FC3AAD" w:rsidDel="005A02A3">
          <w:rPr>
            <w:rFonts w:ascii="Times New Roman" w:hAnsi="Times New Roman" w:cs="Times New Roman"/>
            <w:sz w:val="24"/>
            <w:szCs w:val="24"/>
          </w:rPr>
          <w:delText>-milk</w:delText>
        </w:r>
      </w:del>
      <w:ins w:id="465" w:author="Caitlin Jeffrey" w:date="2024-09-20T17:28:00Z" w16du:dateUtc="2024-09-20T21:28:00Z">
        <w:r w:rsidR="005A02A3">
          <w:rPr>
            <w:rFonts w:ascii="Times New Roman" w:hAnsi="Times New Roman" w:cs="Times New Roman"/>
            <w:sz w:val="24"/>
            <w:szCs w:val="24"/>
          </w:rPr>
          <w:t>quarter milk</w:t>
        </w:r>
      </w:ins>
      <w:r w:rsidRPr="00D03DE9">
        <w:rPr>
          <w:rFonts w:ascii="Times New Roman" w:hAnsi="Times New Roman" w:cs="Times New Roman"/>
          <w:sz w:val="24"/>
          <w:szCs w:val="24"/>
        </w:rPr>
        <w:t xml:space="preserve"> SCS notably above the SCS </w:t>
      </w:r>
      <w:r w:rsidR="00FC3AAD">
        <w:rPr>
          <w:rFonts w:ascii="Times New Roman" w:hAnsi="Times New Roman" w:cs="Times New Roman"/>
          <w:sz w:val="24"/>
          <w:szCs w:val="24"/>
        </w:rPr>
        <w:t xml:space="preserve">of </w:t>
      </w:r>
      <w:r w:rsidR="003228B1">
        <w:rPr>
          <w:rFonts w:ascii="Times New Roman" w:hAnsi="Times New Roman" w:cs="Times New Roman"/>
          <w:sz w:val="24"/>
          <w:szCs w:val="24"/>
        </w:rPr>
        <w:t>culture-negative</w:t>
      </w:r>
      <w:r w:rsidR="003228B1" w:rsidRPr="00D03DE9">
        <w:rPr>
          <w:rFonts w:ascii="Times New Roman" w:hAnsi="Times New Roman" w:cs="Times New Roman"/>
          <w:sz w:val="24"/>
          <w:szCs w:val="24"/>
        </w:rPr>
        <w:t xml:space="preserve"> </w:t>
      </w:r>
      <w:r w:rsidRPr="00D03DE9">
        <w:rPr>
          <w:rFonts w:ascii="Times New Roman" w:hAnsi="Times New Roman" w:cs="Times New Roman"/>
          <w:sz w:val="24"/>
          <w:szCs w:val="24"/>
        </w:rPr>
        <w:t>quarters (Figure 3).</w:t>
      </w:r>
    </w:p>
    <w:p w14:paraId="686D2C36" w14:textId="0CFC24CE" w:rsidR="00FF3370" w:rsidRDefault="00FF3370" w:rsidP="00682E1E">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Predicted raw </w:t>
      </w:r>
      <w:r w:rsidR="000C0A02">
        <w:rPr>
          <w:rFonts w:ascii="Times New Roman" w:hAnsi="Times New Roman" w:cs="Times New Roman"/>
          <w:sz w:val="24"/>
          <w:szCs w:val="24"/>
        </w:rPr>
        <w:t>SCC</w:t>
      </w:r>
      <w:r w:rsidRPr="00D03DE9">
        <w:rPr>
          <w:rFonts w:ascii="Times New Roman" w:hAnsi="Times New Roman" w:cs="Times New Roman"/>
          <w:sz w:val="24"/>
          <w:szCs w:val="24"/>
        </w:rPr>
        <w:t xml:space="preserve"> for quarters infected with different </w:t>
      </w:r>
      <w:r w:rsidR="00B1385B" w:rsidRPr="00892A68">
        <w:rPr>
          <w:rFonts w:ascii="Times New Roman" w:hAnsi="Times New Roman" w:cs="Times New Roman"/>
          <w:sz w:val="24"/>
          <w:szCs w:val="24"/>
        </w:rPr>
        <w:t>SaM</w:t>
      </w:r>
      <w:r w:rsidR="00B1385B" w:rsidRPr="00D03DE9">
        <w:rPr>
          <w:rFonts w:ascii="Times New Roman" w:hAnsi="Times New Roman" w:cs="Times New Roman"/>
          <w:i/>
          <w:iCs/>
          <w:sz w:val="24"/>
          <w:szCs w:val="24"/>
        </w:rPr>
        <w:t xml:space="preserve"> </w:t>
      </w:r>
      <w:r w:rsidR="00B1385B" w:rsidRPr="00D03DE9">
        <w:rPr>
          <w:rFonts w:ascii="Times New Roman" w:hAnsi="Times New Roman" w:cs="Times New Roman"/>
          <w:sz w:val="24"/>
          <w:szCs w:val="24"/>
        </w:rPr>
        <w:t xml:space="preserve">species </w:t>
      </w:r>
      <w:r w:rsidRPr="00D03DE9">
        <w:rPr>
          <w:rFonts w:ascii="Times New Roman" w:hAnsi="Times New Roman" w:cs="Times New Roman"/>
          <w:sz w:val="24"/>
          <w:szCs w:val="24"/>
        </w:rPr>
        <w:t xml:space="preserve">at 91 days in milk </w:t>
      </w:r>
      <w:r>
        <w:rPr>
          <w:rFonts w:ascii="Times New Roman" w:hAnsi="Times New Roman" w:cs="Times New Roman"/>
          <w:sz w:val="24"/>
          <w:szCs w:val="24"/>
        </w:rPr>
        <w:t>are</w:t>
      </w:r>
      <w:r w:rsidRPr="00D03DE9">
        <w:rPr>
          <w:rFonts w:ascii="Times New Roman" w:hAnsi="Times New Roman" w:cs="Times New Roman"/>
          <w:sz w:val="24"/>
          <w:szCs w:val="24"/>
        </w:rPr>
        <w:t xml:space="preserve"> presented in Table 2.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Pr="00D03DE9">
        <w:rPr>
          <w:rFonts w:ascii="Times New Roman" w:hAnsi="Times New Roman" w:cs="Times New Roman"/>
          <w:i/>
          <w:iCs/>
          <w:sz w:val="24"/>
          <w:szCs w:val="24"/>
        </w:rPr>
        <w:t>S. aureus, S. 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S. hyicus </w:t>
      </w:r>
      <w:r w:rsidRPr="00D03DE9">
        <w:rPr>
          <w:rFonts w:ascii="Times New Roman" w:hAnsi="Times New Roman" w:cs="Times New Roman"/>
          <w:sz w:val="24"/>
          <w:szCs w:val="24"/>
        </w:rPr>
        <w:t>(Table 2)</w:t>
      </w:r>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Intramammary infection with the most </w:t>
      </w:r>
      <w:r w:rsidR="004272E2">
        <w:rPr>
          <w:rFonts w:ascii="Times New Roman" w:hAnsi="Times New Roman" w:cs="Times New Roman"/>
          <w:sz w:val="24"/>
          <w:szCs w:val="24"/>
        </w:rPr>
        <w:t>frequent</w:t>
      </w:r>
      <w:r w:rsidRPr="00D03DE9">
        <w:rPr>
          <w:rFonts w:ascii="Times New Roman" w:hAnsi="Times New Roman" w:cs="Times New Roman"/>
          <w:sz w:val="24"/>
          <w:szCs w:val="24"/>
        </w:rPr>
        <w:t xml:space="preserve"> species, </w:t>
      </w:r>
      <w:r w:rsidRPr="00D03DE9">
        <w:rPr>
          <w:rFonts w:ascii="Times New Roman" w:hAnsi="Times New Roman" w:cs="Times New Roman"/>
          <w:i/>
          <w:iCs/>
          <w:sz w:val="24"/>
          <w:szCs w:val="24"/>
        </w:rPr>
        <w:t xml:space="preserve">S. chromogenes, </w:t>
      </w:r>
      <w:r w:rsidRPr="00D03DE9">
        <w:rPr>
          <w:rFonts w:ascii="Times New Roman" w:hAnsi="Times New Roman" w:cs="Times New Roman"/>
          <w:sz w:val="24"/>
          <w:szCs w:val="24"/>
        </w:rPr>
        <w:t xml:space="preserve">resulted in a quarter somatic cell </w:t>
      </w:r>
      <w:r>
        <w:rPr>
          <w:rFonts w:ascii="Times New Roman" w:hAnsi="Times New Roman" w:cs="Times New Roman"/>
          <w:sz w:val="24"/>
          <w:szCs w:val="24"/>
        </w:rPr>
        <w:t>count</w:t>
      </w:r>
      <w:r w:rsidRPr="00D03DE9">
        <w:rPr>
          <w:rFonts w:ascii="Times New Roman" w:hAnsi="Times New Roman" w:cs="Times New Roman"/>
          <w:sz w:val="24"/>
          <w:szCs w:val="24"/>
        </w:rPr>
        <w:t xml:space="preserve"> of 80,376 cells/mL for a </w:t>
      </w:r>
      <w:r w:rsidR="00FC3AAD">
        <w:rPr>
          <w:rFonts w:ascii="Times New Roman" w:hAnsi="Times New Roman" w:cs="Times New Roman"/>
          <w:sz w:val="24"/>
          <w:szCs w:val="24"/>
        </w:rPr>
        <w:t xml:space="preserve">quarter of a </w:t>
      </w:r>
      <w:r w:rsidRPr="00D03DE9">
        <w:rPr>
          <w:rFonts w:ascii="Times New Roman" w:hAnsi="Times New Roman" w:cs="Times New Roman"/>
          <w:sz w:val="24"/>
          <w:szCs w:val="24"/>
        </w:rPr>
        <w:t xml:space="preserve">cow </w:t>
      </w:r>
      <w:r w:rsidR="00FC3AAD">
        <w:rPr>
          <w:rFonts w:ascii="Times New Roman" w:hAnsi="Times New Roman" w:cs="Times New Roman"/>
          <w:sz w:val="24"/>
          <w:szCs w:val="24"/>
        </w:rPr>
        <w:t xml:space="preserve">at </w:t>
      </w:r>
      <w:r w:rsidRPr="00D03DE9">
        <w:rPr>
          <w:rFonts w:ascii="Times New Roman" w:hAnsi="Times New Roman" w:cs="Times New Roman"/>
          <w:sz w:val="24"/>
          <w:szCs w:val="24"/>
        </w:rPr>
        <w:t xml:space="preserve">91 </w:t>
      </w:r>
      <w:r w:rsidR="00FC3AAD">
        <w:rPr>
          <w:rFonts w:ascii="Times New Roman" w:hAnsi="Times New Roman" w:cs="Times New Roman"/>
          <w:sz w:val="24"/>
          <w:szCs w:val="24"/>
        </w:rPr>
        <w:t>DIM</w:t>
      </w:r>
      <w:r w:rsidRPr="00D03DE9">
        <w:rPr>
          <w:rFonts w:ascii="Times New Roman" w:hAnsi="Times New Roman" w:cs="Times New Roman"/>
          <w:sz w:val="24"/>
          <w:szCs w:val="24"/>
        </w:rPr>
        <w:t xml:space="preserve"> (Table 2).</w:t>
      </w:r>
    </w:p>
    <w:p w14:paraId="6D42819B" w14:textId="5A5A66F9" w:rsidR="00785C93" w:rsidRDefault="00162F02" w:rsidP="00682E1E">
      <w:pPr>
        <w:spacing w:after="0" w:line="480" w:lineRule="auto"/>
        <w:ind w:firstLine="360"/>
        <w:rPr>
          <w:rFonts w:ascii="Times New Roman" w:hAnsi="Times New Roman" w:cs="Times New Roman"/>
          <w:sz w:val="24"/>
          <w:szCs w:val="24"/>
        </w:rPr>
      </w:pPr>
      <w:r w:rsidRPr="00162F02">
        <w:rPr>
          <w:rFonts w:ascii="Times New Roman" w:hAnsi="Times New Roman" w:cs="Times New Roman"/>
          <w:sz w:val="24"/>
          <w:szCs w:val="24"/>
        </w:rPr>
        <w:lastRenderedPageBreak/>
        <w:t xml:space="preserve">The </w:t>
      </w:r>
      <w:r>
        <w:rPr>
          <w:rFonts w:ascii="Times New Roman" w:hAnsi="Times New Roman" w:cs="Times New Roman"/>
          <w:sz w:val="24"/>
          <w:szCs w:val="24"/>
        </w:rPr>
        <w:t xml:space="preserve">median </w:t>
      </w:r>
      <w:r w:rsidRPr="00162F02">
        <w:rPr>
          <w:rFonts w:ascii="Times New Roman" w:hAnsi="Times New Roman" w:cs="Times New Roman"/>
          <w:sz w:val="24"/>
          <w:szCs w:val="24"/>
        </w:rPr>
        <w:t xml:space="preserve">absolute difference between the minimum and maximum SCS observed for a quarter over consecutive observations of an IMI due to the same NASM species (or repeated </w:t>
      </w:r>
      <w:r>
        <w:rPr>
          <w:rFonts w:ascii="Times New Roman" w:hAnsi="Times New Roman" w:cs="Times New Roman"/>
          <w:sz w:val="24"/>
          <w:szCs w:val="24"/>
        </w:rPr>
        <w:t>culture</w:t>
      </w:r>
      <w:r w:rsidR="00DC723F">
        <w:rPr>
          <w:rFonts w:ascii="Times New Roman" w:hAnsi="Times New Roman" w:cs="Times New Roman"/>
          <w:sz w:val="24"/>
          <w:szCs w:val="24"/>
        </w:rPr>
        <w:t>-</w:t>
      </w:r>
      <w:r>
        <w:rPr>
          <w:rFonts w:ascii="Times New Roman" w:hAnsi="Times New Roman" w:cs="Times New Roman"/>
          <w:sz w:val="24"/>
          <w:szCs w:val="24"/>
        </w:rPr>
        <w:t xml:space="preserve">negative </w:t>
      </w:r>
      <w:r w:rsidRPr="00162F02">
        <w:rPr>
          <w:rFonts w:ascii="Times New Roman" w:hAnsi="Times New Roman" w:cs="Times New Roman"/>
          <w:sz w:val="24"/>
          <w:szCs w:val="24"/>
        </w:rPr>
        <w:t>observations)</w:t>
      </w:r>
      <w:r w:rsidR="00FD32C5">
        <w:rPr>
          <w:rFonts w:ascii="Times New Roman" w:hAnsi="Times New Roman" w:cs="Times New Roman"/>
          <w:sz w:val="24"/>
          <w:szCs w:val="24"/>
        </w:rPr>
        <w:t xml:space="preserve"> ranged from less than 1 (equivalent to 12,500 cells/mL) to slight</w:t>
      </w:r>
      <w:r w:rsidR="00C1712F">
        <w:rPr>
          <w:rFonts w:ascii="Times New Roman" w:hAnsi="Times New Roman" w:cs="Times New Roman"/>
          <w:sz w:val="24"/>
          <w:szCs w:val="24"/>
        </w:rPr>
        <w:t>ly</w:t>
      </w:r>
      <w:r w:rsidR="00FD32C5">
        <w:rPr>
          <w:rFonts w:ascii="Times New Roman" w:hAnsi="Times New Roman" w:cs="Times New Roman"/>
          <w:sz w:val="24"/>
          <w:szCs w:val="24"/>
        </w:rPr>
        <w:t xml:space="preserve"> greater than 2</w:t>
      </w:r>
      <w:r w:rsidR="00FC7B9F">
        <w:rPr>
          <w:rFonts w:ascii="Times New Roman" w:hAnsi="Times New Roman" w:cs="Times New Roman"/>
          <w:sz w:val="24"/>
          <w:szCs w:val="24"/>
        </w:rPr>
        <w:t xml:space="preserve"> (equivalent to 50,000 cells/mL) (Figure S1),</w:t>
      </w:r>
      <w:r w:rsidR="00D51F58">
        <w:rPr>
          <w:rFonts w:ascii="Times New Roman" w:hAnsi="Times New Roman" w:cs="Times New Roman"/>
          <w:sz w:val="24"/>
          <w:szCs w:val="24"/>
        </w:rPr>
        <w:t xml:space="preserve"> suggesting that observed SCS values were relatively stable over time within a quarter </w:t>
      </w:r>
      <w:r w:rsidR="00BC3ABD">
        <w:rPr>
          <w:rFonts w:ascii="Times New Roman" w:hAnsi="Times New Roman" w:cs="Times New Roman"/>
          <w:sz w:val="24"/>
          <w:szCs w:val="24"/>
        </w:rPr>
        <w:t>within a IMI category</w:t>
      </w:r>
      <w:r w:rsidR="008C220B">
        <w:rPr>
          <w:rFonts w:ascii="Times New Roman" w:hAnsi="Times New Roman" w:cs="Times New Roman"/>
          <w:sz w:val="24"/>
          <w:szCs w:val="24"/>
        </w:rPr>
        <w:t>.</w:t>
      </w:r>
    </w:p>
    <w:p w14:paraId="654B6042" w14:textId="77777777" w:rsidR="00206A4A" w:rsidRDefault="00206A4A" w:rsidP="00682E1E">
      <w:pPr>
        <w:spacing w:after="0" w:line="480" w:lineRule="auto"/>
        <w:rPr>
          <w:rFonts w:ascii="Times New Roman" w:hAnsi="Times New Roman" w:cs="Times New Roman"/>
          <w:b/>
          <w:bCs/>
          <w:i/>
          <w:iCs/>
          <w:sz w:val="24"/>
          <w:szCs w:val="24"/>
        </w:rPr>
      </w:pPr>
      <w:bookmarkStart w:id="466" w:name="_Hlk167253672"/>
    </w:p>
    <w:p w14:paraId="6274BF08" w14:textId="19019E04" w:rsidR="007D4303" w:rsidRPr="00F46DF8" w:rsidRDefault="00FF3370" w:rsidP="00682E1E">
      <w:pPr>
        <w:spacing w:after="0" w:line="480" w:lineRule="auto"/>
        <w:rPr>
          <w:rFonts w:ascii="Times New Roman" w:hAnsi="Times New Roman" w:cs="Times New Roman"/>
          <w:b/>
          <w:bCs/>
          <w:i/>
          <w:iCs/>
          <w:sz w:val="24"/>
          <w:szCs w:val="24"/>
        </w:rPr>
      </w:pPr>
      <w:r w:rsidRPr="005A5FE6">
        <w:rPr>
          <w:rFonts w:ascii="Times New Roman" w:hAnsi="Times New Roman" w:cs="Times New Roman"/>
          <w:b/>
          <w:bCs/>
          <w:i/>
          <w:iCs/>
          <w:sz w:val="24"/>
          <w:szCs w:val="24"/>
        </w:rPr>
        <w:t>Discussion</w:t>
      </w:r>
    </w:p>
    <w:p w14:paraId="4173BD78" w14:textId="3863C22E" w:rsidR="008B1DCB" w:rsidRPr="003A425B" w:rsidRDefault="00C66EE7">
      <w:pPr>
        <w:spacing w:after="0" w:line="480" w:lineRule="auto"/>
        <w:ind w:firstLine="360"/>
        <w:rPr>
          <w:ins w:id="467" w:author="John Barlow" w:date="2024-09-19T15:29:00Z" w16du:dateUtc="2024-09-19T19:29:00Z"/>
          <w:rFonts w:ascii="Times New Roman" w:hAnsi="Times New Roman" w:cs="Times New Roman"/>
          <w:sz w:val="24"/>
          <w:szCs w:val="24"/>
        </w:rPr>
        <w:pPrChange w:id="468" w:author="Caitlin Jeffrey" w:date="2024-09-23T11:07:00Z" w16du:dateUtc="2024-09-23T15:07:00Z">
          <w:pPr>
            <w:spacing w:after="0" w:line="480" w:lineRule="auto"/>
            <w:ind w:firstLine="720"/>
          </w:pPr>
        </w:pPrChange>
      </w:pPr>
      <w:commentRangeStart w:id="469"/>
      <w:r w:rsidRPr="00C66EE7">
        <w:rPr>
          <w:rFonts w:ascii="Times New Roman" w:hAnsi="Times New Roman" w:cs="Times New Roman"/>
          <w:sz w:val="24"/>
          <w:szCs w:val="24"/>
        </w:rPr>
        <w:t>The current study describes</w:t>
      </w:r>
      <w:r w:rsidRPr="00C66EE7">
        <w:rPr>
          <w:rFonts w:ascii="Times New Roman" w:hAnsi="Times New Roman" w:cs="Times New Roman"/>
          <w:bCs/>
          <w:sz w:val="24"/>
          <w:szCs w:val="24"/>
        </w:rPr>
        <w:t xml:space="preserve"> how </w:t>
      </w:r>
      <w:del w:id="470" w:author="Caitlin Jeffrey" w:date="2024-09-20T17:28:00Z" w16du:dateUtc="2024-09-20T21:28:00Z">
        <w:r w:rsidRPr="00C66EE7" w:rsidDel="005A02A3">
          <w:rPr>
            <w:rFonts w:ascii="Times New Roman" w:hAnsi="Times New Roman" w:cs="Times New Roman"/>
            <w:bCs/>
            <w:sz w:val="24"/>
            <w:szCs w:val="24"/>
          </w:rPr>
          <w:delText>quarter</w:delText>
        </w:r>
        <w:r w:rsidR="00EC7F11" w:rsidDel="005A02A3">
          <w:rPr>
            <w:rFonts w:ascii="Times New Roman" w:hAnsi="Times New Roman" w:cs="Times New Roman"/>
            <w:bCs/>
            <w:sz w:val="24"/>
            <w:szCs w:val="24"/>
          </w:rPr>
          <w:delText>-milk</w:delText>
        </w:r>
      </w:del>
      <w:del w:id="471" w:author="Caitlin Jeffrey" w:date="2024-09-23T10:21:00Z" w16du:dateUtc="2024-09-23T14:21:00Z">
        <w:r w:rsidR="00EC7F11" w:rsidDel="00130798">
          <w:rPr>
            <w:rFonts w:ascii="Times New Roman" w:hAnsi="Times New Roman" w:cs="Times New Roman"/>
            <w:bCs/>
            <w:sz w:val="24"/>
            <w:szCs w:val="24"/>
          </w:rPr>
          <w:delText xml:space="preserve"> </w:delText>
        </w:r>
      </w:del>
      <w:ins w:id="472" w:author="John Barlow" w:date="2024-09-12T20:24:00Z" w16du:dateUtc="2024-09-13T00:24:00Z">
        <w:del w:id="473" w:author="Caitlin Jeffrey" w:date="2024-09-23T10:21:00Z" w16du:dateUtc="2024-09-23T14:21:00Z">
          <w:r w:rsidR="00341546" w:rsidDel="00130798">
            <w:rPr>
              <w:rFonts w:ascii="Times New Roman" w:hAnsi="Times New Roman" w:cs="Times New Roman"/>
              <w:bCs/>
              <w:sz w:val="24"/>
              <w:szCs w:val="24"/>
            </w:rPr>
            <w:delText>SCC</w:delText>
          </w:r>
        </w:del>
      </w:ins>
      <w:ins w:id="474" w:author="Caitlin Jeffrey" w:date="2024-09-23T10:21:00Z" w16du:dateUtc="2024-09-23T14:21:00Z">
        <w:r w:rsidR="00130798">
          <w:rPr>
            <w:rFonts w:ascii="Times New Roman" w:hAnsi="Times New Roman" w:cs="Times New Roman"/>
            <w:bCs/>
            <w:sz w:val="24"/>
            <w:szCs w:val="24"/>
          </w:rPr>
          <w:t>qmSCC</w:t>
        </w:r>
      </w:ins>
      <w:ins w:id="475" w:author="John Barlow" w:date="2024-09-12T20:24:00Z" w16du:dateUtc="2024-09-13T00:24:00Z">
        <w:r w:rsidR="00341546" w:rsidRPr="00C66EE7">
          <w:rPr>
            <w:rFonts w:ascii="Times New Roman" w:hAnsi="Times New Roman" w:cs="Times New Roman"/>
            <w:bCs/>
            <w:sz w:val="24"/>
            <w:szCs w:val="24"/>
          </w:rPr>
          <w:t xml:space="preserve"> </w:t>
        </w:r>
      </w:ins>
      <w:r w:rsidRPr="00C66EE7">
        <w:rPr>
          <w:rFonts w:ascii="Times New Roman" w:hAnsi="Times New Roman" w:cs="Times New Roman"/>
          <w:bCs/>
          <w:sz w:val="24"/>
          <w:szCs w:val="24"/>
        </w:rPr>
        <w:t xml:space="preserve">varied as a result of </w:t>
      </w:r>
      <w:r w:rsidR="00BA3638">
        <w:rPr>
          <w:rFonts w:ascii="Times New Roman" w:hAnsi="Times New Roman" w:cs="Times New Roman"/>
          <w:bCs/>
          <w:sz w:val="24"/>
          <w:szCs w:val="24"/>
        </w:rPr>
        <w:t>IMI</w:t>
      </w:r>
      <w:r w:rsidRPr="00C66EE7">
        <w:rPr>
          <w:rFonts w:ascii="Times New Roman" w:hAnsi="Times New Roman" w:cs="Times New Roman"/>
          <w:bCs/>
          <w:sz w:val="24"/>
          <w:szCs w:val="24"/>
        </w:rPr>
        <w:t xml:space="preserve"> with the most frequently isolated </w:t>
      </w:r>
      <w:r w:rsidR="00C4527C" w:rsidRPr="00551FF0">
        <w:rPr>
          <w:rFonts w:ascii="Times New Roman" w:hAnsi="Times New Roman" w:cs="Times New Roman"/>
          <w:bCs/>
          <w:sz w:val="24"/>
          <w:szCs w:val="24"/>
        </w:rPr>
        <w:t>SaM</w:t>
      </w:r>
      <w:r w:rsidRPr="00C66EE7">
        <w:rPr>
          <w:rFonts w:ascii="Times New Roman" w:hAnsi="Times New Roman" w:cs="Times New Roman"/>
          <w:sz w:val="24"/>
          <w:szCs w:val="24"/>
        </w:rPr>
        <w:t xml:space="preserve"> from a longitudinal study of 10 certified organic dairy farms in Vermont, </w:t>
      </w:r>
      <w:r w:rsidR="00752A11" w:rsidRPr="00752A11">
        <w:rPr>
          <w:rFonts w:ascii="Times New Roman" w:hAnsi="Times New Roman" w:cs="Times New Roman"/>
          <w:sz w:val="24"/>
          <w:szCs w:val="24"/>
        </w:rPr>
        <w:t>US.</w:t>
      </w:r>
      <w:r w:rsidRPr="00C66EE7">
        <w:rPr>
          <w:rFonts w:ascii="Times New Roman" w:hAnsi="Times New Roman" w:cs="Times New Roman"/>
          <w:sz w:val="24"/>
          <w:szCs w:val="24"/>
        </w:rPr>
        <w:t xml:space="preserve"> </w:t>
      </w:r>
      <w:ins w:id="476" w:author="John Barlow" w:date="2024-09-12T10:25:00Z" w16du:dateUtc="2024-09-12T14:25:00Z">
        <w:r w:rsidR="00583631">
          <w:rPr>
            <w:rFonts w:ascii="Times New Roman" w:hAnsi="Times New Roman" w:cs="Times New Roman"/>
            <w:sz w:val="24"/>
            <w:szCs w:val="24"/>
          </w:rPr>
          <w:t xml:space="preserve">This study also </w:t>
        </w:r>
      </w:ins>
      <w:ins w:id="477" w:author="John Barlow" w:date="2024-09-19T10:57:00Z" w16du:dateUtc="2024-09-19T14:57:00Z">
        <w:r w:rsidR="00EA77E4">
          <w:rPr>
            <w:rFonts w:ascii="Times New Roman" w:hAnsi="Times New Roman" w:cs="Times New Roman"/>
            <w:sz w:val="24"/>
            <w:szCs w:val="24"/>
          </w:rPr>
          <w:t>summarizes</w:t>
        </w:r>
      </w:ins>
      <w:ins w:id="478" w:author="John Barlow" w:date="2024-09-12T10:26:00Z" w16du:dateUtc="2024-09-12T14:26:00Z">
        <w:r w:rsidR="00DD4459">
          <w:rPr>
            <w:rFonts w:ascii="Times New Roman" w:hAnsi="Times New Roman" w:cs="Times New Roman"/>
            <w:sz w:val="24"/>
            <w:szCs w:val="24"/>
          </w:rPr>
          <w:t xml:space="preserve"> the frequency and diversity of SaM isolates associated with IMI</w:t>
        </w:r>
        <w:del w:id="479" w:author="Caitlin Jeffrey" w:date="2024-09-23T10:22:00Z" w16du:dateUtc="2024-09-23T14:22:00Z">
          <w:r w:rsidR="00F71050" w:rsidDel="00B427FA">
            <w:rPr>
              <w:rFonts w:ascii="Times New Roman" w:hAnsi="Times New Roman" w:cs="Times New Roman"/>
              <w:sz w:val="24"/>
              <w:szCs w:val="24"/>
            </w:rPr>
            <w:delText>s</w:delText>
          </w:r>
        </w:del>
        <w:r w:rsidR="00F71050">
          <w:rPr>
            <w:rFonts w:ascii="Times New Roman" w:hAnsi="Times New Roman" w:cs="Times New Roman"/>
            <w:sz w:val="24"/>
            <w:szCs w:val="24"/>
          </w:rPr>
          <w:t xml:space="preserve"> in a </w:t>
        </w:r>
      </w:ins>
      <w:ins w:id="480" w:author="John Barlow" w:date="2024-09-12T10:27:00Z" w16du:dateUtc="2024-09-12T14:27:00Z">
        <w:r w:rsidR="00F71050">
          <w:rPr>
            <w:rFonts w:ascii="Times New Roman" w:hAnsi="Times New Roman" w:cs="Times New Roman"/>
            <w:sz w:val="24"/>
            <w:szCs w:val="24"/>
          </w:rPr>
          <w:t>convenience</w:t>
        </w:r>
      </w:ins>
      <w:ins w:id="481" w:author="John Barlow" w:date="2024-09-12T10:26:00Z" w16du:dateUtc="2024-09-12T14:26:00Z">
        <w:r w:rsidR="00F71050">
          <w:rPr>
            <w:rFonts w:ascii="Times New Roman" w:hAnsi="Times New Roman" w:cs="Times New Roman"/>
            <w:sz w:val="24"/>
            <w:szCs w:val="24"/>
          </w:rPr>
          <w:t xml:space="preserve"> sampl</w:t>
        </w:r>
      </w:ins>
      <w:ins w:id="482" w:author="John Barlow" w:date="2024-09-12T10:27:00Z" w16du:dateUtc="2024-09-12T14:27:00Z">
        <w:r w:rsidR="00F71050">
          <w:rPr>
            <w:rFonts w:ascii="Times New Roman" w:hAnsi="Times New Roman" w:cs="Times New Roman"/>
            <w:sz w:val="24"/>
            <w:szCs w:val="24"/>
          </w:rPr>
          <w:t xml:space="preserve">e of small- to </w:t>
        </w:r>
        <w:r w:rsidR="00AD21DA">
          <w:rPr>
            <w:rFonts w:ascii="Times New Roman" w:hAnsi="Times New Roman" w:cs="Times New Roman"/>
            <w:sz w:val="24"/>
            <w:szCs w:val="24"/>
          </w:rPr>
          <w:t xml:space="preserve">mid-sized </w:t>
        </w:r>
        <w:r w:rsidR="00F71050">
          <w:rPr>
            <w:rFonts w:ascii="Times New Roman" w:hAnsi="Times New Roman" w:cs="Times New Roman"/>
            <w:sz w:val="24"/>
            <w:szCs w:val="24"/>
          </w:rPr>
          <w:t>organic dairy farms</w:t>
        </w:r>
        <w:r w:rsidR="00AD21DA">
          <w:rPr>
            <w:rFonts w:ascii="Times New Roman" w:hAnsi="Times New Roman" w:cs="Times New Roman"/>
            <w:sz w:val="24"/>
            <w:szCs w:val="24"/>
          </w:rPr>
          <w:t xml:space="preserve"> in the northeast US.</w:t>
        </w:r>
      </w:ins>
      <w:ins w:id="483" w:author="Caitlin Jeffrey" w:date="2024-09-23T11:07:00Z" w16du:dateUtc="2024-09-23T15:07:00Z">
        <w:r w:rsidR="003A425B">
          <w:rPr>
            <w:rFonts w:ascii="Times New Roman" w:hAnsi="Times New Roman" w:cs="Times New Roman"/>
            <w:sz w:val="24"/>
            <w:szCs w:val="24"/>
          </w:rPr>
          <w:t xml:space="preserve"> </w:t>
        </w:r>
      </w:ins>
      <w:ins w:id="484" w:author="Caitlin Jeffrey" w:date="2024-09-23T11:06:00Z" w16du:dateUtc="2024-09-23T15:06:00Z">
        <w:r w:rsidR="008B1DCB" w:rsidRPr="00C66EE7">
          <w:rPr>
            <w:rFonts w:ascii="Times New Roman" w:hAnsi="Times New Roman" w:cs="Times New Roman"/>
            <w:sz w:val="24"/>
            <w:szCs w:val="24"/>
          </w:rPr>
          <w:t xml:space="preserve">The relative distribution of various </w:t>
        </w:r>
        <w:r w:rsidR="008B1DCB" w:rsidRPr="005A4BE4">
          <w:rPr>
            <w:rFonts w:ascii="Times New Roman" w:hAnsi="Times New Roman" w:cs="Times New Roman"/>
            <w:sz w:val="24"/>
            <w:szCs w:val="24"/>
          </w:rPr>
          <w:t>SaM</w:t>
        </w:r>
        <w:r w:rsidR="008B1DCB" w:rsidRPr="00C66EE7">
          <w:rPr>
            <w:rFonts w:ascii="Times New Roman" w:hAnsi="Times New Roman" w:cs="Times New Roman"/>
            <w:sz w:val="24"/>
            <w:szCs w:val="24"/>
          </w:rPr>
          <w:t xml:space="preserve"> and their effect on q</w:t>
        </w:r>
      </w:ins>
      <w:ins w:id="485" w:author="Caitlin Jeffrey" w:date="2024-09-23T11:08:00Z" w16du:dateUtc="2024-09-23T15:08:00Z">
        <w:r w:rsidR="003A425B">
          <w:rPr>
            <w:rFonts w:ascii="Times New Roman" w:hAnsi="Times New Roman" w:cs="Times New Roman"/>
            <w:sz w:val="24"/>
            <w:szCs w:val="24"/>
          </w:rPr>
          <w:t>m</w:t>
        </w:r>
      </w:ins>
      <w:ins w:id="486" w:author="Caitlin Jeffrey" w:date="2024-09-23T11:06:00Z" w16du:dateUtc="2024-09-23T15:06:00Z">
        <w:r w:rsidR="008B1DCB" w:rsidRPr="00C66EE7">
          <w:rPr>
            <w:rFonts w:ascii="Times New Roman" w:hAnsi="Times New Roman" w:cs="Times New Roman"/>
            <w:sz w:val="24"/>
            <w:szCs w:val="24"/>
          </w:rPr>
          <w:t xml:space="preserve">SCC was similar to previous studies </w:t>
        </w:r>
        <w:r w:rsidR="008B1DCB">
          <w:rPr>
            <w:rFonts w:ascii="Times New Roman" w:hAnsi="Times New Roman" w:cs="Times New Roman"/>
            <w:sz w:val="24"/>
            <w:szCs w:val="24"/>
          </w:rPr>
          <w:t>reporting data for</w:t>
        </w:r>
        <w:r w:rsidR="008B1DCB" w:rsidRPr="00C66EE7">
          <w:rPr>
            <w:rFonts w:ascii="Times New Roman" w:hAnsi="Times New Roman" w:cs="Times New Roman"/>
            <w:sz w:val="24"/>
            <w:szCs w:val="24"/>
          </w:rPr>
          <w:t xml:space="preserve"> </w:t>
        </w:r>
      </w:ins>
      <w:ins w:id="487" w:author="Caitlin Jeffrey" w:date="2024-09-23T11:13:00Z" w16du:dateUtc="2024-09-23T15:13:00Z">
        <w:r w:rsidR="004C62EE" w:rsidRPr="00C66EE7">
          <w:rPr>
            <w:rFonts w:ascii="Times New Roman" w:hAnsi="Times New Roman" w:cs="Times New Roman"/>
            <w:sz w:val="24"/>
            <w:szCs w:val="24"/>
          </w:rPr>
          <w:t>conventionally managed</w:t>
        </w:r>
      </w:ins>
      <w:ins w:id="488" w:author="Caitlin Jeffrey" w:date="2024-09-23T11:06:00Z" w16du:dateUtc="2024-09-23T15:06:00Z">
        <w:r w:rsidR="008B1DCB" w:rsidRPr="00C66EE7">
          <w:rPr>
            <w:rFonts w:ascii="Times New Roman" w:hAnsi="Times New Roman" w:cs="Times New Roman"/>
            <w:sz w:val="24"/>
            <w:szCs w:val="24"/>
          </w:rPr>
          <w:t xml:space="preserve"> dairies. </w:t>
        </w:r>
        <w:r w:rsidR="008B1DCB" w:rsidRPr="00C66EE7">
          <w:rPr>
            <w:rFonts w:ascii="Times New Roman" w:hAnsi="Times New Roman" w:cs="Times New Roman"/>
            <w:i/>
            <w:iCs/>
            <w:sz w:val="24"/>
            <w:szCs w:val="24"/>
          </w:rPr>
          <w:t>S. chromogenes</w:t>
        </w:r>
        <w:r w:rsidR="008B1DCB" w:rsidRPr="00C66EE7">
          <w:rPr>
            <w:rFonts w:ascii="Times New Roman" w:hAnsi="Times New Roman" w:cs="Times New Roman"/>
            <w:sz w:val="24"/>
            <w:szCs w:val="24"/>
          </w:rPr>
          <w:t xml:space="preserve"> was the most </w:t>
        </w:r>
        <w:r w:rsidR="008B1DCB">
          <w:rPr>
            <w:rFonts w:ascii="Times New Roman" w:hAnsi="Times New Roman" w:cs="Times New Roman"/>
            <w:sz w:val="24"/>
            <w:szCs w:val="24"/>
          </w:rPr>
          <w:t xml:space="preserve">frequent </w:t>
        </w:r>
        <w:r w:rsidR="008B1DCB" w:rsidRPr="00C66EE7">
          <w:rPr>
            <w:rFonts w:ascii="Times New Roman" w:hAnsi="Times New Roman" w:cs="Times New Roman"/>
            <w:sz w:val="24"/>
            <w:szCs w:val="24"/>
          </w:rPr>
          <w:t xml:space="preserve">species, followed by </w:t>
        </w:r>
        <w:r w:rsidR="008B1DCB">
          <w:rPr>
            <w:rFonts w:ascii="Times New Roman" w:hAnsi="Times New Roman" w:cs="Times New Roman"/>
            <w:i/>
            <w:iCs/>
            <w:sz w:val="24"/>
            <w:szCs w:val="24"/>
          </w:rPr>
          <w:t xml:space="preserve">S. </w:t>
        </w:r>
        <w:r w:rsidR="008B1DCB" w:rsidRPr="00C66EE7">
          <w:rPr>
            <w:rFonts w:ascii="Times New Roman" w:hAnsi="Times New Roman" w:cs="Times New Roman"/>
            <w:i/>
            <w:iCs/>
            <w:sz w:val="24"/>
            <w:szCs w:val="24"/>
          </w:rPr>
          <w:t xml:space="preserve">aureus, </w:t>
        </w:r>
        <w:r w:rsidR="008B1DCB">
          <w:rPr>
            <w:rFonts w:ascii="Times New Roman" w:hAnsi="Times New Roman" w:cs="Times New Roman"/>
            <w:i/>
            <w:iCs/>
            <w:sz w:val="24"/>
            <w:szCs w:val="24"/>
          </w:rPr>
          <w:t xml:space="preserve">S. </w:t>
        </w:r>
        <w:r w:rsidR="008B1DCB" w:rsidRPr="00C66EE7">
          <w:rPr>
            <w:rFonts w:ascii="Times New Roman" w:hAnsi="Times New Roman" w:cs="Times New Roman"/>
            <w:i/>
            <w:iCs/>
            <w:sz w:val="24"/>
            <w:szCs w:val="24"/>
          </w:rPr>
          <w:t xml:space="preserve">haemolyticus, </w:t>
        </w:r>
        <w:r w:rsidR="008B1DCB" w:rsidRPr="005A4BE4">
          <w:rPr>
            <w:rFonts w:ascii="Times New Roman" w:hAnsi="Times New Roman" w:cs="Times New Roman"/>
            <w:sz w:val="24"/>
            <w:szCs w:val="24"/>
          </w:rPr>
          <w:t>and</w:t>
        </w:r>
        <w:r w:rsidR="008B1DCB" w:rsidRPr="00C66EE7">
          <w:rPr>
            <w:rFonts w:ascii="Times New Roman" w:hAnsi="Times New Roman" w:cs="Times New Roman"/>
            <w:i/>
            <w:iCs/>
            <w:sz w:val="24"/>
            <w:szCs w:val="24"/>
          </w:rPr>
          <w:t xml:space="preserve"> </w:t>
        </w:r>
        <w:r w:rsidR="008B1DCB">
          <w:rPr>
            <w:rFonts w:ascii="Times New Roman" w:hAnsi="Times New Roman" w:cs="Times New Roman"/>
            <w:i/>
            <w:iCs/>
            <w:sz w:val="24"/>
            <w:szCs w:val="24"/>
          </w:rPr>
          <w:t xml:space="preserve">S. </w:t>
        </w:r>
        <w:r w:rsidR="008B1DCB" w:rsidRPr="00C66EE7">
          <w:rPr>
            <w:rFonts w:ascii="Times New Roman" w:hAnsi="Times New Roman" w:cs="Times New Roman"/>
            <w:i/>
            <w:iCs/>
            <w:sz w:val="24"/>
            <w:szCs w:val="24"/>
          </w:rPr>
          <w:t>simulans</w:t>
        </w:r>
        <w:r w:rsidR="008B1DCB" w:rsidRPr="00C66EE7">
          <w:rPr>
            <w:rFonts w:ascii="Times New Roman" w:hAnsi="Times New Roman" w:cs="Times New Roman"/>
            <w:sz w:val="24"/>
            <w:szCs w:val="24"/>
          </w:rPr>
          <w:t>. A large amount of variability was observed in q</w:t>
        </w:r>
      </w:ins>
      <w:ins w:id="489" w:author="Caitlin Jeffrey" w:date="2024-09-23T11:08:00Z" w16du:dateUtc="2024-09-23T15:08:00Z">
        <w:r w:rsidR="003A425B">
          <w:rPr>
            <w:rFonts w:ascii="Times New Roman" w:hAnsi="Times New Roman" w:cs="Times New Roman"/>
            <w:sz w:val="24"/>
            <w:szCs w:val="24"/>
          </w:rPr>
          <w:t>m</w:t>
        </w:r>
      </w:ins>
      <w:ins w:id="490" w:author="Caitlin Jeffrey" w:date="2024-09-23T11:06:00Z" w16du:dateUtc="2024-09-23T15:06:00Z">
        <w:r w:rsidR="008B1DCB" w:rsidRPr="00C66EE7">
          <w:rPr>
            <w:rFonts w:ascii="Times New Roman" w:hAnsi="Times New Roman" w:cs="Times New Roman"/>
            <w:sz w:val="24"/>
            <w:szCs w:val="24"/>
          </w:rPr>
          <w:t xml:space="preserve">SCC for </w:t>
        </w:r>
        <w:r w:rsidR="008B1DCB">
          <w:rPr>
            <w:rFonts w:ascii="Times New Roman" w:hAnsi="Times New Roman" w:cs="Times New Roman"/>
            <w:sz w:val="24"/>
            <w:szCs w:val="24"/>
          </w:rPr>
          <w:t>healthy</w:t>
        </w:r>
        <w:r w:rsidR="008B1DCB" w:rsidRPr="00C66EE7">
          <w:rPr>
            <w:rFonts w:ascii="Times New Roman" w:hAnsi="Times New Roman" w:cs="Times New Roman"/>
            <w:sz w:val="24"/>
            <w:szCs w:val="24"/>
          </w:rPr>
          <w:t xml:space="preserve"> quarters and those infected with a number of species, especially </w:t>
        </w:r>
        <w:r w:rsidR="008B1DCB" w:rsidRPr="00C66EE7">
          <w:rPr>
            <w:rFonts w:ascii="Times New Roman" w:hAnsi="Times New Roman" w:cs="Times New Roman"/>
            <w:i/>
            <w:iCs/>
            <w:sz w:val="24"/>
            <w:szCs w:val="24"/>
          </w:rPr>
          <w:t>S. chromogenes</w:t>
        </w:r>
        <w:r w:rsidR="008B1DCB">
          <w:rPr>
            <w:rFonts w:ascii="Times New Roman" w:hAnsi="Times New Roman" w:cs="Times New Roman"/>
            <w:i/>
            <w:iCs/>
            <w:sz w:val="24"/>
            <w:szCs w:val="24"/>
          </w:rPr>
          <w:t>,</w:t>
        </w:r>
        <w:r w:rsidR="008B1DCB" w:rsidRPr="004272E2">
          <w:rPr>
            <w:rFonts w:ascii="Times New Roman" w:eastAsia="Times New Roman" w:hAnsi="Times New Roman" w:cs="Times New Roman"/>
            <w:i/>
            <w:iCs/>
            <w:kern w:val="0"/>
            <w:sz w:val="24"/>
            <w:szCs w:val="24"/>
            <w14:ligatures w14:val="none"/>
          </w:rPr>
          <w:t xml:space="preserve"> </w:t>
        </w:r>
        <w:r w:rsidR="008B1DCB">
          <w:rPr>
            <w:rFonts w:ascii="Times New Roman" w:eastAsia="Times New Roman" w:hAnsi="Times New Roman" w:cs="Times New Roman"/>
            <w:i/>
            <w:iCs/>
            <w:kern w:val="0"/>
            <w:sz w:val="24"/>
            <w:szCs w:val="24"/>
            <w14:ligatures w14:val="none"/>
          </w:rPr>
          <w:t xml:space="preserve">S. </w:t>
        </w:r>
        <w:r w:rsidR="008B1DCB" w:rsidRPr="00D03DE9">
          <w:rPr>
            <w:rFonts w:ascii="Times New Roman" w:eastAsia="Times New Roman" w:hAnsi="Times New Roman" w:cs="Times New Roman"/>
            <w:i/>
            <w:iCs/>
            <w:kern w:val="0"/>
            <w:sz w:val="24"/>
            <w:szCs w:val="24"/>
            <w14:ligatures w14:val="none"/>
          </w:rPr>
          <w:t>haemolyticus</w:t>
        </w:r>
        <w:r w:rsidR="008B1DCB">
          <w:rPr>
            <w:rFonts w:ascii="Times New Roman" w:eastAsia="Times New Roman" w:hAnsi="Times New Roman" w:cs="Times New Roman"/>
            <w:i/>
            <w:iCs/>
            <w:kern w:val="0"/>
            <w:sz w:val="24"/>
            <w:szCs w:val="24"/>
            <w14:ligatures w14:val="none"/>
          </w:rPr>
          <w:t xml:space="preserve">, S. </w:t>
        </w:r>
        <w:r w:rsidR="008B1DCB" w:rsidRPr="00D03DE9">
          <w:rPr>
            <w:rFonts w:ascii="Times New Roman" w:eastAsia="Times New Roman" w:hAnsi="Times New Roman" w:cs="Times New Roman"/>
            <w:i/>
            <w:iCs/>
            <w:kern w:val="0"/>
            <w:sz w:val="24"/>
            <w:szCs w:val="24"/>
            <w14:ligatures w14:val="none"/>
          </w:rPr>
          <w:t>simulans</w:t>
        </w:r>
        <w:r w:rsidR="008B1DCB">
          <w:rPr>
            <w:rFonts w:ascii="Times New Roman" w:eastAsia="Times New Roman" w:hAnsi="Times New Roman" w:cs="Times New Roman"/>
            <w:i/>
            <w:iCs/>
            <w:kern w:val="0"/>
            <w:sz w:val="24"/>
            <w:szCs w:val="24"/>
            <w14:ligatures w14:val="none"/>
          </w:rPr>
          <w:t>,</w:t>
        </w:r>
        <w:r w:rsidR="008B1DCB" w:rsidRPr="00C66EE7">
          <w:rPr>
            <w:rFonts w:ascii="Times New Roman" w:hAnsi="Times New Roman" w:cs="Times New Roman"/>
            <w:i/>
            <w:iCs/>
            <w:sz w:val="24"/>
            <w:szCs w:val="24"/>
          </w:rPr>
          <w:t xml:space="preserve"> </w:t>
        </w:r>
        <w:r w:rsidR="008B1DCB" w:rsidRPr="00C66EE7">
          <w:rPr>
            <w:rFonts w:ascii="Times New Roman" w:hAnsi="Times New Roman" w:cs="Times New Roman"/>
            <w:sz w:val="24"/>
            <w:szCs w:val="24"/>
          </w:rPr>
          <w:t xml:space="preserve">and </w:t>
        </w:r>
        <w:r w:rsidR="008B1DCB" w:rsidRPr="005A4BE4">
          <w:rPr>
            <w:rFonts w:ascii="Times New Roman" w:hAnsi="Times New Roman" w:cs="Times New Roman"/>
            <w:i/>
            <w:iCs/>
            <w:sz w:val="24"/>
            <w:szCs w:val="24"/>
          </w:rPr>
          <w:t>S. a</w:t>
        </w:r>
        <w:r w:rsidR="008B1DCB" w:rsidRPr="00C66EE7">
          <w:rPr>
            <w:rFonts w:ascii="Times New Roman" w:hAnsi="Times New Roman" w:cs="Times New Roman"/>
            <w:i/>
            <w:iCs/>
            <w:sz w:val="24"/>
            <w:szCs w:val="24"/>
          </w:rPr>
          <w:t>ureus</w:t>
        </w:r>
        <w:r w:rsidR="008B1DCB" w:rsidRPr="00C66EE7">
          <w:rPr>
            <w:rFonts w:ascii="Times New Roman" w:hAnsi="Times New Roman" w:cs="Times New Roman"/>
            <w:sz w:val="24"/>
            <w:szCs w:val="24"/>
          </w:rPr>
          <w:t>. SCC was significantly higher in quarters infected</w:t>
        </w:r>
        <w:r w:rsidR="008B1DCB" w:rsidRPr="00812B40">
          <w:rPr>
            <w:rFonts w:ascii="Times New Roman" w:hAnsi="Times New Roman" w:cs="Times New Roman"/>
            <w:sz w:val="24"/>
            <w:szCs w:val="24"/>
          </w:rPr>
          <w:t xml:space="preserve"> with</w:t>
        </w:r>
        <w:r w:rsidR="008B1DCB" w:rsidRPr="00C66EE7">
          <w:rPr>
            <w:rFonts w:ascii="Times New Roman" w:hAnsi="Times New Roman" w:cs="Times New Roman"/>
            <w:i/>
            <w:iCs/>
            <w:sz w:val="24"/>
            <w:szCs w:val="24"/>
          </w:rPr>
          <w:t xml:space="preserve"> S. agnetis,</w:t>
        </w:r>
        <w:r w:rsidR="008B1DCB">
          <w:rPr>
            <w:rFonts w:ascii="Times New Roman" w:hAnsi="Times New Roman" w:cs="Times New Roman"/>
            <w:i/>
            <w:iCs/>
            <w:sz w:val="24"/>
            <w:szCs w:val="24"/>
          </w:rPr>
          <w:t xml:space="preserve"> S.</w:t>
        </w:r>
        <w:r w:rsidR="008B1DCB" w:rsidRPr="00C66EE7">
          <w:rPr>
            <w:rFonts w:ascii="Times New Roman" w:hAnsi="Times New Roman" w:cs="Times New Roman"/>
            <w:i/>
            <w:iCs/>
            <w:sz w:val="24"/>
            <w:szCs w:val="24"/>
          </w:rPr>
          <w:t xml:space="preserve"> aureus, </w:t>
        </w:r>
        <w:r w:rsidR="008B1DCB">
          <w:rPr>
            <w:rFonts w:ascii="Times New Roman" w:hAnsi="Times New Roman" w:cs="Times New Roman"/>
            <w:i/>
            <w:iCs/>
            <w:sz w:val="24"/>
            <w:szCs w:val="24"/>
          </w:rPr>
          <w:t xml:space="preserve">S. </w:t>
        </w:r>
        <w:r w:rsidR="008B1DCB" w:rsidRPr="00C66EE7">
          <w:rPr>
            <w:rFonts w:ascii="Times New Roman" w:hAnsi="Times New Roman" w:cs="Times New Roman"/>
            <w:i/>
            <w:iCs/>
            <w:sz w:val="24"/>
            <w:szCs w:val="24"/>
          </w:rPr>
          <w:t xml:space="preserve">chromogenes, </w:t>
        </w:r>
        <w:r w:rsidR="008B1DCB">
          <w:rPr>
            <w:rFonts w:ascii="Times New Roman" w:hAnsi="Times New Roman" w:cs="Times New Roman"/>
            <w:i/>
            <w:iCs/>
            <w:sz w:val="24"/>
            <w:szCs w:val="24"/>
          </w:rPr>
          <w:t xml:space="preserve">S. </w:t>
        </w:r>
        <w:r w:rsidR="008B1DCB" w:rsidRPr="00C66EE7">
          <w:rPr>
            <w:rFonts w:ascii="Times New Roman" w:hAnsi="Times New Roman" w:cs="Times New Roman"/>
            <w:i/>
            <w:iCs/>
            <w:sz w:val="24"/>
            <w:szCs w:val="24"/>
          </w:rPr>
          <w:t xml:space="preserve">devriesei, </w:t>
        </w:r>
        <w:r w:rsidR="008B1DCB">
          <w:rPr>
            <w:rFonts w:ascii="Times New Roman" w:hAnsi="Times New Roman" w:cs="Times New Roman"/>
            <w:i/>
            <w:iCs/>
            <w:sz w:val="24"/>
            <w:szCs w:val="24"/>
          </w:rPr>
          <w:t xml:space="preserve">S. </w:t>
        </w:r>
        <w:r w:rsidR="008B1DCB" w:rsidRPr="00C66EE7">
          <w:rPr>
            <w:rFonts w:ascii="Times New Roman" w:hAnsi="Times New Roman" w:cs="Times New Roman"/>
            <w:i/>
            <w:iCs/>
            <w:sz w:val="24"/>
            <w:szCs w:val="24"/>
          </w:rPr>
          <w:t xml:space="preserve">haemolyticus, </w:t>
        </w:r>
        <w:r w:rsidR="008B1DCB">
          <w:rPr>
            <w:rFonts w:ascii="Times New Roman" w:hAnsi="Times New Roman" w:cs="Times New Roman"/>
            <w:i/>
            <w:iCs/>
            <w:sz w:val="24"/>
            <w:szCs w:val="24"/>
          </w:rPr>
          <w:t xml:space="preserve">S. </w:t>
        </w:r>
        <w:r w:rsidR="008B1DCB" w:rsidRPr="00C66EE7">
          <w:rPr>
            <w:rFonts w:ascii="Times New Roman" w:hAnsi="Times New Roman" w:cs="Times New Roman"/>
            <w:i/>
            <w:iCs/>
            <w:sz w:val="24"/>
            <w:szCs w:val="24"/>
          </w:rPr>
          <w:t xml:space="preserve">hyicus, </w:t>
        </w:r>
        <w:r w:rsidR="008B1DCB">
          <w:rPr>
            <w:rFonts w:ascii="Times New Roman" w:hAnsi="Times New Roman" w:cs="Times New Roman"/>
            <w:i/>
            <w:iCs/>
            <w:sz w:val="24"/>
            <w:szCs w:val="24"/>
          </w:rPr>
          <w:t xml:space="preserve">S. </w:t>
        </w:r>
        <w:r w:rsidR="008B1DCB" w:rsidRPr="00C66EE7">
          <w:rPr>
            <w:rFonts w:ascii="Times New Roman" w:hAnsi="Times New Roman" w:cs="Times New Roman"/>
            <w:i/>
            <w:iCs/>
            <w:sz w:val="24"/>
            <w:szCs w:val="24"/>
          </w:rPr>
          <w:t xml:space="preserve">simulans, </w:t>
        </w:r>
        <w:r w:rsidR="008B1DCB">
          <w:rPr>
            <w:rFonts w:ascii="Times New Roman" w:hAnsi="Times New Roman" w:cs="Times New Roman"/>
            <w:i/>
            <w:iCs/>
            <w:sz w:val="24"/>
            <w:szCs w:val="24"/>
          </w:rPr>
          <w:t xml:space="preserve">S. </w:t>
        </w:r>
        <w:r w:rsidR="008B1DCB" w:rsidRPr="00C66EE7">
          <w:rPr>
            <w:rFonts w:ascii="Times New Roman" w:hAnsi="Times New Roman" w:cs="Times New Roman"/>
            <w:i/>
            <w:iCs/>
            <w:sz w:val="24"/>
            <w:szCs w:val="24"/>
          </w:rPr>
          <w:t>warneri</w:t>
        </w:r>
        <w:r w:rsidR="008B1DCB" w:rsidRPr="00C66EE7">
          <w:rPr>
            <w:rFonts w:ascii="Times New Roman" w:hAnsi="Times New Roman" w:cs="Times New Roman"/>
            <w:sz w:val="24"/>
            <w:szCs w:val="24"/>
          </w:rPr>
          <w:t xml:space="preserve">, and </w:t>
        </w:r>
        <w:r w:rsidR="008B1DCB">
          <w:rPr>
            <w:rFonts w:ascii="Times New Roman" w:hAnsi="Times New Roman" w:cs="Times New Roman"/>
            <w:i/>
            <w:iCs/>
            <w:sz w:val="24"/>
            <w:szCs w:val="24"/>
          </w:rPr>
          <w:t xml:space="preserve">S. </w:t>
        </w:r>
        <w:r w:rsidR="008B1DCB" w:rsidRPr="00C66EE7">
          <w:rPr>
            <w:rFonts w:ascii="Times New Roman" w:hAnsi="Times New Roman" w:cs="Times New Roman"/>
            <w:i/>
            <w:iCs/>
            <w:sz w:val="24"/>
            <w:szCs w:val="24"/>
          </w:rPr>
          <w:t>xylosus</w:t>
        </w:r>
        <w:r w:rsidR="008B1DCB" w:rsidRPr="00C66EE7">
          <w:rPr>
            <w:rFonts w:ascii="Times New Roman" w:hAnsi="Times New Roman" w:cs="Times New Roman"/>
            <w:sz w:val="24"/>
            <w:szCs w:val="24"/>
          </w:rPr>
          <w:t xml:space="preserve"> compared to </w:t>
        </w:r>
        <w:r w:rsidR="008B1DCB">
          <w:rPr>
            <w:rFonts w:ascii="Times New Roman" w:hAnsi="Times New Roman" w:cs="Times New Roman"/>
            <w:sz w:val="24"/>
            <w:szCs w:val="24"/>
          </w:rPr>
          <w:t xml:space="preserve">healthy </w:t>
        </w:r>
        <w:r w:rsidR="008B1DCB" w:rsidRPr="00C66EE7">
          <w:rPr>
            <w:rFonts w:ascii="Times New Roman" w:hAnsi="Times New Roman" w:cs="Times New Roman"/>
            <w:sz w:val="24"/>
            <w:szCs w:val="24"/>
          </w:rPr>
          <w:t xml:space="preserve">quarters. The highest cell count was for quarters infected with </w:t>
        </w:r>
        <w:r w:rsidR="008B1DCB" w:rsidRPr="00C66EE7">
          <w:rPr>
            <w:rFonts w:ascii="Times New Roman" w:hAnsi="Times New Roman" w:cs="Times New Roman"/>
            <w:i/>
            <w:iCs/>
            <w:sz w:val="24"/>
            <w:szCs w:val="24"/>
          </w:rPr>
          <w:t>S. warneri</w:t>
        </w:r>
        <w:r w:rsidR="008B1DCB" w:rsidRPr="00C66EE7">
          <w:rPr>
            <w:rFonts w:ascii="Times New Roman" w:hAnsi="Times New Roman" w:cs="Times New Roman"/>
            <w:sz w:val="24"/>
            <w:szCs w:val="24"/>
          </w:rPr>
          <w:t xml:space="preserve">, followed by </w:t>
        </w:r>
        <w:r w:rsidR="008B1DCB">
          <w:rPr>
            <w:rFonts w:ascii="Times New Roman" w:hAnsi="Times New Roman" w:cs="Times New Roman"/>
            <w:i/>
            <w:iCs/>
            <w:sz w:val="24"/>
            <w:szCs w:val="24"/>
          </w:rPr>
          <w:t xml:space="preserve">S. </w:t>
        </w:r>
        <w:r w:rsidR="008B1DCB" w:rsidRPr="00C66EE7">
          <w:rPr>
            <w:rFonts w:ascii="Times New Roman" w:hAnsi="Times New Roman" w:cs="Times New Roman"/>
            <w:i/>
            <w:iCs/>
            <w:sz w:val="24"/>
            <w:szCs w:val="24"/>
          </w:rPr>
          <w:t xml:space="preserve">aureus, </w:t>
        </w:r>
        <w:r w:rsidR="008B1DCB">
          <w:rPr>
            <w:rFonts w:ascii="Times New Roman" w:hAnsi="Times New Roman" w:cs="Times New Roman"/>
            <w:i/>
            <w:iCs/>
            <w:sz w:val="24"/>
            <w:szCs w:val="24"/>
          </w:rPr>
          <w:t xml:space="preserve">S. </w:t>
        </w:r>
        <w:r w:rsidR="008B1DCB" w:rsidRPr="00C66EE7">
          <w:rPr>
            <w:rFonts w:ascii="Times New Roman" w:hAnsi="Times New Roman" w:cs="Times New Roman"/>
            <w:i/>
            <w:iCs/>
            <w:sz w:val="24"/>
            <w:szCs w:val="24"/>
          </w:rPr>
          <w:t>agnetis</w:t>
        </w:r>
        <w:r w:rsidR="008B1DCB" w:rsidRPr="00C66EE7">
          <w:rPr>
            <w:rFonts w:ascii="Times New Roman" w:hAnsi="Times New Roman" w:cs="Times New Roman"/>
            <w:sz w:val="24"/>
            <w:szCs w:val="24"/>
          </w:rPr>
          <w:t xml:space="preserve">, and </w:t>
        </w:r>
        <w:r w:rsidR="008B1DCB">
          <w:rPr>
            <w:rFonts w:ascii="Times New Roman" w:hAnsi="Times New Roman" w:cs="Times New Roman"/>
            <w:i/>
            <w:iCs/>
            <w:sz w:val="24"/>
            <w:szCs w:val="24"/>
          </w:rPr>
          <w:t xml:space="preserve">S. </w:t>
        </w:r>
        <w:r w:rsidR="008B1DCB" w:rsidRPr="00C66EE7">
          <w:rPr>
            <w:rFonts w:ascii="Times New Roman" w:hAnsi="Times New Roman" w:cs="Times New Roman"/>
            <w:i/>
            <w:iCs/>
            <w:sz w:val="24"/>
            <w:szCs w:val="24"/>
          </w:rPr>
          <w:t>hyicus</w:t>
        </w:r>
        <w:r w:rsidR="008B1DCB" w:rsidRPr="00C66EE7">
          <w:rPr>
            <w:rFonts w:ascii="Times New Roman" w:hAnsi="Times New Roman" w:cs="Times New Roman"/>
            <w:sz w:val="24"/>
            <w:szCs w:val="24"/>
          </w:rPr>
          <w:t xml:space="preserve">. </w:t>
        </w:r>
      </w:ins>
      <w:commentRangeEnd w:id="469"/>
      <w:ins w:id="491" w:author="Caitlin Jeffrey" w:date="2024-09-23T11:08:00Z" w16du:dateUtc="2024-09-23T15:08:00Z">
        <w:r w:rsidR="0049250A">
          <w:rPr>
            <w:rStyle w:val="CommentReference"/>
          </w:rPr>
          <w:commentReference w:id="469"/>
        </w:r>
      </w:ins>
    </w:p>
    <w:p w14:paraId="51BD7646" w14:textId="4EE1B602" w:rsidR="000978A6" w:rsidDel="00C3359F" w:rsidRDefault="00BA7362">
      <w:pPr>
        <w:spacing w:after="0" w:line="480" w:lineRule="auto"/>
        <w:ind w:firstLine="360"/>
        <w:rPr>
          <w:del w:id="492" w:author="Caitlin Jeffrey" w:date="2024-09-23T10:32:00Z" w16du:dateUtc="2024-09-23T14:32:00Z"/>
          <w:rFonts w:ascii="Times New Roman" w:hAnsi="Times New Roman" w:cs="Times New Roman"/>
          <w:sz w:val="24"/>
          <w:szCs w:val="24"/>
        </w:rPr>
        <w:pPrChange w:id="493" w:author="Caitlin Jeffrey" w:date="2024-09-23T11:07:00Z" w16du:dateUtc="2024-09-23T15:07:00Z">
          <w:pPr>
            <w:spacing w:after="0" w:line="480" w:lineRule="auto"/>
            <w:ind w:firstLine="720"/>
          </w:pPr>
        </w:pPrChange>
      </w:pPr>
      <w:ins w:id="494" w:author="Caitlin Jeffrey" w:date="2024-09-23T10:25:00Z" w16du:dateUtc="2024-09-23T14:25:00Z">
        <w:r>
          <w:rPr>
            <w:rFonts w:ascii="Times New Roman" w:hAnsi="Times New Roman" w:cs="Times New Roman"/>
            <w:sz w:val="24"/>
            <w:szCs w:val="24"/>
          </w:rPr>
          <w:t>As previously</w:t>
        </w:r>
      </w:ins>
      <w:ins w:id="495" w:author="Caitlin Jeffrey" w:date="2024-09-23T10:26:00Z" w16du:dateUtc="2024-09-23T14:26:00Z">
        <w:r>
          <w:rPr>
            <w:rFonts w:ascii="Times New Roman" w:hAnsi="Times New Roman" w:cs="Times New Roman"/>
            <w:sz w:val="24"/>
            <w:szCs w:val="24"/>
          </w:rPr>
          <w:t xml:space="preserve"> mentioned</w:t>
        </w:r>
      </w:ins>
      <w:ins w:id="496" w:author="Caitlin Jeffrey" w:date="2024-09-23T10:27:00Z" w16du:dateUtc="2024-09-23T14:27:00Z">
        <w:r w:rsidR="00591FB0">
          <w:t>, t</w:t>
        </w:r>
      </w:ins>
      <w:ins w:id="497" w:author="Caitlin Jeffrey" w:date="2024-09-23T10:27:00Z">
        <w:r w:rsidR="00591FB0" w:rsidRPr="00591FB0">
          <w:rPr>
            <w:rFonts w:ascii="Times New Roman" w:hAnsi="Times New Roman" w:cs="Times New Roman"/>
            <w:sz w:val="24"/>
            <w:szCs w:val="24"/>
          </w:rPr>
          <w:t xml:space="preserve">he </w:t>
        </w:r>
      </w:ins>
      <w:ins w:id="498" w:author="Caitlin Jeffrey" w:date="2024-09-23T10:30:00Z" w16du:dateUtc="2024-09-23T14:30:00Z">
        <w:r w:rsidR="005850D1">
          <w:rPr>
            <w:rFonts w:ascii="Times New Roman" w:hAnsi="Times New Roman" w:cs="Times New Roman"/>
            <w:sz w:val="24"/>
            <w:szCs w:val="24"/>
          </w:rPr>
          <w:t>organisms</w:t>
        </w:r>
      </w:ins>
      <w:ins w:id="499" w:author="Caitlin Jeffrey" w:date="2024-09-23T10:27:00Z">
        <w:r w:rsidR="00591FB0" w:rsidRPr="00591FB0">
          <w:rPr>
            <w:rFonts w:ascii="Times New Roman" w:hAnsi="Times New Roman" w:cs="Times New Roman"/>
            <w:sz w:val="24"/>
            <w:szCs w:val="24"/>
          </w:rPr>
          <w:t xml:space="preserve"> classified as NASM and CNS may include different species due to variations in identification methods, changes in nomenclature, and the discovery of new species.</w:t>
        </w:r>
      </w:ins>
      <w:commentRangeStart w:id="500"/>
      <w:ins w:id="501" w:author="John Barlow" w:date="2024-09-19T15:30:00Z" w16du:dateUtc="2024-09-19T19:30:00Z">
        <w:del w:id="502" w:author="Caitlin Jeffrey" w:date="2024-09-23T10:26:00Z" w16du:dateUtc="2024-09-23T14:26:00Z">
          <w:r w:rsidR="000978A6" w:rsidDel="00BA7362">
            <w:rPr>
              <w:rFonts w:ascii="Times New Roman" w:hAnsi="Times New Roman" w:cs="Times New Roman"/>
              <w:sz w:val="24"/>
              <w:szCs w:val="24"/>
            </w:rPr>
            <w:delText>T</w:delText>
          </w:r>
        </w:del>
      </w:ins>
      <w:ins w:id="503" w:author="John Barlow" w:date="2024-09-19T15:29:00Z" w16du:dateUtc="2024-09-19T19:29:00Z">
        <w:del w:id="504" w:author="Caitlin Jeffrey" w:date="2024-09-23T10:27:00Z" w16du:dateUtc="2024-09-23T14:27:00Z">
          <w:r w:rsidR="000978A6" w:rsidRPr="000978A6" w:rsidDel="00591FB0">
            <w:rPr>
              <w:rFonts w:ascii="Times New Roman" w:hAnsi="Times New Roman" w:cs="Times New Roman"/>
              <w:sz w:val="24"/>
              <w:szCs w:val="24"/>
            </w:rPr>
            <w:delText>he group</w:delText>
          </w:r>
        </w:del>
        <w:del w:id="505" w:author="Caitlin Jeffrey" w:date="2024-09-23T10:26:00Z" w16du:dateUtc="2024-09-23T14:26:00Z">
          <w:r w:rsidR="000978A6" w:rsidRPr="000978A6" w:rsidDel="00BA7362">
            <w:rPr>
              <w:rFonts w:ascii="Times New Roman" w:hAnsi="Times New Roman" w:cs="Times New Roman"/>
              <w:sz w:val="24"/>
              <w:szCs w:val="24"/>
            </w:rPr>
            <w:delText xml:space="preserve">s </w:delText>
          </w:r>
        </w:del>
        <w:del w:id="506" w:author="Caitlin Jeffrey" w:date="2024-09-23T10:27:00Z" w16du:dateUtc="2024-09-23T14:27:00Z">
          <w:r w:rsidR="000978A6" w:rsidRPr="000978A6" w:rsidDel="00591FB0">
            <w:rPr>
              <w:rFonts w:ascii="Times New Roman" w:hAnsi="Times New Roman" w:cs="Times New Roman"/>
              <w:sz w:val="24"/>
              <w:szCs w:val="24"/>
            </w:rPr>
            <w:delText xml:space="preserve">NASM and CNS will include some different species due to </w:delText>
          </w:r>
          <w:r w:rsidR="000978A6" w:rsidRPr="000978A6" w:rsidDel="00591FB0">
            <w:rPr>
              <w:rFonts w:ascii="Times New Roman" w:hAnsi="Times New Roman" w:cs="Times New Roman"/>
              <w:sz w:val="24"/>
              <w:szCs w:val="24"/>
            </w:rPr>
            <w:lastRenderedPageBreak/>
            <w:delText>differences in identification methods, changes in nomenclature, and identification of new species</w:delText>
          </w:r>
        </w:del>
      </w:ins>
      <w:ins w:id="507" w:author="Caitlin Jeffrey" w:date="2024-09-23T10:29:00Z" w16du:dateUtc="2024-09-23T14:29:00Z">
        <w:r w:rsidR="00665C4E" w:rsidRPr="00665C4E">
          <w:t xml:space="preserve"> </w:t>
        </w:r>
      </w:ins>
      <w:ins w:id="508" w:author="Caitlin Jeffrey" w:date="2024-09-23T10:29:00Z">
        <w:r w:rsidR="00665C4E" w:rsidRPr="00665C4E">
          <w:rPr>
            <w:rFonts w:ascii="Times New Roman" w:hAnsi="Times New Roman" w:cs="Times New Roman"/>
            <w:sz w:val="24"/>
            <w:szCs w:val="24"/>
          </w:rPr>
          <w:t>For many species, prior CNS epidemiology and pathogenesis studies can largely be integrated with current NASM research</w:t>
        </w:r>
        <w:r w:rsidR="00665C4E" w:rsidRPr="00665C4E" w:rsidDel="00665C4E">
          <w:rPr>
            <w:rFonts w:ascii="Times New Roman" w:hAnsi="Times New Roman" w:cs="Times New Roman"/>
            <w:sz w:val="24"/>
            <w:szCs w:val="24"/>
          </w:rPr>
          <w:t xml:space="preserve"> </w:t>
        </w:r>
      </w:ins>
      <w:ins w:id="509" w:author="John Barlow" w:date="2024-09-19T15:30:00Z" w16du:dateUtc="2024-09-19T19:30:00Z">
        <w:del w:id="510" w:author="Caitlin Jeffrey" w:date="2024-09-23T10:29:00Z" w16du:dateUtc="2024-09-23T14:29:00Z">
          <w:r w:rsidR="00C66E0B" w:rsidDel="00665C4E">
            <w:rPr>
              <w:rFonts w:ascii="Times New Roman" w:hAnsi="Times New Roman" w:cs="Times New Roman"/>
              <w:sz w:val="24"/>
              <w:szCs w:val="24"/>
            </w:rPr>
            <w:delText xml:space="preserve">. </w:delText>
          </w:r>
          <w:r w:rsidR="005857FC" w:rsidDel="00665C4E">
            <w:rPr>
              <w:rFonts w:ascii="Times New Roman" w:hAnsi="Times New Roman" w:cs="Times New Roman"/>
              <w:sz w:val="24"/>
              <w:szCs w:val="24"/>
            </w:rPr>
            <w:delText>For many sp</w:delText>
          </w:r>
        </w:del>
      </w:ins>
      <w:ins w:id="511" w:author="John Barlow" w:date="2024-09-19T15:31:00Z" w16du:dateUtc="2024-09-19T19:31:00Z">
        <w:del w:id="512" w:author="Caitlin Jeffrey" w:date="2024-09-23T10:29:00Z" w16du:dateUtc="2024-09-23T14:29:00Z">
          <w:r w:rsidR="005857FC" w:rsidDel="00665C4E">
            <w:rPr>
              <w:rFonts w:ascii="Times New Roman" w:hAnsi="Times New Roman" w:cs="Times New Roman"/>
              <w:sz w:val="24"/>
              <w:szCs w:val="24"/>
            </w:rPr>
            <w:delText>ecies, p</w:delText>
          </w:r>
        </w:del>
      </w:ins>
      <w:ins w:id="513" w:author="John Barlow" w:date="2024-09-19T15:29:00Z" w16du:dateUtc="2024-09-19T19:29:00Z">
        <w:del w:id="514" w:author="Caitlin Jeffrey" w:date="2024-09-23T10:29:00Z" w16du:dateUtc="2024-09-23T14:29:00Z">
          <w:r w:rsidR="000978A6" w:rsidRPr="000978A6" w:rsidDel="00665C4E">
            <w:rPr>
              <w:rFonts w:ascii="Times New Roman" w:hAnsi="Times New Roman" w:cs="Times New Roman"/>
              <w:sz w:val="24"/>
              <w:szCs w:val="24"/>
            </w:rPr>
            <w:delText xml:space="preserve">revious studies of CNS epidemiology and pathogenesis can be generally compiled with current NASM research </w:delText>
          </w:r>
        </w:del>
        <w:r w:rsidR="000978A6" w:rsidRPr="000978A6">
          <w:rPr>
            <w:rFonts w:ascii="Times New Roman" w:hAnsi="Times New Roman" w:cs="Times New Roman"/>
            <w:sz w:val="24"/>
            <w:szCs w:val="24"/>
          </w:rPr>
          <w:t xml:space="preserve">(De Buck et al., 2021). </w:t>
        </w:r>
      </w:ins>
      <w:ins w:id="515" w:author="Caitlin Jeffrey" w:date="2024-09-23T10:31:00Z">
        <w:r w:rsidR="00677C88" w:rsidRPr="00677C88">
          <w:rPr>
            <w:rFonts w:ascii="Times New Roman" w:hAnsi="Times New Roman" w:cs="Times New Roman"/>
            <w:sz w:val="24"/>
            <w:szCs w:val="24"/>
          </w:rPr>
          <w:t>To acknowledge that CNS and NAS classifications are not perfectly synonymous, we retain the original nomenclature (CNS or NAS) from referenced studies when individual species comparisons cannot be made.</w:t>
        </w:r>
      </w:ins>
      <w:ins w:id="516" w:author="John Barlow" w:date="2024-09-19T15:31:00Z" w16du:dateUtc="2024-09-19T19:31:00Z">
        <w:del w:id="517" w:author="Caitlin Jeffrey" w:date="2024-09-23T10:32:00Z" w16du:dateUtc="2024-09-23T14:32:00Z">
          <w:r w:rsidR="005857FC" w:rsidDel="00C3359F">
            <w:rPr>
              <w:rFonts w:ascii="Times New Roman" w:hAnsi="Times New Roman" w:cs="Times New Roman"/>
              <w:sz w:val="24"/>
              <w:szCs w:val="24"/>
            </w:rPr>
            <w:delText xml:space="preserve">To recognize that </w:delText>
          </w:r>
          <w:r w:rsidR="00CC1941" w:rsidDel="00C3359F">
            <w:rPr>
              <w:rFonts w:ascii="Times New Roman" w:hAnsi="Times New Roman" w:cs="Times New Roman"/>
              <w:sz w:val="24"/>
              <w:szCs w:val="24"/>
            </w:rPr>
            <w:delText>CNS and NAS groupings are not perfectly synonymous</w:delText>
          </w:r>
        </w:del>
      </w:ins>
      <w:ins w:id="518" w:author="John Barlow" w:date="2024-09-19T15:32:00Z" w16du:dateUtc="2024-09-19T19:32:00Z">
        <w:del w:id="519" w:author="Caitlin Jeffrey" w:date="2024-09-23T10:32:00Z" w16du:dateUtc="2024-09-23T14:32:00Z">
          <w:r w:rsidR="008C05B6" w:rsidDel="00C3359F">
            <w:rPr>
              <w:rFonts w:ascii="Times New Roman" w:hAnsi="Times New Roman" w:cs="Times New Roman"/>
              <w:sz w:val="24"/>
              <w:szCs w:val="24"/>
            </w:rPr>
            <w:delText xml:space="preserve">, </w:delText>
          </w:r>
          <w:r w:rsidR="004E0DB7" w:rsidDel="00C3359F">
            <w:rPr>
              <w:rFonts w:ascii="Times New Roman" w:hAnsi="Times New Roman" w:cs="Times New Roman"/>
              <w:sz w:val="24"/>
              <w:szCs w:val="24"/>
            </w:rPr>
            <w:delText xml:space="preserve">in this discussion where we </w:delText>
          </w:r>
        </w:del>
        <w:del w:id="520" w:author="Caitlin Jeffrey" w:date="2024-09-23T10:22:00Z" w16du:dateUtc="2024-09-23T14:22:00Z">
          <w:r w:rsidR="004E0DB7" w:rsidDel="005B64CD">
            <w:rPr>
              <w:rFonts w:ascii="Times New Roman" w:hAnsi="Times New Roman" w:cs="Times New Roman"/>
              <w:sz w:val="24"/>
              <w:szCs w:val="24"/>
            </w:rPr>
            <w:delText>can not</w:delText>
          </w:r>
        </w:del>
        <w:del w:id="521" w:author="Caitlin Jeffrey" w:date="2024-09-23T10:32:00Z" w16du:dateUtc="2024-09-23T14:32:00Z">
          <w:r w:rsidR="004E0DB7" w:rsidDel="00C3359F">
            <w:rPr>
              <w:rFonts w:ascii="Times New Roman" w:hAnsi="Times New Roman" w:cs="Times New Roman"/>
              <w:sz w:val="24"/>
              <w:szCs w:val="24"/>
            </w:rPr>
            <w:delText xml:space="preserve"> reference individual species for com</w:delText>
          </w:r>
        </w:del>
      </w:ins>
      <w:ins w:id="522" w:author="John Barlow" w:date="2024-09-19T15:33:00Z" w16du:dateUtc="2024-09-19T19:33:00Z">
        <w:del w:id="523" w:author="Caitlin Jeffrey" w:date="2024-09-23T10:32:00Z" w16du:dateUtc="2024-09-23T14:32:00Z">
          <w:r w:rsidR="004E0DB7" w:rsidDel="00C3359F">
            <w:rPr>
              <w:rFonts w:ascii="Times New Roman" w:hAnsi="Times New Roman" w:cs="Times New Roman"/>
              <w:sz w:val="24"/>
              <w:szCs w:val="24"/>
            </w:rPr>
            <w:delText xml:space="preserve">parisons </w:delText>
          </w:r>
        </w:del>
      </w:ins>
      <w:ins w:id="524" w:author="John Barlow" w:date="2024-09-19T15:29:00Z" w16du:dateUtc="2024-09-19T19:29:00Z">
        <w:del w:id="525" w:author="Caitlin Jeffrey" w:date="2024-09-23T10:32:00Z" w16du:dateUtc="2024-09-23T14:32:00Z">
          <w:r w:rsidR="000978A6" w:rsidRPr="000978A6" w:rsidDel="00C3359F">
            <w:rPr>
              <w:rFonts w:ascii="Times New Roman" w:hAnsi="Times New Roman" w:cs="Times New Roman"/>
              <w:sz w:val="24"/>
              <w:szCs w:val="24"/>
            </w:rPr>
            <w:delText>we maintain the nomenclature from original references (i.e., CNS or NAS)</w:delText>
          </w:r>
        </w:del>
        <w:del w:id="526" w:author="Caitlin Jeffrey" w:date="2024-09-23T10:29:00Z" w16du:dateUtc="2024-09-23T14:29:00Z">
          <w:r w:rsidR="000978A6" w:rsidRPr="000978A6" w:rsidDel="00DC460B">
            <w:rPr>
              <w:rFonts w:ascii="Times New Roman" w:hAnsi="Times New Roman" w:cs="Times New Roman"/>
              <w:sz w:val="24"/>
              <w:szCs w:val="24"/>
            </w:rPr>
            <w:delText xml:space="preserve">   </w:delText>
          </w:r>
        </w:del>
      </w:ins>
      <w:commentRangeEnd w:id="500"/>
      <w:del w:id="527" w:author="Caitlin Jeffrey" w:date="2024-09-23T10:29:00Z" w16du:dateUtc="2024-09-23T14:29:00Z">
        <w:r w:rsidR="003D2E1D" w:rsidDel="00DC460B">
          <w:rPr>
            <w:rStyle w:val="CommentReference"/>
          </w:rPr>
          <w:commentReference w:id="500"/>
        </w:r>
      </w:del>
    </w:p>
    <w:p w14:paraId="7DD2CD5C" w14:textId="77777777" w:rsidR="00C3359F" w:rsidRDefault="00C3359F">
      <w:pPr>
        <w:spacing w:after="0" w:line="480" w:lineRule="auto"/>
        <w:ind w:firstLine="360"/>
        <w:rPr>
          <w:ins w:id="528" w:author="Caitlin Jeffrey" w:date="2024-09-23T10:32:00Z" w16du:dateUtc="2024-09-23T14:32:00Z"/>
          <w:rFonts w:ascii="Times New Roman" w:hAnsi="Times New Roman" w:cs="Times New Roman"/>
          <w:sz w:val="24"/>
          <w:szCs w:val="24"/>
        </w:rPr>
        <w:pPrChange w:id="529" w:author="Caitlin Jeffrey" w:date="2024-09-23T11:07:00Z" w16du:dateUtc="2024-09-23T15:07:00Z">
          <w:pPr>
            <w:spacing w:after="0" w:line="480" w:lineRule="auto"/>
            <w:ind w:firstLine="720"/>
          </w:pPr>
        </w:pPrChange>
      </w:pPr>
    </w:p>
    <w:p w14:paraId="3B436FEF" w14:textId="77777777" w:rsidR="000335CC" w:rsidRDefault="000335CC" w:rsidP="00C3359F">
      <w:pPr>
        <w:spacing w:after="0" w:line="480" w:lineRule="auto"/>
        <w:ind w:firstLine="720"/>
        <w:rPr>
          <w:ins w:id="530" w:author="John Barlow" w:date="2024-09-12T10:25:00Z" w16du:dateUtc="2024-09-12T14:25:00Z"/>
          <w:rFonts w:ascii="Times New Roman" w:hAnsi="Times New Roman" w:cs="Times New Roman"/>
          <w:sz w:val="24"/>
          <w:szCs w:val="24"/>
        </w:rPr>
      </w:pPr>
    </w:p>
    <w:p w14:paraId="4E6C0894" w14:textId="29021EA0" w:rsidR="007834C8" w:rsidRPr="00AC45C6" w:rsidRDefault="007834C8">
      <w:pPr>
        <w:spacing w:after="0" w:line="480" w:lineRule="auto"/>
        <w:rPr>
          <w:ins w:id="531" w:author="John Barlow" w:date="2024-09-12T10:25:00Z" w16du:dateUtc="2024-09-12T14:25:00Z"/>
          <w:rFonts w:ascii="Times New Roman" w:hAnsi="Times New Roman" w:cs="Times New Roman"/>
          <w:i/>
          <w:iCs/>
          <w:sz w:val="24"/>
          <w:szCs w:val="24"/>
        </w:rPr>
        <w:pPrChange w:id="532" w:author="Caitlin Jeffrey" w:date="2024-09-23T10:53:00Z" w16du:dateUtc="2024-09-23T14:53:00Z">
          <w:pPr>
            <w:spacing w:after="0" w:line="480" w:lineRule="auto"/>
            <w:ind w:firstLine="720"/>
          </w:pPr>
        </w:pPrChange>
      </w:pPr>
      <w:ins w:id="533" w:author="John Barlow" w:date="2024-09-12T10:25:00Z" w16du:dateUtc="2024-09-12T14:25:00Z">
        <w:r w:rsidRPr="00AC45C6">
          <w:rPr>
            <w:rFonts w:ascii="Times New Roman" w:hAnsi="Times New Roman" w:cs="Times New Roman"/>
            <w:i/>
            <w:iCs/>
            <w:sz w:val="24"/>
            <w:szCs w:val="24"/>
          </w:rPr>
          <w:t>Effect of NASM IMI on q</w:t>
        </w:r>
      </w:ins>
      <w:ins w:id="534" w:author="John Barlow" w:date="2024-09-12T19:53:00Z" w16du:dateUtc="2024-09-12T23:53:00Z">
        <w:r w:rsidR="00C110E3">
          <w:rPr>
            <w:rFonts w:ascii="Times New Roman" w:hAnsi="Times New Roman" w:cs="Times New Roman"/>
            <w:i/>
            <w:iCs/>
            <w:sz w:val="24"/>
            <w:szCs w:val="24"/>
          </w:rPr>
          <w:t>m</w:t>
        </w:r>
      </w:ins>
      <w:ins w:id="535" w:author="John Barlow" w:date="2024-09-12T10:25:00Z" w16du:dateUtc="2024-09-12T14:25:00Z">
        <w:r w:rsidRPr="00AC45C6">
          <w:rPr>
            <w:rFonts w:ascii="Times New Roman" w:hAnsi="Times New Roman" w:cs="Times New Roman"/>
            <w:i/>
            <w:iCs/>
            <w:sz w:val="24"/>
            <w:szCs w:val="24"/>
          </w:rPr>
          <w:t>SCC</w:t>
        </w:r>
        <w:del w:id="536" w:author="Caitlin Jeffrey" w:date="2024-09-24T05:42:00Z" w16du:dateUtc="2024-09-24T09:42:00Z">
          <w:r w:rsidRPr="00AC45C6" w:rsidDel="00811E16">
            <w:rPr>
              <w:rFonts w:ascii="Times New Roman" w:hAnsi="Times New Roman" w:cs="Times New Roman"/>
              <w:i/>
              <w:iCs/>
              <w:sz w:val="24"/>
              <w:szCs w:val="24"/>
            </w:rPr>
            <w:delText>.</w:delText>
          </w:r>
        </w:del>
      </w:ins>
    </w:p>
    <w:p w14:paraId="7A305036" w14:textId="588FB500" w:rsidR="00612138" w:rsidRDefault="00791AF5" w:rsidP="002B0FE4">
      <w:pPr>
        <w:spacing w:after="0" w:line="480" w:lineRule="auto"/>
        <w:ind w:firstLine="360"/>
        <w:rPr>
          <w:ins w:id="537" w:author="Caitlin Jeffrey" w:date="2024-09-23T11:15:00Z" w16du:dateUtc="2024-09-23T15:15:00Z"/>
          <w:rFonts w:ascii="Times New Roman" w:hAnsi="Times New Roman" w:cs="Times New Roman"/>
          <w:sz w:val="24"/>
          <w:szCs w:val="24"/>
        </w:rPr>
      </w:pPr>
      <w:ins w:id="538" w:author="Caitlin Jeffrey" w:date="2024-09-24T05:47:00Z">
        <w:r w:rsidRPr="00791AF5">
          <w:rPr>
            <w:rFonts w:ascii="Times New Roman" w:hAnsi="Times New Roman" w:cs="Times New Roman"/>
            <w:sz w:val="24"/>
            <w:szCs w:val="24"/>
          </w:rPr>
          <w:t>Certain comparisons with other studies are limited, as some report qmSCC results for only a subset of species, others aggregate multiple species into groups</w:t>
        </w:r>
      </w:ins>
      <w:ins w:id="539" w:author="Caitlin Jeffrey" w:date="2024-09-24T05:47:00Z" w16du:dateUtc="2024-09-24T09:47:00Z">
        <w:r>
          <w:rPr>
            <w:rFonts w:ascii="Times New Roman" w:hAnsi="Times New Roman" w:cs="Times New Roman"/>
            <w:sz w:val="24"/>
            <w:szCs w:val="24"/>
          </w:rPr>
          <w:t xml:space="preserve">, and </w:t>
        </w:r>
      </w:ins>
      <w:ins w:id="540" w:author="Caitlin Jeffrey" w:date="2024-09-24T05:47:00Z">
        <w:r w:rsidRPr="00791AF5">
          <w:rPr>
            <w:rFonts w:ascii="Times New Roman" w:hAnsi="Times New Roman" w:cs="Times New Roman"/>
            <w:sz w:val="24"/>
            <w:szCs w:val="24"/>
          </w:rPr>
          <w:t>variations in NASM species prevalence likely exist across the different herd populations studied</w:t>
        </w:r>
      </w:ins>
      <w:ins w:id="541" w:author="Caitlin Jeffrey" w:date="2024-09-23T10:58:00Z" w16du:dateUtc="2024-09-23T14:58:00Z">
        <w:r w:rsidR="00337B0C">
          <w:rPr>
            <w:rFonts w:ascii="Times New Roman" w:hAnsi="Times New Roman" w:cs="Times New Roman"/>
            <w:sz w:val="24"/>
            <w:szCs w:val="24"/>
          </w:rPr>
          <w:t xml:space="preserve"> </w:t>
        </w:r>
        <w:r w:rsidR="00337B0C" w:rsidRPr="005D6DC2">
          <w:rPr>
            <w:rFonts w:ascii="Times New Roman" w:hAnsi="Times New Roman" w:cs="Times New Roman"/>
            <w:sz w:val="24"/>
            <w:szCs w:val="24"/>
          </w:rPr>
          <w:t>(Supré et al., 2011; De Visscher et al., 2016; Wuytack et al., 2020).</w:t>
        </w:r>
        <w:r w:rsidR="00337B0C">
          <w:rPr>
            <w:rFonts w:ascii="Times New Roman" w:hAnsi="Times New Roman" w:cs="Times New Roman"/>
            <w:sz w:val="24"/>
            <w:szCs w:val="24"/>
          </w:rPr>
          <w:t xml:space="preserve"> </w:t>
        </w:r>
        <w:r w:rsidR="003B6ACB">
          <w:rPr>
            <w:rFonts w:ascii="Times New Roman" w:hAnsi="Times New Roman" w:cs="Times New Roman"/>
            <w:sz w:val="24"/>
            <w:szCs w:val="24"/>
          </w:rPr>
          <w:t>With th</w:t>
        </w:r>
      </w:ins>
      <w:ins w:id="542" w:author="Caitlin Jeffrey" w:date="2024-09-23T11:01:00Z" w16du:dateUtc="2024-09-23T15:01:00Z">
        <w:r w:rsidR="00452CDE">
          <w:rPr>
            <w:rFonts w:ascii="Times New Roman" w:hAnsi="Times New Roman" w:cs="Times New Roman"/>
            <w:sz w:val="24"/>
            <w:szCs w:val="24"/>
          </w:rPr>
          <w:t>ese</w:t>
        </w:r>
      </w:ins>
      <w:ins w:id="543" w:author="Caitlin Jeffrey" w:date="2024-09-23T10:58:00Z" w16du:dateUtc="2024-09-23T14:58:00Z">
        <w:r w:rsidR="003B6ACB">
          <w:rPr>
            <w:rFonts w:ascii="Times New Roman" w:hAnsi="Times New Roman" w:cs="Times New Roman"/>
            <w:sz w:val="24"/>
            <w:szCs w:val="24"/>
          </w:rPr>
          <w:t xml:space="preserve"> caveat</w:t>
        </w:r>
      </w:ins>
      <w:ins w:id="544" w:author="Caitlin Jeffrey" w:date="2024-09-23T11:01:00Z" w16du:dateUtc="2024-09-23T15:01:00Z">
        <w:r w:rsidR="00452CDE">
          <w:rPr>
            <w:rFonts w:ascii="Times New Roman" w:hAnsi="Times New Roman" w:cs="Times New Roman"/>
            <w:sz w:val="24"/>
            <w:szCs w:val="24"/>
          </w:rPr>
          <w:t>s in mind</w:t>
        </w:r>
      </w:ins>
      <w:ins w:id="545" w:author="Caitlin Jeffrey" w:date="2024-09-23T10:58:00Z" w16du:dateUtc="2024-09-23T14:58:00Z">
        <w:r w:rsidR="003B6ACB">
          <w:rPr>
            <w:rFonts w:ascii="Times New Roman" w:hAnsi="Times New Roman" w:cs="Times New Roman"/>
            <w:sz w:val="24"/>
            <w:szCs w:val="24"/>
          </w:rPr>
          <w:t xml:space="preserve">, </w:t>
        </w:r>
        <w:r w:rsidR="003B6ACB" w:rsidRPr="005D7350">
          <w:rPr>
            <w:rFonts w:ascii="Times New Roman" w:hAnsi="Times New Roman" w:cs="Times New Roman"/>
            <w:color w:val="0070C0"/>
            <w:sz w:val="24"/>
            <w:szCs w:val="24"/>
            <w:rPrChange w:id="546" w:author="Caitlin Jeffrey" w:date="2024-09-23T11:16:00Z" w16du:dateUtc="2024-09-23T15:16:00Z">
              <w:rPr>
                <w:rFonts w:ascii="Times New Roman" w:hAnsi="Times New Roman" w:cs="Times New Roman"/>
                <w:sz w:val="24"/>
                <w:szCs w:val="24"/>
              </w:rPr>
            </w:rPrChange>
          </w:rPr>
          <w:t xml:space="preserve">the </w:t>
        </w:r>
      </w:ins>
      <w:ins w:id="547" w:author="Caitlin Jeffrey" w:date="2024-09-24T05:49:00Z" w16du:dateUtc="2024-09-24T09:49:00Z">
        <w:r w:rsidR="000822EC">
          <w:rPr>
            <w:rFonts w:ascii="Times New Roman" w:hAnsi="Times New Roman" w:cs="Times New Roman"/>
            <w:color w:val="0070C0"/>
            <w:sz w:val="24"/>
            <w:szCs w:val="24"/>
          </w:rPr>
          <w:t xml:space="preserve">effect of </w:t>
        </w:r>
      </w:ins>
      <w:ins w:id="548" w:author="Caitlin Jeffrey" w:date="2024-09-23T10:58:00Z" w16du:dateUtc="2024-09-23T14:58:00Z">
        <w:r w:rsidR="003B6ACB" w:rsidRPr="005D7350">
          <w:rPr>
            <w:rFonts w:ascii="Times New Roman" w:hAnsi="Times New Roman" w:cs="Times New Roman"/>
            <w:color w:val="0070C0"/>
            <w:sz w:val="24"/>
            <w:szCs w:val="24"/>
            <w:rPrChange w:id="549" w:author="Caitlin Jeffrey" w:date="2024-09-23T11:16:00Z" w16du:dateUtc="2024-09-23T15:16:00Z">
              <w:rPr>
                <w:rFonts w:ascii="Times New Roman" w:hAnsi="Times New Roman" w:cs="Times New Roman"/>
                <w:sz w:val="24"/>
                <w:szCs w:val="24"/>
              </w:rPr>
            </w:rPrChange>
          </w:rPr>
          <w:t xml:space="preserve">various SaM on qmSCC </w:t>
        </w:r>
      </w:ins>
      <w:ins w:id="550" w:author="Caitlin Jeffrey" w:date="2024-09-24T05:48:00Z" w16du:dateUtc="2024-09-24T09:48:00Z">
        <w:r w:rsidR="003A3623">
          <w:rPr>
            <w:rFonts w:ascii="Times New Roman" w:hAnsi="Times New Roman" w:cs="Times New Roman"/>
            <w:color w:val="0070C0"/>
            <w:sz w:val="24"/>
            <w:szCs w:val="24"/>
          </w:rPr>
          <w:t xml:space="preserve">in the current study </w:t>
        </w:r>
      </w:ins>
      <w:ins w:id="551" w:author="Caitlin Jeffrey" w:date="2024-09-23T10:58:00Z" w16du:dateUtc="2024-09-23T14:58:00Z">
        <w:r w:rsidR="003B6ACB" w:rsidRPr="005D7350">
          <w:rPr>
            <w:rFonts w:ascii="Times New Roman" w:hAnsi="Times New Roman" w:cs="Times New Roman"/>
            <w:color w:val="0070C0"/>
            <w:sz w:val="24"/>
            <w:szCs w:val="24"/>
            <w:rPrChange w:id="552" w:author="Caitlin Jeffrey" w:date="2024-09-23T11:16:00Z" w16du:dateUtc="2024-09-23T15:16:00Z">
              <w:rPr>
                <w:rFonts w:ascii="Times New Roman" w:hAnsi="Times New Roman" w:cs="Times New Roman"/>
                <w:sz w:val="24"/>
                <w:szCs w:val="24"/>
              </w:rPr>
            </w:rPrChange>
          </w:rPr>
          <w:t xml:space="preserve">was </w:t>
        </w:r>
      </w:ins>
      <w:ins w:id="553" w:author="Caitlin Jeffrey" w:date="2024-09-24T05:49:00Z" w16du:dateUtc="2024-09-24T09:49:00Z">
        <w:r w:rsidR="000822EC">
          <w:rPr>
            <w:rFonts w:ascii="Times New Roman" w:hAnsi="Times New Roman" w:cs="Times New Roman"/>
            <w:color w:val="0070C0"/>
            <w:sz w:val="24"/>
            <w:szCs w:val="24"/>
          </w:rPr>
          <w:t xml:space="preserve">found to be </w:t>
        </w:r>
      </w:ins>
      <w:ins w:id="554" w:author="Caitlin Jeffrey" w:date="2024-09-23T10:58:00Z" w16du:dateUtc="2024-09-23T14:58:00Z">
        <w:r w:rsidR="003B6ACB" w:rsidRPr="005D7350">
          <w:rPr>
            <w:rFonts w:ascii="Times New Roman" w:hAnsi="Times New Roman" w:cs="Times New Roman"/>
            <w:color w:val="0070C0"/>
            <w:sz w:val="24"/>
            <w:szCs w:val="24"/>
            <w:rPrChange w:id="555" w:author="Caitlin Jeffrey" w:date="2024-09-23T11:16:00Z" w16du:dateUtc="2024-09-23T15:16:00Z">
              <w:rPr>
                <w:rFonts w:ascii="Times New Roman" w:hAnsi="Times New Roman" w:cs="Times New Roman"/>
                <w:sz w:val="24"/>
                <w:szCs w:val="24"/>
              </w:rPr>
            </w:rPrChange>
          </w:rPr>
          <w:t xml:space="preserve">similar to previous </w:t>
        </w:r>
      </w:ins>
      <w:ins w:id="556" w:author="Caitlin Jeffrey" w:date="2024-09-23T15:50:00Z" w16du:dateUtc="2024-09-23T19:50:00Z">
        <w:r w:rsidR="00470741">
          <w:rPr>
            <w:rFonts w:ascii="Times New Roman" w:hAnsi="Times New Roman" w:cs="Times New Roman"/>
            <w:color w:val="0070C0"/>
            <w:sz w:val="24"/>
            <w:szCs w:val="24"/>
          </w:rPr>
          <w:t>work</w:t>
        </w:r>
      </w:ins>
      <w:ins w:id="557" w:author="Caitlin Jeffrey" w:date="2024-09-23T10:58:00Z" w16du:dateUtc="2024-09-23T14:58:00Z">
        <w:r w:rsidR="003B6ACB" w:rsidRPr="005D7350">
          <w:rPr>
            <w:rFonts w:ascii="Times New Roman" w:hAnsi="Times New Roman" w:cs="Times New Roman"/>
            <w:color w:val="0070C0"/>
            <w:sz w:val="24"/>
            <w:szCs w:val="24"/>
            <w:rPrChange w:id="558" w:author="Caitlin Jeffrey" w:date="2024-09-23T11:16:00Z" w16du:dateUtc="2024-09-23T15:16:00Z">
              <w:rPr>
                <w:rFonts w:ascii="Times New Roman" w:hAnsi="Times New Roman" w:cs="Times New Roman"/>
                <w:sz w:val="24"/>
                <w:szCs w:val="24"/>
              </w:rPr>
            </w:rPrChange>
          </w:rPr>
          <w:t xml:space="preserve">. </w:t>
        </w:r>
      </w:ins>
      <w:ins w:id="559" w:author="Caitlin Jeffrey" w:date="2024-09-24T05:52:00Z" w16du:dateUtc="2024-09-24T09:52:00Z">
        <w:r w:rsidR="00427660" w:rsidRPr="00DA5E61">
          <w:rPr>
            <w:rFonts w:ascii="Times New Roman" w:hAnsi="Times New Roman" w:cs="Times New Roman"/>
            <w:color w:val="0070C0"/>
            <w:sz w:val="24"/>
            <w:szCs w:val="24"/>
          </w:rPr>
          <w:t xml:space="preserve">Least square mean estimate qmSCC was highest for quarters infected with </w:t>
        </w:r>
        <w:r w:rsidR="00427660" w:rsidRPr="00DA5E61">
          <w:rPr>
            <w:rFonts w:ascii="Times New Roman" w:hAnsi="Times New Roman" w:cs="Times New Roman"/>
            <w:i/>
            <w:iCs/>
            <w:color w:val="0070C0"/>
            <w:sz w:val="24"/>
            <w:szCs w:val="24"/>
          </w:rPr>
          <w:t>S. warneri</w:t>
        </w:r>
        <w:r w:rsidR="00427660" w:rsidRPr="00DA5E61">
          <w:rPr>
            <w:rFonts w:ascii="Times New Roman" w:hAnsi="Times New Roman" w:cs="Times New Roman"/>
            <w:color w:val="0070C0"/>
            <w:sz w:val="24"/>
            <w:szCs w:val="24"/>
          </w:rPr>
          <w:t xml:space="preserve">, followed by </w:t>
        </w:r>
        <w:r w:rsidR="00427660" w:rsidRPr="00DA5E61">
          <w:rPr>
            <w:rFonts w:ascii="Times New Roman" w:hAnsi="Times New Roman" w:cs="Times New Roman"/>
            <w:i/>
            <w:iCs/>
            <w:color w:val="0070C0"/>
            <w:sz w:val="24"/>
            <w:szCs w:val="24"/>
          </w:rPr>
          <w:t>S. aureus, S. agnetis</w:t>
        </w:r>
        <w:r w:rsidR="00427660" w:rsidRPr="00DA5E61">
          <w:rPr>
            <w:rFonts w:ascii="Times New Roman" w:hAnsi="Times New Roman" w:cs="Times New Roman"/>
            <w:color w:val="0070C0"/>
            <w:sz w:val="24"/>
            <w:szCs w:val="24"/>
          </w:rPr>
          <w:t xml:space="preserve">, and </w:t>
        </w:r>
        <w:r w:rsidR="00427660" w:rsidRPr="00DA5E61">
          <w:rPr>
            <w:rFonts w:ascii="Times New Roman" w:hAnsi="Times New Roman" w:cs="Times New Roman"/>
            <w:i/>
            <w:iCs/>
            <w:color w:val="0070C0"/>
            <w:sz w:val="24"/>
            <w:szCs w:val="24"/>
          </w:rPr>
          <w:t>S. hyicus</w:t>
        </w:r>
        <w:r w:rsidR="00427660" w:rsidRPr="00DA5E61">
          <w:rPr>
            <w:rFonts w:ascii="Times New Roman" w:hAnsi="Times New Roman" w:cs="Times New Roman"/>
            <w:color w:val="0070C0"/>
            <w:sz w:val="24"/>
            <w:szCs w:val="24"/>
          </w:rPr>
          <w:t xml:space="preserve">. </w:t>
        </w:r>
      </w:ins>
      <w:del w:id="560" w:author="Caitlin Jeffrey" w:date="2024-09-23T10:57:00Z" w16du:dateUtc="2024-09-23T14:57:00Z">
        <w:r w:rsidR="00C66EE7" w:rsidRPr="005D7350" w:rsidDel="00702AD5">
          <w:rPr>
            <w:rFonts w:ascii="Times New Roman" w:hAnsi="Times New Roman" w:cs="Times New Roman"/>
            <w:color w:val="0070C0"/>
            <w:sz w:val="24"/>
            <w:szCs w:val="24"/>
            <w:rPrChange w:id="561" w:author="Caitlin Jeffrey" w:date="2024-09-23T11:16:00Z" w16du:dateUtc="2024-09-23T15:16:00Z">
              <w:rPr>
                <w:rFonts w:ascii="Times New Roman" w:hAnsi="Times New Roman" w:cs="Times New Roman"/>
                <w:sz w:val="24"/>
                <w:szCs w:val="24"/>
              </w:rPr>
            </w:rPrChange>
          </w:rPr>
          <w:delText xml:space="preserve">The relative distribution of various </w:delText>
        </w:r>
        <w:r w:rsidR="005A4BE4" w:rsidRPr="005D7350" w:rsidDel="00702AD5">
          <w:rPr>
            <w:rFonts w:ascii="Times New Roman" w:hAnsi="Times New Roman" w:cs="Times New Roman"/>
            <w:color w:val="0070C0"/>
            <w:sz w:val="24"/>
            <w:szCs w:val="24"/>
            <w:rPrChange w:id="562" w:author="Caitlin Jeffrey" w:date="2024-09-23T11:16:00Z" w16du:dateUtc="2024-09-23T15:16:00Z">
              <w:rPr>
                <w:rFonts w:ascii="Times New Roman" w:hAnsi="Times New Roman" w:cs="Times New Roman"/>
                <w:sz w:val="24"/>
                <w:szCs w:val="24"/>
              </w:rPr>
            </w:rPrChange>
          </w:rPr>
          <w:delText>SaM</w:delText>
        </w:r>
        <w:r w:rsidR="00C66EE7" w:rsidRPr="005D7350" w:rsidDel="00702AD5">
          <w:rPr>
            <w:rFonts w:ascii="Times New Roman" w:hAnsi="Times New Roman" w:cs="Times New Roman"/>
            <w:color w:val="0070C0"/>
            <w:sz w:val="24"/>
            <w:szCs w:val="24"/>
            <w:rPrChange w:id="563" w:author="Caitlin Jeffrey" w:date="2024-09-23T11:16:00Z" w16du:dateUtc="2024-09-23T15:16:00Z">
              <w:rPr>
                <w:rFonts w:ascii="Times New Roman" w:hAnsi="Times New Roman" w:cs="Times New Roman"/>
                <w:sz w:val="24"/>
                <w:szCs w:val="24"/>
              </w:rPr>
            </w:rPrChange>
          </w:rPr>
          <w:delText xml:space="preserve"> and their effect on q</w:delText>
        </w:r>
      </w:del>
      <w:ins w:id="564" w:author="John Barlow" w:date="2024-09-12T19:54:00Z" w16du:dateUtc="2024-09-12T23:54:00Z">
        <w:del w:id="565" w:author="Caitlin Jeffrey" w:date="2024-09-23T10:57:00Z" w16du:dateUtc="2024-09-23T14:57:00Z">
          <w:r w:rsidR="008B1863" w:rsidRPr="005D7350" w:rsidDel="00702AD5">
            <w:rPr>
              <w:rFonts w:ascii="Times New Roman" w:hAnsi="Times New Roman" w:cs="Times New Roman"/>
              <w:color w:val="0070C0"/>
              <w:sz w:val="24"/>
              <w:szCs w:val="24"/>
              <w:rPrChange w:id="566" w:author="Caitlin Jeffrey" w:date="2024-09-23T11:16:00Z" w16du:dateUtc="2024-09-23T15:16:00Z">
                <w:rPr>
                  <w:rFonts w:ascii="Times New Roman" w:hAnsi="Times New Roman" w:cs="Times New Roman"/>
                  <w:sz w:val="24"/>
                  <w:szCs w:val="24"/>
                </w:rPr>
              </w:rPrChange>
            </w:rPr>
            <w:delText>m</w:delText>
          </w:r>
        </w:del>
      </w:ins>
      <w:del w:id="567" w:author="Caitlin Jeffrey" w:date="2024-09-23T10:57:00Z" w16du:dateUtc="2024-09-23T14:57:00Z">
        <w:r w:rsidR="00C66EE7" w:rsidRPr="005D7350" w:rsidDel="00702AD5">
          <w:rPr>
            <w:rFonts w:ascii="Times New Roman" w:hAnsi="Times New Roman" w:cs="Times New Roman"/>
            <w:color w:val="0070C0"/>
            <w:sz w:val="24"/>
            <w:szCs w:val="24"/>
            <w:rPrChange w:id="568" w:author="Caitlin Jeffrey" w:date="2024-09-23T11:16:00Z" w16du:dateUtc="2024-09-23T15:16:00Z">
              <w:rPr>
                <w:rFonts w:ascii="Times New Roman" w:hAnsi="Times New Roman" w:cs="Times New Roman"/>
                <w:sz w:val="24"/>
                <w:szCs w:val="24"/>
              </w:rPr>
            </w:rPrChange>
          </w:rPr>
          <w:delText xml:space="preserve">SCC was similar to previous studies. </w:delText>
        </w:r>
      </w:del>
      <w:del w:id="569" w:author="Caitlin Jeffrey" w:date="2024-09-23T10:35:00Z" w16du:dateUtc="2024-09-23T14:35:00Z">
        <w:r w:rsidR="00660FA5" w:rsidRPr="005D7350" w:rsidDel="00DF4D83">
          <w:rPr>
            <w:rFonts w:ascii="Times New Roman" w:hAnsi="Times New Roman" w:cs="Times New Roman"/>
            <w:color w:val="0070C0"/>
            <w:sz w:val="24"/>
            <w:szCs w:val="24"/>
            <w:rPrChange w:id="570" w:author="Caitlin Jeffrey" w:date="2024-09-23T11:16:00Z" w16du:dateUtc="2024-09-23T15:16:00Z">
              <w:rPr>
                <w:rFonts w:ascii="Times New Roman" w:hAnsi="Times New Roman" w:cs="Times New Roman"/>
                <w:sz w:val="24"/>
                <w:szCs w:val="24"/>
              </w:rPr>
            </w:rPrChange>
          </w:rPr>
          <w:delText xml:space="preserve">We identified </w:delText>
        </w:r>
      </w:del>
      <w:del w:id="571" w:author="Caitlin Jeffrey" w:date="2024-09-24T05:49:00Z" w16du:dateUtc="2024-09-24T09:49:00Z">
        <w:r w:rsidR="00660FA5" w:rsidRPr="005D7350" w:rsidDel="000822EC">
          <w:rPr>
            <w:rFonts w:ascii="Times New Roman" w:hAnsi="Times New Roman" w:cs="Times New Roman"/>
            <w:color w:val="0070C0"/>
            <w:sz w:val="24"/>
            <w:szCs w:val="24"/>
            <w:rPrChange w:id="572" w:author="Caitlin Jeffrey" w:date="2024-09-23T11:16:00Z" w16du:dateUtc="2024-09-23T15:16:00Z">
              <w:rPr>
                <w:rFonts w:ascii="Times New Roman" w:hAnsi="Times New Roman" w:cs="Times New Roman"/>
                <w:sz w:val="24"/>
                <w:szCs w:val="24"/>
              </w:rPr>
            </w:rPrChange>
          </w:rPr>
          <w:delText xml:space="preserve">22 different species of </w:delText>
        </w:r>
      </w:del>
      <w:del w:id="573" w:author="Caitlin Jeffrey" w:date="2024-09-23T10:34:00Z" w16du:dateUtc="2024-09-23T14:34:00Z">
        <w:r w:rsidR="00660FA5" w:rsidRPr="005D7350" w:rsidDel="00CA2F1B">
          <w:rPr>
            <w:rFonts w:ascii="Times New Roman" w:hAnsi="Times New Roman" w:cs="Times New Roman"/>
            <w:color w:val="0070C0"/>
            <w:sz w:val="24"/>
            <w:szCs w:val="24"/>
            <w:rPrChange w:id="574" w:author="Caitlin Jeffrey" w:date="2024-09-23T11:16:00Z" w16du:dateUtc="2024-09-23T15:16:00Z">
              <w:rPr>
                <w:rFonts w:ascii="Times New Roman" w:hAnsi="Times New Roman" w:cs="Times New Roman"/>
                <w:sz w:val="24"/>
                <w:szCs w:val="24"/>
              </w:rPr>
            </w:rPrChange>
          </w:rPr>
          <w:delText>staphylococci and mammaliicocci</w:delText>
        </w:r>
      </w:del>
      <w:del w:id="575" w:author="Caitlin Jeffrey" w:date="2024-09-24T05:49:00Z" w16du:dateUtc="2024-09-24T09:49:00Z">
        <w:r w:rsidR="00E21F8A" w:rsidRPr="005D7350" w:rsidDel="000822EC">
          <w:rPr>
            <w:rFonts w:ascii="Times New Roman" w:hAnsi="Times New Roman" w:cs="Times New Roman"/>
            <w:color w:val="0070C0"/>
            <w:sz w:val="24"/>
            <w:szCs w:val="24"/>
            <w:rPrChange w:id="576" w:author="Caitlin Jeffrey" w:date="2024-09-23T11:16:00Z" w16du:dateUtc="2024-09-23T15:16:00Z">
              <w:rPr>
                <w:rFonts w:ascii="Times New Roman" w:hAnsi="Times New Roman" w:cs="Times New Roman"/>
                <w:sz w:val="24"/>
                <w:szCs w:val="24"/>
              </w:rPr>
            </w:rPrChange>
          </w:rPr>
          <w:delText>,</w:delText>
        </w:r>
        <w:r w:rsidR="00274B9F" w:rsidRPr="005D7350" w:rsidDel="000822EC">
          <w:rPr>
            <w:rFonts w:ascii="Times New Roman" w:hAnsi="Times New Roman" w:cs="Times New Roman"/>
            <w:color w:val="0070C0"/>
            <w:sz w:val="24"/>
            <w:szCs w:val="24"/>
            <w:rPrChange w:id="577" w:author="Caitlin Jeffrey" w:date="2024-09-23T11:16:00Z" w16du:dateUtc="2024-09-23T15:16:00Z">
              <w:rPr>
                <w:rFonts w:ascii="Times New Roman" w:hAnsi="Times New Roman" w:cs="Times New Roman"/>
                <w:sz w:val="24"/>
                <w:szCs w:val="24"/>
              </w:rPr>
            </w:rPrChange>
          </w:rPr>
          <w:delText xml:space="preserve"> </w:delText>
        </w:r>
      </w:del>
      <w:del w:id="578" w:author="Caitlin Jeffrey" w:date="2024-09-23T10:35:00Z" w16du:dateUtc="2024-09-23T14:35:00Z">
        <w:r w:rsidR="00274B9F" w:rsidRPr="005D7350" w:rsidDel="002C5E34">
          <w:rPr>
            <w:rFonts w:ascii="Times New Roman" w:hAnsi="Times New Roman" w:cs="Times New Roman"/>
            <w:color w:val="0070C0"/>
            <w:sz w:val="24"/>
            <w:szCs w:val="24"/>
            <w:rPrChange w:id="579" w:author="Caitlin Jeffrey" w:date="2024-09-23T11:16:00Z" w16du:dateUtc="2024-09-23T15:16:00Z">
              <w:rPr>
                <w:rFonts w:ascii="Times New Roman" w:hAnsi="Times New Roman" w:cs="Times New Roman"/>
                <w:sz w:val="24"/>
                <w:szCs w:val="24"/>
              </w:rPr>
            </w:rPrChange>
          </w:rPr>
          <w:delText xml:space="preserve">with 3 NASM species being </w:delText>
        </w:r>
        <w:r w:rsidR="00244A74" w:rsidRPr="005D7350" w:rsidDel="002C5E34">
          <w:rPr>
            <w:rFonts w:ascii="Times New Roman" w:hAnsi="Times New Roman" w:cs="Times New Roman"/>
            <w:color w:val="0070C0"/>
            <w:sz w:val="24"/>
            <w:szCs w:val="24"/>
            <w:rPrChange w:id="580" w:author="Caitlin Jeffrey" w:date="2024-09-23T11:16:00Z" w16du:dateUtc="2024-09-23T15:16:00Z">
              <w:rPr>
                <w:rFonts w:ascii="Times New Roman" w:hAnsi="Times New Roman" w:cs="Times New Roman"/>
                <w:sz w:val="24"/>
                <w:szCs w:val="24"/>
              </w:rPr>
            </w:rPrChange>
          </w:rPr>
          <w:delText xml:space="preserve">among </w:delText>
        </w:r>
        <w:r w:rsidR="00274B9F" w:rsidRPr="005D7350" w:rsidDel="002C5E34">
          <w:rPr>
            <w:rFonts w:ascii="Times New Roman" w:hAnsi="Times New Roman" w:cs="Times New Roman"/>
            <w:color w:val="0070C0"/>
            <w:sz w:val="24"/>
            <w:szCs w:val="24"/>
            <w:rPrChange w:id="581" w:author="Caitlin Jeffrey" w:date="2024-09-23T11:16:00Z" w16du:dateUtc="2024-09-23T15:16:00Z">
              <w:rPr>
                <w:rFonts w:ascii="Times New Roman" w:hAnsi="Times New Roman" w:cs="Times New Roman"/>
                <w:sz w:val="24"/>
                <w:szCs w:val="24"/>
              </w:rPr>
            </w:rPrChange>
          </w:rPr>
          <w:delText>the most frequent</w:delText>
        </w:r>
        <w:r w:rsidR="00660FA5" w:rsidRPr="005D7350" w:rsidDel="002C5E34">
          <w:rPr>
            <w:rFonts w:ascii="Times New Roman" w:hAnsi="Times New Roman" w:cs="Times New Roman"/>
            <w:color w:val="0070C0"/>
            <w:sz w:val="24"/>
            <w:szCs w:val="24"/>
            <w:rPrChange w:id="582" w:author="Caitlin Jeffrey" w:date="2024-09-23T11:16:00Z" w16du:dateUtc="2024-09-23T15:16:00Z">
              <w:rPr>
                <w:rFonts w:ascii="Times New Roman" w:hAnsi="Times New Roman" w:cs="Times New Roman"/>
                <w:sz w:val="24"/>
                <w:szCs w:val="24"/>
              </w:rPr>
            </w:rPrChange>
          </w:rPr>
          <w:delText xml:space="preserve">. </w:delText>
        </w:r>
      </w:del>
      <w:del w:id="583" w:author="Caitlin Jeffrey" w:date="2024-09-24T05:49:00Z" w16du:dateUtc="2024-09-24T09:49:00Z">
        <w:r w:rsidR="00C66EE7" w:rsidRPr="005D7350" w:rsidDel="000822EC">
          <w:rPr>
            <w:rFonts w:ascii="Times New Roman" w:hAnsi="Times New Roman" w:cs="Times New Roman"/>
            <w:i/>
            <w:iCs/>
            <w:color w:val="0070C0"/>
            <w:sz w:val="24"/>
            <w:szCs w:val="24"/>
            <w:rPrChange w:id="584" w:author="Caitlin Jeffrey" w:date="2024-09-23T11:16:00Z" w16du:dateUtc="2024-09-23T15:16:00Z">
              <w:rPr>
                <w:rFonts w:ascii="Times New Roman" w:hAnsi="Times New Roman" w:cs="Times New Roman"/>
                <w:i/>
                <w:iCs/>
                <w:sz w:val="24"/>
                <w:szCs w:val="24"/>
              </w:rPr>
            </w:rPrChange>
          </w:rPr>
          <w:delText>S. chromogenes</w:delText>
        </w:r>
        <w:r w:rsidR="00C66EE7" w:rsidRPr="005D7350" w:rsidDel="000822EC">
          <w:rPr>
            <w:rFonts w:ascii="Times New Roman" w:hAnsi="Times New Roman" w:cs="Times New Roman"/>
            <w:color w:val="0070C0"/>
            <w:sz w:val="24"/>
            <w:szCs w:val="24"/>
            <w:rPrChange w:id="585" w:author="Caitlin Jeffrey" w:date="2024-09-23T11:16:00Z" w16du:dateUtc="2024-09-23T15:16:00Z">
              <w:rPr>
                <w:rFonts w:ascii="Times New Roman" w:hAnsi="Times New Roman" w:cs="Times New Roman"/>
                <w:sz w:val="24"/>
                <w:szCs w:val="24"/>
              </w:rPr>
            </w:rPrChange>
          </w:rPr>
          <w:delText xml:space="preserve"> </w:delText>
        </w:r>
      </w:del>
      <w:del w:id="586" w:author="Caitlin Jeffrey" w:date="2024-09-23T10:36:00Z" w16du:dateUtc="2024-09-23T14:36:00Z">
        <w:r w:rsidR="00C66EE7" w:rsidRPr="005D7350" w:rsidDel="00DF4D83">
          <w:rPr>
            <w:rFonts w:ascii="Times New Roman" w:hAnsi="Times New Roman" w:cs="Times New Roman"/>
            <w:color w:val="0070C0"/>
            <w:sz w:val="24"/>
            <w:szCs w:val="24"/>
            <w:rPrChange w:id="587" w:author="Caitlin Jeffrey" w:date="2024-09-23T11:16:00Z" w16du:dateUtc="2024-09-23T15:16:00Z">
              <w:rPr>
                <w:rFonts w:ascii="Times New Roman" w:hAnsi="Times New Roman" w:cs="Times New Roman"/>
                <w:sz w:val="24"/>
                <w:szCs w:val="24"/>
              </w:rPr>
            </w:rPrChange>
          </w:rPr>
          <w:delText xml:space="preserve">was the most </w:delText>
        </w:r>
        <w:r w:rsidR="004272E2" w:rsidRPr="005D7350" w:rsidDel="00DF4D83">
          <w:rPr>
            <w:rFonts w:ascii="Times New Roman" w:hAnsi="Times New Roman" w:cs="Times New Roman"/>
            <w:color w:val="0070C0"/>
            <w:sz w:val="24"/>
            <w:szCs w:val="24"/>
            <w:rPrChange w:id="588" w:author="Caitlin Jeffrey" w:date="2024-09-23T11:16:00Z" w16du:dateUtc="2024-09-23T15:16:00Z">
              <w:rPr>
                <w:rFonts w:ascii="Times New Roman" w:hAnsi="Times New Roman" w:cs="Times New Roman"/>
                <w:sz w:val="24"/>
                <w:szCs w:val="24"/>
              </w:rPr>
            </w:rPrChange>
          </w:rPr>
          <w:delText xml:space="preserve">frequent </w:delText>
        </w:r>
        <w:r w:rsidR="00C66EE7" w:rsidRPr="005D7350" w:rsidDel="00DF4D83">
          <w:rPr>
            <w:rFonts w:ascii="Times New Roman" w:hAnsi="Times New Roman" w:cs="Times New Roman"/>
            <w:color w:val="0070C0"/>
            <w:sz w:val="24"/>
            <w:szCs w:val="24"/>
            <w:rPrChange w:id="589" w:author="Caitlin Jeffrey" w:date="2024-09-23T11:16:00Z" w16du:dateUtc="2024-09-23T15:16:00Z">
              <w:rPr>
                <w:rFonts w:ascii="Times New Roman" w:hAnsi="Times New Roman" w:cs="Times New Roman"/>
                <w:sz w:val="24"/>
                <w:szCs w:val="24"/>
              </w:rPr>
            </w:rPrChange>
          </w:rPr>
          <w:delText>species</w:delText>
        </w:r>
      </w:del>
      <w:del w:id="590" w:author="Caitlin Jeffrey" w:date="2024-09-24T05:49:00Z" w16du:dateUtc="2024-09-24T09:49:00Z">
        <w:r w:rsidR="00C66EE7" w:rsidRPr="005D7350" w:rsidDel="000822EC">
          <w:rPr>
            <w:rFonts w:ascii="Times New Roman" w:hAnsi="Times New Roman" w:cs="Times New Roman"/>
            <w:color w:val="0070C0"/>
            <w:sz w:val="24"/>
            <w:szCs w:val="24"/>
            <w:rPrChange w:id="591" w:author="Caitlin Jeffrey" w:date="2024-09-23T11:16:00Z" w16du:dateUtc="2024-09-23T15:16:00Z">
              <w:rPr>
                <w:rFonts w:ascii="Times New Roman" w:hAnsi="Times New Roman" w:cs="Times New Roman"/>
                <w:sz w:val="24"/>
                <w:szCs w:val="24"/>
              </w:rPr>
            </w:rPrChange>
          </w:rPr>
          <w:delText xml:space="preserve">, followed by </w:delText>
        </w:r>
        <w:r w:rsidR="005A4BE4" w:rsidRPr="005D7350" w:rsidDel="000822EC">
          <w:rPr>
            <w:rFonts w:ascii="Times New Roman" w:hAnsi="Times New Roman" w:cs="Times New Roman"/>
            <w:i/>
            <w:iCs/>
            <w:color w:val="0070C0"/>
            <w:sz w:val="24"/>
            <w:szCs w:val="24"/>
            <w:rPrChange w:id="592" w:author="Caitlin Jeffrey" w:date="2024-09-23T11:16:00Z" w16du:dateUtc="2024-09-23T15:16:00Z">
              <w:rPr>
                <w:rFonts w:ascii="Times New Roman" w:hAnsi="Times New Roman" w:cs="Times New Roman"/>
                <w:i/>
                <w:iCs/>
                <w:sz w:val="24"/>
                <w:szCs w:val="24"/>
              </w:rPr>
            </w:rPrChange>
          </w:rPr>
          <w:delText xml:space="preserve">S. </w:delText>
        </w:r>
        <w:r w:rsidR="00C66EE7" w:rsidRPr="005D7350" w:rsidDel="000822EC">
          <w:rPr>
            <w:rFonts w:ascii="Times New Roman" w:hAnsi="Times New Roman" w:cs="Times New Roman"/>
            <w:i/>
            <w:iCs/>
            <w:color w:val="0070C0"/>
            <w:sz w:val="24"/>
            <w:szCs w:val="24"/>
            <w:rPrChange w:id="593" w:author="Caitlin Jeffrey" w:date="2024-09-23T11:16:00Z" w16du:dateUtc="2024-09-23T15:16:00Z">
              <w:rPr>
                <w:rFonts w:ascii="Times New Roman" w:hAnsi="Times New Roman" w:cs="Times New Roman"/>
                <w:i/>
                <w:iCs/>
                <w:sz w:val="24"/>
                <w:szCs w:val="24"/>
              </w:rPr>
            </w:rPrChange>
          </w:rPr>
          <w:delText xml:space="preserve">aureus, </w:delText>
        </w:r>
        <w:r w:rsidR="005A4BE4" w:rsidRPr="005D7350" w:rsidDel="000822EC">
          <w:rPr>
            <w:rFonts w:ascii="Times New Roman" w:hAnsi="Times New Roman" w:cs="Times New Roman"/>
            <w:i/>
            <w:iCs/>
            <w:color w:val="0070C0"/>
            <w:sz w:val="24"/>
            <w:szCs w:val="24"/>
            <w:rPrChange w:id="594" w:author="Caitlin Jeffrey" w:date="2024-09-23T11:16:00Z" w16du:dateUtc="2024-09-23T15:16:00Z">
              <w:rPr>
                <w:rFonts w:ascii="Times New Roman" w:hAnsi="Times New Roman" w:cs="Times New Roman"/>
                <w:i/>
                <w:iCs/>
                <w:sz w:val="24"/>
                <w:szCs w:val="24"/>
              </w:rPr>
            </w:rPrChange>
          </w:rPr>
          <w:delText xml:space="preserve">S. </w:delText>
        </w:r>
        <w:r w:rsidR="00C66EE7" w:rsidRPr="005D7350" w:rsidDel="000822EC">
          <w:rPr>
            <w:rFonts w:ascii="Times New Roman" w:hAnsi="Times New Roman" w:cs="Times New Roman"/>
            <w:i/>
            <w:iCs/>
            <w:color w:val="0070C0"/>
            <w:sz w:val="24"/>
            <w:szCs w:val="24"/>
            <w:rPrChange w:id="595" w:author="Caitlin Jeffrey" w:date="2024-09-23T11:16:00Z" w16du:dateUtc="2024-09-23T15:16:00Z">
              <w:rPr>
                <w:rFonts w:ascii="Times New Roman" w:hAnsi="Times New Roman" w:cs="Times New Roman"/>
                <w:i/>
                <w:iCs/>
                <w:sz w:val="24"/>
                <w:szCs w:val="24"/>
              </w:rPr>
            </w:rPrChange>
          </w:rPr>
          <w:delText xml:space="preserve">haemolyticus, </w:delText>
        </w:r>
        <w:r w:rsidR="00C66EE7" w:rsidRPr="005D7350" w:rsidDel="000822EC">
          <w:rPr>
            <w:rFonts w:ascii="Times New Roman" w:hAnsi="Times New Roman" w:cs="Times New Roman"/>
            <w:color w:val="0070C0"/>
            <w:sz w:val="24"/>
            <w:szCs w:val="24"/>
            <w:rPrChange w:id="596" w:author="Caitlin Jeffrey" w:date="2024-09-23T11:16:00Z" w16du:dateUtc="2024-09-23T15:16:00Z">
              <w:rPr>
                <w:rFonts w:ascii="Times New Roman" w:hAnsi="Times New Roman" w:cs="Times New Roman"/>
                <w:sz w:val="24"/>
                <w:szCs w:val="24"/>
              </w:rPr>
            </w:rPrChange>
          </w:rPr>
          <w:delText>and</w:delText>
        </w:r>
        <w:r w:rsidR="00C66EE7" w:rsidRPr="005D7350" w:rsidDel="000822EC">
          <w:rPr>
            <w:rFonts w:ascii="Times New Roman" w:hAnsi="Times New Roman" w:cs="Times New Roman"/>
            <w:i/>
            <w:iCs/>
            <w:color w:val="0070C0"/>
            <w:sz w:val="24"/>
            <w:szCs w:val="24"/>
            <w:rPrChange w:id="597" w:author="Caitlin Jeffrey" w:date="2024-09-23T11:16:00Z" w16du:dateUtc="2024-09-23T15:16:00Z">
              <w:rPr>
                <w:rFonts w:ascii="Times New Roman" w:hAnsi="Times New Roman" w:cs="Times New Roman"/>
                <w:i/>
                <w:iCs/>
                <w:sz w:val="24"/>
                <w:szCs w:val="24"/>
              </w:rPr>
            </w:rPrChange>
          </w:rPr>
          <w:delText xml:space="preserve"> </w:delText>
        </w:r>
        <w:r w:rsidR="005A4BE4" w:rsidRPr="005D7350" w:rsidDel="000822EC">
          <w:rPr>
            <w:rFonts w:ascii="Times New Roman" w:hAnsi="Times New Roman" w:cs="Times New Roman"/>
            <w:i/>
            <w:iCs/>
            <w:color w:val="0070C0"/>
            <w:sz w:val="24"/>
            <w:szCs w:val="24"/>
            <w:rPrChange w:id="598" w:author="Caitlin Jeffrey" w:date="2024-09-23T11:16:00Z" w16du:dateUtc="2024-09-23T15:16:00Z">
              <w:rPr>
                <w:rFonts w:ascii="Times New Roman" w:hAnsi="Times New Roman" w:cs="Times New Roman"/>
                <w:i/>
                <w:iCs/>
                <w:sz w:val="24"/>
                <w:szCs w:val="24"/>
              </w:rPr>
            </w:rPrChange>
          </w:rPr>
          <w:delText xml:space="preserve">S. </w:delText>
        </w:r>
        <w:r w:rsidR="00C66EE7" w:rsidRPr="005D7350" w:rsidDel="000822EC">
          <w:rPr>
            <w:rFonts w:ascii="Times New Roman" w:hAnsi="Times New Roman" w:cs="Times New Roman"/>
            <w:i/>
            <w:iCs/>
            <w:color w:val="0070C0"/>
            <w:sz w:val="24"/>
            <w:szCs w:val="24"/>
            <w:rPrChange w:id="599" w:author="Caitlin Jeffrey" w:date="2024-09-23T11:16:00Z" w16du:dateUtc="2024-09-23T15:16:00Z">
              <w:rPr>
                <w:rFonts w:ascii="Times New Roman" w:hAnsi="Times New Roman" w:cs="Times New Roman"/>
                <w:i/>
                <w:iCs/>
                <w:sz w:val="24"/>
                <w:szCs w:val="24"/>
              </w:rPr>
            </w:rPrChange>
          </w:rPr>
          <w:delText>simulans</w:delText>
        </w:r>
        <w:r w:rsidR="00C66EE7" w:rsidRPr="005D7350" w:rsidDel="000822EC">
          <w:rPr>
            <w:rFonts w:ascii="Times New Roman" w:hAnsi="Times New Roman" w:cs="Times New Roman"/>
            <w:color w:val="0070C0"/>
            <w:sz w:val="24"/>
            <w:szCs w:val="24"/>
            <w:rPrChange w:id="600" w:author="Caitlin Jeffrey" w:date="2024-09-23T11:16:00Z" w16du:dateUtc="2024-09-23T15:16:00Z">
              <w:rPr>
                <w:rFonts w:ascii="Times New Roman" w:hAnsi="Times New Roman" w:cs="Times New Roman"/>
                <w:sz w:val="24"/>
                <w:szCs w:val="24"/>
              </w:rPr>
            </w:rPrChange>
          </w:rPr>
          <w:delText xml:space="preserve">. </w:delText>
        </w:r>
      </w:del>
      <w:del w:id="601" w:author="Caitlin Jeffrey" w:date="2024-09-23T11:10:00Z" w16du:dateUtc="2024-09-23T15:10:00Z">
        <w:r w:rsidR="00C66EE7" w:rsidRPr="005D7350" w:rsidDel="00AC64F4">
          <w:rPr>
            <w:rFonts w:ascii="Times New Roman" w:hAnsi="Times New Roman" w:cs="Times New Roman"/>
            <w:color w:val="0070C0"/>
            <w:sz w:val="24"/>
            <w:szCs w:val="24"/>
            <w:rPrChange w:id="602" w:author="Caitlin Jeffrey" w:date="2024-09-23T11:16:00Z" w16du:dateUtc="2024-09-23T15:16:00Z">
              <w:rPr>
                <w:rFonts w:ascii="Times New Roman" w:hAnsi="Times New Roman" w:cs="Times New Roman"/>
                <w:sz w:val="24"/>
                <w:szCs w:val="24"/>
              </w:rPr>
            </w:rPrChange>
          </w:rPr>
          <w:delText>A large amount of variability was observed in q</w:delText>
        </w:r>
      </w:del>
      <w:ins w:id="603" w:author="John Barlow" w:date="2024-09-12T19:53:00Z" w16du:dateUtc="2024-09-12T23:53:00Z">
        <w:del w:id="604" w:author="Caitlin Jeffrey" w:date="2024-09-23T11:10:00Z" w16du:dateUtc="2024-09-23T15:10:00Z">
          <w:r w:rsidR="00C110E3" w:rsidRPr="005D7350" w:rsidDel="00AC64F4">
            <w:rPr>
              <w:rFonts w:ascii="Times New Roman" w:hAnsi="Times New Roman" w:cs="Times New Roman"/>
              <w:color w:val="0070C0"/>
              <w:sz w:val="24"/>
              <w:szCs w:val="24"/>
              <w:rPrChange w:id="605" w:author="Caitlin Jeffrey" w:date="2024-09-23T11:16:00Z" w16du:dateUtc="2024-09-23T15:16:00Z">
                <w:rPr>
                  <w:rFonts w:ascii="Times New Roman" w:hAnsi="Times New Roman" w:cs="Times New Roman"/>
                  <w:sz w:val="24"/>
                  <w:szCs w:val="24"/>
                </w:rPr>
              </w:rPrChange>
            </w:rPr>
            <w:delText>m</w:delText>
          </w:r>
        </w:del>
      </w:ins>
      <w:del w:id="606" w:author="Caitlin Jeffrey" w:date="2024-09-23T11:10:00Z" w16du:dateUtc="2024-09-23T15:10:00Z">
        <w:r w:rsidR="00C66EE7" w:rsidRPr="005D7350" w:rsidDel="00AC64F4">
          <w:rPr>
            <w:rFonts w:ascii="Times New Roman" w:hAnsi="Times New Roman" w:cs="Times New Roman"/>
            <w:color w:val="0070C0"/>
            <w:sz w:val="24"/>
            <w:szCs w:val="24"/>
            <w:rPrChange w:id="607" w:author="Caitlin Jeffrey" w:date="2024-09-23T11:16:00Z" w16du:dateUtc="2024-09-23T15:16:00Z">
              <w:rPr>
                <w:rFonts w:ascii="Times New Roman" w:hAnsi="Times New Roman" w:cs="Times New Roman"/>
                <w:sz w:val="24"/>
                <w:szCs w:val="24"/>
              </w:rPr>
            </w:rPrChange>
          </w:rPr>
          <w:delText xml:space="preserve">SCC for </w:delText>
        </w:r>
        <w:r w:rsidR="003C4A09" w:rsidRPr="005D7350" w:rsidDel="00AC64F4">
          <w:rPr>
            <w:rFonts w:ascii="Times New Roman" w:hAnsi="Times New Roman" w:cs="Times New Roman"/>
            <w:color w:val="0070C0"/>
            <w:sz w:val="24"/>
            <w:szCs w:val="24"/>
            <w:rPrChange w:id="608" w:author="Caitlin Jeffrey" w:date="2024-09-23T11:16:00Z" w16du:dateUtc="2024-09-23T15:16:00Z">
              <w:rPr>
                <w:rFonts w:ascii="Times New Roman" w:hAnsi="Times New Roman" w:cs="Times New Roman"/>
                <w:sz w:val="24"/>
                <w:szCs w:val="24"/>
              </w:rPr>
            </w:rPrChange>
          </w:rPr>
          <w:delText xml:space="preserve">culture-negative </w:delText>
        </w:r>
        <w:r w:rsidR="00C66EE7" w:rsidRPr="005D7350" w:rsidDel="00AC64F4">
          <w:rPr>
            <w:rFonts w:ascii="Times New Roman" w:hAnsi="Times New Roman" w:cs="Times New Roman"/>
            <w:color w:val="0070C0"/>
            <w:sz w:val="24"/>
            <w:szCs w:val="24"/>
            <w:rPrChange w:id="609" w:author="Caitlin Jeffrey" w:date="2024-09-23T11:16:00Z" w16du:dateUtc="2024-09-23T15:16:00Z">
              <w:rPr>
                <w:rFonts w:ascii="Times New Roman" w:hAnsi="Times New Roman" w:cs="Times New Roman"/>
                <w:sz w:val="24"/>
                <w:szCs w:val="24"/>
              </w:rPr>
            </w:rPrChange>
          </w:rPr>
          <w:delText>quarters</w:delText>
        </w:r>
      </w:del>
      <w:del w:id="610" w:author="Caitlin Jeffrey" w:date="2024-09-23T10:36:00Z" w16du:dateUtc="2024-09-23T14:36:00Z">
        <w:r w:rsidR="00C66EE7" w:rsidRPr="005D7350" w:rsidDel="00AE62A0">
          <w:rPr>
            <w:rFonts w:ascii="Times New Roman" w:hAnsi="Times New Roman" w:cs="Times New Roman"/>
            <w:color w:val="0070C0"/>
            <w:sz w:val="24"/>
            <w:szCs w:val="24"/>
            <w:rPrChange w:id="611" w:author="Caitlin Jeffrey" w:date="2024-09-23T11:16:00Z" w16du:dateUtc="2024-09-23T15:16:00Z">
              <w:rPr>
                <w:rFonts w:ascii="Times New Roman" w:hAnsi="Times New Roman" w:cs="Times New Roman"/>
                <w:sz w:val="24"/>
                <w:szCs w:val="24"/>
              </w:rPr>
            </w:rPrChange>
          </w:rPr>
          <w:delText xml:space="preserve"> and</w:delText>
        </w:r>
      </w:del>
      <w:del w:id="612" w:author="Caitlin Jeffrey" w:date="2024-09-23T11:10:00Z" w16du:dateUtc="2024-09-23T15:10:00Z">
        <w:r w:rsidR="00C66EE7" w:rsidRPr="005D7350" w:rsidDel="00AC64F4">
          <w:rPr>
            <w:rFonts w:ascii="Times New Roman" w:hAnsi="Times New Roman" w:cs="Times New Roman"/>
            <w:color w:val="0070C0"/>
            <w:sz w:val="24"/>
            <w:szCs w:val="24"/>
            <w:rPrChange w:id="613" w:author="Caitlin Jeffrey" w:date="2024-09-23T11:16:00Z" w16du:dateUtc="2024-09-23T15:16:00Z">
              <w:rPr>
                <w:rFonts w:ascii="Times New Roman" w:hAnsi="Times New Roman" w:cs="Times New Roman"/>
                <w:sz w:val="24"/>
                <w:szCs w:val="24"/>
              </w:rPr>
            </w:rPrChange>
          </w:rPr>
          <w:delText xml:space="preserve"> those infected with a number of</w:delText>
        </w:r>
      </w:del>
      <w:ins w:id="614" w:author="John Barlow" w:date="2024-09-19T13:20:00Z" w16du:dateUtc="2024-09-19T17:20:00Z">
        <w:del w:id="615" w:author="Caitlin Jeffrey" w:date="2024-09-23T11:10:00Z" w16du:dateUtc="2024-09-23T15:10:00Z">
          <w:r w:rsidR="00D40B94" w:rsidRPr="005D7350" w:rsidDel="00AC64F4">
            <w:rPr>
              <w:rFonts w:ascii="Times New Roman" w:hAnsi="Times New Roman" w:cs="Times New Roman"/>
              <w:color w:val="0070C0"/>
              <w:sz w:val="24"/>
              <w:szCs w:val="24"/>
              <w:rPrChange w:id="616" w:author="Caitlin Jeffrey" w:date="2024-09-23T11:16:00Z" w16du:dateUtc="2024-09-23T15:16:00Z">
                <w:rPr>
                  <w:rFonts w:ascii="Times New Roman" w:hAnsi="Times New Roman" w:cs="Times New Roman"/>
                  <w:sz w:val="24"/>
                  <w:szCs w:val="24"/>
                </w:rPr>
              </w:rPrChange>
            </w:rPr>
            <w:delText>several</w:delText>
          </w:r>
        </w:del>
      </w:ins>
      <w:del w:id="617" w:author="Caitlin Jeffrey" w:date="2024-09-23T11:10:00Z" w16du:dateUtc="2024-09-23T15:10:00Z">
        <w:r w:rsidR="00C66EE7" w:rsidRPr="005D7350" w:rsidDel="00AC64F4">
          <w:rPr>
            <w:rFonts w:ascii="Times New Roman" w:hAnsi="Times New Roman" w:cs="Times New Roman"/>
            <w:color w:val="0070C0"/>
            <w:sz w:val="24"/>
            <w:szCs w:val="24"/>
            <w:rPrChange w:id="618" w:author="Caitlin Jeffrey" w:date="2024-09-23T11:16:00Z" w16du:dateUtc="2024-09-23T15:16:00Z">
              <w:rPr>
                <w:rFonts w:ascii="Times New Roman" w:hAnsi="Times New Roman" w:cs="Times New Roman"/>
                <w:sz w:val="24"/>
                <w:szCs w:val="24"/>
              </w:rPr>
            </w:rPrChange>
          </w:rPr>
          <w:delText xml:space="preserve"> species</w:delText>
        </w:r>
      </w:del>
      <w:del w:id="619" w:author="Caitlin Jeffrey" w:date="2024-09-23T10:37:00Z" w16du:dateUtc="2024-09-23T14:37:00Z">
        <w:r w:rsidR="00C66EE7" w:rsidRPr="005D7350" w:rsidDel="001B6675">
          <w:rPr>
            <w:rFonts w:ascii="Times New Roman" w:hAnsi="Times New Roman" w:cs="Times New Roman"/>
            <w:color w:val="0070C0"/>
            <w:sz w:val="24"/>
            <w:szCs w:val="24"/>
            <w:rPrChange w:id="620" w:author="Caitlin Jeffrey" w:date="2024-09-23T11:16:00Z" w16du:dateUtc="2024-09-23T15:16:00Z">
              <w:rPr>
                <w:rFonts w:ascii="Times New Roman" w:hAnsi="Times New Roman" w:cs="Times New Roman"/>
                <w:sz w:val="24"/>
                <w:szCs w:val="24"/>
              </w:rPr>
            </w:rPrChange>
          </w:rPr>
          <w:delText xml:space="preserve">, especially </w:delText>
        </w:r>
      </w:del>
      <w:del w:id="621" w:author="Caitlin Jeffrey" w:date="2024-09-23T11:10:00Z" w16du:dateUtc="2024-09-23T15:10:00Z">
        <w:r w:rsidR="00C66EE7" w:rsidRPr="005D7350" w:rsidDel="00AC64F4">
          <w:rPr>
            <w:rFonts w:ascii="Times New Roman" w:hAnsi="Times New Roman" w:cs="Times New Roman"/>
            <w:i/>
            <w:iCs/>
            <w:color w:val="0070C0"/>
            <w:sz w:val="24"/>
            <w:szCs w:val="24"/>
            <w:rPrChange w:id="622" w:author="Caitlin Jeffrey" w:date="2024-09-23T11:16:00Z" w16du:dateUtc="2024-09-23T15:16:00Z">
              <w:rPr>
                <w:rFonts w:ascii="Times New Roman" w:hAnsi="Times New Roman" w:cs="Times New Roman"/>
                <w:i/>
                <w:iCs/>
                <w:sz w:val="24"/>
                <w:szCs w:val="24"/>
              </w:rPr>
            </w:rPrChange>
          </w:rPr>
          <w:delText>S. chromogenes</w:delText>
        </w:r>
        <w:r w:rsidR="004272E2" w:rsidRPr="005D7350" w:rsidDel="00AC64F4">
          <w:rPr>
            <w:rFonts w:ascii="Times New Roman" w:hAnsi="Times New Roman" w:cs="Times New Roman"/>
            <w:i/>
            <w:iCs/>
            <w:color w:val="0070C0"/>
            <w:sz w:val="24"/>
            <w:szCs w:val="24"/>
            <w:rPrChange w:id="623" w:author="Caitlin Jeffrey" w:date="2024-09-23T11:16:00Z" w16du:dateUtc="2024-09-23T15:16:00Z">
              <w:rPr>
                <w:rFonts w:ascii="Times New Roman" w:hAnsi="Times New Roman" w:cs="Times New Roman"/>
                <w:i/>
                <w:iCs/>
                <w:sz w:val="24"/>
                <w:szCs w:val="24"/>
              </w:rPr>
            </w:rPrChange>
          </w:rPr>
          <w:delText>,</w:delText>
        </w:r>
        <w:r w:rsidR="004272E2" w:rsidRPr="005D7350" w:rsidDel="00AC64F4">
          <w:rPr>
            <w:rFonts w:ascii="Times New Roman" w:eastAsia="Times New Roman" w:hAnsi="Times New Roman" w:cs="Times New Roman"/>
            <w:i/>
            <w:iCs/>
            <w:color w:val="0070C0"/>
            <w:kern w:val="0"/>
            <w:sz w:val="24"/>
            <w:szCs w:val="24"/>
            <w14:ligatures w14:val="none"/>
            <w:rPrChange w:id="624" w:author="Caitlin Jeffrey" w:date="2024-09-23T11:16:00Z" w16du:dateUtc="2024-09-23T15:16:00Z">
              <w:rPr>
                <w:rFonts w:ascii="Times New Roman" w:eastAsia="Times New Roman" w:hAnsi="Times New Roman" w:cs="Times New Roman"/>
                <w:i/>
                <w:iCs/>
                <w:kern w:val="0"/>
                <w:sz w:val="24"/>
                <w:szCs w:val="24"/>
                <w14:ligatures w14:val="none"/>
              </w:rPr>
            </w:rPrChange>
          </w:rPr>
          <w:delText xml:space="preserve"> </w:delText>
        </w:r>
        <w:r w:rsidR="005A4BE4" w:rsidRPr="005D7350" w:rsidDel="00AC64F4">
          <w:rPr>
            <w:rFonts w:ascii="Times New Roman" w:eastAsia="Times New Roman" w:hAnsi="Times New Roman" w:cs="Times New Roman"/>
            <w:i/>
            <w:iCs/>
            <w:color w:val="0070C0"/>
            <w:kern w:val="0"/>
            <w:sz w:val="24"/>
            <w:szCs w:val="24"/>
            <w14:ligatures w14:val="none"/>
            <w:rPrChange w:id="625" w:author="Caitlin Jeffrey" w:date="2024-09-23T11:16:00Z" w16du:dateUtc="2024-09-23T15:16:00Z">
              <w:rPr>
                <w:rFonts w:ascii="Times New Roman" w:eastAsia="Times New Roman" w:hAnsi="Times New Roman" w:cs="Times New Roman"/>
                <w:i/>
                <w:iCs/>
                <w:kern w:val="0"/>
                <w:sz w:val="24"/>
                <w:szCs w:val="24"/>
                <w14:ligatures w14:val="none"/>
              </w:rPr>
            </w:rPrChange>
          </w:rPr>
          <w:delText xml:space="preserve">S. </w:delText>
        </w:r>
        <w:r w:rsidR="004272E2" w:rsidRPr="005D7350" w:rsidDel="00AC64F4">
          <w:rPr>
            <w:rFonts w:ascii="Times New Roman" w:eastAsia="Times New Roman" w:hAnsi="Times New Roman" w:cs="Times New Roman"/>
            <w:i/>
            <w:iCs/>
            <w:color w:val="0070C0"/>
            <w:kern w:val="0"/>
            <w:sz w:val="24"/>
            <w:szCs w:val="24"/>
            <w14:ligatures w14:val="none"/>
            <w:rPrChange w:id="626" w:author="Caitlin Jeffrey" w:date="2024-09-23T11:16:00Z" w16du:dateUtc="2024-09-23T15:16:00Z">
              <w:rPr>
                <w:rFonts w:ascii="Times New Roman" w:eastAsia="Times New Roman" w:hAnsi="Times New Roman" w:cs="Times New Roman"/>
                <w:i/>
                <w:iCs/>
                <w:kern w:val="0"/>
                <w:sz w:val="24"/>
                <w:szCs w:val="24"/>
                <w14:ligatures w14:val="none"/>
              </w:rPr>
            </w:rPrChange>
          </w:rPr>
          <w:delText>haemolyticus,</w:delText>
        </w:r>
        <w:r w:rsidR="005A4BE4" w:rsidRPr="005D7350" w:rsidDel="00AC64F4">
          <w:rPr>
            <w:rFonts w:ascii="Times New Roman" w:eastAsia="Times New Roman" w:hAnsi="Times New Roman" w:cs="Times New Roman"/>
            <w:i/>
            <w:iCs/>
            <w:color w:val="0070C0"/>
            <w:kern w:val="0"/>
            <w:sz w:val="24"/>
            <w:szCs w:val="24"/>
            <w14:ligatures w14:val="none"/>
            <w:rPrChange w:id="627" w:author="Caitlin Jeffrey" w:date="2024-09-23T11:16:00Z" w16du:dateUtc="2024-09-23T15:16:00Z">
              <w:rPr>
                <w:rFonts w:ascii="Times New Roman" w:eastAsia="Times New Roman" w:hAnsi="Times New Roman" w:cs="Times New Roman"/>
                <w:i/>
                <w:iCs/>
                <w:kern w:val="0"/>
                <w:sz w:val="24"/>
                <w:szCs w:val="24"/>
                <w14:ligatures w14:val="none"/>
              </w:rPr>
            </w:rPrChange>
          </w:rPr>
          <w:delText xml:space="preserve"> S.</w:delText>
        </w:r>
        <w:r w:rsidR="004272E2" w:rsidRPr="005D7350" w:rsidDel="00AC64F4">
          <w:rPr>
            <w:rFonts w:ascii="Times New Roman" w:eastAsia="Times New Roman" w:hAnsi="Times New Roman" w:cs="Times New Roman"/>
            <w:i/>
            <w:iCs/>
            <w:color w:val="0070C0"/>
            <w:kern w:val="0"/>
            <w:sz w:val="24"/>
            <w:szCs w:val="24"/>
            <w14:ligatures w14:val="none"/>
            <w:rPrChange w:id="628" w:author="Caitlin Jeffrey" w:date="2024-09-23T11:16:00Z" w16du:dateUtc="2024-09-23T15:16:00Z">
              <w:rPr>
                <w:rFonts w:ascii="Times New Roman" w:eastAsia="Times New Roman" w:hAnsi="Times New Roman" w:cs="Times New Roman"/>
                <w:i/>
                <w:iCs/>
                <w:kern w:val="0"/>
                <w:sz w:val="24"/>
                <w:szCs w:val="24"/>
                <w14:ligatures w14:val="none"/>
              </w:rPr>
            </w:rPrChange>
          </w:rPr>
          <w:delText xml:space="preserve"> simulans,</w:delText>
        </w:r>
        <w:r w:rsidR="00C66EE7" w:rsidRPr="005D7350" w:rsidDel="00AC64F4">
          <w:rPr>
            <w:rFonts w:ascii="Times New Roman" w:hAnsi="Times New Roman" w:cs="Times New Roman"/>
            <w:i/>
            <w:iCs/>
            <w:color w:val="0070C0"/>
            <w:sz w:val="24"/>
            <w:szCs w:val="24"/>
            <w:rPrChange w:id="629" w:author="Caitlin Jeffrey" w:date="2024-09-23T11:16:00Z" w16du:dateUtc="2024-09-23T15:16:00Z">
              <w:rPr>
                <w:rFonts w:ascii="Times New Roman" w:hAnsi="Times New Roman" w:cs="Times New Roman"/>
                <w:i/>
                <w:iCs/>
                <w:sz w:val="24"/>
                <w:szCs w:val="24"/>
              </w:rPr>
            </w:rPrChange>
          </w:rPr>
          <w:delText xml:space="preserve"> </w:delText>
        </w:r>
        <w:r w:rsidR="00C66EE7" w:rsidRPr="005D7350" w:rsidDel="00AC64F4">
          <w:rPr>
            <w:rFonts w:ascii="Times New Roman" w:hAnsi="Times New Roman" w:cs="Times New Roman"/>
            <w:color w:val="0070C0"/>
            <w:sz w:val="24"/>
            <w:szCs w:val="24"/>
            <w:rPrChange w:id="630" w:author="Caitlin Jeffrey" w:date="2024-09-23T11:16:00Z" w16du:dateUtc="2024-09-23T15:16:00Z">
              <w:rPr>
                <w:rFonts w:ascii="Times New Roman" w:hAnsi="Times New Roman" w:cs="Times New Roman"/>
                <w:sz w:val="24"/>
                <w:szCs w:val="24"/>
              </w:rPr>
            </w:rPrChange>
          </w:rPr>
          <w:delText xml:space="preserve">and </w:delText>
        </w:r>
        <w:r w:rsidR="005A4BE4" w:rsidRPr="005D7350" w:rsidDel="00AC64F4">
          <w:rPr>
            <w:rFonts w:ascii="Times New Roman" w:hAnsi="Times New Roman" w:cs="Times New Roman"/>
            <w:i/>
            <w:iCs/>
            <w:color w:val="0070C0"/>
            <w:sz w:val="24"/>
            <w:szCs w:val="24"/>
            <w:rPrChange w:id="631" w:author="Caitlin Jeffrey" w:date="2024-09-23T11:16:00Z" w16du:dateUtc="2024-09-23T15:16:00Z">
              <w:rPr>
                <w:rFonts w:ascii="Times New Roman" w:hAnsi="Times New Roman" w:cs="Times New Roman"/>
                <w:i/>
                <w:iCs/>
                <w:sz w:val="24"/>
                <w:szCs w:val="24"/>
              </w:rPr>
            </w:rPrChange>
          </w:rPr>
          <w:delText xml:space="preserve">S. </w:delText>
        </w:r>
        <w:r w:rsidR="00C66EE7" w:rsidRPr="005D7350" w:rsidDel="00AC64F4">
          <w:rPr>
            <w:rFonts w:ascii="Times New Roman" w:hAnsi="Times New Roman" w:cs="Times New Roman"/>
            <w:i/>
            <w:iCs/>
            <w:color w:val="0070C0"/>
            <w:sz w:val="24"/>
            <w:szCs w:val="24"/>
            <w:rPrChange w:id="632" w:author="Caitlin Jeffrey" w:date="2024-09-23T11:16:00Z" w16du:dateUtc="2024-09-23T15:16:00Z">
              <w:rPr>
                <w:rFonts w:ascii="Times New Roman" w:hAnsi="Times New Roman" w:cs="Times New Roman"/>
                <w:i/>
                <w:iCs/>
                <w:sz w:val="24"/>
                <w:szCs w:val="24"/>
              </w:rPr>
            </w:rPrChange>
          </w:rPr>
          <w:delText>aureus</w:delText>
        </w:r>
        <w:r w:rsidR="00C66EE7" w:rsidRPr="005D7350" w:rsidDel="00AC64F4">
          <w:rPr>
            <w:rFonts w:ascii="Times New Roman" w:hAnsi="Times New Roman" w:cs="Times New Roman"/>
            <w:color w:val="0070C0"/>
            <w:sz w:val="24"/>
            <w:szCs w:val="24"/>
            <w:rPrChange w:id="633" w:author="Caitlin Jeffrey" w:date="2024-09-23T11:16:00Z" w16du:dateUtc="2024-09-23T15:16:00Z">
              <w:rPr>
                <w:rFonts w:ascii="Times New Roman" w:hAnsi="Times New Roman" w:cs="Times New Roman"/>
                <w:sz w:val="24"/>
                <w:szCs w:val="24"/>
              </w:rPr>
            </w:rPrChange>
          </w:rPr>
          <w:delText xml:space="preserve">. </w:delText>
        </w:r>
        <w:r w:rsidR="00492D53" w:rsidRPr="005D7350" w:rsidDel="00AC64F4">
          <w:rPr>
            <w:rFonts w:ascii="Times New Roman" w:hAnsi="Times New Roman" w:cs="Times New Roman"/>
            <w:color w:val="0070C0"/>
            <w:sz w:val="24"/>
            <w:szCs w:val="24"/>
            <w:rPrChange w:id="634" w:author="Caitlin Jeffrey" w:date="2024-09-23T11:16:00Z" w16du:dateUtc="2024-09-23T15:16:00Z">
              <w:rPr>
                <w:rFonts w:ascii="Times New Roman" w:hAnsi="Times New Roman" w:cs="Times New Roman"/>
                <w:sz w:val="24"/>
                <w:szCs w:val="24"/>
              </w:rPr>
            </w:rPrChange>
          </w:rPr>
          <w:delText xml:space="preserve">This variability has been reported by others (Fry et al., </w:delText>
        </w:r>
        <w:r w:rsidR="002573C3" w:rsidRPr="005D7350" w:rsidDel="00AC64F4">
          <w:rPr>
            <w:rFonts w:ascii="Times New Roman" w:hAnsi="Times New Roman" w:cs="Times New Roman"/>
            <w:color w:val="0070C0"/>
            <w:sz w:val="24"/>
            <w:szCs w:val="24"/>
            <w:rPrChange w:id="635" w:author="Caitlin Jeffrey" w:date="2024-09-23T11:16:00Z" w16du:dateUtc="2024-09-23T15:16:00Z">
              <w:rPr>
                <w:rFonts w:ascii="Times New Roman" w:hAnsi="Times New Roman" w:cs="Times New Roman"/>
                <w:sz w:val="24"/>
                <w:szCs w:val="24"/>
              </w:rPr>
            </w:rPrChange>
          </w:rPr>
          <w:delText xml:space="preserve">2014; Condas et al., 2017b). </w:delText>
        </w:r>
      </w:del>
      <w:r w:rsidR="00F24071" w:rsidRPr="005D7350">
        <w:rPr>
          <w:rFonts w:ascii="Times New Roman" w:hAnsi="Times New Roman" w:cs="Times New Roman"/>
          <w:color w:val="0070C0"/>
          <w:sz w:val="24"/>
          <w:szCs w:val="24"/>
          <w:rPrChange w:id="636" w:author="Caitlin Jeffrey" w:date="2024-09-23T11:16:00Z" w16du:dateUtc="2024-09-23T15:16:00Z">
            <w:rPr>
              <w:rFonts w:ascii="Times New Roman" w:hAnsi="Times New Roman" w:cs="Times New Roman"/>
              <w:sz w:val="24"/>
              <w:szCs w:val="24"/>
            </w:rPr>
          </w:rPrChange>
        </w:rPr>
        <w:t>Leas</w:t>
      </w:r>
      <w:r w:rsidR="00AC7277" w:rsidRPr="005D7350">
        <w:rPr>
          <w:rFonts w:ascii="Times New Roman" w:hAnsi="Times New Roman" w:cs="Times New Roman"/>
          <w:color w:val="0070C0"/>
          <w:sz w:val="24"/>
          <w:szCs w:val="24"/>
          <w:rPrChange w:id="637" w:author="Caitlin Jeffrey" w:date="2024-09-23T11:16:00Z" w16du:dateUtc="2024-09-23T15:16:00Z">
            <w:rPr>
              <w:rFonts w:ascii="Times New Roman" w:hAnsi="Times New Roman" w:cs="Times New Roman"/>
              <w:sz w:val="24"/>
              <w:szCs w:val="24"/>
            </w:rPr>
          </w:rPrChange>
        </w:rPr>
        <w:t>t square mean estimates of q</w:t>
      </w:r>
      <w:ins w:id="638" w:author="John Barlow" w:date="2024-09-12T19:54:00Z" w16du:dateUtc="2024-09-12T23:54:00Z">
        <w:r w:rsidR="00C110E3" w:rsidRPr="005D7350">
          <w:rPr>
            <w:rFonts w:ascii="Times New Roman" w:hAnsi="Times New Roman" w:cs="Times New Roman"/>
            <w:color w:val="0070C0"/>
            <w:sz w:val="24"/>
            <w:szCs w:val="24"/>
            <w:rPrChange w:id="639" w:author="Caitlin Jeffrey" w:date="2024-09-23T11:16:00Z" w16du:dateUtc="2024-09-23T15:16:00Z">
              <w:rPr>
                <w:rFonts w:ascii="Times New Roman" w:hAnsi="Times New Roman" w:cs="Times New Roman"/>
                <w:sz w:val="24"/>
                <w:szCs w:val="24"/>
              </w:rPr>
            </w:rPrChange>
          </w:rPr>
          <w:t>m</w:t>
        </w:r>
      </w:ins>
      <w:r w:rsidR="00C66EE7" w:rsidRPr="005D7350">
        <w:rPr>
          <w:rFonts w:ascii="Times New Roman" w:hAnsi="Times New Roman" w:cs="Times New Roman"/>
          <w:color w:val="0070C0"/>
          <w:sz w:val="24"/>
          <w:szCs w:val="24"/>
          <w:rPrChange w:id="640" w:author="Caitlin Jeffrey" w:date="2024-09-23T11:16:00Z" w16du:dateUtc="2024-09-23T15:16:00Z">
            <w:rPr>
              <w:rFonts w:ascii="Times New Roman" w:hAnsi="Times New Roman" w:cs="Times New Roman"/>
              <w:sz w:val="24"/>
              <w:szCs w:val="24"/>
            </w:rPr>
          </w:rPrChange>
        </w:rPr>
        <w:t xml:space="preserve">SCC </w:t>
      </w:r>
      <w:ins w:id="641" w:author="John Barlow" w:date="2024-09-12T09:58:00Z" w16du:dateUtc="2024-09-12T13:58:00Z">
        <w:r w:rsidR="00516462" w:rsidRPr="005D7350">
          <w:rPr>
            <w:rFonts w:ascii="Times New Roman" w:hAnsi="Times New Roman" w:cs="Times New Roman"/>
            <w:color w:val="0070C0"/>
            <w:sz w:val="24"/>
            <w:szCs w:val="24"/>
            <w:rPrChange w:id="642" w:author="Caitlin Jeffrey" w:date="2024-09-23T11:16:00Z" w16du:dateUtc="2024-09-23T15:16:00Z">
              <w:rPr>
                <w:rFonts w:ascii="Times New Roman" w:hAnsi="Times New Roman" w:cs="Times New Roman"/>
                <w:sz w:val="24"/>
                <w:szCs w:val="24"/>
              </w:rPr>
            </w:rPrChange>
          </w:rPr>
          <w:t xml:space="preserve">were </w:t>
        </w:r>
      </w:ins>
      <w:r w:rsidR="00C66EE7" w:rsidRPr="005D7350">
        <w:rPr>
          <w:rFonts w:ascii="Times New Roman" w:hAnsi="Times New Roman" w:cs="Times New Roman"/>
          <w:color w:val="0070C0"/>
          <w:sz w:val="24"/>
          <w:szCs w:val="24"/>
          <w:rPrChange w:id="643" w:author="Caitlin Jeffrey" w:date="2024-09-23T11:16:00Z" w16du:dateUtc="2024-09-23T15:16:00Z">
            <w:rPr>
              <w:rFonts w:ascii="Times New Roman" w:hAnsi="Times New Roman" w:cs="Times New Roman"/>
              <w:sz w:val="24"/>
              <w:szCs w:val="24"/>
            </w:rPr>
          </w:rPrChange>
        </w:rPr>
        <w:t>significantly higher in quarters infected with</w:t>
      </w:r>
      <w:r w:rsidR="00C66EE7" w:rsidRPr="005D7350">
        <w:rPr>
          <w:rFonts w:ascii="Times New Roman" w:hAnsi="Times New Roman" w:cs="Times New Roman"/>
          <w:i/>
          <w:iCs/>
          <w:color w:val="0070C0"/>
          <w:sz w:val="24"/>
          <w:szCs w:val="24"/>
          <w:rPrChange w:id="644" w:author="Caitlin Jeffrey" w:date="2024-09-23T11:16:00Z" w16du:dateUtc="2024-09-23T15:16:00Z">
            <w:rPr>
              <w:rFonts w:ascii="Times New Roman" w:hAnsi="Times New Roman" w:cs="Times New Roman"/>
              <w:i/>
              <w:iCs/>
              <w:sz w:val="24"/>
              <w:szCs w:val="24"/>
            </w:rPr>
          </w:rPrChange>
        </w:rPr>
        <w:t xml:space="preserve"> S. agnetis,</w:t>
      </w:r>
      <w:r w:rsidR="00AB5191" w:rsidRPr="005D7350">
        <w:rPr>
          <w:rFonts w:ascii="Times New Roman" w:hAnsi="Times New Roman" w:cs="Times New Roman"/>
          <w:i/>
          <w:iCs/>
          <w:color w:val="0070C0"/>
          <w:sz w:val="24"/>
          <w:szCs w:val="24"/>
          <w:rPrChange w:id="645" w:author="Caitlin Jeffrey" w:date="2024-09-23T11:16:00Z" w16du:dateUtc="2024-09-23T15:16:00Z">
            <w:rPr>
              <w:rFonts w:ascii="Times New Roman" w:hAnsi="Times New Roman" w:cs="Times New Roman"/>
              <w:i/>
              <w:iCs/>
              <w:sz w:val="24"/>
              <w:szCs w:val="24"/>
            </w:rPr>
          </w:rPrChange>
        </w:rPr>
        <w:t xml:space="preserve"> S.</w:t>
      </w:r>
      <w:r w:rsidR="00C66EE7" w:rsidRPr="005D7350">
        <w:rPr>
          <w:rFonts w:ascii="Times New Roman" w:hAnsi="Times New Roman" w:cs="Times New Roman"/>
          <w:i/>
          <w:iCs/>
          <w:color w:val="0070C0"/>
          <w:sz w:val="24"/>
          <w:szCs w:val="24"/>
          <w:rPrChange w:id="646" w:author="Caitlin Jeffrey" w:date="2024-09-23T11:16:00Z" w16du:dateUtc="2024-09-23T15:16:00Z">
            <w:rPr>
              <w:rFonts w:ascii="Times New Roman" w:hAnsi="Times New Roman" w:cs="Times New Roman"/>
              <w:i/>
              <w:iCs/>
              <w:sz w:val="24"/>
              <w:szCs w:val="24"/>
            </w:rPr>
          </w:rPrChange>
        </w:rPr>
        <w:t xml:space="preserve"> aureus, </w:t>
      </w:r>
      <w:r w:rsidR="00AB5191" w:rsidRPr="005D7350">
        <w:rPr>
          <w:rFonts w:ascii="Times New Roman" w:hAnsi="Times New Roman" w:cs="Times New Roman"/>
          <w:i/>
          <w:iCs/>
          <w:color w:val="0070C0"/>
          <w:sz w:val="24"/>
          <w:szCs w:val="24"/>
          <w:rPrChange w:id="647" w:author="Caitlin Jeffrey" w:date="2024-09-23T11:16:00Z" w16du:dateUtc="2024-09-23T15:16:00Z">
            <w:rPr>
              <w:rFonts w:ascii="Times New Roman" w:hAnsi="Times New Roman" w:cs="Times New Roman"/>
              <w:i/>
              <w:iCs/>
              <w:sz w:val="24"/>
              <w:szCs w:val="24"/>
            </w:rPr>
          </w:rPrChange>
        </w:rPr>
        <w:t xml:space="preserve">S. </w:t>
      </w:r>
      <w:r w:rsidR="00C66EE7" w:rsidRPr="005D7350">
        <w:rPr>
          <w:rFonts w:ascii="Times New Roman" w:hAnsi="Times New Roman" w:cs="Times New Roman"/>
          <w:i/>
          <w:iCs/>
          <w:color w:val="0070C0"/>
          <w:sz w:val="24"/>
          <w:szCs w:val="24"/>
          <w:rPrChange w:id="648" w:author="Caitlin Jeffrey" w:date="2024-09-23T11:16:00Z" w16du:dateUtc="2024-09-23T15:16:00Z">
            <w:rPr>
              <w:rFonts w:ascii="Times New Roman" w:hAnsi="Times New Roman" w:cs="Times New Roman"/>
              <w:i/>
              <w:iCs/>
              <w:sz w:val="24"/>
              <w:szCs w:val="24"/>
            </w:rPr>
          </w:rPrChange>
        </w:rPr>
        <w:t xml:space="preserve">chromogenes, </w:t>
      </w:r>
      <w:r w:rsidR="00AB5191" w:rsidRPr="005D7350">
        <w:rPr>
          <w:rFonts w:ascii="Times New Roman" w:hAnsi="Times New Roman" w:cs="Times New Roman"/>
          <w:i/>
          <w:iCs/>
          <w:color w:val="0070C0"/>
          <w:sz w:val="24"/>
          <w:szCs w:val="24"/>
          <w:rPrChange w:id="649" w:author="Caitlin Jeffrey" w:date="2024-09-23T11:16:00Z" w16du:dateUtc="2024-09-23T15:16:00Z">
            <w:rPr>
              <w:rFonts w:ascii="Times New Roman" w:hAnsi="Times New Roman" w:cs="Times New Roman"/>
              <w:i/>
              <w:iCs/>
              <w:sz w:val="24"/>
              <w:szCs w:val="24"/>
            </w:rPr>
          </w:rPrChange>
        </w:rPr>
        <w:t xml:space="preserve">S. </w:t>
      </w:r>
      <w:r w:rsidR="00C66EE7" w:rsidRPr="005D7350">
        <w:rPr>
          <w:rFonts w:ascii="Times New Roman" w:hAnsi="Times New Roman" w:cs="Times New Roman"/>
          <w:i/>
          <w:iCs/>
          <w:color w:val="0070C0"/>
          <w:sz w:val="24"/>
          <w:szCs w:val="24"/>
          <w:rPrChange w:id="650" w:author="Caitlin Jeffrey" w:date="2024-09-23T11:16:00Z" w16du:dateUtc="2024-09-23T15:16:00Z">
            <w:rPr>
              <w:rFonts w:ascii="Times New Roman" w:hAnsi="Times New Roman" w:cs="Times New Roman"/>
              <w:i/>
              <w:iCs/>
              <w:sz w:val="24"/>
              <w:szCs w:val="24"/>
            </w:rPr>
          </w:rPrChange>
        </w:rPr>
        <w:t xml:space="preserve">devriesei, </w:t>
      </w:r>
      <w:r w:rsidR="00AB5191" w:rsidRPr="005D7350">
        <w:rPr>
          <w:rFonts w:ascii="Times New Roman" w:hAnsi="Times New Roman" w:cs="Times New Roman"/>
          <w:i/>
          <w:iCs/>
          <w:color w:val="0070C0"/>
          <w:sz w:val="24"/>
          <w:szCs w:val="24"/>
          <w:rPrChange w:id="651" w:author="Caitlin Jeffrey" w:date="2024-09-23T11:16:00Z" w16du:dateUtc="2024-09-23T15:16:00Z">
            <w:rPr>
              <w:rFonts w:ascii="Times New Roman" w:hAnsi="Times New Roman" w:cs="Times New Roman"/>
              <w:i/>
              <w:iCs/>
              <w:sz w:val="24"/>
              <w:szCs w:val="24"/>
            </w:rPr>
          </w:rPrChange>
        </w:rPr>
        <w:t xml:space="preserve">S. </w:t>
      </w:r>
      <w:r w:rsidR="00C66EE7" w:rsidRPr="005D7350">
        <w:rPr>
          <w:rFonts w:ascii="Times New Roman" w:hAnsi="Times New Roman" w:cs="Times New Roman"/>
          <w:i/>
          <w:iCs/>
          <w:color w:val="0070C0"/>
          <w:sz w:val="24"/>
          <w:szCs w:val="24"/>
          <w:rPrChange w:id="652" w:author="Caitlin Jeffrey" w:date="2024-09-23T11:16:00Z" w16du:dateUtc="2024-09-23T15:16:00Z">
            <w:rPr>
              <w:rFonts w:ascii="Times New Roman" w:hAnsi="Times New Roman" w:cs="Times New Roman"/>
              <w:i/>
              <w:iCs/>
              <w:sz w:val="24"/>
              <w:szCs w:val="24"/>
            </w:rPr>
          </w:rPrChange>
        </w:rPr>
        <w:t xml:space="preserve">haemolyticus, </w:t>
      </w:r>
      <w:r w:rsidR="00AB5191" w:rsidRPr="005D7350">
        <w:rPr>
          <w:rFonts w:ascii="Times New Roman" w:hAnsi="Times New Roman" w:cs="Times New Roman"/>
          <w:i/>
          <w:iCs/>
          <w:color w:val="0070C0"/>
          <w:sz w:val="24"/>
          <w:szCs w:val="24"/>
          <w:rPrChange w:id="653" w:author="Caitlin Jeffrey" w:date="2024-09-23T11:16:00Z" w16du:dateUtc="2024-09-23T15:16:00Z">
            <w:rPr>
              <w:rFonts w:ascii="Times New Roman" w:hAnsi="Times New Roman" w:cs="Times New Roman"/>
              <w:i/>
              <w:iCs/>
              <w:sz w:val="24"/>
              <w:szCs w:val="24"/>
            </w:rPr>
          </w:rPrChange>
        </w:rPr>
        <w:t xml:space="preserve">S. </w:t>
      </w:r>
      <w:r w:rsidR="00C66EE7" w:rsidRPr="005D7350">
        <w:rPr>
          <w:rFonts w:ascii="Times New Roman" w:hAnsi="Times New Roman" w:cs="Times New Roman"/>
          <w:i/>
          <w:iCs/>
          <w:color w:val="0070C0"/>
          <w:sz w:val="24"/>
          <w:szCs w:val="24"/>
          <w:rPrChange w:id="654" w:author="Caitlin Jeffrey" w:date="2024-09-23T11:16:00Z" w16du:dateUtc="2024-09-23T15:16:00Z">
            <w:rPr>
              <w:rFonts w:ascii="Times New Roman" w:hAnsi="Times New Roman" w:cs="Times New Roman"/>
              <w:i/>
              <w:iCs/>
              <w:sz w:val="24"/>
              <w:szCs w:val="24"/>
            </w:rPr>
          </w:rPrChange>
        </w:rPr>
        <w:t xml:space="preserve">hyicus, </w:t>
      </w:r>
      <w:r w:rsidR="00AB5191" w:rsidRPr="005D7350">
        <w:rPr>
          <w:rFonts w:ascii="Times New Roman" w:hAnsi="Times New Roman" w:cs="Times New Roman"/>
          <w:i/>
          <w:iCs/>
          <w:color w:val="0070C0"/>
          <w:sz w:val="24"/>
          <w:szCs w:val="24"/>
          <w:rPrChange w:id="655" w:author="Caitlin Jeffrey" w:date="2024-09-23T11:16:00Z" w16du:dateUtc="2024-09-23T15:16:00Z">
            <w:rPr>
              <w:rFonts w:ascii="Times New Roman" w:hAnsi="Times New Roman" w:cs="Times New Roman"/>
              <w:i/>
              <w:iCs/>
              <w:sz w:val="24"/>
              <w:szCs w:val="24"/>
            </w:rPr>
          </w:rPrChange>
        </w:rPr>
        <w:t xml:space="preserve">S. </w:t>
      </w:r>
      <w:r w:rsidR="00C66EE7" w:rsidRPr="005D7350">
        <w:rPr>
          <w:rFonts w:ascii="Times New Roman" w:hAnsi="Times New Roman" w:cs="Times New Roman"/>
          <w:i/>
          <w:iCs/>
          <w:color w:val="0070C0"/>
          <w:sz w:val="24"/>
          <w:szCs w:val="24"/>
          <w:rPrChange w:id="656" w:author="Caitlin Jeffrey" w:date="2024-09-23T11:16:00Z" w16du:dateUtc="2024-09-23T15:16:00Z">
            <w:rPr>
              <w:rFonts w:ascii="Times New Roman" w:hAnsi="Times New Roman" w:cs="Times New Roman"/>
              <w:i/>
              <w:iCs/>
              <w:sz w:val="24"/>
              <w:szCs w:val="24"/>
            </w:rPr>
          </w:rPrChange>
        </w:rPr>
        <w:t xml:space="preserve">simulans, </w:t>
      </w:r>
      <w:r w:rsidR="00AB5191" w:rsidRPr="005D7350">
        <w:rPr>
          <w:rFonts w:ascii="Times New Roman" w:hAnsi="Times New Roman" w:cs="Times New Roman"/>
          <w:i/>
          <w:iCs/>
          <w:color w:val="0070C0"/>
          <w:sz w:val="24"/>
          <w:szCs w:val="24"/>
          <w:rPrChange w:id="657" w:author="Caitlin Jeffrey" w:date="2024-09-23T11:16:00Z" w16du:dateUtc="2024-09-23T15:16:00Z">
            <w:rPr>
              <w:rFonts w:ascii="Times New Roman" w:hAnsi="Times New Roman" w:cs="Times New Roman"/>
              <w:i/>
              <w:iCs/>
              <w:sz w:val="24"/>
              <w:szCs w:val="24"/>
            </w:rPr>
          </w:rPrChange>
        </w:rPr>
        <w:t xml:space="preserve">S. </w:t>
      </w:r>
      <w:r w:rsidR="00C66EE7" w:rsidRPr="005D7350">
        <w:rPr>
          <w:rFonts w:ascii="Times New Roman" w:hAnsi="Times New Roman" w:cs="Times New Roman"/>
          <w:i/>
          <w:iCs/>
          <w:color w:val="0070C0"/>
          <w:sz w:val="24"/>
          <w:szCs w:val="24"/>
          <w:rPrChange w:id="658" w:author="Caitlin Jeffrey" w:date="2024-09-23T11:16:00Z" w16du:dateUtc="2024-09-23T15:16:00Z">
            <w:rPr>
              <w:rFonts w:ascii="Times New Roman" w:hAnsi="Times New Roman" w:cs="Times New Roman"/>
              <w:i/>
              <w:iCs/>
              <w:sz w:val="24"/>
              <w:szCs w:val="24"/>
            </w:rPr>
          </w:rPrChange>
        </w:rPr>
        <w:t>warneri</w:t>
      </w:r>
      <w:r w:rsidR="00C66EE7" w:rsidRPr="005D7350">
        <w:rPr>
          <w:rFonts w:ascii="Times New Roman" w:hAnsi="Times New Roman" w:cs="Times New Roman"/>
          <w:color w:val="0070C0"/>
          <w:sz w:val="24"/>
          <w:szCs w:val="24"/>
          <w:rPrChange w:id="659" w:author="Caitlin Jeffrey" w:date="2024-09-23T11:16:00Z" w16du:dateUtc="2024-09-23T15:16:00Z">
            <w:rPr>
              <w:rFonts w:ascii="Times New Roman" w:hAnsi="Times New Roman" w:cs="Times New Roman"/>
              <w:sz w:val="24"/>
              <w:szCs w:val="24"/>
            </w:rPr>
          </w:rPrChange>
        </w:rPr>
        <w:t xml:space="preserve">, and </w:t>
      </w:r>
      <w:r w:rsidR="00AB5191" w:rsidRPr="005D7350">
        <w:rPr>
          <w:rFonts w:ascii="Times New Roman" w:hAnsi="Times New Roman" w:cs="Times New Roman"/>
          <w:i/>
          <w:iCs/>
          <w:color w:val="0070C0"/>
          <w:sz w:val="24"/>
          <w:szCs w:val="24"/>
          <w:rPrChange w:id="660" w:author="Caitlin Jeffrey" w:date="2024-09-23T11:16:00Z" w16du:dateUtc="2024-09-23T15:16:00Z">
            <w:rPr>
              <w:rFonts w:ascii="Times New Roman" w:hAnsi="Times New Roman" w:cs="Times New Roman"/>
              <w:i/>
              <w:iCs/>
              <w:sz w:val="24"/>
              <w:szCs w:val="24"/>
            </w:rPr>
          </w:rPrChange>
        </w:rPr>
        <w:t xml:space="preserve">S. </w:t>
      </w:r>
      <w:r w:rsidR="00C66EE7" w:rsidRPr="005D7350">
        <w:rPr>
          <w:rFonts w:ascii="Times New Roman" w:hAnsi="Times New Roman" w:cs="Times New Roman"/>
          <w:i/>
          <w:iCs/>
          <w:color w:val="0070C0"/>
          <w:sz w:val="24"/>
          <w:szCs w:val="24"/>
          <w:rPrChange w:id="661" w:author="Caitlin Jeffrey" w:date="2024-09-23T11:16:00Z" w16du:dateUtc="2024-09-23T15:16:00Z">
            <w:rPr>
              <w:rFonts w:ascii="Times New Roman" w:hAnsi="Times New Roman" w:cs="Times New Roman"/>
              <w:i/>
              <w:iCs/>
              <w:sz w:val="24"/>
              <w:szCs w:val="24"/>
            </w:rPr>
          </w:rPrChange>
        </w:rPr>
        <w:t>xylosus</w:t>
      </w:r>
      <w:r w:rsidR="00C66EE7" w:rsidRPr="005D7350">
        <w:rPr>
          <w:rFonts w:ascii="Times New Roman" w:hAnsi="Times New Roman" w:cs="Times New Roman"/>
          <w:color w:val="0070C0"/>
          <w:sz w:val="24"/>
          <w:szCs w:val="24"/>
          <w:rPrChange w:id="662" w:author="Caitlin Jeffrey" w:date="2024-09-23T11:16:00Z" w16du:dateUtc="2024-09-23T15:16:00Z">
            <w:rPr>
              <w:rFonts w:ascii="Times New Roman" w:hAnsi="Times New Roman" w:cs="Times New Roman"/>
              <w:sz w:val="24"/>
              <w:szCs w:val="24"/>
            </w:rPr>
          </w:rPrChange>
        </w:rPr>
        <w:t xml:space="preserve"> compared to </w:t>
      </w:r>
      <w:r w:rsidR="003C4A09" w:rsidRPr="005D7350">
        <w:rPr>
          <w:rFonts w:ascii="Times New Roman" w:hAnsi="Times New Roman" w:cs="Times New Roman"/>
          <w:color w:val="0070C0"/>
          <w:sz w:val="24"/>
          <w:szCs w:val="24"/>
          <w:rPrChange w:id="663" w:author="Caitlin Jeffrey" w:date="2024-09-23T11:16:00Z" w16du:dateUtc="2024-09-23T15:16:00Z">
            <w:rPr>
              <w:rFonts w:ascii="Times New Roman" w:hAnsi="Times New Roman" w:cs="Times New Roman"/>
              <w:sz w:val="24"/>
              <w:szCs w:val="24"/>
            </w:rPr>
          </w:rPrChange>
        </w:rPr>
        <w:t xml:space="preserve">culture-negative </w:t>
      </w:r>
      <w:r w:rsidR="00C66EE7" w:rsidRPr="005D7350">
        <w:rPr>
          <w:rFonts w:ascii="Times New Roman" w:hAnsi="Times New Roman" w:cs="Times New Roman"/>
          <w:color w:val="0070C0"/>
          <w:sz w:val="24"/>
          <w:szCs w:val="24"/>
          <w:rPrChange w:id="664" w:author="Caitlin Jeffrey" w:date="2024-09-23T11:16:00Z" w16du:dateUtc="2024-09-23T15:16:00Z">
            <w:rPr>
              <w:rFonts w:ascii="Times New Roman" w:hAnsi="Times New Roman" w:cs="Times New Roman"/>
              <w:sz w:val="24"/>
              <w:szCs w:val="24"/>
            </w:rPr>
          </w:rPrChange>
        </w:rPr>
        <w:t xml:space="preserve">quarters. </w:t>
      </w:r>
      <w:r w:rsidR="00845A1C">
        <w:rPr>
          <w:rFonts w:ascii="Times New Roman" w:hAnsi="Times New Roman" w:cs="Times New Roman"/>
          <w:sz w:val="24"/>
          <w:szCs w:val="24"/>
        </w:rPr>
        <w:t xml:space="preserve">This is consistent with other studies </w:t>
      </w:r>
      <w:del w:id="665" w:author="Caitlin Jeffrey" w:date="2024-09-23T10:37:00Z" w16du:dateUtc="2024-09-23T14:37:00Z">
        <w:r w:rsidR="00882DD6" w:rsidDel="004372CF">
          <w:rPr>
            <w:rFonts w:ascii="Times New Roman" w:hAnsi="Times New Roman" w:cs="Times New Roman"/>
            <w:sz w:val="24"/>
            <w:szCs w:val="24"/>
          </w:rPr>
          <w:delText xml:space="preserve">that </w:delText>
        </w:r>
      </w:del>
      <w:r w:rsidR="00882DD6">
        <w:rPr>
          <w:rFonts w:ascii="Times New Roman" w:hAnsi="Times New Roman" w:cs="Times New Roman"/>
          <w:sz w:val="24"/>
          <w:szCs w:val="24"/>
        </w:rPr>
        <w:t>compar</w:t>
      </w:r>
      <w:ins w:id="666" w:author="Caitlin Jeffrey" w:date="2024-09-23T10:37:00Z" w16du:dateUtc="2024-09-23T14:37:00Z">
        <w:r w:rsidR="004372CF">
          <w:rPr>
            <w:rFonts w:ascii="Times New Roman" w:hAnsi="Times New Roman" w:cs="Times New Roman"/>
            <w:sz w:val="24"/>
            <w:szCs w:val="24"/>
          </w:rPr>
          <w:t>ing</w:t>
        </w:r>
      </w:ins>
      <w:del w:id="667" w:author="Caitlin Jeffrey" w:date="2024-09-23T10:37:00Z" w16du:dateUtc="2024-09-23T14:37:00Z">
        <w:r w:rsidR="00882DD6" w:rsidDel="004372CF">
          <w:rPr>
            <w:rFonts w:ascii="Times New Roman" w:hAnsi="Times New Roman" w:cs="Times New Roman"/>
            <w:sz w:val="24"/>
            <w:szCs w:val="24"/>
          </w:rPr>
          <w:delText>ed</w:delText>
        </w:r>
      </w:del>
      <w:r w:rsidR="00882DD6">
        <w:rPr>
          <w:rFonts w:ascii="Times New Roman" w:hAnsi="Times New Roman" w:cs="Times New Roman"/>
          <w:sz w:val="24"/>
          <w:szCs w:val="24"/>
        </w:rPr>
        <w:t xml:space="preserve"> q</w:t>
      </w:r>
      <w:ins w:id="668" w:author="John Barlow" w:date="2024-09-12T19:54:00Z" w16du:dateUtc="2024-09-12T23:54:00Z">
        <w:r w:rsidR="00C110E3">
          <w:rPr>
            <w:rFonts w:ascii="Times New Roman" w:hAnsi="Times New Roman" w:cs="Times New Roman"/>
            <w:sz w:val="24"/>
            <w:szCs w:val="24"/>
          </w:rPr>
          <w:t>m</w:t>
        </w:r>
      </w:ins>
      <w:r w:rsidR="00882DD6">
        <w:rPr>
          <w:rFonts w:ascii="Times New Roman" w:hAnsi="Times New Roman" w:cs="Times New Roman"/>
          <w:sz w:val="24"/>
          <w:szCs w:val="24"/>
        </w:rPr>
        <w:t xml:space="preserve">SCC </w:t>
      </w:r>
      <w:r w:rsidR="00E3424C">
        <w:rPr>
          <w:rFonts w:ascii="Times New Roman" w:hAnsi="Times New Roman" w:cs="Times New Roman"/>
          <w:sz w:val="24"/>
          <w:szCs w:val="24"/>
        </w:rPr>
        <w:t xml:space="preserve">of NASM IMI </w:t>
      </w:r>
      <w:r w:rsidR="00882DD6">
        <w:rPr>
          <w:rFonts w:ascii="Times New Roman" w:hAnsi="Times New Roman" w:cs="Times New Roman"/>
          <w:sz w:val="24"/>
          <w:szCs w:val="24"/>
        </w:rPr>
        <w:t xml:space="preserve">to </w:t>
      </w:r>
      <w:r w:rsidR="002C2BAE">
        <w:rPr>
          <w:rFonts w:ascii="Times New Roman" w:hAnsi="Times New Roman" w:cs="Times New Roman"/>
          <w:sz w:val="24"/>
          <w:szCs w:val="24"/>
        </w:rPr>
        <w:t>culture-negative</w:t>
      </w:r>
      <w:r w:rsidR="00882DD6">
        <w:rPr>
          <w:rFonts w:ascii="Times New Roman" w:hAnsi="Times New Roman" w:cs="Times New Roman"/>
          <w:sz w:val="24"/>
          <w:szCs w:val="24"/>
        </w:rPr>
        <w:t xml:space="preserve"> quarters</w:t>
      </w:r>
      <w:r w:rsidR="006634A5">
        <w:rPr>
          <w:rFonts w:ascii="Times New Roman" w:hAnsi="Times New Roman" w:cs="Times New Roman"/>
          <w:sz w:val="24"/>
          <w:szCs w:val="24"/>
        </w:rPr>
        <w:t xml:space="preserve">, </w:t>
      </w:r>
      <w:r w:rsidR="007C2A21">
        <w:rPr>
          <w:rFonts w:ascii="Times New Roman" w:hAnsi="Times New Roman" w:cs="Times New Roman"/>
          <w:sz w:val="24"/>
          <w:szCs w:val="24"/>
        </w:rPr>
        <w:t xml:space="preserve">although </w:t>
      </w:r>
      <w:r w:rsidR="006713D7">
        <w:rPr>
          <w:rFonts w:ascii="Times New Roman" w:hAnsi="Times New Roman" w:cs="Times New Roman"/>
          <w:sz w:val="24"/>
          <w:szCs w:val="24"/>
        </w:rPr>
        <w:t xml:space="preserve">studies </w:t>
      </w:r>
      <w:ins w:id="669" w:author="Caitlin Jeffrey" w:date="2024-09-23T10:38:00Z" w16du:dateUtc="2024-09-23T14:38:00Z">
        <w:r w:rsidR="004372CF">
          <w:rPr>
            <w:rFonts w:ascii="Times New Roman" w:hAnsi="Times New Roman" w:cs="Times New Roman"/>
            <w:sz w:val="24"/>
            <w:szCs w:val="24"/>
          </w:rPr>
          <w:t xml:space="preserve">have </w:t>
        </w:r>
      </w:ins>
      <w:r w:rsidR="006713D7">
        <w:rPr>
          <w:rFonts w:ascii="Times New Roman" w:hAnsi="Times New Roman" w:cs="Times New Roman"/>
          <w:sz w:val="24"/>
          <w:szCs w:val="24"/>
        </w:rPr>
        <w:t xml:space="preserve">differed in the </w:t>
      </w:r>
      <w:r w:rsidR="000E536B">
        <w:rPr>
          <w:rFonts w:ascii="Times New Roman" w:hAnsi="Times New Roman" w:cs="Times New Roman"/>
          <w:sz w:val="24"/>
          <w:szCs w:val="24"/>
        </w:rPr>
        <w:t xml:space="preserve">number </w:t>
      </w:r>
      <w:ins w:id="670" w:author="Caitlin Jeffrey" w:date="2024-09-23T10:38:00Z" w16du:dateUtc="2024-09-23T14:38:00Z">
        <w:r w:rsidR="004372CF">
          <w:rPr>
            <w:rFonts w:ascii="Times New Roman" w:hAnsi="Times New Roman" w:cs="Times New Roman"/>
            <w:sz w:val="24"/>
            <w:szCs w:val="24"/>
          </w:rPr>
          <w:t xml:space="preserve">and diversity </w:t>
        </w:r>
      </w:ins>
      <w:r w:rsidR="000E536B">
        <w:rPr>
          <w:rFonts w:ascii="Times New Roman" w:hAnsi="Times New Roman" w:cs="Times New Roman"/>
          <w:sz w:val="24"/>
          <w:szCs w:val="24"/>
        </w:rPr>
        <w:t xml:space="preserve">of species </w:t>
      </w:r>
      <w:r w:rsidR="001A1033">
        <w:rPr>
          <w:rFonts w:ascii="Times New Roman" w:hAnsi="Times New Roman" w:cs="Times New Roman"/>
          <w:sz w:val="24"/>
          <w:szCs w:val="24"/>
        </w:rPr>
        <w:t>reported</w:t>
      </w:r>
      <w:r w:rsidR="00882DD6">
        <w:rPr>
          <w:rFonts w:ascii="Times New Roman" w:hAnsi="Times New Roman" w:cs="Times New Roman"/>
          <w:sz w:val="24"/>
          <w:szCs w:val="24"/>
        </w:rPr>
        <w:t>.</w:t>
      </w:r>
    </w:p>
    <w:p w14:paraId="7569DA10" w14:textId="77777777" w:rsidR="00612138" w:rsidRDefault="00612138" w:rsidP="00612138">
      <w:pPr>
        <w:spacing w:after="0" w:line="480" w:lineRule="auto"/>
        <w:rPr>
          <w:ins w:id="671" w:author="Caitlin Jeffrey" w:date="2024-09-23T11:15:00Z" w16du:dateUtc="2024-09-23T15:15:00Z"/>
          <w:rFonts w:ascii="Times New Roman" w:hAnsi="Times New Roman" w:cs="Times New Roman"/>
          <w:sz w:val="24"/>
          <w:szCs w:val="24"/>
        </w:rPr>
      </w:pPr>
    </w:p>
    <w:p w14:paraId="5480DC66" w14:textId="47E92EA4" w:rsidR="005111EC" w:rsidRDefault="00882DD6" w:rsidP="00EE1F63">
      <w:pPr>
        <w:spacing w:after="0" w:line="480" w:lineRule="auto"/>
        <w:ind w:firstLine="360"/>
        <w:rPr>
          <w:ins w:id="672" w:author="Caitlin Jeffrey" w:date="2024-09-23T10:55:00Z" w16du:dateUtc="2024-09-23T14:55:00Z"/>
          <w:rFonts w:ascii="Times New Roman" w:hAnsi="Times New Roman" w:cs="Times New Roman"/>
          <w:sz w:val="24"/>
          <w:szCs w:val="24"/>
        </w:rPr>
      </w:pPr>
      <w:del w:id="673" w:author="Caitlin Jeffrey" w:date="2024-09-24T05:40:00Z" w16du:dateUtc="2024-09-24T09:40:00Z">
        <w:r w:rsidDel="007F1A98">
          <w:rPr>
            <w:rFonts w:ascii="Times New Roman" w:hAnsi="Times New Roman" w:cs="Times New Roman"/>
            <w:sz w:val="24"/>
            <w:szCs w:val="24"/>
          </w:rPr>
          <w:delText xml:space="preserve"> </w:delText>
        </w:r>
        <w:r w:rsidR="00156976" w:rsidRPr="005D7350" w:rsidDel="007F1A98">
          <w:rPr>
            <w:rFonts w:ascii="Times New Roman" w:hAnsi="Times New Roman" w:cs="Times New Roman"/>
            <w:color w:val="FF0000"/>
            <w:sz w:val="24"/>
            <w:szCs w:val="24"/>
            <w:rPrChange w:id="674" w:author="Caitlin Jeffrey" w:date="2024-09-23T11:16:00Z" w16du:dateUtc="2024-09-23T15:16:00Z">
              <w:rPr>
                <w:rFonts w:ascii="Times New Roman" w:hAnsi="Times New Roman" w:cs="Times New Roman"/>
                <w:sz w:val="24"/>
                <w:szCs w:val="24"/>
              </w:rPr>
            </w:rPrChange>
          </w:rPr>
          <w:delText xml:space="preserve">Among </w:delText>
        </w:r>
      </w:del>
      <w:del w:id="675" w:author="Caitlin Jeffrey" w:date="2024-09-23T10:38:00Z" w16du:dateUtc="2024-09-23T14:38:00Z">
        <w:r w:rsidR="006B073F" w:rsidRPr="005D7350" w:rsidDel="00A87942">
          <w:rPr>
            <w:rFonts w:ascii="Times New Roman" w:hAnsi="Times New Roman" w:cs="Times New Roman"/>
            <w:color w:val="FF0000"/>
            <w:sz w:val="24"/>
            <w:szCs w:val="24"/>
            <w:rPrChange w:id="676" w:author="Caitlin Jeffrey" w:date="2024-09-23T11:16:00Z" w16du:dateUtc="2024-09-23T15:16:00Z">
              <w:rPr>
                <w:rFonts w:ascii="Times New Roman" w:hAnsi="Times New Roman" w:cs="Times New Roman"/>
                <w:sz w:val="24"/>
                <w:szCs w:val="24"/>
              </w:rPr>
            </w:rPrChange>
          </w:rPr>
          <w:delText xml:space="preserve">the </w:delText>
        </w:r>
      </w:del>
      <w:del w:id="677" w:author="Caitlin Jeffrey" w:date="2024-09-24T05:40:00Z" w16du:dateUtc="2024-09-24T09:40:00Z">
        <w:r w:rsidR="006B073F" w:rsidRPr="005D7350" w:rsidDel="007F1A98">
          <w:rPr>
            <w:rFonts w:ascii="Times New Roman" w:hAnsi="Times New Roman" w:cs="Times New Roman"/>
            <w:color w:val="FF0000"/>
            <w:sz w:val="24"/>
            <w:szCs w:val="24"/>
            <w:rPrChange w:id="678" w:author="Caitlin Jeffrey" w:date="2024-09-23T11:16:00Z" w16du:dateUtc="2024-09-23T15:16:00Z">
              <w:rPr>
                <w:rFonts w:ascii="Times New Roman" w:hAnsi="Times New Roman" w:cs="Times New Roman"/>
                <w:sz w:val="24"/>
                <w:szCs w:val="24"/>
              </w:rPr>
            </w:rPrChange>
          </w:rPr>
          <w:delText>NASM</w:delText>
        </w:r>
      </w:del>
      <w:del w:id="679" w:author="Caitlin Jeffrey" w:date="2024-09-23T10:38:00Z" w16du:dateUtc="2024-09-23T14:38:00Z">
        <w:r w:rsidR="006B073F" w:rsidRPr="005D7350" w:rsidDel="00A87942">
          <w:rPr>
            <w:rFonts w:ascii="Times New Roman" w:hAnsi="Times New Roman" w:cs="Times New Roman"/>
            <w:color w:val="FF0000"/>
            <w:sz w:val="24"/>
            <w:szCs w:val="24"/>
            <w:rPrChange w:id="680" w:author="Caitlin Jeffrey" w:date="2024-09-23T11:16:00Z" w16du:dateUtc="2024-09-23T15:16:00Z">
              <w:rPr>
                <w:rFonts w:ascii="Times New Roman" w:hAnsi="Times New Roman" w:cs="Times New Roman"/>
                <w:sz w:val="24"/>
                <w:szCs w:val="24"/>
              </w:rPr>
            </w:rPrChange>
          </w:rPr>
          <w:delText xml:space="preserve"> </w:delText>
        </w:r>
        <w:r w:rsidR="009B4B4A" w:rsidRPr="005D7350" w:rsidDel="00A87942">
          <w:rPr>
            <w:rFonts w:ascii="Times New Roman" w:hAnsi="Times New Roman" w:cs="Times New Roman"/>
            <w:color w:val="FF0000"/>
            <w:sz w:val="24"/>
            <w:szCs w:val="24"/>
            <w:rPrChange w:id="681" w:author="Caitlin Jeffrey" w:date="2024-09-23T11:16:00Z" w16du:dateUtc="2024-09-23T15:16:00Z">
              <w:rPr>
                <w:rFonts w:ascii="Times New Roman" w:hAnsi="Times New Roman" w:cs="Times New Roman"/>
                <w:sz w:val="24"/>
                <w:szCs w:val="24"/>
              </w:rPr>
            </w:rPrChange>
          </w:rPr>
          <w:delText>species</w:delText>
        </w:r>
      </w:del>
      <w:del w:id="682" w:author="Caitlin Jeffrey" w:date="2024-09-24T05:40:00Z" w16du:dateUtc="2024-09-24T09:40:00Z">
        <w:r w:rsidR="009B4B4A" w:rsidRPr="005D7350" w:rsidDel="007F1A98">
          <w:rPr>
            <w:rFonts w:ascii="Times New Roman" w:hAnsi="Times New Roman" w:cs="Times New Roman"/>
            <w:color w:val="FF0000"/>
            <w:sz w:val="24"/>
            <w:szCs w:val="24"/>
            <w:rPrChange w:id="683" w:author="Caitlin Jeffrey" w:date="2024-09-23T11:16:00Z" w16du:dateUtc="2024-09-23T15:16:00Z">
              <w:rPr>
                <w:rFonts w:ascii="Times New Roman" w:hAnsi="Times New Roman" w:cs="Times New Roman"/>
                <w:sz w:val="24"/>
                <w:szCs w:val="24"/>
              </w:rPr>
            </w:rPrChange>
          </w:rPr>
          <w:delText xml:space="preserve">, </w:delText>
        </w:r>
        <w:r w:rsidR="006B073F" w:rsidRPr="005D7350" w:rsidDel="007F1A98">
          <w:rPr>
            <w:rFonts w:ascii="Times New Roman" w:hAnsi="Times New Roman" w:cs="Times New Roman"/>
            <w:i/>
            <w:iCs/>
            <w:color w:val="FF0000"/>
            <w:sz w:val="24"/>
            <w:szCs w:val="24"/>
            <w:rPrChange w:id="684" w:author="Caitlin Jeffrey" w:date="2024-09-23T11:16:00Z" w16du:dateUtc="2024-09-23T15:16:00Z">
              <w:rPr>
                <w:rFonts w:ascii="Times New Roman" w:hAnsi="Times New Roman" w:cs="Times New Roman"/>
                <w:i/>
                <w:iCs/>
                <w:sz w:val="24"/>
                <w:szCs w:val="24"/>
              </w:rPr>
            </w:rPrChange>
          </w:rPr>
          <w:delText>S. chromogenes</w:delText>
        </w:r>
        <w:r w:rsidR="009B4B4A" w:rsidRPr="005D7350" w:rsidDel="007F1A98">
          <w:rPr>
            <w:rFonts w:ascii="Times New Roman" w:hAnsi="Times New Roman" w:cs="Times New Roman"/>
            <w:color w:val="FF0000"/>
            <w:sz w:val="24"/>
            <w:szCs w:val="24"/>
            <w:rPrChange w:id="685" w:author="Caitlin Jeffrey" w:date="2024-09-23T11:16:00Z" w16du:dateUtc="2024-09-23T15:16:00Z">
              <w:rPr>
                <w:rFonts w:ascii="Times New Roman" w:hAnsi="Times New Roman" w:cs="Times New Roman"/>
                <w:sz w:val="24"/>
                <w:szCs w:val="24"/>
              </w:rPr>
            </w:rPrChange>
          </w:rPr>
          <w:delText xml:space="preserve">, </w:delText>
        </w:r>
        <w:r w:rsidR="009B4B4A" w:rsidRPr="005D7350" w:rsidDel="007F1A98">
          <w:rPr>
            <w:rFonts w:ascii="Times New Roman" w:hAnsi="Times New Roman" w:cs="Times New Roman"/>
            <w:i/>
            <w:iCs/>
            <w:color w:val="FF0000"/>
            <w:sz w:val="24"/>
            <w:szCs w:val="24"/>
            <w:rPrChange w:id="686" w:author="Caitlin Jeffrey" w:date="2024-09-23T11:16:00Z" w16du:dateUtc="2024-09-23T15:16:00Z">
              <w:rPr>
                <w:rFonts w:ascii="Times New Roman" w:hAnsi="Times New Roman" w:cs="Times New Roman"/>
                <w:i/>
                <w:iCs/>
                <w:sz w:val="24"/>
                <w:szCs w:val="24"/>
              </w:rPr>
            </w:rPrChange>
          </w:rPr>
          <w:delText>S. simulans</w:delText>
        </w:r>
        <w:r w:rsidR="009B4B4A" w:rsidRPr="005D7350" w:rsidDel="007F1A98">
          <w:rPr>
            <w:rFonts w:ascii="Times New Roman" w:hAnsi="Times New Roman" w:cs="Times New Roman"/>
            <w:color w:val="FF0000"/>
            <w:sz w:val="24"/>
            <w:szCs w:val="24"/>
            <w:rPrChange w:id="687" w:author="Caitlin Jeffrey" w:date="2024-09-23T11:16:00Z" w16du:dateUtc="2024-09-23T15:16:00Z">
              <w:rPr>
                <w:rFonts w:ascii="Times New Roman" w:hAnsi="Times New Roman" w:cs="Times New Roman"/>
                <w:sz w:val="24"/>
                <w:szCs w:val="24"/>
              </w:rPr>
            </w:rPrChange>
          </w:rPr>
          <w:delText xml:space="preserve">, </w:delText>
        </w:r>
        <w:r w:rsidR="009B4B4A" w:rsidRPr="005D7350" w:rsidDel="007F1A98">
          <w:rPr>
            <w:rFonts w:ascii="Times New Roman" w:hAnsi="Times New Roman" w:cs="Times New Roman"/>
            <w:i/>
            <w:iCs/>
            <w:color w:val="FF0000"/>
            <w:sz w:val="24"/>
            <w:szCs w:val="24"/>
            <w:rPrChange w:id="688" w:author="Caitlin Jeffrey" w:date="2024-09-23T11:16:00Z" w16du:dateUtc="2024-09-23T15:16:00Z">
              <w:rPr>
                <w:rFonts w:ascii="Times New Roman" w:hAnsi="Times New Roman" w:cs="Times New Roman"/>
                <w:i/>
                <w:iCs/>
                <w:sz w:val="24"/>
                <w:szCs w:val="24"/>
              </w:rPr>
            </w:rPrChange>
          </w:rPr>
          <w:delText>S. xylosus</w:delText>
        </w:r>
        <w:r w:rsidR="009B4B4A" w:rsidRPr="005D7350" w:rsidDel="007F1A98">
          <w:rPr>
            <w:rFonts w:ascii="Times New Roman" w:hAnsi="Times New Roman" w:cs="Times New Roman"/>
            <w:color w:val="FF0000"/>
            <w:sz w:val="24"/>
            <w:szCs w:val="24"/>
            <w:rPrChange w:id="689" w:author="Caitlin Jeffrey" w:date="2024-09-23T11:16:00Z" w16du:dateUtc="2024-09-23T15:16:00Z">
              <w:rPr>
                <w:rFonts w:ascii="Times New Roman" w:hAnsi="Times New Roman" w:cs="Times New Roman"/>
                <w:sz w:val="24"/>
                <w:szCs w:val="24"/>
              </w:rPr>
            </w:rPrChange>
          </w:rPr>
          <w:delText xml:space="preserve">, </w:delText>
        </w:r>
        <w:r w:rsidR="009B4B4A" w:rsidRPr="005D7350" w:rsidDel="007F1A98">
          <w:rPr>
            <w:rFonts w:ascii="Times New Roman" w:hAnsi="Times New Roman" w:cs="Times New Roman"/>
            <w:i/>
            <w:iCs/>
            <w:color w:val="FF0000"/>
            <w:sz w:val="24"/>
            <w:szCs w:val="24"/>
            <w:rPrChange w:id="690" w:author="Caitlin Jeffrey" w:date="2024-09-23T11:16:00Z" w16du:dateUtc="2024-09-23T15:16:00Z">
              <w:rPr>
                <w:rFonts w:ascii="Times New Roman" w:hAnsi="Times New Roman" w:cs="Times New Roman"/>
                <w:i/>
                <w:iCs/>
                <w:sz w:val="24"/>
                <w:szCs w:val="24"/>
              </w:rPr>
            </w:rPrChange>
          </w:rPr>
          <w:delText>S. haemolyticus</w:delText>
        </w:r>
        <w:r w:rsidR="00DD3F61" w:rsidRPr="005D7350" w:rsidDel="007F1A98">
          <w:rPr>
            <w:rFonts w:ascii="Times New Roman" w:hAnsi="Times New Roman" w:cs="Times New Roman"/>
            <w:color w:val="FF0000"/>
            <w:sz w:val="24"/>
            <w:szCs w:val="24"/>
            <w:rPrChange w:id="691" w:author="Caitlin Jeffrey" w:date="2024-09-23T11:16:00Z" w16du:dateUtc="2024-09-23T15:16:00Z">
              <w:rPr>
                <w:rFonts w:ascii="Times New Roman" w:hAnsi="Times New Roman" w:cs="Times New Roman"/>
                <w:sz w:val="24"/>
                <w:szCs w:val="24"/>
              </w:rPr>
            </w:rPrChange>
          </w:rPr>
          <w:delText xml:space="preserve">, </w:delText>
        </w:r>
        <w:r w:rsidR="00DD3F61" w:rsidRPr="005D7350" w:rsidDel="007F1A98">
          <w:rPr>
            <w:rFonts w:ascii="Times New Roman" w:hAnsi="Times New Roman" w:cs="Times New Roman"/>
            <w:i/>
            <w:iCs/>
            <w:color w:val="FF0000"/>
            <w:sz w:val="24"/>
            <w:szCs w:val="24"/>
            <w:rPrChange w:id="692" w:author="Caitlin Jeffrey" w:date="2024-09-23T11:16:00Z" w16du:dateUtc="2024-09-23T15:16:00Z">
              <w:rPr>
                <w:rFonts w:ascii="Times New Roman" w:hAnsi="Times New Roman" w:cs="Times New Roman"/>
                <w:i/>
                <w:iCs/>
                <w:sz w:val="24"/>
                <w:szCs w:val="24"/>
              </w:rPr>
            </w:rPrChange>
          </w:rPr>
          <w:delText>S. epidermidis</w:delText>
        </w:r>
        <w:r w:rsidR="00DD3F61" w:rsidRPr="005D7350" w:rsidDel="007F1A98">
          <w:rPr>
            <w:rFonts w:ascii="Times New Roman" w:hAnsi="Times New Roman" w:cs="Times New Roman"/>
            <w:color w:val="FF0000"/>
            <w:sz w:val="24"/>
            <w:szCs w:val="24"/>
            <w:rPrChange w:id="693" w:author="Caitlin Jeffrey" w:date="2024-09-23T11:16:00Z" w16du:dateUtc="2024-09-23T15:16:00Z">
              <w:rPr>
                <w:rFonts w:ascii="Times New Roman" w:hAnsi="Times New Roman" w:cs="Times New Roman"/>
                <w:sz w:val="24"/>
                <w:szCs w:val="24"/>
              </w:rPr>
            </w:rPrChange>
          </w:rPr>
          <w:delText xml:space="preserve">, </w:delText>
        </w:r>
        <w:r w:rsidR="009F358B" w:rsidRPr="005D7350" w:rsidDel="007F1A98">
          <w:rPr>
            <w:rFonts w:ascii="Times New Roman" w:hAnsi="Times New Roman" w:cs="Times New Roman"/>
            <w:i/>
            <w:iCs/>
            <w:color w:val="FF0000"/>
            <w:sz w:val="24"/>
            <w:szCs w:val="24"/>
            <w:rPrChange w:id="694" w:author="Caitlin Jeffrey" w:date="2024-09-23T11:16:00Z" w16du:dateUtc="2024-09-23T15:16:00Z">
              <w:rPr>
                <w:rFonts w:ascii="Times New Roman" w:hAnsi="Times New Roman" w:cs="Times New Roman"/>
                <w:i/>
                <w:iCs/>
                <w:sz w:val="24"/>
                <w:szCs w:val="24"/>
              </w:rPr>
            </w:rPrChange>
          </w:rPr>
          <w:delText>S. agnetis/hyicus</w:delText>
        </w:r>
        <w:r w:rsidR="00CA46EE" w:rsidRPr="005D7350" w:rsidDel="007F1A98">
          <w:rPr>
            <w:rFonts w:ascii="Times New Roman" w:hAnsi="Times New Roman" w:cs="Times New Roman"/>
            <w:color w:val="FF0000"/>
            <w:sz w:val="24"/>
            <w:szCs w:val="24"/>
            <w:rPrChange w:id="695" w:author="Caitlin Jeffrey" w:date="2024-09-23T11:16:00Z" w16du:dateUtc="2024-09-23T15:16:00Z">
              <w:rPr>
                <w:rFonts w:ascii="Times New Roman" w:hAnsi="Times New Roman" w:cs="Times New Roman"/>
                <w:sz w:val="24"/>
                <w:szCs w:val="24"/>
              </w:rPr>
            </w:rPrChange>
          </w:rPr>
          <w:delText xml:space="preserve"> </w:delText>
        </w:r>
      </w:del>
      <w:del w:id="696" w:author="Caitlin Jeffrey" w:date="2024-09-23T10:38:00Z" w16du:dateUtc="2024-09-23T14:38:00Z">
        <w:r w:rsidR="00CA46EE" w:rsidRPr="005D7350" w:rsidDel="007252A6">
          <w:rPr>
            <w:rFonts w:ascii="Times New Roman" w:hAnsi="Times New Roman" w:cs="Times New Roman"/>
            <w:color w:val="FF0000"/>
            <w:sz w:val="24"/>
            <w:szCs w:val="24"/>
            <w:rPrChange w:id="697" w:author="Caitlin Jeffrey" w:date="2024-09-23T11:16:00Z" w16du:dateUtc="2024-09-23T15:16:00Z">
              <w:rPr>
                <w:rFonts w:ascii="Times New Roman" w:hAnsi="Times New Roman" w:cs="Times New Roman"/>
                <w:sz w:val="24"/>
                <w:szCs w:val="24"/>
              </w:rPr>
            </w:rPrChange>
          </w:rPr>
          <w:delText xml:space="preserve">are species that </w:delText>
        </w:r>
        <w:r w:rsidR="00156976" w:rsidRPr="005D7350" w:rsidDel="007252A6">
          <w:rPr>
            <w:rFonts w:ascii="Times New Roman" w:hAnsi="Times New Roman" w:cs="Times New Roman"/>
            <w:color w:val="FF0000"/>
            <w:sz w:val="24"/>
            <w:szCs w:val="24"/>
            <w:rPrChange w:id="698" w:author="Caitlin Jeffrey" w:date="2024-09-23T11:16:00Z" w16du:dateUtc="2024-09-23T15:16:00Z">
              <w:rPr>
                <w:rFonts w:ascii="Times New Roman" w:hAnsi="Times New Roman" w:cs="Times New Roman"/>
                <w:sz w:val="24"/>
                <w:szCs w:val="24"/>
              </w:rPr>
            </w:rPrChange>
          </w:rPr>
          <w:delText xml:space="preserve">are </w:delText>
        </w:r>
      </w:del>
      <w:del w:id="699" w:author="Caitlin Jeffrey" w:date="2024-09-24T05:40:00Z" w16du:dateUtc="2024-09-24T09:40:00Z">
        <w:r w:rsidR="00156976" w:rsidRPr="005D7350" w:rsidDel="007F1A98">
          <w:rPr>
            <w:rFonts w:ascii="Times New Roman" w:hAnsi="Times New Roman" w:cs="Times New Roman"/>
            <w:color w:val="FF0000"/>
            <w:sz w:val="24"/>
            <w:szCs w:val="24"/>
            <w:rPrChange w:id="700" w:author="Caitlin Jeffrey" w:date="2024-09-23T11:16:00Z" w16du:dateUtc="2024-09-23T15:16:00Z">
              <w:rPr>
                <w:rFonts w:ascii="Times New Roman" w:hAnsi="Times New Roman" w:cs="Times New Roman"/>
                <w:sz w:val="24"/>
                <w:szCs w:val="24"/>
              </w:rPr>
            </w:rPrChange>
          </w:rPr>
          <w:delText xml:space="preserve">reported to </w:delText>
        </w:r>
        <w:r w:rsidR="00CA46EE" w:rsidRPr="005D7350" w:rsidDel="007F1A98">
          <w:rPr>
            <w:rFonts w:ascii="Times New Roman" w:hAnsi="Times New Roman" w:cs="Times New Roman"/>
            <w:color w:val="FF0000"/>
            <w:sz w:val="24"/>
            <w:szCs w:val="24"/>
            <w:rPrChange w:id="701" w:author="Caitlin Jeffrey" w:date="2024-09-23T11:16:00Z" w16du:dateUtc="2024-09-23T15:16:00Z">
              <w:rPr>
                <w:rFonts w:ascii="Times New Roman" w:hAnsi="Times New Roman" w:cs="Times New Roman"/>
                <w:sz w:val="24"/>
                <w:szCs w:val="24"/>
              </w:rPr>
            </w:rPrChange>
          </w:rPr>
          <w:delText xml:space="preserve">cause an elevated </w:delText>
        </w:r>
        <w:r w:rsidR="00363DEE" w:rsidRPr="005D7350" w:rsidDel="007F1A98">
          <w:rPr>
            <w:rFonts w:ascii="Times New Roman" w:hAnsi="Times New Roman" w:cs="Times New Roman"/>
            <w:color w:val="FF0000"/>
            <w:sz w:val="24"/>
            <w:szCs w:val="24"/>
            <w:rPrChange w:id="702" w:author="Caitlin Jeffrey" w:date="2024-09-23T11:16:00Z" w16du:dateUtc="2024-09-23T15:16:00Z">
              <w:rPr>
                <w:rFonts w:ascii="Times New Roman" w:hAnsi="Times New Roman" w:cs="Times New Roman"/>
                <w:sz w:val="24"/>
                <w:szCs w:val="24"/>
              </w:rPr>
            </w:rPrChange>
          </w:rPr>
          <w:delText>q</w:delText>
        </w:r>
      </w:del>
      <w:ins w:id="703" w:author="John Barlow" w:date="2024-09-12T19:54:00Z" w16du:dateUtc="2024-09-12T23:54:00Z">
        <w:del w:id="704" w:author="Caitlin Jeffrey" w:date="2024-09-24T05:40:00Z" w16du:dateUtc="2024-09-24T09:40:00Z">
          <w:r w:rsidR="00C110E3" w:rsidRPr="005D7350" w:rsidDel="007F1A98">
            <w:rPr>
              <w:rFonts w:ascii="Times New Roman" w:hAnsi="Times New Roman" w:cs="Times New Roman"/>
              <w:color w:val="FF0000"/>
              <w:sz w:val="24"/>
              <w:szCs w:val="24"/>
              <w:rPrChange w:id="705" w:author="Caitlin Jeffrey" w:date="2024-09-23T11:16:00Z" w16du:dateUtc="2024-09-23T15:16:00Z">
                <w:rPr>
                  <w:rFonts w:ascii="Times New Roman" w:hAnsi="Times New Roman" w:cs="Times New Roman"/>
                  <w:sz w:val="24"/>
                  <w:szCs w:val="24"/>
                </w:rPr>
              </w:rPrChange>
            </w:rPr>
            <w:delText>m</w:delText>
          </w:r>
        </w:del>
      </w:ins>
      <w:del w:id="706" w:author="Caitlin Jeffrey" w:date="2024-09-24T05:40:00Z" w16du:dateUtc="2024-09-24T09:40:00Z">
        <w:r w:rsidR="00CA46EE" w:rsidRPr="005D7350" w:rsidDel="007F1A98">
          <w:rPr>
            <w:rFonts w:ascii="Times New Roman" w:hAnsi="Times New Roman" w:cs="Times New Roman"/>
            <w:color w:val="FF0000"/>
            <w:sz w:val="24"/>
            <w:szCs w:val="24"/>
            <w:rPrChange w:id="707" w:author="Caitlin Jeffrey" w:date="2024-09-23T11:16:00Z" w16du:dateUtc="2024-09-23T15:16:00Z">
              <w:rPr>
                <w:rFonts w:ascii="Times New Roman" w:hAnsi="Times New Roman" w:cs="Times New Roman"/>
                <w:sz w:val="24"/>
                <w:szCs w:val="24"/>
              </w:rPr>
            </w:rPrChange>
          </w:rPr>
          <w:delText xml:space="preserve">SCC compared </w:delText>
        </w:r>
        <w:r w:rsidR="00354CAB" w:rsidRPr="005D7350" w:rsidDel="007F1A98">
          <w:rPr>
            <w:rFonts w:ascii="Times New Roman" w:hAnsi="Times New Roman" w:cs="Times New Roman"/>
            <w:color w:val="FF0000"/>
            <w:sz w:val="24"/>
            <w:szCs w:val="24"/>
            <w:rPrChange w:id="708" w:author="Caitlin Jeffrey" w:date="2024-09-23T11:16:00Z" w16du:dateUtc="2024-09-23T15:16:00Z">
              <w:rPr>
                <w:rFonts w:ascii="Times New Roman" w:hAnsi="Times New Roman" w:cs="Times New Roman"/>
                <w:sz w:val="24"/>
                <w:szCs w:val="24"/>
              </w:rPr>
            </w:rPrChange>
          </w:rPr>
          <w:delText xml:space="preserve">to </w:delText>
        </w:r>
        <w:r w:rsidR="00297E4A" w:rsidRPr="005D7350" w:rsidDel="007F1A98">
          <w:rPr>
            <w:rFonts w:ascii="Times New Roman" w:hAnsi="Times New Roman" w:cs="Times New Roman"/>
            <w:color w:val="FF0000"/>
            <w:sz w:val="24"/>
            <w:szCs w:val="24"/>
            <w:rPrChange w:id="709" w:author="Caitlin Jeffrey" w:date="2024-09-23T11:16:00Z" w16du:dateUtc="2024-09-23T15:16:00Z">
              <w:rPr>
                <w:rFonts w:ascii="Times New Roman" w:hAnsi="Times New Roman" w:cs="Times New Roman"/>
                <w:sz w:val="24"/>
                <w:szCs w:val="24"/>
              </w:rPr>
            </w:rPrChange>
          </w:rPr>
          <w:delText>culture-negative</w:delText>
        </w:r>
        <w:r w:rsidR="00354CAB" w:rsidRPr="005D7350" w:rsidDel="007F1A98">
          <w:rPr>
            <w:rFonts w:ascii="Times New Roman" w:hAnsi="Times New Roman" w:cs="Times New Roman"/>
            <w:color w:val="FF0000"/>
            <w:sz w:val="24"/>
            <w:szCs w:val="24"/>
            <w:rPrChange w:id="710" w:author="Caitlin Jeffrey" w:date="2024-09-23T11:16:00Z" w16du:dateUtc="2024-09-23T15:16:00Z">
              <w:rPr>
                <w:rFonts w:ascii="Times New Roman" w:hAnsi="Times New Roman" w:cs="Times New Roman"/>
                <w:sz w:val="24"/>
                <w:szCs w:val="24"/>
              </w:rPr>
            </w:rPrChange>
          </w:rPr>
          <w:delText xml:space="preserve"> quarters</w:delText>
        </w:r>
        <w:r w:rsidR="00BD112C" w:rsidRPr="005D7350" w:rsidDel="007F1A98">
          <w:rPr>
            <w:rFonts w:ascii="Times New Roman" w:hAnsi="Times New Roman" w:cs="Times New Roman"/>
            <w:color w:val="FF0000"/>
            <w:sz w:val="24"/>
            <w:szCs w:val="24"/>
            <w:rPrChange w:id="711" w:author="Caitlin Jeffrey" w:date="2024-09-23T11:16:00Z" w16du:dateUtc="2024-09-23T15:16:00Z">
              <w:rPr>
                <w:rFonts w:ascii="Times New Roman" w:hAnsi="Times New Roman" w:cs="Times New Roman"/>
                <w:sz w:val="24"/>
                <w:szCs w:val="24"/>
              </w:rPr>
            </w:rPrChange>
          </w:rPr>
          <w:delText xml:space="preserve"> across </w:delText>
        </w:r>
        <w:r w:rsidR="000554BC" w:rsidRPr="005D7350" w:rsidDel="007F1A98">
          <w:rPr>
            <w:rFonts w:ascii="Times New Roman" w:hAnsi="Times New Roman" w:cs="Times New Roman"/>
            <w:color w:val="FF0000"/>
            <w:sz w:val="24"/>
            <w:szCs w:val="24"/>
            <w:rPrChange w:id="712" w:author="Caitlin Jeffrey" w:date="2024-09-23T11:16:00Z" w16du:dateUtc="2024-09-23T15:16:00Z">
              <w:rPr>
                <w:rFonts w:ascii="Times New Roman" w:hAnsi="Times New Roman" w:cs="Times New Roman"/>
                <w:sz w:val="24"/>
                <w:szCs w:val="24"/>
              </w:rPr>
            </w:rPrChange>
          </w:rPr>
          <w:delText>multiple studies</w:delText>
        </w:r>
        <w:r w:rsidR="00354CAB" w:rsidRPr="005D7350" w:rsidDel="007F1A98">
          <w:rPr>
            <w:rFonts w:ascii="Times New Roman" w:hAnsi="Times New Roman" w:cs="Times New Roman"/>
            <w:color w:val="FF0000"/>
            <w:sz w:val="24"/>
            <w:szCs w:val="24"/>
            <w:rPrChange w:id="713" w:author="Caitlin Jeffrey" w:date="2024-09-23T11:16:00Z" w16du:dateUtc="2024-09-23T15:16:00Z">
              <w:rPr>
                <w:rFonts w:ascii="Times New Roman" w:hAnsi="Times New Roman" w:cs="Times New Roman"/>
                <w:sz w:val="24"/>
                <w:szCs w:val="24"/>
              </w:rPr>
            </w:rPrChange>
          </w:rPr>
          <w:delText xml:space="preserve"> </w:delText>
        </w:r>
      </w:del>
      <w:del w:id="714" w:author="Caitlin Jeffrey" w:date="2024-09-24T05:39:00Z" w16du:dateUtc="2024-09-24T09:39:00Z">
        <w:r w:rsidR="00354CAB" w:rsidRPr="005D7350" w:rsidDel="00353D1F">
          <w:rPr>
            <w:rFonts w:ascii="Times New Roman" w:hAnsi="Times New Roman" w:cs="Times New Roman"/>
            <w:color w:val="FF0000"/>
            <w:sz w:val="24"/>
            <w:szCs w:val="24"/>
            <w:rPrChange w:id="715" w:author="Caitlin Jeffrey" w:date="2024-09-23T11:16:00Z" w16du:dateUtc="2024-09-23T15:16:00Z">
              <w:rPr>
                <w:rFonts w:ascii="Times New Roman" w:hAnsi="Times New Roman" w:cs="Times New Roman"/>
                <w:sz w:val="24"/>
                <w:szCs w:val="24"/>
              </w:rPr>
            </w:rPrChange>
          </w:rPr>
          <w:delText>(</w:delText>
        </w:r>
        <w:r w:rsidR="00156976" w:rsidRPr="005D7350" w:rsidDel="00353D1F">
          <w:rPr>
            <w:rFonts w:ascii="Times New Roman" w:hAnsi="Times New Roman" w:cs="Times New Roman"/>
            <w:color w:val="FF0000"/>
            <w:sz w:val="24"/>
            <w:szCs w:val="24"/>
            <w:rPrChange w:id="716" w:author="Caitlin Jeffrey" w:date="2024-09-23T11:16:00Z" w16du:dateUtc="2024-09-23T15:16:00Z">
              <w:rPr>
                <w:rFonts w:ascii="Times New Roman" w:hAnsi="Times New Roman" w:cs="Times New Roman"/>
                <w:sz w:val="24"/>
                <w:szCs w:val="24"/>
              </w:rPr>
            </w:rPrChange>
          </w:rPr>
          <w:delText>Supr</w:delText>
        </w:r>
      </w:del>
      <w:ins w:id="717" w:author="John Barlow" w:date="2024-09-12T09:46:00Z" w16du:dateUtc="2024-09-12T13:46:00Z">
        <w:del w:id="718" w:author="Caitlin Jeffrey" w:date="2024-09-24T05:39:00Z" w16du:dateUtc="2024-09-24T09:39:00Z">
          <w:r w:rsidR="00FA631E" w:rsidRPr="005D7350" w:rsidDel="00353D1F">
            <w:rPr>
              <w:rFonts w:ascii="Times New Roman" w:hAnsi="Times New Roman" w:cs="Times New Roman"/>
              <w:noProof/>
              <w:color w:val="FF0000"/>
              <w:sz w:val="24"/>
              <w:szCs w:val="24"/>
              <w:rPrChange w:id="719" w:author="Caitlin Jeffrey" w:date="2024-09-23T11:16:00Z" w16du:dateUtc="2024-09-23T15:16:00Z">
                <w:rPr>
                  <w:rFonts w:ascii="Times New Roman" w:hAnsi="Times New Roman" w:cs="Times New Roman"/>
                  <w:noProof/>
                  <w:sz w:val="24"/>
                  <w:szCs w:val="24"/>
                </w:rPr>
              </w:rPrChange>
            </w:rPr>
            <w:delText>é</w:delText>
          </w:r>
        </w:del>
      </w:ins>
      <w:del w:id="720" w:author="Caitlin Jeffrey" w:date="2024-09-24T05:39:00Z" w16du:dateUtc="2024-09-24T09:39:00Z">
        <w:r w:rsidR="00156976" w:rsidRPr="005D7350" w:rsidDel="00353D1F">
          <w:rPr>
            <w:rFonts w:ascii="Times New Roman" w:hAnsi="Times New Roman" w:cs="Times New Roman"/>
            <w:color w:val="FF0000"/>
            <w:sz w:val="24"/>
            <w:szCs w:val="24"/>
            <w:rPrChange w:id="721" w:author="Caitlin Jeffrey" w:date="2024-09-23T11:16:00Z" w16du:dateUtc="2024-09-23T15:16:00Z">
              <w:rPr>
                <w:rFonts w:ascii="Times New Roman" w:hAnsi="Times New Roman" w:cs="Times New Roman"/>
                <w:sz w:val="24"/>
                <w:szCs w:val="24"/>
              </w:rPr>
            </w:rPrChange>
          </w:rPr>
          <w:delText xml:space="preserve"> et al., 2011; </w:delText>
        </w:r>
      </w:del>
      <w:del w:id="722" w:author="Caitlin Jeffrey" w:date="2024-09-24T05:38:00Z" w16du:dateUtc="2024-09-24T09:38:00Z">
        <w:r w:rsidR="00354CAB" w:rsidRPr="005D7350" w:rsidDel="001B2E94">
          <w:rPr>
            <w:rFonts w:ascii="Times New Roman" w:hAnsi="Times New Roman" w:cs="Times New Roman"/>
            <w:color w:val="FF0000"/>
            <w:sz w:val="24"/>
            <w:szCs w:val="24"/>
            <w:rPrChange w:id="723" w:author="Caitlin Jeffrey" w:date="2024-09-23T11:16:00Z" w16du:dateUtc="2024-09-23T15:16:00Z">
              <w:rPr>
                <w:rFonts w:ascii="Times New Roman" w:hAnsi="Times New Roman" w:cs="Times New Roman"/>
                <w:sz w:val="24"/>
                <w:szCs w:val="24"/>
              </w:rPr>
            </w:rPrChange>
          </w:rPr>
          <w:delText xml:space="preserve">Fry et at., 2014; </w:delText>
        </w:r>
      </w:del>
      <w:del w:id="724" w:author="Caitlin Jeffrey" w:date="2024-09-24T05:40:00Z" w16du:dateUtc="2024-09-24T09:40:00Z">
        <w:r w:rsidR="00354CAB" w:rsidRPr="005D7350" w:rsidDel="007F1A98">
          <w:rPr>
            <w:rFonts w:ascii="Times New Roman" w:hAnsi="Times New Roman" w:cs="Times New Roman"/>
            <w:color w:val="FF0000"/>
            <w:sz w:val="24"/>
            <w:szCs w:val="24"/>
            <w:rPrChange w:id="725" w:author="Caitlin Jeffrey" w:date="2024-09-23T11:16:00Z" w16du:dateUtc="2024-09-23T15:16:00Z">
              <w:rPr>
                <w:rFonts w:ascii="Times New Roman" w:hAnsi="Times New Roman" w:cs="Times New Roman"/>
                <w:sz w:val="24"/>
                <w:szCs w:val="24"/>
              </w:rPr>
            </w:rPrChange>
          </w:rPr>
          <w:delText>De Visscher et al., 2016;</w:delText>
        </w:r>
      </w:del>
      <w:del w:id="726" w:author="Caitlin Jeffrey" w:date="2024-09-24T05:37:00Z" w16du:dateUtc="2024-09-24T09:37:00Z">
        <w:r w:rsidR="00354CAB" w:rsidRPr="005D7350" w:rsidDel="00CE4440">
          <w:rPr>
            <w:rFonts w:ascii="Times New Roman" w:hAnsi="Times New Roman" w:cs="Times New Roman"/>
            <w:color w:val="FF0000"/>
            <w:sz w:val="24"/>
            <w:szCs w:val="24"/>
            <w:rPrChange w:id="727" w:author="Caitlin Jeffrey" w:date="2024-09-23T11:16:00Z" w16du:dateUtc="2024-09-23T15:16:00Z">
              <w:rPr>
                <w:rFonts w:ascii="Times New Roman" w:hAnsi="Times New Roman" w:cs="Times New Roman"/>
                <w:sz w:val="24"/>
                <w:szCs w:val="24"/>
              </w:rPr>
            </w:rPrChange>
          </w:rPr>
          <w:delText xml:space="preserve"> Condas et al., 2017b</w:delText>
        </w:r>
      </w:del>
      <w:del w:id="728" w:author="Caitlin Jeffrey" w:date="2024-09-24T05:40:00Z" w16du:dateUtc="2024-09-24T09:40:00Z">
        <w:r w:rsidR="00354CAB" w:rsidRPr="005D7350" w:rsidDel="007F1A98">
          <w:rPr>
            <w:rFonts w:ascii="Times New Roman" w:hAnsi="Times New Roman" w:cs="Times New Roman"/>
            <w:color w:val="FF0000"/>
            <w:sz w:val="24"/>
            <w:szCs w:val="24"/>
            <w:rPrChange w:id="729" w:author="Caitlin Jeffrey" w:date="2024-09-23T11:16:00Z" w16du:dateUtc="2024-09-23T15:16:00Z">
              <w:rPr>
                <w:rFonts w:ascii="Times New Roman" w:hAnsi="Times New Roman" w:cs="Times New Roman"/>
                <w:sz w:val="24"/>
                <w:szCs w:val="24"/>
              </w:rPr>
            </w:rPrChange>
          </w:rPr>
          <w:delText>; Wuytack et al., 2020)</w:delText>
        </w:r>
        <w:r w:rsidR="0002185E" w:rsidRPr="005D7350" w:rsidDel="007F1A98">
          <w:rPr>
            <w:rFonts w:ascii="Times New Roman" w:hAnsi="Times New Roman" w:cs="Times New Roman"/>
            <w:color w:val="FF0000"/>
            <w:sz w:val="24"/>
            <w:szCs w:val="24"/>
            <w:rPrChange w:id="730" w:author="Caitlin Jeffrey" w:date="2024-09-23T11:16:00Z" w16du:dateUtc="2024-09-23T15:16:00Z">
              <w:rPr>
                <w:rFonts w:ascii="Times New Roman" w:hAnsi="Times New Roman" w:cs="Times New Roman"/>
                <w:sz w:val="24"/>
                <w:szCs w:val="24"/>
              </w:rPr>
            </w:rPrChange>
          </w:rPr>
          <w:delText>.</w:delText>
        </w:r>
        <w:r w:rsidR="00354CAB" w:rsidRPr="005D7350" w:rsidDel="007F1A98">
          <w:rPr>
            <w:rFonts w:ascii="Times New Roman" w:hAnsi="Times New Roman" w:cs="Times New Roman"/>
            <w:color w:val="FF0000"/>
            <w:sz w:val="24"/>
            <w:szCs w:val="24"/>
            <w:rPrChange w:id="731" w:author="Caitlin Jeffrey" w:date="2024-09-23T11:16:00Z" w16du:dateUtc="2024-09-23T15:16:00Z">
              <w:rPr>
                <w:rFonts w:ascii="Times New Roman" w:hAnsi="Times New Roman" w:cs="Times New Roman"/>
                <w:sz w:val="24"/>
                <w:szCs w:val="24"/>
              </w:rPr>
            </w:rPrChange>
          </w:rPr>
          <w:delText xml:space="preserve"> </w:delText>
        </w:r>
      </w:del>
      <w:del w:id="732" w:author="Caitlin Jeffrey" w:date="2024-09-23T10:39:00Z" w16du:dateUtc="2024-09-23T14:39:00Z">
        <w:r w:rsidR="00354CAB" w:rsidRPr="00354CAB" w:rsidDel="00C2530A">
          <w:rPr>
            <w:rFonts w:ascii="Times New Roman" w:hAnsi="Times New Roman" w:cs="Times New Roman"/>
            <w:sz w:val="24"/>
            <w:szCs w:val="24"/>
          </w:rPr>
          <w:delText xml:space="preserve"> </w:delText>
        </w:r>
      </w:del>
      <w:del w:id="733" w:author="Caitlin Jeffrey" w:date="2024-09-23T10:52:00Z" w16du:dateUtc="2024-09-23T14:52:00Z">
        <w:r w:rsidR="00B87698" w:rsidDel="008E5812">
          <w:rPr>
            <w:rFonts w:ascii="Times New Roman" w:hAnsi="Times New Roman" w:cs="Times New Roman"/>
            <w:sz w:val="24"/>
            <w:szCs w:val="24"/>
          </w:rPr>
          <w:delText>F</w:delText>
        </w:r>
        <w:r w:rsidR="00B87698" w:rsidRPr="00B87698" w:rsidDel="008E5812">
          <w:rPr>
            <w:rFonts w:ascii="Times New Roman" w:hAnsi="Times New Roman" w:cs="Times New Roman"/>
            <w:sz w:val="24"/>
            <w:szCs w:val="24"/>
          </w:rPr>
          <w:delText xml:space="preserve">ew previous studies included </w:delText>
        </w:r>
        <w:r w:rsidR="00B87698" w:rsidRPr="00A854D3" w:rsidDel="008E5812">
          <w:rPr>
            <w:rFonts w:ascii="Times New Roman" w:hAnsi="Times New Roman" w:cs="Times New Roman"/>
            <w:i/>
            <w:iCs/>
            <w:sz w:val="24"/>
            <w:szCs w:val="24"/>
          </w:rPr>
          <w:delText>S. aureus</w:delText>
        </w:r>
        <w:r w:rsidR="00B87698" w:rsidRPr="00B87698" w:rsidDel="008E5812">
          <w:rPr>
            <w:rFonts w:ascii="Times New Roman" w:hAnsi="Times New Roman" w:cs="Times New Roman"/>
            <w:sz w:val="24"/>
            <w:szCs w:val="24"/>
          </w:rPr>
          <w:delText xml:space="preserve"> IMI </w:delText>
        </w:r>
      </w:del>
      <w:del w:id="734" w:author="Caitlin Jeffrey" w:date="2024-09-23T10:39:00Z" w16du:dateUtc="2024-09-23T14:39:00Z">
        <w:r w:rsidR="00B87698" w:rsidRPr="00B87698" w:rsidDel="00C2530A">
          <w:rPr>
            <w:rFonts w:ascii="Times New Roman" w:hAnsi="Times New Roman" w:cs="Times New Roman"/>
            <w:sz w:val="24"/>
            <w:szCs w:val="24"/>
          </w:rPr>
          <w:delText>associated q</w:delText>
        </w:r>
      </w:del>
      <w:ins w:id="735" w:author="John Barlow" w:date="2024-09-12T19:55:00Z" w16du:dateUtc="2024-09-12T23:55:00Z">
        <w:del w:id="736" w:author="Caitlin Jeffrey" w:date="2024-09-23T10:39:00Z" w16du:dateUtc="2024-09-23T14:39:00Z">
          <w:r w:rsidR="008B1863" w:rsidDel="00C2530A">
            <w:rPr>
              <w:rFonts w:ascii="Times New Roman" w:hAnsi="Times New Roman" w:cs="Times New Roman"/>
              <w:sz w:val="24"/>
              <w:szCs w:val="24"/>
            </w:rPr>
            <w:delText>m</w:delText>
          </w:r>
        </w:del>
      </w:ins>
      <w:del w:id="737" w:author="Caitlin Jeffrey" w:date="2024-09-23T10:39:00Z" w16du:dateUtc="2024-09-23T14:39:00Z">
        <w:r w:rsidR="00B87698" w:rsidRPr="00B87698" w:rsidDel="00C2530A">
          <w:rPr>
            <w:rFonts w:ascii="Times New Roman" w:hAnsi="Times New Roman" w:cs="Times New Roman"/>
            <w:sz w:val="24"/>
            <w:szCs w:val="24"/>
          </w:rPr>
          <w:delText>SCC</w:delText>
        </w:r>
        <w:r w:rsidR="00464E57" w:rsidDel="00C2530A">
          <w:rPr>
            <w:rFonts w:ascii="Times New Roman" w:hAnsi="Times New Roman" w:cs="Times New Roman"/>
            <w:sz w:val="24"/>
            <w:szCs w:val="24"/>
          </w:rPr>
          <w:delText xml:space="preserve"> results</w:delText>
        </w:r>
        <w:r w:rsidR="002573C3" w:rsidDel="00C2530A">
          <w:rPr>
            <w:rFonts w:ascii="Times New Roman" w:hAnsi="Times New Roman" w:cs="Times New Roman"/>
            <w:sz w:val="24"/>
            <w:szCs w:val="24"/>
          </w:rPr>
          <w:delText xml:space="preserve"> </w:delText>
        </w:r>
      </w:del>
      <w:del w:id="738" w:author="Caitlin Jeffrey" w:date="2024-09-23T10:52:00Z" w16du:dateUtc="2024-09-23T14:52:00Z">
        <w:r w:rsidR="002573C3" w:rsidDel="008E5812">
          <w:rPr>
            <w:rFonts w:ascii="Times New Roman" w:hAnsi="Times New Roman" w:cs="Times New Roman"/>
            <w:sz w:val="24"/>
            <w:szCs w:val="24"/>
          </w:rPr>
          <w:delText>(Condas et al., 2017b)</w:delText>
        </w:r>
      </w:del>
      <w:del w:id="739" w:author="Caitlin Jeffrey" w:date="2024-09-23T10:40:00Z" w16du:dateUtc="2024-09-23T14:40:00Z">
        <w:r w:rsidR="00B87698" w:rsidRPr="00B87698" w:rsidDel="00C2530A">
          <w:rPr>
            <w:rFonts w:ascii="Times New Roman" w:hAnsi="Times New Roman" w:cs="Times New Roman"/>
            <w:sz w:val="24"/>
            <w:szCs w:val="24"/>
          </w:rPr>
          <w:delText>,</w:delText>
        </w:r>
      </w:del>
      <w:del w:id="740" w:author="Caitlin Jeffrey" w:date="2024-09-23T10:52:00Z" w16du:dateUtc="2024-09-23T14:52:00Z">
        <w:r w:rsidR="00B87698" w:rsidRPr="00B87698" w:rsidDel="008E5812">
          <w:rPr>
            <w:rFonts w:ascii="Times New Roman" w:hAnsi="Times New Roman" w:cs="Times New Roman"/>
            <w:sz w:val="24"/>
            <w:szCs w:val="24"/>
          </w:rPr>
          <w:delText xml:space="preserve"> </w:delText>
        </w:r>
      </w:del>
      <w:del w:id="741" w:author="Caitlin Jeffrey" w:date="2024-09-23T10:40:00Z" w16du:dateUtc="2024-09-23T14:40:00Z">
        <w:r w:rsidR="00464E57" w:rsidRPr="005D7350" w:rsidDel="00693B03">
          <w:rPr>
            <w:rFonts w:ascii="Times New Roman" w:hAnsi="Times New Roman" w:cs="Times New Roman"/>
            <w:color w:val="0070C0"/>
            <w:sz w:val="24"/>
            <w:szCs w:val="24"/>
            <w:rPrChange w:id="742" w:author="Caitlin Jeffrey" w:date="2024-09-23T11:16:00Z" w16du:dateUtc="2024-09-23T15:16:00Z">
              <w:rPr>
                <w:rFonts w:ascii="Times New Roman" w:hAnsi="Times New Roman" w:cs="Times New Roman"/>
                <w:sz w:val="24"/>
                <w:szCs w:val="24"/>
              </w:rPr>
            </w:rPrChange>
          </w:rPr>
          <w:delText>whic</w:delText>
        </w:r>
        <w:r w:rsidR="00464E57" w:rsidRPr="005D7350" w:rsidDel="00C2530A">
          <w:rPr>
            <w:rFonts w:ascii="Times New Roman" w:hAnsi="Times New Roman" w:cs="Times New Roman"/>
            <w:color w:val="0070C0"/>
            <w:sz w:val="24"/>
            <w:szCs w:val="24"/>
            <w:rPrChange w:id="743" w:author="Caitlin Jeffrey" w:date="2024-09-23T11:16:00Z" w16du:dateUtc="2024-09-23T15:16:00Z">
              <w:rPr>
                <w:rFonts w:ascii="Times New Roman" w:hAnsi="Times New Roman" w:cs="Times New Roman"/>
                <w:sz w:val="24"/>
                <w:szCs w:val="24"/>
              </w:rPr>
            </w:rPrChange>
          </w:rPr>
          <w:delText>h we</w:delText>
        </w:r>
      </w:del>
      <w:del w:id="744" w:author="Caitlin Jeffrey" w:date="2024-09-23T10:39:00Z" w16du:dateUtc="2024-09-23T14:39:00Z">
        <w:r w:rsidR="00464E57" w:rsidRPr="005D7350" w:rsidDel="00C2530A">
          <w:rPr>
            <w:rFonts w:ascii="Times New Roman" w:hAnsi="Times New Roman" w:cs="Times New Roman"/>
            <w:color w:val="0070C0"/>
            <w:sz w:val="24"/>
            <w:szCs w:val="24"/>
            <w:rPrChange w:id="745" w:author="Caitlin Jeffrey" w:date="2024-09-23T11:16:00Z" w16du:dateUtc="2024-09-23T15:16:00Z">
              <w:rPr>
                <w:rFonts w:ascii="Times New Roman" w:hAnsi="Times New Roman" w:cs="Times New Roman"/>
                <w:sz w:val="24"/>
                <w:szCs w:val="24"/>
              </w:rPr>
            </w:rPrChange>
          </w:rPr>
          <w:delText xml:space="preserve"> </w:delText>
        </w:r>
      </w:del>
      <w:del w:id="746" w:author="Caitlin Jeffrey" w:date="2024-09-23T10:40:00Z" w16du:dateUtc="2024-09-23T14:40:00Z">
        <w:r w:rsidR="00464E57" w:rsidRPr="005D7350" w:rsidDel="00693B03">
          <w:rPr>
            <w:rFonts w:ascii="Times New Roman" w:hAnsi="Times New Roman" w:cs="Times New Roman"/>
            <w:color w:val="0070C0"/>
            <w:sz w:val="24"/>
            <w:szCs w:val="24"/>
            <w:rPrChange w:id="747" w:author="Caitlin Jeffrey" w:date="2024-09-23T11:16:00Z" w16du:dateUtc="2024-09-23T15:16:00Z">
              <w:rPr>
                <w:rFonts w:ascii="Times New Roman" w:hAnsi="Times New Roman" w:cs="Times New Roman"/>
                <w:sz w:val="24"/>
                <w:szCs w:val="24"/>
              </w:rPr>
            </w:rPrChange>
          </w:rPr>
          <w:delText xml:space="preserve">considered important </w:delText>
        </w:r>
        <w:r w:rsidR="00284F54" w:rsidRPr="005D7350" w:rsidDel="00693B03">
          <w:rPr>
            <w:rFonts w:ascii="Times New Roman" w:hAnsi="Times New Roman" w:cs="Times New Roman"/>
            <w:color w:val="0070C0"/>
            <w:sz w:val="24"/>
            <w:szCs w:val="24"/>
            <w:rPrChange w:id="748" w:author="Caitlin Jeffrey" w:date="2024-09-23T11:16:00Z" w16du:dateUtc="2024-09-23T15:16:00Z">
              <w:rPr>
                <w:rFonts w:ascii="Times New Roman" w:hAnsi="Times New Roman" w:cs="Times New Roman"/>
                <w:sz w:val="24"/>
                <w:szCs w:val="24"/>
              </w:rPr>
            </w:rPrChange>
          </w:rPr>
          <w:delText>because</w:delText>
        </w:r>
      </w:del>
      <w:del w:id="749" w:author="Caitlin Jeffrey" w:date="2024-09-23T10:44:00Z" w16du:dateUtc="2024-09-23T14:44:00Z">
        <w:r w:rsidR="00284F54" w:rsidRPr="005D7350" w:rsidDel="00250D54">
          <w:rPr>
            <w:rFonts w:ascii="Times New Roman" w:hAnsi="Times New Roman" w:cs="Times New Roman"/>
            <w:color w:val="0070C0"/>
            <w:sz w:val="24"/>
            <w:szCs w:val="24"/>
            <w:rPrChange w:id="750" w:author="Caitlin Jeffrey" w:date="2024-09-23T11:16:00Z" w16du:dateUtc="2024-09-23T15:16:00Z">
              <w:rPr>
                <w:rFonts w:ascii="Times New Roman" w:hAnsi="Times New Roman" w:cs="Times New Roman"/>
                <w:sz w:val="24"/>
                <w:szCs w:val="24"/>
              </w:rPr>
            </w:rPrChange>
          </w:rPr>
          <w:delText xml:space="preserve"> </w:delText>
        </w:r>
      </w:del>
      <w:del w:id="751" w:author="Caitlin Jeffrey" w:date="2024-09-23T10:41:00Z" w16du:dateUtc="2024-09-23T14:41:00Z">
        <w:r w:rsidR="00284F54" w:rsidRPr="005D7350" w:rsidDel="001B0C57">
          <w:rPr>
            <w:rFonts w:ascii="Times New Roman" w:hAnsi="Times New Roman" w:cs="Times New Roman"/>
            <w:color w:val="0070C0"/>
            <w:sz w:val="24"/>
            <w:szCs w:val="24"/>
            <w:rPrChange w:id="752" w:author="Caitlin Jeffrey" w:date="2024-09-23T11:16:00Z" w16du:dateUtc="2024-09-23T15:16:00Z">
              <w:rPr>
                <w:rFonts w:ascii="Times New Roman" w:hAnsi="Times New Roman" w:cs="Times New Roman"/>
                <w:sz w:val="24"/>
                <w:szCs w:val="24"/>
              </w:rPr>
            </w:rPrChange>
          </w:rPr>
          <w:delText xml:space="preserve">our </w:delText>
        </w:r>
      </w:del>
      <w:del w:id="753" w:author="Caitlin Jeffrey" w:date="2024-09-23T10:42:00Z" w16du:dateUtc="2024-09-23T14:42:00Z">
        <w:r w:rsidR="00284F54" w:rsidRPr="005D7350" w:rsidDel="003645BA">
          <w:rPr>
            <w:rFonts w:ascii="Times New Roman" w:hAnsi="Times New Roman" w:cs="Times New Roman"/>
            <w:color w:val="0070C0"/>
            <w:sz w:val="24"/>
            <w:szCs w:val="24"/>
            <w:rPrChange w:id="754" w:author="Caitlin Jeffrey" w:date="2024-09-23T11:16:00Z" w16du:dateUtc="2024-09-23T15:16:00Z">
              <w:rPr>
                <w:rFonts w:ascii="Times New Roman" w:hAnsi="Times New Roman" w:cs="Times New Roman"/>
                <w:sz w:val="24"/>
                <w:szCs w:val="24"/>
              </w:rPr>
            </w:rPrChange>
          </w:rPr>
          <w:delText xml:space="preserve">study population </w:delText>
        </w:r>
      </w:del>
      <w:del w:id="755" w:author="Caitlin Jeffrey" w:date="2024-09-23T10:40:00Z" w16du:dateUtc="2024-09-23T14:40:00Z">
        <w:r w:rsidR="00284F54" w:rsidRPr="005D7350" w:rsidDel="00693B03">
          <w:rPr>
            <w:rFonts w:ascii="Times New Roman" w:hAnsi="Times New Roman" w:cs="Times New Roman"/>
            <w:color w:val="0070C0"/>
            <w:sz w:val="24"/>
            <w:szCs w:val="24"/>
            <w:rPrChange w:id="756" w:author="Caitlin Jeffrey" w:date="2024-09-23T11:16:00Z" w16du:dateUtc="2024-09-23T15:16:00Z">
              <w:rPr>
                <w:rFonts w:ascii="Times New Roman" w:hAnsi="Times New Roman" w:cs="Times New Roman"/>
                <w:sz w:val="24"/>
                <w:szCs w:val="24"/>
              </w:rPr>
            </w:rPrChange>
          </w:rPr>
          <w:delText xml:space="preserve">was selected </w:delText>
        </w:r>
      </w:del>
      <w:del w:id="757" w:author="Caitlin Jeffrey" w:date="2024-09-23T10:42:00Z" w16du:dateUtc="2024-09-23T14:42:00Z">
        <w:r w:rsidR="00284F54" w:rsidRPr="005D7350" w:rsidDel="003645BA">
          <w:rPr>
            <w:rFonts w:ascii="Times New Roman" w:hAnsi="Times New Roman" w:cs="Times New Roman"/>
            <w:color w:val="0070C0"/>
            <w:sz w:val="24"/>
            <w:szCs w:val="24"/>
            <w:rPrChange w:id="758" w:author="Caitlin Jeffrey" w:date="2024-09-23T11:16:00Z" w16du:dateUtc="2024-09-23T15:16:00Z">
              <w:rPr>
                <w:rFonts w:ascii="Times New Roman" w:hAnsi="Times New Roman" w:cs="Times New Roman"/>
                <w:sz w:val="24"/>
                <w:szCs w:val="24"/>
              </w:rPr>
            </w:rPrChange>
          </w:rPr>
          <w:delText xml:space="preserve">organic </w:delText>
        </w:r>
        <w:r w:rsidR="00284F54" w:rsidRPr="005D7350" w:rsidDel="007C49C8">
          <w:rPr>
            <w:rFonts w:ascii="Times New Roman" w:hAnsi="Times New Roman" w:cs="Times New Roman"/>
            <w:color w:val="0070C0"/>
            <w:sz w:val="24"/>
            <w:szCs w:val="24"/>
            <w:rPrChange w:id="759" w:author="Caitlin Jeffrey" w:date="2024-09-23T11:16:00Z" w16du:dateUtc="2024-09-23T15:16:00Z">
              <w:rPr>
                <w:rFonts w:ascii="Times New Roman" w:hAnsi="Times New Roman" w:cs="Times New Roman"/>
                <w:sz w:val="24"/>
                <w:szCs w:val="24"/>
              </w:rPr>
            </w:rPrChange>
          </w:rPr>
          <w:delText>dairy farms in Vermont</w:delText>
        </w:r>
        <w:r w:rsidR="00284F54" w:rsidRPr="005D7350" w:rsidDel="003645BA">
          <w:rPr>
            <w:rFonts w:ascii="Times New Roman" w:hAnsi="Times New Roman" w:cs="Times New Roman"/>
            <w:color w:val="0070C0"/>
            <w:sz w:val="24"/>
            <w:szCs w:val="24"/>
            <w:rPrChange w:id="760" w:author="Caitlin Jeffrey" w:date="2024-09-23T11:16:00Z" w16du:dateUtc="2024-09-23T15:16:00Z">
              <w:rPr>
                <w:rFonts w:ascii="Times New Roman" w:hAnsi="Times New Roman" w:cs="Times New Roman"/>
                <w:sz w:val="24"/>
                <w:szCs w:val="24"/>
              </w:rPr>
            </w:rPrChange>
          </w:rPr>
          <w:delText xml:space="preserve"> </w:delText>
        </w:r>
        <w:r w:rsidR="00542103" w:rsidRPr="005D7350" w:rsidDel="003645BA">
          <w:rPr>
            <w:rFonts w:ascii="Times New Roman" w:hAnsi="Times New Roman" w:cs="Times New Roman"/>
            <w:color w:val="0070C0"/>
            <w:sz w:val="24"/>
            <w:szCs w:val="24"/>
            <w:rPrChange w:id="761" w:author="Caitlin Jeffrey" w:date="2024-09-23T11:16:00Z" w16du:dateUtc="2024-09-23T15:16:00Z">
              <w:rPr>
                <w:rFonts w:ascii="Times New Roman" w:hAnsi="Times New Roman" w:cs="Times New Roman"/>
                <w:sz w:val="24"/>
                <w:szCs w:val="24"/>
              </w:rPr>
            </w:rPrChange>
          </w:rPr>
          <w:delText xml:space="preserve">and </w:delText>
        </w:r>
      </w:del>
      <w:del w:id="762" w:author="Caitlin Jeffrey" w:date="2024-09-23T10:44:00Z" w16du:dateUtc="2024-09-23T14:44:00Z">
        <w:r w:rsidR="00542103" w:rsidRPr="005D7350" w:rsidDel="00250D54">
          <w:rPr>
            <w:rFonts w:ascii="Times New Roman" w:hAnsi="Times New Roman" w:cs="Times New Roman"/>
            <w:color w:val="0070C0"/>
            <w:sz w:val="24"/>
            <w:szCs w:val="24"/>
            <w:rPrChange w:id="763" w:author="Caitlin Jeffrey" w:date="2024-09-23T11:16:00Z" w16du:dateUtc="2024-09-23T15:16:00Z">
              <w:rPr>
                <w:rFonts w:ascii="Times New Roman" w:hAnsi="Times New Roman" w:cs="Times New Roman"/>
                <w:sz w:val="24"/>
                <w:szCs w:val="24"/>
              </w:rPr>
            </w:rPrChange>
          </w:rPr>
          <w:delText>US organic dair</w:delText>
        </w:r>
      </w:del>
      <w:del w:id="764" w:author="Caitlin Jeffrey" w:date="2024-09-23T10:43:00Z" w16du:dateUtc="2024-09-23T14:43:00Z">
        <w:r w:rsidR="00542103" w:rsidRPr="005D7350" w:rsidDel="003645BA">
          <w:rPr>
            <w:rFonts w:ascii="Times New Roman" w:hAnsi="Times New Roman" w:cs="Times New Roman"/>
            <w:color w:val="0070C0"/>
            <w:sz w:val="24"/>
            <w:szCs w:val="24"/>
            <w:rPrChange w:id="765" w:author="Caitlin Jeffrey" w:date="2024-09-23T11:16:00Z" w16du:dateUtc="2024-09-23T15:16:00Z">
              <w:rPr>
                <w:rFonts w:ascii="Times New Roman" w:hAnsi="Times New Roman" w:cs="Times New Roman"/>
                <w:sz w:val="24"/>
                <w:szCs w:val="24"/>
              </w:rPr>
            </w:rPrChange>
          </w:rPr>
          <w:delText>y farms</w:delText>
        </w:r>
      </w:del>
      <w:del w:id="766" w:author="Caitlin Jeffrey" w:date="2024-09-23T10:44:00Z" w16du:dateUtc="2024-09-23T14:44:00Z">
        <w:r w:rsidR="00542103" w:rsidRPr="005D7350" w:rsidDel="00250D54">
          <w:rPr>
            <w:rFonts w:ascii="Times New Roman" w:hAnsi="Times New Roman" w:cs="Times New Roman"/>
            <w:color w:val="0070C0"/>
            <w:sz w:val="24"/>
            <w:szCs w:val="24"/>
            <w:rPrChange w:id="767" w:author="Caitlin Jeffrey" w:date="2024-09-23T11:16:00Z" w16du:dateUtc="2024-09-23T15:16:00Z">
              <w:rPr>
                <w:rFonts w:ascii="Times New Roman" w:hAnsi="Times New Roman" w:cs="Times New Roman"/>
                <w:sz w:val="24"/>
                <w:szCs w:val="24"/>
              </w:rPr>
            </w:rPrChange>
          </w:rPr>
          <w:delText xml:space="preserve"> </w:delText>
        </w:r>
        <w:r w:rsidR="003668D5" w:rsidRPr="005D7350" w:rsidDel="00250D54">
          <w:rPr>
            <w:rFonts w:ascii="Times New Roman" w:hAnsi="Times New Roman" w:cs="Times New Roman"/>
            <w:color w:val="0070C0"/>
            <w:sz w:val="24"/>
            <w:szCs w:val="24"/>
            <w:rPrChange w:id="768" w:author="Caitlin Jeffrey" w:date="2024-09-23T11:16:00Z" w16du:dateUtc="2024-09-23T15:16:00Z">
              <w:rPr>
                <w:rFonts w:ascii="Times New Roman" w:hAnsi="Times New Roman" w:cs="Times New Roman"/>
                <w:sz w:val="24"/>
                <w:szCs w:val="24"/>
              </w:rPr>
            </w:rPrChange>
          </w:rPr>
          <w:delText xml:space="preserve">have </w:delText>
        </w:r>
        <w:r w:rsidR="00AD74B8" w:rsidRPr="005D7350" w:rsidDel="00250D54">
          <w:rPr>
            <w:rFonts w:ascii="Times New Roman" w:hAnsi="Times New Roman" w:cs="Times New Roman"/>
            <w:color w:val="0070C0"/>
            <w:sz w:val="24"/>
            <w:szCs w:val="24"/>
            <w:rPrChange w:id="769" w:author="Caitlin Jeffrey" w:date="2024-09-23T11:16:00Z" w16du:dateUtc="2024-09-23T15:16:00Z">
              <w:rPr>
                <w:rFonts w:ascii="Times New Roman" w:hAnsi="Times New Roman" w:cs="Times New Roman"/>
                <w:sz w:val="24"/>
                <w:szCs w:val="24"/>
              </w:rPr>
            </w:rPrChange>
          </w:rPr>
          <w:delText xml:space="preserve">increased prevalence of </w:delText>
        </w:r>
        <w:r w:rsidR="00AD74B8" w:rsidRPr="005D7350" w:rsidDel="00250D54">
          <w:rPr>
            <w:rFonts w:ascii="Times New Roman" w:hAnsi="Times New Roman" w:cs="Times New Roman"/>
            <w:i/>
            <w:iCs/>
            <w:color w:val="0070C0"/>
            <w:sz w:val="24"/>
            <w:szCs w:val="24"/>
            <w:rPrChange w:id="770" w:author="Caitlin Jeffrey" w:date="2024-09-23T11:16:00Z" w16du:dateUtc="2024-09-23T15:16:00Z">
              <w:rPr>
                <w:rFonts w:ascii="Times New Roman" w:hAnsi="Times New Roman" w:cs="Times New Roman"/>
                <w:i/>
                <w:iCs/>
                <w:sz w:val="24"/>
                <w:szCs w:val="24"/>
              </w:rPr>
            </w:rPrChange>
          </w:rPr>
          <w:delText>S. aureus</w:delText>
        </w:r>
        <w:r w:rsidR="00AD74B8" w:rsidRPr="005D7350" w:rsidDel="00250D54">
          <w:rPr>
            <w:rFonts w:ascii="Times New Roman" w:hAnsi="Times New Roman" w:cs="Times New Roman"/>
            <w:color w:val="0070C0"/>
            <w:sz w:val="24"/>
            <w:szCs w:val="24"/>
            <w:rPrChange w:id="771" w:author="Caitlin Jeffrey" w:date="2024-09-23T11:16:00Z" w16du:dateUtc="2024-09-23T15:16:00Z">
              <w:rPr>
                <w:rFonts w:ascii="Times New Roman" w:hAnsi="Times New Roman" w:cs="Times New Roman"/>
                <w:sz w:val="24"/>
                <w:szCs w:val="24"/>
              </w:rPr>
            </w:rPrChange>
          </w:rPr>
          <w:delText xml:space="preserve"> IMI (Pol and Ruegg, 2007; Cicconi-Hogan et al., 2013</w:delText>
        </w:r>
        <w:r w:rsidR="00905E78" w:rsidRPr="005D7350" w:rsidDel="00250D54">
          <w:rPr>
            <w:rFonts w:ascii="Times New Roman" w:hAnsi="Times New Roman" w:cs="Times New Roman"/>
            <w:color w:val="0070C0"/>
            <w:sz w:val="24"/>
            <w:szCs w:val="24"/>
            <w:rPrChange w:id="772" w:author="Caitlin Jeffrey" w:date="2024-09-23T11:16:00Z" w16du:dateUtc="2024-09-23T15:16:00Z">
              <w:rPr>
                <w:rFonts w:ascii="Times New Roman" w:hAnsi="Times New Roman" w:cs="Times New Roman"/>
                <w:sz w:val="24"/>
                <w:szCs w:val="24"/>
              </w:rPr>
            </w:rPrChange>
          </w:rPr>
          <w:delText>; Peña-Mosca et al., 2023</w:delText>
        </w:r>
        <w:r w:rsidR="00AD74B8" w:rsidRPr="005D7350" w:rsidDel="00250D54">
          <w:rPr>
            <w:rFonts w:ascii="Times New Roman" w:hAnsi="Times New Roman" w:cs="Times New Roman"/>
            <w:color w:val="0070C0"/>
            <w:sz w:val="24"/>
            <w:szCs w:val="24"/>
            <w:rPrChange w:id="773" w:author="Caitlin Jeffrey" w:date="2024-09-23T11:16:00Z" w16du:dateUtc="2024-09-23T15:16:00Z">
              <w:rPr>
                <w:rFonts w:ascii="Times New Roman" w:hAnsi="Times New Roman" w:cs="Times New Roman"/>
                <w:sz w:val="24"/>
                <w:szCs w:val="24"/>
              </w:rPr>
            </w:rPrChange>
          </w:rPr>
          <w:delText xml:space="preserve">). </w:delText>
        </w:r>
        <w:r w:rsidR="00744158" w:rsidRPr="005D7350" w:rsidDel="004D05B0">
          <w:rPr>
            <w:rFonts w:ascii="Times New Roman" w:hAnsi="Times New Roman" w:cs="Times New Roman"/>
            <w:color w:val="0070C0"/>
            <w:sz w:val="24"/>
            <w:szCs w:val="24"/>
            <w:rPrChange w:id="774" w:author="Caitlin Jeffrey" w:date="2024-09-23T11:16:00Z" w16du:dateUtc="2024-09-23T15:16:00Z">
              <w:rPr>
                <w:rFonts w:ascii="Times New Roman" w:hAnsi="Times New Roman" w:cs="Times New Roman"/>
                <w:sz w:val="24"/>
                <w:szCs w:val="24"/>
              </w:rPr>
            </w:rPrChange>
          </w:rPr>
          <w:delText xml:space="preserve">In </w:delText>
        </w:r>
        <w:r w:rsidR="00744158" w:rsidRPr="005D7350" w:rsidDel="00250D54">
          <w:rPr>
            <w:rFonts w:ascii="Times New Roman" w:hAnsi="Times New Roman" w:cs="Times New Roman"/>
            <w:color w:val="0070C0"/>
            <w:sz w:val="24"/>
            <w:szCs w:val="24"/>
            <w:rPrChange w:id="775" w:author="Caitlin Jeffrey" w:date="2024-09-23T11:16:00Z" w16du:dateUtc="2024-09-23T15:16:00Z">
              <w:rPr>
                <w:rFonts w:ascii="Times New Roman" w:hAnsi="Times New Roman" w:cs="Times New Roman"/>
                <w:sz w:val="24"/>
                <w:szCs w:val="24"/>
              </w:rPr>
            </w:rPrChange>
          </w:rPr>
          <w:delText xml:space="preserve">our </w:delText>
        </w:r>
        <w:r w:rsidR="00744158" w:rsidRPr="005D7350" w:rsidDel="004D05B0">
          <w:rPr>
            <w:rFonts w:ascii="Times New Roman" w:hAnsi="Times New Roman" w:cs="Times New Roman"/>
            <w:color w:val="0070C0"/>
            <w:sz w:val="24"/>
            <w:szCs w:val="24"/>
            <w:rPrChange w:id="776" w:author="Caitlin Jeffrey" w:date="2024-09-23T11:16:00Z" w16du:dateUtc="2024-09-23T15:16:00Z">
              <w:rPr>
                <w:rFonts w:ascii="Times New Roman" w:hAnsi="Times New Roman" w:cs="Times New Roman"/>
                <w:sz w:val="24"/>
                <w:szCs w:val="24"/>
              </w:rPr>
            </w:rPrChange>
          </w:rPr>
          <w:delText xml:space="preserve">study, </w:delText>
        </w:r>
        <w:r w:rsidR="00971103" w:rsidRPr="005D7350" w:rsidDel="004D05B0">
          <w:rPr>
            <w:rFonts w:ascii="Times New Roman" w:hAnsi="Times New Roman" w:cs="Times New Roman"/>
            <w:color w:val="0070C0"/>
            <w:sz w:val="24"/>
            <w:szCs w:val="24"/>
            <w:rPrChange w:id="777" w:author="Caitlin Jeffrey" w:date="2024-09-23T11:16:00Z" w16du:dateUtc="2024-09-23T15:16:00Z">
              <w:rPr>
                <w:rFonts w:ascii="Times New Roman" w:hAnsi="Times New Roman" w:cs="Times New Roman"/>
                <w:sz w:val="24"/>
                <w:szCs w:val="24"/>
              </w:rPr>
            </w:rPrChange>
          </w:rPr>
          <w:delText>t</w:delText>
        </w:r>
      </w:del>
      <w:del w:id="778" w:author="Caitlin Jeffrey" w:date="2024-09-23T10:45:00Z" w16du:dateUtc="2024-09-23T14:45:00Z">
        <w:r w:rsidR="00971103" w:rsidRPr="005D7350" w:rsidDel="004D05B0">
          <w:rPr>
            <w:rFonts w:ascii="Times New Roman" w:hAnsi="Times New Roman" w:cs="Times New Roman"/>
            <w:color w:val="0070C0"/>
            <w:sz w:val="24"/>
            <w:szCs w:val="24"/>
            <w:rPrChange w:id="779" w:author="Caitlin Jeffrey" w:date="2024-09-23T11:16:00Z" w16du:dateUtc="2024-09-23T15:16:00Z">
              <w:rPr>
                <w:rFonts w:ascii="Times New Roman" w:hAnsi="Times New Roman" w:cs="Times New Roman"/>
                <w:sz w:val="24"/>
                <w:szCs w:val="24"/>
              </w:rPr>
            </w:rPrChange>
          </w:rPr>
          <w:delText xml:space="preserve">he </w:delText>
        </w:r>
        <w:r w:rsidR="009019B5" w:rsidRPr="005D7350" w:rsidDel="004D05B0">
          <w:rPr>
            <w:rFonts w:ascii="Times New Roman" w:hAnsi="Times New Roman" w:cs="Times New Roman"/>
            <w:color w:val="0070C0"/>
            <w:sz w:val="24"/>
            <w:szCs w:val="24"/>
            <w:rPrChange w:id="780" w:author="Caitlin Jeffrey" w:date="2024-09-23T11:16:00Z" w16du:dateUtc="2024-09-23T15:16:00Z">
              <w:rPr>
                <w:rFonts w:ascii="Times New Roman" w:hAnsi="Times New Roman" w:cs="Times New Roman"/>
                <w:sz w:val="24"/>
                <w:szCs w:val="24"/>
              </w:rPr>
            </w:rPrChange>
          </w:rPr>
          <w:delText>l</w:delText>
        </w:r>
      </w:del>
      <w:del w:id="781" w:author="Caitlin Jeffrey" w:date="2024-09-23T11:24:00Z" w16du:dateUtc="2024-09-23T15:24:00Z">
        <w:r w:rsidR="009019B5" w:rsidRPr="005D7350" w:rsidDel="00C26E62">
          <w:rPr>
            <w:rFonts w:ascii="Times New Roman" w:hAnsi="Times New Roman" w:cs="Times New Roman"/>
            <w:color w:val="0070C0"/>
            <w:sz w:val="24"/>
            <w:szCs w:val="24"/>
            <w:rPrChange w:id="782" w:author="Caitlin Jeffrey" w:date="2024-09-23T11:16:00Z" w16du:dateUtc="2024-09-23T15:16:00Z">
              <w:rPr>
                <w:rFonts w:ascii="Times New Roman" w:hAnsi="Times New Roman" w:cs="Times New Roman"/>
                <w:sz w:val="24"/>
                <w:szCs w:val="24"/>
              </w:rPr>
            </w:rPrChange>
          </w:rPr>
          <w:delText>east square mean es</w:delText>
        </w:r>
        <w:r w:rsidR="00267DE2" w:rsidRPr="005D7350" w:rsidDel="00C26E62">
          <w:rPr>
            <w:rFonts w:ascii="Times New Roman" w:hAnsi="Times New Roman" w:cs="Times New Roman"/>
            <w:color w:val="0070C0"/>
            <w:sz w:val="24"/>
            <w:szCs w:val="24"/>
            <w:rPrChange w:id="783" w:author="Caitlin Jeffrey" w:date="2024-09-23T11:16:00Z" w16du:dateUtc="2024-09-23T15:16:00Z">
              <w:rPr>
                <w:rFonts w:ascii="Times New Roman" w:hAnsi="Times New Roman" w:cs="Times New Roman"/>
                <w:sz w:val="24"/>
                <w:szCs w:val="24"/>
              </w:rPr>
            </w:rPrChange>
          </w:rPr>
          <w:delText>timate q</w:delText>
        </w:r>
      </w:del>
      <w:del w:id="784" w:author="Caitlin Jeffrey" w:date="2024-09-23T10:45:00Z" w16du:dateUtc="2024-09-23T14:45:00Z">
        <w:r w:rsidR="00267DE2" w:rsidRPr="005D7350" w:rsidDel="004D05B0">
          <w:rPr>
            <w:rFonts w:ascii="Times New Roman" w:hAnsi="Times New Roman" w:cs="Times New Roman"/>
            <w:color w:val="0070C0"/>
            <w:sz w:val="24"/>
            <w:szCs w:val="24"/>
            <w:rPrChange w:id="785" w:author="Caitlin Jeffrey" w:date="2024-09-23T11:16:00Z" w16du:dateUtc="2024-09-23T15:16:00Z">
              <w:rPr>
                <w:rFonts w:ascii="Times New Roman" w:hAnsi="Times New Roman" w:cs="Times New Roman"/>
                <w:sz w:val="24"/>
                <w:szCs w:val="24"/>
              </w:rPr>
            </w:rPrChange>
          </w:rPr>
          <w:delText xml:space="preserve">uarter </w:delText>
        </w:r>
        <w:r w:rsidR="00C66EE7" w:rsidRPr="005D7350" w:rsidDel="004D05B0">
          <w:rPr>
            <w:rFonts w:ascii="Times New Roman" w:hAnsi="Times New Roman" w:cs="Times New Roman"/>
            <w:color w:val="0070C0"/>
            <w:sz w:val="24"/>
            <w:szCs w:val="24"/>
            <w:rPrChange w:id="786" w:author="Caitlin Jeffrey" w:date="2024-09-23T11:16:00Z" w16du:dateUtc="2024-09-23T15:16:00Z">
              <w:rPr>
                <w:rFonts w:ascii="Times New Roman" w:hAnsi="Times New Roman" w:cs="Times New Roman"/>
                <w:sz w:val="24"/>
                <w:szCs w:val="24"/>
              </w:rPr>
            </w:rPrChange>
          </w:rPr>
          <w:delText>cell count</w:delText>
        </w:r>
        <w:r w:rsidR="00744158" w:rsidRPr="005D7350" w:rsidDel="004D05B0">
          <w:rPr>
            <w:rFonts w:ascii="Times New Roman" w:hAnsi="Times New Roman" w:cs="Times New Roman"/>
            <w:color w:val="0070C0"/>
            <w:sz w:val="24"/>
            <w:szCs w:val="24"/>
            <w:rPrChange w:id="787" w:author="Caitlin Jeffrey" w:date="2024-09-23T11:16:00Z" w16du:dateUtc="2024-09-23T15:16:00Z">
              <w:rPr>
                <w:rFonts w:ascii="Times New Roman" w:hAnsi="Times New Roman" w:cs="Times New Roman"/>
                <w:sz w:val="24"/>
                <w:szCs w:val="24"/>
              </w:rPr>
            </w:rPrChange>
          </w:rPr>
          <w:delText>s</w:delText>
        </w:r>
      </w:del>
      <w:del w:id="788" w:author="Caitlin Jeffrey" w:date="2024-09-23T11:24:00Z" w16du:dateUtc="2024-09-23T15:24:00Z">
        <w:r w:rsidR="00C66EE7" w:rsidRPr="005D7350" w:rsidDel="00C26E62">
          <w:rPr>
            <w:rFonts w:ascii="Times New Roman" w:hAnsi="Times New Roman" w:cs="Times New Roman"/>
            <w:color w:val="0070C0"/>
            <w:sz w:val="24"/>
            <w:szCs w:val="24"/>
            <w:rPrChange w:id="789" w:author="Caitlin Jeffrey" w:date="2024-09-23T11:16:00Z" w16du:dateUtc="2024-09-23T15:16:00Z">
              <w:rPr>
                <w:rFonts w:ascii="Times New Roman" w:hAnsi="Times New Roman" w:cs="Times New Roman"/>
                <w:sz w:val="24"/>
                <w:szCs w:val="24"/>
              </w:rPr>
            </w:rPrChange>
          </w:rPr>
          <w:delText xml:space="preserve"> </w:delText>
        </w:r>
      </w:del>
      <w:del w:id="790" w:author="Caitlin Jeffrey" w:date="2024-09-23T10:45:00Z" w16du:dateUtc="2024-09-23T14:45:00Z">
        <w:r w:rsidR="00744158" w:rsidRPr="005D7350" w:rsidDel="004D05B0">
          <w:rPr>
            <w:rFonts w:ascii="Times New Roman" w:hAnsi="Times New Roman" w:cs="Times New Roman"/>
            <w:color w:val="0070C0"/>
            <w:sz w:val="24"/>
            <w:szCs w:val="24"/>
            <w:rPrChange w:id="791" w:author="Caitlin Jeffrey" w:date="2024-09-23T11:16:00Z" w16du:dateUtc="2024-09-23T15:16:00Z">
              <w:rPr>
                <w:rFonts w:ascii="Times New Roman" w:hAnsi="Times New Roman" w:cs="Times New Roman"/>
                <w:sz w:val="24"/>
                <w:szCs w:val="24"/>
              </w:rPr>
            </w:rPrChange>
          </w:rPr>
          <w:delText xml:space="preserve">were </w:delText>
        </w:r>
      </w:del>
      <w:del w:id="792" w:author="Caitlin Jeffrey" w:date="2024-09-23T11:24:00Z" w16du:dateUtc="2024-09-23T15:24:00Z">
        <w:r w:rsidR="00271148" w:rsidRPr="005D7350" w:rsidDel="00C26E62">
          <w:rPr>
            <w:rFonts w:ascii="Times New Roman" w:hAnsi="Times New Roman" w:cs="Times New Roman"/>
            <w:color w:val="0070C0"/>
            <w:sz w:val="24"/>
            <w:szCs w:val="24"/>
            <w:rPrChange w:id="793" w:author="Caitlin Jeffrey" w:date="2024-09-23T11:16:00Z" w16du:dateUtc="2024-09-23T15:16:00Z">
              <w:rPr>
                <w:rFonts w:ascii="Times New Roman" w:hAnsi="Times New Roman" w:cs="Times New Roman"/>
                <w:sz w:val="24"/>
                <w:szCs w:val="24"/>
              </w:rPr>
            </w:rPrChange>
          </w:rPr>
          <w:delText xml:space="preserve">highest </w:delText>
        </w:r>
        <w:r w:rsidR="00C66EE7" w:rsidRPr="005D7350" w:rsidDel="00C26E62">
          <w:rPr>
            <w:rFonts w:ascii="Times New Roman" w:hAnsi="Times New Roman" w:cs="Times New Roman"/>
            <w:color w:val="0070C0"/>
            <w:sz w:val="24"/>
            <w:szCs w:val="24"/>
            <w:rPrChange w:id="794" w:author="Caitlin Jeffrey" w:date="2024-09-23T11:16:00Z" w16du:dateUtc="2024-09-23T15:16:00Z">
              <w:rPr>
                <w:rFonts w:ascii="Times New Roman" w:hAnsi="Times New Roman" w:cs="Times New Roman"/>
                <w:sz w:val="24"/>
                <w:szCs w:val="24"/>
              </w:rPr>
            </w:rPrChange>
          </w:rPr>
          <w:delText xml:space="preserve">for quarters infected with </w:delText>
        </w:r>
        <w:r w:rsidR="00C66EE7" w:rsidRPr="005D7350" w:rsidDel="00C26E62">
          <w:rPr>
            <w:rFonts w:ascii="Times New Roman" w:hAnsi="Times New Roman" w:cs="Times New Roman"/>
            <w:i/>
            <w:iCs/>
            <w:color w:val="0070C0"/>
            <w:sz w:val="24"/>
            <w:szCs w:val="24"/>
            <w:rPrChange w:id="795" w:author="Caitlin Jeffrey" w:date="2024-09-23T11:16:00Z" w16du:dateUtc="2024-09-23T15:16:00Z">
              <w:rPr>
                <w:rFonts w:ascii="Times New Roman" w:hAnsi="Times New Roman" w:cs="Times New Roman"/>
                <w:i/>
                <w:iCs/>
                <w:sz w:val="24"/>
                <w:szCs w:val="24"/>
              </w:rPr>
            </w:rPrChange>
          </w:rPr>
          <w:delText>S. warneri</w:delText>
        </w:r>
        <w:r w:rsidR="00C66EE7" w:rsidRPr="005D7350" w:rsidDel="00C26E62">
          <w:rPr>
            <w:rFonts w:ascii="Times New Roman" w:hAnsi="Times New Roman" w:cs="Times New Roman"/>
            <w:color w:val="0070C0"/>
            <w:sz w:val="24"/>
            <w:szCs w:val="24"/>
            <w:rPrChange w:id="796" w:author="Caitlin Jeffrey" w:date="2024-09-23T11:16:00Z" w16du:dateUtc="2024-09-23T15:16:00Z">
              <w:rPr>
                <w:rFonts w:ascii="Times New Roman" w:hAnsi="Times New Roman" w:cs="Times New Roman"/>
                <w:sz w:val="24"/>
                <w:szCs w:val="24"/>
              </w:rPr>
            </w:rPrChange>
          </w:rPr>
          <w:delText xml:space="preserve">, followed by </w:delText>
        </w:r>
        <w:r w:rsidR="00AB5191" w:rsidRPr="005D7350" w:rsidDel="00C26E62">
          <w:rPr>
            <w:rFonts w:ascii="Times New Roman" w:hAnsi="Times New Roman" w:cs="Times New Roman"/>
            <w:i/>
            <w:iCs/>
            <w:color w:val="0070C0"/>
            <w:sz w:val="24"/>
            <w:szCs w:val="24"/>
            <w:rPrChange w:id="797" w:author="Caitlin Jeffrey" w:date="2024-09-23T11:16:00Z" w16du:dateUtc="2024-09-23T15:16:00Z">
              <w:rPr>
                <w:rFonts w:ascii="Times New Roman" w:hAnsi="Times New Roman" w:cs="Times New Roman"/>
                <w:i/>
                <w:iCs/>
                <w:sz w:val="24"/>
                <w:szCs w:val="24"/>
              </w:rPr>
            </w:rPrChange>
          </w:rPr>
          <w:delText xml:space="preserve">S. </w:delText>
        </w:r>
        <w:r w:rsidR="00C66EE7" w:rsidRPr="005D7350" w:rsidDel="00C26E62">
          <w:rPr>
            <w:rFonts w:ascii="Times New Roman" w:hAnsi="Times New Roman" w:cs="Times New Roman"/>
            <w:i/>
            <w:iCs/>
            <w:color w:val="0070C0"/>
            <w:sz w:val="24"/>
            <w:szCs w:val="24"/>
            <w:rPrChange w:id="798" w:author="Caitlin Jeffrey" w:date="2024-09-23T11:16:00Z" w16du:dateUtc="2024-09-23T15:16:00Z">
              <w:rPr>
                <w:rFonts w:ascii="Times New Roman" w:hAnsi="Times New Roman" w:cs="Times New Roman"/>
                <w:i/>
                <w:iCs/>
                <w:sz w:val="24"/>
                <w:szCs w:val="24"/>
              </w:rPr>
            </w:rPrChange>
          </w:rPr>
          <w:delText xml:space="preserve">aureus, </w:delText>
        </w:r>
        <w:r w:rsidR="00AB5191" w:rsidRPr="005D7350" w:rsidDel="00C26E62">
          <w:rPr>
            <w:rFonts w:ascii="Times New Roman" w:hAnsi="Times New Roman" w:cs="Times New Roman"/>
            <w:i/>
            <w:iCs/>
            <w:color w:val="0070C0"/>
            <w:sz w:val="24"/>
            <w:szCs w:val="24"/>
            <w:rPrChange w:id="799" w:author="Caitlin Jeffrey" w:date="2024-09-23T11:16:00Z" w16du:dateUtc="2024-09-23T15:16:00Z">
              <w:rPr>
                <w:rFonts w:ascii="Times New Roman" w:hAnsi="Times New Roman" w:cs="Times New Roman"/>
                <w:i/>
                <w:iCs/>
                <w:sz w:val="24"/>
                <w:szCs w:val="24"/>
              </w:rPr>
            </w:rPrChange>
          </w:rPr>
          <w:delText xml:space="preserve">S. </w:delText>
        </w:r>
        <w:r w:rsidR="00C66EE7" w:rsidRPr="005D7350" w:rsidDel="00C26E62">
          <w:rPr>
            <w:rFonts w:ascii="Times New Roman" w:hAnsi="Times New Roman" w:cs="Times New Roman"/>
            <w:i/>
            <w:iCs/>
            <w:color w:val="0070C0"/>
            <w:sz w:val="24"/>
            <w:szCs w:val="24"/>
            <w:rPrChange w:id="800" w:author="Caitlin Jeffrey" w:date="2024-09-23T11:16:00Z" w16du:dateUtc="2024-09-23T15:16:00Z">
              <w:rPr>
                <w:rFonts w:ascii="Times New Roman" w:hAnsi="Times New Roman" w:cs="Times New Roman"/>
                <w:i/>
                <w:iCs/>
                <w:sz w:val="24"/>
                <w:szCs w:val="24"/>
              </w:rPr>
            </w:rPrChange>
          </w:rPr>
          <w:delText>agnetis</w:delText>
        </w:r>
        <w:r w:rsidR="00C66EE7" w:rsidRPr="005D7350" w:rsidDel="00C26E62">
          <w:rPr>
            <w:rFonts w:ascii="Times New Roman" w:hAnsi="Times New Roman" w:cs="Times New Roman"/>
            <w:color w:val="0070C0"/>
            <w:sz w:val="24"/>
            <w:szCs w:val="24"/>
            <w:rPrChange w:id="801" w:author="Caitlin Jeffrey" w:date="2024-09-23T11:16:00Z" w16du:dateUtc="2024-09-23T15:16:00Z">
              <w:rPr>
                <w:rFonts w:ascii="Times New Roman" w:hAnsi="Times New Roman" w:cs="Times New Roman"/>
                <w:sz w:val="24"/>
                <w:szCs w:val="24"/>
              </w:rPr>
            </w:rPrChange>
          </w:rPr>
          <w:delText xml:space="preserve">, and </w:delText>
        </w:r>
        <w:r w:rsidR="00AB5191" w:rsidRPr="005D7350" w:rsidDel="00C26E62">
          <w:rPr>
            <w:rFonts w:ascii="Times New Roman" w:hAnsi="Times New Roman" w:cs="Times New Roman"/>
            <w:i/>
            <w:iCs/>
            <w:color w:val="0070C0"/>
            <w:sz w:val="24"/>
            <w:szCs w:val="24"/>
            <w:rPrChange w:id="802" w:author="Caitlin Jeffrey" w:date="2024-09-23T11:16:00Z" w16du:dateUtc="2024-09-23T15:16:00Z">
              <w:rPr>
                <w:rFonts w:ascii="Times New Roman" w:hAnsi="Times New Roman" w:cs="Times New Roman"/>
                <w:i/>
                <w:iCs/>
                <w:sz w:val="24"/>
                <w:szCs w:val="24"/>
              </w:rPr>
            </w:rPrChange>
          </w:rPr>
          <w:delText xml:space="preserve">S. </w:delText>
        </w:r>
        <w:r w:rsidR="00C66EE7" w:rsidRPr="005D7350" w:rsidDel="00C26E62">
          <w:rPr>
            <w:rFonts w:ascii="Times New Roman" w:hAnsi="Times New Roman" w:cs="Times New Roman"/>
            <w:i/>
            <w:iCs/>
            <w:color w:val="0070C0"/>
            <w:sz w:val="24"/>
            <w:szCs w:val="24"/>
            <w:rPrChange w:id="803" w:author="Caitlin Jeffrey" w:date="2024-09-23T11:16:00Z" w16du:dateUtc="2024-09-23T15:16:00Z">
              <w:rPr>
                <w:rFonts w:ascii="Times New Roman" w:hAnsi="Times New Roman" w:cs="Times New Roman"/>
                <w:i/>
                <w:iCs/>
                <w:sz w:val="24"/>
                <w:szCs w:val="24"/>
              </w:rPr>
            </w:rPrChange>
          </w:rPr>
          <w:delText>hyicus</w:delText>
        </w:r>
        <w:r w:rsidR="00C66EE7" w:rsidRPr="005D7350" w:rsidDel="00C26E62">
          <w:rPr>
            <w:rFonts w:ascii="Times New Roman" w:hAnsi="Times New Roman" w:cs="Times New Roman"/>
            <w:color w:val="0070C0"/>
            <w:sz w:val="24"/>
            <w:szCs w:val="24"/>
            <w:rPrChange w:id="804" w:author="Caitlin Jeffrey" w:date="2024-09-23T11:16:00Z" w16du:dateUtc="2024-09-23T15:16:00Z">
              <w:rPr>
                <w:rFonts w:ascii="Times New Roman" w:hAnsi="Times New Roman" w:cs="Times New Roman"/>
                <w:sz w:val="24"/>
                <w:szCs w:val="24"/>
              </w:rPr>
            </w:rPrChange>
          </w:rPr>
          <w:delText xml:space="preserve">. </w:delText>
        </w:r>
      </w:del>
    </w:p>
    <w:p w14:paraId="55183B30" w14:textId="38A70DC4" w:rsidR="000C233F" w:rsidRDefault="006B71AB" w:rsidP="00EE1F63">
      <w:pPr>
        <w:spacing w:after="0" w:line="480" w:lineRule="auto"/>
        <w:ind w:firstLine="360"/>
        <w:rPr>
          <w:ins w:id="805" w:author="Caitlin Jeffrey" w:date="2024-09-23T11:36:00Z" w16du:dateUtc="2024-09-23T15:36:00Z"/>
          <w:rFonts w:ascii="Times New Roman" w:hAnsi="Times New Roman" w:cs="Times New Roman"/>
          <w:sz w:val="24"/>
          <w:szCs w:val="24"/>
        </w:rPr>
      </w:pPr>
      <w:del w:id="806" w:author="Caitlin Jeffrey" w:date="2024-09-23T10:50:00Z" w16du:dateUtc="2024-09-23T14:50:00Z">
        <w:r w:rsidDel="003C0FCC">
          <w:rPr>
            <w:rFonts w:ascii="Times New Roman" w:hAnsi="Times New Roman" w:cs="Times New Roman"/>
            <w:sz w:val="24"/>
            <w:szCs w:val="24"/>
          </w:rPr>
          <w:lastRenderedPageBreak/>
          <w:delText xml:space="preserve">Comparisons to other studies are </w:delText>
        </w:r>
      </w:del>
      <w:ins w:id="807" w:author="John Barlow" w:date="2024-09-12T20:11:00Z" w16du:dateUtc="2024-09-13T00:11:00Z">
        <w:del w:id="808" w:author="Caitlin Jeffrey" w:date="2024-09-23T10:50:00Z" w16du:dateUtc="2024-09-23T14:50:00Z">
          <w:r w:rsidR="007F3676" w:rsidDel="003C0FCC">
            <w:rPr>
              <w:rFonts w:ascii="Times New Roman" w:hAnsi="Times New Roman" w:cs="Times New Roman"/>
              <w:sz w:val="24"/>
              <w:szCs w:val="24"/>
            </w:rPr>
            <w:delText xml:space="preserve">imperfect </w:delText>
          </w:r>
        </w:del>
      </w:ins>
      <w:del w:id="809" w:author="Caitlin Jeffrey" w:date="2024-09-23T10:46:00Z" w16du:dateUtc="2024-09-23T14:46:00Z">
        <w:r w:rsidDel="00F054B5">
          <w:rPr>
            <w:rFonts w:ascii="Times New Roman" w:hAnsi="Times New Roman" w:cs="Times New Roman"/>
            <w:sz w:val="24"/>
            <w:szCs w:val="24"/>
          </w:rPr>
          <w:delText xml:space="preserve">because </w:delText>
        </w:r>
        <w:r w:rsidR="00F12C9D" w:rsidDel="00F054B5">
          <w:rPr>
            <w:rFonts w:ascii="Times New Roman" w:hAnsi="Times New Roman" w:cs="Times New Roman"/>
            <w:sz w:val="24"/>
            <w:szCs w:val="24"/>
          </w:rPr>
          <w:delText>of the</w:delText>
        </w:r>
      </w:del>
      <w:del w:id="810" w:author="Caitlin Jeffrey" w:date="2024-09-23T10:50:00Z" w16du:dateUtc="2024-09-23T14:50:00Z">
        <w:r w:rsidR="00F12C9D" w:rsidDel="003C0FCC">
          <w:rPr>
            <w:rFonts w:ascii="Times New Roman" w:hAnsi="Times New Roman" w:cs="Times New Roman"/>
            <w:sz w:val="24"/>
            <w:szCs w:val="24"/>
          </w:rPr>
          <w:delText xml:space="preserve"> variation in NASM species prevalence and </w:delText>
        </w:r>
        <w:r w:rsidDel="003C0FCC">
          <w:rPr>
            <w:rFonts w:ascii="Times New Roman" w:hAnsi="Times New Roman" w:cs="Times New Roman"/>
            <w:sz w:val="24"/>
            <w:szCs w:val="24"/>
          </w:rPr>
          <w:delText xml:space="preserve">many studies only reported </w:delText>
        </w:r>
        <w:r w:rsidR="006615BD" w:rsidDel="003C0FCC">
          <w:rPr>
            <w:rFonts w:ascii="Times New Roman" w:hAnsi="Times New Roman" w:cs="Times New Roman"/>
            <w:sz w:val="24"/>
            <w:szCs w:val="24"/>
          </w:rPr>
          <w:delText>q</w:delText>
        </w:r>
      </w:del>
      <w:ins w:id="811" w:author="John Barlow" w:date="2024-09-12T19:55:00Z" w16du:dateUtc="2024-09-12T23:55:00Z">
        <w:del w:id="812" w:author="Caitlin Jeffrey" w:date="2024-09-23T10:50:00Z" w16du:dateUtc="2024-09-23T14:50:00Z">
          <w:r w:rsidR="008B1863" w:rsidDel="003C0FCC">
            <w:rPr>
              <w:rFonts w:ascii="Times New Roman" w:hAnsi="Times New Roman" w:cs="Times New Roman"/>
              <w:sz w:val="24"/>
              <w:szCs w:val="24"/>
            </w:rPr>
            <w:delText>m</w:delText>
          </w:r>
        </w:del>
      </w:ins>
      <w:del w:id="813" w:author="Caitlin Jeffrey" w:date="2024-09-23T10:50:00Z" w16du:dateUtc="2024-09-23T14:50:00Z">
        <w:r w:rsidR="006615BD" w:rsidDel="003C0FCC">
          <w:rPr>
            <w:rFonts w:ascii="Times New Roman" w:hAnsi="Times New Roman" w:cs="Times New Roman"/>
            <w:sz w:val="24"/>
            <w:szCs w:val="24"/>
          </w:rPr>
          <w:delText xml:space="preserve">SCC </w:delText>
        </w:r>
        <w:r w:rsidDel="003C0FCC">
          <w:rPr>
            <w:rFonts w:ascii="Times New Roman" w:hAnsi="Times New Roman" w:cs="Times New Roman"/>
            <w:sz w:val="24"/>
            <w:szCs w:val="24"/>
          </w:rPr>
          <w:delText>results for a selected number of species</w:delText>
        </w:r>
        <w:r w:rsidR="00A3437A" w:rsidDel="003C0FCC">
          <w:rPr>
            <w:rFonts w:ascii="Times New Roman" w:hAnsi="Times New Roman" w:cs="Times New Roman"/>
            <w:sz w:val="24"/>
            <w:szCs w:val="24"/>
          </w:rPr>
          <w:delText xml:space="preserve"> or </w:delText>
        </w:r>
        <w:r w:rsidR="008A42A4" w:rsidDel="003C0FCC">
          <w:rPr>
            <w:rFonts w:ascii="Times New Roman" w:hAnsi="Times New Roman" w:cs="Times New Roman"/>
            <w:sz w:val="24"/>
            <w:szCs w:val="24"/>
          </w:rPr>
          <w:delText>combined species into groups</w:delText>
        </w:r>
        <w:r w:rsidDel="003C0FCC">
          <w:rPr>
            <w:rFonts w:ascii="Times New Roman" w:hAnsi="Times New Roman" w:cs="Times New Roman"/>
            <w:sz w:val="24"/>
            <w:szCs w:val="24"/>
          </w:rPr>
          <w:delText xml:space="preserve"> </w:delText>
        </w:r>
        <w:r w:rsidR="00A35B7B" w:rsidRPr="00A35B7B" w:rsidDel="003C0FCC">
          <w:rPr>
            <w:rFonts w:ascii="Times New Roman" w:hAnsi="Times New Roman" w:cs="Times New Roman"/>
            <w:sz w:val="24"/>
            <w:szCs w:val="24"/>
          </w:rPr>
          <w:delText>(Supr</w:delText>
        </w:r>
      </w:del>
      <w:ins w:id="814" w:author="John Barlow" w:date="2024-09-12T09:46:00Z" w16du:dateUtc="2024-09-12T13:46:00Z">
        <w:del w:id="815" w:author="Caitlin Jeffrey" w:date="2024-09-23T10:50:00Z" w16du:dateUtc="2024-09-23T14:50:00Z">
          <w:r w:rsidR="00FA631E" w:rsidRPr="000B59AF" w:rsidDel="003C0FCC">
            <w:rPr>
              <w:rFonts w:ascii="Times New Roman" w:hAnsi="Times New Roman" w:cs="Times New Roman"/>
              <w:noProof/>
              <w:sz w:val="24"/>
              <w:szCs w:val="24"/>
            </w:rPr>
            <w:delText>é</w:delText>
          </w:r>
        </w:del>
      </w:ins>
      <w:del w:id="816" w:author="Caitlin Jeffrey" w:date="2024-09-23T10:50:00Z" w16du:dateUtc="2024-09-23T14:50:00Z">
        <w:r w:rsidR="00A35B7B" w:rsidRPr="00A35B7B" w:rsidDel="003C0FCC">
          <w:rPr>
            <w:rFonts w:ascii="Times New Roman" w:hAnsi="Times New Roman" w:cs="Times New Roman"/>
            <w:sz w:val="24"/>
            <w:szCs w:val="24"/>
          </w:rPr>
          <w:delText xml:space="preserve"> et al., 2011; De Visscher et al., 2016; Wuytack et al., 2020)</w:delText>
        </w:r>
        <w:r w:rsidR="00E00544" w:rsidDel="003C0FCC">
          <w:rPr>
            <w:rFonts w:ascii="Times New Roman" w:hAnsi="Times New Roman" w:cs="Times New Roman"/>
            <w:sz w:val="24"/>
            <w:szCs w:val="24"/>
          </w:rPr>
          <w:delText xml:space="preserve">. </w:delText>
        </w:r>
      </w:del>
      <w:r w:rsidR="00E00544">
        <w:rPr>
          <w:rFonts w:ascii="Times New Roman" w:hAnsi="Times New Roman" w:cs="Times New Roman"/>
          <w:sz w:val="24"/>
          <w:szCs w:val="24"/>
        </w:rPr>
        <w:t>Taponen</w:t>
      </w:r>
      <w:r w:rsidR="00BB5C1A">
        <w:rPr>
          <w:rFonts w:ascii="Times New Roman" w:hAnsi="Times New Roman" w:cs="Times New Roman"/>
          <w:sz w:val="24"/>
          <w:szCs w:val="24"/>
        </w:rPr>
        <w:t xml:space="preserve"> et al.</w:t>
      </w:r>
      <w:ins w:id="817" w:author="Caitlin Jeffrey" w:date="2024-09-23T10:50:00Z" w16du:dateUtc="2024-09-23T14:50:00Z">
        <w:r w:rsidR="003C0FCC">
          <w:rPr>
            <w:rFonts w:ascii="Times New Roman" w:hAnsi="Times New Roman" w:cs="Times New Roman"/>
            <w:sz w:val="24"/>
            <w:szCs w:val="24"/>
          </w:rPr>
          <w:t xml:space="preserve"> </w:t>
        </w:r>
      </w:ins>
      <w:del w:id="818" w:author="Caitlin Jeffrey" w:date="2024-09-23T10:50:00Z" w16du:dateUtc="2024-09-23T14:50:00Z">
        <w:r w:rsidR="00BB5C1A" w:rsidDel="003C0FCC">
          <w:rPr>
            <w:rFonts w:ascii="Times New Roman" w:hAnsi="Times New Roman" w:cs="Times New Roman"/>
            <w:sz w:val="24"/>
            <w:szCs w:val="24"/>
          </w:rPr>
          <w:delText>,</w:delText>
        </w:r>
        <w:r w:rsidR="00410E80" w:rsidDel="003C0FCC">
          <w:rPr>
            <w:rFonts w:ascii="Times New Roman" w:hAnsi="Times New Roman" w:cs="Times New Roman"/>
            <w:sz w:val="24"/>
            <w:szCs w:val="24"/>
          </w:rPr>
          <w:delText xml:space="preserve"> </w:delText>
        </w:r>
      </w:del>
      <w:r w:rsidR="006744E1">
        <w:rPr>
          <w:rFonts w:ascii="Times New Roman" w:hAnsi="Times New Roman" w:cs="Times New Roman"/>
          <w:sz w:val="24"/>
          <w:szCs w:val="24"/>
        </w:rPr>
        <w:t>(2022)</w:t>
      </w:r>
      <w:del w:id="819" w:author="Caitlin Jeffrey" w:date="2024-09-23T15:51:00Z" w16du:dateUtc="2024-09-23T19:51:00Z">
        <w:r w:rsidR="006744E1" w:rsidDel="00EB5C7F">
          <w:rPr>
            <w:rFonts w:ascii="Times New Roman" w:hAnsi="Times New Roman" w:cs="Times New Roman"/>
            <w:sz w:val="24"/>
            <w:szCs w:val="24"/>
          </w:rPr>
          <w:delText xml:space="preserve"> reported</w:delText>
        </w:r>
      </w:del>
      <w:ins w:id="820" w:author="Caitlin Jeffrey" w:date="2024-09-23T15:51:00Z" w16du:dateUtc="2024-09-23T19:51:00Z">
        <w:r w:rsidR="00EB5C7F">
          <w:rPr>
            <w:rFonts w:ascii="Times New Roman" w:hAnsi="Times New Roman" w:cs="Times New Roman"/>
            <w:sz w:val="24"/>
            <w:szCs w:val="24"/>
          </w:rPr>
          <w:t xml:space="preserve"> found that</w:t>
        </w:r>
      </w:ins>
      <w:r w:rsidR="006744E1">
        <w:rPr>
          <w:rFonts w:ascii="Times New Roman" w:hAnsi="Times New Roman" w:cs="Times New Roman"/>
          <w:sz w:val="24"/>
          <w:szCs w:val="24"/>
        </w:rPr>
        <w:t xml:space="preserve"> </w:t>
      </w:r>
      <w:r w:rsidR="006744E1" w:rsidRPr="00A854D3">
        <w:rPr>
          <w:rFonts w:ascii="Times New Roman" w:hAnsi="Times New Roman" w:cs="Times New Roman"/>
          <w:i/>
          <w:iCs/>
          <w:sz w:val="24"/>
          <w:szCs w:val="24"/>
        </w:rPr>
        <w:t>S. agnetis</w:t>
      </w:r>
      <w:ins w:id="821" w:author="John Barlow" w:date="2024-09-12T10:20:00Z" w16du:dateUtc="2024-09-12T14:20:00Z">
        <w:del w:id="822" w:author="Caitlin Jeffrey" w:date="2024-09-23T10:50:00Z" w16du:dateUtc="2024-09-23T14:50:00Z">
          <w:r w:rsidR="00060D57" w:rsidDel="003C0FCC">
            <w:rPr>
              <w:rFonts w:ascii="Times New Roman" w:hAnsi="Times New Roman" w:cs="Times New Roman"/>
              <w:i/>
              <w:iCs/>
              <w:sz w:val="24"/>
              <w:szCs w:val="24"/>
            </w:rPr>
            <w:delText xml:space="preserve"> </w:delText>
          </w:r>
        </w:del>
      </w:ins>
      <w:r w:rsidR="006744E1" w:rsidRPr="006744E1">
        <w:rPr>
          <w:rFonts w:ascii="Times New Roman" w:hAnsi="Times New Roman" w:cs="Times New Roman"/>
          <w:sz w:val="24"/>
          <w:szCs w:val="24"/>
        </w:rPr>
        <w:t>/</w:t>
      </w:r>
      <w:ins w:id="823" w:author="John Barlow" w:date="2024-09-12T10:20:00Z" w16du:dateUtc="2024-09-12T14:20:00Z">
        <w:del w:id="824" w:author="Caitlin Jeffrey" w:date="2024-09-23T10:50:00Z" w16du:dateUtc="2024-09-23T14:50:00Z">
          <w:r w:rsidR="00060D57" w:rsidDel="003C0FCC">
            <w:rPr>
              <w:rFonts w:ascii="Times New Roman" w:hAnsi="Times New Roman" w:cs="Times New Roman"/>
              <w:sz w:val="24"/>
              <w:szCs w:val="24"/>
            </w:rPr>
            <w:delText xml:space="preserve"> </w:delText>
          </w:r>
        </w:del>
      </w:ins>
      <w:r w:rsidR="006744E1" w:rsidRPr="00A854D3">
        <w:rPr>
          <w:rFonts w:ascii="Times New Roman" w:hAnsi="Times New Roman" w:cs="Times New Roman"/>
          <w:i/>
          <w:iCs/>
          <w:sz w:val="24"/>
          <w:szCs w:val="24"/>
        </w:rPr>
        <w:t>S. hyicus</w:t>
      </w:r>
      <w:r w:rsidR="006744E1" w:rsidRPr="006744E1">
        <w:rPr>
          <w:rFonts w:ascii="Times New Roman" w:hAnsi="Times New Roman" w:cs="Times New Roman"/>
          <w:sz w:val="24"/>
          <w:szCs w:val="24"/>
        </w:rPr>
        <w:t xml:space="preserve"> </w:t>
      </w:r>
      <w:r w:rsidR="00406710">
        <w:rPr>
          <w:rFonts w:ascii="Times New Roman" w:hAnsi="Times New Roman" w:cs="Times New Roman"/>
          <w:sz w:val="24"/>
          <w:szCs w:val="24"/>
        </w:rPr>
        <w:t xml:space="preserve">and </w:t>
      </w:r>
      <w:r w:rsidR="00080812" w:rsidRPr="00A854D3">
        <w:rPr>
          <w:rFonts w:ascii="Times New Roman" w:hAnsi="Times New Roman" w:cs="Times New Roman"/>
          <w:i/>
          <w:iCs/>
          <w:sz w:val="24"/>
          <w:szCs w:val="24"/>
        </w:rPr>
        <w:t>S. simulans</w:t>
      </w:r>
      <w:r w:rsidR="00080812" w:rsidRPr="00080812">
        <w:rPr>
          <w:rFonts w:ascii="Times New Roman" w:hAnsi="Times New Roman" w:cs="Times New Roman"/>
          <w:sz w:val="24"/>
          <w:szCs w:val="24"/>
        </w:rPr>
        <w:t xml:space="preserve"> </w:t>
      </w:r>
      <w:r w:rsidR="00BB5C1A">
        <w:rPr>
          <w:rFonts w:ascii="Times New Roman" w:hAnsi="Times New Roman" w:cs="Times New Roman"/>
          <w:sz w:val="24"/>
          <w:szCs w:val="24"/>
        </w:rPr>
        <w:t>isolates</w:t>
      </w:r>
      <w:r w:rsidR="00080812">
        <w:rPr>
          <w:rFonts w:ascii="Times New Roman" w:hAnsi="Times New Roman" w:cs="Times New Roman"/>
          <w:sz w:val="24"/>
          <w:szCs w:val="24"/>
        </w:rPr>
        <w:t xml:space="preserve"> </w:t>
      </w:r>
      <w:ins w:id="825" w:author="Caitlin Jeffrey" w:date="2024-09-23T15:51:00Z" w16du:dateUtc="2024-09-23T19:51:00Z">
        <w:r w:rsidR="008F718F">
          <w:rPr>
            <w:rFonts w:ascii="Times New Roman" w:hAnsi="Times New Roman" w:cs="Times New Roman"/>
            <w:sz w:val="24"/>
            <w:szCs w:val="24"/>
          </w:rPr>
          <w:t xml:space="preserve">were </w:t>
        </w:r>
      </w:ins>
      <w:r w:rsidR="00080812">
        <w:rPr>
          <w:rFonts w:ascii="Times New Roman" w:hAnsi="Times New Roman" w:cs="Times New Roman"/>
          <w:sz w:val="24"/>
          <w:szCs w:val="24"/>
        </w:rPr>
        <w:t xml:space="preserve">associated with </w:t>
      </w:r>
      <w:ins w:id="826" w:author="Caitlin Jeffrey" w:date="2024-09-23T11:15:00Z" w16du:dateUtc="2024-09-23T15:15:00Z">
        <w:r w:rsidR="005D7350">
          <w:rPr>
            <w:rFonts w:ascii="Times New Roman" w:hAnsi="Times New Roman" w:cs="Times New Roman"/>
            <w:sz w:val="24"/>
            <w:szCs w:val="24"/>
          </w:rPr>
          <w:t xml:space="preserve">a </w:t>
        </w:r>
      </w:ins>
      <w:r w:rsidR="00080812">
        <w:rPr>
          <w:rFonts w:ascii="Times New Roman" w:hAnsi="Times New Roman" w:cs="Times New Roman"/>
          <w:sz w:val="24"/>
          <w:szCs w:val="24"/>
        </w:rPr>
        <w:t>geometric mean q</w:t>
      </w:r>
      <w:ins w:id="827" w:author="John Barlow" w:date="2024-09-12T19:55:00Z" w16du:dateUtc="2024-09-12T23:55:00Z">
        <w:r w:rsidR="008B1863">
          <w:rPr>
            <w:rFonts w:ascii="Times New Roman" w:hAnsi="Times New Roman" w:cs="Times New Roman"/>
            <w:sz w:val="24"/>
            <w:szCs w:val="24"/>
          </w:rPr>
          <w:t>m</w:t>
        </w:r>
      </w:ins>
      <w:r w:rsidR="00080812">
        <w:rPr>
          <w:rFonts w:ascii="Times New Roman" w:hAnsi="Times New Roman" w:cs="Times New Roman"/>
          <w:sz w:val="24"/>
          <w:szCs w:val="24"/>
        </w:rPr>
        <w:t xml:space="preserve">SCC of </w:t>
      </w:r>
      <w:r w:rsidR="006744E1" w:rsidRPr="006744E1">
        <w:rPr>
          <w:rFonts w:ascii="Times New Roman" w:hAnsi="Times New Roman" w:cs="Times New Roman"/>
          <w:sz w:val="24"/>
          <w:szCs w:val="24"/>
        </w:rPr>
        <w:t>342</w:t>
      </w:r>
      <w:r w:rsidR="00080812">
        <w:rPr>
          <w:rFonts w:ascii="Times New Roman" w:hAnsi="Times New Roman" w:cs="Times New Roman"/>
          <w:sz w:val="24"/>
          <w:szCs w:val="24"/>
        </w:rPr>
        <w:t>,000 and 216,000 cells/mL, respectively.</w:t>
      </w:r>
      <w:r w:rsidR="00267DE2">
        <w:rPr>
          <w:rFonts w:ascii="Times New Roman" w:hAnsi="Times New Roman" w:cs="Times New Roman"/>
          <w:sz w:val="24"/>
          <w:szCs w:val="24"/>
        </w:rPr>
        <w:t xml:space="preserve"> </w:t>
      </w:r>
    </w:p>
    <w:p w14:paraId="53AE168A" w14:textId="4CB087C5" w:rsidR="000C233F" w:rsidRDefault="00C154C6" w:rsidP="00AD2112">
      <w:pPr>
        <w:spacing w:after="0" w:line="480" w:lineRule="auto"/>
        <w:ind w:firstLine="360"/>
        <w:rPr>
          <w:ins w:id="828" w:author="Caitlin Jeffrey" w:date="2024-09-23T11:36:00Z" w16du:dateUtc="2024-09-23T15:36:00Z"/>
          <w:rFonts w:ascii="Times New Roman" w:hAnsi="Times New Roman" w:cs="Times New Roman"/>
          <w:sz w:val="24"/>
          <w:szCs w:val="24"/>
        </w:rPr>
      </w:pPr>
      <w:ins w:id="829" w:author="Caitlin Jeffrey" w:date="2024-09-23T15:53:00Z">
        <w:r w:rsidRPr="00C154C6">
          <w:rPr>
            <w:rFonts w:ascii="Times New Roman" w:hAnsi="Times New Roman" w:cs="Times New Roman"/>
            <w:sz w:val="24"/>
            <w:szCs w:val="24"/>
          </w:rPr>
          <w:t xml:space="preserve">De Visscher et al. (2016) reported findings for </w:t>
        </w:r>
      </w:ins>
      <w:ins w:id="830" w:author="Caitlin Jeffrey" w:date="2024-09-23T15:53:00Z" w16du:dateUtc="2024-09-23T19:53:00Z">
        <w:r w:rsidR="001112B5">
          <w:rPr>
            <w:rFonts w:ascii="Times New Roman" w:hAnsi="Times New Roman" w:cs="Times New Roman"/>
            <w:sz w:val="24"/>
            <w:szCs w:val="24"/>
          </w:rPr>
          <w:t xml:space="preserve">a group of </w:t>
        </w:r>
        <w:r>
          <w:rPr>
            <w:rFonts w:ascii="Times New Roman" w:hAnsi="Times New Roman" w:cs="Times New Roman"/>
            <w:sz w:val="24"/>
            <w:szCs w:val="24"/>
          </w:rPr>
          <w:t>3</w:t>
        </w:r>
      </w:ins>
      <w:ins w:id="831" w:author="Caitlin Jeffrey" w:date="2024-09-23T15:53:00Z">
        <w:r w:rsidRPr="00C154C6">
          <w:rPr>
            <w:rFonts w:ascii="Times New Roman" w:hAnsi="Times New Roman" w:cs="Times New Roman"/>
            <w:sz w:val="24"/>
            <w:szCs w:val="24"/>
          </w:rPr>
          <w:t xml:space="preserve"> species considered </w:t>
        </w:r>
      </w:ins>
      <w:ins w:id="832" w:author="Caitlin Jeffrey" w:date="2024-09-23T15:53:00Z" w16du:dateUtc="2024-09-23T19:53:00Z">
        <w:r>
          <w:rPr>
            <w:rFonts w:ascii="Times New Roman" w:hAnsi="Times New Roman" w:cs="Times New Roman"/>
            <w:sz w:val="24"/>
            <w:szCs w:val="24"/>
          </w:rPr>
          <w:t>“</w:t>
        </w:r>
      </w:ins>
      <w:ins w:id="833" w:author="Caitlin Jeffrey" w:date="2024-09-23T15:53:00Z">
        <w:r w:rsidRPr="00C154C6">
          <w:rPr>
            <w:rFonts w:ascii="Times New Roman" w:hAnsi="Times New Roman" w:cs="Times New Roman"/>
            <w:sz w:val="24"/>
            <w:szCs w:val="24"/>
          </w:rPr>
          <w:t>more relevant</w:t>
        </w:r>
      </w:ins>
      <w:ins w:id="834" w:author="Caitlin Jeffrey" w:date="2024-09-23T15:53:00Z" w16du:dateUtc="2024-09-23T19:53:00Z">
        <w:r>
          <w:rPr>
            <w:rFonts w:ascii="Times New Roman" w:hAnsi="Times New Roman" w:cs="Times New Roman"/>
            <w:sz w:val="24"/>
            <w:szCs w:val="24"/>
          </w:rPr>
          <w:t>”</w:t>
        </w:r>
      </w:ins>
      <w:ins w:id="835" w:author="Caitlin Jeffrey" w:date="2024-09-23T15:53:00Z">
        <w:r w:rsidRPr="00C154C6">
          <w:rPr>
            <w:rFonts w:ascii="Times New Roman" w:hAnsi="Times New Roman" w:cs="Times New Roman"/>
            <w:sz w:val="24"/>
            <w:szCs w:val="24"/>
          </w:rPr>
          <w:t xml:space="preserve"> to udder health</w:t>
        </w:r>
      </w:ins>
      <w:ins w:id="836" w:author="Caitlin Jeffrey" w:date="2024-09-23T15:53:00Z" w16du:dateUtc="2024-09-23T19:53:00Z">
        <w:r>
          <w:rPr>
            <w:rFonts w:ascii="Times New Roman" w:hAnsi="Times New Roman" w:cs="Times New Roman"/>
            <w:sz w:val="24"/>
            <w:szCs w:val="24"/>
          </w:rPr>
          <w:t xml:space="preserve">: </w:t>
        </w:r>
      </w:ins>
      <w:ins w:id="837" w:author="Caitlin Jeffrey" w:date="2024-09-23T15:53:00Z">
        <w:r w:rsidRPr="00C154C6">
          <w:rPr>
            <w:rFonts w:ascii="Times New Roman" w:hAnsi="Times New Roman" w:cs="Times New Roman"/>
            <w:i/>
            <w:iCs/>
            <w:sz w:val="24"/>
            <w:szCs w:val="24"/>
          </w:rPr>
          <w:t>S. chromogenes</w:t>
        </w:r>
        <w:r w:rsidRPr="00C154C6">
          <w:rPr>
            <w:rFonts w:ascii="Times New Roman" w:hAnsi="Times New Roman" w:cs="Times New Roman"/>
            <w:sz w:val="24"/>
            <w:szCs w:val="24"/>
          </w:rPr>
          <w:t xml:space="preserve">, </w:t>
        </w:r>
        <w:r w:rsidRPr="00C154C6">
          <w:rPr>
            <w:rFonts w:ascii="Times New Roman" w:hAnsi="Times New Roman" w:cs="Times New Roman"/>
            <w:i/>
            <w:iCs/>
            <w:sz w:val="24"/>
            <w:szCs w:val="24"/>
          </w:rPr>
          <w:t>S. simulans</w:t>
        </w:r>
        <w:r w:rsidRPr="00C154C6">
          <w:rPr>
            <w:rFonts w:ascii="Times New Roman" w:hAnsi="Times New Roman" w:cs="Times New Roman"/>
            <w:sz w:val="24"/>
            <w:szCs w:val="24"/>
          </w:rPr>
          <w:t xml:space="preserve">, and </w:t>
        </w:r>
        <w:r w:rsidRPr="00C154C6">
          <w:rPr>
            <w:rFonts w:ascii="Times New Roman" w:hAnsi="Times New Roman" w:cs="Times New Roman"/>
            <w:i/>
            <w:iCs/>
            <w:sz w:val="24"/>
            <w:szCs w:val="24"/>
          </w:rPr>
          <w:t>S. xylosus</w:t>
        </w:r>
        <w:r w:rsidRPr="00C154C6">
          <w:rPr>
            <w:rFonts w:ascii="Times New Roman" w:hAnsi="Times New Roman" w:cs="Times New Roman"/>
            <w:sz w:val="24"/>
            <w:szCs w:val="24"/>
          </w:rPr>
          <w:t>. This group was linked to a higher qmSCC at parturition compared to uninfected quarters, with a geometric mean of 528,000 cells/mL vs</w:t>
        </w:r>
      </w:ins>
      <w:ins w:id="838" w:author="Caitlin Jeffrey" w:date="2024-09-23T15:53:00Z" w16du:dateUtc="2024-09-23T19:53:00Z">
        <w:r w:rsidR="001112B5">
          <w:rPr>
            <w:rFonts w:ascii="Times New Roman" w:hAnsi="Times New Roman" w:cs="Times New Roman"/>
            <w:sz w:val="24"/>
            <w:szCs w:val="24"/>
          </w:rPr>
          <w:t>.</w:t>
        </w:r>
      </w:ins>
      <w:ins w:id="839" w:author="Caitlin Jeffrey" w:date="2024-09-23T15:53:00Z">
        <w:r w:rsidRPr="00C154C6">
          <w:rPr>
            <w:rFonts w:ascii="Times New Roman" w:hAnsi="Times New Roman" w:cs="Times New Roman"/>
            <w:sz w:val="24"/>
            <w:szCs w:val="24"/>
          </w:rPr>
          <w:t xml:space="preserve"> 240,000 cells/mL</w:t>
        </w:r>
      </w:ins>
      <w:ins w:id="840" w:author="Caitlin Jeffrey" w:date="2024-09-23T15:53:00Z" w16du:dateUtc="2024-09-23T19:53:00Z">
        <w:r w:rsidR="001112B5">
          <w:rPr>
            <w:rFonts w:ascii="Times New Roman" w:hAnsi="Times New Roman" w:cs="Times New Roman"/>
            <w:sz w:val="24"/>
            <w:szCs w:val="24"/>
          </w:rPr>
          <w:t xml:space="preserve"> </w:t>
        </w:r>
      </w:ins>
      <w:ins w:id="841" w:author="Caitlin Jeffrey" w:date="2024-09-23T15:54:00Z" w16du:dateUtc="2024-09-23T19:54:00Z">
        <w:r w:rsidR="001112B5">
          <w:rPr>
            <w:rFonts w:ascii="Times New Roman" w:hAnsi="Times New Roman" w:cs="Times New Roman"/>
            <w:sz w:val="24"/>
            <w:szCs w:val="24"/>
          </w:rPr>
          <w:t>(</w:t>
        </w:r>
        <w:r w:rsidR="001112B5" w:rsidRPr="00C154C6">
          <w:rPr>
            <w:rFonts w:ascii="Times New Roman" w:hAnsi="Times New Roman" w:cs="Times New Roman"/>
            <w:sz w:val="24"/>
            <w:szCs w:val="24"/>
          </w:rPr>
          <w:t>De Visscher et al.</w:t>
        </w:r>
        <w:r w:rsidR="001112B5">
          <w:rPr>
            <w:rFonts w:ascii="Times New Roman" w:hAnsi="Times New Roman" w:cs="Times New Roman"/>
            <w:sz w:val="24"/>
            <w:szCs w:val="24"/>
          </w:rPr>
          <w:t xml:space="preserve">, </w:t>
        </w:r>
        <w:r w:rsidR="001112B5" w:rsidRPr="00C154C6">
          <w:rPr>
            <w:rFonts w:ascii="Times New Roman" w:hAnsi="Times New Roman" w:cs="Times New Roman"/>
            <w:sz w:val="24"/>
            <w:szCs w:val="24"/>
          </w:rPr>
          <w:t>2016)</w:t>
        </w:r>
      </w:ins>
      <w:ins w:id="842" w:author="Caitlin Jeffrey" w:date="2024-09-23T15:53:00Z">
        <w:r w:rsidRPr="00C154C6">
          <w:rPr>
            <w:rFonts w:ascii="Times New Roman" w:hAnsi="Times New Roman" w:cs="Times New Roman"/>
            <w:sz w:val="24"/>
            <w:szCs w:val="24"/>
          </w:rPr>
          <w:t>.</w:t>
        </w:r>
      </w:ins>
      <w:ins w:id="843" w:author="Caitlin Jeffrey" w:date="2024-09-23T15:54:00Z" w16du:dateUtc="2024-09-23T19:54:00Z">
        <w:r w:rsidR="00AD2112">
          <w:rPr>
            <w:rFonts w:ascii="Times New Roman" w:hAnsi="Times New Roman" w:cs="Times New Roman"/>
            <w:sz w:val="24"/>
            <w:szCs w:val="24"/>
          </w:rPr>
          <w:t xml:space="preserve"> </w:t>
        </w:r>
      </w:ins>
      <w:del w:id="844" w:author="Caitlin Jeffrey" w:date="2024-09-23T15:54:00Z" w16du:dateUtc="2024-09-23T19:54:00Z">
        <w:r w:rsidR="006247F3" w:rsidDel="00AD2112">
          <w:rPr>
            <w:rFonts w:ascii="Times New Roman" w:hAnsi="Times New Roman" w:cs="Times New Roman"/>
            <w:sz w:val="24"/>
            <w:szCs w:val="24"/>
          </w:rPr>
          <w:delText>De</w:delText>
        </w:r>
        <w:r w:rsidR="00425982" w:rsidDel="00AD2112">
          <w:rPr>
            <w:rFonts w:ascii="Times New Roman" w:hAnsi="Times New Roman" w:cs="Times New Roman"/>
            <w:sz w:val="24"/>
            <w:szCs w:val="24"/>
          </w:rPr>
          <w:delText xml:space="preserve"> Visscher et al.</w:delText>
        </w:r>
      </w:del>
      <w:del w:id="845" w:author="Caitlin Jeffrey" w:date="2024-09-23T10:51:00Z" w16du:dateUtc="2024-09-23T14:51:00Z">
        <w:r w:rsidR="00425982" w:rsidDel="00DD3370">
          <w:rPr>
            <w:rFonts w:ascii="Times New Roman" w:hAnsi="Times New Roman" w:cs="Times New Roman"/>
            <w:sz w:val="24"/>
            <w:szCs w:val="24"/>
          </w:rPr>
          <w:delText>,</w:delText>
        </w:r>
      </w:del>
      <w:del w:id="846" w:author="Caitlin Jeffrey" w:date="2024-09-23T15:54:00Z" w16du:dateUtc="2024-09-23T19:54:00Z">
        <w:r w:rsidR="00425982" w:rsidDel="00AD2112">
          <w:rPr>
            <w:rFonts w:ascii="Times New Roman" w:hAnsi="Times New Roman" w:cs="Times New Roman"/>
            <w:sz w:val="24"/>
            <w:szCs w:val="24"/>
          </w:rPr>
          <w:delText xml:space="preserve"> (2016) report</w:delText>
        </w:r>
      </w:del>
      <w:del w:id="847" w:author="Caitlin Jeffrey" w:date="2024-09-23T15:51:00Z" w16du:dateUtc="2024-09-23T19:51:00Z">
        <w:r w:rsidR="00425982" w:rsidDel="008F718F">
          <w:rPr>
            <w:rFonts w:ascii="Times New Roman" w:hAnsi="Times New Roman" w:cs="Times New Roman"/>
            <w:sz w:val="24"/>
            <w:szCs w:val="24"/>
          </w:rPr>
          <w:delText>ed</w:delText>
        </w:r>
      </w:del>
      <w:del w:id="848" w:author="Caitlin Jeffrey" w:date="2024-09-23T15:54:00Z" w16du:dateUtc="2024-09-23T19:54:00Z">
        <w:r w:rsidR="00425982" w:rsidDel="00AD2112">
          <w:rPr>
            <w:rFonts w:ascii="Times New Roman" w:hAnsi="Times New Roman" w:cs="Times New Roman"/>
            <w:sz w:val="24"/>
            <w:szCs w:val="24"/>
          </w:rPr>
          <w:delText xml:space="preserve"> 3</w:delText>
        </w:r>
        <w:r w:rsidR="00425982" w:rsidRPr="00425982" w:rsidDel="00AD2112">
          <w:rPr>
            <w:rFonts w:ascii="Times New Roman" w:hAnsi="Times New Roman" w:cs="Times New Roman"/>
            <w:sz w:val="24"/>
            <w:szCs w:val="24"/>
          </w:rPr>
          <w:delText xml:space="preserve"> species</w:delText>
        </w:r>
        <w:r w:rsidR="00EA0C0C" w:rsidDel="00AD2112">
          <w:rPr>
            <w:rFonts w:ascii="Times New Roman" w:hAnsi="Times New Roman" w:cs="Times New Roman"/>
            <w:sz w:val="24"/>
            <w:szCs w:val="24"/>
          </w:rPr>
          <w:delText xml:space="preserve"> as a group</w:delText>
        </w:r>
        <w:r w:rsidR="00425982" w:rsidRPr="00425982" w:rsidDel="00AD2112">
          <w:rPr>
            <w:rFonts w:ascii="Times New Roman" w:hAnsi="Times New Roman" w:cs="Times New Roman"/>
            <w:sz w:val="24"/>
            <w:szCs w:val="24"/>
          </w:rPr>
          <w:delText xml:space="preserve"> (</w:delText>
        </w:r>
        <w:r w:rsidR="00425982" w:rsidRPr="00A854D3" w:rsidDel="00AD2112">
          <w:rPr>
            <w:rFonts w:ascii="Times New Roman" w:hAnsi="Times New Roman" w:cs="Times New Roman"/>
            <w:i/>
            <w:iCs/>
            <w:sz w:val="24"/>
            <w:szCs w:val="24"/>
          </w:rPr>
          <w:delText>S. chromogenes</w:delText>
        </w:r>
        <w:r w:rsidR="00425982" w:rsidRPr="00425982" w:rsidDel="00AD2112">
          <w:rPr>
            <w:rFonts w:ascii="Times New Roman" w:hAnsi="Times New Roman" w:cs="Times New Roman"/>
            <w:sz w:val="24"/>
            <w:szCs w:val="24"/>
          </w:rPr>
          <w:delText xml:space="preserve">, </w:delText>
        </w:r>
        <w:r w:rsidR="00425982" w:rsidRPr="00A854D3" w:rsidDel="00AD2112">
          <w:rPr>
            <w:rFonts w:ascii="Times New Roman" w:hAnsi="Times New Roman" w:cs="Times New Roman"/>
            <w:i/>
            <w:iCs/>
            <w:sz w:val="24"/>
            <w:szCs w:val="24"/>
          </w:rPr>
          <w:delText>S. simulans</w:delText>
        </w:r>
        <w:r w:rsidR="00425982" w:rsidRPr="00425982" w:rsidDel="00AD2112">
          <w:rPr>
            <w:rFonts w:ascii="Times New Roman" w:hAnsi="Times New Roman" w:cs="Times New Roman"/>
            <w:sz w:val="24"/>
            <w:szCs w:val="24"/>
          </w:rPr>
          <w:delText xml:space="preserve">, and </w:delText>
        </w:r>
        <w:r w:rsidR="00425982" w:rsidRPr="00A854D3" w:rsidDel="00AD2112">
          <w:rPr>
            <w:rFonts w:ascii="Times New Roman" w:hAnsi="Times New Roman" w:cs="Times New Roman"/>
            <w:i/>
            <w:iCs/>
            <w:sz w:val="24"/>
            <w:szCs w:val="24"/>
          </w:rPr>
          <w:delText>S. xylosus</w:delText>
        </w:r>
        <w:r w:rsidR="00425982" w:rsidRPr="00425982" w:rsidDel="00AD2112">
          <w:rPr>
            <w:rFonts w:ascii="Times New Roman" w:hAnsi="Times New Roman" w:cs="Times New Roman"/>
            <w:sz w:val="24"/>
            <w:szCs w:val="24"/>
          </w:rPr>
          <w:delText>)</w:delText>
        </w:r>
      </w:del>
      <w:del w:id="849" w:author="Caitlin Jeffrey" w:date="2024-09-23T11:17:00Z" w16du:dateUtc="2024-09-23T15:17:00Z">
        <w:r w:rsidR="00425982" w:rsidDel="00773D2A">
          <w:rPr>
            <w:rFonts w:ascii="Times New Roman" w:hAnsi="Times New Roman" w:cs="Times New Roman"/>
            <w:sz w:val="24"/>
            <w:szCs w:val="24"/>
          </w:rPr>
          <w:delText xml:space="preserve">, which they described as </w:delText>
        </w:r>
        <w:r w:rsidR="00505E9C" w:rsidDel="00773D2A">
          <w:rPr>
            <w:rFonts w:ascii="Times New Roman" w:hAnsi="Times New Roman" w:cs="Times New Roman"/>
            <w:sz w:val="24"/>
            <w:szCs w:val="24"/>
          </w:rPr>
          <w:delText>“more relevant” for udder health</w:delText>
        </w:r>
      </w:del>
      <w:del w:id="850" w:author="Caitlin Jeffrey" w:date="2024-09-23T11:34:00Z" w16du:dateUtc="2024-09-23T15:34:00Z">
        <w:r w:rsidR="00050E7D" w:rsidDel="001139F6">
          <w:rPr>
            <w:rFonts w:ascii="Times New Roman" w:hAnsi="Times New Roman" w:cs="Times New Roman"/>
            <w:sz w:val="24"/>
            <w:szCs w:val="24"/>
          </w:rPr>
          <w:delText>.</w:delText>
        </w:r>
      </w:del>
      <w:del w:id="851" w:author="Caitlin Jeffrey" w:date="2024-09-23T15:54:00Z" w16du:dateUtc="2024-09-23T19:54:00Z">
        <w:r w:rsidR="00050E7D" w:rsidDel="00AD2112">
          <w:rPr>
            <w:rFonts w:ascii="Times New Roman" w:hAnsi="Times New Roman" w:cs="Times New Roman"/>
            <w:sz w:val="24"/>
            <w:szCs w:val="24"/>
          </w:rPr>
          <w:delText xml:space="preserve"> </w:delText>
        </w:r>
      </w:del>
      <w:del w:id="852" w:author="Caitlin Jeffrey" w:date="2024-09-23T11:34:00Z" w16du:dateUtc="2024-09-23T15:34:00Z">
        <w:r w:rsidR="00050E7D" w:rsidDel="002C29DB">
          <w:rPr>
            <w:rFonts w:ascii="Times New Roman" w:hAnsi="Times New Roman" w:cs="Times New Roman"/>
            <w:sz w:val="24"/>
            <w:szCs w:val="24"/>
          </w:rPr>
          <w:delText xml:space="preserve">This </w:delText>
        </w:r>
      </w:del>
      <w:del w:id="853" w:author="Caitlin Jeffrey" w:date="2024-09-23T15:54:00Z" w16du:dateUtc="2024-09-23T19:54:00Z">
        <w:r w:rsidR="00050E7D" w:rsidDel="00AD2112">
          <w:rPr>
            <w:rFonts w:ascii="Times New Roman" w:hAnsi="Times New Roman" w:cs="Times New Roman"/>
            <w:sz w:val="24"/>
            <w:szCs w:val="24"/>
          </w:rPr>
          <w:delText>species group</w:delText>
        </w:r>
        <w:r w:rsidR="00425982" w:rsidRPr="00425982" w:rsidDel="00AD2112">
          <w:rPr>
            <w:rFonts w:ascii="Times New Roman" w:hAnsi="Times New Roman" w:cs="Times New Roman"/>
            <w:sz w:val="24"/>
            <w:szCs w:val="24"/>
          </w:rPr>
          <w:delText xml:space="preserve"> w</w:delText>
        </w:r>
        <w:r w:rsidR="00050E7D" w:rsidDel="00AD2112">
          <w:rPr>
            <w:rFonts w:ascii="Times New Roman" w:hAnsi="Times New Roman" w:cs="Times New Roman"/>
            <w:sz w:val="24"/>
            <w:szCs w:val="24"/>
          </w:rPr>
          <w:delText>as</w:delText>
        </w:r>
        <w:r w:rsidR="00425982" w:rsidRPr="00425982" w:rsidDel="00AD2112">
          <w:rPr>
            <w:rFonts w:ascii="Times New Roman" w:hAnsi="Times New Roman" w:cs="Times New Roman"/>
            <w:sz w:val="24"/>
            <w:szCs w:val="24"/>
          </w:rPr>
          <w:delText xml:space="preserve"> associated with a higher</w:delText>
        </w:r>
        <w:r w:rsidR="00425982" w:rsidDel="00AD2112">
          <w:rPr>
            <w:rFonts w:ascii="Times New Roman" w:hAnsi="Times New Roman" w:cs="Times New Roman"/>
            <w:sz w:val="24"/>
            <w:szCs w:val="24"/>
          </w:rPr>
          <w:delText xml:space="preserve"> </w:delText>
        </w:r>
      </w:del>
      <w:del w:id="854" w:author="Caitlin Jeffrey" w:date="2024-09-23T11:17:00Z" w16du:dateUtc="2024-09-23T15:17:00Z">
        <w:r w:rsidR="00425982" w:rsidRPr="00425982" w:rsidDel="002A1C5E">
          <w:rPr>
            <w:rFonts w:ascii="Times New Roman" w:hAnsi="Times New Roman" w:cs="Times New Roman"/>
            <w:sz w:val="24"/>
            <w:szCs w:val="24"/>
          </w:rPr>
          <w:delText>quarter somatic cell count</w:delText>
        </w:r>
      </w:del>
      <w:del w:id="855" w:author="Caitlin Jeffrey" w:date="2024-09-23T15:54:00Z" w16du:dateUtc="2024-09-23T19:54:00Z">
        <w:r w:rsidR="00425982" w:rsidRPr="00425982" w:rsidDel="00AD2112">
          <w:rPr>
            <w:rFonts w:ascii="Times New Roman" w:hAnsi="Times New Roman" w:cs="Times New Roman"/>
            <w:sz w:val="24"/>
            <w:szCs w:val="24"/>
          </w:rPr>
          <w:delText xml:space="preserve"> at parturition </w:delText>
        </w:r>
        <w:r w:rsidR="00505E9C" w:rsidDel="00AD2112">
          <w:rPr>
            <w:rFonts w:ascii="Times New Roman" w:hAnsi="Times New Roman" w:cs="Times New Roman"/>
            <w:sz w:val="24"/>
            <w:szCs w:val="24"/>
          </w:rPr>
          <w:delText xml:space="preserve">(geometric mean </w:delText>
        </w:r>
        <w:r w:rsidR="00397B0A" w:rsidRPr="00397B0A" w:rsidDel="00AD2112">
          <w:rPr>
            <w:rFonts w:ascii="Times New Roman" w:hAnsi="Times New Roman" w:cs="Times New Roman"/>
            <w:sz w:val="24"/>
            <w:szCs w:val="24"/>
          </w:rPr>
          <w:delText>528</w:delText>
        </w:r>
        <w:r w:rsidR="00397B0A" w:rsidDel="00AD2112">
          <w:rPr>
            <w:rFonts w:ascii="Times New Roman" w:hAnsi="Times New Roman" w:cs="Times New Roman"/>
            <w:sz w:val="24"/>
            <w:szCs w:val="24"/>
          </w:rPr>
          <w:delText xml:space="preserve">,000 </w:delText>
        </w:r>
        <w:r w:rsidR="00397B0A" w:rsidRPr="00397B0A" w:rsidDel="00AD2112">
          <w:rPr>
            <w:rFonts w:ascii="Times New Roman" w:hAnsi="Times New Roman" w:cs="Times New Roman"/>
            <w:sz w:val="24"/>
            <w:szCs w:val="24"/>
          </w:rPr>
          <w:delText>cells/mL</w:delText>
        </w:r>
        <w:r w:rsidR="00397B0A" w:rsidDel="00AD2112">
          <w:rPr>
            <w:rFonts w:ascii="Times New Roman" w:hAnsi="Times New Roman" w:cs="Times New Roman"/>
            <w:sz w:val="24"/>
            <w:szCs w:val="24"/>
          </w:rPr>
          <w:delText>)</w:delText>
        </w:r>
      </w:del>
      <w:del w:id="856" w:author="Caitlin Jeffrey" w:date="2024-09-23T11:34:00Z" w16du:dateUtc="2024-09-23T15:34:00Z">
        <w:r w:rsidR="00397B0A" w:rsidRPr="00397B0A" w:rsidDel="002C29DB">
          <w:rPr>
            <w:rFonts w:ascii="Times New Roman" w:hAnsi="Times New Roman" w:cs="Times New Roman"/>
            <w:sz w:val="24"/>
            <w:szCs w:val="24"/>
          </w:rPr>
          <w:delText xml:space="preserve"> </w:delText>
        </w:r>
        <w:r w:rsidR="00425982" w:rsidRPr="00425982" w:rsidDel="002C29DB">
          <w:rPr>
            <w:rFonts w:ascii="Times New Roman" w:hAnsi="Times New Roman" w:cs="Times New Roman"/>
            <w:sz w:val="24"/>
            <w:szCs w:val="24"/>
          </w:rPr>
          <w:delText>as compared</w:delText>
        </w:r>
        <w:r w:rsidR="00425982" w:rsidDel="002C29DB">
          <w:rPr>
            <w:rFonts w:ascii="Times New Roman" w:hAnsi="Times New Roman" w:cs="Times New Roman"/>
            <w:sz w:val="24"/>
            <w:szCs w:val="24"/>
          </w:rPr>
          <w:delText xml:space="preserve"> </w:delText>
        </w:r>
        <w:r w:rsidR="00425982" w:rsidRPr="00425982" w:rsidDel="002C29DB">
          <w:rPr>
            <w:rFonts w:ascii="Times New Roman" w:hAnsi="Times New Roman" w:cs="Times New Roman"/>
            <w:sz w:val="24"/>
            <w:szCs w:val="24"/>
          </w:rPr>
          <w:delText xml:space="preserve">with uninfected </w:delText>
        </w:r>
        <w:r w:rsidR="00425982" w:rsidRPr="00C86D92" w:rsidDel="002C29DB">
          <w:rPr>
            <w:rFonts w:ascii="Times New Roman" w:hAnsi="Times New Roman" w:cs="Times New Roman"/>
            <w:sz w:val="24"/>
            <w:szCs w:val="24"/>
          </w:rPr>
          <w:delText>quarters</w:delText>
        </w:r>
      </w:del>
      <w:del w:id="857" w:author="Caitlin Jeffrey" w:date="2024-09-23T15:54:00Z" w16du:dateUtc="2024-09-23T19:54:00Z">
        <w:r w:rsidR="00425982" w:rsidRPr="00C86D92" w:rsidDel="00AD2112">
          <w:rPr>
            <w:rFonts w:ascii="Times New Roman" w:hAnsi="Times New Roman" w:cs="Times New Roman"/>
            <w:sz w:val="24"/>
            <w:szCs w:val="24"/>
          </w:rPr>
          <w:delText>.</w:delText>
        </w:r>
        <w:r w:rsidR="007C02C0" w:rsidRPr="00C86D92" w:rsidDel="00AD2112">
          <w:rPr>
            <w:rFonts w:ascii="Times New Roman" w:hAnsi="Times New Roman" w:cs="Times New Roman"/>
            <w:sz w:val="24"/>
            <w:szCs w:val="24"/>
          </w:rPr>
          <w:delText xml:space="preserve"> </w:delText>
        </w:r>
      </w:del>
      <w:r w:rsidR="007C02C0" w:rsidRPr="00C86D92">
        <w:rPr>
          <w:rFonts w:ascii="Times New Roman" w:hAnsi="Times New Roman" w:cs="Times New Roman"/>
          <w:sz w:val="24"/>
          <w:szCs w:val="24"/>
        </w:rPr>
        <w:t>The q</w:t>
      </w:r>
      <w:ins w:id="858" w:author="John Barlow" w:date="2024-09-12T19:55:00Z" w16du:dateUtc="2024-09-12T23:55:00Z">
        <w:r w:rsidR="008B1863">
          <w:rPr>
            <w:rFonts w:ascii="Times New Roman" w:hAnsi="Times New Roman" w:cs="Times New Roman"/>
            <w:sz w:val="24"/>
            <w:szCs w:val="24"/>
          </w:rPr>
          <w:t>m</w:t>
        </w:r>
      </w:ins>
      <w:r w:rsidR="007C02C0" w:rsidRPr="00C86D92">
        <w:rPr>
          <w:rFonts w:ascii="Times New Roman" w:hAnsi="Times New Roman" w:cs="Times New Roman"/>
          <w:sz w:val="24"/>
          <w:szCs w:val="24"/>
        </w:rPr>
        <w:t>SCC at parturition</w:t>
      </w:r>
      <w:r w:rsidR="00492C85">
        <w:rPr>
          <w:rFonts w:ascii="Times New Roman" w:hAnsi="Times New Roman" w:cs="Times New Roman"/>
          <w:sz w:val="24"/>
          <w:szCs w:val="24"/>
        </w:rPr>
        <w:t xml:space="preserve"> </w:t>
      </w:r>
      <w:r w:rsidR="007C02C0" w:rsidRPr="007C02C0">
        <w:rPr>
          <w:rFonts w:ascii="Times New Roman" w:hAnsi="Times New Roman" w:cs="Times New Roman"/>
          <w:sz w:val="24"/>
          <w:szCs w:val="24"/>
        </w:rPr>
        <w:t xml:space="preserve">of quarters infected with </w:t>
      </w:r>
      <w:r w:rsidR="00492C85">
        <w:rPr>
          <w:rFonts w:ascii="Times New Roman" w:hAnsi="Times New Roman" w:cs="Times New Roman"/>
          <w:sz w:val="24"/>
          <w:szCs w:val="24"/>
        </w:rPr>
        <w:t xml:space="preserve">what they described </w:t>
      </w:r>
      <w:r w:rsidR="007C02C0" w:rsidRPr="007C02C0">
        <w:rPr>
          <w:rFonts w:ascii="Times New Roman" w:hAnsi="Times New Roman" w:cs="Times New Roman"/>
          <w:sz w:val="24"/>
          <w:szCs w:val="24"/>
        </w:rPr>
        <w:t>a</w:t>
      </w:r>
      <w:r w:rsidR="00492C85">
        <w:rPr>
          <w:rFonts w:ascii="Times New Roman" w:hAnsi="Times New Roman" w:cs="Times New Roman"/>
          <w:sz w:val="24"/>
          <w:szCs w:val="24"/>
        </w:rPr>
        <w:t>s</w:t>
      </w:r>
      <w:r w:rsidR="007C02C0" w:rsidRPr="007C02C0">
        <w:rPr>
          <w:rFonts w:ascii="Times New Roman" w:hAnsi="Times New Roman" w:cs="Times New Roman"/>
          <w:sz w:val="24"/>
          <w:szCs w:val="24"/>
        </w:rPr>
        <w:t xml:space="preserve"> </w:t>
      </w:r>
      <w:ins w:id="859" w:author="Caitlin Jeffrey" w:date="2024-09-23T11:19:00Z" w16du:dateUtc="2024-09-23T15:19:00Z">
        <w:r w:rsidR="008E7F41">
          <w:rPr>
            <w:rFonts w:ascii="Times New Roman" w:hAnsi="Times New Roman" w:cs="Times New Roman"/>
            <w:sz w:val="24"/>
            <w:szCs w:val="24"/>
          </w:rPr>
          <w:t>“</w:t>
        </w:r>
      </w:ins>
      <w:r w:rsidR="007C02C0" w:rsidRPr="007C02C0">
        <w:rPr>
          <w:rFonts w:ascii="Times New Roman" w:hAnsi="Times New Roman" w:cs="Times New Roman"/>
          <w:sz w:val="24"/>
          <w:szCs w:val="24"/>
        </w:rPr>
        <w:t>less-relevant</w:t>
      </w:r>
      <w:ins w:id="860" w:author="Caitlin Jeffrey" w:date="2024-09-23T11:19:00Z" w16du:dateUtc="2024-09-23T15:19:00Z">
        <w:r w:rsidR="008E7F41">
          <w:rPr>
            <w:rFonts w:ascii="Times New Roman" w:hAnsi="Times New Roman" w:cs="Times New Roman"/>
            <w:sz w:val="24"/>
            <w:szCs w:val="24"/>
          </w:rPr>
          <w:t>”</w:t>
        </w:r>
      </w:ins>
      <w:r w:rsidR="007C02C0" w:rsidRPr="007C02C0">
        <w:rPr>
          <w:rFonts w:ascii="Times New Roman" w:hAnsi="Times New Roman" w:cs="Times New Roman"/>
          <w:sz w:val="24"/>
          <w:szCs w:val="24"/>
        </w:rPr>
        <w:t xml:space="preserve"> species</w:t>
      </w:r>
      <w:r w:rsidR="00492C85">
        <w:rPr>
          <w:rFonts w:ascii="Times New Roman" w:hAnsi="Times New Roman" w:cs="Times New Roman"/>
          <w:sz w:val="24"/>
          <w:szCs w:val="24"/>
        </w:rPr>
        <w:t xml:space="preserve"> (</w:t>
      </w:r>
      <w:r w:rsidR="00492C85" w:rsidRPr="00492C85">
        <w:rPr>
          <w:rFonts w:ascii="Times New Roman" w:hAnsi="Times New Roman" w:cs="Times New Roman"/>
          <w:i/>
          <w:iCs/>
          <w:sz w:val="24"/>
          <w:szCs w:val="24"/>
        </w:rPr>
        <w:t>S. cohnii</w:t>
      </w:r>
      <w:r w:rsidR="00492C85" w:rsidRPr="00492C85">
        <w:rPr>
          <w:rFonts w:ascii="Times New Roman" w:hAnsi="Times New Roman" w:cs="Times New Roman"/>
          <w:sz w:val="24"/>
          <w:szCs w:val="24"/>
        </w:rPr>
        <w:t xml:space="preserve">, </w:t>
      </w:r>
      <w:r w:rsidR="00492C85" w:rsidRPr="00492C85">
        <w:rPr>
          <w:rFonts w:ascii="Times New Roman" w:hAnsi="Times New Roman" w:cs="Times New Roman"/>
          <w:i/>
          <w:iCs/>
          <w:sz w:val="24"/>
          <w:szCs w:val="24"/>
        </w:rPr>
        <w:t>S. equorum</w:t>
      </w:r>
      <w:r w:rsidR="00492C85" w:rsidRPr="00492C85">
        <w:rPr>
          <w:rFonts w:ascii="Times New Roman" w:hAnsi="Times New Roman" w:cs="Times New Roman"/>
          <w:sz w:val="24"/>
          <w:szCs w:val="24"/>
        </w:rPr>
        <w:t xml:space="preserve">, </w:t>
      </w:r>
      <w:r w:rsidR="00492C85" w:rsidRPr="00492C85">
        <w:rPr>
          <w:rFonts w:ascii="Times New Roman" w:hAnsi="Times New Roman" w:cs="Times New Roman"/>
          <w:i/>
          <w:iCs/>
          <w:sz w:val="24"/>
          <w:szCs w:val="24"/>
        </w:rPr>
        <w:t>S. saprophyticus</w:t>
      </w:r>
      <w:r w:rsidR="00492C85" w:rsidRPr="00492C85">
        <w:rPr>
          <w:rFonts w:ascii="Times New Roman" w:hAnsi="Times New Roman" w:cs="Times New Roman"/>
          <w:sz w:val="24"/>
          <w:szCs w:val="24"/>
        </w:rPr>
        <w:t xml:space="preserve">, and </w:t>
      </w:r>
      <w:r w:rsidR="00492C85" w:rsidRPr="00492C85">
        <w:rPr>
          <w:rFonts w:ascii="Times New Roman" w:hAnsi="Times New Roman" w:cs="Times New Roman"/>
          <w:i/>
          <w:iCs/>
          <w:sz w:val="24"/>
          <w:szCs w:val="24"/>
        </w:rPr>
        <w:t>S. sciuri</w:t>
      </w:r>
      <w:ins w:id="861" w:author="Caitlin Jeffrey" w:date="2024-09-23T11:19:00Z" w16du:dateUtc="2024-09-23T15:19:00Z">
        <w:r w:rsidR="008E7F41">
          <w:rPr>
            <w:rFonts w:ascii="Times New Roman" w:hAnsi="Times New Roman" w:cs="Times New Roman"/>
            <w:i/>
            <w:iCs/>
            <w:sz w:val="24"/>
            <w:szCs w:val="24"/>
          </w:rPr>
          <w:t>;</w:t>
        </w:r>
      </w:ins>
      <w:r w:rsidR="00492C85" w:rsidRPr="00492C85">
        <w:rPr>
          <w:rFonts w:ascii="Times New Roman" w:hAnsi="Times New Roman" w:cs="Times New Roman"/>
          <w:i/>
          <w:iCs/>
          <w:sz w:val="24"/>
          <w:szCs w:val="24"/>
        </w:rPr>
        <w:t xml:space="preserve"> </w:t>
      </w:r>
      <w:del w:id="862" w:author="Caitlin Jeffrey" w:date="2024-09-23T11:19:00Z" w16du:dateUtc="2024-09-23T15:19:00Z">
        <w:r w:rsidR="00492C85" w:rsidRPr="00492C85" w:rsidDel="008E7F41">
          <w:rPr>
            <w:rFonts w:ascii="Times New Roman" w:hAnsi="Times New Roman" w:cs="Times New Roman"/>
            <w:sz w:val="24"/>
            <w:szCs w:val="24"/>
          </w:rPr>
          <w:delText>represent</w:delText>
        </w:r>
        <w:r w:rsidR="00492C85" w:rsidDel="008E7F41">
          <w:rPr>
            <w:rFonts w:ascii="Times New Roman" w:hAnsi="Times New Roman" w:cs="Times New Roman"/>
            <w:sz w:val="24"/>
            <w:szCs w:val="24"/>
          </w:rPr>
          <w:delText>ing</w:delText>
        </w:r>
        <w:r w:rsidR="00492C85" w:rsidRPr="00492C85" w:rsidDel="008E7F41">
          <w:rPr>
            <w:rFonts w:ascii="Times New Roman" w:hAnsi="Times New Roman" w:cs="Times New Roman"/>
            <w:sz w:val="24"/>
            <w:szCs w:val="24"/>
          </w:rPr>
          <w:delText xml:space="preserve"> </w:delText>
        </w:r>
      </w:del>
      <w:r w:rsidR="00492C85" w:rsidRPr="00492C85">
        <w:rPr>
          <w:rFonts w:ascii="Times New Roman" w:hAnsi="Times New Roman" w:cs="Times New Roman"/>
          <w:sz w:val="24"/>
          <w:szCs w:val="24"/>
        </w:rPr>
        <w:t xml:space="preserve">environmental </w:t>
      </w:r>
      <w:ins w:id="863" w:author="John Barlow" w:date="2024-09-12T10:36:00Z" w16du:dateUtc="2024-09-12T14:36:00Z">
        <w:r w:rsidR="007A0E63">
          <w:rPr>
            <w:rFonts w:ascii="Times New Roman" w:hAnsi="Times New Roman" w:cs="Times New Roman"/>
            <w:sz w:val="24"/>
            <w:szCs w:val="24"/>
          </w:rPr>
          <w:t>“</w:t>
        </w:r>
      </w:ins>
      <w:r w:rsidR="00975993">
        <w:rPr>
          <w:rFonts w:ascii="Times New Roman" w:hAnsi="Times New Roman" w:cs="Times New Roman"/>
          <w:sz w:val="24"/>
          <w:szCs w:val="24"/>
        </w:rPr>
        <w:t>CNS</w:t>
      </w:r>
      <w:ins w:id="864" w:author="John Barlow" w:date="2024-09-12T10:32:00Z" w16du:dateUtc="2024-09-12T14:32:00Z">
        <w:r w:rsidR="00663B69">
          <w:rPr>
            <w:rFonts w:ascii="Times New Roman" w:hAnsi="Times New Roman" w:cs="Times New Roman"/>
            <w:sz w:val="24"/>
            <w:szCs w:val="24"/>
          </w:rPr>
          <w:t>” or NAS</w:t>
        </w:r>
        <w:r w:rsidR="00762E22">
          <w:rPr>
            <w:rFonts w:ascii="Times New Roman" w:hAnsi="Times New Roman" w:cs="Times New Roman"/>
            <w:sz w:val="24"/>
            <w:szCs w:val="24"/>
          </w:rPr>
          <w:t>M</w:t>
        </w:r>
      </w:ins>
      <w:r w:rsidR="00492C85">
        <w:rPr>
          <w:rFonts w:ascii="Times New Roman" w:hAnsi="Times New Roman" w:cs="Times New Roman"/>
          <w:sz w:val="24"/>
          <w:szCs w:val="24"/>
        </w:rPr>
        <w:t>)</w:t>
      </w:r>
      <w:r w:rsidR="007C02C0">
        <w:rPr>
          <w:rFonts w:ascii="Times New Roman" w:hAnsi="Times New Roman" w:cs="Times New Roman"/>
          <w:sz w:val="24"/>
          <w:szCs w:val="24"/>
        </w:rPr>
        <w:t xml:space="preserve"> </w:t>
      </w:r>
      <w:r w:rsidR="00E5079D">
        <w:rPr>
          <w:rFonts w:ascii="Times New Roman" w:hAnsi="Times New Roman" w:cs="Times New Roman"/>
          <w:sz w:val="24"/>
          <w:szCs w:val="24"/>
        </w:rPr>
        <w:t xml:space="preserve">did not differ from the </w:t>
      </w:r>
      <w:r w:rsidR="007C02C0" w:rsidRPr="007C02C0">
        <w:rPr>
          <w:rFonts w:ascii="Times New Roman" w:hAnsi="Times New Roman" w:cs="Times New Roman"/>
          <w:sz w:val="24"/>
          <w:szCs w:val="24"/>
        </w:rPr>
        <w:t>q</w:t>
      </w:r>
      <w:ins w:id="865" w:author="John Barlow" w:date="2024-09-12T19:55:00Z" w16du:dateUtc="2024-09-12T23:55:00Z">
        <w:r w:rsidR="008B1863">
          <w:rPr>
            <w:rFonts w:ascii="Times New Roman" w:hAnsi="Times New Roman" w:cs="Times New Roman"/>
            <w:sz w:val="24"/>
            <w:szCs w:val="24"/>
          </w:rPr>
          <w:t>m</w:t>
        </w:r>
      </w:ins>
      <w:r w:rsidR="007C02C0" w:rsidRPr="007C02C0">
        <w:rPr>
          <w:rFonts w:ascii="Times New Roman" w:hAnsi="Times New Roman" w:cs="Times New Roman"/>
          <w:sz w:val="24"/>
          <w:szCs w:val="24"/>
        </w:rPr>
        <w:t>SCC of uninfected</w:t>
      </w:r>
      <w:r w:rsidR="00E5079D">
        <w:rPr>
          <w:rFonts w:ascii="Times New Roman" w:hAnsi="Times New Roman" w:cs="Times New Roman"/>
          <w:sz w:val="24"/>
          <w:szCs w:val="24"/>
        </w:rPr>
        <w:t xml:space="preserve"> </w:t>
      </w:r>
      <w:r w:rsidR="007C02C0" w:rsidRPr="007C02C0">
        <w:rPr>
          <w:rFonts w:ascii="Times New Roman" w:hAnsi="Times New Roman" w:cs="Times New Roman"/>
          <w:sz w:val="24"/>
          <w:szCs w:val="24"/>
        </w:rPr>
        <w:t>quarters (235</w:t>
      </w:r>
      <w:ins w:id="866" w:author="Caitlin Jeffrey" w:date="2024-09-23T11:32:00Z" w16du:dateUtc="2024-09-23T15:32:00Z">
        <w:r w:rsidR="007B098D">
          <w:rPr>
            <w:rFonts w:ascii="Times New Roman" w:hAnsi="Times New Roman" w:cs="Times New Roman"/>
            <w:sz w:val="24"/>
            <w:szCs w:val="24"/>
          </w:rPr>
          <w:t>,000</w:t>
        </w:r>
      </w:ins>
      <w:del w:id="867" w:author="Caitlin Jeffrey" w:date="2024-09-23T11:32:00Z" w16du:dateUtc="2024-09-23T15:32:00Z">
        <w:r w:rsidR="007C02C0" w:rsidRPr="007C02C0" w:rsidDel="007B098D">
          <w:rPr>
            <w:rFonts w:ascii="Times New Roman" w:hAnsi="Times New Roman" w:cs="Times New Roman"/>
            <w:sz w:val="24"/>
            <w:szCs w:val="24"/>
          </w:rPr>
          <w:delText xml:space="preserve"> × 103</w:delText>
        </w:r>
      </w:del>
      <w:r w:rsidR="007C02C0" w:rsidRPr="007C02C0">
        <w:rPr>
          <w:rFonts w:ascii="Times New Roman" w:hAnsi="Times New Roman" w:cs="Times New Roman"/>
          <w:sz w:val="24"/>
          <w:szCs w:val="24"/>
        </w:rPr>
        <w:t xml:space="preserve"> cells/mL vs. 240</w:t>
      </w:r>
      <w:ins w:id="868" w:author="Caitlin Jeffrey" w:date="2024-09-23T11:32:00Z" w16du:dateUtc="2024-09-23T15:32:00Z">
        <w:r w:rsidR="007B098D">
          <w:rPr>
            <w:rFonts w:ascii="Times New Roman" w:hAnsi="Times New Roman" w:cs="Times New Roman"/>
            <w:sz w:val="24"/>
            <w:szCs w:val="24"/>
          </w:rPr>
          <w:t>,000</w:t>
        </w:r>
      </w:ins>
      <w:del w:id="869" w:author="Caitlin Jeffrey" w:date="2024-09-23T11:32:00Z" w16du:dateUtc="2024-09-23T15:32:00Z">
        <w:r w:rsidR="007C02C0" w:rsidRPr="007C02C0" w:rsidDel="007B098D">
          <w:rPr>
            <w:rFonts w:ascii="Times New Roman" w:hAnsi="Times New Roman" w:cs="Times New Roman"/>
            <w:sz w:val="24"/>
            <w:szCs w:val="24"/>
          </w:rPr>
          <w:delText xml:space="preserve"> × 103</w:delText>
        </w:r>
      </w:del>
      <w:r w:rsidR="007C02C0" w:rsidRPr="007C02C0">
        <w:rPr>
          <w:rFonts w:ascii="Times New Roman" w:hAnsi="Times New Roman" w:cs="Times New Roman"/>
          <w:sz w:val="24"/>
          <w:szCs w:val="24"/>
        </w:rPr>
        <w:t xml:space="preserve"> cells/mL</w:t>
      </w:r>
      <w:ins w:id="870" w:author="Caitlin Jeffrey" w:date="2024-09-23T11:19:00Z" w16du:dateUtc="2024-09-23T15:19:00Z">
        <w:r w:rsidR="00746F02">
          <w:rPr>
            <w:rFonts w:ascii="Times New Roman" w:hAnsi="Times New Roman" w:cs="Times New Roman"/>
            <w:sz w:val="24"/>
            <w:szCs w:val="24"/>
          </w:rPr>
          <w:t>; De Visscher et al., 2016</w:t>
        </w:r>
      </w:ins>
      <w:r w:rsidR="00E5079D">
        <w:rPr>
          <w:rFonts w:ascii="Times New Roman" w:hAnsi="Times New Roman" w:cs="Times New Roman"/>
          <w:sz w:val="24"/>
          <w:szCs w:val="24"/>
        </w:rPr>
        <w:t xml:space="preserve">). </w:t>
      </w:r>
    </w:p>
    <w:p w14:paraId="5AF99D7D" w14:textId="77777777" w:rsidR="0020348D" w:rsidRDefault="003F3120" w:rsidP="00F16DBC">
      <w:pPr>
        <w:spacing w:after="0" w:line="480" w:lineRule="auto"/>
        <w:ind w:firstLine="360"/>
        <w:rPr>
          <w:ins w:id="871" w:author="Caitlin Jeffrey" w:date="2024-09-23T11:40:00Z" w16du:dateUtc="2024-09-23T15:40:00Z"/>
          <w:rFonts w:ascii="Times New Roman" w:hAnsi="Times New Roman" w:cs="Times New Roman"/>
          <w:sz w:val="24"/>
          <w:szCs w:val="24"/>
        </w:rPr>
      </w:pPr>
      <w:r>
        <w:rPr>
          <w:rFonts w:ascii="Times New Roman" w:hAnsi="Times New Roman" w:cs="Times New Roman"/>
          <w:sz w:val="24"/>
          <w:szCs w:val="24"/>
        </w:rPr>
        <w:t>In contrast</w:t>
      </w:r>
      <w:r w:rsidR="00D24F19">
        <w:rPr>
          <w:rFonts w:ascii="Times New Roman" w:hAnsi="Times New Roman" w:cs="Times New Roman"/>
          <w:sz w:val="24"/>
          <w:szCs w:val="24"/>
        </w:rPr>
        <w:t xml:space="preserve">, </w:t>
      </w:r>
      <w:ins w:id="872" w:author="Caitlin Jeffrey" w:date="2024-09-23T11:37:00Z" w16du:dateUtc="2024-09-23T15:37:00Z">
        <w:r w:rsidR="00F16DBC">
          <w:rPr>
            <w:rFonts w:ascii="Times New Roman" w:hAnsi="Times New Roman" w:cs="Times New Roman"/>
            <w:sz w:val="24"/>
            <w:szCs w:val="24"/>
          </w:rPr>
          <w:t xml:space="preserve">Condas et al. (2017b) identified 16 NAS species with a geometric mean qmSCC greater than that of uninfected quarters </w:t>
        </w:r>
      </w:ins>
      <w:r w:rsidR="00EA63C2">
        <w:rPr>
          <w:rFonts w:ascii="Times New Roman" w:hAnsi="Times New Roman" w:cs="Times New Roman"/>
          <w:sz w:val="24"/>
          <w:szCs w:val="24"/>
        </w:rPr>
        <w:t xml:space="preserve">in a large sample of </w:t>
      </w:r>
      <w:r w:rsidR="00EA63C2" w:rsidRPr="00EA63C2">
        <w:rPr>
          <w:rFonts w:ascii="Times New Roman" w:hAnsi="Times New Roman" w:cs="Times New Roman"/>
          <w:sz w:val="24"/>
          <w:szCs w:val="24"/>
        </w:rPr>
        <w:t xml:space="preserve">3,561 </w:t>
      </w:r>
      <w:r w:rsidR="00EA63C2">
        <w:rPr>
          <w:rFonts w:ascii="Times New Roman" w:hAnsi="Times New Roman" w:cs="Times New Roman"/>
          <w:sz w:val="24"/>
          <w:szCs w:val="24"/>
        </w:rPr>
        <w:t>NAS isolates</w:t>
      </w:r>
      <w:ins w:id="873" w:author="John Barlow" w:date="2024-09-12T10:56:00Z" w16du:dateUtc="2024-09-12T14:56:00Z">
        <w:r w:rsidR="00AA1391" w:rsidRPr="00AA1391">
          <w:t xml:space="preserve"> </w:t>
        </w:r>
        <w:r w:rsidR="00AA1391">
          <w:rPr>
            <w:rFonts w:ascii="Times New Roman" w:hAnsi="Times New Roman" w:cs="Times New Roman"/>
            <w:sz w:val="24"/>
            <w:szCs w:val="24"/>
          </w:rPr>
          <w:t>from</w:t>
        </w:r>
        <w:r w:rsidR="00AA1391" w:rsidRPr="00AA1391">
          <w:rPr>
            <w:rFonts w:ascii="Times New Roman" w:hAnsi="Times New Roman" w:cs="Times New Roman"/>
            <w:sz w:val="24"/>
            <w:szCs w:val="24"/>
          </w:rPr>
          <w:t xml:space="preserve"> 91 Canadian herds </w:t>
        </w:r>
        <w:r w:rsidR="00AA1391">
          <w:rPr>
            <w:rFonts w:ascii="Times New Roman" w:hAnsi="Times New Roman" w:cs="Times New Roman"/>
            <w:sz w:val="24"/>
            <w:szCs w:val="24"/>
          </w:rPr>
          <w:t>enrolled in</w:t>
        </w:r>
        <w:r w:rsidR="00AA1391" w:rsidRPr="00AA1391">
          <w:rPr>
            <w:rFonts w:ascii="Times New Roman" w:hAnsi="Times New Roman" w:cs="Times New Roman"/>
            <w:sz w:val="24"/>
            <w:szCs w:val="24"/>
          </w:rPr>
          <w:t xml:space="preserve"> </w:t>
        </w:r>
      </w:ins>
      <w:ins w:id="874" w:author="Caitlin Jeffrey" w:date="2024-09-23T11:38:00Z" w16du:dateUtc="2024-09-23T15:38:00Z">
        <w:r w:rsidR="00696EF8">
          <w:rPr>
            <w:rFonts w:ascii="Times New Roman" w:hAnsi="Times New Roman" w:cs="Times New Roman"/>
            <w:sz w:val="24"/>
            <w:szCs w:val="24"/>
          </w:rPr>
          <w:t xml:space="preserve">a </w:t>
        </w:r>
      </w:ins>
      <w:ins w:id="875" w:author="John Barlow" w:date="2024-09-12T10:56:00Z" w16du:dateUtc="2024-09-12T14:56:00Z">
        <w:del w:id="876" w:author="Caitlin Jeffrey" w:date="2024-09-23T11:38:00Z" w16du:dateUtc="2024-09-23T15:38:00Z">
          <w:r w:rsidR="00AA1391" w:rsidRPr="00AA1391" w:rsidDel="00696EF8">
            <w:rPr>
              <w:rFonts w:ascii="Times New Roman" w:hAnsi="Times New Roman" w:cs="Times New Roman"/>
              <w:sz w:val="24"/>
              <w:szCs w:val="24"/>
            </w:rPr>
            <w:delText xml:space="preserve">the National Cohort of Dairy Farms </w:delText>
          </w:r>
        </w:del>
        <w:r w:rsidR="00AA1391" w:rsidRPr="00AA1391">
          <w:rPr>
            <w:rFonts w:ascii="Times New Roman" w:hAnsi="Times New Roman" w:cs="Times New Roman"/>
            <w:sz w:val="24"/>
            <w:szCs w:val="24"/>
          </w:rPr>
          <w:t>study conducted by the Canadian Bovine Mastitis Research Network</w:t>
        </w:r>
      </w:ins>
      <w:ins w:id="877" w:author="Caitlin Jeffrey" w:date="2024-09-23T11:38:00Z" w16du:dateUtc="2024-09-23T15:38:00Z">
        <w:r w:rsidR="00696EF8">
          <w:rPr>
            <w:rFonts w:ascii="Times New Roman" w:hAnsi="Times New Roman" w:cs="Times New Roman"/>
            <w:sz w:val="24"/>
            <w:szCs w:val="24"/>
          </w:rPr>
          <w:t>. These 16 species included</w:t>
        </w:r>
      </w:ins>
      <w:ins w:id="878" w:author="Caitlin Jeffrey" w:date="2024-09-23T11:39:00Z" w16du:dateUtc="2024-09-23T15:39:00Z">
        <w:r w:rsidR="0020348D">
          <w:rPr>
            <w:rFonts w:ascii="Times New Roman" w:hAnsi="Times New Roman" w:cs="Times New Roman"/>
            <w:sz w:val="24"/>
            <w:szCs w:val="24"/>
          </w:rPr>
          <w:t>:</w:t>
        </w:r>
      </w:ins>
      <w:ins w:id="879" w:author="Caitlin Jeffrey" w:date="2024-09-23T11:38:00Z" w16du:dateUtc="2024-09-23T15:38:00Z">
        <w:r w:rsidR="00696EF8">
          <w:rPr>
            <w:rFonts w:ascii="Times New Roman" w:hAnsi="Times New Roman" w:cs="Times New Roman"/>
            <w:sz w:val="24"/>
            <w:szCs w:val="24"/>
          </w:rPr>
          <w:t xml:space="preserve"> </w:t>
        </w:r>
      </w:ins>
      <w:del w:id="880" w:author="Caitlin Jeffrey" w:date="2024-09-23T11:38:00Z" w16du:dateUtc="2024-09-23T15:38:00Z">
        <w:r w:rsidR="00EA63C2" w:rsidDel="00696EF8">
          <w:rPr>
            <w:rFonts w:ascii="Times New Roman" w:hAnsi="Times New Roman" w:cs="Times New Roman"/>
            <w:sz w:val="24"/>
            <w:szCs w:val="24"/>
          </w:rPr>
          <w:delText xml:space="preserve">, </w:delText>
        </w:r>
        <w:r w:rsidR="00D24F19" w:rsidDel="00696EF8">
          <w:rPr>
            <w:rFonts w:ascii="Times New Roman" w:hAnsi="Times New Roman" w:cs="Times New Roman"/>
            <w:sz w:val="24"/>
            <w:szCs w:val="24"/>
          </w:rPr>
          <w:delText xml:space="preserve">Condas et </w:delText>
        </w:r>
        <w:r w:rsidR="00F25B75" w:rsidDel="00696EF8">
          <w:rPr>
            <w:rFonts w:ascii="Times New Roman" w:hAnsi="Times New Roman" w:cs="Times New Roman"/>
            <w:sz w:val="24"/>
            <w:szCs w:val="24"/>
          </w:rPr>
          <w:delText>al., (2017b) identified 1</w:delText>
        </w:r>
        <w:r w:rsidR="00EA63C2" w:rsidDel="00696EF8">
          <w:rPr>
            <w:rFonts w:ascii="Times New Roman" w:hAnsi="Times New Roman" w:cs="Times New Roman"/>
            <w:sz w:val="24"/>
            <w:szCs w:val="24"/>
          </w:rPr>
          <w:delText>6</w:delText>
        </w:r>
        <w:r w:rsidR="00F25B75" w:rsidDel="00696EF8">
          <w:rPr>
            <w:rFonts w:ascii="Times New Roman" w:hAnsi="Times New Roman" w:cs="Times New Roman"/>
            <w:sz w:val="24"/>
            <w:szCs w:val="24"/>
          </w:rPr>
          <w:delText xml:space="preserve"> NAS with </w:delText>
        </w:r>
        <w:r w:rsidR="00D2545C" w:rsidDel="00696EF8">
          <w:rPr>
            <w:rFonts w:ascii="Times New Roman" w:hAnsi="Times New Roman" w:cs="Times New Roman"/>
            <w:sz w:val="24"/>
            <w:szCs w:val="24"/>
          </w:rPr>
          <w:delText xml:space="preserve">geometric mean </w:delText>
        </w:r>
        <w:r w:rsidR="00F25B75" w:rsidDel="00696EF8">
          <w:rPr>
            <w:rFonts w:ascii="Times New Roman" w:hAnsi="Times New Roman" w:cs="Times New Roman"/>
            <w:sz w:val="24"/>
            <w:szCs w:val="24"/>
          </w:rPr>
          <w:delText>q</w:delText>
        </w:r>
      </w:del>
      <w:ins w:id="881" w:author="John Barlow" w:date="2024-09-12T19:55:00Z" w16du:dateUtc="2024-09-12T23:55:00Z">
        <w:del w:id="882" w:author="Caitlin Jeffrey" w:date="2024-09-23T11:38:00Z" w16du:dateUtc="2024-09-23T15:38:00Z">
          <w:r w:rsidR="008B1863" w:rsidDel="00696EF8">
            <w:rPr>
              <w:rFonts w:ascii="Times New Roman" w:hAnsi="Times New Roman" w:cs="Times New Roman"/>
              <w:sz w:val="24"/>
              <w:szCs w:val="24"/>
            </w:rPr>
            <w:delText>m</w:delText>
          </w:r>
        </w:del>
      </w:ins>
      <w:del w:id="883" w:author="Caitlin Jeffrey" w:date="2024-09-23T11:38:00Z" w16du:dateUtc="2024-09-23T15:38:00Z">
        <w:r w:rsidR="00F25B75" w:rsidDel="00696EF8">
          <w:rPr>
            <w:rFonts w:ascii="Times New Roman" w:hAnsi="Times New Roman" w:cs="Times New Roman"/>
            <w:sz w:val="24"/>
            <w:szCs w:val="24"/>
          </w:rPr>
          <w:delText xml:space="preserve">SCC </w:delText>
        </w:r>
        <w:r w:rsidR="00644061" w:rsidDel="00696EF8">
          <w:rPr>
            <w:rFonts w:ascii="Times New Roman" w:hAnsi="Times New Roman" w:cs="Times New Roman"/>
            <w:sz w:val="24"/>
            <w:szCs w:val="24"/>
          </w:rPr>
          <w:delText xml:space="preserve">greater than </w:delText>
        </w:r>
      </w:del>
      <w:ins w:id="884" w:author="John Barlow" w:date="2024-09-12T10:39:00Z" w16du:dateUtc="2024-09-12T14:39:00Z">
        <w:del w:id="885" w:author="Caitlin Jeffrey" w:date="2024-09-23T11:38:00Z" w16du:dateUtc="2024-09-23T15:38:00Z">
          <w:r w:rsidR="00BD70BF" w:rsidDel="00696EF8">
            <w:rPr>
              <w:rFonts w:ascii="Times New Roman" w:hAnsi="Times New Roman" w:cs="Times New Roman"/>
              <w:sz w:val="24"/>
              <w:szCs w:val="24"/>
            </w:rPr>
            <w:delText xml:space="preserve">that of </w:delText>
          </w:r>
        </w:del>
      </w:ins>
      <w:del w:id="886" w:author="Caitlin Jeffrey" w:date="2024-09-23T11:38:00Z" w16du:dateUtc="2024-09-23T15:38:00Z">
        <w:r w:rsidR="00644061" w:rsidDel="00696EF8">
          <w:rPr>
            <w:rFonts w:ascii="Times New Roman" w:hAnsi="Times New Roman" w:cs="Times New Roman"/>
            <w:sz w:val="24"/>
            <w:szCs w:val="24"/>
          </w:rPr>
          <w:delText>uninfected quarters (</w:delText>
        </w:r>
      </w:del>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D2545C">
        <w:rPr>
          <w:rFonts w:ascii="Times New Roman" w:hAnsi="Times New Roman" w:cs="Times New Roman"/>
          <w:i/>
          <w:iCs/>
          <w:sz w:val="24"/>
          <w:szCs w:val="24"/>
        </w:rPr>
        <w:t xml:space="preserve"> </w:t>
      </w:r>
      <w:r w:rsidR="00160297" w:rsidRPr="00A854D3">
        <w:rPr>
          <w:rFonts w:ascii="Times New Roman" w:hAnsi="Times New Roman" w:cs="Times New Roman"/>
          <w:i/>
          <w:iCs/>
          <w:sz w:val="24"/>
          <w:szCs w:val="24"/>
        </w:rPr>
        <w:t>chromogenes</w:t>
      </w:r>
      <w:r w:rsidR="00D2545C">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simulans</w:t>
      </w:r>
      <w:r w:rsidR="00EC0FE5">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xylosus</w:t>
      </w:r>
      <w:r w:rsidR="00D2545C">
        <w:rPr>
          <w:rFonts w:ascii="Times New Roman" w:hAnsi="Times New Roman" w:cs="Times New Roman"/>
          <w:sz w:val="24"/>
          <w:szCs w:val="24"/>
        </w:rPr>
        <w:t>,</w:t>
      </w:r>
      <w:r w:rsidR="00EC0FE5">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haemolyticus</w:t>
      </w:r>
      <w:r w:rsidR="00D2545C">
        <w:rPr>
          <w:rFonts w:ascii="Times New Roman" w:hAnsi="Times New Roman" w:cs="Times New Roman"/>
          <w:sz w:val="24"/>
          <w:szCs w:val="24"/>
        </w:rPr>
        <w:t>,</w:t>
      </w:r>
      <w:r w:rsidR="00A72978">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epidermidis</w:t>
      </w:r>
      <w:r w:rsidR="00D2545C">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cohnii</w:t>
      </w:r>
      <w:r w:rsidR="00D2545C">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sciuri</w:t>
      </w:r>
      <w:r w:rsidR="00D2545C">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gallinarum</w:t>
      </w:r>
      <w:r w:rsidR="00D2545C">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capitis</w:t>
      </w:r>
      <w:r w:rsidR="00D2545C">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arlettae</w:t>
      </w:r>
      <w:r w:rsidR="00D2545C">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warneri</w:t>
      </w:r>
      <w:r w:rsidR="00D2545C">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saprophyticus</w:t>
      </w:r>
      <w:r w:rsidR="00EC0FE5">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agnetis</w:t>
      </w:r>
      <w:r w:rsidR="00EC0FE5">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equorum</w:t>
      </w:r>
      <w:r w:rsidR="00EC0FE5">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r w:rsidR="00160297" w:rsidRPr="00A854D3">
        <w:rPr>
          <w:rFonts w:ascii="Times New Roman" w:hAnsi="Times New Roman" w:cs="Times New Roman"/>
          <w:i/>
          <w:iCs/>
          <w:sz w:val="24"/>
          <w:szCs w:val="24"/>
        </w:rPr>
        <w:lastRenderedPageBreak/>
        <w:t>succinus</w:t>
      </w:r>
      <w:r w:rsidR="00EC0FE5">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EC0FE5">
        <w:rPr>
          <w:rFonts w:ascii="Times New Roman" w:hAnsi="Times New Roman" w:cs="Times New Roman"/>
          <w:sz w:val="24"/>
          <w:szCs w:val="24"/>
        </w:rPr>
        <w:t xml:space="preserve">and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hyicus</w:t>
      </w:r>
      <w:ins w:id="887" w:author="Caitlin Jeffrey" w:date="2024-09-23T11:38:00Z" w16du:dateUtc="2024-09-23T15:38:00Z">
        <w:r w:rsidR="00696EF8">
          <w:rPr>
            <w:rFonts w:ascii="Times New Roman" w:hAnsi="Times New Roman" w:cs="Times New Roman"/>
            <w:sz w:val="24"/>
            <w:szCs w:val="24"/>
          </w:rPr>
          <w:t xml:space="preserve"> (Condas et al., 2017b)</w:t>
        </w:r>
      </w:ins>
      <w:ins w:id="888" w:author="John Barlow" w:date="2024-09-12T10:45:00Z" w16du:dateUtc="2024-09-12T14:45:00Z">
        <w:del w:id="889" w:author="Caitlin Jeffrey" w:date="2024-09-23T11:38:00Z" w16du:dateUtc="2024-09-23T15:38:00Z">
          <w:r w:rsidR="003F138A" w:rsidDel="00696EF8">
            <w:rPr>
              <w:rFonts w:ascii="Times New Roman" w:hAnsi="Times New Roman" w:cs="Times New Roman"/>
              <w:sz w:val="24"/>
              <w:szCs w:val="24"/>
            </w:rPr>
            <w:delText>)</w:delText>
          </w:r>
        </w:del>
      </w:ins>
      <w:ins w:id="890" w:author="John Barlow" w:date="2024-09-12T10:39:00Z" w16du:dateUtc="2024-09-12T14:39:00Z">
        <w:r w:rsidR="00BE147C">
          <w:rPr>
            <w:rFonts w:ascii="Times New Roman" w:hAnsi="Times New Roman" w:cs="Times New Roman"/>
            <w:sz w:val="24"/>
            <w:szCs w:val="24"/>
          </w:rPr>
          <w:t>.</w:t>
        </w:r>
      </w:ins>
      <w:r w:rsidR="00F25B75">
        <w:rPr>
          <w:rFonts w:ascii="Times New Roman" w:hAnsi="Times New Roman" w:cs="Times New Roman"/>
          <w:sz w:val="24"/>
          <w:szCs w:val="24"/>
        </w:rPr>
        <w:t xml:space="preserve"> </w:t>
      </w:r>
      <w:ins w:id="891" w:author="John Barlow" w:date="2024-09-12T10:45:00Z" w16du:dateUtc="2024-09-12T14:45:00Z">
        <w:r w:rsidR="003F138A" w:rsidRPr="003F138A">
          <w:rPr>
            <w:rFonts w:ascii="Times New Roman" w:hAnsi="Times New Roman" w:cs="Times New Roman"/>
            <w:sz w:val="24"/>
            <w:szCs w:val="24"/>
          </w:rPr>
          <w:t>In that study</w:t>
        </w:r>
      </w:ins>
      <w:ins w:id="892" w:author="John Barlow" w:date="2024-09-12T10:47:00Z" w16du:dateUtc="2024-09-12T14:47:00Z">
        <w:r w:rsidR="000639D6">
          <w:rPr>
            <w:rFonts w:ascii="Times New Roman" w:hAnsi="Times New Roman" w:cs="Times New Roman"/>
            <w:sz w:val="24"/>
            <w:szCs w:val="24"/>
          </w:rPr>
          <w:t xml:space="preserve">, </w:t>
        </w:r>
      </w:ins>
      <w:r w:rsidR="0059719F">
        <w:rPr>
          <w:rFonts w:ascii="Times New Roman" w:hAnsi="Times New Roman" w:cs="Times New Roman"/>
          <w:sz w:val="24"/>
          <w:szCs w:val="24"/>
        </w:rPr>
        <w:t>the highest q</w:t>
      </w:r>
      <w:ins w:id="893" w:author="John Barlow" w:date="2024-09-12T19:55:00Z" w16du:dateUtc="2024-09-12T23:55:00Z">
        <w:r w:rsidR="008B1863">
          <w:rPr>
            <w:rFonts w:ascii="Times New Roman" w:hAnsi="Times New Roman" w:cs="Times New Roman"/>
            <w:sz w:val="24"/>
            <w:szCs w:val="24"/>
          </w:rPr>
          <w:t>m</w:t>
        </w:r>
      </w:ins>
      <w:r w:rsidR="0059719F">
        <w:rPr>
          <w:rFonts w:ascii="Times New Roman" w:hAnsi="Times New Roman" w:cs="Times New Roman"/>
          <w:sz w:val="24"/>
          <w:szCs w:val="24"/>
        </w:rPr>
        <w:t xml:space="preserve">SCC was associated with </w:t>
      </w:r>
      <w:r w:rsidR="006228DF" w:rsidRPr="00A854D3">
        <w:rPr>
          <w:rFonts w:ascii="Times New Roman" w:hAnsi="Times New Roman" w:cs="Times New Roman"/>
          <w:i/>
          <w:iCs/>
          <w:sz w:val="24"/>
          <w:szCs w:val="24"/>
        </w:rPr>
        <w:t>S. agnetis</w:t>
      </w:r>
      <w:r w:rsidR="006228DF" w:rsidRPr="006228DF">
        <w:rPr>
          <w:rFonts w:ascii="Times New Roman" w:hAnsi="Times New Roman" w:cs="Times New Roman"/>
          <w:sz w:val="24"/>
          <w:szCs w:val="24"/>
        </w:rPr>
        <w:t xml:space="preserve">, </w:t>
      </w:r>
      <w:r w:rsidR="006228DF" w:rsidRPr="00A854D3">
        <w:rPr>
          <w:rFonts w:ascii="Times New Roman" w:hAnsi="Times New Roman" w:cs="Times New Roman"/>
          <w:i/>
          <w:iCs/>
          <w:sz w:val="24"/>
          <w:szCs w:val="24"/>
        </w:rPr>
        <w:t>S.</w:t>
      </w:r>
      <w:r w:rsidR="00157013" w:rsidRPr="00A854D3">
        <w:rPr>
          <w:rFonts w:ascii="Times New Roman" w:hAnsi="Times New Roman" w:cs="Times New Roman"/>
          <w:i/>
          <w:iCs/>
          <w:sz w:val="24"/>
          <w:szCs w:val="24"/>
        </w:rPr>
        <w:t xml:space="preserve"> </w:t>
      </w:r>
      <w:r w:rsidR="006228DF" w:rsidRPr="00A854D3">
        <w:rPr>
          <w:rFonts w:ascii="Times New Roman" w:hAnsi="Times New Roman" w:cs="Times New Roman"/>
          <w:i/>
          <w:iCs/>
          <w:sz w:val="24"/>
          <w:szCs w:val="24"/>
        </w:rPr>
        <w:t>capitis</w:t>
      </w:r>
      <w:r w:rsidR="006228DF" w:rsidRPr="006228DF">
        <w:rPr>
          <w:rFonts w:ascii="Times New Roman" w:hAnsi="Times New Roman" w:cs="Times New Roman"/>
          <w:sz w:val="24"/>
          <w:szCs w:val="24"/>
        </w:rPr>
        <w:t xml:space="preserve">, </w:t>
      </w:r>
      <w:r w:rsidR="006228DF" w:rsidRPr="00A854D3">
        <w:rPr>
          <w:rFonts w:ascii="Times New Roman" w:hAnsi="Times New Roman" w:cs="Times New Roman"/>
          <w:i/>
          <w:iCs/>
          <w:sz w:val="24"/>
          <w:szCs w:val="24"/>
        </w:rPr>
        <w:t>S. hyicus</w:t>
      </w:r>
      <w:r w:rsidR="006228DF" w:rsidRPr="006228DF">
        <w:rPr>
          <w:rFonts w:ascii="Times New Roman" w:hAnsi="Times New Roman" w:cs="Times New Roman"/>
          <w:sz w:val="24"/>
          <w:szCs w:val="24"/>
        </w:rPr>
        <w:t xml:space="preserve">, </w:t>
      </w:r>
      <w:r w:rsidR="006228DF" w:rsidRPr="00A854D3">
        <w:rPr>
          <w:rFonts w:ascii="Times New Roman" w:hAnsi="Times New Roman" w:cs="Times New Roman"/>
          <w:i/>
          <w:iCs/>
          <w:sz w:val="24"/>
          <w:szCs w:val="24"/>
        </w:rPr>
        <w:t>S. gallinarum</w:t>
      </w:r>
      <w:r w:rsidR="006228DF" w:rsidRPr="006228DF">
        <w:rPr>
          <w:rFonts w:ascii="Times New Roman" w:hAnsi="Times New Roman" w:cs="Times New Roman"/>
          <w:sz w:val="24"/>
          <w:szCs w:val="24"/>
        </w:rPr>
        <w:t xml:space="preserve">, and </w:t>
      </w:r>
      <w:r w:rsidR="006228DF" w:rsidRPr="00A854D3">
        <w:rPr>
          <w:rFonts w:ascii="Times New Roman" w:hAnsi="Times New Roman" w:cs="Times New Roman"/>
          <w:i/>
          <w:iCs/>
          <w:sz w:val="24"/>
          <w:szCs w:val="24"/>
        </w:rPr>
        <w:t>S. simulans</w:t>
      </w:r>
      <w:r w:rsidR="006228DF" w:rsidRPr="006228DF">
        <w:rPr>
          <w:rFonts w:ascii="Times New Roman" w:hAnsi="Times New Roman" w:cs="Times New Roman"/>
          <w:sz w:val="24"/>
          <w:szCs w:val="24"/>
        </w:rPr>
        <w:t xml:space="preserve"> </w:t>
      </w:r>
      <w:r w:rsidR="0059719F">
        <w:rPr>
          <w:rFonts w:ascii="Times New Roman" w:hAnsi="Times New Roman" w:cs="Times New Roman"/>
          <w:sz w:val="24"/>
          <w:szCs w:val="24"/>
        </w:rPr>
        <w:t>IMI</w:t>
      </w:r>
      <w:ins w:id="894" w:author="John Barlow" w:date="2024-09-12T10:47:00Z" w16du:dateUtc="2024-09-12T14:47:00Z">
        <w:r w:rsidR="005945A0" w:rsidRPr="005945A0">
          <w:t xml:space="preserve"> </w:t>
        </w:r>
        <w:r w:rsidR="005945A0">
          <w:t>(</w:t>
        </w:r>
        <w:r w:rsidR="005945A0" w:rsidRPr="005945A0">
          <w:rPr>
            <w:rFonts w:ascii="Times New Roman" w:hAnsi="Times New Roman" w:cs="Times New Roman"/>
            <w:sz w:val="24"/>
            <w:szCs w:val="24"/>
          </w:rPr>
          <w:t>Condas et al., 2017b)</w:t>
        </w:r>
      </w:ins>
      <w:r w:rsidR="006228DF" w:rsidRPr="006228DF">
        <w:rPr>
          <w:rFonts w:ascii="Times New Roman" w:hAnsi="Times New Roman" w:cs="Times New Roman"/>
          <w:sz w:val="24"/>
          <w:szCs w:val="24"/>
        </w:rPr>
        <w:t>.</w:t>
      </w:r>
      <w:r w:rsidR="00492E48">
        <w:rPr>
          <w:rFonts w:ascii="Times New Roman" w:hAnsi="Times New Roman" w:cs="Times New Roman"/>
          <w:sz w:val="24"/>
          <w:szCs w:val="24"/>
        </w:rPr>
        <w:t xml:space="preserve"> </w:t>
      </w:r>
    </w:p>
    <w:p w14:paraId="084ED7F2" w14:textId="5123455D" w:rsidR="002D27EC" w:rsidRDefault="00DF5CA4" w:rsidP="002D27EC">
      <w:pPr>
        <w:spacing w:after="0" w:line="480" w:lineRule="auto"/>
        <w:ind w:firstLine="360"/>
        <w:rPr>
          <w:ins w:id="895" w:author="Caitlin Jeffrey" w:date="2024-09-23T15:56:00Z" w16du:dateUtc="2024-09-23T19:56:00Z"/>
          <w:rFonts w:ascii="Times New Roman" w:hAnsi="Times New Roman" w:cs="Times New Roman"/>
          <w:sz w:val="24"/>
          <w:szCs w:val="24"/>
        </w:rPr>
      </w:pPr>
      <w:ins w:id="896" w:author="Caitlin Jeffrey" w:date="2024-09-23T11:41:00Z" w16du:dateUtc="2024-09-23T15:41:00Z">
        <w:r>
          <w:rPr>
            <w:rFonts w:ascii="Times New Roman" w:hAnsi="Times New Roman" w:cs="Times New Roman"/>
            <w:sz w:val="24"/>
            <w:szCs w:val="24"/>
          </w:rPr>
          <w:t>U</w:t>
        </w:r>
      </w:ins>
      <w:ins w:id="897" w:author="John Barlow" w:date="2024-09-12T10:54:00Z" w16du:dateUtc="2024-09-12T14:54:00Z">
        <w:del w:id="898" w:author="Caitlin Jeffrey" w:date="2024-09-23T11:41:00Z" w16du:dateUtc="2024-09-23T15:41:00Z">
          <w:r w:rsidR="00F6558B" w:rsidDel="00DF5CA4">
            <w:rPr>
              <w:rFonts w:ascii="Times New Roman" w:hAnsi="Times New Roman" w:cs="Times New Roman"/>
              <w:sz w:val="24"/>
              <w:szCs w:val="24"/>
            </w:rPr>
            <w:delText>Earlier, u</w:delText>
          </w:r>
        </w:del>
        <w:r w:rsidR="00F6558B">
          <w:rPr>
            <w:rFonts w:ascii="Times New Roman" w:hAnsi="Times New Roman" w:cs="Times New Roman"/>
            <w:sz w:val="24"/>
            <w:szCs w:val="24"/>
          </w:rPr>
          <w:t>sing a subset of the data</w:t>
        </w:r>
      </w:ins>
      <w:ins w:id="899" w:author="John Barlow" w:date="2024-09-12T10:57:00Z" w16du:dateUtc="2024-09-12T14:57:00Z">
        <w:r w:rsidR="00ED30AD" w:rsidRPr="00ED30AD">
          <w:t xml:space="preserve"> </w:t>
        </w:r>
      </w:ins>
      <w:ins w:id="900" w:author="John Barlow" w:date="2024-09-12T11:00:00Z" w16du:dateUtc="2024-09-12T15:00:00Z">
        <w:r w:rsidR="001843CE">
          <w:rPr>
            <w:rFonts w:ascii="Times New Roman" w:hAnsi="Times New Roman" w:cs="Times New Roman"/>
            <w:sz w:val="24"/>
            <w:szCs w:val="24"/>
          </w:rPr>
          <w:t xml:space="preserve">from </w:t>
        </w:r>
      </w:ins>
      <w:ins w:id="901" w:author="Caitlin Jeffrey" w:date="2024-09-23T11:41:00Z" w16du:dateUtc="2024-09-23T15:41:00Z">
        <w:r>
          <w:rPr>
            <w:rFonts w:ascii="Times New Roman" w:hAnsi="Times New Roman" w:cs="Times New Roman"/>
            <w:sz w:val="24"/>
            <w:szCs w:val="24"/>
          </w:rPr>
          <w:t xml:space="preserve">this study conducted by the </w:t>
        </w:r>
      </w:ins>
      <w:ins w:id="902" w:author="Caitlin Jeffrey" w:date="2024-09-23T11:40:00Z" w16du:dateUtc="2024-09-23T15:40:00Z">
        <w:r w:rsidRPr="00AA1391">
          <w:rPr>
            <w:rFonts w:ascii="Times New Roman" w:hAnsi="Times New Roman" w:cs="Times New Roman"/>
            <w:sz w:val="24"/>
            <w:szCs w:val="24"/>
          </w:rPr>
          <w:t>Canadian Bovine Mastitis Research Network</w:t>
        </w:r>
        <w:r>
          <w:rPr>
            <w:rFonts w:ascii="Times New Roman" w:hAnsi="Times New Roman" w:cs="Times New Roman"/>
            <w:sz w:val="24"/>
            <w:szCs w:val="24"/>
          </w:rPr>
          <w:t>,</w:t>
        </w:r>
      </w:ins>
      <w:ins w:id="903" w:author="John Barlow" w:date="2024-09-12T11:00:00Z" w16du:dateUtc="2024-09-12T15:00:00Z">
        <w:del w:id="904" w:author="Caitlin Jeffrey" w:date="2024-09-23T11:40:00Z" w16du:dateUtc="2024-09-23T15:40:00Z">
          <w:r w:rsidR="001843CE" w:rsidDel="00DF5CA4">
            <w:rPr>
              <w:rFonts w:ascii="Times New Roman" w:hAnsi="Times New Roman" w:cs="Times New Roman"/>
              <w:sz w:val="24"/>
              <w:szCs w:val="24"/>
            </w:rPr>
            <w:delText>the Canadian</w:delText>
          </w:r>
        </w:del>
      </w:ins>
      <w:ins w:id="905" w:author="John Barlow" w:date="2024-09-12T10:57:00Z" w16du:dateUtc="2024-09-12T14:57:00Z">
        <w:del w:id="906" w:author="Caitlin Jeffrey" w:date="2024-09-23T11:40:00Z" w16du:dateUtc="2024-09-23T15:40:00Z">
          <w:r w:rsidR="00ED30AD" w:rsidRPr="00ED30AD" w:rsidDel="00DF5CA4">
            <w:rPr>
              <w:rFonts w:ascii="Times New Roman" w:hAnsi="Times New Roman" w:cs="Times New Roman"/>
              <w:sz w:val="24"/>
              <w:szCs w:val="24"/>
            </w:rPr>
            <w:delText xml:space="preserve"> National Cohort of Dairy Farms study</w:delText>
          </w:r>
        </w:del>
      </w:ins>
      <w:ins w:id="907" w:author="John Barlow" w:date="2024-09-12T11:00:00Z" w16du:dateUtc="2024-09-12T15:00:00Z">
        <w:del w:id="908" w:author="Caitlin Jeffrey" w:date="2024-09-23T11:40:00Z" w16du:dateUtc="2024-09-23T15:40:00Z">
          <w:r w:rsidR="003F69DA" w:rsidDel="00DF5CA4">
            <w:rPr>
              <w:rFonts w:ascii="Times New Roman" w:hAnsi="Times New Roman" w:cs="Times New Roman"/>
              <w:sz w:val="24"/>
              <w:szCs w:val="24"/>
            </w:rPr>
            <w:delText>,</w:delText>
          </w:r>
        </w:del>
        <w:r w:rsidR="003F69DA">
          <w:rPr>
            <w:rFonts w:ascii="Times New Roman" w:hAnsi="Times New Roman" w:cs="Times New Roman"/>
            <w:sz w:val="24"/>
            <w:szCs w:val="24"/>
          </w:rPr>
          <w:t xml:space="preserve"> </w:t>
        </w:r>
      </w:ins>
      <w:r w:rsidR="00492E48">
        <w:rPr>
          <w:rFonts w:ascii="Times New Roman" w:hAnsi="Times New Roman" w:cs="Times New Roman"/>
          <w:sz w:val="24"/>
          <w:szCs w:val="24"/>
        </w:rPr>
        <w:t>Fry et al.</w:t>
      </w:r>
      <w:del w:id="909" w:author="Caitlin Jeffrey" w:date="2024-09-23T11:41:00Z" w16du:dateUtc="2024-09-23T15:41:00Z">
        <w:r w:rsidR="00492E48" w:rsidDel="00DF5CA4">
          <w:rPr>
            <w:rFonts w:ascii="Times New Roman" w:hAnsi="Times New Roman" w:cs="Times New Roman"/>
            <w:sz w:val="24"/>
            <w:szCs w:val="24"/>
          </w:rPr>
          <w:delText>,</w:delText>
        </w:r>
      </w:del>
      <w:r w:rsidR="00492E48">
        <w:rPr>
          <w:rFonts w:ascii="Times New Roman" w:hAnsi="Times New Roman" w:cs="Times New Roman"/>
          <w:sz w:val="24"/>
          <w:szCs w:val="24"/>
        </w:rPr>
        <w:t xml:space="preserve"> (</w:t>
      </w:r>
      <w:r w:rsidR="0021569A">
        <w:rPr>
          <w:rFonts w:ascii="Times New Roman" w:hAnsi="Times New Roman" w:cs="Times New Roman"/>
          <w:sz w:val="24"/>
          <w:szCs w:val="24"/>
        </w:rPr>
        <w:t>2014)</w:t>
      </w:r>
      <w:ins w:id="910" w:author="Caitlin Jeffrey" w:date="2024-09-23T11:41:00Z" w16du:dateUtc="2024-09-23T15:41:00Z">
        <w:r>
          <w:rPr>
            <w:rFonts w:ascii="Times New Roman" w:hAnsi="Times New Roman" w:cs="Times New Roman"/>
            <w:sz w:val="24"/>
            <w:szCs w:val="24"/>
          </w:rPr>
          <w:t xml:space="preserve"> had </w:t>
        </w:r>
        <w:r w:rsidR="00FA31C2">
          <w:rPr>
            <w:rFonts w:ascii="Times New Roman" w:hAnsi="Times New Roman" w:cs="Times New Roman"/>
            <w:sz w:val="24"/>
            <w:szCs w:val="24"/>
          </w:rPr>
          <w:t>previously</w:t>
        </w:r>
      </w:ins>
      <w:r w:rsidR="0021569A">
        <w:rPr>
          <w:rFonts w:ascii="Times New Roman" w:hAnsi="Times New Roman" w:cs="Times New Roman"/>
          <w:sz w:val="24"/>
          <w:szCs w:val="24"/>
        </w:rPr>
        <w:t xml:space="preserve"> </w:t>
      </w:r>
      <w:r w:rsidR="00D4519C">
        <w:rPr>
          <w:rFonts w:ascii="Times New Roman" w:hAnsi="Times New Roman" w:cs="Times New Roman"/>
          <w:sz w:val="24"/>
          <w:szCs w:val="24"/>
        </w:rPr>
        <w:t xml:space="preserve">identified </w:t>
      </w:r>
      <w:r w:rsidR="00E57166">
        <w:rPr>
          <w:rFonts w:ascii="Times New Roman" w:hAnsi="Times New Roman" w:cs="Times New Roman"/>
          <w:sz w:val="24"/>
          <w:szCs w:val="24"/>
        </w:rPr>
        <w:t>8</w:t>
      </w:r>
      <w:r w:rsidR="00D4519C">
        <w:rPr>
          <w:rFonts w:ascii="Times New Roman" w:hAnsi="Times New Roman" w:cs="Times New Roman"/>
          <w:sz w:val="24"/>
          <w:szCs w:val="24"/>
        </w:rPr>
        <w:t xml:space="preserve"> species </w:t>
      </w:r>
      <w:ins w:id="911" w:author="John Barlow" w:date="2024-09-12T11:19:00Z" w16du:dateUtc="2024-09-12T15:19:00Z">
        <w:r w:rsidR="00514646">
          <w:rPr>
            <w:rFonts w:ascii="Times New Roman" w:hAnsi="Times New Roman" w:cs="Times New Roman"/>
            <w:sz w:val="24"/>
            <w:szCs w:val="24"/>
          </w:rPr>
          <w:t xml:space="preserve">causing subclinical IMI </w:t>
        </w:r>
      </w:ins>
      <w:ins w:id="912" w:author="John Barlow" w:date="2024-09-12T11:17:00Z" w16du:dateUtc="2024-09-12T15:17:00Z">
        <w:r w:rsidR="0027717D">
          <w:rPr>
            <w:rFonts w:ascii="Times New Roman" w:hAnsi="Times New Roman" w:cs="Times New Roman"/>
            <w:sz w:val="24"/>
            <w:szCs w:val="24"/>
          </w:rPr>
          <w:t>associated with a</w:t>
        </w:r>
      </w:ins>
      <w:r w:rsidR="00D4519C">
        <w:rPr>
          <w:rFonts w:ascii="Times New Roman" w:hAnsi="Times New Roman" w:cs="Times New Roman"/>
          <w:sz w:val="24"/>
          <w:szCs w:val="24"/>
        </w:rPr>
        <w:t xml:space="preserve"> m</w:t>
      </w:r>
      <w:r w:rsidR="002573C3" w:rsidRPr="002573C3">
        <w:rPr>
          <w:rFonts w:ascii="Times New Roman" w:hAnsi="Times New Roman" w:cs="Times New Roman"/>
          <w:sz w:val="24"/>
          <w:szCs w:val="24"/>
        </w:rPr>
        <w:t>ean</w:t>
      </w:r>
      <w:ins w:id="913" w:author="Caitlin Jeffrey" w:date="2024-09-23T11:55:00Z" w16du:dateUtc="2024-09-23T15:55:00Z">
        <w:r w:rsidR="00E93266">
          <w:rPr>
            <w:rFonts w:ascii="Times New Roman" w:hAnsi="Times New Roman" w:cs="Times New Roman"/>
            <w:sz w:val="24"/>
            <w:szCs w:val="24"/>
          </w:rPr>
          <w:t xml:space="preserve"> qm</w:t>
        </w:r>
      </w:ins>
      <w:del w:id="914" w:author="Caitlin Jeffrey" w:date="2024-09-23T11:55:00Z" w16du:dateUtc="2024-09-23T15:55:00Z">
        <w:r w:rsidR="002573C3" w:rsidRPr="002573C3" w:rsidDel="00E93266">
          <w:rPr>
            <w:rFonts w:ascii="Times New Roman" w:hAnsi="Times New Roman" w:cs="Times New Roman"/>
            <w:sz w:val="24"/>
            <w:szCs w:val="24"/>
          </w:rPr>
          <w:delText xml:space="preserve"> milk </w:delText>
        </w:r>
      </w:del>
      <w:r w:rsidR="002573C3" w:rsidRPr="002573C3">
        <w:rPr>
          <w:rFonts w:ascii="Times New Roman" w:hAnsi="Times New Roman" w:cs="Times New Roman"/>
          <w:sz w:val="24"/>
          <w:szCs w:val="24"/>
        </w:rPr>
        <w:t xml:space="preserve">SCC </w:t>
      </w:r>
      <w:ins w:id="915" w:author="John Barlow" w:date="2024-09-12T11:17:00Z" w16du:dateUtc="2024-09-12T15:17:00Z">
        <w:r w:rsidR="0027717D">
          <w:rPr>
            <w:rFonts w:ascii="Times New Roman" w:hAnsi="Times New Roman" w:cs="Times New Roman"/>
            <w:sz w:val="24"/>
            <w:szCs w:val="24"/>
          </w:rPr>
          <w:t xml:space="preserve">that </w:t>
        </w:r>
      </w:ins>
      <w:r w:rsidR="002573C3" w:rsidRPr="002573C3">
        <w:rPr>
          <w:rFonts w:ascii="Times New Roman" w:hAnsi="Times New Roman" w:cs="Times New Roman"/>
          <w:sz w:val="24"/>
          <w:szCs w:val="24"/>
        </w:rPr>
        <w:t xml:space="preserve">was significantly higher </w:t>
      </w:r>
      <w:ins w:id="916" w:author="John Barlow" w:date="2024-09-12T11:20:00Z" w16du:dateUtc="2024-09-12T15:20:00Z">
        <w:r w:rsidR="00514646">
          <w:rPr>
            <w:rFonts w:ascii="Times New Roman" w:hAnsi="Times New Roman" w:cs="Times New Roman"/>
            <w:sz w:val="24"/>
            <w:szCs w:val="24"/>
          </w:rPr>
          <w:t>than</w:t>
        </w:r>
      </w:ins>
      <w:r w:rsidR="00992F84">
        <w:rPr>
          <w:rFonts w:ascii="Times New Roman" w:hAnsi="Times New Roman" w:cs="Times New Roman"/>
          <w:sz w:val="24"/>
          <w:szCs w:val="24"/>
        </w:rPr>
        <w:t xml:space="preserve"> </w:t>
      </w:r>
      <w:ins w:id="917" w:author="John Barlow" w:date="2024-09-12T11:21:00Z" w16du:dateUtc="2024-09-12T15:21:00Z">
        <w:r w:rsidR="00F449C5">
          <w:rPr>
            <w:rFonts w:ascii="Times New Roman" w:hAnsi="Times New Roman" w:cs="Times New Roman"/>
            <w:sz w:val="24"/>
            <w:szCs w:val="24"/>
          </w:rPr>
          <w:t>th</w:t>
        </w:r>
      </w:ins>
      <w:ins w:id="918" w:author="Caitlin Jeffrey" w:date="2024-09-23T11:55:00Z" w16du:dateUtc="2024-09-23T15:55:00Z">
        <w:r w:rsidR="00C71213">
          <w:rPr>
            <w:rFonts w:ascii="Times New Roman" w:hAnsi="Times New Roman" w:cs="Times New Roman"/>
            <w:sz w:val="24"/>
            <w:szCs w:val="24"/>
          </w:rPr>
          <w:t>e qmSCC of</w:t>
        </w:r>
      </w:ins>
      <w:ins w:id="919" w:author="John Barlow" w:date="2024-09-12T11:21:00Z" w16du:dateUtc="2024-09-12T15:21:00Z">
        <w:del w:id="920" w:author="Caitlin Jeffrey" w:date="2024-09-23T11:55:00Z" w16du:dateUtc="2024-09-23T15:55:00Z">
          <w:r w:rsidR="00F449C5" w:rsidDel="00C71213">
            <w:rPr>
              <w:rFonts w:ascii="Times New Roman" w:hAnsi="Times New Roman" w:cs="Times New Roman"/>
              <w:sz w:val="24"/>
              <w:szCs w:val="24"/>
            </w:rPr>
            <w:delText>e SCC of</w:delText>
          </w:r>
        </w:del>
        <w:r w:rsidR="00F449C5">
          <w:rPr>
            <w:rFonts w:ascii="Times New Roman" w:hAnsi="Times New Roman" w:cs="Times New Roman"/>
            <w:sz w:val="24"/>
            <w:szCs w:val="24"/>
          </w:rPr>
          <w:t xml:space="preserve"> </w:t>
        </w:r>
      </w:ins>
      <w:r w:rsidR="00992F84">
        <w:rPr>
          <w:rFonts w:ascii="Times New Roman" w:hAnsi="Times New Roman" w:cs="Times New Roman"/>
          <w:sz w:val="24"/>
          <w:szCs w:val="24"/>
        </w:rPr>
        <w:t>uni</w:t>
      </w:r>
      <w:r w:rsidR="00975993">
        <w:rPr>
          <w:rFonts w:ascii="Times New Roman" w:hAnsi="Times New Roman" w:cs="Times New Roman"/>
          <w:sz w:val="24"/>
          <w:szCs w:val="24"/>
        </w:rPr>
        <w:t>n</w:t>
      </w:r>
      <w:r w:rsidR="00992F84">
        <w:rPr>
          <w:rFonts w:ascii="Times New Roman" w:hAnsi="Times New Roman" w:cs="Times New Roman"/>
          <w:sz w:val="24"/>
          <w:szCs w:val="24"/>
        </w:rPr>
        <w:t xml:space="preserve">fected </w:t>
      </w:r>
      <w:ins w:id="921" w:author="John Barlow" w:date="2024-09-12T19:50:00Z" w16du:dateUtc="2024-09-12T23:50:00Z">
        <w:r w:rsidR="00D2427D">
          <w:rPr>
            <w:rFonts w:ascii="Times New Roman" w:hAnsi="Times New Roman" w:cs="Times New Roman"/>
            <w:sz w:val="24"/>
            <w:szCs w:val="24"/>
          </w:rPr>
          <w:t>quarters</w:t>
        </w:r>
      </w:ins>
      <w:r w:rsidR="00664D6A">
        <w:rPr>
          <w:rFonts w:ascii="Times New Roman" w:hAnsi="Times New Roman" w:cs="Times New Roman"/>
          <w:sz w:val="24"/>
          <w:szCs w:val="24"/>
        </w:rPr>
        <w:t xml:space="preserve">. These were </w:t>
      </w:r>
      <w:r w:rsidR="00992F84" w:rsidRPr="00A854D3">
        <w:rPr>
          <w:rFonts w:ascii="Times New Roman" w:hAnsi="Times New Roman" w:cs="Times New Roman"/>
          <w:i/>
          <w:iCs/>
          <w:sz w:val="24"/>
          <w:szCs w:val="24"/>
        </w:rPr>
        <w:t>S</w:t>
      </w:r>
      <w:r w:rsidR="002573C3" w:rsidRPr="00A854D3">
        <w:rPr>
          <w:rFonts w:ascii="Times New Roman" w:hAnsi="Times New Roman" w:cs="Times New Roman"/>
          <w:i/>
          <w:iCs/>
          <w:sz w:val="24"/>
          <w:szCs w:val="24"/>
        </w:rPr>
        <w:t>. chromogenes</w:t>
      </w:r>
      <w:r w:rsidR="002573C3" w:rsidRPr="002573C3">
        <w:rPr>
          <w:rFonts w:ascii="Times New Roman" w:hAnsi="Times New Roman" w:cs="Times New Roman"/>
          <w:sz w:val="24"/>
          <w:szCs w:val="24"/>
        </w:rPr>
        <w:t xml:space="preserve">, </w:t>
      </w:r>
      <w:r w:rsidR="002573C3" w:rsidRPr="00A854D3">
        <w:rPr>
          <w:rFonts w:ascii="Times New Roman" w:hAnsi="Times New Roman" w:cs="Times New Roman"/>
          <w:i/>
          <w:iCs/>
          <w:sz w:val="24"/>
          <w:szCs w:val="24"/>
        </w:rPr>
        <w:t>S. simulans,</w:t>
      </w:r>
      <w:r w:rsidR="00992F84">
        <w:rPr>
          <w:rFonts w:ascii="Times New Roman" w:hAnsi="Times New Roman" w:cs="Times New Roman"/>
          <w:sz w:val="24"/>
          <w:szCs w:val="24"/>
        </w:rPr>
        <w:t xml:space="preserve"> </w:t>
      </w:r>
      <w:r w:rsidR="002573C3" w:rsidRPr="00A854D3">
        <w:rPr>
          <w:rFonts w:ascii="Times New Roman" w:hAnsi="Times New Roman" w:cs="Times New Roman"/>
          <w:i/>
          <w:iCs/>
          <w:sz w:val="24"/>
          <w:szCs w:val="24"/>
        </w:rPr>
        <w:t>S. xylosus</w:t>
      </w:r>
      <w:r w:rsidR="002573C3" w:rsidRPr="002573C3">
        <w:rPr>
          <w:rFonts w:ascii="Times New Roman" w:hAnsi="Times New Roman" w:cs="Times New Roman"/>
          <w:sz w:val="24"/>
          <w:szCs w:val="24"/>
        </w:rPr>
        <w:t xml:space="preserve">, </w:t>
      </w:r>
      <w:r w:rsidR="002573C3" w:rsidRPr="00A854D3">
        <w:rPr>
          <w:rFonts w:ascii="Times New Roman" w:hAnsi="Times New Roman" w:cs="Times New Roman"/>
          <w:i/>
          <w:iCs/>
          <w:sz w:val="24"/>
          <w:szCs w:val="24"/>
        </w:rPr>
        <w:t>S. haemolyticus</w:t>
      </w:r>
      <w:r w:rsidR="002573C3" w:rsidRPr="002573C3">
        <w:rPr>
          <w:rFonts w:ascii="Times New Roman" w:hAnsi="Times New Roman" w:cs="Times New Roman"/>
          <w:sz w:val="24"/>
          <w:szCs w:val="24"/>
        </w:rPr>
        <w:t xml:space="preserve">, </w:t>
      </w:r>
      <w:r w:rsidR="002573C3" w:rsidRPr="00A854D3">
        <w:rPr>
          <w:rFonts w:ascii="Times New Roman" w:hAnsi="Times New Roman" w:cs="Times New Roman"/>
          <w:i/>
          <w:iCs/>
          <w:sz w:val="24"/>
          <w:szCs w:val="24"/>
        </w:rPr>
        <w:t>S. epidermidis</w:t>
      </w:r>
      <w:r w:rsidR="002573C3" w:rsidRPr="002573C3">
        <w:rPr>
          <w:rFonts w:ascii="Times New Roman" w:hAnsi="Times New Roman" w:cs="Times New Roman"/>
          <w:sz w:val="24"/>
          <w:szCs w:val="24"/>
        </w:rPr>
        <w:t>,</w:t>
      </w:r>
      <w:r w:rsidR="00664D6A">
        <w:rPr>
          <w:rFonts w:ascii="Times New Roman" w:hAnsi="Times New Roman" w:cs="Times New Roman"/>
          <w:sz w:val="24"/>
          <w:szCs w:val="24"/>
        </w:rPr>
        <w:t xml:space="preserve"> </w:t>
      </w:r>
      <w:r w:rsidR="002573C3" w:rsidRPr="00A854D3">
        <w:rPr>
          <w:rFonts w:ascii="Times New Roman" w:hAnsi="Times New Roman" w:cs="Times New Roman"/>
          <w:i/>
          <w:iCs/>
          <w:sz w:val="24"/>
          <w:szCs w:val="24"/>
        </w:rPr>
        <w:t>S</w:t>
      </w:r>
      <w:r w:rsidR="00484832" w:rsidRPr="00A854D3">
        <w:rPr>
          <w:rFonts w:ascii="Times New Roman" w:hAnsi="Times New Roman" w:cs="Times New Roman"/>
          <w:i/>
          <w:iCs/>
          <w:sz w:val="24"/>
          <w:szCs w:val="24"/>
        </w:rPr>
        <w:t>.</w:t>
      </w:r>
      <w:r w:rsidR="002573C3" w:rsidRPr="00A854D3">
        <w:rPr>
          <w:rFonts w:ascii="Times New Roman" w:hAnsi="Times New Roman" w:cs="Times New Roman"/>
          <w:i/>
          <w:iCs/>
          <w:sz w:val="24"/>
          <w:szCs w:val="24"/>
        </w:rPr>
        <w:t xml:space="preserve"> warnerii</w:t>
      </w:r>
      <w:r w:rsidR="002573C3" w:rsidRPr="002573C3">
        <w:rPr>
          <w:rFonts w:ascii="Times New Roman" w:hAnsi="Times New Roman" w:cs="Times New Roman"/>
          <w:sz w:val="24"/>
          <w:szCs w:val="24"/>
        </w:rPr>
        <w:t xml:space="preserve">, </w:t>
      </w:r>
      <w:r w:rsidR="002573C3" w:rsidRPr="00A854D3">
        <w:rPr>
          <w:rFonts w:ascii="Times New Roman" w:hAnsi="Times New Roman" w:cs="Times New Roman"/>
          <w:i/>
          <w:iCs/>
          <w:sz w:val="24"/>
          <w:szCs w:val="24"/>
        </w:rPr>
        <w:t>S</w:t>
      </w:r>
      <w:r w:rsidR="00484832" w:rsidRPr="00A854D3">
        <w:rPr>
          <w:rFonts w:ascii="Times New Roman" w:hAnsi="Times New Roman" w:cs="Times New Roman"/>
          <w:i/>
          <w:iCs/>
          <w:sz w:val="24"/>
          <w:szCs w:val="24"/>
        </w:rPr>
        <w:t xml:space="preserve">. </w:t>
      </w:r>
      <w:r w:rsidR="002573C3" w:rsidRPr="00A854D3">
        <w:rPr>
          <w:rFonts w:ascii="Times New Roman" w:hAnsi="Times New Roman" w:cs="Times New Roman"/>
          <w:i/>
          <w:iCs/>
          <w:sz w:val="24"/>
          <w:szCs w:val="24"/>
        </w:rPr>
        <w:t>capitis</w:t>
      </w:r>
      <w:r w:rsidR="002573C3" w:rsidRPr="002573C3">
        <w:rPr>
          <w:rFonts w:ascii="Times New Roman" w:hAnsi="Times New Roman" w:cs="Times New Roman"/>
          <w:sz w:val="24"/>
          <w:szCs w:val="24"/>
        </w:rPr>
        <w:t>,</w:t>
      </w:r>
      <w:r w:rsidR="00484832">
        <w:rPr>
          <w:rFonts w:ascii="Times New Roman" w:hAnsi="Times New Roman" w:cs="Times New Roman"/>
          <w:sz w:val="24"/>
          <w:szCs w:val="24"/>
        </w:rPr>
        <w:t xml:space="preserve"> </w:t>
      </w:r>
      <w:r w:rsidR="002573C3" w:rsidRPr="002573C3">
        <w:rPr>
          <w:rFonts w:ascii="Times New Roman" w:hAnsi="Times New Roman" w:cs="Times New Roman"/>
          <w:sz w:val="24"/>
          <w:szCs w:val="24"/>
        </w:rPr>
        <w:t xml:space="preserve">and </w:t>
      </w:r>
      <w:r w:rsidR="002573C3" w:rsidRPr="00A854D3">
        <w:rPr>
          <w:rFonts w:ascii="Times New Roman" w:hAnsi="Times New Roman" w:cs="Times New Roman"/>
          <w:i/>
          <w:iCs/>
          <w:sz w:val="24"/>
          <w:szCs w:val="24"/>
        </w:rPr>
        <w:t>S. hyicus</w:t>
      </w:r>
      <w:ins w:id="922" w:author="Caitlin Jeffrey" w:date="2024-09-23T15:55:00Z" w16du:dateUtc="2024-09-23T19:55:00Z">
        <w:r w:rsidR="004D1455">
          <w:rPr>
            <w:rFonts w:ascii="Times New Roman" w:hAnsi="Times New Roman" w:cs="Times New Roman"/>
            <w:sz w:val="24"/>
            <w:szCs w:val="24"/>
          </w:rPr>
          <w:t>. Among these 16 species,</w:t>
        </w:r>
      </w:ins>
      <w:del w:id="923" w:author="Caitlin Jeffrey" w:date="2024-09-23T11:56:00Z" w16du:dateUtc="2024-09-23T15:56:00Z">
        <w:r w:rsidR="00E9401F" w:rsidDel="00314B88">
          <w:rPr>
            <w:rFonts w:ascii="Times New Roman" w:hAnsi="Times New Roman" w:cs="Times New Roman"/>
            <w:sz w:val="24"/>
            <w:szCs w:val="24"/>
          </w:rPr>
          <w:delText>,</w:delText>
        </w:r>
        <w:r w:rsidR="00484832" w:rsidDel="00A4394D">
          <w:rPr>
            <w:rFonts w:ascii="Times New Roman" w:hAnsi="Times New Roman" w:cs="Times New Roman"/>
            <w:sz w:val="24"/>
            <w:szCs w:val="24"/>
          </w:rPr>
          <w:delText xml:space="preserve"> with</w:delText>
        </w:r>
      </w:del>
      <w:r w:rsidR="00DB49AF" w:rsidRPr="00DB49AF">
        <w:t xml:space="preserve"> </w:t>
      </w:r>
      <w:r w:rsidR="00DB49AF" w:rsidRPr="00A854D3">
        <w:rPr>
          <w:rFonts w:ascii="Times New Roman" w:hAnsi="Times New Roman" w:cs="Times New Roman"/>
          <w:i/>
          <w:iCs/>
          <w:sz w:val="24"/>
          <w:szCs w:val="24"/>
        </w:rPr>
        <w:t>S. simulans</w:t>
      </w:r>
      <w:r w:rsidR="00DB49AF" w:rsidRPr="00DB49AF">
        <w:rPr>
          <w:rFonts w:ascii="Times New Roman" w:hAnsi="Times New Roman" w:cs="Times New Roman"/>
          <w:sz w:val="24"/>
          <w:szCs w:val="24"/>
        </w:rPr>
        <w:t xml:space="preserve">, </w:t>
      </w:r>
      <w:r w:rsidR="00DB49AF" w:rsidRPr="00A854D3">
        <w:rPr>
          <w:rFonts w:ascii="Times New Roman" w:hAnsi="Times New Roman" w:cs="Times New Roman"/>
          <w:i/>
          <w:iCs/>
          <w:sz w:val="24"/>
          <w:szCs w:val="24"/>
        </w:rPr>
        <w:t>S. warnerii</w:t>
      </w:r>
      <w:r w:rsidR="00DB49AF" w:rsidRPr="00DB49AF">
        <w:rPr>
          <w:rFonts w:ascii="Times New Roman" w:hAnsi="Times New Roman" w:cs="Times New Roman"/>
          <w:sz w:val="24"/>
          <w:szCs w:val="24"/>
        </w:rPr>
        <w:t xml:space="preserve">, and </w:t>
      </w:r>
      <w:r w:rsidR="00DB49AF" w:rsidRPr="00A854D3">
        <w:rPr>
          <w:rFonts w:ascii="Times New Roman" w:hAnsi="Times New Roman" w:cs="Times New Roman"/>
          <w:i/>
          <w:iCs/>
          <w:sz w:val="24"/>
          <w:szCs w:val="24"/>
        </w:rPr>
        <w:t>S. hyicus</w:t>
      </w:r>
      <w:r w:rsidR="00484832" w:rsidRPr="00A854D3">
        <w:rPr>
          <w:rFonts w:ascii="Times New Roman" w:hAnsi="Times New Roman" w:cs="Times New Roman"/>
          <w:i/>
          <w:iCs/>
          <w:sz w:val="24"/>
          <w:szCs w:val="24"/>
        </w:rPr>
        <w:t xml:space="preserve"> </w:t>
      </w:r>
      <w:ins w:id="924" w:author="Caitlin Jeffrey" w:date="2024-09-23T11:56:00Z" w16du:dateUtc="2024-09-23T15:56:00Z">
        <w:r w:rsidR="00A4394D">
          <w:rPr>
            <w:rFonts w:ascii="Times New Roman" w:hAnsi="Times New Roman" w:cs="Times New Roman"/>
            <w:sz w:val="24"/>
            <w:szCs w:val="24"/>
          </w:rPr>
          <w:t xml:space="preserve">were </w:t>
        </w:r>
      </w:ins>
      <w:r w:rsidR="00DD00BA">
        <w:rPr>
          <w:rFonts w:ascii="Times New Roman" w:hAnsi="Times New Roman" w:cs="Times New Roman"/>
          <w:sz w:val="24"/>
          <w:szCs w:val="24"/>
        </w:rPr>
        <w:t>associated with the highest mean q</w:t>
      </w:r>
      <w:ins w:id="925" w:author="John Barlow" w:date="2024-09-12T19:55:00Z" w16du:dateUtc="2024-09-12T23:55:00Z">
        <w:r w:rsidR="008B1863">
          <w:rPr>
            <w:rFonts w:ascii="Times New Roman" w:hAnsi="Times New Roman" w:cs="Times New Roman"/>
            <w:sz w:val="24"/>
            <w:szCs w:val="24"/>
          </w:rPr>
          <w:t>m</w:t>
        </w:r>
      </w:ins>
      <w:r w:rsidR="00DD00BA">
        <w:rPr>
          <w:rFonts w:ascii="Times New Roman" w:hAnsi="Times New Roman" w:cs="Times New Roman"/>
          <w:sz w:val="24"/>
          <w:szCs w:val="24"/>
        </w:rPr>
        <w:t>SCC</w:t>
      </w:r>
      <w:ins w:id="926" w:author="Caitlin Jeffrey" w:date="2024-09-23T15:55:00Z" w16du:dateUtc="2024-09-23T19:55:00Z">
        <w:r w:rsidR="004D1455">
          <w:rPr>
            <w:rFonts w:ascii="Times New Roman" w:hAnsi="Times New Roman" w:cs="Times New Roman"/>
            <w:sz w:val="24"/>
            <w:szCs w:val="24"/>
          </w:rPr>
          <w:t xml:space="preserve"> (Fry et al, 2014)</w:t>
        </w:r>
      </w:ins>
      <w:r w:rsidR="00814938">
        <w:rPr>
          <w:rFonts w:ascii="Times New Roman" w:hAnsi="Times New Roman" w:cs="Times New Roman"/>
          <w:i/>
          <w:iCs/>
          <w:sz w:val="24"/>
          <w:szCs w:val="24"/>
        </w:rPr>
        <w:t>.</w:t>
      </w:r>
      <w:r w:rsidR="00A516E4">
        <w:rPr>
          <w:rFonts w:ascii="Times New Roman" w:hAnsi="Times New Roman" w:cs="Times New Roman"/>
          <w:i/>
          <w:iCs/>
          <w:sz w:val="24"/>
          <w:szCs w:val="24"/>
        </w:rPr>
        <w:t xml:space="preserve"> </w:t>
      </w:r>
      <w:r w:rsidR="00A516E4" w:rsidRPr="000471A1">
        <w:rPr>
          <w:rFonts w:ascii="Times New Roman" w:hAnsi="Times New Roman" w:cs="Times New Roman"/>
          <w:sz w:val="24"/>
          <w:szCs w:val="24"/>
        </w:rPr>
        <w:t>In th</w:t>
      </w:r>
      <w:r w:rsidR="00DE1099">
        <w:rPr>
          <w:rFonts w:ascii="Times New Roman" w:hAnsi="Times New Roman" w:cs="Times New Roman"/>
          <w:sz w:val="24"/>
          <w:szCs w:val="24"/>
        </w:rPr>
        <w:t xml:space="preserve">at </w:t>
      </w:r>
      <w:r w:rsidR="00A516E4" w:rsidRPr="000471A1">
        <w:rPr>
          <w:rFonts w:ascii="Times New Roman" w:hAnsi="Times New Roman" w:cs="Times New Roman"/>
          <w:sz w:val="24"/>
          <w:szCs w:val="24"/>
        </w:rPr>
        <w:t>study</w:t>
      </w:r>
      <w:ins w:id="927" w:author="Caitlin Jeffrey" w:date="2024-09-23T11:57:00Z" w16du:dateUtc="2024-09-23T15:57:00Z">
        <w:r w:rsidR="00316537">
          <w:rPr>
            <w:rFonts w:ascii="Times New Roman" w:hAnsi="Times New Roman" w:cs="Times New Roman"/>
            <w:sz w:val="24"/>
            <w:szCs w:val="24"/>
          </w:rPr>
          <w:t>,</w:t>
        </w:r>
      </w:ins>
      <w:r w:rsidR="00A516E4" w:rsidRPr="000471A1">
        <w:rPr>
          <w:rFonts w:ascii="Times New Roman" w:hAnsi="Times New Roman" w:cs="Times New Roman"/>
          <w:sz w:val="24"/>
          <w:szCs w:val="24"/>
        </w:rPr>
        <w:t xml:space="preserve"> </w:t>
      </w:r>
      <w:r w:rsidR="00BF6B89" w:rsidRPr="000471A1">
        <w:rPr>
          <w:rFonts w:ascii="Times New Roman" w:hAnsi="Times New Roman" w:cs="Times New Roman"/>
          <w:sz w:val="24"/>
          <w:szCs w:val="24"/>
        </w:rPr>
        <w:t>the mean</w:t>
      </w:r>
      <w:r w:rsidR="00BF6B89" w:rsidRPr="00A854D3">
        <w:rPr>
          <w:rFonts w:ascii="Times New Roman" w:hAnsi="Times New Roman" w:cs="Times New Roman"/>
          <w:sz w:val="24"/>
          <w:szCs w:val="24"/>
        </w:rPr>
        <w:t xml:space="preserve"> </w:t>
      </w:r>
      <w:r w:rsidR="00BF6B89">
        <w:rPr>
          <w:rFonts w:ascii="Times New Roman" w:hAnsi="Times New Roman" w:cs="Times New Roman"/>
          <w:sz w:val="24"/>
          <w:szCs w:val="24"/>
        </w:rPr>
        <w:t>q</w:t>
      </w:r>
      <w:ins w:id="928" w:author="John Barlow" w:date="2024-09-12T19:55:00Z" w16du:dateUtc="2024-09-12T23:55:00Z">
        <w:r w:rsidR="008B1863">
          <w:rPr>
            <w:rFonts w:ascii="Times New Roman" w:hAnsi="Times New Roman" w:cs="Times New Roman"/>
            <w:sz w:val="24"/>
            <w:szCs w:val="24"/>
          </w:rPr>
          <w:t>m</w:t>
        </w:r>
      </w:ins>
      <w:r w:rsidR="00BF6B89" w:rsidRPr="00A854D3">
        <w:rPr>
          <w:rFonts w:ascii="Times New Roman" w:hAnsi="Times New Roman" w:cs="Times New Roman"/>
          <w:sz w:val="24"/>
          <w:szCs w:val="24"/>
        </w:rPr>
        <w:t xml:space="preserve">SCC of </w:t>
      </w:r>
      <w:ins w:id="929" w:author="John Barlow" w:date="2024-09-12T20:29:00Z" w16du:dateUtc="2024-09-13T00:29:00Z">
        <w:r w:rsidR="009F1896">
          <w:rPr>
            <w:rFonts w:ascii="Times New Roman" w:hAnsi="Times New Roman" w:cs="Times New Roman"/>
            <w:sz w:val="24"/>
            <w:szCs w:val="24"/>
          </w:rPr>
          <w:t>quar</w:t>
        </w:r>
        <w:r w:rsidR="00404239">
          <w:rPr>
            <w:rFonts w:ascii="Times New Roman" w:hAnsi="Times New Roman" w:cs="Times New Roman"/>
            <w:sz w:val="24"/>
            <w:szCs w:val="24"/>
          </w:rPr>
          <w:t xml:space="preserve">ters infected with </w:t>
        </w:r>
      </w:ins>
      <w:r w:rsidR="00BF6B89" w:rsidRPr="00A854D3">
        <w:rPr>
          <w:rFonts w:ascii="Times New Roman" w:hAnsi="Times New Roman" w:cs="Times New Roman"/>
          <w:i/>
          <w:iCs/>
          <w:sz w:val="24"/>
          <w:szCs w:val="24"/>
        </w:rPr>
        <w:t>S. chromogenes</w:t>
      </w:r>
      <w:r w:rsidR="00DB483F">
        <w:rPr>
          <w:rFonts w:ascii="Times New Roman" w:hAnsi="Times New Roman" w:cs="Times New Roman"/>
          <w:sz w:val="24"/>
          <w:szCs w:val="24"/>
        </w:rPr>
        <w:t xml:space="preserve">, </w:t>
      </w:r>
      <w:r w:rsidR="00DB483F" w:rsidRPr="006F55BA">
        <w:rPr>
          <w:rFonts w:ascii="Times New Roman" w:hAnsi="Times New Roman" w:cs="Times New Roman"/>
          <w:i/>
          <w:iCs/>
          <w:sz w:val="24"/>
          <w:szCs w:val="24"/>
        </w:rPr>
        <w:t>S. haemolyticus</w:t>
      </w:r>
      <w:r w:rsidR="00DB483F" w:rsidRPr="002573C3">
        <w:rPr>
          <w:rFonts w:ascii="Times New Roman" w:hAnsi="Times New Roman" w:cs="Times New Roman"/>
          <w:sz w:val="24"/>
          <w:szCs w:val="24"/>
        </w:rPr>
        <w:t xml:space="preserve">, </w:t>
      </w:r>
      <w:r w:rsidR="00DB483F">
        <w:rPr>
          <w:rFonts w:ascii="Times New Roman" w:hAnsi="Times New Roman" w:cs="Times New Roman"/>
          <w:sz w:val="24"/>
          <w:szCs w:val="24"/>
        </w:rPr>
        <w:t xml:space="preserve">and </w:t>
      </w:r>
      <w:r w:rsidR="00DB483F" w:rsidRPr="006F55BA">
        <w:rPr>
          <w:rFonts w:ascii="Times New Roman" w:hAnsi="Times New Roman" w:cs="Times New Roman"/>
          <w:i/>
          <w:iCs/>
          <w:sz w:val="24"/>
          <w:szCs w:val="24"/>
        </w:rPr>
        <w:t>S. epidermidis</w:t>
      </w:r>
      <w:r w:rsidR="00DB483F">
        <w:rPr>
          <w:rFonts w:ascii="Times New Roman" w:hAnsi="Times New Roman" w:cs="Times New Roman"/>
          <w:sz w:val="24"/>
          <w:szCs w:val="24"/>
        </w:rPr>
        <w:t xml:space="preserve"> were not significantly different from </w:t>
      </w:r>
      <w:ins w:id="930" w:author="John Barlow" w:date="2024-09-12T20:30:00Z" w16du:dateUtc="2024-09-13T00:30:00Z">
        <w:r w:rsidR="00C36E50">
          <w:rPr>
            <w:rFonts w:ascii="Times New Roman" w:hAnsi="Times New Roman" w:cs="Times New Roman"/>
            <w:sz w:val="24"/>
            <w:szCs w:val="24"/>
          </w:rPr>
          <w:t>quarters</w:t>
        </w:r>
        <w:r w:rsidR="00404239">
          <w:rPr>
            <w:rFonts w:ascii="Times New Roman" w:hAnsi="Times New Roman" w:cs="Times New Roman"/>
            <w:sz w:val="24"/>
            <w:szCs w:val="24"/>
          </w:rPr>
          <w:t xml:space="preserve"> infected with</w:t>
        </w:r>
      </w:ins>
      <w:r w:rsidR="00BA5C3D">
        <w:rPr>
          <w:rFonts w:ascii="Times New Roman" w:hAnsi="Times New Roman" w:cs="Times New Roman"/>
          <w:sz w:val="24"/>
          <w:szCs w:val="24"/>
        </w:rPr>
        <w:t xml:space="preserve"> </w:t>
      </w:r>
      <w:r w:rsidR="00BA5C3D" w:rsidRPr="00A854D3">
        <w:rPr>
          <w:rFonts w:ascii="Times New Roman" w:hAnsi="Times New Roman" w:cs="Times New Roman"/>
          <w:i/>
          <w:iCs/>
          <w:sz w:val="24"/>
          <w:szCs w:val="24"/>
        </w:rPr>
        <w:t>S. simulans</w:t>
      </w:r>
      <w:r w:rsidR="00DE1099">
        <w:rPr>
          <w:rFonts w:ascii="Times New Roman" w:hAnsi="Times New Roman" w:cs="Times New Roman"/>
          <w:i/>
          <w:iCs/>
          <w:sz w:val="24"/>
          <w:szCs w:val="24"/>
        </w:rPr>
        <w:t xml:space="preserve"> </w:t>
      </w:r>
      <w:r w:rsidR="00DE1099">
        <w:rPr>
          <w:rFonts w:ascii="Times New Roman" w:hAnsi="Times New Roman" w:cs="Times New Roman"/>
          <w:sz w:val="24"/>
          <w:szCs w:val="24"/>
        </w:rPr>
        <w:t>(Fry et al., 2014)</w:t>
      </w:r>
      <w:r w:rsidR="00DB483F">
        <w:rPr>
          <w:rFonts w:ascii="Times New Roman" w:hAnsi="Times New Roman" w:cs="Times New Roman"/>
          <w:sz w:val="24"/>
          <w:szCs w:val="24"/>
        </w:rPr>
        <w:t xml:space="preserve">. </w:t>
      </w:r>
      <w:ins w:id="931" w:author="Caitlin Jeffrey" w:date="2024-09-23T15:56:00Z">
        <w:r w:rsidR="002D27EC" w:rsidRPr="002D27EC">
          <w:rPr>
            <w:rFonts w:ascii="Times New Roman" w:hAnsi="Times New Roman" w:cs="Times New Roman"/>
            <w:sz w:val="24"/>
            <w:szCs w:val="24"/>
          </w:rPr>
          <w:t>The slight differences between these two studies o</w:t>
        </w:r>
      </w:ins>
      <w:ins w:id="932" w:author="Caitlin Jeffrey" w:date="2024-09-23T15:57:00Z" w16du:dateUtc="2024-09-23T19:57:00Z">
        <w:r w:rsidR="002D27EC">
          <w:rPr>
            <w:rFonts w:ascii="Times New Roman" w:hAnsi="Times New Roman" w:cs="Times New Roman"/>
            <w:sz w:val="24"/>
            <w:szCs w:val="24"/>
          </w:rPr>
          <w:t>f</w:t>
        </w:r>
      </w:ins>
      <w:ins w:id="933" w:author="Caitlin Jeffrey" w:date="2024-09-23T15:56:00Z">
        <w:r w:rsidR="002D27EC" w:rsidRPr="002D27EC">
          <w:rPr>
            <w:rFonts w:ascii="Times New Roman" w:hAnsi="Times New Roman" w:cs="Times New Roman"/>
            <w:sz w:val="24"/>
            <w:szCs w:val="24"/>
          </w:rPr>
          <w:t xml:space="preserve"> Canadian herds </w:t>
        </w:r>
      </w:ins>
      <w:ins w:id="934" w:author="Caitlin Jeffrey" w:date="2024-09-23T15:57:00Z" w16du:dateUtc="2024-09-23T19:57:00Z">
        <w:r w:rsidR="002D27EC">
          <w:rPr>
            <w:rFonts w:ascii="Times New Roman" w:hAnsi="Times New Roman" w:cs="Times New Roman"/>
            <w:sz w:val="24"/>
            <w:szCs w:val="24"/>
          </w:rPr>
          <w:t>reporting</w:t>
        </w:r>
      </w:ins>
      <w:ins w:id="935" w:author="Caitlin Jeffrey" w:date="2024-09-23T15:56:00Z">
        <w:r w:rsidR="002D27EC" w:rsidRPr="002D27EC">
          <w:rPr>
            <w:rFonts w:ascii="Times New Roman" w:hAnsi="Times New Roman" w:cs="Times New Roman"/>
            <w:sz w:val="24"/>
            <w:szCs w:val="24"/>
          </w:rPr>
          <w:t xml:space="preserve"> the effect of NASM species on qmSCC </w:t>
        </w:r>
      </w:ins>
      <w:ins w:id="936" w:author="Caitlin Jeffrey" w:date="2024-09-23T15:57:00Z" w16du:dateUtc="2024-09-23T19:57:00Z">
        <w:r w:rsidR="002D27EC">
          <w:rPr>
            <w:rFonts w:ascii="Times New Roman" w:hAnsi="Times New Roman" w:cs="Times New Roman"/>
            <w:sz w:val="24"/>
            <w:szCs w:val="24"/>
          </w:rPr>
          <w:t xml:space="preserve">can likely be attributed to </w:t>
        </w:r>
      </w:ins>
      <w:ins w:id="937" w:author="Caitlin Jeffrey" w:date="2024-09-23T15:56:00Z">
        <w:r w:rsidR="002D27EC" w:rsidRPr="002D27EC">
          <w:rPr>
            <w:rFonts w:ascii="Times New Roman" w:hAnsi="Times New Roman" w:cs="Times New Roman"/>
            <w:sz w:val="24"/>
            <w:szCs w:val="24"/>
          </w:rPr>
          <w:t>variations in sample sizes</w:t>
        </w:r>
      </w:ins>
      <w:ins w:id="938" w:author="Caitlin Jeffrey" w:date="2024-09-23T15:57:00Z" w16du:dateUtc="2024-09-23T19:57:00Z">
        <w:r w:rsidR="002D27EC">
          <w:rPr>
            <w:rFonts w:ascii="Times New Roman" w:hAnsi="Times New Roman" w:cs="Times New Roman"/>
            <w:sz w:val="24"/>
            <w:szCs w:val="24"/>
          </w:rPr>
          <w:t>.</w:t>
        </w:r>
      </w:ins>
    </w:p>
    <w:p w14:paraId="4F250033" w14:textId="524AE775" w:rsidR="00B266EA" w:rsidRDefault="00C16340">
      <w:pPr>
        <w:spacing w:after="0" w:line="480" w:lineRule="auto"/>
        <w:ind w:firstLine="360"/>
        <w:rPr>
          <w:ins w:id="939" w:author="Caitlin Jeffrey" w:date="2024-09-23T16:02:00Z" w16du:dateUtc="2024-09-23T20:02:00Z"/>
          <w:rFonts w:ascii="Times New Roman" w:hAnsi="Times New Roman" w:cs="Times New Roman"/>
          <w:sz w:val="24"/>
          <w:szCs w:val="24"/>
        </w:rPr>
      </w:pPr>
      <w:ins w:id="940" w:author="John Barlow" w:date="2024-09-12T11:02:00Z" w16du:dateUtc="2024-09-12T15:02:00Z">
        <w:del w:id="941" w:author="Caitlin Jeffrey" w:date="2024-09-23T15:57:00Z" w16du:dateUtc="2024-09-23T19:57:00Z">
          <w:r w:rsidDel="002D27EC">
            <w:rPr>
              <w:rFonts w:ascii="Times New Roman" w:hAnsi="Times New Roman" w:cs="Times New Roman"/>
              <w:sz w:val="24"/>
              <w:szCs w:val="24"/>
            </w:rPr>
            <w:delText>The minor d</w:delText>
          </w:r>
        </w:del>
      </w:ins>
      <w:del w:id="942" w:author="Caitlin Jeffrey" w:date="2024-09-23T15:57:00Z" w16du:dateUtc="2024-09-23T19:57:00Z">
        <w:r w:rsidR="00E57166" w:rsidDel="002D27EC">
          <w:rPr>
            <w:rFonts w:ascii="Times New Roman" w:hAnsi="Times New Roman" w:cs="Times New Roman"/>
            <w:sz w:val="24"/>
            <w:szCs w:val="24"/>
          </w:rPr>
          <w:delText xml:space="preserve">ifferences between </w:delText>
        </w:r>
      </w:del>
      <w:ins w:id="943" w:author="John Barlow" w:date="2024-09-12T11:01:00Z" w16du:dateUtc="2024-09-12T15:01:00Z">
        <w:del w:id="944" w:author="Caitlin Jeffrey" w:date="2024-09-23T15:57:00Z" w16du:dateUtc="2024-09-23T19:57:00Z">
          <w:r w:rsidR="00E31C89" w:rsidDel="002D27EC">
            <w:rPr>
              <w:rFonts w:ascii="Times New Roman" w:hAnsi="Times New Roman" w:cs="Times New Roman"/>
              <w:sz w:val="24"/>
              <w:szCs w:val="24"/>
            </w:rPr>
            <w:delText xml:space="preserve">these two </w:delText>
          </w:r>
        </w:del>
      </w:ins>
      <w:del w:id="945" w:author="Caitlin Jeffrey" w:date="2024-09-23T15:57:00Z" w16du:dateUtc="2024-09-23T19:57:00Z">
        <w:r w:rsidR="00E57166" w:rsidDel="002D27EC">
          <w:rPr>
            <w:rFonts w:ascii="Times New Roman" w:hAnsi="Times New Roman" w:cs="Times New Roman"/>
            <w:sz w:val="24"/>
            <w:szCs w:val="24"/>
          </w:rPr>
          <w:delText>studies</w:delText>
        </w:r>
      </w:del>
      <w:ins w:id="946" w:author="John Barlow" w:date="2024-09-19T13:35:00Z" w16du:dateUtc="2024-09-19T17:35:00Z">
        <w:del w:id="947" w:author="Caitlin Jeffrey" w:date="2024-09-23T15:57:00Z" w16du:dateUtc="2024-09-23T19:57:00Z">
          <w:r w:rsidR="00573F02" w:rsidDel="002D27EC">
            <w:rPr>
              <w:rFonts w:ascii="Times New Roman" w:hAnsi="Times New Roman" w:cs="Times New Roman"/>
              <w:sz w:val="24"/>
              <w:szCs w:val="24"/>
            </w:rPr>
            <w:delText xml:space="preserve"> of Canadi</w:delText>
          </w:r>
        </w:del>
      </w:ins>
      <w:ins w:id="948" w:author="John Barlow" w:date="2024-09-19T13:36:00Z" w16du:dateUtc="2024-09-19T17:36:00Z">
        <w:del w:id="949" w:author="Caitlin Jeffrey" w:date="2024-09-23T15:57:00Z" w16du:dateUtc="2024-09-23T19:57:00Z">
          <w:r w:rsidR="00573F02" w:rsidDel="002D27EC">
            <w:rPr>
              <w:rFonts w:ascii="Times New Roman" w:hAnsi="Times New Roman" w:cs="Times New Roman"/>
              <w:sz w:val="24"/>
              <w:szCs w:val="24"/>
            </w:rPr>
            <w:delText>an herds</w:delText>
          </w:r>
        </w:del>
      </w:ins>
      <w:del w:id="950" w:author="Caitlin Jeffrey" w:date="2024-09-23T15:57:00Z" w16du:dateUtc="2024-09-23T19:57:00Z">
        <w:r w:rsidR="00403ED1" w:rsidDel="002D27EC">
          <w:rPr>
            <w:rFonts w:ascii="Times New Roman" w:hAnsi="Times New Roman" w:cs="Times New Roman"/>
            <w:sz w:val="24"/>
            <w:szCs w:val="24"/>
          </w:rPr>
          <w:delText xml:space="preserve"> in the effect of NASM species on SCC can be attributed </w:delText>
        </w:r>
        <w:r w:rsidR="00F9214D" w:rsidDel="002D27EC">
          <w:rPr>
            <w:rFonts w:ascii="Times New Roman" w:hAnsi="Times New Roman" w:cs="Times New Roman"/>
            <w:sz w:val="24"/>
            <w:szCs w:val="24"/>
          </w:rPr>
          <w:delText>to differences in sample sizes</w:delText>
        </w:r>
      </w:del>
      <w:ins w:id="951" w:author="John Barlow" w:date="2024-09-12T11:04:00Z" w16du:dateUtc="2024-09-12T15:04:00Z">
        <w:del w:id="952" w:author="Caitlin Jeffrey" w:date="2024-09-23T15:57:00Z" w16du:dateUtc="2024-09-23T19:57:00Z">
          <w:r w:rsidR="00517A30" w:rsidDel="002D27EC">
            <w:rPr>
              <w:rFonts w:ascii="Times New Roman" w:hAnsi="Times New Roman" w:cs="Times New Roman"/>
              <w:sz w:val="24"/>
              <w:szCs w:val="24"/>
            </w:rPr>
            <w:delText xml:space="preserve">. </w:delText>
          </w:r>
        </w:del>
      </w:ins>
      <w:ins w:id="953" w:author="Caitlin Jeffrey" w:date="2024-09-23T12:28:00Z">
        <w:r w:rsidR="00697272" w:rsidRPr="00697272">
          <w:rPr>
            <w:rFonts w:ascii="Times New Roman" w:hAnsi="Times New Roman" w:cs="Times New Roman"/>
            <w:sz w:val="24"/>
            <w:szCs w:val="24"/>
          </w:rPr>
          <w:t>On a broader scale, variation between studies may stem from differences in sample populations, including herd and regional factors, as well as potential variation in NASM strains within species.</w:t>
        </w:r>
      </w:ins>
      <w:ins w:id="954" w:author="Caitlin Jeffrey" w:date="2024-09-23T12:28:00Z" w16du:dateUtc="2024-09-23T16:28:00Z">
        <w:r w:rsidR="00D04603">
          <w:rPr>
            <w:rFonts w:ascii="Times New Roman" w:hAnsi="Times New Roman" w:cs="Times New Roman"/>
            <w:sz w:val="24"/>
            <w:szCs w:val="24"/>
          </w:rPr>
          <w:t xml:space="preserve"> </w:t>
        </w:r>
      </w:ins>
      <w:ins w:id="955" w:author="John Barlow" w:date="2024-09-12T11:07:00Z" w16du:dateUtc="2024-09-12T15:07:00Z">
        <w:del w:id="956" w:author="Caitlin Jeffrey" w:date="2024-09-23T12:01:00Z" w16du:dateUtc="2024-09-23T16:01:00Z">
          <w:r w:rsidR="00F87DCE" w:rsidDel="00F95082">
            <w:rPr>
              <w:rFonts w:ascii="Times New Roman" w:hAnsi="Times New Roman" w:cs="Times New Roman"/>
              <w:sz w:val="24"/>
              <w:szCs w:val="24"/>
            </w:rPr>
            <w:delText>Overall</w:delText>
          </w:r>
        </w:del>
        <w:del w:id="957" w:author="Caitlin Jeffrey" w:date="2024-09-23T12:28:00Z" w16du:dateUtc="2024-09-23T16:28:00Z">
          <w:r w:rsidR="00E63CCE" w:rsidDel="00D04603">
            <w:rPr>
              <w:rFonts w:ascii="Times New Roman" w:hAnsi="Times New Roman" w:cs="Times New Roman"/>
              <w:sz w:val="24"/>
              <w:szCs w:val="24"/>
            </w:rPr>
            <w:delText xml:space="preserve">, </w:delText>
          </w:r>
        </w:del>
      </w:ins>
      <w:ins w:id="958" w:author="John Barlow" w:date="2024-09-12T11:09:00Z" w16du:dateUtc="2024-09-12T15:09:00Z">
        <w:del w:id="959" w:author="Caitlin Jeffrey" w:date="2024-09-23T12:28:00Z" w16du:dateUtc="2024-09-23T16:28:00Z">
          <w:r w:rsidR="004E29E4" w:rsidDel="00D04603">
            <w:rPr>
              <w:rFonts w:ascii="Times New Roman" w:hAnsi="Times New Roman" w:cs="Times New Roman"/>
              <w:sz w:val="24"/>
              <w:szCs w:val="24"/>
            </w:rPr>
            <w:delText xml:space="preserve">differences </w:delText>
          </w:r>
        </w:del>
        <w:del w:id="960" w:author="Caitlin Jeffrey" w:date="2024-09-23T12:01:00Z" w16du:dateUtc="2024-09-23T16:01:00Z">
          <w:r w:rsidR="004E29E4" w:rsidDel="00354241">
            <w:rPr>
              <w:rFonts w:ascii="Times New Roman" w:hAnsi="Times New Roman" w:cs="Times New Roman"/>
              <w:sz w:val="24"/>
              <w:szCs w:val="24"/>
            </w:rPr>
            <w:delText>among</w:delText>
          </w:r>
        </w:del>
        <w:del w:id="961" w:author="Caitlin Jeffrey" w:date="2024-09-23T12:28:00Z" w16du:dateUtc="2024-09-23T16:28:00Z">
          <w:r w:rsidR="004E29E4" w:rsidDel="00D04603">
            <w:rPr>
              <w:rFonts w:ascii="Times New Roman" w:hAnsi="Times New Roman" w:cs="Times New Roman"/>
              <w:sz w:val="24"/>
              <w:szCs w:val="24"/>
            </w:rPr>
            <w:delText xml:space="preserve"> </w:delText>
          </w:r>
        </w:del>
      </w:ins>
      <w:ins w:id="962" w:author="John Barlow" w:date="2024-09-12T11:13:00Z" w16du:dateUtc="2024-09-12T15:13:00Z">
        <w:del w:id="963" w:author="Caitlin Jeffrey" w:date="2024-09-23T12:28:00Z" w16du:dateUtc="2024-09-23T16:28:00Z">
          <w:r w:rsidR="009D1A55" w:rsidDel="00D04603">
            <w:rPr>
              <w:rFonts w:ascii="Times New Roman" w:hAnsi="Times New Roman" w:cs="Times New Roman"/>
              <w:sz w:val="24"/>
              <w:szCs w:val="24"/>
            </w:rPr>
            <w:delText xml:space="preserve">studies </w:delText>
          </w:r>
        </w:del>
        <w:del w:id="964" w:author="Caitlin Jeffrey" w:date="2024-09-23T12:01:00Z" w16du:dateUtc="2024-09-23T16:01:00Z">
          <w:r w:rsidR="000B157F" w:rsidDel="00354241">
            <w:rPr>
              <w:rFonts w:ascii="Times New Roman" w:hAnsi="Times New Roman" w:cs="Times New Roman"/>
              <w:sz w:val="24"/>
              <w:szCs w:val="24"/>
            </w:rPr>
            <w:delText xml:space="preserve">can </w:delText>
          </w:r>
        </w:del>
      </w:ins>
      <w:ins w:id="965" w:author="John Barlow" w:date="2024-09-12T11:14:00Z" w16du:dateUtc="2024-09-12T15:14:00Z">
        <w:del w:id="966" w:author="Caitlin Jeffrey" w:date="2024-09-23T12:01:00Z" w16du:dateUtc="2024-09-23T16:01:00Z">
          <w:r w:rsidR="00D911E3" w:rsidDel="00354241">
            <w:rPr>
              <w:rFonts w:ascii="Times New Roman" w:hAnsi="Times New Roman" w:cs="Times New Roman"/>
              <w:sz w:val="24"/>
              <w:szCs w:val="24"/>
            </w:rPr>
            <w:delText xml:space="preserve">also </w:delText>
          </w:r>
        </w:del>
      </w:ins>
      <w:ins w:id="967" w:author="John Barlow" w:date="2024-09-12T11:13:00Z" w16du:dateUtc="2024-09-12T15:13:00Z">
        <w:del w:id="968" w:author="Caitlin Jeffrey" w:date="2024-09-23T12:01:00Z" w16du:dateUtc="2024-09-23T16:01:00Z">
          <w:r w:rsidR="000B157F" w:rsidDel="00354241">
            <w:rPr>
              <w:rFonts w:ascii="Times New Roman" w:hAnsi="Times New Roman" w:cs="Times New Roman"/>
              <w:sz w:val="24"/>
              <w:szCs w:val="24"/>
            </w:rPr>
            <w:delText xml:space="preserve">be </w:delText>
          </w:r>
        </w:del>
      </w:ins>
      <w:ins w:id="969" w:author="John Barlow" w:date="2024-09-12T11:14:00Z" w16du:dateUtc="2024-09-12T15:14:00Z">
        <w:del w:id="970" w:author="Caitlin Jeffrey" w:date="2024-09-23T12:01:00Z" w16du:dateUtc="2024-09-23T16:01:00Z">
          <w:r w:rsidR="00D911E3" w:rsidDel="00354241">
            <w:rPr>
              <w:rFonts w:ascii="Times New Roman" w:hAnsi="Times New Roman" w:cs="Times New Roman"/>
              <w:sz w:val="24"/>
              <w:szCs w:val="24"/>
            </w:rPr>
            <w:delText>attributed to</w:delText>
          </w:r>
        </w:del>
        <w:del w:id="971" w:author="Caitlin Jeffrey" w:date="2024-09-23T12:02:00Z" w16du:dateUtc="2024-09-23T16:02:00Z">
          <w:r w:rsidR="00D911E3" w:rsidDel="00833C85">
            <w:rPr>
              <w:rFonts w:ascii="Times New Roman" w:hAnsi="Times New Roman" w:cs="Times New Roman"/>
              <w:sz w:val="24"/>
              <w:szCs w:val="24"/>
            </w:rPr>
            <w:delText xml:space="preserve"> </w:delText>
          </w:r>
        </w:del>
      </w:ins>
      <w:del w:id="972" w:author="Caitlin Jeffrey" w:date="2024-09-23T12:28:00Z" w16du:dateUtc="2024-09-23T16:28:00Z">
        <w:r w:rsidR="00F9214D" w:rsidDel="00D04603">
          <w:rPr>
            <w:rFonts w:ascii="Times New Roman" w:hAnsi="Times New Roman" w:cs="Times New Roman"/>
            <w:sz w:val="24"/>
            <w:szCs w:val="24"/>
          </w:rPr>
          <w:delText>differences in the sample population</w:delText>
        </w:r>
        <w:r w:rsidR="00CF7874" w:rsidDel="00D04603">
          <w:rPr>
            <w:rFonts w:ascii="Times New Roman" w:hAnsi="Times New Roman" w:cs="Times New Roman"/>
            <w:sz w:val="24"/>
            <w:szCs w:val="24"/>
          </w:rPr>
          <w:delText>s</w:delText>
        </w:r>
        <w:r w:rsidR="00F9214D" w:rsidDel="00D04603">
          <w:rPr>
            <w:rFonts w:ascii="Times New Roman" w:hAnsi="Times New Roman" w:cs="Times New Roman"/>
            <w:sz w:val="24"/>
            <w:szCs w:val="24"/>
          </w:rPr>
          <w:delText xml:space="preserve"> (herd and regional differences</w:delText>
        </w:r>
        <w:r w:rsidR="00CF7874" w:rsidDel="00D04603">
          <w:rPr>
            <w:rFonts w:ascii="Times New Roman" w:hAnsi="Times New Roman" w:cs="Times New Roman"/>
            <w:sz w:val="24"/>
            <w:szCs w:val="24"/>
          </w:rPr>
          <w:delText xml:space="preserve">), and possibly differences in NASM strains </w:delText>
        </w:r>
        <w:r w:rsidR="00F933EE" w:rsidDel="00D04603">
          <w:rPr>
            <w:rFonts w:ascii="Times New Roman" w:hAnsi="Times New Roman" w:cs="Times New Roman"/>
            <w:sz w:val="24"/>
            <w:szCs w:val="24"/>
          </w:rPr>
          <w:delText xml:space="preserve">within species. </w:delText>
        </w:r>
      </w:del>
      <w:r w:rsidR="00F933EE">
        <w:rPr>
          <w:rFonts w:ascii="Times New Roman" w:hAnsi="Times New Roman" w:cs="Times New Roman"/>
          <w:sz w:val="24"/>
          <w:szCs w:val="24"/>
        </w:rPr>
        <w:t xml:space="preserve">For example, </w:t>
      </w:r>
      <w:del w:id="973" w:author="John Barlow" w:date="2024-09-12T20:04:00Z" w16du:dateUtc="2024-09-13T00:04:00Z">
        <w:r w:rsidR="00F933EE" w:rsidDel="00742529">
          <w:rPr>
            <w:rFonts w:ascii="Times New Roman" w:hAnsi="Times New Roman" w:cs="Times New Roman"/>
            <w:sz w:val="24"/>
            <w:szCs w:val="24"/>
          </w:rPr>
          <w:delText xml:space="preserve">we </w:delText>
        </w:r>
      </w:del>
      <w:ins w:id="974" w:author="John Barlow" w:date="2024-09-12T20:04:00Z" w16du:dateUtc="2024-09-13T00:04:00Z">
        <w:r w:rsidR="00742529">
          <w:rPr>
            <w:rFonts w:ascii="Times New Roman" w:hAnsi="Times New Roman" w:cs="Times New Roman"/>
            <w:sz w:val="24"/>
            <w:szCs w:val="24"/>
          </w:rPr>
          <w:t xml:space="preserve">in a previous study, our research group </w:t>
        </w:r>
      </w:ins>
      <w:r w:rsidR="00F933EE">
        <w:rPr>
          <w:rFonts w:ascii="Times New Roman" w:hAnsi="Times New Roman" w:cs="Times New Roman"/>
          <w:sz w:val="24"/>
          <w:szCs w:val="24"/>
        </w:rPr>
        <w:t xml:space="preserve">reported differences in </w:t>
      </w:r>
      <w:r w:rsidR="0078283E">
        <w:rPr>
          <w:rFonts w:ascii="Times New Roman" w:hAnsi="Times New Roman" w:cs="Times New Roman"/>
          <w:sz w:val="24"/>
          <w:szCs w:val="24"/>
        </w:rPr>
        <w:t>the frequency of</w:t>
      </w:r>
      <w:r w:rsidR="0078283E" w:rsidRPr="00A854D3">
        <w:rPr>
          <w:rFonts w:ascii="Times New Roman" w:hAnsi="Times New Roman" w:cs="Times New Roman"/>
          <w:i/>
          <w:iCs/>
          <w:sz w:val="24"/>
          <w:szCs w:val="24"/>
        </w:rPr>
        <w:t xml:space="preserve"> S. chromogenes</w:t>
      </w:r>
      <w:r w:rsidR="0078283E">
        <w:rPr>
          <w:rFonts w:ascii="Times New Roman" w:hAnsi="Times New Roman" w:cs="Times New Roman"/>
          <w:sz w:val="24"/>
          <w:szCs w:val="24"/>
        </w:rPr>
        <w:t xml:space="preserve"> MLST strain types </w:t>
      </w:r>
      <w:ins w:id="975" w:author="Caitlin Jeffrey" w:date="2024-09-23T12:32:00Z" w16du:dateUtc="2024-09-23T16:32:00Z">
        <w:r w:rsidR="00A9623A">
          <w:rPr>
            <w:rFonts w:ascii="Times New Roman" w:hAnsi="Times New Roman" w:cs="Times New Roman"/>
            <w:sz w:val="24"/>
            <w:szCs w:val="24"/>
          </w:rPr>
          <w:t>between</w:t>
        </w:r>
      </w:ins>
      <w:del w:id="976" w:author="Caitlin Jeffrey" w:date="2024-09-23T12:32:00Z" w16du:dateUtc="2024-09-23T16:32:00Z">
        <w:r w:rsidR="005C1301" w:rsidDel="00A9623A">
          <w:rPr>
            <w:rFonts w:ascii="Times New Roman" w:hAnsi="Times New Roman" w:cs="Times New Roman"/>
            <w:sz w:val="24"/>
            <w:szCs w:val="24"/>
          </w:rPr>
          <w:delText>in</w:delText>
        </w:r>
      </w:del>
      <w:r w:rsidR="005C1301">
        <w:rPr>
          <w:rFonts w:ascii="Times New Roman" w:hAnsi="Times New Roman" w:cs="Times New Roman"/>
          <w:sz w:val="24"/>
          <w:szCs w:val="24"/>
        </w:rPr>
        <w:t xml:space="preserve"> Belgium and the US</w:t>
      </w:r>
      <w:ins w:id="977" w:author="Caitlin Jeffrey" w:date="2024-09-23T15:59:00Z" w16du:dateUtc="2024-09-23T19:59:00Z">
        <w:r w:rsidR="00620BDF">
          <w:rPr>
            <w:rFonts w:ascii="Times New Roman" w:hAnsi="Times New Roman" w:cs="Times New Roman"/>
            <w:sz w:val="24"/>
            <w:szCs w:val="24"/>
          </w:rPr>
          <w:t xml:space="preserve"> </w:t>
        </w:r>
      </w:ins>
      <w:ins w:id="978" w:author="Caitlin Jeffrey" w:date="2024-09-23T15:58:00Z" w16du:dateUtc="2024-09-23T19:58:00Z">
        <w:r w:rsidR="0092275B">
          <w:rPr>
            <w:rFonts w:ascii="Times New Roman" w:hAnsi="Times New Roman" w:cs="Times New Roman"/>
            <w:sz w:val="24"/>
            <w:szCs w:val="24"/>
          </w:rPr>
          <w:t>(</w:t>
        </w:r>
        <w:r w:rsidR="0092275B" w:rsidRPr="002B04B9">
          <w:rPr>
            <w:rFonts w:ascii="Times New Roman" w:hAnsi="Times New Roman" w:cs="Times New Roman"/>
            <w:sz w:val="24"/>
            <w:szCs w:val="24"/>
          </w:rPr>
          <w:t>Huebner</w:t>
        </w:r>
        <w:r w:rsidR="0092275B">
          <w:rPr>
            <w:rFonts w:ascii="Times New Roman" w:hAnsi="Times New Roman" w:cs="Times New Roman"/>
            <w:sz w:val="24"/>
            <w:szCs w:val="24"/>
          </w:rPr>
          <w:t xml:space="preserve"> et al.,</w:t>
        </w:r>
        <w:r w:rsidR="0092275B" w:rsidRPr="002B04B9">
          <w:rPr>
            <w:rFonts w:ascii="Times New Roman" w:hAnsi="Times New Roman" w:cs="Times New Roman"/>
            <w:sz w:val="24"/>
            <w:szCs w:val="24"/>
          </w:rPr>
          <w:t xml:space="preserve"> 2021</w:t>
        </w:r>
        <w:r w:rsidR="0092275B">
          <w:rPr>
            <w:rFonts w:ascii="Times New Roman" w:hAnsi="Times New Roman" w:cs="Times New Roman"/>
            <w:sz w:val="24"/>
            <w:szCs w:val="24"/>
          </w:rPr>
          <w:t>).</w:t>
        </w:r>
      </w:ins>
      <w:del w:id="979" w:author="Caitlin Jeffrey" w:date="2024-09-23T15:58:00Z" w16du:dateUtc="2024-09-23T19:58:00Z">
        <w:r w:rsidR="004E456C" w:rsidDel="0092275B">
          <w:rPr>
            <w:rFonts w:ascii="Times New Roman" w:hAnsi="Times New Roman" w:cs="Times New Roman"/>
            <w:sz w:val="24"/>
            <w:szCs w:val="24"/>
          </w:rPr>
          <w:delText>,</w:delText>
        </w:r>
      </w:del>
      <w:r w:rsidR="004E456C">
        <w:rPr>
          <w:rFonts w:ascii="Times New Roman" w:hAnsi="Times New Roman" w:cs="Times New Roman"/>
          <w:sz w:val="24"/>
          <w:szCs w:val="24"/>
        </w:rPr>
        <w:t xml:space="preserve"> </w:t>
      </w:r>
      <w:del w:id="980" w:author="Caitlin Jeffrey" w:date="2024-09-23T15:58:00Z" w16du:dateUtc="2024-09-23T19:58:00Z">
        <w:r w:rsidR="004E456C" w:rsidDel="0092275B">
          <w:rPr>
            <w:rFonts w:ascii="Times New Roman" w:hAnsi="Times New Roman" w:cs="Times New Roman"/>
            <w:sz w:val="24"/>
            <w:szCs w:val="24"/>
          </w:rPr>
          <w:delText>and to</w:delText>
        </w:r>
      </w:del>
      <w:r w:rsidR="004E456C">
        <w:rPr>
          <w:rFonts w:ascii="Times New Roman" w:hAnsi="Times New Roman" w:cs="Times New Roman"/>
          <w:sz w:val="24"/>
          <w:szCs w:val="24"/>
        </w:rPr>
        <w:t xml:space="preserve"> </w:t>
      </w:r>
      <w:ins w:id="981" w:author="Caitlin Jeffrey" w:date="2024-09-23T15:58:00Z" w16du:dateUtc="2024-09-23T19:58:00Z">
        <w:r w:rsidR="0092275B">
          <w:rPr>
            <w:rFonts w:ascii="Times New Roman" w:hAnsi="Times New Roman" w:cs="Times New Roman"/>
            <w:sz w:val="24"/>
            <w:szCs w:val="24"/>
          </w:rPr>
          <w:t xml:space="preserve">To </w:t>
        </w:r>
      </w:ins>
      <w:r w:rsidR="004E456C">
        <w:rPr>
          <w:rFonts w:ascii="Times New Roman" w:hAnsi="Times New Roman" w:cs="Times New Roman"/>
          <w:sz w:val="24"/>
          <w:szCs w:val="24"/>
        </w:rPr>
        <w:t>a lesser extent</w:t>
      </w:r>
      <w:ins w:id="982" w:author="Caitlin Jeffrey" w:date="2024-09-23T15:58:00Z" w16du:dateUtc="2024-09-23T19:58:00Z">
        <w:r w:rsidR="0092275B">
          <w:rPr>
            <w:rFonts w:ascii="Times New Roman" w:hAnsi="Times New Roman" w:cs="Times New Roman"/>
            <w:sz w:val="24"/>
            <w:szCs w:val="24"/>
          </w:rPr>
          <w:t>, differences were also observed</w:t>
        </w:r>
      </w:ins>
      <w:r w:rsidR="004E456C">
        <w:rPr>
          <w:rFonts w:ascii="Times New Roman" w:hAnsi="Times New Roman" w:cs="Times New Roman"/>
          <w:sz w:val="24"/>
          <w:szCs w:val="24"/>
        </w:rPr>
        <w:t xml:space="preserve"> </w:t>
      </w:r>
      <w:ins w:id="983" w:author="Caitlin Jeffrey" w:date="2024-09-23T15:58:00Z" w16du:dateUtc="2024-09-23T19:58:00Z">
        <w:r w:rsidR="0092275B">
          <w:rPr>
            <w:rFonts w:ascii="Times New Roman" w:hAnsi="Times New Roman" w:cs="Times New Roman"/>
            <w:sz w:val="24"/>
            <w:szCs w:val="24"/>
          </w:rPr>
          <w:t>in the frequency of</w:t>
        </w:r>
        <w:r w:rsidR="0092275B" w:rsidRPr="00A854D3">
          <w:rPr>
            <w:rFonts w:ascii="Times New Roman" w:hAnsi="Times New Roman" w:cs="Times New Roman"/>
            <w:i/>
            <w:iCs/>
            <w:sz w:val="24"/>
            <w:szCs w:val="24"/>
          </w:rPr>
          <w:t xml:space="preserve"> S. chromogenes</w:t>
        </w:r>
        <w:r w:rsidR="0092275B">
          <w:rPr>
            <w:rFonts w:ascii="Times New Roman" w:hAnsi="Times New Roman" w:cs="Times New Roman"/>
            <w:sz w:val="24"/>
            <w:szCs w:val="24"/>
          </w:rPr>
          <w:t xml:space="preserve"> MLST strain types </w:t>
        </w:r>
      </w:ins>
      <w:r w:rsidR="004E456C">
        <w:rPr>
          <w:rFonts w:ascii="Times New Roman" w:hAnsi="Times New Roman" w:cs="Times New Roman"/>
          <w:sz w:val="24"/>
          <w:szCs w:val="24"/>
        </w:rPr>
        <w:t xml:space="preserve">between </w:t>
      </w:r>
      <w:r w:rsidR="00FD4437">
        <w:rPr>
          <w:rFonts w:ascii="Times New Roman" w:hAnsi="Times New Roman" w:cs="Times New Roman"/>
          <w:sz w:val="24"/>
          <w:szCs w:val="24"/>
        </w:rPr>
        <w:t>2 regions in the US (Vermont and Washington</w:t>
      </w:r>
      <w:ins w:id="984" w:author="Caitlin Jeffrey" w:date="2024-09-23T15:59:00Z" w16du:dateUtc="2024-09-23T19:59:00Z">
        <w:r w:rsidR="00620BDF">
          <w:rPr>
            <w:rFonts w:ascii="Times New Roman" w:hAnsi="Times New Roman" w:cs="Times New Roman"/>
            <w:sz w:val="24"/>
            <w:szCs w:val="24"/>
          </w:rPr>
          <w:t xml:space="preserve">; </w:t>
        </w:r>
      </w:ins>
      <w:del w:id="985" w:author="Caitlin Jeffrey" w:date="2024-09-23T15:59:00Z" w16du:dateUtc="2024-09-23T19:59:00Z">
        <w:r w:rsidR="00FD4437" w:rsidDel="00620BDF">
          <w:rPr>
            <w:rFonts w:ascii="Times New Roman" w:hAnsi="Times New Roman" w:cs="Times New Roman"/>
            <w:sz w:val="24"/>
            <w:szCs w:val="24"/>
          </w:rPr>
          <w:delText>)</w:delText>
        </w:r>
      </w:del>
      <w:ins w:id="986" w:author="Caitlin Jeffrey" w:date="2024-09-23T15:59:00Z" w16du:dateUtc="2024-09-23T19:59:00Z">
        <w:r w:rsidR="00620BDF" w:rsidRPr="002B04B9">
          <w:rPr>
            <w:rFonts w:ascii="Times New Roman" w:hAnsi="Times New Roman" w:cs="Times New Roman"/>
            <w:sz w:val="24"/>
            <w:szCs w:val="24"/>
          </w:rPr>
          <w:t>Huebner</w:t>
        </w:r>
        <w:r w:rsidR="00620BDF">
          <w:rPr>
            <w:rFonts w:ascii="Times New Roman" w:hAnsi="Times New Roman" w:cs="Times New Roman"/>
            <w:sz w:val="24"/>
            <w:szCs w:val="24"/>
          </w:rPr>
          <w:t xml:space="preserve"> et al.,</w:t>
        </w:r>
        <w:r w:rsidR="00620BDF" w:rsidRPr="002B04B9">
          <w:rPr>
            <w:rFonts w:ascii="Times New Roman" w:hAnsi="Times New Roman" w:cs="Times New Roman"/>
            <w:sz w:val="24"/>
            <w:szCs w:val="24"/>
          </w:rPr>
          <w:t xml:space="preserve"> 2021</w:t>
        </w:r>
        <w:r w:rsidR="00620BDF">
          <w:rPr>
            <w:rFonts w:ascii="Times New Roman" w:hAnsi="Times New Roman" w:cs="Times New Roman"/>
            <w:sz w:val="24"/>
            <w:szCs w:val="24"/>
          </w:rPr>
          <w:t>)</w:t>
        </w:r>
        <w:r w:rsidR="0092275B">
          <w:rPr>
            <w:rFonts w:ascii="Times New Roman" w:hAnsi="Times New Roman" w:cs="Times New Roman"/>
            <w:sz w:val="24"/>
            <w:szCs w:val="24"/>
          </w:rPr>
          <w:t>. These findings</w:t>
        </w:r>
      </w:ins>
      <w:del w:id="987" w:author="Caitlin Jeffrey" w:date="2024-09-23T15:59:00Z" w16du:dateUtc="2024-09-23T19:59:00Z">
        <w:r w:rsidR="00FD4437" w:rsidDel="0092275B">
          <w:rPr>
            <w:rFonts w:ascii="Times New Roman" w:hAnsi="Times New Roman" w:cs="Times New Roman"/>
            <w:sz w:val="24"/>
            <w:szCs w:val="24"/>
          </w:rPr>
          <w:delText>,</w:delText>
        </w:r>
      </w:del>
      <w:r w:rsidR="00FD4437">
        <w:rPr>
          <w:rFonts w:ascii="Times New Roman" w:hAnsi="Times New Roman" w:cs="Times New Roman"/>
          <w:sz w:val="24"/>
          <w:szCs w:val="24"/>
        </w:rPr>
        <w:t xml:space="preserve"> </w:t>
      </w:r>
      <w:r w:rsidR="00FD4437">
        <w:rPr>
          <w:rFonts w:ascii="Times New Roman" w:hAnsi="Times New Roman" w:cs="Times New Roman"/>
          <w:sz w:val="24"/>
          <w:szCs w:val="24"/>
        </w:rPr>
        <w:lastRenderedPageBreak/>
        <w:t>suggest</w:t>
      </w:r>
      <w:del w:id="988" w:author="Caitlin Jeffrey" w:date="2024-09-23T15:59:00Z" w16du:dateUtc="2024-09-23T19:59:00Z">
        <w:r w:rsidR="00FD4437" w:rsidDel="0092275B">
          <w:rPr>
            <w:rFonts w:ascii="Times New Roman" w:hAnsi="Times New Roman" w:cs="Times New Roman"/>
            <w:sz w:val="24"/>
            <w:szCs w:val="24"/>
          </w:rPr>
          <w:delText>ing</w:delText>
        </w:r>
      </w:del>
      <w:r w:rsidR="00FD4437">
        <w:rPr>
          <w:rFonts w:ascii="Times New Roman" w:hAnsi="Times New Roman" w:cs="Times New Roman"/>
          <w:sz w:val="24"/>
          <w:szCs w:val="24"/>
        </w:rPr>
        <w:t xml:space="preserve"> </w:t>
      </w:r>
      <w:r w:rsidR="005038F6">
        <w:rPr>
          <w:rFonts w:ascii="Times New Roman" w:hAnsi="Times New Roman" w:cs="Times New Roman"/>
          <w:sz w:val="24"/>
          <w:szCs w:val="24"/>
        </w:rPr>
        <w:t xml:space="preserve">that </w:t>
      </w:r>
      <w:r w:rsidR="00AD156B">
        <w:rPr>
          <w:rFonts w:ascii="Times New Roman" w:hAnsi="Times New Roman" w:cs="Times New Roman"/>
          <w:sz w:val="24"/>
          <w:szCs w:val="24"/>
        </w:rPr>
        <w:t xml:space="preserve">populations of </w:t>
      </w:r>
      <w:r w:rsidR="00AD156B" w:rsidRPr="00A854D3">
        <w:rPr>
          <w:rFonts w:ascii="Times New Roman" w:hAnsi="Times New Roman" w:cs="Times New Roman"/>
          <w:i/>
          <w:iCs/>
          <w:sz w:val="24"/>
          <w:szCs w:val="24"/>
        </w:rPr>
        <w:t>S. chromogenes</w:t>
      </w:r>
      <w:r w:rsidR="00AD156B">
        <w:rPr>
          <w:rFonts w:ascii="Times New Roman" w:hAnsi="Times New Roman" w:cs="Times New Roman"/>
          <w:sz w:val="24"/>
          <w:szCs w:val="24"/>
        </w:rPr>
        <w:t xml:space="preserve"> may be geographically distinct</w:t>
      </w:r>
      <w:r w:rsidR="00E57166">
        <w:rPr>
          <w:rFonts w:ascii="Times New Roman" w:hAnsi="Times New Roman" w:cs="Times New Roman"/>
          <w:sz w:val="24"/>
          <w:szCs w:val="24"/>
        </w:rPr>
        <w:t xml:space="preserve"> </w:t>
      </w:r>
      <w:r w:rsidR="005C1301">
        <w:rPr>
          <w:rFonts w:ascii="Times New Roman" w:hAnsi="Times New Roman" w:cs="Times New Roman"/>
          <w:sz w:val="24"/>
          <w:szCs w:val="24"/>
        </w:rPr>
        <w:t>(</w:t>
      </w:r>
      <w:r w:rsidR="002B04B9" w:rsidRPr="002B04B9">
        <w:rPr>
          <w:rFonts w:ascii="Times New Roman" w:hAnsi="Times New Roman" w:cs="Times New Roman"/>
          <w:sz w:val="24"/>
          <w:szCs w:val="24"/>
        </w:rPr>
        <w:t>Huebner</w:t>
      </w:r>
      <w:r w:rsidR="005C1301">
        <w:rPr>
          <w:rFonts w:ascii="Times New Roman" w:hAnsi="Times New Roman" w:cs="Times New Roman"/>
          <w:sz w:val="24"/>
          <w:szCs w:val="24"/>
        </w:rPr>
        <w:t xml:space="preserve"> et al.,</w:t>
      </w:r>
      <w:r w:rsidR="002B04B9" w:rsidRPr="002B04B9">
        <w:rPr>
          <w:rFonts w:ascii="Times New Roman" w:hAnsi="Times New Roman" w:cs="Times New Roman"/>
          <w:sz w:val="24"/>
          <w:szCs w:val="24"/>
        </w:rPr>
        <w:t xml:space="preserve"> 2021</w:t>
      </w:r>
      <w:r w:rsidR="005C1301">
        <w:rPr>
          <w:rFonts w:ascii="Times New Roman" w:hAnsi="Times New Roman" w:cs="Times New Roman"/>
          <w:sz w:val="24"/>
          <w:szCs w:val="24"/>
        </w:rPr>
        <w:t>)</w:t>
      </w:r>
      <w:r w:rsidR="004E456C">
        <w:rPr>
          <w:rFonts w:ascii="Times New Roman" w:hAnsi="Times New Roman" w:cs="Times New Roman"/>
          <w:sz w:val="24"/>
          <w:szCs w:val="24"/>
        </w:rPr>
        <w:t>.</w:t>
      </w:r>
      <w:r w:rsidR="00544D59">
        <w:rPr>
          <w:rFonts w:ascii="Times New Roman" w:hAnsi="Times New Roman" w:cs="Times New Roman"/>
          <w:sz w:val="24"/>
          <w:szCs w:val="24"/>
        </w:rPr>
        <w:t xml:space="preserve"> </w:t>
      </w:r>
      <w:r w:rsidR="00FB6C52" w:rsidRPr="00FB6C52">
        <w:rPr>
          <w:rFonts w:ascii="Times New Roman" w:hAnsi="Times New Roman" w:cs="Times New Roman"/>
          <w:sz w:val="24"/>
          <w:szCs w:val="24"/>
        </w:rPr>
        <w:t xml:space="preserve">Persson Waller </w:t>
      </w:r>
      <w:r w:rsidR="00FB6C52">
        <w:rPr>
          <w:rFonts w:ascii="Times New Roman" w:hAnsi="Times New Roman" w:cs="Times New Roman"/>
          <w:sz w:val="24"/>
          <w:szCs w:val="24"/>
        </w:rPr>
        <w:t>et al.</w:t>
      </w:r>
      <w:del w:id="989" w:author="Caitlin Jeffrey" w:date="2024-09-23T12:32:00Z" w16du:dateUtc="2024-09-23T16:32:00Z">
        <w:r w:rsidR="00D144CD" w:rsidDel="00772FF0">
          <w:rPr>
            <w:rFonts w:ascii="Times New Roman" w:hAnsi="Times New Roman" w:cs="Times New Roman"/>
            <w:sz w:val="24"/>
            <w:szCs w:val="24"/>
          </w:rPr>
          <w:delText>,</w:delText>
        </w:r>
      </w:del>
      <w:r w:rsidR="00FB6C52">
        <w:rPr>
          <w:rFonts w:ascii="Times New Roman" w:hAnsi="Times New Roman" w:cs="Times New Roman"/>
          <w:sz w:val="24"/>
          <w:szCs w:val="24"/>
        </w:rPr>
        <w:t xml:space="preserve"> </w:t>
      </w:r>
      <w:r w:rsidR="002E2677">
        <w:rPr>
          <w:rFonts w:ascii="Times New Roman" w:hAnsi="Times New Roman" w:cs="Times New Roman"/>
          <w:sz w:val="24"/>
          <w:szCs w:val="24"/>
        </w:rPr>
        <w:t xml:space="preserve">(2023) reported </w:t>
      </w:r>
      <w:r w:rsidR="002E2677" w:rsidRPr="00A854D3">
        <w:rPr>
          <w:rFonts w:ascii="Times New Roman" w:hAnsi="Times New Roman" w:cs="Times New Roman"/>
          <w:i/>
          <w:iCs/>
          <w:sz w:val="24"/>
          <w:szCs w:val="24"/>
        </w:rPr>
        <w:t>S. chrom</w:t>
      </w:r>
      <w:r w:rsidR="00570C46" w:rsidRPr="00A854D3">
        <w:rPr>
          <w:rFonts w:ascii="Times New Roman" w:hAnsi="Times New Roman" w:cs="Times New Roman"/>
          <w:i/>
          <w:iCs/>
          <w:sz w:val="24"/>
          <w:szCs w:val="24"/>
        </w:rPr>
        <w:t xml:space="preserve">ogenes </w:t>
      </w:r>
      <w:r w:rsidR="00570C46">
        <w:rPr>
          <w:rFonts w:ascii="Times New Roman" w:hAnsi="Times New Roman" w:cs="Times New Roman"/>
          <w:sz w:val="24"/>
          <w:szCs w:val="24"/>
        </w:rPr>
        <w:t xml:space="preserve">strains </w:t>
      </w:r>
      <w:r w:rsidR="007C5ABF">
        <w:rPr>
          <w:rFonts w:ascii="Times New Roman" w:hAnsi="Times New Roman" w:cs="Times New Roman"/>
          <w:sz w:val="24"/>
          <w:szCs w:val="24"/>
        </w:rPr>
        <w:t xml:space="preserve">from Swedish </w:t>
      </w:r>
      <w:r w:rsidR="00547F22">
        <w:rPr>
          <w:rFonts w:ascii="Times New Roman" w:hAnsi="Times New Roman" w:cs="Times New Roman"/>
          <w:sz w:val="24"/>
          <w:szCs w:val="24"/>
        </w:rPr>
        <w:t>dairy cattle</w:t>
      </w:r>
      <w:r w:rsidR="007C5ABF">
        <w:rPr>
          <w:rFonts w:ascii="Times New Roman" w:hAnsi="Times New Roman" w:cs="Times New Roman"/>
          <w:sz w:val="24"/>
          <w:szCs w:val="24"/>
        </w:rPr>
        <w:t xml:space="preserve"> </w:t>
      </w:r>
      <w:r w:rsidR="00570C46">
        <w:rPr>
          <w:rFonts w:ascii="Times New Roman" w:hAnsi="Times New Roman" w:cs="Times New Roman"/>
          <w:sz w:val="24"/>
          <w:szCs w:val="24"/>
        </w:rPr>
        <w:t xml:space="preserve">differed </w:t>
      </w:r>
      <w:r w:rsidR="00032D73" w:rsidRPr="00032D73">
        <w:rPr>
          <w:rFonts w:ascii="Times New Roman" w:hAnsi="Times New Roman" w:cs="Times New Roman"/>
          <w:sz w:val="24"/>
          <w:szCs w:val="24"/>
        </w:rPr>
        <w:t>in inflammatory response</w:t>
      </w:r>
      <w:r w:rsidR="00570C46">
        <w:rPr>
          <w:rFonts w:ascii="Times New Roman" w:hAnsi="Times New Roman" w:cs="Times New Roman"/>
          <w:sz w:val="24"/>
          <w:szCs w:val="24"/>
        </w:rPr>
        <w:t xml:space="preserve"> </w:t>
      </w:r>
      <w:r w:rsidR="00032D73" w:rsidRPr="00032D73">
        <w:rPr>
          <w:rFonts w:ascii="Times New Roman" w:hAnsi="Times New Roman" w:cs="Times New Roman"/>
          <w:sz w:val="24"/>
          <w:szCs w:val="24"/>
        </w:rPr>
        <w:t xml:space="preserve">and potentially in </w:t>
      </w:r>
      <w:r w:rsidR="00570C46">
        <w:rPr>
          <w:rFonts w:ascii="Times New Roman" w:hAnsi="Times New Roman" w:cs="Times New Roman"/>
          <w:sz w:val="24"/>
          <w:szCs w:val="24"/>
        </w:rPr>
        <w:t xml:space="preserve">IMI </w:t>
      </w:r>
      <w:r w:rsidR="00032D73" w:rsidRPr="00032D73">
        <w:rPr>
          <w:rFonts w:ascii="Times New Roman" w:hAnsi="Times New Roman" w:cs="Times New Roman"/>
          <w:sz w:val="24"/>
          <w:szCs w:val="24"/>
        </w:rPr>
        <w:t>persisten</w:t>
      </w:r>
      <w:r w:rsidR="00570C46">
        <w:rPr>
          <w:rFonts w:ascii="Times New Roman" w:hAnsi="Times New Roman" w:cs="Times New Roman"/>
          <w:sz w:val="24"/>
          <w:szCs w:val="24"/>
        </w:rPr>
        <w:t>ce</w:t>
      </w:r>
      <w:r w:rsidR="00032D73" w:rsidRPr="00032D73">
        <w:rPr>
          <w:rFonts w:ascii="Times New Roman" w:hAnsi="Times New Roman" w:cs="Times New Roman"/>
          <w:sz w:val="24"/>
          <w:szCs w:val="24"/>
        </w:rPr>
        <w:t xml:space="preserve"> at udder quarter level</w:t>
      </w:r>
      <w:r w:rsidR="00A56DA9">
        <w:rPr>
          <w:rFonts w:ascii="Times New Roman" w:hAnsi="Times New Roman" w:cs="Times New Roman"/>
          <w:sz w:val="24"/>
          <w:szCs w:val="24"/>
        </w:rPr>
        <w:t>. I</w:t>
      </w:r>
      <w:r w:rsidR="00D144CD">
        <w:rPr>
          <w:rFonts w:ascii="Times New Roman" w:hAnsi="Times New Roman" w:cs="Times New Roman"/>
          <w:sz w:val="24"/>
          <w:szCs w:val="24"/>
        </w:rPr>
        <w:t>n</w:t>
      </w:r>
      <w:r w:rsidR="00A56DA9">
        <w:rPr>
          <w:rFonts w:ascii="Times New Roman" w:hAnsi="Times New Roman" w:cs="Times New Roman"/>
          <w:sz w:val="24"/>
          <w:szCs w:val="24"/>
        </w:rPr>
        <w:t xml:space="preserve"> contrast</w:t>
      </w:r>
      <w:r w:rsidR="00CC6BD6">
        <w:rPr>
          <w:rFonts w:ascii="Times New Roman" w:hAnsi="Times New Roman" w:cs="Times New Roman"/>
          <w:sz w:val="24"/>
          <w:szCs w:val="24"/>
        </w:rPr>
        <w:t>,</w:t>
      </w:r>
      <w:r w:rsidR="00F01F4E">
        <w:rPr>
          <w:rFonts w:ascii="Times New Roman" w:hAnsi="Times New Roman" w:cs="Times New Roman"/>
          <w:sz w:val="24"/>
          <w:szCs w:val="24"/>
        </w:rPr>
        <w:t xml:space="preserve"> they did not find an association between genet</w:t>
      </w:r>
      <w:r w:rsidR="007C5ABF">
        <w:rPr>
          <w:rFonts w:ascii="Times New Roman" w:hAnsi="Times New Roman" w:cs="Times New Roman"/>
          <w:sz w:val="24"/>
          <w:szCs w:val="24"/>
        </w:rPr>
        <w:t xml:space="preserve">ic clusters and infection phenotypes for </w:t>
      </w:r>
      <w:r w:rsidR="007C5ABF" w:rsidRPr="00325EB8">
        <w:rPr>
          <w:rFonts w:ascii="Times New Roman" w:hAnsi="Times New Roman" w:cs="Times New Roman"/>
          <w:i/>
          <w:iCs/>
          <w:sz w:val="24"/>
          <w:szCs w:val="24"/>
        </w:rPr>
        <w:t>S. simulans</w:t>
      </w:r>
      <w:r w:rsidR="007C5ABF">
        <w:rPr>
          <w:rFonts w:ascii="Times New Roman" w:hAnsi="Times New Roman" w:cs="Times New Roman"/>
          <w:sz w:val="24"/>
          <w:szCs w:val="24"/>
        </w:rPr>
        <w:t xml:space="preserve"> isolates from the same region</w:t>
      </w:r>
      <w:r w:rsidR="00D144CD">
        <w:rPr>
          <w:rFonts w:ascii="Times New Roman" w:hAnsi="Times New Roman" w:cs="Times New Roman"/>
          <w:sz w:val="24"/>
          <w:szCs w:val="24"/>
        </w:rPr>
        <w:t xml:space="preserve"> (</w:t>
      </w:r>
      <w:r w:rsidR="00D144CD" w:rsidRPr="00D144CD">
        <w:rPr>
          <w:rFonts w:ascii="Times New Roman" w:hAnsi="Times New Roman" w:cs="Times New Roman"/>
          <w:sz w:val="24"/>
          <w:szCs w:val="24"/>
        </w:rPr>
        <w:t>Persson Waller et al., 2023)</w:t>
      </w:r>
      <w:r w:rsidR="007C5ABF">
        <w:rPr>
          <w:rFonts w:ascii="Times New Roman" w:hAnsi="Times New Roman" w:cs="Times New Roman"/>
          <w:sz w:val="24"/>
          <w:szCs w:val="24"/>
        </w:rPr>
        <w:t>.</w:t>
      </w:r>
    </w:p>
    <w:p w14:paraId="339F77FA" w14:textId="77777777" w:rsidR="00A17AC0" w:rsidRDefault="00A17AC0">
      <w:pPr>
        <w:spacing w:after="0" w:line="480" w:lineRule="auto"/>
        <w:ind w:firstLine="360"/>
        <w:rPr>
          <w:rFonts w:ascii="Times New Roman" w:hAnsi="Times New Roman" w:cs="Times New Roman"/>
          <w:sz w:val="24"/>
          <w:szCs w:val="24"/>
        </w:rPr>
        <w:pPrChange w:id="990" w:author="Caitlin Jeffrey" w:date="2024-09-23T12:28:00Z" w16du:dateUtc="2024-09-23T16:28:00Z">
          <w:pPr>
            <w:spacing w:after="0" w:line="480" w:lineRule="auto"/>
            <w:ind w:firstLine="720"/>
          </w:pPr>
        </w:pPrChange>
      </w:pPr>
    </w:p>
    <w:p w14:paraId="3DAA9453" w14:textId="2F96810E" w:rsidR="00F52899" w:rsidRDefault="006D0F55">
      <w:pPr>
        <w:spacing w:after="0" w:line="480" w:lineRule="auto"/>
        <w:ind w:firstLine="360"/>
        <w:rPr>
          <w:ins w:id="991" w:author="Caitlin Jeffrey" w:date="2024-09-23T16:11:00Z" w16du:dateUtc="2024-09-23T20:11:00Z"/>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rPr>
        <w:t xml:space="preserve">In </w:t>
      </w:r>
      <w:ins w:id="992" w:author="John Barlow" w:date="2024-09-19T13:37:00Z" w16du:dateUtc="2024-09-19T17:37:00Z">
        <w:r w:rsidR="00672A62">
          <w:rPr>
            <w:rFonts w:ascii="Times New Roman" w:hAnsi="Times New Roman" w:cs="Times New Roman"/>
            <w:sz w:val="24"/>
            <w:szCs w:val="24"/>
          </w:rPr>
          <w:t>our current study</w:t>
        </w:r>
      </w:ins>
      <w:ins w:id="993" w:author="Caitlin Jeffrey" w:date="2024-09-23T12:34:00Z" w16du:dateUtc="2024-09-23T16:34:00Z">
        <w:r w:rsidR="007064C5">
          <w:rPr>
            <w:rFonts w:ascii="Times New Roman" w:hAnsi="Times New Roman" w:cs="Times New Roman"/>
            <w:sz w:val="24"/>
            <w:szCs w:val="24"/>
          </w:rPr>
          <w:t>,</w:t>
        </w:r>
      </w:ins>
      <w:ins w:id="994" w:author="John Barlow" w:date="2024-09-19T13:37:00Z" w16du:dateUtc="2024-09-19T17:37:00Z">
        <w:r w:rsidR="00672A62">
          <w:rPr>
            <w:rFonts w:ascii="Times New Roman" w:hAnsi="Times New Roman" w:cs="Times New Roman"/>
            <w:sz w:val="24"/>
            <w:szCs w:val="24"/>
          </w:rPr>
          <w:t xml:space="preserve"> some </w:t>
        </w:r>
      </w:ins>
      <w:ins w:id="995" w:author="Caitlin Jeffrey" w:date="2024-09-23T12:34:00Z" w16du:dateUtc="2024-09-23T16:34:00Z">
        <w:r w:rsidR="007064C5">
          <w:rPr>
            <w:rFonts w:ascii="Times New Roman" w:hAnsi="Times New Roman" w:cs="Times New Roman"/>
            <w:sz w:val="24"/>
            <w:szCs w:val="24"/>
          </w:rPr>
          <w:t xml:space="preserve">SaM </w:t>
        </w:r>
      </w:ins>
      <w:ins w:id="996" w:author="John Barlow" w:date="2024-09-19T13:37:00Z" w16du:dateUtc="2024-09-19T17:37:00Z">
        <w:r w:rsidR="00672A62" w:rsidRPr="00672A62">
          <w:rPr>
            <w:rFonts w:ascii="Times New Roman" w:hAnsi="Times New Roman" w:cs="Times New Roman"/>
            <w:sz w:val="24"/>
            <w:szCs w:val="24"/>
          </w:rPr>
          <w:t>species were not isolated in great enough numbers from milk samples to be included in the qmSCC analysis.</w:t>
        </w:r>
        <w:r w:rsidR="00672A62">
          <w:rPr>
            <w:rFonts w:ascii="Times New Roman" w:hAnsi="Times New Roman" w:cs="Times New Roman"/>
            <w:sz w:val="24"/>
            <w:szCs w:val="24"/>
          </w:rPr>
          <w:t xml:space="preserve"> </w:t>
        </w:r>
      </w:ins>
      <w:ins w:id="997" w:author="John Barlow" w:date="2024-09-19T13:38:00Z" w16du:dateUtc="2024-09-19T17:38:00Z">
        <w:r w:rsidR="00672A62">
          <w:rPr>
            <w:rFonts w:ascii="Times New Roman" w:hAnsi="Times New Roman" w:cs="Times New Roman"/>
            <w:sz w:val="24"/>
            <w:szCs w:val="24"/>
          </w:rPr>
          <w:t xml:space="preserve">For </w:t>
        </w:r>
        <w:r w:rsidR="00F75941">
          <w:rPr>
            <w:rFonts w:ascii="Times New Roman" w:hAnsi="Times New Roman" w:cs="Times New Roman"/>
            <w:sz w:val="24"/>
            <w:szCs w:val="24"/>
          </w:rPr>
          <w:t>example,</w:t>
        </w:r>
      </w:ins>
      <w:ins w:id="998" w:author="John Barlow" w:date="2024-09-12T20:55:00Z" w16du:dateUtc="2024-09-13T00:55:00Z">
        <w:r w:rsidR="00B83A6D">
          <w:rPr>
            <w:rFonts w:ascii="Times New Roman" w:hAnsi="Times New Roman" w:cs="Times New Roman"/>
            <w:sz w:val="24"/>
            <w:szCs w:val="24"/>
          </w:rPr>
          <w:t xml:space="preserve"> </w:t>
        </w:r>
      </w:ins>
      <w:ins w:id="999" w:author="John Barlow" w:date="2024-09-12T20:57:00Z" w16du:dateUtc="2024-09-13T00:57:00Z">
        <w:r w:rsidR="00E3719A">
          <w:rPr>
            <w:rFonts w:ascii="Times New Roman" w:hAnsi="Times New Roman" w:cs="Times New Roman"/>
            <w:sz w:val="24"/>
            <w:szCs w:val="24"/>
          </w:rPr>
          <w:t>Fry et al.</w:t>
        </w:r>
        <w:del w:id="1000" w:author="Caitlin Jeffrey" w:date="2024-09-23T12:40:00Z" w16du:dateUtc="2024-09-23T16:40:00Z">
          <w:r w:rsidR="00E3719A" w:rsidDel="00585E97">
            <w:rPr>
              <w:rFonts w:ascii="Times New Roman" w:hAnsi="Times New Roman" w:cs="Times New Roman"/>
              <w:sz w:val="24"/>
              <w:szCs w:val="24"/>
            </w:rPr>
            <w:delText>,</w:delText>
          </w:r>
        </w:del>
        <w:r w:rsidR="00E3719A">
          <w:rPr>
            <w:rFonts w:ascii="Times New Roman" w:hAnsi="Times New Roman" w:cs="Times New Roman"/>
            <w:sz w:val="24"/>
            <w:szCs w:val="24"/>
          </w:rPr>
          <w:t xml:space="preserve"> (2014) </w:t>
        </w:r>
        <w:r w:rsidR="00682128">
          <w:rPr>
            <w:rFonts w:ascii="Times New Roman" w:hAnsi="Times New Roman" w:cs="Times New Roman"/>
            <w:sz w:val="24"/>
            <w:szCs w:val="24"/>
          </w:rPr>
          <w:t xml:space="preserve">reported quarters infected with </w:t>
        </w:r>
      </w:ins>
      <w:r w:rsidR="00FF3370" w:rsidRPr="005A5FE6">
        <w:rPr>
          <w:rFonts w:ascii="Times New Roman" w:hAnsi="Times New Roman" w:cs="Times New Roman"/>
          <w:i/>
          <w:iCs/>
          <w:sz w:val="24"/>
          <w:szCs w:val="24"/>
        </w:rPr>
        <w:t xml:space="preserve">S. capitis </w:t>
      </w:r>
      <w:r w:rsidR="00FF3370" w:rsidRPr="005A5FE6">
        <w:rPr>
          <w:rFonts w:ascii="Times New Roman" w:hAnsi="Times New Roman" w:cs="Times New Roman"/>
          <w:sz w:val="24"/>
          <w:szCs w:val="24"/>
        </w:rPr>
        <w:t xml:space="preserve">and </w:t>
      </w:r>
      <w:r w:rsidR="00FF3370" w:rsidRPr="00853C6B">
        <w:rPr>
          <w:rFonts w:ascii="Times New Roman" w:hAnsi="Times New Roman" w:cs="Times New Roman"/>
          <w:i/>
          <w:iCs/>
          <w:sz w:val="24"/>
          <w:szCs w:val="24"/>
        </w:rPr>
        <w:t>S. epidermidis</w:t>
      </w:r>
      <w:ins w:id="1001" w:author="John Barlow" w:date="2024-09-12T20:57:00Z" w16du:dateUtc="2024-09-13T00:57:00Z">
        <w:r w:rsidR="00682128" w:rsidRPr="00F13FE6">
          <w:rPr>
            <w:rFonts w:ascii="Times New Roman" w:hAnsi="Times New Roman" w:cs="Times New Roman"/>
            <w:sz w:val="24"/>
            <w:szCs w:val="24"/>
          </w:rPr>
          <w:t xml:space="preserve"> </w:t>
        </w:r>
        <w:del w:id="1002" w:author="Caitlin Jeffrey" w:date="2024-09-23T16:01:00Z" w16du:dateUtc="2024-09-23T20:01:00Z">
          <w:r w:rsidR="00682128" w:rsidRPr="00F13FE6" w:rsidDel="00620BDF">
            <w:rPr>
              <w:rFonts w:ascii="Times New Roman" w:hAnsi="Times New Roman" w:cs="Times New Roman"/>
              <w:sz w:val="24"/>
              <w:szCs w:val="24"/>
            </w:rPr>
            <w:delText>a</w:delText>
          </w:r>
        </w:del>
        <w:del w:id="1003" w:author="Caitlin Jeffrey" w:date="2024-09-23T16:00:00Z" w16du:dateUtc="2024-09-23T20:00:00Z">
          <w:r w:rsidR="00682128" w:rsidRPr="00F13FE6" w:rsidDel="00620BDF">
            <w:rPr>
              <w:rFonts w:ascii="Times New Roman" w:hAnsi="Times New Roman" w:cs="Times New Roman"/>
              <w:sz w:val="24"/>
              <w:szCs w:val="24"/>
            </w:rPr>
            <w:delText xml:space="preserve">lso </w:delText>
          </w:r>
        </w:del>
        <w:r w:rsidR="00682128" w:rsidRPr="00F13FE6">
          <w:rPr>
            <w:rFonts w:ascii="Times New Roman" w:hAnsi="Times New Roman" w:cs="Times New Roman"/>
            <w:sz w:val="24"/>
            <w:szCs w:val="24"/>
          </w:rPr>
          <w:t xml:space="preserve">had </w:t>
        </w:r>
        <w:r w:rsidR="00853C6B" w:rsidRPr="00F13FE6">
          <w:rPr>
            <w:rFonts w:ascii="Times New Roman" w:hAnsi="Times New Roman" w:cs="Times New Roman"/>
            <w:sz w:val="24"/>
            <w:szCs w:val="24"/>
          </w:rPr>
          <w:t>qmSCC</w:t>
        </w:r>
      </w:ins>
      <w:ins w:id="1004" w:author="John Barlow" w:date="2024-09-12T20:58:00Z" w16du:dateUtc="2024-09-13T00:58:00Z">
        <w:r w:rsidR="00853C6B" w:rsidRPr="00F13FE6">
          <w:rPr>
            <w:rFonts w:ascii="Times New Roman" w:hAnsi="Times New Roman" w:cs="Times New Roman"/>
            <w:sz w:val="24"/>
            <w:szCs w:val="24"/>
          </w:rPr>
          <w:t xml:space="preserve"> higher than </w:t>
        </w:r>
      </w:ins>
      <w:ins w:id="1005" w:author="John Barlow" w:date="2024-09-12T20:59:00Z" w16du:dateUtc="2024-09-13T00:59:00Z">
        <w:r w:rsidR="00F13FE6">
          <w:rPr>
            <w:rFonts w:ascii="Times New Roman" w:hAnsi="Times New Roman" w:cs="Times New Roman"/>
            <w:sz w:val="24"/>
            <w:szCs w:val="24"/>
          </w:rPr>
          <w:t xml:space="preserve">that of </w:t>
        </w:r>
      </w:ins>
      <w:ins w:id="1006" w:author="John Barlow" w:date="2024-09-12T20:58:00Z" w16du:dateUtc="2024-09-13T00:58:00Z">
        <w:r w:rsidR="00853C6B" w:rsidRPr="00F13FE6">
          <w:rPr>
            <w:rFonts w:ascii="Times New Roman" w:hAnsi="Times New Roman" w:cs="Times New Roman"/>
            <w:sz w:val="24"/>
            <w:szCs w:val="24"/>
          </w:rPr>
          <w:t>culture-negative quarters</w:t>
        </w:r>
      </w:ins>
      <w:ins w:id="1007" w:author="John Barlow" w:date="2024-09-19T14:50:00Z" w16du:dateUtc="2024-09-19T18:50:00Z">
        <w:r w:rsidR="00086F91">
          <w:rPr>
            <w:rFonts w:ascii="Times New Roman" w:hAnsi="Times New Roman" w:cs="Times New Roman"/>
            <w:sz w:val="24"/>
            <w:szCs w:val="24"/>
          </w:rPr>
          <w:t>, but these species were found</w:t>
        </w:r>
      </w:ins>
      <w:ins w:id="1008" w:author="John Barlow" w:date="2024-09-19T14:51:00Z" w16du:dateUtc="2024-09-19T18:51:00Z">
        <w:r w:rsidR="00086F91">
          <w:rPr>
            <w:rFonts w:ascii="Times New Roman" w:hAnsi="Times New Roman" w:cs="Times New Roman"/>
            <w:sz w:val="24"/>
            <w:szCs w:val="24"/>
          </w:rPr>
          <w:t xml:space="preserve"> infrequently in our study</w:t>
        </w:r>
      </w:ins>
      <w:ins w:id="1009" w:author="John Barlow" w:date="2024-09-12T20:58:00Z" w16du:dateUtc="2024-09-13T00:58:00Z">
        <w:r w:rsidR="00853C6B">
          <w:rPr>
            <w:rFonts w:ascii="Times New Roman" w:hAnsi="Times New Roman" w:cs="Times New Roman"/>
            <w:sz w:val="24"/>
            <w:szCs w:val="24"/>
          </w:rPr>
          <w:t>.</w:t>
        </w:r>
      </w:ins>
      <w:r w:rsidR="00FF3370" w:rsidRPr="005A5FE6">
        <w:rPr>
          <w:rFonts w:ascii="Times New Roman" w:hAnsi="Times New Roman" w:cs="Times New Roman"/>
          <w:sz w:val="24"/>
          <w:szCs w:val="24"/>
        </w:rPr>
        <w:t xml:space="preserve"> </w:t>
      </w:r>
      <w:ins w:id="1010" w:author="John Barlow" w:date="2024-09-19T14:51:00Z" w16du:dateUtc="2024-09-19T18:51:00Z">
        <w:r w:rsidR="00796D13">
          <w:rPr>
            <w:rFonts w:ascii="Times New Roman" w:hAnsi="Times New Roman" w:cs="Times New Roman"/>
            <w:sz w:val="24"/>
            <w:szCs w:val="24"/>
          </w:rPr>
          <w:t xml:space="preserve">In contrast, </w:t>
        </w:r>
      </w:ins>
      <w:r w:rsidR="003F3231" w:rsidRPr="00C83983">
        <w:rPr>
          <w:rFonts w:ascii="Times New Roman" w:hAnsi="Times New Roman" w:cs="Times New Roman"/>
          <w:i/>
          <w:iCs/>
          <w:sz w:val="24"/>
          <w:szCs w:val="24"/>
        </w:rPr>
        <w:t>S. aureus</w:t>
      </w:r>
      <w:ins w:id="1011" w:author="Caitlin Jeffrey" w:date="2024-09-23T12:39:00Z" w16du:dateUtc="2024-09-23T16:39:00Z">
        <w:r w:rsidR="00FF2E0F">
          <w:rPr>
            <w:rFonts w:ascii="Times New Roman" w:hAnsi="Times New Roman" w:cs="Times New Roman"/>
            <w:sz w:val="24"/>
            <w:szCs w:val="24"/>
          </w:rPr>
          <w:t xml:space="preserve"> and</w:t>
        </w:r>
      </w:ins>
      <w:del w:id="1012" w:author="Caitlin Jeffrey" w:date="2024-09-23T12:39:00Z" w16du:dateUtc="2024-09-23T16:39:00Z">
        <w:r w:rsidR="003F3231" w:rsidRPr="00C83983" w:rsidDel="00FF2E0F">
          <w:rPr>
            <w:rFonts w:ascii="Times New Roman" w:hAnsi="Times New Roman" w:cs="Times New Roman"/>
            <w:i/>
            <w:iCs/>
            <w:sz w:val="24"/>
            <w:szCs w:val="24"/>
          </w:rPr>
          <w:delText>,</w:delText>
        </w:r>
      </w:del>
      <w:r w:rsidR="003F3231" w:rsidRPr="00C83983">
        <w:rPr>
          <w:rFonts w:ascii="Times New Roman" w:hAnsi="Times New Roman" w:cs="Times New Roman"/>
          <w:i/>
          <w:iCs/>
          <w:sz w:val="24"/>
          <w:szCs w:val="24"/>
        </w:rPr>
        <w:t xml:space="preserve"> S. agnetis</w:t>
      </w:r>
      <w:ins w:id="1013" w:author="John Barlow" w:date="2024-09-19T13:40:00Z" w16du:dateUtc="2024-09-19T17:40:00Z">
        <w:r w:rsidR="003F3231" w:rsidRPr="003F3231">
          <w:rPr>
            <w:rFonts w:ascii="Times New Roman" w:hAnsi="Times New Roman" w:cs="Times New Roman"/>
            <w:sz w:val="24"/>
            <w:szCs w:val="24"/>
          </w:rPr>
          <w:t xml:space="preserve"> </w:t>
        </w:r>
      </w:ins>
      <w:ins w:id="1014" w:author="John Barlow" w:date="2024-09-19T14:52:00Z" w16du:dateUtc="2024-09-19T18:52:00Z">
        <w:r w:rsidR="00796D13">
          <w:rPr>
            <w:rFonts w:ascii="Times New Roman" w:hAnsi="Times New Roman" w:cs="Times New Roman"/>
            <w:sz w:val="24"/>
            <w:szCs w:val="24"/>
          </w:rPr>
          <w:t>were</w:t>
        </w:r>
      </w:ins>
      <w:ins w:id="1015" w:author="John Barlow" w:date="2024-09-19T13:40:00Z" w16du:dateUtc="2024-09-19T17:40:00Z">
        <w:r w:rsidR="003F3231">
          <w:rPr>
            <w:rFonts w:ascii="Times New Roman" w:hAnsi="Times New Roman" w:cs="Times New Roman"/>
            <w:sz w:val="24"/>
            <w:szCs w:val="24"/>
          </w:rPr>
          <w:t xml:space="preserve"> </w:t>
        </w:r>
      </w:ins>
      <w:ins w:id="1016" w:author="John Barlow" w:date="2024-09-19T13:39:00Z" w16du:dateUtc="2024-09-19T17:39:00Z">
        <w:r w:rsidR="002436EE">
          <w:rPr>
            <w:rFonts w:ascii="Times New Roman" w:hAnsi="Times New Roman" w:cs="Times New Roman"/>
            <w:sz w:val="24"/>
            <w:szCs w:val="24"/>
          </w:rPr>
          <w:t xml:space="preserve">identified to cause increased qmSCC above </w:t>
        </w:r>
        <w:r w:rsidR="003F3231">
          <w:rPr>
            <w:rFonts w:ascii="Times New Roman" w:hAnsi="Times New Roman" w:cs="Times New Roman"/>
            <w:sz w:val="24"/>
            <w:szCs w:val="24"/>
          </w:rPr>
          <w:t>culture ne</w:t>
        </w:r>
      </w:ins>
      <w:ins w:id="1017" w:author="John Barlow" w:date="2024-09-19T13:40:00Z" w16du:dateUtc="2024-09-19T17:40:00Z">
        <w:r w:rsidR="003F3231">
          <w:rPr>
            <w:rFonts w:ascii="Times New Roman" w:hAnsi="Times New Roman" w:cs="Times New Roman"/>
            <w:sz w:val="24"/>
            <w:szCs w:val="24"/>
          </w:rPr>
          <w:t xml:space="preserve">gative quarters in </w:t>
        </w:r>
      </w:ins>
      <w:ins w:id="1018" w:author="Caitlin Jeffrey" w:date="2024-09-23T16:01:00Z" w16du:dateUtc="2024-09-23T20:01:00Z">
        <w:r w:rsidR="00EE5F31">
          <w:rPr>
            <w:rFonts w:ascii="Times New Roman" w:hAnsi="Times New Roman" w:cs="Times New Roman"/>
            <w:sz w:val="24"/>
            <w:szCs w:val="24"/>
          </w:rPr>
          <w:t xml:space="preserve">both </w:t>
        </w:r>
      </w:ins>
      <w:ins w:id="1019" w:author="John Barlow" w:date="2024-09-19T13:40:00Z" w16du:dateUtc="2024-09-19T17:40:00Z">
        <w:r w:rsidR="003F3231">
          <w:rPr>
            <w:rFonts w:ascii="Times New Roman" w:hAnsi="Times New Roman" w:cs="Times New Roman"/>
            <w:sz w:val="24"/>
            <w:szCs w:val="24"/>
          </w:rPr>
          <w:t>this study</w:t>
        </w:r>
      </w:ins>
      <w:ins w:id="1020" w:author="John Barlow" w:date="2024-09-19T14:52:00Z" w16du:dateUtc="2024-09-19T18:52:00Z">
        <w:del w:id="1021" w:author="Caitlin Jeffrey" w:date="2024-09-23T16:01:00Z" w16du:dateUtc="2024-09-23T20:01:00Z">
          <w:r w:rsidR="00796D13" w:rsidDel="00EE5F31">
            <w:rPr>
              <w:rFonts w:ascii="Times New Roman" w:hAnsi="Times New Roman" w:cs="Times New Roman"/>
              <w:sz w:val="24"/>
              <w:szCs w:val="24"/>
            </w:rPr>
            <w:delText>,</w:delText>
          </w:r>
        </w:del>
        <w:r w:rsidR="00796D13">
          <w:rPr>
            <w:rFonts w:ascii="Times New Roman" w:hAnsi="Times New Roman" w:cs="Times New Roman"/>
            <w:sz w:val="24"/>
            <w:szCs w:val="24"/>
          </w:rPr>
          <w:t xml:space="preserve"> and</w:t>
        </w:r>
      </w:ins>
      <w:ins w:id="1022" w:author="John Barlow" w:date="2024-09-19T13:40:00Z" w16du:dateUtc="2024-09-19T17:40:00Z">
        <w:r w:rsidR="003F3231">
          <w:rPr>
            <w:rFonts w:ascii="Times New Roman" w:hAnsi="Times New Roman" w:cs="Times New Roman"/>
            <w:sz w:val="24"/>
            <w:szCs w:val="24"/>
          </w:rPr>
          <w:t xml:space="preserve"> </w:t>
        </w:r>
        <w:del w:id="1023" w:author="Caitlin Jeffrey" w:date="2024-09-23T16:01:00Z" w16du:dateUtc="2024-09-23T20:01:00Z">
          <w:r w:rsidR="003F3231" w:rsidDel="00EE5F31">
            <w:rPr>
              <w:rFonts w:ascii="Times New Roman" w:hAnsi="Times New Roman" w:cs="Times New Roman"/>
              <w:sz w:val="24"/>
              <w:szCs w:val="24"/>
            </w:rPr>
            <w:delText>were also identified</w:delText>
          </w:r>
        </w:del>
      </w:ins>
      <w:ins w:id="1024" w:author="Caitlin Jeffrey" w:date="2024-09-23T16:03:00Z" w16du:dateUtc="2024-09-23T20:03:00Z">
        <w:r w:rsidR="00CC6F0E">
          <w:rPr>
            <w:rFonts w:ascii="Times New Roman" w:hAnsi="Times New Roman" w:cs="Times New Roman"/>
            <w:sz w:val="24"/>
            <w:szCs w:val="24"/>
          </w:rPr>
          <w:t xml:space="preserve">in </w:t>
        </w:r>
      </w:ins>
      <w:ins w:id="1025" w:author="John Barlow" w:date="2024-09-19T13:40:00Z" w16du:dateUtc="2024-09-19T17:40:00Z">
        <w:del w:id="1026" w:author="Caitlin Jeffrey" w:date="2024-09-23T16:03:00Z" w16du:dateUtc="2024-09-23T20:03:00Z">
          <w:r w:rsidR="003F3231" w:rsidDel="00CC6F0E">
            <w:rPr>
              <w:rFonts w:ascii="Times New Roman" w:hAnsi="Times New Roman" w:cs="Times New Roman"/>
              <w:sz w:val="24"/>
              <w:szCs w:val="24"/>
            </w:rPr>
            <w:delText xml:space="preserve"> </w:delText>
          </w:r>
        </w:del>
      </w:ins>
      <w:del w:id="1027" w:author="Caitlin Jeffrey" w:date="2024-09-23T16:03:00Z" w16du:dateUtc="2024-09-23T20:03:00Z">
        <w:r w:rsidR="00FF3370" w:rsidRPr="005A5FE6" w:rsidDel="00CC6F0E">
          <w:rPr>
            <w:rFonts w:ascii="Times New Roman" w:hAnsi="Times New Roman" w:cs="Times New Roman"/>
            <w:sz w:val="24"/>
            <w:szCs w:val="24"/>
          </w:rPr>
          <w:delText xml:space="preserve">by </w:delText>
        </w:r>
      </w:del>
      <w:r w:rsidR="00FF3370"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FF3370" w:rsidRPr="005A5FE6">
        <w:rPr>
          <w:rFonts w:ascii="Times New Roman" w:hAnsi="Times New Roman" w:cs="Times New Roman"/>
          <w:sz w:val="24"/>
          <w:szCs w:val="24"/>
        </w:rPr>
        <w:instrText xml:space="preserve"> ADDIN EN.CITE </w:instrText>
      </w:r>
      <w:r w:rsidR="00FF3370"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FF3370" w:rsidRPr="005A5FE6">
        <w:rPr>
          <w:rFonts w:ascii="Times New Roman" w:hAnsi="Times New Roman" w:cs="Times New Roman"/>
          <w:sz w:val="24"/>
          <w:szCs w:val="24"/>
        </w:rPr>
        <w:instrText xml:space="preserve"> ADDIN EN.CITE.DATA </w:instrText>
      </w:r>
      <w:r w:rsidR="00FF3370" w:rsidRPr="005A5FE6">
        <w:rPr>
          <w:rFonts w:ascii="Times New Roman" w:hAnsi="Times New Roman" w:cs="Times New Roman"/>
          <w:sz w:val="24"/>
          <w:szCs w:val="24"/>
        </w:rPr>
      </w:r>
      <w:r w:rsidR="00FF3370" w:rsidRPr="005A5FE6">
        <w:rPr>
          <w:rFonts w:ascii="Times New Roman" w:hAnsi="Times New Roman" w:cs="Times New Roman"/>
          <w:sz w:val="24"/>
          <w:szCs w:val="24"/>
        </w:rPr>
        <w:fldChar w:fldCharType="end"/>
      </w:r>
      <w:r w:rsidR="00FF3370" w:rsidRPr="005A5FE6">
        <w:rPr>
          <w:rFonts w:ascii="Times New Roman" w:hAnsi="Times New Roman" w:cs="Times New Roman"/>
          <w:sz w:val="24"/>
          <w:szCs w:val="24"/>
        </w:rPr>
      </w:r>
      <w:r w:rsidR="00FF3370" w:rsidRPr="005A5FE6">
        <w:rPr>
          <w:rFonts w:ascii="Times New Roman" w:hAnsi="Times New Roman" w:cs="Times New Roman"/>
          <w:sz w:val="24"/>
          <w:szCs w:val="24"/>
        </w:rPr>
        <w:fldChar w:fldCharType="separate"/>
      </w:r>
      <w:r w:rsidR="00FF3370" w:rsidRPr="005A5FE6">
        <w:rPr>
          <w:rFonts w:ascii="Times New Roman" w:hAnsi="Times New Roman" w:cs="Times New Roman"/>
          <w:noProof/>
          <w:sz w:val="24"/>
          <w:szCs w:val="24"/>
        </w:rPr>
        <w:t>Condas et al. (2017b)</w:t>
      </w:r>
      <w:r w:rsidR="00FF3370" w:rsidRPr="005A5FE6">
        <w:rPr>
          <w:rFonts w:ascii="Times New Roman" w:hAnsi="Times New Roman" w:cs="Times New Roman"/>
          <w:sz w:val="24"/>
          <w:szCs w:val="24"/>
        </w:rPr>
        <w:fldChar w:fldCharType="end"/>
      </w:r>
      <w:ins w:id="1028" w:author="John Barlow" w:date="2024-09-19T13:42:00Z" w16du:dateUtc="2024-09-19T17:42:00Z">
        <w:r w:rsidR="004C070C">
          <w:rPr>
            <w:rFonts w:ascii="Times New Roman" w:hAnsi="Times New Roman" w:cs="Times New Roman"/>
            <w:sz w:val="24"/>
            <w:szCs w:val="24"/>
          </w:rPr>
          <w:t xml:space="preserve">, but not </w:t>
        </w:r>
      </w:ins>
      <w:ins w:id="1029" w:author="Caitlin Jeffrey" w:date="2024-09-23T16:03:00Z" w16du:dateUtc="2024-09-23T20:03:00Z">
        <w:r w:rsidR="00B81508">
          <w:rPr>
            <w:rFonts w:ascii="Times New Roman" w:hAnsi="Times New Roman" w:cs="Times New Roman"/>
            <w:sz w:val="24"/>
            <w:szCs w:val="24"/>
          </w:rPr>
          <w:t>by</w:t>
        </w:r>
      </w:ins>
      <w:ins w:id="1030" w:author="John Barlow" w:date="2024-09-19T13:42:00Z" w16du:dateUtc="2024-09-19T17:42:00Z">
        <w:del w:id="1031" w:author="Caitlin Jeffrey" w:date="2024-09-23T16:02:00Z" w16du:dateUtc="2024-09-23T20:02:00Z">
          <w:r w:rsidR="004C070C" w:rsidDel="00EE5F31">
            <w:rPr>
              <w:rFonts w:ascii="Times New Roman" w:hAnsi="Times New Roman" w:cs="Times New Roman"/>
              <w:sz w:val="24"/>
              <w:szCs w:val="24"/>
            </w:rPr>
            <w:delText>by</w:delText>
          </w:r>
        </w:del>
        <w:r w:rsidR="004C070C">
          <w:rPr>
            <w:rFonts w:ascii="Times New Roman" w:hAnsi="Times New Roman" w:cs="Times New Roman"/>
            <w:sz w:val="24"/>
            <w:szCs w:val="24"/>
          </w:rPr>
          <w:t xml:space="preserve"> Fry et al. (2014.) </w:t>
        </w:r>
      </w:ins>
      <w:r w:rsidR="004B2505">
        <w:rPr>
          <w:rFonts w:ascii="Times New Roman" w:hAnsi="Times New Roman" w:cs="Times New Roman"/>
          <w:sz w:val="24"/>
          <w:szCs w:val="24"/>
        </w:rPr>
        <w:t xml:space="preserve">It may be important to note that at the time of </w:t>
      </w:r>
      <w:r w:rsidR="001B4886">
        <w:rPr>
          <w:rFonts w:ascii="Times New Roman" w:hAnsi="Times New Roman" w:cs="Times New Roman"/>
          <w:sz w:val="24"/>
          <w:szCs w:val="24"/>
        </w:rPr>
        <w:t xml:space="preserve">species identification </w:t>
      </w:r>
      <w:r w:rsidR="00E52D8C">
        <w:rPr>
          <w:rFonts w:ascii="Times New Roman" w:hAnsi="Times New Roman" w:cs="Times New Roman"/>
          <w:sz w:val="24"/>
          <w:szCs w:val="24"/>
        </w:rPr>
        <w:t xml:space="preserve">of Fry </w:t>
      </w:r>
      <w:del w:id="1032" w:author="Caitlin Jeffrey" w:date="2024-09-23T12:41:00Z" w16du:dateUtc="2024-09-23T16:41:00Z">
        <w:r w:rsidR="00E52D8C" w:rsidDel="00DA3659">
          <w:rPr>
            <w:rFonts w:ascii="Times New Roman" w:hAnsi="Times New Roman" w:cs="Times New Roman"/>
            <w:sz w:val="24"/>
            <w:szCs w:val="24"/>
          </w:rPr>
          <w:delText>et al.</w:delText>
        </w:r>
        <w:r w:rsidR="004B2505" w:rsidDel="00DA3659">
          <w:rPr>
            <w:rFonts w:ascii="Times New Roman" w:hAnsi="Times New Roman" w:cs="Times New Roman"/>
            <w:sz w:val="24"/>
            <w:szCs w:val="24"/>
          </w:rPr>
          <w:delText xml:space="preserve">, </w:delText>
        </w:r>
        <w:r w:rsidR="001B4886" w:rsidDel="00DA3659">
          <w:rPr>
            <w:rFonts w:ascii="Times New Roman" w:hAnsi="Times New Roman" w:cs="Times New Roman"/>
            <w:sz w:val="24"/>
            <w:szCs w:val="24"/>
          </w:rPr>
          <w:delText>(</w:delText>
        </w:r>
      </w:del>
      <w:ins w:id="1033" w:author="Caitlin Jeffrey" w:date="2024-09-23T12:41:00Z" w16du:dateUtc="2024-09-23T16:41:00Z">
        <w:r w:rsidR="00DA3659">
          <w:rPr>
            <w:rFonts w:ascii="Times New Roman" w:hAnsi="Times New Roman" w:cs="Times New Roman"/>
            <w:sz w:val="24"/>
            <w:szCs w:val="24"/>
          </w:rPr>
          <w:t>et al. (</w:t>
        </w:r>
      </w:ins>
      <w:r w:rsidR="001B4886">
        <w:rPr>
          <w:rFonts w:ascii="Times New Roman" w:hAnsi="Times New Roman" w:cs="Times New Roman"/>
          <w:sz w:val="24"/>
          <w:szCs w:val="24"/>
        </w:rPr>
        <w:t xml:space="preserve">2014), </w:t>
      </w:r>
      <w:r w:rsidR="004B2505">
        <w:rPr>
          <w:rFonts w:ascii="Times New Roman" w:hAnsi="Times New Roman" w:cs="Times New Roman"/>
          <w:i/>
          <w:iCs/>
          <w:sz w:val="24"/>
          <w:szCs w:val="24"/>
        </w:rPr>
        <w:t xml:space="preserve">S. agnetis </w:t>
      </w:r>
      <w:r w:rsidR="004B2505">
        <w:rPr>
          <w:rFonts w:ascii="Times New Roman" w:hAnsi="Times New Roman" w:cs="Times New Roman"/>
          <w:sz w:val="24"/>
          <w:szCs w:val="24"/>
        </w:rPr>
        <w:t xml:space="preserve">had not yet been </w:t>
      </w:r>
      <w:r w:rsidR="00B90AD9" w:rsidRPr="00B90AD9">
        <w:rPr>
          <w:rFonts w:ascii="Times New Roman" w:hAnsi="Times New Roman" w:cs="Times New Roman"/>
          <w:sz w:val="24"/>
          <w:szCs w:val="24"/>
        </w:rPr>
        <w:t>described as a distinct staphylococcal species</w:t>
      </w:r>
      <w:r w:rsidR="00CF0840">
        <w:rPr>
          <w:rFonts w:ascii="Times New Roman" w:hAnsi="Times New Roman" w:cs="Times New Roman"/>
          <w:sz w:val="24"/>
          <w:szCs w:val="24"/>
        </w:rPr>
        <w:t>;</w:t>
      </w:r>
      <w:r w:rsidR="00AE13D4">
        <w:rPr>
          <w:rFonts w:ascii="Times New Roman" w:hAnsi="Times New Roman" w:cs="Times New Roman"/>
          <w:sz w:val="24"/>
          <w:szCs w:val="24"/>
        </w:rPr>
        <w:t xml:space="preserve"> </w:t>
      </w:r>
      <w:r w:rsidR="00C21BD6">
        <w:rPr>
          <w:rFonts w:ascii="Times New Roman" w:hAnsi="Times New Roman" w:cs="Times New Roman"/>
          <w:sz w:val="24"/>
          <w:szCs w:val="24"/>
        </w:rPr>
        <w:t xml:space="preserve">isolates </w:t>
      </w:r>
      <w:r w:rsidR="001946BB">
        <w:rPr>
          <w:rFonts w:ascii="Times New Roman" w:hAnsi="Times New Roman" w:cs="Times New Roman"/>
          <w:sz w:val="24"/>
          <w:szCs w:val="24"/>
        </w:rPr>
        <w:t>of</w:t>
      </w:r>
      <w:r w:rsidR="00C21BD6">
        <w:rPr>
          <w:rFonts w:ascii="Times New Roman" w:hAnsi="Times New Roman" w:cs="Times New Roman"/>
          <w:sz w:val="24"/>
          <w:szCs w:val="24"/>
        </w:rPr>
        <w:t xml:space="preserve"> this species were likely </w:t>
      </w:r>
      <w:r w:rsidR="00A30628">
        <w:rPr>
          <w:rFonts w:ascii="Times New Roman" w:hAnsi="Times New Roman" w:cs="Times New Roman"/>
          <w:sz w:val="24"/>
          <w:szCs w:val="24"/>
        </w:rPr>
        <w:t xml:space="preserve">present in milk </w:t>
      </w:r>
      <w:r w:rsidR="00032931">
        <w:rPr>
          <w:rFonts w:ascii="Times New Roman" w:hAnsi="Times New Roman" w:cs="Times New Roman"/>
          <w:sz w:val="24"/>
          <w:szCs w:val="24"/>
        </w:rPr>
        <w:t xml:space="preserve">samples included in that study, but not identified </w:t>
      </w:r>
      <w:r w:rsidR="002C0924">
        <w:rPr>
          <w:rFonts w:ascii="Times New Roman" w:hAnsi="Times New Roman" w:cs="Times New Roman"/>
          <w:sz w:val="24"/>
          <w:szCs w:val="24"/>
        </w:rPr>
        <w:t xml:space="preserve">as </w:t>
      </w:r>
      <w:r w:rsidR="00766988">
        <w:rPr>
          <w:rFonts w:ascii="Times New Roman" w:hAnsi="Times New Roman" w:cs="Times New Roman"/>
          <w:sz w:val="24"/>
          <w:szCs w:val="24"/>
        </w:rPr>
        <w:t>such</w:t>
      </w:r>
      <w:r w:rsidR="002C0924">
        <w:rPr>
          <w:rFonts w:ascii="Times New Roman" w:hAnsi="Times New Roman" w:cs="Times New Roman"/>
          <w:i/>
          <w:iCs/>
          <w:sz w:val="24"/>
          <w:szCs w:val="24"/>
        </w:rPr>
        <w:t>.</w:t>
      </w:r>
      <w:r w:rsidR="00C21BD6">
        <w:rPr>
          <w:rFonts w:ascii="Times New Roman" w:hAnsi="Times New Roman" w:cs="Times New Roman"/>
          <w:sz w:val="24"/>
          <w:szCs w:val="24"/>
        </w:rPr>
        <w:t xml:space="preserve"> </w:t>
      </w:r>
      <w:r w:rsidR="00FF3370" w:rsidRPr="005A5FE6">
        <w:rPr>
          <w:rFonts w:ascii="Times New Roman" w:hAnsi="Times New Roman" w:cs="Times New Roman"/>
          <w:sz w:val="24"/>
          <w:szCs w:val="24"/>
        </w:rPr>
        <w:t>While Condas et al. (2017</w:t>
      </w:r>
      <w:r w:rsidR="000112F8">
        <w:rPr>
          <w:rFonts w:ascii="Times New Roman" w:hAnsi="Times New Roman" w:cs="Times New Roman"/>
          <w:sz w:val="24"/>
          <w:szCs w:val="24"/>
        </w:rPr>
        <w:t>b</w:t>
      </w:r>
      <w:r w:rsidR="00FF3370" w:rsidRPr="005A5FE6">
        <w:rPr>
          <w:rFonts w:ascii="Times New Roman" w:hAnsi="Times New Roman" w:cs="Times New Roman"/>
          <w:sz w:val="24"/>
          <w:szCs w:val="24"/>
        </w:rPr>
        <w:t xml:space="preserve">) found </w:t>
      </w:r>
      <w:r w:rsidR="00FF3370" w:rsidRPr="005A5FE6">
        <w:rPr>
          <w:rFonts w:ascii="Times New Roman" w:hAnsi="Times New Roman" w:cs="Times New Roman"/>
          <w:i/>
          <w:iCs/>
          <w:sz w:val="24"/>
          <w:szCs w:val="24"/>
        </w:rPr>
        <w:t>S. equorum</w:t>
      </w:r>
      <w:r w:rsidR="00FF3370" w:rsidRPr="005A5FE6">
        <w:rPr>
          <w:rFonts w:ascii="Times New Roman" w:hAnsi="Times New Roman" w:cs="Times New Roman"/>
          <w:sz w:val="24"/>
          <w:szCs w:val="24"/>
        </w:rPr>
        <w:t xml:space="preserve"> to elevate q</w:t>
      </w:r>
      <w:ins w:id="1034" w:author="Caitlin Jeffrey" w:date="2024-09-23T16:04:00Z" w16du:dateUtc="2024-09-23T20:04:00Z">
        <w:r w:rsidR="00B81508">
          <w:rPr>
            <w:rFonts w:ascii="Times New Roman" w:hAnsi="Times New Roman" w:cs="Times New Roman"/>
            <w:sz w:val="24"/>
            <w:szCs w:val="24"/>
          </w:rPr>
          <w:t>m</w:t>
        </w:r>
      </w:ins>
      <w:del w:id="1035" w:author="Caitlin Jeffrey" w:date="2024-09-23T16:04:00Z" w16du:dateUtc="2024-09-23T20:04:00Z">
        <w:r w:rsidR="00FF3370" w:rsidRPr="005A5FE6" w:rsidDel="00B81508">
          <w:rPr>
            <w:rFonts w:ascii="Times New Roman" w:hAnsi="Times New Roman" w:cs="Times New Roman"/>
            <w:sz w:val="24"/>
            <w:szCs w:val="24"/>
          </w:rPr>
          <w:delText xml:space="preserve">uarter </w:delText>
        </w:r>
      </w:del>
      <w:r w:rsidR="00FF3370" w:rsidRPr="005A5FE6">
        <w:rPr>
          <w:rFonts w:ascii="Times New Roman" w:hAnsi="Times New Roman" w:cs="Times New Roman"/>
          <w:sz w:val="24"/>
          <w:szCs w:val="24"/>
        </w:rPr>
        <w:t xml:space="preserve">SCC above that of </w:t>
      </w:r>
      <w:r w:rsidR="00345D33">
        <w:rPr>
          <w:rFonts w:ascii="Times New Roman" w:hAnsi="Times New Roman" w:cs="Times New Roman"/>
          <w:sz w:val="24"/>
          <w:szCs w:val="24"/>
        </w:rPr>
        <w:t>culture-negative</w:t>
      </w:r>
      <w:r w:rsidR="00345D33"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quarters, </w:t>
      </w:r>
      <w:r w:rsidR="003C6E90">
        <w:rPr>
          <w:rFonts w:ascii="Times New Roman" w:hAnsi="Times New Roman" w:cs="Times New Roman"/>
          <w:sz w:val="24"/>
          <w:szCs w:val="24"/>
        </w:rPr>
        <w:t>we</w:t>
      </w:r>
      <w:r w:rsidR="00FF3370" w:rsidRPr="005A5FE6">
        <w:rPr>
          <w:rFonts w:ascii="Times New Roman" w:hAnsi="Times New Roman" w:cs="Times New Roman"/>
          <w:sz w:val="24"/>
          <w:szCs w:val="24"/>
        </w:rPr>
        <w:t xml:space="preserve"> did not</w:t>
      </w:r>
      <w:r w:rsidR="003C6E90">
        <w:rPr>
          <w:rFonts w:ascii="Times New Roman" w:hAnsi="Times New Roman" w:cs="Times New Roman"/>
          <w:sz w:val="24"/>
          <w:szCs w:val="24"/>
        </w:rPr>
        <w:t xml:space="preserve"> in </w:t>
      </w:r>
      <w:r w:rsidR="002019FC">
        <w:rPr>
          <w:rFonts w:ascii="Times New Roman" w:hAnsi="Times New Roman" w:cs="Times New Roman"/>
          <w:sz w:val="24"/>
          <w:szCs w:val="24"/>
        </w:rPr>
        <w:t xml:space="preserve">our </w:t>
      </w:r>
      <w:r w:rsidR="003C6E90">
        <w:rPr>
          <w:rFonts w:ascii="Times New Roman" w:hAnsi="Times New Roman" w:cs="Times New Roman"/>
          <w:sz w:val="24"/>
          <w:szCs w:val="24"/>
        </w:rPr>
        <w:t>current study</w:t>
      </w:r>
      <w:r w:rsidR="00B357BB">
        <w:rPr>
          <w:rFonts w:ascii="Times New Roman" w:hAnsi="Times New Roman" w:cs="Times New Roman"/>
          <w:sz w:val="24"/>
          <w:szCs w:val="24"/>
        </w:rPr>
        <w:t>.</w:t>
      </w:r>
      <w:r w:rsidR="008D3E2E">
        <w:rPr>
          <w:rFonts w:ascii="Times New Roman" w:hAnsi="Times New Roman" w:cs="Times New Roman"/>
          <w:sz w:val="24"/>
          <w:szCs w:val="24"/>
        </w:rPr>
        <w:t xml:space="preserve"> </w:t>
      </w:r>
      <w:r w:rsidR="00B357BB">
        <w:rPr>
          <w:rFonts w:ascii="Times New Roman" w:hAnsi="Times New Roman" w:cs="Times New Roman"/>
          <w:sz w:val="24"/>
          <w:szCs w:val="24"/>
        </w:rPr>
        <w:t xml:space="preserve">The low number of </w:t>
      </w:r>
      <w:r w:rsidR="00B357BB" w:rsidRPr="008D7C77">
        <w:rPr>
          <w:rFonts w:ascii="Times New Roman" w:hAnsi="Times New Roman" w:cs="Times New Roman"/>
          <w:i/>
          <w:iCs/>
          <w:sz w:val="24"/>
          <w:szCs w:val="24"/>
        </w:rPr>
        <w:t>S. equorum</w:t>
      </w:r>
      <w:r w:rsidR="00B357BB">
        <w:rPr>
          <w:rFonts w:ascii="Times New Roman" w:hAnsi="Times New Roman" w:cs="Times New Roman"/>
          <w:sz w:val="24"/>
          <w:szCs w:val="24"/>
        </w:rPr>
        <w:t xml:space="preserve"> IMI observations in our study may have limited our ability to observe an effect on q</w:t>
      </w:r>
      <w:ins w:id="1036" w:author="John Barlow" w:date="2024-09-12T19:56:00Z" w16du:dateUtc="2024-09-12T23:56:00Z">
        <w:r w:rsidR="008B1863">
          <w:rPr>
            <w:rFonts w:ascii="Times New Roman" w:hAnsi="Times New Roman" w:cs="Times New Roman"/>
            <w:sz w:val="24"/>
            <w:szCs w:val="24"/>
          </w:rPr>
          <w:t>m</w:t>
        </w:r>
      </w:ins>
      <w:r w:rsidR="00B357BB">
        <w:rPr>
          <w:rFonts w:ascii="Times New Roman" w:hAnsi="Times New Roman" w:cs="Times New Roman"/>
          <w:sz w:val="24"/>
          <w:szCs w:val="24"/>
        </w:rPr>
        <w:t>SCC</w:t>
      </w:r>
      <w:r w:rsidR="00B357BB"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Of the 17</w:t>
      </w:r>
      <w:r w:rsidR="00AC4584" w:rsidRPr="007A565A">
        <w:rPr>
          <w:rFonts w:ascii="Times New Roman" w:hAnsi="Times New Roman" w:cs="Times New Roman"/>
          <w:sz w:val="24"/>
          <w:szCs w:val="24"/>
        </w:rPr>
        <w:t xml:space="preserve"> SaM</w:t>
      </w:r>
      <w:r w:rsidR="00FF3370" w:rsidRPr="007A565A">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species </w:t>
      </w:r>
      <w:r w:rsidR="0010646C">
        <w:rPr>
          <w:rFonts w:ascii="Times New Roman" w:hAnsi="Times New Roman" w:cs="Times New Roman"/>
          <w:sz w:val="24"/>
          <w:szCs w:val="24"/>
        </w:rPr>
        <w:t>included in Condas (2017b)</w:t>
      </w:r>
      <w:r w:rsidR="0010646C" w:rsidRPr="005A5FE6">
        <w:rPr>
          <w:rFonts w:ascii="Times New Roman" w:hAnsi="Times New Roman" w:cs="Times New Roman"/>
          <w:sz w:val="24"/>
          <w:szCs w:val="24"/>
        </w:rPr>
        <w:t xml:space="preserve">, </w:t>
      </w:r>
      <w:r w:rsidR="00FF3370" w:rsidRPr="005A5FE6">
        <w:rPr>
          <w:rFonts w:ascii="Times New Roman" w:hAnsi="Times New Roman" w:cs="Times New Roman"/>
          <w:i/>
          <w:iCs/>
          <w:sz w:val="24"/>
          <w:szCs w:val="24"/>
        </w:rPr>
        <w:t>S. equorum</w:t>
      </w:r>
      <w:r w:rsidR="00FF3370" w:rsidRPr="005A5FE6">
        <w:rPr>
          <w:rFonts w:ascii="Times New Roman" w:hAnsi="Times New Roman" w:cs="Times New Roman"/>
          <w:sz w:val="24"/>
          <w:szCs w:val="24"/>
        </w:rPr>
        <w:t xml:space="preserve"> had the second lowest </w:t>
      </w:r>
      <w:ins w:id="1037" w:author="John Barlow" w:date="2024-09-12T21:09:00Z" w16du:dateUtc="2024-09-13T01:09:00Z">
        <w:r w:rsidR="002C1CBC">
          <w:rPr>
            <w:rFonts w:ascii="Times New Roman" w:hAnsi="Times New Roman" w:cs="Times New Roman"/>
            <w:sz w:val="24"/>
            <w:szCs w:val="24"/>
          </w:rPr>
          <w:t xml:space="preserve">mean </w:t>
        </w:r>
        <w:r w:rsidR="002C1CBC" w:rsidRPr="005A5FE6">
          <w:rPr>
            <w:rFonts w:ascii="Times New Roman" w:hAnsi="Times New Roman" w:cs="Times New Roman"/>
            <w:sz w:val="24"/>
            <w:szCs w:val="24"/>
          </w:rPr>
          <w:t>q</w:t>
        </w:r>
        <w:r w:rsidR="002C1CBC">
          <w:rPr>
            <w:rFonts w:ascii="Times New Roman" w:hAnsi="Times New Roman" w:cs="Times New Roman"/>
            <w:sz w:val="24"/>
            <w:szCs w:val="24"/>
          </w:rPr>
          <w:t>m</w:t>
        </w:r>
      </w:ins>
      <w:r w:rsidR="00FF3370" w:rsidRPr="005A5FE6">
        <w:rPr>
          <w:rFonts w:ascii="Times New Roman" w:hAnsi="Times New Roman" w:cs="Times New Roman"/>
          <w:sz w:val="24"/>
          <w:szCs w:val="24"/>
        </w:rPr>
        <w:t xml:space="preserve">SCC (40,800 cells/mL); the only species with a lower </w:t>
      </w:r>
      <w:ins w:id="1038" w:author="John Barlow" w:date="2024-09-12T21:09:00Z" w16du:dateUtc="2024-09-13T01:09:00Z">
        <w:r w:rsidR="00D8566D">
          <w:rPr>
            <w:rFonts w:ascii="Times New Roman" w:hAnsi="Times New Roman" w:cs="Times New Roman"/>
            <w:sz w:val="24"/>
            <w:szCs w:val="24"/>
          </w:rPr>
          <w:t xml:space="preserve">mean </w:t>
        </w:r>
      </w:ins>
      <w:r w:rsidR="00FF3370" w:rsidRPr="005A5FE6">
        <w:rPr>
          <w:rFonts w:ascii="Times New Roman" w:hAnsi="Times New Roman" w:cs="Times New Roman"/>
          <w:sz w:val="24"/>
          <w:szCs w:val="24"/>
        </w:rPr>
        <w:t>q</w:t>
      </w:r>
      <w:ins w:id="1039" w:author="John Barlow" w:date="2024-09-12T19:56:00Z" w16du:dateUtc="2024-09-12T23:56:00Z">
        <w:r w:rsidR="008B1863">
          <w:rPr>
            <w:rFonts w:ascii="Times New Roman" w:hAnsi="Times New Roman" w:cs="Times New Roman"/>
            <w:sz w:val="24"/>
            <w:szCs w:val="24"/>
          </w:rPr>
          <w:t>m</w:t>
        </w:r>
      </w:ins>
      <w:r w:rsidR="00FF3370" w:rsidRPr="005A5FE6">
        <w:rPr>
          <w:rFonts w:ascii="Times New Roman" w:hAnsi="Times New Roman" w:cs="Times New Roman"/>
          <w:sz w:val="24"/>
          <w:szCs w:val="24"/>
        </w:rPr>
        <w:t xml:space="preserve">SCC was </w:t>
      </w:r>
      <w:r w:rsidR="00FF3370" w:rsidRPr="005A5FE6">
        <w:rPr>
          <w:rFonts w:ascii="Times New Roman" w:hAnsi="Times New Roman" w:cs="Times New Roman"/>
          <w:i/>
          <w:iCs/>
          <w:sz w:val="24"/>
          <w:szCs w:val="24"/>
        </w:rPr>
        <w:t>S. hominis</w:t>
      </w:r>
      <w:r w:rsidR="00FF3370" w:rsidRPr="005A5FE6">
        <w:rPr>
          <w:rFonts w:ascii="Times New Roman" w:hAnsi="Times New Roman" w:cs="Times New Roman"/>
          <w:sz w:val="24"/>
          <w:szCs w:val="24"/>
        </w:rPr>
        <w:t xml:space="preserve">, which did not differ from </w:t>
      </w:r>
      <w:r w:rsidR="00345D33">
        <w:rPr>
          <w:rFonts w:ascii="Times New Roman" w:hAnsi="Times New Roman" w:cs="Times New Roman"/>
          <w:sz w:val="24"/>
          <w:szCs w:val="24"/>
        </w:rPr>
        <w:t>culture-negative</w:t>
      </w:r>
      <w:r w:rsidR="00345D33"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quarters (33,300 cells/mL). </w:t>
      </w:r>
      <w:r w:rsidR="002019FC">
        <w:rPr>
          <w:rFonts w:ascii="Times New Roman" w:hAnsi="Times New Roman" w:cs="Times New Roman"/>
          <w:sz w:val="24"/>
          <w:szCs w:val="24"/>
        </w:rPr>
        <w:t>I</w:t>
      </w:r>
      <w:r w:rsidR="0038302E">
        <w:rPr>
          <w:rFonts w:ascii="Times New Roman" w:hAnsi="Times New Roman" w:cs="Times New Roman"/>
          <w:sz w:val="24"/>
          <w:szCs w:val="24"/>
        </w:rPr>
        <w:t xml:space="preserve">n contrast to </w:t>
      </w:r>
      <w:r w:rsidR="00395947">
        <w:rPr>
          <w:rFonts w:ascii="Times New Roman" w:hAnsi="Times New Roman" w:cs="Times New Roman"/>
          <w:sz w:val="24"/>
          <w:szCs w:val="24"/>
        </w:rPr>
        <w:t xml:space="preserve">Condas </w:t>
      </w:r>
      <w:del w:id="1040" w:author="Caitlin Jeffrey" w:date="2024-09-23T12:41:00Z" w16du:dateUtc="2024-09-23T16:41:00Z">
        <w:r w:rsidR="00395947" w:rsidDel="00DA3659">
          <w:rPr>
            <w:rFonts w:ascii="Times New Roman" w:hAnsi="Times New Roman" w:cs="Times New Roman"/>
            <w:sz w:val="24"/>
            <w:szCs w:val="24"/>
          </w:rPr>
          <w:delText>et al., (</w:delText>
        </w:r>
      </w:del>
      <w:ins w:id="1041" w:author="Caitlin Jeffrey" w:date="2024-09-23T12:41:00Z" w16du:dateUtc="2024-09-23T16:41:00Z">
        <w:r w:rsidR="00DA3659">
          <w:rPr>
            <w:rFonts w:ascii="Times New Roman" w:hAnsi="Times New Roman" w:cs="Times New Roman"/>
            <w:sz w:val="24"/>
            <w:szCs w:val="24"/>
          </w:rPr>
          <w:t>et al. (</w:t>
        </w:r>
      </w:ins>
      <w:r w:rsidR="00395947">
        <w:rPr>
          <w:rFonts w:ascii="Times New Roman" w:hAnsi="Times New Roman" w:cs="Times New Roman"/>
          <w:sz w:val="24"/>
          <w:szCs w:val="24"/>
        </w:rPr>
        <w:t>2017b)</w:t>
      </w:r>
      <w:r w:rsidR="001B4886">
        <w:rPr>
          <w:rFonts w:ascii="Times New Roman" w:hAnsi="Times New Roman" w:cs="Times New Roman"/>
          <w:sz w:val="24"/>
          <w:szCs w:val="24"/>
        </w:rPr>
        <w:t xml:space="preserve">, </w:t>
      </w:r>
      <w:r w:rsidR="002019FC">
        <w:rPr>
          <w:rFonts w:ascii="Times New Roman" w:hAnsi="Times New Roman" w:cs="Times New Roman"/>
          <w:sz w:val="24"/>
          <w:szCs w:val="24"/>
        </w:rPr>
        <w:t xml:space="preserve">and consistent with our findings, </w:t>
      </w:r>
      <w:r w:rsidR="00400CEF">
        <w:rPr>
          <w:rFonts w:ascii="Times New Roman" w:hAnsi="Times New Roman" w:cs="Times New Roman"/>
          <w:sz w:val="24"/>
          <w:szCs w:val="24"/>
        </w:rPr>
        <w:t>few</w:t>
      </w:r>
      <w:r w:rsidR="00E94B3D">
        <w:rPr>
          <w:rFonts w:ascii="Times New Roman" w:hAnsi="Times New Roman" w:cs="Times New Roman"/>
          <w:sz w:val="24"/>
          <w:szCs w:val="24"/>
        </w:rPr>
        <w:t xml:space="preserve"> other studies </w:t>
      </w:r>
      <w:r w:rsidR="00F3660E">
        <w:rPr>
          <w:rFonts w:ascii="Times New Roman" w:hAnsi="Times New Roman" w:cs="Times New Roman"/>
          <w:sz w:val="24"/>
          <w:szCs w:val="24"/>
        </w:rPr>
        <w:t xml:space="preserve">identified </w:t>
      </w:r>
      <w:r w:rsidR="00F3660E" w:rsidRPr="00B9291E">
        <w:rPr>
          <w:rFonts w:ascii="Times New Roman" w:hAnsi="Times New Roman" w:cs="Times New Roman"/>
          <w:i/>
          <w:iCs/>
          <w:sz w:val="24"/>
          <w:szCs w:val="24"/>
        </w:rPr>
        <w:t>S. equorum</w:t>
      </w:r>
      <w:r w:rsidR="00F3660E">
        <w:rPr>
          <w:rFonts w:ascii="Times New Roman" w:hAnsi="Times New Roman" w:cs="Times New Roman"/>
          <w:sz w:val="24"/>
          <w:szCs w:val="24"/>
        </w:rPr>
        <w:t xml:space="preserve"> </w:t>
      </w:r>
      <w:r w:rsidR="00EA5EE1">
        <w:rPr>
          <w:rFonts w:ascii="Times New Roman" w:hAnsi="Times New Roman" w:cs="Times New Roman"/>
          <w:sz w:val="24"/>
          <w:szCs w:val="24"/>
        </w:rPr>
        <w:t xml:space="preserve">causing increased </w:t>
      </w:r>
      <w:r w:rsidR="00DC6B9C">
        <w:rPr>
          <w:rFonts w:ascii="Times New Roman" w:hAnsi="Times New Roman" w:cs="Times New Roman"/>
          <w:sz w:val="24"/>
          <w:szCs w:val="24"/>
        </w:rPr>
        <w:t>q</w:t>
      </w:r>
      <w:ins w:id="1042" w:author="John Barlow" w:date="2024-09-12T19:56:00Z" w16du:dateUtc="2024-09-12T23:56:00Z">
        <w:r w:rsidR="008B1863">
          <w:rPr>
            <w:rFonts w:ascii="Times New Roman" w:hAnsi="Times New Roman" w:cs="Times New Roman"/>
            <w:sz w:val="24"/>
            <w:szCs w:val="24"/>
          </w:rPr>
          <w:t>m</w:t>
        </w:r>
      </w:ins>
      <w:r w:rsidR="00DC6B9C">
        <w:rPr>
          <w:rFonts w:ascii="Times New Roman" w:hAnsi="Times New Roman" w:cs="Times New Roman"/>
          <w:sz w:val="24"/>
          <w:szCs w:val="24"/>
        </w:rPr>
        <w:t xml:space="preserve">SCC compared to </w:t>
      </w:r>
      <w:r w:rsidR="002E7E42">
        <w:rPr>
          <w:rFonts w:ascii="Times New Roman" w:hAnsi="Times New Roman" w:cs="Times New Roman"/>
          <w:sz w:val="24"/>
          <w:szCs w:val="24"/>
        </w:rPr>
        <w:t>culture-negative</w:t>
      </w:r>
      <w:r w:rsidR="00DC6B9C">
        <w:rPr>
          <w:rFonts w:ascii="Times New Roman" w:hAnsi="Times New Roman" w:cs="Times New Roman"/>
          <w:sz w:val="24"/>
          <w:szCs w:val="24"/>
        </w:rPr>
        <w:t xml:space="preserve"> quarters</w:t>
      </w:r>
      <w:r w:rsidR="00AF5272">
        <w:rPr>
          <w:rFonts w:ascii="Times New Roman" w:hAnsi="Times New Roman" w:cs="Times New Roman"/>
          <w:sz w:val="24"/>
          <w:szCs w:val="24"/>
        </w:rPr>
        <w:t>.</w:t>
      </w:r>
      <w:r w:rsidR="007A48FD">
        <w:rPr>
          <w:rFonts w:ascii="Times New Roman" w:hAnsi="Times New Roman" w:cs="Times New Roman"/>
          <w:sz w:val="24"/>
          <w:szCs w:val="24"/>
        </w:rPr>
        <w:t xml:space="preserve"> </w:t>
      </w:r>
      <w:r w:rsidR="007A48FD" w:rsidRPr="00B9291E">
        <w:rPr>
          <w:rFonts w:ascii="Times New Roman" w:hAnsi="Times New Roman" w:cs="Times New Roman"/>
          <w:i/>
          <w:iCs/>
          <w:sz w:val="24"/>
          <w:szCs w:val="24"/>
        </w:rPr>
        <w:t>S. equorum</w:t>
      </w:r>
      <w:r w:rsidR="007A48FD">
        <w:rPr>
          <w:rFonts w:ascii="Times New Roman" w:hAnsi="Times New Roman" w:cs="Times New Roman"/>
          <w:sz w:val="24"/>
          <w:szCs w:val="24"/>
        </w:rPr>
        <w:t xml:space="preserve"> </w:t>
      </w:r>
      <w:r w:rsidR="00D8670F">
        <w:rPr>
          <w:rFonts w:ascii="Times New Roman" w:hAnsi="Times New Roman" w:cs="Times New Roman"/>
          <w:sz w:val="24"/>
          <w:szCs w:val="24"/>
        </w:rPr>
        <w:t xml:space="preserve">has been described </w:t>
      </w:r>
      <w:del w:id="1043" w:author="Caitlin Jeffrey" w:date="2024-09-23T16:05:00Z" w16du:dateUtc="2024-09-23T20:05:00Z">
        <w:r w:rsidR="00D8670F" w:rsidDel="009B3BA3">
          <w:rPr>
            <w:rFonts w:ascii="Times New Roman" w:hAnsi="Times New Roman" w:cs="Times New Roman"/>
            <w:sz w:val="24"/>
            <w:szCs w:val="24"/>
          </w:rPr>
          <w:delText xml:space="preserve">as </w:delText>
        </w:r>
      </w:del>
      <w:r w:rsidR="00D8670F">
        <w:rPr>
          <w:rFonts w:ascii="Times New Roman" w:hAnsi="Times New Roman" w:cs="Times New Roman"/>
          <w:sz w:val="24"/>
          <w:szCs w:val="24"/>
        </w:rPr>
        <w:t>primarily</w:t>
      </w:r>
      <w:ins w:id="1044" w:author="Caitlin Jeffrey" w:date="2024-09-23T16:05:00Z" w16du:dateUtc="2024-09-23T20:05:00Z">
        <w:r w:rsidR="009B3BA3">
          <w:rPr>
            <w:rFonts w:ascii="Times New Roman" w:hAnsi="Times New Roman" w:cs="Times New Roman"/>
            <w:sz w:val="24"/>
            <w:szCs w:val="24"/>
          </w:rPr>
          <w:t xml:space="preserve"> as an</w:t>
        </w:r>
      </w:ins>
      <w:r w:rsidR="00D8670F">
        <w:rPr>
          <w:rFonts w:ascii="Times New Roman" w:hAnsi="Times New Roman" w:cs="Times New Roman"/>
          <w:sz w:val="24"/>
          <w:szCs w:val="24"/>
        </w:rPr>
        <w:t xml:space="preserve"> </w:t>
      </w:r>
      <w:r w:rsidR="00861A7D">
        <w:rPr>
          <w:rFonts w:ascii="Times New Roman" w:hAnsi="Times New Roman" w:cs="Times New Roman"/>
          <w:sz w:val="24"/>
          <w:szCs w:val="24"/>
        </w:rPr>
        <w:t xml:space="preserve">environmental </w:t>
      </w:r>
      <w:r w:rsidR="00861A7D">
        <w:rPr>
          <w:rFonts w:ascii="Times New Roman" w:hAnsi="Times New Roman" w:cs="Times New Roman"/>
          <w:sz w:val="24"/>
          <w:szCs w:val="24"/>
        </w:rPr>
        <w:lastRenderedPageBreak/>
        <w:t>species</w:t>
      </w:r>
      <w:ins w:id="1045" w:author="Caitlin Jeffrey" w:date="2024-09-23T16:05:00Z" w16du:dateUtc="2024-09-23T20:05:00Z">
        <w:r w:rsidR="009B3BA3">
          <w:rPr>
            <w:rFonts w:ascii="Times New Roman" w:hAnsi="Times New Roman" w:cs="Times New Roman"/>
            <w:sz w:val="24"/>
            <w:szCs w:val="24"/>
          </w:rPr>
          <w:t xml:space="preserve"> which is</w:t>
        </w:r>
      </w:ins>
      <w:r w:rsidR="00861A7D">
        <w:rPr>
          <w:rFonts w:ascii="Times New Roman" w:hAnsi="Times New Roman" w:cs="Times New Roman"/>
          <w:sz w:val="24"/>
          <w:szCs w:val="24"/>
        </w:rPr>
        <w:t xml:space="preserve"> associated with</w:t>
      </w:r>
      <w:r w:rsidR="00D8670F">
        <w:rPr>
          <w:rFonts w:ascii="Times New Roman" w:hAnsi="Times New Roman" w:cs="Times New Roman"/>
          <w:sz w:val="24"/>
          <w:szCs w:val="24"/>
        </w:rPr>
        <w:t xml:space="preserve"> extramammary</w:t>
      </w:r>
      <w:ins w:id="1046" w:author="Caitlin Jeffrey" w:date="2024-09-23T16:05:00Z" w16du:dateUtc="2024-09-23T20:05:00Z">
        <w:r w:rsidR="009B3BA3">
          <w:rPr>
            <w:rFonts w:ascii="Times New Roman" w:hAnsi="Times New Roman" w:cs="Times New Roman"/>
            <w:sz w:val="24"/>
            <w:szCs w:val="24"/>
          </w:rPr>
          <w:t>,</w:t>
        </w:r>
      </w:ins>
      <w:r w:rsidR="00861A7D">
        <w:rPr>
          <w:rFonts w:ascii="Times New Roman" w:hAnsi="Times New Roman" w:cs="Times New Roman"/>
          <w:sz w:val="24"/>
          <w:szCs w:val="24"/>
        </w:rPr>
        <w:t xml:space="preserve"> </w:t>
      </w:r>
      <w:r w:rsidR="00D52F4E" w:rsidRPr="00D52F4E">
        <w:rPr>
          <w:rFonts w:ascii="Times New Roman" w:hAnsi="Times New Roman" w:cs="Times New Roman"/>
          <w:sz w:val="24"/>
          <w:szCs w:val="24"/>
        </w:rPr>
        <w:t>parlor-associated niches</w:t>
      </w:r>
      <w:r w:rsidR="00D52F4E">
        <w:rPr>
          <w:rFonts w:ascii="Times New Roman" w:hAnsi="Times New Roman" w:cs="Times New Roman"/>
          <w:sz w:val="24"/>
          <w:szCs w:val="24"/>
        </w:rPr>
        <w:t xml:space="preserve"> (</w:t>
      </w:r>
      <w:r w:rsidR="00BC2016">
        <w:rPr>
          <w:rFonts w:ascii="Times New Roman" w:hAnsi="Times New Roman" w:cs="Times New Roman"/>
          <w:sz w:val="24"/>
          <w:szCs w:val="24"/>
        </w:rPr>
        <w:t>De Visscher et al., 2014</w:t>
      </w:r>
      <w:ins w:id="1047" w:author="Caitlin Jeffrey" w:date="2024-09-23T16:05:00Z" w16du:dateUtc="2024-09-23T20:05:00Z">
        <w:r w:rsidR="009B3BA3">
          <w:rPr>
            <w:rFonts w:ascii="Times New Roman" w:hAnsi="Times New Roman" w:cs="Times New Roman"/>
            <w:sz w:val="24"/>
            <w:szCs w:val="24"/>
          </w:rPr>
          <w:t>;</w:t>
        </w:r>
      </w:ins>
      <w:del w:id="1048" w:author="Caitlin Jeffrey" w:date="2024-09-23T16:05:00Z" w16du:dateUtc="2024-09-23T20:05:00Z">
        <w:r w:rsidR="00BC2016" w:rsidDel="009B3BA3">
          <w:rPr>
            <w:rFonts w:ascii="Times New Roman" w:hAnsi="Times New Roman" w:cs="Times New Roman"/>
            <w:sz w:val="24"/>
            <w:szCs w:val="24"/>
          </w:rPr>
          <w:delText>,</w:delText>
        </w:r>
      </w:del>
      <w:r w:rsidR="00BC2016">
        <w:rPr>
          <w:rFonts w:ascii="Times New Roman" w:hAnsi="Times New Roman" w:cs="Times New Roman"/>
          <w:sz w:val="24"/>
          <w:szCs w:val="24"/>
        </w:rPr>
        <w:t xml:space="preserve"> De Buck et al., 2021).</w:t>
      </w:r>
      <w:r w:rsidR="00FF626E">
        <w:rPr>
          <w:rFonts w:ascii="Times New Roman" w:hAnsi="Times New Roman" w:cs="Times New Roman"/>
          <w:sz w:val="24"/>
          <w:szCs w:val="24"/>
        </w:rPr>
        <w:t xml:space="preserve"> </w:t>
      </w:r>
      <w:r w:rsidR="00395947">
        <w:rPr>
          <w:rFonts w:ascii="Times New Roman" w:hAnsi="Times New Roman" w:cs="Times New Roman"/>
          <w:sz w:val="24"/>
          <w:szCs w:val="24"/>
        </w:rPr>
        <w:t xml:space="preserve">Condas </w:t>
      </w:r>
      <w:del w:id="1049" w:author="Caitlin Jeffrey" w:date="2024-09-23T12:41:00Z" w16du:dateUtc="2024-09-23T16:41:00Z">
        <w:r w:rsidR="00395947" w:rsidDel="00DA3659">
          <w:rPr>
            <w:rFonts w:ascii="Times New Roman" w:hAnsi="Times New Roman" w:cs="Times New Roman"/>
            <w:sz w:val="24"/>
            <w:szCs w:val="24"/>
          </w:rPr>
          <w:delText>et al., (</w:delText>
        </w:r>
      </w:del>
      <w:ins w:id="1050" w:author="Caitlin Jeffrey" w:date="2024-09-23T12:41:00Z" w16du:dateUtc="2024-09-23T16:41:00Z">
        <w:r w:rsidR="00DA3659">
          <w:rPr>
            <w:rFonts w:ascii="Times New Roman" w:hAnsi="Times New Roman" w:cs="Times New Roman"/>
            <w:sz w:val="24"/>
            <w:szCs w:val="24"/>
          </w:rPr>
          <w:t>et al. (</w:t>
        </w:r>
      </w:ins>
      <w:r w:rsidR="00395947">
        <w:rPr>
          <w:rFonts w:ascii="Times New Roman" w:hAnsi="Times New Roman" w:cs="Times New Roman"/>
          <w:sz w:val="24"/>
          <w:szCs w:val="24"/>
        </w:rPr>
        <w:t xml:space="preserve">2017b) </w:t>
      </w:r>
      <w:r w:rsidR="00EB30DE">
        <w:rPr>
          <w:rFonts w:ascii="Times New Roman" w:hAnsi="Times New Roman" w:cs="Times New Roman"/>
          <w:sz w:val="24"/>
          <w:szCs w:val="24"/>
        </w:rPr>
        <w:t>also found</w:t>
      </w:r>
      <w:r w:rsidR="00FF3370" w:rsidRPr="005A5FE6">
        <w:rPr>
          <w:rFonts w:ascii="Times New Roman" w:hAnsi="Times New Roman" w:cs="Times New Roman"/>
          <w:sz w:val="24"/>
          <w:szCs w:val="24"/>
        </w:rPr>
        <w:t xml:space="preserve"> </w:t>
      </w:r>
      <w:r w:rsidR="00FF3370" w:rsidRPr="005A5FE6">
        <w:rPr>
          <w:rFonts w:ascii="Times New Roman" w:hAnsi="Times New Roman" w:cs="Times New Roman"/>
          <w:i/>
          <w:iCs/>
          <w:sz w:val="24"/>
          <w:szCs w:val="24"/>
        </w:rPr>
        <w:t xml:space="preserve">S. succinus, S. saprophyticus, S. epidermidis, S. cohnii, M. sciuri, S. gallinarum, S. capitis,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S. arlettae</w:t>
      </w:r>
      <w:r w:rsidR="00FF3370" w:rsidRPr="005A5FE6">
        <w:rPr>
          <w:rFonts w:ascii="Times New Roman" w:hAnsi="Times New Roman" w:cs="Times New Roman"/>
          <w:sz w:val="24"/>
          <w:szCs w:val="24"/>
        </w:rPr>
        <w:t xml:space="preserve"> increase</w:t>
      </w:r>
      <w:r w:rsidR="00EB30DE">
        <w:rPr>
          <w:rFonts w:ascii="Times New Roman" w:hAnsi="Times New Roman" w:cs="Times New Roman"/>
          <w:sz w:val="24"/>
          <w:szCs w:val="24"/>
        </w:rPr>
        <w:t>d</w:t>
      </w:r>
      <w:r w:rsidR="00FF3370" w:rsidRPr="005A5FE6">
        <w:rPr>
          <w:rFonts w:ascii="Times New Roman" w:hAnsi="Times New Roman" w:cs="Times New Roman"/>
          <w:sz w:val="24"/>
          <w:szCs w:val="24"/>
        </w:rPr>
        <w:t xml:space="preserve"> quarter SCC above that of </w:t>
      </w:r>
      <w:r w:rsidR="002E7E42">
        <w:rPr>
          <w:rFonts w:ascii="Times New Roman" w:hAnsi="Times New Roman" w:cs="Times New Roman"/>
          <w:sz w:val="24"/>
          <w:szCs w:val="24"/>
        </w:rPr>
        <w:t>culture-negative</w:t>
      </w:r>
      <w:r w:rsidR="002E7E42"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quarters</w:t>
      </w:r>
      <w:r w:rsidR="00EB30DE">
        <w:rPr>
          <w:rFonts w:ascii="Times New Roman" w:hAnsi="Times New Roman" w:cs="Times New Roman"/>
          <w:sz w:val="24"/>
          <w:szCs w:val="24"/>
        </w:rPr>
        <w:t>. W</w:t>
      </w:r>
      <w:r w:rsidR="00FF3370" w:rsidRPr="005A5FE6">
        <w:rPr>
          <w:rFonts w:ascii="Times New Roman" w:hAnsi="Times New Roman" w:cs="Times New Roman"/>
          <w:sz w:val="24"/>
          <w:szCs w:val="24"/>
        </w:rPr>
        <w:t xml:space="preserve">ith the exception of </w:t>
      </w:r>
      <w:r w:rsidR="00FF3370" w:rsidRPr="005A5FE6">
        <w:rPr>
          <w:rFonts w:ascii="Times New Roman" w:hAnsi="Times New Roman" w:cs="Times New Roman"/>
          <w:i/>
          <w:iCs/>
          <w:sz w:val="24"/>
          <w:szCs w:val="24"/>
        </w:rPr>
        <w:t>S. arlettae,</w:t>
      </w:r>
      <w:r w:rsidR="00FF3370" w:rsidRPr="005A5FE6">
        <w:rPr>
          <w:rFonts w:ascii="Times New Roman" w:hAnsi="Times New Roman" w:cs="Times New Roman"/>
          <w:sz w:val="24"/>
          <w:szCs w:val="24"/>
        </w:rPr>
        <w:t xml:space="preserve"> these species were isolated from IMI in the current study but were not present in high enough numbers to be included in the </w:t>
      </w:r>
      <w:r w:rsidR="00B427D2">
        <w:rPr>
          <w:rFonts w:ascii="Times New Roman" w:hAnsi="Times New Roman" w:cs="Times New Roman"/>
          <w:sz w:val="24"/>
          <w:szCs w:val="24"/>
        </w:rPr>
        <w:t>q</w:t>
      </w:r>
      <w:ins w:id="1051" w:author="John Barlow" w:date="2024-09-12T19:56:00Z" w16du:dateUtc="2024-09-12T23:56:00Z">
        <w:r w:rsidR="008B1863">
          <w:rPr>
            <w:rFonts w:ascii="Times New Roman" w:hAnsi="Times New Roman" w:cs="Times New Roman"/>
            <w:sz w:val="24"/>
            <w:szCs w:val="24"/>
          </w:rPr>
          <w:t>m</w:t>
        </w:r>
      </w:ins>
      <w:r w:rsidR="00B427D2">
        <w:rPr>
          <w:rFonts w:ascii="Times New Roman" w:hAnsi="Times New Roman" w:cs="Times New Roman"/>
          <w:sz w:val="24"/>
          <w:szCs w:val="24"/>
        </w:rPr>
        <w:t xml:space="preserve">SCC </w:t>
      </w:r>
      <w:r w:rsidR="00FF3370" w:rsidRPr="005A5FE6">
        <w:rPr>
          <w:rFonts w:ascii="Times New Roman" w:hAnsi="Times New Roman" w:cs="Times New Roman"/>
          <w:sz w:val="24"/>
          <w:szCs w:val="24"/>
        </w:rPr>
        <w:t xml:space="preserve">analysis. Although the scope of species included in </w:t>
      </w:r>
      <w:r w:rsidR="00FF3370" w:rsidRPr="005A5FE6">
        <w:rPr>
          <w:rFonts w:ascii="Times New Roman" w:hAnsi="Times New Roman" w:cs="Times New Roman"/>
          <w:sz w:val="24"/>
          <w:szCs w:val="24"/>
        </w:rPr>
        <w:fldChar w:fldCharType="begin"/>
      </w:r>
      <w:r w:rsidR="00FF3370"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00FF3370" w:rsidRPr="005A5FE6">
        <w:rPr>
          <w:rFonts w:ascii="Times New Roman" w:hAnsi="Times New Roman" w:cs="Times New Roman"/>
          <w:sz w:val="24"/>
          <w:szCs w:val="24"/>
        </w:rPr>
        <w:fldChar w:fldCharType="separate"/>
      </w:r>
      <w:r w:rsidR="00FF3370" w:rsidRPr="005A5FE6">
        <w:rPr>
          <w:rFonts w:ascii="Times New Roman" w:hAnsi="Times New Roman" w:cs="Times New Roman"/>
          <w:noProof/>
          <w:sz w:val="24"/>
          <w:szCs w:val="24"/>
        </w:rPr>
        <w:t>Supré et al. (2011)</w:t>
      </w:r>
      <w:r w:rsidR="00FF3370" w:rsidRPr="005A5FE6">
        <w:rPr>
          <w:rFonts w:ascii="Times New Roman" w:hAnsi="Times New Roman" w:cs="Times New Roman"/>
          <w:sz w:val="24"/>
          <w:szCs w:val="24"/>
        </w:rPr>
        <w:fldChar w:fldCharType="end"/>
      </w:r>
      <w:r w:rsidR="00FF3370" w:rsidRPr="005A5FE6">
        <w:rPr>
          <w:rFonts w:ascii="Times New Roman" w:hAnsi="Times New Roman" w:cs="Times New Roman"/>
          <w:sz w:val="24"/>
          <w:szCs w:val="24"/>
        </w:rPr>
        <w:t xml:space="preserve"> was more limited, they also found that IMI due to </w:t>
      </w:r>
      <w:r w:rsidR="00FF3370" w:rsidRPr="005A5FE6">
        <w:rPr>
          <w:rFonts w:ascii="Times New Roman" w:hAnsi="Times New Roman" w:cs="Times New Roman"/>
          <w:i/>
          <w:iCs/>
          <w:sz w:val="24"/>
          <w:szCs w:val="24"/>
        </w:rPr>
        <w:t xml:space="preserve">S. aureus, S. chromogenes, S. xylosus,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 xml:space="preserve">S. simulans </w:t>
      </w:r>
      <w:r w:rsidR="00FF3370" w:rsidRPr="005A5FE6">
        <w:rPr>
          <w:rFonts w:ascii="Times New Roman" w:hAnsi="Times New Roman" w:cs="Times New Roman"/>
          <w:sz w:val="24"/>
          <w:szCs w:val="24"/>
        </w:rPr>
        <w:t xml:space="preserve">resulted in </w:t>
      </w:r>
      <w:r w:rsidR="00FF3370" w:rsidRPr="005A5FE6">
        <w:rPr>
          <w:rFonts w:ascii="Times New Roman" w:hAnsi="Times New Roman" w:cs="Times New Roman"/>
          <w:sz w:val="24"/>
          <w:szCs w:val="24"/>
          <w:bdr w:val="none" w:sz="0" w:space="0" w:color="auto" w:frame="1"/>
          <w:shd w:val="clear" w:color="auto" w:fill="FFFFFF"/>
        </w:rPr>
        <w:t xml:space="preserve">a higher SCC </w:t>
      </w:r>
      <w:r w:rsidR="0065476F">
        <w:rPr>
          <w:rFonts w:ascii="Times New Roman" w:hAnsi="Times New Roman" w:cs="Times New Roman"/>
          <w:sz w:val="24"/>
          <w:szCs w:val="24"/>
          <w:bdr w:val="none" w:sz="0" w:space="0" w:color="auto" w:frame="1"/>
          <w:shd w:val="clear" w:color="auto" w:fill="FFFFFF"/>
        </w:rPr>
        <w:t>compared to</w:t>
      </w:r>
      <w:r w:rsidR="00FF3370" w:rsidRPr="005A5FE6">
        <w:rPr>
          <w:rFonts w:ascii="Times New Roman" w:hAnsi="Times New Roman" w:cs="Times New Roman"/>
          <w:sz w:val="24"/>
          <w:szCs w:val="24"/>
          <w:bdr w:val="none" w:sz="0" w:space="0" w:color="auto" w:frame="1"/>
          <w:shd w:val="clear" w:color="auto" w:fill="FFFFFF"/>
        </w:rPr>
        <w:t xml:space="preserve"> noninfected quarters. </w:t>
      </w:r>
      <w:r w:rsidR="0000279C">
        <w:rPr>
          <w:rFonts w:ascii="Times New Roman" w:hAnsi="Times New Roman" w:cs="Times New Roman"/>
          <w:sz w:val="24"/>
          <w:szCs w:val="24"/>
          <w:bdr w:val="none" w:sz="0" w:space="0" w:color="auto" w:frame="1"/>
          <w:shd w:val="clear" w:color="auto" w:fill="FFFFFF"/>
        </w:rPr>
        <w:t>We identified no pr</w:t>
      </w:r>
      <w:r w:rsidR="00232F87">
        <w:rPr>
          <w:rFonts w:ascii="Times New Roman" w:hAnsi="Times New Roman" w:cs="Times New Roman"/>
          <w:sz w:val="24"/>
          <w:szCs w:val="24"/>
          <w:bdr w:val="none" w:sz="0" w:space="0" w:color="auto" w:frame="1"/>
          <w:shd w:val="clear" w:color="auto" w:fill="FFFFFF"/>
        </w:rPr>
        <w:t xml:space="preserve">ior studies describing the effect of </w:t>
      </w:r>
      <w:r w:rsidR="00232F87" w:rsidRPr="007E2D25">
        <w:rPr>
          <w:rFonts w:ascii="Times New Roman" w:hAnsi="Times New Roman" w:cs="Times New Roman"/>
          <w:i/>
          <w:iCs/>
          <w:sz w:val="24"/>
          <w:szCs w:val="24"/>
          <w:bdr w:val="none" w:sz="0" w:space="0" w:color="auto" w:frame="1"/>
          <w:shd w:val="clear" w:color="auto" w:fill="FFFFFF"/>
        </w:rPr>
        <w:t>S. dev</w:t>
      </w:r>
      <w:r w:rsidR="00716488" w:rsidRPr="007E2D25">
        <w:rPr>
          <w:rFonts w:ascii="Times New Roman" w:hAnsi="Times New Roman" w:cs="Times New Roman"/>
          <w:i/>
          <w:iCs/>
          <w:sz w:val="24"/>
          <w:szCs w:val="24"/>
          <w:bdr w:val="none" w:sz="0" w:space="0" w:color="auto" w:frame="1"/>
          <w:shd w:val="clear" w:color="auto" w:fill="FFFFFF"/>
        </w:rPr>
        <w:t>riesei</w:t>
      </w:r>
      <w:r w:rsidR="00716488">
        <w:rPr>
          <w:rFonts w:ascii="Times New Roman" w:hAnsi="Times New Roman" w:cs="Times New Roman"/>
          <w:sz w:val="24"/>
          <w:szCs w:val="24"/>
          <w:bdr w:val="none" w:sz="0" w:space="0" w:color="auto" w:frame="1"/>
          <w:shd w:val="clear" w:color="auto" w:fill="FFFFFF"/>
        </w:rPr>
        <w:t xml:space="preserve"> on q</w:t>
      </w:r>
      <w:ins w:id="1052" w:author="John Barlow" w:date="2024-09-12T19:56:00Z" w16du:dateUtc="2024-09-12T23:56:00Z">
        <w:r w:rsidR="008B1863">
          <w:rPr>
            <w:rFonts w:ascii="Times New Roman" w:hAnsi="Times New Roman" w:cs="Times New Roman"/>
            <w:sz w:val="24"/>
            <w:szCs w:val="24"/>
            <w:bdr w:val="none" w:sz="0" w:space="0" w:color="auto" w:frame="1"/>
            <w:shd w:val="clear" w:color="auto" w:fill="FFFFFF"/>
          </w:rPr>
          <w:t>m</w:t>
        </w:r>
      </w:ins>
      <w:r w:rsidR="00716488">
        <w:rPr>
          <w:rFonts w:ascii="Times New Roman" w:hAnsi="Times New Roman" w:cs="Times New Roman"/>
          <w:sz w:val="24"/>
          <w:szCs w:val="24"/>
          <w:bdr w:val="none" w:sz="0" w:space="0" w:color="auto" w:frame="1"/>
          <w:shd w:val="clear" w:color="auto" w:fill="FFFFFF"/>
        </w:rPr>
        <w:t>SCC compared to culture</w:t>
      </w:r>
      <w:r w:rsidR="00DC723F">
        <w:rPr>
          <w:rFonts w:ascii="Times New Roman" w:hAnsi="Times New Roman" w:cs="Times New Roman"/>
          <w:sz w:val="24"/>
          <w:szCs w:val="24"/>
          <w:bdr w:val="none" w:sz="0" w:space="0" w:color="auto" w:frame="1"/>
          <w:shd w:val="clear" w:color="auto" w:fill="FFFFFF"/>
        </w:rPr>
        <w:t>-</w:t>
      </w:r>
      <w:r w:rsidR="00716488">
        <w:rPr>
          <w:rFonts w:ascii="Times New Roman" w:hAnsi="Times New Roman" w:cs="Times New Roman"/>
          <w:sz w:val="24"/>
          <w:szCs w:val="24"/>
          <w:bdr w:val="none" w:sz="0" w:space="0" w:color="auto" w:frame="1"/>
          <w:shd w:val="clear" w:color="auto" w:fill="FFFFFF"/>
        </w:rPr>
        <w:t>negative quarters</w:t>
      </w:r>
      <w:ins w:id="1053" w:author="Caitlin Jeffrey" w:date="2024-09-23T16:06:00Z" w16du:dateUtc="2024-09-23T20:06:00Z">
        <w:r w:rsidR="007F3E62">
          <w:rPr>
            <w:rFonts w:ascii="Times New Roman" w:hAnsi="Times New Roman" w:cs="Times New Roman"/>
            <w:sz w:val="24"/>
            <w:szCs w:val="24"/>
            <w:bdr w:val="none" w:sz="0" w:space="0" w:color="auto" w:frame="1"/>
            <w:shd w:val="clear" w:color="auto" w:fill="FFFFFF"/>
          </w:rPr>
          <w:t>. This may be</w:t>
        </w:r>
      </w:ins>
      <w:del w:id="1054" w:author="Caitlin Jeffrey" w:date="2024-09-23T16:06:00Z" w16du:dateUtc="2024-09-23T20:06:00Z">
        <w:r w:rsidR="00716488" w:rsidDel="007F3E62">
          <w:rPr>
            <w:rFonts w:ascii="Times New Roman" w:hAnsi="Times New Roman" w:cs="Times New Roman"/>
            <w:sz w:val="24"/>
            <w:szCs w:val="24"/>
            <w:bdr w:val="none" w:sz="0" w:space="0" w:color="auto" w:frame="1"/>
            <w:shd w:val="clear" w:color="auto" w:fill="FFFFFF"/>
          </w:rPr>
          <w:delText>,</w:delText>
        </w:r>
      </w:del>
      <w:del w:id="1055" w:author="Caitlin Jeffrey" w:date="2024-09-23T16:07:00Z" w16du:dateUtc="2024-09-23T20:07:00Z">
        <w:r w:rsidR="00716488" w:rsidDel="006A56B1">
          <w:rPr>
            <w:rFonts w:ascii="Times New Roman" w:hAnsi="Times New Roman" w:cs="Times New Roman"/>
            <w:sz w:val="24"/>
            <w:szCs w:val="24"/>
            <w:bdr w:val="none" w:sz="0" w:space="0" w:color="auto" w:frame="1"/>
            <w:shd w:val="clear" w:color="auto" w:fill="FFFFFF"/>
          </w:rPr>
          <w:delText xml:space="preserve"> </w:delText>
        </w:r>
        <w:r w:rsidR="004822E7" w:rsidDel="006A56B1">
          <w:rPr>
            <w:rFonts w:ascii="Times New Roman" w:hAnsi="Times New Roman" w:cs="Times New Roman"/>
            <w:sz w:val="24"/>
            <w:szCs w:val="24"/>
            <w:bdr w:val="none" w:sz="0" w:space="0" w:color="auto" w:frame="1"/>
            <w:shd w:val="clear" w:color="auto" w:fill="FFFFFF"/>
          </w:rPr>
          <w:delText>apparentl</w:delText>
        </w:r>
      </w:del>
      <w:del w:id="1056" w:author="Caitlin Jeffrey" w:date="2024-09-23T16:06:00Z" w16du:dateUtc="2024-09-23T20:06:00Z">
        <w:r w:rsidR="004822E7" w:rsidDel="006A56B1">
          <w:rPr>
            <w:rFonts w:ascii="Times New Roman" w:hAnsi="Times New Roman" w:cs="Times New Roman"/>
            <w:sz w:val="24"/>
            <w:szCs w:val="24"/>
            <w:bdr w:val="none" w:sz="0" w:space="0" w:color="auto" w:frame="1"/>
            <w:shd w:val="clear" w:color="auto" w:fill="FFFFFF"/>
          </w:rPr>
          <w:delText>y</w:delText>
        </w:r>
      </w:del>
      <w:r w:rsidR="004822E7">
        <w:rPr>
          <w:rFonts w:ascii="Times New Roman" w:hAnsi="Times New Roman" w:cs="Times New Roman"/>
          <w:sz w:val="24"/>
          <w:szCs w:val="24"/>
          <w:bdr w:val="none" w:sz="0" w:space="0" w:color="auto" w:frame="1"/>
          <w:shd w:val="clear" w:color="auto" w:fill="FFFFFF"/>
        </w:rPr>
        <w:t xml:space="preserve"> because prevalence </w:t>
      </w:r>
      <w:r w:rsidR="00B0132C">
        <w:rPr>
          <w:rFonts w:ascii="Times New Roman" w:hAnsi="Times New Roman" w:cs="Times New Roman"/>
          <w:sz w:val="24"/>
          <w:szCs w:val="24"/>
          <w:bdr w:val="none" w:sz="0" w:space="0" w:color="auto" w:frame="1"/>
          <w:shd w:val="clear" w:color="auto" w:fill="FFFFFF"/>
        </w:rPr>
        <w:t xml:space="preserve">in </w:t>
      </w:r>
      <w:r w:rsidR="005A558E">
        <w:rPr>
          <w:rFonts w:ascii="Times New Roman" w:hAnsi="Times New Roman" w:cs="Times New Roman"/>
          <w:sz w:val="24"/>
          <w:szCs w:val="24"/>
          <w:bdr w:val="none" w:sz="0" w:space="0" w:color="auto" w:frame="1"/>
          <w:shd w:val="clear" w:color="auto" w:fill="FFFFFF"/>
        </w:rPr>
        <w:t xml:space="preserve">herds and regions </w:t>
      </w:r>
      <w:ins w:id="1057" w:author="Caitlin Jeffrey" w:date="2024-09-23T16:07:00Z" w16du:dateUtc="2024-09-23T20:07:00Z">
        <w:r w:rsidR="006A56B1">
          <w:rPr>
            <w:rFonts w:ascii="Times New Roman" w:hAnsi="Times New Roman" w:cs="Times New Roman"/>
            <w:sz w:val="24"/>
            <w:szCs w:val="24"/>
            <w:bdr w:val="none" w:sz="0" w:space="0" w:color="auto" w:frame="1"/>
            <w:shd w:val="clear" w:color="auto" w:fill="FFFFFF"/>
          </w:rPr>
          <w:t xml:space="preserve">previously </w:t>
        </w:r>
      </w:ins>
      <w:r w:rsidR="005A558E">
        <w:rPr>
          <w:rFonts w:ascii="Times New Roman" w:hAnsi="Times New Roman" w:cs="Times New Roman"/>
          <w:sz w:val="24"/>
          <w:szCs w:val="24"/>
          <w:bdr w:val="none" w:sz="0" w:space="0" w:color="auto" w:frame="1"/>
          <w:shd w:val="clear" w:color="auto" w:fill="FFFFFF"/>
        </w:rPr>
        <w:t xml:space="preserve">studied was beneath the threshold </w:t>
      </w:r>
      <w:ins w:id="1058" w:author="Caitlin Jeffrey" w:date="2024-09-23T16:07:00Z" w16du:dateUtc="2024-09-23T20:07:00Z">
        <w:r w:rsidR="006A56B1">
          <w:rPr>
            <w:rFonts w:ascii="Times New Roman" w:hAnsi="Times New Roman" w:cs="Times New Roman"/>
            <w:sz w:val="24"/>
            <w:szCs w:val="24"/>
            <w:bdr w:val="none" w:sz="0" w:space="0" w:color="auto" w:frame="1"/>
            <w:shd w:val="clear" w:color="auto" w:fill="FFFFFF"/>
          </w:rPr>
          <w:t xml:space="preserve">to be included </w:t>
        </w:r>
      </w:ins>
      <w:r w:rsidR="005A558E">
        <w:rPr>
          <w:rFonts w:ascii="Times New Roman" w:hAnsi="Times New Roman" w:cs="Times New Roman"/>
          <w:sz w:val="24"/>
          <w:szCs w:val="24"/>
          <w:bdr w:val="none" w:sz="0" w:space="0" w:color="auto" w:frame="1"/>
          <w:shd w:val="clear" w:color="auto" w:fill="FFFFFF"/>
        </w:rPr>
        <w:t>for analysis</w:t>
      </w:r>
      <w:ins w:id="1059" w:author="Caitlin Jeffrey" w:date="2024-09-23T16:07:00Z" w16du:dateUtc="2024-09-23T20:07:00Z">
        <w:r w:rsidR="006A56B1">
          <w:rPr>
            <w:rFonts w:ascii="Times New Roman" w:hAnsi="Times New Roman" w:cs="Times New Roman"/>
            <w:sz w:val="24"/>
            <w:szCs w:val="24"/>
            <w:bdr w:val="none" w:sz="0" w:space="0" w:color="auto" w:frame="1"/>
            <w:shd w:val="clear" w:color="auto" w:fill="FFFFFF"/>
          </w:rPr>
          <w:t>,</w:t>
        </w:r>
      </w:ins>
      <w:r w:rsidR="005A558E">
        <w:rPr>
          <w:rFonts w:ascii="Times New Roman" w:hAnsi="Times New Roman" w:cs="Times New Roman"/>
          <w:sz w:val="24"/>
          <w:szCs w:val="24"/>
          <w:bdr w:val="none" w:sz="0" w:space="0" w:color="auto" w:frame="1"/>
          <w:shd w:val="clear" w:color="auto" w:fill="FFFFFF"/>
        </w:rPr>
        <w:t xml:space="preserve"> or because </w:t>
      </w:r>
      <w:r w:rsidR="00132420">
        <w:rPr>
          <w:rFonts w:ascii="Times New Roman" w:hAnsi="Times New Roman" w:cs="Times New Roman"/>
          <w:sz w:val="24"/>
          <w:szCs w:val="24"/>
          <w:bdr w:val="none" w:sz="0" w:space="0" w:color="auto" w:frame="1"/>
          <w:shd w:val="clear" w:color="auto" w:fill="FFFFFF"/>
        </w:rPr>
        <w:t>the studies were conducted before</w:t>
      </w:r>
      <w:r w:rsidR="002B24FB" w:rsidRPr="002B24FB">
        <w:rPr>
          <w:rFonts w:ascii="Times New Roman" w:hAnsi="Times New Roman" w:cs="Times New Roman"/>
          <w:i/>
          <w:iCs/>
          <w:sz w:val="24"/>
          <w:szCs w:val="24"/>
          <w:bdr w:val="none" w:sz="0" w:space="0" w:color="auto" w:frame="1"/>
          <w:shd w:val="clear" w:color="auto" w:fill="FFFFFF"/>
        </w:rPr>
        <w:t xml:space="preserve"> </w:t>
      </w:r>
      <w:r w:rsidR="002B24FB" w:rsidRPr="006F55BA">
        <w:rPr>
          <w:rFonts w:ascii="Times New Roman" w:hAnsi="Times New Roman" w:cs="Times New Roman"/>
          <w:i/>
          <w:iCs/>
          <w:sz w:val="24"/>
          <w:szCs w:val="24"/>
          <w:bdr w:val="none" w:sz="0" w:space="0" w:color="auto" w:frame="1"/>
          <w:shd w:val="clear" w:color="auto" w:fill="FFFFFF"/>
        </w:rPr>
        <w:t>S. devriesei</w:t>
      </w:r>
      <w:r w:rsidR="002B24FB">
        <w:rPr>
          <w:rFonts w:ascii="Times New Roman" w:hAnsi="Times New Roman" w:cs="Times New Roman"/>
          <w:sz w:val="24"/>
          <w:szCs w:val="24"/>
          <w:bdr w:val="none" w:sz="0" w:space="0" w:color="auto" w:frame="1"/>
          <w:shd w:val="clear" w:color="auto" w:fill="FFFFFF"/>
        </w:rPr>
        <w:t xml:space="preserve"> was recognized in </w:t>
      </w:r>
      <w:r w:rsidR="00FA4A8B">
        <w:rPr>
          <w:rFonts w:ascii="Times New Roman" w:hAnsi="Times New Roman" w:cs="Times New Roman"/>
          <w:sz w:val="24"/>
          <w:szCs w:val="24"/>
          <w:bdr w:val="none" w:sz="0" w:space="0" w:color="auto" w:frame="1"/>
          <w:shd w:val="clear" w:color="auto" w:fill="FFFFFF"/>
        </w:rPr>
        <w:t>species identification</w:t>
      </w:r>
      <w:r w:rsidR="002B24FB">
        <w:rPr>
          <w:rFonts w:ascii="Times New Roman" w:hAnsi="Times New Roman" w:cs="Times New Roman"/>
          <w:sz w:val="24"/>
          <w:szCs w:val="24"/>
          <w:bdr w:val="none" w:sz="0" w:space="0" w:color="auto" w:frame="1"/>
          <w:shd w:val="clear" w:color="auto" w:fill="FFFFFF"/>
        </w:rPr>
        <w:t xml:space="preserve"> schemes</w:t>
      </w:r>
      <w:r w:rsidR="00FA4A8B">
        <w:rPr>
          <w:rFonts w:ascii="Times New Roman" w:hAnsi="Times New Roman" w:cs="Times New Roman"/>
          <w:sz w:val="24"/>
          <w:szCs w:val="24"/>
          <w:bdr w:val="none" w:sz="0" w:space="0" w:color="auto" w:frame="1"/>
          <w:shd w:val="clear" w:color="auto" w:fill="FFFFFF"/>
        </w:rPr>
        <w:t xml:space="preserve"> </w:t>
      </w:r>
      <w:r w:rsidR="00FA4A8B" w:rsidRPr="00FA4A8B">
        <w:rPr>
          <w:rFonts w:ascii="Times New Roman" w:hAnsi="Times New Roman" w:cs="Times New Roman"/>
          <w:sz w:val="24"/>
          <w:szCs w:val="24"/>
          <w:bdr w:val="none" w:sz="0" w:space="0" w:color="auto" w:frame="1"/>
          <w:shd w:val="clear" w:color="auto" w:fill="FFFFFF"/>
        </w:rPr>
        <w:t>(Supr</w:t>
      </w:r>
      <w:ins w:id="1060" w:author="John Barlow" w:date="2024-09-12T09:47:00Z" w16du:dateUtc="2024-09-12T13:47:00Z">
        <w:r w:rsidR="001F5335" w:rsidRPr="000B59AF">
          <w:rPr>
            <w:rFonts w:ascii="Times New Roman" w:hAnsi="Times New Roman" w:cs="Times New Roman"/>
            <w:noProof/>
            <w:sz w:val="24"/>
            <w:szCs w:val="24"/>
          </w:rPr>
          <w:t>é</w:t>
        </w:r>
      </w:ins>
      <w:r w:rsidR="00FA4A8B" w:rsidRPr="00FA4A8B">
        <w:rPr>
          <w:rFonts w:ascii="Times New Roman" w:hAnsi="Times New Roman" w:cs="Times New Roman"/>
          <w:sz w:val="24"/>
          <w:szCs w:val="24"/>
          <w:bdr w:val="none" w:sz="0" w:space="0" w:color="auto" w:frame="1"/>
          <w:shd w:val="clear" w:color="auto" w:fill="FFFFFF"/>
        </w:rPr>
        <w:t xml:space="preserve"> et al., 2011; Fry et at., 2014; De Visscher et al., 2016; Condas et al., 2017b; Nyman et al., 2018; Wuytack et al., 2020; Taponen et al., 2022)</w:t>
      </w:r>
      <w:r w:rsidR="002B24FB">
        <w:rPr>
          <w:rFonts w:ascii="Times New Roman" w:hAnsi="Times New Roman" w:cs="Times New Roman"/>
          <w:sz w:val="24"/>
          <w:szCs w:val="24"/>
          <w:bdr w:val="none" w:sz="0" w:space="0" w:color="auto" w:frame="1"/>
          <w:shd w:val="clear" w:color="auto" w:fill="FFFFFF"/>
        </w:rPr>
        <w:t>.</w:t>
      </w:r>
      <w:r w:rsidR="00132420">
        <w:rPr>
          <w:rFonts w:ascii="Times New Roman" w:hAnsi="Times New Roman" w:cs="Times New Roman"/>
          <w:sz w:val="24"/>
          <w:szCs w:val="24"/>
          <w:bdr w:val="none" w:sz="0" w:space="0" w:color="auto" w:frame="1"/>
          <w:shd w:val="clear" w:color="auto" w:fill="FFFFFF"/>
        </w:rPr>
        <w:t xml:space="preserve"> </w:t>
      </w:r>
      <w:ins w:id="1061" w:author="Caitlin Jeffrey" w:date="2024-09-23T16:11:00Z">
        <w:r w:rsidR="00F52899" w:rsidRPr="00F52899">
          <w:rPr>
            <w:rFonts w:ascii="Times New Roman" w:hAnsi="Times New Roman" w:cs="Times New Roman"/>
            <w:sz w:val="24"/>
            <w:szCs w:val="24"/>
            <w:bdr w:val="none" w:sz="0" w:space="0" w:color="auto" w:frame="1"/>
            <w:shd w:val="clear" w:color="auto" w:fill="FFFFFF"/>
          </w:rPr>
          <w:t xml:space="preserve">Our finding that </w:t>
        </w:r>
        <w:r w:rsidR="00F52899" w:rsidRPr="00F52899">
          <w:rPr>
            <w:rFonts w:ascii="Times New Roman" w:hAnsi="Times New Roman" w:cs="Times New Roman"/>
            <w:i/>
            <w:iCs/>
            <w:sz w:val="24"/>
            <w:szCs w:val="24"/>
            <w:bdr w:val="none" w:sz="0" w:space="0" w:color="auto" w:frame="1"/>
            <w:shd w:val="clear" w:color="auto" w:fill="FFFFFF"/>
          </w:rPr>
          <w:t>S. devriesei</w:t>
        </w:r>
        <w:r w:rsidR="00F52899" w:rsidRPr="00F52899">
          <w:rPr>
            <w:rFonts w:ascii="Times New Roman" w:hAnsi="Times New Roman" w:cs="Times New Roman"/>
            <w:sz w:val="24"/>
            <w:szCs w:val="24"/>
            <w:bdr w:val="none" w:sz="0" w:space="0" w:color="auto" w:frame="1"/>
            <w:shd w:val="clear" w:color="auto" w:fill="FFFFFF"/>
          </w:rPr>
          <w:t xml:space="preserve"> significantly elevated </w:t>
        </w:r>
      </w:ins>
      <w:ins w:id="1062" w:author="Caitlin Jeffrey" w:date="2024-09-23T16:12:00Z" w16du:dateUtc="2024-09-23T20:12:00Z">
        <w:r w:rsidR="00F52899">
          <w:rPr>
            <w:rFonts w:ascii="Times New Roman" w:hAnsi="Times New Roman" w:cs="Times New Roman"/>
            <w:sz w:val="24"/>
            <w:szCs w:val="24"/>
            <w:bdr w:val="none" w:sz="0" w:space="0" w:color="auto" w:frame="1"/>
            <w:shd w:val="clear" w:color="auto" w:fill="FFFFFF"/>
          </w:rPr>
          <w:t>qm</w:t>
        </w:r>
      </w:ins>
      <w:ins w:id="1063" w:author="Caitlin Jeffrey" w:date="2024-09-23T16:11:00Z">
        <w:r w:rsidR="00F52899" w:rsidRPr="00F52899">
          <w:rPr>
            <w:rFonts w:ascii="Times New Roman" w:hAnsi="Times New Roman" w:cs="Times New Roman"/>
            <w:sz w:val="24"/>
            <w:szCs w:val="24"/>
            <w:bdr w:val="none" w:sz="0" w:space="0" w:color="auto" w:frame="1"/>
            <w:shd w:val="clear" w:color="auto" w:fill="FFFFFF"/>
          </w:rPr>
          <w:t xml:space="preserve">SCC compared to culture-negative quarters </w:t>
        </w:r>
      </w:ins>
      <w:ins w:id="1064" w:author="Caitlin Jeffrey" w:date="2024-09-23T16:12:00Z" w16du:dateUtc="2024-09-23T20:12:00Z">
        <w:r w:rsidR="00965F0C">
          <w:rPr>
            <w:rFonts w:ascii="Times New Roman" w:hAnsi="Times New Roman" w:cs="Times New Roman"/>
            <w:sz w:val="24"/>
            <w:szCs w:val="24"/>
            <w:bdr w:val="none" w:sz="0" w:space="0" w:color="auto" w:frame="1"/>
            <w:shd w:val="clear" w:color="auto" w:fill="FFFFFF"/>
          </w:rPr>
          <w:t xml:space="preserve">is a novel </w:t>
        </w:r>
      </w:ins>
      <w:ins w:id="1065" w:author="Caitlin Jeffrey" w:date="2024-09-23T16:11:00Z">
        <w:r w:rsidR="00F52899" w:rsidRPr="00F52899">
          <w:rPr>
            <w:rFonts w:ascii="Times New Roman" w:hAnsi="Times New Roman" w:cs="Times New Roman"/>
            <w:sz w:val="24"/>
            <w:szCs w:val="24"/>
            <w:bdr w:val="none" w:sz="0" w:space="0" w:color="auto" w:frame="1"/>
            <w:shd w:val="clear" w:color="auto" w:fill="FFFFFF"/>
          </w:rPr>
          <w:t>contribut</w:t>
        </w:r>
      </w:ins>
      <w:ins w:id="1066" w:author="Caitlin Jeffrey" w:date="2024-09-23T16:12:00Z" w16du:dateUtc="2024-09-23T20:12:00Z">
        <w:r w:rsidR="00965F0C">
          <w:rPr>
            <w:rFonts w:ascii="Times New Roman" w:hAnsi="Times New Roman" w:cs="Times New Roman"/>
            <w:sz w:val="24"/>
            <w:szCs w:val="24"/>
            <w:bdr w:val="none" w:sz="0" w:space="0" w:color="auto" w:frame="1"/>
            <w:shd w:val="clear" w:color="auto" w:fill="FFFFFF"/>
          </w:rPr>
          <w:t>ion</w:t>
        </w:r>
      </w:ins>
      <w:ins w:id="1067" w:author="Caitlin Jeffrey" w:date="2024-09-23T16:11:00Z">
        <w:r w:rsidR="00F52899" w:rsidRPr="00F52899">
          <w:rPr>
            <w:rFonts w:ascii="Times New Roman" w:hAnsi="Times New Roman" w:cs="Times New Roman"/>
            <w:sz w:val="24"/>
            <w:szCs w:val="24"/>
            <w:bdr w:val="none" w:sz="0" w:space="0" w:color="auto" w:frame="1"/>
            <w:shd w:val="clear" w:color="auto" w:fill="FFFFFF"/>
          </w:rPr>
          <w:t xml:space="preserve"> to</w:t>
        </w:r>
      </w:ins>
      <w:ins w:id="1068" w:author="Caitlin Jeffrey" w:date="2024-09-23T16:13:00Z" w16du:dateUtc="2024-09-23T20:13:00Z">
        <w:r w:rsidR="00965F0C">
          <w:rPr>
            <w:rFonts w:ascii="Times New Roman" w:hAnsi="Times New Roman" w:cs="Times New Roman"/>
            <w:sz w:val="24"/>
            <w:szCs w:val="24"/>
            <w:bdr w:val="none" w:sz="0" w:space="0" w:color="auto" w:frame="1"/>
            <w:shd w:val="clear" w:color="auto" w:fill="FFFFFF"/>
          </w:rPr>
          <w:t xml:space="preserve"> the literature</w:t>
        </w:r>
      </w:ins>
      <w:ins w:id="1069" w:author="Caitlin Jeffrey" w:date="2024-09-23T16:11:00Z">
        <w:r w:rsidR="00F52899" w:rsidRPr="00F52899">
          <w:rPr>
            <w:rFonts w:ascii="Times New Roman" w:hAnsi="Times New Roman" w:cs="Times New Roman"/>
            <w:sz w:val="24"/>
            <w:szCs w:val="24"/>
            <w:bdr w:val="none" w:sz="0" w:space="0" w:color="auto" w:frame="1"/>
            <w:shd w:val="clear" w:color="auto" w:fill="FFFFFF"/>
          </w:rPr>
          <w:t xml:space="preserve"> </w:t>
        </w:r>
      </w:ins>
      <w:ins w:id="1070" w:author="Caitlin Jeffrey" w:date="2024-09-23T16:13:00Z" w16du:dateUtc="2024-09-23T20:13:00Z">
        <w:r w:rsidR="003141CB">
          <w:rPr>
            <w:rFonts w:ascii="Times New Roman" w:hAnsi="Times New Roman" w:cs="Times New Roman"/>
            <w:sz w:val="24"/>
            <w:szCs w:val="24"/>
            <w:bdr w:val="none" w:sz="0" w:space="0" w:color="auto" w:frame="1"/>
            <w:shd w:val="clear" w:color="auto" w:fill="FFFFFF"/>
          </w:rPr>
          <w:t>on</w:t>
        </w:r>
        <w:r w:rsidR="00965F0C">
          <w:rPr>
            <w:rFonts w:ascii="Times New Roman" w:hAnsi="Times New Roman" w:cs="Times New Roman"/>
            <w:sz w:val="24"/>
            <w:szCs w:val="24"/>
            <w:bdr w:val="none" w:sz="0" w:space="0" w:color="auto" w:frame="1"/>
            <w:shd w:val="clear" w:color="auto" w:fill="FFFFFF"/>
          </w:rPr>
          <w:t xml:space="preserve"> </w:t>
        </w:r>
      </w:ins>
      <w:ins w:id="1071" w:author="Caitlin Jeffrey" w:date="2024-09-23T16:11:00Z">
        <w:r w:rsidR="00F52899" w:rsidRPr="00F52899">
          <w:rPr>
            <w:rFonts w:ascii="Times New Roman" w:hAnsi="Times New Roman" w:cs="Times New Roman"/>
            <w:sz w:val="24"/>
            <w:szCs w:val="24"/>
            <w:bdr w:val="none" w:sz="0" w:space="0" w:color="auto" w:frame="1"/>
            <w:shd w:val="clear" w:color="auto" w:fill="FFFFFF"/>
          </w:rPr>
          <w:t>NASM as intramammary pathogens.</w:t>
        </w:r>
      </w:ins>
    </w:p>
    <w:p w14:paraId="23D66D2F" w14:textId="0A4BD424" w:rsidR="005B4A4B" w:rsidDel="00965F0C" w:rsidRDefault="00716488">
      <w:pPr>
        <w:spacing w:after="0" w:line="480" w:lineRule="auto"/>
        <w:ind w:firstLine="360"/>
        <w:rPr>
          <w:del w:id="1072" w:author="Caitlin Jeffrey" w:date="2024-09-23T16:12:00Z" w16du:dateUtc="2024-09-23T20:12:00Z"/>
          <w:rFonts w:ascii="Times New Roman" w:hAnsi="Times New Roman" w:cs="Times New Roman"/>
          <w:sz w:val="24"/>
          <w:szCs w:val="24"/>
          <w:bdr w:val="none" w:sz="0" w:space="0" w:color="auto" w:frame="1"/>
          <w:shd w:val="clear" w:color="auto" w:fill="FFFFFF"/>
        </w:rPr>
        <w:pPrChange w:id="1073" w:author="Caitlin Jeffrey" w:date="2024-09-23T11:11:00Z" w16du:dateUtc="2024-09-23T15:11:00Z">
          <w:pPr>
            <w:spacing w:after="0" w:line="480" w:lineRule="auto"/>
            <w:ind w:firstLine="720"/>
          </w:pPr>
        </w:pPrChange>
      </w:pPr>
      <w:del w:id="1074" w:author="Caitlin Jeffrey" w:date="2024-09-23T16:09:00Z" w16du:dateUtc="2024-09-23T20:09:00Z">
        <w:r w:rsidDel="00C91FE7">
          <w:rPr>
            <w:rFonts w:ascii="Times New Roman" w:hAnsi="Times New Roman" w:cs="Times New Roman"/>
            <w:sz w:val="24"/>
            <w:szCs w:val="24"/>
            <w:bdr w:val="none" w:sz="0" w:space="0" w:color="auto" w:frame="1"/>
            <w:shd w:val="clear" w:color="auto" w:fill="FFFFFF"/>
          </w:rPr>
          <w:delText xml:space="preserve"> </w:delText>
        </w:r>
        <w:r w:rsidR="005B4A4B" w:rsidRPr="00C83983" w:rsidDel="00C91FE7">
          <w:rPr>
            <w:rFonts w:ascii="Times New Roman" w:hAnsi="Times New Roman" w:cs="Times New Roman"/>
            <w:sz w:val="24"/>
            <w:szCs w:val="24"/>
            <w:bdr w:val="none" w:sz="0" w:space="0" w:color="auto" w:frame="1"/>
            <w:shd w:val="clear" w:color="auto" w:fill="FFFFFF"/>
          </w:rPr>
          <w:delText xml:space="preserve">Our </w:delText>
        </w:r>
      </w:del>
      <w:del w:id="1075" w:author="Caitlin Jeffrey" w:date="2024-09-23T16:12:00Z" w16du:dateUtc="2024-09-23T20:12:00Z">
        <w:r w:rsidR="005B4A4B" w:rsidRPr="00C83983" w:rsidDel="00965F0C">
          <w:rPr>
            <w:rFonts w:ascii="Times New Roman" w:hAnsi="Times New Roman" w:cs="Times New Roman"/>
            <w:sz w:val="24"/>
            <w:szCs w:val="24"/>
            <w:bdr w:val="none" w:sz="0" w:space="0" w:color="auto" w:frame="1"/>
            <w:shd w:val="clear" w:color="auto" w:fill="FFFFFF"/>
          </w:rPr>
          <w:delText>finding that</w:delText>
        </w:r>
        <w:r w:rsidR="005B4A4B" w:rsidDel="00965F0C">
          <w:rPr>
            <w:rFonts w:ascii="Times New Roman" w:hAnsi="Times New Roman" w:cs="Times New Roman"/>
            <w:i/>
            <w:iCs/>
            <w:sz w:val="24"/>
            <w:szCs w:val="24"/>
            <w:bdr w:val="none" w:sz="0" w:space="0" w:color="auto" w:frame="1"/>
            <w:shd w:val="clear" w:color="auto" w:fill="FFFFFF"/>
          </w:rPr>
          <w:delText xml:space="preserve"> </w:delText>
        </w:r>
        <w:r w:rsidR="00FF3370" w:rsidRPr="005A5FE6" w:rsidDel="00965F0C">
          <w:rPr>
            <w:rFonts w:ascii="Times New Roman" w:hAnsi="Times New Roman" w:cs="Times New Roman"/>
            <w:i/>
            <w:iCs/>
            <w:sz w:val="24"/>
            <w:szCs w:val="24"/>
            <w:bdr w:val="none" w:sz="0" w:space="0" w:color="auto" w:frame="1"/>
            <w:shd w:val="clear" w:color="auto" w:fill="FFFFFF"/>
          </w:rPr>
          <w:delText>S. devriesei</w:delText>
        </w:r>
        <w:r w:rsidR="00FF3370" w:rsidRPr="005A5FE6" w:rsidDel="00965F0C">
          <w:rPr>
            <w:rFonts w:ascii="Times New Roman" w:hAnsi="Times New Roman" w:cs="Times New Roman"/>
            <w:sz w:val="24"/>
            <w:szCs w:val="24"/>
            <w:bdr w:val="none" w:sz="0" w:space="0" w:color="auto" w:frame="1"/>
            <w:shd w:val="clear" w:color="auto" w:fill="FFFFFF"/>
          </w:rPr>
          <w:delText xml:space="preserve"> significantly elevated quarter SCC above that of </w:delText>
        </w:r>
        <w:r w:rsidR="0048611B" w:rsidDel="00965F0C">
          <w:rPr>
            <w:rFonts w:ascii="Times New Roman" w:hAnsi="Times New Roman" w:cs="Times New Roman"/>
            <w:sz w:val="24"/>
            <w:szCs w:val="24"/>
            <w:bdr w:val="none" w:sz="0" w:space="0" w:color="auto" w:frame="1"/>
            <w:shd w:val="clear" w:color="auto" w:fill="FFFFFF"/>
          </w:rPr>
          <w:delText>culture-negative</w:delText>
        </w:r>
        <w:r w:rsidR="0048611B" w:rsidRPr="005A5FE6" w:rsidDel="00965F0C">
          <w:rPr>
            <w:rFonts w:ascii="Times New Roman" w:hAnsi="Times New Roman" w:cs="Times New Roman"/>
            <w:sz w:val="24"/>
            <w:szCs w:val="24"/>
            <w:bdr w:val="none" w:sz="0" w:space="0" w:color="auto" w:frame="1"/>
            <w:shd w:val="clear" w:color="auto" w:fill="FFFFFF"/>
          </w:rPr>
          <w:delText xml:space="preserve"> </w:delText>
        </w:r>
        <w:r w:rsidR="00FF3370" w:rsidRPr="005A5FE6" w:rsidDel="00965F0C">
          <w:rPr>
            <w:rFonts w:ascii="Times New Roman" w:hAnsi="Times New Roman" w:cs="Times New Roman"/>
            <w:sz w:val="24"/>
            <w:szCs w:val="24"/>
            <w:bdr w:val="none" w:sz="0" w:space="0" w:color="auto" w:frame="1"/>
            <w:shd w:val="clear" w:color="auto" w:fill="FFFFFF"/>
          </w:rPr>
          <w:delText>quarters</w:delText>
        </w:r>
        <w:r w:rsidR="005B4A4B" w:rsidDel="00965F0C">
          <w:rPr>
            <w:rFonts w:ascii="Times New Roman" w:hAnsi="Times New Roman" w:cs="Times New Roman"/>
            <w:sz w:val="24"/>
            <w:szCs w:val="24"/>
            <w:bdr w:val="none" w:sz="0" w:space="0" w:color="auto" w:frame="1"/>
            <w:shd w:val="clear" w:color="auto" w:fill="FFFFFF"/>
          </w:rPr>
          <w:delText xml:space="preserve"> </w:delText>
        </w:r>
      </w:del>
      <w:del w:id="1076" w:author="Caitlin Jeffrey" w:date="2024-09-23T16:07:00Z" w16du:dateUtc="2024-09-23T20:07:00Z">
        <w:r w:rsidR="005B4A4B" w:rsidDel="00014719">
          <w:rPr>
            <w:rFonts w:ascii="Times New Roman" w:hAnsi="Times New Roman" w:cs="Times New Roman"/>
            <w:sz w:val="24"/>
            <w:szCs w:val="24"/>
            <w:bdr w:val="none" w:sz="0" w:space="0" w:color="auto" w:frame="1"/>
            <w:shd w:val="clear" w:color="auto" w:fill="FFFFFF"/>
          </w:rPr>
          <w:delText xml:space="preserve">adds </w:delText>
        </w:r>
      </w:del>
      <w:del w:id="1077" w:author="Caitlin Jeffrey" w:date="2024-09-23T16:12:00Z" w16du:dateUtc="2024-09-23T20:12:00Z">
        <w:r w:rsidR="005B4A4B" w:rsidDel="00965F0C">
          <w:rPr>
            <w:rFonts w:ascii="Times New Roman" w:hAnsi="Times New Roman" w:cs="Times New Roman"/>
            <w:sz w:val="24"/>
            <w:szCs w:val="24"/>
            <w:bdr w:val="none" w:sz="0" w:space="0" w:color="auto" w:frame="1"/>
            <w:shd w:val="clear" w:color="auto" w:fill="FFFFFF"/>
          </w:rPr>
          <w:delText>to the literature</w:delText>
        </w:r>
        <w:r w:rsidR="00FF3370" w:rsidRPr="005A5FE6" w:rsidDel="00965F0C">
          <w:rPr>
            <w:rFonts w:ascii="Times New Roman" w:hAnsi="Times New Roman" w:cs="Times New Roman"/>
            <w:sz w:val="24"/>
            <w:szCs w:val="24"/>
            <w:bdr w:val="none" w:sz="0" w:space="0" w:color="auto" w:frame="1"/>
            <w:shd w:val="clear" w:color="auto" w:fill="FFFFFF"/>
          </w:rPr>
          <w:delText xml:space="preserve">. </w:delText>
        </w:r>
      </w:del>
    </w:p>
    <w:p w14:paraId="20ACBD2C" w14:textId="7CF43D64" w:rsidR="00FF3370" w:rsidRPr="005A5FE6" w:rsidRDefault="00FF3370" w:rsidP="00682E1E">
      <w:pPr>
        <w:spacing w:after="0"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The predicted </w:t>
      </w:r>
      <w:ins w:id="1078" w:author="Caitlin Jeffrey" w:date="2024-09-23T16:14:00Z" w16du:dateUtc="2024-09-23T20:14:00Z">
        <w:r w:rsidR="003141CB">
          <w:rPr>
            <w:rFonts w:ascii="Times New Roman" w:hAnsi="Times New Roman" w:cs="Times New Roman"/>
            <w:sz w:val="24"/>
            <w:szCs w:val="24"/>
          </w:rPr>
          <w:t>qm</w:t>
        </w:r>
      </w:ins>
      <w:r w:rsidRPr="005A5FE6">
        <w:rPr>
          <w:rFonts w:ascii="Times New Roman" w:hAnsi="Times New Roman" w:cs="Times New Roman"/>
          <w:sz w:val="24"/>
          <w:szCs w:val="24"/>
        </w:rPr>
        <w:t xml:space="preserve">SCC for quarters infected with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stayed above 200,000 cells/mL across the entire range of observed DIM (Figure 3), a cut-off which has been associated with decreased milk production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&lt;EndNote&gt;&lt;Cite&gt;&lt;Author&gt;Hand&lt;/Author&gt;&lt;Year&gt;2012&lt;/Year&gt;&lt;RecNum&gt;699&lt;/RecNum&gt;&lt;DisplayText&gt;(Shook, 1982; Hand et al., 2012)&lt;/DisplayText&gt;&lt;record&gt;&lt;rec-number&gt;699&lt;/rec-number&gt;&lt;foreign-keys&gt;&lt;key app="EN" db-id="pss5de0wasp2t9es5tu5evzpa2svsdrveax9" timestamp="1712085706"&gt;699&lt;/key&gt;&lt;/foreign-keys&gt;&lt;ref-type name="Journal Article"&gt;17&lt;/ref-type&gt;&lt;contributors&gt;&lt;authors&gt;&lt;author&gt;Hand, K. J.&lt;/author&gt;&lt;author&gt;Godkin, A.&lt;/author&gt;&lt;author&gt;Kelton, D. F.&lt;/author&gt;&lt;/authors&gt;&lt;/contributors&gt;&lt;titles&gt;&lt;title&gt;Milk production and somatic cell counts: A cow-level analysis&lt;/title&gt;&lt;secondary-title&gt;Journal of Dairy Science&lt;/secondary-title&gt;&lt;/titles&gt;&lt;periodical&gt;&lt;full-title&gt;Journal of Dairy Science&lt;/full-title&gt;&lt;abbr-1&gt;J. Dairy Sci.&lt;/abbr-1&gt;&lt;/periodical&gt;&lt;pages&gt;1358-1362&lt;/pages&gt;&lt;volume&gt;95&lt;/volume&gt;&lt;number&gt;3&lt;/number&gt;&lt;dates&gt;&lt;year&gt;2012&lt;/year&gt;&lt;/dates&gt;&lt;publisher&gt;American Dairy Science Association&lt;/publisher&gt;&lt;isbn&gt;0022-0302&lt;/isbn&gt;&lt;urls&gt;&lt;related-urls&gt;&lt;url&gt;https://dx.doi.org/10.3168/jds.2011-4927&lt;/url&gt;&lt;/related-urls&gt;&lt;/urls&gt;&lt;electronic-resource-num&gt;10.3168/jds.2011-4927&lt;/electronic-resource-num&gt;&lt;/record&gt;&lt;/Cite&gt;&lt;Cite&gt;&lt;Author&gt;Shook&lt;/Author&gt;&lt;Year&gt;1982&lt;/Year&gt;&lt;RecNum&gt;700&lt;/RecNum&gt;&lt;record&gt;&lt;rec-number&gt;700&lt;/rec-number&gt;&lt;foreign-keys&gt;&lt;key app="EN" db-id="pss5de0wasp2t9es5tu5evzpa2svsdrveax9" timestamp="1712086140"&gt;700&lt;/key&gt;&lt;/foreign-keys&gt;&lt;ref-type name="Conference Proceedings"&gt;10&lt;/ref-type&gt;&lt;contributors&gt;&lt;authors&gt;&lt;author&gt;Shook, G. E.&lt;/author&gt;&lt;/authors&gt;&lt;/contributors&gt;&lt;titles&gt;&lt;title&gt;Approaches to summarizing somatic cell count which improve interpretability. Page 150 in Proc. 21st Annual Mtg. Natl. Mastitis Council, Arlington, VA&lt;/title&gt;&lt;/titles&gt;&lt;dates&gt;&lt;year&gt;1982&lt;/year&gt;&lt;/dates&gt;&lt;urls&gt;&lt;/urls&gt;&lt;/record&gt;&lt;/Cite&gt;&lt;/EndNote&gt;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(Shook, 1982; Hand et al., 2012)</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The ability of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to elevate q</w:t>
      </w:r>
      <w:ins w:id="1079" w:author="Caitlin Jeffrey" w:date="2024-09-23T11:12:00Z" w16du:dateUtc="2024-09-23T15:12:00Z">
        <w:r w:rsidR="00F46EBC">
          <w:rPr>
            <w:rFonts w:ascii="Times New Roman" w:hAnsi="Times New Roman" w:cs="Times New Roman"/>
            <w:sz w:val="24"/>
            <w:szCs w:val="24"/>
          </w:rPr>
          <w:t>m</w:t>
        </w:r>
      </w:ins>
      <w:del w:id="1080" w:author="Caitlin Jeffrey" w:date="2024-09-23T11:12:00Z" w16du:dateUtc="2024-09-23T15:12:00Z">
        <w:r w:rsidRPr="005A5FE6" w:rsidDel="00F46EBC">
          <w:rPr>
            <w:rFonts w:ascii="Times New Roman" w:hAnsi="Times New Roman" w:cs="Times New Roman"/>
            <w:sz w:val="24"/>
            <w:szCs w:val="24"/>
          </w:rPr>
          <w:delText xml:space="preserve">uarter </w:delText>
        </w:r>
      </w:del>
      <w:r w:rsidRPr="005A5FE6">
        <w:rPr>
          <w:rFonts w:ascii="Times New Roman" w:hAnsi="Times New Roman" w:cs="Times New Roman"/>
          <w:sz w:val="24"/>
          <w:szCs w:val="24"/>
        </w:rPr>
        <w:t xml:space="preserve">SCC above this threshold </w:t>
      </w:r>
      <w:r w:rsidR="00A47489">
        <w:rPr>
          <w:rFonts w:ascii="Times New Roman" w:hAnsi="Times New Roman" w:cs="Times New Roman"/>
          <w:sz w:val="24"/>
          <w:szCs w:val="24"/>
        </w:rPr>
        <w:t>is</w:t>
      </w:r>
      <w:r w:rsidRPr="005A5FE6">
        <w:rPr>
          <w:rFonts w:ascii="Times New Roman" w:hAnsi="Times New Roman" w:cs="Times New Roman"/>
          <w:sz w:val="24"/>
          <w:szCs w:val="24"/>
        </w:rPr>
        <w:t xml:space="preserve"> well-established </w: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 Taponen et al., 2022; Woudstra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Infection with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also resulted in a quarter SCC above 200,000 </w:t>
      </w:r>
      <w:r w:rsidRPr="005A5FE6">
        <w:rPr>
          <w:rFonts w:ascii="Times New Roman" w:hAnsi="Times New Roman" w:cs="Times New Roman"/>
          <w:sz w:val="24"/>
          <w:szCs w:val="24"/>
        </w:rPr>
        <w:lastRenderedPageBreak/>
        <w:t>cells/mL throughout the range of observed DIM; at 91 DIM, the estimated q</w:t>
      </w:r>
      <w:ins w:id="1081" w:author="John Barlow" w:date="2024-09-12T19:56:00Z" w16du:dateUtc="2024-09-12T23:56:00Z">
        <w:r w:rsidR="008B1863">
          <w:rPr>
            <w:rFonts w:ascii="Times New Roman" w:hAnsi="Times New Roman" w:cs="Times New Roman"/>
            <w:sz w:val="24"/>
            <w:szCs w:val="24"/>
          </w:rPr>
          <w:t>m</w:t>
        </w:r>
      </w:ins>
      <w:r w:rsidRPr="005A5FE6">
        <w:rPr>
          <w:rFonts w:ascii="Times New Roman" w:hAnsi="Times New Roman" w:cs="Times New Roman"/>
          <w:sz w:val="24"/>
          <w:szCs w:val="24"/>
        </w:rPr>
        <w:t xml:space="preserve">SCC was 395,190 cells/mL (95% CI: 148,189 - 1,053,891, Table 2), which was </w:t>
      </w:r>
      <w:r w:rsidR="00E74090">
        <w:rPr>
          <w:rFonts w:ascii="Times New Roman" w:hAnsi="Times New Roman" w:cs="Times New Roman"/>
          <w:sz w:val="24"/>
          <w:szCs w:val="24"/>
        </w:rPr>
        <w:t>determined from</w:t>
      </w:r>
      <w:r w:rsidRPr="005A5FE6">
        <w:rPr>
          <w:rFonts w:ascii="Times New Roman" w:hAnsi="Times New Roman" w:cs="Times New Roman"/>
          <w:sz w:val="24"/>
          <w:szCs w:val="24"/>
        </w:rPr>
        <w:t xml:space="preserve"> 15 quarter observations. This </w:t>
      </w:r>
      <w:r>
        <w:rPr>
          <w:rFonts w:ascii="Times New Roman" w:hAnsi="Times New Roman" w:cs="Times New Roman"/>
          <w:sz w:val="24"/>
          <w:szCs w:val="24"/>
        </w:rPr>
        <w:t>extends the findings of</w:t>
      </w:r>
      <w:r w:rsidRPr="005A5FE6">
        <w:rPr>
          <w:rFonts w:ascii="Times New Roman" w:hAnsi="Times New Roman" w:cs="Times New Roman"/>
          <w:sz w:val="24"/>
          <w:szCs w:val="24"/>
        </w:rPr>
        <w:t xml:space="preserve"> Fry </w:t>
      </w:r>
      <w:del w:id="1082" w:author="Caitlin Jeffrey" w:date="2024-09-23T12:41:00Z" w16du:dateUtc="2024-09-23T16:41:00Z">
        <w:r w:rsidRPr="005A5FE6" w:rsidDel="00DA3659">
          <w:rPr>
            <w:rFonts w:ascii="Times New Roman" w:hAnsi="Times New Roman" w:cs="Times New Roman"/>
            <w:sz w:val="24"/>
            <w:szCs w:val="24"/>
          </w:rPr>
          <w:delText>et al.,</w:delText>
        </w:r>
        <w:r w:rsidR="0030386E" w:rsidDel="00DA3659">
          <w:rPr>
            <w:rFonts w:ascii="Times New Roman" w:hAnsi="Times New Roman" w:cs="Times New Roman"/>
            <w:sz w:val="24"/>
            <w:szCs w:val="24"/>
          </w:rPr>
          <w:delText xml:space="preserve"> (</w:delText>
        </w:r>
      </w:del>
      <w:ins w:id="1083" w:author="Caitlin Jeffrey" w:date="2024-09-23T12:41:00Z" w16du:dateUtc="2024-09-23T16:41:00Z">
        <w:r w:rsidR="00DA3659">
          <w:rPr>
            <w:rFonts w:ascii="Times New Roman" w:hAnsi="Times New Roman" w:cs="Times New Roman"/>
            <w:sz w:val="24"/>
            <w:szCs w:val="24"/>
          </w:rPr>
          <w:t>et al. (</w:t>
        </w:r>
      </w:ins>
      <w:r w:rsidR="0030386E">
        <w:rPr>
          <w:rFonts w:ascii="Times New Roman" w:hAnsi="Times New Roman" w:cs="Times New Roman"/>
          <w:sz w:val="24"/>
          <w:szCs w:val="24"/>
        </w:rPr>
        <w:t>201</w:t>
      </w:r>
      <w:r w:rsidR="00FE19C7">
        <w:rPr>
          <w:rFonts w:ascii="Times New Roman" w:hAnsi="Times New Roman" w:cs="Times New Roman"/>
          <w:sz w:val="24"/>
          <w:szCs w:val="24"/>
        </w:rPr>
        <w:t>4</w:t>
      </w:r>
      <w:r w:rsidR="0030386E">
        <w:rPr>
          <w:rFonts w:ascii="Times New Roman" w:hAnsi="Times New Roman" w:cs="Times New Roman"/>
          <w:sz w:val="24"/>
          <w:szCs w:val="24"/>
        </w:rPr>
        <w:t>)</w:t>
      </w:r>
      <w:r w:rsidRPr="005A5FE6">
        <w:rPr>
          <w:rFonts w:ascii="Times New Roman" w:hAnsi="Times New Roman" w:cs="Times New Roman"/>
          <w:sz w:val="24"/>
          <w:szCs w:val="24"/>
        </w:rPr>
        <w:t xml:space="preserve"> where the geometric mean SCC for quarters with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w:t>
      </w:r>
      <w:r w:rsidR="0030386E">
        <w:rPr>
          <w:rFonts w:ascii="Times New Roman" w:hAnsi="Times New Roman" w:cs="Times New Roman"/>
          <w:sz w:val="24"/>
          <w:szCs w:val="24"/>
        </w:rPr>
        <w:t xml:space="preserve">IMI </w:t>
      </w:r>
      <w:r w:rsidRPr="005A5FE6">
        <w:rPr>
          <w:rFonts w:ascii="Times New Roman" w:hAnsi="Times New Roman" w:cs="Times New Roman"/>
          <w:sz w:val="24"/>
          <w:szCs w:val="24"/>
        </w:rPr>
        <w:t xml:space="preserve">was 233,200 cells/mL (95% CI: 90,400-601,600) </w:t>
      </w:r>
      <w:r w:rsidR="00E74090">
        <w:rPr>
          <w:rFonts w:ascii="Times New Roman" w:hAnsi="Times New Roman" w:cs="Times New Roman"/>
          <w:sz w:val="24"/>
          <w:szCs w:val="24"/>
        </w:rPr>
        <w:t>from</w:t>
      </w:r>
      <w:r w:rsidRPr="005A5FE6">
        <w:rPr>
          <w:rFonts w:ascii="Times New Roman" w:hAnsi="Times New Roman" w:cs="Times New Roman"/>
          <w:sz w:val="24"/>
          <w:szCs w:val="24"/>
        </w:rPr>
        <w:t xml:space="preserve"> 9 quarter observations. </w:t>
      </w:r>
      <w:r w:rsidR="00A74F1D">
        <w:rPr>
          <w:rFonts w:ascii="Times New Roman" w:hAnsi="Times New Roman" w:cs="Times New Roman"/>
          <w:sz w:val="24"/>
          <w:szCs w:val="24"/>
        </w:rPr>
        <w:t xml:space="preserve">In Fry </w:t>
      </w:r>
      <w:del w:id="1084" w:author="Caitlin Jeffrey" w:date="2024-09-23T12:41:00Z" w16du:dateUtc="2024-09-23T16:41:00Z">
        <w:r w:rsidR="00A74F1D" w:rsidDel="00DA3659">
          <w:rPr>
            <w:rFonts w:ascii="Times New Roman" w:hAnsi="Times New Roman" w:cs="Times New Roman"/>
            <w:sz w:val="24"/>
            <w:szCs w:val="24"/>
          </w:rPr>
          <w:delText>et al., (</w:delText>
        </w:r>
      </w:del>
      <w:ins w:id="1085" w:author="Caitlin Jeffrey" w:date="2024-09-23T12:41:00Z" w16du:dateUtc="2024-09-23T16:41:00Z">
        <w:r w:rsidR="00DA3659">
          <w:rPr>
            <w:rFonts w:ascii="Times New Roman" w:hAnsi="Times New Roman" w:cs="Times New Roman"/>
            <w:sz w:val="24"/>
            <w:szCs w:val="24"/>
          </w:rPr>
          <w:t>et al. (</w:t>
        </w:r>
      </w:ins>
      <w:r w:rsidR="00A74F1D">
        <w:rPr>
          <w:rFonts w:ascii="Times New Roman" w:hAnsi="Times New Roman" w:cs="Times New Roman"/>
          <w:sz w:val="24"/>
          <w:szCs w:val="24"/>
        </w:rPr>
        <w:t>2014) and our current study, t</w:t>
      </w:r>
      <w:r w:rsidRPr="005A5FE6">
        <w:rPr>
          <w:rFonts w:ascii="Times New Roman" w:hAnsi="Times New Roman" w:cs="Times New Roman"/>
          <w:sz w:val="24"/>
          <w:szCs w:val="24"/>
        </w:rPr>
        <w:t xml:space="preserve">he small number of isolates for this species likely resulted in the large 95% confidence intervals of predicted SCC for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For </w:t>
      </w:r>
      <w:del w:id="1086" w:author="Caitlin Jeffrey" w:date="2024-09-23T16:14:00Z" w16du:dateUtc="2024-09-23T20:14:00Z">
        <w:r w:rsidRPr="005A5FE6" w:rsidDel="00207770">
          <w:rPr>
            <w:rFonts w:ascii="Times New Roman" w:hAnsi="Times New Roman" w:cs="Times New Roman"/>
            <w:sz w:val="24"/>
            <w:szCs w:val="24"/>
          </w:rPr>
          <w:delText xml:space="preserve">two </w:delText>
        </w:r>
      </w:del>
      <w:ins w:id="1087" w:author="Caitlin Jeffrey" w:date="2024-09-23T16:14:00Z" w16du:dateUtc="2024-09-23T20:14:00Z">
        <w:r w:rsidR="00207770">
          <w:rPr>
            <w:rFonts w:ascii="Times New Roman" w:hAnsi="Times New Roman" w:cs="Times New Roman"/>
            <w:sz w:val="24"/>
            <w:szCs w:val="24"/>
          </w:rPr>
          <w:t>2</w:t>
        </w:r>
        <w:r w:rsidR="00207770" w:rsidRPr="005A5FE6">
          <w:rPr>
            <w:rFonts w:ascii="Times New Roman" w:hAnsi="Times New Roman" w:cs="Times New Roman"/>
            <w:sz w:val="24"/>
            <w:szCs w:val="24"/>
          </w:rPr>
          <w:t xml:space="preserve"> </w:t>
        </w:r>
      </w:ins>
      <w:r w:rsidRPr="005A5FE6">
        <w:rPr>
          <w:rFonts w:ascii="Times New Roman" w:hAnsi="Times New Roman" w:cs="Times New Roman"/>
          <w:sz w:val="24"/>
          <w:szCs w:val="24"/>
        </w:rPr>
        <w:t xml:space="preserve">studies including larger number of observations for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w:t>
      </w:r>
      <w:del w:id="1088" w:author="Caitlin Jeffrey" w:date="2024-09-23T16:14:00Z" w16du:dateUtc="2024-09-23T20:14:00Z">
        <w:r w:rsidRPr="005A5FE6" w:rsidDel="00207770">
          <w:rPr>
            <w:rFonts w:ascii="Times New Roman" w:hAnsi="Times New Roman" w:cs="Times New Roman"/>
            <w:sz w:val="24"/>
            <w:szCs w:val="24"/>
          </w:rPr>
          <w:delText xml:space="preserve">quarter </w:delText>
        </w:r>
      </w:del>
      <w:ins w:id="1089" w:author="Caitlin Jeffrey" w:date="2024-09-23T16:14:00Z" w16du:dateUtc="2024-09-23T20:14:00Z">
        <w:r w:rsidR="00207770">
          <w:rPr>
            <w:rFonts w:ascii="Times New Roman" w:hAnsi="Times New Roman" w:cs="Times New Roman"/>
            <w:sz w:val="24"/>
            <w:szCs w:val="24"/>
          </w:rPr>
          <w:t>qm</w:t>
        </w:r>
      </w:ins>
      <w:r w:rsidRPr="005A5FE6">
        <w:rPr>
          <w:rFonts w:ascii="Times New Roman" w:hAnsi="Times New Roman" w:cs="Times New Roman"/>
          <w:sz w:val="24"/>
          <w:szCs w:val="24"/>
        </w:rPr>
        <w:t xml:space="preserve">SCC estimates stayed well below the 200,000 cells/mL cut-off (for 31 observations in Condas et al., 2017: 63,270 cells/mL, 95% CI: 42,010-95,280; for 105 observations in Taponen et al., 2022: 52,000 cells/mL, 95% CI: 38,000–71,000). In </w:t>
      </w:r>
      <w:r w:rsidR="00C52DA6">
        <w:rPr>
          <w:rFonts w:ascii="Times New Roman" w:hAnsi="Times New Roman" w:cs="Times New Roman"/>
          <w:sz w:val="24"/>
          <w:szCs w:val="24"/>
        </w:rPr>
        <w:t>our</w:t>
      </w:r>
      <w:r w:rsidR="00C52DA6" w:rsidRPr="005A5FE6">
        <w:rPr>
          <w:rFonts w:ascii="Times New Roman" w:hAnsi="Times New Roman" w:cs="Times New Roman"/>
          <w:sz w:val="24"/>
          <w:szCs w:val="24"/>
        </w:rPr>
        <w:t xml:space="preserve"> </w:t>
      </w:r>
      <w:r w:rsidRPr="005A5FE6">
        <w:rPr>
          <w:rFonts w:ascii="Times New Roman" w:hAnsi="Times New Roman" w:cs="Times New Roman"/>
          <w:sz w:val="24"/>
          <w:szCs w:val="24"/>
        </w:rPr>
        <w:t>current study, the predicted q</w:t>
      </w:r>
      <w:ins w:id="1090" w:author="John Barlow" w:date="2024-09-12T19:56:00Z" w16du:dateUtc="2024-09-12T23:56:00Z">
        <w:r w:rsidR="008B1863">
          <w:rPr>
            <w:rFonts w:ascii="Times New Roman" w:hAnsi="Times New Roman" w:cs="Times New Roman"/>
            <w:sz w:val="24"/>
            <w:szCs w:val="24"/>
          </w:rPr>
          <w:t>m</w:t>
        </w:r>
      </w:ins>
      <w:r w:rsidRPr="005A5FE6">
        <w:rPr>
          <w:rFonts w:ascii="Times New Roman" w:hAnsi="Times New Roman" w:cs="Times New Roman"/>
          <w:sz w:val="24"/>
          <w:szCs w:val="24"/>
        </w:rPr>
        <w:t xml:space="preserve">SCC for </w:t>
      </w:r>
      <w:r w:rsidRPr="005A5FE6">
        <w:rPr>
          <w:rFonts w:ascii="Times New Roman" w:hAnsi="Times New Roman" w:cs="Times New Roman"/>
          <w:i/>
          <w:iCs/>
          <w:sz w:val="24"/>
          <w:szCs w:val="24"/>
        </w:rPr>
        <w:t xml:space="preserve">S. chromogenes, S. agnetis, S. hyicus, S. simulans,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xylosus</w:t>
      </w:r>
      <w:r w:rsidRPr="005A5FE6">
        <w:rPr>
          <w:rFonts w:ascii="Times New Roman" w:hAnsi="Times New Roman" w:cs="Times New Roman"/>
          <w:sz w:val="24"/>
          <w:szCs w:val="24"/>
        </w:rPr>
        <w:t xml:space="preserve"> only became elevated over 200,000 cells/mL late in lactation (286, 208, 261, 270, and 281 DIM, respecti</w:t>
      </w:r>
      <w:r w:rsidRPr="00491309">
        <w:rPr>
          <w:rFonts w:ascii="Times New Roman" w:hAnsi="Times New Roman" w:cs="Times New Roman"/>
          <w:sz w:val="24"/>
          <w:szCs w:val="24"/>
        </w:rPr>
        <w:t>vely)</w:t>
      </w:r>
      <w:r w:rsidR="00C971A4">
        <w:rPr>
          <w:rFonts w:ascii="Times New Roman" w:hAnsi="Times New Roman" w:cs="Times New Roman"/>
          <w:sz w:val="24"/>
          <w:szCs w:val="24"/>
        </w:rPr>
        <w:t>.</w:t>
      </w:r>
      <w:r w:rsidR="00B9751D" w:rsidRPr="00491309">
        <w:rPr>
          <w:rFonts w:ascii="Times New Roman" w:hAnsi="Times New Roman" w:cs="Times New Roman"/>
          <w:sz w:val="24"/>
          <w:szCs w:val="24"/>
        </w:rPr>
        <w:t xml:space="preserve"> </w:t>
      </w:r>
      <w:r w:rsidR="00096E19" w:rsidRPr="00491309">
        <w:rPr>
          <w:rFonts w:ascii="Times New Roman" w:hAnsi="Times New Roman" w:cs="Times New Roman"/>
          <w:sz w:val="24"/>
          <w:szCs w:val="24"/>
        </w:rPr>
        <w:t>T</w:t>
      </w:r>
      <w:r w:rsidR="00B9751D" w:rsidRPr="00491309">
        <w:rPr>
          <w:rFonts w:ascii="Times New Roman" w:hAnsi="Times New Roman" w:cs="Times New Roman"/>
          <w:sz w:val="24"/>
          <w:szCs w:val="24"/>
        </w:rPr>
        <w:t>his</w:t>
      </w:r>
      <w:r w:rsidR="00C971A4">
        <w:rPr>
          <w:rFonts w:ascii="Times New Roman" w:hAnsi="Times New Roman" w:cs="Times New Roman"/>
          <w:sz w:val="24"/>
          <w:szCs w:val="24"/>
        </w:rPr>
        <w:t xml:space="preserve"> </w:t>
      </w:r>
      <w:r w:rsidR="007D31D7">
        <w:rPr>
          <w:rFonts w:ascii="Times New Roman" w:hAnsi="Times New Roman" w:cs="Times New Roman"/>
          <w:sz w:val="24"/>
          <w:szCs w:val="24"/>
        </w:rPr>
        <w:t>effect</w:t>
      </w:r>
      <w:r w:rsidR="00C971A4">
        <w:rPr>
          <w:rFonts w:ascii="Times New Roman" w:hAnsi="Times New Roman" w:cs="Times New Roman"/>
          <w:sz w:val="24"/>
          <w:szCs w:val="24"/>
        </w:rPr>
        <w:t xml:space="preserve"> of DIM</w:t>
      </w:r>
      <w:r w:rsidR="00B9751D" w:rsidRPr="00491309">
        <w:rPr>
          <w:rFonts w:ascii="Times New Roman" w:hAnsi="Times New Roman" w:cs="Times New Roman"/>
          <w:sz w:val="24"/>
          <w:szCs w:val="24"/>
        </w:rPr>
        <w:t xml:space="preserve"> is </w:t>
      </w:r>
      <w:r w:rsidR="008E2966" w:rsidRPr="00491309">
        <w:rPr>
          <w:rFonts w:ascii="Times New Roman" w:hAnsi="Times New Roman" w:cs="Times New Roman"/>
          <w:sz w:val="24"/>
          <w:szCs w:val="24"/>
        </w:rPr>
        <w:t>not unexpected</w:t>
      </w:r>
      <w:r w:rsidR="001A541B" w:rsidRPr="00491309">
        <w:rPr>
          <w:rFonts w:ascii="Times New Roman" w:hAnsi="Times New Roman" w:cs="Times New Roman"/>
          <w:sz w:val="24"/>
          <w:szCs w:val="24"/>
        </w:rPr>
        <w:t>,</w:t>
      </w:r>
      <w:r w:rsidR="008E2966" w:rsidRPr="00491309">
        <w:rPr>
          <w:rFonts w:ascii="Times New Roman" w:hAnsi="Times New Roman" w:cs="Times New Roman"/>
          <w:sz w:val="24"/>
          <w:szCs w:val="24"/>
        </w:rPr>
        <w:t xml:space="preserve"> given </w:t>
      </w:r>
      <w:r w:rsidR="001A541B" w:rsidRPr="00491309">
        <w:rPr>
          <w:rFonts w:ascii="Times New Roman" w:hAnsi="Times New Roman" w:cs="Times New Roman"/>
          <w:sz w:val="24"/>
          <w:szCs w:val="24"/>
        </w:rPr>
        <w:t>that SCC</w:t>
      </w:r>
      <w:r w:rsidR="00BA1B58" w:rsidRPr="00491309">
        <w:rPr>
          <w:rFonts w:ascii="Times New Roman" w:hAnsi="Times New Roman" w:cs="Times New Roman"/>
          <w:sz w:val="24"/>
          <w:szCs w:val="24"/>
        </w:rPr>
        <w:t xml:space="preserve"> normally increases even in healthy quarters towards the tail-end of lactation </w:t>
      </w:r>
      <w:r w:rsidR="00BA1B58" w:rsidRPr="00491309">
        <w:rPr>
          <w:rFonts w:ascii="Times New Roman" w:hAnsi="Times New Roman" w:cs="Times New Roman"/>
          <w:sz w:val="24"/>
          <w:szCs w:val="24"/>
        </w:rPr>
        <w:fldChar w:fldCharType="begin"/>
      </w:r>
      <w:r w:rsidR="00BA1B58" w:rsidRPr="00491309">
        <w:rPr>
          <w:rFonts w:ascii="Times New Roman" w:hAnsi="Times New Roman" w:cs="Times New Roman"/>
          <w:sz w:val="24"/>
          <w:szCs w:val="24"/>
        </w:rPr>
        <w:instrText xml:space="preserve"> ADDIN EN.CITE &lt;EndNote&gt;&lt;Cite&gt;&lt;Author&gt;Schepers&lt;/Author&gt;&lt;Year&gt;1997&lt;/Year&gt;&lt;RecNum&gt;718&lt;/RecNum&gt;&lt;DisplayText&gt;(Schepers et al., 1997)&lt;/DisplayText&gt;&lt;record&gt;&lt;rec-number&gt;718&lt;/rec-number&gt;&lt;foreign-keys&gt;&lt;key app="EN" db-id="pss5de0wasp2t9es5tu5evzpa2svsdrveax9" timestamp="1712940036"&gt;718&lt;/key&gt;&lt;/foreign-keys&gt;&lt;ref-type name="Journal Article"&gt;17&lt;/ref-type&gt;&lt;contributors&gt;&lt;authors&gt;&lt;author&gt;Schepers, A. J.&lt;/author&gt;&lt;author&gt;Lam, T. J.&lt;/author&gt;&lt;author&gt;Schukken, Y. H.&lt;/author&gt;&lt;author&gt;Wilmink, J. B.&lt;/author&gt;&lt;author&gt;Hanekamp, W. J.&lt;/author&gt;&lt;/authors&gt;&lt;/contributors&gt;&lt;auth-address&gt;Research Station for Cattle, Sheep, and Horse Husbandry, Lelystad, The Netherlands.&lt;/auth-address&gt;&lt;titles&gt;&lt;title&gt;Estimation of variance components for somatic cell counts to determine thresholds for uninfected quarters&lt;/title&gt;&lt;secondary-title&gt;J Dairy Sci&lt;/secondary-title&gt;&lt;/titles&gt;&lt;periodical&gt;&lt;full-title&gt;J Dairy Sci&lt;/full-title&gt;&lt;/periodical&gt;&lt;pages&gt;1833-40&lt;/pages&gt;&lt;volume&gt;80&lt;/volume&gt;&lt;number&gt;8&lt;/number&gt;&lt;keywords&gt;&lt;keyword&gt;Animals&lt;/keyword&gt;&lt;keyword&gt;Cattle&lt;/keyword&gt;&lt;keyword&gt;*Cell Count&lt;/keyword&gt;&lt;keyword&gt;Corynebacterium Infections/pathology&lt;/keyword&gt;&lt;keyword&gt;Female&lt;/keyword&gt;&lt;keyword&gt;Lactation&lt;/keyword&gt;&lt;keyword&gt;Mastitis, Bovine/microbiology/*pathology&lt;/keyword&gt;&lt;keyword&gt;Milk/*cytology&lt;/keyword&gt;&lt;keyword&gt;Staphylococcal Infections/pathology&lt;/keyword&gt;&lt;keyword&gt;Streptococcal Infections/pathology&lt;/keyword&gt;&lt;keyword&gt;Time Factors&lt;/keyword&gt;&lt;/keywords&gt;&lt;dates&gt;&lt;year&gt;1997&lt;/year&gt;&lt;pub-dates&gt;&lt;date&gt;Aug&lt;/date&gt;&lt;/pub-dates&gt;&lt;/dates&gt;&lt;isbn&gt;0022-0302 (Print)&amp;#xD;0022-0302&lt;/isbn&gt;&lt;accession-num&gt;9276824&lt;/accession-num&gt;&lt;urls&gt;&lt;/urls&gt;&lt;electronic-resource-num&gt;10.3168/jds.S0022-0302(97)76118-6&lt;/electronic-resource-num&gt;&lt;remote-database-provider&gt;NLM&lt;/remote-database-provider&gt;&lt;language&gt;eng&lt;/language&gt;&lt;/record&gt;&lt;/Cite&gt;&lt;/EndNote&gt;</w:instrText>
      </w:r>
      <w:r w:rsidR="00BA1B58" w:rsidRPr="00491309">
        <w:rPr>
          <w:rFonts w:ascii="Times New Roman" w:hAnsi="Times New Roman" w:cs="Times New Roman"/>
          <w:sz w:val="24"/>
          <w:szCs w:val="24"/>
        </w:rPr>
        <w:fldChar w:fldCharType="separate"/>
      </w:r>
      <w:r w:rsidR="00BA1B58" w:rsidRPr="00491309">
        <w:rPr>
          <w:rFonts w:ascii="Times New Roman" w:hAnsi="Times New Roman" w:cs="Times New Roman"/>
          <w:noProof/>
          <w:sz w:val="24"/>
          <w:szCs w:val="24"/>
        </w:rPr>
        <w:t>(Schepers et al., 1997)</w:t>
      </w:r>
      <w:r w:rsidR="00BA1B58" w:rsidRPr="00491309">
        <w:rPr>
          <w:rFonts w:ascii="Times New Roman" w:hAnsi="Times New Roman" w:cs="Times New Roman"/>
          <w:sz w:val="24"/>
          <w:szCs w:val="24"/>
        </w:rPr>
        <w:fldChar w:fldCharType="end"/>
      </w:r>
      <w:r w:rsidR="00BA1B58" w:rsidRPr="00491309">
        <w:rPr>
          <w:rFonts w:ascii="Times New Roman" w:hAnsi="Times New Roman" w:cs="Times New Roman"/>
          <w:sz w:val="24"/>
          <w:szCs w:val="24"/>
        </w:rPr>
        <w:t>.</w:t>
      </w:r>
      <w:del w:id="1091" w:author="Caitlin Jeffrey" w:date="2024-09-23T16:16:00Z" w16du:dateUtc="2024-09-23T20:16:00Z">
        <w:r w:rsidR="00BA1B58" w:rsidDel="00E13A7E">
          <w:rPr>
            <w:rFonts w:ascii="Times New Roman" w:hAnsi="Times New Roman" w:cs="Times New Roman"/>
            <w:sz w:val="24"/>
            <w:szCs w:val="24"/>
          </w:rPr>
          <w:delText xml:space="preserve"> </w:delText>
        </w:r>
        <w:r w:rsidRPr="005A5FE6" w:rsidDel="00E13A7E">
          <w:rPr>
            <w:rFonts w:ascii="Times New Roman" w:hAnsi="Times New Roman" w:cs="Times New Roman"/>
            <w:sz w:val="24"/>
            <w:szCs w:val="24"/>
          </w:rPr>
          <w:delText>,</w:delText>
        </w:r>
      </w:del>
      <w:r w:rsidRPr="005A5FE6">
        <w:rPr>
          <w:rFonts w:ascii="Times New Roman" w:hAnsi="Times New Roman" w:cs="Times New Roman"/>
          <w:sz w:val="24"/>
          <w:szCs w:val="24"/>
        </w:rPr>
        <w:t xml:space="preserve"> </w:t>
      </w:r>
      <w:r w:rsidR="00E7489F">
        <w:rPr>
          <w:rFonts w:ascii="Times New Roman" w:hAnsi="Times New Roman" w:cs="Times New Roman"/>
          <w:sz w:val="24"/>
          <w:szCs w:val="24"/>
        </w:rPr>
        <w:t>Quarters</w:t>
      </w:r>
      <w:r w:rsidR="00E7489F" w:rsidRPr="005A5FE6">
        <w:rPr>
          <w:rFonts w:ascii="Times New Roman" w:hAnsi="Times New Roman" w:cs="Times New Roman"/>
          <w:sz w:val="24"/>
          <w:szCs w:val="24"/>
        </w:rPr>
        <w:t xml:space="preserve"> </w:t>
      </w:r>
      <w:r w:rsidRPr="005A5FE6">
        <w:rPr>
          <w:rFonts w:ascii="Times New Roman" w:hAnsi="Times New Roman" w:cs="Times New Roman"/>
          <w:sz w:val="24"/>
          <w:szCs w:val="24"/>
        </w:rPr>
        <w:t xml:space="preserve">infected with </w:t>
      </w:r>
      <w:r w:rsidRPr="005A5FE6">
        <w:rPr>
          <w:rFonts w:ascii="Times New Roman" w:hAnsi="Times New Roman" w:cs="Times New Roman"/>
          <w:i/>
          <w:iCs/>
          <w:sz w:val="24"/>
          <w:szCs w:val="24"/>
        </w:rPr>
        <w:t xml:space="preserve">S. devriesei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 xml:space="preserve">S. haemolyticus </w:t>
      </w:r>
      <w:r w:rsidRPr="005A5FE6">
        <w:rPr>
          <w:rFonts w:ascii="Times New Roman" w:hAnsi="Times New Roman" w:cs="Times New Roman"/>
          <w:sz w:val="24"/>
          <w:szCs w:val="24"/>
        </w:rPr>
        <w:t xml:space="preserve">stayed below this </w:t>
      </w:r>
      <w:r w:rsidR="00E7489F">
        <w:rPr>
          <w:rFonts w:ascii="Times New Roman" w:hAnsi="Times New Roman" w:cs="Times New Roman"/>
          <w:sz w:val="24"/>
          <w:szCs w:val="24"/>
        </w:rPr>
        <w:t>200,000</w:t>
      </w:r>
      <w:r w:rsidR="00704812">
        <w:rPr>
          <w:rFonts w:ascii="Times New Roman" w:hAnsi="Times New Roman" w:cs="Times New Roman"/>
          <w:sz w:val="24"/>
          <w:szCs w:val="24"/>
        </w:rPr>
        <w:t xml:space="preserve"> cell/ml </w:t>
      </w:r>
      <w:r w:rsidRPr="005A5FE6">
        <w:rPr>
          <w:rFonts w:ascii="Times New Roman" w:hAnsi="Times New Roman" w:cs="Times New Roman"/>
          <w:sz w:val="24"/>
          <w:szCs w:val="24"/>
        </w:rPr>
        <w:t>threshold throughout the range of DIM assessed</w:t>
      </w:r>
      <w:r w:rsidR="00A618F5">
        <w:rPr>
          <w:rFonts w:ascii="Times New Roman" w:hAnsi="Times New Roman" w:cs="Times New Roman"/>
          <w:sz w:val="24"/>
          <w:szCs w:val="24"/>
        </w:rPr>
        <w:t>,</w:t>
      </w:r>
      <w:r w:rsidR="00A915E6">
        <w:rPr>
          <w:rFonts w:ascii="Times New Roman" w:hAnsi="Times New Roman" w:cs="Times New Roman"/>
          <w:sz w:val="24"/>
          <w:szCs w:val="24"/>
        </w:rPr>
        <w:t xml:space="preserve"> </w:t>
      </w:r>
      <w:ins w:id="1092" w:author="Caitlin Jeffrey" w:date="2024-09-23T16:16:00Z" w16du:dateUtc="2024-09-23T20:16:00Z">
        <w:r w:rsidR="00D03B37">
          <w:rPr>
            <w:rFonts w:ascii="Times New Roman" w:hAnsi="Times New Roman" w:cs="Times New Roman"/>
            <w:sz w:val="24"/>
            <w:szCs w:val="24"/>
          </w:rPr>
          <w:t xml:space="preserve">even </w:t>
        </w:r>
      </w:ins>
      <w:r w:rsidR="00A915E6">
        <w:rPr>
          <w:rFonts w:ascii="Times New Roman" w:hAnsi="Times New Roman" w:cs="Times New Roman"/>
          <w:sz w:val="24"/>
          <w:szCs w:val="24"/>
        </w:rPr>
        <w:t xml:space="preserve">while </w:t>
      </w:r>
      <w:r w:rsidR="00220CFE">
        <w:rPr>
          <w:rFonts w:ascii="Times New Roman" w:hAnsi="Times New Roman" w:cs="Times New Roman"/>
          <w:sz w:val="24"/>
          <w:szCs w:val="24"/>
        </w:rPr>
        <w:t>q</w:t>
      </w:r>
      <w:ins w:id="1093" w:author="John Barlow" w:date="2024-09-12T19:56:00Z" w16du:dateUtc="2024-09-12T23:56:00Z">
        <w:r w:rsidR="008B1863">
          <w:rPr>
            <w:rFonts w:ascii="Times New Roman" w:hAnsi="Times New Roman" w:cs="Times New Roman"/>
            <w:sz w:val="24"/>
            <w:szCs w:val="24"/>
          </w:rPr>
          <w:t>m</w:t>
        </w:r>
      </w:ins>
      <w:r w:rsidR="00220CFE">
        <w:rPr>
          <w:rFonts w:ascii="Times New Roman" w:hAnsi="Times New Roman" w:cs="Times New Roman"/>
          <w:sz w:val="24"/>
          <w:szCs w:val="24"/>
        </w:rPr>
        <w:t xml:space="preserve">SCC </w:t>
      </w:r>
      <w:r w:rsidR="00A915E6">
        <w:rPr>
          <w:rFonts w:ascii="Times New Roman" w:hAnsi="Times New Roman" w:cs="Times New Roman"/>
          <w:sz w:val="24"/>
          <w:szCs w:val="24"/>
        </w:rPr>
        <w:t xml:space="preserve">due to </w:t>
      </w:r>
      <w:r w:rsidR="00220CFE">
        <w:rPr>
          <w:rFonts w:ascii="Times New Roman" w:hAnsi="Times New Roman" w:cs="Times New Roman"/>
          <w:sz w:val="24"/>
          <w:szCs w:val="24"/>
        </w:rPr>
        <w:t xml:space="preserve">these </w:t>
      </w:r>
      <w:ins w:id="1094" w:author="Caitlin Jeffrey" w:date="2024-09-23T16:16:00Z" w16du:dateUtc="2024-09-23T20:16:00Z">
        <w:r w:rsidR="00E13A7E">
          <w:rPr>
            <w:rFonts w:ascii="Times New Roman" w:hAnsi="Times New Roman" w:cs="Times New Roman"/>
            <w:sz w:val="24"/>
            <w:szCs w:val="24"/>
          </w:rPr>
          <w:t>2</w:t>
        </w:r>
      </w:ins>
      <w:del w:id="1095" w:author="Caitlin Jeffrey" w:date="2024-09-23T16:16:00Z" w16du:dateUtc="2024-09-23T20:16:00Z">
        <w:r w:rsidR="00220CFE" w:rsidDel="00E13A7E">
          <w:rPr>
            <w:rFonts w:ascii="Times New Roman" w:hAnsi="Times New Roman" w:cs="Times New Roman"/>
            <w:sz w:val="24"/>
            <w:szCs w:val="24"/>
          </w:rPr>
          <w:delText>two</w:delText>
        </w:r>
      </w:del>
      <w:r w:rsidR="00220CFE">
        <w:rPr>
          <w:rFonts w:ascii="Times New Roman" w:hAnsi="Times New Roman" w:cs="Times New Roman"/>
          <w:sz w:val="24"/>
          <w:szCs w:val="24"/>
        </w:rPr>
        <w:t xml:space="preserve"> species was </w:t>
      </w:r>
      <w:r w:rsidR="00220CFE" w:rsidRPr="00220CFE">
        <w:rPr>
          <w:rFonts w:ascii="Times New Roman" w:hAnsi="Times New Roman" w:cs="Times New Roman"/>
          <w:sz w:val="24"/>
          <w:szCs w:val="24"/>
        </w:rPr>
        <w:t>elevated significantly above that of culture-negative quarters</w:t>
      </w:r>
      <w:r w:rsidRPr="005A5FE6">
        <w:rPr>
          <w:rFonts w:ascii="Times New Roman" w:hAnsi="Times New Roman" w:cs="Times New Roman"/>
          <w:sz w:val="24"/>
          <w:szCs w:val="24"/>
        </w:rPr>
        <w:t xml:space="preserve">. </w:t>
      </w:r>
      <w:ins w:id="1096" w:author="John Barlow" w:date="2024-09-12T21:37:00Z" w16du:dateUtc="2024-09-13T01:37:00Z">
        <w:r w:rsidR="00366A5B">
          <w:rPr>
            <w:rFonts w:ascii="Times New Roman" w:hAnsi="Times New Roman" w:cs="Times New Roman"/>
            <w:sz w:val="24"/>
            <w:szCs w:val="24"/>
          </w:rPr>
          <w:t>W</w:t>
        </w:r>
      </w:ins>
      <w:r w:rsidR="00826D7A">
        <w:rPr>
          <w:rFonts w:ascii="Times New Roman" w:hAnsi="Times New Roman" w:cs="Times New Roman"/>
          <w:sz w:val="24"/>
          <w:szCs w:val="24"/>
        </w:rPr>
        <w:t>e observed that while</w:t>
      </w:r>
      <w:r w:rsidR="00490E9E">
        <w:rPr>
          <w:rFonts w:ascii="Times New Roman" w:hAnsi="Times New Roman" w:cs="Times New Roman"/>
          <w:sz w:val="24"/>
          <w:szCs w:val="24"/>
        </w:rPr>
        <w:t xml:space="preserve"> DIM </w:t>
      </w:r>
      <w:r w:rsidR="00AF28A5">
        <w:rPr>
          <w:rFonts w:ascii="Times New Roman" w:hAnsi="Times New Roman" w:cs="Times New Roman"/>
          <w:sz w:val="24"/>
          <w:szCs w:val="24"/>
        </w:rPr>
        <w:t xml:space="preserve">and infection status were </w:t>
      </w:r>
      <w:r w:rsidR="006E1076">
        <w:rPr>
          <w:rFonts w:ascii="Times New Roman" w:hAnsi="Times New Roman" w:cs="Times New Roman"/>
          <w:sz w:val="24"/>
          <w:szCs w:val="24"/>
        </w:rPr>
        <w:t xml:space="preserve">each </w:t>
      </w:r>
      <w:r w:rsidR="00C27335">
        <w:rPr>
          <w:rFonts w:ascii="Times New Roman" w:hAnsi="Times New Roman" w:cs="Times New Roman"/>
          <w:sz w:val="24"/>
          <w:szCs w:val="24"/>
        </w:rPr>
        <w:t>significant</w:t>
      </w:r>
      <w:r w:rsidR="003D2D87">
        <w:rPr>
          <w:rFonts w:ascii="Times New Roman" w:hAnsi="Times New Roman" w:cs="Times New Roman"/>
          <w:sz w:val="24"/>
          <w:szCs w:val="24"/>
        </w:rPr>
        <w:t>ly associated with</w:t>
      </w:r>
      <w:r w:rsidR="00C31B97">
        <w:rPr>
          <w:rFonts w:ascii="Times New Roman" w:hAnsi="Times New Roman" w:cs="Times New Roman"/>
          <w:sz w:val="24"/>
          <w:szCs w:val="24"/>
        </w:rPr>
        <w:t xml:space="preserve"> </w:t>
      </w:r>
      <w:ins w:id="1097" w:author="Caitlin Jeffrey" w:date="2024-09-23T16:16:00Z" w16du:dateUtc="2024-09-23T20:16:00Z">
        <w:r w:rsidR="00E822B1">
          <w:rPr>
            <w:rFonts w:ascii="Times New Roman" w:hAnsi="Times New Roman" w:cs="Times New Roman"/>
            <w:sz w:val="24"/>
            <w:szCs w:val="24"/>
          </w:rPr>
          <w:t>qm</w:t>
        </w:r>
      </w:ins>
      <w:r w:rsidR="00C31B97">
        <w:rPr>
          <w:rFonts w:ascii="Times New Roman" w:hAnsi="Times New Roman" w:cs="Times New Roman"/>
          <w:sz w:val="24"/>
          <w:szCs w:val="24"/>
        </w:rPr>
        <w:t>SCC, the interaction between IMI and DIM was not significant</w:t>
      </w:r>
      <w:ins w:id="1098" w:author="Caitlin Jeffrey" w:date="2024-09-23T16:16:00Z" w16du:dateUtc="2024-09-23T20:16:00Z">
        <w:r w:rsidR="00E822B1">
          <w:rPr>
            <w:rFonts w:ascii="Times New Roman" w:hAnsi="Times New Roman" w:cs="Times New Roman"/>
            <w:sz w:val="24"/>
            <w:szCs w:val="24"/>
          </w:rPr>
          <w:t>. This</w:t>
        </w:r>
      </w:ins>
      <w:r w:rsidR="00C31B97">
        <w:rPr>
          <w:rFonts w:ascii="Times New Roman" w:hAnsi="Times New Roman" w:cs="Times New Roman"/>
          <w:sz w:val="24"/>
          <w:szCs w:val="24"/>
        </w:rPr>
        <w:t xml:space="preserve"> suggest</w:t>
      </w:r>
      <w:ins w:id="1099" w:author="Caitlin Jeffrey" w:date="2024-09-23T16:17:00Z" w16du:dateUtc="2024-09-23T20:17:00Z">
        <w:r w:rsidR="00E822B1">
          <w:rPr>
            <w:rFonts w:ascii="Times New Roman" w:hAnsi="Times New Roman" w:cs="Times New Roman"/>
            <w:sz w:val="24"/>
            <w:szCs w:val="24"/>
          </w:rPr>
          <w:t>s</w:t>
        </w:r>
      </w:ins>
      <w:del w:id="1100" w:author="Caitlin Jeffrey" w:date="2024-09-23T16:17:00Z" w16du:dateUtc="2024-09-23T20:17:00Z">
        <w:r w:rsidR="00C31B97" w:rsidDel="00E822B1">
          <w:rPr>
            <w:rFonts w:ascii="Times New Roman" w:hAnsi="Times New Roman" w:cs="Times New Roman"/>
            <w:sz w:val="24"/>
            <w:szCs w:val="24"/>
          </w:rPr>
          <w:delText>ing</w:delText>
        </w:r>
      </w:del>
      <w:r w:rsidR="00C31B97">
        <w:rPr>
          <w:rFonts w:ascii="Times New Roman" w:hAnsi="Times New Roman" w:cs="Times New Roman"/>
          <w:sz w:val="24"/>
          <w:szCs w:val="24"/>
        </w:rPr>
        <w:t xml:space="preserve"> that </w:t>
      </w:r>
      <w:r w:rsidR="00532C44">
        <w:rPr>
          <w:rFonts w:ascii="Times New Roman" w:hAnsi="Times New Roman" w:cs="Times New Roman"/>
          <w:sz w:val="24"/>
          <w:szCs w:val="24"/>
        </w:rPr>
        <w:t xml:space="preserve">the effect of IMI on </w:t>
      </w:r>
      <w:ins w:id="1101" w:author="Caitlin Jeffrey" w:date="2024-09-23T16:17:00Z" w16du:dateUtc="2024-09-23T20:17:00Z">
        <w:r w:rsidR="00E822B1">
          <w:rPr>
            <w:rFonts w:ascii="Times New Roman" w:hAnsi="Times New Roman" w:cs="Times New Roman"/>
            <w:sz w:val="24"/>
            <w:szCs w:val="24"/>
          </w:rPr>
          <w:t>qm</w:t>
        </w:r>
      </w:ins>
      <w:r w:rsidR="00532C44">
        <w:rPr>
          <w:rFonts w:ascii="Times New Roman" w:hAnsi="Times New Roman" w:cs="Times New Roman"/>
          <w:sz w:val="24"/>
          <w:szCs w:val="24"/>
        </w:rPr>
        <w:t>SCC was stable over time</w:t>
      </w:r>
      <w:del w:id="1102" w:author="Caitlin Jeffrey" w:date="2024-09-23T16:17:00Z" w16du:dateUtc="2024-09-23T20:17:00Z">
        <w:r w:rsidR="00532C44" w:rsidDel="00E822B1">
          <w:rPr>
            <w:rFonts w:ascii="Times New Roman" w:hAnsi="Times New Roman" w:cs="Times New Roman"/>
            <w:sz w:val="24"/>
            <w:szCs w:val="24"/>
          </w:rPr>
          <w:delText>.</w:delText>
        </w:r>
      </w:del>
      <w:ins w:id="1103" w:author="Caitlin Jeffrey" w:date="2024-09-23T16:17:00Z" w16du:dateUtc="2024-09-23T20:17:00Z">
        <w:r w:rsidR="00E822B1">
          <w:rPr>
            <w:rFonts w:ascii="Times New Roman" w:hAnsi="Times New Roman" w:cs="Times New Roman"/>
            <w:sz w:val="24"/>
            <w:szCs w:val="24"/>
          </w:rPr>
          <w:t>, which</w:t>
        </w:r>
      </w:ins>
      <w:del w:id="1104" w:author="Caitlin Jeffrey" w:date="2024-09-23T16:17:00Z" w16du:dateUtc="2024-09-23T20:17:00Z">
        <w:r w:rsidR="00532C44" w:rsidDel="00E822B1">
          <w:rPr>
            <w:rFonts w:ascii="Times New Roman" w:hAnsi="Times New Roman" w:cs="Times New Roman"/>
            <w:sz w:val="24"/>
            <w:szCs w:val="24"/>
          </w:rPr>
          <w:delText xml:space="preserve"> This</w:delText>
        </w:r>
      </w:del>
      <w:r w:rsidR="00532C44">
        <w:rPr>
          <w:rFonts w:ascii="Times New Roman" w:hAnsi="Times New Roman" w:cs="Times New Roman"/>
          <w:sz w:val="24"/>
          <w:szCs w:val="24"/>
        </w:rPr>
        <w:t xml:space="preserve"> is consistent with findings of Shook </w:t>
      </w:r>
      <w:del w:id="1105" w:author="Caitlin Jeffrey" w:date="2024-09-23T12:41:00Z" w16du:dateUtc="2024-09-23T16:41:00Z">
        <w:r w:rsidR="00532C44" w:rsidDel="00DA3659">
          <w:rPr>
            <w:rFonts w:ascii="Times New Roman" w:hAnsi="Times New Roman" w:cs="Times New Roman"/>
            <w:sz w:val="24"/>
            <w:szCs w:val="24"/>
          </w:rPr>
          <w:delText>et al., (</w:delText>
        </w:r>
      </w:del>
      <w:ins w:id="1106" w:author="Caitlin Jeffrey" w:date="2024-09-23T12:41:00Z" w16du:dateUtc="2024-09-23T16:41:00Z">
        <w:r w:rsidR="00DA3659">
          <w:rPr>
            <w:rFonts w:ascii="Times New Roman" w:hAnsi="Times New Roman" w:cs="Times New Roman"/>
            <w:sz w:val="24"/>
            <w:szCs w:val="24"/>
          </w:rPr>
          <w:t>et al. (</w:t>
        </w:r>
      </w:ins>
      <w:r w:rsidR="00532C44">
        <w:rPr>
          <w:rFonts w:ascii="Times New Roman" w:hAnsi="Times New Roman" w:cs="Times New Roman"/>
          <w:sz w:val="24"/>
          <w:szCs w:val="24"/>
        </w:rPr>
        <w:t>2017).</w:t>
      </w:r>
      <w:r w:rsidR="00826D7A">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Hidden="1"&gt;&lt;RecNum&gt;698&lt;/RecNum&gt;&lt;record&gt;&lt;rec-number&gt;698&lt;/rec-number&gt;&lt;foreign-keys&gt;&lt;key app="EN" db-id="pss5de0wasp2t9es5tu5evzpa2svsdrveax9" timestamp="1712085128"&gt;698&lt;/key&gt;&lt;/foreign-keys&gt;&lt;ref-type name="Web Page"&gt;12&lt;/ref-type&gt;&lt;contributors&gt;&lt;/contributors&gt;&lt;titles&gt;&lt;title&gt;USDA-APHIS. 2021. Determining U.S. Milk Quality Using Bulk-Tank Somatic Cell Counts, 2019. Accessed April 2, 2024. https://www.aphis.usda.gov/sites/default/files/btscc_2019infosheet.pdf&lt;/title&gt;&lt;/titles&gt;&lt;dates&gt;&lt;/dates&gt;&lt;urls&gt;&lt;/urls&gt;&lt;/record&gt;&lt;/Cite&gt;&lt;/EndNote&gt;</w:instrText>
      </w:r>
      <w:r w:rsidRPr="005A5FE6">
        <w:rPr>
          <w:rFonts w:ascii="Times New Roman" w:hAnsi="Times New Roman" w:cs="Times New Roman"/>
          <w:sz w:val="24"/>
          <w:szCs w:val="24"/>
        </w:rPr>
        <w:fldChar w:fldCharType="end"/>
      </w:r>
    </w:p>
    <w:p w14:paraId="1DE202C6" w14:textId="332BED2D" w:rsidR="00FF3370" w:rsidRPr="005A5FE6" w:rsidRDefault="00FF3370" w:rsidP="00682E1E">
      <w:pPr>
        <w:spacing w:after="0"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In the observed data, SCS for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had significant overlap</w:t>
      </w:r>
      <w:r w:rsidR="00F612ED">
        <w:rPr>
          <w:rFonts w:ascii="Times New Roman" w:hAnsi="Times New Roman" w:cs="Times New Roman"/>
          <w:sz w:val="24"/>
          <w:szCs w:val="24"/>
        </w:rPr>
        <w:t xml:space="preserve"> (Fig</w:t>
      </w:r>
      <w:del w:id="1107" w:author="Caitlin Jeffrey" w:date="2024-09-23T16:17:00Z" w16du:dateUtc="2024-09-23T20:17:00Z">
        <w:r w:rsidR="00F612ED" w:rsidDel="00E50E65">
          <w:rPr>
            <w:rFonts w:ascii="Times New Roman" w:hAnsi="Times New Roman" w:cs="Times New Roman"/>
            <w:sz w:val="24"/>
            <w:szCs w:val="24"/>
          </w:rPr>
          <w:delText>.</w:delText>
        </w:r>
      </w:del>
      <w:ins w:id="1108" w:author="Caitlin Jeffrey" w:date="2024-09-23T16:17:00Z" w16du:dateUtc="2024-09-23T20:17:00Z">
        <w:r w:rsidR="00E50E65">
          <w:rPr>
            <w:rFonts w:ascii="Times New Roman" w:hAnsi="Times New Roman" w:cs="Times New Roman"/>
            <w:sz w:val="24"/>
            <w:szCs w:val="24"/>
          </w:rPr>
          <w:t>ure</w:t>
        </w:r>
      </w:ins>
      <w:r w:rsidR="00F612ED">
        <w:rPr>
          <w:rFonts w:ascii="Times New Roman" w:hAnsi="Times New Roman" w:cs="Times New Roman"/>
          <w:sz w:val="24"/>
          <w:szCs w:val="24"/>
        </w:rPr>
        <w:t xml:space="preserve"> 2)</w:t>
      </w:r>
      <w:r w:rsidR="004F2E48">
        <w:rPr>
          <w:rFonts w:ascii="Times New Roman" w:hAnsi="Times New Roman" w:cs="Times New Roman"/>
          <w:sz w:val="24"/>
          <w:szCs w:val="24"/>
        </w:rPr>
        <w:t>.</w:t>
      </w:r>
      <w:r w:rsidRPr="005A5FE6">
        <w:rPr>
          <w:rFonts w:ascii="Times New Roman" w:hAnsi="Times New Roman" w:cs="Times New Roman"/>
          <w:sz w:val="24"/>
          <w:szCs w:val="24"/>
        </w:rPr>
        <w:t xml:space="preserve"> </w:t>
      </w:r>
      <w:r w:rsidR="004F2E48">
        <w:rPr>
          <w:rFonts w:ascii="Times New Roman" w:hAnsi="Times New Roman" w:cs="Times New Roman"/>
          <w:sz w:val="24"/>
          <w:szCs w:val="24"/>
        </w:rPr>
        <w:t>T</w:t>
      </w:r>
      <w:r w:rsidRPr="005A5FE6">
        <w:rPr>
          <w:rFonts w:ascii="Times New Roman" w:hAnsi="Times New Roman" w:cs="Times New Roman"/>
          <w:sz w:val="24"/>
          <w:szCs w:val="24"/>
        </w:rPr>
        <w:t xml:space="preserve">his was </w:t>
      </w:r>
      <w:ins w:id="1109" w:author="John Barlow" w:date="2024-09-19T14:08:00Z" w16du:dateUtc="2024-09-19T18:08:00Z">
        <w:r w:rsidR="003709AB">
          <w:rPr>
            <w:rFonts w:ascii="Times New Roman" w:hAnsi="Times New Roman" w:cs="Times New Roman"/>
            <w:sz w:val="24"/>
            <w:szCs w:val="24"/>
          </w:rPr>
          <w:t xml:space="preserve">also </w:t>
        </w:r>
        <w:r w:rsidR="001A285A">
          <w:rPr>
            <w:rFonts w:ascii="Times New Roman" w:hAnsi="Times New Roman" w:cs="Times New Roman"/>
            <w:sz w:val="24"/>
            <w:szCs w:val="24"/>
          </w:rPr>
          <w:t>observed</w:t>
        </w:r>
      </w:ins>
      <w:r w:rsidRPr="005A5FE6">
        <w:rPr>
          <w:rFonts w:ascii="Times New Roman" w:hAnsi="Times New Roman" w:cs="Times New Roman"/>
          <w:sz w:val="24"/>
          <w:szCs w:val="24"/>
        </w:rPr>
        <w:t xml:space="preserve"> by Woudstra</w: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et. al (2022), who reported quarter-level SCC </w:t>
      </w:r>
      <w:r w:rsidRPr="00840ACA">
        <w:rPr>
          <w:rFonts w:ascii="Times New Roman" w:hAnsi="Times New Roman" w:cs="Times New Roman"/>
          <w:sz w:val="24"/>
          <w:szCs w:val="24"/>
        </w:rPr>
        <w:t xml:space="preserve">by </w:t>
      </w:r>
      <w:r w:rsidR="00D7701D" w:rsidRPr="00840ACA">
        <w:rPr>
          <w:rFonts w:ascii="Times New Roman" w:hAnsi="Times New Roman" w:cs="Times New Roman"/>
          <w:sz w:val="24"/>
          <w:szCs w:val="24"/>
        </w:rPr>
        <w:t>SaM</w:t>
      </w:r>
      <w:r w:rsidR="0035048D" w:rsidRPr="00840ACA">
        <w:rPr>
          <w:rFonts w:ascii="Times New Roman" w:hAnsi="Times New Roman" w:cs="Times New Roman"/>
          <w:sz w:val="24"/>
          <w:szCs w:val="24"/>
        </w:rPr>
        <w:t xml:space="preserve"> </w:t>
      </w:r>
      <w:r w:rsidRPr="005A5FE6">
        <w:rPr>
          <w:rFonts w:ascii="Times New Roman" w:hAnsi="Times New Roman" w:cs="Times New Roman"/>
          <w:sz w:val="24"/>
          <w:szCs w:val="24"/>
        </w:rPr>
        <w:t xml:space="preserve">on one dairy in Sweden.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w:t>
      </w:r>
      <w:r w:rsidRPr="005A5FE6">
        <w:rPr>
          <w:rFonts w:ascii="Times New Roman" w:hAnsi="Times New Roman" w:cs="Times New Roman"/>
          <w:i/>
          <w:iCs/>
          <w:sz w:val="24"/>
          <w:szCs w:val="24"/>
        </w:rPr>
        <w:t xml:space="preserve">S. </w:t>
      </w:r>
      <w:r w:rsidRPr="005A5FE6">
        <w:rPr>
          <w:rFonts w:ascii="Times New Roman" w:hAnsi="Times New Roman" w:cs="Times New Roman"/>
          <w:i/>
          <w:iCs/>
          <w:sz w:val="24"/>
          <w:szCs w:val="24"/>
        </w:rPr>
        <w:lastRenderedPageBreak/>
        <w:t>chromogenes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simulans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 xml:space="preserve">S. xylosus </w:t>
      </w:r>
      <w:r w:rsidRPr="005A5FE6">
        <w:rPr>
          <w:rFonts w:ascii="Times New Roman" w:hAnsi="Times New Roman" w:cs="Times New Roman"/>
          <w:sz w:val="24"/>
          <w:szCs w:val="24"/>
        </w:rPr>
        <w:t xml:space="preserve">induced an increase </w:t>
      </w:r>
      <w:del w:id="1110" w:author="Caitlin Jeffrey" w:date="2024-09-23T16:15:00Z" w16du:dateUtc="2024-09-23T20:15:00Z">
        <w:r w:rsidRPr="005A5FE6" w:rsidDel="00472227">
          <w:rPr>
            <w:rFonts w:ascii="Times New Roman" w:hAnsi="Times New Roman" w:cs="Times New Roman"/>
            <w:sz w:val="24"/>
            <w:szCs w:val="24"/>
          </w:rPr>
          <w:delText>quarter SCC</w:delText>
        </w:r>
      </w:del>
      <w:ins w:id="1111" w:author="Caitlin Jeffrey" w:date="2024-09-23T16:15:00Z" w16du:dateUtc="2024-09-23T20:15:00Z">
        <w:r w:rsidR="00472227">
          <w:rPr>
            <w:rFonts w:ascii="Times New Roman" w:hAnsi="Times New Roman" w:cs="Times New Roman"/>
            <w:sz w:val="24"/>
            <w:szCs w:val="24"/>
          </w:rPr>
          <w:t>qmSCC</w:t>
        </w:r>
      </w:ins>
      <w:r w:rsidRPr="005A5FE6">
        <w:rPr>
          <w:rFonts w:ascii="Times New Roman" w:hAnsi="Times New Roman" w:cs="Times New Roman"/>
          <w:sz w:val="24"/>
          <w:szCs w:val="24"/>
        </w:rPr>
        <w:t xml:space="preserve"> comparable with that of </w:t>
      </w:r>
      <w:del w:id="1112" w:author="Caitlin Jeffrey" w:date="2024-09-23T16:18:00Z" w16du:dateUtc="2024-09-23T20:18:00Z">
        <w:r w:rsidRPr="005A5FE6" w:rsidDel="00C354B7">
          <w:rPr>
            <w:rFonts w:ascii="Times New Roman" w:hAnsi="Times New Roman" w:cs="Times New Roman"/>
            <w:i/>
            <w:iCs/>
            <w:sz w:val="24"/>
            <w:szCs w:val="24"/>
          </w:rPr>
          <w:delText xml:space="preserve">Staphylococcus </w:delText>
        </w:r>
      </w:del>
      <w:ins w:id="1113" w:author="Caitlin Jeffrey" w:date="2024-09-23T16:18:00Z" w16du:dateUtc="2024-09-23T20:18:00Z">
        <w:r w:rsidR="00C354B7" w:rsidRPr="005A5FE6">
          <w:rPr>
            <w:rFonts w:ascii="Times New Roman" w:hAnsi="Times New Roman" w:cs="Times New Roman"/>
            <w:i/>
            <w:iCs/>
            <w:sz w:val="24"/>
            <w:szCs w:val="24"/>
          </w:rPr>
          <w:t>S</w:t>
        </w:r>
        <w:r w:rsidR="00C354B7">
          <w:rPr>
            <w:rFonts w:ascii="Times New Roman" w:hAnsi="Times New Roman" w:cs="Times New Roman"/>
            <w:i/>
            <w:iCs/>
            <w:sz w:val="24"/>
            <w:szCs w:val="24"/>
          </w:rPr>
          <w:t>.</w:t>
        </w:r>
        <w:r w:rsidR="00C354B7" w:rsidRPr="005A5FE6">
          <w:rPr>
            <w:rFonts w:ascii="Times New Roman" w:hAnsi="Times New Roman" w:cs="Times New Roman"/>
            <w:i/>
            <w:iCs/>
            <w:sz w:val="24"/>
            <w:szCs w:val="24"/>
          </w:rPr>
          <w:t xml:space="preserve"> </w:t>
        </w:r>
      </w:ins>
      <w:r w:rsidRPr="005A5FE6">
        <w:rPr>
          <w:rFonts w:ascii="Times New Roman" w:hAnsi="Times New Roman" w:cs="Times New Roman"/>
          <w:i/>
          <w:iCs/>
          <w:sz w:val="24"/>
          <w:szCs w:val="24"/>
        </w:rPr>
        <w:t>aureus</w:t>
      </w:r>
      <w:r w:rsidRPr="005A5FE6">
        <w:rPr>
          <w:rFonts w:ascii="Times New Roman" w:hAnsi="Times New Roman" w:cs="Times New Roman"/>
          <w:sz w:val="24"/>
          <w:szCs w:val="24"/>
        </w:rPr>
        <w:t xml:space="preserve"> for 3 farms in the Netherlands, while controlling for DIM, parity, milk production, and herd</w:t>
      </w:r>
      <w:ins w:id="1114" w:author="Caitlin Jeffrey" w:date="2024-09-23T16:19:00Z" w16du:dateUtc="2024-09-23T20:19:00Z">
        <w:r w:rsidR="00C354B7">
          <w:rPr>
            <w:rFonts w:ascii="Times New Roman" w:hAnsi="Times New Roman" w:cs="Times New Roman"/>
            <w:sz w:val="24"/>
            <w:szCs w:val="24"/>
          </w:rPr>
          <w:t xml:space="preserve"> effect</w:t>
        </w:r>
      </w:ins>
      <w:r w:rsidR="008F7C15">
        <w:rPr>
          <w:rFonts w:ascii="Times New Roman" w:hAnsi="Times New Roman" w:cs="Times New Roman"/>
          <w:sz w:val="24"/>
          <w:szCs w:val="24"/>
        </w:rPr>
        <w:t>.</w:t>
      </w:r>
      <w:r w:rsidR="008F7C15" w:rsidRPr="005A5FE6">
        <w:rPr>
          <w:rFonts w:ascii="Times New Roman" w:hAnsi="Times New Roman" w:cs="Times New Roman"/>
          <w:sz w:val="24"/>
          <w:szCs w:val="24"/>
        </w:rPr>
        <w:t xml:space="preserve"> </w:t>
      </w:r>
      <w:r w:rsidR="008F7C15">
        <w:rPr>
          <w:rFonts w:ascii="Times New Roman" w:hAnsi="Times New Roman" w:cs="Times New Roman"/>
          <w:sz w:val="24"/>
          <w:szCs w:val="24"/>
        </w:rPr>
        <w:t>M</w:t>
      </w:r>
      <w:r w:rsidR="008F7C15" w:rsidRPr="005A5FE6">
        <w:rPr>
          <w:rFonts w:ascii="Times New Roman" w:hAnsi="Times New Roman" w:cs="Times New Roman"/>
          <w:sz w:val="24"/>
          <w:szCs w:val="24"/>
        </w:rPr>
        <w:t xml:space="preserve">ore </w:t>
      </w:r>
      <w:r w:rsidRPr="005A5FE6">
        <w:rPr>
          <w:rFonts w:ascii="Times New Roman" w:hAnsi="Times New Roman" w:cs="Times New Roman"/>
          <w:sz w:val="24"/>
          <w:szCs w:val="24"/>
        </w:rPr>
        <w:t xml:space="preserve">recent research from the same group </w:t>
      </w:r>
      <w:r w:rsidR="00510C53" w:rsidRPr="005A5FE6">
        <w:rPr>
          <w:rFonts w:ascii="Times New Roman" w:hAnsi="Times New Roman" w:cs="Times New Roman"/>
          <w:sz w:val="24"/>
          <w:szCs w:val="24"/>
        </w:rPr>
        <w:t xml:space="preserve">found that the SCC from quarters with a persistent IMI due to </w:t>
      </w:r>
      <w:r w:rsidR="00510C53" w:rsidRPr="005A5FE6">
        <w:rPr>
          <w:rFonts w:ascii="Times New Roman" w:hAnsi="Times New Roman" w:cs="Times New Roman"/>
          <w:i/>
          <w:iCs/>
          <w:sz w:val="24"/>
          <w:szCs w:val="24"/>
        </w:rPr>
        <w:t xml:space="preserve">S. chromogenes </w:t>
      </w:r>
      <w:r w:rsidR="00510C53" w:rsidRPr="005A5FE6">
        <w:rPr>
          <w:rFonts w:ascii="Times New Roman" w:hAnsi="Times New Roman" w:cs="Times New Roman"/>
          <w:sz w:val="24"/>
          <w:szCs w:val="24"/>
        </w:rPr>
        <w:t xml:space="preserve">was comparable to SCC of quarters infected with a major pathogen such as </w:t>
      </w:r>
      <w:r w:rsidR="00510C53" w:rsidRPr="005A5FE6">
        <w:rPr>
          <w:rFonts w:ascii="Times New Roman" w:hAnsi="Times New Roman" w:cs="Times New Roman"/>
          <w:i/>
          <w:iCs/>
          <w:sz w:val="24"/>
          <w:szCs w:val="24"/>
        </w:rPr>
        <w:t>S. aureus</w:t>
      </w:r>
      <w:r w:rsidR="00510C53"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i/>
          <w:iCs/>
          <w:sz w:val="24"/>
          <w:szCs w:val="24"/>
        </w:rPr>
        <w:t>.</w:t>
      </w:r>
      <w:r w:rsidRPr="005A5FE6">
        <w:rPr>
          <w:rFonts w:ascii="Times New Roman" w:hAnsi="Times New Roman" w:cs="Times New Roman"/>
          <w:sz w:val="24"/>
          <w:szCs w:val="24"/>
        </w:rPr>
        <w:t xml:space="preserve"> However, </w:t>
      </w:r>
      <w:del w:id="1115" w:author="Caitlin Jeffrey" w:date="2024-09-23T16:19:00Z" w16du:dateUtc="2024-09-23T20:19:00Z">
        <w:r w:rsidRPr="005A5FE6" w:rsidDel="004D3BEE">
          <w:rPr>
            <w:rFonts w:ascii="Times New Roman" w:hAnsi="Times New Roman" w:cs="Times New Roman"/>
            <w:sz w:val="24"/>
            <w:szCs w:val="24"/>
          </w:rPr>
          <w:delText xml:space="preserve">in </w:delText>
        </w:r>
        <w:r w:rsidR="000C21BB" w:rsidDel="004D3BEE">
          <w:rPr>
            <w:rFonts w:ascii="Times New Roman" w:hAnsi="Times New Roman" w:cs="Times New Roman"/>
            <w:sz w:val="24"/>
            <w:szCs w:val="24"/>
          </w:rPr>
          <w:delText>our</w:delText>
        </w:r>
        <w:r w:rsidRPr="005A5FE6" w:rsidDel="004D3BEE">
          <w:rPr>
            <w:rFonts w:ascii="Times New Roman" w:hAnsi="Times New Roman" w:cs="Times New Roman"/>
            <w:sz w:val="24"/>
            <w:szCs w:val="24"/>
          </w:rPr>
          <w:delText xml:space="preserve"> current study, </w:delText>
        </w:r>
      </w:del>
      <w:r w:rsidR="008B3230" w:rsidRPr="008B3230">
        <w:rPr>
          <w:rFonts w:ascii="Times New Roman" w:hAnsi="Times New Roman" w:cs="Times New Roman"/>
          <w:sz w:val="24"/>
          <w:szCs w:val="24"/>
        </w:rPr>
        <w:t xml:space="preserve">in a model accounting for </w:t>
      </w:r>
      <w:ins w:id="1116" w:author="Caitlin Jeffrey" w:date="2024-09-23T16:20:00Z" w16du:dateUtc="2024-09-23T20:20:00Z">
        <w:r w:rsidR="003668B3">
          <w:rPr>
            <w:rFonts w:ascii="Times New Roman" w:hAnsi="Times New Roman" w:cs="Times New Roman"/>
            <w:sz w:val="24"/>
            <w:szCs w:val="24"/>
          </w:rPr>
          <w:t xml:space="preserve">the </w:t>
        </w:r>
      </w:ins>
      <w:r w:rsidR="008B3230" w:rsidRPr="008B3230">
        <w:rPr>
          <w:rFonts w:ascii="Times New Roman" w:hAnsi="Times New Roman" w:cs="Times New Roman"/>
          <w:sz w:val="24"/>
          <w:szCs w:val="24"/>
        </w:rPr>
        <w:t>effect</w:t>
      </w:r>
      <w:del w:id="1117" w:author="Caitlin Jeffrey" w:date="2024-09-23T16:20:00Z" w16du:dateUtc="2024-09-23T20:20:00Z">
        <w:r w:rsidR="008B3230" w:rsidRPr="008B3230" w:rsidDel="003668B3">
          <w:rPr>
            <w:rFonts w:ascii="Times New Roman" w:hAnsi="Times New Roman" w:cs="Times New Roman"/>
            <w:sz w:val="24"/>
            <w:szCs w:val="24"/>
          </w:rPr>
          <w:delText>s</w:delText>
        </w:r>
      </w:del>
      <w:r w:rsidR="008B3230" w:rsidRPr="008B3230">
        <w:rPr>
          <w:rFonts w:ascii="Times New Roman" w:hAnsi="Times New Roman" w:cs="Times New Roman"/>
          <w:sz w:val="24"/>
          <w:szCs w:val="24"/>
        </w:rPr>
        <w:t xml:space="preserve"> of DIM and repeated observations</w:t>
      </w:r>
      <w:r w:rsidR="008B3230">
        <w:rPr>
          <w:rFonts w:ascii="Times New Roman" w:hAnsi="Times New Roman" w:cs="Times New Roman"/>
          <w:sz w:val="24"/>
          <w:szCs w:val="24"/>
        </w:rPr>
        <w:t xml:space="preserve">, </w:t>
      </w:r>
      <w:r w:rsidRPr="005A5FE6">
        <w:rPr>
          <w:rFonts w:ascii="Times New Roman" w:hAnsi="Times New Roman" w:cs="Times New Roman"/>
          <w:sz w:val="24"/>
          <w:szCs w:val="24"/>
        </w:rPr>
        <w:t xml:space="preserve">the least square mean estimate of </w:t>
      </w:r>
      <w:r w:rsidR="00536A7A">
        <w:rPr>
          <w:rFonts w:ascii="Times New Roman" w:hAnsi="Times New Roman" w:cs="Times New Roman"/>
          <w:sz w:val="24"/>
          <w:szCs w:val="24"/>
        </w:rPr>
        <w:t>q</w:t>
      </w:r>
      <w:ins w:id="1118" w:author="John Barlow" w:date="2024-09-12T19:56:00Z" w16du:dateUtc="2024-09-12T23:56:00Z">
        <w:r w:rsidR="008B1863">
          <w:rPr>
            <w:rFonts w:ascii="Times New Roman" w:hAnsi="Times New Roman" w:cs="Times New Roman"/>
            <w:sz w:val="24"/>
            <w:szCs w:val="24"/>
          </w:rPr>
          <w:t>m</w:t>
        </w:r>
      </w:ins>
      <w:r w:rsidR="00536A7A">
        <w:rPr>
          <w:rFonts w:ascii="Times New Roman" w:hAnsi="Times New Roman" w:cs="Times New Roman"/>
          <w:sz w:val="24"/>
          <w:szCs w:val="24"/>
        </w:rPr>
        <w:t xml:space="preserve">SCC </w:t>
      </w:r>
      <w:ins w:id="1119" w:author="Caitlin Jeffrey" w:date="2024-09-23T16:19:00Z" w16du:dateUtc="2024-09-23T20:19:00Z">
        <w:r w:rsidR="004D3BEE">
          <w:rPr>
            <w:rFonts w:ascii="Times New Roman" w:hAnsi="Times New Roman" w:cs="Times New Roman"/>
            <w:sz w:val="24"/>
            <w:szCs w:val="24"/>
          </w:rPr>
          <w:t xml:space="preserve">in the current study </w:t>
        </w:r>
      </w:ins>
      <w:r w:rsidR="00536A7A">
        <w:rPr>
          <w:rFonts w:ascii="Times New Roman" w:hAnsi="Times New Roman" w:cs="Times New Roman"/>
          <w:sz w:val="24"/>
          <w:szCs w:val="24"/>
        </w:rPr>
        <w:t xml:space="preserve">was lower for </w:t>
      </w:r>
      <w:r w:rsidRPr="005A5FE6">
        <w:rPr>
          <w:rFonts w:ascii="Times New Roman" w:hAnsi="Times New Roman" w:cs="Times New Roman"/>
          <w:sz w:val="24"/>
          <w:szCs w:val="24"/>
        </w:rPr>
        <w:t xml:space="preserve">quarters infected with </w:t>
      </w:r>
      <w:r w:rsidRPr="005A5FE6">
        <w:rPr>
          <w:rFonts w:ascii="Times New Roman" w:hAnsi="Times New Roman" w:cs="Times New Roman"/>
          <w:i/>
          <w:iCs/>
          <w:sz w:val="24"/>
          <w:szCs w:val="24"/>
        </w:rPr>
        <w:t>S. chromogenes</w:t>
      </w:r>
      <w:r w:rsidR="00536A7A">
        <w:rPr>
          <w:rFonts w:ascii="Times New Roman" w:hAnsi="Times New Roman" w:cs="Times New Roman"/>
          <w:sz w:val="24"/>
          <w:szCs w:val="24"/>
        </w:rPr>
        <w:t xml:space="preserve"> </w:t>
      </w:r>
      <w:del w:id="1120" w:author="Caitlin Jeffrey" w:date="2024-09-23T16:20:00Z" w16du:dateUtc="2024-09-23T20:20:00Z">
        <w:r w:rsidR="00536A7A" w:rsidDel="003668B3">
          <w:rPr>
            <w:rFonts w:ascii="Times New Roman" w:hAnsi="Times New Roman" w:cs="Times New Roman"/>
            <w:sz w:val="24"/>
            <w:szCs w:val="24"/>
          </w:rPr>
          <w:delText>comp</w:delText>
        </w:r>
        <w:r w:rsidR="00805185" w:rsidDel="003668B3">
          <w:rPr>
            <w:rFonts w:ascii="Times New Roman" w:hAnsi="Times New Roman" w:cs="Times New Roman"/>
            <w:sz w:val="24"/>
            <w:szCs w:val="24"/>
          </w:rPr>
          <w:delText>a</w:delText>
        </w:r>
        <w:r w:rsidR="00536A7A" w:rsidDel="003668B3">
          <w:rPr>
            <w:rFonts w:ascii="Times New Roman" w:hAnsi="Times New Roman" w:cs="Times New Roman"/>
            <w:sz w:val="24"/>
            <w:szCs w:val="24"/>
          </w:rPr>
          <w:delText>red to</w:delText>
        </w:r>
      </w:del>
      <w:ins w:id="1121" w:author="Caitlin Jeffrey" w:date="2024-09-23T16:20:00Z" w16du:dateUtc="2024-09-23T20:20:00Z">
        <w:r w:rsidR="003668B3">
          <w:rPr>
            <w:rFonts w:ascii="Times New Roman" w:hAnsi="Times New Roman" w:cs="Times New Roman"/>
            <w:sz w:val="24"/>
            <w:szCs w:val="24"/>
          </w:rPr>
          <w:t>vs.</w:t>
        </w:r>
      </w:ins>
      <w:r w:rsidR="00536A7A">
        <w:rPr>
          <w:rFonts w:ascii="Times New Roman" w:hAnsi="Times New Roman" w:cs="Times New Roman"/>
          <w:sz w:val="24"/>
          <w:szCs w:val="24"/>
        </w:rPr>
        <w:t xml:space="preserve"> </w:t>
      </w:r>
      <w:r w:rsidR="00536A7A" w:rsidRPr="008363C8">
        <w:rPr>
          <w:rFonts w:ascii="Times New Roman" w:hAnsi="Times New Roman" w:cs="Times New Roman"/>
          <w:i/>
          <w:iCs/>
          <w:sz w:val="24"/>
          <w:szCs w:val="24"/>
        </w:rPr>
        <w:t xml:space="preserve">S. aureus </w:t>
      </w:r>
      <w:r w:rsidR="00536A7A">
        <w:rPr>
          <w:rFonts w:ascii="Times New Roman" w:hAnsi="Times New Roman" w:cs="Times New Roman"/>
          <w:sz w:val="24"/>
          <w:szCs w:val="24"/>
        </w:rPr>
        <w:t>infected</w:t>
      </w:r>
      <w:ins w:id="1122" w:author="Caitlin Jeffrey" w:date="2024-09-23T16:20:00Z" w16du:dateUtc="2024-09-23T20:20:00Z">
        <w:r w:rsidR="006A4474">
          <w:rPr>
            <w:rFonts w:ascii="Times New Roman" w:hAnsi="Times New Roman" w:cs="Times New Roman"/>
            <w:sz w:val="24"/>
            <w:szCs w:val="24"/>
          </w:rPr>
          <w:t xml:space="preserve">. This can be seen by </w:t>
        </w:r>
      </w:ins>
      <w:del w:id="1123" w:author="Caitlin Jeffrey" w:date="2024-09-23T16:20:00Z" w16du:dateUtc="2024-09-23T20:20:00Z">
        <w:r w:rsidR="00536A7A" w:rsidDel="006A4474">
          <w:rPr>
            <w:rFonts w:ascii="Times New Roman" w:hAnsi="Times New Roman" w:cs="Times New Roman"/>
            <w:sz w:val="24"/>
            <w:szCs w:val="24"/>
          </w:rPr>
          <w:delText xml:space="preserve"> </w:delText>
        </w:r>
        <w:r w:rsidR="00536A7A" w:rsidDel="003668B3">
          <w:rPr>
            <w:rFonts w:ascii="Times New Roman" w:hAnsi="Times New Roman" w:cs="Times New Roman"/>
            <w:sz w:val="24"/>
            <w:szCs w:val="24"/>
          </w:rPr>
          <w:delText>quarters</w:delText>
        </w:r>
        <w:r w:rsidR="00C35FD9" w:rsidDel="003668B3">
          <w:rPr>
            <w:rFonts w:ascii="Times New Roman" w:hAnsi="Times New Roman" w:cs="Times New Roman"/>
            <w:sz w:val="24"/>
            <w:szCs w:val="24"/>
          </w:rPr>
          <w:delText xml:space="preserve"> </w:delText>
        </w:r>
        <w:r w:rsidR="00C35FD9" w:rsidDel="006A4474">
          <w:rPr>
            <w:rFonts w:ascii="Times New Roman" w:hAnsi="Times New Roman" w:cs="Times New Roman"/>
            <w:sz w:val="24"/>
            <w:szCs w:val="24"/>
          </w:rPr>
          <w:delText>(</w:delText>
        </w:r>
        <w:r w:rsidR="005F2CD5" w:rsidDel="006A4474">
          <w:rPr>
            <w:rFonts w:ascii="Times New Roman" w:hAnsi="Times New Roman" w:cs="Times New Roman"/>
            <w:sz w:val="24"/>
            <w:szCs w:val="24"/>
          </w:rPr>
          <w:delText xml:space="preserve">i.e., </w:delText>
        </w:r>
      </w:del>
      <w:r w:rsidR="00C35FD9">
        <w:rPr>
          <w:rFonts w:ascii="Times New Roman" w:hAnsi="Times New Roman" w:cs="Times New Roman"/>
          <w:sz w:val="24"/>
          <w:szCs w:val="24"/>
        </w:rPr>
        <w:t>compar</w:t>
      </w:r>
      <w:ins w:id="1124" w:author="Caitlin Jeffrey" w:date="2024-09-23T16:20:00Z" w16du:dateUtc="2024-09-23T20:20:00Z">
        <w:r w:rsidR="006A4474">
          <w:rPr>
            <w:rFonts w:ascii="Times New Roman" w:hAnsi="Times New Roman" w:cs="Times New Roman"/>
            <w:sz w:val="24"/>
            <w:szCs w:val="24"/>
          </w:rPr>
          <w:t>ing the</w:t>
        </w:r>
      </w:ins>
      <w:del w:id="1125" w:author="Caitlin Jeffrey" w:date="2024-09-23T16:20:00Z" w16du:dateUtc="2024-09-23T20:20:00Z">
        <w:r w:rsidR="00C35FD9" w:rsidDel="006A4474">
          <w:rPr>
            <w:rFonts w:ascii="Times New Roman" w:hAnsi="Times New Roman" w:cs="Times New Roman"/>
            <w:sz w:val="24"/>
            <w:szCs w:val="24"/>
          </w:rPr>
          <w:delText>e</w:delText>
        </w:r>
      </w:del>
      <w:r w:rsidR="00C35FD9">
        <w:rPr>
          <w:rFonts w:ascii="Times New Roman" w:hAnsi="Times New Roman" w:cs="Times New Roman"/>
          <w:sz w:val="24"/>
          <w:szCs w:val="24"/>
        </w:rPr>
        <w:t xml:space="preserve"> </w:t>
      </w:r>
      <w:r w:rsidR="00140549">
        <w:rPr>
          <w:rFonts w:ascii="Times New Roman" w:hAnsi="Times New Roman" w:cs="Times New Roman"/>
          <w:sz w:val="24"/>
          <w:szCs w:val="24"/>
        </w:rPr>
        <w:t>model estimates presented in Fig</w:t>
      </w:r>
      <w:del w:id="1126" w:author="Caitlin Jeffrey" w:date="2024-09-23T16:19:00Z" w16du:dateUtc="2024-09-23T20:19:00Z">
        <w:r w:rsidR="00140549" w:rsidDel="004D3BEE">
          <w:rPr>
            <w:rFonts w:ascii="Times New Roman" w:hAnsi="Times New Roman" w:cs="Times New Roman"/>
            <w:sz w:val="24"/>
            <w:szCs w:val="24"/>
          </w:rPr>
          <w:delText>.</w:delText>
        </w:r>
      </w:del>
      <w:ins w:id="1127" w:author="Caitlin Jeffrey" w:date="2024-09-23T16:19:00Z" w16du:dateUtc="2024-09-23T20:19:00Z">
        <w:r w:rsidR="004D3BEE">
          <w:rPr>
            <w:rFonts w:ascii="Times New Roman" w:hAnsi="Times New Roman" w:cs="Times New Roman"/>
            <w:sz w:val="24"/>
            <w:szCs w:val="24"/>
          </w:rPr>
          <w:t>ure</w:t>
        </w:r>
      </w:ins>
      <w:r w:rsidR="00140549">
        <w:rPr>
          <w:rFonts w:ascii="Times New Roman" w:hAnsi="Times New Roman" w:cs="Times New Roman"/>
          <w:sz w:val="24"/>
          <w:szCs w:val="24"/>
        </w:rPr>
        <w:t xml:space="preserve"> 3</w:t>
      </w:r>
      <w:del w:id="1128" w:author="Caitlin Jeffrey" w:date="2024-09-23T16:10:00Z" w16du:dateUtc="2024-09-23T20:10:00Z">
        <w:r w:rsidR="00536A7A" w:rsidDel="00355CD2">
          <w:rPr>
            <w:rFonts w:ascii="Times New Roman" w:hAnsi="Times New Roman" w:cs="Times New Roman"/>
            <w:sz w:val="24"/>
            <w:szCs w:val="24"/>
          </w:rPr>
          <w:delText>.</w:delText>
        </w:r>
      </w:del>
      <w:r w:rsidR="00140549">
        <w:rPr>
          <w:rFonts w:ascii="Times New Roman" w:hAnsi="Times New Roman" w:cs="Times New Roman"/>
          <w:sz w:val="24"/>
          <w:szCs w:val="24"/>
        </w:rPr>
        <w:t xml:space="preserve"> to </w:t>
      </w:r>
      <w:ins w:id="1129" w:author="Caitlin Jeffrey" w:date="2024-09-23T16:20:00Z" w16du:dateUtc="2024-09-23T20:20:00Z">
        <w:r w:rsidR="006A4474">
          <w:rPr>
            <w:rFonts w:ascii="Times New Roman" w:hAnsi="Times New Roman" w:cs="Times New Roman"/>
            <w:sz w:val="24"/>
            <w:szCs w:val="24"/>
          </w:rPr>
          <w:t xml:space="preserve">the </w:t>
        </w:r>
      </w:ins>
      <w:r w:rsidR="00140549">
        <w:rPr>
          <w:rFonts w:ascii="Times New Roman" w:hAnsi="Times New Roman" w:cs="Times New Roman"/>
          <w:sz w:val="24"/>
          <w:szCs w:val="24"/>
        </w:rPr>
        <w:t xml:space="preserve">crude </w:t>
      </w:r>
      <w:r w:rsidR="008F3F06">
        <w:rPr>
          <w:rFonts w:ascii="Times New Roman" w:hAnsi="Times New Roman" w:cs="Times New Roman"/>
          <w:sz w:val="24"/>
          <w:szCs w:val="24"/>
        </w:rPr>
        <w:t xml:space="preserve">data </w:t>
      </w:r>
      <w:ins w:id="1130" w:author="Caitlin Jeffrey" w:date="2024-09-23T16:21:00Z" w16du:dateUtc="2024-09-23T20:21:00Z">
        <w:r w:rsidR="00B131CC">
          <w:rPr>
            <w:rFonts w:ascii="Times New Roman" w:hAnsi="Times New Roman" w:cs="Times New Roman"/>
            <w:sz w:val="24"/>
            <w:szCs w:val="24"/>
          </w:rPr>
          <w:t xml:space="preserve">displayed </w:t>
        </w:r>
      </w:ins>
      <w:r w:rsidR="008F3F06">
        <w:rPr>
          <w:rFonts w:ascii="Times New Roman" w:hAnsi="Times New Roman" w:cs="Times New Roman"/>
          <w:sz w:val="24"/>
          <w:szCs w:val="24"/>
        </w:rPr>
        <w:t>in Fig</w:t>
      </w:r>
      <w:del w:id="1131" w:author="Caitlin Jeffrey" w:date="2024-09-23T16:19:00Z" w16du:dateUtc="2024-09-23T20:19:00Z">
        <w:r w:rsidR="008F3F06" w:rsidDel="004D3BEE">
          <w:rPr>
            <w:rFonts w:ascii="Times New Roman" w:hAnsi="Times New Roman" w:cs="Times New Roman"/>
            <w:sz w:val="24"/>
            <w:szCs w:val="24"/>
          </w:rPr>
          <w:delText>.</w:delText>
        </w:r>
      </w:del>
      <w:ins w:id="1132" w:author="Caitlin Jeffrey" w:date="2024-09-23T16:19:00Z" w16du:dateUtc="2024-09-23T20:19:00Z">
        <w:r w:rsidR="004D3BEE">
          <w:rPr>
            <w:rFonts w:ascii="Times New Roman" w:hAnsi="Times New Roman" w:cs="Times New Roman"/>
            <w:sz w:val="24"/>
            <w:szCs w:val="24"/>
          </w:rPr>
          <w:t>ure</w:t>
        </w:r>
      </w:ins>
      <w:r w:rsidR="008F3F06">
        <w:rPr>
          <w:rFonts w:ascii="Times New Roman" w:hAnsi="Times New Roman" w:cs="Times New Roman"/>
          <w:sz w:val="24"/>
          <w:szCs w:val="24"/>
        </w:rPr>
        <w:t xml:space="preserve"> 2</w:t>
      </w:r>
      <w:del w:id="1133" w:author="Caitlin Jeffrey" w:date="2024-09-23T16:21:00Z" w16du:dateUtc="2024-09-23T20:21:00Z">
        <w:r w:rsidR="008F3F06" w:rsidDel="006A4474">
          <w:rPr>
            <w:rFonts w:ascii="Times New Roman" w:hAnsi="Times New Roman" w:cs="Times New Roman"/>
            <w:sz w:val="24"/>
            <w:szCs w:val="24"/>
          </w:rPr>
          <w:delText>)</w:delText>
        </w:r>
      </w:del>
      <w:r w:rsidR="008F3F06">
        <w:rPr>
          <w:rFonts w:ascii="Times New Roman" w:hAnsi="Times New Roman" w:cs="Times New Roman"/>
          <w:sz w:val="24"/>
          <w:szCs w:val="24"/>
        </w:rPr>
        <w:t>.</w:t>
      </w:r>
      <w:r w:rsidRPr="005A5FE6">
        <w:rPr>
          <w:rFonts w:ascii="Times New Roman" w:hAnsi="Times New Roman" w:cs="Times New Roman"/>
          <w:sz w:val="24"/>
          <w:szCs w:val="24"/>
        </w:rPr>
        <w:t xml:space="preserve"> </w:t>
      </w:r>
    </w:p>
    <w:p w14:paraId="02912BD8" w14:textId="26011F04" w:rsidR="00FF3370" w:rsidRPr="005A5FE6" w:rsidRDefault="00FF3370" w:rsidP="00682E1E">
      <w:pPr>
        <w:spacing w:after="0"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Within a given </w:t>
      </w:r>
      <w:r w:rsidR="00840ACA">
        <w:rPr>
          <w:rFonts w:ascii="Times New Roman" w:hAnsi="Times New Roman" w:cs="Times New Roman"/>
          <w:sz w:val="24"/>
          <w:szCs w:val="24"/>
        </w:rPr>
        <w:t>SaM species</w:t>
      </w:r>
      <w:r w:rsidRPr="005A5FE6">
        <w:rPr>
          <w:rFonts w:ascii="Times New Roman" w:hAnsi="Times New Roman" w:cs="Times New Roman"/>
          <w:sz w:val="24"/>
          <w:szCs w:val="24"/>
        </w:rPr>
        <w:t xml:space="preserve">, there was considerable variability in the observed </w:t>
      </w:r>
      <w:del w:id="1134" w:author="Caitlin Jeffrey" w:date="2024-09-23T16:15:00Z" w16du:dateUtc="2024-09-23T20:15:00Z">
        <w:r w:rsidRPr="005A5FE6" w:rsidDel="00472227">
          <w:rPr>
            <w:rFonts w:ascii="Times New Roman" w:hAnsi="Times New Roman" w:cs="Times New Roman"/>
            <w:sz w:val="24"/>
            <w:szCs w:val="24"/>
          </w:rPr>
          <w:delText>quarter SCC</w:delText>
        </w:r>
      </w:del>
      <w:ins w:id="1135" w:author="Caitlin Jeffrey" w:date="2024-09-23T16:15:00Z" w16du:dateUtc="2024-09-23T20:15:00Z">
        <w:r w:rsidR="00472227">
          <w:rPr>
            <w:rFonts w:ascii="Times New Roman" w:hAnsi="Times New Roman" w:cs="Times New Roman"/>
            <w:sz w:val="24"/>
            <w:szCs w:val="24"/>
          </w:rPr>
          <w:t>qmSCC</w:t>
        </w:r>
      </w:ins>
      <w:r>
        <w:rPr>
          <w:rFonts w:ascii="Times New Roman" w:hAnsi="Times New Roman" w:cs="Times New Roman"/>
          <w:sz w:val="24"/>
          <w:szCs w:val="24"/>
        </w:rPr>
        <w:t xml:space="preserve"> (Figure 2). </w:t>
      </w:r>
      <w:r w:rsidRPr="005A5FE6">
        <w:rPr>
          <w:rFonts w:ascii="Times New Roman" w:hAnsi="Times New Roman" w:cs="Times New Roman"/>
          <w:sz w:val="24"/>
          <w:szCs w:val="24"/>
        </w:rPr>
        <w:t xml:space="preserve">This within-species variation was </w:t>
      </w:r>
      <w:r w:rsidR="00866CEB">
        <w:rPr>
          <w:rFonts w:ascii="Times New Roman" w:hAnsi="Times New Roman" w:cs="Times New Roman"/>
          <w:sz w:val="24"/>
          <w:szCs w:val="24"/>
        </w:rPr>
        <w:t>reported in</w:t>
      </w:r>
      <w:r w:rsidRPr="005A5FE6">
        <w:rPr>
          <w:rFonts w:ascii="Times New Roman" w:hAnsi="Times New Roman" w:cs="Times New Roman"/>
          <w:sz w:val="24"/>
          <w:szCs w:val="24"/>
        </w:rPr>
        <w:t xml:space="preserve"> other studies looking at SCC by </w:t>
      </w:r>
      <w:r w:rsidR="00E46F91">
        <w:rPr>
          <w:rFonts w:ascii="Times New Roman" w:hAnsi="Times New Roman" w:cs="Times New Roman"/>
          <w:sz w:val="24"/>
          <w:szCs w:val="24"/>
        </w:rPr>
        <w:t>SaM species</w:t>
      </w:r>
      <w:r w:rsidRPr="005A5FE6">
        <w:rPr>
          <w:rFonts w:ascii="Times New Roman" w:hAnsi="Times New Roman" w:cs="Times New Roman"/>
          <w:sz w:val="24"/>
          <w:szCs w:val="24"/>
        </w:rPr>
        <w:t xml:space="preserve">, including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had an especially wide span of observed</w:t>
      </w:r>
      <w:del w:id="1136" w:author="Caitlin Jeffrey" w:date="2024-09-23T16:22:00Z" w16du:dateUtc="2024-09-23T20:22:00Z">
        <w:r w:rsidRPr="005A5FE6" w:rsidDel="00A97030">
          <w:rPr>
            <w:rFonts w:ascii="Times New Roman" w:hAnsi="Times New Roman" w:cs="Times New Roman"/>
            <w:sz w:val="24"/>
            <w:szCs w:val="24"/>
          </w:rPr>
          <w:delText xml:space="preserve"> </w:delText>
        </w:r>
      </w:del>
      <w:del w:id="1137" w:author="Caitlin Jeffrey" w:date="2024-09-23T16:15:00Z" w16du:dateUtc="2024-09-23T20:15:00Z">
        <w:r w:rsidRPr="005A5FE6" w:rsidDel="00472227">
          <w:rPr>
            <w:rFonts w:ascii="Times New Roman" w:hAnsi="Times New Roman" w:cs="Times New Roman"/>
            <w:sz w:val="24"/>
            <w:szCs w:val="24"/>
          </w:rPr>
          <w:delText>quarter SCC</w:delText>
        </w:r>
      </w:del>
      <w:ins w:id="1138" w:author="Caitlin Jeffrey" w:date="2024-09-23T16:15:00Z" w16du:dateUtc="2024-09-23T20:15:00Z">
        <w:r w:rsidR="00472227">
          <w:rPr>
            <w:rFonts w:ascii="Times New Roman" w:hAnsi="Times New Roman" w:cs="Times New Roman"/>
            <w:sz w:val="24"/>
            <w:szCs w:val="24"/>
          </w:rPr>
          <w:t xml:space="preserve"> qmSCC</w:t>
        </w:r>
      </w:ins>
      <w:r w:rsidRPr="005A5FE6">
        <w:rPr>
          <w:rFonts w:ascii="Times New Roman" w:hAnsi="Times New Roman" w:cs="Times New Roman"/>
          <w:sz w:val="24"/>
          <w:szCs w:val="24"/>
        </w:rPr>
        <w:t xml:space="preserve"> in the current study, ranging from 2,000 (the lower limit of detection) to 6,100,000 cells/mL. This variability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on</w:t>
      </w:r>
      <w:del w:id="1139" w:author="Caitlin Jeffrey" w:date="2024-09-23T16:22:00Z" w16du:dateUtc="2024-09-23T20:22:00Z">
        <w:r w:rsidRPr="005A5FE6" w:rsidDel="00FE289D">
          <w:rPr>
            <w:rFonts w:ascii="Times New Roman" w:hAnsi="Times New Roman" w:cs="Times New Roman"/>
            <w:sz w:val="24"/>
            <w:szCs w:val="24"/>
          </w:rPr>
          <w:delText xml:space="preserve"> </w:delText>
        </w:r>
      </w:del>
      <w:del w:id="1140" w:author="Caitlin Jeffrey" w:date="2024-09-23T16:15:00Z" w16du:dateUtc="2024-09-23T20:15:00Z">
        <w:r w:rsidRPr="005A5FE6" w:rsidDel="00472227">
          <w:rPr>
            <w:rFonts w:ascii="Times New Roman" w:hAnsi="Times New Roman" w:cs="Times New Roman"/>
            <w:sz w:val="24"/>
            <w:szCs w:val="24"/>
          </w:rPr>
          <w:delText>quarter SCC</w:delText>
        </w:r>
      </w:del>
      <w:ins w:id="1141" w:author="Caitlin Jeffrey" w:date="2024-09-23T16:15:00Z" w16du:dateUtc="2024-09-23T20:15:00Z">
        <w:r w:rsidR="00472227">
          <w:rPr>
            <w:rFonts w:ascii="Times New Roman" w:hAnsi="Times New Roman" w:cs="Times New Roman"/>
            <w:sz w:val="24"/>
            <w:szCs w:val="24"/>
          </w:rPr>
          <w:t xml:space="preserve"> qmSCC</w:t>
        </w:r>
      </w:ins>
      <w:r w:rsidRPr="005A5FE6">
        <w:rPr>
          <w:rFonts w:ascii="Times New Roman" w:hAnsi="Times New Roman" w:cs="Times New Roman"/>
          <w:sz w:val="24"/>
          <w:szCs w:val="24"/>
        </w:rPr>
        <w:t xml:space="preserve"> was also noted in </w: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where quarters classified as having a transient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had a mean SCC of 69,000 cells/mL, while those classified as having a persistent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IMI had a SCC of 351,000 cells/mL. </w: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to be the most prevalent </w:t>
      </w:r>
      <w:r w:rsidR="00D50925">
        <w:rPr>
          <w:rFonts w:ascii="Times New Roman" w:hAnsi="Times New Roman" w:cs="Times New Roman"/>
          <w:sz w:val="24"/>
          <w:szCs w:val="24"/>
        </w:rPr>
        <w:t>NASM</w:t>
      </w:r>
      <w:r w:rsidR="00052B33" w:rsidRPr="005A5FE6">
        <w:rPr>
          <w:rFonts w:ascii="Times New Roman" w:hAnsi="Times New Roman" w:cs="Times New Roman"/>
          <w:sz w:val="24"/>
          <w:szCs w:val="24"/>
        </w:rPr>
        <w:t xml:space="preserve"> </w:t>
      </w:r>
      <w:r w:rsidRPr="005A5FE6">
        <w:rPr>
          <w:rFonts w:ascii="Times New Roman" w:hAnsi="Times New Roman" w:cs="Times New Roman"/>
          <w:sz w:val="24"/>
          <w:szCs w:val="24"/>
        </w:rPr>
        <w:t>species causing IMI in quarters identified both as healthy (</w:t>
      </w:r>
      <w:r w:rsidR="00833730">
        <w:rPr>
          <w:rFonts w:ascii="Times New Roman" w:hAnsi="Times New Roman" w:cs="Times New Roman"/>
          <w:sz w:val="24"/>
          <w:szCs w:val="24"/>
        </w:rPr>
        <w:t>≤ </w:t>
      </w:r>
      <w:r w:rsidRPr="005A5FE6">
        <w:rPr>
          <w:rFonts w:ascii="Times New Roman" w:hAnsi="Times New Roman" w:cs="Times New Roman"/>
          <w:sz w:val="24"/>
          <w:szCs w:val="24"/>
        </w:rPr>
        <w:t>50,000 cells/mL) and infected</w:t>
      </w:r>
      <w:r w:rsidR="002503C9">
        <w:rPr>
          <w:rFonts w:ascii="Times New Roman" w:hAnsi="Times New Roman" w:cs="Times New Roman"/>
          <w:sz w:val="24"/>
          <w:szCs w:val="24"/>
        </w:rPr>
        <w:t>, but with no observable clinical signs</w:t>
      </w:r>
      <w:r w:rsidRPr="005A5FE6">
        <w:rPr>
          <w:rFonts w:ascii="Times New Roman" w:hAnsi="Times New Roman" w:cs="Times New Roman"/>
          <w:sz w:val="24"/>
          <w:szCs w:val="24"/>
        </w:rPr>
        <w:t xml:space="preserve"> (</w:t>
      </w:r>
      <w:r w:rsidR="004950C5">
        <w:rPr>
          <w:rFonts w:ascii="Times New Roman" w:hAnsi="Times New Roman" w:cs="Times New Roman"/>
          <w:sz w:val="24"/>
          <w:szCs w:val="24"/>
        </w:rPr>
        <w:t>&gt; </w:t>
      </w:r>
      <w:r w:rsidRPr="005A5FE6">
        <w:rPr>
          <w:rFonts w:ascii="Times New Roman" w:hAnsi="Times New Roman" w:cs="Times New Roman"/>
          <w:sz w:val="24"/>
          <w:szCs w:val="24"/>
        </w:rPr>
        <w:t>50,000 cells/mL), as well as one of the three most common</w:t>
      </w:r>
      <w:r w:rsidR="00DC0D71">
        <w:rPr>
          <w:rFonts w:ascii="Times New Roman" w:hAnsi="Times New Roman" w:cs="Times New Roman"/>
          <w:sz w:val="24"/>
          <w:szCs w:val="24"/>
        </w:rPr>
        <w:t xml:space="preserve"> species</w:t>
      </w:r>
      <w:r w:rsidRPr="005A5FE6">
        <w:rPr>
          <w:rFonts w:ascii="Times New Roman" w:hAnsi="Times New Roman" w:cs="Times New Roman"/>
          <w:sz w:val="24"/>
          <w:szCs w:val="24"/>
        </w:rPr>
        <w:t xml:space="preserve"> </w:t>
      </w:r>
      <w:r w:rsidR="008B3691">
        <w:rPr>
          <w:rFonts w:ascii="Times New Roman" w:hAnsi="Times New Roman" w:cs="Times New Roman"/>
          <w:sz w:val="24"/>
          <w:szCs w:val="24"/>
        </w:rPr>
        <w:t>in quarters exhibiting</w:t>
      </w:r>
      <w:r w:rsidRPr="005A5FE6">
        <w:rPr>
          <w:rFonts w:ascii="Times New Roman" w:hAnsi="Times New Roman" w:cs="Times New Roman"/>
          <w:sz w:val="24"/>
          <w:szCs w:val="24"/>
        </w:rPr>
        <w:t xml:space="preserve"> clinical signs of mastitis. Similarly, </w: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(2017b)</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in </w:t>
      </w:r>
      <w:r w:rsidR="00D50925" w:rsidRPr="00D50925">
        <w:rPr>
          <w:rFonts w:ascii="Times New Roman" w:hAnsi="Times New Roman" w:cs="Times New Roman"/>
          <w:sz w:val="24"/>
          <w:szCs w:val="24"/>
        </w:rPr>
        <w:t>NASM</w:t>
      </w:r>
      <w:r w:rsidRPr="00D50925">
        <w:rPr>
          <w:rFonts w:ascii="Times New Roman" w:hAnsi="Times New Roman" w:cs="Times New Roman"/>
          <w:sz w:val="24"/>
          <w:szCs w:val="24"/>
        </w:rPr>
        <w:t xml:space="preserve">-positive </w:t>
      </w:r>
      <w:r w:rsidRPr="005A5FE6">
        <w:rPr>
          <w:rFonts w:ascii="Times New Roman" w:hAnsi="Times New Roman" w:cs="Times New Roman"/>
          <w:sz w:val="24"/>
          <w:szCs w:val="24"/>
        </w:rPr>
        <w:t xml:space="preserve">quarters,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with similar frequency from quarters classified as low-SCC (</w:t>
      </w:r>
      <w:r w:rsidR="004950C5">
        <w:rPr>
          <w:rFonts w:ascii="Times New Roman" w:hAnsi="Times New Roman" w:cs="Times New Roman"/>
          <w:sz w:val="24"/>
          <w:szCs w:val="24"/>
        </w:rPr>
        <w:t>&lt; </w:t>
      </w:r>
      <w:r w:rsidRPr="005A5FE6">
        <w:rPr>
          <w:rFonts w:ascii="Times New Roman" w:hAnsi="Times New Roman" w:cs="Times New Roman"/>
          <w:sz w:val="24"/>
          <w:szCs w:val="24"/>
        </w:rPr>
        <w:t>200,000 cells/mL), high SCC (</w:t>
      </w:r>
      <w:r w:rsidR="004950C5">
        <w:rPr>
          <w:rFonts w:ascii="Times New Roman" w:hAnsi="Times New Roman" w:cs="Times New Roman"/>
          <w:sz w:val="24"/>
          <w:szCs w:val="24"/>
        </w:rPr>
        <w:t>&gt; </w:t>
      </w:r>
      <w:r w:rsidRPr="005A5FE6">
        <w:rPr>
          <w:rFonts w:ascii="Times New Roman" w:hAnsi="Times New Roman" w:cs="Times New Roman"/>
          <w:sz w:val="24"/>
          <w:szCs w:val="24"/>
        </w:rPr>
        <w:t xml:space="preserve">200,000 </w:t>
      </w:r>
      <w:r w:rsidRPr="005A5FE6">
        <w:rPr>
          <w:rFonts w:ascii="Times New Roman" w:hAnsi="Times New Roman" w:cs="Times New Roman"/>
          <w:sz w:val="24"/>
          <w:szCs w:val="24"/>
        </w:rPr>
        <w:lastRenderedPageBreak/>
        <w:t xml:space="preserve">cells/mL), and those with clinical mastitis. This observed diversity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may suggest that strain type could play a role in the variable pathogenicity of </w:t>
      </w:r>
      <w:r w:rsidR="00541287">
        <w:rPr>
          <w:rFonts w:ascii="Times New Roman" w:hAnsi="Times New Roman" w:cs="Times New Roman"/>
          <w:sz w:val="24"/>
          <w:szCs w:val="24"/>
        </w:rPr>
        <w:t>NASM</w:t>
      </w:r>
      <w:r w:rsidR="00D915AC" w:rsidRPr="005A5FE6">
        <w:rPr>
          <w:rFonts w:ascii="Times New Roman" w:hAnsi="Times New Roman" w:cs="Times New Roman"/>
          <w:sz w:val="24"/>
          <w:szCs w:val="24"/>
        </w:rPr>
        <w:t xml:space="preserve"> </w:t>
      </w:r>
      <w:r w:rsidRPr="005A5FE6">
        <w:rPr>
          <w:rFonts w:ascii="Times New Roman" w:hAnsi="Times New Roman" w:cs="Times New Roman"/>
          <w:sz w:val="24"/>
          <w:szCs w:val="24"/>
        </w:rPr>
        <w:t xml:space="preserve">species, as some previous work suggests </w: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(Hyvönen et al., 2009; Åvall-Jääskeläinen et al., 2013; Naushad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More work exploring the possible effect of strain type while accounting for cow-level effects (i.e.</w:t>
      </w:r>
      <w:r w:rsidR="004E3771">
        <w:rPr>
          <w:rFonts w:ascii="Times New Roman" w:hAnsi="Times New Roman" w:cs="Times New Roman"/>
          <w:sz w:val="24"/>
          <w:szCs w:val="24"/>
        </w:rPr>
        <w:t>,</w:t>
      </w:r>
      <w:r w:rsidRPr="005A5FE6">
        <w:rPr>
          <w:rFonts w:ascii="Times New Roman" w:hAnsi="Times New Roman" w:cs="Times New Roman"/>
          <w:sz w:val="24"/>
          <w:szCs w:val="24"/>
        </w:rPr>
        <w:t xml:space="preserve"> immune response, DIM, parity), especially for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is warranted to further understand this variability of observed effect on</w:t>
      </w:r>
      <w:del w:id="1142" w:author="Caitlin Jeffrey" w:date="2024-09-23T16:23:00Z" w16du:dateUtc="2024-09-23T20:23:00Z">
        <w:r w:rsidRPr="005A5FE6" w:rsidDel="00585269">
          <w:rPr>
            <w:rFonts w:ascii="Times New Roman" w:hAnsi="Times New Roman" w:cs="Times New Roman"/>
            <w:sz w:val="24"/>
            <w:szCs w:val="24"/>
          </w:rPr>
          <w:delText xml:space="preserve"> </w:delText>
        </w:r>
      </w:del>
      <w:del w:id="1143" w:author="Caitlin Jeffrey" w:date="2024-09-23T16:15:00Z" w16du:dateUtc="2024-09-23T20:15:00Z">
        <w:r w:rsidRPr="005A5FE6" w:rsidDel="00472227">
          <w:rPr>
            <w:rFonts w:ascii="Times New Roman" w:hAnsi="Times New Roman" w:cs="Times New Roman"/>
            <w:sz w:val="24"/>
            <w:szCs w:val="24"/>
          </w:rPr>
          <w:delText>quarter SCC</w:delText>
        </w:r>
      </w:del>
      <w:ins w:id="1144" w:author="Caitlin Jeffrey" w:date="2024-09-23T16:15:00Z" w16du:dateUtc="2024-09-23T20:15:00Z">
        <w:r w:rsidR="00472227">
          <w:rPr>
            <w:rFonts w:ascii="Times New Roman" w:hAnsi="Times New Roman" w:cs="Times New Roman"/>
            <w:sz w:val="24"/>
            <w:szCs w:val="24"/>
          </w:rPr>
          <w:t xml:space="preserve"> qmSCC</w:t>
        </w:r>
      </w:ins>
      <w:r w:rsidRPr="005A5FE6">
        <w:rPr>
          <w:rFonts w:ascii="Times New Roman" w:hAnsi="Times New Roman" w:cs="Times New Roman"/>
          <w:sz w:val="24"/>
          <w:szCs w:val="24"/>
        </w:rPr>
        <w:t xml:space="preserve">. </w:t>
      </w:r>
      <w:r w:rsidRPr="00171298">
        <w:rPr>
          <w:rFonts w:ascii="Times New Roman" w:hAnsi="Times New Roman" w:cs="Times New Roman"/>
          <w:sz w:val="24"/>
          <w:szCs w:val="24"/>
        </w:rPr>
        <w:t xml:space="preserve">As we further understand the </w:t>
      </w:r>
      <w:r w:rsidRPr="009B25D1">
        <w:rPr>
          <w:rFonts w:ascii="Times New Roman" w:hAnsi="Times New Roman" w:cs="Times New Roman"/>
          <w:sz w:val="24"/>
          <w:szCs w:val="24"/>
        </w:rPr>
        <w:t xml:space="preserve">ecology and epidemiology of individual </w:t>
      </w:r>
      <w:r w:rsidR="00D50925" w:rsidRPr="009B25D1">
        <w:rPr>
          <w:rFonts w:ascii="Times New Roman" w:hAnsi="Times New Roman" w:cs="Times New Roman"/>
          <w:sz w:val="24"/>
          <w:szCs w:val="24"/>
        </w:rPr>
        <w:t>NASM</w:t>
      </w:r>
      <w:r w:rsidRPr="009B25D1">
        <w:rPr>
          <w:rFonts w:ascii="Times New Roman" w:hAnsi="Times New Roman" w:cs="Times New Roman"/>
          <w:sz w:val="24"/>
          <w:szCs w:val="24"/>
        </w:rPr>
        <w:t xml:space="preserve"> species and identify species or strains with host-adapted or contagious </w:t>
      </w:r>
      <w:r w:rsidR="00E4586D" w:rsidRPr="009B25D1">
        <w:rPr>
          <w:rFonts w:ascii="Times New Roman" w:hAnsi="Times New Roman" w:cs="Times New Roman"/>
          <w:sz w:val="24"/>
          <w:szCs w:val="24"/>
        </w:rPr>
        <w:t>behavior,</w:t>
      </w:r>
      <w:r w:rsidRPr="009B25D1">
        <w:rPr>
          <w:rFonts w:ascii="Times New Roman" w:hAnsi="Times New Roman" w:cs="Times New Roman"/>
          <w:sz w:val="24"/>
          <w:szCs w:val="24"/>
        </w:rPr>
        <w:t xml:space="preserve"> </w:t>
      </w:r>
      <w:r w:rsidRPr="00AE1CFF">
        <w:rPr>
          <w:rFonts w:ascii="Times New Roman" w:hAnsi="Times New Roman" w:cs="Times New Roman"/>
          <w:sz w:val="24"/>
          <w:szCs w:val="24"/>
        </w:rPr>
        <w:t>speci</w:t>
      </w:r>
      <w:r w:rsidR="00111CA5" w:rsidRPr="00AE1CFF">
        <w:rPr>
          <w:rFonts w:ascii="Times New Roman" w:hAnsi="Times New Roman" w:cs="Times New Roman"/>
          <w:sz w:val="24"/>
          <w:szCs w:val="24"/>
        </w:rPr>
        <w:t>es identification</w:t>
      </w:r>
      <w:r w:rsidRPr="009B25D1">
        <w:rPr>
          <w:rFonts w:ascii="Times New Roman" w:hAnsi="Times New Roman" w:cs="Times New Roman"/>
          <w:sz w:val="24"/>
          <w:szCs w:val="24"/>
        </w:rPr>
        <w:t xml:space="preserve"> and strain typing for </w:t>
      </w:r>
      <w:r w:rsidR="009B25D1" w:rsidRPr="009B25D1">
        <w:rPr>
          <w:rFonts w:ascii="Times New Roman" w:hAnsi="Times New Roman" w:cs="Times New Roman"/>
          <w:sz w:val="24"/>
          <w:szCs w:val="24"/>
        </w:rPr>
        <w:t>NASM</w:t>
      </w:r>
      <w:r w:rsidRPr="009B25D1">
        <w:rPr>
          <w:rFonts w:ascii="Times New Roman" w:hAnsi="Times New Roman" w:cs="Times New Roman"/>
          <w:sz w:val="24"/>
          <w:szCs w:val="24"/>
        </w:rPr>
        <w:t xml:space="preserve"> will be important as a part of mastitis control decision making.   </w:t>
      </w:r>
    </w:p>
    <w:p w14:paraId="6FF141F5" w14:textId="36E982DA" w:rsidR="008515FF" w:rsidRPr="005A5FE6" w:rsidDel="00FF70C3" w:rsidRDefault="00FF3370" w:rsidP="00682E1E">
      <w:pPr>
        <w:spacing w:after="0" w:line="480" w:lineRule="auto"/>
        <w:ind w:firstLine="360"/>
        <w:rPr>
          <w:del w:id="1145" w:author="Caitlin Jeffrey" w:date="2024-09-23T17:35:00Z" w16du:dateUtc="2024-09-23T21:35:00Z"/>
          <w:rFonts w:ascii="Times New Roman" w:hAnsi="Times New Roman" w:cs="Times New Roman"/>
          <w:sz w:val="24"/>
          <w:szCs w:val="24"/>
        </w:rPr>
      </w:pPr>
      <w:del w:id="1146" w:author="Caitlin Jeffrey" w:date="2024-09-23T17:35:00Z" w16du:dateUtc="2024-09-23T21:35:00Z">
        <w:r w:rsidRPr="005A5FE6" w:rsidDel="00FF70C3">
          <w:rPr>
            <w:rFonts w:ascii="Times New Roman" w:hAnsi="Times New Roman" w:cs="Times New Roman"/>
            <w:sz w:val="24"/>
            <w:szCs w:val="24"/>
          </w:rPr>
          <w:delText>A large amount of variability was also seen in the observed q</w:delText>
        </w:r>
      </w:del>
      <w:ins w:id="1147" w:author="John Barlow" w:date="2024-09-12T19:56:00Z" w16du:dateUtc="2024-09-12T23:56:00Z">
        <w:del w:id="1148" w:author="Caitlin Jeffrey" w:date="2024-09-23T17:35:00Z" w16du:dateUtc="2024-09-23T21:35:00Z">
          <w:r w:rsidR="008B1863" w:rsidDel="00FF70C3">
            <w:rPr>
              <w:rFonts w:ascii="Times New Roman" w:hAnsi="Times New Roman" w:cs="Times New Roman"/>
              <w:sz w:val="24"/>
              <w:szCs w:val="24"/>
            </w:rPr>
            <w:delText>m</w:delText>
          </w:r>
        </w:del>
      </w:ins>
      <w:del w:id="1149" w:author="Caitlin Jeffrey" w:date="2024-09-23T17:35:00Z" w16du:dateUtc="2024-09-23T21:35:00Z">
        <w:r w:rsidRPr="005A5FE6" w:rsidDel="00FF70C3">
          <w:rPr>
            <w:rFonts w:ascii="Times New Roman" w:hAnsi="Times New Roman" w:cs="Times New Roman"/>
            <w:sz w:val="24"/>
            <w:szCs w:val="24"/>
          </w:rPr>
          <w:delText>SCC for</w:delText>
        </w:r>
        <w:r w:rsidR="00503C07" w:rsidDel="00FF70C3">
          <w:rPr>
            <w:rFonts w:ascii="Times New Roman" w:hAnsi="Times New Roman" w:cs="Times New Roman"/>
            <w:sz w:val="24"/>
            <w:szCs w:val="24"/>
          </w:rPr>
          <w:delText xml:space="preserve"> </w:delText>
        </w:r>
        <w:r w:rsidR="000836AA" w:rsidDel="00FF70C3">
          <w:rPr>
            <w:rFonts w:ascii="Times New Roman" w:hAnsi="Times New Roman" w:cs="Times New Roman"/>
            <w:sz w:val="24"/>
            <w:szCs w:val="24"/>
          </w:rPr>
          <w:delText>culture-negative</w:delText>
        </w:r>
        <w:r w:rsidR="000836AA" w:rsidRPr="005A5FE6" w:rsidDel="00FF70C3">
          <w:rPr>
            <w:rFonts w:ascii="Times New Roman" w:hAnsi="Times New Roman" w:cs="Times New Roman"/>
            <w:sz w:val="24"/>
            <w:szCs w:val="24"/>
          </w:rPr>
          <w:delText xml:space="preserve"> </w:delText>
        </w:r>
        <w:r w:rsidRPr="005A5FE6" w:rsidDel="00FF70C3">
          <w:rPr>
            <w:rFonts w:ascii="Times New Roman" w:hAnsi="Times New Roman" w:cs="Times New Roman"/>
            <w:sz w:val="24"/>
            <w:szCs w:val="24"/>
          </w:rPr>
          <w:delText>quarters</w:delText>
        </w:r>
        <w:r w:rsidR="00053F38" w:rsidDel="00FF70C3">
          <w:rPr>
            <w:rFonts w:ascii="Times New Roman" w:hAnsi="Times New Roman" w:cs="Times New Roman"/>
            <w:sz w:val="24"/>
            <w:szCs w:val="24"/>
          </w:rPr>
          <w:delText xml:space="preserve">, </w:delText>
        </w:r>
        <w:r w:rsidRPr="005A5FE6" w:rsidDel="00FF70C3">
          <w:rPr>
            <w:rFonts w:ascii="Times New Roman" w:hAnsi="Times New Roman" w:cs="Times New Roman"/>
            <w:sz w:val="24"/>
            <w:szCs w:val="24"/>
          </w:rPr>
          <w:delText>which ranged from 2,000 (lower limit of detection) to 8,400,000 cells/mL. The presence of some relatively high</w:delText>
        </w:r>
      </w:del>
      <w:del w:id="1150" w:author="Caitlin Jeffrey" w:date="2024-09-23T16:23:00Z" w16du:dateUtc="2024-09-23T20:23:00Z">
        <w:r w:rsidRPr="005A5FE6" w:rsidDel="006D4FE3">
          <w:rPr>
            <w:rFonts w:ascii="Times New Roman" w:hAnsi="Times New Roman" w:cs="Times New Roman"/>
            <w:sz w:val="24"/>
            <w:szCs w:val="24"/>
          </w:rPr>
          <w:delText xml:space="preserve"> </w:delText>
        </w:r>
      </w:del>
      <w:del w:id="1151" w:author="Caitlin Jeffrey" w:date="2024-09-23T16:15:00Z" w16du:dateUtc="2024-09-23T20:15:00Z">
        <w:r w:rsidRPr="005A5FE6" w:rsidDel="00472227">
          <w:rPr>
            <w:rFonts w:ascii="Times New Roman" w:hAnsi="Times New Roman" w:cs="Times New Roman"/>
            <w:sz w:val="24"/>
            <w:szCs w:val="24"/>
          </w:rPr>
          <w:delText>quarter SCC</w:delText>
        </w:r>
      </w:del>
      <w:del w:id="1152" w:author="Caitlin Jeffrey" w:date="2024-09-23T17:35:00Z" w16du:dateUtc="2024-09-23T21:35:00Z">
        <w:r w:rsidRPr="005A5FE6" w:rsidDel="00FF70C3">
          <w:rPr>
            <w:rFonts w:ascii="Times New Roman" w:hAnsi="Times New Roman" w:cs="Times New Roman"/>
            <w:sz w:val="24"/>
            <w:szCs w:val="24"/>
          </w:rPr>
          <w:delText xml:space="preserve"> observations in this group highlights the limitation of using culture as a method for identifying </w:delText>
        </w:r>
        <w:r w:rsidR="002503C9" w:rsidDel="00FF70C3">
          <w:rPr>
            <w:rFonts w:ascii="Times New Roman" w:hAnsi="Times New Roman" w:cs="Times New Roman"/>
            <w:sz w:val="24"/>
            <w:szCs w:val="24"/>
          </w:rPr>
          <w:delText xml:space="preserve">the quarter </w:delText>
        </w:r>
        <w:r w:rsidRPr="005A5FE6" w:rsidDel="00FF70C3">
          <w:rPr>
            <w:rFonts w:ascii="Times New Roman" w:hAnsi="Times New Roman" w:cs="Times New Roman"/>
            <w:sz w:val="24"/>
            <w:szCs w:val="24"/>
          </w:rPr>
          <w:delText>IMI</w:delText>
        </w:r>
        <w:r w:rsidR="002503C9" w:rsidDel="00FF70C3">
          <w:rPr>
            <w:rFonts w:ascii="Times New Roman" w:hAnsi="Times New Roman" w:cs="Times New Roman"/>
            <w:sz w:val="24"/>
            <w:szCs w:val="24"/>
          </w:rPr>
          <w:delText xml:space="preserve"> status</w:delText>
        </w:r>
        <w:r w:rsidRPr="005A5FE6" w:rsidDel="00FF70C3">
          <w:rPr>
            <w:rFonts w:ascii="Times New Roman" w:hAnsi="Times New Roman" w:cs="Times New Roman"/>
            <w:sz w:val="24"/>
            <w:szCs w:val="24"/>
          </w:rPr>
          <w:delText xml:space="preserve">, as was </w:delText>
        </w:r>
        <w:r w:rsidR="004320B4" w:rsidDel="00FF70C3">
          <w:rPr>
            <w:rFonts w:ascii="Times New Roman" w:hAnsi="Times New Roman" w:cs="Times New Roman"/>
            <w:sz w:val="24"/>
            <w:szCs w:val="24"/>
          </w:rPr>
          <w:delText>recognized</w:delText>
        </w:r>
        <w:r w:rsidRPr="005A5FE6" w:rsidDel="00FF70C3">
          <w:rPr>
            <w:rFonts w:ascii="Times New Roman" w:hAnsi="Times New Roman" w:cs="Times New Roman"/>
            <w:sz w:val="24"/>
            <w:szCs w:val="24"/>
          </w:rPr>
          <w:delText xml:space="preserve"> by </w:delText>
        </w:r>
        <w:r w:rsidRPr="005A5FE6" w:rsidDel="00FF70C3">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sidDel="00FF70C3">
          <w:rPr>
            <w:rFonts w:ascii="Times New Roman" w:hAnsi="Times New Roman" w:cs="Times New Roman"/>
            <w:sz w:val="24"/>
            <w:szCs w:val="24"/>
          </w:rPr>
          <w:delInstrText xml:space="preserve"> ADDIN EN.CITE </w:delInstrText>
        </w:r>
        <w:r w:rsidRPr="005A5FE6" w:rsidDel="00FF70C3">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sidDel="00FF70C3">
          <w:rPr>
            <w:rFonts w:ascii="Times New Roman" w:hAnsi="Times New Roman" w:cs="Times New Roman"/>
            <w:sz w:val="24"/>
            <w:szCs w:val="24"/>
          </w:rPr>
          <w:delInstrText xml:space="preserve"> ADDIN EN.CITE.DATA </w:delInstrText>
        </w:r>
        <w:r w:rsidRPr="005A5FE6" w:rsidDel="00FF70C3">
          <w:rPr>
            <w:rFonts w:ascii="Times New Roman" w:hAnsi="Times New Roman" w:cs="Times New Roman"/>
            <w:sz w:val="24"/>
            <w:szCs w:val="24"/>
          </w:rPr>
        </w:r>
        <w:r w:rsidRPr="005A5FE6" w:rsidDel="00FF70C3">
          <w:rPr>
            <w:rFonts w:ascii="Times New Roman" w:hAnsi="Times New Roman" w:cs="Times New Roman"/>
            <w:sz w:val="24"/>
            <w:szCs w:val="24"/>
          </w:rPr>
          <w:fldChar w:fldCharType="end"/>
        </w:r>
        <w:r w:rsidRPr="005A5FE6" w:rsidDel="00FF70C3">
          <w:rPr>
            <w:rFonts w:ascii="Times New Roman" w:hAnsi="Times New Roman" w:cs="Times New Roman"/>
            <w:sz w:val="24"/>
            <w:szCs w:val="24"/>
          </w:rPr>
        </w:r>
        <w:r w:rsidRPr="005A5FE6" w:rsidDel="00FF70C3">
          <w:rPr>
            <w:rFonts w:ascii="Times New Roman" w:hAnsi="Times New Roman" w:cs="Times New Roman"/>
            <w:sz w:val="24"/>
            <w:szCs w:val="24"/>
          </w:rPr>
          <w:fldChar w:fldCharType="separate"/>
        </w:r>
        <w:r w:rsidRPr="005A5FE6" w:rsidDel="00FF70C3">
          <w:rPr>
            <w:rFonts w:ascii="Times New Roman" w:hAnsi="Times New Roman" w:cs="Times New Roman"/>
            <w:noProof/>
            <w:sz w:val="24"/>
            <w:szCs w:val="24"/>
          </w:rPr>
          <w:delText>Fry et al. (2014)</w:delText>
        </w:r>
        <w:r w:rsidRPr="005A5FE6" w:rsidDel="00FF70C3">
          <w:rPr>
            <w:rFonts w:ascii="Times New Roman" w:hAnsi="Times New Roman" w:cs="Times New Roman"/>
            <w:sz w:val="24"/>
            <w:szCs w:val="24"/>
          </w:rPr>
          <w:fldChar w:fldCharType="end"/>
        </w:r>
        <w:r w:rsidRPr="005A5FE6" w:rsidDel="00FF70C3">
          <w:rPr>
            <w:rFonts w:ascii="Times New Roman" w:hAnsi="Times New Roman" w:cs="Times New Roman"/>
            <w:sz w:val="24"/>
            <w:szCs w:val="24"/>
          </w:rPr>
          <w:delText xml:space="preserve">. </w:delText>
        </w:r>
        <w:r w:rsidR="00E86775" w:rsidDel="00FF70C3">
          <w:rPr>
            <w:rFonts w:ascii="Times New Roman" w:hAnsi="Times New Roman" w:cs="Times New Roman"/>
            <w:sz w:val="24"/>
            <w:szCs w:val="24"/>
          </w:rPr>
          <w:delText>Those re</w:delText>
        </w:r>
        <w:r w:rsidR="00BB6C6E" w:rsidDel="00FF70C3">
          <w:rPr>
            <w:rFonts w:ascii="Times New Roman" w:hAnsi="Times New Roman" w:cs="Times New Roman"/>
            <w:sz w:val="24"/>
            <w:szCs w:val="24"/>
          </w:rPr>
          <w:delText>searchers</w:delText>
        </w:r>
        <w:r w:rsidRPr="005A5FE6" w:rsidDel="00FF70C3">
          <w:rPr>
            <w:rFonts w:ascii="Times New Roman" w:hAnsi="Times New Roman" w:cs="Times New Roman"/>
            <w:sz w:val="24"/>
            <w:szCs w:val="24"/>
          </w:rPr>
          <w:delText xml:space="preserve"> point out that the low sensitivity of bacterial culture as a test for IMI may have resulted in the presence of some undiagnosed IMI </w:delText>
        </w:r>
        <w:r w:rsidR="008F1240" w:rsidDel="00FF70C3">
          <w:rPr>
            <w:rFonts w:ascii="Times New Roman" w:hAnsi="Times New Roman" w:cs="Times New Roman"/>
            <w:sz w:val="24"/>
            <w:szCs w:val="24"/>
          </w:rPr>
          <w:delText xml:space="preserve">in the culture-negative </w:delText>
        </w:r>
        <w:r w:rsidR="0094215E" w:rsidDel="00FF70C3">
          <w:rPr>
            <w:rFonts w:ascii="Times New Roman" w:hAnsi="Times New Roman" w:cs="Times New Roman"/>
            <w:sz w:val="24"/>
            <w:szCs w:val="24"/>
          </w:rPr>
          <w:delText>quarters</w:delText>
        </w:r>
        <w:r w:rsidR="00F774C5" w:rsidDel="00FF70C3">
          <w:rPr>
            <w:rFonts w:ascii="Times New Roman" w:hAnsi="Times New Roman" w:cs="Times New Roman"/>
            <w:sz w:val="24"/>
            <w:szCs w:val="24"/>
          </w:rPr>
          <w:delText xml:space="preserve"> </w:delText>
        </w:r>
        <w:r w:rsidR="00D161BD" w:rsidRPr="00D161BD" w:rsidDel="00FF70C3">
          <w:rPr>
            <w:rFonts w:ascii="Times New Roman" w:hAnsi="Times New Roman" w:cs="Times New Roman"/>
            <w:sz w:val="24"/>
            <w:szCs w:val="24"/>
          </w:rPr>
          <w:delText xml:space="preserve">(i.e., bacteriological culture is an imperfect </w:delText>
        </w:r>
        <w:r w:rsidR="002F3765" w:rsidDel="00FF70C3">
          <w:rPr>
            <w:rFonts w:ascii="Times New Roman" w:hAnsi="Times New Roman" w:cs="Times New Roman"/>
            <w:sz w:val="24"/>
            <w:szCs w:val="24"/>
          </w:rPr>
          <w:delText>test</w:delText>
        </w:r>
        <w:r w:rsidR="00D161BD" w:rsidRPr="00D161BD" w:rsidDel="00FF70C3">
          <w:rPr>
            <w:rFonts w:ascii="Times New Roman" w:hAnsi="Times New Roman" w:cs="Times New Roman"/>
            <w:sz w:val="24"/>
            <w:szCs w:val="24"/>
          </w:rPr>
          <w:delText xml:space="preserve"> for diagnosing IMI</w:delText>
        </w:r>
        <w:r w:rsidR="007F5EBC" w:rsidDel="00FF70C3">
          <w:rPr>
            <w:rFonts w:ascii="Times New Roman" w:hAnsi="Times New Roman" w:cs="Times New Roman"/>
            <w:sz w:val="24"/>
            <w:szCs w:val="24"/>
          </w:rPr>
          <w:delText>;</w:delText>
        </w:r>
        <w:r w:rsidR="002F3765" w:rsidDel="00FF70C3">
          <w:rPr>
            <w:rFonts w:ascii="Times New Roman" w:hAnsi="Times New Roman" w:cs="Times New Roman"/>
            <w:sz w:val="24"/>
            <w:szCs w:val="24"/>
          </w:rPr>
          <w:delText xml:space="preserve"> </w:delText>
        </w:r>
        <w:r w:rsidR="00952789" w:rsidDel="00FF70C3">
          <w:rPr>
            <w:rFonts w:ascii="Times New Roman" w:hAnsi="Times New Roman" w:cs="Times New Roman"/>
            <w:sz w:val="24"/>
            <w:szCs w:val="24"/>
          </w:rPr>
          <w:delText>Dufour</w:delText>
        </w:r>
        <w:r w:rsidR="002F3765" w:rsidDel="00FF70C3">
          <w:rPr>
            <w:rFonts w:ascii="Times New Roman" w:hAnsi="Times New Roman" w:cs="Times New Roman"/>
            <w:sz w:val="24"/>
            <w:szCs w:val="24"/>
          </w:rPr>
          <w:delText xml:space="preserve"> </w:delText>
        </w:r>
        <w:r w:rsidR="00952789" w:rsidDel="00FF70C3">
          <w:rPr>
            <w:rFonts w:ascii="Times New Roman" w:hAnsi="Times New Roman" w:cs="Times New Roman"/>
            <w:sz w:val="24"/>
            <w:szCs w:val="24"/>
          </w:rPr>
          <w:delText xml:space="preserve">et al., </w:delText>
        </w:r>
        <w:r w:rsidR="00136A81" w:rsidDel="00FF70C3">
          <w:rPr>
            <w:rFonts w:ascii="Times New Roman" w:hAnsi="Times New Roman" w:cs="Times New Roman"/>
            <w:sz w:val="24"/>
            <w:szCs w:val="24"/>
          </w:rPr>
          <w:delText>2012</w:delText>
        </w:r>
        <w:r w:rsidR="00D161BD" w:rsidRPr="00D161BD" w:rsidDel="00FF70C3">
          <w:rPr>
            <w:rFonts w:ascii="Times New Roman" w:hAnsi="Times New Roman" w:cs="Times New Roman"/>
            <w:sz w:val="24"/>
            <w:szCs w:val="24"/>
          </w:rPr>
          <w:delText>)</w:delText>
        </w:r>
        <w:r w:rsidRPr="005A5FE6" w:rsidDel="00FF70C3">
          <w:rPr>
            <w:rFonts w:ascii="Times New Roman" w:hAnsi="Times New Roman" w:cs="Times New Roman"/>
            <w:sz w:val="24"/>
            <w:szCs w:val="24"/>
          </w:rPr>
          <w:delText>.</w:delText>
        </w:r>
        <w:r w:rsidR="001111EB" w:rsidDel="00FF70C3">
          <w:rPr>
            <w:rFonts w:ascii="Times New Roman" w:hAnsi="Times New Roman" w:cs="Times New Roman"/>
            <w:sz w:val="24"/>
            <w:szCs w:val="24"/>
          </w:rPr>
          <w:delText xml:space="preserve"> </w:delText>
        </w:r>
        <w:r w:rsidR="008C20C1" w:rsidDel="00FF70C3">
          <w:rPr>
            <w:rFonts w:ascii="Times New Roman" w:hAnsi="Times New Roman" w:cs="Times New Roman"/>
            <w:sz w:val="24"/>
            <w:szCs w:val="24"/>
          </w:rPr>
          <w:delText>F</w:delText>
        </w:r>
        <w:r w:rsidR="00A70C5A" w:rsidRPr="005A5FE6" w:rsidDel="00FF70C3">
          <w:rPr>
            <w:rFonts w:ascii="Times New Roman" w:hAnsi="Times New Roman" w:cs="Times New Roman"/>
            <w:sz w:val="24"/>
            <w:szCs w:val="24"/>
          </w:rPr>
          <w:delText>or</w:delText>
        </w:r>
        <w:r w:rsidRPr="005A5FE6" w:rsidDel="00FF70C3">
          <w:rPr>
            <w:rFonts w:ascii="Times New Roman" w:hAnsi="Times New Roman" w:cs="Times New Roman"/>
            <w:sz w:val="24"/>
            <w:szCs w:val="24"/>
          </w:rPr>
          <w:delText xml:space="preserve"> a quarter to be considered culture</w:delText>
        </w:r>
        <w:r w:rsidR="00DC723F" w:rsidDel="00FF70C3">
          <w:rPr>
            <w:rFonts w:ascii="Times New Roman" w:hAnsi="Times New Roman" w:cs="Times New Roman"/>
            <w:sz w:val="24"/>
            <w:szCs w:val="24"/>
          </w:rPr>
          <w:delText>-</w:delText>
        </w:r>
        <w:r w:rsidRPr="005A5FE6" w:rsidDel="00FF70C3">
          <w:rPr>
            <w:rFonts w:ascii="Times New Roman" w:hAnsi="Times New Roman" w:cs="Times New Roman"/>
            <w:sz w:val="24"/>
            <w:szCs w:val="24"/>
          </w:rPr>
          <w:delText xml:space="preserve">negative in the current study, both milk samples were required to have either no growth at all or no significant growth on both plates. Despite </w:delText>
        </w:r>
        <w:r w:rsidR="00B852C0" w:rsidDel="00FF70C3">
          <w:rPr>
            <w:rFonts w:ascii="Times New Roman" w:hAnsi="Times New Roman" w:cs="Times New Roman"/>
            <w:sz w:val="24"/>
            <w:szCs w:val="24"/>
          </w:rPr>
          <w:delText>th</w:delText>
        </w:r>
      </w:del>
      <w:del w:id="1153" w:author="Caitlin Jeffrey" w:date="2024-09-23T16:24:00Z" w16du:dateUtc="2024-09-23T20:24:00Z">
        <w:r w:rsidR="00B852C0" w:rsidDel="00350E8D">
          <w:rPr>
            <w:rFonts w:ascii="Times New Roman" w:hAnsi="Times New Roman" w:cs="Times New Roman"/>
            <w:sz w:val="24"/>
            <w:szCs w:val="24"/>
          </w:rPr>
          <w:delText>e</w:delText>
        </w:r>
      </w:del>
      <w:del w:id="1154" w:author="Caitlin Jeffrey" w:date="2024-09-23T17:35:00Z" w16du:dateUtc="2024-09-23T21:35:00Z">
        <w:r w:rsidR="00B852C0" w:rsidDel="00FF70C3">
          <w:rPr>
            <w:rFonts w:ascii="Times New Roman" w:hAnsi="Times New Roman" w:cs="Times New Roman"/>
            <w:sz w:val="24"/>
            <w:szCs w:val="24"/>
          </w:rPr>
          <w:delText xml:space="preserve"> imperfect nature of </w:delText>
        </w:r>
        <w:r w:rsidR="00490679" w:rsidDel="00FF70C3">
          <w:rPr>
            <w:rFonts w:ascii="Times New Roman" w:hAnsi="Times New Roman" w:cs="Times New Roman"/>
            <w:sz w:val="24"/>
            <w:szCs w:val="24"/>
          </w:rPr>
          <w:delText xml:space="preserve">bacteriological culture </w:delText>
        </w:r>
        <w:r w:rsidR="0092490D" w:rsidDel="00FF70C3">
          <w:rPr>
            <w:rFonts w:ascii="Times New Roman" w:hAnsi="Times New Roman" w:cs="Times New Roman"/>
            <w:sz w:val="24"/>
            <w:szCs w:val="24"/>
          </w:rPr>
          <w:delText>for</w:delText>
        </w:r>
        <w:r w:rsidR="00490679" w:rsidDel="00FF70C3">
          <w:rPr>
            <w:rFonts w:ascii="Times New Roman" w:hAnsi="Times New Roman" w:cs="Times New Roman"/>
            <w:sz w:val="24"/>
            <w:szCs w:val="24"/>
          </w:rPr>
          <w:delText xml:space="preserve"> determin</w:delText>
        </w:r>
        <w:r w:rsidR="0092490D" w:rsidDel="00FF70C3">
          <w:rPr>
            <w:rFonts w:ascii="Times New Roman" w:hAnsi="Times New Roman" w:cs="Times New Roman"/>
            <w:sz w:val="24"/>
            <w:szCs w:val="24"/>
          </w:rPr>
          <w:delText>ing</w:delText>
        </w:r>
        <w:r w:rsidR="00490679" w:rsidDel="00FF70C3">
          <w:rPr>
            <w:rFonts w:ascii="Times New Roman" w:hAnsi="Times New Roman" w:cs="Times New Roman"/>
            <w:sz w:val="24"/>
            <w:szCs w:val="24"/>
          </w:rPr>
          <w:delText xml:space="preserve"> IMI status</w:delText>
        </w:r>
        <w:r w:rsidRPr="005A5FE6" w:rsidDel="00FF70C3">
          <w:rPr>
            <w:rFonts w:ascii="Times New Roman" w:hAnsi="Times New Roman" w:cs="Times New Roman"/>
            <w:sz w:val="24"/>
            <w:szCs w:val="24"/>
          </w:rPr>
          <w:delText xml:space="preserve">, the median (Figure 2) and mean (Table 2) SCC for the negative control quarters </w:delText>
        </w:r>
      </w:del>
      <w:ins w:id="1155" w:author="John Barlow" w:date="2024-09-12T21:31:00Z" w16du:dateUtc="2024-09-13T01:31:00Z">
        <w:del w:id="1156" w:author="Caitlin Jeffrey" w:date="2024-09-23T17:35:00Z" w16du:dateUtc="2024-09-23T21:35:00Z">
          <w:r w:rsidR="009607B7" w:rsidRPr="005A5FE6" w:rsidDel="00FF70C3">
            <w:rPr>
              <w:rFonts w:ascii="Times New Roman" w:hAnsi="Times New Roman" w:cs="Times New Roman"/>
              <w:sz w:val="24"/>
              <w:szCs w:val="24"/>
            </w:rPr>
            <w:delText>w</w:delText>
          </w:r>
          <w:r w:rsidR="009607B7" w:rsidDel="00FF70C3">
            <w:rPr>
              <w:rFonts w:ascii="Times New Roman" w:hAnsi="Times New Roman" w:cs="Times New Roman"/>
              <w:sz w:val="24"/>
              <w:szCs w:val="24"/>
            </w:rPr>
            <w:delText>ere</w:delText>
          </w:r>
          <w:r w:rsidR="009607B7" w:rsidRPr="005A5FE6" w:rsidDel="00FF70C3">
            <w:rPr>
              <w:rFonts w:ascii="Times New Roman" w:hAnsi="Times New Roman" w:cs="Times New Roman"/>
              <w:sz w:val="24"/>
              <w:szCs w:val="24"/>
            </w:rPr>
            <w:delText xml:space="preserve"> </w:delText>
          </w:r>
        </w:del>
      </w:ins>
      <w:del w:id="1157" w:author="Caitlin Jeffrey" w:date="2024-09-23T17:35:00Z" w16du:dateUtc="2024-09-23T21:35:00Z">
        <w:r w:rsidRPr="005A5FE6" w:rsidDel="00FF70C3">
          <w:rPr>
            <w:rFonts w:ascii="Times New Roman" w:hAnsi="Times New Roman" w:cs="Times New Roman"/>
            <w:sz w:val="24"/>
            <w:szCs w:val="24"/>
          </w:rPr>
          <w:delText xml:space="preserve">still well below that of most </w:delText>
        </w:r>
        <w:r w:rsidR="00D915AC" w:rsidRPr="009B25D1" w:rsidDel="00FF70C3">
          <w:rPr>
            <w:rFonts w:ascii="Times New Roman" w:hAnsi="Times New Roman" w:cs="Times New Roman"/>
            <w:sz w:val="24"/>
            <w:szCs w:val="24"/>
          </w:rPr>
          <w:delText>SaM</w:delText>
        </w:r>
        <w:r w:rsidRPr="009B25D1" w:rsidDel="00FF70C3">
          <w:rPr>
            <w:rFonts w:ascii="Times New Roman" w:hAnsi="Times New Roman" w:cs="Times New Roman"/>
            <w:sz w:val="24"/>
            <w:szCs w:val="24"/>
          </w:rPr>
          <w:delText xml:space="preserve"> species.</w:delText>
        </w:r>
      </w:del>
    </w:p>
    <w:p w14:paraId="0C3C26FD" w14:textId="77777777" w:rsidR="00F876A6" w:rsidRDefault="00F876A6" w:rsidP="00682E1E">
      <w:pPr>
        <w:spacing w:after="0" w:line="480" w:lineRule="auto"/>
        <w:ind w:firstLine="360"/>
        <w:rPr>
          <w:rFonts w:ascii="Times New Roman" w:hAnsi="Times New Roman" w:cs="Times New Roman"/>
          <w:sz w:val="24"/>
          <w:szCs w:val="24"/>
        </w:rPr>
      </w:pPr>
    </w:p>
    <w:p w14:paraId="735FA9B8" w14:textId="340E26B7" w:rsidR="00E53E61" w:rsidRPr="00AC45C6" w:rsidRDefault="00E53E61">
      <w:pPr>
        <w:spacing w:after="0" w:line="480" w:lineRule="auto"/>
        <w:rPr>
          <w:rFonts w:ascii="Times New Roman" w:hAnsi="Times New Roman" w:cs="Times New Roman"/>
          <w:i/>
          <w:iCs/>
          <w:sz w:val="24"/>
          <w:szCs w:val="24"/>
        </w:rPr>
        <w:pPrChange w:id="1158" w:author="Caitlin Jeffrey" w:date="2024-09-23T10:53:00Z" w16du:dateUtc="2024-09-23T14:53:00Z">
          <w:pPr>
            <w:spacing w:after="0" w:line="480" w:lineRule="auto"/>
            <w:ind w:firstLine="720"/>
          </w:pPr>
        </w:pPrChange>
      </w:pPr>
      <w:r w:rsidRPr="00AC45C6">
        <w:rPr>
          <w:rFonts w:ascii="Times New Roman" w:hAnsi="Times New Roman" w:cs="Times New Roman"/>
          <w:i/>
          <w:iCs/>
          <w:sz w:val="24"/>
          <w:szCs w:val="24"/>
        </w:rPr>
        <w:t xml:space="preserve">Frequency and diversity of NASM in </w:t>
      </w:r>
      <w:ins w:id="1159" w:author="John Barlow" w:date="2024-09-19T15:34:00Z" w16du:dateUtc="2024-09-19T19:34:00Z">
        <w:r w:rsidR="002B2510">
          <w:rPr>
            <w:rFonts w:ascii="Times New Roman" w:hAnsi="Times New Roman" w:cs="Times New Roman"/>
            <w:i/>
            <w:iCs/>
            <w:sz w:val="24"/>
            <w:szCs w:val="24"/>
          </w:rPr>
          <w:t>10</w:t>
        </w:r>
      </w:ins>
      <w:ins w:id="1160" w:author="John Barlow" w:date="2024-09-19T13:52:00Z" w16du:dateUtc="2024-09-19T17:52:00Z">
        <w:r w:rsidR="002F1546">
          <w:rPr>
            <w:rFonts w:ascii="Times New Roman" w:hAnsi="Times New Roman" w:cs="Times New Roman"/>
            <w:i/>
            <w:iCs/>
            <w:sz w:val="24"/>
            <w:szCs w:val="24"/>
          </w:rPr>
          <w:t xml:space="preserve"> </w:t>
        </w:r>
        <w:r w:rsidR="00500B3E">
          <w:rPr>
            <w:rFonts w:ascii="Times New Roman" w:hAnsi="Times New Roman" w:cs="Times New Roman"/>
            <w:i/>
            <w:iCs/>
            <w:sz w:val="24"/>
            <w:szCs w:val="24"/>
          </w:rPr>
          <w:t xml:space="preserve">organic </w:t>
        </w:r>
      </w:ins>
      <w:r w:rsidRPr="00AC45C6">
        <w:rPr>
          <w:rFonts w:ascii="Times New Roman" w:hAnsi="Times New Roman" w:cs="Times New Roman"/>
          <w:i/>
          <w:iCs/>
          <w:sz w:val="24"/>
          <w:szCs w:val="24"/>
        </w:rPr>
        <w:t>dairy herds</w:t>
      </w:r>
      <w:ins w:id="1161" w:author="John Barlow" w:date="2024-09-19T13:52:00Z" w16du:dateUtc="2024-09-19T17:52:00Z">
        <w:r w:rsidR="002F1546">
          <w:rPr>
            <w:rFonts w:ascii="Times New Roman" w:hAnsi="Times New Roman" w:cs="Times New Roman"/>
            <w:i/>
            <w:iCs/>
            <w:sz w:val="24"/>
            <w:szCs w:val="24"/>
          </w:rPr>
          <w:t xml:space="preserve"> in Vermont, US</w:t>
        </w:r>
      </w:ins>
      <w:del w:id="1162" w:author="Caitlin Jeffrey" w:date="2024-09-23T16:09:00Z" w16du:dateUtc="2024-09-23T20:09:00Z">
        <w:r w:rsidRPr="00AC45C6" w:rsidDel="007C0666">
          <w:rPr>
            <w:rFonts w:ascii="Times New Roman" w:hAnsi="Times New Roman" w:cs="Times New Roman"/>
            <w:i/>
            <w:iCs/>
            <w:sz w:val="24"/>
            <w:szCs w:val="24"/>
          </w:rPr>
          <w:delText>.</w:delText>
        </w:r>
      </w:del>
      <w:r w:rsidRPr="00AC45C6">
        <w:rPr>
          <w:rFonts w:ascii="Times New Roman" w:hAnsi="Times New Roman" w:cs="Times New Roman"/>
          <w:i/>
          <w:iCs/>
          <w:sz w:val="24"/>
          <w:szCs w:val="24"/>
        </w:rPr>
        <w:t xml:space="preserve">  </w:t>
      </w:r>
    </w:p>
    <w:p w14:paraId="0A31A731" w14:textId="6EEF1B8E" w:rsidR="00455D00" w:rsidRDefault="00724930">
      <w:pPr>
        <w:spacing w:after="0" w:line="480" w:lineRule="auto"/>
        <w:ind w:firstLine="360"/>
        <w:rPr>
          <w:ins w:id="1163" w:author="Caitlin Jeffrey" w:date="2024-09-23T16:35:00Z" w16du:dateUtc="2024-09-23T20:35:00Z"/>
          <w:rFonts w:ascii="Times New Roman" w:hAnsi="Times New Roman" w:cs="Times New Roman"/>
          <w:sz w:val="24"/>
          <w:szCs w:val="24"/>
        </w:rPr>
      </w:pPr>
      <w:ins w:id="1164" w:author="Caitlin Jeffrey" w:date="2024-09-24T05:50:00Z" w16du:dateUtc="2024-09-24T09:50:00Z">
        <w:r w:rsidRPr="002016FD">
          <w:rPr>
            <w:rFonts w:ascii="Times New Roman" w:hAnsi="Times New Roman" w:cs="Times New Roman"/>
            <w:sz w:val="24"/>
            <w:szCs w:val="24"/>
            <w:rPrChange w:id="1165" w:author="Caitlin Jeffrey" w:date="2024-09-24T05:51:00Z" w16du:dateUtc="2024-09-24T09:51:00Z">
              <w:rPr>
                <w:rFonts w:ascii="Times New Roman" w:hAnsi="Times New Roman" w:cs="Times New Roman"/>
                <w:color w:val="0070C0"/>
                <w:sz w:val="24"/>
                <w:szCs w:val="24"/>
              </w:rPr>
            </w:rPrChange>
          </w:rPr>
          <w:lastRenderedPageBreak/>
          <w:t>In total, 22 different species of SaM were identified</w:t>
        </w:r>
        <w:r w:rsidRPr="002016FD">
          <w:rPr>
            <w:rFonts w:ascii="Times New Roman" w:hAnsi="Times New Roman" w:cs="Times New Roman"/>
            <w:sz w:val="24"/>
            <w:szCs w:val="24"/>
            <w:rPrChange w:id="1166" w:author="Caitlin Jeffrey" w:date="2024-09-24T05:51:00Z" w16du:dateUtc="2024-09-24T09:51:00Z">
              <w:rPr>
                <w:rFonts w:ascii="Times New Roman" w:hAnsi="Times New Roman" w:cs="Times New Roman"/>
                <w:color w:val="0070C0"/>
                <w:sz w:val="24"/>
                <w:szCs w:val="24"/>
              </w:rPr>
            </w:rPrChange>
          </w:rPr>
          <w:t xml:space="preserve"> to be causing IMI in this population of organic herds. </w:t>
        </w:r>
      </w:ins>
      <w:r w:rsidR="00E53E61" w:rsidRPr="002016FD">
        <w:rPr>
          <w:rFonts w:ascii="Times New Roman" w:hAnsi="Times New Roman" w:cs="Times New Roman"/>
          <w:i/>
          <w:iCs/>
          <w:sz w:val="24"/>
          <w:szCs w:val="24"/>
        </w:rPr>
        <w:t xml:space="preserve">S. chromogenes </w:t>
      </w:r>
      <w:r w:rsidR="00E53E61" w:rsidRPr="002016FD">
        <w:rPr>
          <w:rFonts w:ascii="Times New Roman" w:hAnsi="Times New Roman" w:cs="Times New Roman"/>
          <w:sz w:val="24"/>
          <w:szCs w:val="24"/>
        </w:rPr>
        <w:t>was the most frequently identified</w:t>
      </w:r>
      <w:ins w:id="1167" w:author="Caitlin Jeffrey" w:date="2024-09-24T05:50:00Z" w16du:dateUtc="2024-09-24T09:50:00Z">
        <w:r w:rsidR="002D4C37" w:rsidRPr="002016FD">
          <w:rPr>
            <w:rFonts w:ascii="Times New Roman" w:hAnsi="Times New Roman" w:cs="Times New Roman"/>
            <w:sz w:val="24"/>
            <w:szCs w:val="24"/>
          </w:rPr>
          <w:t>, whic</w:t>
        </w:r>
      </w:ins>
      <w:del w:id="1168" w:author="Caitlin Jeffrey" w:date="2024-09-24T05:50:00Z" w16du:dateUtc="2024-09-24T09:50:00Z">
        <w:r w:rsidR="00E53E61" w:rsidRPr="002016FD" w:rsidDel="002D4C37">
          <w:rPr>
            <w:rFonts w:ascii="Times New Roman" w:hAnsi="Times New Roman" w:cs="Times New Roman"/>
            <w:sz w:val="24"/>
            <w:szCs w:val="24"/>
          </w:rPr>
          <w:delText xml:space="preserve"> SaM associated with subclinical IMI on 10 organic dairy herds in Vermont. T</w:delText>
        </w:r>
      </w:del>
      <w:r w:rsidR="00E53E61" w:rsidRPr="002016FD">
        <w:rPr>
          <w:rFonts w:ascii="Times New Roman" w:hAnsi="Times New Roman" w:cs="Times New Roman"/>
          <w:sz w:val="24"/>
          <w:szCs w:val="24"/>
        </w:rPr>
        <w:t>h</w:t>
      </w:r>
      <w:del w:id="1169" w:author="Caitlin Jeffrey" w:date="2024-09-24T05:51:00Z" w16du:dateUtc="2024-09-24T09:51:00Z">
        <w:r w:rsidR="00E53E61" w:rsidRPr="002016FD" w:rsidDel="002D4C37">
          <w:rPr>
            <w:rFonts w:ascii="Times New Roman" w:hAnsi="Times New Roman" w:cs="Times New Roman"/>
            <w:sz w:val="24"/>
            <w:szCs w:val="24"/>
          </w:rPr>
          <w:delText>is</w:delText>
        </w:r>
      </w:del>
      <w:r w:rsidR="00E53E61" w:rsidRPr="002016FD">
        <w:rPr>
          <w:rFonts w:ascii="Times New Roman" w:hAnsi="Times New Roman" w:cs="Times New Roman"/>
          <w:sz w:val="24"/>
          <w:szCs w:val="24"/>
        </w:rPr>
        <w:t xml:space="preserve"> is consistent with other studies using genotypic methods or MALDI-TOF MS for species identification of SaM isolates from both conventional and organic herds in various countries </w:t>
      </w:r>
      <w:r w:rsidR="00E53E61"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00E53E61" w:rsidRPr="005A5FE6">
        <w:rPr>
          <w:rFonts w:ascii="Times New Roman" w:hAnsi="Times New Roman" w:cs="Times New Roman"/>
          <w:sz w:val="24"/>
          <w:szCs w:val="24"/>
        </w:rPr>
        <w:instrText xml:space="preserve"> ADDIN EN.CITE </w:instrText>
      </w:r>
      <w:r w:rsidR="00E53E61"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00E53E61" w:rsidRPr="005A5FE6">
        <w:rPr>
          <w:rFonts w:ascii="Times New Roman" w:hAnsi="Times New Roman" w:cs="Times New Roman"/>
          <w:sz w:val="24"/>
          <w:szCs w:val="24"/>
        </w:rPr>
        <w:instrText xml:space="preserve"> ADDIN EN.CITE.DATA </w:instrText>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end"/>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separate"/>
      </w:r>
      <w:r w:rsidR="00E53E61" w:rsidRPr="005A5FE6">
        <w:rPr>
          <w:rFonts w:ascii="Times New Roman" w:hAnsi="Times New Roman" w:cs="Times New Roman"/>
          <w:noProof/>
          <w:sz w:val="24"/>
          <w:szCs w:val="24"/>
        </w:rPr>
        <w:t>(De Visscher et al., 2016; Condas et al., 2017a; Rowe et al., 2019; Wuytack et al., 2020</w:t>
      </w:r>
      <w:r w:rsidR="00E53E61">
        <w:rPr>
          <w:rFonts w:ascii="Times New Roman" w:hAnsi="Times New Roman" w:cs="Times New Roman"/>
          <w:noProof/>
          <w:sz w:val="24"/>
          <w:szCs w:val="24"/>
        </w:rPr>
        <w:t>;</w:t>
      </w:r>
      <w:r w:rsidR="00E53E61" w:rsidRPr="005A5FE6">
        <w:rPr>
          <w:rFonts w:ascii="Times New Roman" w:hAnsi="Times New Roman" w:cs="Times New Roman"/>
          <w:sz w:val="24"/>
          <w:szCs w:val="24"/>
        </w:rPr>
        <w:fldChar w:fldCharType="end"/>
      </w:r>
      <w:r w:rsidR="00E53E61" w:rsidRPr="005A5FE6">
        <w:rPr>
          <w:rFonts w:ascii="Times New Roman" w:hAnsi="Times New Roman" w:cs="Times New Roman"/>
          <w:sz w:val="24"/>
          <w:szCs w:val="24"/>
        </w:rPr>
        <w:t xml:space="preserve"> </w:t>
      </w:r>
      <w:r w:rsidR="00E53E61"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00E53E61" w:rsidRPr="005A5FE6">
        <w:rPr>
          <w:rFonts w:ascii="Times New Roman" w:hAnsi="Times New Roman" w:cs="Times New Roman"/>
          <w:sz w:val="24"/>
          <w:szCs w:val="24"/>
        </w:rPr>
        <w:instrText xml:space="preserve"> ADDIN EN.CITE </w:instrText>
      </w:r>
      <w:r w:rsidR="00E53E61"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00E53E61" w:rsidRPr="005A5FE6">
        <w:rPr>
          <w:rFonts w:ascii="Times New Roman" w:hAnsi="Times New Roman" w:cs="Times New Roman"/>
          <w:sz w:val="24"/>
          <w:szCs w:val="24"/>
        </w:rPr>
        <w:instrText xml:space="preserve"> ADDIN EN.CITE.DATA </w:instrText>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end"/>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separate"/>
      </w:r>
      <w:r w:rsidR="00E53E61" w:rsidRPr="005A5FE6">
        <w:rPr>
          <w:rFonts w:ascii="Times New Roman" w:hAnsi="Times New Roman" w:cs="Times New Roman"/>
          <w:noProof/>
          <w:sz w:val="24"/>
          <w:szCs w:val="24"/>
        </w:rPr>
        <w:t>Peña-Mosca et al., 2023)</w:t>
      </w:r>
      <w:r w:rsidR="00E53E61" w:rsidRPr="005A5FE6">
        <w:rPr>
          <w:rFonts w:ascii="Times New Roman" w:hAnsi="Times New Roman" w:cs="Times New Roman"/>
          <w:sz w:val="24"/>
          <w:szCs w:val="24"/>
        </w:rPr>
        <w:fldChar w:fldCharType="end"/>
      </w:r>
      <w:r w:rsidR="00E53E61">
        <w:rPr>
          <w:rFonts w:ascii="Times New Roman" w:hAnsi="Times New Roman" w:cs="Times New Roman"/>
          <w:sz w:val="24"/>
          <w:szCs w:val="24"/>
        </w:rPr>
        <w:t>.</w:t>
      </w:r>
      <w:r w:rsidR="00E53E61" w:rsidRPr="005A5FE6">
        <w:rPr>
          <w:rFonts w:ascii="Times New Roman" w:hAnsi="Times New Roman" w:cs="Times New Roman"/>
          <w:sz w:val="24"/>
          <w:szCs w:val="24"/>
        </w:rPr>
        <w:t xml:space="preserve"> </w:t>
      </w:r>
      <w:r w:rsidR="00E53E61">
        <w:rPr>
          <w:rFonts w:ascii="Times New Roman" w:hAnsi="Times New Roman" w:cs="Times New Roman"/>
          <w:sz w:val="24"/>
          <w:szCs w:val="24"/>
        </w:rPr>
        <w:t xml:space="preserve">In contrast to other research </w:t>
      </w:r>
      <w:r w:rsidR="00E53E61" w:rsidRPr="005A5FE6">
        <w:rPr>
          <w:rFonts w:ascii="Times New Roman" w:hAnsi="Times New Roman" w:cs="Times New Roman"/>
          <w:sz w:val="24"/>
          <w:szCs w:val="24"/>
        </w:rPr>
        <w:t xml:space="preserve">focused on </w:t>
      </w:r>
      <w:r w:rsidR="00E53E61" w:rsidRPr="007C2AC0">
        <w:rPr>
          <w:rFonts w:ascii="Times New Roman" w:hAnsi="Times New Roman" w:cs="Times New Roman"/>
          <w:sz w:val="24"/>
          <w:szCs w:val="24"/>
        </w:rPr>
        <w:t xml:space="preserve">SaM epidemiology and similar to </w:t>
      </w:r>
      <w:bookmarkStart w:id="1170" w:name="_Hlk177065574"/>
      <w:r w:rsidR="00E53E61" w:rsidRPr="007C2AC0">
        <w:rPr>
          <w:rFonts w:ascii="Times New Roman" w:hAnsi="Times New Roman" w:cs="Times New Roman"/>
          <w:noProof/>
          <w:sz w:val="24"/>
          <w:szCs w:val="24"/>
        </w:rPr>
        <w:t>Peña</w:t>
      </w:r>
      <w:bookmarkEnd w:id="1170"/>
      <w:r w:rsidR="00E53E61" w:rsidRPr="007C2AC0">
        <w:rPr>
          <w:rFonts w:ascii="Times New Roman" w:hAnsi="Times New Roman" w:cs="Times New Roman"/>
          <w:noProof/>
          <w:sz w:val="24"/>
          <w:szCs w:val="24"/>
        </w:rPr>
        <w:t>-Mosca et al. (2023)</w:t>
      </w:r>
      <w:r w:rsidR="00E53E61">
        <w:rPr>
          <w:rFonts w:ascii="Times New Roman" w:hAnsi="Times New Roman" w:cs="Times New Roman"/>
          <w:noProof/>
          <w:sz w:val="24"/>
          <w:szCs w:val="24"/>
        </w:rPr>
        <w:t xml:space="preserve"> and Condas </w:t>
      </w:r>
      <w:del w:id="1171" w:author="Caitlin Jeffrey" w:date="2024-09-23T12:41:00Z" w16du:dateUtc="2024-09-23T16:41:00Z">
        <w:r w:rsidR="00E53E61" w:rsidDel="00DA3659">
          <w:rPr>
            <w:rFonts w:ascii="Times New Roman" w:hAnsi="Times New Roman" w:cs="Times New Roman"/>
            <w:noProof/>
            <w:sz w:val="24"/>
            <w:szCs w:val="24"/>
          </w:rPr>
          <w:delText>et al., (</w:delText>
        </w:r>
      </w:del>
      <w:ins w:id="1172" w:author="Caitlin Jeffrey" w:date="2024-09-23T12:41:00Z" w16du:dateUtc="2024-09-23T16:41:00Z">
        <w:r w:rsidR="00DA3659">
          <w:rPr>
            <w:rFonts w:ascii="Times New Roman" w:hAnsi="Times New Roman" w:cs="Times New Roman"/>
            <w:noProof/>
            <w:sz w:val="24"/>
            <w:szCs w:val="24"/>
          </w:rPr>
          <w:t>et al. (</w:t>
        </w:r>
      </w:ins>
      <w:r w:rsidR="00E53E61">
        <w:rPr>
          <w:rFonts w:ascii="Times New Roman" w:hAnsi="Times New Roman" w:cs="Times New Roman"/>
          <w:noProof/>
          <w:sz w:val="24"/>
          <w:szCs w:val="24"/>
        </w:rPr>
        <w:t>2017b)</w:t>
      </w:r>
      <w:r w:rsidR="00E53E61" w:rsidRPr="007C2AC0">
        <w:rPr>
          <w:rFonts w:ascii="Times New Roman" w:hAnsi="Times New Roman" w:cs="Times New Roman"/>
          <w:noProof/>
          <w:sz w:val="24"/>
          <w:szCs w:val="24"/>
        </w:rPr>
        <w:t xml:space="preserve">, we included </w:t>
      </w:r>
      <w:r w:rsidR="00E53E61" w:rsidRPr="007C2AC0">
        <w:rPr>
          <w:rFonts w:ascii="Times New Roman" w:hAnsi="Times New Roman" w:cs="Times New Roman"/>
          <w:i/>
          <w:iCs/>
          <w:noProof/>
          <w:sz w:val="24"/>
          <w:szCs w:val="24"/>
        </w:rPr>
        <w:t>S. aureus</w:t>
      </w:r>
      <w:r w:rsidR="00E53E61" w:rsidRPr="007C2AC0">
        <w:rPr>
          <w:rFonts w:ascii="Times New Roman" w:hAnsi="Times New Roman" w:cs="Times New Roman"/>
          <w:noProof/>
          <w:sz w:val="24"/>
          <w:szCs w:val="24"/>
        </w:rPr>
        <w:t xml:space="preserve"> IMI data in our analysis. </w:t>
      </w:r>
      <w:r w:rsidR="00E53E61">
        <w:rPr>
          <w:rFonts w:ascii="Times New Roman" w:hAnsi="Times New Roman" w:cs="Times New Roman"/>
          <w:noProof/>
          <w:sz w:val="24"/>
          <w:szCs w:val="24"/>
        </w:rPr>
        <w:t xml:space="preserve">This was motivated by two factors: 1) </w:t>
      </w:r>
      <w:r w:rsidR="00E53E61" w:rsidRPr="00867ED4">
        <w:rPr>
          <w:rFonts w:ascii="Times New Roman" w:hAnsi="Times New Roman" w:cs="Times New Roman"/>
          <w:i/>
          <w:iCs/>
          <w:noProof/>
          <w:sz w:val="24"/>
          <w:szCs w:val="24"/>
        </w:rPr>
        <w:t>S. aureus</w:t>
      </w:r>
      <w:r w:rsidR="00E53E61">
        <w:rPr>
          <w:rFonts w:ascii="Times New Roman" w:hAnsi="Times New Roman" w:cs="Times New Roman"/>
          <w:noProof/>
          <w:sz w:val="24"/>
          <w:szCs w:val="24"/>
        </w:rPr>
        <w:t xml:space="preserve"> has previously been identified as a pathogen of particular concern on organic dairy farms in the </w:t>
      </w:r>
      <w:r w:rsidR="00E53E61" w:rsidRPr="00752A11">
        <w:rPr>
          <w:rFonts w:ascii="Times New Roman" w:hAnsi="Times New Roman" w:cs="Times New Roman"/>
          <w:noProof/>
          <w:sz w:val="24"/>
          <w:szCs w:val="24"/>
        </w:rPr>
        <w:t>US</w:t>
      </w:r>
      <w:r w:rsidR="00E53E61">
        <w:rPr>
          <w:rFonts w:ascii="Times New Roman" w:hAnsi="Times New Roman" w:cs="Times New Roman"/>
          <w:noProof/>
          <w:sz w:val="24"/>
          <w:szCs w:val="24"/>
        </w:rPr>
        <w:t xml:space="preserve"> </w:t>
      </w:r>
      <w:r w:rsidR="00E53E61">
        <w:rPr>
          <w:rFonts w:ascii="Times New Roman" w:hAnsi="Times New Roman" w:cs="Times New Roman"/>
          <w:noProof/>
          <w:sz w:val="24"/>
          <w:szCs w:val="24"/>
        </w:rPr>
        <w:fldChar w:fldCharType="begin"/>
      </w:r>
      <w:r w:rsidR="00E53E61">
        <w:rPr>
          <w:rFonts w:ascii="Times New Roman" w:hAnsi="Times New Roman" w:cs="Times New Roman"/>
          <w:noProof/>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00E53E61">
        <w:rPr>
          <w:rFonts w:ascii="Times New Roman" w:hAnsi="Times New Roman" w:cs="Times New Roman"/>
          <w:noProof/>
          <w:sz w:val="24"/>
          <w:szCs w:val="24"/>
        </w:rPr>
        <w:fldChar w:fldCharType="separate"/>
      </w:r>
      <w:r w:rsidR="00E53E61">
        <w:rPr>
          <w:rFonts w:ascii="Times New Roman" w:hAnsi="Times New Roman" w:cs="Times New Roman"/>
          <w:noProof/>
          <w:sz w:val="24"/>
          <w:szCs w:val="24"/>
        </w:rPr>
        <w:t>(Ruegg, 2009)</w:t>
      </w:r>
      <w:r w:rsidR="00E53E61">
        <w:rPr>
          <w:rFonts w:ascii="Times New Roman" w:hAnsi="Times New Roman" w:cs="Times New Roman"/>
          <w:noProof/>
          <w:sz w:val="24"/>
          <w:szCs w:val="24"/>
        </w:rPr>
        <w:fldChar w:fldCharType="end"/>
      </w:r>
      <w:r w:rsidR="00E53E61">
        <w:rPr>
          <w:rFonts w:ascii="Times New Roman" w:hAnsi="Times New Roman" w:cs="Times New Roman"/>
          <w:noProof/>
          <w:sz w:val="24"/>
          <w:szCs w:val="24"/>
        </w:rPr>
        <w:t xml:space="preserve">, and 2) </w:t>
      </w:r>
      <w:r w:rsidR="00E53E61" w:rsidRPr="00425140">
        <w:rPr>
          <w:rFonts w:ascii="Times New Roman" w:hAnsi="Times New Roman" w:cs="Times New Roman"/>
          <w:i/>
          <w:iCs/>
          <w:noProof/>
          <w:sz w:val="24"/>
          <w:szCs w:val="24"/>
        </w:rPr>
        <w:t>S. aureus</w:t>
      </w:r>
      <w:r w:rsidR="00E53E61">
        <w:rPr>
          <w:rFonts w:ascii="Times New Roman" w:hAnsi="Times New Roman" w:cs="Times New Roman"/>
          <w:noProof/>
          <w:sz w:val="24"/>
          <w:szCs w:val="24"/>
        </w:rPr>
        <w:t xml:space="preserve"> IMI serve</w:t>
      </w:r>
      <w:ins w:id="1173" w:author="Caitlin Jeffrey" w:date="2024-09-23T16:31:00Z" w16du:dateUtc="2024-09-23T20:31:00Z">
        <w:r w:rsidR="009E2594">
          <w:rPr>
            <w:rFonts w:ascii="Times New Roman" w:hAnsi="Times New Roman" w:cs="Times New Roman"/>
            <w:noProof/>
            <w:sz w:val="24"/>
            <w:szCs w:val="24"/>
          </w:rPr>
          <w:t>d</w:t>
        </w:r>
      </w:ins>
      <w:del w:id="1174" w:author="Caitlin Jeffrey" w:date="2024-09-23T16:31:00Z" w16du:dateUtc="2024-09-23T20:31:00Z">
        <w:r w:rsidR="00E53E61" w:rsidDel="009E2594">
          <w:rPr>
            <w:rFonts w:ascii="Times New Roman" w:hAnsi="Times New Roman" w:cs="Times New Roman"/>
            <w:noProof/>
            <w:sz w:val="24"/>
            <w:szCs w:val="24"/>
          </w:rPr>
          <w:delText>s</w:delText>
        </w:r>
      </w:del>
      <w:r w:rsidR="00E53E61">
        <w:rPr>
          <w:rFonts w:ascii="Times New Roman" w:hAnsi="Times New Roman" w:cs="Times New Roman"/>
          <w:noProof/>
          <w:sz w:val="24"/>
          <w:szCs w:val="24"/>
        </w:rPr>
        <w:t xml:space="preserve"> as a relevant reference category for effect of </w:t>
      </w:r>
      <w:ins w:id="1175" w:author="Caitlin Jeffrey" w:date="2024-09-23T16:31:00Z" w16du:dateUtc="2024-09-23T20:31:00Z">
        <w:r w:rsidR="009E2594">
          <w:rPr>
            <w:rFonts w:ascii="Times New Roman" w:hAnsi="Times New Roman" w:cs="Times New Roman"/>
            <w:noProof/>
            <w:sz w:val="24"/>
            <w:szCs w:val="24"/>
          </w:rPr>
          <w:t xml:space="preserve">NASM </w:t>
        </w:r>
      </w:ins>
      <w:r w:rsidR="00E53E61">
        <w:rPr>
          <w:rFonts w:ascii="Times New Roman" w:hAnsi="Times New Roman" w:cs="Times New Roman"/>
          <w:noProof/>
          <w:sz w:val="24"/>
          <w:szCs w:val="24"/>
        </w:rPr>
        <w:t xml:space="preserve">IMI on </w:t>
      </w:r>
      <w:ins w:id="1176" w:author="Caitlin Jeffrey" w:date="2024-09-23T16:31:00Z" w16du:dateUtc="2024-09-23T20:31:00Z">
        <w:r w:rsidR="00734962">
          <w:rPr>
            <w:rFonts w:ascii="Times New Roman" w:hAnsi="Times New Roman" w:cs="Times New Roman"/>
            <w:noProof/>
            <w:sz w:val="24"/>
            <w:szCs w:val="24"/>
          </w:rPr>
          <w:t>qm</w:t>
        </w:r>
      </w:ins>
      <w:ins w:id="1177" w:author="John Barlow" w:date="2024-09-12T20:25:00Z" w16du:dateUtc="2024-09-13T00:25:00Z">
        <w:r w:rsidR="004957F6">
          <w:rPr>
            <w:rFonts w:ascii="Times New Roman" w:hAnsi="Times New Roman" w:cs="Times New Roman"/>
            <w:noProof/>
            <w:sz w:val="24"/>
            <w:szCs w:val="24"/>
          </w:rPr>
          <w:t xml:space="preserve">SCC </w:t>
        </w:r>
      </w:ins>
      <w:r w:rsidR="00E53E61">
        <w:rPr>
          <w:rFonts w:ascii="Times New Roman" w:hAnsi="Times New Roman" w:cs="Times New Roman"/>
          <w:noProof/>
          <w:sz w:val="24"/>
          <w:szCs w:val="24"/>
        </w:rPr>
        <w:t xml:space="preserve">(in addition to culture-negative control quarters). </w:t>
      </w:r>
      <w:r w:rsidR="00E53E61">
        <w:rPr>
          <w:rFonts w:ascii="Times New Roman" w:hAnsi="Times New Roman" w:cs="Times New Roman"/>
          <w:sz w:val="24"/>
          <w:szCs w:val="24"/>
        </w:rPr>
        <w:t>I</w:t>
      </w:r>
      <w:r w:rsidR="00E53E61" w:rsidRPr="005A5FE6">
        <w:rPr>
          <w:rFonts w:ascii="Times New Roman" w:hAnsi="Times New Roman" w:cs="Times New Roman"/>
          <w:sz w:val="24"/>
          <w:szCs w:val="24"/>
        </w:rPr>
        <w:t xml:space="preserve">n agreement with </w:t>
      </w:r>
      <w:r w:rsidR="00E53E61" w:rsidRPr="005A5FE6">
        <w:rPr>
          <w:rFonts w:ascii="Times New Roman" w:hAnsi="Times New Roman" w:cs="Times New Roman"/>
          <w:noProof/>
          <w:sz w:val="24"/>
          <w:szCs w:val="24"/>
        </w:rPr>
        <w:t>Peña-Mosca et al. (2023)</w:t>
      </w:r>
      <w:r w:rsidR="00E53E61">
        <w:rPr>
          <w:rFonts w:ascii="Times New Roman" w:hAnsi="Times New Roman" w:cs="Times New Roman"/>
          <w:noProof/>
          <w:sz w:val="24"/>
          <w:szCs w:val="24"/>
        </w:rPr>
        <w:t xml:space="preserve">, </w:t>
      </w:r>
      <w:r w:rsidR="00E53E61" w:rsidRPr="005A5FE6">
        <w:rPr>
          <w:rFonts w:ascii="Times New Roman" w:hAnsi="Times New Roman" w:cs="Times New Roman"/>
          <w:sz w:val="24"/>
          <w:szCs w:val="24"/>
        </w:rPr>
        <w:t>the second most</w:t>
      </w:r>
      <w:r w:rsidR="00E53E61">
        <w:rPr>
          <w:rFonts w:ascii="Times New Roman" w:hAnsi="Times New Roman" w:cs="Times New Roman"/>
          <w:sz w:val="24"/>
          <w:szCs w:val="24"/>
        </w:rPr>
        <w:t xml:space="preserve"> frequently </w:t>
      </w:r>
      <w:r w:rsidR="00E53E61" w:rsidRPr="005A5FE6">
        <w:rPr>
          <w:rFonts w:ascii="Times New Roman" w:hAnsi="Times New Roman" w:cs="Times New Roman"/>
          <w:sz w:val="24"/>
          <w:szCs w:val="24"/>
        </w:rPr>
        <w:t xml:space="preserve">isolated </w:t>
      </w:r>
      <w:r w:rsidR="00E53E61">
        <w:rPr>
          <w:rFonts w:ascii="Times New Roman" w:hAnsi="Times New Roman" w:cs="Times New Roman"/>
          <w:sz w:val="24"/>
          <w:szCs w:val="24"/>
        </w:rPr>
        <w:t>SaM</w:t>
      </w:r>
      <w:r w:rsidR="00E53E61">
        <w:rPr>
          <w:rFonts w:ascii="Times New Roman" w:hAnsi="Times New Roman" w:cs="Times New Roman"/>
          <w:i/>
          <w:iCs/>
          <w:sz w:val="24"/>
          <w:szCs w:val="24"/>
        </w:rPr>
        <w:t xml:space="preserve"> </w:t>
      </w:r>
      <w:r w:rsidR="00E53E61" w:rsidRPr="005A5FE6">
        <w:rPr>
          <w:rFonts w:ascii="Times New Roman" w:hAnsi="Times New Roman" w:cs="Times New Roman"/>
          <w:sz w:val="24"/>
          <w:szCs w:val="24"/>
        </w:rPr>
        <w:t xml:space="preserve">species </w:t>
      </w:r>
      <w:r w:rsidR="00E53E61">
        <w:rPr>
          <w:rFonts w:ascii="Times New Roman" w:hAnsi="Times New Roman" w:cs="Times New Roman"/>
          <w:sz w:val="24"/>
          <w:szCs w:val="24"/>
        </w:rPr>
        <w:t xml:space="preserve">among these ten organic herds </w:t>
      </w:r>
      <w:r w:rsidR="00E53E61" w:rsidRPr="005A5FE6">
        <w:rPr>
          <w:rFonts w:ascii="Times New Roman" w:hAnsi="Times New Roman" w:cs="Times New Roman"/>
          <w:sz w:val="24"/>
          <w:szCs w:val="24"/>
        </w:rPr>
        <w:t xml:space="preserve">was </w:t>
      </w:r>
      <w:r w:rsidR="00E53E61" w:rsidRPr="005A5FE6">
        <w:rPr>
          <w:rFonts w:ascii="Times New Roman" w:hAnsi="Times New Roman" w:cs="Times New Roman"/>
          <w:i/>
          <w:iCs/>
          <w:sz w:val="24"/>
          <w:szCs w:val="24"/>
        </w:rPr>
        <w:t>S. aureus.</w:t>
      </w:r>
      <w:del w:id="1178" w:author="Caitlin Jeffrey" w:date="2024-09-23T16:09:00Z" w16du:dateUtc="2024-09-23T20:09:00Z">
        <w:r w:rsidR="00E53E61" w:rsidRPr="005A5FE6" w:rsidDel="007C0666">
          <w:rPr>
            <w:rFonts w:ascii="Times New Roman" w:hAnsi="Times New Roman" w:cs="Times New Roman"/>
            <w:i/>
            <w:iCs/>
            <w:sz w:val="24"/>
            <w:szCs w:val="24"/>
          </w:rPr>
          <w:delText xml:space="preserve"> </w:delText>
        </w:r>
        <w:r w:rsidR="00E53E61" w:rsidDel="007C0666">
          <w:rPr>
            <w:rFonts w:ascii="Times New Roman" w:hAnsi="Times New Roman" w:cs="Times New Roman"/>
            <w:sz w:val="24"/>
            <w:szCs w:val="24"/>
          </w:rPr>
          <w:delText xml:space="preserve"> </w:delText>
        </w:r>
      </w:del>
      <w:ins w:id="1179" w:author="Caitlin Jeffrey" w:date="2024-09-23T16:09:00Z" w16du:dateUtc="2024-09-23T20:09:00Z">
        <w:r w:rsidR="007C0666">
          <w:rPr>
            <w:rFonts w:ascii="Times New Roman" w:hAnsi="Times New Roman" w:cs="Times New Roman"/>
            <w:i/>
            <w:iCs/>
            <w:sz w:val="24"/>
            <w:szCs w:val="24"/>
          </w:rPr>
          <w:t xml:space="preserve"> </w:t>
        </w:r>
      </w:ins>
      <w:r w:rsidR="00E53E61" w:rsidRPr="00A50682">
        <w:rPr>
          <w:rFonts w:ascii="Times New Roman" w:hAnsi="Times New Roman" w:cs="Times New Roman"/>
          <w:i/>
          <w:iCs/>
          <w:sz w:val="24"/>
          <w:szCs w:val="24"/>
        </w:rPr>
        <w:t>S. aureus</w:t>
      </w:r>
      <w:r w:rsidR="00E53E61">
        <w:rPr>
          <w:rFonts w:ascii="Times New Roman" w:hAnsi="Times New Roman" w:cs="Times New Roman"/>
          <w:sz w:val="24"/>
          <w:szCs w:val="24"/>
        </w:rPr>
        <w:t xml:space="preserve"> prevalence was also second to </w:t>
      </w:r>
      <w:r w:rsidR="00E53E61" w:rsidRPr="00A50682">
        <w:rPr>
          <w:rFonts w:ascii="Times New Roman" w:hAnsi="Times New Roman" w:cs="Times New Roman"/>
          <w:i/>
          <w:iCs/>
          <w:sz w:val="24"/>
          <w:szCs w:val="24"/>
        </w:rPr>
        <w:t>S. chromogenes</w:t>
      </w:r>
      <w:r w:rsidR="00E53E61">
        <w:rPr>
          <w:rFonts w:ascii="Times New Roman" w:hAnsi="Times New Roman" w:cs="Times New Roman"/>
          <w:sz w:val="24"/>
          <w:szCs w:val="24"/>
        </w:rPr>
        <w:t xml:space="preserve"> in the data set from 91 Canadian herds (Condas et al., 2017b). </w:t>
      </w:r>
      <w:r w:rsidR="00E53E61" w:rsidRPr="005A5FE6">
        <w:rPr>
          <w:rFonts w:ascii="Times New Roman" w:hAnsi="Times New Roman" w:cs="Times New Roman"/>
          <w:sz w:val="24"/>
          <w:szCs w:val="24"/>
        </w:rPr>
        <w:t xml:space="preserve">Distribution of the next most </w:t>
      </w:r>
      <w:r w:rsidR="00E53E61">
        <w:rPr>
          <w:rFonts w:ascii="Times New Roman" w:hAnsi="Times New Roman" w:cs="Times New Roman"/>
          <w:sz w:val="24"/>
          <w:szCs w:val="24"/>
        </w:rPr>
        <w:t xml:space="preserve">frequently </w:t>
      </w:r>
      <w:r w:rsidR="00E53E61" w:rsidRPr="00951524">
        <w:rPr>
          <w:rFonts w:ascii="Times New Roman" w:hAnsi="Times New Roman" w:cs="Times New Roman"/>
          <w:sz w:val="24"/>
          <w:szCs w:val="24"/>
        </w:rPr>
        <w:t xml:space="preserve">found species </w:t>
      </w:r>
      <w:r w:rsidR="00E53E61" w:rsidRPr="005A5FE6">
        <w:rPr>
          <w:rFonts w:ascii="Times New Roman" w:hAnsi="Times New Roman" w:cs="Times New Roman"/>
          <w:sz w:val="24"/>
          <w:szCs w:val="24"/>
        </w:rPr>
        <w:t>(in order</w:t>
      </w:r>
      <w:ins w:id="1180" w:author="Caitlin Jeffrey" w:date="2024-09-23T16:31:00Z" w16du:dateUtc="2024-09-23T20:31:00Z">
        <w:r w:rsidR="00EA621D">
          <w:rPr>
            <w:rFonts w:ascii="Times New Roman" w:hAnsi="Times New Roman" w:cs="Times New Roman"/>
            <w:sz w:val="24"/>
            <w:szCs w:val="24"/>
          </w:rPr>
          <w:t>:</w:t>
        </w:r>
      </w:ins>
      <w:del w:id="1181" w:author="Caitlin Jeffrey" w:date="2024-09-23T16:31:00Z" w16du:dateUtc="2024-09-23T20:31:00Z">
        <w:r w:rsidR="00E53E61" w:rsidRPr="005A5FE6" w:rsidDel="00EA621D">
          <w:rPr>
            <w:rFonts w:ascii="Times New Roman" w:hAnsi="Times New Roman" w:cs="Times New Roman"/>
            <w:sz w:val="24"/>
            <w:szCs w:val="24"/>
          </w:rPr>
          <w:delText>,</w:delText>
        </w:r>
      </w:del>
      <w:r w:rsidR="00E53E61" w:rsidRPr="005A5FE6">
        <w:rPr>
          <w:rFonts w:ascii="Times New Roman" w:hAnsi="Times New Roman" w:cs="Times New Roman"/>
          <w:sz w:val="24"/>
          <w:szCs w:val="24"/>
        </w:rPr>
        <w:t xml:space="preserve"> </w:t>
      </w:r>
      <w:r w:rsidR="00E53E61" w:rsidRPr="005A5FE6">
        <w:rPr>
          <w:rFonts w:ascii="Times New Roman" w:hAnsi="Times New Roman" w:cs="Times New Roman"/>
          <w:i/>
          <w:iCs/>
          <w:sz w:val="24"/>
          <w:szCs w:val="24"/>
        </w:rPr>
        <w:t>S. haemolyticus, S. simulans, S. agnetis,</w:t>
      </w:r>
      <w:r w:rsidR="00E53E61" w:rsidRPr="005A5FE6">
        <w:rPr>
          <w:rFonts w:ascii="Times New Roman" w:hAnsi="Times New Roman" w:cs="Times New Roman"/>
          <w:sz w:val="24"/>
          <w:szCs w:val="24"/>
        </w:rPr>
        <w:t xml:space="preserve"> </w:t>
      </w:r>
      <w:r w:rsidR="00E53E61" w:rsidRPr="005A5FE6">
        <w:rPr>
          <w:rFonts w:ascii="Times New Roman" w:hAnsi="Times New Roman" w:cs="Times New Roman"/>
          <w:i/>
          <w:iCs/>
          <w:sz w:val="24"/>
          <w:szCs w:val="24"/>
        </w:rPr>
        <w:t>S. warneri</w:t>
      </w:r>
      <w:r w:rsidR="00E53E61">
        <w:rPr>
          <w:rFonts w:ascii="Times New Roman" w:hAnsi="Times New Roman" w:cs="Times New Roman"/>
          <w:sz w:val="24"/>
          <w:szCs w:val="24"/>
        </w:rPr>
        <w:t xml:space="preserve">, </w:t>
      </w:r>
      <w:ins w:id="1182" w:author="Caitlin Jeffrey" w:date="2024-09-23T16:32:00Z" w16du:dateUtc="2024-09-23T20:32:00Z">
        <w:r w:rsidR="00EA621D">
          <w:rPr>
            <w:rFonts w:ascii="Times New Roman" w:hAnsi="Times New Roman" w:cs="Times New Roman"/>
            <w:sz w:val="24"/>
            <w:szCs w:val="24"/>
          </w:rPr>
          <w:t xml:space="preserve">and </w:t>
        </w:r>
      </w:ins>
      <w:r w:rsidR="00E53E61" w:rsidRPr="005A5FE6">
        <w:rPr>
          <w:rFonts w:ascii="Times New Roman" w:hAnsi="Times New Roman" w:cs="Times New Roman"/>
          <w:i/>
          <w:iCs/>
          <w:sz w:val="24"/>
          <w:szCs w:val="24"/>
        </w:rPr>
        <w:t>S.</w:t>
      </w:r>
      <w:r w:rsidR="00E53E61" w:rsidRPr="005A5FE6">
        <w:rPr>
          <w:rFonts w:ascii="Times New Roman" w:hAnsi="Times New Roman" w:cs="Times New Roman"/>
          <w:sz w:val="24"/>
          <w:szCs w:val="24"/>
        </w:rPr>
        <w:t xml:space="preserve"> </w:t>
      </w:r>
      <w:r w:rsidR="00E53E61" w:rsidRPr="005A5FE6">
        <w:rPr>
          <w:rFonts w:ascii="Times New Roman" w:hAnsi="Times New Roman" w:cs="Times New Roman"/>
          <w:i/>
          <w:iCs/>
          <w:sz w:val="24"/>
          <w:szCs w:val="24"/>
        </w:rPr>
        <w:t>devriesei</w:t>
      </w:r>
      <w:r w:rsidR="00E53E61" w:rsidRPr="005A5FE6">
        <w:rPr>
          <w:rFonts w:ascii="Times New Roman" w:hAnsi="Times New Roman" w:cs="Times New Roman"/>
          <w:sz w:val="24"/>
          <w:szCs w:val="24"/>
        </w:rPr>
        <w:t xml:space="preserve">) </w:t>
      </w:r>
      <w:r w:rsidR="00E53E61">
        <w:rPr>
          <w:rFonts w:ascii="Times New Roman" w:hAnsi="Times New Roman" w:cs="Times New Roman"/>
          <w:sz w:val="24"/>
          <w:szCs w:val="24"/>
        </w:rPr>
        <w:t xml:space="preserve">in </w:t>
      </w:r>
      <w:del w:id="1183" w:author="Caitlin Jeffrey" w:date="2024-09-23T16:32:00Z" w16du:dateUtc="2024-09-23T20:32:00Z">
        <w:r w:rsidR="00E53E61" w:rsidDel="00EA621D">
          <w:rPr>
            <w:rFonts w:ascii="Times New Roman" w:hAnsi="Times New Roman" w:cs="Times New Roman"/>
            <w:sz w:val="24"/>
            <w:szCs w:val="24"/>
          </w:rPr>
          <w:delText xml:space="preserve">our </w:delText>
        </w:r>
      </w:del>
      <w:ins w:id="1184" w:author="Caitlin Jeffrey" w:date="2024-09-23T16:32:00Z" w16du:dateUtc="2024-09-23T20:32:00Z">
        <w:r w:rsidR="00EA621D">
          <w:rPr>
            <w:rFonts w:ascii="Times New Roman" w:hAnsi="Times New Roman" w:cs="Times New Roman"/>
            <w:sz w:val="24"/>
            <w:szCs w:val="24"/>
          </w:rPr>
          <w:t xml:space="preserve">the </w:t>
        </w:r>
      </w:ins>
      <w:r w:rsidR="00E53E61">
        <w:rPr>
          <w:rFonts w:ascii="Times New Roman" w:hAnsi="Times New Roman" w:cs="Times New Roman"/>
          <w:sz w:val="24"/>
          <w:szCs w:val="24"/>
        </w:rPr>
        <w:t xml:space="preserve">current study </w:t>
      </w:r>
      <w:r w:rsidR="00E53E61" w:rsidRPr="005A5FE6">
        <w:rPr>
          <w:rFonts w:ascii="Times New Roman" w:hAnsi="Times New Roman" w:cs="Times New Roman"/>
          <w:sz w:val="24"/>
          <w:szCs w:val="24"/>
        </w:rPr>
        <w:t xml:space="preserve">was most similar to previous work on </w:t>
      </w:r>
      <w:r w:rsidR="00E53E61" w:rsidRPr="004B241E">
        <w:rPr>
          <w:rFonts w:ascii="Times New Roman" w:hAnsi="Times New Roman" w:cs="Times New Roman"/>
          <w:sz w:val="24"/>
          <w:szCs w:val="24"/>
        </w:rPr>
        <w:t>SaM</w:t>
      </w:r>
      <w:r w:rsidR="00E53E61" w:rsidRPr="005A5FE6">
        <w:rPr>
          <w:rFonts w:ascii="Times New Roman" w:hAnsi="Times New Roman" w:cs="Times New Roman"/>
          <w:sz w:val="24"/>
          <w:szCs w:val="24"/>
        </w:rPr>
        <w:t xml:space="preserve"> in the </w:t>
      </w:r>
      <w:r w:rsidR="00E53E61" w:rsidRPr="00752A11">
        <w:rPr>
          <w:rFonts w:ascii="Times New Roman" w:hAnsi="Times New Roman" w:cs="Times New Roman"/>
          <w:sz w:val="24"/>
          <w:szCs w:val="24"/>
        </w:rPr>
        <w:t>US</w:t>
      </w:r>
      <w:r w:rsidR="00E53E61" w:rsidRPr="005A5FE6">
        <w:rPr>
          <w:rFonts w:ascii="Times New Roman" w:hAnsi="Times New Roman" w:cs="Times New Roman"/>
          <w:sz w:val="24"/>
          <w:szCs w:val="24"/>
        </w:rPr>
        <w:t xml:space="preserve"> and Canada </w:t>
      </w:r>
      <w:r w:rsidR="00E53E61"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00E53E61" w:rsidRPr="005A5FE6">
        <w:rPr>
          <w:rFonts w:ascii="Times New Roman" w:hAnsi="Times New Roman" w:cs="Times New Roman"/>
          <w:sz w:val="24"/>
          <w:szCs w:val="24"/>
        </w:rPr>
        <w:instrText xml:space="preserve"> ADDIN EN.CITE </w:instrText>
      </w:r>
      <w:r w:rsidR="00E53E61"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00E53E61" w:rsidRPr="005A5FE6">
        <w:rPr>
          <w:rFonts w:ascii="Times New Roman" w:hAnsi="Times New Roman" w:cs="Times New Roman"/>
          <w:sz w:val="24"/>
          <w:szCs w:val="24"/>
        </w:rPr>
        <w:instrText xml:space="preserve"> ADDIN EN.CITE.DATA </w:instrText>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end"/>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separate"/>
      </w:r>
      <w:r w:rsidR="00E53E61" w:rsidRPr="005A5FE6">
        <w:rPr>
          <w:rFonts w:ascii="Times New Roman" w:hAnsi="Times New Roman" w:cs="Times New Roman"/>
          <w:noProof/>
          <w:sz w:val="24"/>
          <w:szCs w:val="24"/>
        </w:rPr>
        <w:t>(Condas et al., 2017a; Rowe et al., 2019)</w:t>
      </w:r>
      <w:r w:rsidR="00E53E61" w:rsidRPr="005A5FE6">
        <w:rPr>
          <w:rFonts w:ascii="Times New Roman" w:hAnsi="Times New Roman" w:cs="Times New Roman"/>
          <w:sz w:val="24"/>
          <w:szCs w:val="24"/>
        </w:rPr>
        <w:fldChar w:fldCharType="end"/>
      </w:r>
      <w:r w:rsidR="00E53E61" w:rsidRPr="005A5FE6">
        <w:rPr>
          <w:rFonts w:ascii="Times New Roman" w:hAnsi="Times New Roman" w:cs="Times New Roman"/>
          <w:sz w:val="24"/>
          <w:szCs w:val="24"/>
        </w:rPr>
        <w:t xml:space="preserve">. </w:t>
      </w:r>
      <w:r w:rsidR="00E53E61" w:rsidRPr="005A5FE6">
        <w:rPr>
          <w:rFonts w:ascii="Times New Roman" w:hAnsi="Times New Roman" w:cs="Times New Roman"/>
          <w:i/>
          <w:iCs/>
          <w:sz w:val="24"/>
          <w:szCs w:val="24"/>
        </w:rPr>
        <w:t>S. equorum</w:t>
      </w:r>
      <w:r w:rsidR="00E53E61" w:rsidRPr="005A5FE6">
        <w:rPr>
          <w:rFonts w:ascii="Times New Roman" w:hAnsi="Times New Roman" w:cs="Times New Roman"/>
          <w:sz w:val="24"/>
          <w:szCs w:val="24"/>
        </w:rPr>
        <w:t xml:space="preserve">, </w:t>
      </w:r>
      <w:r w:rsidR="00E53E61" w:rsidRPr="005A5FE6">
        <w:rPr>
          <w:rFonts w:ascii="Times New Roman" w:hAnsi="Times New Roman" w:cs="Times New Roman"/>
          <w:i/>
          <w:iCs/>
          <w:sz w:val="24"/>
          <w:szCs w:val="24"/>
        </w:rPr>
        <w:t>S. cohnii,</w:t>
      </w:r>
      <w:r w:rsidR="00E53E61" w:rsidRPr="005A5FE6">
        <w:rPr>
          <w:rFonts w:ascii="Times New Roman" w:hAnsi="Times New Roman" w:cs="Times New Roman"/>
          <w:sz w:val="24"/>
          <w:szCs w:val="24"/>
        </w:rPr>
        <w:t xml:space="preserve"> </w:t>
      </w:r>
      <w:r w:rsidR="00E53E61" w:rsidRPr="005A5FE6">
        <w:rPr>
          <w:rFonts w:ascii="Times New Roman" w:hAnsi="Times New Roman" w:cs="Times New Roman"/>
          <w:i/>
          <w:iCs/>
          <w:sz w:val="24"/>
          <w:szCs w:val="24"/>
        </w:rPr>
        <w:t xml:space="preserve">S. hominis, </w:t>
      </w:r>
      <w:r w:rsidR="00E53E61" w:rsidRPr="005A5FE6">
        <w:rPr>
          <w:rFonts w:ascii="Times New Roman" w:hAnsi="Times New Roman" w:cs="Times New Roman"/>
          <w:sz w:val="24"/>
          <w:szCs w:val="24"/>
        </w:rPr>
        <w:t xml:space="preserve">and </w:t>
      </w:r>
      <w:r w:rsidR="00E53E61" w:rsidRPr="005A5FE6">
        <w:rPr>
          <w:rFonts w:ascii="Times New Roman" w:hAnsi="Times New Roman" w:cs="Times New Roman"/>
          <w:i/>
          <w:iCs/>
          <w:sz w:val="24"/>
          <w:szCs w:val="24"/>
        </w:rPr>
        <w:t>M. sciuri</w:t>
      </w:r>
      <w:r w:rsidR="00E53E61" w:rsidRPr="005A5FE6">
        <w:rPr>
          <w:rFonts w:ascii="Times New Roman" w:hAnsi="Times New Roman" w:cs="Times New Roman"/>
          <w:sz w:val="24"/>
          <w:szCs w:val="24"/>
        </w:rPr>
        <w:t xml:space="preserve"> were all commonly-found </w:t>
      </w:r>
      <w:r w:rsidR="00E53E61" w:rsidRPr="004B241E">
        <w:rPr>
          <w:rFonts w:ascii="Times New Roman" w:hAnsi="Times New Roman" w:cs="Times New Roman"/>
          <w:sz w:val="24"/>
          <w:szCs w:val="24"/>
        </w:rPr>
        <w:t>SaM</w:t>
      </w:r>
      <w:r w:rsidR="00E53E61" w:rsidRPr="005A5FE6">
        <w:rPr>
          <w:rFonts w:ascii="Times New Roman" w:hAnsi="Times New Roman" w:cs="Times New Roman"/>
          <w:sz w:val="24"/>
          <w:szCs w:val="24"/>
        </w:rPr>
        <w:t xml:space="preserve"> species in Belgian studies </w:t>
      </w:r>
      <w:r w:rsidR="00E53E61"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00E53E61" w:rsidRPr="005A5FE6">
        <w:rPr>
          <w:rFonts w:ascii="Times New Roman" w:hAnsi="Times New Roman" w:cs="Times New Roman"/>
          <w:sz w:val="24"/>
          <w:szCs w:val="24"/>
        </w:rPr>
        <w:instrText xml:space="preserve"> ADDIN EN.CITE </w:instrText>
      </w:r>
      <w:r w:rsidR="00E53E61"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00E53E61" w:rsidRPr="005A5FE6">
        <w:rPr>
          <w:rFonts w:ascii="Times New Roman" w:hAnsi="Times New Roman" w:cs="Times New Roman"/>
          <w:sz w:val="24"/>
          <w:szCs w:val="24"/>
        </w:rPr>
        <w:instrText xml:space="preserve"> ADDIN EN.CITE.DATA </w:instrText>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end"/>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separate"/>
      </w:r>
      <w:r w:rsidR="00E53E61" w:rsidRPr="005A5FE6">
        <w:rPr>
          <w:rFonts w:ascii="Times New Roman" w:hAnsi="Times New Roman" w:cs="Times New Roman"/>
          <w:noProof/>
          <w:sz w:val="24"/>
          <w:szCs w:val="24"/>
        </w:rPr>
        <w:t>(De Visscher et al., 2016; Wuytack et al., 2020)</w:t>
      </w:r>
      <w:r w:rsidR="00E53E61" w:rsidRPr="005A5FE6">
        <w:rPr>
          <w:rFonts w:ascii="Times New Roman" w:hAnsi="Times New Roman" w:cs="Times New Roman"/>
          <w:sz w:val="24"/>
          <w:szCs w:val="24"/>
        </w:rPr>
        <w:fldChar w:fldCharType="end"/>
      </w:r>
      <w:r w:rsidR="00E53E61" w:rsidRPr="005A5FE6">
        <w:rPr>
          <w:rFonts w:ascii="Times New Roman" w:hAnsi="Times New Roman" w:cs="Times New Roman"/>
          <w:sz w:val="24"/>
          <w:szCs w:val="24"/>
        </w:rPr>
        <w:t xml:space="preserve">, but were infrequently found in the current study and not </w:t>
      </w:r>
      <w:r w:rsidR="00E53E61" w:rsidRPr="003C3377">
        <w:rPr>
          <w:rFonts w:ascii="Times New Roman" w:hAnsi="Times New Roman" w:cs="Times New Roman"/>
          <w:sz w:val="24"/>
          <w:szCs w:val="24"/>
        </w:rPr>
        <w:t>included in the final data set</w:t>
      </w:r>
      <w:r w:rsidR="00E53E61">
        <w:rPr>
          <w:rFonts w:ascii="Times New Roman" w:hAnsi="Times New Roman" w:cs="Times New Roman"/>
          <w:sz w:val="24"/>
          <w:szCs w:val="24"/>
        </w:rPr>
        <w:t xml:space="preserve"> </w:t>
      </w:r>
      <w:del w:id="1185" w:author="Caitlin Jeffrey" w:date="2024-09-23T16:32:00Z" w16du:dateUtc="2024-09-23T20:32:00Z">
        <w:r w:rsidR="00E53E61" w:rsidDel="00856987">
          <w:rPr>
            <w:rFonts w:ascii="Times New Roman" w:hAnsi="Times New Roman" w:cs="Times New Roman"/>
            <w:sz w:val="24"/>
            <w:szCs w:val="24"/>
          </w:rPr>
          <w:delText xml:space="preserve">because </w:delText>
        </w:r>
      </w:del>
      <w:ins w:id="1186" w:author="Caitlin Jeffrey" w:date="2024-09-23T16:32:00Z" w16du:dateUtc="2024-09-23T20:32:00Z">
        <w:r w:rsidR="00856987">
          <w:rPr>
            <w:rFonts w:ascii="Times New Roman" w:hAnsi="Times New Roman" w:cs="Times New Roman"/>
            <w:sz w:val="24"/>
            <w:szCs w:val="24"/>
          </w:rPr>
          <w:t xml:space="preserve">as </w:t>
        </w:r>
      </w:ins>
      <w:r w:rsidR="00E53E61">
        <w:rPr>
          <w:rFonts w:ascii="Times New Roman" w:hAnsi="Times New Roman" w:cs="Times New Roman"/>
          <w:sz w:val="24"/>
          <w:szCs w:val="24"/>
        </w:rPr>
        <w:t xml:space="preserve">they did not meet </w:t>
      </w:r>
      <w:del w:id="1187" w:author="Caitlin Jeffrey" w:date="2024-09-23T16:32:00Z" w16du:dateUtc="2024-09-23T20:32:00Z">
        <w:r w:rsidR="00E53E61" w:rsidDel="00856987">
          <w:rPr>
            <w:rFonts w:ascii="Times New Roman" w:hAnsi="Times New Roman" w:cs="Times New Roman"/>
            <w:sz w:val="24"/>
            <w:szCs w:val="24"/>
          </w:rPr>
          <w:delText xml:space="preserve">our </w:delText>
        </w:r>
      </w:del>
      <w:ins w:id="1188" w:author="Caitlin Jeffrey" w:date="2024-09-23T16:32:00Z" w16du:dateUtc="2024-09-23T20:32:00Z">
        <w:r w:rsidR="00856987">
          <w:rPr>
            <w:rFonts w:ascii="Times New Roman" w:hAnsi="Times New Roman" w:cs="Times New Roman"/>
            <w:sz w:val="24"/>
            <w:szCs w:val="24"/>
          </w:rPr>
          <w:t xml:space="preserve">the </w:t>
        </w:r>
      </w:ins>
      <w:r w:rsidR="00E53E61">
        <w:rPr>
          <w:rFonts w:ascii="Times New Roman" w:hAnsi="Times New Roman" w:cs="Times New Roman"/>
          <w:sz w:val="24"/>
          <w:szCs w:val="24"/>
        </w:rPr>
        <w:t>frequency criteria for estimating q</w:t>
      </w:r>
      <w:ins w:id="1189" w:author="John Barlow" w:date="2024-09-12T19:56:00Z" w16du:dateUtc="2024-09-12T23:56:00Z">
        <w:r w:rsidR="008B1863">
          <w:rPr>
            <w:rFonts w:ascii="Times New Roman" w:hAnsi="Times New Roman" w:cs="Times New Roman"/>
            <w:sz w:val="24"/>
            <w:szCs w:val="24"/>
          </w:rPr>
          <w:t>m</w:t>
        </w:r>
      </w:ins>
      <w:r w:rsidR="00E53E61">
        <w:rPr>
          <w:rFonts w:ascii="Times New Roman" w:hAnsi="Times New Roman" w:cs="Times New Roman"/>
          <w:sz w:val="24"/>
          <w:szCs w:val="24"/>
        </w:rPr>
        <w:t>SCC</w:t>
      </w:r>
      <w:r w:rsidR="00E53E61" w:rsidRPr="003C3377">
        <w:rPr>
          <w:rFonts w:ascii="Times New Roman" w:hAnsi="Times New Roman" w:cs="Times New Roman"/>
          <w:sz w:val="24"/>
          <w:szCs w:val="24"/>
        </w:rPr>
        <w:t xml:space="preserve">. </w:t>
      </w:r>
      <w:r w:rsidR="00E53E61">
        <w:rPr>
          <w:rFonts w:ascii="Times New Roman" w:hAnsi="Times New Roman" w:cs="Times New Roman"/>
          <w:sz w:val="24"/>
          <w:szCs w:val="24"/>
        </w:rPr>
        <w:t xml:space="preserve">De Buck et al. (2021) noted differences </w:t>
      </w:r>
      <w:ins w:id="1190" w:author="Caitlin Jeffrey" w:date="2024-09-23T16:32:00Z" w16du:dateUtc="2024-09-23T20:32:00Z">
        <w:r w:rsidR="00856987">
          <w:rPr>
            <w:rFonts w:ascii="Times New Roman" w:hAnsi="Times New Roman" w:cs="Times New Roman"/>
            <w:sz w:val="24"/>
            <w:szCs w:val="24"/>
          </w:rPr>
          <w:t>i</w:t>
        </w:r>
      </w:ins>
      <w:del w:id="1191" w:author="Caitlin Jeffrey" w:date="2024-09-23T16:32:00Z" w16du:dateUtc="2024-09-23T20:32:00Z">
        <w:r w:rsidR="00E53E61" w:rsidDel="00856987">
          <w:rPr>
            <w:rFonts w:ascii="Times New Roman" w:hAnsi="Times New Roman" w:cs="Times New Roman"/>
            <w:sz w:val="24"/>
            <w:szCs w:val="24"/>
          </w:rPr>
          <w:delText>o</w:delText>
        </w:r>
      </w:del>
      <w:r w:rsidR="00E53E61">
        <w:rPr>
          <w:rFonts w:ascii="Times New Roman" w:hAnsi="Times New Roman" w:cs="Times New Roman"/>
          <w:sz w:val="24"/>
          <w:szCs w:val="24"/>
        </w:rPr>
        <w:t>n NASM species distributions can be attributed to regional or geographic differences</w:t>
      </w:r>
      <w:ins w:id="1192" w:author="John Barlow" w:date="2024-09-12T20:35:00Z" w16du:dateUtc="2024-09-13T00:35:00Z">
        <w:r w:rsidR="00401D2A">
          <w:rPr>
            <w:rFonts w:ascii="Times New Roman" w:hAnsi="Times New Roman" w:cs="Times New Roman"/>
            <w:sz w:val="24"/>
            <w:szCs w:val="24"/>
          </w:rPr>
          <w:t>.</w:t>
        </w:r>
      </w:ins>
      <w:r w:rsidR="00E53E61">
        <w:rPr>
          <w:rFonts w:ascii="Times New Roman" w:hAnsi="Times New Roman" w:cs="Times New Roman"/>
          <w:sz w:val="24"/>
          <w:szCs w:val="24"/>
        </w:rPr>
        <w:t xml:space="preserve"> </w:t>
      </w:r>
      <w:ins w:id="1193" w:author="John Barlow" w:date="2024-09-12T20:35:00Z" w16du:dateUtc="2024-09-13T00:35:00Z">
        <w:r w:rsidR="00401D2A">
          <w:rPr>
            <w:rFonts w:ascii="Times New Roman" w:hAnsi="Times New Roman" w:cs="Times New Roman"/>
            <w:sz w:val="24"/>
            <w:szCs w:val="24"/>
          </w:rPr>
          <w:t>H</w:t>
        </w:r>
      </w:ins>
      <w:r w:rsidR="00E53E61">
        <w:rPr>
          <w:rFonts w:ascii="Times New Roman" w:hAnsi="Times New Roman" w:cs="Times New Roman"/>
          <w:sz w:val="24"/>
          <w:szCs w:val="24"/>
        </w:rPr>
        <w:t>owever</w:t>
      </w:r>
      <w:ins w:id="1194" w:author="John Barlow" w:date="2024-09-19T14:14:00Z" w16du:dateUtc="2024-09-19T18:14:00Z">
        <w:r w:rsidR="00547472">
          <w:rPr>
            <w:rFonts w:ascii="Times New Roman" w:hAnsi="Times New Roman" w:cs="Times New Roman"/>
            <w:sz w:val="24"/>
            <w:szCs w:val="24"/>
          </w:rPr>
          <w:t>,</w:t>
        </w:r>
      </w:ins>
      <w:r w:rsidR="00E53E61">
        <w:rPr>
          <w:rFonts w:ascii="Times New Roman" w:hAnsi="Times New Roman" w:cs="Times New Roman"/>
          <w:sz w:val="24"/>
          <w:szCs w:val="24"/>
        </w:rPr>
        <w:t xml:space="preserve"> </w:t>
      </w:r>
      <w:del w:id="1195" w:author="Caitlin Jeffrey" w:date="2024-09-23T16:32:00Z" w16du:dateUtc="2024-09-23T20:32:00Z">
        <w:r w:rsidR="00E53E61" w:rsidDel="00E863E8">
          <w:rPr>
            <w:rFonts w:ascii="Times New Roman" w:hAnsi="Times New Roman" w:cs="Times New Roman"/>
            <w:sz w:val="24"/>
            <w:szCs w:val="24"/>
          </w:rPr>
          <w:delText xml:space="preserve">the </w:delText>
        </w:r>
      </w:del>
      <w:r w:rsidR="00E53E61">
        <w:rPr>
          <w:rFonts w:ascii="Times New Roman" w:hAnsi="Times New Roman" w:cs="Times New Roman"/>
          <w:sz w:val="24"/>
          <w:szCs w:val="24"/>
        </w:rPr>
        <w:t>between</w:t>
      </w:r>
      <w:ins w:id="1196" w:author="Caitlin Jeffrey" w:date="2024-09-23T16:33:00Z" w16du:dateUtc="2024-09-23T20:33:00Z">
        <w:r w:rsidR="00E863E8">
          <w:rPr>
            <w:rFonts w:ascii="Times New Roman" w:hAnsi="Times New Roman" w:cs="Times New Roman"/>
            <w:sz w:val="24"/>
            <w:szCs w:val="24"/>
          </w:rPr>
          <w:t>-</w:t>
        </w:r>
      </w:ins>
      <w:del w:id="1197" w:author="Caitlin Jeffrey" w:date="2024-09-23T16:33:00Z" w16du:dateUtc="2024-09-23T20:33:00Z">
        <w:r w:rsidR="00E53E61" w:rsidDel="00E863E8">
          <w:rPr>
            <w:rFonts w:ascii="Times New Roman" w:hAnsi="Times New Roman" w:cs="Times New Roman"/>
            <w:sz w:val="24"/>
            <w:szCs w:val="24"/>
          </w:rPr>
          <w:delText xml:space="preserve"> </w:delText>
        </w:r>
      </w:del>
      <w:r w:rsidR="00E53E61">
        <w:rPr>
          <w:rFonts w:ascii="Times New Roman" w:hAnsi="Times New Roman" w:cs="Times New Roman"/>
          <w:sz w:val="24"/>
          <w:szCs w:val="24"/>
        </w:rPr>
        <w:t>herd variation in NA</w:t>
      </w:r>
      <w:ins w:id="1198" w:author="Caitlin Jeffrey" w:date="2024-09-23T16:32:00Z" w16du:dateUtc="2024-09-23T20:32:00Z">
        <w:r w:rsidR="00856987">
          <w:rPr>
            <w:rFonts w:ascii="Times New Roman" w:hAnsi="Times New Roman" w:cs="Times New Roman"/>
            <w:sz w:val="24"/>
            <w:szCs w:val="24"/>
          </w:rPr>
          <w:t>SM</w:t>
        </w:r>
      </w:ins>
      <w:del w:id="1199" w:author="Caitlin Jeffrey" w:date="2024-09-23T16:32:00Z" w16du:dateUtc="2024-09-23T20:32:00Z">
        <w:r w:rsidR="00E53E61" w:rsidDel="00856987">
          <w:rPr>
            <w:rFonts w:ascii="Times New Roman" w:hAnsi="Times New Roman" w:cs="Times New Roman"/>
            <w:sz w:val="24"/>
            <w:szCs w:val="24"/>
          </w:rPr>
          <w:delText>MS</w:delText>
        </w:r>
      </w:del>
      <w:r w:rsidR="00E53E61">
        <w:rPr>
          <w:rFonts w:ascii="Times New Roman" w:hAnsi="Times New Roman" w:cs="Times New Roman"/>
          <w:sz w:val="24"/>
          <w:szCs w:val="24"/>
        </w:rPr>
        <w:t xml:space="preserve"> species distributions for farms in the same region</w:t>
      </w:r>
      <w:del w:id="1200" w:author="Caitlin Jeffrey" w:date="2024-09-23T16:33:00Z" w16du:dateUtc="2024-09-23T20:33:00Z">
        <w:r w:rsidR="00E53E61" w:rsidDel="00E863E8">
          <w:rPr>
            <w:rFonts w:ascii="Times New Roman" w:hAnsi="Times New Roman" w:cs="Times New Roman"/>
            <w:sz w:val="24"/>
            <w:szCs w:val="24"/>
          </w:rPr>
          <w:delText>s</w:delText>
        </w:r>
      </w:del>
      <w:r w:rsidR="00E53E61">
        <w:rPr>
          <w:rFonts w:ascii="Times New Roman" w:hAnsi="Times New Roman" w:cs="Times New Roman"/>
          <w:sz w:val="24"/>
          <w:szCs w:val="24"/>
        </w:rPr>
        <w:t xml:space="preserve"> suggest</w:t>
      </w:r>
      <w:ins w:id="1201" w:author="Caitlin Jeffrey" w:date="2024-09-23T16:33:00Z" w16du:dateUtc="2024-09-23T20:33:00Z">
        <w:r w:rsidR="00E863E8">
          <w:rPr>
            <w:rFonts w:ascii="Times New Roman" w:hAnsi="Times New Roman" w:cs="Times New Roman"/>
            <w:sz w:val="24"/>
            <w:szCs w:val="24"/>
          </w:rPr>
          <w:t>s</w:t>
        </w:r>
      </w:ins>
      <w:r w:rsidR="00E53E61">
        <w:rPr>
          <w:rFonts w:ascii="Times New Roman" w:hAnsi="Times New Roman" w:cs="Times New Roman"/>
          <w:sz w:val="24"/>
          <w:szCs w:val="24"/>
        </w:rPr>
        <w:t xml:space="preserve"> additional herd level factors </w:t>
      </w:r>
      <w:ins w:id="1202" w:author="John Barlow" w:date="2024-09-12T20:36:00Z" w16du:dateUtc="2024-09-13T00:36:00Z">
        <w:r w:rsidR="00F477E3">
          <w:rPr>
            <w:rFonts w:ascii="Times New Roman" w:hAnsi="Times New Roman" w:cs="Times New Roman"/>
            <w:sz w:val="24"/>
            <w:szCs w:val="24"/>
          </w:rPr>
          <w:t>affect</w:t>
        </w:r>
      </w:ins>
      <w:r w:rsidR="00E53E61">
        <w:rPr>
          <w:rFonts w:ascii="Times New Roman" w:hAnsi="Times New Roman" w:cs="Times New Roman"/>
          <w:sz w:val="24"/>
          <w:szCs w:val="24"/>
        </w:rPr>
        <w:t xml:space="preserve"> NASM species distributions (</w:t>
      </w:r>
      <w:r w:rsidR="00E53E61" w:rsidRPr="00502B07">
        <w:rPr>
          <w:rFonts w:ascii="Times New Roman" w:hAnsi="Times New Roman" w:cs="Times New Roman"/>
          <w:sz w:val="24"/>
          <w:szCs w:val="24"/>
        </w:rPr>
        <w:t>Dufour et al., 2012</w:t>
      </w:r>
      <w:r w:rsidR="00E53E61">
        <w:rPr>
          <w:rFonts w:ascii="Times New Roman" w:hAnsi="Times New Roman" w:cs="Times New Roman"/>
          <w:sz w:val="24"/>
          <w:szCs w:val="24"/>
        </w:rPr>
        <w:t xml:space="preserve">; Condas et al., 2017a; </w:t>
      </w:r>
      <w:ins w:id="1203" w:author="John Barlow" w:date="2024-09-12T20:32:00Z" w16du:dateUtc="2024-09-13T00:32:00Z">
        <w:r w:rsidR="00E03D91" w:rsidRPr="00E03D91">
          <w:rPr>
            <w:rFonts w:ascii="Times New Roman" w:hAnsi="Times New Roman" w:cs="Times New Roman"/>
            <w:sz w:val="24"/>
            <w:szCs w:val="24"/>
          </w:rPr>
          <w:t>Peña</w:t>
        </w:r>
      </w:ins>
      <w:r w:rsidR="00E53E61">
        <w:rPr>
          <w:rFonts w:ascii="Times New Roman" w:hAnsi="Times New Roman" w:cs="Times New Roman"/>
          <w:sz w:val="24"/>
          <w:szCs w:val="24"/>
        </w:rPr>
        <w:t xml:space="preserve">-Mosca et al., 2023). Dufour </w:t>
      </w:r>
      <w:del w:id="1204" w:author="Caitlin Jeffrey" w:date="2024-09-23T12:41:00Z" w16du:dateUtc="2024-09-23T16:41:00Z">
        <w:r w:rsidR="00E53E61" w:rsidDel="00DA3659">
          <w:rPr>
            <w:rFonts w:ascii="Times New Roman" w:hAnsi="Times New Roman" w:cs="Times New Roman"/>
            <w:sz w:val="24"/>
            <w:szCs w:val="24"/>
          </w:rPr>
          <w:delText>et al., (</w:delText>
        </w:r>
      </w:del>
      <w:ins w:id="1205" w:author="Caitlin Jeffrey" w:date="2024-09-23T12:41:00Z" w16du:dateUtc="2024-09-23T16:41:00Z">
        <w:r w:rsidR="00DA3659">
          <w:rPr>
            <w:rFonts w:ascii="Times New Roman" w:hAnsi="Times New Roman" w:cs="Times New Roman"/>
            <w:sz w:val="24"/>
            <w:szCs w:val="24"/>
          </w:rPr>
          <w:t>et al. (</w:t>
        </w:r>
      </w:ins>
      <w:r w:rsidR="00E53E61">
        <w:rPr>
          <w:rFonts w:ascii="Times New Roman" w:hAnsi="Times New Roman" w:cs="Times New Roman"/>
          <w:sz w:val="24"/>
          <w:szCs w:val="24"/>
        </w:rPr>
        <w:t xml:space="preserve">2012) </w:t>
      </w:r>
      <w:r w:rsidR="00E53E61">
        <w:rPr>
          <w:rFonts w:ascii="Times New Roman" w:hAnsi="Times New Roman" w:cs="Times New Roman"/>
          <w:sz w:val="24"/>
          <w:szCs w:val="24"/>
        </w:rPr>
        <w:lastRenderedPageBreak/>
        <w:t xml:space="preserve">reported use of straw bedding increased risk for CNS IMI compared to sand or wood products, and pasture access decreased the risk compared to no outside access. Condas et al. (2017a) </w:t>
      </w:r>
      <w:del w:id="1206" w:author="Caitlin Jeffrey" w:date="2024-09-23T16:33:00Z" w16du:dateUtc="2024-09-23T20:33:00Z">
        <w:r w:rsidR="00E53E61" w:rsidDel="007947A7">
          <w:rPr>
            <w:rFonts w:ascii="Times New Roman" w:hAnsi="Times New Roman" w:cs="Times New Roman"/>
            <w:sz w:val="24"/>
            <w:szCs w:val="24"/>
          </w:rPr>
          <w:delText xml:space="preserve">reported </w:delText>
        </w:r>
      </w:del>
      <w:ins w:id="1207" w:author="Caitlin Jeffrey" w:date="2024-09-23T16:33:00Z" w16du:dateUtc="2024-09-23T20:33:00Z">
        <w:r w:rsidR="007947A7">
          <w:rPr>
            <w:rFonts w:ascii="Times New Roman" w:hAnsi="Times New Roman" w:cs="Times New Roman"/>
            <w:sz w:val="24"/>
            <w:szCs w:val="24"/>
          </w:rPr>
          <w:t xml:space="preserve">found that </w:t>
        </w:r>
      </w:ins>
      <w:r w:rsidR="00E53E61">
        <w:rPr>
          <w:rFonts w:ascii="Times New Roman" w:hAnsi="Times New Roman" w:cs="Times New Roman"/>
          <w:sz w:val="24"/>
          <w:szCs w:val="24"/>
        </w:rPr>
        <w:t>the distribution of the most prevalent species differed between tiestall, bedded pack and freestall herds,</w:t>
      </w:r>
      <w:r w:rsidR="00E53E61" w:rsidRPr="00F1504D">
        <w:t xml:space="preserve"> </w:t>
      </w:r>
      <w:r w:rsidR="00E53E61" w:rsidRPr="00F1504D">
        <w:rPr>
          <w:rFonts w:ascii="Times New Roman" w:hAnsi="Times New Roman" w:cs="Times New Roman"/>
          <w:sz w:val="24"/>
          <w:szCs w:val="24"/>
        </w:rPr>
        <w:t>although overall NASM prevalence was similar among barn types</w:t>
      </w:r>
      <w:commentRangeStart w:id="1208"/>
      <w:r w:rsidR="00E53E61">
        <w:rPr>
          <w:rFonts w:ascii="Times New Roman" w:hAnsi="Times New Roman" w:cs="Times New Roman"/>
          <w:sz w:val="24"/>
          <w:szCs w:val="24"/>
        </w:rPr>
        <w:t>. T</w:t>
      </w:r>
      <w:r w:rsidR="00E53E61" w:rsidRPr="003C3377">
        <w:rPr>
          <w:rFonts w:ascii="Times New Roman" w:hAnsi="Times New Roman" w:cs="Times New Roman"/>
          <w:sz w:val="24"/>
          <w:szCs w:val="24"/>
        </w:rPr>
        <w:t xml:space="preserve">he farms in </w:t>
      </w:r>
      <w:r w:rsidR="00E53E61">
        <w:rPr>
          <w:rFonts w:ascii="Times New Roman" w:hAnsi="Times New Roman" w:cs="Times New Roman"/>
          <w:sz w:val="24"/>
          <w:szCs w:val="24"/>
        </w:rPr>
        <w:t>our</w:t>
      </w:r>
      <w:r w:rsidR="00E53E61" w:rsidRPr="003C3377">
        <w:rPr>
          <w:rFonts w:ascii="Times New Roman" w:hAnsi="Times New Roman" w:cs="Times New Roman"/>
          <w:sz w:val="24"/>
          <w:szCs w:val="24"/>
        </w:rPr>
        <w:t xml:space="preserve"> current study </w:t>
      </w:r>
      <w:r w:rsidR="00E53E61">
        <w:rPr>
          <w:rFonts w:ascii="Times New Roman" w:hAnsi="Times New Roman" w:cs="Times New Roman"/>
          <w:sz w:val="24"/>
          <w:szCs w:val="24"/>
        </w:rPr>
        <w:t>we</w:t>
      </w:r>
      <w:r w:rsidR="00E53E61" w:rsidRPr="003C3377">
        <w:rPr>
          <w:rFonts w:ascii="Times New Roman" w:hAnsi="Times New Roman" w:cs="Times New Roman"/>
          <w:sz w:val="24"/>
          <w:szCs w:val="24"/>
        </w:rPr>
        <w:t>re all certified organic dairies</w:t>
      </w:r>
      <w:r w:rsidR="00E53E61">
        <w:rPr>
          <w:rFonts w:ascii="Times New Roman" w:hAnsi="Times New Roman" w:cs="Times New Roman"/>
          <w:sz w:val="24"/>
          <w:szCs w:val="24"/>
        </w:rPr>
        <w:t xml:space="preserve">, which differ in a number of management practices from other types of herds. It </w:t>
      </w:r>
      <w:r w:rsidR="00E53E61" w:rsidRPr="005E2A76">
        <w:rPr>
          <w:rFonts w:ascii="Times New Roman" w:hAnsi="Times New Roman" w:cs="Times New Roman"/>
          <w:sz w:val="24"/>
          <w:szCs w:val="24"/>
        </w:rPr>
        <w:t xml:space="preserve">is unclear if </w:t>
      </w:r>
      <w:del w:id="1209" w:author="Caitlin Jeffrey" w:date="2024-09-23T16:34:00Z" w16du:dateUtc="2024-09-23T20:34:00Z">
        <w:r w:rsidR="00E53E61" w:rsidRPr="005E2A76" w:rsidDel="008C7443">
          <w:rPr>
            <w:rFonts w:ascii="Times New Roman" w:hAnsi="Times New Roman" w:cs="Times New Roman"/>
            <w:sz w:val="24"/>
            <w:szCs w:val="24"/>
          </w:rPr>
          <w:delText xml:space="preserve">any </w:delText>
        </w:r>
      </w:del>
      <w:r w:rsidR="00E53E61" w:rsidRPr="005E2A76">
        <w:rPr>
          <w:rFonts w:ascii="Times New Roman" w:hAnsi="Times New Roman" w:cs="Times New Roman"/>
          <w:sz w:val="24"/>
          <w:szCs w:val="24"/>
        </w:rPr>
        <w:t>prior studies enrolled organic dairy farms</w:t>
      </w:r>
      <w:ins w:id="1210" w:author="Caitlin Jeffrey" w:date="2024-09-23T16:34:00Z" w16du:dateUtc="2024-09-23T20:34:00Z">
        <w:r w:rsidR="008C7443">
          <w:rPr>
            <w:rFonts w:ascii="Times New Roman" w:hAnsi="Times New Roman" w:cs="Times New Roman"/>
            <w:sz w:val="24"/>
            <w:szCs w:val="24"/>
          </w:rPr>
          <w:t xml:space="preserve"> (with the exception of </w:t>
        </w:r>
        <w:r w:rsidR="008C7443" w:rsidRPr="00E03D91">
          <w:rPr>
            <w:rFonts w:ascii="Times New Roman" w:hAnsi="Times New Roman" w:cs="Times New Roman"/>
            <w:sz w:val="24"/>
            <w:szCs w:val="24"/>
          </w:rPr>
          <w:t>Peña</w:t>
        </w:r>
        <w:r w:rsidR="008C7443">
          <w:rPr>
            <w:rFonts w:ascii="Times New Roman" w:hAnsi="Times New Roman" w:cs="Times New Roman"/>
            <w:sz w:val="24"/>
            <w:szCs w:val="24"/>
          </w:rPr>
          <w:t>-Mosca et al., 2023)</w:t>
        </w:r>
      </w:ins>
      <w:r w:rsidR="00E53E61" w:rsidRPr="005E2A76">
        <w:rPr>
          <w:rFonts w:ascii="Times New Roman" w:hAnsi="Times New Roman" w:cs="Times New Roman"/>
          <w:sz w:val="24"/>
          <w:szCs w:val="24"/>
        </w:rPr>
        <w:t xml:space="preserve">, </w:t>
      </w:r>
      <w:r w:rsidR="00E53E61">
        <w:rPr>
          <w:rFonts w:ascii="Times New Roman" w:hAnsi="Times New Roman" w:cs="Times New Roman"/>
          <w:sz w:val="24"/>
          <w:szCs w:val="24"/>
        </w:rPr>
        <w:t xml:space="preserve">so comparison of our results to previous studies should be made with caution. </w:t>
      </w:r>
      <w:commentRangeEnd w:id="1208"/>
      <w:r w:rsidR="00950A33">
        <w:rPr>
          <w:rStyle w:val="CommentReference"/>
        </w:rPr>
        <w:commentReference w:id="1208"/>
      </w:r>
    </w:p>
    <w:p w14:paraId="37FEF1FA" w14:textId="39BAFA1C" w:rsidR="00E53E61" w:rsidRPr="008A19FC" w:rsidRDefault="00455D00">
      <w:pPr>
        <w:spacing w:after="0" w:line="480" w:lineRule="auto"/>
        <w:ind w:firstLine="360"/>
        <w:rPr>
          <w:rFonts w:ascii="Times New Roman" w:hAnsi="Times New Roman" w:cs="Times New Roman"/>
          <w:color w:val="FF0000"/>
          <w:sz w:val="24"/>
          <w:szCs w:val="24"/>
          <w:rPrChange w:id="1211" w:author="Caitlin Jeffrey" w:date="2024-09-23T16:40:00Z" w16du:dateUtc="2024-09-23T20:40:00Z">
            <w:rPr>
              <w:rFonts w:ascii="Times New Roman" w:hAnsi="Times New Roman" w:cs="Times New Roman"/>
              <w:sz w:val="24"/>
              <w:szCs w:val="24"/>
            </w:rPr>
          </w:rPrChange>
        </w:rPr>
        <w:pPrChange w:id="1212" w:author="Caitlin Jeffrey" w:date="2024-09-23T16:37:00Z" w16du:dateUtc="2024-09-23T20:37:00Z">
          <w:pPr>
            <w:spacing w:after="0" w:line="480" w:lineRule="auto"/>
            <w:ind w:firstLine="720"/>
          </w:pPr>
        </w:pPrChange>
      </w:pPr>
      <w:ins w:id="1213" w:author="Caitlin Jeffrey" w:date="2024-09-23T16:35:00Z">
        <w:r w:rsidRPr="008A19FC">
          <w:rPr>
            <w:rFonts w:ascii="Times New Roman" w:hAnsi="Times New Roman" w:cs="Times New Roman"/>
            <w:color w:val="FF0000"/>
            <w:sz w:val="24"/>
            <w:szCs w:val="24"/>
            <w:rPrChange w:id="1214" w:author="Caitlin Jeffrey" w:date="2024-09-23T16:40:00Z" w16du:dateUtc="2024-09-23T20:40:00Z">
              <w:rPr>
                <w:rFonts w:ascii="Times New Roman" w:hAnsi="Times New Roman" w:cs="Times New Roman"/>
                <w:sz w:val="24"/>
                <w:szCs w:val="24"/>
              </w:rPr>
            </w:rPrChange>
          </w:rPr>
          <w:t>Prior to initiating the study, we acknowledged the possibility that the epidemiology of intramammary pathogens</w:t>
        </w:r>
      </w:ins>
      <w:ins w:id="1215" w:author="Caitlin Jeffrey" w:date="2024-09-23T16:36:00Z" w16du:dateUtc="2024-09-23T20:36:00Z">
        <w:r w:rsidR="003B504D" w:rsidRPr="008A19FC">
          <w:rPr>
            <w:rFonts w:ascii="Times New Roman" w:hAnsi="Times New Roman" w:cs="Times New Roman"/>
            <w:color w:val="FF0000"/>
            <w:sz w:val="24"/>
            <w:szCs w:val="24"/>
            <w:rPrChange w:id="1216" w:author="Caitlin Jeffrey" w:date="2024-09-23T16:40:00Z" w16du:dateUtc="2024-09-23T20:40:00Z">
              <w:rPr>
                <w:rFonts w:ascii="Times New Roman" w:hAnsi="Times New Roman" w:cs="Times New Roman"/>
                <w:sz w:val="24"/>
                <w:szCs w:val="24"/>
              </w:rPr>
            </w:rPrChange>
          </w:rPr>
          <w:t xml:space="preserve"> (</w:t>
        </w:r>
      </w:ins>
      <w:ins w:id="1217" w:author="Caitlin Jeffrey" w:date="2024-09-23T16:35:00Z">
        <w:r w:rsidRPr="008A19FC">
          <w:rPr>
            <w:rFonts w:ascii="Times New Roman" w:hAnsi="Times New Roman" w:cs="Times New Roman"/>
            <w:color w:val="FF0000"/>
            <w:sz w:val="24"/>
            <w:szCs w:val="24"/>
            <w:rPrChange w:id="1218" w:author="Caitlin Jeffrey" w:date="2024-09-23T16:40:00Z" w16du:dateUtc="2024-09-23T20:40:00Z">
              <w:rPr>
                <w:rFonts w:ascii="Times New Roman" w:hAnsi="Times New Roman" w:cs="Times New Roman"/>
                <w:sz w:val="24"/>
                <w:szCs w:val="24"/>
              </w:rPr>
            </w:rPrChange>
          </w:rPr>
          <w:t xml:space="preserve">including the diversity of SaM species </w:t>
        </w:r>
      </w:ins>
      <w:ins w:id="1219" w:author="Caitlin Jeffrey" w:date="2024-09-23T16:37:00Z" w16du:dateUtc="2024-09-23T20:37:00Z">
        <w:r w:rsidR="00AE7372" w:rsidRPr="008A19FC">
          <w:rPr>
            <w:rFonts w:ascii="Times New Roman" w:hAnsi="Times New Roman" w:cs="Times New Roman"/>
            <w:color w:val="FF0000"/>
            <w:sz w:val="24"/>
            <w:szCs w:val="24"/>
            <w:rPrChange w:id="1220" w:author="Caitlin Jeffrey" w:date="2024-09-23T16:40:00Z" w16du:dateUtc="2024-09-23T20:40:00Z">
              <w:rPr>
                <w:rFonts w:ascii="Times New Roman" w:hAnsi="Times New Roman" w:cs="Times New Roman"/>
                <w:sz w:val="24"/>
                <w:szCs w:val="24"/>
              </w:rPr>
            </w:rPrChange>
          </w:rPr>
          <w:t>found</w:t>
        </w:r>
      </w:ins>
      <w:ins w:id="1221" w:author="Caitlin Jeffrey" w:date="2024-09-23T16:36:00Z" w16du:dateUtc="2024-09-23T20:36:00Z">
        <w:r w:rsidR="003B504D" w:rsidRPr="008A19FC">
          <w:rPr>
            <w:rFonts w:ascii="Times New Roman" w:hAnsi="Times New Roman" w:cs="Times New Roman"/>
            <w:color w:val="FF0000"/>
            <w:sz w:val="24"/>
            <w:szCs w:val="24"/>
            <w:rPrChange w:id="1222" w:author="Caitlin Jeffrey" w:date="2024-09-23T16:40:00Z" w16du:dateUtc="2024-09-23T20:40:00Z">
              <w:rPr>
                <w:rFonts w:ascii="Times New Roman" w:hAnsi="Times New Roman" w:cs="Times New Roman"/>
                <w:sz w:val="24"/>
                <w:szCs w:val="24"/>
              </w:rPr>
            </w:rPrChange>
          </w:rPr>
          <w:t>)</w:t>
        </w:r>
      </w:ins>
      <w:ins w:id="1223" w:author="Caitlin Jeffrey" w:date="2024-09-23T16:35:00Z">
        <w:r w:rsidRPr="008A19FC">
          <w:rPr>
            <w:rFonts w:ascii="Times New Roman" w:hAnsi="Times New Roman" w:cs="Times New Roman"/>
            <w:color w:val="FF0000"/>
            <w:sz w:val="24"/>
            <w:szCs w:val="24"/>
            <w:rPrChange w:id="1224" w:author="Caitlin Jeffrey" w:date="2024-09-23T16:40:00Z" w16du:dateUtc="2024-09-23T20:40:00Z">
              <w:rPr>
                <w:rFonts w:ascii="Times New Roman" w:hAnsi="Times New Roman" w:cs="Times New Roman"/>
                <w:sz w:val="24"/>
                <w:szCs w:val="24"/>
              </w:rPr>
            </w:rPrChange>
          </w:rPr>
          <w:t xml:space="preserve"> in US organic herds </w:t>
        </w:r>
      </w:ins>
      <w:ins w:id="1225" w:author="Caitlin Jeffrey" w:date="2024-09-23T16:36:00Z" w16du:dateUtc="2024-09-23T20:36:00Z">
        <w:r w:rsidR="003B504D" w:rsidRPr="008A19FC">
          <w:rPr>
            <w:rFonts w:ascii="Times New Roman" w:hAnsi="Times New Roman" w:cs="Times New Roman"/>
            <w:color w:val="FF0000"/>
            <w:sz w:val="24"/>
            <w:szCs w:val="24"/>
            <w:rPrChange w:id="1226" w:author="Caitlin Jeffrey" w:date="2024-09-23T16:40:00Z" w16du:dateUtc="2024-09-23T20:40:00Z">
              <w:rPr>
                <w:rFonts w:ascii="Times New Roman" w:hAnsi="Times New Roman" w:cs="Times New Roman"/>
                <w:sz w:val="24"/>
                <w:szCs w:val="24"/>
              </w:rPr>
            </w:rPrChange>
          </w:rPr>
          <w:t>could potentially</w:t>
        </w:r>
      </w:ins>
      <w:ins w:id="1227" w:author="Caitlin Jeffrey" w:date="2024-09-23T16:35:00Z">
        <w:r w:rsidRPr="008A19FC">
          <w:rPr>
            <w:rFonts w:ascii="Times New Roman" w:hAnsi="Times New Roman" w:cs="Times New Roman"/>
            <w:color w:val="FF0000"/>
            <w:sz w:val="24"/>
            <w:szCs w:val="24"/>
            <w:rPrChange w:id="1228" w:author="Caitlin Jeffrey" w:date="2024-09-23T16:40:00Z" w16du:dateUtc="2024-09-23T20:40:00Z">
              <w:rPr>
                <w:rFonts w:ascii="Times New Roman" w:hAnsi="Times New Roman" w:cs="Times New Roman"/>
                <w:sz w:val="24"/>
                <w:szCs w:val="24"/>
              </w:rPr>
            </w:rPrChange>
          </w:rPr>
          <w:t xml:space="preserve"> differ from that of conventional farms </w:t>
        </w:r>
      </w:ins>
      <w:ins w:id="1229" w:author="Caitlin Jeffrey" w:date="2024-09-23T16:36:00Z" w16du:dateUtc="2024-09-23T20:36:00Z">
        <w:r w:rsidR="003B504D" w:rsidRPr="008A19FC">
          <w:rPr>
            <w:rFonts w:ascii="Times New Roman" w:hAnsi="Times New Roman" w:cs="Times New Roman"/>
            <w:color w:val="FF0000"/>
            <w:sz w:val="24"/>
            <w:szCs w:val="24"/>
            <w:rPrChange w:id="1230" w:author="Caitlin Jeffrey" w:date="2024-09-23T16:40:00Z" w16du:dateUtc="2024-09-23T20:40:00Z">
              <w:rPr>
                <w:rFonts w:ascii="Times New Roman" w:hAnsi="Times New Roman" w:cs="Times New Roman"/>
                <w:sz w:val="24"/>
                <w:szCs w:val="24"/>
              </w:rPr>
            </w:rPrChange>
          </w:rPr>
          <w:t>described</w:t>
        </w:r>
      </w:ins>
      <w:ins w:id="1231" w:author="Caitlin Jeffrey" w:date="2024-09-23T16:35:00Z">
        <w:r w:rsidRPr="008A19FC">
          <w:rPr>
            <w:rFonts w:ascii="Times New Roman" w:hAnsi="Times New Roman" w:cs="Times New Roman"/>
            <w:color w:val="FF0000"/>
            <w:sz w:val="24"/>
            <w:szCs w:val="24"/>
            <w:rPrChange w:id="1232" w:author="Caitlin Jeffrey" w:date="2024-09-23T16:40:00Z" w16du:dateUtc="2024-09-23T20:40:00Z">
              <w:rPr>
                <w:rFonts w:ascii="Times New Roman" w:hAnsi="Times New Roman" w:cs="Times New Roman"/>
                <w:sz w:val="24"/>
                <w:szCs w:val="24"/>
              </w:rPr>
            </w:rPrChange>
          </w:rPr>
          <w:t xml:space="preserve"> in previous studies.</w:t>
        </w:r>
      </w:ins>
      <w:ins w:id="1233" w:author="Caitlin Jeffrey" w:date="2024-09-23T16:37:00Z" w16du:dateUtc="2024-09-23T20:37:00Z">
        <w:r w:rsidR="00AE7372" w:rsidRPr="008A19FC">
          <w:rPr>
            <w:rFonts w:ascii="Times New Roman" w:hAnsi="Times New Roman" w:cs="Times New Roman"/>
            <w:color w:val="FF0000"/>
            <w:sz w:val="24"/>
            <w:szCs w:val="24"/>
            <w:rPrChange w:id="1234" w:author="Caitlin Jeffrey" w:date="2024-09-23T16:40:00Z" w16du:dateUtc="2024-09-23T20:40:00Z">
              <w:rPr>
                <w:rFonts w:ascii="Times New Roman" w:hAnsi="Times New Roman" w:cs="Times New Roman"/>
                <w:sz w:val="24"/>
                <w:szCs w:val="24"/>
              </w:rPr>
            </w:rPrChange>
          </w:rPr>
          <w:t xml:space="preserve"> </w:t>
        </w:r>
      </w:ins>
      <w:del w:id="1235" w:author="Caitlin Jeffrey" w:date="2024-09-23T16:35:00Z" w16du:dateUtc="2024-09-23T20:35:00Z">
        <w:r w:rsidR="00E53E61" w:rsidRPr="008A19FC" w:rsidDel="00272F7F">
          <w:rPr>
            <w:rFonts w:ascii="Times New Roman" w:hAnsi="Times New Roman" w:cs="Times New Roman"/>
            <w:color w:val="FF0000"/>
            <w:sz w:val="24"/>
            <w:szCs w:val="24"/>
            <w:rPrChange w:id="1236" w:author="Caitlin Jeffrey" w:date="2024-09-23T16:40:00Z" w16du:dateUtc="2024-09-23T20:40:00Z">
              <w:rPr>
                <w:rFonts w:ascii="Times New Roman" w:hAnsi="Times New Roman" w:cs="Times New Roman"/>
                <w:sz w:val="24"/>
                <w:szCs w:val="24"/>
              </w:rPr>
            </w:rPrChange>
          </w:rPr>
          <w:delText>At the start of this</w:delText>
        </w:r>
      </w:del>
      <w:del w:id="1237" w:author="Caitlin Jeffrey" w:date="2024-09-23T16:36:00Z" w16du:dateUtc="2024-09-23T20:36:00Z">
        <w:r w:rsidR="00E53E61" w:rsidRPr="008A19FC" w:rsidDel="00AE7372">
          <w:rPr>
            <w:rFonts w:ascii="Times New Roman" w:hAnsi="Times New Roman" w:cs="Times New Roman"/>
            <w:color w:val="FF0000"/>
            <w:sz w:val="24"/>
            <w:szCs w:val="24"/>
            <w:rPrChange w:id="1238" w:author="Caitlin Jeffrey" w:date="2024-09-23T16:40:00Z" w16du:dateUtc="2024-09-23T20:40:00Z">
              <w:rPr>
                <w:rFonts w:ascii="Times New Roman" w:hAnsi="Times New Roman" w:cs="Times New Roman"/>
                <w:sz w:val="24"/>
                <w:szCs w:val="24"/>
              </w:rPr>
            </w:rPrChange>
          </w:rPr>
          <w:delText xml:space="preserve"> study, we were open to the possibility that the epidemiology of intramammary pathogens (including the diversity of SaM</w:delText>
        </w:r>
        <w:r w:rsidR="00E53E61" w:rsidRPr="008A19FC" w:rsidDel="00AE7372">
          <w:rPr>
            <w:rFonts w:ascii="Times New Roman" w:hAnsi="Times New Roman" w:cs="Times New Roman"/>
            <w:i/>
            <w:iCs/>
            <w:color w:val="FF0000"/>
            <w:sz w:val="24"/>
            <w:szCs w:val="24"/>
            <w:rPrChange w:id="1239" w:author="Caitlin Jeffrey" w:date="2024-09-23T16:40:00Z" w16du:dateUtc="2024-09-23T20:40:00Z">
              <w:rPr>
                <w:rFonts w:ascii="Times New Roman" w:hAnsi="Times New Roman" w:cs="Times New Roman"/>
                <w:i/>
                <w:iCs/>
                <w:sz w:val="24"/>
                <w:szCs w:val="24"/>
              </w:rPr>
            </w:rPrChange>
          </w:rPr>
          <w:delText xml:space="preserve"> </w:delText>
        </w:r>
        <w:r w:rsidR="00E53E61" w:rsidRPr="008A19FC" w:rsidDel="00AE7372">
          <w:rPr>
            <w:rFonts w:ascii="Times New Roman" w:hAnsi="Times New Roman" w:cs="Times New Roman"/>
            <w:color w:val="FF0000"/>
            <w:sz w:val="24"/>
            <w:szCs w:val="24"/>
            <w:rPrChange w:id="1240" w:author="Caitlin Jeffrey" w:date="2024-09-23T16:40:00Z" w16du:dateUtc="2024-09-23T20:40:00Z">
              <w:rPr>
                <w:rFonts w:ascii="Times New Roman" w:hAnsi="Times New Roman" w:cs="Times New Roman"/>
                <w:sz w:val="24"/>
                <w:szCs w:val="24"/>
              </w:rPr>
            </w:rPrChange>
          </w:rPr>
          <w:delText xml:space="preserve">species found) </w:delText>
        </w:r>
        <w:r w:rsidR="00025D1B" w:rsidRPr="008A19FC" w:rsidDel="00AE7372">
          <w:rPr>
            <w:rFonts w:ascii="Times New Roman" w:hAnsi="Times New Roman" w:cs="Times New Roman"/>
            <w:color w:val="FF0000"/>
            <w:sz w:val="24"/>
            <w:szCs w:val="24"/>
            <w:rPrChange w:id="1241" w:author="Caitlin Jeffrey" w:date="2024-09-23T16:40:00Z" w16du:dateUtc="2024-09-23T20:40:00Z">
              <w:rPr>
                <w:rFonts w:ascii="Times New Roman" w:hAnsi="Times New Roman" w:cs="Times New Roman"/>
                <w:sz w:val="24"/>
                <w:szCs w:val="24"/>
              </w:rPr>
            </w:rPrChange>
          </w:rPr>
          <w:delText xml:space="preserve">on US organic herds </w:delText>
        </w:r>
        <w:r w:rsidR="00E53E61" w:rsidRPr="008A19FC" w:rsidDel="00AE7372">
          <w:rPr>
            <w:rFonts w:ascii="Times New Roman" w:hAnsi="Times New Roman" w:cs="Times New Roman"/>
            <w:color w:val="FF0000"/>
            <w:sz w:val="24"/>
            <w:szCs w:val="24"/>
            <w:rPrChange w:id="1242" w:author="Caitlin Jeffrey" w:date="2024-09-23T16:40:00Z" w16du:dateUtc="2024-09-23T20:40:00Z">
              <w:rPr>
                <w:rFonts w:ascii="Times New Roman" w:hAnsi="Times New Roman" w:cs="Times New Roman"/>
                <w:sz w:val="24"/>
                <w:szCs w:val="24"/>
              </w:rPr>
            </w:rPrChange>
          </w:rPr>
          <w:delText xml:space="preserve">could potentially differ from that of conventional farms described in prior studies. </w:delText>
        </w:r>
      </w:del>
      <w:r w:rsidR="00E53E61" w:rsidRPr="008A19FC">
        <w:rPr>
          <w:rFonts w:ascii="Times New Roman" w:hAnsi="Times New Roman" w:cs="Times New Roman"/>
          <w:color w:val="FF0000"/>
          <w:sz w:val="24"/>
          <w:szCs w:val="24"/>
          <w:rPrChange w:id="1243" w:author="Caitlin Jeffrey" w:date="2024-09-23T16:40:00Z" w16du:dateUtc="2024-09-23T20:40:00Z">
            <w:rPr>
              <w:rFonts w:ascii="Times New Roman" w:hAnsi="Times New Roman" w:cs="Times New Roman"/>
              <w:sz w:val="24"/>
              <w:szCs w:val="24"/>
            </w:rPr>
          </w:rPrChange>
        </w:rPr>
        <w:t xml:space="preserve">We suggest this is plausible because, in addition to the extent of antibiotic use, differences in management factors exist between conventional and organic dairies. </w:t>
      </w:r>
      <w:commentRangeStart w:id="1244"/>
      <w:r w:rsidR="00E53E61" w:rsidRPr="008A19FC">
        <w:rPr>
          <w:rFonts w:ascii="Times New Roman" w:hAnsi="Times New Roman" w:cs="Times New Roman"/>
          <w:color w:val="FF0000"/>
          <w:sz w:val="24"/>
          <w:szCs w:val="24"/>
          <w:rPrChange w:id="1245" w:author="Caitlin Jeffrey" w:date="2024-09-23T16:40:00Z" w16du:dateUtc="2024-09-23T20:40:00Z">
            <w:rPr>
              <w:rFonts w:ascii="Times New Roman" w:hAnsi="Times New Roman" w:cs="Times New Roman"/>
              <w:sz w:val="24"/>
              <w:szCs w:val="24"/>
            </w:rPr>
          </w:rPrChange>
        </w:rPr>
        <w:t xml:space="preserve">Compared to US conventional herds, US organic herds are smaller, keep cows longer, have lower milk production, are more likely to use tiestall or stanchion barns, have higher prevalence of </w:t>
      </w:r>
      <w:r w:rsidR="00E53E61" w:rsidRPr="008A19FC">
        <w:rPr>
          <w:rFonts w:ascii="Times New Roman" w:hAnsi="Times New Roman" w:cs="Times New Roman"/>
          <w:i/>
          <w:iCs/>
          <w:color w:val="FF0000"/>
          <w:sz w:val="24"/>
          <w:szCs w:val="24"/>
          <w:rPrChange w:id="1246" w:author="Caitlin Jeffrey" w:date="2024-09-23T16:40:00Z" w16du:dateUtc="2024-09-23T20:40:00Z">
            <w:rPr>
              <w:rFonts w:ascii="Times New Roman" w:hAnsi="Times New Roman" w:cs="Times New Roman"/>
              <w:i/>
              <w:iCs/>
              <w:sz w:val="24"/>
              <w:szCs w:val="24"/>
            </w:rPr>
          </w:rPrChange>
        </w:rPr>
        <w:t>S. aureus</w:t>
      </w:r>
      <w:r w:rsidR="00E53E61" w:rsidRPr="008A19FC">
        <w:rPr>
          <w:rFonts w:ascii="Times New Roman" w:hAnsi="Times New Roman" w:cs="Times New Roman"/>
          <w:color w:val="FF0000"/>
          <w:sz w:val="24"/>
          <w:szCs w:val="24"/>
          <w:rPrChange w:id="1247" w:author="Caitlin Jeffrey" w:date="2024-09-23T16:40:00Z" w16du:dateUtc="2024-09-23T20:40:00Z">
            <w:rPr>
              <w:rFonts w:ascii="Times New Roman" w:hAnsi="Times New Roman" w:cs="Times New Roman"/>
              <w:sz w:val="24"/>
              <w:szCs w:val="24"/>
            </w:rPr>
          </w:rPrChange>
        </w:rPr>
        <w:t xml:space="preserve"> IMI, utilize more pasture as a component of their nutritional management programs, use more cross-bed cows</w:t>
      </w:r>
      <w:r w:rsidR="00976C6B" w:rsidRPr="008A19FC">
        <w:rPr>
          <w:rFonts w:ascii="Times New Roman" w:hAnsi="Times New Roman" w:cs="Times New Roman"/>
          <w:color w:val="FF0000"/>
          <w:sz w:val="24"/>
          <w:szCs w:val="24"/>
          <w:rPrChange w:id="1248" w:author="Caitlin Jeffrey" w:date="2024-09-23T16:40:00Z" w16du:dateUtc="2024-09-23T20:40:00Z">
            <w:rPr>
              <w:rFonts w:ascii="Times New Roman" w:hAnsi="Times New Roman" w:cs="Times New Roman"/>
              <w:sz w:val="24"/>
              <w:szCs w:val="24"/>
            </w:rPr>
          </w:rPrChange>
        </w:rPr>
        <w:t>,</w:t>
      </w:r>
      <w:r w:rsidR="00E53E61" w:rsidRPr="008A19FC">
        <w:rPr>
          <w:rFonts w:ascii="Times New Roman" w:hAnsi="Times New Roman" w:cs="Times New Roman"/>
          <w:color w:val="FF0000"/>
          <w:sz w:val="24"/>
          <w:szCs w:val="24"/>
          <w:rPrChange w:id="1249" w:author="Caitlin Jeffrey" w:date="2024-09-23T16:40:00Z" w16du:dateUtc="2024-09-23T20:40:00Z">
            <w:rPr>
              <w:rFonts w:ascii="Times New Roman" w:hAnsi="Times New Roman" w:cs="Times New Roman"/>
              <w:sz w:val="24"/>
              <w:szCs w:val="24"/>
            </w:rPr>
          </w:rPrChange>
        </w:rPr>
        <w:t xml:space="preserve"> select cows for grazing attributes, use less veterinary services, and differ in their approach to mastitis diagnostics (Ruegg, 2009; Stiglbauer et al., 2013;</w:t>
      </w:r>
      <w:r w:rsidR="00E53E61" w:rsidRPr="008A19FC">
        <w:rPr>
          <w:color w:val="FF0000"/>
          <w:rPrChange w:id="1250" w:author="Caitlin Jeffrey" w:date="2024-09-23T16:40:00Z" w16du:dateUtc="2024-09-23T20:40:00Z">
            <w:rPr/>
          </w:rPrChange>
        </w:rPr>
        <w:t xml:space="preserve"> </w:t>
      </w:r>
      <w:r w:rsidR="00E53E61" w:rsidRPr="008A19FC">
        <w:rPr>
          <w:rFonts w:ascii="Times New Roman" w:hAnsi="Times New Roman" w:cs="Times New Roman"/>
          <w:color w:val="FF0000"/>
          <w:sz w:val="24"/>
          <w:szCs w:val="24"/>
          <w:rPrChange w:id="1251" w:author="Caitlin Jeffrey" w:date="2024-09-23T16:40:00Z" w16du:dateUtc="2024-09-23T20:40:00Z">
            <w:rPr>
              <w:rFonts w:ascii="Times New Roman" w:hAnsi="Times New Roman" w:cs="Times New Roman"/>
              <w:sz w:val="24"/>
              <w:szCs w:val="24"/>
            </w:rPr>
          </w:rPrChange>
        </w:rPr>
        <w:t xml:space="preserve">Cicconi-Hogan et al., 2013, Andrews et al., 2021). Some of these management factors (housing type, bedding type, and pasture access) appear to affect the diversity of SaM species </w:t>
      </w:r>
      <w:r w:rsidR="00E53E61" w:rsidRPr="008A19FC">
        <w:rPr>
          <w:rFonts w:ascii="Times New Roman" w:hAnsi="Times New Roman" w:cs="Times New Roman"/>
          <w:color w:val="FF0000"/>
          <w:sz w:val="24"/>
          <w:szCs w:val="24"/>
          <w:rPrChange w:id="1252" w:author="Caitlin Jeffrey" w:date="2024-09-23T16:40:00Z" w16du:dateUtc="2024-09-23T20:40:00Z">
            <w:rPr>
              <w:rFonts w:ascii="Times New Roman" w:hAnsi="Times New Roman" w:cs="Times New Roman"/>
              <w:sz w:val="24"/>
              <w:szCs w:val="24"/>
            </w:rPr>
          </w:rPrChange>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E53E61" w:rsidRPr="008A19FC">
        <w:rPr>
          <w:rFonts w:ascii="Times New Roman" w:hAnsi="Times New Roman" w:cs="Times New Roman"/>
          <w:color w:val="FF0000"/>
          <w:sz w:val="24"/>
          <w:szCs w:val="24"/>
          <w:rPrChange w:id="1253" w:author="Caitlin Jeffrey" w:date="2024-09-23T16:40:00Z" w16du:dateUtc="2024-09-23T20:40:00Z">
            <w:rPr>
              <w:rFonts w:ascii="Times New Roman" w:hAnsi="Times New Roman" w:cs="Times New Roman"/>
              <w:sz w:val="24"/>
              <w:szCs w:val="24"/>
            </w:rPr>
          </w:rPrChange>
        </w:rPr>
        <w:instrText xml:space="preserve"> ADDIN EN.CITE </w:instrText>
      </w:r>
      <w:r w:rsidR="00E53E61" w:rsidRPr="008A19FC">
        <w:rPr>
          <w:rFonts w:ascii="Times New Roman" w:hAnsi="Times New Roman" w:cs="Times New Roman"/>
          <w:color w:val="FF0000"/>
          <w:sz w:val="24"/>
          <w:szCs w:val="24"/>
          <w:rPrChange w:id="1254" w:author="Caitlin Jeffrey" w:date="2024-09-23T16:40:00Z" w16du:dateUtc="2024-09-23T20:40:00Z">
            <w:rPr>
              <w:rFonts w:ascii="Times New Roman" w:hAnsi="Times New Roman" w:cs="Times New Roman"/>
              <w:sz w:val="24"/>
              <w:szCs w:val="24"/>
            </w:rPr>
          </w:rPrChange>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E53E61" w:rsidRPr="008A19FC">
        <w:rPr>
          <w:rFonts w:ascii="Times New Roman" w:hAnsi="Times New Roman" w:cs="Times New Roman"/>
          <w:color w:val="FF0000"/>
          <w:sz w:val="24"/>
          <w:szCs w:val="24"/>
          <w:rPrChange w:id="1255" w:author="Caitlin Jeffrey" w:date="2024-09-23T16:40:00Z" w16du:dateUtc="2024-09-23T20:40:00Z">
            <w:rPr>
              <w:rFonts w:ascii="Times New Roman" w:hAnsi="Times New Roman" w:cs="Times New Roman"/>
              <w:sz w:val="24"/>
              <w:szCs w:val="24"/>
            </w:rPr>
          </w:rPrChange>
        </w:rPr>
        <w:instrText xml:space="preserve"> ADDIN EN.CITE.DATA </w:instrText>
      </w:r>
      <w:r w:rsidR="00E53E61" w:rsidRPr="00CE4440">
        <w:rPr>
          <w:rFonts w:ascii="Times New Roman" w:hAnsi="Times New Roman" w:cs="Times New Roman"/>
          <w:color w:val="FF0000"/>
          <w:sz w:val="24"/>
          <w:szCs w:val="24"/>
        </w:rPr>
      </w:r>
      <w:r w:rsidR="00E53E61" w:rsidRPr="008A19FC">
        <w:rPr>
          <w:rFonts w:ascii="Times New Roman" w:hAnsi="Times New Roman" w:cs="Times New Roman"/>
          <w:color w:val="FF0000"/>
          <w:sz w:val="24"/>
          <w:szCs w:val="24"/>
          <w:rPrChange w:id="1256" w:author="Caitlin Jeffrey" w:date="2024-09-23T16:40:00Z" w16du:dateUtc="2024-09-23T20:40:00Z">
            <w:rPr>
              <w:rFonts w:ascii="Times New Roman" w:hAnsi="Times New Roman" w:cs="Times New Roman"/>
              <w:sz w:val="24"/>
              <w:szCs w:val="24"/>
            </w:rPr>
          </w:rPrChange>
        </w:rPr>
        <w:fldChar w:fldCharType="end"/>
      </w:r>
      <w:r w:rsidR="00E53E61" w:rsidRPr="00CE4440">
        <w:rPr>
          <w:rFonts w:ascii="Times New Roman" w:hAnsi="Times New Roman" w:cs="Times New Roman"/>
          <w:color w:val="FF0000"/>
          <w:sz w:val="24"/>
          <w:szCs w:val="24"/>
        </w:rPr>
      </w:r>
      <w:r w:rsidR="00E53E61" w:rsidRPr="008A19FC">
        <w:rPr>
          <w:rFonts w:ascii="Times New Roman" w:hAnsi="Times New Roman" w:cs="Times New Roman"/>
          <w:color w:val="FF0000"/>
          <w:sz w:val="24"/>
          <w:szCs w:val="24"/>
          <w:rPrChange w:id="1257" w:author="Caitlin Jeffrey" w:date="2024-09-23T16:40:00Z" w16du:dateUtc="2024-09-23T20:40:00Z">
            <w:rPr>
              <w:rFonts w:ascii="Times New Roman" w:hAnsi="Times New Roman" w:cs="Times New Roman"/>
              <w:sz w:val="24"/>
              <w:szCs w:val="24"/>
            </w:rPr>
          </w:rPrChange>
        </w:rPr>
        <w:fldChar w:fldCharType="separate"/>
      </w:r>
      <w:r w:rsidR="00E53E61" w:rsidRPr="008A19FC">
        <w:rPr>
          <w:rFonts w:ascii="Times New Roman" w:hAnsi="Times New Roman" w:cs="Times New Roman"/>
          <w:noProof/>
          <w:color w:val="FF0000"/>
          <w:sz w:val="24"/>
          <w:szCs w:val="24"/>
          <w:rPrChange w:id="1258" w:author="Caitlin Jeffrey" w:date="2024-09-23T16:40:00Z" w16du:dateUtc="2024-09-23T20:40:00Z">
            <w:rPr>
              <w:rFonts w:ascii="Times New Roman" w:hAnsi="Times New Roman" w:cs="Times New Roman"/>
              <w:noProof/>
              <w:sz w:val="24"/>
              <w:szCs w:val="24"/>
            </w:rPr>
          </w:rPrChange>
        </w:rPr>
        <w:t>(Dufour et al., 2012; Condas et al., 2017a)</w:t>
      </w:r>
      <w:r w:rsidR="00E53E61" w:rsidRPr="008A19FC">
        <w:rPr>
          <w:rFonts w:ascii="Times New Roman" w:hAnsi="Times New Roman" w:cs="Times New Roman"/>
          <w:color w:val="FF0000"/>
          <w:sz w:val="24"/>
          <w:szCs w:val="24"/>
          <w:rPrChange w:id="1259" w:author="Caitlin Jeffrey" w:date="2024-09-23T16:40:00Z" w16du:dateUtc="2024-09-23T20:40:00Z">
            <w:rPr>
              <w:rFonts w:ascii="Times New Roman" w:hAnsi="Times New Roman" w:cs="Times New Roman"/>
              <w:sz w:val="24"/>
              <w:szCs w:val="24"/>
            </w:rPr>
          </w:rPrChange>
        </w:rPr>
        <w:fldChar w:fldCharType="end"/>
      </w:r>
      <w:r w:rsidR="00E53E61" w:rsidRPr="008A19FC">
        <w:rPr>
          <w:rFonts w:ascii="Times New Roman" w:hAnsi="Times New Roman" w:cs="Times New Roman"/>
          <w:color w:val="FF0000"/>
          <w:sz w:val="24"/>
          <w:szCs w:val="24"/>
          <w:rPrChange w:id="1260" w:author="Caitlin Jeffrey" w:date="2024-09-23T16:40:00Z" w16du:dateUtc="2024-09-23T20:40:00Z">
            <w:rPr>
              <w:rFonts w:ascii="Times New Roman" w:hAnsi="Times New Roman" w:cs="Times New Roman"/>
              <w:sz w:val="24"/>
              <w:szCs w:val="24"/>
            </w:rPr>
          </w:rPrChange>
        </w:rPr>
        <w:t xml:space="preserve">. </w:t>
      </w:r>
      <w:commentRangeEnd w:id="1244"/>
      <w:r w:rsidR="00743586" w:rsidRPr="008A19FC">
        <w:rPr>
          <w:rStyle w:val="CommentReference"/>
          <w:color w:val="FF0000"/>
          <w:rPrChange w:id="1261" w:author="Caitlin Jeffrey" w:date="2024-09-23T16:40:00Z" w16du:dateUtc="2024-09-23T20:40:00Z">
            <w:rPr>
              <w:rStyle w:val="CommentReference"/>
            </w:rPr>
          </w:rPrChange>
        </w:rPr>
        <w:commentReference w:id="1244"/>
      </w:r>
      <w:r w:rsidR="00E53E61" w:rsidRPr="008A19FC">
        <w:rPr>
          <w:rFonts w:ascii="Times New Roman" w:hAnsi="Times New Roman" w:cs="Times New Roman"/>
          <w:color w:val="FF0000"/>
          <w:sz w:val="24"/>
          <w:szCs w:val="24"/>
          <w:rPrChange w:id="1262" w:author="Caitlin Jeffrey" w:date="2024-09-23T16:40:00Z" w16du:dateUtc="2024-09-23T20:40:00Z">
            <w:rPr>
              <w:rFonts w:ascii="Times New Roman" w:hAnsi="Times New Roman" w:cs="Times New Roman"/>
              <w:sz w:val="24"/>
              <w:szCs w:val="24"/>
            </w:rPr>
          </w:rPrChange>
        </w:rPr>
        <w:t xml:space="preserve">The prevalence of major </w:t>
      </w:r>
      <w:r w:rsidR="00E53E61" w:rsidRPr="008A19FC">
        <w:rPr>
          <w:rFonts w:ascii="Times New Roman" w:hAnsi="Times New Roman" w:cs="Times New Roman"/>
          <w:color w:val="FF0000"/>
          <w:sz w:val="24"/>
          <w:szCs w:val="24"/>
          <w:rPrChange w:id="1263" w:author="Caitlin Jeffrey" w:date="2024-09-23T16:40:00Z" w16du:dateUtc="2024-09-23T20:40:00Z">
            <w:rPr>
              <w:rFonts w:ascii="Times New Roman" w:hAnsi="Times New Roman" w:cs="Times New Roman"/>
              <w:sz w:val="24"/>
              <w:szCs w:val="24"/>
            </w:rPr>
          </w:rPrChange>
        </w:rPr>
        <w:lastRenderedPageBreak/>
        <w:t>mastitis pathogens, antimicrobial use levels, approach to mastitis diagnostics, and cattle breeds</w:t>
      </w:r>
      <w:r w:rsidR="00E53E61" w:rsidRPr="008A19FC">
        <w:rPr>
          <w:color w:val="FF0000"/>
          <w:rPrChange w:id="1264" w:author="Caitlin Jeffrey" w:date="2024-09-23T16:40:00Z" w16du:dateUtc="2024-09-23T20:40:00Z">
            <w:rPr/>
          </w:rPrChange>
        </w:rPr>
        <w:t xml:space="preserve"> </w:t>
      </w:r>
      <w:r w:rsidR="00E53E61" w:rsidRPr="008A19FC">
        <w:rPr>
          <w:rFonts w:ascii="Times New Roman" w:hAnsi="Times New Roman" w:cs="Times New Roman"/>
          <w:color w:val="FF0000"/>
          <w:sz w:val="24"/>
          <w:szCs w:val="24"/>
          <w:rPrChange w:id="1265" w:author="Caitlin Jeffrey" w:date="2024-09-23T16:40:00Z" w16du:dateUtc="2024-09-23T20:40:00Z">
            <w:rPr>
              <w:rFonts w:ascii="Times New Roman" w:hAnsi="Times New Roman" w:cs="Times New Roman"/>
              <w:sz w:val="24"/>
              <w:szCs w:val="24"/>
            </w:rPr>
          </w:rPrChange>
        </w:rPr>
        <w:t xml:space="preserve">are other factors that </w:t>
      </w:r>
      <w:del w:id="1266" w:author="Caitlin Jeffrey" w:date="2024-09-23T16:40:00Z" w16du:dateUtc="2024-09-23T20:40:00Z">
        <w:r w:rsidR="00E53E61" w:rsidRPr="008A19FC" w:rsidDel="00201192">
          <w:rPr>
            <w:rFonts w:ascii="Times New Roman" w:hAnsi="Times New Roman" w:cs="Times New Roman"/>
            <w:color w:val="FF0000"/>
            <w:sz w:val="24"/>
            <w:szCs w:val="24"/>
            <w:rPrChange w:id="1267" w:author="Caitlin Jeffrey" w:date="2024-09-23T16:40:00Z" w16du:dateUtc="2024-09-23T20:40:00Z">
              <w:rPr>
                <w:rFonts w:ascii="Times New Roman" w:hAnsi="Times New Roman" w:cs="Times New Roman"/>
                <w:sz w:val="24"/>
                <w:szCs w:val="24"/>
              </w:rPr>
            </w:rPrChange>
          </w:rPr>
          <w:delText>discriminate between</w:delText>
        </w:r>
      </w:del>
      <w:ins w:id="1268" w:author="Caitlin Jeffrey" w:date="2024-09-23T16:40:00Z" w16du:dateUtc="2024-09-23T20:40:00Z">
        <w:r w:rsidR="00201192">
          <w:rPr>
            <w:rFonts w:ascii="Times New Roman" w:hAnsi="Times New Roman" w:cs="Times New Roman"/>
            <w:color w:val="FF0000"/>
            <w:sz w:val="24"/>
            <w:szCs w:val="24"/>
          </w:rPr>
          <w:t>differentiate</w:t>
        </w:r>
      </w:ins>
      <w:r w:rsidR="00E53E61" w:rsidRPr="008A19FC">
        <w:rPr>
          <w:rFonts w:ascii="Times New Roman" w:hAnsi="Times New Roman" w:cs="Times New Roman"/>
          <w:color w:val="FF0000"/>
          <w:sz w:val="24"/>
          <w:szCs w:val="24"/>
          <w:rPrChange w:id="1269" w:author="Caitlin Jeffrey" w:date="2024-09-23T16:40:00Z" w16du:dateUtc="2024-09-23T20:40:00Z">
            <w:rPr>
              <w:rFonts w:ascii="Times New Roman" w:hAnsi="Times New Roman" w:cs="Times New Roman"/>
              <w:sz w:val="24"/>
              <w:szCs w:val="24"/>
            </w:rPr>
          </w:rPrChange>
        </w:rPr>
        <w:t xml:space="preserve"> US organic and conventional herds and may also</w:t>
      </w:r>
      <w:r w:rsidR="00E53E61" w:rsidRPr="008A19FC">
        <w:rPr>
          <w:color w:val="FF0000"/>
          <w:rPrChange w:id="1270" w:author="Caitlin Jeffrey" w:date="2024-09-23T16:40:00Z" w16du:dateUtc="2024-09-23T20:40:00Z">
            <w:rPr/>
          </w:rPrChange>
        </w:rPr>
        <w:t xml:space="preserve"> </w:t>
      </w:r>
      <w:r w:rsidR="00E53E61" w:rsidRPr="008A19FC">
        <w:rPr>
          <w:rFonts w:ascii="Times New Roman" w:hAnsi="Times New Roman" w:cs="Times New Roman"/>
          <w:color w:val="FF0000"/>
          <w:sz w:val="24"/>
          <w:szCs w:val="24"/>
          <w:rPrChange w:id="1271" w:author="Caitlin Jeffrey" w:date="2024-09-23T16:40:00Z" w16du:dateUtc="2024-09-23T20:40:00Z">
            <w:rPr>
              <w:rFonts w:ascii="Times New Roman" w:hAnsi="Times New Roman" w:cs="Times New Roman"/>
              <w:sz w:val="24"/>
              <w:szCs w:val="24"/>
            </w:rPr>
          </w:rPrChange>
        </w:rPr>
        <w:t>influence NASM species prevalence. These factors have not been examined in previous studies, suggesting opportunities for additional research</w:t>
      </w:r>
      <w:ins w:id="1272" w:author="John Barlow" w:date="2024-09-19T14:16:00Z" w16du:dateUtc="2024-09-19T18:16:00Z">
        <w:r w:rsidR="00EF1E66" w:rsidRPr="008A19FC">
          <w:rPr>
            <w:rFonts w:ascii="Times New Roman" w:hAnsi="Times New Roman" w:cs="Times New Roman"/>
            <w:color w:val="FF0000"/>
            <w:sz w:val="24"/>
            <w:szCs w:val="24"/>
            <w:rPrChange w:id="1273" w:author="Caitlin Jeffrey" w:date="2024-09-23T16:40:00Z" w16du:dateUtc="2024-09-23T20:40:00Z">
              <w:rPr>
                <w:rFonts w:ascii="Times New Roman" w:hAnsi="Times New Roman" w:cs="Times New Roman"/>
                <w:sz w:val="24"/>
                <w:szCs w:val="24"/>
              </w:rPr>
            </w:rPrChange>
          </w:rPr>
          <w:t xml:space="preserve">. </w:t>
        </w:r>
      </w:ins>
      <w:ins w:id="1274" w:author="John Barlow" w:date="2024-09-19T10:41:00Z" w16du:dateUtc="2024-09-19T14:41:00Z">
        <w:r w:rsidR="004D5A74" w:rsidRPr="008A19FC">
          <w:rPr>
            <w:rFonts w:ascii="Times New Roman" w:hAnsi="Times New Roman" w:cs="Times New Roman"/>
            <w:color w:val="FF0000"/>
            <w:sz w:val="24"/>
            <w:szCs w:val="24"/>
            <w:rPrChange w:id="1275" w:author="Caitlin Jeffrey" w:date="2024-09-23T16:40:00Z" w16du:dateUtc="2024-09-23T20:40:00Z">
              <w:rPr>
                <w:rFonts w:ascii="Times New Roman" w:hAnsi="Times New Roman" w:cs="Times New Roman"/>
                <w:sz w:val="24"/>
                <w:szCs w:val="24"/>
              </w:rPr>
            </w:rPrChange>
          </w:rPr>
          <w:t>Alternatively, g</w:t>
        </w:r>
      </w:ins>
      <w:ins w:id="1276" w:author="John Barlow" w:date="2024-09-18T14:30:00Z" w16du:dateUtc="2024-09-18T18:30:00Z">
        <w:r w:rsidR="00B50A5F" w:rsidRPr="008A19FC">
          <w:rPr>
            <w:rFonts w:ascii="Times New Roman" w:hAnsi="Times New Roman" w:cs="Times New Roman"/>
            <w:color w:val="FF0000"/>
            <w:sz w:val="24"/>
            <w:szCs w:val="24"/>
            <w:rPrChange w:id="1277" w:author="Caitlin Jeffrey" w:date="2024-09-23T16:40:00Z" w16du:dateUtc="2024-09-23T20:40:00Z">
              <w:rPr>
                <w:rFonts w:ascii="Times New Roman" w:hAnsi="Times New Roman" w:cs="Times New Roman"/>
                <w:sz w:val="24"/>
                <w:szCs w:val="24"/>
              </w:rPr>
            </w:rPrChange>
          </w:rPr>
          <w:t xml:space="preserve">iven that herds differ in prevalence and diversity of NASM causing IMI (i.e., herd effects are important, as reviewed in De Buck et al., 2021), it is equally plausible that NASM </w:t>
        </w:r>
      </w:ins>
      <w:ins w:id="1278" w:author="John Barlow" w:date="2024-09-19T10:38:00Z" w16du:dateUtc="2024-09-19T14:38:00Z">
        <w:r w:rsidR="00C2363C" w:rsidRPr="008A19FC">
          <w:rPr>
            <w:rFonts w:ascii="Times New Roman" w:hAnsi="Times New Roman" w:cs="Times New Roman"/>
            <w:color w:val="FF0000"/>
            <w:sz w:val="24"/>
            <w:szCs w:val="24"/>
            <w:rPrChange w:id="1279" w:author="Caitlin Jeffrey" w:date="2024-09-23T16:40:00Z" w16du:dateUtc="2024-09-23T20:40:00Z">
              <w:rPr>
                <w:rFonts w:ascii="Times New Roman" w:hAnsi="Times New Roman" w:cs="Times New Roman"/>
                <w:sz w:val="24"/>
                <w:szCs w:val="24"/>
              </w:rPr>
            </w:rPrChange>
          </w:rPr>
          <w:t xml:space="preserve">prevalence and </w:t>
        </w:r>
      </w:ins>
      <w:ins w:id="1280" w:author="John Barlow" w:date="2024-09-19T10:37:00Z" w16du:dateUtc="2024-09-19T14:37:00Z">
        <w:r w:rsidR="00CA409F" w:rsidRPr="008A19FC">
          <w:rPr>
            <w:rFonts w:ascii="Times New Roman" w:hAnsi="Times New Roman" w:cs="Times New Roman"/>
            <w:color w:val="FF0000"/>
            <w:sz w:val="24"/>
            <w:szCs w:val="24"/>
            <w:rPrChange w:id="1281" w:author="Caitlin Jeffrey" w:date="2024-09-23T16:40:00Z" w16du:dateUtc="2024-09-23T20:40:00Z">
              <w:rPr>
                <w:rFonts w:ascii="Times New Roman" w:hAnsi="Times New Roman" w:cs="Times New Roman"/>
                <w:sz w:val="24"/>
                <w:szCs w:val="24"/>
              </w:rPr>
            </w:rPrChange>
          </w:rPr>
          <w:t>diversity</w:t>
        </w:r>
      </w:ins>
      <w:ins w:id="1282" w:author="John Barlow" w:date="2024-09-18T14:30:00Z" w16du:dateUtc="2024-09-18T18:30:00Z">
        <w:r w:rsidR="00B50A5F" w:rsidRPr="008A19FC">
          <w:rPr>
            <w:rFonts w:ascii="Times New Roman" w:hAnsi="Times New Roman" w:cs="Times New Roman"/>
            <w:color w:val="FF0000"/>
            <w:sz w:val="24"/>
            <w:szCs w:val="24"/>
            <w:rPrChange w:id="1283" w:author="Caitlin Jeffrey" w:date="2024-09-23T16:40:00Z" w16du:dateUtc="2024-09-23T20:40:00Z">
              <w:rPr>
                <w:rFonts w:ascii="Times New Roman" w:hAnsi="Times New Roman" w:cs="Times New Roman"/>
                <w:sz w:val="24"/>
                <w:szCs w:val="24"/>
              </w:rPr>
            </w:rPrChange>
          </w:rPr>
          <w:t xml:space="preserve"> among US organic herds </w:t>
        </w:r>
      </w:ins>
      <w:ins w:id="1284" w:author="John Barlow" w:date="2024-09-19T10:37:00Z" w16du:dateUtc="2024-09-19T14:37:00Z">
        <w:r w:rsidR="00CA409F" w:rsidRPr="008A19FC">
          <w:rPr>
            <w:rFonts w:ascii="Times New Roman" w:hAnsi="Times New Roman" w:cs="Times New Roman"/>
            <w:color w:val="FF0000"/>
            <w:sz w:val="24"/>
            <w:szCs w:val="24"/>
            <w:rPrChange w:id="1285" w:author="Caitlin Jeffrey" w:date="2024-09-23T16:40:00Z" w16du:dateUtc="2024-09-23T20:40:00Z">
              <w:rPr>
                <w:rFonts w:ascii="Times New Roman" w:hAnsi="Times New Roman" w:cs="Times New Roman"/>
                <w:sz w:val="24"/>
                <w:szCs w:val="24"/>
              </w:rPr>
            </w:rPrChange>
          </w:rPr>
          <w:t>is similar to</w:t>
        </w:r>
      </w:ins>
      <w:ins w:id="1286" w:author="John Barlow" w:date="2024-09-18T14:30:00Z" w16du:dateUtc="2024-09-18T18:30:00Z">
        <w:r w:rsidR="00B50A5F" w:rsidRPr="008A19FC">
          <w:rPr>
            <w:rFonts w:ascii="Times New Roman" w:hAnsi="Times New Roman" w:cs="Times New Roman"/>
            <w:color w:val="FF0000"/>
            <w:sz w:val="24"/>
            <w:szCs w:val="24"/>
            <w:rPrChange w:id="1287" w:author="Caitlin Jeffrey" w:date="2024-09-23T16:40:00Z" w16du:dateUtc="2024-09-23T20:40:00Z">
              <w:rPr>
                <w:rFonts w:ascii="Times New Roman" w:hAnsi="Times New Roman" w:cs="Times New Roman"/>
                <w:sz w:val="24"/>
                <w:szCs w:val="24"/>
              </w:rPr>
            </w:rPrChange>
          </w:rPr>
          <w:t xml:space="preserve"> the </w:t>
        </w:r>
      </w:ins>
      <w:ins w:id="1288" w:author="John Barlow" w:date="2024-09-19T10:38:00Z" w16du:dateUtc="2024-09-19T14:38:00Z">
        <w:r w:rsidR="00C2363C" w:rsidRPr="008A19FC">
          <w:rPr>
            <w:rFonts w:ascii="Times New Roman" w:hAnsi="Times New Roman" w:cs="Times New Roman"/>
            <w:color w:val="FF0000"/>
            <w:sz w:val="24"/>
            <w:szCs w:val="24"/>
            <w:rPrChange w:id="1289" w:author="Caitlin Jeffrey" w:date="2024-09-23T16:40:00Z" w16du:dateUtc="2024-09-23T20:40:00Z">
              <w:rPr>
                <w:rFonts w:ascii="Times New Roman" w:hAnsi="Times New Roman" w:cs="Times New Roman"/>
                <w:sz w:val="24"/>
                <w:szCs w:val="24"/>
              </w:rPr>
            </w:rPrChange>
          </w:rPr>
          <w:t>prevalence and diversity</w:t>
        </w:r>
      </w:ins>
      <w:ins w:id="1290" w:author="John Barlow" w:date="2024-09-18T14:30:00Z" w16du:dateUtc="2024-09-18T18:30:00Z">
        <w:r w:rsidR="00B50A5F" w:rsidRPr="008A19FC">
          <w:rPr>
            <w:rFonts w:ascii="Times New Roman" w:hAnsi="Times New Roman" w:cs="Times New Roman"/>
            <w:color w:val="FF0000"/>
            <w:sz w:val="24"/>
            <w:szCs w:val="24"/>
            <w:rPrChange w:id="1291" w:author="Caitlin Jeffrey" w:date="2024-09-23T16:40:00Z" w16du:dateUtc="2024-09-23T20:40:00Z">
              <w:rPr>
                <w:rFonts w:ascii="Times New Roman" w:hAnsi="Times New Roman" w:cs="Times New Roman"/>
                <w:sz w:val="24"/>
                <w:szCs w:val="24"/>
              </w:rPr>
            </w:rPrChange>
          </w:rPr>
          <w:t xml:space="preserve"> reported in prior studies</w:t>
        </w:r>
      </w:ins>
      <w:ins w:id="1292" w:author="John Barlow" w:date="2024-09-19T10:39:00Z" w16du:dateUtc="2024-09-19T14:39:00Z">
        <w:r w:rsidR="007B6396" w:rsidRPr="008A19FC">
          <w:rPr>
            <w:rFonts w:ascii="Times New Roman" w:hAnsi="Times New Roman" w:cs="Times New Roman"/>
            <w:color w:val="FF0000"/>
            <w:sz w:val="24"/>
            <w:szCs w:val="24"/>
            <w:rPrChange w:id="1293" w:author="Caitlin Jeffrey" w:date="2024-09-23T16:40:00Z" w16du:dateUtc="2024-09-23T20:40:00Z">
              <w:rPr>
                <w:rFonts w:ascii="Times New Roman" w:hAnsi="Times New Roman" w:cs="Times New Roman"/>
                <w:sz w:val="24"/>
                <w:szCs w:val="24"/>
              </w:rPr>
            </w:rPrChange>
          </w:rPr>
          <w:t xml:space="preserve"> of conventional herds</w:t>
        </w:r>
      </w:ins>
      <w:ins w:id="1294" w:author="John Barlow" w:date="2024-09-19T10:37:00Z" w16du:dateUtc="2024-09-19T14:37:00Z">
        <w:r w:rsidR="00CA409F" w:rsidRPr="008A19FC">
          <w:rPr>
            <w:rFonts w:ascii="Times New Roman" w:hAnsi="Times New Roman" w:cs="Times New Roman"/>
            <w:color w:val="FF0000"/>
            <w:sz w:val="24"/>
            <w:szCs w:val="24"/>
            <w:rPrChange w:id="1295" w:author="Caitlin Jeffrey" w:date="2024-09-23T16:40:00Z" w16du:dateUtc="2024-09-23T20:40:00Z">
              <w:rPr>
                <w:rFonts w:ascii="Times New Roman" w:hAnsi="Times New Roman" w:cs="Times New Roman"/>
                <w:sz w:val="24"/>
                <w:szCs w:val="24"/>
              </w:rPr>
            </w:rPrChange>
          </w:rPr>
          <w:t>.</w:t>
        </w:r>
      </w:ins>
      <w:ins w:id="1296" w:author="John Barlow" w:date="2024-09-19T10:42:00Z" w16du:dateUtc="2024-09-19T14:42:00Z">
        <w:r w:rsidR="00715C70" w:rsidRPr="008A19FC">
          <w:rPr>
            <w:rFonts w:ascii="Times New Roman" w:hAnsi="Times New Roman" w:cs="Times New Roman"/>
            <w:color w:val="FF0000"/>
            <w:sz w:val="24"/>
            <w:szCs w:val="24"/>
            <w:rPrChange w:id="1297" w:author="Caitlin Jeffrey" w:date="2024-09-23T16:40:00Z" w16du:dateUtc="2024-09-23T20:40:00Z">
              <w:rPr>
                <w:rFonts w:ascii="Times New Roman" w:hAnsi="Times New Roman" w:cs="Times New Roman"/>
                <w:sz w:val="24"/>
                <w:szCs w:val="24"/>
              </w:rPr>
            </w:rPrChange>
          </w:rPr>
          <w:t xml:space="preserve"> Our current study</w:t>
        </w:r>
      </w:ins>
      <w:ins w:id="1298" w:author="John Barlow" w:date="2024-09-19T10:43:00Z" w16du:dateUtc="2024-09-19T14:43:00Z">
        <w:r w:rsidR="00471244" w:rsidRPr="008A19FC">
          <w:rPr>
            <w:rFonts w:ascii="Times New Roman" w:hAnsi="Times New Roman" w:cs="Times New Roman"/>
            <w:color w:val="FF0000"/>
            <w:sz w:val="24"/>
            <w:szCs w:val="24"/>
            <w:rPrChange w:id="1299" w:author="Caitlin Jeffrey" w:date="2024-09-23T16:40:00Z" w16du:dateUtc="2024-09-23T20:40:00Z">
              <w:rPr>
                <w:rFonts w:ascii="Times New Roman" w:hAnsi="Times New Roman" w:cs="Times New Roman"/>
                <w:sz w:val="24"/>
                <w:szCs w:val="24"/>
              </w:rPr>
            </w:rPrChange>
          </w:rPr>
          <w:t xml:space="preserve"> was not designed to compare NASM prevalence and risk factors on organic versus conventional herds. </w:t>
        </w:r>
      </w:ins>
      <w:ins w:id="1300" w:author="John Barlow" w:date="2024-09-19T10:38:00Z" w16du:dateUtc="2024-09-19T14:38:00Z">
        <w:r w:rsidR="00C2363C" w:rsidRPr="008A19FC">
          <w:rPr>
            <w:rFonts w:ascii="Times New Roman" w:hAnsi="Times New Roman" w:cs="Times New Roman"/>
            <w:color w:val="FF0000"/>
            <w:sz w:val="24"/>
            <w:szCs w:val="24"/>
            <w:rPrChange w:id="1301" w:author="Caitlin Jeffrey" w:date="2024-09-23T16:40:00Z" w16du:dateUtc="2024-09-23T20:40:00Z">
              <w:rPr>
                <w:rFonts w:ascii="Times New Roman" w:hAnsi="Times New Roman" w:cs="Times New Roman"/>
                <w:sz w:val="24"/>
                <w:szCs w:val="24"/>
              </w:rPr>
            </w:rPrChange>
          </w:rPr>
          <w:t>A</w:t>
        </w:r>
      </w:ins>
      <w:ins w:id="1302" w:author="John Barlow" w:date="2024-09-18T14:30:00Z" w16du:dateUtc="2024-09-18T18:30:00Z">
        <w:r w:rsidR="00B50A5F" w:rsidRPr="008A19FC">
          <w:rPr>
            <w:rFonts w:ascii="Times New Roman" w:hAnsi="Times New Roman" w:cs="Times New Roman"/>
            <w:color w:val="FF0000"/>
            <w:sz w:val="24"/>
            <w:szCs w:val="24"/>
            <w:rPrChange w:id="1303" w:author="Caitlin Jeffrey" w:date="2024-09-23T16:40:00Z" w16du:dateUtc="2024-09-23T20:40:00Z">
              <w:rPr>
                <w:rFonts w:ascii="Times New Roman" w:hAnsi="Times New Roman" w:cs="Times New Roman"/>
                <w:sz w:val="24"/>
                <w:szCs w:val="24"/>
              </w:rPr>
            </w:rPrChange>
          </w:rPr>
          <w:t xml:space="preserve">s recommended by De Buck </w:t>
        </w:r>
        <w:del w:id="1304" w:author="Caitlin Jeffrey" w:date="2024-09-23T12:41:00Z" w16du:dateUtc="2024-09-23T16:41:00Z">
          <w:r w:rsidR="00B50A5F" w:rsidRPr="008A19FC" w:rsidDel="00DA3659">
            <w:rPr>
              <w:rFonts w:ascii="Times New Roman" w:hAnsi="Times New Roman" w:cs="Times New Roman"/>
              <w:color w:val="FF0000"/>
              <w:sz w:val="24"/>
              <w:szCs w:val="24"/>
              <w:rPrChange w:id="1305" w:author="Caitlin Jeffrey" w:date="2024-09-23T16:40:00Z" w16du:dateUtc="2024-09-23T20:40:00Z">
                <w:rPr>
                  <w:rFonts w:ascii="Times New Roman" w:hAnsi="Times New Roman" w:cs="Times New Roman"/>
                  <w:sz w:val="24"/>
                  <w:szCs w:val="24"/>
                </w:rPr>
              </w:rPrChange>
            </w:rPr>
            <w:delText>et al., (</w:delText>
          </w:r>
        </w:del>
      </w:ins>
      <w:ins w:id="1306" w:author="Caitlin Jeffrey" w:date="2024-09-23T12:41:00Z" w16du:dateUtc="2024-09-23T16:41:00Z">
        <w:r w:rsidR="00DA3659" w:rsidRPr="008A19FC">
          <w:rPr>
            <w:rFonts w:ascii="Times New Roman" w:hAnsi="Times New Roman" w:cs="Times New Roman"/>
            <w:color w:val="FF0000"/>
            <w:sz w:val="24"/>
            <w:szCs w:val="24"/>
            <w:rPrChange w:id="1307" w:author="Caitlin Jeffrey" w:date="2024-09-23T16:40:00Z" w16du:dateUtc="2024-09-23T20:40:00Z">
              <w:rPr>
                <w:rFonts w:ascii="Times New Roman" w:hAnsi="Times New Roman" w:cs="Times New Roman"/>
                <w:sz w:val="24"/>
                <w:szCs w:val="24"/>
              </w:rPr>
            </w:rPrChange>
          </w:rPr>
          <w:t>et al. (</w:t>
        </w:r>
      </w:ins>
      <w:ins w:id="1308" w:author="John Barlow" w:date="2024-09-18T14:30:00Z" w16du:dateUtc="2024-09-18T18:30:00Z">
        <w:r w:rsidR="00B50A5F" w:rsidRPr="008A19FC">
          <w:rPr>
            <w:rFonts w:ascii="Times New Roman" w:hAnsi="Times New Roman" w:cs="Times New Roman"/>
            <w:color w:val="FF0000"/>
            <w:sz w:val="24"/>
            <w:szCs w:val="24"/>
            <w:rPrChange w:id="1309" w:author="Caitlin Jeffrey" w:date="2024-09-23T16:40:00Z" w16du:dateUtc="2024-09-23T20:40:00Z">
              <w:rPr>
                <w:rFonts w:ascii="Times New Roman" w:hAnsi="Times New Roman" w:cs="Times New Roman"/>
                <w:sz w:val="24"/>
                <w:szCs w:val="24"/>
              </w:rPr>
            </w:rPrChange>
          </w:rPr>
          <w:t>2021), additional studies are needed to better characterize these herd factors. Future studies might enroll US organic dairy herds</w:t>
        </w:r>
      </w:ins>
      <w:ins w:id="1310" w:author="John Barlow" w:date="2024-09-18T14:39:00Z" w16du:dateUtc="2024-09-18T18:39:00Z">
        <w:r w:rsidR="005F40E3" w:rsidRPr="008A19FC">
          <w:rPr>
            <w:rFonts w:ascii="Times New Roman" w:hAnsi="Times New Roman" w:cs="Times New Roman"/>
            <w:color w:val="FF0000"/>
            <w:sz w:val="24"/>
            <w:szCs w:val="24"/>
            <w:rPrChange w:id="1311" w:author="Caitlin Jeffrey" w:date="2024-09-23T16:40:00Z" w16du:dateUtc="2024-09-23T20:40:00Z">
              <w:rPr>
                <w:rFonts w:ascii="Times New Roman" w:hAnsi="Times New Roman" w:cs="Times New Roman"/>
                <w:sz w:val="24"/>
                <w:szCs w:val="24"/>
              </w:rPr>
            </w:rPrChange>
          </w:rPr>
          <w:t xml:space="preserve"> and </w:t>
        </w:r>
        <w:r w:rsidR="00BE37B0" w:rsidRPr="008A19FC">
          <w:rPr>
            <w:rFonts w:ascii="Times New Roman" w:hAnsi="Times New Roman" w:cs="Times New Roman"/>
            <w:color w:val="FF0000"/>
            <w:sz w:val="24"/>
            <w:szCs w:val="24"/>
            <w:rPrChange w:id="1312" w:author="Caitlin Jeffrey" w:date="2024-09-23T16:40:00Z" w16du:dateUtc="2024-09-23T20:40:00Z">
              <w:rPr>
                <w:rFonts w:ascii="Times New Roman" w:hAnsi="Times New Roman" w:cs="Times New Roman"/>
                <w:sz w:val="24"/>
                <w:szCs w:val="24"/>
              </w:rPr>
            </w:rPrChange>
          </w:rPr>
          <w:t xml:space="preserve">conventional herds matched on </w:t>
        </w:r>
      </w:ins>
      <w:ins w:id="1313" w:author="John Barlow" w:date="2024-09-18T14:40:00Z" w16du:dateUtc="2024-09-18T18:40:00Z">
        <w:r w:rsidR="003A4D9A" w:rsidRPr="008A19FC">
          <w:rPr>
            <w:rFonts w:ascii="Times New Roman" w:hAnsi="Times New Roman" w:cs="Times New Roman"/>
            <w:color w:val="FF0000"/>
            <w:sz w:val="24"/>
            <w:szCs w:val="24"/>
            <w:rPrChange w:id="1314" w:author="Caitlin Jeffrey" w:date="2024-09-23T16:40:00Z" w16du:dateUtc="2024-09-23T20:40:00Z">
              <w:rPr>
                <w:rFonts w:ascii="Times New Roman" w:hAnsi="Times New Roman" w:cs="Times New Roman"/>
                <w:sz w:val="24"/>
                <w:szCs w:val="24"/>
              </w:rPr>
            </w:rPrChange>
          </w:rPr>
          <w:t xml:space="preserve">variables such as herd size and pasture use </w:t>
        </w:r>
      </w:ins>
      <w:ins w:id="1315" w:author="John Barlow" w:date="2024-09-18T14:48:00Z" w16du:dateUtc="2024-09-18T18:48:00Z">
        <w:r w:rsidR="002D7D9F" w:rsidRPr="008A19FC">
          <w:rPr>
            <w:rFonts w:ascii="Times New Roman" w:hAnsi="Times New Roman" w:cs="Times New Roman"/>
            <w:color w:val="FF0000"/>
            <w:sz w:val="24"/>
            <w:szCs w:val="24"/>
            <w:rPrChange w:id="1316" w:author="Caitlin Jeffrey" w:date="2024-09-23T16:40:00Z" w16du:dateUtc="2024-09-23T20:40:00Z">
              <w:rPr>
                <w:rFonts w:ascii="Times New Roman" w:hAnsi="Times New Roman" w:cs="Times New Roman"/>
                <w:sz w:val="24"/>
                <w:szCs w:val="24"/>
              </w:rPr>
            </w:rPrChange>
          </w:rPr>
          <w:t xml:space="preserve">(e.g., </w:t>
        </w:r>
      </w:ins>
      <w:ins w:id="1317" w:author="John Barlow" w:date="2024-09-19T10:44:00Z" w16du:dateUtc="2024-09-19T14:44:00Z">
        <w:del w:id="1318" w:author="Caitlin Jeffrey" w:date="2024-09-23T16:41:00Z" w16du:dateUtc="2024-09-23T20:41:00Z">
          <w:r w:rsidR="00CB6C82" w:rsidRPr="008A19FC" w:rsidDel="00442D1C">
            <w:rPr>
              <w:rFonts w:ascii="Times New Roman" w:hAnsi="Times New Roman" w:cs="Times New Roman"/>
              <w:color w:val="FF0000"/>
              <w:sz w:val="24"/>
              <w:szCs w:val="24"/>
              <w:rPrChange w:id="1319" w:author="Caitlin Jeffrey" w:date="2024-09-23T16:40:00Z" w16du:dateUtc="2024-09-23T20:40:00Z">
                <w:rPr>
                  <w:rFonts w:ascii="Times New Roman" w:hAnsi="Times New Roman" w:cs="Times New Roman"/>
                  <w:sz w:val="24"/>
                  <w:szCs w:val="24"/>
                </w:rPr>
              </w:rPrChange>
            </w:rPr>
            <w:delText xml:space="preserve">see </w:delText>
          </w:r>
        </w:del>
        <w:r w:rsidR="00CB6C82" w:rsidRPr="008A19FC">
          <w:rPr>
            <w:rFonts w:ascii="Times New Roman" w:hAnsi="Times New Roman" w:cs="Times New Roman"/>
            <w:color w:val="FF0000"/>
            <w:sz w:val="24"/>
            <w:szCs w:val="24"/>
            <w:rPrChange w:id="1320" w:author="Caitlin Jeffrey" w:date="2024-09-23T16:40:00Z" w16du:dateUtc="2024-09-23T20:40:00Z">
              <w:rPr>
                <w:rFonts w:ascii="Times New Roman" w:hAnsi="Times New Roman" w:cs="Times New Roman"/>
                <w:sz w:val="24"/>
                <w:szCs w:val="24"/>
              </w:rPr>
            </w:rPrChange>
          </w:rPr>
          <w:t xml:space="preserve">the study design of </w:t>
        </w:r>
      </w:ins>
      <w:ins w:id="1321" w:author="John Barlow" w:date="2024-09-18T14:52:00Z" w16du:dateUtc="2024-09-18T18:52:00Z">
        <w:r w:rsidR="00FD7562" w:rsidRPr="008A19FC">
          <w:rPr>
            <w:rFonts w:ascii="Times New Roman" w:hAnsi="Times New Roman" w:cs="Times New Roman"/>
            <w:color w:val="FF0000"/>
            <w:sz w:val="24"/>
            <w:szCs w:val="24"/>
            <w:rPrChange w:id="1322" w:author="Caitlin Jeffrey" w:date="2024-09-23T16:40:00Z" w16du:dateUtc="2024-09-23T20:40:00Z">
              <w:rPr>
                <w:rFonts w:ascii="Times New Roman" w:hAnsi="Times New Roman" w:cs="Times New Roman"/>
                <w:sz w:val="24"/>
                <w:szCs w:val="24"/>
              </w:rPr>
            </w:rPrChange>
          </w:rPr>
          <w:t xml:space="preserve">Cicconi-Hogan et al., 2013) </w:t>
        </w:r>
      </w:ins>
      <w:ins w:id="1323" w:author="John Barlow" w:date="2024-09-18T14:40:00Z" w16du:dateUtc="2024-09-18T18:40:00Z">
        <w:r w:rsidR="00741E41" w:rsidRPr="008A19FC">
          <w:rPr>
            <w:rFonts w:ascii="Times New Roman" w:hAnsi="Times New Roman" w:cs="Times New Roman"/>
            <w:color w:val="FF0000"/>
            <w:sz w:val="24"/>
            <w:szCs w:val="24"/>
            <w:rPrChange w:id="1324" w:author="Caitlin Jeffrey" w:date="2024-09-23T16:40:00Z" w16du:dateUtc="2024-09-23T20:40:00Z">
              <w:rPr>
                <w:rFonts w:ascii="Times New Roman" w:hAnsi="Times New Roman" w:cs="Times New Roman"/>
                <w:sz w:val="24"/>
                <w:szCs w:val="24"/>
              </w:rPr>
            </w:rPrChange>
          </w:rPr>
          <w:t xml:space="preserve">to </w:t>
        </w:r>
      </w:ins>
      <w:ins w:id="1325" w:author="John Barlow" w:date="2024-09-19T10:45:00Z" w16du:dateUtc="2024-09-19T14:45:00Z">
        <w:r w:rsidR="003B30DA" w:rsidRPr="008A19FC">
          <w:rPr>
            <w:rFonts w:ascii="Times New Roman" w:hAnsi="Times New Roman" w:cs="Times New Roman"/>
            <w:color w:val="FF0000"/>
            <w:sz w:val="24"/>
            <w:szCs w:val="24"/>
            <w:rPrChange w:id="1326" w:author="Caitlin Jeffrey" w:date="2024-09-23T16:40:00Z" w16du:dateUtc="2024-09-23T20:40:00Z">
              <w:rPr>
                <w:rFonts w:ascii="Times New Roman" w:hAnsi="Times New Roman" w:cs="Times New Roman"/>
                <w:sz w:val="24"/>
                <w:szCs w:val="24"/>
              </w:rPr>
            </w:rPrChange>
          </w:rPr>
          <w:t>test for</w:t>
        </w:r>
      </w:ins>
      <w:ins w:id="1327" w:author="John Barlow" w:date="2024-09-18T14:40:00Z" w16du:dateUtc="2024-09-18T18:40:00Z">
        <w:r w:rsidR="00741E41" w:rsidRPr="008A19FC">
          <w:rPr>
            <w:rFonts w:ascii="Times New Roman" w:hAnsi="Times New Roman" w:cs="Times New Roman"/>
            <w:color w:val="FF0000"/>
            <w:sz w:val="24"/>
            <w:szCs w:val="24"/>
            <w:rPrChange w:id="1328" w:author="Caitlin Jeffrey" w:date="2024-09-23T16:40:00Z" w16du:dateUtc="2024-09-23T20:40:00Z">
              <w:rPr>
                <w:rFonts w:ascii="Times New Roman" w:hAnsi="Times New Roman" w:cs="Times New Roman"/>
                <w:sz w:val="24"/>
                <w:szCs w:val="24"/>
              </w:rPr>
            </w:rPrChange>
          </w:rPr>
          <w:t xml:space="preserve"> </w:t>
        </w:r>
      </w:ins>
      <w:ins w:id="1329" w:author="John Barlow" w:date="2024-09-19T10:45:00Z" w16du:dateUtc="2024-09-19T14:45:00Z">
        <w:r w:rsidR="003B30DA" w:rsidRPr="008A19FC">
          <w:rPr>
            <w:rFonts w:ascii="Times New Roman" w:hAnsi="Times New Roman" w:cs="Times New Roman"/>
            <w:color w:val="FF0000"/>
            <w:sz w:val="24"/>
            <w:szCs w:val="24"/>
            <w:rPrChange w:id="1330" w:author="Caitlin Jeffrey" w:date="2024-09-23T16:40:00Z" w16du:dateUtc="2024-09-23T20:40:00Z">
              <w:rPr>
                <w:rFonts w:ascii="Times New Roman" w:hAnsi="Times New Roman" w:cs="Times New Roman"/>
                <w:sz w:val="24"/>
                <w:szCs w:val="24"/>
              </w:rPr>
            </w:rPrChange>
          </w:rPr>
          <w:t>associations between</w:t>
        </w:r>
      </w:ins>
      <w:ins w:id="1331" w:author="John Barlow" w:date="2024-09-18T14:40:00Z" w16du:dateUtc="2024-09-18T18:40:00Z">
        <w:r w:rsidR="00741E41" w:rsidRPr="008A19FC">
          <w:rPr>
            <w:rFonts w:ascii="Times New Roman" w:hAnsi="Times New Roman" w:cs="Times New Roman"/>
            <w:color w:val="FF0000"/>
            <w:sz w:val="24"/>
            <w:szCs w:val="24"/>
            <w:rPrChange w:id="1332" w:author="Caitlin Jeffrey" w:date="2024-09-23T16:40:00Z" w16du:dateUtc="2024-09-23T20:40:00Z">
              <w:rPr>
                <w:rFonts w:ascii="Times New Roman" w:hAnsi="Times New Roman" w:cs="Times New Roman"/>
                <w:sz w:val="24"/>
                <w:szCs w:val="24"/>
              </w:rPr>
            </w:rPrChange>
          </w:rPr>
          <w:t xml:space="preserve"> </w:t>
        </w:r>
      </w:ins>
      <w:ins w:id="1333" w:author="John Barlow" w:date="2024-09-19T14:18:00Z" w16du:dateUtc="2024-09-19T18:18:00Z">
        <w:r w:rsidR="00C604E1" w:rsidRPr="008A19FC">
          <w:rPr>
            <w:rFonts w:ascii="Times New Roman" w:hAnsi="Times New Roman" w:cs="Times New Roman"/>
            <w:color w:val="FF0000"/>
            <w:sz w:val="24"/>
            <w:szCs w:val="24"/>
            <w:rPrChange w:id="1334" w:author="Caitlin Jeffrey" w:date="2024-09-23T16:40:00Z" w16du:dateUtc="2024-09-23T20:40:00Z">
              <w:rPr>
                <w:rFonts w:ascii="Times New Roman" w:hAnsi="Times New Roman" w:cs="Times New Roman"/>
                <w:sz w:val="24"/>
                <w:szCs w:val="24"/>
              </w:rPr>
            </w:rPrChange>
          </w:rPr>
          <w:t>NASM diversity or prevalence and</w:t>
        </w:r>
      </w:ins>
      <w:ins w:id="1335" w:author="John Barlow" w:date="2024-09-18T14:40:00Z" w16du:dateUtc="2024-09-18T18:40:00Z">
        <w:r w:rsidR="00741E41" w:rsidRPr="008A19FC">
          <w:rPr>
            <w:rFonts w:ascii="Times New Roman" w:hAnsi="Times New Roman" w:cs="Times New Roman"/>
            <w:color w:val="FF0000"/>
            <w:sz w:val="24"/>
            <w:szCs w:val="24"/>
            <w:rPrChange w:id="1336" w:author="Caitlin Jeffrey" w:date="2024-09-23T16:40:00Z" w16du:dateUtc="2024-09-23T20:40:00Z">
              <w:rPr>
                <w:rFonts w:ascii="Times New Roman" w:hAnsi="Times New Roman" w:cs="Times New Roman"/>
                <w:sz w:val="24"/>
                <w:szCs w:val="24"/>
              </w:rPr>
            </w:rPrChange>
          </w:rPr>
          <w:t xml:space="preserve"> variables such as </w:t>
        </w:r>
      </w:ins>
      <w:ins w:id="1337" w:author="John Barlow" w:date="2024-09-18T14:41:00Z" w16du:dateUtc="2024-09-18T18:41:00Z">
        <w:r w:rsidR="00741E41" w:rsidRPr="008A19FC">
          <w:rPr>
            <w:rFonts w:ascii="Times New Roman" w:hAnsi="Times New Roman" w:cs="Times New Roman"/>
            <w:color w:val="FF0000"/>
            <w:sz w:val="24"/>
            <w:szCs w:val="24"/>
            <w:rPrChange w:id="1338" w:author="Caitlin Jeffrey" w:date="2024-09-23T16:40:00Z" w16du:dateUtc="2024-09-23T20:40:00Z">
              <w:rPr>
                <w:rFonts w:ascii="Times New Roman" w:hAnsi="Times New Roman" w:cs="Times New Roman"/>
                <w:sz w:val="24"/>
                <w:szCs w:val="24"/>
              </w:rPr>
            </w:rPrChange>
          </w:rPr>
          <w:t>major</w:t>
        </w:r>
      </w:ins>
      <w:ins w:id="1339" w:author="John Barlow" w:date="2024-09-18T14:40:00Z" w16du:dateUtc="2024-09-18T18:40:00Z">
        <w:r w:rsidR="00741E41" w:rsidRPr="008A19FC">
          <w:rPr>
            <w:rFonts w:ascii="Times New Roman" w:hAnsi="Times New Roman" w:cs="Times New Roman"/>
            <w:color w:val="FF0000"/>
            <w:sz w:val="24"/>
            <w:szCs w:val="24"/>
            <w:rPrChange w:id="1340" w:author="Caitlin Jeffrey" w:date="2024-09-23T16:40:00Z" w16du:dateUtc="2024-09-23T20:40:00Z">
              <w:rPr>
                <w:rFonts w:ascii="Times New Roman" w:hAnsi="Times New Roman" w:cs="Times New Roman"/>
                <w:sz w:val="24"/>
                <w:szCs w:val="24"/>
              </w:rPr>
            </w:rPrChange>
          </w:rPr>
          <w:t xml:space="preserve"> pathogen prevalence </w:t>
        </w:r>
      </w:ins>
      <w:ins w:id="1341" w:author="John Barlow" w:date="2024-09-18T14:41:00Z" w16du:dateUtc="2024-09-18T18:41:00Z">
        <w:r w:rsidR="00741E41" w:rsidRPr="008A19FC">
          <w:rPr>
            <w:rFonts w:ascii="Times New Roman" w:hAnsi="Times New Roman" w:cs="Times New Roman"/>
            <w:color w:val="FF0000"/>
            <w:sz w:val="24"/>
            <w:szCs w:val="24"/>
            <w:rPrChange w:id="1342" w:author="Caitlin Jeffrey" w:date="2024-09-23T16:40:00Z" w16du:dateUtc="2024-09-23T20:40:00Z">
              <w:rPr>
                <w:rFonts w:ascii="Times New Roman" w:hAnsi="Times New Roman" w:cs="Times New Roman"/>
                <w:sz w:val="24"/>
                <w:szCs w:val="24"/>
              </w:rPr>
            </w:rPrChange>
          </w:rPr>
          <w:t>or antimicrobial use</w:t>
        </w:r>
      </w:ins>
      <w:ins w:id="1343" w:author="John Barlow" w:date="2024-09-18T14:49:00Z" w16du:dateUtc="2024-09-18T18:49:00Z">
        <w:r w:rsidR="003B15E3" w:rsidRPr="008A19FC">
          <w:rPr>
            <w:rFonts w:ascii="Times New Roman" w:hAnsi="Times New Roman" w:cs="Times New Roman"/>
            <w:color w:val="FF0000"/>
            <w:sz w:val="24"/>
            <w:szCs w:val="24"/>
            <w:rPrChange w:id="1344" w:author="Caitlin Jeffrey" w:date="2024-09-23T16:40:00Z" w16du:dateUtc="2024-09-23T20:40:00Z">
              <w:rPr>
                <w:rFonts w:ascii="Times New Roman" w:hAnsi="Times New Roman" w:cs="Times New Roman"/>
                <w:sz w:val="24"/>
                <w:szCs w:val="24"/>
              </w:rPr>
            </w:rPrChange>
          </w:rPr>
          <w:t>.</w:t>
        </w:r>
      </w:ins>
    </w:p>
    <w:p w14:paraId="4A95E0A8" w14:textId="0AE6E706" w:rsidR="00E53E61" w:rsidRPr="005A5FE6" w:rsidRDefault="00E53E61" w:rsidP="00590F9F">
      <w:pPr>
        <w:spacing w:after="0" w:line="480" w:lineRule="auto"/>
        <w:ind w:firstLine="720"/>
        <w:rPr>
          <w:rFonts w:ascii="Times New Roman" w:hAnsi="Times New Roman" w:cs="Times New Roman"/>
          <w:sz w:val="24"/>
          <w:szCs w:val="24"/>
        </w:rPr>
      </w:pPr>
      <w:commentRangeStart w:id="1345"/>
      <w:del w:id="1346" w:author="Caitlin Jeffrey" w:date="2024-09-23T12:44:00Z" w16du:dateUtc="2024-09-23T16:44:00Z">
        <w:r w:rsidDel="00D02EA7">
          <w:rPr>
            <w:rFonts w:ascii="Times New Roman" w:hAnsi="Times New Roman" w:cs="Times New Roman"/>
            <w:sz w:val="24"/>
            <w:szCs w:val="24"/>
          </w:rPr>
          <w:delText>Dodler</w:delText>
        </w:r>
      </w:del>
      <w:ins w:id="1347" w:author="Caitlin Jeffrey" w:date="2024-09-23T12:44:00Z" w16du:dateUtc="2024-09-23T16:44:00Z">
        <w:r w:rsidR="00D02EA7">
          <w:rPr>
            <w:rFonts w:ascii="Times New Roman" w:hAnsi="Times New Roman" w:cs="Times New Roman"/>
            <w:sz w:val="24"/>
            <w:szCs w:val="24"/>
          </w:rPr>
          <w:t>Dolder</w:t>
        </w:r>
      </w:ins>
      <w:r>
        <w:rPr>
          <w:rFonts w:ascii="Times New Roman" w:hAnsi="Times New Roman" w:cs="Times New Roman"/>
          <w:sz w:val="24"/>
          <w:szCs w:val="24"/>
        </w:rPr>
        <w:t xml:space="preserve"> </w:t>
      </w:r>
      <w:del w:id="1348" w:author="Caitlin Jeffrey" w:date="2024-09-23T12:41:00Z" w16du:dateUtc="2024-09-23T16:41:00Z">
        <w:r w:rsidDel="00DA3659">
          <w:rPr>
            <w:rFonts w:ascii="Times New Roman" w:hAnsi="Times New Roman" w:cs="Times New Roman"/>
            <w:sz w:val="24"/>
            <w:szCs w:val="24"/>
          </w:rPr>
          <w:delText>et al., (</w:delText>
        </w:r>
      </w:del>
      <w:ins w:id="1349" w:author="Caitlin Jeffrey" w:date="2024-09-23T12:41:00Z" w16du:dateUtc="2024-09-23T16:41:00Z">
        <w:r w:rsidR="00DA3659">
          <w:rPr>
            <w:rFonts w:ascii="Times New Roman" w:hAnsi="Times New Roman" w:cs="Times New Roman"/>
            <w:sz w:val="24"/>
            <w:szCs w:val="24"/>
          </w:rPr>
          <w:t>et al. (</w:t>
        </w:r>
      </w:ins>
      <w:r>
        <w:rPr>
          <w:rFonts w:ascii="Times New Roman" w:hAnsi="Times New Roman" w:cs="Times New Roman"/>
          <w:sz w:val="24"/>
          <w:szCs w:val="24"/>
        </w:rPr>
        <w:t>2017) described q</w:t>
      </w:r>
      <w:r w:rsidRPr="00FE12AB">
        <w:rPr>
          <w:rFonts w:ascii="Times New Roman" w:hAnsi="Times New Roman" w:cs="Times New Roman"/>
          <w:sz w:val="24"/>
          <w:szCs w:val="24"/>
        </w:rPr>
        <w:t>uarter- and cow-level risk factors</w:t>
      </w:r>
      <w:r>
        <w:rPr>
          <w:rFonts w:ascii="Times New Roman" w:hAnsi="Times New Roman" w:cs="Times New Roman"/>
          <w:sz w:val="24"/>
          <w:szCs w:val="24"/>
        </w:rPr>
        <w:t xml:space="preserve"> for CNS IMI in 3 Swiss </w:t>
      </w:r>
      <w:commentRangeEnd w:id="1345"/>
      <w:r w:rsidR="008434C7">
        <w:rPr>
          <w:rStyle w:val="CommentReference"/>
        </w:rPr>
        <w:commentReference w:id="1345"/>
      </w:r>
      <w:r>
        <w:rPr>
          <w:rFonts w:ascii="Times New Roman" w:hAnsi="Times New Roman" w:cs="Times New Roman"/>
          <w:sz w:val="24"/>
          <w:szCs w:val="24"/>
        </w:rPr>
        <w:t xml:space="preserve">herds. </w:t>
      </w:r>
      <w:ins w:id="1350" w:author="John Barlow" w:date="2024-09-13T08:50:00Z" w16du:dateUtc="2024-09-13T12:50:00Z">
        <w:r w:rsidR="00C15E87">
          <w:rPr>
            <w:rFonts w:ascii="Times New Roman" w:hAnsi="Times New Roman" w:cs="Times New Roman"/>
            <w:sz w:val="24"/>
            <w:szCs w:val="24"/>
          </w:rPr>
          <w:t>While the sample size was too small to iden</w:t>
        </w:r>
        <w:r w:rsidR="00162D21">
          <w:rPr>
            <w:rFonts w:ascii="Times New Roman" w:hAnsi="Times New Roman" w:cs="Times New Roman"/>
            <w:sz w:val="24"/>
            <w:szCs w:val="24"/>
          </w:rPr>
          <w:t>tify herd-</w:t>
        </w:r>
      </w:ins>
      <w:ins w:id="1351" w:author="John Barlow" w:date="2024-09-13T08:51:00Z" w16du:dateUtc="2024-09-13T12:51:00Z">
        <w:r w:rsidR="00162D21">
          <w:rPr>
            <w:rFonts w:ascii="Times New Roman" w:hAnsi="Times New Roman" w:cs="Times New Roman"/>
            <w:sz w:val="24"/>
            <w:szCs w:val="24"/>
          </w:rPr>
          <w:t xml:space="preserve">level risk factors (such as housing and pasture use), </w:t>
        </w:r>
        <w:r w:rsidR="003A14ED">
          <w:rPr>
            <w:rFonts w:ascii="Times New Roman" w:hAnsi="Times New Roman" w:cs="Times New Roman"/>
            <w:sz w:val="24"/>
            <w:szCs w:val="24"/>
          </w:rPr>
          <w:t>t</w:t>
        </w:r>
      </w:ins>
      <w:r>
        <w:rPr>
          <w:rFonts w:ascii="Times New Roman" w:hAnsi="Times New Roman" w:cs="Times New Roman"/>
          <w:sz w:val="24"/>
          <w:szCs w:val="24"/>
        </w:rPr>
        <w:t xml:space="preserve">hey identified herd differences in species prevalence and risk factors for </w:t>
      </w:r>
      <w:r w:rsidRPr="00B9291E">
        <w:rPr>
          <w:rFonts w:ascii="Times New Roman" w:hAnsi="Times New Roman" w:cs="Times New Roman"/>
          <w:i/>
          <w:iCs/>
          <w:sz w:val="24"/>
          <w:szCs w:val="24"/>
        </w:rPr>
        <w:t>S. chromogenes</w:t>
      </w:r>
      <w:ins w:id="1352" w:author="John Barlow" w:date="2024-09-13T09:30:00Z" w16du:dateUtc="2024-09-13T13:30:00Z">
        <w:r w:rsidR="00FF0CD2">
          <w:rPr>
            <w:rFonts w:ascii="Times New Roman" w:hAnsi="Times New Roman" w:cs="Times New Roman"/>
            <w:i/>
            <w:iCs/>
            <w:sz w:val="24"/>
            <w:szCs w:val="24"/>
          </w:rPr>
          <w:t>,</w:t>
        </w:r>
      </w:ins>
      <w:r>
        <w:rPr>
          <w:rFonts w:ascii="Times New Roman" w:hAnsi="Times New Roman" w:cs="Times New Roman"/>
          <w:sz w:val="24"/>
          <w:szCs w:val="24"/>
        </w:rPr>
        <w:t xml:space="preserve"> </w:t>
      </w:r>
      <w:r w:rsidRPr="00B9291E">
        <w:rPr>
          <w:rFonts w:ascii="Times New Roman" w:hAnsi="Times New Roman" w:cs="Times New Roman"/>
          <w:i/>
          <w:iCs/>
          <w:sz w:val="24"/>
          <w:szCs w:val="24"/>
        </w:rPr>
        <w:t>S. haemolyticus</w:t>
      </w:r>
      <w:ins w:id="1353" w:author="John Barlow" w:date="2024-09-19T14:18:00Z" w16du:dateUtc="2024-09-19T18:18:00Z">
        <w:r w:rsidR="00C604E1">
          <w:rPr>
            <w:rFonts w:ascii="Times New Roman" w:hAnsi="Times New Roman" w:cs="Times New Roman"/>
            <w:i/>
            <w:iCs/>
            <w:sz w:val="24"/>
            <w:szCs w:val="24"/>
          </w:rPr>
          <w:t>,</w:t>
        </w:r>
      </w:ins>
      <w:ins w:id="1354" w:author="John Barlow" w:date="2024-09-13T09:30:00Z" w16du:dateUtc="2024-09-13T13:30:00Z">
        <w:r w:rsidR="00FF0CD2">
          <w:rPr>
            <w:rFonts w:ascii="Times New Roman" w:hAnsi="Times New Roman" w:cs="Times New Roman"/>
            <w:i/>
            <w:iCs/>
            <w:sz w:val="24"/>
            <w:szCs w:val="24"/>
          </w:rPr>
          <w:t xml:space="preserve"> </w:t>
        </w:r>
        <w:r w:rsidR="00FF0CD2" w:rsidRPr="008434C7">
          <w:rPr>
            <w:rFonts w:ascii="Times New Roman" w:hAnsi="Times New Roman" w:cs="Times New Roman"/>
            <w:sz w:val="24"/>
            <w:szCs w:val="24"/>
            <w:rPrChange w:id="1355" w:author="Caitlin Jeffrey" w:date="2024-09-23T16:42:00Z" w16du:dateUtc="2024-09-23T20:42:00Z">
              <w:rPr>
                <w:rFonts w:ascii="Times New Roman" w:hAnsi="Times New Roman" w:cs="Times New Roman"/>
                <w:i/>
                <w:iCs/>
                <w:sz w:val="24"/>
                <w:szCs w:val="24"/>
              </w:rPr>
            </w:rPrChange>
          </w:rPr>
          <w:t>and</w:t>
        </w:r>
        <w:r w:rsidR="00FF0CD2">
          <w:rPr>
            <w:rFonts w:ascii="Times New Roman" w:hAnsi="Times New Roman" w:cs="Times New Roman"/>
            <w:i/>
            <w:iCs/>
            <w:sz w:val="24"/>
            <w:szCs w:val="24"/>
          </w:rPr>
          <w:t xml:space="preserve"> S. xylosus</w:t>
        </w:r>
      </w:ins>
      <w:r>
        <w:rPr>
          <w:rFonts w:ascii="Times New Roman" w:hAnsi="Times New Roman" w:cs="Times New Roman"/>
          <w:sz w:val="24"/>
          <w:szCs w:val="24"/>
        </w:rPr>
        <w:t xml:space="preserve"> IMI including season (months) of the year. They also </w:t>
      </w:r>
      <w:del w:id="1356" w:author="Caitlin Jeffrey" w:date="2024-09-23T16:42:00Z" w16du:dateUtc="2024-09-23T20:42:00Z">
        <w:r w:rsidDel="004D64BB">
          <w:rPr>
            <w:rFonts w:ascii="Times New Roman" w:hAnsi="Times New Roman" w:cs="Times New Roman"/>
            <w:sz w:val="24"/>
            <w:szCs w:val="24"/>
          </w:rPr>
          <w:delText xml:space="preserve">reported </w:delText>
        </w:r>
      </w:del>
      <w:ins w:id="1357" w:author="Caitlin Jeffrey" w:date="2024-09-23T16:42:00Z" w16du:dateUtc="2024-09-23T20:42:00Z">
        <w:r w:rsidR="004D64BB">
          <w:rPr>
            <w:rFonts w:ascii="Times New Roman" w:hAnsi="Times New Roman" w:cs="Times New Roman"/>
            <w:sz w:val="24"/>
            <w:szCs w:val="24"/>
          </w:rPr>
          <w:t xml:space="preserve">found </w:t>
        </w:r>
      </w:ins>
      <w:r>
        <w:rPr>
          <w:rFonts w:ascii="Times New Roman" w:hAnsi="Times New Roman" w:cs="Times New Roman"/>
          <w:sz w:val="24"/>
          <w:szCs w:val="24"/>
        </w:rPr>
        <w:t>co</w:t>
      </w:r>
      <w:del w:id="1358" w:author="Caitlin Jeffrey" w:date="2024-09-23T16:43:00Z" w16du:dateUtc="2024-09-23T20:43:00Z">
        <w:r w:rsidDel="004D64BB">
          <w:rPr>
            <w:rFonts w:ascii="Times New Roman" w:hAnsi="Times New Roman" w:cs="Times New Roman"/>
            <w:sz w:val="24"/>
            <w:szCs w:val="24"/>
          </w:rPr>
          <w:delText>-</w:delText>
        </w:r>
      </w:del>
      <w:r>
        <w:rPr>
          <w:rFonts w:ascii="Times New Roman" w:hAnsi="Times New Roman" w:cs="Times New Roman"/>
          <w:sz w:val="24"/>
          <w:szCs w:val="24"/>
        </w:rPr>
        <w:t xml:space="preserve">infection with other CNS species </w:t>
      </w:r>
      <w:ins w:id="1359" w:author="Caitlin Jeffrey" w:date="2024-09-23T16:42:00Z" w16du:dateUtc="2024-09-23T20:42:00Z">
        <w:r w:rsidR="00B64DD5">
          <w:rPr>
            <w:rFonts w:ascii="Times New Roman" w:hAnsi="Times New Roman" w:cs="Times New Roman"/>
            <w:sz w:val="24"/>
            <w:szCs w:val="24"/>
          </w:rPr>
          <w:t>w</w:t>
        </w:r>
      </w:ins>
      <w:r>
        <w:rPr>
          <w:rFonts w:ascii="Times New Roman" w:hAnsi="Times New Roman" w:cs="Times New Roman"/>
          <w:sz w:val="24"/>
          <w:szCs w:val="24"/>
        </w:rPr>
        <w:t xml:space="preserve">as </w:t>
      </w:r>
      <w:ins w:id="1360" w:author="John Barlow" w:date="2024-09-19T10:26:00Z" w16du:dateUtc="2024-09-19T14:26:00Z">
        <w:r w:rsidR="00783949">
          <w:rPr>
            <w:rFonts w:ascii="Times New Roman" w:hAnsi="Times New Roman" w:cs="Times New Roman"/>
            <w:sz w:val="24"/>
            <w:szCs w:val="24"/>
          </w:rPr>
          <w:t>a significant predictor of IMI</w:t>
        </w:r>
      </w:ins>
      <w:r>
        <w:rPr>
          <w:rFonts w:ascii="Times New Roman" w:hAnsi="Times New Roman" w:cs="Times New Roman"/>
          <w:sz w:val="24"/>
          <w:szCs w:val="24"/>
        </w:rPr>
        <w:t xml:space="preserve"> </w:t>
      </w:r>
      <w:ins w:id="1361" w:author="John Barlow" w:date="2024-09-19T10:26:00Z" w16du:dateUtc="2024-09-19T14:26:00Z">
        <w:r w:rsidR="00893562">
          <w:rPr>
            <w:rFonts w:ascii="Times New Roman" w:hAnsi="Times New Roman" w:cs="Times New Roman"/>
            <w:sz w:val="24"/>
            <w:szCs w:val="24"/>
          </w:rPr>
          <w:t>caused by</w:t>
        </w:r>
      </w:ins>
      <w:r w:rsidRPr="0097474E">
        <w:rPr>
          <w:rFonts w:ascii="Times New Roman" w:hAnsi="Times New Roman" w:cs="Times New Roman"/>
          <w:sz w:val="24"/>
          <w:szCs w:val="24"/>
        </w:rPr>
        <w:t xml:space="preserve"> </w:t>
      </w:r>
      <w:r w:rsidRPr="00B9291E">
        <w:rPr>
          <w:rFonts w:ascii="Times New Roman" w:hAnsi="Times New Roman" w:cs="Times New Roman"/>
          <w:i/>
          <w:iCs/>
          <w:sz w:val="24"/>
          <w:szCs w:val="24"/>
        </w:rPr>
        <w:t>S. haemolyticus</w:t>
      </w:r>
      <w:r w:rsidRPr="0097474E">
        <w:rPr>
          <w:rFonts w:ascii="Times New Roman" w:hAnsi="Times New Roman" w:cs="Times New Roman"/>
          <w:sz w:val="24"/>
          <w:szCs w:val="24"/>
        </w:rPr>
        <w:t xml:space="preserve"> </w:t>
      </w:r>
      <w:ins w:id="1362" w:author="John Barlow" w:date="2024-09-19T10:26:00Z" w16du:dateUtc="2024-09-19T14:26:00Z">
        <w:r w:rsidR="00893562">
          <w:rPr>
            <w:rFonts w:ascii="Times New Roman" w:hAnsi="Times New Roman" w:cs="Times New Roman"/>
            <w:sz w:val="24"/>
            <w:szCs w:val="24"/>
          </w:rPr>
          <w:t>or</w:t>
        </w:r>
        <w:r w:rsidR="00893562" w:rsidRPr="0097474E">
          <w:rPr>
            <w:rFonts w:ascii="Times New Roman" w:hAnsi="Times New Roman" w:cs="Times New Roman"/>
            <w:sz w:val="24"/>
            <w:szCs w:val="24"/>
          </w:rPr>
          <w:t xml:space="preserve"> </w:t>
        </w:r>
      </w:ins>
      <w:r w:rsidRPr="00B9291E">
        <w:rPr>
          <w:rFonts w:ascii="Times New Roman" w:hAnsi="Times New Roman" w:cs="Times New Roman"/>
          <w:i/>
          <w:iCs/>
          <w:sz w:val="24"/>
          <w:szCs w:val="24"/>
        </w:rPr>
        <w:t xml:space="preserve">S. </w:t>
      </w:r>
      <w:ins w:id="1363" w:author="John Barlow" w:date="2024-09-12T20:42:00Z" w16du:dateUtc="2024-09-13T00:42:00Z">
        <w:r w:rsidR="00657B0B" w:rsidRPr="00B9291E">
          <w:rPr>
            <w:rFonts w:ascii="Times New Roman" w:hAnsi="Times New Roman" w:cs="Times New Roman"/>
            <w:i/>
            <w:iCs/>
            <w:sz w:val="24"/>
            <w:szCs w:val="24"/>
          </w:rPr>
          <w:t>xylosus</w:t>
        </w:r>
      </w:ins>
      <w:r>
        <w:rPr>
          <w:rFonts w:ascii="Times New Roman" w:hAnsi="Times New Roman" w:cs="Times New Roman"/>
          <w:sz w:val="24"/>
          <w:szCs w:val="24"/>
        </w:rPr>
        <w:t xml:space="preserve">. They </w:t>
      </w:r>
      <w:del w:id="1364" w:author="Caitlin Jeffrey" w:date="2024-09-23T16:43:00Z" w16du:dateUtc="2024-09-23T20:43:00Z">
        <w:r w:rsidDel="004D64BB">
          <w:rPr>
            <w:rFonts w:ascii="Times New Roman" w:hAnsi="Times New Roman" w:cs="Times New Roman"/>
            <w:sz w:val="24"/>
            <w:szCs w:val="24"/>
          </w:rPr>
          <w:delText xml:space="preserve">recognized </w:delText>
        </w:r>
      </w:del>
      <w:ins w:id="1365" w:author="Caitlin Jeffrey" w:date="2024-09-23T16:43:00Z" w16du:dateUtc="2024-09-23T20:43:00Z">
        <w:r w:rsidR="004D64BB">
          <w:rPr>
            <w:rFonts w:ascii="Times New Roman" w:hAnsi="Times New Roman" w:cs="Times New Roman"/>
            <w:sz w:val="24"/>
            <w:szCs w:val="24"/>
          </w:rPr>
          <w:t xml:space="preserve">reported: </w:t>
        </w:r>
      </w:ins>
      <w:ins w:id="1366" w:author="John Barlow" w:date="2024-09-13T09:44:00Z" w16du:dateUtc="2024-09-13T13:44:00Z">
        <w:r w:rsidR="00027AB5">
          <w:rPr>
            <w:rFonts w:ascii="Times New Roman" w:hAnsi="Times New Roman" w:cs="Times New Roman"/>
            <w:sz w:val="24"/>
            <w:szCs w:val="24"/>
          </w:rPr>
          <w:t>“</w:t>
        </w:r>
      </w:ins>
      <w:ins w:id="1367" w:author="John Barlow" w:date="2024-09-19T10:47:00Z" w16du:dateUtc="2024-09-19T14:47:00Z">
        <w:r w:rsidR="007A4246">
          <w:rPr>
            <w:rFonts w:ascii="Times New Roman" w:hAnsi="Times New Roman" w:cs="Times New Roman"/>
            <w:sz w:val="24"/>
            <w:szCs w:val="24"/>
          </w:rPr>
          <w:t xml:space="preserve">What was defined as </w:t>
        </w:r>
      </w:ins>
      <w:ins w:id="1368" w:author="John Barlow" w:date="2024-09-13T09:43:00Z" w16du:dateUtc="2024-09-13T13:43:00Z">
        <w:r w:rsidR="005734F6" w:rsidRPr="005734F6">
          <w:rPr>
            <w:rFonts w:ascii="Times New Roman" w:hAnsi="Times New Roman" w:cs="Times New Roman"/>
            <w:sz w:val="24"/>
            <w:szCs w:val="24"/>
          </w:rPr>
          <w:t>coinfection might happen to be a sample</w:t>
        </w:r>
      </w:ins>
      <w:ins w:id="1369" w:author="John Barlow" w:date="2024-09-13T09:44:00Z" w16du:dateUtc="2024-09-13T13:44:00Z">
        <w:r w:rsidR="00027AB5">
          <w:rPr>
            <w:rFonts w:ascii="Times New Roman" w:hAnsi="Times New Roman" w:cs="Times New Roman"/>
            <w:sz w:val="24"/>
            <w:szCs w:val="24"/>
          </w:rPr>
          <w:t xml:space="preserve"> </w:t>
        </w:r>
      </w:ins>
      <w:ins w:id="1370" w:author="John Barlow" w:date="2024-09-13T09:43:00Z" w16du:dateUtc="2024-09-13T13:43:00Z">
        <w:r w:rsidR="005734F6" w:rsidRPr="005734F6">
          <w:rPr>
            <w:rFonts w:ascii="Times New Roman" w:hAnsi="Times New Roman" w:cs="Times New Roman"/>
            <w:sz w:val="24"/>
            <w:szCs w:val="24"/>
          </w:rPr>
          <w:t>positive for 2 different species due to teat apex or teat</w:t>
        </w:r>
      </w:ins>
      <w:ins w:id="1371" w:author="John Barlow" w:date="2024-09-13T09:44:00Z" w16du:dateUtc="2024-09-13T13:44:00Z">
        <w:r w:rsidR="00027AB5">
          <w:rPr>
            <w:rFonts w:ascii="Times New Roman" w:hAnsi="Times New Roman" w:cs="Times New Roman"/>
            <w:sz w:val="24"/>
            <w:szCs w:val="24"/>
          </w:rPr>
          <w:t xml:space="preserve"> </w:t>
        </w:r>
      </w:ins>
      <w:ins w:id="1372" w:author="John Barlow" w:date="2024-09-13T09:43:00Z" w16du:dateUtc="2024-09-13T13:43:00Z">
        <w:r w:rsidR="005734F6" w:rsidRPr="005734F6">
          <w:rPr>
            <w:rFonts w:ascii="Times New Roman" w:hAnsi="Times New Roman" w:cs="Times New Roman"/>
            <w:sz w:val="24"/>
            <w:szCs w:val="24"/>
          </w:rPr>
          <w:t>canal colonization</w:t>
        </w:r>
      </w:ins>
      <w:ins w:id="1373" w:author="John Barlow" w:date="2024-09-16T09:40:00Z" w16du:dateUtc="2024-09-16T13:40:00Z">
        <w:r w:rsidR="00A95F6D">
          <w:rPr>
            <w:rFonts w:ascii="Times New Roman" w:hAnsi="Times New Roman" w:cs="Times New Roman"/>
            <w:sz w:val="24"/>
            <w:szCs w:val="24"/>
          </w:rPr>
          <w:t>”</w:t>
        </w:r>
      </w:ins>
      <w:ins w:id="1374" w:author="John Barlow" w:date="2024-09-13T09:44:00Z" w16du:dateUtc="2024-09-13T13:44:00Z">
        <w:r w:rsidR="00027AB5">
          <w:rPr>
            <w:rFonts w:ascii="Times New Roman" w:hAnsi="Times New Roman" w:cs="Times New Roman"/>
            <w:sz w:val="24"/>
            <w:szCs w:val="24"/>
          </w:rPr>
          <w:t xml:space="preserve"> (</w:t>
        </w:r>
        <w:del w:id="1375" w:author="Caitlin Jeffrey" w:date="2024-09-23T12:44:00Z" w16du:dateUtc="2024-09-23T16:44:00Z">
          <w:r w:rsidR="00027AB5" w:rsidDel="00D02EA7">
            <w:rPr>
              <w:rFonts w:ascii="Times New Roman" w:hAnsi="Times New Roman" w:cs="Times New Roman"/>
              <w:sz w:val="24"/>
              <w:szCs w:val="24"/>
            </w:rPr>
            <w:delText>Dodler</w:delText>
          </w:r>
        </w:del>
      </w:ins>
      <w:ins w:id="1376" w:author="Caitlin Jeffrey" w:date="2024-09-23T12:44:00Z" w16du:dateUtc="2024-09-23T16:44:00Z">
        <w:r w:rsidR="00D02EA7">
          <w:rPr>
            <w:rFonts w:ascii="Times New Roman" w:hAnsi="Times New Roman" w:cs="Times New Roman"/>
            <w:sz w:val="24"/>
            <w:szCs w:val="24"/>
          </w:rPr>
          <w:t>Dolder</w:t>
        </w:r>
      </w:ins>
      <w:ins w:id="1377" w:author="John Barlow" w:date="2024-09-13T09:44:00Z" w16du:dateUtc="2024-09-13T13:44:00Z">
        <w:r w:rsidR="00027AB5">
          <w:rPr>
            <w:rFonts w:ascii="Times New Roman" w:hAnsi="Times New Roman" w:cs="Times New Roman"/>
            <w:sz w:val="24"/>
            <w:szCs w:val="24"/>
          </w:rPr>
          <w:t xml:space="preserve"> et al., 2017, page </w:t>
        </w:r>
      </w:ins>
      <w:ins w:id="1378" w:author="John Barlow" w:date="2024-09-13T09:45:00Z" w16du:dateUtc="2024-09-13T13:45:00Z">
        <w:r w:rsidR="00C40274">
          <w:rPr>
            <w:rFonts w:ascii="Times New Roman" w:hAnsi="Times New Roman" w:cs="Times New Roman"/>
            <w:sz w:val="24"/>
            <w:szCs w:val="24"/>
          </w:rPr>
          <w:t>5661)</w:t>
        </w:r>
      </w:ins>
      <w:r w:rsidRPr="00F41DD0">
        <w:rPr>
          <w:rFonts w:ascii="Times New Roman" w:hAnsi="Times New Roman" w:cs="Times New Roman"/>
          <w:sz w:val="24"/>
          <w:szCs w:val="24"/>
        </w:rPr>
        <w:t>.</w:t>
      </w:r>
      <w:ins w:id="1379" w:author="John Barlow" w:date="2024-09-13T09:48:00Z" w16du:dateUtc="2024-09-13T13:48:00Z">
        <w:r w:rsidR="00641780">
          <w:rPr>
            <w:rFonts w:ascii="Times New Roman" w:hAnsi="Times New Roman" w:cs="Times New Roman"/>
            <w:sz w:val="24"/>
            <w:szCs w:val="24"/>
          </w:rPr>
          <w:t xml:space="preserve"> </w:t>
        </w:r>
      </w:ins>
      <w:ins w:id="1380" w:author="Caitlin Jeffrey" w:date="2024-09-23T16:44:00Z">
        <w:r w:rsidR="000F0225" w:rsidRPr="000F0225">
          <w:rPr>
            <w:rFonts w:ascii="Times New Roman" w:hAnsi="Times New Roman" w:cs="Times New Roman"/>
            <w:sz w:val="24"/>
            <w:szCs w:val="24"/>
          </w:rPr>
          <w:t xml:space="preserve">Their study included quarters with up to </w:t>
        </w:r>
      </w:ins>
      <w:ins w:id="1381" w:author="Caitlin Jeffrey" w:date="2024-09-23T16:46:00Z" w16du:dateUtc="2024-09-23T20:46:00Z">
        <w:r w:rsidR="004A4635">
          <w:rPr>
            <w:rFonts w:ascii="Times New Roman" w:hAnsi="Times New Roman" w:cs="Times New Roman"/>
            <w:sz w:val="24"/>
            <w:szCs w:val="24"/>
          </w:rPr>
          <w:t xml:space="preserve">3 </w:t>
        </w:r>
      </w:ins>
      <w:ins w:id="1382" w:author="Caitlin Jeffrey" w:date="2024-09-23T16:44:00Z">
        <w:r w:rsidR="000F0225" w:rsidRPr="000F0225">
          <w:rPr>
            <w:rFonts w:ascii="Times New Roman" w:hAnsi="Times New Roman" w:cs="Times New Roman"/>
            <w:sz w:val="24"/>
            <w:szCs w:val="24"/>
          </w:rPr>
          <w:t xml:space="preserve">different </w:t>
        </w:r>
        <w:r w:rsidR="000F0225" w:rsidRPr="000F0225">
          <w:rPr>
            <w:rFonts w:ascii="Times New Roman" w:hAnsi="Times New Roman" w:cs="Times New Roman"/>
            <w:i/>
            <w:iCs/>
            <w:sz w:val="24"/>
            <w:szCs w:val="24"/>
          </w:rPr>
          <w:t>Staphylococcus</w:t>
        </w:r>
        <w:r w:rsidR="000F0225" w:rsidRPr="000F0225">
          <w:rPr>
            <w:rFonts w:ascii="Times New Roman" w:hAnsi="Times New Roman" w:cs="Times New Roman"/>
            <w:sz w:val="24"/>
            <w:szCs w:val="24"/>
          </w:rPr>
          <w:t xml:space="preserve"> species per milk sample, and the milk isolates associated with </w:t>
        </w:r>
        <w:r w:rsidR="000F0225" w:rsidRPr="000F0225">
          <w:rPr>
            <w:rFonts w:ascii="Times New Roman" w:hAnsi="Times New Roman" w:cs="Times New Roman"/>
            <w:sz w:val="24"/>
            <w:szCs w:val="24"/>
          </w:rPr>
          <w:lastRenderedPageBreak/>
          <w:t xml:space="preserve">coinfections could have originated from various </w:t>
        </w:r>
      </w:ins>
      <w:ins w:id="1383" w:author="Caitlin Jeffrey" w:date="2024-09-23T16:45:00Z" w16du:dateUtc="2024-09-23T20:45:00Z">
        <w:r w:rsidR="00A1518E">
          <w:rPr>
            <w:rFonts w:ascii="Times New Roman" w:hAnsi="Times New Roman" w:cs="Times New Roman"/>
            <w:sz w:val="24"/>
            <w:szCs w:val="24"/>
          </w:rPr>
          <w:t>combinations of sources</w:t>
        </w:r>
      </w:ins>
      <w:ins w:id="1384" w:author="Caitlin Jeffrey" w:date="2024-09-23T16:44:00Z">
        <w:r w:rsidR="000F0225" w:rsidRPr="000F0225">
          <w:rPr>
            <w:rFonts w:ascii="Times New Roman" w:hAnsi="Times New Roman" w:cs="Times New Roman"/>
            <w:sz w:val="24"/>
            <w:szCs w:val="24"/>
          </w:rPr>
          <w:t xml:space="preserve">, including </w:t>
        </w:r>
      </w:ins>
      <w:ins w:id="1385" w:author="Caitlin Jeffrey" w:date="2024-09-23T16:45:00Z" w16du:dateUtc="2024-09-23T20:45:00Z">
        <w:r w:rsidR="00A1518E">
          <w:rPr>
            <w:rFonts w:ascii="Times New Roman" w:hAnsi="Times New Roman" w:cs="Times New Roman"/>
            <w:sz w:val="24"/>
            <w:szCs w:val="24"/>
          </w:rPr>
          <w:t>IMI</w:t>
        </w:r>
      </w:ins>
      <w:ins w:id="1386" w:author="Caitlin Jeffrey" w:date="2024-09-23T16:44:00Z">
        <w:r w:rsidR="000F0225" w:rsidRPr="000F0225">
          <w:rPr>
            <w:rFonts w:ascii="Times New Roman" w:hAnsi="Times New Roman" w:cs="Times New Roman"/>
            <w:sz w:val="24"/>
            <w:szCs w:val="24"/>
          </w:rPr>
          <w:t xml:space="preserve">, </w:t>
        </w:r>
      </w:ins>
      <w:ins w:id="1387" w:author="Caitlin Jeffrey" w:date="2024-09-23T16:46:00Z" w16du:dateUtc="2024-09-23T20:46:00Z">
        <w:r w:rsidR="004A4635">
          <w:rPr>
            <w:rFonts w:ascii="Times New Roman" w:hAnsi="Times New Roman" w:cs="Times New Roman"/>
            <w:sz w:val="24"/>
            <w:szCs w:val="24"/>
          </w:rPr>
          <w:t xml:space="preserve">the </w:t>
        </w:r>
      </w:ins>
      <w:ins w:id="1388" w:author="Caitlin Jeffrey" w:date="2024-09-23T16:44:00Z">
        <w:r w:rsidR="000F0225" w:rsidRPr="000F0225">
          <w:rPr>
            <w:rFonts w:ascii="Times New Roman" w:hAnsi="Times New Roman" w:cs="Times New Roman"/>
            <w:sz w:val="24"/>
            <w:szCs w:val="24"/>
          </w:rPr>
          <w:t>teat canal and teat apex, as well as extramammary environmental sources.</w:t>
        </w:r>
      </w:ins>
      <w:ins w:id="1389" w:author="Caitlin Jeffrey" w:date="2024-09-23T16:47:00Z" w16du:dateUtc="2024-09-23T20:47:00Z">
        <w:r w:rsidR="004827B5">
          <w:rPr>
            <w:rFonts w:ascii="Times New Roman" w:hAnsi="Times New Roman" w:cs="Times New Roman"/>
            <w:sz w:val="24"/>
            <w:szCs w:val="24"/>
          </w:rPr>
          <w:t xml:space="preserve"> </w:t>
        </w:r>
      </w:ins>
      <w:ins w:id="1390" w:author="John Barlow" w:date="2024-09-13T09:50:00Z" w16du:dateUtc="2024-09-13T13:50:00Z">
        <w:del w:id="1391" w:author="Caitlin Jeffrey" w:date="2024-09-23T16:46:00Z" w16du:dateUtc="2024-09-23T20:46:00Z">
          <w:r w:rsidR="00D44377" w:rsidDel="004827B5">
            <w:rPr>
              <w:rFonts w:ascii="Times New Roman" w:hAnsi="Times New Roman" w:cs="Times New Roman"/>
              <w:sz w:val="24"/>
              <w:szCs w:val="24"/>
            </w:rPr>
            <w:delText>Quarters with up to 3 different staphylococc</w:delText>
          </w:r>
        </w:del>
      </w:ins>
      <w:ins w:id="1392" w:author="John Barlow" w:date="2024-09-13T09:51:00Z" w16du:dateUtc="2024-09-13T13:51:00Z">
        <w:del w:id="1393" w:author="Caitlin Jeffrey" w:date="2024-09-23T16:46:00Z" w16du:dateUtc="2024-09-23T20:46:00Z">
          <w:r w:rsidR="00591244" w:rsidDel="004827B5">
            <w:rPr>
              <w:rFonts w:ascii="Times New Roman" w:hAnsi="Times New Roman" w:cs="Times New Roman"/>
              <w:sz w:val="24"/>
              <w:szCs w:val="24"/>
            </w:rPr>
            <w:delText>us species per milk sample were included in their study</w:delText>
          </w:r>
          <w:r w:rsidR="001165C8" w:rsidDel="004827B5">
            <w:rPr>
              <w:rFonts w:ascii="Times New Roman" w:hAnsi="Times New Roman" w:cs="Times New Roman"/>
              <w:sz w:val="24"/>
              <w:szCs w:val="24"/>
            </w:rPr>
            <w:delText xml:space="preserve">, </w:delText>
          </w:r>
        </w:del>
      </w:ins>
      <w:ins w:id="1394" w:author="John Barlow" w:date="2024-09-13T09:52:00Z" w16du:dateUtc="2024-09-13T13:52:00Z">
        <w:del w:id="1395" w:author="Caitlin Jeffrey" w:date="2024-09-23T16:46:00Z" w16du:dateUtc="2024-09-23T20:46:00Z">
          <w:r w:rsidR="00915110" w:rsidDel="004827B5">
            <w:rPr>
              <w:rFonts w:ascii="Times New Roman" w:hAnsi="Times New Roman" w:cs="Times New Roman"/>
              <w:sz w:val="24"/>
              <w:szCs w:val="24"/>
            </w:rPr>
            <w:delText xml:space="preserve">and the </w:delText>
          </w:r>
        </w:del>
      </w:ins>
      <w:ins w:id="1396" w:author="John Barlow" w:date="2024-09-13T09:56:00Z" w16du:dateUtc="2024-09-13T13:56:00Z">
        <w:del w:id="1397" w:author="Caitlin Jeffrey" w:date="2024-09-23T16:46:00Z" w16du:dateUtc="2024-09-23T20:46:00Z">
          <w:r w:rsidR="004406D0" w:rsidDel="004827B5">
            <w:rPr>
              <w:rFonts w:ascii="Times New Roman" w:hAnsi="Times New Roman" w:cs="Times New Roman"/>
              <w:sz w:val="24"/>
              <w:szCs w:val="24"/>
            </w:rPr>
            <w:delText xml:space="preserve">milk </w:delText>
          </w:r>
        </w:del>
      </w:ins>
      <w:ins w:id="1398" w:author="John Barlow" w:date="2024-09-13T09:52:00Z" w16du:dateUtc="2024-09-13T13:52:00Z">
        <w:del w:id="1399" w:author="Caitlin Jeffrey" w:date="2024-09-23T16:46:00Z" w16du:dateUtc="2024-09-23T20:46:00Z">
          <w:r w:rsidR="00915110" w:rsidDel="004827B5">
            <w:rPr>
              <w:rFonts w:ascii="Times New Roman" w:hAnsi="Times New Roman" w:cs="Times New Roman"/>
              <w:sz w:val="24"/>
              <w:szCs w:val="24"/>
            </w:rPr>
            <w:delText xml:space="preserve">isolates associated with coinfections may have originated from </w:delText>
          </w:r>
          <w:r w:rsidR="00B923DF" w:rsidDel="004827B5">
            <w:rPr>
              <w:rFonts w:ascii="Times New Roman" w:hAnsi="Times New Roman" w:cs="Times New Roman"/>
              <w:sz w:val="24"/>
              <w:szCs w:val="24"/>
            </w:rPr>
            <w:delText xml:space="preserve">all possible combinations </w:delText>
          </w:r>
        </w:del>
      </w:ins>
      <w:ins w:id="1400" w:author="John Barlow" w:date="2024-09-13T16:30:00Z" w16du:dateUtc="2024-09-13T20:30:00Z">
        <w:del w:id="1401" w:author="Caitlin Jeffrey" w:date="2024-09-23T16:46:00Z" w16du:dateUtc="2024-09-23T20:46:00Z">
          <w:r w:rsidR="003A63D9" w:rsidDel="004827B5">
            <w:rPr>
              <w:rFonts w:ascii="Times New Roman" w:hAnsi="Times New Roman" w:cs="Times New Roman"/>
              <w:sz w:val="24"/>
              <w:szCs w:val="24"/>
            </w:rPr>
            <w:delText>of</w:delText>
          </w:r>
        </w:del>
      </w:ins>
      <w:ins w:id="1402" w:author="John Barlow" w:date="2024-09-13T09:53:00Z" w16du:dateUtc="2024-09-13T13:53:00Z">
        <w:del w:id="1403" w:author="Caitlin Jeffrey" w:date="2024-09-23T16:46:00Z" w16du:dateUtc="2024-09-23T20:46:00Z">
          <w:r w:rsidR="00C33201" w:rsidDel="004827B5">
            <w:rPr>
              <w:rFonts w:ascii="Times New Roman" w:hAnsi="Times New Roman" w:cs="Times New Roman"/>
              <w:sz w:val="24"/>
              <w:szCs w:val="24"/>
            </w:rPr>
            <w:delText xml:space="preserve"> </w:delText>
          </w:r>
        </w:del>
      </w:ins>
      <w:ins w:id="1404" w:author="John Barlow" w:date="2024-09-13T09:55:00Z" w16du:dateUtc="2024-09-13T13:55:00Z">
        <w:del w:id="1405" w:author="Caitlin Jeffrey" w:date="2024-09-23T16:46:00Z" w16du:dateUtc="2024-09-23T20:46:00Z">
          <w:r w:rsidR="00E939FA" w:rsidDel="004827B5">
            <w:rPr>
              <w:rFonts w:ascii="Times New Roman" w:hAnsi="Times New Roman" w:cs="Times New Roman"/>
              <w:sz w:val="24"/>
              <w:szCs w:val="24"/>
            </w:rPr>
            <w:delText>IMI</w:delText>
          </w:r>
        </w:del>
      </w:ins>
      <w:ins w:id="1406" w:author="John Barlow" w:date="2024-09-13T09:53:00Z" w16du:dateUtc="2024-09-13T13:53:00Z">
        <w:del w:id="1407" w:author="Caitlin Jeffrey" w:date="2024-09-23T16:46:00Z" w16du:dateUtc="2024-09-23T20:46:00Z">
          <w:r w:rsidR="00C33201" w:rsidDel="004827B5">
            <w:rPr>
              <w:rFonts w:ascii="Times New Roman" w:hAnsi="Times New Roman" w:cs="Times New Roman"/>
              <w:sz w:val="24"/>
              <w:szCs w:val="24"/>
            </w:rPr>
            <w:delText xml:space="preserve">, teat </w:delText>
          </w:r>
          <w:r w:rsidR="007B4698" w:rsidDel="004827B5">
            <w:rPr>
              <w:rFonts w:ascii="Times New Roman" w:hAnsi="Times New Roman" w:cs="Times New Roman"/>
              <w:sz w:val="24"/>
              <w:szCs w:val="24"/>
            </w:rPr>
            <w:delText>canal and teat apex colonization</w:delText>
          </w:r>
        </w:del>
      </w:ins>
      <w:ins w:id="1408" w:author="John Barlow" w:date="2024-09-13T09:54:00Z" w16du:dateUtc="2024-09-13T13:54:00Z">
        <w:del w:id="1409" w:author="Caitlin Jeffrey" w:date="2024-09-23T16:46:00Z" w16du:dateUtc="2024-09-23T20:46:00Z">
          <w:r w:rsidR="00E939FA" w:rsidDel="004827B5">
            <w:rPr>
              <w:rFonts w:ascii="Times New Roman" w:hAnsi="Times New Roman" w:cs="Times New Roman"/>
              <w:sz w:val="24"/>
              <w:szCs w:val="24"/>
            </w:rPr>
            <w:delText xml:space="preserve"> sources</w:delText>
          </w:r>
        </w:del>
      </w:ins>
      <w:ins w:id="1410" w:author="John Barlow" w:date="2024-09-13T16:30:00Z" w16du:dateUtc="2024-09-13T20:30:00Z">
        <w:del w:id="1411" w:author="Caitlin Jeffrey" w:date="2024-09-23T16:46:00Z" w16du:dateUtc="2024-09-23T20:46:00Z">
          <w:r w:rsidR="003A63D9" w:rsidDel="004827B5">
            <w:rPr>
              <w:rFonts w:ascii="Times New Roman" w:hAnsi="Times New Roman" w:cs="Times New Roman"/>
              <w:sz w:val="24"/>
              <w:szCs w:val="24"/>
            </w:rPr>
            <w:delText>, as well as extra</w:delText>
          </w:r>
          <w:r w:rsidR="00AD687E" w:rsidDel="004827B5">
            <w:rPr>
              <w:rFonts w:ascii="Times New Roman" w:hAnsi="Times New Roman" w:cs="Times New Roman"/>
              <w:sz w:val="24"/>
              <w:szCs w:val="24"/>
            </w:rPr>
            <w:delText xml:space="preserve">mammary </w:delText>
          </w:r>
        </w:del>
      </w:ins>
      <w:ins w:id="1412" w:author="John Barlow" w:date="2024-09-13T16:31:00Z" w16du:dateUtc="2024-09-13T20:31:00Z">
        <w:del w:id="1413" w:author="Caitlin Jeffrey" w:date="2024-09-23T16:46:00Z" w16du:dateUtc="2024-09-23T20:46:00Z">
          <w:r w:rsidR="00AD687E" w:rsidDel="004827B5">
            <w:rPr>
              <w:rFonts w:ascii="Times New Roman" w:hAnsi="Times New Roman" w:cs="Times New Roman"/>
              <w:sz w:val="24"/>
              <w:szCs w:val="24"/>
            </w:rPr>
            <w:delText>environmental sources</w:delText>
          </w:r>
        </w:del>
      </w:ins>
      <w:ins w:id="1414" w:author="John Barlow" w:date="2024-09-13T09:54:00Z" w16du:dateUtc="2024-09-13T13:54:00Z">
        <w:del w:id="1415" w:author="Caitlin Jeffrey" w:date="2024-09-23T16:46:00Z" w16du:dateUtc="2024-09-23T20:46:00Z">
          <w:r w:rsidR="00E939FA" w:rsidDel="004827B5">
            <w:rPr>
              <w:rFonts w:ascii="Times New Roman" w:hAnsi="Times New Roman" w:cs="Times New Roman"/>
              <w:sz w:val="24"/>
              <w:szCs w:val="24"/>
            </w:rPr>
            <w:delText>.</w:delText>
          </w:r>
        </w:del>
      </w:ins>
      <w:ins w:id="1416" w:author="John Barlow" w:date="2024-09-13T09:55:00Z" w16du:dateUtc="2024-09-13T13:55:00Z">
        <w:del w:id="1417" w:author="Caitlin Jeffrey" w:date="2024-09-23T16:46:00Z" w16du:dateUtc="2024-09-23T20:46:00Z">
          <w:r w:rsidR="00E86B43" w:rsidDel="004827B5">
            <w:rPr>
              <w:rFonts w:ascii="Times New Roman" w:hAnsi="Times New Roman" w:cs="Times New Roman"/>
              <w:sz w:val="24"/>
              <w:szCs w:val="24"/>
            </w:rPr>
            <w:delText xml:space="preserve"> </w:delText>
          </w:r>
        </w:del>
      </w:ins>
      <w:del w:id="1418" w:author="Caitlin Jeffrey" w:date="2024-09-23T12:44:00Z" w16du:dateUtc="2024-09-23T16:44:00Z">
        <w:r w:rsidDel="00D02EA7">
          <w:rPr>
            <w:rFonts w:ascii="Times New Roman" w:hAnsi="Times New Roman" w:cs="Times New Roman"/>
            <w:sz w:val="24"/>
            <w:szCs w:val="24"/>
          </w:rPr>
          <w:delText>Dodler</w:delText>
        </w:r>
      </w:del>
      <w:ins w:id="1419" w:author="Caitlin Jeffrey" w:date="2024-09-23T12:44:00Z" w16du:dateUtc="2024-09-23T16:44:00Z">
        <w:r w:rsidR="00D02EA7">
          <w:rPr>
            <w:rFonts w:ascii="Times New Roman" w:hAnsi="Times New Roman" w:cs="Times New Roman"/>
            <w:sz w:val="24"/>
            <w:szCs w:val="24"/>
          </w:rPr>
          <w:t>Dolder</w:t>
        </w:r>
      </w:ins>
      <w:r>
        <w:rPr>
          <w:rFonts w:ascii="Times New Roman" w:hAnsi="Times New Roman" w:cs="Times New Roman"/>
          <w:sz w:val="24"/>
          <w:szCs w:val="24"/>
        </w:rPr>
        <w:t xml:space="preserve"> </w:t>
      </w:r>
      <w:del w:id="1420" w:author="Caitlin Jeffrey" w:date="2024-09-23T12:41:00Z" w16du:dateUtc="2024-09-23T16:41:00Z">
        <w:r w:rsidDel="00DA3659">
          <w:rPr>
            <w:rFonts w:ascii="Times New Roman" w:hAnsi="Times New Roman" w:cs="Times New Roman"/>
            <w:sz w:val="24"/>
            <w:szCs w:val="24"/>
          </w:rPr>
          <w:delText>et al., (</w:delText>
        </w:r>
      </w:del>
      <w:ins w:id="1421" w:author="Caitlin Jeffrey" w:date="2024-09-23T12:41:00Z" w16du:dateUtc="2024-09-23T16:41:00Z">
        <w:r w:rsidR="00DA3659">
          <w:rPr>
            <w:rFonts w:ascii="Times New Roman" w:hAnsi="Times New Roman" w:cs="Times New Roman"/>
            <w:sz w:val="24"/>
            <w:szCs w:val="24"/>
          </w:rPr>
          <w:t>et al. (</w:t>
        </w:r>
      </w:ins>
      <w:r>
        <w:rPr>
          <w:rFonts w:ascii="Times New Roman" w:hAnsi="Times New Roman" w:cs="Times New Roman"/>
          <w:sz w:val="24"/>
          <w:szCs w:val="24"/>
        </w:rPr>
        <w:t xml:space="preserve">2017) suggested possible </w:t>
      </w:r>
      <w:r w:rsidRPr="00BD71C0">
        <w:rPr>
          <w:rFonts w:ascii="Times New Roman" w:hAnsi="Times New Roman" w:cs="Times New Roman"/>
          <w:sz w:val="24"/>
          <w:szCs w:val="24"/>
        </w:rPr>
        <w:t xml:space="preserve">mechanisms for </w:t>
      </w:r>
      <w:ins w:id="1422" w:author="John Barlow" w:date="2024-09-19T10:19:00Z" w16du:dateUtc="2024-09-19T14:19:00Z">
        <w:r w:rsidR="00637276" w:rsidRPr="00BD71C0">
          <w:rPr>
            <w:rFonts w:ascii="Times New Roman" w:hAnsi="Times New Roman" w:cs="Times New Roman"/>
            <w:sz w:val="24"/>
            <w:szCs w:val="24"/>
          </w:rPr>
          <w:t xml:space="preserve">the </w:t>
        </w:r>
      </w:ins>
      <w:ins w:id="1423" w:author="John Barlow" w:date="2024-09-19T10:21:00Z" w16du:dateUtc="2024-09-19T14:21:00Z">
        <w:r w:rsidR="00E12218">
          <w:rPr>
            <w:rFonts w:ascii="Times New Roman" w:hAnsi="Times New Roman" w:cs="Times New Roman"/>
            <w:sz w:val="24"/>
            <w:szCs w:val="24"/>
          </w:rPr>
          <w:t>significant</w:t>
        </w:r>
      </w:ins>
      <w:r w:rsidRPr="00BD71C0">
        <w:rPr>
          <w:rFonts w:ascii="Times New Roman" w:hAnsi="Times New Roman" w:cs="Times New Roman"/>
          <w:sz w:val="24"/>
          <w:szCs w:val="24"/>
        </w:rPr>
        <w:t xml:space="preserve"> associations</w:t>
      </w:r>
      <w:r w:rsidRPr="006F5087">
        <w:rPr>
          <w:rFonts w:ascii="Times New Roman" w:hAnsi="Times New Roman" w:cs="Times New Roman"/>
          <w:sz w:val="24"/>
          <w:szCs w:val="24"/>
        </w:rPr>
        <w:t xml:space="preserve"> </w:t>
      </w:r>
      <w:ins w:id="1424" w:author="John Barlow" w:date="2024-09-19T10:19:00Z" w16du:dateUtc="2024-09-19T14:19:00Z">
        <w:r w:rsidR="00637276" w:rsidRPr="006F5087">
          <w:rPr>
            <w:rFonts w:ascii="Times New Roman" w:hAnsi="Times New Roman" w:cs="Times New Roman"/>
            <w:sz w:val="24"/>
            <w:szCs w:val="24"/>
          </w:rPr>
          <w:t xml:space="preserve">between </w:t>
        </w:r>
        <w:r w:rsidR="00BD71C0" w:rsidRPr="006F5087">
          <w:rPr>
            <w:rFonts w:ascii="Times New Roman" w:hAnsi="Times New Roman" w:cs="Times New Roman"/>
            <w:sz w:val="24"/>
            <w:szCs w:val="24"/>
          </w:rPr>
          <w:t xml:space="preserve">2 species </w:t>
        </w:r>
      </w:ins>
      <w:ins w:id="1425" w:author="John Barlow" w:date="2024-09-19T10:20:00Z" w16du:dateUtc="2024-09-19T14:20:00Z">
        <w:r w:rsidR="00A460A7">
          <w:rPr>
            <w:rFonts w:ascii="Times New Roman" w:hAnsi="Times New Roman" w:cs="Times New Roman"/>
            <w:sz w:val="24"/>
            <w:szCs w:val="24"/>
          </w:rPr>
          <w:t>observed as</w:t>
        </w:r>
      </w:ins>
      <w:ins w:id="1426" w:author="John Barlow" w:date="2024-09-19T10:19:00Z" w16du:dateUtc="2024-09-19T14:19:00Z">
        <w:r w:rsidR="00637276" w:rsidRPr="006F5087">
          <w:rPr>
            <w:rFonts w:ascii="Times New Roman" w:hAnsi="Times New Roman" w:cs="Times New Roman"/>
            <w:sz w:val="24"/>
            <w:szCs w:val="24"/>
          </w:rPr>
          <w:t xml:space="preserve"> </w:t>
        </w:r>
      </w:ins>
      <w:r w:rsidRPr="00BD71C0">
        <w:rPr>
          <w:rFonts w:ascii="Times New Roman" w:hAnsi="Times New Roman" w:cs="Times New Roman"/>
          <w:sz w:val="24"/>
          <w:szCs w:val="24"/>
        </w:rPr>
        <w:t>coinfect</w:t>
      </w:r>
      <w:r w:rsidRPr="00CA5AD3">
        <w:rPr>
          <w:rFonts w:ascii="Times New Roman" w:hAnsi="Times New Roman" w:cs="Times New Roman"/>
          <w:sz w:val="24"/>
          <w:szCs w:val="24"/>
        </w:rPr>
        <w:t>ion</w:t>
      </w:r>
      <w:ins w:id="1427" w:author="John Barlow" w:date="2024-09-19T10:20:00Z" w16du:dateUtc="2024-09-19T14:20:00Z">
        <w:r w:rsidR="00A460A7">
          <w:rPr>
            <w:rFonts w:ascii="Times New Roman" w:hAnsi="Times New Roman" w:cs="Times New Roman"/>
            <w:sz w:val="24"/>
            <w:szCs w:val="24"/>
          </w:rPr>
          <w:t>s</w:t>
        </w:r>
      </w:ins>
      <w:ins w:id="1428" w:author="John Barlow" w:date="2024-09-19T14:20:00Z" w16du:dateUtc="2024-09-19T18:20:00Z">
        <w:r w:rsidR="007B03B3">
          <w:rPr>
            <w:rFonts w:ascii="Times New Roman" w:hAnsi="Times New Roman" w:cs="Times New Roman"/>
            <w:sz w:val="24"/>
            <w:szCs w:val="24"/>
          </w:rPr>
          <w:t>,</w:t>
        </w:r>
      </w:ins>
      <w:r>
        <w:rPr>
          <w:rFonts w:ascii="Times New Roman" w:hAnsi="Times New Roman" w:cs="Times New Roman"/>
          <w:sz w:val="24"/>
          <w:szCs w:val="24"/>
        </w:rPr>
        <w:t xml:space="preserve"> includ</w:t>
      </w:r>
      <w:ins w:id="1429" w:author="John Barlow" w:date="2024-09-19T14:20:00Z" w16du:dateUtc="2024-09-19T18:20:00Z">
        <w:r w:rsidR="007B03B3">
          <w:rPr>
            <w:rFonts w:ascii="Times New Roman" w:hAnsi="Times New Roman" w:cs="Times New Roman"/>
            <w:sz w:val="24"/>
            <w:szCs w:val="24"/>
          </w:rPr>
          <w:t>ing</w:t>
        </w:r>
      </w:ins>
      <w:r>
        <w:rPr>
          <w:rFonts w:ascii="Times New Roman" w:hAnsi="Times New Roman" w:cs="Times New Roman"/>
          <w:sz w:val="24"/>
          <w:szCs w:val="24"/>
        </w:rPr>
        <w:t xml:space="preserve"> </w:t>
      </w:r>
      <w:ins w:id="1430" w:author="John Barlow" w:date="2024-09-18T14:55:00Z" w16du:dateUtc="2024-09-18T18:55:00Z">
        <w:r w:rsidR="00A81951">
          <w:rPr>
            <w:rFonts w:ascii="Times New Roman" w:hAnsi="Times New Roman" w:cs="Times New Roman"/>
            <w:sz w:val="24"/>
            <w:szCs w:val="24"/>
          </w:rPr>
          <w:t>bacterial effects</w:t>
        </w:r>
      </w:ins>
      <w:ins w:id="1431" w:author="Caitlin Jeffrey" w:date="2024-09-23T16:47:00Z" w16du:dateUtc="2024-09-23T20:47:00Z">
        <w:r w:rsidR="00590F9F">
          <w:rPr>
            <w:rFonts w:ascii="Times New Roman" w:hAnsi="Times New Roman" w:cs="Times New Roman"/>
            <w:sz w:val="24"/>
            <w:szCs w:val="24"/>
          </w:rPr>
          <w:t xml:space="preserve"> (</w:t>
        </w:r>
      </w:ins>
      <w:ins w:id="1432" w:author="John Barlow" w:date="2024-09-18T14:55:00Z" w16du:dateUtc="2024-09-18T18:55:00Z">
        <w:del w:id="1433" w:author="Caitlin Jeffrey" w:date="2024-09-23T16:47:00Z" w16du:dateUtc="2024-09-23T20:47:00Z">
          <w:r w:rsidR="00A81951" w:rsidDel="00590F9F">
            <w:rPr>
              <w:rFonts w:ascii="Times New Roman" w:hAnsi="Times New Roman" w:cs="Times New Roman"/>
              <w:sz w:val="24"/>
              <w:szCs w:val="24"/>
            </w:rPr>
            <w:delText xml:space="preserve">, such as </w:delText>
          </w:r>
        </w:del>
        <w:r w:rsidR="00A81951">
          <w:rPr>
            <w:rFonts w:ascii="Times New Roman" w:hAnsi="Times New Roman" w:cs="Times New Roman"/>
            <w:sz w:val="24"/>
            <w:szCs w:val="24"/>
          </w:rPr>
          <w:t>combination of virulence factors</w:t>
        </w:r>
      </w:ins>
      <w:ins w:id="1434" w:author="John Barlow" w:date="2024-09-18T14:56:00Z" w16du:dateUtc="2024-09-18T18:56:00Z">
        <w:r w:rsidR="001D2412">
          <w:rPr>
            <w:rFonts w:ascii="Times New Roman" w:hAnsi="Times New Roman" w:cs="Times New Roman"/>
            <w:sz w:val="24"/>
            <w:szCs w:val="24"/>
          </w:rPr>
          <w:t xml:space="preserve"> and </w:t>
        </w:r>
      </w:ins>
      <w:r w:rsidRPr="00D05DAD">
        <w:rPr>
          <w:rFonts w:ascii="Times New Roman" w:hAnsi="Times New Roman" w:cs="Times New Roman"/>
          <w:sz w:val="24"/>
          <w:szCs w:val="24"/>
        </w:rPr>
        <w:t>synergism in bacteria metabolism</w:t>
      </w:r>
      <w:ins w:id="1435" w:author="Caitlin Jeffrey" w:date="2024-09-23T16:47:00Z" w16du:dateUtc="2024-09-23T20:47:00Z">
        <w:r w:rsidR="00874D48">
          <w:rPr>
            <w:rFonts w:ascii="Times New Roman" w:hAnsi="Times New Roman" w:cs="Times New Roman"/>
            <w:sz w:val="24"/>
            <w:szCs w:val="24"/>
          </w:rPr>
          <w:t>)</w:t>
        </w:r>
      </w:ins>
      <w:r w:rsidRPr="00D05DAD">
        <w:rPr>
          <w:rFonts w:ascii="Times New Roman" w:hAnsi="Times New Roman" w:cs="Times New Roman"/>
          <w:sz w:val="24"/>
          <w:szCs w:val="24"/>
        </w:rPr>
        <w:t>,</w:t>
      </w:r>
      <w:r>
        <w:rPr>
          <w:rFonts w:ascii="Times New Roman" w:hAnsi="Times New Roman" w:cs="Times New Roman"/>
          <w:sz w:val="24"/>
          <w:szCs w:val="24"/>
        </w:rPr>
        <w:t xml:space="preserve"> </w:t>
      </w:r>
      <w:r w:rsidRPr="00D05DAD">
        <w:rPr>
          <w:rFonts w:ascii="Times New Roman" w:hAnsi="Times New Roman" w:cs="Times New Roman"/>
          <w:sz w:val="24"/>
          <w:szCs w:val="24"/>
        </w:rPr>
        <w:t xml:space="preserve">and </w:t>
      </w:r>
      <w:ins w:id="1436" w:author="John Barlow" w:date="2024-09-18T14:56:00Z" w16du:dateUtc="2024-09-18T18:56:00Z">
        <w:r w:rsidR="001D2412">
          <w:rPr>
            <w:rFonts w:ascii="Times New Roman" w:hAnsi="Times New Roman" w:cs="Times New Roman"/>
            <w:sz w:val="24"/>
            <w:szCs w:val="24"/>
          </w:rPr>
          <w:t xml:space="preserve">herd effects </w:t>
        </w:r>
        <w:del w:id="1437" w:author="Caitlin Jeffrey" w:date="2024-09-23T16:47:00Z" w16du:dateUtc="2024-09-23T20:47:00Z">
          <w:r w:rsidR="001D2412" w:rsidDel="00874D48">
            <w:rPr>
              <w:rFonts w:ascii="Times New Roman" w:hAnsi="Times New Roman" w:cs="Times New Roman"/>
              <w:sz w:val="24"/>
              <w:szCs w:val="24"/>
            </w:rPr>
            <w:delText>such as</w:delText>
          </w:r>
        </w:del>
      </w:ins>
      <w:ins w:id="1438" w:author="Caitlin Jeffrey" w:date="2024-09-23T16:47:00Z" w16du:dateUtc="2024-09-23T20:47:00Z">
        <w:r w:rsidR="00874D48">
          <w:rPr>
            <w:rFonts w:ascii="Times New Roman" w:hAnsi="Times New Roman" w:cs="Times New Roman"/>
            <w:sz w:val="24"/>
            <w:szCs w:val="24"/>
          </w:rPr>
          <w:t>(</w:t>
        </w:r>
      </w:ins>
      <w:ins w:id="1439" w:author="John Barlow" w:date="2024-09-18T14:56:00Z" w16du:dateUtc="2024-09-18T18:56:00Z">
        <w:del w:id="1440" w:author="Caitlin Jeffrey" w:date="2024-09-23T16:47:00Z" w16du:dateUtc="2024-09-23T20:47:00Z">
          <w:r w:rsidR="001D2412" w:rsidDel="00874D48">
            <w:rPr>
              <w:rFonts w:ascii="Times New Roman" w:hAnsi="Times New Roman" w:cs="Times New Roman"/>
              <w:sz w:val="24"/>
              <w:szCs w:val="24"/>
            </w:rPr>
            <w:delText xml:space="preserve"> </w:delText>
          </w:r>
        </w:del>
      </w:ins>
      <w:r>
        <w:rPr>
          <w:rFonts w:ascii="Times New Roman" w:hAnsi="Times New Roman" w:cs="Times New Roman"/>
          <w:sz w:val="24"/>
          <w:szCs w:val="24"/>
        </w:rPr>
        <w:t xml:space="preserve">poor </w:t>
      </w:r>
      <w:r w:rsidRPr="00D05DAD">
        <w:rPr>
          <w:rFonts w:ascii="Times New Roman" w:hAnsi="Times New Roman" w:cs="Times New Roman"/>
          <w:sz w:val="24"/>
          <w:szCs w:val="24"/>
        </w:rPr>
        <w:t xml:space="preserve">environmental </w:t>
      </w:r>
      <w:r>
        <w:rPr>
          <w:rFonts w:ascii="Times New Roman" w:hAnsi="Times New Roman" w:cs="Times New Roman"/>
          <w:sz w:val="24"/>
          <w:szCs w:val="24"/>
        </w:rPr>
        <w:t xml:space="preserve">hygiene </w:t>
      </w:r>
      <w:r w:rsidRPr="00D05DAD">
        <w:rPr>
          <w:rFonts w:ascii="Times New Roman" w:hAnsi="Times New Roman" w:cs="Times New Roman"/>
          <w:sz w:val="24"/>
          <w:szCs w:val="24"/>
        </w:rPr>
        <w:t>conditions</w:t>
      </w:r>
      <w:ins w:id="1441" w:author="Caitlin Jeffrey" w:date="2024-09-23T16:48:00Z" w16du:dateUtc="2024-09-23T20:48:00Z">
        <w:r w:rsidR="00874D48">
          <w:rPr>
            <w:rFonts w:ascii="Times New Roman" w:hAnsi="Times New Roman" w:cs="Times New Roman"/>
            <w:sz w:val="24"/>
            <w:szCs w:val="24"/>
          </w:rPr>
          <w:t>)</w:t>
        </w:r>
      </w:ins>
      <w:r>
        <w:rPr>
          <w:rFonts w:ascii="Times New Roman" w:hAnsi="Times New Roman" w:cs="Times New Roman"/>
          <w:sz w:val="24"/>
          <w:szCs w:val="24"/>
        </w:rPr>
        <w:t>. Antagonism between species colonizing the teat apex and st</w:t>
      </w:r>
      <w:ins w:id="1442" w:author="John Barlow" w:date="2024-09-12T20:44:00Z" w16du:dateUtc="2024-09-13T00:44:00Z">
        <w:r w:rsidR="00F03E95">
          <w:rPr>
            <w:rFonts w:ascii="Times New Roman" w:hAnsi="Times New Roman" w:cs="Times New Roman"/>
            <w:sz w:val="24"/>
            <w:szCs w:val="24"/>
          </w:rPr>
          <w:t>r</w:t>
        </w:r>
      </w:ins>
      <w:r>
        <w:rPr>
          <w:rFonts w:ascii="Times New Roman" w:hAnsi="Times New Roman" w:cs="Times New Roman"/>
          <w:sz w:val="24"/>
          <w:szCs w:val="24"/>
        </w:rPr>
        <w:t>eak canal may also influence SaM IMI risk (</w:t>
      </w:r>
      <w:r w:rsidRPr="007C4C49">
        <w:rPr>
          <w:rFonts w:ascii="Times New Roman" w:hAnsi="Times New Roman" w:cs="Times New Roman"/>
          <w:sz w:val="24"/>
          <w:szCs w:val="24"/>
        </w:rPr>
        <w:t xml:space="preserve">Mahmmod </w:t>
      </w:r>
      <w:r>
        <w:rPr>
          <w:rFonts w:ascii="Times New Roman" w:hAnsi="Times New Roman" w:cs="Times New Roman"/>
          <w:sz w:val="24"/>
          <w:szCs w:val="24"/>
        </w:rPr>
        <w:t>et al., 2018).</w:t>
      </w:r>
      <w:ins w:id="1443" w:author="John Barlow" w:date="2024-09-18T14:58:00Z" w16du:dateUtc="2024-09-18T18:58:00Z">
        <w:r w:rsidR="00B3243C">
          <w:rPr>
            <w:rFonts w:ascii="Times New Roman" w:hAnsi="Times New Roman" w:cs="Times New Roman"/>
            <w:sz w:val="24"/>
            <w:szCs w:val="24"/>
          </w:rPr>
          <w:t xml:space="preserve"> </w:t>
        </w:r>
      </w:ins>
      <w:ins w:id="1444" w:author="John Barlow" w:date="2024-09-19T10:29:00Z" w16du:dateUtc="2024-09-19T14:29:00Z">
        <w:r w:rsidR="0054094C" w:rsidRPr="0054094C">
          <w:rPr>
            <w:rFonts w:ascii="Times New Roman" w:hAnsi="Times New Roman" w:cs="Times New Roman"/>
            <w:sz w:val="24"/>
            <w:szCs w:val="24"/>
          </w:rPr>
          <w:t xml:space="preserve">It is long recognized that bacteria isolated from milk samples collected by traditional aseptic methods are not necessarily causing an IMI (Griffin et al., 1977). An important caveat is </w:t>
        </w:r>
        <w:del w:id="1445" w:author="Caitlin Jeffrey" w:date="2024-09-23T16:48:00Z" w16du:dateUtc="2024-09-23T20:48:00Z">
          <w:r w:rsidR="0054094C" w:rsidRPr="0054094C" w:rsidDel="00465C35">
            <w:rPr>
              <w:rFonts w:ascii="Times New Roman" w:hAnsi="Times New Roman" w:cs="Times New Roman"/>
              <w:sz w:val="24"/>
              <w:szCs w:val="24"/>
            </w:rPr>
            <w:delText xml:space="preserve">the </w:delText>
          </w:r>
        </w:del>
      </w:ins>
      <w:ins w:id="1446" w:author="Caitlin Jeffrey" w:date="2024-09-23T16:48:00Z" w16du:dateUtc="2024-09-23T20:48:00Z">
        <w:r w:rsidR="00465C35">
          <w:rPr>
            <w:rFonts w:ascii="Times New Roman" w:hAnsi="Times New Roman" w:cs="Times New Roman"/>
            <w:sz w:val="24"/>
            <w:szCs w:val="24"/>
          </w:rPr>
          <w:t xml:space="preserve">that </w:t>
        </w:r>
      </w:ins>
      <w:ins w:id="1447" w:author="John Barlow" w:date="2024-09-19T10:29:00Z" w16du:dateUtc="2024-09-19T14:29:00Z">
        <w:r w:rsidR="0054094C" w:rsidRPr="0054094C">
          <w:rPr>
            <w:rFonts w:ascii="Times New Roman" w:hAnsi="Times New Roman" w:cs="Times New Roman"/>
            <w:sz w:val="24"/>
            <w:szCs w:val="24"/>
          </w:rPr>
          <w:t xml:space="preserve">field studies from the 1960s and 1970s frequently focused on major mastitis </w:t>
        </w:r>
        <w:del w:id="1448" w:author="Caitlin Jeffrey" w:date="2024-09-23T16:48:00Z" w16du:dateUtc="2024-09-23T20:48:00Z">
          <w:r w:rsidR="0054094C" w:rsidRPr="0054094C" w:rsidDel="00465C35">
            <w:rPr>
              <w:rFonts w:ascii="Times New Roman" w:hAnsi="Times New Roman" w:cs="Times New Roman"/>
              <w:sz w:val="24"/>
              <w:szCs w:val="24"/>
            </w:rPr>
            <w:delText>pathogens, and</w:delText>
          </w:r>
        </w:del>
      </w:ins>
      <w:ins w:id="1449" w:author="Caitlin Jeffrey" w:date="2024-09-23T16:48:00Z" w16du:dateUtc="2024-09-23T20:48:00Z">
        <w:r w:rsidR="00465C35" w:rsidRPr="0054094C">
          <w:rPr>
            <w:rFonts w:ascii="Times New Roman" w:hAnsi="Times New Roman" w:cs="Times New Roman"/>
            <w:sz w:val="24"/>
            <w:szCs w:val="24"/>
          </w:rPr>
          <w:t>pathogens and</w:t>
        </w:r>
      </w:ins>
      <w:ins w:id="1450" w:author="John Barlow" w:date="2024-09-19T10:29:00Z" w16du:dateUtc="2024-09-19T14:29:00Z">
        <w:r w:rsidR="0054094C" w:rsidRPr="0054094C">
          <w:rPr>
            <w:rFonts w:ascii="Times New Roman" w:hAnsi="Times New Roman" w:cs="Times New Roman"/>
            <w:sz w:val="24"/>
            <w:szCs w:val="24"/>
          </w:rPr>
          <w:t xml:space="preserve"> ignored IMI diagnostic criteria for minor pathogens (Bramley, 1975). In more recent work</w:t>
        </w:r>
      </w:ins>
      <w:ins w:id="1451" w:author="Caitlin Jeffrey" w:date="2024-09-23T16:49:00Z" w16du:dateUtc="2024-09-23T20:49:00Z">
        <w:r w:rsidR="005C751B">
          <w:rPr>
            <w:rFonts w:ascii="Times New Roman" w:hAnsi="Times New Roman" w:cs="Times New Roman"/>
            <w:sz w:val="24"/>
            <w:szCs w:val="24"/>
          </w:rPr>
          <w:t>,</w:t>
        </w:r>
      </w:ins>
      <w:ins w:id="1452" w:author="John Barlow" w:date="2024-09-19T10:29:00Z" w16du:dateUtc="2024-09-19T14:29:00Z">
        <w:r w:rsidR="0054094C" w:rsidRPr="0054094C">
          <w:rPr>
            <w:rFonts w:ascii="Times New Roman" w:hAnsi="Times New Roman" w:cs="Times New Roman"/>
            <w:sz w:val="24"/>
            <w:szCs w:val="24"/>
          </w:rPr>
          <w:t xml:space="preserve"> Traversari </w:t>
        </w:r>
        <w:del w:id="1453" w:author="Caitlin Jeffrey" w:date="2024-09-23T12:41:00Z" w16du:dateUtc="2024-09-23T16:41:00Z">
          <w:r w:rsidR="0054094C" w:rsidRPr="0054094C" w:rsidDel="00DA3659">
            <w:rPr>
              <w:rFonts w:ascii="Times New Roman" w:hAnsi="Times New Roman" w:cs="Times New Roman"/>
              <w:sz w:val="24"/>
              <w:szCs w:val="24"/>
            </w:rPr>
            <w:delText>et al., (</w:delText>
          </w:r>
        </w:del>
      </w:ins>
      <w:ins w:id="1454" w:author="Caitlin Jeffrey" w:date="2024-09-23T12:41:00Z" w16du:dateUtc="2024-09-23T16:41:00Z">
        <w:r w:rsidR="00DA3659">
          <w:rPr>
            <w:rFonts w:ascii="Times New Roman" w:hAnsi="Times New Roman" w:cs="Times New Roman"/>
            <w:sz w:val="24"/>
            <w:szCs w:val="24"/>
          </w:rPr>
          <w:t>et al. (</w:t>
        </w:r>
      </w:ins>
      <w:ins w:id="1455" w:author="John Barlow" w:date="2024-09-19T10:29:00Z" w16du:dateUtc="2024-09-19T14:29:00Z">
        <w:r w:rsidR="0054094C" w:rsidRPr="0054094C">
          <w:rPr>
            <w:rFonts w:ascii="Times New Roman" w:hAnsi="Times New Roman" w:cs="Times New Roman"/>
            <w:sz w:val="24"/>
            <w:szCs w:val="24"/>
          </w:rPr>
          <w:t>2019) set out to discriminate between IMI and teat canal colonization by collecting both milk and teat canal swab samples from 4 Swiss herds. They reported some species [</w:t>
        </w:r>
        <w:r w:rsidR="0054094C" w:rsidRPr="006F5087">
          <w:rPr>
            <w:rFonts w:ascii="Times New Roman" w:hAnsi="Times New Roman" w:cs="Times New Roman"/>
            <w:i/>
            <w:iCs/>
            <w:sz w:val="24"/>
            <w:szCs w:val="24"/>
          </w:rPr>
          <w:t>S. equorum</w:t>
        </w:r>
        <w:r w:rsidR="0054094C" w:rsidRPr="0054094C">
          <w:rPr>
            <w:rFonts w:ascii="Times New Roman" w:hAnsi="Times New Roman" w:cs="Times New Roman"/>
            <w:sz w:val="24"/>
            <w:szCs w:val="24"/>
          </w:rPr>
          <w:t xml:space="preserve">, </w:t>
        </w:r>
        <w:r w:rsidR="0054094C" w:rsidRPr="006F5087">
          <w:rPr>
            <w:rFonts w:ascii="Times New Roman" w:hAnsi="Times New Roman" w:cs="Times New Roman"/>
            <w:i/>
            <w:iCs/>
            <w:sz w:val="24"/>
            <w:szCs w:val="24"/>
          </w:rPr>
          <w:t>S. xylosus</w:t>
        </w:r>
        <w:r w:rsidR="0054094C" w:rsidRPr="0054094C">
          <w:rPr>
            <w:rFonts w:ascii="Times New Roman" w:hAnsi="Times New Roman" w:cs="Times New Roman"/>
            <w:sz w:val="24"/>
            <w:szCs w:val="24"/>
          </w:rPr>
          <w:t xml:space="preserve">, </w:t>
        </w:r>
        <w:r w:rsidR="0054094C" w:rsidRPr="006F5087">
          <w:rPr>
            <w:rFonts w:ascii="Times New Roman" w:hAnsi="Times New Roman" w:cs="Times New Roman"/>
            <w:i/>
            <w:iCs/>
            <w:sz w:val="24"/>
            <w:szCs w:val="24"/>
          </w:rPr>
          <w:t xml:space="preserve">S. sciuri </w:t>
        </w:r>
        <w:r w:rsidR="0054094C" w:rsidRPr="0054094C">
          <w:rPr>
            <w:rFonts w:ascii="Times New Roman" w:hAnsi="Times New Roman" w:cs="Times New Roman"/>
            <w:sz w:val="24"/>
            <w:szCs w:val="24"/>
          </w:rPr>
          <w:t xml:space="preserve">(now </w:t>
        </w:r>
        <w:r w:rsidR="0054094C" w:rsidRPr="006F5087">
          <w:rPr>
            <w:rFonts w:ascii="Times New Roman" w:hAnsi="Times New Roman" w:cs="Times New Roman"/>
            <w:i/>
            <w:iCs/>
            <w:sz w:val="24"/>
            <w:szCs w:val="24"/>
          </w:rPr>
          <w:t>Mammaliicoccus sciuri</w:t>
        </w:r>
        <w:r w:rsidR="0054094C" w:rsidRPr="0054094C">
          <w:rPr>
            <w:rFonts w:ascii="Times New Roman" w:hAnsi="Times New Roman" w:cs="Times New Roman"/>
            <w:sz w:val="24"/>
            <w:szCs w:val="24"/>
          </w:rPr>
          <w:t xml:space="preserve">), </w:t>
        </w:r>
        <w:r w:rsidR="0054094C" w:rsidRPr="006F5087">
          <w:rPr>
            <w:rFonts w:ascii="Times New Roman" w:hAnsi="Times New Roman" w:cs="Times New Roman"/>
            <w:i/>
            <w:iCs/>
            <w:sz w:val="24"/>
            <w:szCs w:val="24"/>
          </w:rPr>
          <w:t>S. vitulinus</w:t>
        </w:r>
        <w:r w:rsidR="0054094C" w:rsidRPr="0054094C">
          <w:rPr>
            <w:rFonts w:ascii="Times New Roman" w:hAnsi="Times New Roman" w:cs="Times New Roman"/>
            <w:sz w:val="24"/>
            <w:szCs w:val="24"/>
          </w:rPr>
          <w:t xml:space="preserve"> (now </w:t>
        </w:r>
        <w:r w:rsidR="0054094C" w:rsidRPr="006F5087">
          <w:rPr>
            <w:rFonts w:ascii="Times New Roman" w:hAnsi="Times New Roman" w:cs="Times New Roman"/>
            <w:i/>
            <w:iCs/>
            <w:sz w:val="24"/>
            <w:szCs w:val="24"/>
          </w:rPr>
          <w:t>Mammaliicoccus vitulinus</w:t>
        </w:r>
        <w:r w:rsidR="0054094C" w:rsidRPr="0054094C">
          <w:rPr>
            <w:rFonts w:ascii="Times New Roman" w:hAnsi="Times New Roman" w:cs="Times New Roman"/>
            <w:sz w:val="24"/>
            <w:szCs w:val="24"/>
          </w:rPr>
          <w:t xml:space="preserve">), and </w:t>
        </w:r>
        <w:r w:rsidR="0054094C" w:rsidRPr="006F5087">
          <w:rPr>
            <w:rFonts w:ascii="Times New Roman" w:hAnsi="Times New Roman" w:cs="Times New Roman"/>
            <w:i/>
            <w:iCs/>
            <w:sz w:val="24"/>
            <w:szCs w:val="24"/>
          </w:rPr>
          <w:t>S. succinus</w:t>
        </w:r>
        <w:r w:rsidR="0054094C" w:rsidRPr="0054094C">
          <w:rPr>
            <w:rFonts w:ascii="Times New Roman" w:hAnsi="Times New Roman" w:cs="Times New Roman"/>
            <w:sz w:val="24"/>
            <w:szCs w:val="24"/>
          </w:rPr>
          <w:t xml:space="preserve">] were more likely to be isolated from teat canals compared to milk samples. </w:t>
        </w:r>
      </w:ins>
      <w:ins w:id="1456" w:author="Caitlin Jeffrey" w:date="2024-09-23T16:49:00Z" w16du:dateUtc="2024-09-23T20:49:00Z">
        <w:r w:rsidR="00D13177">
          <w:rPr>
            <w:rFonts w:ascii="Times New Roman" w:hAnsi="Times New Roman" w:cs="Times New Roman"/>
            <w:sz w:val="24"/>
            <w:szCs w:val="24"/>
          </w:rPr>
          <w:t>F</w:t>
        </w:r>
      </w:ins>
      <w:ins w:id="1457" w:author="John Barlow" w:date="2024-09-19T10:29:00Z" w16du:dateUtc="2024-09-19T14:29:00Z">
        <w:del w:id="1458" w:author="Caitlin Jeffrey" w:date="2024-09-23T16:49:00Z" w16du:dateUtc="2024-09-23T20:49:00Z">
          <w:r w:rsidR="0054094C" w:rsidRPr="0054094C" w:rsidDel="00D13177">
            <w:rPr>
              <w:rFonts w:ascii="Times New Roman" w:hAnsi="Times New Roman" w:cs="Times New Roman"/>
              <w:sz w:val="24"/>
              <w:szCs w:val="24"/>
            </w:rPr>
            <w:delText>While f</w:delText>
          </w:r>
        </w:del>
        <w:r w:rsidR="0054094C" w:rsidRPr="0054094C">
          <w:rPr>
            <w:rFonts w:ascii="Times New Roman" w:hAnsi="Times New Roman" w:cs="Times New Roman"/>
            <w:sz w:val="24"/>
            <w:szCs w:val="24"/>
          </w:rPr>
          <w:t xml:space="preserve">or other species, including those frequently associated with IMI (e.g., </w:t>
        </w:r>
        <w:r w:rsidR="0054094C" w:rsidRPr="006F5087">
          <w:rPr>
            <w:rFonts w:ascii="Times New Roman" w:hAnsi="Times New Roman" w:cs="Times New Roman"/>
            <w:i/>
            <w:iCs/>
            <w:sz w:val="24"/>
            <w:szCs w:val="24"/>
          </w:rPr>
          <w:t>S. chromogenes</w:t>
        </w:r>
        <w:r w:rsidR="0054094C" w:rsidRPr="0054094C">
          <w:rPr>
            <w:rFonts w:ascii="Times New Roman" w:hAnsi="Times New Roman" w:cs="Times New Roman"/>
            <w:sz w:val="24"/>
            <w:szCs w:val="24"/>
          </w:rPr>
          <w:t xml:space="preserve">, </w:t>
        </w:r>
        <w:r w:rsidR="0054094C" w:rsidRPr="006F5087">
          <w:rPr>
            <w:rFonts w:ascii="Times New Roman" w:hAnsi="Times New Roman" w:cs="Times New Roman"/>
            <w:i/>
            <w:iCs/>
            <w:sz w:val="24"/>
            <w:szCs w:val="24"/>
          </w:rPr>
          <w:t>S. haemolyticus</w:t>
        </w:r>
        <w:r w:rsidR="0054094C" w:rsidRPr="0054094C">
          <w:rPr>
            <w:rFonts w:ascii="Times New Roman" w:hAnsi="Times New Roman" w:cs="Times New Roman"/>
            <w:sz w:val="24"/>
            <w:szCs w:val="24"/>
          </w:rPr>
          <w:t xml:space="preserve">), there was no difference in the probability of isolating from teat swabs or milk samples (Traversari et al., 2019). </w:t>
        </w:r>
      </w:ins>
      <w:ins w:id="1459" w:author="Caitlin Jeffrey" w:date="2024-09-23T16:50:00Z">
        <w:r w:rsidR="00EB286A" w:rsidRPr="00EB286A">
          <w:rPr>
            <w:rFonts w:ascii="Times New Roman" w:hAnsi="Times New Roman" w:cs="Times New Roman"/>
            <w:sz w:val="24"/>
            <w:szCs w:val="24"/>
          </w:rPr>
          <w:t>These findings support further research into bacterial factors and NASM interactions within the teat skin microbiome</w:t>
        </w:r>
        <w:r w:rsidR="00EB286A" w:rsidRPr="00EB286A" w:rsidDel="00EB286A">
          <w:rPr>
            <w:rFonts w:ascii="Times New Roman" w:hAnsi="Times New Roman" w:cs="Times New Roman"/>
            <w:sz w:val="24"/>
            <w:szCs w:val="24"/>
          </w:rPr>
          <w:t xml:space="preserve"> </w:t>
        </w:r>
      </w:ins>
      <w:ins w:id="1460" w:author="John Barlow" w:date="2024-09-18T14:58:00Z" w16du:dateUtc="2024-09-18T18:58:00Z">
        <w:del w:id="1461" w:author="Caitlin Jeffrey" w:date="2024-09-23T16:50:00Z" w16du:dateUtc="2024-09-23T20:50:00Z">
          <w:r w:rsidR="00B3243C" w:rsidDel="00EB286A">
            <w:rPr>
              <w:rFonts w:ascii="Times New Roman" w:hAnsi="Times New Roman" w:cs="Times New Roman"/>
              <w:sz w:val="24"/>
              <w:szCs w:val="24"/>
            </w:rPr>
            <w:delText xml:space="preserve">These </w:delText>
          </w:r>
        </w:del>
      </w:ins>
      <w:ins w:id="1462" w:author="John Barlow" w:date="2024-09-18T15:03:00Z" w16du:dateUtc="2024-09-18T19:03:00Z">
        <w:del w:id="1463" w:author="Caitlin Jeffrey" w:date="2024-09-23T16:50:00Z" w16du:dateUtc="2024-09-23T20:50:00Z">
          <w:r w:rsidR="00C2007A" w:rsidDel="00EB286A">
            <w:rPr>
              <w:rFonts w:ascii="Times New Roman" w:hAnsi="Times New Roman" w:cs="Times New Roman"/>
              <w:sz w:val="24"/>
              <w:szCs w:val="24"/>
            </w:rPr>
            <w:delText>results</w:delText>
          </w:r>
        </w:del>
      </w:ins>
      <w:ins w:id="1464" w:author="John Barlow" w:date="2024-09-18T14:58:00Z" w16du:dateUtc="2024-09-18T18:58:00Z">
        <w:del w:id="1465" w:author="Caitlin Jeffrey" w:date="2024-09-23T16:50:00Z" w16du:dateUtc="2024-09-23T20:50:00Z">
          <w:r w:rsidR="00B3243C" w:rsidDel="00EB286A">
            <w:rPr>
              <w:rFonts w:ascii="Times New Roman" w:hAnsi="Times New Roman" w:cs="Times New Roman"/>
              <w:sz w:val="24"/>
              <w:szCs w:val="24"/>
            </w:rPr>
            <w:delText xml:space="preserve"> </w:delText>
          </w:r>
        </w:del>
      </w:ins>
      <w:ins w:id="1466" w:author="John Barlow" w:date="2024-09-19T14:21:00Z" w16du:dateUtc="2024-09-19T18:21:00Z">
        <w:del w:id="1467" w:author="Caitlin Jeffrey" w:date="2024-09-23T16:50:00Z" w16du:dateUtc="2024-09-23T20:50:00Z">
          <w:r w:rsidR="00EE7CBB" w:rsidDel="00EB286A">
            <w:rPr>
              <w:rFonts w:ascii="Times New Roman" w:hAnsi="Times New Roman" w:cs="Times New Roman"/>
              <w:sz w:val="24"/>
              <w:szCs w:val="24"/>
            </w:rPr>
            <w:delText xml:space="preserve">support </w:delText>
          </w:r>
        </w:del>
      </w:ins>
      <w:ins w:id="1468" w:author="John Barlow" w:date="2024-09-19T14:22:00Z" w16du:dateUtc="2024-09-19T18:22:00Z">
        <w:del w:id="1469" w:author="Caitlin Jeffrey" w:date="2024-09-23T16:50:00Z" w16du:dateUtc="2024-09-23T20:50:00Z">
          <w:r w:rsidR="00EE7CBB" w:rsidDel="00EB286A">
            <w:rPr>
              <w:rFonts w:ascii="Times New Roman" w:hAnsi="Times New Roman" w:cs="Times New Roman"/>
              <w:sz w:val="24"/>
              <w:szCs w:val="24"/>
            </w:rPr>
            <w:delText>future studies of</w:delText>
          </w:r>
        </w:del>
      </w:ins>
      <w:ins w:id="1470" w:author="John Barlow" w:date="2024-09-18T15:01:00Z" w16du:dateUtc="2024-09-18T19:01:00Z">
        <w:del w:id="1471" w:author="Caitlin Jeffrey" w:date="2024-09-23T16:50:00Z" w16du:dateUtc="2024-09-23T20:50:00Z">
          <w:r w:rsidR="008852B9" w:rsidDel="00EB286A">
            <w:rPr>
              <w:rFonts w:ascii="Times New Roman" w:hAnsi="Times New Roman" w:cs="Times New Roman"/>
              <w:sz w:val="24"/>
              <w:szCs w:val="24"/>
            </w:rPr>
            <w:delText xml:space="preserve"> bacterial factors and </w:delText>
          </w:r>
        </w:del>
      </w:ins>
      <w:ins w:id="1472" w:author="John Barlow" w:date="2024-09-18T15:02:00Z" w16du:dateUtc="2024-09-18T19:02:00Z">
        <w:del w:id="1473" w:author="Caitlin Jeffrey" w:date="2024-09-23T16:50:00Z" w16du:dateUtc="2024-09-23T20:50:00Z">
          <w:r w:rsidR="0011216E" w:rsidDel="00EB286A">
            <w:rPr>
              <w:rFonts w:ascii="Times New Roman" w:hAnsi="Times New Roman" w:cs="Times New Roman"/>
              <w:sz w:val="24"/>
              <w:szCs w:val="24"/>
            </w:rPr>
            <w:delText xml:space="preserve">NASM interactions within the teat </w:delText>
          </w:r>
          <w:r w:rsidR="005908B2" w:rsidDel="00EB286A">
            <w:rPr>
              <w:rFonts w:ascii="Times New Roman" w:hAnsi="Times New Roman" w:cs="Times New Roman"/>
              <w:sz w:val="24"/>
              <w:szCs w:val="24"/>
            </w:rPr>
            <w:delText xml:space="preserve">skin microbiome </w:delText>
          </w:r>
        </w:del>
        <w:r w:rsidR="005908B2">
          <w:rPr>
            <w:rFonts w:ascii="Times New Roman" w:hAnsi="Times New Roman" w:cs="Times New Roman"/>
            <w:sz w:val="24"/>
            <w:szCs w:val="24"/>
          </w:rPr>
          <w:t>(De Bu</w:t>
        </w:r>
      </w:ins>
      <w:ins w:id="1474" w:author="John Barlow" w:date="2024-09-18T15:03:00Z" w16du:dateUtc="2024-09-18T19:03:00Z">
        <w:r w:rsidR="005908B2">
          <w:rPr>
            <w:rFonts w:ascii="Times New Roman" w:hAnsi="Times New Roman" w:cs="Times New Roman"/>
            <w:sz w:val="24"/>
            <w:szCs w:val="24"/>
          </w:rPr>
          <w:t xml:space="preserve">ck et al., </w:t>
        </w:r>
        <w:r w:rsidR="00C2007A">
          <w:rPr>
            <w:rFonts w:ascii="Times New Roman" w:hAnsi="Times New Roman" w:cs="Times New Roman"/>
            <w:sz w:val="24"/>
            <w:szCs w:val="24"/>
          </w:rPr>
          <w:t>2021).</w:t>
        </w:r>
      </w:ins>
      <w:r>
        <w:rPr>
          <w:rFonts w:ascii="Times New Roman" w:hAnsi="Times New Roman" w:cs="Times New Roman"/>
          <w:sz w:val="24"/>
          <w:szCs w:val="24"/>
        </w:rPr>
        <w:t xml:space="preserve"> </w:t>
      </w:r>
    </w:p>
    <w:p w14:paraId="2BF7CF37" w14:textId="77777777" w:rsidR="00E53E61" w:rsidRDefault="00E53E61" w:rsidP="00682E1E">
      <w:pPr>
        <w:spacing w:after="0" w:line="480" w:lineRule="auto"/>
        <w:ind w:firstLine="360"/>
        <w:rPr>
          <w:rFonts w:ascii="Times New Roman" w:hAnsi="Times New Roman" w:cs="Times New Roman"/>
          <w:sz w:val="24"/>
          <w:szCs w:val="24"/>
        </w:rPr>
      </w:pPr>
    </w:p>
    <w:p w14:paraId="662022DC" w14:textId="6926E0A4" w:rsidR="007F4A6A" w:rsidRPr="006F5087" w:rsidRDefault="00741887">
      <w:pPr>
        <w:spacing w:after="0" w:line="480" w:lineRule="auto"/>
        <w:rPr>
          <w:rFonts w:ascii="Times New Roman" w:hAnsi="Times New Roman" w:cs="Times New Roman"/>
          <w:i/>
          <w:iCs/>
          <w:sz w:val="24"/>
          <w:szCs w:val="24"/>
        </w:rPr>
        <w:pPrChange w:id="1475" w:author="Caitlin Jeffrey" w:date="2024-09-23T10:53:00Z" w16du:dateUtc="2024-09-23T14:53:00Z">
          <w:pPr>
            <w:spacing w:after="0" w:line="480" w:lineRule="auto"/>
            <w:ind w:firstLine="360"/>
          </w:pPr>
        </w:pPrChange>
      </w:pPr>
      <w:del w:id="1476" w:author="Caitlin Jeffrey" w:date="2024-09-23T10:53:00Z" w16du:dateUtc="2024-09-23T14:53:00Z">
        <w:r w:rsidDel="00EF1EC5">
          <w:rPr>
            <w:rFonts w:ascii="Times New Roman" w:hAnsi="Times New Roman" w:cs="Times New Roman"/>
            <w:sz w:val="24"/>
            <w:szCs w:val="24"/>
          </w:rPr>
          <w:tab/>
        </w:r>
      </w:del>
      <w:r w:rsidRPr="006F5087">
        <w:rPr>
          <w:rFonts w:ascii="Times New Roman" w:hAnsi="Times New Roman" w:cs="Times New Roman"/>
          <w:i/>
          <w:iCs/>
          <w:sz w:val="24"/>
          <w:szCs w:val="24"/>
        </w:rPr>
        <w:t xml:space="preserve">Study limitations and </w:t>
      </w:r>
      <w:r w:rsidR="000335CC" w:rsidRPr="006F5087">
        <w:rPr>
          <w:rFonts w:ascii="Times New Roman" w:hAnsi="Times New Roman" w:cs="Times New Roman"/>
          <w:i/>
          <w:iCs/>
          <w:sz w:val="24"/>
          <w:szCs w:val="24"/>
        </w:rPr>
        <w:t>opportunities for future research</w:t>
      </w:r>
      <w:del w:id="1477" w:author="Caitlin Jeffrey" w:date="2024-09-24T05:43:00Z" w16du:dateUtc="2024-09-24T09:43:00Z">
        <w:r w:rsidR="000335CC" w:rsidDel="00910A1C">
          <w:rPr>
            <w:rFonts w:ascii="Times New Roman" w:hAnsi="Times New Roman" w:cs="Times New Roman"/>
            <w:i/>
            <w:iCs/>
            <w:sz w:val="24"/>
            <w:szCs w:val="24"/>
          </w:rPr>
          <w:delText>.</w:delText>
        </w:r>
      </w:del>
    </w:p>
    <w:p w14:paraId="2A26FEC1" w14:textId="06F5F584" w:rsidR="008565C3" w:rsidRDefault="008565C3" w:rsidP="00682E1E">
      <w:pPr>
        <w:autoSpaceDE w:val="0"/>
        <w:autoSpaceDN w:val="0"/>
        <w:adjustRightInd w:val="0"/>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In 2021, there were 147 organic dairy farms in Vermont selling milk, with an average herd size of 87 cows making 6,627 kg milk/cow/year </w:t>
      </w:r>
      <w:r w:rsidRPr="00C46E53">
        <w:rPr>
          <w:rFonts w:ascii="Times New Roman" w:hAnsi="Times New Roman" w:cs="Times New Roman"/>
          <w:noProof/>
          <w:sz w:val="24"/>
          <w:szCs w:val="24"/>
        </w:rPr>
        <w:t>(USDA, 2022</w:t>
      </w:r>
      <w:r>
        <w:rPr>
          <w:rFonts w:ascii="Times New Roman" w:hAnsi="Times New Roman" w:cs="Times New Roman"/>
          <w:noProof/>
          <w:sz w:val="24"/>
          <w:szCs w:val="24"/>
        </w:rPr>
        <w:t>a</w:t>
      </w:r>
      <w:r w:rsidRPr="00C46E53">
        <w:rPr>
          <w:rFonts w:ascii="Times New Roman" w:hAnsi="Times New Roman" w:cs="Times New Roman"/>
          <w:noProof/>
          <w:sz w:val="24"/>
          <w:szCs w:val="24"/>
        </w:rPr>
        <w:t xml:space="preserve">). </w:t>
      </w:r>
      <w:r w:rsidRPr="00C46E53">
        <w:rPr>
          <w:rFonts w:ascii="Times New Roman" w:hAnsi="Times New Roman" w:cs="Times New Roman"/>
          <w:sz w:val="24"/>
          <w:szCs w:val="24"/>
        </w:rPr>
        <w:t>Herds in the current study were slightly smaller, averaging 6</w:t>
      </w:r>
      <w:r>
        <w:rPr>
          <w:rFonts w:ascii="Times New Roman" w:hAnsi="Times New Roman" w:cs="Times New Roman"/>
          <w:sz w:val="24"/>
          <w:szCs w:val="24"/>
        </w:rPr>
        <w:t>9.5</w:t>
      </w:r>
      <w:r w:rsidRPr="00C46E53">
        <w:rPr>
          <w:rFonts w:ascii="Times New Roman" w:hAnsi="Times New Roman" w:cs="Times New Roman"/>
          <w:sz w:val="24"/>
          <w:szCs w:val="24"/>
        </w:rPr>
        <w:t xml:space="preserve"> cows per farm, but with higher-producing cows (7,</w:t>
      </w:r>
      <w:r>
        <w:rPr>
          <w:rFonts w:ascii="Times New Roman" w:hAnsi="Times New Roman" w:cs="Times New Roman"/>
          <w:sz w:val="24"/>
          <w:szCs w:val="24"/>
        </w:rPr>
        <w:t>999</w:t>
      </w:r>
      <w:r w:rsidRPr="00C46E53">
        <w:rPr>
          <w:rFonts w:ascii="Times New Roman" w:hAnsi="Times New Roman" w:cs="Times New Roman"/>
          <w:sz w:val="24"/>
          <w:szCs w:val="24"/>
        </w:rPr>
        <w:t xml:space="preserve"> kg milk/cow/year, estimated from DHIA records</w:t>
      </w:r>
      <w:r>
        <w:rPr>
          <w:rFonts w:ascii="Times New Roman" w:hAnsi="Times New Roman" w:cs="Times New Roman"/>
          <w:sz w:val="24"/>
          <w:szCs w:val="24"/>
        </w:rPr>
        <w:t xml:space="preserve"> available for 8 of the 10 herds</w:t>
      </w:r>
      <w:r w:rsidRPr="00C46E53">
        <w:rPr>
          <w:rFonts w:ascii="Times New Roman" w:hAnsi="Times New Roman" w:cs="Times New Roman"/>
          <w:sz w:val="24"/>
          <w:szCs w:val="24"/>
        </w:rPr>
        <w:t>).</w:t>
      </w:r>
      <w:r>
        <w:rPr>
          <w:rFonts w:ascii="Times New Roman" w:hAnsi="Times New Roman" w:cs="Times New Roman"/>
          <w:sz w:val="24"/>
          <w:szCs w:val="24"/>
        </w:rPr>
        <w:t xml:space="preserve"> </w:t>
      </w:r>
      <w:r w:rsidRPr="00C62491">
        <w:rPr>
          <w:rFonts w:ascii="Times New Roman" w:hAnsi="Times New Roman" w:cs="Times New Roman"/>
          <w:sz w:val="24"/>
          <w:szCs w:val="24"/>
        </w:rPr>
        <w:t xml:space="preserve">For comparison, </w:t>
      </w:r>
      <w:r>
        <w:rPr>
          <w:rFonts w:ascii="Times New Roman" w:hAnsi="Times New Roman" w:cs="Times New Roman"/>
          <w:sz w:val="24"/>
          <w:szCs w:val="24"/>
        </w:rPr>
        <w:t xml:space="preserve">the </w:t>
      </w:r>
      <w:r w:rsidRPr="00C62491">
        <w:rPr>
          <w:rFonts w:ascii="Times New Roman" w:hAnsi="Times New Roman" w:cs="Times New Roman"/>
          <w:sz w:val="24"/>
          <w:szCs w:val="24"/>
        </w:rPr>
        <w:t>average dairy cow in the U.S. produced an average of 10,</w:t>
      </w:r>
      <w:r>
        <w:rPr>
          <w:rFonts w:ascii="Times New Roman" w:hAnsi="Times New Roman" w:cs="Times New Roman"/>
          <w:sz w:val="24"/>
          <w:szCs w:val="24"/>
        </w:rPr>
        <w:t>885</w:t>
      </w:r>
      <w:r w:rsidRPr="00C62491">
        <w:rPr>
          <w:rFonts w:ascii="Times New Roman" w:hAnsi="Times New Roman" w:cs="Times New Roman"/>
          <w:sz w:val="24"/>
          <w:szCs w:val="24"/>
        </w:rPr>
        <w:t xml:space="preserve"> kg of milk in 202</w:t>
      </w:r>
      <w:r>
        <w:rPr>
          <w:rFonts w:ascii="Times New Roman" w:hAnsi="Times New Roman" w:cs="Times New Roman"/>
          <w:sz w:val="24"/>
          <w:szCs w:val="24"/>
        </w:rPr>
        <w:t>1, and the average herd size was 316 cows</w:t>
      </w:r>
      <w:r w:rsidRPr="00C62491">
        <w:rPr>
          <w:rFonts w:ascii="Times New Roman" w:hAnsi="Times New Roman" w:cs="Times New Roman"/>
          <w:sz w:val="24"/>
          <w:szCs w:val="24"/>
        </w:rPr>
        <w:t xml:space="preserve"> (</w:t>
      </w:r>
      <w:r>
        <w:rPr>
          <w:rFonts w:ascii="Times New Roman" w:hAnsi="Times New Roman" w:cs="Times New Roman"/>
          <w:sz w:val="24"/>
          <w:szCs w:val="24"/>
        </w:rPr>
        <w:t>USDA</w:t>
      </w:r>
      <w:r w:rsidRPr="00C62491">
        <w:rPr>
          <w:rFonts w:ascii="Times New Roman" w:hAnsi="Times New Roman" w:cs="Times New Roman"/>
          <w:sz w:val="24"/>
          <w:szCs w:val="24"/>
        </w:rPr>
        <w:t>, 20</w:t>
      </w:r>
      <w:r>
        <w:rPr>
          <w:rFonts w:ascii="Times New Roman" w:hAnsi="Times New Roman" w:cs="Times New Roman"/>
          <w:sz w:val="24"/>
          <w:szCs w:val="24"/>
        </w:rPr>
        <w:t>22b</w:t>
      </w:r>
      <w:r w:rsidRPr="00C62491">
        <w:rPr>
          <w:rFonts w:ascii="Times New Roman" w:hAnsi="Times New Roman" w:cs="Times New Roman"/>
          <w:sz w:val="24"/>
          <w:szCs w:val="24"/>
        </w:rPr>
        <w:t>).</w:t>
      </w:r>
      <w:r>
        <w:rPr>
          <w:rFonts w:ascii="Times New Roman" w:hAnsi="Times New Roman" w:cs="Times New Roman"/>
          <w:sz w:val="24"/>
          <w:szCs w:val="24"/>
        </w:rPr>
        <w:t xml:space="preserve"> </w:t>
      </w:r>
      <w:r w:rsidR="00EB7586" w:rsidRPr="00C46E53">
        <w:rPr>
          <w:rFonts w:ascii="Times New Roman" w:hAnsi="Times New Roman" w:cs="Times New Roman"/>
          <w:sz w:val="24"/>
          <w:szCs w:val="24"/>
        </w:rPr>
        <w:t>As for any observational study</w:t>
      </w:r>
      <w:r w:rsidR="00EB7586">
        <w:rPr>
          <w:rFonts w:ascii="Times New Roman" w:hAnsi="Times New Roman" w:cs="Times New Roman"/>
          <w:sz w:val="24"/>
          <w:szCs w:val="24"/>
        </w:rPr>
        <w:t xml:space="preserve"> using a non-probability sample</w:t>
      </w:r>
      <w:r w:rsidR="00EB7586" w:rsidRPr="00C46E53">
        <w:rPr>
          <w:rFonts w:ascii="Times New Roman" w:hAnsi="Times New Roman" w:cs="Times New Roman"/>
          <w:sz w:val="24"/>
          <w:szCs w:val="24"/>
        </w:rPr>
        <w:t xml:space="preserve">, the potential </w:t>
      </w:r>
      <w:r w:rsidR="00EB7586">
        <w:rPr>
          <w:rFonts w:ascii="Times New Roman" w:hAnsi="Times New Roman" w:cs="Times New Roman"/>
          <w:sz w:val="24"/>
          <w:szCs w:val="24"/>
        </w:rPr>
        <w:t xml:space="preserve">exists </w:t>
      </w:r>
      <w:r w:rsidR="00EB7586" w:rsidRPr="00C46E53">
        <w:rPr>
          <w:rFonts w:ascii="Times New Roman" w:hAnsi="Times New Roman" w:cs="Times New Roman"/>
          <w:sz w:val="24"/>
          <w:szCs w:val="24"/>
        </w:rPr>
        <w:t xml:space="preserve">for </w:t>
      </w:r>
      <w:r w:rsidR="00EB7586">
        <w:rPr>
          <w:rFonts w:ascii="Times New Roman" w:hAnsi="Times New Roman" w:cs="Times New Roman"/>
          <w:sz w:val="24"/>
          <w:szCs w:val="24"/>
        </w:rPr>
        <w:t xml:space="preserve">selection </w:t>
      </w:r>
      <w:r w:rsidR="00EB7586" w:rsidRPr="00C46E53">
        <w:rPr>
          <w:rFonts w:ascii="Times New Roman" w:hAnsi="Times New Roman" w:cs="Times New Roman"/>
          <w:sz w:val="24"/>
          <w:szCs w:val="24"/>
        </w:rPr>
        <w:t xml:space="preserve">bias to influence the observed results. </w:t>
      </w:r>
      <w:ins w:id="1478" w:author="Caitlin Jeffrey" w:date="2024-09-23T16:53:00Z">
        <w:r w:rsidR="003B7571" w:rsidRPr="003B7571">
          <w:rPr>
            <w:rFonts w:ascii="Times New Roman" w:hAnsi="Times New Roman" w:cs="Times New Roman"/>
            <w:sz w:val="24"/>
            <w:szCs w:val="24"/>
          </w:rPr>
          <w:t>The herds enrolled in this study were a convenience subsample from participants in a previous study, and may systematically differ in certain ways from the broader population of organic dairies in Vermont, the US, or globally.</w:t>
        </w:r>
      </w:ins>
      <w:ins w:id="1479" w:author="Caitlin Jeffrey" w:date="2024-09-23T16:53:00Z" w16du:dateUtc="2024-09-23T20:53:00Z">
        <w:r w:rsidR="003B7571">
          <w:rPr>
            <w:rFonts w:ascii="Times New Roman" w:hAnsi="Times New Roman" w:cs="Times New Roman"/>
            <w:sz w:val="24"/>
            <w:szCs w:val="24"/>
          </w:rPr>
          <w:t xml:space="preserve"> </w:t>
        </w:r>
      </w:ins>
      <w:del w:id="1480" w:author="Caitlin Jeffrey" w:date="2024-09-23T16:53:00Z" w16du:dateUtc="2024-09-23T20:53:00Z">
        <w:r w:rsidR="00EB7586" w:rsidDel="003B7571">
          <w:rPr>
            <w:rFonts w:ascii="Times New Roman" w:hAnsi="Times New Roman" w:cs="Times New Roman"/>
            <w:sz w:val="24"/>
            <w:szCs w:val="24"/>
          </w:rPr>
          <w:delText>Enrolled</w:delText>
        </w:r>
        <w:r w:rsidR="00EB7586" w:rsidRPr="00C46E53" w:rsidDel="003B7571">
          <w:rPr>
            <w:rFonts w:ascii="Times New Roman" w:hAnsi="Times New Roman" w:cs="Times New Roman"/>
            <w:sz w:val="24"/>
            <w:szCs w:val="24"/>
          </w:rPr>
          <w:delText xml:space="preserve"> herds were a convenience </w:delText>
        </w:r>
        <w:r w:rsidR="00EB7586" w:rsidDel="003B7571">
          <w:rPr>
            <w:rFonts w:ascii="Times New Roman" w:hAnsi="Times New Roman" w:cs="Times New Roman"/>
            <w:sz w:val="24"/>
            <w:szCs w:val="24"/>
          </w:rPr>
          <w:delText>sub</w:delText>
        </w:r>
        <w:r w:rsidR="00EB7586" w:rsidRPr="00C46E53" w:rsidDel="003B7571">
          <w:rPr>
            <w:rFonts w:ascii="Times New Roman" w:hAnsi="Times New Roman" w:cs="Times New Roman"/>
            <w:sz w:val="24"/>
            <w:szCs w:val="24"/>
          </w:rPr>
          <w:delText>sample who</w:delText>
        </w:r>
        <w:r w:rsidR="00EB7586" w:rsidDel="003B7571">
          <w:rPr>
            <w:rFonts w:ascii="Times New Roman" w:hAnsi="Times New Roman" w:cs="Times New Roman"/>
            <w:sz w:val="24"/>
            <w:szCs w:val="24"/>
          </w:rPr>
          <w:delText xml:space="preserve"> participated in a previous </w:delText>
        </w:r>
      </w:del>
      <w:del w:id="1481" w:author="Caitlin Jeffrey" w:date="2024-09-23T16:52:00Z" w16du:dateUtc="2024-09-23T20:52:00Z">
        <w:r w:rsidR="00EB7586" w:rsidDel="00C9396E">
          <w:rPr>
            <w:rFonts w:ascii="Times New Roman" w:hAnsi="Times New Roman" w:cs="Times New Roman"/>
            <w:sz w:val="24"/>
            <w:szCs w:val="24"/>
          </w:rPr>
          <w:delText>study, and</w:delText>
        </w:r>
      </w:del>
      <w:del w:id="1482" w:author="Caitlin Jeffrey" w:date="2024-09-23T16:53:00Z" w16du:dateUtc="2024-09-23T20:53:00Z">
        <w:r w:rsidR="00EB7586" w:rsidDel="003B7571">
          <w:rPr>
            <w:rFonts w:ascii="Times New Roman" w:hAnsi="Times New Roman" w:cs="Times New Roman"/>
            <w:sz w:val="24"/>
            <w:szCs w:val="24"/>
          </w:rPr>
          <w:delText xml:space="preserve"> could possibly systematically differ </w:delText>
        </w:r>
        <w:r w:rsidR="00EB7586" w:rsidRPr="00C46E53" w:rsidDel="003B7571">
          <w:rPr>
            <w:rFonts w:ascii="Times New Roman" w:hAnsi="Times New Roman" w:cs="Times New Roman"/>
            <w:sz w:val="24"/>
            <w:szCs w:val="24"/>
          </w:rPr>
          <w:delText>in some way</w:delText>
        </w:r>
        <w:r w:rsidR="00EB7586" w:rsidDel="003B7571">
          <w:rPr>
            <w:rFonts w:ascii="Times New Roman" w:hAnsi="Times New Roman" w:cs="Times New Roman"/>
            <w:sz w:val="24"/>
            <w:szCs w:val="24"/>
          </w:rPr>
          <w:delText xml:space="preserve"> when</w:delText>
        </w:r>
        <w:r w:rsidR="00EB7586" w:rsidRPr="00C46E53" w:rsidDel="003B7571">
          <w:rPr>
            <w:rFonts w:ascii="Times New Roman" w:hAnsi="Times New Roman" w:cs="Times New Roman"/>
            <w:sz w:val="24"/>
            <w:szCs w:val="24"/>
          </w:rPr>
          <w:delText xml:space="preserve"> compared to the general population of organic </w:delText>
        </w:r>
        <w:r w:rsidR="00EB7586" w:rsidDel="003B7571">
          <w:rPr>
            <w:rFonts w:ascii="Times New Roman" w:hAnsi="Times New Roman" w:cs="Times New Roman"/>
            <w:sz w:val="24"/>
            <w:szCs w:val="24"/>
          </w:rPr>
          <w:delText>dairies</w:delText>
        </w:r>
        <w:r w:rsidR="00E24F26" w:rsidDel="003B7571">
          <w:rPr>
            <w:rFonts w:ascii="Times New Roman" w:hAnsi="Times New Roman" w:cs="Times New Roman"/>
            <w:sz w:val="24"/>
            <w:szCs w:val="24"/>
          </w:rPr>
          <w:delText xml:space="preserve"> in Vermont</w:delText>
        </w:r>
        <w:r w:rsidR="00E44C24" w:rsidDel="003B7571">
          <w:rPr>
            <w:rFonts w:ascii="Times New Roman" w:hAnsi="Times New Roman" w:cs="Times New Roman"/>
            <w:sz w:val="24"/>
            <w:szCs w:val="24"/>
          </w:rPr>
          <w:delText xml:space="preserve">, </w:delText>
        </w:r>
        <w:r w:rsidR="00E24F26" w:rsidDel="003B7571">
          <w:rPr>
            <w:rFonts w:ascii="Times New Roman" w:hAnsi="Times New Roman" w:cs="Times New Roman"/>
            <w:sz w:val="24"/>
            <w:szCs w:val="24"/>
          </w:rPr>
          <w:delText>the US or globally</w:delText>
        </w:r>
        <w:r w:rsidR="00EB7586" w:rsidRPr="00C46E53" w:rsidDel="003B7571">
          <w:rPr>
            <w:rFonts w:ascii="Times New Roman" w:hAnsi="Times New Roman" w:cs="Times New Roman"/>
            <w:sz w:val="24"/>
            <w:szCs w:val="24"/>
          </w:rPr>
          <w:delText>.</w:delText>
        </w:r>
        <w:r w:rsidR="00EB7586" w:rsidDel="003B7571">
          <w:rPr>
            <w:rFonts w:ascii="Times New Roman" w:hAnsi="Times New Roman" w:cs="Times New Roman"/>
            <w:sz w:val="24"/>
            <w:szCs w:val="24"/>
          </w:rPr>
          <w:delText xml:space="preserve"> </w:delText>
        </w:r>
      </w:del>
      <w:r w:rsidR="00EB7586">
        <w:rPr>
          <w:rFonts w:ascii="Times New Roman" w:hAnsi="Times New Roman" w:cs="Times New Roman"/>
          <w:sz w:val="24"/>
          <w:szCs w:val="24"/>
        </w:rPr>
        <w:t>Additionally, as non-probability sampling limits the ex</w:t>
      </w:r>
      <w:r w:rsidR="00EB7586" w:rsidRPr="00F15667">
        <w:rPr>
          <w:rFonts w:ascii="Times New Roman" w:hAnsi="Times New Roman" w:cs="Times New Roman"/>
          <w:sz w:val="24"/>
          <w:szCs w:val="24"/>
        </w:rPr>
        <w:t>ternal validity</w:t>
      </w:r>
      <w:r w:rsidR="00EB7586">
        <w:rPr>
          <w:rFonts w:ascii="Times New Roman" w:hAnsi="Times New Roman" w:cs="Times New Roman"/>
          <w:sz w:val="24"/>
          <w:szCs w:val="24"/>
        </w:rPr>
        <w:t xml:space="preserve"> of a study</w:t>
      </w:r>
      <w:r w:rsidR="00EB7586" w:rsidRPr="00F15667">
        <w:rPr>
          <w:rFonts w:ascii="Times New Roman" w:hAnsi="Times New Roman" w:cs="Times New Roman"/>
          <w:sz w:val="24"/>
          <w:szCs w:val="24"/>
        </w:rPr>
        <w:t xml:space="preserve">, we caution against making inferences from the findings beyond the </w:t>
      </w:r>
      <w:r w:rsidR="00B50492">
        <w:rPr>
          <w:rFonts w:ascii="Times New Roman" w:hAnsi="Times New Roman" w:cs="Times New Roman"/>
          <w:sz w:val="24"/>
          <w:szCs w:val="24"/>
        </w:rPr>
        <w:t>study</w:t>
      </w:r>
      <w:r w:rsidR="00EB7586" w:rsidRPr="00F15667">
        <w:rPr>
          <w:rFonts w:ascii="Times New Roman" w:hAnsi="Times New Roman" w:cs="Times New Roman"/>
          <w:sz w:val="24"/>
          <w:szCs w:val="24"/>
        </w:rPr>
        <w:t xml:space="preserve"> population.</w:t>
      </w:r>
      <w:r w:rsidR="000474D7">
        <w:rPr>
          <w:rFonts w:ascii="Times New Roman" w:hAnsi="Times New Roman" w:cs="Times New Roman"/>
          <w:sz w:val="24"/>
          <w:szCs w:val="24"/>
        </w:rPr>
        <w:t xml:space="preserve"> Despite these limitations, we believe the</w:t>
      </w:r>
      <w:r w:rsidR="00D02B39">
        <w:rPr>
          <w:rFonts w:ascii="Times New Roman" w:hAnsi="Times New Roman" w:cs="Times New Roman"/>
          <w:sz w:val="24"/>
          <w:szCs w:val="24"/>
        </w:rPr>
        <w:t xml:space="preserve">se data contribute to </w:t>
      </w:r>
      <w:r w:rsidR="008C4668">
        <w:rPr>
          <w:rFonts w:ascii="Times New Roman" w:hAnsi="Times New Roman" w:cs="Times New Roman"/>
          <w:sz w:val="24"/>
          <w:szCs w:val="24"/>
        </w:rPr>
        <w:t xml:space="preserve">the </w:t>
      </w:r>
      <w:r w:rsidR="00760A32">
        <w:rPr>
          <w:rFonts w:ascii="Times New Roman" w:hAnsi="Times New Roman" w:cs="Times New Roman"/>
          <w:sz w:val="24"/>
          <w:szCs w:val="24"/>
        </w:rPr>
        <w:t>general</w:t>
      </w:r>
      <w:r w:rsidR="00D02B39">
        <w:rPr>
          <w:rFonts w:ascii="Times New Roman" w:hAnsi="Times New Roman" w:cs="Times New Roman"/>
          <w:sz w:val="24"/>
          <w:szCs w:val="24"/>
        </w:rPr>
        <w:t xml:space="preserve"> understanding of NASM epidemiology and impact</w:t>
      </w:r>
      <w:del w:id="1483" w:author="Caitlin Jeffrey" w:date="2024-09-23T16:53:00Z" w16du:dateUtc="2024-09-23T20:53:00Z">
        <w:r w:rsidR="00D02B39" w:rsidDel="0037642C">
          <w:rPr>
            <w:rFonts w:ascii="Times New Roman" w:hAnsi="Times New Roman" w:cs="Times New Roman"/>
            <w:sz w:val="24"/>
            <w:szCs w:val="24"/>
          </w:rPr>
          <w:delText>s</w:delText>
        </w:r>
      </w:del>
      <w:r w:rsidR="00D02B39">
        <w:rPr>
          <w:rFonts w:ascii="Times New Roman" w:hAnsi="Times New Roman" w:cs="Times New Roman"/>
          <w:sz w:val="24"/>
          <w:szCs w:val="24"/>
        </w:rPr>
        <w:t xml:space="preserve"> on </w:t>
      </w:r>
      <w:r w:rsidR="008C4668">
        <w:rPr>
          <w:rFonts w:ascii="Times New Roman" w:hAnsi="Times New Roman" w:cs="Times New Roman"/>
          <w:sz w:val="24"/>
          <w:szCs w:val="24"/>
        </w:rPr>
        <w:t>milk quality.</w:t>
      </w:r>
    </w:p>
    <w:p w14:paraId="73189644" w14:textId="0F5258ED" w:rsidR="00FF70C3" w:rsidRDefault="004C1426" w:rsidP="008363C8">
      <w:pPr>
        <w:autoSpaceDE w:val="0"/>
        <w:autoSpaceDN w:val="0"/>
        <w:adjustRightInd w:val="0"/>
        <w:spacing w:after="0" w:line="480" w:lineRule="auto"/>
        <w:ind w:firstLine="360"/>
        <w:rPr>
          <w:ins w:id="1484" w:author="Caitlin Jeffrey" w:date="2024-09-23T17:36:00Z" w16du:dateUtc="2024-09-23T21:36:00Z"/>
          <w:rFonts w:ascii="Times New Roman" w:hAnsi="Times New Roman" w:cs="Times New Roman"/>
          <w:sz w:val="24"/>
          <w:szCs w:val="24"/>
        </w:rPr>
      </w:pPr>
      <w:ins w:id="1485" w:author="Caitlin Jeffrey" w:date="2024-09-23T17:31:00Z" w16du:dateUtc="2024-09-23T21:31:00Z">
        <w:r>
          <w:rPr>
            <w:rFonts w:ascii="Times New Roman" w:hAnsi="Times New Roman" w:cs="Times New Roman"/>
            <w:sz w:val="24"/>
            <w:szCs w:val="24"/>
          </w:rPr>
          <w:t>One</w:t>
        </w:r>
      </w:ins>
      <w:del w:id="1486" w:author="Caitlin Jeffrey" w:date="2024-09-23T17:31:00Z" w16du:dateUtc="2024-09-23T21:31:00Z">
        <w:r w:rsidR="00374AD9" w:rsidDel="004C1426">
          <w:rPr>
            <w:rFonts w:ascii="Times New Roman" w:hAnsi="Times New Roman" w:cs="Times New Roman"/>
            <w:sz w:val="24"/>
            <w:szCs w:val="24"/>
          </w:rPr>
          <w:delText>A</w:delText>
        </w:r>
      </w:del>
      <w:r w:rsidR="00374AD9">
        <w:rPr>
          <w:rFonts w:ascii="Times New Roman" w:hAnsi="Times New Roman" w:cs="Times New Roman"/>
          <w:sz w:val="24"/>
          <w:szCs w:val="24"/>
        </w:rPr>
        <w:t xml:space="preserve"> limitation of this study is</w:t>
      </w:r>
      <w:r w:rsidR="007F27F6">
        <w:rPr>
          <w:rFonts w:ascii="Times New Roman" w:hAnsi="Times New Roman" w:cs="Times New Roman"/>
          <w:sz w:val="24"/>
          <w:szCs w:val="24"/>
        </w:rPr>
        <w:t xml:space="preserve"> basing our IMI definition on bacteriological culture status</w:t>
      </w:r>
      <w:del w:id="1487" w:author="Caitlin Jeffrey" w:date="2024-09-23T17:32:00Z" w16du:dateUtc="2024-09-23T21:32:00Z">
        <w:r w:rsidR="00ED464A" w:rsidDel="00285FA9">
          <w:rPr>
            <w:rFonts w:ascii="Times New Roman" w:hAnsi="Times New Roman" w:cs="Times New Roman"/>
            <w:sz w:val="24"/>
            <w:szCs w:val="24"/>
          </w:rPr>
          <w:delText xml:space="preserve">. </w:delText>
        </w:r>
        <w:r w:rsidR="00633564" w:rsidDel="00285FA9">
          <w:rPr>
            <w:rFonts w:ascii="Times New Roman" w:hAnsi="Times New Roman" w:cs="Times New Roman"/>
            <w:sz w:val="24"/>
            <w:szCs w:val="24"/>
          </w:rPr>
          <w:delText>In this</w:delText>
        </w:r>
        <w:r w:rsidR="00D50BDF" w:rsidDel="00285FA9">
          <w:rPr>
            <w:rFonts w:ascii="Times New Roman" w:hAnsi="Times New Roman" w:cs="Times New Roman"/>
            <w:sz w:val="24"/>
            <w:szCs w:val="24"/>
          </w:rPr>
          <w:delText xml:space="preserve"> study we </w:delText>
        </w:r>
        <w:r w:rsidR="007B593E" w:rsidDel="00285FA9">
          <w:rPr>
            <w:rFonts w:ascii="Times New Roman" w:hAnsi="Times New Roman" w:cs="Times New Roman"/>
            <w:sz w:val="24"/>
            <w:szCs w:val="24"/>
          </w:rPr>
          <w:delText>used</w:delText>
        </w:r>
        <w:r w:rsidR="00D50BDF" w:rsidDel="00285FA9">
          <w:rPr>
            <w:rFonts w:ascii="Times New Roman" w:hAnsi="Times New Roman" w:cs="Times New Roman"/>
            <w:sz w:val="24"/>
            <w:szCs w:val="24"/>
          </w:rPr>
          <w:delText xml:space="preserve"> crude estimates of </w:delText>
        </w:r>
        <w:r w:rsidR="00C90E1E" w:rsidDel="00285FA9">
          <w:rPr>
            <w:rFonts w:ascii="Times New Roman" w:hAnsi="Times New Roman" w:cs="Times New Roman"/>
            <w:sz w:val="24"/>
            <w:szCs w:val="24"/>
          </w:rPr>
          <w:delText xml:space="preserve">IMI </w:delText>
        </w:r>
        <w:r w:rsidR="00D50BDF" w:rsidDel="00285FA9">
          <w:rPr>
            <w:rFonts w:ascii="Times New Roman" w:hAnsi="Times New Roman" w:cs="Times New Roman"/>
            <w:sz w:val="24"/>
            <w:szCs w:val="24"/>
          </w:rPr>
          <w:delText>prevalence</w:delText>
        </w:r>
        <w:r w:rsidR="008A6DA6" w:rsidDel="00285FA9">
          <w:rPr>
            <w:rFonts w:ascii="Times New Roman" w:hAnsi="Times New Roman" w:cs="Times New Roman"/>
            <w:sz w:val="24"/>
            <w:szCs w:val="24"/>
          </w:rPr>
          <w:delText xml:space="preserve"> by NASM species </w:delText>
        </w:r>
      </w:del>
      <w:ins w:id="1488" w:author="Caitlin Jeffrey" w:date="2024-09-23T17:32:00Z" w16du:dateUtc="2024-09-23T21:32:00Z">
        <w:r w:rsidR="00285FA9">
          <w:rPr>
            <w:rFonts w:ascii="Times New Roman" w:hAnsi="Times New Roman" w:cs="Times New Roman"/>
            <w:sz w:val="24"/>
            <w:szCs w:val="24"/>
          </w:rPr>
          <w:t xml:space="preserve">, </w:t>
        </w:r>
      </w:ins>
      <w:r w:rsidR="008A6DA6">
        <w:rPr>
          <w:rFonts w:ascii="Times New Roman" w:hAnsi="Times New Roman" w:cs="Times New Roman"/>
          <w:sz w:val="24"/>
          <w:szCs w:val="24"/>
        </w:rPr>
        <w:t xml:space="preserve">without any correction for potential </w:t>
      </w:r>
      <w:r w:rsidR="00356832">
        <w:rPr>
          <w:rFonts w:ascii="Times New Roman" w:hAnsi="Times New Roman" w:cs="Times New Roman"/>
          <w:sz w:val="24"/>
          <w:szCs w:val="24"/>
        </w:rPr>
        <w:t xml:space="preserve">IMI </w:t>
      </w:r>
      <w:r w:rsidR="008A6DA6">
        <w:rPr>
          <w:rFonts w:ascii="Times New Roman" w:hAnsi="Times New Roman" w:cs="Times New Roman"/>
          <w:sz w:val="24"/>
          <w:szCs w:val="24"/>
        </w:rPr>
        <w:t xml:space="preserve">misclassification </w:t>
      </w:r>
      <w:r w:rsidR="00F416EA">
        <w:rPr>
          <w:rFonts w:ascii="Times New Roman" w:hAnsi="Times New Roman" w:cs="Times New Roman"/>
          <w:sz w:val="24"/>
          <w:szCs w:val="24"/>
        </w:rPr>
        <w:t>(Dufour et al., 2012)</w:t>
      </w:r>
      <w:r w:rsidR="00EB6A34">
        <w:rPr>
          <w:rFonts w:ascii="Times New Roman" w:hAnsi="Times New Roman" w:cs="Times New Roman"/>
          <w:sz w:val="24"/>
          <w:szCs w:val="24"/>
        </w:rPr>
        <w:t>.</w:t>
      </w:r>
      <w:r w:rsidR="00241882">
        <w:rPr>
          <w:rFonts w:ascii="Times New Roman" w:hAnsi="Times New Roman" w:cs="Times New Roman"/>
          <w:sz w:val="24"/>
          <w:szCs w:val="24"/>
        </w:rPr>
        <w:t xml:space="preserve"> </w:t>
      </w:r>
      <w:r w:rsidR="00A70311">
        <w:rPr>
          <w:rFonts w:ascii="Times New Roman" w:hAnsi="Times New Roman" w:cs="Times New Roman"/>
          <w:sz w:val="24"/>
          <w:szCs w:val="24"/>
        </w:rPr>
        <w:t xml:space="preserve">The collection of duplicate samples </w:t>
      </w:r>
      <w:r w:rsidR="00993549">
        <w:rPr>
          <w:rFonts w:ascii="Times New Roman" w:hAnsi="Times New Roman" w:cs="Times New Roman"/>
          <w:sz w:val="24"/>
          <w:szCs w:val="24"/>
        </w:rPr>
        <w:t xml:space="preserve">used in series to identify </w:t>
      </w:r>
      <w:ins w:id="1489" w:author="John Barlow" w:date="2024-09-12T21:27:00Z" w16du:dateUtc="2024-09-13T01:27:00Z">
        <w:r w:rsidR="002B6320">
          <w:rPr>
            <w:rFonts w:ascii="Times New Roman" w:hAnsi="Times New Roman" w:cs="Times New Roman"/>
            <w:sz w:val="24"/>
            <w:szCs w:val="24"/>
          </w:rPr>
          <w:t xml:space="preserve">NASM </w:t>
        </w:r>
      </w:ins>
      <w:r w:rsidR="00993549">
        <w:rPr>
          <w:rFonts w:ascii="Times New Roman" w:hAnsi="Times New Roman" w:cs="Times New Roman"/>
          <w:sz w:val="24"/>
          <w:szCs w:val="24"/>
        </w:rPr>
        <w:t>IMI improves s</w:t>
      </w:r>
      <w:r w:rsidR="00937993">
        <w:rPr>
          <w:rFonts w:ascii="Times New Roman" w:hAnsi="Times New Roman" w:cs="Times New Roman"/>
          <w:sz w:val="24"/>
          <w:szCs w:val="24"/>
        </w:rPr>
        <w:t>pecific</w:t>
      </w:r>
      <w:r w:rsidR="00993549">
        <w:rPr>
          <w:rFonts w:ascii="Times New Roman" w:hAnsi="Times New Roman" w:cs="Times New Roman"/>
          <w:sz w:val="24"/>
          <w:szCs w:val="24"/>
        </w:rPr>
        <w:t>ity of culture to &gt;97%</w:t>
      </w:r>
      <w:r w:rsidR="00937993">
        <w:rPr>
          <w:rFonts w:ascii="Times New Roman" w:hAnsi="Times New Roman" w:cs="Times New Roman"/>
          <w:sz w:val="24"/>
          <w:szCs w:val="24"/>
        </w:rPr>
        <w:t xml:space="preserve"> (</w:t>
      </w:r>
      <w:r w:rsidR="00551284">
        <w:rPr>
          <w:rFonts w:ascii="Times New Roman" w:hAnsi="Times New Roman" w:cs="Times New Roman"/>
          <w:sz w:val="24"/>
          <w:szCs w:val="24"/>
        </w:rPr>
        <w:t xml:space="preserve">i.e., few false positives; </w:t>
      </w:r>
      <w:r w:rsidR="00937993">
        <w:rPr>
          <w:rFonts w:ascii="Times New Roman" w:hAnsi="Times New Roman" w:cs="Times New Roman"/>
          <w:sz w:val="24"/>
          <w:szCs w:val="24"/>
        </w:rPr>
        <w:t>Dohoo et al., 2011).</w:t>
      </w:r>
      <w:r w:rsidR="00EB6A34">
        <w:rPr>
          <w:rFonts w:ascii="Times New Roman" w:hAnsi="Times New Roman" w:cs="Times New Roman"/>
          <w:sz w:val="24"/>
          <w:szCs w:val="24"/>
        </w:rPr>
        <w:t xml:space="preserve"> </w:t>
      </w:r>
      <w:r w:rsidR="001232E2">
        <w:rPr>
          <w:rFonts w:ascii="Times New Roman" w:hAnsi="Times New Roman" w:cs="Times New Roman"/>
          <w:sz w:val="24"/>
          <w:szCs w:val="24"/>
        </w:rPr>
        <w:t xml:space="preserve">Despite </w:t>
      </w:r>
      <w:del w:id="1490" w:author="Caitlin Jeffrey" w:date="2024-09-23T17:43:00Z" w16du:dateUtc="2024-09-23T21:43:00Z">
        <w:r w:rsidR="001232E2" w:rsidDel="00733DCE">
          <w:rPr>
            <w:rFonts w:ascii="Times New Roman" w:hAnsi="Times New Roman" w:cs="Times New Roman"/>
            <w:sz w:val="24"/>
            <w:szCs w:val="24"/>
          </w:rPr>
          <w:delText xml:space="preserve">the </w:delText>
        </w:r>
      </w:del>
      <w:r w:rsidR="001232E2">
        <w:rPr>
          <w:rFonts w:ascii="Times New Roman" w:hAnsi="Times New Roman" w:cs="Times New Roman"/>
          <w:sz w:val="24"/>
          <w:szCs w:val="24"/>
        </w:rPr>
        <w:t>use of this sampling scheme, i</w:t>
      </w:r>
      <w:r w:rsidR="00EB6A34">
        <w:rPr>
          <w:rFonts w:ascii="Times New Roman" w:hAnsi="Times New Roman" w:cs="Times New Roman"/>
          <w:sz w:val="24"/>
          <w:szCs w:val="24"/>
        </w:rPr>
        <w:t>t is likely that a proportion of our isolates</w:t>
      </w:r>
      <w:r w:rsidR="007B593E">
        <w:rPr>
          <w:rFonts w:ascii="Times New Roman" w:hAnsi="Times New Roman" w:cs="Times New Roman"/>
          <w:sz w:val="24"/>
          <w:szCs w:val="24"/>
        </w:rPr>
        <w:t xml:space="preserve"> originated from </w:t>
      </w:r>
      <w:r w:rsidR="00A23E2F">
        <w:rPr>
          <w:rFonts w:ascii="Times New Roman" w:hAnsi="Times New Roman" w:cs="Times New Roman"/>
          <w:sz w:val="24"/>
          <w:szCs w:val="24"/>
        </w:rPr>
        <w:t xml:space="preserve">teat </w:t>
      </w:r>
      <w:r w:rsidR="00373B68">
        <w:rPr>
          <w:rFonts w:ascii="Times New Roman" w:hAnsi="Times New Roman" w:cs="Times New Roman"/>
          <w:sz w:val="24"/>
          <w:szCs w:val="24"/>
        </w:rPr>
        <w:t>apex</w:t>
      </w:r>
      <w:r w:rsidR="00A23E2F">
        <w:rPr>
          <w:rFonts w:ascii="Times New Roman" w:hAnsi="Times New Roman" w:cs="Times New Roman"/>
          <w:sz w:val="24"/>
          <w:szCs w:val="24"/>
        </w:rPr>
        <w:t xml:space="preserve"> or streak canal colonization</w:t>
      </w:r>
      <w:r w:rsidR="008649C5">
        <w:rPr>
          <w:rFonts w:ascii="Times New Roman" w:hAnsi="Times New Roman" w:cs="Times New Roman"/>
          <w:sz w:val="24"/>
          <w:szCs w:val="24"/>
        </w:rPr>
        <w:t xml:space="preserve"> </w:t>
      </w:r>
      <w:r w:rsidR="00E33E63">
        <w:rPr>
          <w:rFonts w:ascii="Times New Roman" w:hAnsi="Times New Roman" w:cs="Times New Roman"/>
          <w:sz w:val="24"/>
          <w:szCs w:val="24"/>
        </w:rPr>
        <w:t xml:space="preserve">(i.e., </w:t>
      </w:r>
      <w:r w:rsidR="008649C5">
        <w:rPr>
          <w:rFonts w:ascii="Times New Roman" w:hAnsi="Times New Roman" w:cs="Times New Roman"/>
          <w:sz w:val="24"/>
          <w:szCs w:val="24"/>
        </w:rPr>
        <w:t xml:space="preserve">not </w:t>
      </w:r>
      <w:r w:rsidR="00E33E63">
        <w:rPr>
          <w:rFonts w:ascii="Times New Roman" w:hAnsi="Times New Roman" w:cs="Times New Roman"/>
          <w:sz w:val="24"/>
          <w:szCs w:val="24"/>
        </w:rPr>
        <w:t xml:space="preserve">from an </w:t>
      </w:r>
      <w:r w:rsidR="008649C5">
        <w:rPr>
          <w:rFonts w:ascii="Times New Roman" w:hAnsi="Times New Roman" w:cs="Times New Roman"/>
          <w:sz w:val="24"/>
          <w:szCs w:val="24"/>
        </w:rPr>
        <w:t>IMI</w:t>
      </w:r>
      <w:r w:rsidR="00E33E63">
        <w:rPr>
          <w:rFonts w:ascii="Times New Roman" w:hAnsi="Times New Roman" w:cs="Times New Roman"/>
          <w:sz w:val="24"/>
          <w:szCs w:val="24"/>
        </w:rPr>
        <w:t>)</w:t>
      </w:r>
      <w:ins w:id="1491" w:author="Caitlin Jeffrey" w:date="2024-09-23T17:44:00Z" w16du:dateUtc="2024-09-23T21:44:00Z">
        <w:r w:rsidR="00733DCE">
          <w:rPr>
            <w:rFonts w:ascii="Times New Roman" w:hAnsi="Times New Roman" w:cs="Times New Roman"/>
            <w:sz w:val="24"/>
            <w:szCs w:val="24"/>
          </w:rPr>
          <w:t>,</w:t>
        </w:r>
      </w:ins>
      <w:r w:rsidR="008649C5">
        <w:rPr>
          <w:rFonts w:ascii="Times New Roman" w:hAnsi="Times New Roman" w:cs="Times New Roman"/>
          <w:sz w:val="24"/>
          <w:szCs w:val="24"/>
        </w:rPr>
        <w:t xml:space="preserve"> which </w:t>
      </w:r>
      <w:r w:rsidR="008649C5">
        <w:rPr>
          <w:rFonts w:ascii="Times New Roman" w:hAnsi="Times New Roman" w:cs="Times New Roman"/>
          <w:sz w:val="24"/>
          <w:szCs w:val="24"/>
        </w:rPr>
        <w:lastRenderedPageBreak/>
        <w:t>would overestimate IMI prevalence</w:t>
      </w:r>
      <w:r w:rsidR="0097463B">
        <w:rPr>
          <w:rFonts w:ascii="Times New Roman" w:hAnsi="Times New Roman" w:cs="Times New Roman"/>
          <w:sz w:val="24"/>
          <w:szCs w:val="24"/>
        </w:rPr>
        <w:t xml:space="preserve">. Adjustments for misclassification </w:t>
      </w:r>
      <w:r w:rsidR="00417855">
        <w:rPr>
          <w:rFonts w:ascii="Times New Roman" w:hAnsi="Times New Roman" w:cs="Times New Roman"/>
          <w:sz w:val="24"/>
          <w:szCs w:val="24"/>
        </w:rPr>
        <w:t xml:space="preserve">are demonstrated </w:t>
      </w:r>
      <w:ins w:id="1492" w:author="Caitlin Jeffrey" w:date="2024-09-23T17:33:00Z" w16du:dateUtc="2024-09-23T21:33:00Z">
        <w:r w:rsidR="00285FA9">
          <w:rPr>
            <w:rFonts w:ascii="Times New Roman" w:hAnsi="Times New Roman" w:cs="Times New Roman"/>
            <w:sz w:val="24"/>
            <w:szCs w:val="24"/>
          </w:rPr>
          <w:t xml:space="preserve">to be </w:t>
        </w:r>
      </w:ins>
      <w:r w:rsidR="00417855">
        <w:rPr>
          <w:rFonts w:ascii="Times New Roman" w:hAnsi="Times New Roman" w:cs="Times New Roman"/>
          <w:sz w:val="24"/>
          <w:szCs w:val="24"/>
        </w:rPr>
        <w:t xml:space="preserve">important in studies estimating </w:t>
      </w:r>
      <w:r w:rsidR="004D4FAD">
        <w:rPr>
          <w:rFonts w:ascii="Times New Roman" w:hAnsi="Times New Roman" w:cs="Times New Roman"/>
          <w:sz w:val="24"/>
          <w:szCs w:val="24"/>
        </w:rPr>
        <w:t>risk of IMI incidence and cure (Dufour et al., 2012).</w:t>
      </w:r>
      <w:r w:rsidR="00417855">
        <w:rPr>
          <w:rFonts w:ascii="Times New Roman" w:hAnsi="Times New Roman" w:cs="Times New Roman"/>
          <w:sz w:val="24"/>
          <w:szCs w:val="24"/>
        </w:rPr>
        <w:t xml:space="preserve"> </w:t>
      </w:r>
      <w:r w:rsidR="00A528CA">
        <w:rPr>
          <w:rFonts w:ascii="Times New Roman" w:hAnsi="Times New Roman" w:cs="Times New Roman"/>
          <w:sz w:val="24"/>
          <w:szCs w:val="24"/>
        </w:rPr>
        <w:t xml:space="preserve">Inclusion of </w:t>
      </w:r>
      <w:r w:rsidR="00BB1245">
        <w:rPr>
          <w:rFonts w:ascii="Times New Roman" w:hAnsi="Times New Roman" w:cs="Times New Roman"/>
          <w:sz w:val="24"/>
          <w:szCs w:val="24"/>
        </w:rPr>
        <w:t xml:space="preserve">unrecognized </w:t>
      </w:r>
      <w:r w:rsidR="00A528CA">
        <w:rPr>
          <w:rFonts w:ascii="Times New Roman" w:hAnsi="Times New Roman" w:cs="Times New Roman"/>
          <w:sz w:val="24"/>
          <w:szCs w:val="24"/>
        </w:rPr>
        <w:t>teat apex and st</w:t>
      </w:r>
      <w:ins w:id="1493" w:author="Caitlin Jeffrey" w:date="2024-09-23T16:54:00Z" w16du:dateUtc="2024-09-23T20:54:00Z">
        <w:r w:rsidR="0037642C">
          <w:rPr>
            <w:rFonts w:ascii="Times New Roman" w:hAnsi="Times New Roman" w:cs="Times New Roman"/>
            <w:sz w:val="24"/>
            <w:szCs w:val="24"/>
          </w:rPr>
          <w:t>r</w:t>
        </w:r>
      </w:ins>
      <w:r w:rsidR="00A528CA">
        <w:rPr>
          <w:rFonts w:ascii="Times New Roman" w:hAnsi="Times New Roman" w:cs="Times New Roman"/>
          <w:sz w:val="24"/>
          <w:szCs w:val="24"/>
        </w:rPr>
        <w:t xml:space="preserve">eak canal colonization isolates </w:t>
      </w:r>
      <w:r w:rsidR="00BB1245">
        <w:rPr>
          <w:rFonts w:ascii="Times New Roman" w:hAnsi="Times New Roman" w:cs="Times New Roman"/>
          <w:sz w:val="24"/>
          <w:szCs w:val="24"/>
        </w:rPr>
        <w:t>might e</w:t>
      </w:r>
      <w:r w:rsidR="004D3C1F">
        <w:rPr>
          <w:rFonts w:ascii="Times New Roman" w:hAnsi="Times New Roman" w:cs="Times New Roman"/>
          <w:sz w:val="24"/>
          <w:szCs w:val="24"/>
        </w:rPr>
        <w:t xml:space="preserve">xplain </w:t>
      </w:r>
      <w:r w:rsidR="00BB1245">
        <w:rPr>
          <w:rFonts w:ascii="Times New Roman" w:hAnsi="Times New Roman" w:cs="Times New Roman"/>
          <w:sz w:val="24"/>
          <w:szCs w:val="24"/>
        </w:rPr>
        <w:t xml:space="preserve">the variation observed </w:t>
      </w:r>
      <w:r w:rsidR="00501F11">
        <w:rPr>
          <w:rFonts w:ascii="Times New Roman" w:hAnsi="Times New Roman" w:cs="Times New Roman"/>
          <w:sz w:val="24"/>
          <w:szCs w:val="24"/>
        </w:rPr>
        <w:t>in q</w:t>
      </w:r>
      <w:ins w:id="1494" w:author="John Barlow" w:date="2024-09-12T19:56:00Z" w16du:dateUtc="2024-09-12T23:56:00Z">
        <w:r w:rsidR="008B1863">
          <w:rPr>
            <w:rFonts w:ascii="Times New Roman" w:hAnsi="Times New Roman" w:cs="Times New Roman"/>
            <w:sz w:val="24"/>
            <w:szCs w:val="24"/>
          </w:rPr>
          <w:t>m</w:t>
        </w:r>
      </w:ins>
      <w:r w:rsidR="00501F11">
        <w:rPr>
          <w:rFonts w:ascii="Times New Roman" w:hAnsi="Times New Roman" w:cs="Times New Roman"/>
          <w:sz w:val="24"/>
          <w:szCs w:val="24"/>
        </w:rPr>
        <w:t xml:space="preserve">SCC for quarters </w:t>
      </w:r>
      <w:ins w:id="1495" w:author="John Barlow" w:date="2024-09-19T13:57:00Z" w16du:dateUtc="2024-09-19T17:57:00Z">
        <w:r w:rsidR="00A70AE1">
          <w:rPr>
            <w:rFonts w:ascii="Times New Roman" w:hAnsi="Times New Roman" w:cs="Times New Roman"/>
            <w:sz w:val="24"/>
            <w:szCs w:val="24"/>
          </w:rPr>
          <w:t xml:space="preserve">defined </w:t>
        </w:r>
      </w:ins>
      <w:del w:id="1496" w:author="Caitlin Jeffrey" w:date="2024-09-23T17:44:00Z" w16du:dateUtc="2024-09-23T21:44:00Z">
        <w:r w:rsidR="00501F11" w:rsidDel="00CF13F4">
          <w:rPr>
            <w:rFonts w:ascii="Times New Roman" w:hAnsi="Times New Roman" w:cs="Times New Roman"/>
            <w:sz w:val="24"/>
            <w:szCs w:val="24"/>
          </w:rPr>
          <w:delText xml:space="preserve">with </w:delText>
        </w:r>
      </w:del>
      <w:ins w:id="1497" w:author="Caitlin Jeffrey" w:date="2024-09-23T17:44:00Z" w16du:dateUtc="2024-09-23T21:44:00Z">
        <w:r w:rsidR="00CF13F4">
          <w:rPr>
            <w:rFonts w:ascii="Times New Roman" w:hAnsi="Times New Roman" w:cs="Times New Roman"/>
            <w:sz w:val="24"/>
            <w:szCs w:val="24"/>
          </w:rPr>
          <w:t xml:space="preserve">as having an </w:t>
        </w:r>
      </w:ins>
      <w:r w:rsidR="00501F11">
        <w:rPr>
          <w:rFonts w:ascii="Times New Roman" w:hAnsi="Times New Roman" w:cs="Times New Roman"/>
          <w:sz w:val="24"/>
          <w:szCs w:val="24"/>
        </w:rPr>
        <w:t>IMI</w:t>
      </w:r>
      <w:del w:id="1498" w:author="Caitlin Jeffrey" w:date="2024-09-23T17:34:00Z" w16du:dateUtc="2024-09-23T21:34:00Z">
        <w:r w:rsidR="00501F11" w:rsidDel="00C274BF">
          <w:rPr>
            <w:rFonts w:ascii="Times New Roman" w:hAnsi="Times New Roman" w:cs="Times New Roman"/>
            <w:sz w:val="24"/>
            <w:szCs w:val="24"/>
          </w:rPr>
          <w:delText xml:space="preserve"> in this data set</w:delText>
        </w:r>
      </w:del>
      <w:r w:rsidR="00501F11">
        <w:rPr>
          <w:rFonts w:ascii="Times New Roman" w:hAnsi="Times New Roman" w:cs="Times New Roman"/>
          <w:sz w:val="24"/>
          <w:szCs w:val="24"/>
        </w:rPr>
        <w:t>.</w:t>
      </w:r>
      <w:r w:rsidR="004D3C1F">
        <w:rPr>
          <w:rFonts w:ascii="Times New Roman" w:hAnsi="Times New Roman" w:cs="Times New Roman"/>
          <w:sz w:val="24"/>
          <w:szCs w:val="24"/>
        </w:rPr>
        <w:t xml:space="preserve"> </w:t>
      </w:r>
      <w:r w:rsidR="003C2BF1">
        <w:rPr>
          <w:rFonts w:ascii="Times New Roman" w:hAnsi="Times New Roman" w:cs="Times New Roman"/>
          <w:sz w:val="24"/>
          <w:szCs w:val="24"/>
        </w:rPr>
        <w:t>I</w:t>
      </w:r>
      <w:r w:rsidR="00C55B51">
        <w:rPr>
          <w:rFonts w:ascii="Times New Roman" w:hAnsi="Times New Roman" w:cs="Times New Roman"/>
          <w:sz w:val="24"/>
          <w:szCs w:val="24"/>
        </w:rPr>
        <w:t xml:space="preserve">f </w:t>
      </w:r>
      <w:r w:rsidR="0097463B">
        <w:rPr>
          <w:rFonts w:ascii="Times New Roman" w:hAnsi="Times New Roman" w:cs="Times New Roman"/>
          <w:sz w:val="24"/>
          <w:szCs w:val="24"/>
        </w:rPr>
        <w:t>we assume</w:t>
      </w:r>
      <w:r w:rsidR="004D4FAD">
        <w:rPr>
          <w:rFonts w:ascii="Times New Roman" w:hAnsi="Times New Roman" w:cs="Times New Roman"/>
          <w:sz w:val="24"/>
          <w:szCs w:val="24"/>
        </w:rPr>
        <w:t xml:space="preserve"> </w:t>
      </w:r>
      <w:r w:rsidR="00627659">
        <w:rPr>
          <w:rFonts w:ascii="Times New Roman" w:hAnsi="Times New Roman" w:cs="Times New Roman"/>
          <w:sz w:val="24"/>
          <w:szCs w:val="24"/>
        </w:rPr>
        <w:t xml:space="preserve">isolates </w:t>
      </w:r>
      <w:r w:rsidR="00D03B41">
        <w:rPr>
          <w:rFonts w:ascii="Times New Roman" w:hAnsi="Times New Roman" w:cs="Times New Roman"/>
          <w:sz w:val="24"/>
          <w:szCs w:val="24"/>
        </w:rPr>
        <w:t>colonizing the</w:t>
      </w:r>
      <w:r w:rsidR="00627659">
        <w:rPr>
          <w:rFonts w:ascii="Times New Roman" w:hAnsi="Times New Roman" w:cs="Times New Roman"/>
          <w:sz w:val="24"/>
          <w:szCs w:val="24"/>
        </w:rPr>
        <w:t xml:space="preserve"> </w:t>
      </w:r>
      <w:r w:rsidR="00373B68">
        <w:rPr>
          <w:rFonts w:ascii="Times New Roman" w:hAnsi="Times New Roman" w:cs="Times New Roman"/>
          <w:sz w:val="24"/>
          <w:szCs w:val="24"/>
        </w:rPr>
        <w:t xml:space="preserve">teat apex or streak canal </w:t>
      </w:r>
      <w:ins w:id="1499" w:author="Caitlin Jeffrey" w:date="2024-09-23T17:44:00Z" w16du:dateUtc="2024-09-23T21:44:00Z">
        <w:r w:rsidR="00CF13F4">
          <w:rPr>
            <w:rFonts w:ascii="Times New Roman" w:hAnsi="Times New Roman" w:cs="Times New Roman"/>
            <w:sz w:val="24"/>
            <w:szCs w:val="24"/>
          </w:rPr>
          <w:t>are unlikely to</w:t>
        </w:r>
      </w:ins>
      <w:del w:id="1500" w:author="Caitlin Jeffrey" w:date="2024-09-23T17:44:00Z" w16du:dateUtc="2024-09-23T21:44:00Z">
        <w:r w:rsidR="004D3C1F" w:rsidDel="00CF13F4">
          <w:rPr>
            <w:rFonts w:ascii="Times New Roman" w:hAnsi="Times New Roman" w:cs="Times New Roman"/>
            <w:sz w:val="24"/>
            <w:szCs w:val="24"/>
          </w:rPr>
          <w:delText>do not</w:delText>
        </w:r>
      </w:del>
      <w:r w:rsidR="00210E13">
        <w:rPr>
          <w:rFonts w:ascii="Times New Roman" w:hAnsi="Times New Roman" w:cs="Times New Roman"/>
          <w:sz w:val="24"/>
          <w:szCs w:val="24"/>
        </w:rPr>
        <w:t xml:space="preserve"> </w:t>
      </w:r>
      <w:r w:rsidR="00F64E71">
        <w:rPr>
          <w:rFonts w:ascii="Times New Roman" w:hAnsi="Times New Roman" w:cs="Times New Roman"/>
          <w:sz w:val="24"/>
          <w:szCs w:val="24"/>
        </w:rPr>
        <w:t>cause an increase in</w:t>
      </w:r>
      <w:r w:rsidR="00210E13">
        <w:rPr>
          <w:rFonts w:ascii="Times New Roman" w:hAnsi="Times New Roman" w:cs="Times New Roman"/>
          <w:sz w:val="24"/>
          <w:szCs w:val="24"/>
        </w:rPr>
        <w:t xml:space="preserve"> q</w:t>
      </w:r>
      <w:ins w:id="1501" w:author="John Barlow" w:date="2024-09-12T19:57:00Z" w16du:dateUtc="2024-09-12T23:57:00Z">
        <w:r w:rsidR="008B1863">
          <w:rPr>
            <w:rFonts w:ascii="Times New Roman" w:hAnsi="Times New Roman" w:cs="Times New Roman"/>
            <w:sz w:val="24"/>
            <w:szCs w:val="24"/>
          </w:rPr>
          <w:t>m</w:t>
        </w:r>
      </w:ins>
      <w:r w:rsidR="00210E13">
        <w:rPr>
          <w:rFonts w:ascii="Times New Roman" w:hAnsi="Times New Roman" w:cs="Times New Roman"/>
          <w:sz w:val="24"/>
          <w:szCs w:val="24"/>
        </w:rPr>
        <w:t>SCC</w:t>
      </w:r>
      <w:r w:rsidR="00185D13">
        <w:rPr>
          <w:rFonts w:ascii="Times New Roman" w:hAnsi="Times New Roman" w:cs="Times New Roman"/>
          <w:sz w:val="24"/>
          <w:szCs w:val="24"/>
        </w:rPr>
        <w:t xml:space="preserve">, </w:t>
      </w:r>
      <w:del w:id="1502" w:author="Caitlin Jeffrey" w:date="2024-09-23T17:34:00Z" w16du:dateUtc="2024-09-23T21:34:00Z">
        <w:r w:rsidR="00185D13" w:rsidDel="007D76B5">
          <w:rPr>
            <w:rFonts w:ascii="Times New Roman" w:hAnsi="Times New Roman" w:cs="Times New Roman"/>
            <w:sz w:val="24"/>
            <w:szCs w:val="24"/>
          </w:rPr>
          <w:delText>then</w:delText>
        </w:r>
        <w:r w:rsidR="00AA735C" w:rsidDel="007D76B5">
          <w:rPr>
            <w:rFonts w:ascii="Times New Roman" w:hAnsi="Times New Roman" w:cs="Times New Roman"/>
            <w:sz w:val="24"/>
            <w:szCs w:val="24"/>
          </w:rPr>
          <w:delText xml:space="preserve"> </w:delText>
        </w:r>
      </w:del>
      <w:r w:rsidR="00AA735C">
        <w:rPr>
          <w:rFonts w:ascii="Times New Roman" w:hAnsi="Times New Roman" w:cs="Times New Roman"/>
          <w:sz w:val="24"/>
          <w:szCs w:val="24"/>
        </w:rPr>
        <w:t>our estimates of q</w:t>
      </w:r>
      <w:ins w:id="1503" w:author="John Barlow" w:date="2024-09-12T19:57:00Z" w16du:dateUtc="2024-09-12T23:57:00Z">
        <w:r w:rsidR="008B1863">
          <w:rPr>
            <w:rFonts w:ascii="Times New Roman" w:hAnsi="Times New Roman" w:cs="Times New Roman"/>
            <w:sz w:val="24"/>
            <w:szCs w:val="24"/>
          </w:rPr>
          <w:t>m</w:t>
        </w:r>
      </w:ins>
      <w:r w:rsidR="00AA735C">
        <w:rPr>
          <w:rFonts w:ascii="Times New Roman" w:hAnsi="Times New Roman" w:cs="Times New Roman"/>
          <w:sz w:val="24"/>
          <w:szCs w:val="24"/>
        </w:rPr>
        <w:t xml:space="preserve">SCC are likely </w:t>
      </w:r>
      <w:r w:rsidR="008E0A0B">
        <w:rPr>
          <w:rFonts w:ascii="Times New Roman" w:hAnsi="Times New Roman" w:cs="Times New Roman"/>
          <w:sz w:val="24"/>
          <w:szCs w:val="24"/>
        </w:rPr>
        <w:t>lower than the true q</w:t>
      </w:r>
      <w:ins w:id="1504" w:author="John Barlow" w:date="2024-09-12T19:57:00Z" w16du:dateUtc="2024-09-12T23:57:00Z">
        <w:r w:rsidR="008B1863">
          <w:rPr>
            <w:rFonts w:ascii="Times New Roman" w:hAnsi="Times New Roman" w:cs="Times New Roman"/>
            <w:sz w:val="24"/>
            <w:szCs w:val="24"/>
          </w:rPr>
          <w:t>m</w:t>
        </w:r>
      </w:ins>
      <w:r w:rsidR="008E0A0B">
        <w:rPr>
          <w:rFonts w:ascii="Times New Roman" w:hAnsi="Times New Roman" w:cs="Times New Roman"/>
          <w:sz w:val="24"/>
          <w:szCs w:val="24"/>
        </w:rPr>
        <w:t>SCC associated with IMI</w:t>
      </w:r>
      <w:del w:id="1505" w:author="Caitlin Jeffrey" w:date="2024-09-23T17:34:00Z" w16du:dateUtc="2024-09-23T21:34:00Z">
        <w:r w:rsidR="008E0A0B" w:rsidDel="007D76B5">
          <w:rPr>
            <w:rFonts w:ascii="Times New Roman" w:hAnsi="Times New Roman" w:cs="Times New Roman"/>
            <w:sz w:val="24"/>
            <w:szCs w:val="24"/>
          </w:rPr>
          <w:delText>s</w:delText>
        </w:r>
      </w:del>
      <w:r w:rsidR="008E0A0B">
        <w:rPr>
          <w:rFonts w:ascii="Times New Roman" w:hAnsi="Times New Roman" w:cs="Times New Roman"/>
          <w:sz w:val="24"/>
          <w:szCs w:val="24"/>
        </w:rPr>
        <w:t xml:space="preserve">. </w:t>
      </w:r>
    </w:p>
    <w:p w14:paraId="36539AA1" w14:textId="429438D5" w:rsidR="008731ED" w:rsidRDefault="0051278B" w:rsidP="007D659D">
      <w:pPr>
        <w:autoSpaceDE w:val="0"/>
        <w:autoSpaceDN w:val="0"/>
        <w:adjustRightInd w:val="0"/>
        <w:spacing w:after="0" w:line="480" w:lineRule="auto"/>
        <w:ind w:firstLine="360"/>
        <w:rPr>
          <w:ins w:id="1506" w:author="John Barlow" w:date="2024-09-19T14:26:00Z" w16du:dateUtc="2024-09-19T18:26:00Z"/>
          <w:rFonts w:ascii="Times New Roman" w:hAnsi="Times New Roman" w:cs="Times New Roman"/>
          <w:sz w:val="24"/>
          <w:szCs w:val="24"/>
        </w:rPr>
      </w:pPr>
      <w:r>
        <w:rPr>
          <w:rFonts w:ascii="Times New Roman" w:hAnsi="Times New Roman" w:cs="Times New Roman"/>
          <w:sz w:val="24"/>
          <w:szCs w:val="24"/>
        </w:rPr>
        <w:t xml:space="preserve">Similarly, </w:t>
      </w:r>
      <w:r w:rsidR="00756178">
        <w:rPr>
          <w:rFonts w:ascii="Times New Roman" w:hAnsi="Times New Roman" w:cs="Times New Roman"/>
          <w:sz w:val="24"/>
          <w:szCs w:val="24"/>
        </w:rPr>
        <w:t xml:space="preserve">the sensitivity of </w:t>
      </w:r>
      <w:r w:rsidR="00EB6925">
        <w:rPr>
          <w:rFonts w:ascii="Times New Roman" w:hAnsi="Times New Roman" w:cs="Times New Roman"/>
          <w:sz w:val="24"/>
          <w:szCs w:val="24"/>
        </w:rPr>
        <w:t xml:space="preserve">our diagnostic approach is estimated at approximately 42%, </w:t>
      </w:r>
      <w:del w:id="1507" w:author="Caitlin Jeffrey" w:date="2024-09-23T17:41:00Z" w16du:dateUtc="2024-09-23T21:41:00Z">
        <w:r w:rsidR="0067219B" w:rsidDel="00395114">
          <w:rPr>
            <w:rFonts w:ascii="Times New Roman" w:hAnsi="Times New Roman" w:cs="Times New Roman"/>
            <w:sz w:val="24"/>
            <w:szCs w:val="24"/>
          </w:rPr>
          <w:delText>which means</w:delText>
        </w:r>
      </w:del>
      <w:ins w:id="1508" w:author="Caitlin Jeffrey" w:date="2024-09-23T17:41:00Z" w16du:dateUtc="2024-09-23T21:41:00Z">
        <w:r w:rsidR="00395114">
          <w:rPr>
            <w:rFonts w:ascii="Times New Roman" w:hAnsi="Times New Roman" w:cs="Times New Roman"/>
            <w:sz w:val="24"/>
            <w:szCs w:val="24"/>
          </w:rPr>
          <w:t>meaning</w:t>
        </w:r>
      </w:ins>
      <w:r w:rsidR="0067219B">
        <w:rPr>
          <w:rFonts w:ascii="Times New Roman" w:hAnsi="Times New Roman" w:cs="Times New Roman"/>
          <w:sz w:val="24"/>
          <w:szCs w:val="24"/>
        </w:rPr>
        <w:t xml:space="preserve"> </w:t>
      </w:r>
      <w:r w:rsidR="00680492">
        <w:rPr>
          <w:rFonts w:ascii="Times New Roman" w:hAnsi="Times New Roman" w:cs="Times New Roman"/>
          <w:sz w:val="24"/>
          <w:szCs w:val="24"/>
        </w:rPr>
        <w:t>unrecognized (false</w:t>
      </w:r>
      <w:r w:rsidR="00B72E4E">
        <w:rPr>
          <w:rFonts w:ascii="Times New Roman" w:hAnsi="Times New Roman" w:cs="Times New Roman"/>
          <w:sz w:val="24"/>
          <w:szCs w:val="24"/>
        </w:rPr>
        <w:t xml:space="preserve"> negative) </w:t>
      </w:r>
      <w:r w:rsidR="0067219B">
        <w:rPr>
          <w:rFonts w:ascii="Times New Roman" w:hAnsi="Times New Roman" w:cs="Times New Roman"/>
          <w:sz w:val="24"/>
          <w:szCs w:val="24"/>
        </w:rPr>
        <w:t xml:space="preserve">SaM IMI </w:t>
      </w:r>
      <w:del w:id="1509" w:author="Caitlin Jeffrey" w:date="2024-09-23T17:40:00Z" w16du:dateUtc="2024-09-23T21:40:00Z">
        <w:r w:rsidR="0067219B" w:rsidDel="00181756">
          <w:rPr>
            <w:rFonts w:ascii="Times New Roman" w:hAnsi="Times New Roman" w:cs="Times New Roman"/>
            <w:sz w:val="24"/>
            <w:szCs w:val="24"/>
          </w:rPr>
          <w:delText xml:space="preserve">might </w:delText>
        </w:r>
      </w:del>
      <w:ins w:id="1510" w:author="Caitlin Jeffrey" w:date="2024-09-23T17:40:00Z" w16du:dateUtc="2024-09-23T21:40:00Z">
        <w:r w:rsidR="00181756">
          <w:rPr>
            <w:rFonts w:ascii="Times New Roman" w:hAnsi="Times New Roman" w:cs="Times New Roman"/>
            <w:sz w:val="24"/>
            <w:szCs w:val="24"/>
          </w:rPr>
          <w:t xml:space="preserve">may </w:t>
        </w:r>
      </w:ins>
      <w:r w:rsidR="0067219B">
        <w:rPr>
          <w:rFonts w:ascii="Times New Roman" w:hAnsi="Times New Roman" w:cs="Times New Roman"/>
          <w:sz w:val="24"/>
          <w:szCs w:val="24"/>
        </w:rPr>
        <w:t xml:space="preserve">be included </w:t>
      </w:r>
      <w:r w:rsidR="00490999">
        <w:rPr>
          <w:rFonts w:ascii="Times New Roman" w:hAnsi="Times New Roman" w:cs="Times New Roman"/>
          <w:sz w:val="24"/>
          <w:szCs w:val="24"/>
        </w:rPr>
        <w:t>in</w:t>
      </w:r>
      <w:r w:rsidR="0067219B">
        <w:rPr>
          <w:rFonts w:ascii="Times New Roman" w:hAnsi="Times New Roman" w:cs="Times New Roman"/>
          <w:sz w:val="24"/>
          <w:szCs w:val="24"/>
        </w:rPr>
        <w:t xml:space="preserve"> </w:t>
      </w:r>
      <w:r w:rsidR="00490999">
        <w:rPr>
          <w:rFonts w:ascii="Times New Roman" w:hAnsi="Times New Roman" w:cs="Times New Roman"/>
          <w:sz w:val="24"/>
          <w:szCs w:val="24"/>
        </w:rPr>
        <w:t>the culture-negative group</w:t>
      </w:r>
      <w:ins w:id="1511" w:author="Caitlin Jeffrey" w:date="2024-09-23T17:34:00Z" w16du:dateUtc="2024-09-23T21:34:00Z">
        <w:r w:rsidR="00FF70C3">
          <w:rPr>
            <w:rFonts w:ascii="Times New Roman" w:hAnsi="Times New Roman" w:cs="Times New Roman"/>
            <w:sz w:val="24"/>
            <w:szCs w:val="24"/>
          </w:rPr>
          <w:t xml:space="preserve">. </w:t>
        </w:r>
      </w:ins>
      <w:ins w:id="1512" w:author="Caitlin Jeffrey" w:date="2024-09-23T17:39:00Z" w16du:dateUtc="2024-09-23T21:39:00Z">
        <w:r w:rsidR="00181756" w:rsidRPr="005A5FE6">
          <w:rPr>
            <w:rFonts w:ascii="Times New Roman" w:hAnsi="Times New Roman" w:cs="Times New Roman"/>
            <w:sz w:val="24"/>
            <w:szCs w:val="24"/>
          </w:rPr>
          <w:t>The presence of some relatively high</w:t>
        </w:r>
        <w:r w:rsidR="00181756">
          <w:rPr>
            <w:rFonts w:ascii="Times New Roman" w:hAnsi="Times New Roman" w:cs="Times New Roman"/>
            <w:sz w:val="24"/>
            <w:szCs w:val="24"/>
          </w:rPr>
          <w:t xml:space="preserve"> qmSCC</w:t>
        </w:r>
        <w:r w:rsidR="00181756" w:rsidRPr="005A5FE6">
          <w:rPr>
            <w:rFonts w:ascii="Times New Roman" w:hAnsi="Times New Roman" w:cs="Times New Roman"/>
            <w:sz w:val="24"/>
            <w:szCs w:val="24"/>
          </w:rPr>
          <w:t xml:space="preserve"> observations in </w:t>
        </w:r>
      </w:ins>
      <w:ins w:id="1513" w:author="Caitlin Jeffrey" w:date="2024-09-23T17:41:00Z" w16du:dateUtc="2024-09-23T21:41:00Z">
        <w:r w:rsidR="00395114">
          <w:rPr>
            <w:rFonts w:ascii="Times New Roman" w:hAnsi="Times New Roman" w:cs="Times New Roman"/>
            <w:sz w:val="24"/>
            <w:szCs w:val="24"/>
          </w:rPr>
          <w:t>the culture-negative group</w:t>
        </w:r>
      </w:ins>
      <w:ins w:id="1514" w:author="Caitlin Jeffrey" w:date="2024-09-23T17:39:00Z" w16du:dateUtc="2024-09-23T21:39:00Z">
        <w:r w:rsidR="00181756" w:rsidRPr="005A5FE6">
          <w:rPr>
            <w:rFonts w:ascii="Times New Roman" w:hAnsi="Times New Roman" w:cs="Times New Roman"/>
            <w:sz w:val="24"/>
            <w:szCs w:val="24"/>
          </w:rPr>
          <w:t xml:space="preserve"> highlights th</w:t>
        </w:r>
      </w:ins>
      <w:ins w:id="1515" w:author="Caitlin Jeffrey" w:date="2024-09-23T17:41:00Z" w16du:dateUtc="2024-09-23T21:41:00Z">
        <w:r w:rsidR="00395114">
          <w:rPr>
            <w:rFonts w:ascii="Times New Roman" w:hAnsi="Times New Roman" w:cs="Times New Roman"/>
            <w:sz w:val="24"/>
            <w:szCs w:val="24"/>
          </w:rPr>
          <w:t>is</w:t>
        </w:r>
      </w:ins>
      <w:ins w:id="1516" w:author="Caitlin Jeffrey" w:date="2024-09-23T17:39:00Z" w16du:dateUtc="2024-09-23T21:39:00Z">
        <w:r w:rsidR="00181756" w:rsidRPr="005A5FE6">
          <w:rPr>
            <w:rFonts w:ascii="Times New Roman" w:hAnsi="Times New Roman" w:cs="Times New Roman"/>
            <w:sz w:val="24"/>
            <w:szCs w:val="24"/>
          </w:rPr>
          <w:t xml:space="preserve"> limitation of using culture as a method for identifying </w:t>
        </w:r>
        <w:r w:rsidR="00181756">
          <w:rPr>
            <w:rFonts w:ascii="Times New Roman" w:hAnsi="Times New Roman" w:cs="Times New Roman"/>
            <w:sz w:val="24"/>
            <w:szCs w:val="24"/>
          </w:rPr>
          <w:t xml:space="preserve">the quarter </w:t>
        </w:r>
        <w:r w:rsidR="00181756" w:rsidRPr="005A5FE6">
          <w:rPr>
            <w:rFonts w:ascii="Times New Roman" w:hAnsi="Times New Roman" w:cs="Times New Roman"/>
            <w:sz w:val="24"/>
            <w:szCs w:val="24"/>
          </w:rPr>
          <w:t>IMI</w:t>
        </w:r>
        <w:r w:rsidR="00181756">
          <w:rPr>
            <w:rFonts w:ascii="Times New Roman" w:hAnsi="Times New Roman" w:cs="Times New Roman"/>
            <w:sz w:val="24"/>
            <w:szCs w:val="24"/>
          </w:rPr>
          <w:t xml:space="preserve"> status</w:t>
        </w:r>
        <w:r w:rsidR="00181756" w:rsidRPr="005A5FE6">
          <w:rPr>
            <w:rFonts w:ascii="Times New Roman" w:hAnsi="Times New Roman" w:cs="Times New Roman"/>
            <w:sz w:val="24"/>
            <w:szCs w:val="24"/>
          </w:rPr>
          <w:t xml:space="preserve">, </w:t>
        </w:r>
      </w:ins>
      <w:ins w:id="1517" w:author="Caitlin Jeffrey" w:date="2024-09-23T17:40:00Z" w16du:dateUtc="2024-09-23T21:40:00Z">
        <w:r w:rsidR="00395114">
          <w:rPr>
            <w:rFonts w:ascii="Times New Roman" w:hAnsi="Times New Roman" w:cs="Times New Roman"/>
            <w:sz w:val="24"/>
            <w:szCs w:val="24"/>
          </w:rPr>
          <w:t>and</w:t>
        </w:r>
      </w:ins>
      <w:ins w:id="1518" w:author="Caitlin Jeffrey" w:date="2024-09-23T17:39:00Z" w16du:dateUtc="2024-09-23T21:39:00Z">
        <w:r w:rsidR="00181756" w:rsidRPr="005A5FE6">
          <w:rPr>
            <w:rFonts w:ascii="Times New Roman" w:hAnsi="Times New Roman" w:cs="Times New Roman"/>
            <w:sz w:val="24"/>
            <w:szCs w:val="24"/>
          </w:rPr>
          <w:t xml:space="preserve"> was </w:t>
        </w:r>
      </w:ins>
      <w:ins w:id="1519" w:author="Caitlin Jeffrey" w:date="2024-09-23T17:41:00Z" w16du:dateUtc="2024-09-23T21:41:00Z">
        <w:r w:rsidR="00395114">
          <w:rPr>
            <w:rFonts w:ascii="Times New Roman" w:hAnsi="Times New Roman" w:cs="Times New Roman"/>
            <w:sz w:val="24"/>
            <w:szCs w:val="24"/>
          </w:rPr>
          <w:t xml:space="preserve">also </w:t>
        </w:r>
      </w:ins>
      <w:ins w:id="1520" w:author="Caitlin Jeffrey" w:date="2024-09-23T17:39:00Z" w16du:dateUtc="2024-09-23T21:39:00Z">
        <w:r w:rsidR="00181756">
          <w:rPr>
            <w:rFonts w:ascii="Times New Roman" w:hAnsi="Times New Roman" w:cs="Times New Roman"/>
            <w:sz w:val="24"/>
            <w:szCs w:val="24"/>
          </w:rPr>
          <w:t>recognized</w:t>
        </w:r>
        <w:r w:rsidR="00181756" w:rsidRPr="005A5FE6">
          <w:rPr>
            <w:rFonts w:ascii="Times New Roman" w:hAnsi="Times New Roman" w:cs="Times New Roman"/>
            <w:sz w:val="24"/>
            <w:szCs w:val="24"/>
          </w:rPr>
          <w:t xml:space="preserve"> by </w:t>
        </w:r>
        <w:r w:rsidR="00181756"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00181756" w:rsidRPr="005A5FE6">
          <w:rPr>
            <w:rFonts w:ascii="Times New Roman" w:hAnsi="Times New Roman" w:cs="Times New Roman"/>
            <w:sz w:val="24"/>
            <w:szCs w:val="24"/>
          </w:rPr>
          <w:instrText xml:space="preserve"> ADDIN EN.CITE </w:instrText>
        </w:r>
        <w:r w:rsidR="00181756"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00181756" w:rsidRPr="005A5FE6">
          <w:rPr>
            <w:rFonts w:ascii="Times New Roman" w:hAnsi="Times New Roman" w:cs="Times New Roman"/>
            <w:sz w:val="24"/>
            <w:szCs w:val="24"/>
          </w:rPr>
          <w:instrText xml:space="preserve"> ADDIN EN.CITE.DATA </w:instrText>
        </w:r>
        <w:r w:rsidR="00181756" w:rsidRPr="005A5FE6">
          <w:rPr>
            <w:rFonts w:ascii="Times New Roman" w:hAnsi="Times New Roman" w:cs="Times New Roman"/>
            <w:sz w:val="24"/>
            <w:szCs w:val="24"/>
          </w:rPr>
        </w:r>
        <w:r w:rsidR="00181756" w:rsidRPr="005A5FE6">
          <w:rPr>
            <w:rFonts w:ascii="Times New Roman" w:hAnsi="Times New Roman" w:cs="Times New Roman"/>
            <w:sz w:val="24"/>
            <w:szCs w:val="24"/>
          </w:rPr>
          <w:fldChar w:fldCharType="end"/>
        </w:r>
        <w:r w:rsidR="00181756" w:rsidRPr="005A5FE6">
          <w:rPr>
            <w:rFonts w:ascii="Times New Roman" w:hAnsi="Times New Roman" w:cs="Times New Roman"/>
            <w:sz w:val="24"/>
            <w:szCs w:val="24"/>
          </w:rPr>
        </w:r>
        <w:r w:rsidR="00181756" w:rsidRPr="005A5FE6">
          <w:rPr>
            <w:rFonts w:ascii="Times New Roman" w:hAnsi="Times New Roman" w:cs="Times New Roman"/>
            <w:sz w:val="24"/>
            <w:szCs w:val="24"/>
          </w:rPr>
          <w:fldChar w:fldCharType="separate"/>
        </w:r>
        <w:r w:rsidR="00181756" w:rsidRPr="005A5FE6">
          <w:rPr>
            <w:rFonts w:ascii="Times New Roman" w:hAnsi="Times New Roman" w:cs="Times New Roman"/>
            <w:noProof/>
            <w:sz w:val="24"/>
            <w:szCs w:val="24"/>
          </w:rPr>
          <w:t>Fry et al. (2014)</w:t>
        </w:r>
        <w:r w:rsidR="00181756" w:rsidRPr="005A5FE6">
          <w:rPr>
            <w:rFonts w:ascii="Times New Roman" w:hAnsi="Times New Roman" w:cs="Times New Roman"/>
            <w:sz w:val="24"/>
            <w:szCs w:val="24"/>
          </w:rPr>
          <w:fldChar w:fldCharType="end"/>
        </w:r>
        <w:r w:rsidR="00181756" w:rsidRPr="005A5FE6">
          <w:rPr>
            <w:rFonts w:ascii="Times New Roman" w:hAnsi="Times New Roman" w:cs="Times New Roman"/>
            <w:sz w:val="24"/>
            <w:szCs w:val="24"/>
          </w:rPr>
          <w:t xml:space="preserve">. </w:t>
        </w:r>
      </w:ins>
      <w:ins w:id="1521" w:author="Caitlin Jeffrey" w:date="2024-09-23T17:42:00Z" w16du:dateUtc="2024-09-23T21:42:00Z">
        <w:r w:rsidR="00395114">
          <w:rPr>
            <w:rFonts w:ascii="Times New Roman" w:hAnsi="Times New Roman" w:cs="Times New Roman"/>
            <w:sz w:val="24"/>
            <w:szCs w:val="24"/>
          </w:rPr>
          <w:t>Unrecognized IMI may partly explain some of the</w:t>
        </w:r>
      </w:ins>
      <w:ins w:id="1522" w:author="Caitlin Jeffrey" w:date="2024-09-23T17:36:00Z" w16du:dateUtc="2024-09-23T21:36:00Z">
        <w:r w:rsidR="00DC082C" w:rsidRPr="005A5FE6">
          <w:rPr>
            <w:rFonts w:ascii="Times New Roman" w:hAnsi="Times New Roman" w:cs="Times New Roman"/>
            <w:sz w:val="24"/>
            <w:szCs w:val="24"/>
          </w:rPr>
          <w:t xml:space="preserve"> variability in the observed q</w:t>
        </w:r>
        <w:r w:rsidR="00DC082C">
          <w:rPr>
            <w:rFonts w:ascii="Times New Roman" w:hAnsi="Times New Roman" w:cs="Times New Roman"/>
            <w:sz w:val="24"/>
            <w:szCs w:val="24"/>
          </w:rPr>
          <w:t>m</w:t>
        </w:r>
        <w:r w:rsidR="00DC082C" w:rsidRPr="005A5FE6">
          <w:rPr>
            <w:rFonts w:ascii="Times New Roman" w:hAnsi="Times New Roman" w:cs="Times New Roman"/>
            <w:sz w:val="24"/>
            <w:szCs w:val="24"/>
          </w:rPr>
          <w:t>SCC for</w:t>
        </w:r>
        <w:r w:rsidR="00DC082C">
          <w:rPr>
            <w:rFonts w:ascii="Times New Roman" w:hAnsi="Times New Roman" w:cs="Times New Roman"/>
            <w:sz w:val="24"/>
            <w:szCs w:val="24"/>
          </w:rPr>
          <w:t xml:space="preserve"> culture-negative</w:t>
        </w:r>
        <w:r w:rsidR="00DC082C" w:rsidRPr="005A5FE6">
          <w:rPr>
            <w:rFonts w:ascii="Times New Roman" w:hAnsi="Times New Roman" w:cs="Times New Roman"/>
            <w:sz w:val="24"/>
            <w:szCs w:val="24"/>
          </w:rPr>
          <w:t xml:space="preserve"> quarters</w:t>
        </w:r>
        <w:r w:rsidR="00DC082C">
          <w:rPr>
            <w:rFonts w:ascii="Times New Roman" w:hAnsi="Times New Roman" w:cs="Times New Roman"/>
            <w:sz w:val="24"/>
            <w:szCs w:val="24"/>
          </w:rPr>
          <w:t xml:space="preserve">, </w:t>
        </w:r>
        <w:r w:rsidR="00DC082C" w:rsidRPr="005A5FE6">
          <w:rPr>
            <w:rFonts w:ascii="Times New Roman" w:hAnsi="Times New Roman" w:cs="Times New Roman"/>
            <w:sz w:val="24"/>
            <w:szCs w:val="24"/>
          </w:rPr>
          <w:t>which ranged from 2,000 (lower limit of detection) to 8,400,000 cells/mL.</w:t>
        </w:r>
      </w:ins>
      <w:ins w:id="1523" w:author="Caitlin Jeffrey" w:date="2024-09-23T17:37:00Z" w16du:dateUtc="2024-09-23T21:37:00Z">
        <w:r w:rsidR="00DC082C">
          <w:rPr>
            <w:rFonts w:ascii="Times New Roman" w:hAnsi="Times New Roman" w:cs="Times New Roman"/>
            <w:sz w:val="24"/>
            <w:szCs w:val="24"/>
          </w:rPr>
          <w:t xml:space="preserve"> </w:t>
        </w:r>
        <w:r w:rsidR="00926CCA">
          <w:rPr>
            <w:rFonts w:ascii="Times New Roman" w:hAnsi="Times New Roman" w:cs="Times New Roman"/>
            <w:sz w:val="24"/>
            <w:szCs w:val="24"/>
          </w:rPr>
          <w:t xml:space="preserve">Undiagnosed IMI in the culture-negative quarters </w:t>
        </w:r>
      </w:ins>
      <w:ins w:id="1524" w:author="Caitlin Jeffrey" w:date="2024-09-23T17:38:00Z" w16du:dateUtc="2024-09-23T21:38:00Z">
        <w:r w:rsidR="00926CCA">
          <w:rPr>
            <w:rFonts w:ascii="Times New Roman" w:hAnsi="Times New Roman" w:cs="Times New Roman"/>
            <w:sz w:val="24"/>
            <w:szCs w:val="24"/>
          </w:rPr>
          <w:t xml:space="preserve">would also </w:t>
        </w:r>
        <w:r w:rsidR="004356F7">
          <w:rPr>
            <w:rFonts w:ascii="Times New Roman" w:hAnsi="Times New Roman" w:cs="Times New Roman"/>
            <w:sz w:val="24"/>
            <w:szCs w:val="24"/>
          </w:rPr>
          <w:t>inflate</w:t>
        </w:r>
      </w:ins>
      <w:del w:id="1525" w:author="Caitlin Jeffrey" w:date="2024-09-23T17:34:00Z" w16du:dateUtc="2024-09-23T21:34:00Z">
        <w:r w:rsidR="001C7B96" w:rsidDel="00FF70C3">
          <w:rPr>
            <w:rFonts w:ascii="Times New Roman" w:hAnsi="Times New Roman" w:cs="Times New Roman"/>
            <w:sz w:val="24"/>
            <w:szCs w:val="24"/>
          </w:rPr>
          <w:delText>,</w:delText>
        </w:r>
      </w:del>
      <w:del w:id="1526" w:author="Caitlin Jeffrey" w:date="2024-09-23T17:37:00Z" w16du:dateUtc="2024-09-23T21:37:00Z">
        <w:r w:rsidR="001C7B96" w:rsidDel="00DC082C">
          <w:rPr>
            <w:rFonts w:ascii="Times New Roman" w:hAnsi="Times New Roman" w:cs="Times New Roman"/>
            <w:sz w:val="24"/>
            <w:szCs w:val="24"/>
          </w:rPr>
          <w:delText xml:space="preserve"> perhaps explain</w:delText>
        </w:r>
      </w:del>
      <w:del w:id="1527" w:author="Caitlin Jeffrey" w:date="2024-09-23T17:35:00Z" w16du:dateUtc="2024-09-23T21:35:00Z">
        <w:r w:rsidR="001C7B96" w:rsidDel="00FF70C3">
          <w:rPr>
            <w:rFonts w:ascii="Times New Roman" w:hAnsi="Times New Roman" w:cs="Times New Roman"/>
            <w:sz w:val="24"/>
            <w:szCs w:val="24"/>
          </w:rPr>
          <w:delText>i</w:delText>
        </w:r>
      </w:del>
      <w:del w:id="1528" w:author="Caitlin Jeffrey" w:date="2024-09-23T17:34:00Z" w16du:dateUtc="2024-09-23T21:34:00Z">
        <w:r w:rsidR="001C7B96" w:rsidDel="00FF70C3">
          <w:rPr>
            <w:rFonts w:ascii="Times New Roman" w:hAnsi="Times New Roman" w:cs="Times New Roman"/>
            <w:sz w:val="24"/>
            <w:szCs w:val="24"/>
          </w:rPr>
          <w:delText>ng</w:delText>
        </w:r>
      </w:del>
      <w:del w:id="1529" w:author="Caitlin Jeffrey" w:date="2024-09-23T17:37:00Z" w16du:dateUtc="2024-09-23T21:37:00Z">
        <w:r w:rsidR="001C7B96" w:rsidDel="00DC082C">
          <w:rPr>
            <w:rFonts w:ascii="Times New Roman" w:hAnsi="Times New Roman" w:cs="Times New Roman"/>
            <w:sz w:val="24"/>
            <w:szCs w:val="24"/>
          </w:rPr>
          <w:delText xml:space="preserve"> a portion of the high q</w:delText>
        </w:r>
      </w:del>
      <w:ins w:id="1530" w:author="John Barlow" w:date="2024-09-12T19:57:00Z" w16du:dateUtc="2024-09-12T23:57:00Z">
        <w:del w:id="1531" w:author="Caitlin Jeffrey" w:date="2024-09-23T17:37:00Z" w16du:dateUtc="2024-09-23T21:37:00Z">
          <w:r w:rsidR="008B1863" w:rsidDel="00DC082C">
            <w:rPr>
              <w:rFonts w:ascii="Times New Roman" w:hAnsi="Times New Roman" w:cs="Times New Roman"/>
              <w:sz w:val="24"/>
              <w:szCs w:val="24"/>
            </w:rPr>
            <w:delText>m</w:delText>
          </w:r>
        </w:del>
      </w:ins>
      <w:del w:id="1532" w:author="Caitlin Jeffrey" w:date="2024-09-23T17:37:00Z" w16du:dateUtc="2024-09-23T21:37:00Z">
        <w:r w:rsidR="001C7B96" w:rsidDel="00DC082C">
          <w:rPr>
            <w:rFonts w:ascii="Times New Roman" w:hAnsi="Times New Roman" w:cs="Times New Roman"/>
            <w:sz w:val="24"/>
            <w:szCs w:val="24"/>
          </w:rPr>
          <w:delText xml:space="preserve">SCC </w:delText>
        </w:r>
        <w:r w:rsidR="00B64611" w:rsidDel="00DC082C">
          <w:rPr>
            <w:rFonts w:ascii="Times New Roman" w:hAnsi="Times New Roman" w:cs="Times New Roman"/>
            <w:sz w:val="24"/>
            <w:szCs w:val="24"/>
          </w:rPr>
          <w:delText xml:space="preserve">observations among the culture-negative quarters, </w:delText>
        </w:r>
      </w:del>
      <w:del w:id="1533" w:author="Caitlin Jeffrey" w:date="2024-09-23T17:35:00Z" w16du:dateUtc="2024-09-23T21:35:00Z">
        <w:r w:rsidR="00B64611" w:rsidDel="00FF70C3">
          <w:rPr>
            <w:rFonts w:ascii="Times New Roman" w:hAnsi="Times New Roman" w:cs="Times New Roman"/>
            <w:sz w:val="24"/>
            <w:szCs w:val="24"/>
          </w:rPr>
          <w:delText xml:space="preserve">and </w:delText>
        </w:r>
      </w:del>
      <w:del w:id="1534" w:author="Caitlin Jeffrey" w:date="2024-09-23T17:37:00Z" w16du:dateUtc="2024-09-23T21:37:00Z">
        <w:r w:rsidR="00B64611" w:rsidDel="00926CCA">
          <w:rPr>
            <w:rFonts w:ascii="Times New Roman" w:hAnsi="Times New Roman" w:cs="Times New Roman"/>
            <w:sz w:val="24"/>
            <w:szCs w:val="24"/>
          </w:rPr>
          <w:delText>inflating</w:delText>
        </w:r>
      </w:del>
      <w:r w:rsidR="00B64611">
        <w:rPr>
          <w:rFonts w:ascii="Times New Roman" w:hAnsi="Times New Roman" w:cs="Times New Roman"/>
          <w:sz w:val="24"/>
          <w:szCs w:val="24"/>
        </w:rPr>
        <w:t xml:space="preserve"> </w:t>
      </w:r>
      <w:del w:id="1535" w:author="Caitlin Jeffrey" w:date="2024-09-23T17:35:00Z" w16du:dateUtc="2024-09-23T21:35:00Z">
        <w:r w:rsidR="00B64611" w:rsidDel="00FF70C3">
          <w:rPr>
            <w:rFonts w:ascii="Times New Roman" w:hAnsi="Times New Roman" w:cs="Times New Roman"/>
            <w:sz w:val="24"/>
            <w:szCs w:val="24"/>
          </w:rPr>
          <w:delText xml:space="preserve">our </w:delText>
        </w:r>
      </w:del>
      <w:r w:rsidR="00B64611">
        <w:rPr>
          <w:rFonts w:ascii="Times New Roman" w:hAnsi="Times New Roman" w:cs="Times New Roman"/>
          <w:sz w:val="24"/>
          <w:szCs w:val="24"/>
        </w:rPr>
        <w:t>estimates of the q</w:t>
      </w:r>
      <w:ins w:id="1536" w:author="John Barlow" w:date="2024-09-12T19:57:00Z" w16du:dateUtc="2024-09-12T23:57:00Z">
        <w:r w:rsidR="008B1863">
          <w:rPr>
            <w:rFonts w:ascii="Times New Roman" w:hAnsi="Times New Roman" w:cs="Times New Roman"/>
            <w:sz w:val="24"/>
            <w:szCs w:val="24"/>
          </w:rPr>
          <w:t>m</w:t>
        </w:r>
      </w:ins>
      <w:r w:rsidR="00B64611">
        <w:rPr>
          <w:rFonts w:ascii="Times New Roman" w:hAnsi="Times New Roman" w:cs="Times New Roman"/>
          <w:sz w:val="24"/>
          <w:szCs w:val="24"/>
        </w:rPr>
        <w:t xml:space="preserve">SCC </w:t>
      </w:r>
      <w:del w:id="1537" w:author="Caitlin Jeffrey" w:date="2024-09-23T17:38:00Z" w16du:dateUtc="2024-09-23T21:38:00Z">
        <w:r w:rsidR="00B64611" w:rsidDel="004356F7">
          <w:rPr>
            <w:rFonts w:ascii="Times New Roman" w:hAnsi="Times New Roman" w:cs="Times New Roman"/>
            <w:sz w:val="24"/>
            <w:szCs w:val="24"/>
          </w:rPr>
          <w:delText xml:space="preserve">in </w:delText>
        </w:r>
      </w:del>
      <w:ins w:id="1538" w:author="Caitlin Jeffrey" w:date="2024-09-23T17:38:00Z" w16du:dateUtc="2024-09-23T21:38:00Z">
        <w:r w:rsidR="004356F7">
          <w:rPr>
            <w:rFonts w:ascii="Times New Roman" w:hAnsi="Times New Roman" w:cs="Times New Roman"/>
            <w:sz w:val="24"/>
            <w:szCs w:val="24"/>
          </w:rPr>
          <w:t xml:space="preserve">for </w:t>
        </w:r>
      </w:ins>
      <w:r w:rsidR="00B64611">
        <w:rPr>
          <w:rFonts w:ascii="Times New Roman" w:hAnsi="Times New Roman" w:cs="Times New Roman"/>
          <w:sz w:val="24"/>
          <w:szCs w:val="24"/>
        </w:rPr>
        <w:t>this group</w:t>
      </w:r>
      <w:ins w:id="1539" w:author="Caitlin Jeffrey" w:date="2024-09-23T17:38:00Z" w16du:dateUtc="2024-09-23T21:38:00Z">
        <w:r w:rsidR="004356F7">
          <w:rPr>
            <w:rFonts w:ascii="Times New Roman" w:hAnsi="Times New Roman" w:cs="Times New Roman"/>
            <w:sz w:val="24"/>
            <w:szCs w:val="24"/>
          </w:rPr>
          <w:t>,</w:t>
        </w:r>
      </w:ins>
      <w:del w:id="1540" w:author="Caitlin Jeffrey" w:date="2024-09-23T17:38:00Z" w16du:dateUtc="2024-09-23T21:38:00Z">
        <w:r w:rsidR="00801F06" w:rsidDel="004356F7">
          <w:rPr>
            <w:rFonts w:ascii="Times New Roman" w:hAnsi="Times New Roman" w:cs="Times New Roman"/>
            <w:sz w:val="24"/>
            <w:szCs w:val="24"/>
          </w:rPr>
          <w:delText>.</w:delText>
        </w:r>
      </w:del>
      <w:r w:rsidR="00801F06">
        <w:rPr>
          <w:rFonts w:ascii="Times New Roman" w:hAnsi="Times New Roman" w:cs="Times New Roman"/>
          <w:sz w:val="24"/>
          <w:szCs w:val="24"/>
        </w:rPr>
        <w:t xml:space="preserve"> </w:t>
      </w:r>
      <w:del w:id="1541" w:author="Caitlin Jeffrey" w:date="2024-09-23T17:38:00Z" w16du:dateUtc="2024-09-23T21:38:00Z">
        <w:r w:rsidR="00801F06" w:rsidDel="004356F7">
          <w:rPr>
            <w:rFonts w:ascii="Times New Roman" w:hAnsi="Times New Roman" w:cs="Times New Roman"/>
            <w:sz w:val="24"/>
            <w:szCs w:val="24"/>
          </w:rPr>
          <w:delText xml:space="preserve">Therefore, </w:delText>
        </w:r>
        <w:r w:rsidR="007B5B0C" w:rsidDel="004356F7">
          <w:rPr>
            <w:rFonts w:ascii="Times New Roman" w:hAnsi="Times New Roman" w:cs="Times New Roman"/>
            <w:sz w:val="24"/>
            <w:szCs w:val="24"/>
          </w:rPr>
          <w:delText>in this study we may</w:delText>
        </w:r>
      </w:del>
      <w:ins w:id="1542" w:author="Caitlin Jeffrey" w:date="2024-09-23T17:38:00Z" w16du:dateUtc="2024-09-23T21:38:00Z">
        <w:r w:rsidR="004356F7">
          <w:rPr>
            <w:rFonts w:ascii="Times New Roman" w:hAnsi="Times New Roman" w:cs="Times New Roman"/>
            <w:sz w:val="24"/>
            <w:szCs w:val="24"/>
          </w:rPr>
          <w:t>thereby</w:t>
        </w:r>
      </w:ins>
      <w:r w:rsidR="007B5B0C">
        <w:rPr>
          <w:rFonts w:ascii="Times New Roman" w:hAnsi="Times New Roman" w:cs="Times New Roman"/>
          <w:sz w:val="24"/>
          <w:szCs w:val="24"/>
        </w:rPr>
        <w:t xml:space="preserve"> </w:t>
      </w:r>
      <w:r w:rsidR="0012089B">
        <w:rPr>
          <w:rFonts w:ascii="Times New Roman" w:hAnsi="Times New Roman" w:cs="Times New Roman"/>
          <w:sz w:val="24"/>
          <w:szCs w:val="24"/>
        </w:rPr>
        <w:t>underestimat</w:t>
      </w:r>
      <w:ins w:id="1543" w:author="Caitlin Jeffrey" w:date="2024-09-23T17:38:00Z" w16du:dateUtc="2024-09-23T21:38:00Z">
        <w:r w:rsidR="004356F7">
          <w:rPr>
            <w:rFonts w:ascii="Times New Roman" w:hAnsi="Times New Roman" w:cs="Times New Roman"/>
            <w:sz w:val="24"/>
            <w:szCs w:val="24"/>
          </w:rPr>
          <w:t>ing</w:t>
        </w:r>
      </w:ins>
      <w:del w:id="1544" w:author="Caitlin Jeffrey" w:date="2024-09-23T17:38:00Z" w16du:dateUtc="2024-09-23T21:38:00Z">
        <w:r w:rsidR="0012089B" w:rsidDel="004356F7">
          <w:rPr>
            <w:rFonts w:ascii="Times New Roman" w:hAnsi="Times New Roman" w:cs="Times New Roman"/>
            <w:sz w:val="24"/>
            <w:szCs w:val="24"/>
          </w:rPr>
          <w:delText>e</w:delText>
        </w:r>
      </w:del>
      <w:r w:rsidR="0012089B">
        <w:rPr>
          <w:rFonts w:ascii="Times New Roman" w:hAnsi="Times New Roman" w:cs="Times New Roman"/>
          <w:sz w:val="24"/>
          <w:szCs w:val="24"/>
        </w:rPr>
        <w:t xml:space="preserve"> the</w:t>
      </w:r>
      <w:ins w:id="1545" w:author="Caitlin Jeffrey" w:date="2024-09-23T17:45:00Z" w16du:dateUtc="2024-09-23T21:45:00Z">
        <w:r w:rsidR="00A6177F">
          <w:rPr>
            <w:rFonts w:ascii="Times New Roman" w:hAnsi="Times New Roman" w:cs="Times New Roman"/>
            <w:sz w:val="24"/>
            <w:szCs w:val="24"/>
          </w:rPr>
          <w:t xml:space="preserve"> true</w:t>
        </w:r>
      </w:ins>
      <w:r w:rsidR="0012089B">
        <w:rPr>
          <w:rFonts w:ascii="Times New Roman" w:hAnsi="Times New Roman" w:cs="Times New Roman"/>
          <w:sz w:val="24"/>
          <w:szCs w:val="24"/>
        </w:rPr>
        <w:t xml:space="preserve"> </w:t>
      </w:r>
      <w:r w:rsidR="004A26BB">
        <w:rPr>
          <w:rFonts w:ascii="Times New Roman" w:hAnsi="Times New Roman" w:cs="Times New Roman"/>
          <w:sz w:val="24"/>
          <w:szCs w:val="24"/>
        </w:rPr>
        <w:t>q</w:t>
      </w:r>
      <w:ins w:id="1546" w:author="John Barlow" w:date="2024-09-12T19:57:00Z" w16du:dateUtc="2024-09-12T23:57:00Z">
        <w:r w:rsidR="008B1863">
          <w:rPr>
            <w:rFonts w:ascii="Times New Roman" w:hAnsi="Times New Roman" w:cs="Times New Roman"/>
            <w:sz w:val="24"/>
            <w:szCs w:val="24"/>
          </w:rPr>
          <w:t>m</w:t>
        </w:r>
      </w:ins>
      <w:r w:rsidR="004A26BB">
        <w:rPr>
          <w:rFonts w:ascii="Times New Roman" w:hAnsi="Times New Roman" w:cs="Times New Roman"/>
          <w:sz w:val="24"/>
          <w:szCs w:val="24"/>
        </w:rPr>
        <w:t xml:space="preserve">SCC difference between </w:t>
      </w:r>
      <w:ins w:id="1547" w:author="Caitlin Jeffrey" w:date="2024-09-23T17:45:00Z" w16du:dateUtc="2024-09-23T21:45:00Z">
        <w:r w:rsidR="00A6177F">
          <w:rPr>
            <w:rFonts w:ascii="Times New Roman" w:hAnsi="Times New Roman" w:cs="Times New Roman"/>
            <w:sz w:val="24"/>
            <w:szCs w:val="24"/>
          </w:rPr>
          <w:t xml:space="preserve">quarters with </w:t>
        </w:r>
      </w:ins>
      <w:r w:rsidR="004A26BB">
        <w:rPr>
          <w:rFonts w:ascii="Times New Roman" w:hAnsi="Times New Roman" w:cs="Times New Roman"/>
          <w:sz w:val="24"/>
          <w:szCs w:val="24"/>
        </w:rPr>
        <w:t xml:space="preserve">IMI </w:t>
      </w:r>
      <w:del w:id="1548" w:author="Caitlin Jeffrey" w:date="2024-09-23T17:45:00Z" w16du:dateUtc="2024-09-23T21:45:00Z">
        <w:r w:rsidR="004A26BB" w:rsidDel="00A6177F">
          <w:rPr>
            <w:rFonts w:ascii="Times New Roman" w:hAnsi="Times New Roman" w:cs="Times New Roman"/>
            <w:sz w:val="24"/>
            <w:szCs w:val="24"/>
          </w:rPr>
          <w:delText xml:space="preserve">quarters </w:delText>
        </w:r>
      </w:del>
      <w:r w:rsidR="004A26BB">
        <w:rPr>
          <w:rFonts w:ascii="Times New Roman" w:hAnsi="Times New Roman" w:cs="Times New Roman"/>
          <w:sz w:val="24"/>
          <w:szCs w:val="24"/>
        </w:rPr>
        <w:t>and culture-negative</w:t>
      </w:r>
      <w:r w:rsidR="0012089B">
        <w:rPr>
          <w:rFonts w:ascii="Times New Roman" w:hAnsi="Times New Roman" w:cs="Times New Roman"/>
          <w:sz w:val="24"/>
          <w:szCs w:val="24"/>
        </w:rPr>
        <w:t xml:space="preserve"> quarters.</w:t>
      </w:r>
      <w:r w:rsidR="00490999">
        <w:rPr>
          <w:rFonts w:ascii="Times New Roman" w:hAnsi="Times New Roman" w:cs="Times New Roman"/>
          <w:sz w:val="24"/>
          <w:szCs w:val="24"/>
        </w:rPr>
        <w:t xml:space="preserve"> </w:t>
      </w:r>
      <w:del w:id="1549" w:author="Caitlin Jeffrey" w:date="2024-09-23T17:45:00Z" w16du:dateUtc="2024-09-23T21:45:00Z">
        <w:r w:rsidR="00B04D22" w:rsidDel="00A6177F">
          <w:rPr>
            <w:rFonts w:ascii="Times New Roman" w:hAnsi="Times New Roman" w:cs="Times New Roman"/>
            <w:sz w:val="24"/>
            <w:szCs w:val="24"/>
          </w:rPr>
          <w:delText>T</w:delText>
        </w:r>
        <w:r w:rsidR="00185D13" w:rsidDel="00A6177F">
          <w:rPr>
            <w:rFonts w:ascii="Times New Roman" w:hAnsi="Times New Roman" w:cs="Times New Roman"/>
            <w:sz w:val="24"/>
            <w:szCs w:val="24"/>
          </w:rPr>
          <w:delText xml:space="preserve">here is an </w:delText>
        </w:r>
      </w:del>
      <w:del w:id="1550" w:author="Caitlin Jeffrey" w:date="2024-09-23T17:46:00Z" w16du:dateUtc="2024-09-23T21:46:00Z">
        <w:r w:rsidR="00185D13" w:rsidDel="00A6177F">
          <w:rPr>
            <w:rFonts w:ascii="Times New Roman" w:hAnsi="Times New Roman" w:cs="Times New Roman"/>
            <w:sz w:val="24"/>
            <w:szCs w:val="24"/>
          </w:rPr>
          <w:delText>o</w:delText>
        </w:r>
      </w:del>
      <w:ins w:id="1551" w:author="Caitlin Jeffrey" w:date="2024-09-23T17:46:00Z" w16du:dateUtc="2024-09-23T21:46:00Z">
        <w:r w:rsidR="00A6177F">
          <w:rPr>
            <w:rFonts w:ascii="Times New Roman" w:hAnsi="Times New Roman" w:cs="Times New Roman"/>
            <w:sz w:val="24"/>
            <w:szCs w:val="24"/>
          </w:rPr>
          <w:t>O</w:t>
        </w:r>
      </w:ins>
      <w:r w:rsidR="00185D13">
        <w:rPr>
          <w:rFonts w:ascii="Times New Roman" w:hAnsi="Times New Roman" w:cs="Times New Roman"/>
          <w:sz w:val="24"/>
          <w:szCs w:val="24"/>
        </w:rPr>
        <w:t xml:space="preserve">pportunity </w:t>
      </w:r>
      <w:del w:id="1552" w:author="Caitlin Jeffrey" w:date="2024-09-23T17:46:00Z" w16du:dateUtc="2024-09-23T21:46:00Z">
        <w:r w:rsidR="00185D13" w:rsidDel="00A6177F">
          <w:rPr>
            <w:rFonts w:ascii="Times New Roman" w:hAnsi="Times New Roman" w:cs="Times New Roman"/>
            <w:sz w:val="24"/>
            <w:szCs w:val="24"/>
          </w:rPr>
          <w:delText xml:space="preserve">in </w:delText>
        </w:r>
      </w:del>
      <w:ins w:id="1553" w:author="Caitlin Jeffrey" w:date="2024-09-23T17:46:00Z" w16du:dateUtc="2024-09-23T21:46:00Z">
        <w:r w:rsidR="00A6177F">
          <w:rPr>
            <w:rFonts w:ascii="Times New Roman" w:hAnsi="Times New Roman" w:cs="Times New Roman"/>
            <w:sz w:val="24"/>
            <w:szCs w:val="24"/>
          </w:rPr>
          <w:t xml:space="preserve">for </w:t>
        </w:r>
      </w:ins>
      <w:r w:rsidR="00185D13">
        <w:rPr>
          <w:rFonts w:ascii="Times New Roman" w:hAnsi="Times New Roman" w:cs="Times New Roman"/>
          <w:sz w:val="24"/>
          <w:szCs w:val="24"/>
        </w:rPr>
        <w:t xml:space="preserve">future research </w:t>
      </w:r>
      <w:ins w:id="1554" w:author="Caitlin Jeffrey" w:date="2024-09-23T17:46:00Z" w16du:dateUtc="2024-09-23T21:46:00Z">
        <w:r w:rsidR="00A6177F">
          <w:rPr>
            <w:rFonts w:ascii="Times New Roman" w:hAnsi="Times New Roman" w:cs="Times New Roman"/>
            <w:sz w:val="24"/>
            <w:szCs w:val="24"/>
          </w:rPr>
          <w:t xml:space="preserve">exists </w:t>
        </w:r>
      </w:ins>
      <w:r w:rsidR="00185D13">
        <w:rPr>
          <w:rFonts w:ascii="Times New Roman" w:hAnsi="Times New Roman" w:cs="Times New Roman"/>
          <w:sz w:val="24"/>
          <w:szCs w:val="24"/>
        </w:rPr>
        <w:t xml:space="preserve">to </w:t>
      </w:r>
      <w:r w:rsidR="007E054E">
        <w:rPr>
          <w:rFonts w:ascii="Times New Roman" w:hAnsi="Times New Roman" w:cs="Times New Roman"/>
          <w:sz w:val="24"/>
          <w:szCs w:val="24"/>
        </w:rPr>
        <w:t>limit</w:t>
      </w:r>
      <w:ins w:id="1555" w:author="Caitlin Jeffrey" w:date="2024-09-23T17:46:00Z" w16du:dateUtc="2024-09-23T21:46:00Z">
        <w:r w:rsidR="00566605">
          <w:rPr>
            <w:rFonts w:ascii="Times New Roman" w:hAnsi="Times New Roman" w:cs="Times New Roman"/>
            <w:sz w:val="24"/>
            <w:szCs w:val="24"/>
          </w:rPr>
          <w:t xml:space="preserve"> </w:t>
        </w:r>
      </w:ins>
      <w:del w:id="1556" w:author="Caitlin Jeffrey" w:date="2024-09-23T17:46:00Z" w16du:dateUtc="2024-09-23T21:46:00Z">
        <w:r w:rsidR="007E054E" w:rsidDel="00566605">
          <w:rPr>
            <w:rFonts w:ascii="Times New Roman" w:hAnsi="Times New Roman" w:cs="Times New Roman"/>
            <w:sz w:val="24"/>
            <w:szCs w:val="24"/>
          </w:rPr>
          <w:delText xml:space="preserve"> </w:delText>
        </w:r>
      </w:del>
      <w:r w:rsidR="007E054E">
        <w:rPr>
          <w:rFonts w:ascii="Times New Roman" w:hAnsi="Times New Roman" w:cs="Times New Roman"/>
          <w:sz w:val="24"/>
          <w:szCs w:val="24"/>
        </w:rPr>
        <w:t xml:space="preserve">data sets to </w:t>
      </w:r>
      <w:ins w:id="1557" w:author="Caitlin Jeffrey" w:date="2024-09-23T17:46:00Z" w16du:dateUtc="2024-09-23T21:46:00Z">
        <w:r w:rsidR="00566605">
          <w:rPr>
            <w:rFonts w:ascii="Times New Roman" w:hAnsi="Times New Roman" w:cs="Times New Roman"/>
            <w:sz w:val="24"/>
            <w:szCs w:val="24"/>
          </w:rPr>
          <w:t xml:space="preserve">NASM </w:t>
        </w:r>
      </w:ins>
      <w:r w:rsidR="007E054E">
        <w:rPr>
          <w:rFonts w:ascii="Times New Roman" w:hAnsi="Times New Roman" w:cs="Times New Roman"/>
          <w:sz w:val="24"/>
          <w:szCs w:val="24"/>
        </w:rPr>
        <w:t xml:space="preserve">isolates </w:t>
      </w:r>
      <w:del w:id="1558" w:author="Caitlin Jeffrey" w:date="2024-09-23T17:46:00Z" w16du:dateUtc="2024-09-23T21:46:00Z">
        <w:r w:rsidR="00135105" w:rsidDel="00566605">
          <w:rPr>
            <w:rFonts w:ascii="Times New Roman" w:hAnsi="Times New Roman" w:cs="Times New Roman"/>
            <w:sz w:val="24"/>
            <w:szCs w:val="24"/>
          </w:rPr>
          <w:delText>only associated with IMI</w:delText>
        </w:r>
      </w:del>
      <w:ins w:id="1559" w:author="Caitlin Jeffrey" w:date="2024-09-23T17:46:00Z" w16du:dateUtc="2024-09-23T21:46:00Z">
        <w:r w:rsidR="00566605">
          <w:rPr>
            <w:rFonts w:ascii="Times New Roman" w:hAnsi="Times New Roman" w:cs="Times New Roman"/>
            <w:sz w:val="24"/>
            <w:szCs w:val="24"/>
          </w:rPr>
          <w:t>confir</w:t>
        </w:r>
      </w:ins>
      <w:ins w:id="1560" w:author="Caitlin Jeffrey" w:date="2024-09-23T17:47:00Z" w16du:dateUtc="2024-09-23T21:47:00Z">
        <w:r w:rsidR="00566605">
          <w:rPr>
            <w:rFonts w:ascii="Times New Roman" w:hAnsi="Times New Roman" w:cs="Times New Roman"/>
            <w:sz w:val="24"/>
            <w:szCs w:val="24"/>
          </w:rPr>
          <w:t>med</w:t>
        </w:r>
        <w:r w:rsidR="00807796">
          <w:rPr>
            <w:rFonts w:ascii="Times New Roman" w:hAnsi="Times New Roman" w:cs="Times New Roman"/>
            <w:sz w:val="24"/>
            <w:szCs w:val="24"/>
          </w:rPr>
          <w:t xml:space="preserve"> to be causing IMI</w:t>
        </w:r>
      </w:ins>
      <w:r w:rsidR="00135105">
        <w:rPr>
          <w:rFonts w:ascii="Times New Roman" w:hAnsi="Times New Roman" w:cs="Times New Roman"/>
          <w:sz w:val="24"/>
          <w:szCs w:val="24"/>
        </w:rPr>
        <w:t xml:space="preserve">. Such studies might integrate </w:t>
      </w:r>
      <w:r w:rsidR="00547C54">
        <w:rPr>
          <w:rFonts w:ascii="Times New Roman" w:hAnsi="Times New Roman" w:cs="Times New Roman"/>
          <w:sz w:val="24"/>
          <w:szCs w:val="24"/>
        </w:rPr>
        <w:t xml:space="preserve">strain typing </w:t>
      </w:r>
      <w:r w:rsidR="00AD6416">
        <w:rPr>
          <w:rFonts w:ascii="Times New Roman" w:hAnsi="Times New Roman" w:cs="Times New Roman"/>
          <w:sz w:val="24"/>
          <w:szCs w:val="24"/>
        </w:rPr>
        <w:t xml:space="preserve">and longitudinal study designs to focus on </w:t>
      </w:r>
      <w:r w:rsidR="00E71C33">
        <w:rPr>
          <w:rFonts w:ascii="Times New Roman" w:hAnsi="Times New Roman" w:cs="Times New Roman"/>
          <w:sz w:val="24"/>
          <w:szCs w:val="24"/>
        </w:rPr>
        <w:t xml:space="preserve">persistent IMI as has been proposed by De Buck </w:t>
      </w:r>
      <w:del w:id="1561" w:author="Caitlin Jeffrey" w:date="2024-09-23T12:41:00Z" w16du:dateUtc="2024-09-23T16:41:00Z">
        <w:r w:rsidR="00E71C33" w:rsidDel="00DA3659">
          <w:rPr>
            <w:rFonts w:ascii="Times New Roman" w:hAnsi="Times New Roman" w:cs="Times New Roman"/>
            <w:sz w:val="24"/>
            <w:szCs w:val="24"/>
          </w:rPr>
          <w:delText>et al., (</w:delText>
        </w:r>
      </w:del>
      <w:ins w:id="1562" w:author="Caitlin Jeffrey" w:date="2024-09-23T12:41:00Z" w16du:dateUtc="2024-09-23T16:41:00Z">
        <w:r w:rsidR="00DA3659">
          <w:rPr>
            <w:rFonts w:ascii="Times New Roman" w:hAnsi="Times New Roman" w:cs="Times New Roman"/>
            <w:sz w:val="24"/>
            <w:szCs w:val="24"/>
          </w:rPr>
          <w:t>et al. (</w:t>
        </w:r>
      </w:ins>
      <w:r w:rsidR="00E71C33">
        <w:rPr>
          <w:rFonts w:ascii="Times New Roman" w:hAnsi="Times New Roman" w:cs="Times New Roman"/>
          <w:sz w:val="24"/>
          <w:szCs w:val="24"/>
        </w:rPr>
        <w:t>20</w:t>
      </w:r>
      <w:r w:rsidR="00085EC8">
        <w:rPr>
          <w:rFonts w:ascii="Times New Roman" w:hAnsi="Times New Roman" w:cs="Times New Roman"/>
          <w:sz w:val="24"/>
          <w:szCs w:val="24"/>
        </w:rPr>
        <w:t>21)</w:t>
      </w:r>
      <w:r w:rsidR="003F0055">
        <w:rPr>
          <w:rFonts w:ascii="Times New Roman" w:hAnsi="Times New Roman" w:cs="Times New Roman"/>
          <w:sz w:val="24"/>
          <w:szCs w:val="24"/>
        </w:rPr>
        <w:t xml:space="preserve">, </w:t>
      </w:r>
      <w:r w:rsidR="001B330A">
        <w:rPr>
          <w:rFonts w:ascii="Times New Roman" w:hAnsi="Times New Roman" w:cs="Times New Roman"/>
          <w:sz w:val="24"/>
          <w:szCs w:val="24"/>
        </w:rPr>
        <w:t>a</w:t>
      </w:r>
      <w:r w:rsidR="00085EC8">
        <w:rPr>
          <w:rFonts w:ascii="Times New Roman" w:hAnsi="Times New Roman" w:cs="Times New Roman"/>
          <w:sz w:val="24"/>
          <w:szCs w:val="24"/>
        </w:rPr>
        <w:t>n</w:t>
      </w:r>
      <w:r w:rsidR="001B330A">
        <w:rPr>
          <w:rFonts w:ascii="Times New Roman" w:hAnsi="Times New Roman" w:cs="Times New Roman"/>
          <w:sz w:val="24"/>
          <w:szCs w:val="24"/>
        </w:rPr>
        <w:t xml:space="preserve">d recently applied in a </w:t>
      </w:r>
      <w:r w:rsidR="00085EC8">
        <w:rPr>
          <w:rFonts w:ascii="Times New Roman" w:hAnsi="Times New Roman" w:cs="Times New Roman"/>
          <w:sz w:val="24"/>
          <w:szCs w:val="24"/>
        </w:rPr>
        <w:t xml:space="preserve">study </w:t>
      </w:r>
      <w:r w:rsidR="00EA3DB4">
        <w:rPr>
          <w:rFonts w:ascii="Times New Roman" w:hAnsi="Times New Roman" w:cs="Times New Roman"/>
          <w:sz w:val="24"/>
          <w:szCs w:val="24"/>
        </w:rPr>
        <w:t xml:space="preserve">of </w:t>
      </w:r>
      <w:r w:rsidR="00A6237B" w:rsidRPr="008363C8">
        <w:rPr>
          <w:rFonts w:ascii="Times New Roman" w:hAnsi="Times New Roman" w:cs="Times New Roman"/>
          <w:i/>
          <w:iCs/>
          <w:sz w:val="24"/>
          <w:szCs w:val="24"/>
        </w:rPr>
        <w:t>S. chromogenes</w:t>
      </w:r>
      <w:r w:rsidR="00A6237B">
        <w:rPr>
          <w:rFonts w:ascii="Times New Roman" w:hAnsi="Times New Roman" w:cs="Times New Roman"/>
          <w:sz w:val="24"/>
          <w:szCs w:val="24"/>
        </w:rPr>
        <w:t xml:space="preserve"> and</w:t>
      </w:r>
      <w:r w:rsidR="00A6237B" w:rsidRPr="008363C8">
        <w:rPr>
          <w:rFonts w:ascii="Times New Roman" w:hAnsi="Times New Roman" w:cs="Times New Roman"/>
          <w:i/>
          <w:iCs/>
          <w:sz w:val="24"/>
          <w:szCs w:val="24"/>
        </w:rPr>
        <w:t xml:space="preserve"> S</w:t>
      </w:r>
      <w:r w:rsidR="00EA3DB4" w:rsidRPr="008363C8">
        <w:rPr>
          <w:rFonts w:ascii="Times New Roman" w:hAnsi="Times New Roman" w:cs="Times New Roman"/>
          <w:i/>
          <w:iCs/>
          <w:sz w:val="24"/>
          <w:szCs w:val="24"/>
        </w:rPr>
        <w:t>.</w:t>
      </w:r>
      <w:r w:rsidR="00A6237B" w:rsidRPr="008363C8">
        <w:rPr>
          <w:rFonts w:ascii="Times New Roman" w:hAnsi="Times New Roman" w:cs="Times New Roman"/>
          <w:i/>
          <w:iCs/>
          <w:sz w:val="24"/>
          <w:szCs w:val="24"/>
        </w:rPr>
        <w:t xml:space="preserve"> simulans</w:t>
      </w:r>
      <w:r w:rsidR="00EA3DB4">
        <w:rPr>
          <w:rFonts w:ascii="Times New Roman" w:hAnsi="Times New Roman" w:cs="Times New Roman"/>
          <w:sz w:val="24"/>
          <w:szCs w:val="24"/>
        </w:rPr>
        <w:t xml:space="preserve"> (</w:t>
      </w:r>
      <w:r w:rsidR="00085EC8">
        <w:rPr>
          <w:rFonts w:ascii="Times New Roman" w:hAnsi="Times New Roman" w:cs="Times New Roman"/>
          <w:sz w:val="24"/>
          <w:szCs w:val="24"/>
        </w:rPr>
        <w:t xml:space="preserve">Persson Waller et al., 2023). </w:t>
      </w:r>
      <w:ins w:id="1563" w:author="Caitlin Jeffrey" w:date="2024-09-23T17:43:00Z" w16du:dateUtc="2024-09-23T21:43:00Z">
        <w:r w:rsidR="003D2509" w:rsidRPr="005A5FE6">
          <w:rPr>
            <w:rFonts w:ascii="Times New Roman" w:hAnsi="Times New Roman" w:cs="Times New Roman"/>
            <w:sz w:val="24"/>
            <w:szCs w:val="24"/>
          </w:rPr>
          <w:t xml:space="preserve">Despite </w:t>
        </w:r>
        <w:r w:rsidR="003D2509">
          <w:rPr>
            <w:rFonts w:ascii="Times New Roman" w:hAnsi="Times New Roman" w:cs="Times New Roman"/>
            <w:sz w:val="24"/>
            <w:szCs w:val="24"/>
          </w:rPr>
          <w:t>th</w:t>
        </w:r>
      </w:ins>
      <w:ins w:id="1564" w:author="Caitlin Jeffrey" w:date="2024-09-23T17:47:00Z" w16du:dateUtc="2024-09-23T21:47:00Z">
        <w:r w:rsidR="004D5318">
          <w:rPr>
            <w:rFonts w:ascii="Times New Roman" w:hAnsi="Times New Roman" w:cs="Times New Roman"/>
            <w:sz w:val="24"/>
            <w:szCs w:val="24"/>
          </w:rPr>
          <w:t>e</w:t>
        </w:r>
      </w:ins>
      <w:ins w:id="1565" w:author="Caitlin Jeffrey" w:date="2024-09-23T17:43:00Z" w16du:dateUtc="2024-09-23T21:43:00Z">
        <w:r w:rsidR="003D2509">
          <w:rPr>
            <w:rFonts w:ascii="Times New Roman" w:hAnsi="Times New Roman" w:cs="Times New Roman"/>
            <w:sz w:val="24"/>
            <w:szCs w:val="24"/>
          </w:rPr>
          <w:t xml:space="preserve"> imperfect nature of bacteriological culture for determining IMI status</w:t>
        </w:r>
        <w:r w:rsidR="003D2509" w:rsidRPr="005A5FE6">
          <w:rPr>
            <w:rFonts w:ascii="Times New Roman" w:hAnsi="Times New Roman" w:cs="Times New Roman"/>
            <w:sz w:val="24"/>
            <w:szCs w:val="24"/>
          </w:rPr>
          <w:t xml:space="preserve">, the median (Figure 2) and mean </w:t>
        </w:r>
        <w:r w:rsidR="003D2509" w:rsidRPr="005A5FE6">
          <w:rPr>
            <w:rFonts w:ascii="Times New Roman" w:hAnsi="Times New Roman" w:cs="Times New Roman"/>
            <w:sz w:val="24"/>
            <w:szCs w:val="24"/>
          </w:rPr>
          <w:lastRenderedPageBreak/>
          <w:t xml:space="preserve">(Table 2) SCC for the negative control quarters </w:t>
        </w:r>
      </w:ins>
      <w:ins w:id="1566" w:author="Caitlin Jeffrey" w:date="2024-09-23T17:47:00Z" w16du:dateUtc="2024-09-23T21:47:00Z">
        <w:r w:rsidR="004D5318">
          <w:rPr>
            <w:rFonts w:ascii="Times New Roman" w:hAnsi="Times New Roman" w:cs="Times New Roman"/>
            <w:sz w:val="24"/>
            <w:szCs w:val="24"/>
          </w:rPr>
          <w:t xml:space="preserve">in the current study </w:t>
        </w:r>
      </w:ins>
      <w:ins w:id="1567" w:author="Caitlin Jeffrey" w:date="2024-09-23T17:43:00Z" w16du:dateUtc="2024-09-23T21:43:00Z">
        <w:r w:rsidR="003D2509" w:rsidRPr="005A5FE6">
          <w:rPr>
            <w:rFonts w:ascii="Times New Roman" w:hAnsi="Times New Roman" w:cs="Times New Roman"/>
            <w:sz w:val="24"/>
            <w:szCs w:val="24"/>
          </w:rPr>
          <w:t>w</w:t>
        </w:r>
        <w:r w:rsidR="003D2509">
          <w:rPr>
            <w:rFonts w:ascii="Times New Roman" w:hAnsi="Times New Roman" w:cs="Times New Roman"/>
            <w:sz w:val="24"/>
            <w:szCs w:val="24"/>
          </w:rPr>
          <w:t>ere</w:t>
        </w:r>
        <w:r w:rsidR="003D2509" w:rsidRPr="005A5FE6">
          <w:rPr>
            <w:rFonts w:ascii="Times New Roman" w:hAnsi="Times New Roman" w:cs="Times New Roman"/>
            <w:sz w:val="24"/>
            <w:szCs w:val="24"/>
          </w:rPr>
          <w:t xml:space="preserve"> still well below that of most </w:t>
        </w:r>
        <w:r w:rsidR="003D2509" w:rsidRPr="009B25D1">
          <w:rPr>
            <w:rFonts w:ascii="Times New Roman" w:hAnsi="Times New Roman" w:cs="Times New Roman"/>
            <w:sz w:val="24"/>
            <w:szCs w:val="24"/>
          </w:rPr>
          <w:t>SaM species.</w:t>
        </w:r>
      </w:ins>
    </w:p>
    <w:p w14:paraId="2A42720E" w14:textId="68D9A0C8" w:rsidR="00A617DC" w:rsidRDefault="0008465E" w:rsidP="00774F1F">
      <w:pPr>
        <w:spacing w:after="0" w:line="480" w:lineRule="auto"/>
        <w:ind w:firstLine="360"/>
        <w:rPr>
          <w:ins w:id="1568" w:author="John Barlow" w:date="2024-09-19T14:30:00Z" w16du:dateUtc="2024-09-19T18:30:00Z"/>
          <w:rFonts w:ascii="Times New Roman" w:hAnsi="Times New Roman" w:cs="Times New Roman"/>
          <w:sz w:val="24"/>
          <w:szCs w:val="24"/>
        </w:rPr>
      </w:pPr>
      <w:ins w:id="1569" w:author="John Barlow" w:date="2024-09-19T14:26:00Z" w16du:dateUtc="2024-09-19T18:26:00Z">
        <w:del w:id="1570" w:author="Caitlin Jeffrey" w:date="2024-09-23T17:48:00Z" w16du:dateUtc="2024-09-23T21:48:00Z">
          <w:r w:rsidRPr="00FD049C" w:rsidDel="007D659D">
            <w:rPr>
              <w:rFonts w:ascii="Times New Roman" w:hAnsi="Times New Roman" w:cs="Times New Roman"/>
              <w:sz w:val="24"/>
              <w:szCs w:val="24"/>
            </w:rPr>
            <w:delText>In this study we did not include s</w:delText>
          </w:r>
        </w:del>
      </w:ins>
      <w:ins w:id="1571" w:author="Caitlin Jeffrey" w:date="2024-09-23T17:48:00Z" w16du:dateUtc="2024-09-23T21:48:00Z">
        <w:r w:rsidR="007D659D">
          <w:rPr>
            <w:rFonts w:ascii="Times New Roman" w:hAnsi="Times New Roman" w:cs="Times New Roman"/>
            <w:sz w:val="24"/>
            <w:szCs w:val="24"/>
          </w:rPr>
          <w:t>S</w:t>
        </w:r>
      </w:ins>
      <w:ins w:id="1572" w:author="John Barlow" w:date="2024-09-19T14:26:00Z" w16du:dateUtc="2024-09-19T18:26:00Z">
        <w:r w:rsidRPr="00FD049C">
          <w:rPr>
            <w:rFonts w:ascii="Times New Roman" w:hAnsi="Times New Roman" w:cs="Times New Roman"/>
            <w:sz w:val="24"/>
            <w:szCs w:val="24"/>
          </w:rPr>
          <w:t>train typing of isolates of the same species causing IMI in a given quarter</w:t>
        </w:r>
      </w:ins>
      <w:ins w:id="1573" w:author="Caitlin Jeffrey" w:date="2024-09-23T17:48:00Z" w16du:dateUtc="2024-09-23T21:48:00Z">
        <w:r w:rsidR="007D659D">
          <w:rPr>
            <w:rFonts w:ascii="Times New Roman" w:hAnsi="Times New Roman" w:cs="Times New Roman"/>
            <w:sz w:val="24"/>
            <w:szCs w:val="24"/>
          </w:rPr>
          <w:t xml:space="preserve"> was not performed in the current study</w:t>
        </w:r>
      </w:ins>
      <w:ins w:id="1574" w:author="John Barlow" w:date="2024-09-19T14:26:00Z" w16du:dateUtc="2024-09-19T18:26:00Z">
        <w:r w:rsidRPr="00FD049C">
          <w:rPr>
            <w:rFonts w:ascii="Times New Roman" w:hAnsi="Times New Roman" w:cs="Times New Roman"/>
            <w:sz w:val="24"/>
            <w:szCs w:val="24"/>
          </w:rPr>
          <w:t xml:space="preserve"> (i.e., to check that repeated observations of the same species </w:t>
        </w:r>
      </w:ins>
      <w:ins w:id="1575" w:author="John Barlow" w:date="2024-09-19T14:27:00Z" w16du:dateUtc="2024-09-19T18:27:00Z">
        <w:r w:rsidRPr="00FD049C">
          <w:rPr>
            <w:rFonts w:ascii="Times New Roman" w:hAnsi="Times New Roman" w:cs="Times New Roman"/>
            <w:sz w:val="24"/>
            <w:szCs w:val="24"/>
          </w:rPr>
          <w:t>were</w:t>
        </w:r>
      </w:ins>
      <w:ins w:id="1576" w:author="John Barlow" w:date="2024-09-19T14:26:00Z" w16du:dateUtc="2024-09-19T18:26:00Z">
        <w:r w:rsidRPr="00FD049C">
          <w:rPr>
            <w:rFonts w:ascii="Times New Roman" w:hAnsi="Times New Roman" w:cs="Times New Roman"/>
            <w:sz w:val="24"/>
            <w:szCs w:val="24"/>
          </w:rPr>
          <w:t xml:space="preserve"> indeed a persistent infection), as our objective was to identify the effect on SCC by individual SaM species and not to characterize species-level persistence. Finding the same NASM species in a given quarter on different occasions is likely insufficient evidence for a persistent infection (Dufour et al., 2012), and stain typing can improve our understanding of infection dynamics, duration of infection, and reduce bias </w:t>
        </w:r>
        <w:del w:id="1577" w:author="Caitlin Jeffrey" w:date="2024-09-23T17:49:00Z" w16du:dateUtc="2024-09-23T21:49:00Z">
          <w:r w:rsidRPr="00FD049C" w:rsidDel="00930044">
            <w:rPr>
              <w:rFonts w:ascii="Times New Roman" w:hAnsi="Times New Roman" w:cs="Times New Roman"/>
              <w:sz w:val="24"/>
              <w:szCs w:val="24"/>
            </w:rPr>
            <w:delText>that might</w:delText>
          </w:r>
        </w:del>
      </w:ins>
      <w:ins w:id="1578" w:author="Caitlin Jeffrey" w:date="2024-09-23T17:49:00Z" w16du:dateUtc="2024-09-23T21:49:00Z">
        <w:r w:rsidR="00930044">
          <w:rPr>
            <w:rFonts w:ascii="Times New Roman" w:hAnsi="Times New Roman" w:cs="Times New Roman"/>
            <w:sz w:val="24"/>
            <w:szCs w:val="24"/>
          </w:rPr>
          <w:t>which may</w:t>
        </w:r>
      </w:ins>
      <w:ins w:id="1579" w:author="John Barlow" w:date="2024-09-19T14:26:00Z" w16du:dateUtc="2024-09-19T18:26:00Z">
        <w:r w:rsidRPr="00FD049C">
          <w:rPr>
            <w:rFonts w:ascii="Times New Roman" w:hAnsi="Times New Roman" w:cs="Times New Roman"/>
            <w:sz w:val="24"/>
            <w:szCs w:val="24"/>
          </w:rPr>
          <w:t xml:space="preserve"> be introduced by repeated measures (Barlow et al., 2013; Fry et al., 2014; Persson Waller et al., 2023</w:t>
        </w:r>
      </w:ins>
      <w:ins w:id="1580" w:author="John Barlow" w:date="2024-09-19T14:28:00Z" w16du:dateUtc="2024-09-19T18:28:00Z">
        <w:r w:rsidR="00EC6858">
          <w:rPr>
            <w:rFonts w:ascii="Times New Roman" w:hAnsi="Times New Roman" w:cs="Times New Roman"/>
            <w:sz w:val="24"/>
            <w:szCs w:val="24"/>
          </w:rPr>
          <w:t>)</w:t>
        </w:r>
      </w:ins>
      <w:ins w:id="1581" w:author="John Barlow" w:date="2024-09-19T14:26:00Z" w16du:dateUtc="2024-09-19T18:26:00Z">
        <w:r w:rsidRPr="00FD049C">
          <w:rPr>
            <w:rFonts w:ascii="Times New Roman" w:hAnsi="Times New Roman" w:cs="Times New Roman"/>
            <w:sz w:val="24"/>
            <w:szCs w:val="24"/>
          </w:rPr>
          <w:t xml:space="preserve">. </w:t>
        </w:r>
        <w:del w:id="1582" w:author="Caitlin Jeffrey" w:date="2024-09-23T17:49:00Z" w16du:dateUtc="2024-09-23T21:49:00Z">
          <w:r w:rsidRPr="00FD049C" w:rsidDel="00257D3B">
            <w:rPr>
              <w:rFonts w:ascii="Times New Roman" w:hAnsi="Times New Roman" w:cs="Times New Roman"/>
              <w:sz w:val="24"/>
              <w:szCs w:val="24"/>
            </w:rPr>
            <w:delText>In this study</w:delText>
          </w:r>
        </w:del>
      </w:ins>
      <w:ins w:id="1583" w:author="Caitlin Jeffrey" w:date="2024-09-23T17:50:00Z" w16du:dateUtc="2024-09-23T21:50:00Z">
        <w:r w:rsidR="00C12442">
          <w:rPr>
            <w:rFonts w:ascii="Times New Roman" w:hAnsi="Times New Roman" w:cs="Times New Roman"/>
            <w:sz w:val="24"/>
            <w:szCs w:val="24"/>
          </w:rPr>
          <w:t>I</w:t>
        </w:r>
      </w:ins>
      <w:ins w:id="1584" w:author="John Barlow" w:date="2024-09-19T14:26:00Z" w16du:dateUtc="2024-09-19T18:26:00Z">
        <w:del w:id="1585" w:author="Caitlin Jeffrey" w:date="2024-09-23T17:50:00Z" w16du:dateUtc="2024-09-23T21:50:00Z">
          <w:r w:rsidRPr="00FD049C" w:rsidDel="00C12442">
            <w:rPr>
              <w:rFonts w:ascii="Times New Roman" w:hAnsi="Times New Roman" w:cs="Times New Roman"/>
              <w:sz w:val="24"/>
              <w:szCs w:val="24"/>
            </w:rPr>
            <w:delText xml:space="preserve"> i</w:delText>
          </w:r>
        </w:del>
        <w:r w:rsidRPr="00FD049C">
          <w:rPr>
            <w:rFonts w:ascii="Times New Roman" w:hAnsi="Times New Roman" w:cs="Times New Roman"/>
            <w:sz w:val="24"/>
            <w:szCs w:val="24"/>
          </w:rPr>
          <w:t xml:space="preserve">t is </w:t>
        </w:r>
      </w:ins>
      <w:ins w:id="1586" w:author="Caitlin Jeffrey" w:date="2024-09-23T17:50:00Z" w16du:dateUtc="2024-09-23T21:50:00Z">
        <w:r w:rsidR="00C12442">
          <w:rPr>
            <w:rFonts w:ascii="Times New Roman" w:hAnsi="Times New Roman" w:cs="Times New Roman"/>
            <w:sz w:val="24"/>
            <w:szCs w:val="24"/>
          </w:rPr>
          <w:t xml:space="preserve">therefore </w:t>
        </w:r>
      </w:ins>
      <w:ins w:id="1587" w:author="John Barlow" w:date="2024-09-19T14:26:00Z" w16du:dateUtc="2024-09-19T18:26:00Z">
        <w:r w:rsidRPr="00FD049C">
          <w:rPr>
            <w:rFonts w:ascii="Times New Roman" w:hAnsi="Times New Roman" w:cs="Times New Roman"/>
            <w:sz w:val="24"/>
            <w:szCs w:val="24"/>
          </w:rPr>
          <w:t>possible that different strains of the same species have been clustered together in the analysis as repeated observations of a persistent IMI</w:t>
        </w:r>
      </w:ins>
      <w:ins w:id="1588" w:author="Caitlin Jeffrey" w:date="2024-09-23T17:50:00Z" w16du:dateUtc="2024-09-23T21:50:00Z">
        <w:r w:rsidR="00257D3B">
          <w:rPr>
            <w:rFonts w:ascii="Times New Roman" w:hAnsi="Times New Roman" w:cs="Times New Roman"/>
            <w:sz w:val="24"/>
            <w:szCs w:val="24"/>
          </w:rPr>
          <w:t xml:space="preserve"> in the current study</w:t>
        </w:r>
      </w:ins>
      <w:ins w:id="1589" w:author="John Barlow" w:date="2024-09-19T14:26:00Z" w16du:dateUtc="2024-09-19T18:26:00Z">
        <w:r w:rsidRPr="00FD049C">
          <w:rPr>
            <w:rFonts w:ascii="Times New Roman" w:hAnsi="Times New Roman" w:cs="Times New Roman"/>
            <w:sz w:val="24"/>
            <w:szCs w:val="24"/>
          </w:rPr>
          <w:t xml:space="preserve">. This may introduce bias </w:t>
        </w:r>
        <w:del w:id="1590" w:author="Caitlin Jeffrey" w:date="2024-09-23T17:50:00Z" w16du:dateUtc="2024-09-23T21:50:00Z">
          <w:r w:rsidRPr="00FD049C" w:rsidDel="00C12442">
            <w:rPr>
              <w:rFonts w:ascii="Times New Roman" w:hAnsi="Times New Roman" w:cs="Times New Roman"/>
              <w:sz w:val="24"/>
              <w:szCs w:val="24"/>
            </w:rPr>
            <w:delText xml:space="preserve">in our analysis </w:delText>
          </w:r>
        </w:del>
        <w:r w:rsidRPr="00FD049C">
          <w:rPr>
            <w:rFonts w:ascii="Times New Roman" w:hAnsi="Times New Roman" w:cs="Times New Roman"/>
            <w:sz w:val="24"/>
            <w:szCs w:val="24"/>
          </w:rPr>
          <w:t xml:space="preserve">if an unaccounted-for interaction exists between persistency and effect on SCC at the strain level for some SaM species. This is a current gap in our knowledge and an opportunity for future research (De Buck et al., 2021). The majority of IMI quarters with repeated observations in the current study were </w:t>
        </w:r>
        <w:r w:rsidRPr="007E1C2B">
          <w:rPr>
            <w:rFonts w:ascii="Times New Roman" w:hAnsi="Times New Roman" w:cs="Times New Roman"/>
            <w:i/>
            <w:iCs/>
            <w:sz w:val="24"/>
            <w:szCs w:val="24"/>
            <w:rPrChange w:id="1591" w:author="John Barlow" w:date="2024-09-19T14:30:00Z" w16du:dateUtc="2024-09-19T18:30:00Z">
              <w:rPr>
                <w:rFonts w:ascii="Times New Roman" w:hAnsi="Times New Roman" w:cs="Times New Roman"/>
                <w:sz w:val="24"/>
                <w:szCs w:val="24"/>
              </w:rPr>
            </w:rPrChange>
          </w:rPr>
          <w:t>S. chromogenes</w:t>
        </w:r>
        <w:r w:rsidRPr="00FD049C">
          <w:rPr>
            <w:rFonts w:ascii="Times New Roman" w:hAnsi="Times New Roman" w:cs="Times New Roman"/>
            <w:sz w:val="24"/>
            <w:szCs w:val="24"/>
          </w:rPr>
          <w:t xml:space="preserve">, which has been demonstrated to be a persistent intramammary pathogen (Piessens et al., 2011; Valckenier et al., 2021). In unpublished data from Fry et al. (2014), 90% of quarters where </w:t>
        </w:r>
        <w:r w:rsidRPr="007E1C2B">
          <w:rPr>
            <w:rFonts w:ascii="Times New Roman" w:hAnsi="Times New Roman" w:cs="Times New Roman"/>
            <w:i/>
            <w:iCs/>
            <w:sz w:val="24"/>
            <w:szCs w:val="24"/>
            <w:rPrChange w:id="1592" w:author="John Barlow" w:date="2024-09-19T14:29:00Z" w16du:dateUtc="2024-09-19T18:29:00Z">
              <w:rPr>
                <w:rFonts w:ascii="Times New Roman" w:hAnsi="Times New Roman" w:cs="Times New Roman"/>
                <w:sz w:val="24"/>
                <w:szCs w:val="24"/>
              </w:rPr>
            </w:rPrChange>
          </w:rPr>
          <w:t xml:space="preserve">S. chromogenes </w:t>
        </w:r>
        <w:r w:rsidRPr="00FD049C">
          <w:rPr>
            <w:rFonts w:ascii="Times New Roman" w:hAnsi="Times New Roman" w:cs="Times New Roman"/>
            <w:sz w:val="24"/>
            <w:szCs w:val="24"/>
          </w:rPr>
          <w:t xml:space="preserve">was isolated at multiple time points were confirmed to be persistent infections. The second-most frequent species causing IMI in the current study with repeated observations in a given quarter was </w:t>
        </w:r>
        <w:r w:rsidRPr="007E1C2B">
          <w:rPr>
            <w:rFonts w:ascii="Times New Roman" w:hAnsi="Times New Roman" w:cs="Times New Roman"/>
            <w:i/>
            <w:iCs/>
            <w:sz w:val="24"/>
            <w:szCs w:val="24"/>
            <w:rPrChange w:id="1593" w:author="John Barlow" w:date="2024-09-19T14:30:00Z" w16du:dateUtc="2024-09-19T18:30:00Z">
              <w:rPr>
                <w:rFonts w:ascii="Times New Roman" w:hAnsi="Times New Roman" w:cs="Times New Roman"/>
                <w:sz w:val="24"/>
                <w:szCs w:val="24"/>
              </w:rPr>
            </w:rPrChange>
          </w:rPr>
          <w:t>S. aureus</w:t>
        </w:r>
        <w:r w:rsidRPr="00FD049C">
          <w:rPr>
            <w:rFonts w:ascii="Times New Roman" w:hAnsi="Times New Roman" w:cs="Times New Roman"/>
            <w:sz w:val="24"/>
            <w:szCs w:val="24"/>
          </w:rPr>
          <w:t>, an intramammary pathogen whose ability to cause persistent infections has been well described (Lam et al., 1996; Woudstra et al., 2023). Given these previous findings, we can only speculate that in our current study</w:t>
        </w:r>
      </w:ins>
      <w:ins w:id="1594" w:author="Caitlin Jeffrey" w:date="2024-09-23T17:51:00Z" w16du:dateUtc="2024-09-23T21:51:00Z">
        <w:r w:rsidR="00122F06">
          <w:rPr>
            <w:rFonts w:ascii="Times New Roman" w:hAnsi="Times New Roman" w:cs="Times New Roman"/>
            <w:sz w:val="24"/>
            <w:szCs w:val="24"/>
          </w:rPr>
          <w:t>,</w:t>
        </w:r>
      </w:ins>
      <w:ins w:id="1595" w:author="John Barlow" w:date="2024-09-19T14:26:00Z" w16du:dateUtc="2024-09-19T18:26:00Z">
        <w:r w:rsidRPr="00FD049C">
          <w:rPr>
            <w:rFonts w:ascii="Times New Roman" w:hAnsi="Times New Roman" w:cs="Times New Roman"/>
            <w:sz w:val="24"/>
            <w:szCs w:val="24"/>
          </w:rPr>
          <w:t xml:space="preserve"> the majority of repeated observations of </w:t>
        </w:r>
        <w:r w:rsidRPr="007E1C2B">
          <w:rPr>
            <w:rFonts w:ascii="Times New Roman" w:hAnsi="Times New Roman" w:cs="Times New Roman"/>
            <w:i/>
            <w:iCs/>
            <w:sz w:val="24"/>
            <w:szCs w:val="24"/>
            <w:rPrChange w:id="1596" w:author="John Barlow" w:date="2024-09-19T14:30:00Z" w16du:dateUtc="2024-09-19T18:30:00Z">
              <w:rPr>
                <w:rFonts w:ascii="Times New Roman" w:hAnsi="Times New Roman" w:cs="Times New Roman"/>
                <w:sz w:val="24"/>
                <w:szCs w:val="24"/>
              </w:rPr>
            </w:rPrChange>
          </w:rPr>
          <w:t>S. chromogenes</w:t>
        </w:r>
        <w:r w:rsidRPr="00FD049C">
          <w:rPr>
            <w:rFonts w:ascii="Times New Roman" w:hAnsi="Times New Roman" w:cs="Times New Roman"/>
            <w:sz w:val="24"/>
            <w:szCs w:val="24"/>
          </w:rPr>
          <w:t xml:space="preserve"> </w:t>
        </w:r>
        <w:r w:rsidRPr="00FD049C">
          <w:rPr>
            <w:rFonts w:ascii="Times New Roman" w:hAnsi="Times New Roman" w:cs="Times New Roman"/>
            <w:sz w:val="24"/>
            <w:szCs w:val="24"/>
          </w:rPr>
          <w:lastRenderedPageBreak/>
          <w:t xml:space="preserve">or </w:t>
        </w:r>
        <w:r w:rsidRPr="007E1C2B">
          <w:rPr>
            <w:rFonts w:ascii="Times New Roman" w:hAnsi="Times New Roman" w:cs="Times New Roman"/>
            <w:i/>
            <w:iCs/>
            <w:sz w:val="24"/>
            <w:szCs w:val="24"/>
            <w:rPrChange w:id="1597" w:author="John Barlow" w:date="2024-09-19T14:30:00Z" w16du:dateUtc="2024-09-19T18:30:00Z">
              <w:rPr>
                <w:rFonts w:ascii="Times New Roman" w:hAnsi="Times New Roman" w:cs="Times New Roman"/>
                <w:sz w:val="24"/>
                <w:szCs w:val="24"/>
              </w:rPr>
            </w:rPrChange>
          </w:rPr>
          <w:t>S. aureus</w:t>
        </w:r>
        <w:r w:rsidRPr="00FD049C">
          <w:rPr>
            <w:rFonts w:ascii="Times New Roman" w:hAnsi="Times New Roman" w:cs="Times New Roman"/>
            <w:sz w:val="24"/>
            <w:szCs w:val="24"/>
          </w:rPr>
          <w:t xml:space="preserve"> IMI in a given quarter were persistent infections with the same strain. Notably, the inclusion of random effects for quarter and cow in the model controlled for these important host-level effects on</w:t>
        </w:r>
        <w:del w:id="1598" w:author="Caitlin Jeffrey" w:date="2024-09-23T16:25:00Z" w16du:dateUtc="2024-09-23T20:25:00Z">
          <w:r w:rsidRPr="00FD049C" w:rsidDel="002B2E7E">
            <w:rPr>
              <w:rFonts w:ascii="Times New Roman" w:hAnsi="Times New Roman" w:cs="Times New Roman"/>
              <w:sz w:val="24"/>
              <w:szCs w:val="24"/>
            </w:rPr>
            <w:delText xml:space="preserve"> </w:delText>
          </w:r>
        </w:del>
        <w:del w:id="1599" w:author="Caitlin Jeffrey" w:date="2024-09-23T16:15:00Z" w16du:dateUtc="2024-09-23T20:15:00Z">
          <w:r w:rsidRPr="00FD049C" w:rsidDel="00472227">
            <w:rPr>
              <w:rFonts w:ascii="Times New Roman" w:hAnsi="Times New Roman" w:cs="Times New Roman"/>
              <w:sz w:val="24"/>
              <w:szCs w:val="24"/>
            </w:rPr>
            <w:delText>quarter SCC</w:delText>
          </w:r>
        </w:del>
      </w:ins>
      <w:ins w:id="1600" w:author="Caitlin Jeffrey" w:date="2024-09-23T16:15:00Z" w16du:dateUtc="2024-09-23T20:15:00Z">
        <w:r w:rsidR="00472227">
          <w:rPr>
            <w:rFonts w:ascii="Times New Roman" w:hAnsi="Times New Roman" w:cs="Times New Roman"/>
            <w:sz w:val="24"/>
            <w:szCs w:val="24"/>
          </w:rPr>
          <w:t xml:space="preserve"> qmSCC</w:t>
        </w:r>
      </w:ins>
      <w:ins w:id="1601" w:author="John Barlow" w:date="2024-09-19T14:26:00Z" w16du:dateUtc="2024-09-19T18:26:00Z">
        <w:r w:rsidRPr="00FD049C">
          <w:rPr>
            <w:rFonts w:ascii="Times New Roman" w:hAnsi="Times New Roman" w:cs="Times New Roman"/>
            <w:sz w:val="24"/>
            <w:szCs w:val="24"/>
          </w:rPr>
          <w:t>.</w:t>
        </w:r>
      </w:ins>
    </w:p>
    <w:p w14:paraId="20E95C62" w14:textId="57A76A35" w:rsidR="0008465E" w:rsidRDefault="0008465E">
      <w:pPr>
        <w:spacing w:after="0" w:line="480" w:lineRule="auto"/>
        <w:ind w:firstLine="360"/>
        <w:rPr>
          <w:rFonts w:ascii="Times New Roman" w:hAnsi="Times New Roman" w:cs="Times New Roman"/>
          <w:sz w:val="24"/>
          <w:szCs w:val="24"/>
        </w:rPr>
        <w:pPrChange w:id="1602" w:author="John Barlow" w:date="2024-09-19T14:33:00Z" w16du:dateUtc="2024-09-19T18:33:00Z">
          <w:pPr>
            <w:autoSpaceDE w:val="0"/>
            <w:autoSpaceDN w:val="0"/>
            <w:adjustRightInd w:val="0"/>
            <w:spacing w:after="0" w:line="480" w:lineRule="auto"/>
            <w:ind w:firstLine="360"/>
          </w:pPr>
        </w:pPrChange>
      </w:pPr>
      <w:ins w:id="1603" w:author="John Barlow" w:date="2024-09-19T14:26:00Z" w16du:dateUtc="2024-09-19T18:26:00Z">
        <w:r w:rsidRPr="00774F1F">
          <w:rPr>
            <w:rFonts w:ascii="Times New Roman" w:hAnsi="Times New Roman" w:cs="Times New Roman"/>
            <w:sz w:val="24"/>
            <w:szCs w:val="24"/>
          </w:rPr>
          <w:t xml:space="preserve">As the SaM on organic farms are under different selective pressures than those causing IMI on conventional farms, there is the potential that a given species may differ in its effect on qmSCC and interaction with the host. </w:t>
        </w:r>
        <w:r w:rsidRPr="00C64DEC">
          <w:rPr>
            <w:rFonts w:ascii="Times New Roman" w:hAnsi="Times New Roman" w:cs="Times New Roman"/>
            <w:sz w:val="24"/>
            <w:szCs w:val="24"/>
          </w:rPr>
          <w:t xml:space="preserve">For example, </w:t>
        </w:r>
        <w:del w:id="1604" w:author="Caitlin Jeffrey" w:date="2024-09-23T17:53:00Z" w16du:dateUtc="2024-09-23T21:53:00Z">
          <w:r w:rsidRPr="00C64DEC" w:rsidDel="003E5437">
            <w:rPr>
              <w:rFonts w:ascii="Times New Roman" w:hAnsi="Times New Roman" w:cs="Times New Roman"/>
              <w:sz w:val="24"/>
              <w:szCs w:val="24"/>
            </w:rPr>
            <w:delText>more than half (</w:delText>
          </w:r>
        </w:del>
        <w:r w:rsidRPr="00C64DEC">
          <w:rPr>
            <w:rFonts w:ascii="Times New Roman" w:hAnsi="Times New Roman" w:cs="Times New Roman"/>
            <w:sz w:val="24"/>
            <w:szCs w:val="24"/>
          </w:rPr>
          <w:t>71%</w:t>
        </w:r>
        <w:del w:id="1605" w:author="Caitlin Jeffrey" w:date="2024-09-23T17:53:00Z" w16du:dateUtc="2024-09-23T21:53:00Z">
          <w:r w:rsidRPr="00C64DEC" w:rsidDel="003E5437">
            <w:rPr>
              <w:rFonts w:ascii="Times New Roman" w:hAnsi="Times New Roman" w:cs="Times New Roman"/>
              <w:sz w:val="24"/>
              <w:szCs w:val="24"/>
            </w:rPr>
            <w:delText>)</w:delText>
          </w:r>
        </w:del>
        <w:r w:rsidRPr="00C64DEC">
          <w:rPr>
            <w:rFonts w:ascii="Times New Roman" w:hAnsi="Times New Roman" w:cs="Times New Roman"/>
            <w:sz w:val="24"/>
            <w:szCs w:val="24"/>
          </w:rPr>
          <w:t xml:space="preserve"> of Vermont organic dairy farms utilize primarily Jersey </w:t>
        </w:r>
        <w:del w:id="1606" w:author="Caitlin Jeffrey" w:date="2024-09-23T17:54:00Z" w16du:dateUtc="2024-09-23T21:54:00Z">
          <w:r w:rsidRPr="00C64DEC" w:rsidDel="003E5437">
            <w:rPr>
              <w:rFonts w:ascii="Times New Roman" w:hAnsi="Times New Roman" w:cs="Times New Roman"/>
              <w:sz w:val="24"/>
              <w:szCs w:val="24"/>
            </w:rPr>
            <w:delText xml:space="preserve">cattle </w:delText>
          </w:r>
        </w:del>
        <w:r w:rsidRPr="00C64DEC">
          <w:rPr>
            <w:rFonts w:ascii="Times New Roman" w:hAnsi="Times New Roman" w:cs="Times New Roman"/>
            <w:sz w:val="24"/>
            <w:szCs w:val="24"/>
          </w:rPr>
          <w:t xml:space="preserve">or cross-bred cattle breeds and select for cows with improved grazing phenotypes (Andrews et al., 2021). Similarly, Stiglbauer </w:t>
        </w:r>
        <w:del w:id="1607" w:author="Caitlin Jeffrey" w:date="2024-09-23T12:41:00Z" w16du:dateUtc="2024-09-23T16:41:00Z">
          <w:r w:rsidRPr="00C64DEC" w:rsidDel="00DA3659">
            <w:rPr>
              <w:rFonts w:ascii="Times New Roman" w:hAnsi="Times New Roman" w:cs="Times New Roman"/>
              <w:sz w:val="24"/>
              <w:szCs w:val="24"/>
            </w:rPr>
            <w:delText>et al., (</w:delText>
          </w:r>
        </w:del>
      </w:ins>
      <w:ins w:id="1608" w:author="Caitlin Jeffrey" w:date="2024-09-23T12:41:00Z" w16du:dateUtc="2024-09-23T16:41:00Z">
        <w:r w:rsidR="00DA3659">
          <w:rPr>
            <w:rFonts w:ascii="Times New Roman" w:hAnsi="Times New Roman" w:cs="Times New Roman"/>
            <w:sz w:val="24"/>
            <w:szCs w:val="24"/>
          </w:rPr>
          <w:t>et al. (</w:t>
        </w:r>
      </w:ins>
      <w:ins w:id="1609" w:author="John Barlow" w:date="2024-09-19T14:26:00Z" w16du:dateUtc="2024-09-19T18:26:00Z">
        <w:r w:rsidRPr="00C64DEC">
          <w:rPr>
            <w:rFonts w:ascii="Times New Roman" w:hAnsi="Times New Roman" w:cs="Times New Roman"/>
            <w:sz w:val="24"/>
            <w:szCs w:val="24"/>
          </w:rPr>
          <w:t xml:space="preserve">2013) reported significantly fewer US organic dairy herds in New York, Wisconsin, and Oregon used Holstein cattle compared to conventional herds in the same region. </w:t>
        </w:r>
        <w:del w:id="1610" w:author="Caitlin Jeffrey" w:date="2024-09-23T17:56:00Z" w16du:dateUtc="2024-09-23T21:56:00Z">
          <w:r w:rsidRPr="00C64DEC" w:rsidDel="002B3A42">
            <w:rPr>
              <w:rFonts w:ascii="Times New Roman" w:hAnsi="Times New Roman" w:cs="Times New Roman"/>
              <w:sz w:val="24"/>
              <w:szCs w:val="24"/>
            </w:rPr>
            <w:delText>Because there are</w:delText>
          </w:r>
        </w:del>
      </w:ins>
      <w:ins w:id="1611" w:author="Caitlin Jeffrey" w:date="2024-09-23T17:56:00Z" w16du:dateUtc="2024-09-23T21:56:00Z">
        <w:r w:rsidR="002B3A42">
          <w:rPr>
            <w:rFonts w:ascii="Times New Roman" w:hAnsi="Times New Roman" w:cs="Times New Roman"/>
            <w:sz w:val="24"/>
            <w:szCs w:val="24"/>
          </w:rPr>
          <w:t>Due to</w:t>
        </w:r>
      </w:ins>
      <w:ins w:id="1612" w:author="John Barlow" w:date="2024-09-19T14:26:00Z" w16du:dateUtc="2024-09-19T18:26:00Z">
        <w:r w:rsidRPr="00C64DEC">
          <w:rPr>
            <w:rFonts w:ascii="Times New Roman" w:hAnsi="Times New Roman" w:cs="Times New Roman"/>
            <w:sz w:val="24"/>
            <w:szCs w:val="24"/>
          </w:rPr>
          <w:t xml:space="preserve"> breed</w:t>
        </w:r>
      </w:ins>
      <w:ins w:id="1613" w:author="Caitlin Jeffrey" w:date="2024-09-23T17:56:00Z" w16du:dateUtc="2024-09-23T21:56:00Z">
        <w:r w:rsidR="003A11B3">
          <w:rPr>
            <w:rFonts w:ascii="Times New Roman" w:hAnsi="Times New Roman" w:cs="Times New Roman"/>
            <w:sz w:val="24"/>
            <w:szCs w:val="24"/>
          </w:rPr>
          <w:t xml:space="preserve">-specific variation </w:t>
        </w:r>
      </w:ins>
      <w:ins w:id="1614" w:author="John Barlow" w:date="2024-09-19T14:26:00Z" w16du:dateUtc="2024-09-19T18:26:00Z">
        <w:del w:id="1615" w:author="Caitlin Jeffrey" w:date="2024-09-23T17:56:00Z" w16du:dateUtc="2024-09-23T21:56:00Z">
          <w:r w:rsidRPr="00C64DEC" w:rsidDel="003A11B3">
            <w:rPr>
              <w:rFonts w:ascii="Times New Roman" w:hAnsi="Times New Roman" w:cs="Times New Roman"/>
              <w:sz w:val="24"/>
              <w:szCs w:val="24"/>
            </w:rPr>
            <w:delText xml:space="preserve"> differences </w:delText>
          </w:r>
        </w:del>
        <w:r w:rsidRPr="00C64DEC">
          <w:rPr>
            <w:rFonts w:ascii="Times New Roman" w:hAnsi="Times New Roman" w:cs="Times New Roman"/>
            <w:sz w:val="24"/>
            <w:szCs w:val="24"/>
          </w:rPr>
          <w:t>in immune responses to mastitis pathogens, including mi</w:t>
        </w:r>
      </w:ins>
      <w:ins w:id="1616" w:author="John Barlow" w:date="2024-09-19T14:31:00Z" w16du:dateUtc="2024-09-19T18:31:00Z">
        <w:r w:rsidR="00151B1F">
          <w:t>n</w:t>
        </w:r>
      </w:ins>
      <w:ins w:id="1617" w:author="John Barlow" w:date="2024-09-19T14:26:00Z" w16du:dateUtc="2024-09-19T18:26:00Z">
        <w:r w:rsidRPr="00C64DEC">
          <w:rPr>
            <w:rFonts w:ascii="Times New Roman" w:hAnsi="Times New Roman" w:cs="Times New Roman"/>
            <w:sz w:val="24"/>
            <w:szCs w:val="24"/>
          </w:rPr>
          <w:t xml:space="preserve">or pathogens, the </w:t>
        </w:r>
        <w:del w:id="1618" w:author="Caitlin Jeffrey" w:date="2024-09-23T17:57:00Z" w16du:dateUtc="2024-09-23T21:57:00Z">
          <w:r w:rsidRPr="00C64DEC" w:rsidDel="00A478CD">
            <w:rPr>
              <w:rFonts w:ascii="Times New Roman" w:hAnsi="Times New Roman" w:cs="Times New Roman"/>
              <w:sz w:val="24"/>
              <w:szCs w:val="24"/>
            </w:rPr>
            <w:delText>different</w:delText>
          </w:r>
        </w:del>
      </w:ins>
      <w:ins w:id="1619" w:author="Caitlin Jeffrey" w:date="2024-09-23T17:57:00Z" w16du:dateUtc="2024-09-23T21:57:00Z">
        <w:r w:rsidR="00A478CD">
          <w:rPr>
            <w:rFonts w:ascii="Times New Roman" w:hAnsi="Times New Roman" w:cs="Times New Roman"/>
            <w:sz w:val="24"/>
            <w:szCs w:val="24"/>
          </w:rPr>
          <w:t>distinct</w:t>
        </w:r>
      </w:ins>
      <w:ins w:id="1620" w:author="John Barlow" w:date="2024-09-19T14:26:00Z" w16du:dateUtc="2024-09-19T18:26:00Z">
        <w:r w:rsidRPr="00C64DEC">
          <w:rPr>
            <w:rFonts w:ascii="Times New Roman" w:hAnsi="Times New Roman" w:cs="Times New Roman"/>
            <w:sz w:val="24"/>
            <w:szCs w:val="24"/>
          </w:rPr>
          <w:t xml:space="preserve"> dairy cattle genetic backgrounds on organic farms creates the possibility that bacterial strains may be exposed to </w:t>
        </w:r>
        <w:del w:id="1621" w:author="Caitlin Jeffrey" w:date="2024-09-23T17:56:00Z" w16du:dateUtc="2024-09-23T21:56:00Z">
          <w:r w:rsidRPr="00C64DEC" w:rsidDel="002F2FCA">
            <w:rPr>
              <w:rFonts w:ascii="Times New Roman" w:hAnsi="Times New Roman" w:cs="Times New Roman"/>
              <w:sz w:val="24"/>
              <w:szCs w:val="24"/>
            </w:rPr>
            <w:delText>different</w:delText>
          </w:r>
        </w:del>
      </w:ins>
      <w:ins w:id="1622" w:author="Caitlin Jeffrey" w:date="2024-09-23T17:57:00Z" w16du:dateUtc="2024-09-23T21:57:00Z">
        <w:r w:rsidR="00A478CD">
          <w:rPr>
            <w:rFonts w:ascii="Times New Roman" w:hAnsi="Times New Roman" w:cs="Times New Roman"/>
            <w:sz w:val="24"/>
            <w:szCs w:val="24"/>
          </w:rPr>
          <w:t>different</w:t>
        </w:r>
      </w:ins>
      <w:ins w:id="1623" w:author="John Barlow" w:date="2024-09-19T14:26:00Z" w16du:dateUtc="2024-09-19T18:26:00Z">
        <w:r w:rsidRPr="00C64DEC">
          <w:rPr>
            <w:rFonts w:ascii="Times New Roman" w:hAnsi="Times New Roman" w:cs="Times New Roman"/>
            <w:sz w:val="24"/>
            <w:szCs w:val="24"/>
          </w:rPr>
          <w:t xml:space="preserve"> host environments </w:t>
        </w:r>
        <w:del w:id="1624" w:author="Caitlin Jeffrey" w:date="2024-09-23T17:54:00Z" w16du:dateUtc="2024-09-23T21:54:00Z">
          <w:r w:rsidRPr="00C64DEC" w:rsidDel="00A00E17">
            <w:rPr>
              <w:rFonts w:ascii="Times New Roman" w:hAnsi="Times New Roman" w:cs="Times New Roman"/>
              <w:sz w:val="24"/>
              <w:szCs w:val="24"/>
            </w:rPr>
            <w:delText>during</w:delText>
          </w:r>
        </w:del>
      </w:ins>
      <w:ins w:id="1625" w:author="Caitlin Jeffrey" w:date="2024-09-23T17:54:00Z" w16du:dateUtc="2024-09-23T21:54:00Z">
        <w:r w:rsidR="00A00E17">
          <w:rPr>
            <w:rFonts w:ascii="Times New Roman" w:hAnsi="Times New Roman" w:cs="Times New Roman"/>
            <w:sz w:val="24"/>
            <w:szCs w:val="24"/>
          </w:rPr>
          <w:t>for</w:t>
        </w:r>
      </w:ins>
      <w:ins w:id="1626" w:author="John Barlow" w:date="2024-09-19T14:26:00Z" w16du:dateUtc="2024-09-19T18:26:00Z">
        <w:r w:rsidRPr="00C64DEC">
          <w:rPr>
            <w:rFonts w:ascii="Times New Roman" w:hAnsi="Times New Roman" w:cs="Times New Roman"/>
            <w:sz w:val="24"/>
            <w:szCs w:val="24"/>
          </w:rPr>
          <w:t xml:space="preserve"> </w:t>
        </w:r>
        <w:del w:id="1627" w:author="Caitlin Jeffrey" w:date="2024-09-23T17:54:00Z" w16du:dateUtc="2024-09-23T21:54:00Z">
          <w:r w:rsidRPr="00C64DEC" w:rsidDel="00A00E17">
            <w:rPr>
              <w:rFonts w:ascii="Times New Roman" w:hAnsi="Times New Roman" w:cs="Times New Roman"/>
              <w:sz w:val="24"/>
              <w:szCs w:val="24"/>
            </w:rPr>
            <w:delText>intramammary infections</w:delText>
          </w:r>
        </w:del>
      </w:ins>
      <w:ins w:id="1628" w:author="Caitlin Jeffrey" w:date="2024-09-23T17:54:00Z" w16du:dateUtc="2024-09-23T21:54:00Z">
        <w:r w:rsidR="00A00E17">
          <w:rPr>
            <w:rFonts w:ascii="Times New Roman" w:hAnsi="Times New Roman" w:cs="Times New Roman"/>
            <w:sz w:val="24"/>
            <w:szCs w:val="24"/>
          </w:rPr>
          <w:t>IMI</w:t>
        </w:r>
      </w:ins>
      <w:ins w:id="1629" w:author="John Barlow" w:date="2024-09-19T14:26:00Z" w16du:dateUtc="2024-09-19T18:26:00Z">
        <w:r w:rsidRPr="00C64DEC">
          <w:rPr>
            <w:rFonts w:ascii="Times New Roman" w:hAnsi="Times New Roman" w:cs="Times New Roman"/>
            <w:sz w:val="24"/>
            <w:szCs w:val="24"/>
          </w:rPr>
          <w:t xml:space="preserve"> on these farms (Srithanasuwan et al., 2024). Howden </w:t>
        </w:r>
        <w:del w:id="1630" w:author="Caitlin Jeffrey" w:date="2024-09-23T12:41:00Z" w16du:dateUtc="2024-09-23T16:41:00Z">
          <w:r w:rsidRPr="00C64DEC" w:rsidDel="00DA3659">
            <w:rPr>
              <w:rFonts w:ascii="Times New Roman" w:hAnsi="Times New Roman" w:cs="Times New Roman"/>
              <w:sz w:val="24"/>
              <w:szCs w:val="24"/>
            </w:rPr>
            <w:delText>et al., (</w:delText>
          </w:r>
        </w:del>
      </w:ins>
      <w:ins w:id="1631" w:author="Caitlin Jeffrey" w:date="2024-09-23T12:41:00Z" w16du:dateUtc="2024-09-23T16:41:00Z">
        <w:r w:rsidR="00DA3659">
          <w:rPr>
            <w:rFonts w:ascii="Times New Roman" w:hAnsi="Times New Roman" w:cs="Times New Roman"/>
            <w:sz w:val="24"/>
            <w:szCs w:val="24"/>
          </w:rPr>
          <w:t>et al. (</w:t>
        </w:r>
      </w:ins>
      <w:ins w:id="1632" w:author="John Barlow" w:date="2024-09-19T14:26:00Z" w16du:dateUtc="2024-09-19T18:26:00Z">
        <w:r w:rsidRPr="00C64DEC">
          <w:rPr>
            <w:rFonts w:ascii="Times New Roman" w:hAnsi="Times New Roman" w:cs="Times New Roman"/>
            <w:sz w:val="24"/>
            <w:szCs w:val="24"/>
          </w:rPr>
          <w:t xml:space="preserve">2023) reviewed how </w:t>
        </w:r>
        <w:r w:rsidRPr="00AF7F33">
          <w:rPr>
            <w:rFonts w:ascii="Times New Roman" w:hAnsi="Times New Roman" w:cs="Times New Roman"/>
            <w:i/>
            <w:iCs/>
            <w:sz w:val="24"/>
            <w:szCs w:val="24"/>
            <w:rPrChange w:id="1633" w:author="John Barlow" w:date="2024-09-19T14:32:00Z" w16du:dateUtc="2024-09-19T18:32:00Z">
              <w:rPr>
                <w:rFonts w:ascii="Times New Roman" w:hAnsi="Times New Roman" w:cs="Times New Roman"/>
                <w:sz w:val="24"/>
                <w:szCs w:val="24"/>
              </w:rPr>
            </w:rPrChange>
          </w:rPr>
          <w:t>S. aureus</w:t>
        </w:r>
        <w:r w:rsidRPr="00C64DEC">
          <w:rPr>
            <w:rFonts w:ascii="Times New Roman" w:hAnsi="Times New Roman" w:cs="Times New Roman"/>
            <w:sz w:val="24"/>
            <w:szCs w:val="24"/>
          </w:rPr>
          <w:t xml:space="preserve"> genotypes and phenotypes shift during </w:t>
        </w:r>
      </w:ins>
      <w:ins w:id="1634" w:author="Caitlin Jeffrey" w:date="2024-09-23T18:00:00Z" w16du:dateUtc="2024-09-23T22:00:00Z">
        <w:r w:rsidR="005A1218">
          <w:rPr>
            <w:rFonts w:ascii="Times New Roman" w:hAnsi="Times New Roman" w:cs="Times New Roman"/>
            <w:sz w:val="24"/>
            <w:szCs w:val="24"/>
          </w:rPr>
          <w:t>the process</w:t>
        </w:r>
      </w:ins>
      <w:ins w:id="1635" w:author="Caitlin Jeffrey" w:date="2024-09-23T18:01:00Z" w16du:dateUtc="2024-09-23T22:01:00Z">
        <w:r w:rsidR="005A1218">
          <w:rPr>
            <w:rFonts w:ascii="Times New Roman" w:hAnsi="Times New Roman" w:cs="Times New Roman"/>
            <w:sz w:val="24"/>
            <w:szCs w:val="24"/>
          </w:rPr>
          <w:t xml:space="preserve"> of </w:t>
        </w:r>
      </w:ins>
      <w:ins w:id="1636" w:author="John Barlow" w:date="2024-09-19T14:26:00Z" w16du:dateUtc="2024-09-19T18:26:00Z">
        <w:r w:rsidRPr="00C64DEC">
          <w:rPr>
            <w:rFonts w:ascii="Times New Roman" w:hAnsi="Times New Roman" w:cs="Times New Roman"/>
            <w:sz w:val="24"/>
            <w:szCs w:val="24"/>
          </w:rPr>
          <w:t>host adaptation</w:t>
        </w:r>
      </w:ins>
      <w:ins w:id="1637" w:author="Caitlin Jeffrey" w:date="2024-09-23T18:00:00Z" w16du:dateUtc="2024-09-23T22:00:00Z">
        <w:r w:rsidR="008F7148">
          <w:rPr>
            <w:rFonts w:ascii="Times New Roman" w:hAnsi="Times New Roman" w:cs="Times New Roman"/>
            <w:sz w:val="24"/>
            <w:szCs w:val="24"/>
          </w:rPr>
          <w:t>,</w:t>
        </w:r>
      </w:ins>
      <w:ins w:id="1638" w:author="John Barlow" w:date="2024-09-19T14:26:00Z" w16du:dateUtc="2024-09-19T18:26:00Z">
        <w:r w:rsidRPr="00C64DEC">
          <w:rPr>
            <w:rFonts w:ascii="Times New Roman" w:hAnsi="Times New Roman" w:cs="Times New Roman"/>
            <w:sz w:val="24"/>
            <w:szCs w:val="24"/>
          </w:rPr>
          <w:t xml:space="preserve"> from </w:t>
        </w:r>
      </w:ins>
      <w:ins w:id="1639" w:author="Caitlin Jeffrey" w:date="2024-09-23T18:00:00Z" w16du:dateUtc="2024-09-23T22:00:00Z">
        <w:r w:rsidR="008F7148">
          <w:rPr>
            <w:rFonts w:ascii="Times New Roman" w:hAnsi="Times New Roman" w:cs="Times New Roman"/>
            <w:sz w:val="24"/>
            <w:szCs w:val="24"/>
          </w:rPr>
          <w:t xml:space="preserve">acting primarily as a </w:t>
        </w:r>
      </w:ins>
      <w:ins w:id="1640" w:author="John Barlow" w:date="2024-09-19T14:26:00Z" w16du:dateUtc="2024-09-19T18:26:00Z">
        <w:r w:rsidRPr="00C64DEC">
          <w:rPr>
            <w:rFonts w:ascii="Times New Roman" w:hAnsi="Times New Roman" w:cs="Times New Roman"/>
            <w:sz w:val="24"/>
            <w:szCs w:val="24"/>
          </w:rPr>
          <w:t>colonizer to</w:t>
        </w:r>
      </w:ins>
      <w:ins w:id="1641" w:author="Caitlin Jeffrey" w:date="2024-09-23T18:00:00Z" w16du:dateUtc="2024-09-23T22:00:00Z">
        <w:r w:rsidR="008F7148">
          <w:rPr>
            <w:rFonts w:ascii="Times New Roman" w:hAnsi="Times New Roman" w:cs="Times New Roman"/>
            <w:sz w:val="24"/>
            <w:szCs w:val="24"/>
          </w:rPr>
          <w:t xml:space="preserve"> a</w:t>
        </w:r>
      </w:ins>
      <w:ins w:id="1642" w:author="John Barlow" w:date="2024-09-19T14:26:00Z" w16du:dateUtc="2024-09-19T18:26:00Z">
        <w:r w:rsidRPr="00C64DEC">
          <w:rPr>
            <w:rFonts w:ascii="Times New Roman" w:hAnsi="Times New Roman" w:cs="Times New Roman"/>
            <w:sz w:val="24"/>
            <w:szCs w:val="24"/>
          </w:rPr>
          <w:t xml:space="preserve"> host</w:t>
        </w:r>
      </w:ins>
      <w:ins w:id="1643" w:author="Caitlin Jeffrey" w:date="2024-09-23T18:00:00Z" w16du:dateUtc="2024-09-23T22:00:00Z">
        <w:r w:rsidR="008F7148">
          <w:rPr>
            <w:rFonts w:ascii="Times New Roman" w:hAnsi="Times New Roman" w:cs="Times New Roman"/>
            <w:sz w:val="24"/>
            <w:szCs w:val="24"/>
          </w:rPr>
          <w:t>-</w:t>
        </w:r>
      </w:ins>
      <w:ins w:id="1644" w:author="John Barlow" w:date="2024-09-19T14:26:00Z" w16du:dateUtc="2024-09-19T18:26:00Z">
        <w:del w:id="1645" w:author="Caitlin Jeffrey" w:date="2024-09-23T18:00:00Z" w16du:dateUtc="2024-09-23T22:00:00Z">
          <w:r w:rsidRPr="00C64DEC" w:rsidDel="008F7148">
            <w:rPr>
              <w:rFonts w:ascii="Times New Roman" w:hAnsi="Times New Roman" w:cs="Times New Roman"/>
              <w:sz w:val="24"/>
              <w:szCs w:val="24"/>
            </w:rPr>
            <w:delText xml:space="preserve"> </w:delText>
          </w:r>
        </w:del>
        <w:r w:rsidRPr="00C64DEC">
          <w:rPr>
            <w:rFonts w:ascii="Times New Roman" w:hAnsi="Times New Roman" w:cs="Times New Roman"/>
            <w:sz w:val="24"/>
            <w:szCs w:val="24"/>
          </w:rPr>
          <w:t xml:space="preserve">adapted pathogen </w:t>
        </w:r>
      </w:ins>
      <w:ins w:id="1646" w:author="Caitlin Jeffrey" w:date="2024-09-23T18:00:00Z" w16du:dateUtc="2024-09-23T22:00:00Z">
        <w:r w:rsidR="008F7148">
          <w:rPr>
            <w:rFonts w:ascii="Times New Roman" w:hAnsi="Times New Roman" w:cs="Times New Roman"/>
            <w:sz w:val="24"/>
            <w:szCs w:val="24"/>
          </w:rPr>
          <w:t xml:space="preserve">capable of </w:t>
        </w:r>
      </w:ins>
      <w:ins w:id="1647" w:author="John Barlow" w:date="2024-09-19T14:26:00Z" w16du:dateUtc="2024-09-19T18:26:00Z">
        <w:r w:rsidRPr="00C64DEC">
          <w:rPr>
            <w:rFonts w:ascii="Times New Roman" w:hAnsi="Times New Roman" w:cs="Times New Roman"/>
            <w:sz w:val="24"/>
            <w:szCs w:val="24"/>
          </w:rPr>
          <w:t xml:space="preserve">causing persistent infections. Murphy </w:t>
        </w:r>
        <w:del w:id="1648" w:author="Caitlin Jeffrey" w:date="2024-09-23T12:41:00Z" w16du:dateUtc="2024-09-23T16:41:00Z">
          <w:r w:rsidRPr="00C64DEC" w:rsidDel="00DA3659">
            <w:rPr>
              <w:rFonts w:ascii="Times New Roman" w:hAnsi="Times New Roman" w:cs="Times New Roman"/>
              <w:sz w:val="24"/>
              <w:szCs w:val="24"/>
            </w:rPr>
            <w:delText>et al., (</w:delText>
          </w:r>
        </w:del>
      </w:ins>
      <w:ins w:id="1649" w:author="Caitlin Jeffrey" w:date="2024-09-23T12:41:00Z" w16du:dateUtc="2024-09-23T16:41:00Z">
        <w:r w:rsidR="00DA3659">
          <w:rPr>
            <w:rFonts w:ascii="Times New Roman" w:hAnsi="Times New Roman" w:cs="Times New Roman"/>
            <w:sz w:val="24"/>
            <w:szCs w:val="24"/>
          </w:rPr>
          <w:t>et al. (</w:t>
        </w:r>
      </w:ins>
      <w:ins w:id="1650" w:author="John Barlow" w:date="2024-09-19T14:26:00Z" w16du:dateUtc="2024-09-19T18:26:00Z">
        <w:r w:rsidRPr="00C64DEC">
          <w:rPr>
            <w:rFonts w:ascii="Times New Roman" w:hAnsi="Times New Roman" w:cs="Times New Roman"/>
            <w:sz w:val="24"/>
            <w:szCs w:val="24"/>
          </w:rPr>
          <w:t>2019) reported bovine</w:t>
        </w:r>
      </w:ins>
      <w:ins w:id="1651" w:author="Caitlin Jeffrey" w:date="2024-09-23T17:58:00Z" w16du:dateUtc="2024-09-23T21:58:00Z">
        <w:r w:rsidR="00884D0C">
          <w:rPr>
            <w:rFonts w:ascii="Times New Roman" w:hAnsi="Times New Roman" w:cs="Times New Roman"/>
            <w:sz w:val="24"/>
            <w:szCs w:val="24"/>
          </w:rPr>
          <w:t>-</w:t>
        </w:r>
      </w:ins>
      <w:ins w:id="1652" w:author="John Barlow" w:date="2024-09-19T14:26:00Z" w16du:dateUtc="2024-09-19T18:26:00Z">
        <w:del w:id="1653" w:author="Caitlin Jeffrey" w:date="2024-09-23T17:58:00Z" w16du:dateUtc="2024-09-23T21:58:00Z">
          <w:r w:rsidRPr="00C64DEC" w:rsidDel="00884D0C">
            <w:rPr>
              <w:rFonts w:ascii="Times New Roman" w:hAnsi="Times New Roman" w:cs="Times New Roman"/>
              <w:sz w:val="24"/>
              <w:szCs w:val="24"/>
            </w:rPr>
            <w:delText xml:space="preserve"> </w:delText>
          </w:r>
        </w:del>
        <w:r w:rsidRPr="00C64DEC">
          <w:rPr>
            <w:rFonts w:ascii="Times New Roman" w:hAnsi="Times New Roman" w:cs="Times New Roman"/>
            <w:sz w:val="24"/>
            <w:szCs w:val="24"/>
          </w:rPr>
          <w:t xml:space="preserve">adapted </w:t>
        </w:r>
        <w:r w:rsidRPr="00AF7F33">
          <w:rPr>
            <w:rFonts w:ascii="Times New Roman" w:hAnsi="Times New Roman" w:cs="Times New Roman"/>
            <w:i/>
            <w:iCs/>
            <w:sz w:val="24"/>
            <w:szCs w:val="24"/>
            <w:rPrChange w:id="1654" w:author="John Barlow" w:date="2024-09-19T14:32:00Z" w16du:dateUtc="2024-09-19T18:32:00Z">
              <w:rPr>
                <w:rFonts w:ascii="Times New Roman" w:hAnsi="Times New Roman" w:cs="Times New Roman"/>
                <w:sz w:val="24"/>
                <w:szCs w:val="24"/>
              </w:rPr>
            </w:rPrChange>
          </w:rPr>
          <w:t>S. aureus</w:t>
        </w:r>
        <w:r w:rsidRPr="00C64DEC">
          <w:rPr>
            <w:rFonts w:ascii="Times New Roman" w:hAnsi="Times New Roman" w:cs="Times New Roman"/>
            <w:sz w:val="24"/>
            <w:szCs w:val="24"/>
          </w:rPr>
          <w:t xml:space="preserve"> strain types commonly isolated from Irish dairy farms (ST 71, 97, 136 and 151) differ in the range of immune responses they incite</w:t>
        </w:r>
      </w:ins>
      <w:ins w:id="1655" w:author="Caitlin Jeffrey" w:date="2024-09-23T17:58:00Z" w16du:dateUtc="2024-09-23T21:58:00Z">
        <w:r w:rsidR="00D20912">
          <w:rPr>
            <w:rFonts w:ascii="Times New Roman" w:hAnsi="Times New Roman" w:cs="Times New Roman"/>
            <w:sz w:val="24"/>
            <w:szCs w:val="24"/>
          </w:rPr>
          <w:t>,</w:t>
        </w:r>
      </w:ins>
      <w:ins w:id="1656" w:author="John Barlow" w:date="2024-09-19T14:26:00Z" w16du:dateUtc="2024-09-19T18:26:00Z">
        <w:r w:rsidRPr="00C64DEC">
          <w:rPr>
            <w:rFonts w:ascii="Times New Roman" w:hAnsi="Times New Roman" w:cs="Times New Roman"/>
            <w:sz w:val="24"/>
            <w:szCs w:val="24"/>
          </w:rPr>
          <w:t xml:space="preserve"> and suggested these host-pathogen interactions influence the diversity in lineages adapted to the mammary gland. Persson Waller (2023) recently reported some </w:t>
        </w:r>
      </w:ins>
      <w:ins w:id="1657" w:author="Caitlin Jeffrey" w:date="2024-09-23T18:01:00Z" w16du:dateUtc="2024-09-23T22:01:00Z">
        <w:r w:rsidR="00594D52">
          <w:rPr>
            <w:rFonts w:ascii="Times New Roman" w:hAnsi="Times New Roman" w:cs="Times New Roman"/>
            <w:sz w:val="24"/>
            <w:szCs w:val="24"/>
          </w:rPr>
          <w:t xml:space="preserve">particular </w:t>
        </w:r>
      </w:ins>
      <w:ins w:id="1658" w:author="John Barlow" w:date="2024-09-19T14:26:00Z" w16du:dateUtc="2024-09-19T18:26:00Z">
        <w:r w:rsidRPr="00AF7F33">
          <w:rPr>
            <w:rFonts w:ascii="Times New Roman" w:hAnsi="Times New Roman" w:cs="Times New Roman"/>
            <w:i/>
            <w:iCs/>
            <w:sz w:val="24"/>
            <w:szCs w:val="24"/>
            <w:rPrChange w:id="1659" w:author="John Barlow" w:date="2024-09-19T14:32:00Z" w16du:dateUtc="2024-09-19T18:32:00Z">
              <w:rPr>
                <w:rFonts w:ascii="Times New Roman" w:hAnsi="Times New Roman" w:cs="Times New Roman"/>
                <w:sz w:val="24"/>
                <w:szCs w:val="24"/>
              </w:rPr>
            </w:rPrChange>
          </w:rPr>
          <w:t>S. chromogenes</w:t>
        </w:r>
        <w:r w:rsidRPr="00C64DEC">
          <w:rPr>
            <w:rFonts w:ascii="Times New Roman" w:hAnsi="Times New Roman" w:cs="Times New Roman"/>
            <w:sz w:val="24"/>
            <w:szCs w:val="24"/>
          </w:rPr>
          <w:t xml:space="preserve"> strains are associated with persistent IMI.</w:t>
        </w:r>
        <w:del w:id="1660" w:author="Caitlin Jeffrey" w:date="2024-09-23T17:59:00Z" w16du:dateUtc="2024-09-23T21:59:00Z">
          <w:r w:rsidRPr="00C64DEC" w:rsidDel="00D20912">
            <w:rPr>
              <w:rFonts w:ascii="Times New Roman" w:hAnsi="Times New Roman" w:cs="Times New Roman"/>
              <w:sz w:val="24"/>
              <w:szCs w:val="24"/>
            </w:rPr>
            <w:delText xml:space="preserve"> We think</w:delText>
          </w:r>
        </w:del>
        <w:r w:rsidRPr="00C64DEC">
          <w:rPr>
            <w:rFonts w:ascii="Times New Roman" w:hAnsi="Times New Roman" w:cs="Times New Roman"/>
            <w:sz w:val="24"/>
            <w:szCs w:val="24"/>
          </w:rPr>
          <w:t xml:space="preserve"> </w:t>
        </w:r>
      </w:ins>
      <w:ins w:id="1661" w:author="Caitlin Jeffrey" w:date="2024-09-23T17:59:00Z" w16du:dateUtc="2024-09-23T21:59:00Z">
        <w:r w:rsidR="00D20912">
          <w:rPr>
            <w:rFonts w:ascii="Times New Roman" w:hAnsi="Times New Roman" w:cs="Times New Roman"/>
            <w:sz w:val="24"/>
            <w:szCs w:val="24"/>
          </w:rPr>
          <w:t>I</w:t>
        </w:r>
      </w:ins>
      <w:ins w:id="1662" w:author="John Barlow" w:date="2024-09-19T14:26:00Z" w16du:dateUtc="2024-09-19T18:26:00Z">
        <w:del w:id="1663" w:author="Caitlin Jeffrey" w:date="2024-09-23T17:59:00Z" w16du:dateUtc="2024-09-23T21:59:00Z">
          <w:r w:rsidRPr="00C64DEC" w:rsidDel="00D20912">
            <w:rPr>
              <w:rFonts w:ascii="Times New Roman" w:hAnsi="Times New Roman" w:cs="Times New Roman"/>
              <w:sz w:val="24"/>
              <w:szCs w:val="24"/>
            </w:rPr>
            <w:delText>i</w:delText>
          </w:r>
        </w:del>
        <w:r w:rsidRPr="00C64DEC">
          <w:rPr>
            <w:rFonts w:ascii="Times New Roman" w:hAnsi="Times New Roman" w:cs="Times New Roman"/>
            <w:sz w:val="24"/>
            <w:szCs w:val="24"/>
          </w:rPr>
          <w:t xml:space="preserve">t is reasonable to speculate that organic dairy cattle, which may differ in </w:t>
        </w:r>
      </w:ins>
      <w:ins w:id="1664" w:author="Caitlin Jeffrey" w:date="2024-09-23T17:59:00Z" w16du:dateUtc="2024-09-23T21:59:00Z">
        <w:r w:rsidR="00D20912">
          <w:rPr>
            <w:rFonts w:ascii="Times New Roman" w:hAnsi="Times New Roman" w:cs="Times New Roman"/>
            <w:sz w:val="24"/>
            <w:szCs w:val="24"/>
          </w:rPr>
          <w:t xml:space="preserve">their </w:t>
        </w:r>
      </w:ins>
      <w:ins w:id="1665" w:author="John Barlow" w:date="2024-09-19T14:26:00Z" w16du:dateUtc="2024-09-19T18:26:00Z">
        <w:r w:rsidRPr="00C64DEC">
          <w:rPr>
            <w:rFonts w:ascii="Times New Roman" w:hAnsi="Times New Roman" w:cs="Times New Roman"/>
            <w:sz w:val="24"/>
            <w:szCs w:val="24"/>
          </w:rPr>
          <w:t>genetic background and are under different nutritional management</w:t>
        </w:r>
      </w:ins>
      <w:ins w:id="1666" w:author="Caitlin Jeffrey" w:date="2024-09-23T17:59:00Z" w16du:dateUtc="2024-09-23T21:59:00Z">
        <w:r w:rsidR="00D20912">
          <w:rPr>
            <w:rFonts w:ascii="Times New Roman" w:hAnsi="Times New Roman" w:cs="Times New Roman"/>
            <w:sz w:val="24"/>
            <w:szCs w:val="24"/>
          </w:rPr>
          <w:t>,</w:t>
        </w:r>
      </w:ins>
      <w:ins w:id="1667" w:author="John Barlow" w:date="2024-09-19T14:26:00Z" w16du:dateUtc="2024-09-19T18:26:00Z">
        <w:r w:rsidRPr="00C64DEC">
          <w:rPr>
            <w:rFonts w:ascii="Times New Roman" w:hAnsi="Times New Roman" w:cs="Times New Roman"/>
            <w:sz w:val="24"/>
            <w:szCs w:val="24"/>
          </w:rPr>
          <w:t xml:space="preserve"> may provide a different immunologic </w:t>
        </w:r>
        <w:r w:rsidRPr="00C64DEC">
          <w:rPr>
            <w:rFonts w:ascii="Times New Roman" w:hAnsi="Times New Roman" w:cs="Times New Roman"/>
            <w:sz w:val="24"/>
            <w:szCs w:val="24"/>
          </w:rPr>
          <w:lastRenderedPageBreak/>
          <w:t xml:space="preserve">environment for pathogens compared to high producing Holstein dairy cattle managed in conventional confinement systems (Rodríguez-Bermúdez et al., 2019). If dominant </w:t>
        </w:r>
        <w:r w:rsidRPr="00AF7F33">
          <w:rPr>
            <w:rFonts w:ascii="Times New Roman" w:hAnsi="Times New Roman" w:cs="Times New Roman"/>
            <w:i/>
            <w:iCs/>
            <w:sz w:val="24"/>
            <w:szCs w:val="24"/>
            <w:rPrChange w:id="1668" w:author="John Barlow" w:date="2024-09-19T14:33:00Z" w16du:dateUtc="2024-09-19T18:33:00Z">
              <w:rPr>
                <w:rFonts w:ascii="Times New Roman" w:hAnsi="Times New Roman" w:cs="Times New Roman"/>
                <w:sz w:val="24"/>
                <w:szCs w:val="24"/>
              </w:rPr>
            </w:rPrChange>
          </w:rPr>
          <w:t>S. chromogenes</w:t>
        </w:r>
        <w:r w:rsidRPr="00C64DEC">
          <w:rPr>
            <w:rFonts w:ascii="Times New Roman" w:hAnsi="Times New Roman" w:cs="Times New Roman"/>
            <w:sz w:val="24"/>
            <w:szCs w:val="24"/>
          </w:rPr>
          <w:t xml:space="preserve"> strains differed between conventional and organic herds, the potential effect on qmSCC could differ as well. </w:t>
        </w:r>
      </w:ins>
      <w:ins w:id="1669" w:author="Caitlin Jeffrey" w:date="2024-09-23T18:02:00Z" w16du:dateUtc="2024-09-23T22:02:00Z">
        <w:r w:rsidR="00594D52">
          <w:rPr>
            <w:rFonts w:ascii="Times New Roman" w:hAnsi="Times New Roman" w:cs="Times New Roman"/>
            <w:sz w:val="24"/>
            <w:szCs w:val="24"/>
          </w:rPr>
          <w:t xml:space="preserve">However, the </w:t>
        </w:r>
      </w:ins>
      <w:ins w:id="1670" w:author="John Barlow" w:date="2024-09-19T14:26:00Z" w16du:dateUtc="2024-09-19T18:26:00Z">
        <w:del w:id="1671" w:author="Caitlin Jeffrey" w:date="2024-09-23T18:02:00Z" w16du:dateUtc="2024-09-23T22:02:00Z">
          <w:r w:rsidRPr="00C64DEC" w:rsidDel="00594D52">
            <w:rPr>
              <w:rFonts w:ascii="Times New Roman" w:hAnsi="Times New Roman" w:cs="Times New Roman"/>
              <w:sz w:val="24"/>
              <w:szCs w:val="24"/>
            </w:rPr>
            <w:delText xml:space="preserve">Our </w:delText>
          </w:r>
        </w:del>
        <w:r w:rsidRPr="00C64DEC">
          <w:rPr>
            <w:rFonts w:ascii="Times New Roman" w:hAnsi="Times New Roman" w:cs="Times New Roman"/>
            <w:sz w:val="24"/>
            <w:szCs w:val="24"/>
          </w:rPr>
          <w:t xml:space="preserve">current study </w:t>
        </w:r>
        <w:del w:id="1672" w:author="Caitlin Jeffrey" w:date="2024-09-23T18:02:00Z" w16du:dateUtc="2024-09-23T22:02:00Z">
          <w:r w:rsidRPr="00C64DEC" w:rsidDel="00594D52">
            <w:rPr>
              <w:rFonts w:ascii="Times New Roman" w:hAnsi="Times New Roman" w:cs="Times New Roman"/>
              <w:sz w:val="24"/>
              <w:szCs w:val="24"/>
            </w:rPr>
            <w:delText>does not</w:delText>
          </w:r>
        </w:del>
      </w:ins>
      <w:ins w:id="1673" w:author="Caitlin Jeffrey" w:date="2024-09-23T18:02:00Z" w16du:dateUtc="2024-09-23T22:02:00Z">
        <w:r w:rsidR="00594D52">
          <w:rPr>
            <w:rFonts w:ascii="Times New Roman" w:hAnsi="Times New Roman" w:cs="Times New Roman"/>
            <w:sz w:val="24"/>
            <w:szCs w:val="24"/>
          </w:rPr>
          <w:t>was not designed to</w:t>
        </w:r>
      </w:ins>
      <w:ins w:id="1674" w:author="John Barlow" w:date="2024-09-19T14:26:00Z" w16du:dateUtc="2024-09-19T18:26:00Z">
        <w:r w:rsidRPr="00C64DEC">
          <w:rPr>
            <w:rFonts w:ascii="Times New Roman" w:hAnsi="Times New Roman" w:cs="Times New Roman"/>
            <w:sz w:val="24"/>
            <w:szCs w:val="24"/>
          </w:rPr>
          <w:t xml:space="preserve"> test this hypothesis. Although the effects on </w:t>
        </w:r>
        <w:del w:id="1675" w:author="Caitlin Jeffrey" w:date="2024-09-23T16:15:00Z" w16du:dateUtc="2024-09-23T20:15:00Z">
          <w:r w:rsidRPr="00C64DEC" w:rsidDel="00472227">
            <w:rPr>
              <w:rFonts w:ascii="Times New Roman" w:hAnsi="Times New Roman" w:cs="Times New Roman"/>
              <w:sz w:val="24"/>
              <w:szCs w:val="24"/>
            </w:rPr>
            <w:delText>quarter SCC</w:delText>
          </w:r>
        </w:del>
      </w:ins>
      <w:ins w:id="1676" w:author="Caitlin Jeffrey" w:date="2024-09-23T16:15:00Z" w16du:dateUtc="2024-09-23T20:15:00Z">
        <w:r w:rsidR="00472227">
          <w:rPr>
            <w:rFonts w:ascii="Times New Roman" w:hAnsi="Times New Roman" w:cs="Times New Roman"/>
            <w:sz w:val="24"/>
            <w:szCs w:val="24"/>
          </w:rPr>
          <w:t xml:space="preserve"> qmSCC</w:t>
        </w:r>
      </w:ins>
      <w:ins w:id="1677" w:author="John Barlow" w:date="2024-09-19T14:26:00Z" w16du:dateUtc="2024-09-19T18:26:00Z">
        <w:r w:rsidRPr="00C64DEC">
          <w:rPr>
            <w:rFonts w:ascii="Times New Roman" w:hAnsi="Times New Roman" w:cs="Times New Roman"/>
            <w:sz w:val="24"/>
            <w:szCs w:val="24"/>
          </w:rPr>
          <w:t xml:space="preserve"> for SaM on these organic dairies is similar to those previously described on conventional farms, comparisons between the studies should be made with caution</w:t>
        </w:r>
      </w:ins>
      <w:ins w:id="1678" w:author="Caitlin Jeffrey" w:date="2024-09-23T18:02:00Z" w16du:dateUtc="2024-09-23T22:02:00Z">
        <w:r w:rsidR="00594D52">
          <w:rPr>
            <w:rFonts w:ascii="Times New Roman" w:hAnsi="Times New Roman" w:cs="Times New Roman"/>
            <w:sz w:val="24"/>
            <w:szCs w:val="24"/>
          </w:rPr>
          <w:t>.</w:t>
        </w:r>
      </w:ins>
      <w:ins w:id="1679" w:author="John Barlow" w:date="2024-09-19T14:26:00Z" w16du:dateUtc="2024-09-19T18:26:00Z">
        <w:del w:id="1680" w:author="Caitlin Jeffrey" w:date="2024-09-23T18:02:00Z" w16du:dateUtc="2024-09-23T22:02:00Z">
          <w:r w:rsidRPr="00C64DEC" w:rsidDel="00594D52">
            <w:rPr>
              <w:rFonts w:ascii="Times New Roman" w:hAnsi="Times New Roman" w:cs="Times New Roman"/>
              <w:sz w:val="24"/>
              <w:szCs w:val="24"/>
            </w:rPr>
            <w:delText>,</w:delText>
          </w:r>
        </w:del>
        <w:r w:rsidRPr="00C64DEC">
          <w:rPr>
            <w:rFonts w:ascii="Times New Roman" w:hAnsi="Times New Roman" w:cs="Times New Roman"/>
            <w:sz w:val="24"/>
            <w:szCs w:val="24"/>
          </w:rPr>
          <w:t xml:space="preserve"> </w:t>
        </w:r>
      </w:ins>
      <w:ins w:id="1681" w:author="Caitlin Jeffrey" w:date="2024-09-23T18:02:00Z" w16du:dateUtc="2024-09-23T22:02:00Z">
        <w:r w:rsidR="00594D52">
          <w:rPr>
            <w:rFonts w:ascii="Times New Roman" w:hAnsi="Times New Roman" w:cs="Times New Roman"/>
            <w:sz w:val="24"/>
            <w:szCs w:val="24"/>
          </w:rPr>
          <w:t>T</w:t>
        </w:r>
      </w:ins>
      <w:ins w:id="1682" w:author="John Barlow" w:date="2024-09-19T14:26:00Z" w16du:dateUtc="2024-09-19T18:26:00Z">
        <w:del w:id="1683" w:author="Caitlin Jeffrey" w:date="2024-09-23T18:02:00Z" w16du:dateUtc="2024-09-23T22:02:00Z">
          <w:r w:rsidRPr="00C64DEC" w:rsidDel="00594D52">
            <w:rPr>
              <w:rFonts w:ascii="Times New Roman" w:hAnsi="Times New Roman" w:cs="Times New Roman"/>
              <w:sz w:val="24"/>
              <w:szCs w:val="24"/>
            </w:rPr>
            <w:delText>and t</w:delText>
          </w:r>
        </w:del>
        <w:r w:rsidRPr="00C64DEC">
          <w:rPr>
            <w:rFonts w:ascii="Times New Roman" w:hAnsi="Times New Roman" w:cs="Times New Roman"/>
            <w:sz w:val="24"/>
            <w:szCs w:val="24"/>
          </w:rPr>
          <w:t xml:space="preserve">he potential exists to design future studies comparing </w:t>
        </w:r>
      </w:ins>
      <w:ins w:id="1684" w:author="Caitlin Jeffrey" w:date="2024-09-23T18:03:00Z" w16du:dateUtc="2024-09-23T22:03:00Z">
        <w:r w:rsidR="00834B2C">
          <w:rPr>
            <w:rFonts w:ascii="Times New Roman" w:hAnsi="Times New Roman" w:cs="Times New Roman"/>
            <w:sz w:val="24"/>
            <w:szCs w:val="24"/>
          </w:rPr>
          <w:t xml:space="preserve">1) </w:t>
        </w:r>
      </w:ins>
      <w:ins w:id="1685" w:author="John Barlow" w:date="2024-09-19T14:26:00Z" w16du:dateUtc="2024-09-19T18:26:00Z">
        <w:r w:rsidRPr="00C64DEC">
          <w:rPr>
            <w:rFonts w:ascii="Times New Roman" w:hAnsi="Times New Roman" w:cs="Times New Roman"/>
            <w:sz w:val="24"/>
            <w:szCs w:val="24"/>
          </w:rPr>
          <w:t xml:space="preserve">SaM species prevalence and diversity, </w:t>
        </w:r>
      </w:ins>
      <w:ins w:id="1686" w:author="Caitlin Jeffrey" w:date="2024-09-23T18:03:00Z" w16du:dateUtc="2024-09-23T22:03:00Z">
        <w:r w:rsidR="00834B2C">
          <w:rPr>
            <w:rFonts w:ascii="Times New Roman" w:hAnsi="Times New Roman" w:cs="Times New Roman"/>
            <w:sz w:val="24"/>
            <w:szCs w:val="24"/>
          </w:rPr>
          <w:t xml:space="preserve">2) </w:t>
        </w:r>
      </w:ins>
      <w:ins w:id="1687" w:author="John Barlow" w:date="2024-09-19T14:26:00Z" w16du:dateUtc="2024-09-19T18:26:00Z">
        <w:r w:rsidRPr="00C64DEC">
          <w:rPr>
            <w:rFonts w:ascii="Times New Roman" w:hAnsi="Times New Roman" w:cs="Times New Roman"/>
            <w:sz w:val="24"/>
            <w:szCs w:val="24"/>
          </w:rPr>
          <w:t xml:space="preserve">host-adaptation and strain specific risk factors, and </w:t>
        </w:r>
      </w:ins>
      <w:ins w:id="1688" w:author="Caitlin Jeffrey" w:date="2024-09-23T18:03:00Z" w16du:dateUtc="2024-09-23T22:03:00Z">
        <w:r w:rsidR="00834B2C">
          <w:rPr>
            <w:rFonts w:ascii="Times New Roman" w:hAnsi="Times New Roman" w:cs="Times New Roman"/>
            <w:sz w:val="24"/>
            <w:szCs w:val="24"/>
          </w:rPr>
          <w:t xml:space="preserve">3) </w:t>
        </w:r>
      </w:ins>
      <w:ins w:id="1689" w:author="John Barlow" w:date="2024-09-19T14:26:00Z" w16du:dateUtc="2024-09-19T18:26:00Z">
        <w:r w:rsidRPr="00C64DEC">
          <w:rPr>
            <w:rFonts w:ascii="Times New Roman" w:hAnsi="Times New Roman" w:cs="Times New Roman"/>
            <w:sz w:val="24"/>
            <w:szCs w:val="24"/>
          </w:rPr>
          <w:t>virulence factors and antibiotic resistance determinants of SaM isolates causing IMI under different management systems. These studies would be challenging, requiring large populations of cattle in a longitudinal study design.</w:t>
        </w:r>
      </w:ins>
    </w:p>
    <w:p w14:paraId="5A478093" w14:textId="0457599F" w:rsidR="00077A5E" w:rsidDel="003E47BA" w:rsidRDefault="00BD30C6" w:rsidP="00682E1E">
      <w:pPr>
        <w:spacing w:after="0" w:line="480" w:lineRule="auto"/>
        <w:ind w:firstLine="360"/>
        <w:rPr>
          <w:del w:id="1690" w:author="John Barlow" w:date="2024-09-19T14:26:00Z" w16du:dateUtc="2024-09-19T18:26:00Z"/>
          <w:rFonts w:ascii="Times New Roman" w:hAnsi="Times New Roman" w:cs="Times New Roman"/>
          <w:sz w:val="24"/>
          <w:szCs w:val="24"/>
        </w:rPr>
      </w:pPr>
      <w:r>
        <w:rPr>
          <w:rFonts w:ascii="Times New Roman" w:hAnsi="Times New Roman" w:cs="Times New Roman"/>
          <w:sz w:val="24"/>
          <w:szCs w:val="24"/>
        </w:rPr>
        <w:t>A</w:t>
      </w:r>
      <w:r w:rsidR="008731ED">
        <w:rPr>
          <w:rFonts w:ascii="Times New Roman" w:hAnsi="Times New Roman" w:cs="Times New Roman"/>
          <w:sz w:val="24"/>
          <w:szCs w:val="24"/>
        </w:rPr>
        <w:t>nother</w:t>
      </w:r>
      <w:r>
        <w:rPr>
          <w:rFonts w:ascii="Times New Roman" w:hAnsi="Times New Roman" w:cs="Times New Roman"/>
          <w:sz w:val="24"/>
          <w:szCs w:val="24"/>
        </w:rPr>
        <w:t xml:space="preserve"> limitation of this work </w:t>
      </w:r>
      <w:r w:rsidR="002A1614">
        <w:rPr>
          <w:rFonts w:ascii="Times New Roman" w:hAnsi="Times New Roman" w:cs="Times New Roman"/>
          <w:sz w:val="24"/>
          <w:szCs w:val="24"/>
        </w:rPr>
        <w:t>may be the measurement of q</w:t>
      </w:r>
      <w:ins w:id="1691" w:author="John Barlow" w:date="2024-09-12T19:57:00Z" w16du:dateUtc="2024-09-12T23:57:00Z">
        <w:r w:rsidR="008B1863">
          <w:rPr>
            <w:rFonts w:ascii="Times New Roman" w:hAnsi="Times New Roman" w:cs="Times New Roman"/>
            <w:sz w:val="24"/>
            <w:szCs w:val="24"/>
          </w:rPr>
          <w:t>m</w:t>
        </w:r>
      </w:ins>
      <w:r w:rsidR="002A1614">
        <w:rPr>
          <w:rFonts w:ascii="Times New Roman" w:hAnsi="Times New Roman" w:cs="Times New Roman"/>
          <w:sz w:val="24"/>
          <w:szCs w:val="24"/>
        </w:rPr>
        <w:t xml:space="preserve">SCC from frozen milk samples. Barkema </w:t>
      </w:r>
      <w:del w:id="1692" w:author="Caitlin Jeffrey" w:date="2024-09-23T12:41:00Z" w16du:dateUtc="2024-09-23T16:41:00Z">
        <w:r w:rsidR="002A1614" w:rsidDel="00DA3659">
          <w:rPr>
            <w:rFonts w:ascii="Times New Roman" w:hAnsi="Times New Roman" w:cs="Times New Roman"/>
            <w:sz w:val="24"/>
            <w:szCs w:val="24"/>
          </w:rPr>
          <w:delText>et al., (</w:delText>
        </w:r>
      </w:del>
      <w:ins w:id="1693" w:author="Caitlin Jeffrey" w:date="2024-09-23T12:41:00Z" w16du:dateUtc="2024-09-23T16:41:00Z">
        <w:r w:rsidR="00DA3659">
          <w:rPr>
            <w:rFonts w:ascii="Times New Roman" w:hAnsi="Times New Roman" w:cs="Times New Roman"/>
            <w:sz w:val="24"/>
            <w:szCs w:val="24"/>
          </w:rPr>
          <w:t>et al. (</w:t>
        </w:r>
      </w:ins>
      <w:r w:rsidR="002A1614">
        <w:rPr>
          <w:rFonts w:ascii="Times New Roman" w:hAnsi="Times New Roman" w:cs="Times New Roman"/>
          <w:sz w:val="24"/>
          <w:szCs w:val="24"/>
        </w:rPr>
        <w:t xml:space="preserve">1997) </w:t>
      </w:r>
      <w:r w:rsidR="00E0157A">
        <w:rPr>
          <w:rFonts w:ascii="Times New Roman" w:hAnsi="Times New Roman" w:cs="Times New Roman"/>
          <w:sz w:val="24"/>
          <w:szCs w:val="24"/>
        </w:rPr>
        <w:t xml:space="preserve">reported that freeze-thaw of milk samples </w:t>
      </w:r>
      <w:r w:rsidR="007B6E15">
        <w:rPr>
          <w:rFonts w:ascii="Times New Roman" w:hAnsi="Times New Roman" w:cs="Times New Roman"/>
          <w:sz w:val="24"/>
          <w:szCs w:val="24"/>
        </w:rPr>
        <w:t xml:space="preserve">reduced </w:t>
      </w:r>
      <w:r w:rsidR="008C1BFA">
        <w:rPr>
          <w:rFonts w:ascii="Times New Roman" w:hAnsi="Times New Roman" w:cs="Times New Roman"/>
          <w:sz w:val="24"/>
          <w:szCs w:val="24"/>
        </w:rPr>
        <w:t>SCC measurements</w:t>
      </w:r>
      <w:r w:rsidR="00EE2F55">
        <w:rPr>
          <w:rFonts w:ascii="Times New Roman" w:hAnsi="Times New Roman" w:cs="Times New Roman"/>
          <w:sz w:val="24"/>
          <w:szCs w:val="24"/>
        </w:rPr>
        <w:t xml:space="preserve"> </w:t>
      </w:r>
      <w:r w:rsidR="00CC5B8B">
        <w:rPr>
          <w:rFonts w:ascii="Times New Roman" w:hAnsi="Times New Roman" w:cs="Times New Roman"/>
          <w:sz w:val="24"/>
          <w:szCs w:val="24"/>
        </w:rPr>
        <w:t xml:space="preserve">compared to fresh milk </w:t>
      </w:r>
      <w:r w:rsidR="00892CF6">
        <w:rPr>
          <w:rFonts w:ascii="Times New Roman" w:hAnsi="Times New Roman" w:cs="Times New Roman"/>
          <w:sz w:val="24"/>
          <w:szCs w:val="24"/>
        </w:rPr>
        <w:t>samples</w:t>
      </w:r>
      <w:r w:rsidR="00EE2F55">
        <w:rPr>
          <w:rFonts w:ascii="Times New Roman" w:hAnsi="Times New Roman" w:cs="Times New Roman"/>
          <w:sz w:val="24"/>
          <w:szCs w:val="24"/>
        </w:rPr>
        <w:t xml:space="preserve">, although </w:t>
      </w:r>
      <w:r w:rsidR="00892CF6">
        <w:rPr>
          <w:rFonts w:ascii="Times New Roman" w:hAnsi="Times New Roman" w:cs="Times New Roman"/>
          <w:sz w:val="24"/>
          <w:szCs w:val="24"/>
        </w:rPr>
        <w:t xml:space="preserve">there was </w:t>
      </w:r>
      <w:r w:rsidR="00CC2A26">
        <w:rPr>
          <w:rFonts w:ascii="Times New Roman" w:hAnsi="Times New Roman" w:cs="Times New Roman"/>
          <w:sz w:val="24"/>
          <w:szCs w:val="24"/>
        </w:rPr>
        <w:t>limited</w:t>
      </w:r>
      <w:r w:rsidR="00892CF6">
        <w:rPr>
          <w:rFonts w:ascii="Times New Roman" w:hAnsi="Times New Roman" w:cs="Times New Roman"/>
          <w:sz w:val="24"/>
          <w:szCs w:val="24"/>
        </w:rPr>
        <w:t xml:space="preserve"> effect </w:t>
      </w:r>
      <w:r w:rsidR="004B2B1B">
        <w:rPr>
          <w:rFonts w:ascii="Times New Roman" w:hAnsi="Times New Roman" w:cs="Times New Roman"/>
          <w:sz w:val="24"/>
          <w:szCs w:val="24"/>
        </w:rPr>
        <w:t xml:space="preserve">when SCC is used as an indicator of inflammation </w:t>
      </w:r>
      <w:r w:rsidR="00BB69C3">
        <w:rPr>
          <w:rFonts w:ascii="Times New Roman" w:hAnsi="Times New Roman" w:cs="Times New Roman"/>
          <w:sz w:val="24"/>
          <w:szCs w:val="24"/>
        </w:rPr>
        <w:t>at a 200,000 threshold.</w:t>
      </w:r>
      <w:r w:rsidR="008C1BFA">
        <w:rPr>
          <w:rFonts w:ascii="Times New Roman" w:hAnsi="Times New Roman" w:cs="Times New Roman"/>
          <w:sz w:val="24"/>
          <w:szCs w:val="24"/>
        </w:rPr>
        <w:t xml:space="preserve"> </w:t>
      </w:r>
      <w:del w:id="1694" w:author="Caitlin Jeffrey" w:date="2024-09-23T18:03:00Z" w16du:dateUtc="2024-09-23T22:03:00Z">
        <w:r w:rsidR="00D040CC" w:rsidDel="00173431">
          <w:rPr>
            <w:rFonts w:ascii="Times New Roman" w:hAnsi="Times New Roman" w:cs="Times New Roman"/>
            <w:sz w:val="24"/>
            <w:szCs w:val="24"/>
          </w:rPr>
          <w:delText xml:space="preserve">Other studies </w:delText>
        </w:r>
        <w:r w:rsidR="00154709" w:rsidDel="00173431">
          <w:rPr>
            <w:rFonts w:ascii="Times New Roman" w:hAnsi="Times New Roman" w:cs="Times New Roman"/>
            <w:sz w:val="24"/>
            <w:szCs w:val="24"/>
          </w:rPr>
          <w:delText>of</w:delText>
        </w:r>
      </w:del>
      <w:ins w:id="1695" w:author="Caitlin Jeffrey" w:date="2024-09-23T18:03:00Z" w16du:dateUtc="2024-09-23T22:03:00Z">
        <w:r w:rsidR="00173431">
          <w:rPr>
            <w:rFonts w:ascii="Times New Roman" w:hAnsi="Times New Roman" w:cs="Times New Roman"/>
            <w:sz w:val="24"/>
            <w:szCs w:val="24"/>
          </w:rPr>
          <w:t>Previous work reporting th</w:t>
        </w:r>
      </w:ins>
      <w:ins w:id="1696" w:author="Caitlin Jeffrey" w:date="2024-09-23T18:04:00Z" w16du:dateUtc="2024-09-23T22:04:00Z">
        <w:r w:rsidR="00173431">
          <w:rPr>
            <w:rFonts w:ascii="Times New Roman" w:hAnsi="Times New Roman" w:cs="Times New Roman"/>
            <w:sz w:val="24"/>
            <w:szCs w:val="24"/>
          </w:rPr>
          <w:t>e effect of</w:t>
        </w:r>
      </w:ins>
      <w:r w:rsidR="00154709">
        <w:rPr>
          <w:rFonts w:ascii="Times New Roman" w:hAnsi="Times New Roman" w:cs="Times New Roman"/>
          <w:sz w:val="24"/>
          <w:szCs w:val="24"/>
        </w:rPr>
        <w:t xml:space="preserve"> NASM </w:t>
      </w:r>
      <w:del w:id="1697" w:author="Caitlin Jeffrey" w:date="2024-09-23T18:04:00Z" w16du:dateUtc="2024-09-23T22:04:00Z">
        <w:r w:rsidR="00154709" w:rsidDel="00173431">
          <w:rPr>
            <w:rFonts w:ascii="Times New Roman" w:hAnsi="Times New Roman" w:cs="Times New Roman"/>
            <w:sz w:val="24"/>
            <w:szCs w:val="24"/>
          </w:rPr>
          <w:delText>effect on</w:delText>
        </w:r>
      </w:del>
      <w:ins w:id="1698" w:author="Caitlin Jeffrey" w:date="2024-09-23T18:04:00Z" w16du:dateUtc="2024-09-23T22:04:00Z">
        <w:r w:rsidR="00173431">
          <w:rPr>
            <w:rFonts w:ascii="Times New Roman" w:hAnsi="Times New Roman" w:cs="Times New Roman"/>
            <w:sz w:val="24"/>
            <w:szCs w:val="24"/>
          </w:rPr>
          <w:t>IMI on</w:t>
        </w:r>
      </w:ins>
      <w:r w:rsidR="00154709">
        <w:rPr>
          <w:rFonts w:ascii="Times New Roman" w:hAnsi="Times New Roman" w:cs="Times New Roman"/>
          <w:sz w:val="24"/>
          <w:szCs w:val="24"/>
        </w:rPr>
        <w:t xml:space="preserve"> q</w:t>
      </w:r>
      <w:ins w:id="1699" w:author="John Barlow" w:date="2024-09-12T19:57:00Z" w16du:dateUtc="2024-09-12T23:57:00Z">
        <w:r w:rsidR="008B1863">
          <w:rPr>
            <w:rFonts w:ascii="Times New Roman" w:hAnsi="Times New Roman" w:cs="Times New Roman"/>
            <w:sz w:val="24"/>
            <w:szCs w:val="24"/>
          </w:rPr>
          <w:t>m</w:t>
        </w:r>
      </w:ins>
      <w:r w:rsidR="00154709">
        <w:rPr>
          <w:rFonts w:ascii="Times New Roman" w:hAnsi="Times New Roman" w:cs="Times New Roman"/>
          <w:sz w:val="24"/>
          <w:szCs w:val="24"/>
        </w:rPr>
        <w:t xml:space="preserve">SCC </w:t>
      </w:r>
      <w:ins w:id="1700" w:author="Caitlin Jeffrey" w:date="2024-09-23T18:04:00Z" w16du:dateUtc="2024-09-23T22:04:00Z">
        <w:r w:rsidR="00173431">
          <w:rPr>
            <w:rFonts w:ascii="Times New Roman" w:hAnsi="Times New Roman" w:cs="Times New Roman"/>
            <w:sz w:val="24"/>
            <w:szCs w:val="24"/>
          </w:rPr>
          <w:t xml:space="preserve">have also </w:t>
        </w:r>
      </w:ins>
      <w:r w:rsidR="00154709">
        <w:rPr>
          <w:rFonts w:ascii="Times New Roman" w:hAnsi="Times New Roman" w:cs="Times New Roman"/>
          <w:sz w:val="24"/>
          <w:szCs w:val="24"/>
        </w:rPr>
        <w:t xml:space="preserve">used frozen samples (Fry et al., </w:t>
      </w:r>
      <w:r w:rsidR="00E07F8D">
        <w:rPr>
          <w:rFonts w:ascii="Times New Roman" w:hAnsi="Times New Roman" w:cs="Times New Roman"/>
          <w:sz w:val="24"/>
          <w:szCs w:val="24"/>
        </w:rPr>
        <w:t xml:space="preserve">2014; </w:t>
      </w:r>
      <w:r w:rsidR="00154709">
        <w:rPr>
          <w:rFonts w:ascii="Times New Roman" w:hAnsi="Times New Roman" w:cs="Times New Roman"/>
          <w:sz w:val="24"/>
          <w:szCs w:val="24"/>
        </w:rPr>
        <w:t xml:space="preserve">Condas et al., </w:t>
      </w:r>
      <w:r w:rsidR="00E07F8D">
        <w:rPr>
          <w:rFonts w:ascii="Times New Roman" w:hAnsi="Times New Roman" w:cs="Times New Roman"/>
          <w:sz w:val="24"/>
          <w:szCs w:val="24"/>
        </w:rPr>
        <w:t xml:space="preserve">2017b). </w:t>
      </w:r>
      <w:del w:id="1701" w:author="Caitlin Jeffrey" w:date="2024-09-23T18:04:00Z" w16du:dateUtc="2024-09-23T22:04:00Z">
        <w:r w:rsidR="009F4622" w:rsidDel="00173431">
          <w:rPr>
            <w:rFonts w:ascii="Times New Roman" w:hAnsi="Times New Roman" w:cs="Times New Roman"/>
            <w:sz w:val="24"/>
            <w:szCs w:val="24"/>
          </w:rPr>
          <w:delText>In our study,</w:delText>
        </w:r>
      </w:del>
      <w:ins w:id="1702" w:author="Caitlin Jeffrey" w:date="2024-09-23T18:04:00Z" w16du:dateUtc="2024-09-23T22:04:00Z">
        <w:r w:rsidR="00173431">
          <w:rPr>
            <w:rFonts w:ascii="Times New Roman" w:hAnsi="Times New Roman" w:cs="Times New Roman"/>
            <w:sz w:val="24"/>
            <w:szCs w:val="24"/>
          </w:rPr>
          <w:t>E</w:t>
        </w:r>
      </w:ins>
      <w:del w:id="1703" w:author="Caitlin Jeffrey" w:date="2024-09-23T18:04:00Z" w16du:dateUtc="2024-09-23T22:04:00Z">
        <w:r w:rsidR="009F4622" w:rsidDel="00173431">
          <w:rPr>
            <w:rFonts w:ascii="Times New Roman" w:hAnsi="Times New Roman" w:cs="Times New Roman"/>
            <w:sz w:val="24"/>
            <w:szCs w:val="24"/>
          </w:rPr>
          <w:delText xml:space="preserve"> t</w:delText>
        </w:r>
        <w:r w:rsidR="002A1614" w:rsidDel="00173431">
          <w:rPr>
            <w:rFonts w:ascii="Times New Roman" w:hAnsi="Times New Roman" w:cs="Times New Roman"/>
            <w:sz w:val="24"/>
            <w:szCs w:val="24"/>
          </w:rPr>
          <w:delText>he e</w:delText>
        </w:r>
      </w:del>
      <w:r w:rsidR="002A1614">
        <w:rPr>
          <w:rFonts w:ascii="Times New Roman" w:hAnsi="Times New Roman" w:cs="Times New Roman"/>
          <w:sz w:val="24"/>
          <w:szCs w:val="24"/>
        </w:rPr>
        <w:t>stimates of q</w:t>
      </w:r>
      <w:ins w:id="1704" w:author="John Barlow" w:date="2024-09-12T19:57:00Z" w16du:dateUtc="2024-09-12T23:57:00Z">
        <w:r w:rsidR="008B1863">
          <w:rPr>
            <w:rFonts w:ascii="Times New Roman" w:hAnsi="Times New Roman" w:cs="Times New Roman"/>
            <w:sz w:val="24"/>
            <w:szCs w:val="24"/>
          </w:rPr>
          <w:t>m</w:t>
        </w:r>
      </w:ins>
      <w:r w:rsidR="002A1614">
        <w:rPr>
          <w:rFonts w:ascii="Times New Roman" w:hAnsi="Times New Roman" w:cs="Times New Roman"/>
          <w:sz w:val="24"/>
          <w:szCs w:val="24"/>
        </w:rPr>
        <w:t xml:space="preserve">SCC </w:t>
      </w:r>
      <w:ins w:id="1705" w:author="Caitlin Jeffrey" w:date="2024-09-23T18:04:00Z" w16du:dateUtc="2024-09-23T22:04:00Z">
        <w:r w:rsidR="00173431">
          <w:rPr>
            <w:rFonts w:ascii="Times New Roman" w:hAnsi="Times New Roman" w:cs="Times New Roman"/>
            <w:sz w:val="24"/>
            <w:szCs w:val="24"/>
          </w:rPr>
          <w:t xml:space="preserve">from the current study </w:t>
        </w:r>
      </w:ins>
      <w:r w:rsidR="009F4622">
        <w:rPr>
          <w:rFonts w:ascii="Times New Roman" w:hAnsi="Times New Roman" w:cs="Times New Roman"/>
          <w:sz w:val="24"/>
          <w:szCs w:val="24"/>
        </w:rPr>
        <w:t xml:space="preserve">may be slightly </w:t>
      </w:r>
      <w:r w:rsidR="005B5FC2">
        <w:rPr>
          <w:rFonts w:ascii="Times New Roman" w:hAnsi="Times New Roman" w:cs="Times New Roman"/>
          <w:sz w:val="24"/>
          <w:szCs w:val="24"/>
        </w:rPr>
        <w:t>reduced</w:t>
      </w:r>
      <w:ins w:id="1706" w:author="Caitlin Jeffrey" w:date="2024-09-23T18:04:00Z" w16du:dateUtc="2024-09-23T22:04:00Z">
        <w:r w:rsidR="00173431">
          <w:rPr>
            <w:rFonts w:ascii="Times New Roman" w:hAnsi="Times New Roman" w:cs="Times New Roman"/>
            <w:sz w:val="24"/>
            <w:szCs w:val="24"/>
          </w:rPr>
          <w:t>,</w:t>
        </w:r>
      </w:ins>
      <w:r w:rsidR="005B5FC2">
        <w:rPr>
          <w:rFonts w:ascii="Times New Roman" w:hAnsi="Times New Roman" w:cs="Times New Roman"/>
          <w:sz w:val="24"/>
          <w:szCs w:val="24"/>
        </w:rPr>
        <w:t xml:space="preserve"> which</w:t>
      </w:r>
      <w:r w:rsidR="00833B0E">
        <w:rPr>
          <w:rFonts w:ascii="Times New Roman" w:hAnsi="Times New Roman" w:cs="Times New Roman"/>
          <w:sz w:val="24"/>
          <w:szCs w:val="24"/>
        </w:rPr>
        <w:t xml:space="preserve"> should be recognized </w:t>
      </w:r>
      <w:del w:id="1707" w:author="Caitlin Jeffrey" w:date="2024-09-23T18:04:00Z" w16du:dateUtc="2024-09-23T22:04:00Z">
        <w:r w:rsidR="00833B0E" w:rsidDel="00173431">
          <w:rPr>
            <w:rFonts w:ascii="Times New Roman" w:hAnsi="Times New Roman" w:cs="Times New Roman"/>
            <w:sz w:val="24"/>
            <w:szCs w:val="24"/>
          </w:rPr>
          <w:delText xml:space="preserve">in </w:delText>
        </w:r>
      </w:del>
      <w:ins w:id="1708" w:author="Caitlin Jeffrey" w:date="2024-09-23T18:04:00Z" w16du:dateUtc="2024-09-23T22:04:00Z">
        <w:r w:rsidR="00173431">
          <w:rPr>
            <w:rFonts w:ascii="Times New Roman" w:hAnsi="Times New Roman" w:cs="Times New Roman"/>
            <w:sz w:val="24"/>
            <w:szCs w:val="24"/>
          </w:rPr>
          <w:t xml:space="preserve">when making </w:t>
        </w:r>
      </w:ins>
      <w:r w:rsidR="00833B0E">
        <w:rPr>
          <w:rFonts w:ascii="Times New Roman" w:hAnsi="Times New Roman" w:cs="Times New Roman"/>
          <w:sz w:val="24"/>
          <w:szCs w:val="24"/>
        </w:rPr>
        <w:t xml:space="preserve">comparisons to other studies </w:t>
      </w:r>
      <w:del w:id="1709" w:author="Caitlin Jeffrey" w:date="2024-09-23T18:04:00Z" w16du:dateUtc="2024-09-23T22:04:00Z">
        <w:r w:rsidR="00833B0E" w:rsidDel="00173431">
          <w:rPr>
            <w:rFonts w:ascii="Times New Roman" w:hAnsi="Times New Roman" w:cs="Times New Roman"/>
            <w:sz w:val="24"/>
            <w:szCs w:val="24"/>
          </w:rPr>
          <w:delText>that measured</w:delText>
        </w:r>
      </w:del>
      <w:ins w:id="1710" w:author="Caitlin Jeffrey" w:date="2024-09-23T18:04:00Z" w16du:dateUtc="2024-09-23T22:04:00Z">
        <w:r w:rsidR="00173431">
          <w:rPr>
            <w:rFonts w:ascii="Times New Roman" w:hAnsi="Times New Roman" w:cs="Times New Roman"/>
            <w:sz w:val="24"/>
            <w:szCs w:val="24"/>
          </w:rPr>
          <w:t>measuring</w:t>
        </w:r>
      </w:ins>
      <w:r w:rsidR="00833B0E">
        <w:rPr>
          <w:rFonts w:ascii="Times New Roman" w:hAnsi="Times New Roman" w:cs="Times New Roman"/>
          <w:sz w:val="24"/>
          <w:szCs w:val="24"/>
        </w:rPr>
        <w:t xml:space="preserve"> SCC from fresh or preserved milk</w:t>
      </w:r>
      <w:r w:rsidR="000905A0">
        <w:rPr>
          <w:rFonts w:ascii="Times New Roman" w:hAnsi="Times New Roman" w:cs="Times New Roman"/>
          <w:sz w:val="24"/>
          <w:szCs w:val="24"/>
        </w:rPr>
        <w:t xml:space="preserve">. </w:t>
      </w:r>
      <w:del w:id="1711" w:author="Caitlin Jeffrey" w:date="2024-09-23T18:05:00Z" w16du:dateUtc="2024-09-23T22:05:00Z">
        <w:r w:rsidR="000905A0" w:rsidDel="000E6791">
          <w:rPr>
            <w:rFonts w:ascii="Times New Roman" w:hAnsi="Times New Roman" w:cs="Times New Roman"/>
            <w:sz w:val="24"/>
            <w:szCs w:val="24"/>
          </w:rPr>
          <w:delText>Because the</w:delText>
        </w:r>
      </w:del>
      <w:ins w:id="1712" w:author="Caitlin Jeffrey" w:date="2024-09-23T18:05:00Z" w16du:dateUtc="2024-09-23T22:05:00Z">
        <w:r w:rsidR="000E6791">
          <w:rPr>
            <w:rFonts w:ascii="Times New Roman" w:hAnsi="Times New Roman" w:cs="Times New Roman"/>
            <w:sz w:val="24"/>
            <w:szCs w:val="24"/>
          </w:rPr>
          <w:t>As all</w:t>
        </w:r>
      </w:ins>
      <w:r w:rsidR="000905A0">
        <w:rPr>
          <w:rFonts w:ascii="Times New Roman" w:hAnsi="Times New Roman" w:cs="Times New Roman"/>
          <w:sz w:val="24"/>
          <w:szCs w:val="24"/>
        </w:rPr>
        <w:t xml:space="preserve"> samples in our study were all handled </w:t>
      </w:r>
      <w:del w:id="1713" w:author="Caitlin Jeffrey" w:date="2024-09-23T18:05:00Z" w16du:dateUtc="2024-09-23T22:05:00Z">
        <w:r w:rsidR="000905A0" w:rsidDel="000E6791">
          <w:rPr>
            <w:rFonts w:ascii="Times New Roman" w:hAnsi="Times New Roman" w:cs="Times New Roman"/>
            <w:sz w:val="24"/>
            <w:szCs w:val="24"/>
          </w:rPr>
          <w:delText>identically</w:delText>
        </w:r>
      </w:del>
      <w:ins w:id="1714" w:author="Caitlin Jeffrey" w:date="2024-09-23T18:05:00Z" w16du:dateUtc="2024-09-23T22:05:00Z">
        <w:r w:rsidR="000E6791">
          <w:rPr>
            <w:rFonts w:ascii="Times New Roman" w:hAnsi="Times New Roman" w:cs="Times New Roman"/>
            <w:sz w:val="24"/>
            <w:szCs w:val="24"/>
          </w:rPr>
          <w:t>in the same manner,</w:t>
        </w:r>
      </w:ins>
      <w:r w:rsidR="00CB0310">
        <w:rPr>
          <w:rFonts w:ascii="Times New Roman" w:hAnsi="Times New Roman" w:cs="Times New Roman"/>
          <w:sz w:val="24"/>
          <w:szCs w:val="24"/>
        </w:rPr>
        <w:t xml:space="preserve"> any influence of freezing would be </w:t>
      </w:r>
      <w:r w:rsidR="00D7047A">
        <w:rPr>
          <w:rFonts w:ascii="Times New Roman" w:hAnsi="Times New Roman" w:cs="Times New Roman"/>
          <w:sz w:val="24"/>
          <w:szCs w:val="24"/>
        </w:rPr>
        <w:t xml:space="preserve">the same across samples </w:t>
      </w:r>
      <w:r w:rsidR="00C70A59">
        <w:rPr>
          <w:rFonts w:ascii="Times New Roman" w:hAnsi="Times New Roman" w:cs="Times New Roman"/>
          <w:sz w:val="24"/>
          <w:szCs w:val="24"/>
        </w:rPr>
        <w:t xml:space="preserve">and comparisons </w:t>
      </w:r>
      <w:r w:rsidR="00A601AC">
        <w:rPr>
          <w:rFonts w:ascii="Times New Roman" w:hAnsi="Times New Roman" w:cs="Times New Roman"/>
          <w:sz w:val="24"/>
          <w:szCs w:val="24"/>
        </w:rPr>
        <w:t xml:space="preserve">between </w:t>
      </w:r>
      <w:r w:rsidR="00F91C67">
        <w:rPr>
          <w:rFonts w:ascii="Times New Roman" w:hAnsi="Times New Roman" w:cs="Times New Roman"/>
          <w:sz w:val="24"/>
          <w:szCs w:val="24"/>
        </w:rPr>
        <w:t xml:space="preserve">SaM species and </w:t>
      </w:r>
      <w:r w:rsidR="003B735E">
        <w:rPr>
          <w:rFonts w:ascii="Times New Roman" w:hAnsi="Times New Roman" w:cs="Times New Roman"/>
          <w:sz w:val="24"/>
          <w:szCs w:val="24"/>
        </w:rPr>
        <w:t>culture-negative</w:t>
      </w:r>
      <w:r w:rsidR="00F91C67">
        <w:rPr>
          <w:rFonts w:ascii="Times New Roman" w:hAnsi="Times New Roman" w:cs="Times New Roman"/>
          <w:sz w:val="24"/>
          <w:szCs w:val="24"/>
        </w:rPr>
        <w:t xml:space="preserve"> milk samples would be unaffected.</w:t>
      </w:r>
      <w:ins w:id="1715" w:author="Caitlin Jeffrey" w:date="2024-09-23T12:12:00Z" w16du:dateUtc="2024-09-23T16:12:00Z">
        <w:r w:rsidR="00FC3BAB">
          <w:rPr>
            <w:rFonts w:ascii="Times New Roman" w:hAnsi="Times New Roman" w:cs="Times New Roman"/>
            <w:sz w:val="24"/>
            <w:szCs w:val="24"/>
          </w:rPr>
          <w:t xml:space="preserve"> </w:t>
        </w:r>
      </w:ins>
    </w:p>
    <w:p w14:paraId="04046F9F" w14:textId="77777777" w:rsidR="003E47BA" w:rsidRDefault="003E47BA" w:rsidP="00AF7F33">
      <w:pPr>
        <w:spacing w:after="0" w:line="480" w:lineRule="auto"/>
        <w:ind w:firstLine="360"/>
        <w:rPr>
          <w:ins w:id="1716" w:author="Caitlin Jeffrey" w:date="2024-09-23T17:59:00Z" w16du:dateUtc="2024-09-23T21:59:00Z"/>
          <w:rFonts w:ascii="Times New Roman" w:hAnsi="Times New Roman" w:cs="Times New Roman"/>
          <w:sz w:val="24"/>
          <w:szCs w:val="24"/>
        </w:rPr>
      </w:pPr>
    </w:p>
    <w:p w14:paraId="755E21C8" w14:textId="0908981B" w:rsidR="00F27EE9" w:rsidRPr="005A5FE6" w:rsidRDefault="00875483" w:rsidP="00682E1E">
      <w:pPr>
        <w:spacing w:after="0" w:line="480" w:lineRule="auto"/>
        <w:ind w:firstLine="360"/>
        <w:rPr>
          <w:rFonts w:ascii="Times New Roman" w:hAnsi="Times New Roman" w:cs="Times New Roman"/>
          <w:sz w:val="24"/>
          <w:szCs w:val="24"/>
        </w:rPr>
      </w:pPr>
      <w:del w:id="1717" w:author="Caitlin Jeffrey" w:date="2024-09-23T18:07:00Z" w16du:dateUtc="2024-09-23T22:07:00Z">
        <w:r w:rsidDel="00B03FD7">
          <w:rPr>
            <w:rFonts w:ascii="Times New Roman" w:hAnsi="Times New Roman" w:cs="Times New Roman"/>
            <w:sz w:val="24"/>
            <w:szCs w:val="24"/>
          </w:rPr>
          <w:lastRenderedPageBreak/>
          <w:delText>A</w:delText>
        </w:r>
        <w:r w:rsidR="00BD30C6" w:rsidDel="00B03FD7">
          <w:rPr>
            <w:rFonts w:ascii="Times New Roman" w:hAnsi="Times New Roman" w:cs="Times New Roman"/>
            <w:sz w:val="24"/>
            <w:szCs w:val="24"/>
          </w:rPr>
          <w:delText>nother</w:delText>
        </w:r>
        <w:r w:rsidDel="00B03FD7">
          <w:rPr>
            <w:rFonts w:ascii="Times New Roman" w:hAnsi="Times New Roman" w:cs="Times New Roman"/>
            <w:sz w:val="24"/>
            <w:szCs w:val="24"/>
          </w:rPr>
          <w:delText xml:space="preserve"> limitation of this work is </w:delText>
        </w:r>
      </w:del>
      <w:del w:id="1718" w:author="Caitlin Jeffrey" w:date="2024-09-23T18:05:00Z" w16du:dateUtc="2024-09-23T22:05:00Z">
        <w:r w:rsidDel="007868B2">
          <w:rPr>
            <w:rFonts w:ascii="Times New Roman" w:hAnsi="Times New Roman" w:cs="Times New Roman"/>
            <w:sz w:val="24"/>
            <w:szCs w:val="24"/>
          </w:rPr>
          <w:delText>we did not capture</w:delText>
        </w:r>
      </w:del>
      <w:del w:id="1719" w:author="Caitlin Jeffrey" w:date="2024-09-23T18:07:00Z" w16du:dateUtc="2024-09-23T22:07:00Z">
        <w:r w:rsidDel="00B03FD7">
          <w:rPr>
            <w:rFonts w:ascii="Times New Roman" w:hAnsi="Times New Roman" w:cs="Times New Roman"/>
            <w:sz w:val="24"/>
            <w:szCs w:val="24"/>
          </w:rPr>
          <w:delText xml:space="preserve"> m</w:delText>
        </w:r>
      </w:del>
      <w:ins w:id="1720" w:author="Caitlin Jeffrey" w:date="2024-09-23T18:07:00Z" w16du:dateUtc="2024-09-23T22:07:00Z">
        <w:r w:rsidR="00B03FD7">
          <w:rPr>
            <w:rFonts w:ascii="Times New Roman" w:hAnsi="Times New Roman" w:cs="Times New Roman"/>
            <w:sz w:val="24"/>
            <w:szCs w:val="24"/>
          </w:rPr>
          <w:t>M</w:t>
        </w:r>
      </w:ins>
      <w:r>
        <w:rPr>
          <w:rFonts w:ascii="Times New Roman" w:hAnsi="Times New Roman" w:cs="Times New Roman"/>
          <w:sz w:val="24"/>
          <w:szCs w:val="24"/>
        </w:rPr>
        <w:t xml:space="preserve">ilk yield </w:t>
      </w:r>
      <w:r w:rsidR="00A64D3D">
        <w:rPr>
          <w:rFonts w:ascii="Times New Roman" w:hAnsi="Times New Roman" w:cs="Times New Roman"/>
          <w:sz w:val="24"/>
          <w:szCs w:val="24"/>
        </w:rPr>
        <w:t>data</w:t>
      </w:r>
      <w:ins w:id="1721" w:author="Caitlin Jeffrey" w:date="2024-09-23T18:07:00Z" w16du:dateUtc="2024-09-23T22:07:00Z">
        <w:r w:rsidR="00B03FD7">
          <w:rPr>
            <w:rFonts w:ascii="Times New Roman" w:hAnsi="Times New Roman" w:cs="Times New Roman"/>
            <w:sz w:val="24"/>
            <w:szCs w:val="24"/>
          </w:rPr>
          <w:t xml:space="preserve"> was no</w:t>
        </w:r>
      </w:ins>
      <w:ins w:id="1722" w:author="Caitlin Jeffrey" w:date="2024-09-23T18:08:00Z" w16du:dateUtc="2024-09-23T22:08:00Z">
        <w:r w:rsidR="00B03FD7">
          <w:rPr>
            <w:rFonts w:ascii="Times New Roman" w:hAnsi="Times New Roman" w:cs="Times New Roman"/>
            <w:sz w:val="24"/>
            <w:szCs w:val="24"/>
          </w:rPr>
          <w:t>t collected</w:t>
        </w:r>
      </w:ins>
      <w:r w:rsidR="00A64D3D">
        <w:rPr>
          <w:rFonts w:ascii="Times New Roman" w:hAnsi="Times New Roman" w:cs="Times New Roman"/>
          <w:sz w:val="24"/>
          <w:szCs w:val="24"/>
        </w:rPr>
        <w:t xml:space="preserve"> from</w:t>
      </w:r>
      <w:del w:id="1723" w:author="Caitlin Jeffrey" w:date="2024-09-23T18:08:00Z" w16du:dateUtc="2024-09-23T22:08:00Z">
        <w:r w:rsidR="00A64D3D" w:rsidDel="00B03FD7">
          <w:rPr>
            <w:rFonts w:ascii="Times New Roman" w:hAnsi="Times New Roman" w:cs="Times New Roman"/>
            <w:sz w:val="24"/>
            <w:szCs w:val="24"/>
          </w:rPr>
          <w:delText xml:space="preserve"> the</w:delText>
        </w:r>
      </w:del>
      <w:r w:rsidR="00A64D3D">
        <w:rPr>
          <w:rFonts w:ascii="Times New Roman" w:hAnsi="Times New Roman" w:cs="Times New Roman"/>
          <w:sz w:val="24"/>
          <w:szCs w:val="24"/>
        </w:rPr>
        <w:t xml:space="preserve"> enrolled cows</w:t>
      </w:r>
      <w:ins w:id="1724" w:author="Caitlin Jeffrey" w:date="2024-09-23T18:08:00Z" w16du:dateUtc="2024-09-23T22:08:00Z">
        <w:r w:rsidR="00B03FD7">
          <w:rPr>
            <w:rFonts w:ascii="Times New Roman" w:hAnsi="Times New Roman" w:cs="Times New Roman"/>
            <w:sz w:val="24"/>
            <w:szCs w:val="24"/>
          </w:rPr>
          <w:t xml:space="preserve">, so </w:t>
        </w:r>
        <w:r w:rsidR="00F73767">
          <w:rPr>
            <w:rFonts w:ascii="Times New Roman" w:hAnsi="Times New Roman" w:cs="Times New Roman"/>
            <w:sz w:val="24"/>
            <w:szCs w:val="24"/>
          </w:rPr>
          <w:t>are unable to</w:t>
        </w:r>
      </w:ins>
      <w:del w:id="1725" w:author="Caitlin Jeffrey" w:date="2024-09-23T18:05:00Z" w16du:dateUtc="2024-09-23T22:05:00Z">
        <w:r w:rsidR="004A7635" w:rsidDel="007868B2">
          <w:rPr>
            <w:rFonts w:ascii="Times New Roman" w:hAnsi="Times New Roman" w:cs="Times New Roman"/>
            <w:sz w:val="24"/>
            <w:szCs w:val="24"/>
          </w:rPr>
          <w:delText>,</w:delText>
        </w:r>
      </w:del>
      <w:del w:id="1726" w:author="Caitlin Jeffrey" w:date="2024-09-23T18:08:00Z" w16du:dateUtc="2024-09-23T22:08:00Z">
        <w:r w:rsidR="004A7635" w:rsidDel="00B03FD7">
          <w:rPr>
            <w:rFonts w:ascii="Times New Roman" w:hAnsi="Times New Roman" w:cs="Times New Roman"/>
            <w:sz w:val="24"/>
            <w:szCs w:val="24"/>
          </w:rPr>
          <w:delText xml:space="preserve"> </w:delText>
        </w:r>
      </w:del>
      <w:del w:id="1727" w:author="Caitlin Jeffrey" w:date="2024-09-23T18:05:00Z" w16du:dateUtc="2024-09-23T22:05:00Z">
        <w:r w:rsidR="004A7635" w:rsidDel="007868B2">
          <w:rPr>
            <w:rFonts w:ascii="Times New Roman" w:hAnsi="Times New Roman" w:cs="Times New Roman"/>
            <w:sz w:val="24"/>
            <w:szCs w:val="24"/>
          </w:rPr>
          <w:delText xml:space="preserve">so </w:delText>
        </w:r>
      </w:del>
      <w:del w:id="1728" w:author="Caitlin Jeffrey" w:date="2024-09-23T18:08:00Z" w16du:dateUtc="2024-09-23T22:08:00Z">
        <w:r w:rsidR="004A7635" w:rsidDel="00B03FD7">
          <w:rPr>
            <w:rFonts w:ascii="Times New Roman" w:hAnsi="Times New Roman" w:cs="Times New Roman"/>
            <w:sz w:val="24"/>
            <w:szCs w:val="24"/>
          </w:rPr>
          <w:delText>we</w:delText>
        </w:r>
        <w:r w:rsidR="004A7635" w:rsidDel="00F73767">
          <w:rPr>
            <w:rFonts w:ascii="Times New Roman" w:hAnsi="Times New Roman" w:cs="Times New Roman"/>
            <w:sz w:val="24"/>
            <w:szCs w:val="24"/>
          </w:rPr>
          <w:delText xml:space="preserve"> </w:delText>
        </w:r>
      </w:del>
      <w:del w:id="1729" w:author="Caitlin Jeffrey" w:date="2024-09-23T16:25:00Z" w16du:dateUtc="2024-09-23T20:25:00Z">
        <w:r w:rsidR="004A7635" w:rsidDel="002B2E7E">
          <w:rPr>
            <w:rFonts w:ascii="Times New Roman" w:hAnsi="Times New Roman" w:cs="Times New Roman"/>
            <w:sz w:val="24"/>
            <w:szCs w:val="24"/>
          </w:rPr>
          <w:delText>can not</w:delText>
        </w:r>
      </w:del>
      <w:r w:rsidR="004A7635">
        <w:rPr>
          <w:rFonts w:ascii="Times New Roman" w:hAnsi="Times New Roman" w:cs="Times New Roman"/>
          <w:sz w:val="24"/>
          <w:szCs w:val="24"/>
        </w:rPr>
        <w:t xml:space="preserve"> estimate </w:t>
      </w:r>
      <w:r w:rsidR="006F1AD8">
        <w:rPr>
          <w:rFonts w:ascii="Times New Roman" w:hAnsi="Times New Roman" w:cs="Times New Roman"/>
          <w:sz w:val="24"/>
          <w:szCs w:val="24"/>
        </w:rPr>
        <w:t>the impact of NASM IMI on milk yield in these herds</w:t>
      </w:r>
      <w:r w:rsidR="00A64D3D">
        <w:rPr>
          <w:rFonts w:ascii="Times New Roman" w:hAnsi="Times New Roman" w:cs="Times New Roman"/>
          <w:sz w:val="24"/>
          <w:szCs w:val="24"/>
        </w:rPr>
        <w:t xml:space="preserve">. </w:t>
      </w:r>
      <w:r w:rsidR="00597FF0">
        <w:rPr>
          <w:rFonts w:ascii="Times New Roman" w:hAnsi="Times New Roman" w:cs="Times New Roman"/>
          <w:sz w:val="24"/>
          <w:szCs w:val="24"/>
        </w:rPr>
        <w:t>T</w:t>
      </w:r>
      <w:r w:rsidR="00A7751B" w:rsidRPr="00A7751B">
        <w:rPr>
          <w:rFonts w:ascii="Times New Roman" w:hAnsi="Times New Roman" w:cs="Times New Roman"/>
          <w:sz w:val="24"/>
          <w:szCs w:val="24"/>
        </w:rPr>
        <w:t xml:space="preserve">he </w:t>
      </w:r>
      <w:r w:rsidR="00597FF0">
        <w:rPr>
          <w:rFonts w:ascii="Times New Roman" w:hAnsi="Times New Roman" w:cs="Times New Roman"/>
          <w:sz w:val="24"/>
          <w:szCs w:val="24"/>
        </w:rPr>
        <w:t xml:space="preserve">species-specific </w:t>
      </w:r>
      <w:r w:rsidR="00A7751B" w:rsidRPr="00A7751B">
        <w:rPr>
          <w:rFonts w:ascii="Times New Roman" w:hAnsi="Times New Roman" w:cs="Times New Roman"/>
          <w:sz w:val="24"/>
          <w:szCs w:val="24"/>
        </w:rPr>
        <w:t>effect of</w:t>
      </w:r>
      <w:r w:rsidR="00597FF0">
        <w:rPr>
          <w:rFonts w:ascii="Times New Roman" w:hAnsi="Times New Roman" w:cs="Times New Roman"/>
          <w:sz w:val="24"/>
          <w:szCs w:val="24"/>
        </w:rPr>
        <w:t xml:space="preserve"> NASM</w:t>
      </w:r>
      <w:r w:rsidR="00A7751B" w:rsidRPr="00A7751B">
        <w:rPr>
          <w:rFonts w:ascii="Times New Roman" w:hAnsi="Times New Roman" w:cs="Times New Roman"/>
          <w:sz w:val="24"/>
          <w:szCs w:val="24"/>
        </w:rPr>
        <w:t xml:space="preserve"> IMI </w:t>
      </w:r>
      <w:r w:rsidR="00597FF0">
        <w:rPr>
          <w:rFonts w:ascii="Times New Roman" w:hAnsi="Times New Roman" w:cs="Times New Roman"/>
          <w:sz w:val="24"/>
          <w:szCs w:val="24"/>
        </w:rPr>
        <w:t xml:space="preserve">on milk </w:t>
      </w:r>
      <w:r w:rsidR="00A7751B" w:rsidRPr="00A7751B">
        <w:rPr>
          <w:rFonts w:ascii="Times New Roman" w:hAnsi="Times New Roman" w:cs="Times New Roman"/>
          <w:sz w:val="24"/>
          <w:szCs w:val="24"/>
        </w:rPr>
        <w:t xml:space="preserve">yield remains </w:t>
      </w:r>
      <w:r w:rsidR="00597FF0">
        <w:rPr>
          <w:rFonts w:ascii="Times New Roman" w:hAnsi="Times New Roman" w:cs="Times New Roman"/>
          <w:sz w:val="24"/>
          <w:szCs w:val="24"/>
        </w:rPr>
        <w:t xml:space="preserve">somewhat inconclusive, but </w:t>
      </w:r>
      <w:r w:rsidR="00944E99">
        <w:rPr>
          <w:rFonts w:ascii="Times New Roman" w:hAnsi="Times New Roman" w:cs="Times New Roman"/>
          <w:sz w:val="24"/>
          <w:szCs w:val="24"/>
        </w:rPr>
        <w:t xml:space="preserve">research </w:t>
      </w:r>
      <w:r w:rsidR="0075773D">
        <w:rPr>
          <w:rFonts w:ascii="Times New Roman" w:hAnsi="Times New Roman" w:cs="Times New Roman"/>
          <w:sz w:val="24"/>
          <w:szCs w:val="24"/>
        </w:rPr>
        <w:t>to date</w:t>
      </w:r>
      <w:r w:rsidR="00944E99">
        <w:rPr>
          <w:rFonts w:ascii="Times New Roman" w:hAnsi="Times New Roman" w:cs="Times New Roman"/>
          <w:sz w:val="24"/>
          <w:szCs w:val="24"/>
        </w:rPr>
        <w:t xml:space="preserve"> suggests </w:t>
      </w:r>
      <w:r w:rsidR="00AA16EF">
        <w:rPr>
          <w:rFonts w:ascii="Times New Roman" w:hAnsi="Times New Roman" w:cs="Times New Roman"/>
          <w:sz w:val="24"/>
          <w:szCs w:val="24"/>
        </w:rPr>
        <w:t xml:space="preserve">some </w:t>
      </w:r>
      <w:r w:rsidR="000A2245">
        <w:rPr>
          <w:rFonts w:ascii="Times New Roman" w:hAnsi="Times New Roman" w:cs="Times New Roman"/>
          <w:sz w:val="24"/>
          <w:szCs w:val="24"/>
        </w:rPr>
        <w:t xml:space="preserve">NASM IMI </w:t>
      </w:r>
      <w:r w:rsidR="00AA16EF">
        <w:rPr>
          <w:rFonts w:ascii="Times New Roman" w:hAnsi="Times New Roman" w:cs="Times New Roman"/>
          <w:sz w:val="24"/>
          <w:szCs w:val="24"/>
        </w:rPr>
        <w:t>may</w:t>
      </w:r>
      <w:r w:rsidR="000A2245">
        <w:rPr>
          <w:rFonts w:ascii="Times New Roman" w:hAnsi="Times New Roman" w:cs="Times New Roman"/>
          <w:sz w:val="24"/>
          <w:szCs w:val="24"/>
        </w:rPr>
        <w:t xml:space="preserve"> not negatively </w:t>
      </w:r>
      <w:r w:rsidR="00835E88">
        <w:rPr>
          <w:rFonts w:ascii="Times New Roman" w:hAnsi="Times New Roman" w:cs="Times New Roman"/>
          <w:sz w:val="24"/>
          <w:szCs w:val="24"/>
        </w:rPr>
        <w:t xml:space="preserve">affect milk production </w:t>
      </w:r>
      <w:r w:rsidR="00A76A1B">
        <w:rPr>
          <w:rFonts w:ascii="Times New Roman" w:hAnsi="Times New Roman" w:cs="Times New Roman"/>
          <w:sz w:val="24"/>
          <w:szCs w:val="24"/>
        </w:rPr>
        <w:fldChar w:fldCharType="begin">
          <w:fldData xml:space="preserve">PEVuZE5vdGU+PENpdGU+PEF1dGhvcj5WYWxja2VuaWVyPC9BdXRob3I+PFllYXI+MjAxOTwvWWVh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</w:fldData>
        </w:fldChar>
      </w:r>
      <w:r w:rsidR="00A76A1B">
        <w:rPr>
          <w:rFonts w:ascii="Times New Roman" w:hAnsi="Times New Roman" w:cs="Times New Roman"/>
          <w:sz w:val="24"/>
          <w:szCs w:val="24"/>
        </w:rPr>
        <w:instrText xml:space="preserve"> ADDIN EN.CITE </w:instrText>
      </w:r>
      <w:r w:rsidR="00A76A1B">
        <w:rPr>
          <w:rFonts w:ascii="Times New Roman" w:hAnsi="Times New Roman" w:cs="Times New Roman"/>
          <w:sz w:val="24"/>
          <w:szCs w:val="24"/>
        </w:rPr>
        <w:fldChar w:fldCharType="begin">
          <w:fldData xml:space="preserve">PEVuZE5vdGU+PENpdGU+PEF1dGhvcj5WYWxja2VuaWVyPC9BdXRob3I+PFllYXI+MjAxOTwvWWVh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</w:fldData>
        </w:fldChar>
      </w:r>
      <w:r w:rsidR="00A76A1B">
        <w:rPr>
          <w:rFonts w:ascii="Times New Roman" w:hAnsi="Times New Roman" w:cs="Times New Roman"/>
          <w:sz w:val="24"/>
          <w:szCs w:val="24"/>
        </w:rPr>
        <w:instrText xml:space="preserve"> ADDIN EN.CITE.DATA </w:instrText>
      </w:r>
      <w:r w:rsidR="00A76A1B">
        <w:rPr>
          <w:rFonts w:ascii="Times New Roman" w:hAnsi="Times New Roman" w:cs="Times New Roman"/>
          <w:sz w:val="24"/>
          <w:szCs w:val="24"/>
        </w:rPr>
      </w:r>
      <w:r w:rsidR="00A76A1B">
        <w:rPr>
          <w:rFonts w:ascii="Times New Roman" w:hAnsi="Times New Roman" w:cs="Times New Roman"/>
          <w:sz w:val="24"/>
          <w:szCs w:val="24"/>
        </w:rPr>
        <w:fldChar w:fldCharType="end"/>
      </w:r>
      <w:r w:rsidR="00A76A1B">
        <w:rPr>
          <w:rFonts w:ascii="Times New Roman" w:hAnsi="Times New Roman" w:cs="Times New Roman"/>
          <w:sz w:val="24"/>
          <w:szCs w:val="24"/>
        </w:rPr>
      </w:r>
      <w:r w:rsidR="00A76A1B">
        <w:rPr>
          <w:rFonts w:ascii="Times New Roman" w:hAnsi="Times New Roman" w:cs="Times New Roman"/>
          <w:sz w:val="24"/>
          <w:szCs w:val="24"/>
        </w:rPr>
        <w:fldChar w:fldCharType="separate"/>
      </w:r>
      <w:r w:rsidR="00A76A1B">
        <w:rPr>
          <w:rFonts w:ascii="Times New Roman" w:hAnsi="Times New Roman" w:cs="Times New Roman"/>
          <w:noProof/>
          <w:sz w:val="24"/>
          <w:szCs w:val="24"/>
        </w:rPr>
        <w:t>(Tomazi et al., 2015; Valckenier et al., 2019; Gonçalves et al., 2020; Valckenier et al., 2020; Olofsson et al., 2024)</w:t>
      </w:r>
      <w:r w:rsidR="00A76A1B">
        <w:rPr>
          <w:rFonts w:ascii="Times New Roman" w:hAnsi="Times New Roman" w:cs="Times New Roman"/>
          <w:sz w:val="24"/>
          <w:szCs w:val="24"/>
        </w:rPr>
        <w:fldChar w:fldCharType="end"/>
      </w:r>
      <w:del w:id="1730" w:author="Caitlin Jeffrey" w:date="2024-09-23T18:06:00Z" w16du:dateUtc="2024-09-23T22:06:00Z">
        <w:r w:rsidR="00A76A1B" w:rsidDel="003A70BD">
          <w:rPr>
            <w:rFonts w:ascii="Times New Roman" w:hAnsi="Times New Roman" w:cs="Times New Roman"/>
            <w:sz w:val="24"/>
            <w:szCs w:val="24"/>
          </w:rPr>
          <w:delText>.</w:delText>
        </w:r>
      </w:del>
      <w:r w:rsidR="00F30C52">
        <w:rPr>
          <w:rFonts w:ascii="Times New Roman" w:hAnsi="Times New Roman" w:cs="Times New Roman"/>
          <w:sz w:val="24"/>
          <w:szCs w:val="24"/>
        </w:rPr>
        <w:t>.</w:t>
      </w:r>
      <w:r w:rsidR="00F71471">
        <w:rPr>
          <w:rFonts w:ascii="Times New Roman" w:hAnsi="Times New Roman" w:cs="Times New Roman"/>
          <w:sz w:val="24"/>
          <w:szCs w:val="24"/>
        </w:rPr>
        <w:t xml:space="preserve"> At the herd level, </w:t>
      </w:r>
      <w:r w:rsidR="001F6A98">
        <w:rPr>
          <w:rFonts w:ascii="Times New Roman" w:hAnsi="Times New Roman" w:cs="Times New Roman"/>
          <w:sz w:val="24"/>
          <w:szCs w:val="24"/>
        </w:rPr>
        <w:t xml:space="preserve">control </w:t>
      </w:r>
      <w:r w:rsidR="00E6220B">
        <w:rPr>
          <w:rFonts w:ascii="Times New Roman" w:hAnsi="Times New Roman" w:cs="Times New Roman"/>
          <w:sz w:val="24"/>
          <w:szCs w:val="24"/>
        </w:rPr>
        <w:t xml:space="preserve">and prevention </w:t>
      </w:r>
      <w:r w:rsidR="001F6A98">
        <w:rPr>
          <w:rFonts w:ascii="Times New Roman" w:hAnsi="Times New Roman" w:cs="Times New Roman"/>
          <w:sz w:val="24"/>
          <w:szCs w:val="24"/>
        </w:rPr>
        <w:t xml:space="preserve">of </w:t>
      </w:r>
      <w:r w:rsidR="00F71471">
        <w:rPr>
          <w:rFonts w:ascii="Times New Roman" w:hAnsi="Times New Roman" w:cs="Times New Roman"/>
          <w:sz w:val="24"/>
          <w:szCs w:val="24"/>
        </w:rPr>
        <w:t xml:space="preserve">NASM </w:t>
      </w:r>
      <w:r w:rsidR="001F6A98">
        <w:rPr>
          <w:rFonts w:ascii="Times New Roman" w:hAnsi="Times New Roman" w:cs="Times New Roman"/>
          <w:sz w:val="24"/>
          <w:szCs w:val="24"/>
        </w:rPr>
        <w:t xml:space="preserve">IMI </w:t>
      </w:r>
      <w:r w:rsidR="00463351">
        <w:rPr>
          <w:rFonts w:ascii="Times New Roman" w:hAnsi="Times New Roman" w:cs="Times New Roman"/>
          <w:sz w:val="24"/>
          <w:szCs w:val="24"/>
        </w:rPr>
        <w:t>may be</w:t>
      </w:r>
      <w:r w:rsidR="00F71471">
        <w:rPr>
          <w:rFonts w:ascii="Times New Roman" w:hAnsi="Times New Roman" w:cs="Times New Roman"/>
          <w:sz w:val="24"/>
          <w:szCs w:val="24"/>
        </w:rPr>
        <w:t xml:space="preserve"> an important</w:t>
      </w:r>
      <w:r w:rsidR="00F10626">
        <w:rPr>
          <w:rFonts w:ascii="Times New Roman" w:hAnsi="Times New Roman" w:cs="Times New Roman"/>
          <w:sz w:val="24"/>
          <w:szCs w:val="24"/>
        </w:rPr>
        <w:t xml:space="preserve"> concern.</w:t>
      </w:r>
      <w:r w:rsidR="00F71471">
        <w:rPr>
          <w:rFonts w:ascii="Times New Roman" w:hAnsi="Times New Roman" w:cs="Times New Roman"/>
          <w:sz w:val="24"/>
          <w:szCs w:val="24"/>
        </w:rPr>
        <w:t xml:space="preserve"> </w:t>
      </w:r>
      <w:r w:rsidR="00F22E35" w:rsidRPr="005A5FE6">
        <w:rPr>
          <w:rFonts w:ascii="Times New Roman" w:hAnsi="Times New Roman" w:cs="Times New Roman"/>
          <w:sz w:val="24"/>
          <w:szCs w:val="24"/>
        </w:rPr>
        <w:t>Although the increase in</w:t>
      </w:r>
      <w:del w:id="1731" w:author="Caitlin Jeffrey" w:date="2024-09-23T16:25:00Z" w16du:dateUtc="2024-09-23T20:25:00Z">
        <w:r w:rsidR="00F22E35" w:rsidRPr="005A5FE6" w:rsidDel="002B2E7E">
          <w:rPr>
            <w:rFonts w:ascii="Times New Roman" w:hAnsi="Times New Roman" w:cs="Times New Roman"/>
            <w:sz w:val="24"/>
            <w:szCs w:val="24"/>
          </w:rPr>
          <w:delText xml:space="preserve"> </w:delText>
        </w:r>
      </w:del>
      <w:del w:id="1732" w:author="Caitlin Jeffrey" w:date="2024-09-23T16:15:00Z" w16du:dateUtc="2024-09-23T20:15:00Z">
        <w:r w:rsidR="00F22E35" w:rsidRPr="005A5FE6" w:rsidDel="00472227">
          <w:rPr>
            <w:rFonts w:ascii="Times New Roman" w:hAnsi="Times New Roman" w:cs="Times New Roman"/>
            <w:sz w:val="24"/>
            <w:szCs w:val="24"/>
          </w:rPr>
          <w:delText>quarter SCC</w:delText>
        </w:r>
      </w:del>
      <w:ins w:id="1733" w:author="Caitlin Jeffrey" w:date="2024-09-23T16:15:00Z" w16du:dateUtc="2024-09-23T20:15:00Z">
        <w:r w:rsidR="00472227">
          <w:rPr>
            <w:rFonts w:ascii="Times New Roman" w:hAnsi="Times New Roman" w:cs="Times New Roman"/>
            <w:sz w:val="24"/>
            <w:szCs w:val="24"/>
          </w:rPr>
          <w:t xml:space="preserve"> qmSCC</w:t>
        </w:r>
      </w:ins>
      <w:r w:rsidR="00F22E35" w:rsidRPr="005A5FE6">
        <w:rPr>
          <w:rFonts w:ascii="Times New Roman" w:hAnsi="Times New Roman" w:cs="Times New Roman"/>
          <w:sz w:val="24"/>
          <w:szCs w:val="24"/>
        </w:rPr>
        <w:t xml:space="preserve"> was modest for most of the </w:t>
      </w:r>
      <w:r w:rsidR="00F22E35">
        <w:rPr>
          <w:rFonts w:ascii="Times New Roman" w:hAnsi="Times New Roman" w:cs="Times New Roman"/>
          <w:sz w:val="24"/>
          <w:szCs w:val="24"/>
        </w:rPr>
        <w:t>NASM</w:t>
      </w:r>
      <w:r w:rsidR="00F22E35" w:rsidRPr="005A5FE6">
        <w:rPr>
          <w:rFonts w:ascii="Times New Roman" w:hAnsi="Times New Roman" w:cs="Times New Roman"/>
          <w:sz w:val="24"/>
          <w:szCs w:val="24"/>
        </w:rPr>
        <w:t xml:space="preserve"> species observed in the current study, the widespread nature of these intramammary pathogens </w:t>
      </w:r>
      <w:ins w:id="1734" w:author="Caitlin Jeffrey" w:date="2024-09-23T18:06:00Z" w16du:dateUtc="2024-09-23T22:06:00Z">
        <w:r w:rsidR="003A70BD">
          <w:rPr>
            <w:rFonts w:ascii="Times New Roman" w:hAnsi="Times New Roman" w:cs="Times New Roman"/>
            <w:sz w:val="24"/>
            <w:szCs w:val="24"/>
          </w:rPr>
          <w:t>still has the potential to</w:t>
        </w:r>
      </w:ins>
      <w:del w:id="1735" w:author="Caitlin Jeffrey" w:date="2024-09-23T18:06:00Z" w16du:dateUtc="2024-09-23T22:06:00Z">
        <w:r w:rsidR="00F22E35" w:rsidRPr="005A5FE6" w:rsidDel="003A70BD">
          <w:rPr>
            <w:rFonts w:ascii="Times New Roman" w:hAnsi="Times New Roman" w:cs="Times New Roman"/>
            <w:sz w:val="24"/>
            <w:szCs w:val="24"/>
          </w:rPr>
          <w:delText>can still</w:delText>
        </w:r>
      </w:del>
      <w:r w:rsidR="00F22E35" w:rsidRPr="005A5FE6">
        <w:rPr>
          <w:rFonts w:ascii="Times New Roman" w:hAnsi="Times New Roman" w:cs="Times New Roman"/>
          <w:sz w:val="24"/>
          <w:szCs w:val="24"/>
        </w:rPr>
        <w:t xml:space="preserve"> result in sizeable increases in the bulk tank </w:t>
      </w:r>
      <w:r w:rsidR="00F22E35">
        <w:rPr>
          <w:rFonts w:ascii="Times New Roman" w:hAnsi="Times New Roman" w:cs="Times New Roman"/>
          <w:sz w:val="24"/>
          <w:szCs w:val="24"/>
        </w:rPr>
        <w:t>SCC</w:t>
      </w:r>
      <w:r w:rsidR="00F22E35" w:rsidRPr="005A5FE6">
        <w:rPr>
          <w:rFonts w:ascii="Times New Roman" w:hAnsi="Times New Roman" w:cs="Times New Roman"/>
          <w:sz w:val="24"/>
          <w:szCs w:val="24"/>
        </w:rPr>
        <w:t xml:space="preserve"> due to a large number of </w:t>
      </w:r>
      <w:r w:rsidR="00E54204">
        <w:rPr>
          <w:rFonts w:ascii="Times New Roman" w:hAnsi="Times New Roman" w:cs="Times New Roman"/>
          <w:sz w:val="24"/>
          <w:szCs w:val="24"/>
        </w:rPr>
        <w:t xml:space="preserve">infected </w:t>
      </w:r>
      <w:r w:rsidR="00F22E35" w:rsidRPr="005A5FE6">
        <w:rPr>
          <w:rFonts w:ascii="Times New Roman" w:hAnsi="Times New Roman" w:cs="Times New Roman"/>
          <w:sz w:val="24"/>
          <w:szCs w:val="24"/>
        </w:rPr>
        <w:t>quarters in a herd. Schukken et al. (2009</w:t>
      </w:r>
      <w:r w:rsidR="00F22E35" w:rsidRPr="005A5FE6">
        <w:rPr>
          <w:rFonts w:ascii="Times New Roman" w:hAnsi="Times New Roman" w:cs="Times New Roman"/>
          <w:sz w:val="24"/>
          <w:szCs w:val="24"/>
        </w:rPr>
        <w:fldChar w:fldCharType="begin"/>
      </w:r>
      <w:r w:rsidR="00F22E35" w:rsidRPr="005A5FE6">
        <w:rPr>
          <w:rFonts w:ascii="Times New Roman" w:hAnsi="Times New Roman" w:cs="Times New Roman"/>
          <w:sz w:val="24"/>
          <w:szCs w:val="24"/>
        </w:rPr>
        <w:instrText xml:space="preserve"> ADDIN EN.CITE &lt;EndNote&gt;&lt;Cite ExcludeAuth="1" ExcludeYear="1" Hidden="1"&gt;&lt;Author&gt;Schukken&lt;/Author&gt;&lt;Year&gt;2009&lt;/Year&gt;&lt;RecNum&gt;703&lt;/RecNum&gt;&lt;record&gt;&lt;rec-number&gt;703&lt;/rec-number&gt;&lt;foreign-keys&gt;&lt;key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w:t>
      </w:r>
      <w:r w:rsidR="00F22E35" w:rsidRPr="007B6613">
        <w:rPr>
          <w:rFonts w:ascii="Times New Roman" w:hAnsi="Times New Roman" w:cs="Times New Roman"/>
          <w:sz w:val="24"/>
          <w:szCs w:val="24"/>
        </w:rPr>
        <w:t xml:space="preserve">found that the percentage contribution of NASM </w:t>
      </w:r>
      <w:r w:rsidR="00F22E35" w:rsidRPr="005A5FE6">
        <w:rPr>
          <w:rFonts w:ascii="Times New Roman" w:hAnsi="Times New Roman" w:cs="Times New Roman"/>
          <w:sz w:val="24"/>
          <w:szCs w:val="24"/>
        </w:rPr>
        <w:t>IMI to the total number of somatic cells in bulk tank milk was 17.9% for herds with a BTSCC less than 200,000 cells/mL, considerably greater than the contribution from infections with “major mastitis pathogens” in those herds. The</w:t>
      </w:r>
      <w:r w:rsidR="00F22E35">
        <w:rPr>
          <w:rFonts w:ascii="Times New Roman" w:hAnsi="Times New Roman" w:cs="Times New Roman"/>
          <w:sz w:val="24"/>
          <w:szCs w:val="24"/>
        </w:rPr>
        <w:t xml:space="preserve"> consistently</w:t>
      </w:r>
      <w:r w:rsidR="00F22E35" w:rsidRPr="005A5FE6">
        <w:rPr>
          <w:rFonts w:ascii="Times New Roman" w:hAnsi="Times New Roman" w:cs="Times New Roman"/>
          <w:sz w:val="24"/>
          <w:szCs w:val="24"/>
        </w:rPr>
        <w:t xml:space="preserve"> high </w:t>
      </w:r>
      <w:r w:rsidR="00F22E35" w:rsidRPr="007B6613">
        <w:rPr>
          <w:rFonts w:ascii="Times New Roman" w:hAnsi="Times New Roman" w:cs="Times New Roman"/>
          <w:sz w:val="24"/>
          <w:szCs w:val="24"/>
        </w:rPr>
        <w:t xml:space="preserve">quarter-level prevalence of NASM </w:t>
      </w:r>
      <w:r w:rsidR="00F22E35">
        <w:rPr>
          <w:rFonts w:ascii="Times New Roman" w:hAnsi="Times New Roman" w:cs="Times New Roman"/>
          <w:sz w:val="24"/>
          <w:szCs w:val="24"/>
        </w:rPr>
        <w:t>found in previous work</w:t>
      </w:r>
      <w:r w:rsidR="00F22E35" w:rsidRPr="005A5FE6">
        <w:rPr>
          <w:rFonts w:ascii="Times New Roman" w:hAnsi="Times New Roman" w:cs="Times New Roman"/>
          <w:sz w:val="24"/>
          <w:szCs w:val="24"/>
        </w:rPr>
        <w:t xml:space="preserve"> (26%, Condas et al., 2017</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26%, De Visscher </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et al., 2016; 11.4%, Rowe et al., 2019</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33%, Wuytack </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et al., 2020) means that taken as a whole, </w:t>
      </w:r>
      <w:r w:rsidR="00F22E35">
        <w:rPr>
          <w:rFonts w:ascii="Times New Roman" w:hAnsi="Times New Roman" w:cs="Times New Roman"/>
          <w:sz w:val="24"/>
          <w:szCs w:val="24"/>
        </w:rPr>
        <w:t>IMI</w:t>
      </w:r>
      <w:r w:rsidR="00F22E35" w:rsidRPr="005A5FE6">
        <w:rPr>
          <w:rFonts w:ascii="Times New Roman" w:hAnsi="Times New Roman" w:cs="Times New Roman"/>
          <w:sz w:val="24"/>
          <w:szCs w:val="24"/>
        </w:rPr>
        <w:t xml:space="preserve"> with these bacteria can still negatively affect the overall income of a dairy by preventing producers from achieving quality premiums. Schukken et al. </w:t>
      </w:r>
      <w:r w:rsidR="00BF0EA5">
        <w:rPr>
          <w:rFonts w:ascii="Times New Roman" w:hAnsi="Times New Roman" w:cs="Times New Roman"/>
          <w:sz w:val="24"/>
          <w:szCs w:val="24"/>
        </w:rPr>
        <w:t xml:space="preserve">(2009) </w:t>
      </w:r>
      <w:r w:rsidR="00F22E35" w:rsidRPr="005A5FE6">
        <w:rPr>
          <w:rFonts w:ascii="Times New Roman" w:hAnsi="Times New Roman" w:cs="Times New Roman"/>
          <w:sz w:val="24"/>
          <w:szCs w:val="24"/>
        </w:rPr>
        <w:t>point out that particular</w:t>
      </w:r>
      <w:r w:rsidR="00F22E35">
        <w:rPr>
          <w:rFonts w:ascii="Times New Roman" w:hAnsi="Times New Roman" w:cs="Times New Roman"/>
          <w:sz w:val="24"/>
          <w:szCs w:val="24"/>
        </w:rPr>
        <w:t>ly</w:t>
      </w:r>
      <w:r w:rsidR="00F22E35" w:rsidRPr="005A5FE6">
        <w:rPr>
          <w:rFonts w:ascii="Times New Roman" w:hAnsi="Times New Roman" w:cs="Times New Roman"/>
          <w:sz w:val="24"/>
          <w:szCs w:val="24"/>
        </w:rPr>
        <w:t xml:space="preserve"> in “herds striving for a low BMSCC [</w:t>
      </w:r>
      <w:r w:rsidR="00F22E35">
        <w:rPr>
          <w:rFonts w:ascii="Times New Roman" w:hAnsi="Times New Roman" w:cs="Times New Roman"/>
          <w:sz w:val="24"/>
          <w:szCs w:val="24"/>
        </w:rPr>
        <w:t>&lt; </w:t>
      </w:r>
      <w:r w:rsidR="00F22E35" w:rsidRPr="005A5FE6">
        <w:rPr>
          <w:rFonts w:ascii="Times New Roman" w:hAnsi="Times New Roman" w:cs="Times New Roman"/>
          <w:sz w:val="24"/>
          <w:szCs w:val="24"/>
        </w:rPr>
        <w:t xml:space="preserve">200,000 cells/mL],” where major mastitis pathogens have </w:t>
      </w:r>
      <w:r w:rsidR="00F22E35" w:rsidRPr="00B854BC">
        <w:rPr>
          <w:rFonts w:ascii="Times New Roman" w:hAnsi="Times New Roman" w:cs="Times New Roman"/>
          <w:sz w:val="24"/>
          <w:szCs w:val="24"/>
        </w:rPr>
        <w:t xml:space="preserve">been controlled, IMI due to NASM </w:t>
      </w:r>
      <w:r w:rsidR="00F22E35" w:rsidRPr="005A5FE6">
        <w:rPr>
          <w:rFonts w:ascii="Times New Roman" w:hAnsi="Times New Roman" w:cs="Times New Roman"/>
          <w:sz w:val="24"/>
          <w:szCs w:val="24"/>
        </w:rPr>
        <w:t xml:space="preserve">are the next target to further improve udder health. These findings are even more applicable today, as the average </w:t>
      </w:r>
      <w:r w:rsidR="00F22E35">
        <w:rPr>
          <w:rFonts w:ascii="Times New Roman" w:hAnsi="Times New Roman" w:cs="Times New Roman"/>
          <w:sz w:val="24"/>
          <w:szCs w:val="24"/>
        </w:rPr>
        <w:t>SCC</w:t>
      </w:r>
      <w:r w:rsidR="00F22E35" w:rsidRPr="005A5FE6">
        <w:rPr>
          <w:rFonts w:ascii="Times New Roman" w:hAnsi="Times New Roman" w:cs="Times New Roman"/>
          <w:sz w:val="24"/>
          <w:szCs w:val="24"/>
        </w:rPr>
        <w:t xml:space="preserve"> </w:t>
      </w:r>
      <w:r w:rsidR="00F22E35" w:rsidRPr="00C3362D">
        <w:rPr>
          <w:rFonts w:ascii="Times New Roman" w:hAnsi="Times New Roman" w:cs="Times New Roman"/>
          <w:sz w:val="24"/>
          <w:szCs w:val="24"/>
        </w:rPr>
        <w:t xml:space="preserve">for dairies in the </w:t>
      </w:r>
      <w:r w:rsidR="00F22E35" w:rsidRPr="00752A11">
        <w:rPr>
          <w:rFonts w:ascii="Times New Roman" w:hAnsi="Times New Roman" w:cs="Times New Roman"/>
          <w:sz w:val="24"/>
          <w:szCs w:val="24"/>
        </w:rPr>
        <w:t>US</w:t>
      </w:r>
      <w:r w:rsidR="00F22E35" w:rsidRPr="00C3362D">
        <w:rPr>
          <w:rFonts w:ascii="Times New Roman" w:hAnsi="Times New Roman" w:cs="Times New Roman"/>
          <w:sz w:val="24"/>
          <w:szCs w:val="24"/>
        </w:rPr>
        <w:t xml:space="preserve"> </w:t>
      </w:r>
      <w:r w:rsidR="00F22E35" w:rsidRPr="005A5FE6">
        <w:rPr>
          <w:rFonts w:ascii="Times New Roman" w:hAnsi="Times New Roman" w:cs="Times New Roman"/>
          <w:sz w:val="24"/>
          <w:szCs w:val="24"/>
        </w:rPr>
        <w:t xml:space="preserve">continues to decline and more dairies are achieving a low BTSCC. In the </w:t>
      </w:r>
      <w:r w:rsidR="00F22E35" w:rsidRPr="00752A11">
        <w:rPr>
          <w:rFonts w:ascii="Times New Roman" w:hAnsi="Times New Roman" w:cs="Times New Roman"/>
          <w:sz w:val="24"/>
          <w:szCs w:val="24"/>
        </w:rPr>
        <w:t>US</w:t>
      </w:r>
      <w:r w:rsidR="00F22E35" w:rsidRPr="005A5FE6">
        <w:rPr>
          <w:rFonts w:ascii="Times New Roman" w:hAnsi="Times New Roman" w:cs="Times New Roman"/>
          <w:sz w:val="24"/>
          <w:szCs w:val="24"/>
        </w:rPr>
        <w:t>, the milk-weighted geometric</w:t>
      </w:r>
      <w:r w:rsidR="00BF0EA5">
        <w:rPr>
          <w:rFonts w:ascii="Times New Roman" w:hAnsi="Times New Roman" w:cs="Times New Roman"/>
          <w:sz w:val="24"/>
          <w:szCs w:val="24"/>
        </w:rPr>
        <w:t xml:space="preserve"> mean</w:t>
      </w:r>
      <w:r w:rsidR="00F22E35" w:rsidRPr="005A5FE6">
        <w:rPr>
          <w:rFonts w:ascii="Times New Roman" w:hAnsi="Times New Roman" w:cs="Times New Roman"/>
          <w:sz w:val="24"/>
          <w:szCs w:val="24"/>
        </w:rPr>
        <w:t xml:space="preserve"> BTSCC decreased from 227,000 cells/mL in 2009 to 171,000 cells/mL in 2019 (USDA-APHIS, 2021).</w:t>
      </w:r>
      <w:r w:rsidR="00F22E35">
        <w:rPr>
          <w:rFonts w:ascii="Times New Roman" w:hAnsi="Times New Roman" w:cs="Times New Roman"/>
          <w:sz w:val="24"/>
          <w:szCs w:val="24"/>
        </w:rPr>
        <w:t xml:space="preserve"> The cohort of herds enrolled in this study fit the description of herds </w:t>
      </w:r>
      <w:r w:rsidR="006B5D3A">
        <w:rPr>
          <w:rFonts w:ascii="Times New Roman" w:hAnsi="Times New Roman" w:cs="Times New Roman"/>
          <w:sz w:val="24"/>
          <w:szCs w:val="24"/>
        </w:rPr>
        <w:t xml:space="preserve">that </w:t>
      </w:r>
      <w:r w:rsidR="006B5D3A">
        <w:rPr>
          <w:rFonts w:ascii="Times New Roman" w:hAnsi="Times New Roman" w:cs="Times New Roman"/>
          <w:sz w:val="24"/>
          <w:szCs w:val="24"/>
        </w:rPr>
        <w:lastRenderedPageBreak/>
        <w:t xml:space="preserve">might </w:t>
      </w:r>
      <w:r w:rsidR="00F22E35">
        <w:rPr>
          <w:rFonts w:ascii="Times New Roman" w:hAnsi="Times New Roman" w:cs="Times New Roman"/>
          <w:sz w:val="24"/>
          <w:szCs w:val="24"/>
        </w:rPr>
        <w:t>aspir</w:t>
      </w:r>
      <w:r w:rsidR="006B5D3A">
        <w:rPr>
          <w:rFonts w:ascii="Times New Roman" w:hAnsi="Times New Roman" w:cs="Times New Roman"/>
          <w:sz w:val="24"/>
          <w:szCs w:val="24"/>
        </w:rPr>
        <w:t>e</w:t>
      </w:r>
      <w:r w:rsidR="00F22E35">
        <w:rPr>
          <w:rFonts w:ascii="Times New Roman" w:hAnsi="Times New Roman" w:cs="Times New Roman"/>
          <w:sz w:val="24"/>
          <w:szCs w:val="24"/>
        </w:rPr>
        <w:t xml:space="preserve"> </w:t>
      </w:r>
      <w:r w:rsidR="006B5D3A">
        <w:rPr>
          <w:rFonts w:ascii="Times New Roman" w:hAnsi="Times New Roman" w:cs="Times New Roman"/>
          <w:sz w:val="24"/>
          <w:szCs w:val="24"/>
        </w:rPr>
        <w:t xml:space="preserve">to </w:t>
      </w:r>
      <w:del w:id="1736" w:author="Caitlin Jeffrey" w:date="2024-09-23T16:25:00Z" w16du:dateUtc="2024-09-23T20:25:00Z">
        <w:r w:rsidR="006B5D3A" w:rsidDel="001C6487">
          <w:rPr>
            <w:rFonts w:ascii="Times New Roman" w:hAnsi="Times New Roman" w:cs="Times New Roman"/>
            <w:sz w:val="24"/>
            <w:szCs w:val="24"/>
          </w:rPr>
          <w:delText>acheive</w:delText>
        </w:r>
      </w:del>
      <w:ins w:id="1737" w:author="Caitlin Jeffrey" w:date="2024-09-23T16:25:00Z" w16du:dateUtc="2024-09-23T20:25:00Z">
        <w:r w:rsidR="001C6487">
          <w:rPr>
            <w:rFonts w:ascii="Times New Roman" w:hAnsi="Times New Roman" w:cs="Times New Roman"/>
            <w:sz w:val="24"/>
            <w:szCs w:val="24"/>
          </w:rPr>
          <w:t>achieve</w:t>
        </w:r>
      </w:ins>
      <w:r w:rsidR="006B5D3A">
        <w:rPr>
          <w:rFonts w:ascii="Times New Roman" w:hAnsi="Times New Roman" w:cs="Times New Roman"/>
          <w:sz w:val="24"/>
          <w:szCs w:val="24"/>
        </w:rPr>
        <w:t xml:space="preserve"> </w:t>
      </w:r>
      <w:r w:rsidR="00F22E35">
        <w:rPr>
          <w:rFonts w:ascii="Times New Roman" w:hAnsi="Times New Roman" w:cs="Times New Roman"/>
          <w:sz w:val="24"/>
          <w:szCs w:val="24"/>
        </w:rPr>
        <w:t>a low</w:t>
      </w:r>
      <w:r w:rsidR="00903D61">
        <w:rPr>
          <w:rFonts w:ascii="Times New Roman" w:hAnsi="Times New Roman" w:cs="Times New Roman"/>
          <w:sz w:val="24"/>
          <w:szCs w:val="24"/>
        </w:rPr>
        <w:t>er</w:t>
      </w:r>
      <w:r w:rsidR="00F22E35">
        <w:rPr>
          <w:rFonts w:ascii="Times New Roman" w:hAnsi="Times New Roman" w:cs="Times New Roman"/>
          <w:sz w:val="24"/>
          <w:szCs w:val="24"/>
        </w:rPr>
        <w:t xml:space="preserve"> BTSCC, with an average BTSCC of 186,717 cells/mL (median = 163,583; range = 135,000-329,000).  </w:t>
      </w:r>
      <w:r w:rsidR="00F22E35" w:rsidRPr="005A5FE6">
        <w:rPr>
          <w:rFonts w:ascii="Times New Roman" w:hAnsi="Times New Roman" w:cs="Times New Roman"/>
          <w:sz w:val="24"/>
          <w:szCs w:val="24"/>
        </w:rPr>
        <w:t xml:space="preserve"> </w:t>
      </w:r>
    </w:p>
    <w:p w14:paraId="1536C5C5" w14:textId="77777777" w:rsidR="00D546F6" w:rsidRDefault="00D546F6" w:rsidP="00682E1E">
      <w:pPr>
        <w:spacing w:after="0" w:line="480" w:lineRule="auto"/>
        <w:rPr>
          <w:rFonts w:ascii="Times New Roman" w:hAnsi="Times New Roman" w:cs="Times New Roman"/>
          <w:b/>
          <w:bCs/>
          <w:i/>
          <w:iCs/>
          <w:sz w:val="24"/>
          <w:szCs w:val="24"/>
        </w:rPr>
      </w:pPr>
    </w:p>
    <w:p w14:paraId="70EDB23F" w14:textId="243B624C" w:rsidR="00BC1E7B" w:rsidRDefault="009A0CE1" w:rsidP="00682E1E">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Conclusion</w:t>
      </w:r>
      <w:r w:rsidR="00D54989">
        <w:rPr>
          <w:rFonts w:ascii="Times New Roman" w:hAnsi="Times New Roman" w:cs="Times New Roman"/>
          <w:b/>
          <w:bCs/>
          <w:i/>
          <w:iCs/>
          <w:sz w:val="24"/>
          <w:szCs w:val="24"/>
        </w:rPr>
        <w:t>s</w:t>
      </w:r>
    </w:p>
    <w:bookmarkEnd w:id="466"/>
    <w:p w14:paraId="63B7343B" w14:textId="3749D9FD" w:rsidR="00F71938" w:rsidRDefault="00AD4DC4" w:rsidP="00682E1E">
      <w:pPr>
        <w:spacing w:after="0"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The</w:t>
      </w:r>
      <w:r>
        <w:rPr>
          <w:rFonts w:ascii="Times New Roman" w:hAnsi="Times New Roman" w:cs="Times New Roman"/>
          <w:sz w:val="24"/>
          <w:szCs w:val="24"/>
        </w:rPr>
        <w:t xml:space="preserve"> </w:t>
      </w:r>
      <w:r w:rsidRPr="00500914">
        <w:rPr>
          <w:rFonts w:ascii="Times New Roman" w:hAnsi="Times New Roman" w:cs="Times New Roman"/>
          <w:bCs/>
          <w:sz w:val="24"/>
          <w:szCs w:val="24"/>
        </w:rPr>
        <w:t>current study</w:t>
      </w:r>
      <w:r>
        <w:rPr>
          <w:rFonts w:ascii="Times New Roman" w:hAnsi="Times New Roman" w:cs="Times New Roman"/>
          <w:bCs/>
          <w:sz w:val="24"/>
          <w:szCs w:val="24"/>
        </w:rPr>
        <w:t xml:space="preserve"> describe</w:t>
      </w:r>
      <w:r w:rsidR="00A1632D">
        <w:rPr>
          <w:rFonts w:ascii="Times New Roman" w:hAnsi="Times New Roman" w:cs="Times New Roman"/>
          <w:bCs/>
          <w:sz w:val="24"/>
          <w:szCs w:val="24"/>
        </w:rPr>
        <w:t>s</w:t>
      </w:r>
      <w:r>
        <w:rPr>
          <w:rFonts w:ascii="Times New Roman" w:hAnsi="Times New Roman" w:cs="Times New Roman"/>
          <w:bCs/>
          <w:sz w:val="24"/>
          <w:szCs w:val="24"/>
        </w:rPr>
        <w:t xml:space="preserve"> the species-specific effect of intramammary infection with staphylococci </w:t>
      </w:r>
      <w:r w:rsidR="00836765">
        <w:rPr>
          <w:rFonts w:ascii="Times New Roman" w:hAnsi="Times New Roman" w:cs="Times New Roman"/>
          <w:bCs/>
          <w:sz w:val="24"/>
          <w:szCs w:val="24"/>
        </w:rPr>
        <w:t xml:space="preserve">and mammaliicocci </w:t>
      </w:r>
      <w:r>
        <w:rPr>
          <w:rFonts w:ascii="Times New Roman" w:hAnsi="Times New Roman" w:cs="Times New Roman"/>
          <w:bCs/>
          <w:sz w:val="24"/>
          <w:szCs w:val="24"/>
        </w:rPr>
        <w:t>on</w:t>
      </w:r>
      <w:r w:rsidRPr="00500914">
        <w:rPr>
          <w:rFonts w:ascii="Times New Roman" w:hAnsi="Times New Roman" w:cs="Times New Roman"/>
          <w:bCs/>
          <w:sz w:val="24"/>
          <w:szCs w:val="24"/>
        </w:rPr>
        <w:t xml:space="preserve"> quarter somatic cell count</w:t>
      </w:r>
      <w:r>
        <w:rPr>
          <w:rFonts w:ascii="Times New Roman" w:hAnsi="Times New Roman" w:cs="Times New Roman"/>
          <w:bCs/>
          <w:sz w:val="24"/>
          <w:szCs w:val="24"/>
        </w:rPr>
        <w:t xml:space="preserve"> for a population of organic dairies</w:t>
      </w:r>
      <w:r>
        <w:rPr>
          <w:rFonts w:ascii="Times New Roman" w:hAnsi="Times New Roman" w:cs="Times New Roman"/>
          <w:sz w:val="24"/>
          <w:szCs w:val="24"/>
        </w:rPr>
        <w:t xml:space="preserve">. </w:t>
      </w:r>
      <w:r w:rsidR="004B4204">
        <w:rPr>
          <w:rFonts w:ascii="Times New Roman" w:hAnsi="Times New Roman" w:cs="Times New Roman"/>
          <w:sz w:val="24"/>
          <w:szCs w:val="24"/>
        </w:rPr>
        <w:t xml:space="preserve">The </w:t>
      </w:r>
      <w:r>
        <w:rPr>
          <w:rFonts w:ascii="Times New Roman" w:hAnsi="Times New Roman" w:cs="Times New Roman"/>
          <w:sz w:val="24"/>
          <w:szCs w:val="24"/>
        </w:rPr>
        <w:t>diversity of</w:t>
      </w:r>
      <w:r w:rsidRPr="005A5FE6">
        <w:rPr>
          <w:rFonts w:ascii="Times New Roman" w:hAnsi="Times New Roman" w:cs="Times New Roman"/>
          <w:sz w:val="24"/>
          <w:szCs w:val="24"/>
        </w:rPr>
        <w:t xml:space="preserve"> </w:t>
      </w:r>
      <w:r w:rsidR="00A1632D" w:rsidRPr="001E549B">
        <w:rPr>
          <w:rFonts w:ascii="Times New Roman" w:hAnsi="Times New Roman" w:cs="Times New Roman"/>
          <w:sz w:val="24"/>
          <w:szCs w:val="24"/>
        </w:rPr>
        <w:t>SaM</w:t>
      </w:r>
      <w:r w:rsidRPr="005A5FE6">
        <w:rPr>
          <w:rFonts w:ascii="Times New Roman" w:hAnsi="Times New Roman" w:cs="Times New Roman"/>
          <w:sz w:val="24"/>
          <w:szCs w:val="24"/>
        </w:rPr>
        <w:t xml:space="preserve"> species</w:t>
      </w:r>
      <w:r>
        <w:rPr>
          <w:rFonts w:ascii="Times New Roman" w:hAnsi="Times New Roman" w:cs="Times New Roman"/>
          <w:sz w:val="24"/>
          <w:szCs w:val="24"/>
        </w:rPr>
        <w:t xml:space="preserve"> observed </w:t>
      </w:r>
      <w:r w:rsidR="004B4204">
        <w:rPr>
          <w:rFonts w:ascii="Times New Roman" w:hAnsi="Times New Roman" w:cs="Times New Roman"/>
          <w:sz w:val="24"/>
          <w:szCs w:val="24"/>
        </w:rPr>
        <w:t xml:space="preserve">on these 10 organic </w:t>
      </w:r>
      <w:r w:rsidR="005E6A5B">
        <w:rPr>
          <w:rFonts w:ascii="Times New Roman" w:hAnsi="Times New Roman" w:cs="Times New Roman"/>
          <w:sz w:val="24"/>
          <w:szCs w:val="24"/>
        </w:rPr>
        <w:t xml:space="preserve">dairy herds </w:t>
      </w:r>
      <w:r>
        <w:rPr>
          <w:rFonts w:ascii="Times New Roman" w:hAnsi="Times New Roman" w:cs="Times New Roman"/>
          <w:sz w:val="24"/>
          <w:szCs w:val="24"/>
        </w:rPr>
        <w:t xml:space="preserve">and </w:t>
      </w:r>
      <w:r w:rsidR="005E6A5B">
        <w:rPr>
          <w:rFonts w:ascii="Times New Roman" w:hAnsi="Times New Roman" w:cs="Times New Roman"/>
          <w:sz w:val="24"/>
          <w:szCs w:val="24"/>
        </w:rPr>
        <w:t xml:space="preserve">the species-level </w:t>
      </w:r>
      <w:r w:rsidRPr="005A5FE6">
        <w:rPr>
          <w:rFonts w:ascii="Times New Roman" w:hAnsi="Times New Roman" w:cs="Times New Roman"/>
          <w:sz w:val="24"/>
          <w:szCs w:val="24"/>
        </w:rPr>
        <w:t xml:space="preserve">effect on </w:t>
      </w:r>
      <w:r>
        <w:rPr>
          <w:rFonts w:ascii="Times New Roman" w:hAnsi="Times New Roman" w:cs="Times New Roman"/>
          <w:sz w:val="24"/>
          <w:szCs w:val="24"/>
        </w:rPr>
        <w:t>q</w:t>
      </w:r>
      <w:ins w:id="1738" w:author="John Barlow" w:date="2024-09-12T19:57:00Z" w16du:dateUtc="2024-09-12T23:57:00Z">
        <w:r w:rsidR="008B1863">
          <w:rPr>
            <w:rFonts w:ascii="Times New Roman" w:hAnsi="Times New Roman" w:cs="Times New Roman"/>
            <w:sz w:val="24"/>
            <w:szCs w:val="24"/>
          </w:rPr>
          <w:t>m</w:t>
        </w:r>
      </w:ins>
      <w:r>
        <w:rPr>
          <w:rFonts w:ascii="Times New Roman" w:hAnsi="Times New Roman" w:cs="Times New Roman"/>
          <w:sz w:val="24"/>
          <w:szCs w:val="24"/>
        </w:rPr>
        <w:t>SCC</w:t>
      </w:r>
      <w:r w:rsidRPr="005A5FE6">
        <w:rPr>
          <w:rFonts w:ascii="Times New Roman" w:hAnsi="Times New Roman" w:cs="Times New Roman"/>
          <w:sz w:val="24"/>
          <w:szCs w:val="24"/>
        </w:rPr>
        <w:t xml:space="preserve"> was similar to previous studies.</w:t>
      </w:r>
      <w:r>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1E549B">
        <w:rPr>
          <w:rFonts w:ascii="Times New Roman" w:eastAsia="Times New Roman" w:hAnsi="Times New Roman" w:cs="Times New Roman"/>
          <w:kern w:val="0"/>
          <w:sz w:val="24"/>
          <w:szCs w:val="24"/>
          <w14:ligatures w14:val="none"/>
        </w:rPr>
        <w:t xml:space="preserve">frequently </w:t>
      </w:r>
      <w:r w:rsidRPr="00D03DE9">
        <w:rPr>
          <w:rFonts w:ascii="Times New Roman" w:eastAsia="Times New Roman" w:hAnsi="Times New Roman" w:cs="Times New Roman"/>
          <w:kern w:val="0"/>
          <w:sz w:val="24"/>
          <w:szCs w:val="24"/>
          <w14:ligatures w14:val="none"/>
        </w:rPr>
        <w:t xml:space="preserve">found species, followed by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aureus,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haemolyticus, </w:t>
      </w:r>
      <w:r w:rsidRPr="00D03DE9">
        <w:rPr>
          <w:rFonts w:ascii="Times New Roman" w:eastAsia="Times New Roman" w:hAnsi="Times New Roman" w:cs="Times New Roman"/>
          <w:kern w:val="0"/>
          <w:sz w:val="24"/>
          <w:szCs w:val="24"/>
          <w14:ligatures w14:val="none"/>
        </w:rPr>
        <w:t xml:space="preserve">and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simulans. </w:t>
      </w:r>
      <w:r>
        <w:rPr>
          <w:rFonts w:ascii="Times New Roman" w:hAnsi="Times New Roman" w:cs="Times New Roman"/>
          <w:bCs/>
          <w:sz w:val="24"/>
          <w:szCs w:val="24"/>
        </w:rPr>
        <w:t>Compared to culture</w:t>
      </w:r>
      <w:r w:rsidR="001A6EFA">
        <w:rPr>
          <w:rFonts w:ascii="Times New Roman" w:hAnsi="Times New Roman" w:cs="Times New Roman"/>
          <w:bCs/>
          <w:sz w:val="24"/>
          <w:szCs w:val="24"/>
        </w:rPr>
        <w:t>-</w:t>
      </w:r>
      <w:r w:rsidR="007A531C">
        <w:rPr>
          <w:rFonts w:ascii="Times New Roman" w:hAnsi="Times New Roman" w:cs="Times New Roman"/>
          <w:bCs/>
          <w:sz w:val="24"/>
          <w:szCs w:val="24"/>
        </w:rPr>
        <w:t>ne</w:t>
      </w:r>
      <w:r w:rsidR="00280D59">
        <w:rPr>
          <w:rFonts w:ascii="Times New Roman" w:hAnsi="Times New Roman" w:cs="Times New Roman"/>
          <w:bCs/>
          <w:sz w:val="24"/>
          <w:szCs w:val="24"/>
        </w:rPr>
        <w:t xml:space="preserve">gative </w:t>
      </w:r>
      <w:r>
        <w:rPr>
          <w:rFonts w:ascii="Times New Roman" w:hAnsi="Times New Roman" w:cs="Times New Roman"/>
          <w:bCs/>
          <w:sz w:val="24"/>
          <w:szCs w:val="24"/>
        </w:rPr>
        <w:t>quarters, q</w:t>
      </w:r>
      <w:ins w:id="1739" w:author="John Barlow" w:date="2024-09-12T19:57:00Z" w16du:dateUtc="2024-09-12T23:57:00Z">
        <w:r w:rsidR="008B1863">
          <w:rPr>
            <w:rFonts w:ascii="Times New Roman" w:hAnsi="Times New Roman" w:cs="Times New Roman"/>
            <w:bCs/>
            <w:sz w:val="24"/>
            <w:szCs w:val="24"/>
          </w:rPr>
          <w:t>m</w:t>
        </w:r>
      </w:ins>
      <w:r w:rsidRPr="00500914">
        <w:rPr>
          <w:rFonts w:ascii="Times New Roman" w:hAnsi="Times New Roman" w:cs="Times New Roman"/>
          <w:bCs/>
          <w:sz w:val="24"/>
          <w:szCs w:val="24"/>
        </w:rPr>
        <w:t xml:space="preserve">SCC was higher in quarters infected with 9 of 10 </w:t>
      </w:r>
      <w:r w:rsidR="001E549B" w:rsidRPr="001E549B">
        <w:rPr>
          <w:rFonts w:ascii="Times New Roman" w:hAnsi="Times New Roman" w:cs="Times New Roman"/>
          <w:bCs/>
          <w:sz w:val="24"/>
          <w:szCs w:val="24"/>
        </w:rPr>
        <w:t>SaM</w:t>
      </w:r>
      <w:r w:rsidRPr="00500914">
        <w:rPr>
          <w:rFonts w:ascii="Times New Roman" w:hAnsi="Times New Roman" w:cs="Times New Roman"/>
          <w:bCs/>
          <w:sz w:val="24"/>
          <w:szCs w:val="24"/>
        </w:rPr>
        <w:t xml:space="preserve"> species</w:t>
      </w:r>
      <w:r>
        <w:rPr>
          <w:rFonts w:ascii="Times New Roman" w:hAnsi="Times New Roman" w:cs="Times New Roman"/>
          <w:bCs/>
          <w:sz w:val="24"/>
          <w:szCs w:val="24"/>
        </w:rPr>
        <w:t xml:space="preserve"> </w:t>
      </w:r>
      <w:r w:rsidR="00ED69B5">
        <w:rPr>
          <w:rFonts w:ascii="Times New Roman" w:hAnsi="Times New Roman" w:cs="Times New Roman"/>
          <w:bCs/>
          <w:sz w:val="24"/>
          <w:szCs w:val="24"/>
        </w:rPr>
        <w:t>ana</w:t>
      </w:r>
      <w:r w:rsidR="001077EF">
        <w:rPr>
          <w:rFonts w:ascii="Times New Roman" w:hAnsi="Times New Roman" w:cs="Times New Roman"/>
          <w:bCs/>
          <w:sz w:val="24"/>
          <w:szCs w:val="24"/>
        </w:rPr>
        <w:t>lyzed</w:t>
      </w:r>
      <w:r w:rsidRPr="00500914">
        <w:rPr>
          <w:rFonts w:ascii="Times New Roman" w:hAnsi="Times New Roman" w:cs="Times New Roman"/>
          <w:bCs/>
          <w:sz w:val="24"/>
          <w:szCs w:val="24"/>
        </w:rPr>
        <w:t>.</w:t>
      </w:r>
      <w:r>
        <w:rPr>
          <w:rFonts w:ascii="Times New Roman" w:eastAsia="Times New Roman" w:hAnsi="Times New Roman" w:cs="Times New Roman"/>
          <w:kern w:val="0"/>
          <w:sz w:val="24"/>
          <w:szCs w:val="24"/>
          <w14:ligatures w14:val="none"/>
        </w:rPr>
        <w:t xml:space="preserve"> </w:t>
      </w:r>
      <w:r w:rsidRPr="00D03DE9">
        <w:rPr>
          <w:rFonts w:ascii="Times New Roman" w:hAnsi="Times New Roman" w:cs="Times New Roman"/>
          <w:sz w:val="24"/>
          <w:szCs w:val="24"/>
        </w:rPr>
        <w:t xml:space="preserve">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aureus,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hyicus.</w:t>
      </w:r>
      <w:r w:rsidRPr="00D03DE9">
        <w:rPr>
          <w:rFonts w:ascii="Times New Roman" w:hAnsi="Times New Roman" w:cs="Times New Roman"/>
          <w:sz w:val="24"/>
          <w:szCs w:val="24"/>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w:t>
      </w:r>
      <w:r>
        <w:rPr>
          <w:rFonts w:ascii="Times New Roman" w:eastAsia="Times New Roman" w:hAnsi="Times New Roman" w:cs="Times New Roman"/>
          <w:kern w:val="0"/>
          <w:sz w:val="24"/>
          <w:szCs w:val="24"/>
          <w14:ligatures w14:val="none"/>
        </w:rPr>
        <w:t>q</w:t>
      </w:r>
      <w:ins w:id="1740" w:author="John Barlow" w:date="2024-09-12T19:57:00Z" w16du:dateUtc="2024-09-12T23:57:00Z">
        <w:r w:rsidR="008B1863">
          <w:rPr>
            <w:rFonts w:ascii="Times New Roman" w:eastAsia="Times New Roman" w:hAnsi="Times New Roman" w:cs="Times New Roman"/>
            <w:kern w:val="0"/>
            <w:sz w:val="24"/>
            <w:szCs w:val="24"/>
            <w14:ligatures w14:val="none"/>
          </w:rPr>
          <w:t>m</w:t>
        </w:r>
      </w:ins>
      <w:r>
        <w:rPr>
          <w:rFonts w:ascii="Times New Roman" w:eastAsia="Times New Roman" w:hAnsi="Times New Roman" w:cs="Times New Roman"/>
          <w:kern w:val="0"/>
          <w:sz w:val="24"/>
          <w:szCs w:val="24"/>
          <w14:ligatures w14:val="none"/>
        </w:rPr>
        <w:t>SCC</w:t>
      </w:r>
      <w:r w:rsidRPr="00D03DE9">
        <w:rPr>
          <w:rFonts w:ascii="Times New Roman" w:eastAsia="Times New Roman" w:hAnsi="Times New Roman" w:cs="Times New Roman"/>
          <w:kern w:val="0"/>
          <w:sz w:val="24"/>
          <w:szCs w:val="24"/>
          <w14:ligatures w14:val="none"/>
        </w:rPr>
        <w:t xml:space="preserve"> for quarters infected with </w:t>
      </w:r>
      <w:r w:rsidRPr="00D03DE9">
        <w:rPr>
          <w:rFonts w:ascii="Times New Roman" w:eastAsia="Times New Roman" w:hAnsi="Times New Roman" w:cs="Times New Roman"/>
          <w:i/>
          <w:iCs/>
          <w:kern w:val="0"/>
          <w:sz w:val="24"/>
          <w:szCs w:val="24"/>
          <w14:ligatures w14:val="none"/>
        </w:rPr>
        <w:t>S. chromogenes</w:t>
      </w:r>
      <w:r w:rsidR="00380E03" w:rsidRPr="003C7E46">
        <w:rPr>
          <w:rFonts w:ascii="Times New Roman" w:eastAsia="Times New Roman" w:hAnsi="Times New Roman" w:cs="Times New Roman"/>
          <w:kern w:val="0"/>
          <w:sz w:val="24"/>
          <w:szCs w:val="24"/>
          <w14:ligatures w14:val="none"/>
        </w:rPr>
        <w:t>,</w:t>
      </w:r>
      <w:r w:rsidRPr="00380E03">
        <w:rPr>
          <w:rFonts w:ascii="Times New Roman" w:eastAsia="Times New Roman" w:hAnsi="Times New Roman" w:cs="Times New Roman"/>
          <w:kern w:val="0"/>
          <w:sz w:val="24"/>
          <w:szCs w:val="24"/>
          <w14:ligatures w14:val="none"/>
        </w:rPr>
        <w:t xml:space="preserve"> </w:t>
      </w:r>
      <w:r w:rsidR="00380E03" w:rsidRPr="003C7E46">
        <w:rPr>
          <w:rFonts w:ascii="Times New Roman" w:eastAsia="Times New Roman" w:hAnsi="Times New Roman" w:cs="Times New Roman"/>
          <w:i/>
          <w:iCs/>
          <w:kern w:val="0"/>
          <w:sz w:val="24"/>
          <w:szCs w:val="24"/>
          <w14:ligatures w14:val="none"/>
        </w:rPr>
        <w:t>S.</w:t>
      </w:r>
      <w:r w:rsidR="00380E03" w:rsidRPr="00380E03">
        <w:rPr>
          <w:rFonts w:ascii="Times New Roman" w:eastAsia="Times New Roman" w:hAnsi="Times New Roman" w:cs="Times New Roman"/>
          <w:kern w:val="0"/>
          <w:sz w:val="24"/>
          <w:szCs w:val="24"/>
          <w14:ligatures w14:val="none"/>
        </w:rPr>
        <w:t xml:space="preserve"> </w:t>
      </w:r>
      <w:r w:rsidR="00380E03" w:rsidRPr="00D03DE9">
        <w:rPr>
          <w:rFonts w:ascii="Times New Roman" w:eastAsia="Times New Roman" w:hAnsi="Times New Roman" w:cs="Times New Roman"/>
          <w:i/>
          <w:iCs/>
          <w:kern w:val="0"/>
          <w:sz w:val="24"/>
          <w:szCs w:val="24"/>
          <w14:ligatures w14:val="none"/>
        </w:rPr>
        <w:t>haemolyticus</w:t>
      </w:r>
      <w:r w:rsidR="00380E03">
        <w:rPr>
          <w:rFonts w:ascii="Times New Roman" w:eastAsia="Times New Roman" w:hAnsi="Times New Roman" w:cs="Times New Roman"/>
          <w:i/>
          <w:iCs/>
          <w:kern w:val="0"/>
          <w:sz w:val="24"/>
          <w:szCs w:val="24"/>
          <w14:ligatures w14:val="none"/>
        </w:rPr>
        <w:t xml:space="preserve">, S. </w:t>
      </w:r>
      <w:r w:rsidR="00380E03" w:rsidRPr="00D03DE9">
        <w:rPr>
          <w:rFonts w:ascii="Times New Roman" w:eastAsia="Times New Roman" w:hAnsi="Times New Roman" w:cs="Times New Roman"/>
          <w:i/>
          <w:iCs/>
          <w:kern w:val="0"/>
          <w:sz w:val="24"/>
          <w:szCs w:val="24"/>
          <w14:ligatures w14:val="none"/>
        </w:rPr>
        <w:t>simulans</w:t>
      </w:r>
      <w:r w:rsidR="00380E03">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and</w:t>
      </w:r>
      <w:r w:rsidRPr="00D03DE9">
        <w:rPr>
          <w:rFonts w:ascii="Times New Roman" w:eastAsia="Times New Roman" w:hAnsi="Times New Roman" w:cs="Times New Roman"/>
          <w:i/>
          <w:iCs/>
          <w:kern w:val="0"/>
          <w:sz w:val="24"/>
          <w:szCs w:val="24"/>
          <w14:ligatures w14:val="none"/>
        </w:rPr>
        <w:t xml:space="preserve">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aureus</w:t>
      </w:r>
      <w:r>
        <w:rPr>
          <w:rFonts w:ascii="Times New Roman" w:eastAsia="Times New Roman" w:hAnsi="Times New Roman" w:cs="Times New Roman"/>
          <w:i/>
          <w:iCs/>
          <w:kern w:val="0"/>
          <w:sz w:val="24"/>
          <w:szCs w:val="24"/>
          <w14:ligatures w14:val="none"/>
        </w:rPr>
        <w:t>.</w:t>
      </w:r>
      <w:r w:rsidRPr="00D03DE9">
        <w:rPr>
          <w:rFonts w:ascii="Times New Roman" w:hAnsi="Times New Roman" w:cs="Times New Roman"/>
          <w:sz w:val="24"/>
          <w:szCs w:val="24"/>
        </w:rPr>
        <w:t xml:space="preserve"> </w:t>
      </w:r>
      <w:r w:rsidRPr="005A5FE6">
        <w:rPr>
          <w:rFonts w:ascii="Times New Roman" w:hAnsi="Times New Roman" w:cs="Times New Roman"/>
          <w:sz w:val="24"/>
          <w:szCs w:val="24"/>
        </w:rPr>
        <w:t xml:space="preserve">Although the increase in </w:t>
      </w:r>
      <w:r>
        <w:rPr>
          <w:rFonts w:ascii="Times New Roman" w:hAnsi="Times New Roman" w:cs="Times New Roman"/>
          <w:sz w:val="24"/>
          <w:szCs w:val="24"/>
        </w:rPr>
        <w:t>q</w:t>
      </w:r>
      <w:ins w:id="1741" w:author="John Barlow" w:date="2024-09-12T19:57:00Z" w16du:dateUtc="2024-09-12T23:57:00Z">
        <w:r w:rsidR="008B1863">
          <w:rPr>
            <w:rFonts w:ascii="Times New Roman" w:hAnsi="Times New Roman" w:cs="Times New Roman"/>
            <w:sz w:val="24"/>
            <w:szCs w:val="24"/>
          </w:rPr>
          <w:t>m</w:t>
        </w:r>
      </w:ins>
      <w:r>
        <w:rPr>
          <w:rFonts w:ascii="Times New Roman" w:hAnsi="Times New Roman" w:cs="Times New Roman"/>
          <w:sz w:val="24"/>
          <w:szCs w:val="24"/>
        </w:rPr>
        <w:t>SCC</w:t>
      </w:r>
      <w:r w:rsidRPr="005A5FE6">
        <w:rPr>
          <w:rFonts w:ascii="Times New Roman" w:hAnsi="Times New Roman" w:cs="Times New Roman"/>
          <w:sz w:val="24"/>
          <w:szCs w:val="24"/>
        </w:rPr>
        <w:t xml:space="preserve"> was modest for most </w:t>
      </w:r>
      <w:r w:rsidR="004B241E" w:rsidRPr="004B241E">
        <w:rPr>
          <w:rFonts w:ascii="Times New Roman" w:hAnsi="Times New Roman" w:cs="Times New Roman"/>
          <w:sz w:val="24"/>
          <w:szCs w:val="24"/>
        </w:rPr>
        <w:t>SaM</w:t>
      </w:r>
      <w:r w:rsidRPr="005A5FE6">
        <w:rPr>
          <w:rFonts w:ascii="Times New Roman" w:hAnsi="Times New Roman" w:cs="Times New Roman"/>
          <w:sz w:val="24"/>
          <w:szCs w:val="24"/>
        </w:rPr>
        <w:t xml:space="preserve"> species observed, the widespread nature of these intramammary pathogens can still result in sizeable increases in bulk tank </w:t>
      </w:r>
      <w:r>
        <w:rPr>
          <w:rFonts w:ascii="Times New Roman" w:hAnsi="Times New Roman" w:cs="Times New Roman"/>
          <w:sz w:val="24"/>
          <w:szCs w:val="24"/>
        </w:rPr>
        <w:t>SCC.</w:t>
      </w:r>
    </w:p>
    <w:p w14:paraId="6E187A16" w14:textId="77777777" w:rsidR="008A4351" w:rsidRDefault="008A4351" w:rsidP="00682E1E">
      <w:pPr>
        <w:spacing w:after="0" w:line="480" w:lineRule="auto"/>
        <w:ind w:firstLine="720"/>
        <w:rPr>
          <w:rFonts w:ascii="Times New Roman" w:hAnsi="Times New Roman" w:cs="Times New Roman"/>
          <w:sz w:val="24"/>
          <w:szCs w:val="24"/>
        </w:rPr>
      </w:pPr>
    </w:p>
    <w:p w14:paraId="4915363D" w14:textId="39D40F6F" w:rsidR="00C66983" w:rsidRPr="007F7015" w:rsidRDefault="007F7015" w:rsidP="00682E1E">
      <w:pPr>
        <w:spacing w:after="0" w:line="480" w:lineRule="auto"/>
        <w:rPr>
          <w:rFonts w:ascii="Times New Roman" w:hAnsi="Times New Roman" w:cs="Times New Roman"/>
          <w:b/>
          <w:bCs/>
          <w:i/>
          <w:iCs/>
          <w:sz w:val="24"/>
          <w:szCs w:val="24"/>
        </w:rPr>
      </w:pPr>
      <w:r w:rsidRPr="007F7015">
        <w:rPr>
          <w:rFonts w:ascii="Times New Roman" w:hAnsi="Times New Roman" w:cs="Times New Roman"/>
          <w:b/>
          <w:bCs/>
          <w:i/>
          <w:iCs/>
          <w:sz w:val="24"/>
          <w:szCs w:val="24"/>
        </w:rPr>
        <w:t>Notes</w:t>
      </w:r>
    </w:p>
    <w:p w14:paraId="2AE2D421" w14:textId="1411211D" w:rsidR="007F7015" w:rsidRDefault="00A579DA" w:rsidP="00682E1E">
      <w:pPr>
        <w:spacing w:after="0" w:line="480" w:lineRule="auto"/>
        <w:rPr>
          <w:rFonts w:ascii="Times New Roman" w:hAnsi="Times New Roman" w:cs="Times New Roman"/>
          <w:sz w:val="24"/>
          <w:szCs w:val="24"/>
        </w:rPr>
      </w:pPr>
      <w:r w:rsidRPr="00A579DA">
        <w:rPr>
          <w:rFonts w:ascii="Times New Roman" w:hAnsi="Times New Roman" w:cs="Times New Roman"/>
          <w:sz w:val="24"/>
          <w:szCs w:val="24"/>
        </w:rPr>
        <w:t xml:space="preserve">This project was funded by the Organic Agriculture Research and Extension Initiative (OREI) from the National Institute of Food and Agriculture (USDA-NIFA grant 2018-51300-28561). The first author, Caitlin E. Jeffrey was supported by a USDA-NIFA Predoctoral Fellowship award (grant 2022-67011-36567). The authors thank the organic dairy producers who agreed to participate in this study, for giving us their time and allowing us to collect samples from their farms. We are grateful to the numerous University of Vermont undergraduate students who </w:t>
      </w:r>
      <w:r w:rsidRPr="00A579DA">
        <w:rPr>
          <w:rFonts w:ascii="Times New Roman" w:hAnsi="Times New Roman" w:cs="Times New Roman"/>
          <w:sz w:val="24"/>
          <w:szCs w:val="24"/>
        </w:rPr>
        <w:lastRenderedPageBreak/>
        <w:t xml:space="preserve">assisted with sample collection. We thank the laboratory staff at the Vermont State Agricultural and Environment Laboratory for determination of somatic cell counts from the </w:t>
      </w:r>
      <w:del w:id="1742" w:author="Caitlin Jeffrey" w:date="2024-09-20T17:27:00Z" w16du:dateUtc="2024-09-20T21:27:00Z">
        <w:r w:rsidRPr="00A579DA" w:rsidDel="005A02A3">
          <w:rPr>
            <w:rFonts w:ascii="Times New Roman" w:hAnsi="Times New Roman" w:cs="Times New Roman"/>
            <w:sz w:val="24"/>
            <w:szCs w:val="24"/>
          </w:rPr>
          <w:delText>quarter milk</w:delText>
        </w:r>
      </w:del>
      <w:ins w:id="1743" w:author="Caitlin Jeffrey" w:date="2024-09-20T17:28:00Z" w16du:dateUtc="2024-09-20T21:28:00Z">
        <w:r w:rsidR="005A02A3">
          <w:rPr>
            <w:rFonts w:ascii="Times New Roman" w:hAnsi="Times New Roman" w:cs="Times New Roman"/>
            <w:sz w:val="24"/>
            <w:szCs w:val="24"/>
          </w:rPr>
          <w:t>quarter milk</w:t>
        </w:r>
      </w:ins>
      <w:r w:rsidRPr="00A579DA">
        <w:rPr>
          <w:rFonts w:ascii="Times New Roman" w:hAnsi="Times New Roman" w:cs="Times New Roman"/>
          <w:sz w:val="24"/>
          <w:szCs w:val="24"/>
        </w:rPr>
        <w:t xml:space="preserve"> samples</w:t>
      </w:r>
      <w:r w:rsidR="006D7E6C">
        <w:rPr>
          <w:rFonts w:ascii="Times New Roman" w:hAnsi="Times New Roman" w:cs="Times New Roman"/>
          <w:sz w:val="24"/>
          <w:szCs w:val="24"/>
        </w:rPr>
        <w:t>.</w:t>
      </w:r>
      <w:r w:rsidR="00FE7039">
        <w:rPr>
          <w:rFonts w:ascii="Times New Roman" w:hAnsi="Times New Roman" w:cs="Times New Roman"/>
          <w:sz w:val="24"/>
          <w:szCs w:val="24"/>
        </w:rPr>
        <w:t xml:space="preserve"> </w:t>
      </w:r>
      <w:r w:rsidR="006D7E6C">
        <w:rPr>
          <w:rFonts w:ascii="Times New Roman" w:hAnsi="Times New Roman" w:cs="Times New Roman"/>
          <w:sz w:val="24"/>
          <w:szCs w:val="24"/>
        </w:rPr>
        <w:t xml:space="preserve">We thank </w:t>
      </w:r>
      <w:r w:rsidR="006D7E6C" w:rsidRPr="006D7E6C">
        <w:rPr>
          <w:rFonts w:ascii="Times New Roman" w:hAnsi="Times New Roman" w:cs="Times New Roman"/>
          <w:sz w:val="24"/>
          <w:szCs w:val="24"/>
        </w:rPr>
        <w:t>Paige Isensee</w:t>
      </w:r>
      <w:r w:rsidR="006D7E6C">
        <w:rPr>
          <w:rFonts w:ascii="Times New Roman" w:hAnsi="Times New Roman" w:cs="Times New Roman"/>
          <w:sz w:val="24"/>
          <w:szCs w:val="24"/>
        </w:rPr>
        <w:t>,</w:t>
      </w:r>
      <w:r w:rsidR="006D7E6C" w:rsidRPr="006D7E6C">
        <w:rPr>
          <w:rFonts w:ascii="Times New Roman" w:hAnsi="Times New Roman" w:cs="Times New Roman"/>
          <w:sz w:val="24"/>
          <w:szCs w:val="24"/>
        </w:rPr>
        <w:t xml:space="preserve"> Natalie Sexton</w:t>
      </w:r>
      <w:r w:rsidR="006D7E6C">
        <w:rPr>
          <w:rFonts w:ascii="Times New Roman" w:hAnsi="Times New Roman" w:cs="Times New Roman"/>
          <w:sz w:val="24"/>
          <w:szCs w:val="24"/>
        </w:rPr>
        <w:t>,</w:t>
      </w:r>
      <w:r w:rsidR="006D7E6C" w:rsidRPr="006D7E6C">
        <w:rPr>
          <w:rFonts w:ascii="Times New Roman" w:hAnsi="Times New Roman" w:cs="Times New Roman"/>
          <w:sz w:val="24"/>
          <w:szCs w:val="24"/>
        </w:rPr>
        <w:t xml:space="preserve"> </w:t>
      </w:r>
      <w:r w:rsidR="00F21B75" w:rsidRPr="00F21B75">
        <w:rPr>
          <w:rFonts w:ascii="Times New Roman" w:hAnsi="Times New Roman" w:cs="Times New Roman"/>
          <w:sz w:val="24"/>
          <w:szCs w:val="24"/>
        </w:rPr>
        <w:t>Madyson Marrs</w:t>
      </w:r>
      <w:r w:rsidR="00AD3D65">
        <w:rPr>
          <w:rFonts w:ascii="Times New Roman" w:hAnsi="Times New Roman" w:cs="Times New Roman"/>
          <w:sz w:val="24"/>
          <w:szCs w:val="24"/>
        </w:rPr>
        <w:t xml:space="preserve">, and </w:t>
      </w:r>
      <w:r w:rsidR="00F21B75" w:rsidRPr="00F21B75">
        <w:rPr>
          <w:rFonts w:ascii="Times New Roman" w:hAnsi="Times New Roman" w:cs="Times New Roman"/>
          <w:sz w:val="24"/>
          <w:szCs w:val="24"/>
        </w:rPr>
        <w:t>Allena Radford</w:t>
      </w:r>
      <w:r w:rsidR="00792001">
        <w:rPr>
          <w:rFonts w:ascii="Times New Roman" w:hAnsi="Times New Roman" w:cs="Times New Roman"/>
          <w:sz w:val="24"/>
          <w:szCs w:val="24"/>
        </w:rPr>
        <w:t xml:space="preserve">, </w:t>
      </w:r>
      <w:r w:rsidR="00AD3D65">
        <w:rPr>
          <w:rFonts w:ascii="Times New Roman" w:hAnsi="Times New Roman" w:cs="Times New Roman"/>
          <w:sz w:val="24"/>
          <w:szCs w:val="24"/>
        </w:rPr>
        <w:t xml:space="preserve">who provided laboratory </w:t>
      </w:r>
      <w:r w:rsidR="008518C8">
        <w:rPr>
          <w:rFonts w:ascii="Times New Roman" w:hAnsi="Times New Roman" w:cs="Times New Roman"/>
          <w:sz w:val="24"/>
          <w:szCs w:val="24"/>
        </w:rPr>
        <w:t xml:space="preserve">assistance in the Adkins lab at the </w:t>
      </w:r>
      <w:r w:rsidR="00792001" w:rsidRPr="00792001">
        <w:rPr>
          <w:rFonts w:ascii="Times New Roman" w:hAnsi="Times New Roman" w:cs="Times New Roman"/>
          <w:sz w:val="24"/>
          <w:szCs w:val="24"/>
        </w:rPr>
        <w:t>University of Missouri</w:t>
      </w:r>
      <w:r w:rsidR="00F21B75">
        <w:rPr>
          <w:rFonts w:ascii="Times New Roman" w:hAnsi="Times New Roman" w:cs="Times New Roman"/>
          <w:sz w:val="24"/>
          <w:szCs w:val="24"/>
        </w:rPr>
        <w:t xml:space="preserve">. </w:t>
      </w:r>
      <w:r w:rsidR="003106BD">
        <w:rPr>
          <w:rFonts w:ascii="Times New Roman" w:hAnsi="Times New Roman" w:cs="Times New Roman"/>
          <w:sz w:val="24"/>
          <w:szCs w:val="24"/>
        </w:rPr>
        <w:t>Caitlin</w:t>
      </w:r>
      <w:r w:rsidR="003106BD" w:rsidRPr="003106BD">
        <w:rPr>
          <w:rFonts w:ascii="Times New Roman" w:hAnsi="Times New Roman" w:cs="Times New Roman"/>
          <w:sz w:val="24"/>
          <w:szCs w:val="24"/>
        </w:rPr>
        <w:t xml:space="preserve"> Jeffrey</w:t>
      </w:r>
      <w:r w:rsidR="00DA13A3">
        <w:rPr>
          <w:rFonts w:ascii="Times New Roman" w:hAnsi="Times New Roman" w:cs="Times New Roman"/>
          <w:sz w:val="24"/>
          <w:szCs w:val="24"/>
        </w:rPr>
        <w:t xml:space="preserve"> conceptualized the study</w:t>
      </w:r>
      <w:r w:rsidR="007037FC">
        <w:rPr>
          <w:rFonts w:ascii="Times New Roman" w:hAnsi="Times New Roman" w:cs="Times New Roman"/>
          <w:sz w:val="24"/>
          <w:szCs w:val="24"/>
        </w:rPr>
        <w:t>, acquired funding</w:t>
      </w:r>
      <w:r w:rsidR="003106BD" w:rsidRPr="003106BD">
        <w:rPr>
          <w:rFonts w:ascii="Times New Roman" w:hAnsi="Times New Roman" w:cs="Times New Roman"/>
          <w:sz w:val="24"/>
          <w:szCs w:val="24"/>
        </w:rPr>
        <w:t>,</w:t>
      </w:r>
      <w:r w:rsidR="007037FC">
        <w:rPr>
          <w:rFonts w:ascii="Times New Roman" w:hAnsi="Times New Roman" w:cs="Times New Roman"/>
          <w:sz w:val="24"/>
          <w:szCs w:val="24"/>
        </w:rPr>
        <w:t xml:space="preserve"> coordinated </w:t>
      </w:r>
      <w:r w:rsidR="00491F8B">
        <w:rPr>
          <w:rFonts w:ascii="Times New Roman" w:hAnsi="Times New Roman" w:cs="Times New Roman"/>
          <w:sz w:val="24"/>
          <w:szCs w:val="24"/>
        </w:rPr>
        <w:t xml:space="preserve">farm recruitment and </w:t>
      </w:r>
      <w:r w:rsidR="007037FC">
        <w:rPr>
          <w:rFonts w:ascii="Times New Roman" w:hAnsi="Times New Roman" w:cs="Times New Roman"/>
          <w:sz w:val="24"/>
          <w:szCs w:val="24"/>
        </w:rPr>
        <w:t xml:space="preserve">sampling, </w:t>
      </w:r>
      <w:r w:rsidR="00E74955">
        <w:rPr>
          <w:rFonts w:ascii="Times New Roman" w:hAnsi="Times New Roman" w:cs="Times New Roman"/>
          <w:sz w:val="24"/>
          <w:szCs w:val="24"/>
        </w:rPr>
        <w:t xml:space="preserve">conducted on-farm sample collection, </w:t>
      </w:r>
      <w:r w:rsidR="00F616AE">
        <w:rPr>
          <w:rFonts w:ascii="Times New Roman" w:hAnsi="Times New Roman" w:cs="Times New Roman"/>
          <w:sz w:val="24"/>
          <w:szCs w:val="24"/>
        </w:rPr>
        <w:t xml:space="preserve">managed and curated the data, </w:t>
      </w:r>
      <w:r w:rsidR="00B25CDF">
        <w:rPr>
          <w:rFonts w:ascii="Times New Roman" w:hAnsi="Times New Roman" w:cs="Times New Roman"/>
          <w:sz w:val="24"/>
          <w:szCs w:val="24"/>
        </w:rPr>
        <w:t xml:space="preserve">conducted the </w:t>
      </w:r>
      <w:r w:rsidR="00E74955">
        <w:rPr>
          <w:rFonts w:ascii="Times New Roman" w:hAnsi="Times New Roman" w:cs="Times New Roman"/>
          <w:sz w:val="24"/>
          <w:szCs w:val="24"/>
        </w:rPr>
        <w:t xml:space="preserve">data </w:t>
      </w:r>
      <w:r w:rsidR="00B25CDF">
        <w:rPr>
          <w:rFonts w:ascii="Times New Roman" w:hAnsi="Times New Roman" w:cs="Times New Roman"/>
          <w:sz w:val="24"/>
          <w:szCs w:val="24"/>
        </w:rPr>
        <w:t xml:space="preserve">analysis, </w:t>
      </w:r>
      <w:r w:rsidR="008F68F4">
        <w:rPr>
          <w:rFonts w:ascii="Times New Roman" w:hAnsi="Times New Roman" w:cs="Times New Roman"/>
          <w:sz w:val="24"/>
          <w:szCs w:val="24"/>
        </w:rPr>
        <w:t>prepared data visualizations and presentation, wrote the original and final drafts</w:t>
      </w:r>
      <w:r w:rsidR="00E74955">
        <w:rPr>
          <w:rFonts w:ascii="Times New Roman" w:hAnsi="Times New Roman" w:cs="Times New Roman"/>
          <w:sz w:val="24"/>
          <w:szCs w:val="24"/>
        </w:rPr>
        <w:t>.</w:t>
      </w:r>
      <w:r w:rsidR="00B61EEE">
        <w:rPr>
          <w:rFonts w:ascii="Times New Roman" w:hAnsi="Times New Roman" w:cs="Times New Roman"/>
          <w:sz w:val="24"/>
          <w:szCs w:val="24"/>
        </w:rPr>
        <w:t xml:space="preserve"> </w:t>
      </w:r>
      <w:r w:rsidR="003106BD" w:rsidRPr="003106BD">
        <w:rPr>
          <w:rFonts w:ascii="Times New Roman" w:hAnsi="Times New Roman" w:cs="Times New Roman"/>
          <w:sz w:val="24"/>
          <w:szCs w:val="24"/>
        </w:rPr>
        <w:t>P</w:t>
      </w:r>
      <w:r w:rsidR="00B61EEE">
        <w:rPr>
          <w:rFonts w:ascii="Times New Roman" w:hAnsi="Times New Roman" w:cs="Times New Roman"/>
          <w:sz w:val="24"/>
          <w:szCs w:val="24"/>
        </w:rPr>
        <w:t>amela</w:t>
      </w:r>
      <w:r w:rsidR="003106BD" w:rsidRPr="003106BD">
        <w:rPr>
          <w:rFonts w:ascii="Times New Roman" w:hAnsi="Times New Roman" w:cs="Times New Roman"/>
          <w:sz w:val="24"/>
          <w:szCs w:val="24"/>
        </w:rPr>
        <w:t xml:space="preserve"> Adkins,</w:t>
      </w:r>
      <w:r w:rsidR="005C3147">
        <w:rPr>
          <w:rFonts w:ascii="Times New Roman" w:hAnsi="Times New Roman" w:cs="Times New Roman"/>
          <w:sz w:val="24"/>
          <w:szCs w:val="24"/>
        </w:rPr>
        <w:t xml:space="preserve"> </w:t>
      </w:r>
      <w:bookmarkStart w:id="1744" w:name="_Hlk169604470"/>
      <w:r w:rsidR="00955358" w:rsidRPr="00955358">
        <w:rPr>
          <w:rFonts w:ascii="Times New Roman" w:hAnsi="Times New Roman" w:cs="Times New Roman"/>
          <w:sz w:val="24"/>
          <w:szCs w:val="24"/>
        </w:rPr>
        <w:t xml:space="preserve">conducted </w:t>
      </w:r>
      <w:r w:rsidR="00797427">
        <w:rPr>
          <w:rFonts w:ascii="Times New Roman" w:hAnsi="Times New Roman" w:cs="Times New Roman"/>
          <w:sz w:val="24"/>
          <w:szCs w:val="24"/>
        </w:rPr>
        <w:t>isolate species identification by MALDI-TOF</w:t>
      </w:r>
      <w:r w:rsidR="00DF3843">
        <w:rPr>
          <w:rFonts w:ascii="Times New Roman" w:hAnsi="Times New Roman" w:cs="Times New Roman"/>
          <w:sz w:val="24"/>
          <w:szCs w:val="24"/>
        </w:rPr>
        <w:t xml:space="preserve"> MS</w:t>
      </w:r>
      <w:r w:rsidR="00797427">
        <w:rPr>
          <w:rFonts w:ascii="Times New Roman" w:hAnsi="Times New Roman" w:cs="Times New Roman"/>
          <w:sz w:val="24"/>
          <w:szCs w:val="24"/>
        </w:rPr>
        <w:t>,</w:t>
      </w:r>
      <w:r w:rsidR="00955358" w:rsidRPr="00955358">
        <w:rPr>
          <w:rFonts w:ascii="Times New Roman" w:hAnsi="Times New Roman" w:cs="Times New Roman"/>
          <w:sz w:val="24"/>
          <w:szCs w:val="24"/>
        </w:rPr>
        <w:t xml:space="preserve"> </w:t>
      </w:r>
      <w:r w:rsidR="005C3147">
        <w:rPr>
          <w:rFonts w:ascii="Times New Roman" w:hAnsi="Times New Roman" w:cs="Times New Roman"/>
          <w:sz w:val="24"/>
          <w:szCs w:val="24"/>
        </w:rPr>
        <w:t xml:space="preserve">reviewed and </w:t>
      </w:r>
      <w:r w:rsidR="00B83EF1">
        <w:rPr>
          <w:rFonts w:ascii="Times New Roman" w:hAnsi="Times New Roman" w:cs="Times New Roman"/>
          <w:sz w:val="24"/>
          <w:szCs w:val="24"/>
        </w:rPr>
        <w:t>edited</w:t>
      </w:r>
      <w:r w:rsidR="005C3147">
        <w:rPr>
          <w:rFonts w:ascii="Times New Roman" w:hAnsi="Times New Roman" w:cs="Times New Roman"/>
          <w:sz w:val="24"/>
          <w:szCs w:val="24"/>
        </w:rPr>
        <w:t xml:space="preserve"> the manuscript</w:t>
      </w:r>
      <w:bookmarkEnd w:id="1744"/>
      <w:r w:rsidR="00B83EF1">
        <w:rPr>
          <w:rFonts w:ascii="Times New Roman" w:hAnsi="Times New Roman" w:cs="Times New Roman"/>
          <w:sz w:val="24"/>
          <w:szCs w:val="24"/>
        </w:rPr>
        <w:t>.</w:t>
      </w:r>
      <w:del w:id="1745" w:author="Caitlin Jeffrey" w:date="2024-09-23T16:09:00Z" w16du:dateUtc="2024-09-23T20:09:00Z">
        <w:r w:rsidR="00B83EF1" w:rsidDel="007C0666">
          <w:rPr>
            <w:rFonts w:ascii="Times New Roman" w:hAnsi="Times New Roman" w:cs="Times New Roman"/>
            <w:sz w:val="24"/>
            <w:szCs w:val="24"/>
          </w:rPr>
          <w:delText xml:space="preserve"> </w:delText>
        </w:r>
        <w:r w:rsidR="003106BD" w:rsidRPr="003106BD" w:rsidDel="007C0666">
          <w:rPr>
            <w:rFonts w:ascii="Times New Roman" w:hAnsi="Times New Roman" w:cs="Times New Roman"/>
            <w:sz w:val="24"/>
            <w:szCs w:val="24"/>
          </w:rPr>
          <w:delText xml:space="preserve"> </w:delText>
        </w:r>
      </w:del>
      <w:ins w:id="1746" w:author="Caitlin Jeffrey" w:date="2024-09-23T16:09:00Z" w16du:dateUtc="2024-09-23T20:09:00Z">
        <w:r w:rsidR="007C0666">
          <w:rPr>
            <w:rFonts w:ascii="Times New Roman" w:hAnsi="Times New Roman" w:cs="Times New Roman"/>
            <w:sz w:val="24"/>
            <w:szCs w:val="24"/>
          </w:rPr>
          <w:t xml:space="preserve"> </w:t>
        </w:r>
      </w:ins>
      <w:r w:rsidR="003106BD" w:rsidRPr="003106BD">
        <w:rPr>
          <w:rFonts w:ascii="Times New Roman" w:hAnsi="Times New Roman" w:cs="Times New Roman"/>
          <w:sz w:val="24"/>
          <w:szCs w:val="24"/>
        </w:rPr>
        <w:t>S</w:t>
      </w:r>
      <w:r w:rsidR="00B61EEE">
        <w:rPr>
          <w:rFonts w:ascii="Times New Roman" w:hAnsi="Times New Roman" w:cs="Times New Roman"/>
          <w:sz w:val="24"/>
          <w:szCs w:val="24"/>
        </w:rPr>
        <w:t>imon</w:t>
      </w:r>
      <w:r w:rsidR="003106BD" w:rsidRPr="003106BD">
        <w:rPr>
          <w:rFonts w:ascii="Times New Roman" w:hAnsi="Times New Roman" w:cs="Times New Roman"/>
          <w:sz w:val="24"/>
          <w:szCs w:val="24"/>
        </w:rPr>
        <w:t xml:space="preserve"> Dufour</w:t>
      </w:r>
      <w:r w:rsidR="009B2371">
        <w:rPr>
          <w:rFonts w:ascii="Times New Roman" w:hAnsi="Times New Roman" w:cs="Times New Roman"/>
          <w:sz w:val="24"/>
          <w:szCs w:val="24"/>
        </w:rPr>
        <w:t xml:space="preserve"> </w:t>
      </w:r>
      <w:r w:rsidR="00010949">
        <w:rPr>
          <w:rFonts w:ascii="Times New Roman" w:hAnsi="Times New Roman" w:cs="Times New Roman"/>
          <w:sz w:val="24"/>
          <w:szCs w:val="24"/>
        </w:rPr>
        <w:t>led</w:t>
      </w:r>
      <w:r w:rsidR="00491F8B">
        <w:rPr>
          <w:rFonts w:ascii="Times New Roman" w:hAnsi="Times New Roman" w:cs="Times New Roman"/>
          <w:sz w:val="24"/>
          <w:szCs w:val="24"/>
        </w:rPr>
        <w:t xml:space="preserve"> statistical</w:t>
      </w:r>
      <w:r w:rsidR="009B2371">
        <w:rPr>
          <w:rFonts w:ascii="Times New Roman" w:hAnsi="Times New Roman" w:cs="Times New Roman"/>
          <w:sz w:val="24"/>
          <w:szCs w:val="24"/>
        </w:rPr>
        <w:t xml:space="preserve"> analysis and </w:t>
      </w:r>
      <w:r w:rsidR="003C7583">
        <w:rPr>
          <w:rFonts w:ascii="Times New Roman" w:hAnsi="Times New Roman" w:cs="Times New Roman"/>
          <w:sz w:val="24"/>
          <w:szCs w:val="24"/>
        </w:rPr>
        <w:t xml:space="preserve">use of techniques for </w:t>
      </w:r>
      <w:r w:rsidR="00010949">
        <w:rPr>
          <w:rFonts w:ascii="Times New Roman" w:hAnsi="Times New Roman" w:cs="Times New Roman"/>
          <w:sz w:val="24"/>
          <w:szCs w:val="24"/>
        </w:rPr>
        <w:t xml:space="preserve">analysis and </w:t>
      </w:r>
      <w:r w:rsidR="009B2371">
        <w:rPr>
          <w:rFonts w:ascii="Times New Roman" w:hAnsi="Times New Roman" w:cs="Times New Roman"/>
          <w:sz w:val="24"/>
          <w:szCs w:val="24"/>
        </w:rPr>
        <w:t>synthesis of the</w:t>
      </w:r>
      <w:r w:rsidR="00010949">
        <w:rPr>
          <w:rFonts w:ascii="Times New Roman" w:hAnsi="Times New Roman" w:cs="Times New Roman"/>
          <w:sz w:val="24"/>
          <w:szCs w:val="24"/>
        </w:rPr>
        <w:t xml:space="preserve"> study </w:t>
      </w:r>
      <w:r w:rsidR="00B83EF1" w:rsidRPr="00B83EF1">
        <w:rPr>
          <w:rFonts w:ascii="Times New Roman" w:hAnsi="Times New Roman" w:cs="Times New Roman"/>
          <w:sz w:val="24"/>
          <w:szCs w:val="24"/>
        </w:rPr>
        <w:t>data</w:t>
      </w:r>
      <w:r w:rsidR="00491F8B">
        <w:rPr>
          <w:rFonts w:ascii="Times New Roman" w:hAnsi="Times New Roman" w:cs="Times New Roman"/>
          <w:sz w:val="24"/>
          <w:szCs w:val="24"/>
        </w:rPr>
        <w:t xml:space="preserve">, </w:t>
      </w:r>
      <w:r w:rsidR="00491F8B" w:rsidRPr="00491F8B">
        <w:rPr>
          <w:rFonts w:ascii="Times New Roman" w:hAnsi="Times New Roman" w:cs="Times New Roman"/>
          <w:sz w:val="24"/>
          <w:szCs w:val="24"/>
        </w:rPr>
        <w:t>reviewed and edited the manuscript</w:t>
      </w:r>
      <w:r w:rsidR="00491F8B">
        <w:rPr>
          <w:rFonts w:ascii="Times New Roman" w:hAnsi="Times New Roman" w:cs="Times New Roman"/>
          <w:sz w:val="24"/>
          <w:szCs w:val="24"/>
        </w:rPr>
        <w:t xml:space="preserve">. </w:t>
      </w:r>
      <w:r w:rsidR="003106BD" w:rsidRPr="003106BD">
        <w:rPr>
          <w:rFonts w:ascii="Times New Roman" w:hAnsi="Times New Roman" w:cs="Times New Roman"/>
          <w:sz w:val="24"/>
          <w:szCs w:val="24"/>
        </w:rPr>
        <w:t>J</w:t>
      </w:r>
      <w:r w:rsidR="00B61EEE">
        <w:rPr>
          <w:rFonts w:ascii="Times New Roman" w:hAnsi="Times New Roman" w:cs="Times New Roman"/>
          <w:sz w:val="24"/>
          <w:szCs w:val="24"/>
        </w:rPr>
        <w:t>ohn</w:t>
      </w:r>
      <w:r w:rsidR="003106BD" w:rsidRPr="003106BD">
        <w:rPr>
          <w:rFonts w:ascii="Times New Roman" w:hAnsi="Times New Roman" w:cs="Times New Roman"/>
          <w:sz w:val="24"/>
          <w:szCs w:val="24"/>
        </w:rPr>
        <w:t xml:space="preserve"> </w:t>
      </w:r>
      <w:r w:rsidR="003106BD" w:rsidRPr="00491F8B">
        <w:rPr>
          <w:rFonts w:ascii="Times New Roman" w:hAnsi="Times New Roman" w:cs="Times New Roman"/>
          <w:sz w:val="24"/>
          <w:szCs w:val="24"/>
        </w:rPr>
        <w:t>Barlow</w:t>
      </w:r>
      <w:r w:rsidR="00491F8B" w:rsidRPr="00491F8B">
        <w:rPr>
          <w:rFonts w:ascii="Times New Roman" w:hAnsi="Times New Roman" w:cs="Times New Roman"/>
          <w:sz w:val="24"/>
          <w:szCs w:val="24"/>
        </w:rPr>
        <w:t xml:space="preserve"> conceptualized the study, acquired funding, </w:t>
      </w:r>
      <w:r w:rsidR="003F44CD">
        <w:rPr>
          <w:rFonts w:ascii="Times New Roman" w:hAnsi="Times New Roman" w:cs="Times New Roman"/>
          <w:sz w:val="24"/>
          <w:szCs w:val="24"/>
        </w:rPr>
        <w:t xml:space="preserve">supervised the research, </w:t>
      </w:r>
      <w:r w:rsidR="00491F8B" w:rsidRPr="00491F8B">
        <w:rPr>
          <w:rFonts w:ascii="Times New Roman" w:hAnsi="Times New Roman" w:cs="Times New Roman"/>
          <w:sz w:val="24"/>
          <w:szCs w:val="24"/>
        </w:rPr>
        <w:t>conducted on-farm sample collection</w:t>
      </w:r>
      <w:r w:rsidR="00491F8B" w:rsidRPr="00491F8B">
        <w:t>,</w:t>
      </w:r>
      <w:r w:rsidR="00491F8B">
        <w:t xml:space="preserve"> </w:t>
      </w:r>
      <w:r w:rsidR="00491F8B" w:rsidRPr="00491F8B">
        <w:rPr>
          <w:rFonts w:ascii="Times New Roman" w:hAnsi="Times New Roman" w:cs="Times New Roman"/>
          <w:sz w:val="24"/>
          <w:szCs w:val="24"/>
        </w:rPr>
        <w:t>reviewed and edited the manuscript</w:t>
      </w:r>
      <w:r w:rsidR="003F44CD">
        <w:rPr>
          <w:rFonts w:ascii="Times New Roman" w:hAnsi="Times New Roman" w:cs="Times New Roman"/>
          <w:sz w:val="24"/>
          <w:szCs w:val="24"/>
        </w:rPr>
        <w:t xml:space="preserve">. </w:t>
      </w:r>
      <w:r w:rsidR="00D15D56" w:rsidRPr="00D15D56">
        <w:rPr>
          <w:rFonts w:ascii="Times New Roman" w:hAnsi="Times New Roman" w:cs="Times New Roman"/>
          <w:sz w:val="24"/>
          <w:szCs w:val="24"/>
        </w:rPr>
        <w:t>The authors have not stated any conflicts of interest.</w:t>
      </w:r>
    </w:p>
    <w:p w14:paraId="4D3018F7" w14:textId="77777777" w:rsidR="00753C9F" w:rsidRDefault="00753C9F" w:rsidP="00682E1E">
      <w:pPr>
        <w:spacing w:after="0" w:line="480" w:lineRule="auto"/>
        <w:rPr>
          <w:rFonts w:ascii="Times New Roman" w:hAnsi="Times New Roman" w:cs="Times New Roman"/>
          <w:b/>
          <w:bCs/>
          <w:i/>
          <w:iCs/>
          <w:sz w:val="24"/>
          <w:szCs w:val="24"/>
        </w:rPr>
      </w:pPr>
    </w:p>
    <w:p w14:paraId="41C29A46" w14:textId="1E1CAD46" w:rsidR="00C66983" w:rsidRPr="00C66983" w:rsidRDefault="00C66983" w:rsidP="00682E1E">
      <w:pPr>
        <w:spacing w:after="0" w:line="480" w:lineRule="auto"/>
        <w:rPr>
          <w:rFonts w:ascii="Times New Roman" w:hAnsi="Times New Roman" w:cs="Times New Roman"/>
          <w:b/>
          <w:bCs/>
          <w:i/>
          <w:iCs/>
          <w:sz w:val="24"/>
          <w:szCs w:val="24"/>
        </w:rPr>
      </w:pPr>
      <w:r w:rsidRPr="00C66983">
        <w:rPr>
          <w:rFonts w:ascii="Times New Roman" w:hAnsi="Times New Roman" w:cs="Times New Roman"/>
          <w:b/>
          <w:bCs/>
          <w:i/>
          <w:iCs/>
          <w:sz w:val="24"/>
          <w:szCs w:val="24"/>
        </w:rPr>
        <w:t>References</w:t>
      </w:r>
    </w:p>
    <w:p w14:paraId="33CF51CC" w14:textId="77777777" w:rsidR="00C66983" w:rsidRDefault="00C66983" w:rsidP="00682E1E">
      <w:pPr>
        <w:pStyle w:val="EndNoteBibliography"/>
        <w:spacing w:after="0"/>
      </w:pPr>
      <w:r>
        <w:fldChar w:fldCharType="begin"/>
      </w:r>
      <w:r>
        <w:instrText xml:space="preserve"> ADDIN EN.REFLIST </w:instrText>
      </w:r>
      <w:r>
        <w:fldChar w:fldCharType="separate"/>
      </w:r>
      <w:r w:rsidRPr="00A76A1B">
        <w:t xml:space="preserve">Adkins, P. R. F., S. Dufour, J. N. Spain, M. J. Calcutt, T. J. Reilly, G. C. Stewart, and J. R. Middleton. 2018. Molecular characterization of non-aureus </w:t>
      </w:r>
      <w:r w:rsidRPr="00C66983">
        <w:rPr>
          <w:i/>
          <w:iCs/>
        </w:rPr>
        <w:t>Staphylococcus</w:t>
      </w:r>
      <w:r w:rsidRPr="00A76A1B">
        <w:t xml:space="preserve"> spp. from heifer intramammary infections and body sites. J. Dairy Sci. 101(6):5388-5403.</w:t>
      </w:r>
    </w:p>
    <w:p w14:paraId="29FFA7A3" w14:textId="77777777" w:rsidR="006D4567" w:rsidRPr="00A76A1B" w:rsidRDefault="006D4567" w:rsidP="00682E1E">
      <w:pPr>
        <w:pStyle w:val="EndNoteBibliography"/>
        <w:spacing w:after="0"/>
      </w:pPr>
    </w:p>
    <w:p w14:paraId="3381D295" w14:textId="77777777" w:rsidR="00C66983" w:rsidRDefault="00C66983" w:rsidP="00682E1E">
      <w:pPr>
        <w:pStyle w:val="EndNoteBibliography"/>
        <w:spacing w:after="0"/>
      </w:pPr>
      <w:r w:rsidRPr="00A76A1B">
        <w:t>Adkins, P. R. F., L. M. Placheta, M. R. Borchers, J. M. Bewley, and J. R. Middleton. 2022. Distribution of staphylococcal and mammaliicoccal species from compost-bedded pack or sand-bedded freestall dairy farms. J Dairy Sci 105(7):6261-6270.</w:t>
      </w:r>
    </w:p>
    <w:p w14:paraId="1E462CC4" w14:textId="77777777" w:rsidR="00AE5807" w:rsidRDefault="00AE5807" w:rsidP="00682E1E">
      <w:pPr>
        <w:pStyle w:val="EndNoteBibliography"/>
        <w:spacing w:after="0"/>
      </w:pPr>
    </w:p>
    <w:p w14:paraId="294C544B" w14:textId="7D73D47C" w:rsidR="00AE5807" w:rsidRDefault="00AE5807" w:rsidP="002776FD">
      <w:pPr>
        <w:pStyle w:val="EndNoteBibliography"/>
      </w:pPr>
      <w:r w:rsidRPr="00AE5807">
        <w:t xml:space="preserve">Andrews T, Jeffrey CE, Gilker RE, Neher DA, Barlow JW. </w:t>
      </w:r>
      <w:r w:rsidR="00F428AD">
        <w:t xml:space="preserve">2021. </w:t>
      </w:r>
      <w:r w:rsidRPr="00AE5807">
        <w:t xml:space="preserve">Design and implementation of a survey quantifying winter housing and bedding types used on Vermont organic dairy farms. J Dairy Sci.104(7):8326-8337. doi: 10.3168/jds.2020-19832. </w:t>
      </w:r>
    </w:p>
    <w:p w14:paraId="3B4A0DF0" w14:textId="77777777" w:rsidR="006D4567" w:rsidRPr="00A76A1B" w:rsidRDefault="006D4567" w:rsidP="00682E1E">
      <w:pPr>
        <w:pStyle w:val="EndNoteBibliography"/>
        <w:spacing w:after="0"/>
      </w:pPr>
    </w:p>
    <w:p w14:paraId="16785EF2" w14:textId="77777777" w:rsidR="00C66983" w:rsidRDefault="00C66983" w:rsidP="00682E1E">
      <w:pPr>
        <w:pStyle w:val="EndNoteBibliography"/>
        <w:spacing w:after="0"/>
      </w:pPr>
      <w:r w:rsidRPr="00A76A1B">
        <w:t>Åvall-Jääskeläinen, S., J. Koort, H. Simojoki, and S. Taponen. 2013. Bovine-associated CNS species resist phagocytosis differently. BMC Veterinary Research 9(1):227.</w:t>
      </w:r>
    </w:p>
    <w:p w14:paraId="7C33AA00" w14:textId="77777777" w:rsidR="00BA6549" w:rsidRDefault="00BA6549" w:rsidP="00682E1E">
      <w:pPr>
        <w:pStyle w:val="EndNoteBibliography"/>
        <w:spacing w:after="0"/>
      </w:pPr>
    </w:p>
    <w:p w14:paraId="2BDB6C34" w14:textId="09139BD8" w:rsidR="00BA6549" w:rsidRDefault="00BA6549" w:rsidP="00BA6549">
      <w:pPr>
        <w:pStyle w:val="EndNoteBibliography"/>
        <w:spacing w:after="0"/>
      </w:pPr>
      <w:r>
        <w:t>Barkema, H. W., J. Van Der Schans, Y. H. Schukken, A. L. W. DeGee, T. J. G. M. Lam, and G. Benedictus. 1997. Effect of freezing on somatic cell count of quarter milk samples as determined by a Fossomatic electronic cell counter. J. Dairy Sci. 80:422–426.</w:t>
      </w:r>
    </w:p>
    <w:p w14:paraId="26C8C058" w14:textId="77777777" w:rsidR="005F4783" w:rsidRDefault="005F4783" w:rsidP="00BA6549">
      <w:pPr>
        <w:pStyle w:val="EndNoteBibliography"/>
        <w:spacing w:after="0"/>
      </w:pPr>
    </w:p>
    <w:p w14:paraId="067DD875" w14:textId="02D7BE6A" w:rsidR="005F4783" w:rsidRDefault="005F4783" w:rsidP="00BA6549">
      <w:pPr>
        <w:pStyle w:val="EndNoteBibliography"/>
        <w:spacing w:after="0"/>
      </w:pPr>
      <w:r w:rsidRPr="005F4783">
        <w:t xml:space="preserve">Barlow JW, Zadoks RN, Schukken YH. </w:t>
      </w:r>
      <w:r w:rsidR="007A48FD">
        <w:t xml:space="preserve">2013. </w:t>
      </w:r>
      <w:r w:rsidRPr="005F4783">
        <w:t xml:space="preserve">Effect of lactation therapy on </w:t>
      </w:r>
      <w:r w:rsidRPr="002776FD">
        <w:rPr>
          <w:i/>
          <w:iCs/>
        </w:rPr>
        <w:t>Staphylococcus aureus</w:t>
      </w:r>
      <w:r w:rsidRPr="005F4783">
        <w:t xml:space="preserve"> transmission dynamics in two commercial dairy herds. BMC Vet Res. 9:28. doi: 10.1186/1746-6148-9-28. </w:t>
      </w:r>
    </w:p>
    <w:p w14:paraId="176747AE" w14:textId="77777777" w:rsidR="006D4567" w:rsidRPr="00A76A1B" w:rsidRDefault="006D4567" w:rsidP="00682E1E">
      <w:pPr>
        <w:pStyle w:val="EndNoteBibliography"/>
        <w:spacing w:after="0"/>
      </w:pPr>
    </w:p>
    <w:p w14:paraId="22DF21F6" w14:textId="77777777" w:rsidR="00C66983" w:rsidRDefault="00C66983" w:rsidP="00682E1E">
      <w:pPr>
        <w:pStyle w:val="EndNoteBibliography"/>
        <w:spacing w:after="0"/>
        <w:rPr>
          <w:ins w:id="1747" w:author="John Barlow" w:date="2024-09-18T11:53:00Z" w16du:dateUtc="2024-09-18T15:53:00Z"/>
        </w:rPr>
      </w:pPr>
      <w:r w:rsidRPr="00A76A1B">
        <w:t xml:space="preserve">Bombyk, R. A., A. L. Bykowski, C. E. Draper, E. J. Savelkoul, L. R. Sullivan, and T. J. Wyckoff. 2008. Comparison of types and antimicrobial susceptibility of </w:t>
      </w:r>
      <w:r w:rsidRPr="00C66983">
        <w:rPr>
          <w:i/>
          <w:iCs/>
        </w:rPr>
        <w:t>Staphylococcus</w:t>
      </w:r>
      <w:r w:rsidRPr="00A76A1B">
        <w:t xml:space="preserve"> from conventional and organic dairies in west-central Minnesota, USA. J Appl Microbiol 104(6):1726-1731.</w:t>
      </w:r>
    </w:p>
    <w:p w14:paraId="1DEAD4AB" w14:textId="77777777" w:rsidR="00A553E2" w:rsidRDefault="00A553E2" w:rsidP="00682E1E">
      <w:pPr>
        <w:pStyle w:val="EndNoteBibliography"/>
        <w:spacing w:after="0"/>
        <w:rPr>
          <w:ins w:id="1748" w:author="John Barlow" w:date="2024-09-18T11:53:00Z" w16du:dateUtc="2024-09-18T15:53:00Z"/>
        </w:rPr>
      </w:pPr>
    </w:p>
    <w:p w14:paraId="06254604" w14:textId="112144A3" w:rsidR="00A553E2" w:rsidRDefault="00080760" w:rsidP="00A553E2">
      <w:pPr>
        <w:pStyle w:val="EndNoteBibliography"/>
        <w:spacing w:after="0"/>
      </w:pPr>
      <w:ins w:id="1749" w:author="John Barlow" w:date="2024-09-18T11:53:00Z" w16du:dateUtc="2024-09-18T15:53:00Z">
        <w:r>
          <w:t>Bramley</w:t>
        </w:r>
      </w:ins>
      <w:ins w:id="1750" w:author="John Barlow" w:date="2024-09-18T11:54:00Z" w16du:dateUtc="2024-09-18T15:54:00Z">
        <w:r>
          <w:t>, A.J.</w:t>
        </w:r>
      </w:ins>
      <w:ins w:id="1751" w:author="John Barlow" w:date="2024-09-18T11:53:00Z" w16du:dateUtc="2024-09-18T15:53:00Z">
        <w:r w:rsidR="00A553E2">
          <w:t xml:space="preserve"> 1975. </w:t>
        </w:r>
      </w:ins>
      <w:ins w:id="1752" w:author="John Barlow" w:date="2024-09-18T11:56:00Z" w16du:dateUtc="2024-09-18T15:56:00Z">
        <w:r w:rsidR="00BC1402">
          <w:t xml:space="preserve">Infection of the udder with coagulase negative micrococci and </w:t>
        </w:r>
        <w:r w:rsidR="00BC1402" w:rsidRPr="00165859">
          <w:rPr>
            <w:i/>
            <w:iCs/>
            <w:rPrChange w:id="1753" w:author="John Barlow" w:date="2024-09-18T11:56:00Z" w16du:dateUtc="2024-09-18T15:56:00Z">
              <w:rPr/>
            </w:rPrChange>
          </w:rPr>
          <w:t>Cor</w:t>
        </w:r>
        <w:r w:rsidR="00165859" w:rsidRPr="00165859">
          <w:rPr>
            <w:i/>
            <w:iCs/>
            <w:rPrChange w:id="1754" w:author="John Barlow" w:date="2024-09-18T11:56:00Z" w16du:dateUtc="2024-09-18T15:56:00Z">
              <w:rPr/>
            </w:rPrChange>
          </w:rPr>
          <w:t>ynebacterium bovis</w:t>
        </w:r>
        <w:r w:rsidR="00165859">
          <w:t xml:space="preserve">. </w:t>
        </w:r>
      </w:ins>
      <w:ins w:id="1755" w:author="John Barlow" w:date="2024-09-18T11:53:00Z" w16du:dateUtc="2024-09-18T15:53:00Z">
        <w:r w:rsidR="00A553E2">
          <w:t xml:space="preserve">In Proceedings of </w:t>
        </w:r>
      </w:ins>
      <w:ins w:id="1756" w:author="John Barlow" w:date="2024-09-18T11:54:00Z" w16du:dateUtc="2024-09-18T15:54:00Z">
        <w:r>
          <w:t xml:space="preserve">th IDF </w:t>
        </w:r>
      </w:ins>
      <w:ins w:id="1757" w:author="John Barlow" w:date="2024-09-18T11:53:00Z" w16du:dateUtc="2024-09-18T15:53:00Z">
        <w:r w:rsidR="00A553E2">
          <w:t>Seminar on Mastitis Control (Eds F. H. Dodd, T. K. Griflin and</w:t>
        </w:r>
      </w:ins>
      <w:ins w:id="1758" w:author="John Barlow" w:date="2024-09-18T11:54:00Z" w16du:dateUtc="2024-09-18T15:54:00Z">
        <w:r>
          <w:t xml:space="preserve"> </w:t>
        </w:r>
      </w:ins>
      <w:ins w:id="1759" w:author="John Barlow" w:date="2024-09-18T11:53:00Z" w16du:dateUtc="2024-09-18T15:53:00Z">
        <w:r w:rsidR="00A553E2">
          <w:t xml:space="preserve">R. G. Kingwill.) Annual Bulletin, International Dairy Federation (85), </w:t>
        </w:r>
      </w:ins>
      <w:ins w:id="1760" w:author="John Barlow" w:date="2024-09-18T11:55:00Z" w16du:dateUtc="2024-09-18T15:55:00Z">
        <w:r w:rsidR="00EB181D">
          <w:t>377-</w:t>
        </w:r>
        <w:r w:rsidR="00383D86">
          <w:t>381</w:t>
        </w:r>
      </w:ins>
      <w:ins w:id="1761" w:author="John Barlow" w:date="2024-09-18T11:53:00Z" w16du:dateUtc="2024-09-18T15:53:00Z">
        <w:r w:rsidR="00A553E2">
          <w:t>.</w:t>
        </w:r>
      </w:ins>
    </w:p>
    <w:p w14:paraId="5086B03B" w14:textId="77777777" w:rsidR="006D4567" w:rsidRPr="00A76A1B" w:rsidRDefault="006D4567" w:rsidP="00682E1E">
      <w:pPr>
        <w:pStyle w:val="EndNoteBibliography"/>
        <w:spacing w:after="0"/>
      </w:pPr>
    </w:p>
    <w:p w14:paraId="6526AF1C" w14:textId="77777777" w:rsidR="00C66983" w:rsidRDefault="00C66983" w:rsidP="00682E1E">
      <w:pPr>
        <w:pStyle w:val="EndNoteBibliography"/>
        <w:spacing w:after="0"/>
      </w:pPr>
      <w:r w:rsidRPr="00A76A1B">
        <w:t>Breyne, K., S. De Vliegher, A. De Visscher, S. Piepers, and E. Meyer. 2015. Technical note: a pilot study using a mouse mastitis model to study differences between bovine associated coagulase-negative staphylococci. J Dairy Sci 98(2):1090-1100.</w:t>
      </w:r>
    </w:p>
    <w:p w14:paraId="714A19CF" w14:textId="77777777" w:rsidR="006D4567" w:rsidRPr="00A76A1B" w:rsidRDefault="006D4567" w:rsidP="00682E1E">
      <w:pPr>
        <w:pStyle w:val="EndNoteBibliography"/>
        <w:spacing w:after="0"/>
      </w:pPr>
    </w:p>
    <w:p w14:paraId="1818AFB9" w14:textId="77777777" w:rsidR="00C66983" w:rsidRDefault="00C66983" w:rsidP="00682E1E">
      <w:pPr>
        <w:pStyle w:val="EndNoteBibliography"/>
        <w:spacing w:after="0"/>
      </w:pPr>
      <w:r w:rsidRPr="00A76A1B">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1E402C71" w14:textId="77777777" w:rsidR="00817DB4" w:rsidRDefault="00817DB4" w:rsidP="00682E1E">
      <w:pPr>
        <w:pStyle w:val="EndNoteBibliography"/>
        <w:spacing w:after="0"/>
      </w:pPr>
    </w:p>
    <w:p w14:paraId="1186E3FE" w14:textId="7CDBE92B" w:rsidR="006D4567" w:rsidRDefault="00817DB4" w:rsidP="00682E1E">
      <w:pPr>
        <w:pStyle w:val="EndNoteBibliography"/>
        <w:spacing w:after="0"/>
        <w:rPr>
          <w:ins w:id="1762" w:author="John Barlow" w:date="2024-09-18T14:50:00Z" w16du:dateUtc="2024-09-18T18:50:00Z"/>
        </w:rPr>
      </w:pPr>
      <w:r w:rsidRPr="00817DB4">
        <w:t xml:space="preserve">Cicconi-Hogan KM, Gamroth M, Richert R, Ruegg PL, Stiglbauer KE, Schukken YH. Associations of risk factors with somatic cell count in bulk tank milk on organic and conventional dairy farms in the United States. J Dairy Sci. 2013 Jun;96(6):3689-702. </w:t>
      </w:r>
    </w:p>
    <w:p w14:paraId="559EA237" w14:textId="77777777" w:rsidR="00480FA3" w:rsidRPr="00A76A1B" w:rsidRDefault="00480FA3" w:rsidP="00682E1E">
      <w:pPr>
        <w:pStyle w:val="EndNoteBibliography"/>
        <w:spacing w:after="0"/>
      </w:pPr>
    </w:p>
    <w:p w14:paraId="061A0AED" w14:textId="77777777" w:rsidR="00C66983" w:rsidRDefault="00C66983" w:rsidP="00682E1E">
      <w:pPr>
        <w:pStyle w:val="EndNoteBibliography"/>
        <w:spacing w:after="0"/>
      </w:pPr>
      <w:r w:rsidRPr="00A76A1B">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4BBF76EE" w14:textId="77777777" w:rsidR="006D4567" w:rsidRPr="00A76A1B" w:rsidRDefault="006D4567" w:rsidP="00682E1E">
      <w:pPr>
        <w:pStyle w:val="EndNoteBibliography"/>
        <w:spacing w:after="0"/>
      </w:pPr>
    </w:p>
    <w:p w14:paraId="3021DAD9" w14:textId="77777777" w:rsidR="00C66983" w:rsidRDefault="00C66983" w:rsidP="00682E1E">
      <w:pPr>
        <w:pStyle w:val="EndNoteBibliography"/>
        <w:spacing w:after="0"/>
      </w:pPr>
      <w:r w:rsidRPr="00A76A1B">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513250A2" w14:textId="77777777" w:rsidR="006D4567" w:rsidRPr="00A76A1B" w:rsidRDefault="006D4567" w:rsidP="00682E1E">
      <w:pPr>
        <w:pStyle w:val="EndNoteBibliography"/>
        <w:spacing w:after="0"/>
      </w:pPr>
    </w:p>
    <w:p w14:paraId="1DD58BE1" w14:textId="77777777" w:rsidR="00C66983" w:rsidRDefault="00C66983" w:rsidP="00682E1E">
      <w:pPr>
        <w:pStyle w:val="EndNoteBibliography"/>
        <w:spacing w:after="0"/>
      </w:pPr>
      <w:r w:rsidRPr="00A76A1B">
        <w:t>De Buck, J., V. Ha, S. Naushad, D. B. Nobrega, C. Luby, J. R. Middleton, S. De Vliegher, and H. W. Barkema. 2021. Non-aureus Staphylococci and Bovine Udder Health: Current Understanding and Knowledge Gaps. Frontiers in Veterinary Science 8.</w:t>
      </w:r>
    </w:p>
    <w:p w14:paraId="25CA59E4" w14:textId="77777777" w:rsidR="00C17D17" w:rsidRDefault="00C17D17" w:rsidP="00682E1E">
      <w:pPr>
        <w:pStyle w:val="EndNoteBibliography"/>
        <w:spacing w:after="0"/>
      </w:pPr>
    </w:p>
    <w:p w14:paraId="79644384" w14:textId="3C4BEF04" w:rsidR="006D4567" w:rsidRDefault="00C17D17" w:rsidP="00682E1E">
      <w:pPr>
        <w:pStyle w:val="EndNoteBibliography"/>
        <w:spacing w:after="0"/>
        <w:rPr>
          <w:ins w:id="1763" w:author="Caitlin Jeffrey" w:date="2024-09-23T09:40:00Z" w16du:dateUtc="2024-09-23T13:40:00Z"/>
        </w:rPr>
      </w:pPr>
      <w:r w:rsidRPr="00C17D17">
        <w:t xml:space="preserve">De Visscher A, Supré K, Haesebrouck F, Zadoks RN, Piessens V, Van Coillie E, Piepers S, De Vliegher S. </w:t>
      </w:r>
      <w:r>
        <w:t xml:space="preserve">2014. </w:t>
      </w:r>
      <w:r w:rsidRPr="00C17D17">
        <w:t xml:space="preserve">Further evidence for the existence of environmental and host-associated species of coagulase-negative staphylococci in dairy cattle. Vet Microbiol. 172(3-4):466-74. doi: 10.1016/j.vetmic.2014.06.011. </w:t>
      </w:r>
    </w:p>
    <w:p w14:paraId="5AFFEF8E" w14:textId="77777777" w:rsidR="00B63F8F" w:rsidRPr="00A76A1B" w:rsidRDefault="00B63F8F" w:rsidP="00682E1E">
      <w:pPr>
        <w:pStyle w:val="EndNoteBibliography"/>
        <w:spacing w:after="0"/>
      </w:pPr>
    </w:p>
    <w:p w14:paraId="2463F06F" w14:textId="77777777" w:rsidR="00C66983" w:rsidRDefault="00C66983" w:rsidP="00682E1E">
      <w:pPr>
        <w:pStyle w:val="EndNoteBibliography"/>
        <w:spacing w:after="0"/>
      </w:pPr>
      <w:r w:rsidRPr="00A76A1B">
        <w:lastRenderedPageBreak/>
        <w:t>De Visscher, A., S. Piepers, F. Haesebrouck, and S. De Vliegher. 2016. Intramammary infection with coagulase-negative staphylococci at parturition: Species-specific prevalence, risk factors, and effect on udder health. J Dairy Sci 99(8):6457-6469.</w:t>
      </w:r>
    </w:p>
    <w:p w14:paraId="417E3B3C" w14:textId="77777777" w:rsidR="006D4567" w:rsidRPr="00A76A1B" w:rsidRDefault="006D4567" w:rsidP="00682E1E">
      <w:pPr>
        <w:pStyle w:val="EndNoteBibliography"/>
        <w:spacing w:after="0"/>
      </w:pPr>
    </w:p>
    <w:p w14:paraId="290BA6EC" w14:textId="1FB99AC5" w:rsidR="00C66983" w:rsidRDefault="00C66983" w:rsidP="00682E1E">
      <w:pPr>
        <w:pStyle w:val="EndNoteBibliography"/>
        <w:spacing w:after="0"/>
        <w:rPr>
          <w:ins w:id="1764" w:author="John Barlow" w:date="2024-09-16T09:41:00Z" w16du:dateUtc="2024-09-16T13:41:00Z"/>
        </w:rPr>
      </w:pPr>
      <w:r w:rsidRPr="00A76A1B">
        <w:t>De Visscher, A., S. Piepers, F. Haesebrouck, K. Supr</w:t>
      </w:r>
      <w:ins w:id="1765" w:author="John Barlow" w:date="2024-09-12T09:47:00Z" w16du:dateUtc="2024-09-12T13:47:00Z">
        <w:r w:rsidR="001F5335" w:rsidRPr="000B59AF">
          <w:rPr>
            <w:szCs w:val="24"/>
          </w:rPr>
          <w:t>é</w:t>
        </w:r>
      </w:ins>
      <w:r w:rsidRPr="00A76A1B">
        <w:t xml:space="preserve">, and S. De Vliegher. 2017. Coagulase-negative </w:t>
      </w:r>
      <w:r w:rsidRPr="00455B0C">
        <w:rPr>
          <w:i/>
          <w:iCs/>
        </w:rPr>
        <w:t>Staphylococcus</w:t>
      </w:r>
      <w:r w:rsidRPr="00A76A1B">
        <w:t xml:space="preserve"> species in bulk milk: Prevalence, distribution, and associated subgroup- and species-specific risk factors. J Dairy Sci 100(1):629-642.</w:t>
      </w:r>
    </w:p>
    <w:p w14:paraId="3F64D845" w14:textId="7972F129" w:rsidR="006D75F2" w:rsidDel="00121A64" w:rsidRDefault="006D75F2" w:rsidP="006D75F2">
      <w:pPr>
        <w:pStyle w:val="EndNoteBibliography"/>
        <w:spacing w:after="0"/>
        <w:rPr>
          <w:del w:id="1766" w:author="John Barlow" w:date="2024-09-18T09:20:00Z" w16du:dateUtc="2024-09-18T13:20:00Z"/>
        </w:rPr>
      </w:pPr>
    </w:p>
    <w:p w14:paraId="01E7BFCD" w14:textId="77777777" w:rsidR="00C33D9C" w:rsidRDefault="00C33D9C" w:rsidP="00682E1E">
      <w:pPr>
        <w:pStyle w:val="EndNoteBibliography"/>
        <w:spacing w:after="0"/>
      </w:pPr>
    </w:p>
    <w:p w14:paraId="740EFDDA" w14:textId="1F2887E5" w:rsidR="006D4567" w:rsidRPr="00A76A1B" w:rsidRDefault="00C33D9C" w:rsidP="00682E1E">
      <w:pPr>
        <w:pStyle w:val="EndNoteBibliography"/>
        <w:spacing w:after="0"/>
      </w:pPr>
      <w:r w:rsidRPr="00C33D9C">
        <w:t xml:space="preserve">Dolder C, van den Borne BHP, Traversari J, Thomann A, Perreten V, Bodmer M. </w:t>
      </w:r>
      <w:r w:rsidR="00BA26FD">
        <w:t xml:space="preserve">2017. </w:t>
      </w:r>
      <w:r w:rsidRPr="00C33D9C">
        <w:t xml:space="preserve">Quarter- and cow-level risk factors for intramammary infection with coagulase-negative staphylococci species in Swiss dairy cows. J Dairy Sci. 100(7):5653-5663. doi: 10.3168/jds.2016-11639. </w:t>
      </w:r>
    </w:p>
    <w:p w14:paraId="445352A5" w14:textId="77777777" w:rsidR="00C72F91" w:rsidRDefault="00C72F91" w:rsidP="00682E1E">
      <w:pPr>
        <w:pStyle w:val="EndNoteBibliography"/>
        <w:spacing w:after="0"/>
        <w:rPr>
          <w:ins w:id="1767" w:author="Caitlin Jeffrey" w:date="2024-09-23T12:43:00Z" w16du:dateUtc="2024-09-23T16:43:00Z"/>
        </w:rPr>
      </w:pPr>
    </w:p>
    <w:p w14:paraId="3F0F61FC" w14:textId="3E6BB032" w:rsidR="00C66983" w:rsidRDefault="00C66983" w:rsidP="00682E1E">
      <w:pPr>
        <w:pStyle w:val="EndNoteBibliography"/>
        <w:spacing w:after="0"/>
      </w:pPr>
      <w:r w:rsidRPr="00A76A1B">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7704976C" w14:textId="77777777" w:rsidR="006D4567" w:rsidRPr="00A76A1B" w:rsidRDefault="006D4567" w:rsidP="00682E1E">
      <w:pPr>
        <w:pStyle w:val="EndNoteBibliography"/>
        <w:spacing w:after="0"/>
      </w:pPr>
    </w:p>
    <w:p w14:paraId="4C2EC781" w14:textId="77777777" w:rsidR="00C66983" w:rsidRDefault="00C66983" w:rsidP="00682E1E">
      <w:pPr>
        <w:pStyle w:val="EndNoteBibliography"/>
        <w:spacing w:after="0"/>
      </w:pPr>
      <w:r w:rsidRPr="00A76A1B">
        <w:t>Dufour, S., I. R. Dohoo, H. W. Barkema, L. Descôteaux, T. J. Devries, K. K. Reyher, J. P. Roy, and D. T. Scholl. 2012. Epidemiology of coagulase-negative staphylococci intramammary infection in dairy cattle and the effect of bacteriological culture misclassification. J Dairy Sci 95(6):3110-3124.</w:t>
      </w:r>
    </w:p>
    <w:p w14:paraId="40C139B5" w14:textId="77777777" w:rsidR="006D4567" w:rsidRPr="00A76A1B" w:rsidRDefault="006D4567" w:rsidP="00682E1E">
      <w:pPr>
        <w:pStyle w:val="EndNoteBibliography"/>
        <w:spacing w:after="0"/>
      </w:pPr>
    </w:p>
    <w:p w14:paraId="39A87A3A" w14:textId="77777777" w:rsidR="00C66983" w:rsidRDefault="00C66983" w:rsidP="00682E1E">
      <w:pPr>
        <w:pStyle w:val="EndNoteBibliography"/>
        <w:spacing w:after="0"/>
      </w:pPr>
      <w:r w:rsidRPr="00A76A1B">
        <w:t>Fergestad, M. E., F. Touzain, S. De Vliegher, A. De Visscher, D. Thiry, C. Ngassam Tchamba, J. G. Mainil, T. L’Abee-Lund, Y. Blanchard, and Y. Wasteson. 2021. Whole Genome Sequencing of Staphylococci Isolated From Bovine Milk Samples. Frontiers in Microbiology 12.</w:t>
      </w:r>
    </w:p>
    <w:p w14:paraId="5D399058" w14:textId="77777777" w:rsidR="006D4567" w:rsidRPr="00A76A1B" w:rsidRDefault="006D4567" w:rsidP="00682E1E">
      <w:pPr>
        <w:pStyle w:val="EndNoteBibliography"/>
        <w:spacing w:after="0"/>
      </w:pPr>
    </w:p>
    <w:p w14:paraId="0F65DF29" w14:textId="77777777" w:rsidR="00C66983" w:rsidRDefault="00C66983" w:rsidP="00682E1E">
      <w:pPr>
        <w:pStyle w:val="EndNoteBibliography"/>
        <w:spacing w:after="0"/>
      </w:pPr>
      <w:r w:rsidRPr="00A76A1B">
        <w:t>França, A., V. Gaio, N. Lopes, and L. D. R. Melo. 2021. Virulence Factors in Coagulase-Negative Staphylococci. Pathogens 10(2):170.</w:t>
      </w:r>
    </w:p>
    <w:p w14:paraId="559A5709" w14:textId="77777777" w:rsidR="006D4567" w:rsidRPr="00A76A1B" w:rsidRDefault="006D4567" w:rsidP="00682E1E">
      <w:pPr>
        <w:pStyle w:val="EndNoteBibliography"/>
        <w:spacing w:after="0"/>
      </w:pPr>
    </w:p>
    <w:p w14:paraId="522EE470" w14:textId="77777777" w:rsidR="00C66983" w:rsidRDefault="00C66983" w:rsidP="00682E1E">
      <w:pPr>
        <w:pStyle w:val="EndNoteBibliography"/>
        <w:spacing w:after="0"/>
      </w:pPr>
      <w:r w:rsidRPr="00A76A1B">
        <w:t>Frey, Y., J. P. Rodriguez, A. Thomann, S. Schwendener, and V. Perreten. 2013. Genetic characterization of antimicrobial resistance in coagulase-negative staphylococci from bovine mastitis milk. J. Dairy Sci. 96(4):2247-2257.</w:t>
      </w:r>
    </w:p>
    <w:p w14:paraId="0BD32596" w14:textId="77777777" w:rsidR="006D4567" w:rsidRPr="00A76A1B" w:rsidRDefault="006D4567" w:rsidP="00682E1E">
      <w:pPr>
        <w:pStyle w:val="EndNoteBibliography"/>
        <w:spacing w:after="0"/>
      </w:pPr>
    </w:p>
    <w:p w14:paraId="6BFE6D88" w14:textId="77777777" w:rsidR="00C66983" w:rsidRDefault="00C66983" w:rsidP="00682E1E">
      <w:pPr>
        <w:pStyle w:val="EndNoteBibliography"/>
        <w:spacing w:after="0"/>
      </w:pPr>
      <w:r w:rsidRPr="00A76A1B">
        <w:t>Fry, P. R., J. R. Middleton, S. Dufour, J. Perry, D. Scholl, and I. Dohoo. 2014. Association of coagulase-negative staphylococcal species, mammary quarter milk somatic cell count, and persistence of intramammary infection in dairy cattle. J Dairy Sci 97(8):4876-4885.</w:t>
      </w:r>
    </w:p>
    <w:p w14:paraId="536F7826" w14:textId="77777777" w:rsidR="006D4567" w:rsidRPr="00A76A1B" w:rsidRDefault="006D4567" w:rsidP="00682E1E">
      <w:pPr>
        <w:pStyle w:val="EndNoteBibliography"/>
        <w:spacing w:after="0"/>
      </w:pPr>
    </w:p>
    <w:p w14:paraId="1ABCFA3D" w14:textId="77777777" w:rsidR="00C66983" w:rsidRDefault="00C66983" w:rsidP="00682E1E">
      <w:pPr>
        <w:pStyle w:val="EndNoteBibliography"/>
        <w:spacing w:after="0"/>
      </w:pPr>
      <w:r w:rsidRPr="00A76A1B">
        <w:t>Gonçalves, J. L., C. Kamphuis, H. Vernooij, J. P. Araújo, R. C. Grenfell, L. Juliano, K. L. Anderson, H. Hogeveen, and M. V. Dos Santos. 2020. Pathogen effects on milk yield and composition in chronic subclinical mastitis in dairy cows. The Veterinary Journal 262:105473.</w:t>
      </w:r>
    </w:p>
    <w:p w14:paraId="0A6DDA09" w14:textId="77777777" w:rsidR="006D4567" w:rsidRPr="00A76A1B" w:rsidRDefault="006D4567" w:rsidP="00682E1E">
      <w:pPr>
        <w:pStyle w:val="EndNoteBibliography"/>
        <w:spacing w:after="0"/>
      </w:pPr>
    </w:p>
    <w:p w14:paraId="4E32CF3C" w14:textId="15108B90" w:rsidR="00367CE7" w:rsidRDefault="00367CE7" w:rsidP="00682E1E">
      <w:pPr>
        <w:pStyle w:val="EndNoteBibliography"/>
        <w:spacing w:after="0"/>
        <w:rPr>
          <w:ins w:id="1768" w:author="John Barlow" w:date="2024-09-18T09:21:00Z" w16du:dateUtc="2024-09-18T13:21:00Z"/>
        </w:rPr>
      </w:pPr>
      <w:ins w:id="1769" w:author="John Barlow" w:date="2024-09-18T09:21:00Z" w16du:dateUtc="2024-09-18T13:21:00Z">
        <w:r w:rsidRPr="00367CE7">
          <w:t>Griffin</w:t>
        </w:r>
        <w:r>
          <w:t>,</w:t>
        </w:r>
        <w:r w:rsidRPr="00367CE7">
          <w:t xml:space="preserve"> T</w:t>
        </w:r>
        <w:r>
          <w:t>.</w:t>
        </w:r>
        <w:r w:rsidRPr="00367CE7">
          <w:t>K</w:t>
        </w:r>
        <w:r>
          <w:t>.</w:t>
        </w:r>
        <w:r w:rsidRPr="00367CE7">
          <w:t>, Dodd</w:t>
        </w:r>
        <w:r>
          <w:t>,</w:t>
        </w:r>
        <w:r w:rsidRPr="00367CE7">
          <w:t xml:space="preserve"> F</w:t>
        </w:r>
        <w:r>
          <w:t>.</w:t>
        </w:r>
        <w:r w:rsidRPr="00367CE7">
          <w:t>H</w:t>
        </w:r>
        <w:r>
          <w:t>.</w:t>
        </w:r>
        <w:r w:rsidRPr="00367CE7">
          <w:t>, Neave</w:t>
        </w:r>
        <w:r>
          <w:t>,</w:t>
        </w:r>
        <w:r w:rsidRPr="00367CE7">
          <w:t xml:space="preserve"> F</w:t>
        </w:r>
        <w:r>
          <w:t>.</w:t>
        </w:r>
        <w:r w:rsidRPr="00367CE7">
          <w:t>K</w:t>
        </w:r>
        <w:r>
          <w:t>.</w:t>
        </w:r>
        <w:r w:rsidRPr="00367CE7">
          <w:t>, Westgarth</w:t>
        </w:r>
        <w:r>
          <w:t>,</w:t>
        </w:r>
        <w:r w:rsidRPr="00367CE7">
          <w:t xml:space="preserve"> D</w:t>
        </w:r>
        <w:r>
          <w:t>.</w:t>
        </w:r>
        <w:r w:rsidRPr="00367CE7">
          <w:t>R</w:t>
        </w:r>
        <w:r>
          <w:t>.</w:t>
        </w:r>
        <w:r w:rsidRPr="00367CE7">
          <w:t>, Kingwil</w:t>
        </w:r>
      </w:ins>
      <w:ins w:id="1770" w:author="John Barlow" w:date="2024-09-18T09:22:00Z" w16du:dateUtc="2024-09-18T13:22:00Z">
        <w:r w:rsidR="00CA1851">
          <w:t>l</w:t>
        </w:r>
      </w:ins>
      <w:ins w:id="1771" w:author="John Barlow" w:date="2024-09-18T09:21:00Z" w16du:dateUtc="2024-09-18T13:21:00Z">
        <w:r w:rsidR="00CA1851">
          <w:t>,</w:t>
        </w:r>
        <w:r w:rsidRPr="00367CE7">
          <w:t xml:space="preserve"> R</w:t>
        </w:r>
        <w:r w:rsidR="00CA1851">
          <w:t>.</w:t>
        </w:r>
        <w:r w:rsidRPr="00367CE7">
          <w:t>G</w:t>
        </w:r>
        <w:r w:rsidR="00CA1851">
          <w:t>.</w:t>
        </w:r>
        <w:r w:rsidRPr="00367CE7">
          <w:t>, Wilson</w:t>
        </w:r>
      </w:ins>
      <w:ins w:id="1772" w:author="John Barlow" w:date="2024-09-18T09:22:00Z" w16du:dateUtc="2024-09-18T13:22:00Z">
        <w:r w:rsidR="00CA1851">
          <w:t>,</w:t>
        </w:r>
      </w:ins>
      <w:ins w:id="1773" w:author="John Barlow" w:date="2024-09-18T09:21:00Z" w16du:dateUtc="2024-09-18T13:21:00Z">
        <w:r w:rsidRPr="00367CE7">
          <w:t xml:space="preserve"> C</w:t>
        </w:r>
      </w:ins>
      <w:ins w:id="1774" w:author="John Barlow" w:date="2024-09-18T09:22:00Z" w16du:dateUtc="2024-09-18T13:22:00Z">
        <w:r w:rsidR="00CA1851">
          <w:t>.</w:t>
        </w:r>
      </w:ins>
      <w:ins w:id="1775" w:author="John Barlow" w:date="2024-09-18T09:21:00Z" w16du:dateUtc="2024-09-18T13:21:00Z">
        <w:r w:rsidRPr="00367CE7">
          <w:t>D.</w:t>
        </w:r>
      </w:ins>
      <w:ins w:id="1776" w:author="John Barlow" w:date="2024-09-18T09:22:00Z" w16du:dateUtc="2024-09-18T13:22:00Z">
        <w:r w:rsidR="00C40A7E">
          <w:t xml:space="preserve"> 1977.</w:t>
        </w:r>
      </w:ins>
      <w:ins w:id="1777" w:author="John Barlow" w:date="2024-09-18T09:21:00Z" w16du:dateUtc="2024-09-18T13:21:00Z">
        <w:r w:rsidRPr="00367CE7">
          <w:t xml:space="preserve"> A method of diagnosing intramammary infection in dairy cows for large experiments. J Dairy Res. 44(1):25-45. doi: 10.1017/s0022029900019907. </w:t>
        </w:r>
      </w:ins>
    </w:p>
    <w:p w14:paraId="6AB08E16" w14:textId="77777777" w:rsidR="00367CE7" w:rsidRDefault="00367CE7" w:rsidP="00682E1E">
      <w:pPr>
        <w:pStyle w:val="EndNoteBibliography"/>
        <w:spacing w:after="0"/>
        <w:rPr>
          <w:ins w:id="1778" w:author="John Barlow" w:date="2024-09-18T09:21:00Z" w16du:dateUtc="2024-09-18T13:21:00Z"/>
        </w:rPr>
      </w:pPr>
    </w:p>
    <w:p w14:paraId="5ED8A523" w14:textId="22E9495F" w:rsidR="00C66983" w:rsidRDefault="00C66983" w:rsidP="00682E1E">
      <w:pPr>
        <w:pStyle w:val="EndNoteBibliography"/>
        <w:spacing w:after="0"/>
      </w:pPr>
      <w:r w:rsidRPr="00A76A1B">
        <w:lastRenderedPageBreak/>
        <w:t>Hand, K. J., A. Godkin, and D. F. Kelton. 2012. Milk production and somatic cell counts: A cow-level analysis. J. Dairy Sci. 95(3):1358-1362.</w:t>
      </w:r>
    </w:p>
    <w:p w14:paraId="55A0C807" w14:textId="77777777" w:rsidR="006D4567" w:rsidRPr="00A76A1B" w:rsidRDefault="006D4567" w:rsidP="00682E1E">
      <w:pPr>
        <w:pStyle w:val="EndNoteBibliography"/>
        <w:spacing w:after="0"/>
      </w:pPr>
    </w:p>
    <w:p w14:paraId="38442BA6" w14:textId="77777777" w:rsidR="00C66983" w:rsidRDefault="00C66983" w:rsidP="00682E1E">
      <w:pPr>
        <w:pStyle w:val="EndNoteBibliography"/>
        <w:spacing w:after="0"/>
      </w:pPr>
      <w:r w:rsidRPr="00A76A1B">
        <w:t>Heikkilä, A. M., E. Liski, S. Pyörälä, and S. Taponen. 2018. Pathogen-specific production losses in bovine mastitis. J. Dairy Sci. 101(10):9493-9504.</w:t>
      </w:r>
    </w:p>
    <w:p w14:paraId="074AAA30" w14:textId="77777777" w:rsidR="00B36110" w:rsidRDefault="00B36110" w:rsidP="00682E1E">
      <w:pPr>
        <w:pStyle w:val="EndNoteBibliography"/>
        <w:spacing w:after="0"/>
      </w:pPr>
    </w:p>
    <w:p w14:paraId="0703DA43" w14:textId="40E92FC8" w:rsidR="002B04B9" w:rsidRDefault="005D3289" w:rsidP="00682E1E">
      <w:pPr>
        <w:pStyle w:val="EndNoteBibliography"/>
        <w:spacing w:after="0"/>
      </w:pPr>
      <w:r w:rsidRPr="005D3289">
        <w:t xml:space="preserve">Howden BP, Giulieri SG, Wong Fok Lung T, Baines SL, Sharkey LK, Lee JYH, Hachani A, Monk IR, Stinear TP. </w:t>
      </w:r>
      <w:r>
        <w:t xml:space="preserve">2023. </w:t>
      </w:r>
      <w:r w:rsidRPr="005D3289">
        <w:t xml:space="preserve">Staphylococcus aureus host interactions and adaptation. Nat Rev Microbiol. 21(6):380-395. doi: 10.1038/s41579-023-00852-y. </w:t>
      </w:r>
    </w:p>
    <w:p w14:paraId="46120E6D" w14:textId="77777777" w:rsidR="005D3289" w:rsidRDefault="005D3289" w:rsidP="00682E1E">
      <w:pPr>
        <w:pStyle w:val="EndNoteBibliography"/>
        <w:spacing w:after="0"/>
      </w:pPr>
    </w:p>
    <w:p w14:paraId="615EC74F" w14:textId="3D01D1E3" w:rsidR="006D4567" w:rsidRPr="00A76A1B" w:rsidRDefault="002B04B9" w:rsidP="00682E1E">
      <w:pPr>
        <w:pStyle w:val="EndNoteBibliography"/>
        <w:spacing w:after="0"/>
      </w:pPr>
      <w:r w:rsidRPr="00F3536A">
        <w:t xml:space="preserve">Huebner, R., R. Mugabi, G. Hetesy, L. Fox, S. De Vliegher, A. De Visscher, J. W. Barlow, and G. Sensabaugh. 2021. Characterization of genetic diversity and population structure within </w:t>
      </w:r>
      <w:r w:rsidRPr="005861C6">
        <w:rPr>
          <w:i/>
        </w:rPr>
        <w:t>Staphylococcus</w:t>
      </w:r>
      <w:r w:rsidRPr="00F3536A">
        <w:t xml:space="preserve"> </w:t>
      </w:r>
      <w:r w:rsidRPr="005861C6">
        <w:rPr>
          <w:i/>
        </w:rPr>
        <w:t>chromogenes</w:t>
      </w:r>
      <w:r w:rsidRPr="00F3536A">
        <w:t xml:space="preserve"> by multilocus sequence typing. PLoS One 16(3):e024368</w:t>
      </w:r>
    </w:p>
    <w:p w14:paraId="2A4B436B" w14:textId="77777777" w:rsidR="00C66983" w:rsidRDefault="00C66983" w:rsidP="00682E1E">
      <w:pPr>
        <w:pStyle w:val="EndNoteBibliography"/>
        <w:spacing w:after="0"/>
      </w:pPr>
      <w:r w:rsidRPr="00A76A1B">
        <w:t>Hwang, S. M., M. S. Kim, K. U. Park, J. Song, and E. C. Kim. 2011. Tuf gene sequence analysis has greater discriminatory power than 16S rRNA sequence analysis in identification of clinical isolates of coagulase-negative staphylococci. J Clin Microbiol 49(12):4142-4149.</w:t>
      </w:r>
    </w:p>
    <w:p w14:paraId="2AB1F193" w14:textId="77777777" w:rsidR="006D4567" w:rsidRPr="00A76A1B" w:rsidRDefault="006D4567" w:rsidP="00682E1E">
      <w:pPr>
        <w:pStyle w:val="EndNoteBibliography"/>
        <w:spacing w:after="0"/>
      </w:pPr>
    </w:p>
    <w:p w14:paraId="2466179F" w14:textId="77777777" w:rsidR="00C66983" w:rsidRDefault="00C66983" w:rsidP="00682E1E">
      <w:pPr>
        <w:pStyle w:val="EndNoteBibliography"/>
        <w:spacing w:after="0"/>
      </w:pPr>
      <w:r w:rsidRPr="00A76A1B">
        <w:t>Hyvönen, P., S. Käyhkö, S. Taponen, A. von Wright, and S. Pyörälä. 2009. Effect of bovine lactoferrin on the internalization of coagulase-negative staphylococci into bovine mammary epithelial cells under in-vitro conditions. J Dairy Res 76(2):144-151.</w:t>
      </w:r>
    </w:p>
    <w:p w14:paraId="3695AFE3" w14:textId="77777777" w:rsidR="00A11EAF" w:rsidRDefault="00A11EAF" w:rsidP="00682E1E">
      <w:pPr>
        <w:pStyle w:val="EndNoteBibliography"/>
        <w:spacing w:after="0"/>
      </w:pPr>
    </w:p>
    <w:p w14:paraId="1E45595F" w14:textId="16D1E6D4" w:rsidR="00A11EAF" w:rsidRDefault="00A11EAF" w:rsidP="002776FD">
      <w:pPr>
        <w:pStyle w:val="EndNoteBibliography"/>
      </w:pPr>
      <w:r w:rsidRPr="00A11EAF">
        <w:t xml:space="preserve">Jeffrey CE, Andrews T, Godden SM, Neher DA, Barlow JW. </w:t>
      </w:r>
      <w:r w:rsidR="00DC224B">
        <w:t xml:space="preserve">2024. </w:t>
      </w:r>
      <w:r w:rsidRPr="00A11EAF">
        <w:t xml:space="preserve">Relationship Between Facility Type and Bulk Tank Milk Bacteriology, Udder Health, Udder Hygiene, and Milk Production on Vermont Organic Dairy Farms. J Dairy Sci. S0022-0302(24)00935-4. doi: 10.3168/jds.2023-24576. Epub ahead of print. </w:t>
      </w:r>
    </w:p>
    <w:p w14:paraId="00DDE027" w14:textId="77777777" w:rsidR="006D4567" w:rsidRPr="00A76A1B" w:rsidRDefault="006D4567" w:rsidP="00682E1E">
      <w:pPr>
        <w:pStyle w:val="EndNoteBibliography"/>
        <w:spacing w:after="0"/>
      </w:pPr>
    </w:p>
    <w:p w14:paraId="7BA4E7A1" w14:textId="77777777" w:rsidR="00C66983" w:rsidRDefault="00C66983" w:rsidP="00682E1E">
      <w:pPr>
        <w:pStyle w:val="EndNoteBibliography"/>
        <w:spacing w:after="0"/>
      </w:pPr>
      <w:r w:rsidRPr="00A76A1B">
        <w:t xml:space="preserve">Jenkins, S. N., E. Okello, P. V. Rossitto, T. W. Lehenbauer, J. Champagne, M. C. T. Penedo, A. G. Arruda, S. Godden, P. Rapnicki, P. J. Gorden, L. L. Timms, and S. S. Aly. 2019. Molecular epidemiology of coagulase-negative </w:t>
      </w:r>
      <w:r w:rsidRPr="00A45C95">
        <w:rPr>
          <w:i/>
          <w:iCs/>
        </w:rPr>
        <w:t>Staphylococcus</w:t>
      </w:r>
      <w:r w:rsidRPr="00A76A1B">
        <w:t xml:space="preserve"> species isolated at different lactation stages from dairy cattle in the United States. PeerJ 7:e6749.</w:t>
      </w:r>
    </w:p>
    <w:p w14:paraId="66577F38" w14:textId="77777777" w:rsidR="006D4567" w:rsidRPr="00A76A1B" w:rsidRDefault="006D4567" w:rsidP="00682E1E">
      <w:pPr>
        <w:pStyle w:val="EndNoteBibliography"/>
        <w:spacing w:after="0"/>
      </w:pPr>
    </w:p>
    <w:p w14:paraId="00570686" w14:textId="77777777" w:rsidR="00C66983" w:rsidRDefault="00C66983" w:rsidP="00682E1E">
      <w:pPr>
        <w:pStyle w:val="EndNoteBibliography"/>
        <w:spacing w:after="0"/>
      </w:pPr>
      <w:r w:rsidRPr="00A76A1B">
        <w:t>Lam, T. J., M. C. DeJong, Y. H. Schukken, and A. Brand. 1996. Mathematical modeling to estimate efficacy of postmilking teat disinfection in split-udder trials of dairy cows. J Dairy Sci 79(1):62-70.</w:t>
      </w:r>
    </w:p>
    <w:p w14:paraId="434BB069" w14:textId="77777777" w:rsidR="00A045D1" w:rsidRDefault="00A045D1" w:rsidP="00682E1E">
      <w:pPr>
        <w:pStyle w:val="EndNoteBibliography"/>
        <w:spacing w:after="0"/>
      </w:pPr>
    </w:p>
    <w:p w14:paraId="5370CB2B" w14:textId="5258C389" w:rsidR="00A045D1" w:rsidRDefault="00A045D1" w:rsidP="002776FD">
      <w:pPr>
        <w:pStyle w:val="EndNoteBibliography"/>
      </w:pPr>
      <w:r w:rsidRPr="00A045D1">
        <w:t xml:space="preserve">Mahmmod YS, Klaas IC, Svennesen L, Pedersen K, Ingmer H. Communications of Staphylococcus aureus and non-aureus Staphylococcus species from bovine intramammary infections and teat apex colonization. </w:t>
      </w:r>
      <w:r>
        <w:t xml:space="preserve">2018. </w:t>
      </w:r>
      <w:r w:rsidRPr="00A045D1">
        <w:t xml:space="preserve">J Dairy Sci. 101(8):7322-7333. doi: 10.3168/jds.2017-14311. </w:t>
      </w:r>
    </w:p>
    <w:p w14:paraId="18163784" w14:textId="77777777" w:rsidR="006D4567" w:rsidRPr="00A76A1B" w:rsidRDefault="006D4567" w:rsidP="00682E1E">
      <w:pPr>
        <w:pStyle w:val="EndNoteBibliography"/>
        <w:spacing w:after="0"/>
      </w:pPr>
    </w:p>
    <w:p w14:paraId="25A2000C" w14:textId="77777777" w:rsidR="00C66983" w:rsidRDefault="00C66983" w:rsidP="00682E1E">
      <w:pPr>
        <w:pStyle w:val="EndNoteBibliography"/>
        <w:spacing w:after="0"/>
      </w:pPr>
      <w:r w:rsidRPr="00A76A1B">
        <w:t>National Mastitis Council. 2017. Laboratory Handbook on Bovine Mastitis. Third ed. National Mastitis Council, Inc., New Prague, MI.</w:t>
      </w:r>
    </w:p>
    <w:p w14:paraId="0221AD35" w14:textId="77777777" w:rsidR="006D4567" w:rsidRPr="00A76A1B" w:rsidRDefault="006D4567" w:rsidP="00682E1E">
      <w:pPr>
        <w:pStyle w:val="EndNoteBibliography"/>
        <w:spacing w:after="0"/>
      </w:pPr>
    </w:p>
    <w:p w14:paraId="52E89D22" w14:textId="77777777" w:rsidR="00C66983" w:rsidRDefault="00C66983" w:rsidP="00682E1E">
      <w:pPr>
        <w:pStyle w:val="EndNoteBibliography"/>
        <w:spacing w:after="0"/>
      </w:pPr>
      <w:r w:rsidRPr="00A76A1B">
        <w:lastRenderedPageBreak/>
        <w:t>Naushad, S., S. A. Naqvi, D. Nobrega, C. Luby, P. Kastelic John, W. Barkema Herman, and J. De Buck. 2019. Comprehensive Virulence Gene Profiling of Bovine Non-aureus Staphylococci Based on Whole-Genome Sequencing Data. mSystems 4(2):10.1128/msystems.00098-00018.</w:t>
      </w:r>
    </w:p>
    <w:p w14:paraId="220DC378" w14:textId="77777777" w:rsidR="00EA2872" w:rsidRDefault="00EA2872" w:rsidP="00682E1E">
      <w:pPr>
        <w:pStyle w:val="EndNoteBibliography"/>
        <w:spacing w:after="0"/>
      </w:pPr>
    </w:p>
    <w:p w14:paraId="05ECCF9C" w14:textId="2D3EBBFB" w:rsidR="00EA2872" w:rsidRDefault="00EA2872" w:rsidP="002776FD">
      <w:pPr>
        <w:pStyle w:val="EndNoteBibliography"/>
      </w:pPr>
      <w:r w:rsidRPr="00EA2872">
        <w:t>Neher, D. A., T. D. Andrews, T. R. Weicht, A. Hurd, and J. W. Barlow.</w:t>
      </w:r>
      <w:r>
        <w:t xml:space="preserve"> </w:t>
      </w:r>
      <w:r w:rsidRPr="00EA2872">
        <w:t>2022. Organic Farm Bedded Pack System Microbiomes: A Case</w:t>
      </w:r>
      <w:r>
        <w:t xml:space="preserve"> </w:t>
      </w:r>
      <w:r w:rsidRPr="00EA2872">
        <w:t>Study with Comparisons to Similar and Different Bedded Packs.</w:t>
      </w:r>
      <w:r w:rsidR="00EA0A96">
        <w:t xml:space="preserve"> </w:t>
      </w:r>
      <w:r w:rsidRPr="00EA2872">
        <w:t>Dairy. doi: https: / / doi .org/ 10 .3390/ dairy3030042.</w:t>
      </w:r>
    </w:p>
    <w:p w14:paraId="4CC84443" w14:textId="77777777" w:rsidR="00EC1244" w:rsidRPr="00A76A1B" w:rsidRDefault="00EC1244" w:rsidP="00682E1E">
      <w:pPr>
        <w:pStyle w:val="EndNoteBibliography"/>
        <w:spacing w:after="0"/>
      </w:pPr>
    </w:p>
    <w:p w14:paraId="40E1023C" w14:textId="77777777" w:rsidR="00C66983" w:rsidRDefault="00C66983" w:rsidP="00682E1E">
      <w:pPr>
        <w:pStyle w:val="EndNoteBibliography"/>
        <w:spacing w:after="0"/>
      </w:pPr>
      <w:r w:rsidRPr="00A76A1B">
        <w:t>Nyman, A. K., C. Fasth, and K. P. Waller. 2018. Intramammary infections with different non-aureus staphylococci in dairy cows. J. Dairy Sci. 101(2):1403-1418.</w:t>
      </w:r>
    </w:p>
    <w:p w14:paraId="32B4B3FF" w14:textId="77777777" w:rsidR="006D4567" w:rsidRPr="00A76A1B" w:rsidRDefault="006D4567" w:rsidP="00682E1E">
      <w:pPr>
        <w:pStyle w:val="EndNoteBibliography"/>
        <w:spacing w:after="0"/>
      </w:pPr>
    </w:p>
    <w:p w14:paraId="5E00AEA6" w14:textId="4D66C7C0" w:rsidR="00071594" w:rsidRDefault="00E633E4" w:rsidP="00682E1E">
      <w:pPr>
        <w:pStyle w:val="EndNoteBibliography"/>
        <w:spacing w:after="0"/>
      </w:pPr>
      <w:r w:rsidRPr="00E633E4">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4ABCAF2A" w14:textId="77777777" w:rsidR="006D4567" w:rsidRDefault="006D4567" w:rsidP="00682E1E">
      <w:pPr>
        <w:pStyle w:val="EndNoteBibliography"/>
        <w:spacing w:after="0"/>
      </w:pPr>
    </w:p>
    <w:p w14:paraId="131F8C52" w14:textId="537C2E15" w:rsidR="00C66983" w:rsidRDefault="00C66983" w:rsidP="00682E1E">
      <w:pPr>
        <w:pStyle w:val="EndNoteBibliography"/>
        <w:spacing w:after="0"/>
      </w:pPr>
      <w:r w:rsidRPr="00A76A1B">
        <w:t>Olofsson, C., I. Toftaker, A. Rachah, O. Reksen, and C. Kielland. 2024. Pathogen-specific patterns of milking traits in automatic milking systems. J. Dairy Sci.</w:t>
      </w:r>
    </w:p>
    <w:p w14:paraId="15B882E5" w14:textId="77777777" w:rsidR="006D4567" w:rsidRPr="00A76A1B" w:rsidRDefault="006D4567" w:rsidP="00682E1E">
      <w:pPr>
        <w:pStyle w:val="EndNoteBibliography"/>
        <w:spacing w:after="0"/>
      </w:pPr>
    </w:p>
    <w:p w14:paraId="3C56D512" w14:textId="7CE7D066" w:rsidR="00C66983" w:rsidRDefault="00C66983" w:rsidP="00682E1E">
      <w:pPr>
        <w:pStyle w:val="EndNoteBibliography"/>
        <w:spacing w:after="0"/>
      </w:pPr>
      <w:r w:rsidRPr="00A76A1B">
        <w:t>Peña-Mosca, F., C. Dean, V. Machado, L. Fernandes, P. Pinedo, E. Doster, B. Heins, K. Sharpe, T. Ray, V. Feijoo, A. Antunes, C. Baumann, T. Wehri, N. Noyes, and L. Caixeta. 2023</w:t>
      </w:r>
      <w:r w:rsidR="00FA6723">
        <w:t xml:space="preserve">. </w:t>
      </w:r>
      <w:r w:rsidRPr="00A76A1B">
        <w:t>In</w:t>
      </w:r>
      <w:ins w:id="1779" w:author="John Barlow" w:date="2024-09-12T21:17:00Z" w16du:dateUtc="2024-09-13T01:17:00Z">
        <w:r w:rsidR="00147593">
          <w:t>v</w:t>
        </w:r>
      </w:ins>
      <w:r w:rsidRPr="00A76A1B">
        <w:t>estigation of intramammary infections in primiparous cows during early lactation on organic dairy farms. J Dairy Sci 106(12):9377-9392.</w:t>
      </w:r>
    </w:p>
    <w:p w14:paraId="567AA2F7" w14:textId="77777777" w:rsidR="00FA6723" w:rsidRPr="00A76A1B" w:rsidRDefault="00FA6723" w:rsidP="00682E1E">
      <w:pPr>
        <w:pStyle w:val="EndNoteBibliography"/>
        <w:spacing w:after="0"/>
      </w:pPr>
    </w:p>
    <w:p w14:paraId="6A38DE9D" w14:textId="77777777" w:rsidR="00C66983" w:rsidRDefault="00C66983" w:rsidP="00682E1E">
      <w:pPr>
        <w:pStyle w:val="EndNoteBibliography"/>
        <w:spacing w:after="0"/>
      </w:pPr>
      <w:r w:rsidRPr="00A76A1B">
        <w:t>Persson Waller, K., A. Aspán, A. Nyman, Y. Persson, and U. Grönlund Andersson. 2011. CNS species and antimicrobial resistance in clinical and subclinical bovine mastitis. Veterinary Microbiology 152(1-2):112-116.</w:t>
      </w:r>
    </w:p>
    <w:p w14:paraId="769CDCCC" w14:textId="77777777" w:rsidR="00FB6C52" w:rsidRDefault="00FB6C52" w:rsidP="00682E1E">
      <w:pPr>
        <w:pStyle w:val="EndNoteBibliography"/>
        <w:spacing w:after="0"/>
      </w:pPr>
    </w:p>
    <w:p w14:paraId="1306660F" w14:textId="2BB8C510" w:rsidR="00FB6C52" w:rsidRDefault="00FB6C52" w:rsidP="00682E1E">
      <w:pPr>
        <w:pStyle w:val="EndNoteBibliography"/>
        <w:spacing w:after="0"/>
      </w:pPr>
      <w:r w:rsidRPr="00FB6C52">
        <w:t xml:space="preserve">Persson Waller K, Myrenås M, Börjesson S, Kim H, Widerström M, Monsen T, Sigurðarson Sandholt AK, Östlund E, Cha W. </w:t>
      </w:r>
      <w:r>
        <w:t xml:space="preserve">2023. </w:t>
      </w:r>
      <w:r w:rsidRPr="00FB6C52">
        <w:t xml:space="preserve">Genotypic characterization of </w:t>
      </w:r>
      <w:r w:rsidRPr="002776FD">
        <w:rPr>
          <w:i/>
          <w:iCs/>
        </w:rPr>
        <w:t>Staphylococcus chromogenes</w:t>
      </w:r>
      <w:r w:rsidRPr="00FB6C52">
        <w:t xml:space="preserve"> and </w:t>
      </w:r>
      <w:r w:rsidRPr="002776FD">
        <w:rPr>
          <w:i/>
          <w:iCs/>
        </w:rPr>
        <w:t>Staphylococcus simulans</w:t>
      </w:r>
      <w:r w:rsidRPr="00FB6C52">
        <w:t xml:space="preserve"> from Swedish cases of bovine subclinical mastitis. J Dairy Sci. 106(11):7991-8004. doi: 10.3168/jds.2023-23523. </w:t>
      </w:r>
    </w:p>
    <w:p w14:paraId="6878E222" w14:textId="77777777" w:rsidR="00FA6723" w:rsidRPr="00A76A1B" w:rsidRDefault="00FA6723" w:rsidP="00682E1E">
      <w:pPr>
        <w:pStyle w:val="EndNoteBibliography"/>
        <w:spacing w:after="0"/>
      </w:pPr>
    </w:p>
    <w:p w14:paraId="22C12D64" w14:textId="7CAB92A1" w:rsidR="00C66983" w:rsidRDefault="00C66983" w:rsidP="00682E1E">
      <w:pPr>
        <w:pStyle w:val="EndNoteBibliography"/>
        <w:spacing w:after="0"/>
      </w:pPr>
      <w:r w:rsidRPr="00A76A1B">
        <w:t>Piessens, V., E. Van Coillie, B. Verbist, K. Supr</w:t>
      </w:r>
      <w:ins w:id="1780" w:author="John Barlow" w:date="2024-09-12T09:48:00Z" w16du:dateUtc="2024-09-12T13:48:00Z">
        <w:r w:rsidR="001F5335" w:rsidRPr="000B59AF">
          <w:rPr>
            <w:szCs w:val="24"/>
          </w:rPr>
          <w:t>é</w:t>
        </w:r>
      </w:ins>
      <w:r w:rsidRPr="00A76A1B">
        <w:t xml:space="preserve">, G. Braem, A. Van Nuffel, L. De Vuyst, M. Heyndrickx, and S. De Vliegher. 2011. Distribution of coagulase-negative </w:t>
      </w:r>
      <w:r w:rsidRPr="000707BC">
        <w:rPr>
          <w:i/>
          <w:iCs/>
        </w:rPr>
        <w:t xml:space="preserve">Staphylococcus </w:t>
      </w:r>
      <w:r w:rsidRPr="00A76A1B">
        <w:t>species from milk and environment of dairy cows differs between herds. J Dairy Sci 94(6):2933-2944.</w:t>
      </w:r>
    </w:p>
    <w:p w14:paraId="7860E2DE" w14:textId="77777777" w:rsidR="00FA6723" w:rsidRPr="00A76A1B" w:rsidRDefault="00FA6723" w:rsidP="00682E1E">
      <w:pPr>
        <w:pStyle w:val="EndNoteBibliography"/>
        <w:spacing w:after="0"/>
      </w:pPr>
    </w:p>
    <w:p w14:paraId="67F70E92" w14:textId="77777777" w:rsidR="00C66983" w:rsidRDefault="00C66983" w:rsidP="00682E1E">
      <w:pPr>
        <w:pStyle w:val="EndNoteBibliography"/>
        <w:spacing w:after="0"/>
      </w:pPr>
      <w:r w:rsidRPr="00A76A1B">
        <w:t>Pol, M. and P. L. Ruegg. 2007. Relationship between antimicrobial drug usage and antimicrobial susceptibility of gram-positive mastitis pathogens. J Dairy Sci 90(1):262-273.</w:t>
      </w:r>
    </w:p>
    <w:p w14:paraId="2A416193" w14:textId="77777777" w:rsidR="00FA6723" w:rsidRPr="00A76A1B" w:rsidRDefault="00FA6723" w:rsidP="00682E1E">
      <w:pPr>
        <w:pStyle w:val="EndNoteBibliography"/>
        <w:spacing w:after="0"/>
      </w:pPr>
    </w:p>
    <w:p w14:paraId="0BF6EE8E" w14:textId="77777777" w:rsidR="00C66983" w:rsidRDefault="00C66983" w:rsidP="00682E1E">
      <w:pPr>
        <w:pStyle w:val="EndNoteBibliography"/>
        <w:spacing w:after="0"/>
      </w:pPr>
      <w:r w:rsidRPr="00A76A1B">
        <w:t>R Development Core Team. 2023. R: A Language and Environment for Statistical Computing. R Foundation for Statistical Computing, Vienna, Austria.</w:t>
      </w:r>
    </w:p>
    <w:p w14:paraId="63B6D594" w14:textId="77777777" w:rsidR="00A93242" w:rsidRDefault="00A93242" w:rsidP="00682E1E">
      <w:pPr>
        <w:pStyle w:val="EndNoteBibliography"/>
        <w:spacing w:after="0"/>
      </w:pPr>
    </w:p>
    <w:p w14:paraId="23F0A3D4" w14:textId="4A89ED5C" w:rsidR="00FA6723" w:rsidRPr="00A76A1B" w:rsidRDefault="00A93242" w:rsidP="00682E1E">
      <w:pPr>
        <w:pStyle w:val="EndNoteBibliography"/>
        <w:spacing w:after="0"/>
      </w:pPr>
      <w:r w:rsidRPr="00A93242">
        <w:lastRenderedPageBreak/>
        <w:t xml:space="preserve">Rodríguez-Bermúdez R, Miranda M, Baudracco J, Fouz R, Pereira V, López-Alonso M. </w:t>
      </w:r>
      <w:r w:rsidR="003A07F9">
        <w:t xml:space="preserve">2019. </w:t>
      </w:r>
      <w:r w:rsidRPr="00A93242">
        <w:t xml:space="preserve">Breeding for organic dairy farming: what types of cows are needed? J Dairy Res. 86(1):3-12. doi: 10.1017/S0022029919000141. </w:t>
      </w:r>
    </w:p>
    <w:p w14:paraId="1B2A6633" w14:textId="77777777" w:rsidR="00C66983" w:rsidRDefault="00C66983" w:rsidP="00682E1E">
      <w:pPr>
        <w:pStyle w:val="EndNoteBibliography"/>
        <w:spacing w:after="0"/>
      </w:pPr>
      <w:r w:rsidRPr="00A76A1B">
        <w:t>Rowe, S. M., S. M. Godden, E. Royster, J. Timmerman, B. A. Crooker, and M. Boyle. 2019. Cross-sectional study of the relationships among bedding materials, bedding bacteria counts, and intramammary infection in late-lactation dairy cows. J Dairy Sci 102(12):11384-11400.</w:t>
      </w:r>
    </w:p>
    <w:p w14:paraId="34965B5E" w14:textId="77777777" w:rsidR="00FA6723" w:rsidRPr="00A76A1B" w:rsidRDefault="00FA6723" w:rsidP="00682E1E">
      <w:pPr>
        <w:pStyle w:val="EndNoteBibliography"/>
        <w:spacing w:after="0"/>
      </w:pPr>
    </w:p>
    <w:p w14:paraId="449F773D" w14:textId="77777777" w:rsidR="00C66983" w:rsidRDefault="00C66983" w:rsidP="00682E1E">
      <w:pPr>
        <w:pStyle w:val="EndNoteBibliography"/>
        <w:spacing w:after="0"/>
      </w:pPr>
      <w:r w:rsidRPr="00A76A1B">
        <w:t>Ruegg, P. L. 2009. Management of mastitis on organic and conventional dairy farms. J Anim Sci 87(13 Suppl):43-55.</w:t>
      </w:r>
    </w:p>
    <w:p w14:paraId="351F7623" w14:textId="77777777" w:rsidR="00FA6723" w:rsidRPr="00A76A1B" w:rsidRDefault="00FA6723" w:rsidP="00682E1E">
      <w:pPr>
        <w:pStyle w:val="EndNoteBibliography"/>
        <w:spacing w:after="0"/>
      </w:pPr>
    </w:p>
    <w:p w14:paraId="34AE284B" w14:textId="77777777" w:rsidR="00C66983" w:rsidRDefault="00C66983" w:rsidP="00682E1E">
      <w:pPr>
        <w:pStyle w:val="EndNoteBibliography"/>
        <w:spacing w:after="0"/>
      </w:pPr>
      <w:r w:rsidRPr="00A76A1B">
        <w:t>Schepers, A. J., T. J. Lam, Y. H. Schukken, J. B. Wilmink, and W. J. Hanekamp. 1997. Estimation of variance components for somatic cell counts to determine thresholds for uninfected quarters. J Dairy Sci 80(8):1833-1840.</w:t>
      </w:r>
    </w:p>
    <w:p w14:paraId="27DEFC21" w14:textId="77777777" w:rsidR="00FA6723" w:rsidRPr="00A76A1B" w:rsidRDefault="00FA6723" w:rsidP="00682E1E">
      <w:pPr>
        <w:pStyle w:val="EndNoteBibliography"/>
        <w:spacing w:after="0"/>
      </w:pPr>
    </w:p>
    <w:p w14:paraId="184C8384" w14:textId="77777777" w:rsidR="00C66983" w:rsidRDefault="00C66983" w:rsidP="00682E1E">
      <w:pPr>
        <w:pStyle w:val="EndNoteBibliography"/>
        <w:spacing w:after="0"/>
      </w:pPr>
      <w:r w:rsidRPr="00A76A1B">
        <w:t>Schukken, Y. H., R. N. González, L. L. Tikofsky, H. F. Schulte, C. G. Santisteban, F. L. Welcome, G. J. Bennett, M. J. Zurakowski, and R. N. Zadoks. 2009. CNS mastitis: nothing to worry about? Vet Microbiol 134(1-2):9-14.</w:t>
      </w:r>
    </w:p>
    <w:p w14:paraId="72EC5937" w14:textId="77777777" w:rsidR="00FA6723" w:rsidRPr="00A76A1B" w:rsidRDefault="00FA6723" w:rsidP="00682E1E">
      <w:pPr>
        <w:pStyle w:val="EndNoteBibliography"/>
        <w:spacing w:after="0"/>
      </w:pPr>
    </w:p>
    <w:p w14:paraId="4A5E1041" w14:textId="77777777" w:rsidR="00C66983" w:rsidRDefault="00C66983" w:rsidP="00682E1E">
      <w:pPr>
        <w:pStyle w:val="EndNoteBibliography"/>
        <w:spacing w:after="0"/>
      </w:pPr>
      <w:r w:rsidRPr="00A76A1B">
        <w:t>Schutz, M. M., L. B. Hansen, G. R. Steuernagel, and A. L. Kuck. 1990. Variation of Milk, Fat, Protein, and Somatic Cells for Dairy Cattle1. J. Dairy Sci. 73(2):484-493.</w:t>
      </w:r>
    </w:p>
    <w:p w14:paraId="62CF9109" w14:textId="77777777" w:rsidR="00FA6723" w:rsidRPr="00A76A1B" w:rsidRDefault="00FA6723" w:rsidP="00682E1E">
      <w:pPr>
        <w:pStyle w:val="EndNoteBibliography"/>
        <w:spacing w:after="0"/>
      </w:pPr>
    </w:p>
    <w:p w14:paraId="15A27B63" w14:textId="77777777" w:rsidR="00C66983" w:rsidRDefault="00C66983" w:rsidP="00682E1E">
      <w:pPr>
        <w:pStyle w:val="EndNoteBibliography"/>
        <w:spacing w:after="0"/>
      </w:pPr>
      <w:r w:rsidRPr="00A76A1B">
        <w:t>Shook, G. E. 1982. Approaches to summarizing somatic cell count which improve interpretability. Page 150 in Proc. 21st Annual Mtg. Natl. Mastitis Council, Arlington, VA.</w:t>
      </w:r>
    </w:p>
    <w:p w14:paraId="19F53E99" w14:textId="77777777" w:rsidR="00226BF7" w:rsidRDefault="00226BF7" w:rsidP="00682E1E">
      <w:pPr>
        <w:pStyle w:val="EndNoteBibliography"/>
        <w:spacing w:after="0"/>
      </w:pPr>
    </w:p>
    <w:p w14:paraId="596AD2B8" w14:textId="0FA1D004" w:rsidR="00226BF7" w:rsidRDefault="00280060" w:rsidP="00682E1E">
      <w:pPr>
        <w:pStyle w:val="EndNoteBibliography"/>
        <w:spacing w:after="0"/>
      </w:pPr>
      <w:r w:rsidRPr="00280060">
        <w:t xml:space="preserve">Shook GE, Kirk RLB, Welcome FL, Schukken YH, Ruegg PL. </w:t>
      </w:r>
      <w:r>
        <w:t xml:space="preserve">2017. </w:t>
      </w:r>
      <w:r w:rsidRPr="00280060">
        <w:t xml:space="preserve">Relationship between intramammary infection prevalence and somatic cell score in commercial dairy herds. J Dairy Sci.100(12):9691-9701. doi: 10.3168/jds.2017-12810. </w:t>
      </w:r>
    </w:p>
    <w:p w14:paraId="5F4BAF28" w14:textId="77777777" w:rsidR="00FA6723" w:rsidRPr="00A76A1B" w:rsidRDefault="00FA6723" w:rsidP="00682E1E">
      <w:pPr>
        <w:pStyle w:val="EndNoteBibliography"/>
        <w:spacing w:after="0"/>
      </w:pPr>
    </w:p>
    <w:p w14:paraId="15643C6A" w14:textId="77777777" w:rsidR="00C66983" w:rsidRDefault="00C66983" w:rsidP="00682E1E">
      <w:pPr>
        <w:pStyle w:val="EndNoteBibliography"/>
        <w:spacing w:after="0"/>
      </w:pPr>
      <w:r w:rsidRPr="00A76A1B">
        <w:t xml:space="preserve">Simojoki, H., T. Orro, S. Taponen, and S. Pyorala. 2009. Host response in bovine mastitis experimentally induced with </w:t>
      </w:r>
      <w:r w:rsidRPr="000707BC">
        <w:rPr>
          <w:i/>
          <w:iCs/>
        </w:rPr>
        <w:t>Staphylococcus chromogenes</w:t>
      </w:r>
      <w:r w:rsidRPr="00A76A1B">
        <w:t>. Veterinary Microbiology 134(1-2):95-99.</w:t>
      </w:r>
    </w:p>
    <w:p w14:paraId="21244025" w14:textId="77777777" w:rsidR="00D8730C" w:rsidRDefault="00D8730C" w:rsidP="00682E1E">
      <w:pPr>
        <w:pStyle w:val="EndNoteBibliography"/>
        <w:spacing w:after="0"/>
      </w:pPr>
    </w:p>
    <w:p w14:paraId="79F54C7C" w14:textId="5D3E646F" w:rsidR="00FA6723" w:rsidRPr="00A76A1B" w:rsidRDefault="00D8730C" w:rsidP="00682E1E">
      <w:pPr>
        <w:pStyle w:val="EndNoteBibliography"/>
        <w:spacing w:after="0"/>
      </w:pPr>
      <w:r w:rsidRPr="00D8730C">
        <w:t xml:space="preserve">Srithanasuwan A, Pangprasit N, Mektrirat R, Suriyasathaporn W, Chuammitri P. </w:t>
      </w:r>
      <w:r>
        <w:t xml:space="preserve">2024. </w:t>
      </w:r>
      <w:r w:rsidRPr="00D8730C">
        <w:t xml:space="preserve">Divergent Immune Responses to Minor Bovine Mastitis-Causing Pathogens. Vet Sci. 11(6):262. doi: 10.3390/vetsci11060262. </w:t>
      </w:r>
    </w:p>
    <w:p w14:paraId="416E71DE" w14:textId="77777777" w:rsidR="00C66983" w:rsidRDefault="00C66983" w:rsidP="00682E1E">
      <w:pPr>
        <w:pStyle w:val="EndNoteBibliography"/>
        <w:spacing w:after="0"/>
      </w:pPr>
      <w:r w:rsidRPr="00A76A1B">
        <w:t>Stiglbauer, K. E., K. M. Cicconi-Hogan, R. Richert, Y. H. Schukken, P. L. Ruegg, and M. Gamroth. 2013. Assessment of herd management on organic and conventional dairy farms in the United States. J. Dairy Sci. 96(2):1290-1300.</w:t>
      </w:r>
    </w:p>
    <w:p w14:paraId="0056E9E7" w14:textId="77777777" w:rsidR="00FA6723" w:rsidRPr="00A76A1B" w:rsidRDefault="00FA6723" w:rsidP="00682E1E">
      <w:pPr>
        <w:pStyle w:val="EndNoteBibliography"/>
        <w:spacing w:after="0"/>
      </w:pPr>
    </w:p>
    <w:p w14:paraId="451336CD" w14:textId="77777777" w:rsidR="00C66983" w:rsidRDefault="00C66983" w:rsidP="00682E1E">
      <w:pPr>
        <w:pStyle w:val="EndNoteBibliography"/>
        <w:spacing w:after="0"/>
      </w:pPr>
      <w:r w:rsidRPr="00A76A1B">
        <w:t xml:space="preserve">Supré, K., F. Haesebrouck, R. N. Zadoks, M. Vaneechoutte, S. Piepers, and S. De Vliegher. 2011. Some coagulase-negative </w:t>
      </w:r>
      <w:r w:rsidRPr="00176CAB">
        <w:rPr>
          <w:i/>
          <w:iCs/>
        </w:rPr>
        <w:t>Staphylococcus</w:t>
      </w:r>
      <w:r w:rsidRPr="00A76A1B">
        <w:t xml:space="preserve"> species affect udder health more than others. J Dairy Sci 94(5):2329-2340.</w:t>
      </w:r>
    </w:p>
    <w:p w14:paraId="5E5F0A59" w14:textId="77777777" w:rsidR="00FA6723" w:rsidRPr="00A76A1B" w:rsidRDefault="00FA6723" w:rsidP="00682E1E">
      <w:pPr>
        <w:pStyle w:val="EndNoteBibliography"/>
        <w:spacing w:after="0"/>
      </w:pPr>
    </w:p>
    <w:p w14:paraId="0D2A388F" w14:textId="77777777" w:rsidR="00C66983" w:rsidRDefault="00C66983" w:rsidP="00682E1E">
      <w:pPr>
        <w:pStyle w:val="EndNoteBibliography"/>
        <w:spacing w:after="0"/>
      </w:pPr>
      <w:r w:rsidRPr="00A76A1B">
        <w:t xml:space="preserve">Taponen, S., J. Koort, J. Björkroth, H. Saloniemi, and S. Pyörälä. 2007. Bovine Intramammary Infections Caused by Coagulase-Negative Staphylococci May Persist Throughout Lactation </w:t>
      </w:r>
      <w:r w:rsidRPr="00A76A1B">
        <w:lastRenderedPageBreak/>
        <w:t>According to Amplified Fragment Length Polymorphism-Based Analysis. J. Dairy Sci. 90(7):3301-3307.</w:t>
      </w:r>
    </w:p>
    <w:p w14:paraId="3F65DA76" w14:textId="77777777" w:rsidR="00FA6723" w:rsidRPr="00A76A1B" w:rsidRDefault="00FA6723" w:rsidP="00682E1E">
      <w:pPr>
        <w:pStyle w:val="EndNoteBibliography"/>
        <w:spacing w:after="0"/>
      </w:pPr>
    </w:p>
    <w:p w14:paraId="27C87083" w14:textId="77777777" w:rsidR="00C66983" w:rsidRDefault="00C66983" w:rsidP="00682E1E">
      <w:pPr>
        <w:pStyle w:val="EndNoteBibliography"/>
        <w:spacing w:after="0"/>
      </w:pPr>
      <w:r w:rsidRPr="00A76A1B">
        <w:t xml:space="preserve">Taponen, S., V. Myllys, and S. Pyörälä. 2022. Somatic cell count in bovine quarter milk samples culture positive for various </w:t>
      </w:r>
      <w:r w:rsidRPr="00176CAB">
        <w:rPr>
          <w:i/>
          <w:iCs/>
        </w:rPr>
        <w:t>Staphylococcus</w:t>
      </w:r>
      <w:r w:rsidRPr="00A76A1B">
        <w:t xml:space="preserve"> species. Acta Veterinaria Scandinavica 64(1).</w:t>
      </w:r>
    </w:p>
    <w:p w14:paraId="00BD4F30" w14:textId="77777777" w:rsidR="00FA6723" w:rsidRPr="00A76A1B" w:rsidRDefault="00FA6723" w:rsidP="00682E1E">
      <w:pPr>
        <w:pStyle w:val="EndNoteBibliography"/>
        <w:spacing w:after="0"/>
      </w:pPr>
    </w:p>
    <w:p w14:paraId="4F910BA9" w14:textId="77777777" w:rsidR="00C66983" w:rsidRDefault="00C66983" w:rsidP="00682E1E">
      <w:pPr>
        <w:pStyle w:val="EndNoteBibliography"/>
        <w:spacing w:after="0"/>
      </w:pPr>
      <w:r w:rsidRPr="00A76A1B">
        <w:t xml:space="preserve">Tikofsky, L. L., J. W. Barlow, C. Santisteban, and Y. H. Schukken. 2003. A comparison of antimicrobial susceptibility patterns for </w:t>
      </w:r>
      <w:r w:rsidRPr="00176CAB">
        <w:rPr>
          <w:i/>
          <w:iCs/>
        </w:rPr>
        <w:t xml:space="preserve">Staphylococcus aureus </w:t>
      </w:r>
      <w:r w:rsidRPr="00A76A1B">
        <w:t>in organic and conventional dairy herds. Microb Drug Resist 9 Suppl 1:S39-45.</w:t>
      </w:r>
    </w:p>
    <w:p w14:paraId="0B3C39D2" w14:textId="77777777" w:rsidR="00FA6723" w:rsidRPr="00A76A1B" w:rsidRDefault="00FA6723" w:rsidP="00682E1E">
      <w:pPr>
        <w:pStyle w:val="EndNoteBibliography"/>
        <w:spacing w:after="0"/>
      </w:pPr>
    </w:p>
    <w:p w14:paraId="0A792378" w14:textId="77777777" w:rsidR="00C66983" w:rsidRDefault="00C66983" w:rsidP="00682E1E">
      <w:pPr>
        <w:pStyle w:val="EndNoteBibliography"/>
        <w:spacing w:after="0"/>
        <w:rPr>
          <w:ins w:id="1781" w:author="John Barlow" w:date="2024-09-13T10:26:00Z" w16du:dateUtc="2024-09-13T14:26:00Z"/>
        </w:rPr>
      </w:pPr>
      <w:r w:rsidRPr="00A76A1B">
        <w:t>Tomazi, T., J. L. Gonçalves, J. R. Barreiro, M. A. Arcari, and M. V. Dos Santos. 2015. Bovine subclinical intramammary infection caused by coagulase-negative staphylococci increases somatic cell count but has no effect on milk yield or composition. J. Dairy Sci. 98(5):3071-3078.</w:t>
      </w:r>
    </w:p>
    <w:p w14:paraId="32D5EC9C" w14:textId="77777777" w:rsidR="00932135" w:rsidRDefault="00932135" w:rsidP="00682E1E">
      <w:pPr>
        <w:pStyle w:val="EndNoteBibliography"/>
        <w:spacing w:after="0"/>
        <w:rPr>
          <w:ins w:id="1782" w:author="John Barlow" w:date="2024-09-13T10:26:00Z" w16du:dateUtc="2024-09-13T14:26:00Z"/>
        </w:rPr>
      </w:pPr>
    </w:p>
    <w:p w14:paraId="10DF2286" w14:textId="07397F02" w:rsidR="00932135" w:rsidDel="00E81522" w:rsidRDefault="00932135" w:rsidP="0056643F">
      <w:pPr>
        <w:pStyle w:val="EndNoteBibliography"/>
        <w:spacing w:after="0"/>
        <w:rPr>
          <w:del w:id="1783" w:author="John Barlow" w:date="2024-09-13T10:27:00Z" w16du:dateUtc="2024-09-13T14:27:00Z"/>
        </w:rPr>
      </w:pPr>
      <w:ins w:id="1784" w:author="John Barlow" w:date="2024-09-13T10:26:00Z">
        <w:r w:rsidRPr="00932135">
          <w:t>Traversari</w:t>
        </w:r>
      </w:ins>
      <w:ins w:id="1785" w:author="John Barlow" w:date="2024-09-13T10:26:00Z" w16du:dateUtc="2024-09-13T14:26:00Z">
        <w:r>
          <w:t>,</w:t>
        </w:r>
      </w:ins>
      <w:ins w:id="1786" w:author="John Barlow" w:date="2024-09-13T10:26:00Z">
        <w:r w:rsidRPr="00932135">
          <w:t xml:space="preserve"> J</w:t>
        </w:r>
      </w:ins>
      <w:ins w:id="1787" w:author="John Barlow" w:date="2024-09-13T10:26:00Z" w16du:dateUtc="2024-09-13T14:26:00Z">
        <w:r>
          <w:t>.</w:t>
        </w:r>
      </w:ins>
      <w:ins w:id="1788" w:author="John Barlow" w:date="2024-09-13T10:26:00Z">
        <w:r w:rsidRPr="00932135">
          <w:t>, van den Borne</w:t>
        </w:r>
      </w:ins>
      <w:ins w:id="1789" w:author="John Barlow" w:date="2024-09-13T10:26:00Z" w16du:dateUtc="2024-09-13T14:26:00Z">
        <w:r>
          <w:t>,</w:t>
        </w:r>
      </w:ins>
      <w:ins w:id="1790" w:author="John Barlow" w:date="2024-09-13T10:26:00Z">
        <w:r w:rsidRPr="00932135">
          <w:t xml:space="preserve"> B</w:t>
        </w:r>
      </w:ins>
      <w:ins w:id="1791" w:author="John Barlow" w:date="2024-09-13T10:26:00Z" w16du:dateUtc="2024-09-13T14:26:00Z">
        <w:r>
          <w:t>.</w:t>
        </w:r>
      </w:ins>
      <w:ins w:id="1792" w:author="John Barlow" w:date="2024-09-13T10:26:00Z">
        <w:r w:rsidRPr="00932135">
          <w:t>H</w:t>
        </w:r>
      </w:ins>
      <w:ins w:id="1793" w:author="John Barlow" w:date="2024-09-13T10:26:00Z" w16du:dateUtc="2024-09-13T14:26:00Z">
        <w:r>
          <w:t>.</w:t>
        </w:r>
      </w:ins>
      <w:ins w:id="1794" w:author="John Barlow" w:date="2024-09-13T10:26:00Z">
        <w:r w:rsidRPr="00932135">
          <w:t>P</w:t>
        </w:r>
      </w:ins>
      <w:ins w:id="1795" w:author="John Barlow" w:date="2024-09-13T10:26:00Z" w16du:dateUtc="2024-09-13T14:26:00Z">
        <w:r>
          <w:t>.</w:t>
        </w:r>
      </w:ins>
      <w:ins w:id="1796" w:author="John Barlow" w:date="2024-09-13T10:26:00Z">
        <w:r w:rsidRPr="00932135">
          <w:t>, Dolder</w:t>
        </w:r>
      </w:ins>
      <w:ins w:id="1797" w:author="John Barlow" w:date="2024-09-13T10:26:00Z" w16du:dateUtc="2024-09-13T14:26:00Z">
        <w:r>
          <w:t>,</w:t>
        </w:r>
      </w:ins>
      <w:ins w:id="1798" w:author="John Barlow" w:date="2024-09-13T10:26:00Z">
        <w:r w:rsidRPr="00932135">
          <w:t xml:space="preserve"> C</w:t>
        </w:r>
      </w:ins>
      <w:ins w:id="1799" w:author="John Barlow" w:date="2024-09-13T10:26:00Z" w16du:dateUtc="2024-09-13T14:26:00Z">
        <w:r>
          <w:t>.</w:t>
        </w:r>
      </w:ins>
      <w:ins w:id="1800" w:author="John Barlow" w:date="2024-09-13T10:26:00Z">
        <w:r w:rsidRPr="00932135">
          <w:t>, Thomann</w:t>
        </w:r>
      </w:ins>
      <w:ins w:id="1801" w:author="John Barlow" w:date="2024-09-13T10:26:00Z" w16du:dateUtc="2024-09-13T14:26:00Z">
        <w:r>
          <w:t>,</w:t>
        </w:r>
      </w:ins>
      <w:ins w:id="1802" w:author="John Barlow" w:date="2024-09-13T10:26:00Z">
        <w:r w:rsidRPr="00932135">
          <w:t xml:space="preserve"> A</w:t>
        </w:r>
      </w:ins>
      <w:ins w:id="1803" w:author="John Barlow" w:date="2024-09-13T10:26:00Z" w16du:dateUtc="2024-09-13T14:26:00Z">
        <w:r>
          <w:t>.</w:t>
        </w:r>
      </w:ins>
      <w:ins w:id="1804" w:author="John Barlow" w:date="2024-09-13T10:26:00Z">
        <w:r w:rsidRPr="00932135">
          <w:t>, Perreten</w:t>
        </w:r>
      </w:ins>
      <w:ins w:id="1805" w:author="John Barlow" w:date="2024-09-13T10:26:00Z" w16du:dateUtc="2024-09-13T14:26:00Z">
        <w:r>
          <w:t>,</w:t>
        </w:r>
      </w:ins>
      <w:ins w:id="1806" w:author="John Barlow" w:date="2024-09-13T10:26:00Z">
        <w:r w:rsidRPr="00932135">
          <w:t xml:space="preserve"> V</w:t>
        </w:r>
      </w:ins>
      <w:ins w:id="1807" w:author="John Barlow" w:date="2024-09-13T10:26:00Z" w16du:dateUtc="2024-09-13T14:26:00Z">
        <w:r>
          <w:t>.</w:t>
        </w:r>
      </w:ins>
      <w:ins w:id="1808" w:author="John Barlow" w:date="2024-09-13T10:26:00Z">
        <w:r w:rsidRPr="00932135">
          <w:t>, Bodmer</w:t>
        </w:r>
      </w:ins>
      <w:ins w:id="1809" w:author="John Barlow" w:date="2024-09-13T10:26:00Z" w16du:dateUtc="2024-09-13T14:26:00Z">
        <w:r>
          <w:t>,</w:t>
        </w:r>
      </w:ins>
      <w:ins w:id="1810" w:author="John Barlow" w:date="2024-09-13T10:26:00Z">
        <w:r w:rsidRPr="00932135">
          <w:t xml:space="preserve"> M. </w:t>
        </w:r>
      </w:ins>
      <w:ins w:id="1811" w:author="John Barlow" w:date="2024-09-13T10:27:00Z" w16du:dateUtc="2024-09-13T14:27:00Z">
        <w:r w:rsidR="00E81522">
          <w:t xml:space="preserve">2019. </w:t>
        </w:r>
      </w:ins>
      <w:ins w:id="1812" w:author="John Barlow" w:date="2024-09-13T10:26:00Z">
        <w:r w:rsidRPr="00932135">
          <w:t xml:space="preserve">Non-aureus Staphylococci Species in the Teat Canal and Milk in Four Commercial Swiss Dairy Herds. Front Vet Sci. 6:186. doi: 10.3389/fvets.2019.00186. </w:t>
        </w:r>
      </w:ins>
    </w:p>
    <w:p w14:paraId="7ED543FD" w14:textId="77777777" w:rsidR="00FA6723" w:rsidRPr="00A76A1B" w:rsidRDefault="00FA6723" w:rsidP="00682E1E">
      <w:pPr>
        <w:pStyle w:val="EndNoteBibliography"/>
        <w:spacing w:after="0"/>
      </w:pPr>
    </w:p>
    <w:p w14:paraId="64527A99" w14:textId="77777777" w:rsidR="00C66983" w:rsidRDefault="00C66983" w:rsidP="00682E1E">
      <w:pPr>
        <w:pStyle w:val="EndNoteBibliography"/>
        <w:spacing w:after="0"/>
      </w:pPr>
      <w:r w:rsidRPr="00A76A1B">
        <w:t xml:space="preserve">USDA-APHIS. 2021. Determining U.S. Milk Quality Using Bulk-Tank Somatic Cell Counts, 2019. Accessed April 2, 2024. </w:t>
      </w:r>
      <w:hyperlink r:id="rId12" w:history="1">
        <w:r w:rsidRPr="00A76A1B">
          <w:rPr>
            <w:rStyle w:val="Hyperlink"/>
          </w:rPr>
          <w:t>https://www.aphis.usda.gov/sites/default/files/btscc_2019infosheet.pdf</w:t>
        </w:r>
      </w:hyperlink>
      <w:r w:rsidRPr="00A76A1B">
        <w:t>.</w:t>
      </w:r>
    </w:p>
    <w:p w14:paraId="2A73F666" w14:textId="77777777" w:rsidR="00FA6723" w:rsidRDefault="00FA6723" w:rsidP="00682E1E">
      <w:pPr>
        <w:pStyle w:val="EndNoteBibliography"/>
        <w:spacing w:after="0"/>
      </w:pPr>
    </w:p>
    <w:p w14:paraId="504F3D9E" w14:textId="77777777" w:rsidR="00AB3967" w:rsidRDefault="00AB3967" w:rsidP="00682E1E">
      <w:pPr>
        <w:pStyle w:val="EndNoteBibliography"/>
        <w:spacing w:after="0"/>
      </w:pPr>
      <w:r>
        <w:t>USDA. 2022a. Certified Organic Survey, 2021 Summary. Accessed June 10, 2024. https://downloads.usda.library.cornell.edu/usda-esmis/files/zg64tk92g/2z10z137s/bn99bh97r/cenorg22.pdf.</w:t>
      </w:r>
    </w:p>
    <w:p w14:paraId="56FC3725" w14:textId="77777777" w:rsidR="00FA6723" w:rsidRDefault="00FA6723" w:rsidP="00682E1E">
      <w:pPr>
        <w:pStyle w:val="EndNoteBibliography"/>
        <w:spacing w:after="0"/>
      </w:pPr>
    </w:p>
    <w:p w14:paraId="3CAD88B6" w14:textId="0AFBBEA1" w:rsidR="00AB3967" w:rsidRDefault="00AB3967" w:rsidP="00682E1E">
      <w:pPr>
        <w:pStyle w:val="EndNoteBibliography"/>
        <w:spacing w:after="0"/>
      </w:pPr>
      <w:r>
        <w:t>USDA. 2022b. 2021 Milk Production Report. Accessed June 10, 2024. https://downloads.usda.library.cornell.edu/usda-esmis/files/h989r321c/7d279w693/f7624g40c/mkpr0222.pdf.</w:t>
      </w:r>
    </w:p>
    <w:p w14:paraId="27408A8B" w14:textId="77777777" w:rsidR="00FA6723" w:rsidRPr="00A76A1B" w:rsidRDefault="00FA6723" w:rsidP="00682E1E">
      <w:pPr>
        <w:pStyle w:val="EndNoteBibliography"/>
        <w:spacing w:after="0"/>
      </w:pPr>
    </w:p>
    <w:p w14:paraId="4B362EC6" w14:textId="77777777" w:rsidR="00C66983" w:rsidRDefault="00C66983" w:rsidP="00682E1E">
      <w:pPr>
        <w:pStyle w:val="EndNoteBibliography"/>
        <w:spacing w:after="0"/>
      </w:pPr>
      <w:r w:rsidRPr="00A76A1B">
        <w:t>Valckenier, D., S. Piepers, A. De Visscher, R. M. Bruckmaier, and S. De Vliegher. 2019. Effect of intramammary infection with non-aureus staphylococci in early lactation in dairy heifers on quarter somatic cell count and quarter milk yield during the first 4 months of lactation. J Dairy Sci 102(7):6442-6453.</w:t>
      </w:r>
    </w:p>
    <w:p w14:paraId="353BFACE" w14:textId="77777777" w:rsidR="00FA6723" w:rsidRPr="00A76A1B" w:rsidRDefault="00FA6723" w:rsidP="00682E1E">
      <w:pPr>
        <w:pStyle w:val="EndNoteBibliography"/>
        <w:spacing w:after="0"/>
      </w:pPr>
    </w:p>
    <w:p w14:paraId="78AD510C" w14:textId="77777777" w:rsidR="00C66983" w:rsidRDefault="00C66983" w:rsidP="00682E1E">
      <w:pPr>
        <w:pStyle w:val="EndNoteBibliography"/>
        <w:spacing w:after="0"/>
      </w:pPr>
      <w:r w:rsidRPr="00A76A1B">
        <w:t xml:space="preserve">Valckenier, D., S. Piepers, A. De Visscher, and S. De Vliegher. 2020. The effect of intramammary infection in early lactation with non-aureus staphylococci in general and </w:t>
      </w:r>
      <w:r w:rsidRPr="00176CAB">
        <w:rPr>
          <w:i/>
          <w:iCs/>
        </w:rPr>
        <w:t>Staphylococcus chromogenes</w:t>
      </w:r>
      <w:r w:rsidRPr="00A76A1B">
        <w:t xml:space="preserve"> specifically on quarter milk somatic cell count and quarter milk yield. J Dairy Sci 103(1):768-782.</w:t>
      </w:r>
    </w:p>
    <w:p w14:paraId="2936D440" w14:textId="77777777" w:rsidR="00FA6723" w:rsidRPr="00A76A1B" w:rsidRDefault="00FA6723" w:rsidP="00682E1E">
      <w:pPr>
        <w:pStyle w:val="EndNoteBibliography"/>
        <w:spacing w:after="0"/>
      </w:pPr>
    </w:p>
    <w:p w14:paraId="2C0B2183" w14:textId="77777777" w:rsidR="00C66983" w:rsidRPr="00A76A1B" w:rsidRDefault="00C66983" w:rsidP="00682E1E">
      <w:pPr>
        <w:pStyle w:val="EndNoteBibliography"/>
        <w:spacing w:after="0"/>
      </w:pPr>
      <w:r w:rsidRPr="00A76A1B">
        <w:t>Valckenier, D., S. Piepers, Y. H. Schukken, A. De Visscher, F. Boyen, F. Haesebrouck, and S. De Vliegher. 2021. Longitudinal study on the effects of intramammary infection with non-aureus staphylococci on udder health and milk production in dairy heifers. J Dairy Sci 104(1):899-914.</w:t>
      </w:r>
    </w:p>
    <w:p w14:paraId="421164A6" w14:textId="77777777" w:rsidR="00C66983" w:rsidRDefault="00C66983" w:rsidP="00682E1E">
      <w:pPr>
        <w:pStyle w:val="EndNoteBibliography"/>
        <w:spacing w:after="0"/>
      </w:pPr>
      <w:r w:rsidRPr="00A76A1B">
        <w:t>Verbeke, J., S. Piepers, K. Supré, and S. De Vliegher. 2014. Pathogen-specific incidence rate of clinical mastitis in Flemish dairy herds, severity, and association with herd hygiene. J. Dairy Sci. 97(11):6926-6934.</w:t>
      </w:r>
    </w:p>
    <w:p w14:paraId="0C95034E" w14:textId="77777777" w:rsidR="00FA6723" w:rsidRPr="00A76A1B" w:rsidRDefault="00FA6723" w:rsidP="00682E1E">
      <w:pPr>
        <w:pStyle w:val="EndNoteBibliography"/>
        <w:spacing w:after="0"/>
      </w:pPr>
    </w:p>
    <w:p w14:paraId="304F07C7" w14:textId="77777777" w:rsidR="00C66983" w:rsidRDefault="00C66983" w:rsidP="00682E1E">
      <w:pPr>
        <w:pStyle w:val="EndNoteBibliography"/>
        <w:spacing w:after="0"/>
      </w:pPr>
      <w:r w:rsidRPr="00A76A1B">
        <w:t xml:space="preserve">Woudstra, S., N. Wente, Y. Zhang, S. Leimbach, M. K. Gussmann, C. Kirkeby, and V. Krömker. 2023. Strain diversity and infection durations of </w:t>
      </w:r>
      <w:r w:rsidRPr="00176CAB">
        <w:rPr>
          <w:i/>
          <w:iCs/>
        </w:rPr>
        <w:t xml:space="preserve">Staphylococcus </w:t>
      </w:r>
      <w:r w:rsidRPr="00A76A1B">
        <w:t xml:space="preserve">spp. and </w:t>
      </w:r>
      <w:r w:rsidRPr="00176CAB">
        <w:rPr>
          <w:i/>
          <w:iCs/>
        </w:rPr>
        <w:t>Streptococcus</w:t>
      </w:r>
      <w:r w:rsidRPr="00A76A1B">
        <w:t xml:space="preserve"> spp. causing intramammary infections in dairy cows. J Dairy Sci 106(6):4214-4231.</w:t>
      </w:r>
    </w:p>
    <w:p w14:paraId="3B3DA262" w14:textId="77777777" w:rsidR="00FA6723" w:rsidRPr="00A76A1B" w:rsidRDefault="00FA6723" w:rsidP="00682E1E">
      <w:pPr>
        <w:pStyle w:val="EndNoteBibliography"/>
        <w:spacing w:after="0"/>
      </w:pPr>
    </w:p>
    <w:p w14:paraId="62EA1E1B" w14:textId="77777777" w:rsidR="00C66983" w:rsidRPr="00A76A1B" w:rsidRDefault="00C66983" w:rsidP="00682E1E">
      <w:pPr>
        <w:pStyle w:val="EndNoteBibliography"/>
        <w:spacing w:after="0"/>
      </w:pPr>
      <w:r w:rsidRPr="00A76A1B">
        <w:t>Wuytack, A., A. De Visscher, S. Piepers, F. Boyen, F. Haesebrouck, and S. De Vliegher. 2020. Distribution of non-aureus staphylococci from quarter milk, teat apices, and rectal feces of dairy cows, and their virulence potential. J Dairy Sci 103(11):10658-10675.</w:t>
      </w:r>
    </w:p>
    <w:p w14:paraId="2A8F19A4" w14:textId="524B420A" w:rsidR="004B37E3" w:rsidRDefault="00C66983" w:rsidP="00682E1E">
      <w:pPr>
        <w:spacing w:after="0" w:line="480" w:lineRule="auto"/>
      </w:pPr>
      <w:r>
        <w:fldChar w:fldCharType="end"/>
      </w:r>
    </w:p>
    <w:p w14:paraId="579CAC79" w14:textId="77777777" w:rsidR="00FA6723" w:rsidRDefault="00FA6723" w:rsidP="00682E1E">
      <w:pPr>
        <w:spacing w:after="0" w:line="480" w:lineRule="auto"/>
        <w:rPr>
          <w:ins w:id="1813" w:author="John Barlow" w:date="2024-09-19T14:35:00Z" w16du:dateUtc="2024-09-19T18:35:00Z"/>
        </w:rPr>
      </w:pPr>
    </w:p>
    <w:p w14:paraId="3D2B79A1" w14:textId="77777777" w:rsidR="000A5515" w:rsidRDefault="000A5515" w:rsidP="00682E1E">
      <w:pPr>
        <w:spacing w:after="0" w:line="480" w:lineRule="auto"/>
        <w:rPr>
          <w:ins w:id="1814" w:author="John Barlow" w:date="2024-09-19T14:35:00Z" w16du:dateUtc="2024-09-19T18:35:00Z"/>
        </w:rPr>
      </w:pPr>
    </w:p>
    <w:p w14:paraId="02234C62" w14:textId="77777777" w:rsidR="000A5515" w:rsidRDefault="000A5515" w:rsidP="00682E1E">
      <w:pPr>
        <w:spacing w:after="0" w:line="480" w:lineRule="auto"/>
        <w:rPr>
          <w:ins w:id="1815" w:author="John Barlow" w:date="2024-09-19T14:35:00Z" w16du:dateUtc="2024-09-19T18:35:00Z"/>
        </w:rPr>
      </w:pPr>
    </w:p>
    <w:p w14:paraId="7C1F8E1F" w14:textId="77777777" w:rsidR="000A5515" w:rsidRDefault="000A5515" w:rsidP="00682E1E">
      <w:pPr>
        <w:spacing w:after="0" w:line="480" w:lineRule="auto"/>
        <w:rPr>
          <w:ins w:id="1816" w:author="John Barlow" w:date="2024-09-19T14:35:00Z" w16du:dateUtc="2024-09-19T18:35:00Z"/>
        </w:rPr>
      </w:pPr>
    </w:p>
    <w:p w14:paraId="06B975D1" w14:textId="77777777" w:rsidR="000A5515" w:rsidRDefault="000A5515" w:rsidP="00682E1E">
      <w:pPr>
        <w:spacing w:after="0" w:line="480" w:lineRule="auto"/>
        <w:rPr>
          <w:ins w:id="1817" w:author="John Barlow" w:date="2024-09-19T14:35:00Z" w16du:dateUtc="2024-09-19T18:35:00Z"/>
        </w:rPr>
      </w:pPr>
    </w:p>
    <w:p w14:paraId="59E81D72" w14:textId="77777777" w:rsidR="000A5515" w:rsidRDefault="000A5515" w:rsidP="00682E1E">
      <w:pPr>
        <w:spacing w:after="0" w:line="480" w:lineRule="auto"/>
        <w:rPr>
          <w:ins w:id="1818" w:author="John Barlow" w:date="2024-09-19T14:35:00Z" w16du:dateUtc="2024-09-19T18:35:00Z"/>
        </w:rPr>
      </w:pPr>
    </w:p>
    <w:p w14:paraId="131EC1AF" w14:textId="77777777" w:rsidR="000A5515" w:rsidRDefault="000A5515" w:rsidP="00682E1E">
      <w:pPr>
        <w:spacing w:after="0" w:line="480" w:lineRule="auto"/>
      </w:pPr>
    </w:p>
    <w:p w14:paraId="4C7CFB4E" w14:textId="46B8A80A" w:rsidR="004B37E3" w:rsidRPr="004B37E3" w:rsidRDefault="004B37E3" w:rsidP="00682E1E">
      <w:pPr>
        <w:spacing w:after="0" w:line="480" w:lineRule="auto"/>
        <w:rPr>
          <w:rFonts w:ascii="Times New Roman" w:hAnsi="Times New Roman" w:cs="Times New Roman"/>
          <w:b/>
          <w:bCs/>
          <w:i/>
          <w:iCs/>
          <w:sz w:val="24"/>
          <w:szCs w:val="24"/>
        </w:rPr>
      </w:pPr>
      <w:r w:rsidRPr="004B37E3">
        <w:rPr>
          <w:rFonts w:ascii="Times New Roman" w:hAnsi="Times New Roman" w:cs="Times New Roman"/>
          <w:b/>
          <w:bCs/>
          <w:i/>
          <w:iCs/>
          <w:sz w:val="24"/>
          <w:szCs w:val="24"/>
        </w:rPr>
        <w:t>Tables and figures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1440"/>
        <w:gridCol w:w="2990"/>
        <w:gridCol w:w="2680"/>
      </w:tblGrid>
      <w:tr w:rsidR="00FF3370" w:rsidRPr="00D03DE9" w14:paraId="2DC1AB42" w14:textId="77777777" w:rsidTr="00704D01">
        <w:trPr>
          <w:trHeight w:val="290"/>
        </w:trPr>
        <w:tc>
          <w:tcPr>
            <w:tcW w:w="9360" w:type="dxa"/>
            <w:gridSpan w:val="4"/>
            <w:noWrap/>
            <w:vAlign w:val="bottom"/>
          </w:tcPr>
          <w:p w14:paraId="18D490BF" w14:textId="06E41B03" w:rsidR="00FF3370" w:rsidRPr="00AB19CE" w:rsidRDefault="00FF3370" w:rsidP="00682E1E">
            <w:pPr>
              <w:rPr>
                <w:rFonts w:ascii="Times New Roman" w:eastAsia="Times New Roman" w:hAnsi="Times New Roman" w:cs="Times New Roman"/>
                <w:color w:val="000000"/>
              </w:rPr>
            </w:pPr>
            <w:bookmarkStart w:id="1819" w:name="_Hlk161063008"/>
            <w:r w:rsidRPr="008066C4">
              <w:rPr>
                <w:rFonts w:ascii="Times New Roman" w:eastAsia="Times New Roman" w:hAnsi="Times New Roman" w:cs="Times New Roman"/>
                <w:b/>
                <w:bCs/>
              </w:rPr>
              <w:t>Table 1</w:t>
            </w:r>
            <w:r w:rsidRPr="00F34758">
              <w:rPr>
                <w:rFonts w:ascii="Times New Roman" w:eastAsia="Times New Roman" w:hAnsi="Times New Roman" w:cs="Times New Roman"/>
              </w:rPr>
              <w:t xml:space="preserve">. Final multivariable model describing the effect of intramammary infection with </w:t>
            </w:r>
            <w:r w:rsidR="00EA4D5D" w:rsidRPr="00F34758">
              <w:rPr>
                <w:rFonts w:ascii="Times New Roman" w:eastAsia="Times New Roman" w:hAnsi="Times New Roman" w:cs="Times New Roman"/>
              </w:rPr>
              <w:t>frequently isolated</w:t>
            </w:r>
            <w:r w:rsidRPr="00F34758">
              <w:rPr>
                <w:rFonts w:ascii="Times New Roman" w:eastAsia="Times New Roman" w:hAnsi="Times New Roman" w:cs="Times New Roman"/>
              </w:rPr>
              <w:t xml:space="preserve"> </w:t>
            </w:r>
            <w:r w:rsidR="008452E4" w:rsidRPr="00F34758">
              <w:rPr>
                <w:rFonts w:ascii="Times New Roman" w:eastAsia="Times New Roman" w:hAnsi="Times New Roman" w:cs="Times New Roman"/>
              </w:rPr>
              <w:t>staphylococci and mammaliicocci</w:t>
            </w:r>
            <w:r w:rsidR="008452E4" w:rsidRPr="00F34758">
              <w:rPr>
                <w:rFonts w:ascii="Times New Roman" w:eastAsia="Times New Roman" w:hAnsi="Times New Roman" w:cs="Times New Roman"/>
                <w:i/>
                <w:iCs/>
              </w:rPr>
              <w:t xml:space="preserve"> </w:t>
            </w:r>
            <w:r w:rsidRPr="00F34758">
              <w:rPr>
                <w:rFonts w:ascii="Times New Roman" w:eastAsia="Times New Roman" w:hAnsi="Times New Roman" w:cs="Times New Roman"/>
              </w:rPr>
              <w:t>on quarter somatic cell score, adjusted for days in milk at time of sampling.</w:t>
            </w:r>
            <w:r w:rsidR="00420186" w:rsidRPr="00F34758">
              <w:rPr>
                <w:rFonts w:ascii="Times New Roman" w:eastAsia="Times New Roman" w:hAnsi="Times New Roman" w:cs="Times New Roman"/>
              </w:rPr>
              <w:t xml:space="preserve"> D</w:t>
            </w:r>
            <w:r w:rsidR="00420186" w:rsidRPr="00F34758">
              <w:rPr>
                <w:rFonts w:ascii="Times New Roman" w:hAnsi="Times New Roman" w:cs="Times New Roman"/>
              </w:rPr>
              <w:t>ata set is comprised of 2</w:t>
            </w:r>
            <w:r w:rsidR="00392DB8" w:rsidRPr="00F34758">
              <w:rPr>
                <w:rFonts w:ascii="Times New Roman" w:hAnsi="Times New Roman" w:cs="Times New Roman"/>
              </w:rPr>
              <w:t>,</w:t>
            </w:r>
            <w:r w:rsidR="00420186" w:rsidRPr="00F34758">
              <w:rPr>
                <w:rFonts w:ascii="Times New Roman" w:hAnsi="Times New Roman" w:cs="Times New Roman"/>
              </w:rPr>
              <w:t xml:space="preserve">620 quarter-day observations collected from </w:t>
            </w:r>
            <w:r w:rsidR="00F21E7D" w:rsidRPr="00F34758">
              <w:rPr>
                <w:rFonts w:ascii="Times New Roman" w:eastAsia="Times New Roman" w:hAnsi="Times New Roman" w:cs="Times New Roman"/>
                <w:kern w:val="0"/>
                <w14:ligatures w14:val="none"/>
              </w:rPr>
              <w:t xml:space="preserve">1,272 quarters belonging to 360 cows </w:t>
            </w:r>
            <w:r w:rsidR="00420186" w:rsidRPr="00F34758">
              <w:rPr>
                <w:rFonts w:ascii="Times New Roman" w:hAnsi="Times New Roman" w:cs="Times New Roman"/>
              </w:rPr>
              <w:t>during a longitudinal observational study of 10 certified organic dairy farms in Vermont (</w:t>
            </w:r>
            <w:r w:rsidR="00752A11" w:rsidRPr="00F34758">
              <w:rPr>
                <w:rFonts w:ascii="Times New Roman" w:hAnsi="Times New Roman" w:cs="Times New Roman"/>
              </w:rPr>
              <w:t>US</w:t>
            </w:r>
            <w:r w:rsidR="00420186" w:rsidRPr="00F34758">
              <w:rPr>
                <w:rFonts w:ascii="Times New Roman" w:hAnsi="Times New Roman" w:cs="Times New Roman"/>
              </w:rPr>
              <w:t>).</w:t>
            </w:r>
          </w:p>
        </w:tc>
      </w:tr>
      <w:tr w:rsidR="00FF3370" w:rsidRPr="00D03DE9" w14:paraId="4ACBE926" w14:textId="77777777" w:rsidTr="00704D01">
        <w:trPr>
          <w:trHeight w:val="432"/>
        </w:trPr>
        <w:tc>
          <w:tcPr>
            <w:tcW w:w="9360" w:type="dxa"/>
            <w:gridSpan w:val="4"/>
            <w:noWrap/>
            <w:vAlign w:val="bottom"/>
          </w:tcPr>
          <w:p w14:paraId="79D3BB78" w14:textId="77777777" w:rsidR="00FF3370" w:rsidRPr="00AB19CE" w:rsidRDefault="00FF3370" w:rsidP="00682E1E">
            <w:pPr>
              <w:rPr>
                <w:rFonts w:ascii="Times New Roman" w:eastAsia="Times New Roman" w:hAnsi="Times New Roman" w:cs="Times New Roman"/>
                <w:i/>
                <w:iCs/>
                <w:color w:val="000000"/>
              </w:rPr>
            </w:pPr>
            <w:r>
              <w:rPr>
                <w:rFonts w:ascii="Times New Roman" w:eastAsia="Times New Roman" w:hAnsi="Times New Roman" w:cs="Times New Roman"/>
                <w:i/>
                <w:iCs/>
                <w:color w:val="000000"/>
              </w:rPr>
              <w:t>Fixed effects</w:t>
            </w:r>
          </w:p>
        </w:tc>
      </w:tr>
      <w:tr w:rsidR="00FF3370" w:rsidRPr="00D03DE9" w14:paraId="0D113B4B" w14:textId="77777777" w:rsidTr="00AF636A">
        <w:trPr>
          <w:trHeight w:val="290"/>
        </w:trPr>
        <w:tc>
          <w:tcPr>
            <w:tcW w:w="2250" w:type="dxa"/>
            <w:noWrap/>
            <w:vAlign w:val="bottom"/>
            <w:hideMark/>
          </w:tcPr>
          <w:p w14:paraId="0BBC28B4" w14:textId="4F2E5576" w:rsidR="00FF3370" w:rsidRPr="00AB19CE" w:rsidRDefault="00AF636A" w:rsidP="00682E1E">
            <w:pPr>
              <w:jc w:val="center"/>
              <w:rPr>
                <w:rFonts w:ascii="Times New Roman" w:eastAsia="Times New Roman" w:hAnsi="Times New Roman" w:cs="Times New Roman"/>
                <w:color w:val="000000"/>
              </w:rPr>
            </w:pPr>
            <w:r w:rsidRPr="00636A77">
              <w:rPr>
                <w:rFonts w:ascii="Times New Roman" w:eastAsia="Times New Roman" w:hAnsi="Times New Roman" w:cs="Times New Roman"/>
                <w:iCs/>
                <w:color w:val="000000"/>
              </w:rPr>
              <w:t>Quarter-day IMI status</w:t>
            </w:r>
          </w:p>
        </w:tc>
        <w:tc>
          <w:tcPr>
            <w:tcW w:w="1440" w:type="dxa"/>
            <w:vAlign w:val="bottom"/>
          </w:tcPr>
          <w:p w14:paraId="4C724952" w14:textId="77777777" w:rsidR="00FF3370" w:rsidRPr="00AB19CE" w:rsidRDefault="00FF3370" w:rsidP="00682E1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No. quarter observations</w:t>
            </w:r>
          </w:p>
        </w:tc>
        <w:tc>
          <w:tcPr>
            <w:tcW w:w="2990" w:type="dxa"/>
            <w:noWrap/>
            <w:vAlign w:val="bottom"/>
            <w:hideMark/>
          </w:tcPr>
          <w:p w14:paraId="5773B703" w14:textId="77777777" w:rsidR="00FF3370" w:rsidRPr="00AB19CE" w:rsidRDefault="00FF3370" w:rsidP="00682E1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Coefficient estimate (SE)</w:t>
            </w:r>
          </w:p>
        </w:tc>
        <w:tc>
          <w:tcPr>
            <w:tcW w:w="2680" w:type="dxa"/>
            <w:vAlign w:val="bottom"/>
          </w:tcPr>
          <w:p w14:paraId="0D40E155" w14:textId="77777777" w:rsidR="00FF3370" w:rsidRPr="00AB19CE" w:rsidRDefault="00FF3370" w:rsidP="00682E1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P</w:t>
            </w:r>
            <w:r w:rsidRPr="00AB19CE">
              <w:rPr>
                <w:rFonts w:ascii="Times New Roman" w:eastAsia="Times New Roman" w:hAnsi="Times New Roman" w:cs="Times New Roman"/>
                <w:color w:val="000000"/>
              </w:rPr>
              <w:t>-value</w:t>
            </w:r>
          </w:p>
        </w:tc>
      </w:tr>
      <w:tr w:rsidR="00FF3370" w:rsidRPr="00D03DE9" w14:paraId="1CB862DA" w14:textId="77777777" w:rsidTr="00AF636A">
        <w:trPr>
          <w:trHeight w:val="290"/>
        </w:trPr>
        <w:tc>
          <w:tcPr>
            <w:tcW w:w="2250" w:type="dxa"/>
            <w:noWrap/>
            <w:vAlign w:val="bottom"/>
          </w:tcPr>
          <w:p w14:paraId="691C75AC" w14:textId="77777777" w:rsidR="00FF3370" w:rsidRPr="00127F85" w:rsidRDefault="00FF3370" w:rsidP="00682E1E">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Intercept</w:t>
            </w:r>
          </w:p>
        </w:tc>
        <w:tc>
          <w:tcPr>
            <w:tcW w:w="1440" w:type="dxa"/>
            <w:vAlign w:val="bottom"/>
          </w:tcPr>
          <w:p w14:paraId="03DB47FE" w14:textId="77777777" w:rsidR="00FF3370" w:rsidRPr="00127F85" w:rsidRDefault="00FF3370" w:rsidP="00682E1E">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w:t>
            </w:r>
          </w:p>
        </w:tc>
        <w:tc>
          <w:tcPr>
            <w:tcW w:w="2990" w:type="dxa"/>
            <w:noWrap/>
            <w:vAlign w:val="bottom"/>
          </w:tcPr>
          <w:p w14:paraId="0E657C18" w14:textId="77777777" w:rsidR="00FF3370" w:rsidRPr="00127F85" w:rsidRDefault="00FF3370" w:rsidP="00682E1E">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-0.03 (0.29)</w:t>
            </w:r>
          </w:p>
        </w:tc>
        <w:tc>
          <w:tcPr>
            <w:tcW w:w="2680" w:type="dxa"/>
            <w:vAlign w:val="bottom"/>
          </w:tcPr>
          <w:p w14:paraId="66566D9F" w14:textId="77777777" w:rsidR="00FF3370" w:rsidRPr="00127F85" w:rsidRDefault="00FF3370" w:rsidP="00682E1E">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0.90</w:t>
            </w:r>
          </w:p>
        </w:tc>
      </w:tr>
      <w:tr w:rsidR="00127F85" w:rsidRPr="00D03DE9" w14:paraId="7D13084D" w14:textId="77777777" w:rsidTr="00AF636A">
        <w:trPr>
          <w:trHeight w:val="290"/>
        </w:trPr>
        <w:tc>
          <w:tcPr>
            <w:tcW w:w="2250" w:type="dxa"/>
            <w:noWrap/>
          </w:tcPr>
          <w:p w14:paraId="68B502DC" w14:textId="14C5ABAD" w:rsidR="00127F85" w:rsidRPr="00127F85" w:rsidRDefault="00127F85" w:rsidP="00682E1E">
            <w:pPr>
              <w:jc w:val="center"/>
              <w:rPr>
                <w:rFonts w:ascii="Times New Roman" w:eastAsia="Times New Roman" w:hAnsi="Times New Roman" w:cs="Times New Roman"/>
                <w:i/>
                <w:iCs/>
                <w:color w:val="000000"/>
              </w:rPr>
            </w:pPr>
            <w:r w:rsidRPr="00B45E6C">
              <w:rPr>
                <w:rFonts w:ascii="Times New Roman" w:hAnsi="Times New Roman" w:cs="Times New Roman"/>
                <w:i/>
                <w:iCs/>
              </w:rPr>
              <w:t>S. warneri*</w:t>
            </w:r>
          </w:p>
        </w:tc>
        <w:tc>
          <w:tcPr>
            <w:tcW w:w="1440" w:type="dxa"/>
          </w:tcPr>
          <w:p w14:paraId="033B9E92" w14:textId="7E57C158"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15</w:t>
            </w:r>
          </w:p>
        </w:tc>
        <w:tc>
          <w:tcPr>
            <w:tcW w:w="2990" w:type="dxa"/>
            <w:noWrap/>
          </w:tcPr>
          <w:p w14:paraId="213F090E" w14:textId="07A14156"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5.18 (0.60)</w:t>
            </w:r>
          </w:p>
        </w:tc>
        <w:tc>
          <w:tcPr>
            <w:tcW w:w="2680" w:type="dxa"/>
          </w:tcPr>
          <w:p w14:paraId="0A4B128B" w14:textId="5054372A"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&lt; 0.001</w:t>
            </w:r>
          </w:p>
        </w:tc>
      </w:tr>
      <w:tr w:rsidR="00127F85" w:rsidRPr="00D03DE9" w14:paraId="21390DCD" w14:textId="77777777" w:rsidTr="00AF636A">
        <w:trPr>
          <w:trHeight w:val="290"/>
        </w:trPr>
        <w:tc>
          <w:tcPr>
            <w:tcW w:w="2250" w:type="dxa"/>
            <w:noWrap/>
          </w:tcPr>
          <w:p w14:paraId="5E327FCF" w14:textId="110F0751"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aureus*</w:t>
            </w:r>
          </w:p>
        </w:tc>
        <w:tc>
          <w:tcPr>
            <w:tcW w:w="1440" w:type="dxa"/>
          </w:tcPr>
          <w:p w14:paraId="525E228E" w14:textId="08986786"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112</w:t>
            </w:r>
          </w:p>
        </w:tc>
        <w:tc>
          <w:tcPr>
            <w:tcW w:w="2990" w:type="dxa"/>
            <w:noWrap/>
          </w:tcPr>
          <w:p w14:paraId="0060932E" w14:textId="59C842E4"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4.81 (0.22)</w:t>
            </w:r>
          </w:p>
        </w:tc>
        <w:tc>
          <w:tcPr>
            <w:tcW w:w="2680" w:type="dxa"/>
          </w:tcPr>
          <w:p w14:paraId="13FB0D47" w14:textId="0A641C53"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1DA67607" w14:textId="77777777" w:rsidTr="00AF636A">
        <w:trPr>
          <w:trHeight w:val="290"/>
        </w:trPr>
        <w:tc>
          <w:tcPr>
            <w:tcW w:w="2250" w:type="dxa"/>
            <w:noWrap/>
          </w:tcPr>
          <w:p w14:paraId="24D32B60" w14:textId="224EB5B7"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agnetis*</w:t>
            </w:r>
          </w:p>
        </w:tc>
        <w:tc>
          <w:tcPr>
            <w:tcW w:w="1440" w:type="dxa"/>
          </w:tcPr>
          <w:p w14:paraId="5433CCE1" w14:textId="409DFD48"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21</w:t>
            </w:r>
          </w:p>
        </w:tc>
        <w:tc>
          <w:tcPr>
            <w:tcW w:w="2990" w:type="dxa"/>
            <w:noWrap/>
          </w:tcPr>
          <w:p w14:paraId="6247A6C2" w14:textId="080A77CB"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3.76 (0.45)</w:t>
            </w:r>
          </w:p>
        </w:tc>
        <w:tc>
          <w:tcPr>
            <w:tcW w:w="2680" w:type="dxa"/>
          </w:tcPr>
          <w:p w14:paraId="71D54434" w14:textId="359F7508"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65114D48" w14:textId="77777777" w:rsidTr="00AF636A">
        <w:trPr>
          <w:trHeight w:val="290"/>
        </w:trPr>
        <w:tc>
          <w:tcPr>
            <w:tcW w:w="2250" w:type="dxa"/>
            <w:noWrap/>
            <w:hideMark/>
          </w:tcPr>
          <w:p w14:paraId="160ABD31" w14:textId="233DEE75"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hyicus*</w:t>
            </w:r>
          </w:p>
        </w:tc>
        <w:tc>
          <w:tcPr>
            <w:tcW w:w="1440" w:type="dxa"/>
          </w:tcPr>
          <w:p w14:paraId="3508C1B1" w14:textId="19F1CA8F"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6</w:t>
            </w:r>
          </w:p>
        </w:tc>
        <w:tc>
          <w:tcPr>
            <w:tcW w:w="2990" w:type="dxa"/>
            <w:noWrap/>
          </w:tcPr>
          <w:p w14:paraId="2BFB6251" w14:textId="6BF4916F"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3.23 (0.85)</w:t>
            </w:r>
          </w:p>
        </w:tc>
        <w:tc>
          <w:tcPr>
            <w:tcW w:w="2680" w:type="dxa"/>
          </w:tcPr>
          <w:p w14:paraId="65F78E0C" w14:textId="5A999015"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6F43BAE3" w14:textId="77777777" w:rsidTr="00AF636A">
        <w:trPr>
          <w:trHeight w:val="290"/>
        </w:trPr>
        <w:tc>
          <w:tcPr>
            <w:tcW w:w="2250" w:type="dxa"/>
            <w:noWrap/>
          </w:tcPr>
          <w:p w14:paraId="63CEA4B6" w14:textId="45B83194"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simulans*</w:t>
            </w:r>
          </w:p>
        </w:tc>
        <w:tc>
          <w:tcPr>
            <w:tcW w:w="1440" w:type="dxa"/>
          </w:tcPr>
          <w:p w14:paraId="0991C6FE" w14:textId="4652DC9F"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35</w:t>
            </w:r>
          </w:p>
        </w:tc>
        <w:tc>
          <w:tcPr>
            <w:tcW w:w="2990" w:type="dxa"/>
            <w:noWrap/>
          </w:tcPr>
          <w:p w14:paraId="388BAED4" w14:textId="73E6A224"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3.11 (0.39)</w:t>
            </w:r>
          </w:p>
        </w:tc>
        <w:tc>
          <w:tcPr>
            <w:tcW w:w="2680" w:type="dxa"/>
          </w:tcPr>
          <w:p w14:paraId="61BEC977" w14:textId="71E72BDF"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4D28FA5B" w14:textId="77777777" w:rsidTr="00AF636A">
        <w:trPr>
          <w:trHeight w:val="290"/>
        </w:trPr>
        <w:tc>
          <w:tcPr>
            <w:tcW w:w="2250" w:type="dxa"/>
            <w:noWrap/>
            <w:hideMark/>
          </w:tcPr>
          <w:p w14:paraId="14657C72" w14:textId="4C8B0053" w:rsidR="00127F85" w:rsidRPr="00127F85" w:rsidRDefault="00127F85" w:rsidP="00682E1E">
            <w:pPr>
              <w:jc w:val="center"/>
              <w:rPr>
                <w:rFonts w:ascii="Times New Roman" w:eastAsia="Times New Roman" w:hAnsi="Times New Roman" w:cs="Times New Roman"/>
                <w:i/>
                <w:iCs/>
                <w:color w:val="000000"/>
              </w:rPr>
            </w:pPr>
            <w:r w:rsidRPr="00B45E6C">
              <w:rPr>
                <w:rFonts w:ascii="Times New Roman" w:hAnsi="Times New Roman" w:cs="Times New Roman"/>
                <w:i/>
                <w:iCs/>
              </w:rPr>
              <w:t>S. xylosus*</w:t>
            </w:r>
          </w:p>
        </w:tc>
        <w:tc>
          <w:tcPr>
            <w:tcW w:w="1440" w:type="dxa"/>
          </w:tcPr>
          <w:p w14:paraId="1463DD23" w14:textId="0B9842CD"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11</w:t>
            </w:r>
          </w:p>
        </w:tc>
        <w:tc>
          <w:tcPr>
            <w:tcW w:w="2990" w:type="dxa"/>
            <w:noWrap/>
          </w:tcPr>
          <w:p w14:paraId="56273246" w14:textId="6B47735C"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2.96 (0.62)</w:t>
            </w:r>
          </w:p>
        </w:tc>
        <w:tc>
          <w:tcPr>
            <w:tcW w:w="2680" w:type="dxa"/>
          </w:tcPr>
          <w:p w14:paraId="38C087DD" w14:textId="2F2175CD"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&lt; 0.001</w:t>
            </w:r>
          </w:p>
        </w:tc>
      </w:tr>
      <w:tr w:rsidR="00127F85" w:rsidRPr="00D03DE9" w14:paraId="13A2C5BB" w14:textId="77777777" w:rsidTr="00AF636A">
        <w:trPr>
          <w:trHeight w:val="290"/>
        </w:trPr>
        <w:tc>
          <w:tcPr>
            <w:tcW w:w="2250" w:type="dxa"/>
            <w:noWrap/>
          </w:tcPr>
          <w:p w14:paraId="3819636E" w14:textId="6FE00582"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chromogenes*</w:t>
            </w:r>
          </w:p>
        </w:tc>
        <w:tc>
          <w:tcPr>
            <w:tcW w:w="1440" w:type="dxa"/>
          </w:tcPr>
          <w:p w14:paraId="41083BCB" w14:textId="00405008"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384</w:t>
            </w:r>
          </w:p>
        </w:tc>
        <w:tc>
          <w:tcPr>
            <w:tcW w:w="2990" w:type="dxa"/>
            <w:noWrap/>
          </w:tcPr>
          <w:p w14:paraId="73EAA380" w14:textId="3E4AE380"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2.88 (0.12)</w:t>
            </w:r>
          </w:p>
        </w:tc>
        <w:tc>
          <w:tcPr>
            <w:tcW w:w="2680" w:type="dxa"/>
          </w:tcPr>
          <w:p w14:paraId="0B8F4DA7" w14:textId="46642BC2"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51C1CB0E" w14:textId="77777777" w:rsidTr="00AF636A">
        <w:trPr>
          <w:trHeight w:val="290"/>
        </w:trPr>
        <w:tc>
          <w:tcPr>
            <w:tcW w:w="2250" w:type="dxa"/>
            <w:noWrap/>
          </w:tcPr>
          <w:p w14:paraId="6688440A" w14:textId="00644CBB"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haemolyticus*</w:t>
            </w:r>
          </w:p>
        </w:tc>
        <w:tc>
          <w:tcPr>
            <w:tcW w:w="1440" w:type="dxa"/>
          </w:tcPr>
          <w:p w14:paraId="14A71AD0" w14:textId="22E0503E"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40</w:t>
            </w:r>
          </w:p>
        </w:tc>
        <w:tc>
          <w:tcPr>
            <w:tcW w:w="2990" w:type="dxa"/>
            <w:noWrap/>
          </w:tcPr>
          <w:p w14:paraId="69BC559B" w14:textId="127317BF"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1.77 (0.31)</w:t>
            </w:r>
          </w:p>
        </w:tc>
        <w:tc>
          <w:tcPr>
            <w:tcW w:w="2680" w:type="dxa"/>
          </w:tcPr>
          <w:p w14:paraId="792D166A" w14:textId="6462A53E"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3262CC46" w14:textId="77777777" w:rsidTr="00AF636A">
        <w:trPr>
          <w:trHeight w:val="290"/>
        </w:trPr>
        <w:tc>
          <w:tcPr>
            <w:tcW w:w="2250" w:type="dxa"/>
            <w:noWrap/>
            <w:hideMark/>
          </w:tcPr>
          <w:p w14:paraId="1297BD51" w14:textId="00ECA6F9"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devriesei*</w:t>
            </w:r>
          </w:p>
        </w:tc>
        <w:tc>
          <w:tcPr>
            <w:tcW w:w="1440" w:type="dxa"/>
          </w:tcPr>
          <w:p w14:paraId="62468F1C" w14:textId="11CE419A"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15</w:t>
            </w:r>
          </w:p>
        </w:tc>
        <w:tc>
          <w:tcPr>
            <w:tcW w:w="2990" w:type="dxa"/>
            <w:noWrap/>
          </w:tcPr>
          <w:p w14:paraId="47ED1856" w14:textId="30B76BB1"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1.62 (0.54)</w:t>
            </w:r>
          </w:p>
        </w:tc>
        <w:tc>
          <w:tcPr>
            <w:tcW w:w="2680" w:type="dxa"/>
          </w:tcPr>
          <w:p w14:paraId="6DCB7C0C" w14:textId="4DF17D37"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0.003</w:t>
            </w:r>
          </w:p>
        </w:tc>
      </w:tr>
      <w:tr w:rsidR="00127F85" w:rsidRPr="00D03DE9" w14:paraId="00E62D09" w14:textId="77777777" w:rsidTr="00AF636A">
        <w:trPr>
          <w:trHeight w:val="290"/>
        </w:trPr>
        <w:tc>
          <w:tcPr>
            <w:tcW w:w="2250" w:type="dxa"/>
            <w:noWrap/>
            <w:hideMark/>
          </w:tcPr>
          <w:p w14:paraId="13437346" w14:textId="502870D3"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equorum</w:t>
            </w:r>
          </w:p>
        </w:tc>
        <w:tc>
          <w:tcPr>
            <w:tcW w:w="1440" w:type="dxa"/>
          </w:tcPr>
          <w:p w14:paraId="1DA9EFBE" w14:textId="3A7D29FE"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9</w:t>
            </w:r>
          </w:p>
        </w:tc>
        <w:tc>
          <w:tcPr>
            <w:tcW w:w="2990" w:type="dxa"/>
            <w:noWrap/>
          </w:tcPr>
          <w:p w14:paraId="1B5EFF0D" w14:textId="6EC0B8DB"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0.12 (0.48)</w:t>
            </w:r>
          </w:p>
        </w:tc>
        <w:tc>
          <w:tcPr>
            <w:tcW w:w="2680" w:type="dxa"/>
          </w:tcPr>
          <w:p w14:paraId="266B63F3" w14:textId="4C11BA31"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0.81</w:t>
            </w:r>
          </w:p>
        </w:tc>
      </w:tr>
      <w:tr w:rsidR="00127F85" w:rsidRPr="00D03DE9" w14:paraId="066CA3CD" w14:textId="77777777" w:rsidTr="00AF636A">
        <w:trPr>
          <w:trHeight w:val="290"/>
        </w:trPr>
        <w:tc>
          <w:tcPr>
            <w:tcW w:w="2250" w:type="dxa"/>
            <w:noWrap/>
            <w:hideMark/>
          </w:tcPr>
          <w:p w14:paraId="195A57E3" w14:textId="0EF59A13" w:rsidR="00127F85" w:rsidRPr="00127F85" w:rsidRDefault="00ED0BB4" w:rsidP="00682E1E">
            <w:pPr>
              <w:jc w:val="center"/>
              <w:rPr>
                <w:rFonts w:ascii="Times New Roman" w:eastAsia="Times New Roman" w:hAnsi="Times New Roman" w:cs="Times New Roman"/>
                <w:i/>
                <w:iCs/>
                <w:color w:val="000000"/>
                <w:vertAlign w:val="superscript"/>
              </w:rPr>
            </w:pPr>
            <w:r>
              <w:rPr>
                <w:rFonts w:ascii="Times New Roman" w:hAnsi="Times New Roman" w:cs="Times New Roman"/>
              </w:rPr>
              <w:t>Culture</w:t>
            </w:r>
            <w:r w:rsidR="00DC723F">
              <w:rPr>
                <w:rFonts w:ascii="Times New Roman" w:hAnsi="Times New Roman" w:cs="Times New Roman"/>
              </w:rPr>
              <w:t>-</w:t>
            </w:r>
            <w:r>
              <w:rPr>
                <w:rFonts w:ascii="Times New Roman" w:hAnsi="Times New Roman" w:cs="Times New Roman"/>
              </w:rPr>
              <w:t>negative</w:t>
            </w:r>
            <w:r w:rsidRPr="00B45E6C">
              <w:rPr>
                <w:rFonts w:ascii="Times New Roman" w:hAnsi="Times New Roman" w:cs="Times New Roman"/>
              </w:rPr>
              <w:t xml:space="preserve"> </w:t>
            </w:r>
          </w:p>
        </w:tc>
        <w:tc>
          <w:tcPr>
            <w:tcW w:w="1440" w:type="dxa"/>
          </w:tcPr>
          <w:p w14:paraId="39EA59FC" w14:textId="139A19BC"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1972</w:t>
            </w:r>
          </w:p>
        </w:tc>
        <w:tc>
          <w:tcPr>
            <w:tcW w:w="2990" w:type="dxa"/>
            <w:noWrap/>
          </w:tcPr>
          <w:p w14:paraId="6E8AF891" w14:textId="19DA0BC7" w:rsidR="00127F85" w:rsidRPr="003436DF" w:rsidRDefault="00127F85" w:rsidP="00682E1E">
            <w:pPr>
              <w:jc w:val="center"/>
              <w:rPr>
                <w:rFonts w:ascii="Times New Roman" w:eastAsia="Times New Roman" w:hAnsi="Times New Roman" w:cs="Times New Roman"/>
                <w:i/>
                <w:iCs/>
                <w:color w:val="000000"/>
              </w:rPr>
            </w:pPr>
            <w:r w:rsidRPr="003436DF">
              <w:rPr>
                <w:rFonts w:ascii="Times New Roman" w:hAnsi="Times New Roman" w:cs="Times New Roman"/>
                <w:i/>
                <w:iCs/>
              </w:rPr>
              <w:t>Reference</w:t>
            </w:r>
          </w:p>
        </w:tc>
        <w:tc>
          <w:tcPr>
            <w:tcW w:w="2680" w:type="dxa"/>
          </w:tcPr>
          <w:p w14:paraId="646EB6EE" w14:textId="47D6E6C5" w:rsidR="00127F85" w:rsidRPr="003436DF" w:rsidRDefault="00127F85" w:rsidP="00682E1E">
            <w:pPr>
              <w:jc w:val="center"/>
              <w:rPr>
                <w:rFonts w:ascii="Times New Roman" w:eastAsia="Times New Roman" w:hAnsi="Times New Roman" w:cs="Times New Roman"/>
                <w:i/>
                <w:iCs/>
                <w:color w:val="000000"/>
                <w:vertAlign w:val="superscript"/>
              </w:rPr>
            </w:pPr>
            <w:r w:rsidRPr="003436DF">
              <w:rPr>
                <w:rFonts w:ascii="Times New Roman" w:hAnsi="Times New Roman" w:cs="Times New Roman"/>
                <w:i/>
                <w:iCs/>
              </w:rPr>
              <w:t>Reference</w:t>
            </w:r>
          </w:p>
        </w:tc>
      </w:tr>
      <w:tr w:rsidR="00FF3370" w:rsidRPr="00D03DE9" w14:paraId="1C71FC7F" w14:textId="77777777" w:rsidTr="00AF636A">
        <w:trPr>
          <w:trHeight w:val="290"/>
        </w:trPr>
        <w:tc>
          <w:tcPr>
            <w:tcW w:w="2250" w:type="dxa"/>
            <w:noWrap/>
            <w:vAlign w:val="bottom"/>
          </w:tcPr>
          <w:p w14:paraId="10D4B310" w14:textId="77777777" w:rsidR="00FF3370" w:rsidRPr="00AB19CE" w:rsidRDefault="00FF3370" w:rsidP="00682E1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lastRenderedPageBreak/>
              <w:t>Days in milk</w:t>
            </w:r>
          </w:p>
        </w:tc>
        <w:tc>
          <w:tcPr>
            <w:tcW w:w="1440" w:type="dxa"/>
            <w:vAlign w:val="bottom"/>
          </w:tcPr>
          <w:p w14:paraId="4AE61A25" w14:textId="77777777" w:rsidR="00FF3370" w:rsidRPr="00AB19CE" w:rsidRDefault="00FF3370" w:rsidP="00682E1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7885D328" w14:textId="77777777" w:rsidR="00FF3370" w:rsidRPr="00AB19CE" w:rsidRDefault="00FF3370" w:rsidP="00682E1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-0.003 (0.01)</w:t>
            </w:r>
          </w:p>
        </w:tc>
        <w:tc>
          <w:tcPr>
            <w:tcW w:w="2680" w:type="dxa"/>
            <w:vAlign w:val="bottom"/>
          </w:tcPr>
          <w:p w14:paraId="41029DF1" w14:textId="77777777" w:rsidR="00FF3370" w:rsidRPr="00AB19CE" w:rsidRDefault="00FF3370" w:rsidP="00682E1E">
            <w:pPr>
              <w:jc w:val="center"/>
              <w:rPr>
                <w:rFonts w:ascii="Times New Roman" w:eastAsia="Times New Roman" w:hAnsi="Times New Roman" w:cs="Times New Roman"/>
                <w:i/>
                <w:iCs/>
                <w:color w:val="000000"/>
              </w:rPr>
            </w:pPr>
            <w:r w:rsidRPr="00AB19CE">
              <w:rPr>
                <w:rFonts w:ascii="Times New Roman" w:hAnsi="Times New Roman" w:cs="Times New Roman"/>
              </w:rPr>
              <w:t>0.54</w:t>
            </w:r>
          </w:p>
        </w:tc>
      </w:tr>
      <w:tr w:rsidR="00FF3370" w:rsidRPr="00D03DE9" w14:paraId="5E622A72" w14:textId="77777777" w:rsidTr="00AF636A">
        <w:trPr>
          <w:trHeight w:val="290"/>
        </w:trPr>
        <w:tc>
          <w:tcPr>
            <w:tcW w:w="2250" w:type="dxa"/>
            <w:noWrap/>
            <w:vAlign w:val="bottom"/>
          </w:tcPr>
          <w:p w14:paraId="5BF054B9" w14:textId="77777777" w:rsidR="00FF3370" w:rsidRPr="00AB19CE" w:rsidRDefault="00FF3370" w:rsidP="00682E1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2</w:t>
            </w:r>
          </w:p>
        </w:tc>
        <w:tc>
          <w:tcPr>
            <w:tcW w:w="1440" w:type="dxa"/>
            <w:vAlign w:val="bottom"/>
          </w:tcPr>
          <w:p w14:paraId="2DEF2D14" w14:textId="77777777" w:rsidR="00FF3370" w:rsidRPr="00AB19CE" w:rsidRDefault="00FF3370" w:rsidP="00682E1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4BA11302" w14:textId="742B9B05" w:rsidR="00FF3370" w:rsidRPr="00AB19CE" w:rsidRDefault="00CE4153" w:rsidP="00682E1E">
            <w:pPr>
              <w:jc w:val="center"/>
              <w:rPr>
                <w:rFonts w:ascii="Times New Roman" w:eastAsia="Times New Roman" w:hAnsi="Times New Roman" w:cs="Times New Roman"/>
                <w:i/>
                <w:iCs/>
                <w:color w:val="000000"/>
              </w:rPr>
            </w:pPr>
            <w:r w:rsidRPr="009C429A">
              <w:rPr>
                <w:rFonts w:ascii="Times New Roman" w:hAnsi="Times New Roman" w:cs="Times New Roman"/>
              </w:rPr>
              <w:t>&lt; 0.001</w:t>
            </w:r>
            <w:r w:rsidDel="00127F85">
              <w:rPr>
                <w:rFonts w:ascii="Times New Roman" w:hAnsi="Times New Roman" w:cs="Times New Roman"/>
                <w:color w:val="000000"/>
              </w:rPr>
              <w:t xml:space="preserve"> </w:t>
            </w:r>
            <w:r w:rsidRPr="00AB19CE">
              <w:rPr>
                <w:rFonts w:ascii="Times New Roman" w:hAnsi="Times New Roman" w:cs="Times New Roman"/>
                <w:color w:val="000000"/>
              </w:rPr>
              <w:t>(</w:t>
            </w:r>
            <w:r w:rsidRPr="009C429A">
              <w:rPr>
                <w:rFonts w:ascii="Times New Roman" w:hAnsi="Times New Roman" w:cs="Times New Roman"/>
              </w:rPr>
              <w:t>&lt; 0.001</w:t>
            </w:r>
            <w:r w:rsidRPr="00AB19CE">
              <w:rPr>
                <w:rFonts w:ascii="Times New Roman" w:hAnsi="Times New Roman" w:cs="Times New Roman"/>
                <w:color w:val="000000"/>
              </w:rPr>
              <w:t>)</w:t>
            </w:r>
          </w:p>
        </w:tc>
        <w:tc>
          <w:tcPr>
            <w:tcW w:w="2680" w:type="dxa"/>
            <w:vAlign w:val="bottom"/>
          </w:tcPr>
          <w:p w14:paraId="7D631D26" w14:textId="77777777" w:rsidR="00FF3370" w:rsidRPr="00AB19CE" w:rsidRDefault="00FF3370" w:rsidP="00682E1E">
            <w:pPr>
              <w:jc w:val="center"/>
              <w:rPr>
                <w:rFonts w:ascii="Times New Roman" w:eastAsia="Times New Roman" w:hAnsi="Times New Roman" w:cs="Times New Roman"/>
                <w:i/>
                <w:iCs/>
                <w:color w:val="000000"/>
              </w:rPr>
            </w:pPr>
            <w:r w:rsidRPr="00AB19CE">
              <w:rPr>
                <w:rFonts w:ascii="Times New Roman" w:hAnsi="Times New Roman" w:cs="Times New Roman"/>
              </w:rPr>
              <w:t>0.73</w:t>
            </w:r>
          </w:p>
        </w:tc>
      </w:tr>
      <w:tr w:rsidR="00FF3370" w:rsidRPr="00D03DE9" w14:paraId="6884CE0D" w14:textId="77777777" w:rsidTr="00AF636A">
        <w:trPr>
          <w:trHeight w:val="290"/>
        </w:trPr>
        <w:tc>
          <w:tcPr>
            <w:tcW w:w="2250" w:type="dxa"/>
            <w:noWrap/>
            <w:vAlign w:val="bottom"/>
          </w:tcPr>
          <w:p w14:paraId="77034A20" w14:textId="77777777" w:rsidR="00FF3370" w:rsidRPr="00AB19CE" w:rsidRDefault="00FF3370" w:rsidP="00682E1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3</w:t>
            </w:r>
          </w:p>
        </w:tc>
        <w:tc>
          <w:tcPr>
            <w:tcW w:w="1440" w:type="dxa"/>
            <w:vAlign w:val="bottom"/>
          </w:tcPr>
          <w:p w14:paraId="543FB159" w14:textId="77777777" w:rsidR="00FF3370" w:rsidRPr="00AB19CE" w:rsidRDefault="00FF3370" w:rsidP="00682E1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2A8389C3" w14:textId="0B0F5BDC" w:rsidR="00FF3370" w:rsidRPr="00AB19CE" w:rsidRDefault="00127F85" w:rsidP="00682E1E">
            <w:pPr>
              <w:jc w:val="center"/>
              <w:rPr>
                <w:rFonts w:ascii="Times New Roman" w:eastAsia="Times New Roman" w:hAnsi="Times New Roman" w:cs="Times New Roman"/>
                <w:i/>
                <w:iCs/>
                <w:color w:val="000000"/>
              </w:rPr>
            </w:pPr>
            <w:r w:rsidRPr="009C429A">
              <w:rPr>
                <w:rFonts w:ascii="Times New Roman" w:hAnsi="Times New Roman" w:cs="Times New Roman"/>
              </w:rPr>
              <w:t>&lt; 0.001</w:t>
            </w:r>
            <w:r w:rsidDel="00127F85">
              <w:rPr>
                <w:rFonts w:ascii="Times New Roman" w:hAnsi="Times New Roman" w:cs="Times New Roman"/>
                <w:color w:val="000000"/>
              </w:rPr>
              <w:t xml:space="preserve"> </w:t>
            </w:r>
            <w:r w:rsidR="00FF3370" w:rsidRPr="00AB19CE">
              <w:rPr>
                <w:rFonts w:ascii="Times New Roman" w:hAnsi="Times New Roman" w:cs="Times New Roman"/>
                <w:color w:val="000000"/>
              </w:rPr>
              <w:t>(</w:t>
            </w:r>
            <w:r w:rsidR="00B45E6C" w:rsidRPr="009C429A">
              <w:rPr>
                <w:rFonts w:ascii="Times New Roman" w:hAnsi="Times New Roman" w:cs="Times New Roman"/>
              </w:rPr>
              <w:t>&lt; 0.001</w:t>
            </w:r>
            <w:r w:rsidR="00FF3370" w:rsidRPr="00AB19CE">
              <w:rPr>
                <w:rFonts w:ascii="Times New Roman" w:hAnsi="Times New Roman" w:cs="Times New Roman"/>
                <w:color w:val="000000"/>
              </w:rPr>
              <w:t>)</w:t>
            </w:r>
          </w:p>
        </w:tc>
        <w:tc>
          <w:tcPr>
            <w:tcW w:w="2680" w:type="dxa"/>
            <w:vAlign w:val="bottom"/>
          </w:tcPr>
          <w:p w14:paraId="1348BCEF" w14:textId="77777777" w:rsidR="00FF3370" w:rsidRPr="00AB19CE" w:rsidRDefault="00FF3370" w:rsidP="00682E1E">
            <w:pPr>
              <w:jc w:val="center"/>
              <w:rPr>
                <w:rFonts w:ascii="Times New Roman" w:eastAsia="Times New Roman" w:hAnsi="Times New Roman" w:cs="Times New Roman"/>
                <w:i/>
                <w:iCs/>
                <w:color w:val="000000"/>
              </w:rPr>
            </w:pPr>
            <w:r w:rsidRPr="00AB19CE">
              <w:rPr>
                <w:rFonts w:ascii="Times New Roman" w:hAnsi="Times New Roman" w:cs="Times New Roman"/>
              </w:rPr>
              <w:t>0.53</w:t>
            </w:r>
          </w:p>
        </w:tc>
      </w:tr>
      <w:tr w:rsidR="00FF3370" w:rsidRPr="00D03DE9" w14:paraId="05D81BA5" w14:textId="77777777" w:rsidTr="00AF636A">
        <w:trPr>
          <w:trHeight w:val="540"/>
        </w:trPr>
        <w:tc>
          <w:tcPr>
            <w:tcW w:w="2250" w:type="dxa"/>
            <w:noWrap/>
            <w:vAlign w:val="bottom"/>
          </w:tcPr>
          <w:p w14:paraId="49E1AF86" w14:textId="77777777" w:rsidR="00FF3370" w:rsidRPr="005303D9" w:rsidRDefault="00FF3370" w:rsidP="00682E1E">
            <w:pPr>
              <w:rPr>
                <w:rFonts w:ascii="Times New Roman" w:hAnsi="Times New Roman" w:cs="Times New Roman"/>
              </w:rPr>
            </w:pPr>
            <w:r>
              <w:rPr>
                <w:rFonts w:ascii="Times New Roman" w:hAnsi="Times New Roman" w:cs="Times New Roman"/>
                <w:i/>
                <w:iCs/>
              </w:rPr>
              <w:t>Random effects</w:t>
            </w:r>
          </w:p>
        </w:tc>
        <w:tc>
          <w:tcPr>
            <w:tcW w:w="1440" w:type="dxa"/>
            <w:vAlign w:val="bottom"/>
          </w:tcPr>
          <w:p w14:paraId="7217899C" w14:textId="77777777" w:rsidR="00FF3370" w:rsidRPr="005303D9" w:rsidRDefault="00FF3370" w:rsidP="00682E1E">
            <w:pPr>
              <w:jc w:val="center"/>
              <w:rPr>
                <w:rFonts w:ascii="Times New Roman" w:hAnsi="Times New Roman" w:cs="Times New Roman"/>
              </w:rPr>
            </w:pPr>
            <w:r>
              <w:rPr>
                <w:rFonts w:ascii="Times New Roman" w:hAnsi="Times New Roman" w:cs="Times New Roman"/>
              </w:rPr>
              <w:t>Variance</w:t>
            </w:r>
          </w:p>
        </w:tc>
        <w:tc>
          <w:tcPr>
            <w:tcW w:w="5670" w:type="dxa"/>
            <w:gridSpan w:val="2"/>
            <w:vAlign w:val="bottom"/>
          </w:tcPr>
          <w:p w14:paraId="0C070F06" w14:textId="77777777" w:rsidR="00FF3370" w:rsidRPr="005303D9" w:rsidRDefault="00FF3370" w:rsidP="00682E1E">
            <w:pPr>
              <w:rPr>
                <w:rFonts w:ascii="Times New Roman" w:hAnsi="Times New Roman" w:cs="Times New Roman"/>
              </w:rPr>
            </w:pPr>
          </w:p>
        </w:tc>
      </w:tr>
      <w:tr w:rsidR="00FF3370" w:rsidRPr="00D03DE9" w14:paraId="29767DA8" w14:textId="77777777" w:rsidTr="00AF636A">
        <w:trPr>
          <w:trHeight w:val="290"/>
        </w:trPr>
        <w:tc>
          <w:tcPr>
            <w:tcW w:w="2250" w:type="dxa"/>
            <w:noWrap/>
            <w:vAlign w:val="bottom"/>
          </w:tcPr>
          <w:p w14:paraId="4EA940D6" w14:textId="77777777" w:rsidR="00FF3370" w:rsidRPr="00710DD7" w:rsidRDefault="00FF3370" w:rsidP="00682E1E">
            <w:pPr>
              <w:jc w:val="center"/>
              <w:rPr>
                <w:rFonts w:ascii="Times New Roman" w:hAnsi="Times New Roman" w:cs="Times New Roman"/>
              </w:rPr>
            </w:pPr>
            <w:r w:rsidRPr="00710DD7">
              <w:rPr>
                <w:rFonts w:ascii="Times New Roman" w:hAnsi="Times New Roman" w:cs="Times New Roman"/>
              </w:rPr>
              <w:t>Farm</w:t>
            </w:r>
          </w:p>
        </w:tc>
        <w:tc>
          <w:tcPr>
            <w:tcW w:w="1440" w:type="dxa"/>
            <w:vAlign w:val="bottom"/>
          </w:tcPr>
          <w:p w14:paraId="4E293EEA" w14:textId="77777777" w:rsidR="00FF3370" w:rsidRPr="00710DD7" w:rsidRDefault="00FF3370" w:rsidP="00682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kern w:val="0"/>
                <w14:ligatures w14:val="none"/>
              </w:rPr>
            </w:pPr>
            <w:r w:rsidRPr="00710DD7">
              <w:rPr>
                <w:rFonts w:ascii="Times New Roman" w:eastAsia="Times New Roman" w:hAnsi="Times New Roman" w:cs="Times New Roman"/>
                <w:color w:val="000000"/>
                <w:kern w:val="0"/>
                <w:bdr w:val="none" w:sz="0" w:space="0" w:color="auto" w:frame="1"/>
                <w14:ligatures w14:val="none"/>
              </w:rPr>
              <w:t>0</w:t>
            </w:r>
            <w:r w:rsidRPr="00710DD7">
              <w:rPr>
                <w:rFonts w:ascii="Times New Roman" w:eastAsia="Times New Roman" w:hAnsi="Times New Roman" w:cs="Times New Roman"/>
                <w:kern w:val="0"/>
                <w14:ligatures w14:val="none"/>
              </w:rPr>
              <w:t>.28</w:t>
            </w:r>
          </w:p>
        </w:tc>
        <w:tc>
          <w:tcPr>
            <w:tcW w:w="5670" w:type="dxa"/>
            <w:gridSpan w:val="2"/>
            <w:vAlign w:val="bottom"/>
          </w:tcPr>
          <w:p w14:paraId="1F5F6370" w14:textId="77777777" w:rsidR="00FF3370" w:rsidRPr="00710DD7" w:rsidRDefault="00FF3370" w:rsidP="00682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14:ligatures w14:val="none"/>
              </w:rPr>
            </w:pPr>
          </w:p>
        </w:tc>
      </w:tr>
      <w:tr w:rsidR="00FF3370" w:rsidRPr="00D03DE9" w14:paraId="2C9401A6" w14:textId="77777777" w:rsidTr="00AF636A">
        <w:trPr>
          <w:trHeight w:val="290"/>
        </w:trPr>
        <w:tc>
          <w:tcPr>
            <w:tcW w:w="2250" w:type="dxa"/>
            <w:noWrap/>
            <w:vAlign w:val="bottom"/>
          </w:tcPr>
          <w:p w14:paraId="41BF51D3" w14:textId="77777777" w:rsidR="00FF3370" w:rsidRPr="00710DD7" w:rsidRDefault="00FF3370" w:rsidP="00682E1E">
            <w:pPr>
              <w:jc w:val="center"/>
              <w:rPr>
                <w:rFonts w:ascii="Times New Roman" w:hAnsi="Times New Roman" w:cs="Times New Roman"/>
              </w:rPr>
            </w:pPr>
            <w:r w:rsidRPr="00710DD7">
              <w:rPr>
                <w:rFonts w:ascii="Times New Roman" w:hAnsi="Times New Roman" w:cs="Times New Roman"/>
              </w:rPr>
              <w:t>Cow</w:t>
            </w:r>
          </w:p>
        </w:tc>
        <w:tc>
          <w:tcPr>
            <w:tcW w:w="1440" w:type="dxa"/>
            <w:vAlign w:val="bottom"/>
          </w:tcPr>
          <w:p w14:paraId="63B2E38B" w14:textId="77777777" w:rsidR="00FF3370" w:rsidRPr="00710DD7" w:rsidRDefault="00FF3370" w:rsidP="00682E1E">
            <w:pPr>
              <w:pStyle w:val="HTMLPreformatted"/>
              <w:shd w:val="clear" w:color="auto" w:fill="FFFFFF"/>
              <w:jc w:val="center"/>
              <w:rPr>
                <w:rFonts w:ascii="Times New Roman" w:hAnsi="Times New Roman" w:cs="Times New Roman"/>
                <w:color w:val="000000"/>
                <w:sz w:val="22"/>
                <w:szCs w:val="22"/>
              </w:rPr>
            </w:pPr>
            <w:r w:rsidRPr="00710DD7">
              <w:rPr>
                <w:rStyle w:val="gnvwddmdn3b"/>
                <w:rFonts w:ascii="Times New Roman" w:hAnsi="Times New Roman" w:cs="Times New Roman"/>
                <w:color w:val="000000"/>
                <w:sz w:val="22"/>
                <w:szCs w:val="22"/>
                <w:bdr w:val="none" w:sz="0" w:space="0" w:color="auto" w:frame="1"/>
              </w:rPr>
              <w:t>1.0</w:t>
            </w:r>
          </w:p>
        </w:tc>
        <w:tc>
          <w:tcPr>
            <w:tcW w:w="5670" w:type="dxa"/>
            <w:gridSpan w:val="2"/>
            <w:vAlign w:val="bottom"/>
          </w:tcPr>
          <w:p w14:paraId="60D027CE" w14:textId="77777777" w:rsidR="00FF3370" w:rsidRPr="00710DD7" w:rsidRDefault="00FF3370" w:rsidP="00682E1E">
            <w:pPr>
              <w:pStyle w:val="HTMLPreformatted"/>
              <w:shd w:val="clear" w:color="auto" w:fill="FFFFFF"/>
              <w:rPr>
                <w:rFonts w:ascii="Times New Roman" w:hAnsi="Times New Roman" w:cs="Times New Roman"/>
                <w:color w:val="000000"/>
                <w:sz w:val="22"/>
                <w:szCs w:val="22"/>
              </w:rPr>
            </w:pPr>
          </w:p>
        </w:tc>
      </w:tr>
      <w:tr w:rsidR="00FF3370" w:rsidRPr="00D03DE9" w14:paraId="651C4D88" w14:textId="77777777" w:rsidTr="00AF636A">
        <w:trPr>
          <w:trHeight w:val="290"/>
        </w:trPr>
        <w:tc>
          <w:tcPr>
            <w:tcW w:w="2250" w:type="dxa"/>
            <w:noWrap/>
            <w:vAlign w:val="bottom"/>
          </w:tcPr>
          <w:p w14:paraId="451001CA" w14:textId="77777777" w:rsidR="00FF3370" w:rsidRPr="00710DD7" w:rsidRDefault="00FF3370" w:rsidP="00682E1E">
            <w:pPr>
              <w:jc w:val="center"/>
              <w:rPr>
                <w:rFonts w:ascii="Times New Roman" w:hAnsi="Times New Roman" w:cs="Times New Roman"/>
              </w:rPr>
            </w:pPr>
            <w:r w:rsidRPr="00710DD7">
              <w:rPr>
                <w:rFonts w:ascii="Times New Roman" w:hAnsi="Times New Roman" w:cs="Times New Roman"/>
              </w:rPr>
              <w:t>Quarter</w:t>
            </w:r>
          </w:p>
        </w:tc>
        <w:tc>
          <w:tcPr>
            <w:tcW w:w="1440" w:type="dxa"/>
            <w:vAlign w:val="bottom"/>
          </w:tcPr>
          <w:p w14:paraId="12217CF9" w14:textId="77777777" w:rsidR="00FF3370" w:rsidRPr="00710DD7" w:rsidRDefault="00FF3370" w:rsidP="00682E1E">
            <w:pPr>
              <w:jc w:val="center"/>
              <w:rPr>
                <w:rFonts w:ascii="Times New Roman" w:hAnsi="Times New Roman" w:cs="Times New Roman"/>
              </w:rPr>
            </w:pPr>
            <w:r w:rsidRPr="00710DD7">
              <w:rPr>
                <w:rFonts w:ascii="Times New Roman" w:hAnsi="Times New Roman" w:cs="Times New Roman"/>
              </w:rPr>
              <w:t>0.47</w:t>
            </w:r>
          </w:p>
        </w:tc>
        <w:tc>
          <w:tcPr>
            <w:tcW w:w="5670" w:type="dxa"/>
            <w:gridSpan w:val="2"/>
            <w:vAlign w:val="bottom"/>
          </w:tcPr>
          <w:p w14:paraId="29C42716" w14:textId="77777777" w:rsidR="00FF3370" w:rsidRPr="00710DD7" w:rsidRDefault="00FF3370" w:rsidP="00682E1E">
            <w:pPr>
              <w:rPr>
                <w:rFonts w:ascii="Times New Roman" w:hAnsi="Times New Roman" w:cs="Times New Roman"/>
              </w:rPr>
            </w:pPr>
          </w:p>
        </w:tc>
      </w:tr>
      <w:tr w:rsidR="00FF3370" w:rsidRPr="00D03DE9" w14:paraId="248E11ED" w14:textId="77777777" w:rsidTr="00704D01">
        <w:trPr>
          <w:trHeight w:val="290"/>
        </w:trPr>
        <w:tc>
          <w:tcPr>
            <w:tcW w:w="9360" w:type="dxa"/>
            <w:gridSpan w:val="4"/>
            <w:noWrap/>
            <w:vAlign w:val="bottom"/>
          </w:tcPr>
          <w:p w14:paraId="1AC89FF2" w14:textId="7EDAC3BF" w:rsidR="00FF3370" w:rsidRDefault="00FF3370" w:rsidP="00682E1E">
            <w:pPr>
              <w:rPr>
                <w:rFonts w:ascii="Times New Roman" w:hAnsi="Times New Roman" w:cs="Times New Roman"/>
              </w:rPr>
            </w:pPr>
            <w:r w:rsidRPr="00AB19CE">
              <w:rPr>
                <w:rFonts w:ascii="Times New Roman" w:hAnsi="Times New Roman" w:cs="Times New Roman"/>
                <w:vertAlign w:val="superscript"/>
              </w:rPr>
              <w:t xml:space="preserve">* </w:t>
            </w:r>
            <w:r w:rsidRPr="00AB19CE">
              <w:rPr>
                <w:rFonts w:ascii="Times New Roman" w:hAnsi="Times New Roman" w:cs="Times New Roman"/>
              </w:rPr>
              <w:t xml:space="preserve">Quarter somatic cell score differs from </w:t>
            </w:r>
            <w:r w:rsidR="00ED0BB4">
              <w:rPr>
                <w:rFonts w:ascii="Times New Roman" w:hAnsi="Times New Roman" w:cs="Times New Roman"/>
              </w:rPr>
              <w:t xml:space="preserve">culture-negative </w:t>
            </w:r>
            <w:r w:rsidR="00FC3AAD">
              <w:rPr>
                <w:rFonts w:ascii="Times New Roman" w:hAnsi="Times New Roman" w:cs="Times New Roman"/>
              </w:rPr>
              <w:t>quarters</w:t>
            </w:r>
            <w:r w:rsidRPr="00AB19CE">
              <w:rPr>
                <w:rFonts w:ascii="Times New Roman" w:hAnsi="Times New Roman" w:cs="Times New Roman"/>
              </w:rPr>
              <w:t xml:space="preserve"> (</w:t>
            </w:r>
            <w:r w:rsidR="00202F6A" w:rsidRPr="00202F6A">
              <w:rPr>
                <w:rFonts w:ascii="Times New Roman" w:hAnsi="Times New Roman" w:cs="Times New Roman"/>
                <w:i/>
              </w:rPr>
              <w:t>P</w:t>
            </w:r>
            <w:r w:rsidR="001960A8">
              <w:rPr>
                <w:rFonts w:ascii="Times New Roman" w:hAnsi="Times New Roman" w:cs="Times New Roman"/>
              </w:rPr>
              <w:t> </w:t>
            </w:r>
            <w:r w:rsidR="00833730">
              <w:rPr>
                <w:rFonts w:ascii="Times New Roman" w:hAnsi="Times New Roman" w:cs="Times New Roman"/>
              </w:rPr>
              <w:t>≤ </w:t>
            </w:r>
            <w:r w:rsidRPr="00AB19CE">
              <w:rPr>
                <w:rFonts w:ascii="Times New Roman" w:hAnsi="Times New Roman" w:cs="Times New Roman"/>
              </w:rPr>
              <w:t>0.05)</w:t>
            </w:r>
          </w:p>
          <w:p w14:paraId="3761DCF2" w14:textId="77777777" w:rsidR="00FA6723" w:rsidRDefault="00FA6723" w:rsidP="00682E1E">
            <w:pPr>
              <w:rPr>
                <w:rFonts w:ascii="Times New Roman" w:hAnsi="Times New Roman" w:cs="Times New Roman"/>
              </w:rPr>
            </w:pPr>
          </w:p>
          <w:p w14:paraId="1A6BE6F3" w14:textId="77777777" w:rsidR="00FA6723" w:rsidRDefault="00FA6723" w:rsidP="00682E1E">
            <w:pPr>
              <w:rPr>
                <w:rFonts w:ascii="Times New Roman" w:hAnsi="Times New Roman" w:cs="Times New Roman"/>
              </w:rPr>
            </w:pPr>
          </w:p>
          <w:p w14:paraId="6F1D9C33" w14:textId="77777777" w:rsidR="00FA6723" w:rsidRDefault="00FA6723" w:rsidP="00682E1E">
            <w:pPr>
              <w:rPr>
                <w:rFonts w:ascii="Times New Roman" w:hAnsi="Times New Roman" w:cs="Times New Roman"/>
              </w:rPr>
            </w:pPr>
          </w:p>
          <w:p w14:paraId="0A5AE049" w14:textId="77777777" w:rsidR="00FA6723" w:rsidRDefault="00FA6723" w:rsidP="00682E1E">
            <w:pPr>
              <w:rPr>
                <w:rFonts w:ascii="Times New Roman" w:hAnsi="Times New Roman" w:cs="Times New Roman"/>
              </w:rPr>
            </w:pPr>
          </w:p>
          <w:p w14:paraId="00CFBB2B" w14:textId="77777777" w:rsidR="00FA6723" w:rsidRDefault="00FA6723" w:rsidP="00682E1E">
            <w:pPr>
              <w:rPr>
                <w:rFonts w:ascii="Times New Roman" w:hAnsi="Times New Roman" w:cs="Times New Roman"/>
              </w:rPr>
            </w:pPr>
          </w:p>
          <w:p w14:paraId="52844839" w14:textId="77777777" w:rsidR="00FA6723" w:rsidRDefault="00FA6723" w:rsidP="00682E1E">
            <w:pPr>
              <w:rPr>
                <w:rFonts w:ascii="Times New Roman" w:hAnsi="Times New Roman" w:cs="Times New Roman"/>
              </w:rPr>
            </w:pPr>
          </w:p>
          <w:p w14:paraId="22F9A277" w14:textId="77777777" w:rsidR="00FA6723" w:rsidRDefault="00FA6723" w:rsidP="00682E1E">
            <w:pPr>
              <w:rPr>
                <w:rFonts w:ascii="Times New Roman" w:hAnsi="Times New Roman" w:cs="Times New Roman"/>
              </w:rPr>
            </w:pPr>
          </w:p>
          <w:p w14:paraId="4D0ED44C" w14:textId="77777777" w:rsidR="00FA6723" w:rsidRDefault="00FA6723" w:rsidP="00682E1E">
            <w:pPr>
              <w:rPr>
                <w:rFonts w:ascii="Times New Roman" w:hAnsi="Times New Roman" w:cs="Times New Roman"/>
              </w:rPr>
            </w:pPr>
          </w:p>
          <w:p w14:paraId="560D219C" w14:textId="77777777" w:rsidR="00FA6723" w:rsidRDefault="00FA6723" w:rsidP="00682E1E">
            <w:pPr>
              <w:rPr>
                <w:rFonts w:ascii="Times New Roman" w:hAnsi="Times New Roman" w:cs="Times New Roman"/>
              </w:rPr>
            </w:pPr>
          </w:p>
          <w:p w14:paraId="7F5268DD" w14:textId="77777777" w:rsidR="00FA6723" w:rsidRDefault="00FA6723" w:rsidP="00682E1E">
            <w:pPr>
              <w:rPr>
                <w:rFonts w:ascii="Times New Roman" w:hAnsi="Times New Roman" w:cs="Times New Roman"/>
              </w:rPr>
            </w:pPr>
          </w:p>
          <w:p w14:paraId="0D3D248E" w14:textId="77777777" w:rsidR="00FA6723" w:rsidRDefault="00FA6723" w:rsidP="00682E1E">
            <w:pPr>
              <w:rPr>
                <w:rFonts w:ascii="Times New Roman" w:hAnsi="Times New Roman" w:cs="Times New Roman"/>
              </w:rPr>
            </w:pPr>
          </w:p>
          <w:p w14:paraId="4E50DCD5" w14:textId="77777777" w:rsidR="00FA6723" w:rsidRDefault="00FA6723" w:rsidP="00682E1E">
            <w:pPr>
              <w:rPr>
                <w:rFonts w:ascii="Times New Roman" w:hAnsi="Times New Roman" w:cs="Times New Roman"/>
              </w:rPr>
            </w:pPr>
          </w:p>
          <w:p w14:paraId="08F436A1" w14:textId="77777777" w:rsidR="00FA6723" w:rsidRDefault="00FA6723" w:rsidP="00682E1E">
            <w:pPr>
              <w:rPr>
                <w:rFonts w:ascii="Times New Roman" w:hAnsi="Times New Roman" w:cs="Times New Roman"/>
              </w:rPr>
            </w:pPr>
          </w:p>
          <w:p w14:paraId="23A14E70" w14:textId="77777777" w:rsidR="00FA6723" w:rsidRDefault="00FA6723" w:rsidP="00682E1E">
            <w:pPr>
              <w:rPr>
                <w:rFonts w:ascii="Times New Roman" w:hAnsi="Times New Roman" w:cs="Times New Roman"/>
              </w:rPr>
            </w:pPr>
          </w:p>
          <w:p w14:paraId="19E0E5C2" w14:textId="77777777" w:rsidR="00FA6723" w:rsidRDefault="00FA6723" w:rsidP="00682E1E">
            <w:pPr>
              <w:rPr>
                <w:rFonts w:ascii="Times New Roman" w:hAnsi="Times New Roman" w:cs="Times New Roman"/>
              </w:rPr>
            </w:pPr>
          </w:p>
          <w:p w14:paraId="09D752BF" w14:textId="7208949B" w:rsidR="00FA6723" w:rsidRPr="00AB19CE" w:rsidRDefault="00FA6723" w:rsidP="00682E1E">
            <w:pPr>
              <w:rPr>
                <w:rFonts w:ascii="Times New Roman" w:hAnsi="Times New Roman" w:cs="Times New Roman"/>
              </w:rPr>
            </w:pPr>
          </w:p>
        </w:tc>
      </w:tr>
      <w:bookmarkEnd w:id="1819"/>
    </w:tbl>
    <w:p w14:paraId="69B9D360" w14:textId="77777777" w:rsidR="008066C4" w:rsidRPr="00D03DE9" w:rsidRDefault="008066C4" w:rsidP="00682E1E">
      <w:pPr>
        <w:spacing w:after="0"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705"/>
        <w:gridCol w:w="4230"/>
      </w:tblGrid>
      <w:tr w:rsidR="00FF3370" w:rsidRPr="00B27630" w14:paraId="205ED620" w14:textId="77777777" w:rsidTr="00704D01">
        <w:trPr>
          <w:trHeight w:val="290"/>
        </w:trPr>
        <w:tc>
          <w:tcPr>
            <w:tcW w:w="9090" w:type="dxa"/>
            <w:gridSpan w:val="3"/>
            <w:noWrap/>
            <w:vAlign w:val="bottom"/>
          </w:tcPr>
          <w:p w14:paraId="5821B663" w14:textId="03C86FE4" w:rsidR="00FF3370" w:rsidRPr="002422DE" w:rsidRDefault="00FF3370" w:rsidP="00682E1E">
            <w:pPr>
              <w:rPr>
                <w:rFonts w:ascii="Times New Roman" w:eastAsia="Times New Roman" w:hAnsi="Times New Roman" w:cs="Times New Roman"/>
                <w:color w:val="000000"/>
              </w:rPr>
            </w:pPr>
            <w:r w:rsidRPr="008066C4">
              <w:rPr>
                <w:rFonts w:ascii="Times New Roman" w:eastAsia="Times New Roman" w:hAnsi="Times New Roman" w:cs="Times New Roman"/>
                <w:b/>
                <w:bCs/>
                <w:color w:val="000000"/>
              </w:rPr>
              <w:t>Table 2</w:t>
            </w:r>
            <w:r w:rsidRPr="002422DE">
              <w:rPr>
                <w:rFonts w:ascii="Times New Roman" w:eastAsia="Times New Roman" w:hAnsi="Times New Roman" w:cs="Times New Roman"/>
                <w:color w:val="000000"/>
              </w:rPr>
              <w:t xml:space="preserve">. Estimated quarter somatic cell count by intramammary infection status at 91 days in milk (13 weeks) for </w:t>
            </w:r>
            <w:r w:rsidR="00EA4D5D" w:rsidRPr="002422DE">
              <w:rPr>
                <w:rFonts w:ascii="Times New Roman" w:eastAsia="Times New Roman" w:hAnsi="Times New Roman" w:cs="Times New Roman"/>
                <w:color w:val="000000"/>
              </w:rPr>
              <w:t>frequently isolated</w:t>
            </w:r>
            <w:r w:rsidRPr="002422DE">
              <w:rPr>
                <w:rFonts w:ascii="Times New Roman" w:eastAsia="Times New Roman" w:hAnsi="Times New Roman" w:cs="Times New Roman"/>
                <w:color w:val="000000"/>
              </w:rPr>
              <w:t xml:space="preserve"> </w:t>
            </w:r>
            <w:r w:rsidR="00EB2B6D" w:rsidRPr="00F34758">
              <w:rPr>
                <w:rFonts w:ascii="Times New Roman" w:eastAsia="Times New Roman" w:hAnsi="Times New Roman" w:cs="Times New Roman"/>
              </w:rPr>
              <w:t>staphylococci and mammaliicocci</w:t>
            </w:r>
            <w:r w:rsidR="00EB2B6D" w:rsidRPr="002422DE">
              <w:rPr>
                <w:rFonts w:ascii="Times New Roman" w:eastAsia="Times New Roman" w:hAnsi="Times New Roman" w:cs="Times New Roman"/>
                <w:color w:val="000000"/>
              </w:rPr>
              <w:t xml:space="preserve"> </w:t>
            </w:r>
            <w:r w:rsidRPr="002422DE">
              <w:rPr>
                <w:rFonts w:ascii="Times New Roman" w:eastAsia="Times New Roman" w:hAnsi="Times New Roman" w:cs="Times New Roman"/>
                <w:color w:val="000000"/>
              </w:rPr>
              <w:t xml:space="preserve">and </w:t>
            </w:r>
            <w:r w:rsidR="00BC5902">
              <w:rPr>
                <w:rFonts w:ascii="Times New Roman" w:eastAsia="Times New Roman" w:hAnsi="Times New Roman" w:cs="Times New Roman"/>
                <w:color w:val="000000"/>
              </w:rPr>
              <w:t xml:space="preserve">culture-negative </w:t>
            </w:r>
            <w:r w:rsidRPr="002422DE">
              <w:rPr>
                <w:rFonts w:ascii="Times New Roman" w:eastAsia="Times New Roman" w:hAnsi="Times New Roman" w:cs="Times New Roman"/>
                <w:color w:val="000000"/>
              </w:rPr>
              <w:t xml:space="preserve">quarters. </w:t>
            </w:r>
            <w:r w:rsidR="00392DB8" w:rsidRPr="00F21E7D">
              <w:rPr>
                <w:rFonts w:ascii="Times New Roman" w:eastAsia="Times New Roman" w:hAnsi="Times New Roman" w:cs="Times New Roman"/>
                <w:color w:val="000000"/>
              </w:rPr>
              <w:t>D</w:t>
            </w:r>
            <w:r w:rsidR="00392DB8" w:rsidRPr="00F21E7D">
              <w:rPr>
                <w:rFonts w:ascii="Times New Roman" w:hAnsi="Times New Roman" w:cs="Times New Roman"/>
              </w:rPr>
              <w:t>ata set</w:t>
            </w:r>
            <w:r w:rsidR="00F554A2">
              <w:rPr>
                <w:rFonts w:ascii="Times New Roman" w:hAnsi="Times New Roman" w:cs="Times New Roman"/>
              </w:rPr>
              <w:t xml:space="preserve"> used to make model</w:t>
            </w:r>
            <w:r w:rsidR="00392DB8" w:rsidRPr="00F21E7D">
              <w:rPr>
                <w:rFonts w:ascii="Times New Roman" w:hAnsi="Times New Roman" w:cs="Times New Roman"/>
              </w:rPr>
              <w:t xml:space="preserve"> </w:t>
            </w:r>
            <w:r w:rsidR="00AB6A82">
              <w:rPr>
                <w:rFonts w:ascii="Times New Roman" w:hAnsi="Times New Roman" w:cs="Times New Roman"/>
              </w:rPr>
              <w:t>estimations</w:t>
            </w:r>
            <w:r w:rsidR="00C9103E">
              <w:rPr>
                <w:rFonts w:ascii="Times New Roman" w:hAnsi="Times New Roman" w:cs="Times New Roman"/>
              </w:rPr>
              <w:t xml:space="preserve"> </w:t>
            </w:r>
            <w:r w:rsidR="00392DB8" w:rsidRPr="00F21E7D">
              <w:rPr>
                <w:rFonts w:ascii="Times New Roman" w:hAnsi="Times New Roman" w:cs="Times New Roman"/>
              </w:rPr>
              <w:t>is comprised of 2</w:t>
            </w:r>
            <w:r w:rsidR="00392DB8">
              <w:rPr>
                <w:rFonts w:ascii="Times New Roman" w:hAnsi="Times New Roman" w:cs="Times New Roman"/>
              </w:rPr>
              <w:t>,</w:t>
            </w:r>
            <w:r w:rsidR="00392DB8" w:rsidRPr="00F21E7D">
              <w:rPr>
                <w:rFonts w:ascii="Times New Roman" w:hAnsi="Times New Roman" w:cs="Times New Roman"/>
              </w:rPr>
              <w:t xml:space="preserve">620 quarter-day observations collected from </w:t>
            </w:r>
            <w:r w:rsidR="00392DB8" w:rsidRPr="00392DB8">
              <w:rPr>
                <w:rFonts w:ascii="Times New Roman" w:eastAsia="Times New Roman" w:hAnsi="Times New Roman" w:cs="Times New Roman"/>
                <w:kern w:val="0"/>
                <w14:ligatures w14:val="none"/>
              </w:rPr>
              <w:t xml:space="preserve">1,272 quarters belonging to 360 cows </w:t>
            </w:r>
            <w:r w:rsidR="00392DB8" w:rsidRPr="00F21E7D">
              <w:rPr>
                <w:rFonts w:ascii="Times New Roman" w:hAnsi="Times New Roman" w:cs="Times New Roman"/>
              </w:rPr>
              <w:t>during a longitudinal observational study of 10 certified organic dairy farms in Vermont (</w:t>
            </w:r>
            <w:r w:rsidR="00752A11" w:rsidRPr="00752A11">
              <w:rPr>
                <w:rFonts w:ascii="Times New Roman" w:hAnsi="Times New Roman" w:cs="Times New Roman"/>
              </w:rPr>
              <w:t>US</w:t>
            </w:r>
            <w:r w:rsidR="00392DB8" w:rsidRPr="00F21E7D">
              <w:rPr>
                <w:rFonts w:ascii="Times New Roman" w:hAnsi="Times New Roman" w:cs="Times New Roman"/>
              </w:rPr>
              <w:t>).</w:t>
            </w:r>
          </w:p>
        </w:tc>
      </w:tr>
      <w:tr w:rsidR="00FF3370" w:rsidRPr="00B27630" w14:paraId="030597D7" w14:textId="77777777" w:rsidTr="002C484C">
        <w:trPr>
          <w:trHeight w:val="576"/>
        </w:trPr>
        <w:tc>
          <w:tcPr>
            <w:tcW w:w="2155" w:type="dxa"/>
            <w:noWrap/>
            <w:vAlign w:val="bottom"/>
            <w:hideMark/>
          </w:tcPr>
          <w:p w14:paraId="71493B26" w14:textId="44F8AEB1" w:rsidR="00FF3370" w:rsidRPr="002422DE" w:rsidRDefault="00F62A56" w:rsidP="00682E1E">
            <w:pPr>
              <w:jc w:val="center"/>
              <w:rPr>
                <w:rFonts w:ascii="Times New Roman" w:eastAsia="Times New Roman" w:hAnsi="Times New Roman" w:cs="Times New Roman"/>
                <w:color w:val="000000"/>
              </w:rPr>
            </w:pPr>
            <w:r w:rsidRPr="00390098">
              <w:rPr>
                <w:rFonts w:ascii="Times New Roman" w:eastAsia="Times New Roman" w:hAnsi="Times New Roman" w:cs="Times New Roman"/>
                <w:iCs/>
                <w:color w:val="000000"/>
              </w:rPr>
              <w:t>Quarter-day IMI status</w:t>
            </w:r>
          </w:p>
        </w:tc>
        <w:tc>
          <w:tcPr>
            <w:tcW w:w="2705" w:type="dxa"/>
            <w:noWrap/>
            <w:vAlign w:val="bottom"/>
            <w:hideMark/>
          </w:tcPr>
          <w:p w14:paraId="216F237B" w14:textId="77777777" w:rsidR="00FF3370" w:rsidRPr="002422DE" w:rsidRDefault="00FF3370" w:rsidP="00682E1E">
            <w:pPr>
              <w:jc w:val="center"/>
              <w:rPr>
                <w:rFonts w:ascii="Times New Roman" w:eastAsia="Times New Roman" w:hAnsi="Times New Roman" w:cs="Times New Roman"/>
                <w:color w:val="000000"/>
              </w:rPr>
            </w:pPr>
            <w:r w:rsidRPr="002422DE">
              <w:rPr>
                <w:rFonts w:ascii="Times New Roman" w:eastAsia="Times New Roman" w:hAnsi="Times New Roman" w:cs="Times New Roman"/>
                <w:color w:val="000000"/>
              </w:rPr>
              <w:t>Estimated quarter somatic cell count (cells/mL)</w:t>
            </w:r>
          </w:p>
        </w:tc>
        <w:tc>
          <w:tcPr>
            <w:tcW w:w="4230" w:type="dxa"/>
            <w:vAlign w:val="bottom"/>
          </w:tcPr>
          <w:p w14:paraId="3FB0F722" w14:textId="77777777" w:rsidR="00FF3370" w:rsidRPr="002422DE" w:rsidRDefault="00FF3370" w:rsidP="00682E1E">
            <w:pPr>
              <w:jc w:val="center"/>
              <w:rPr>
                <w:rFonts w:ascii="Times New Roman" w:eastAsia="Times New Roman" w:hAnsi="Times New Roman" w:cs="Times New Roman"/>
                <w:color w:val="000000"/>
              </w:rPr>
            </w:pPr>
            <w:r w:rsidRPr="002422DE">
              <w:rPr>
                <w:rFonts w:ascii="Times New Roman" w:eastAsia="Times New Roman" w:hAnsi="Times New Roman" w:cs="Times New Roman"/>
                <w:color w:val="000000"/>
              </w:rPr>
              <w:t>95% lower and upper confidence level (cells/mL)</w:t>
            </w:r>
          </w:p>
        </w:tc>
      </w:tr>
      <w:tr w:rsidR="002422DE" w:rsidRPr="00B27630" w14:paraId="59A7C2D2" w14:textId="77777777" w:rsidTr="00C13523">
        <w:trPr>
          <w:trHeight w:val="290"/>
        </w:trPr>
        <w:tc>
          <w:tcPr>
            <w:tcW w:w="2155" w:type="dxa"/>
            <w:noWrap/>
            <w:vAlign w:val="center"/>
          </w:tcPr>
          <w:p w14:paraId="089EC756" w14:textId="18F0E8AC"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warneri</w:t>
            </w:r>
          </w:p>
        </w:tc>
        <w:tc>
          <w:tcPr>
            <w:tcW w:w="2705" w:type="dxa"/>
            <w:noWrap/>
            <w:vAlign w:val="center"/>
          </w:tcPr>
          <w:p w14:paraId="4E51D282" w14:textId="37254551"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395,190</w:t>
            </w:r>
          </w:p>
        </w:tc>
        <w:tc>
          <w:tcPr>
            <w:tcW w:w="4230" w:type="dxa"/>
            <w:vAlign w:val="center"/>
          </w:tcPr>
          <w:p w14:paraId="3405B2C3" w14:textId="70833FB0"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148,189 - 1,053,891</w:t>
            </w:r>
          </w:p>
        </w:tc>
      </w:tr>
      <w:tr w:rsidR="002422DE" w:rsidRPr="00B27630" w14:paraId="2B745703" w14:textId="77777777" w:rsidTr="00C13523">
        <w:trPr>
          <w:trHeight w:val="290"/>
        </w:trPr>
        <w:tc>
          <w:tcPr>
            <w:tcW w:w="2155" w:type="dxa"/>
            <w:noWrap/>
            <w:vAlign w:val="center"/>
          </w:tcPr>
          <w:p w14:paraId="13E9E648" w14:textId="0C24655E"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aureus</w:t>
            </w:r>
          </w:p>
        </w:tc>
        <w:tc>
          <w:tcPr>
            <w:tcW w:w="2705" w:type="dxa"/>
            <w:noWrap/>
            <w:vAlign w:val="center"/>
          </w:tcPr>
          <w:p w14:paraId="0F341287" w14:textId="2E41F02A"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307,101</w:t>
            </w:r>
          </w:p>
        </w:tc>
        <w:tc>
          <w:tcPr>
            <w:tcW w:w="4230" w:type="dxa"/>
            <w:vAlign w:val="center"/>
          </w:tcPr>
          <w:p w14:paraId="5BB78BA0" w14:textId="541D23EE"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197,323 - 477,951</w:t>
            </w:r>
          </w:p>
        </w:tc>
      </w:tr>
      <w:tr w:rsidR="002422DE" w:rsidRPr="00B27630" w14:paraId="4FFAD946" w14:textId="77777777" w:rsidTr="00C13523">
        <w:trPr>
          <w:trHeight w:val="290"/>
        </w:trPr>
        <w:tc>
          <w:tcPr>
            <w:tcW w:w="2155" w:type="dxa"/>
            <w:noWrap/>
            <w:vAlign w:val="center"/>
          </w:tcPr>
          <w:p w14:paraId="293AD86C" w14:textId="5DDEDE6A"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agnetis</w:t>
            </w:r>
          </w:p>
        </w:tc>
        <w:tc>
          <w:tcPr>
            <w:tcW w:w="2705" w:type="dxa"/>
            <w:noWrap/>
            <w:vAlign w:val="center"/>
          </w:tcPr>
          <w:p w14:paraId="518D61E7" w14:textId="19C4B174"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148,437</w:t>
            </w:r>
          </w:p>
        </w:tc>
        <w:tc>
          <w:tcPr>
            <w:tcW w:w="4230" w:type="dxa"/>
            <w:vAlign w:val="center"/>
          </w:tcPr>
          <w:p w14:paraId="37F1BD60" w14:textId="6EAAC94A"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69,021 - 319,232</w:t>
            </w:r>
          </w:p>
        </w:tc>
      </w:tr>
      <w:tr w:rsidR="002422DE" w:rsidRPr="00B27630" w14:paraId="4CAAD2D9" w14:textId="77777777" w:rsidTr="00C13523">
        <w:trPr>
          <w:trHeight w:val="290"/>
        </w:trPr>
        <w:tc>
          <w:tcPr>
            <w:tcW w:w="2155" w:type="dxa"/>
            <w:noWrap/>
            <w:vAlign w:val="center"/>
            <w:hideMark/>
          </w:tcPr>
          <w:p w14:paraId="656E449E" w14:textId="770AD17F"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hyicus</w:t>
            </w:r>
          </w:p>
        </w:tc>
        <w:tc>
          <w:tcPr>
            <w:tcW w:w="2705" w:type="dxa"/>
            <w:noWrap/>
            <w:vAlign w:val="center"/>
          </w:tcPr>
          <w:p w14:paraId="524B5AB5" w14:textId="178195E8"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102,478</w:t>
            </w:r>
          </w:p>
        </w:tc>
        <w:tc>
          <w:tcPr>
            <w:tcW w:w="4230" w:type="dxa"/>
            <w:vAlign w:val="center"/>
          </w:tcPr>
          <w:p w14:paraId="2FE3AE84" w14:textId="54C7FA01"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26,368 - 398,281</w:t>
            </w:r>
          </w:p>
        </w:tc>
      </w:tr>
      <w:tr w:rsidR="002422DE" w:rsidRPr="00B27630" w14:paraId="2609A214" w14:textId="77777777" w:rsidTr="00C13523">
        <w:trPr>
          <w:trHeight w:val="290"/>
        </w:trPr>
        <w:tc>
          <w:tcPr>
            <w:tcW w:w="2155" w:type="dxa"/>
            <w:noWrap/>
            <w:vAlign w:val="center"/>
          </w:tcPr>
          <w:p w14:paraId="5067A0F4" w14:textId="1B007CEC"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simulans</w:t>
            </w:r>
          </w:p>
        </w:tc>
        <w:tc>
          <w:tcPr>
            <w:tcW w:w="2705" w:type="dxa"/>
            <w:noWrap/>
            <w:vAlign w:val="center"/>
          </w:tcPr>
          <w:p w14:paraId="32968D7A" w14:textId="3348D7E8"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94,617</w:t>
            </w:r>
          </w:p>
        </w:tc>
        <w:tc>
          <w:tcPr>
            <w:tcW w:w="4230" w:type="dxa"/>
            <w:vAlign w:val="center"/>
          </w:tcPr>
          <w:p w14:paraId="54BE5D2E" w14:textId="0130A6C4"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48,346 - 185,175</w:t>
            </w:r>
          </w:p>
        </w:tc>
      </w:tr>
      <w:tr w:rsidR="002422DE" w:rsidRPr="00B27630" w14:paraId="1E2F8470" w14:textId="77777777" w:rsidTr="00C13523">
        <w:trPr>
          <w:trHeight w:val="290"/>
        </w:trPr>
        <w:tc>
          <w:tcPr>
            <w:tcW w:w="2155" w:type="dxa"/>
            <w:noWrap/>
            <w:vAlign w:val="center"/>
            <w:hideMark/>
          </w:tcPr>
          <w:p w14:paraId="5A9B901D" w14:textId="6A159951"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xylosus</w:t>
            </w:r>
          </w:p>
        </w:tc>
        <w:tc>
          <w:tcPr>
            <w:tcW w:w="2705" w:type="dxa"/>
            <w:noWrap/>
            <w:vAlign w:val="center"/>
          </w:tcPr>
          <w:p w14:paraId="1CF480E1" w14:textId="0E215B2E"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84,985</w:t>
            </w:r>
          </w:p>
        </w:tc>
        <w:tc>
          <w:tcPr>
            <w:tcW w:w="4230" w:type="dxa"/>
            <w:vAlign w:val="center"/>
          </w:tcPr>
          <w:p w14:paraId="6B00F122" w14:textId="7569E1E5"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30,798 - 234,512</w:t>
            </w:r>
          </w:p>
        </w:tc>
      </w:tr>
      <w:tr w:rsidR="002422DE" w:rsidRPr="00B27630" w14:paraId="4B2F10BC" w14:textId="77777777" w:rsidTr="00C13523">
        <w:trPr>
          <w:trHeight w:val="290"/>
        </w:trPr>
        <w:tc>
          <w:tcPr>
            <w:tcW w:w="2155" w:type="dxa"/>
            <w:noWrap/>
            <w:vAlign w:val="center"/>
          </w:tcPr>
          <w:p w14:paraId="1FF8837F" w14:textId="38411084"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chromogenes</w:t>
            </w:r>
          </w:p>
        </w:tc>
        <w:tc>
          <w:tcPr>
            <w:tcW w:w="2705" w:type="dxa"/>
            <w:noWrap/>
            <w:vAlign w:val="center"/>
          </w:tcPr>
          <w:p w14:paraId="1BD96B91" w14:textId="6FF9DFA0"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80,376</w:t>
            </w:r>
          </w:p>
        </w:tc>
        <w:tc>
          <w:tcPr>
            <w:tcW w:w="4230" w:type="dxa"/>
            <w:vAlign w:val="center"/>
          </w:tcPr>
          <w:p w14:paraId="7F0057A3" w14:textId="3832AB63"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56,942 - 113,454</w:t>
            </w:r>
          </w:p>
        </w:tc>
      </w:tr>
      <w:tr w:rsidR="002422DE" w:rsidRPr="00B27630" w14:paraId="1F533D6B" w14:textId="77777777" w:rsidTr="00C13523">
        <w:trPr>
          <w:trHeight w:val="290"/>
        </w:trPr>
        <w:tc>
          <w:tcPr>
            <w:tcW w:w="2155" w:type="dxa"/>
            <w:noWrap/>
            <w:vAlign w:val="center"/>
          </w:tcPr>
          <w:p w14:paraId="67A1D456" w14:textId="2C7AEF2D"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haemolyticus</w:t>
            </w:r>
          </w:p>
        </w:tc>
        <w:tc>
          <w:tcPr>
            <w:tcW w:w="2705" w:type="dxa"/>
            <w:noWrap/>
            <w:vAlign w:val="center"/>
          </w:tcPr>
          <w:p w14:paraId="465BD17E" w14:textId="550C380A"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37,333</w:t>
            </w:r>
          </w:p>
        </w:tc>
        <w:tc>
          <w:tcPr>
            <w:tcW w:w="4230" w:type="dxa"/>
            <w:vAlign w:val="center"/>
          </w:tcPr>
          <w:p w14:paraId="4B8097FA" w14:textId="233C45FD"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21,217 - 65,688</w:t>
            </w:r>
          </w:p>
        </w:tc>
      </w:tr>
      <w:tr w:rsidR="002422DE" w:rsidRPr="00B27630" w14:paraId="6E53551F" w14:textId="77777777" w:rsidTr="00C13523">
        <w:trPr>
          <w:trHeight w:val="290"/>
        </w:trPr>
        <w:tc>
          <w:tcPr>
            <w:tcW w:w="2155" w:type="dxa"/>
            <w:noWrap/>
            <w:vAlign w:val="center"/>
            <w:hideMark/>
          </w:tcPr>
          <w:p w14:paraId="5768056A" w14:textId="27F270E4"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devriesei</w:t>
            </w:r>
          </w:p>
        </w:tc>
        <w:tc>
          <w:tcPr>
            <w:tcW w:w="2705" w:type="dxa"/>
            <w:noWrap/>
            <w:vAlign w:val="center"/>
          </w:tcPr>
          <w:p w14:paraId="4CA4A1A7" w14:textId="5ED461B0"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33,513</w:t>
            </w:r>
          </w:p>
        </w:tc>
        <w:tc>
          <w:tcPr>
            <w:tcW w:w="4230" w:type="dxa"/>
            <w:vAlign w:val="center"/>
          </w:tcPr>
          <w:p w14:paraId="62DA5DF4" w14:textId="6F3F8848"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13,597 - 82,599</w:t>
            </w:r>
          </w:p>
        </w:tc>
      </w:tr>
      <w:tr w:rsidR="002422DE" w:rsidRPr="00B27630" w14:paraId="6F37F9AF" w14:textId="77777777" w:rsidTr="00C13523">
        <w:trPr>
          <w:trHeight w:val="290"/>
        </w:trPr>
        <w:tc>
          <w:tcPr>
            <w:tcW w:w="2155" w:type="dxa"/>
            <w:noWrap/>
            <w:vAlign w:val="center"/>
            <w:hideMark/>
          </w:tcPr>
          <w:p w14:paraId="0DF56D4B" w14:textId="3377BFFF"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equorum</w:t>
            </w:r>
          </w:p>
        </w:tc>
        <w:tc>
          <w:tcPr>
            <w:tcW w:w="2705" w:type="dxa"/>
            <w:noWrap/>
            <w:vAlign w:val="center"/>
          </w:tcPr>
          <w:p w14:paraId="1B6E806F" w14:textId="625BE944"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11,855</w:t>
            </w:r>
          </w:p>
        </w:tc>
        <w:tc>
          <w:tcPr>
            <w:tcW w:w="4230" w:type="dxa"/>
            <w:vAlign w:val="center"/>
          </w:tcPr>
          <w:p w14:paraId="7941DFE9" w14:textId="4F21C001"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5,292 - 26,556</w:t>
            </w:r>
          </w:p>
        </w:tc>
      </w:tr>
      <w:tr w:rsidR="002422DE" w:rsidRPr="00B27630" w14:paraId="76277240" w14:textId="77777777" w:rsidTr="00C13523">
        <w:trPr>
          <w:trHeight w:val="290"/>
        </w:trPr>
        <w:tc>
          <w:tcPr>
            <w:tcW w:w="2155" w:type="dxa"/>
            <w:noWrap/>
            <w:vAlign w:val="center"/>
            <w:hideMark/>
          </w:tcPr>
          <w:p w14:paraId="51729B25" w14:textId="798BB9A9" w:rsidR="002422DE" w:rsidRPr="001F2A88" w:rsidRDefault="001D420A" w:rsidP="00682E1E">
            <w:pPr>
              <w:jc w:val="center"/>
              <w:rPr>
                <w:rFonts w:ascii="Times New Roman" w:eastAsia="Times New Roman" w:hAnsi="Times New Roman" w:cs="Times New Roman"/>
                <w:i/>
                <w:iCs/>
                <w:color w:val="000000"/>
              </w:rPr>
            </w:pPr>
            <w:r>
              <w:rPr>
                <w:rFonts w:ascii="Times New Roman" w:hAnsi="Times New Roman" w:cs="Times New Roman"/>
                <w:color w:val="000000"/>
              </w:rPr>
              <w:t>Culture-negative</w:t>
            </w:r>
          </w:p>
        </w:tc>
        <w:tc>
          <w:tcPr>
            <w:tcW w:w="2705" w:type="dxa"/>
            <w:noWrap/>
            <w:vAlign w:val="center"/>
          </w:tcPr>
          <w:p w14:paraId="34B6BBED" w14:textId="28C21156"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10,927</w:t>
            </w:r>
          </w:p>
        </w:tc>
        <w:tc>
          <w:tcPr>
            <w:tcW w:w="4230" w:type="dxa"/>
            <w:vAlign w:val="center"/>
          </w:tcPr>
          <w:p w14:paraId="615432A3" w14:textId="3A0B1735"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8,056 - 14,822</w:t>
            </w:r>
          </w:p>
        </w:tc>
      </w:tr>
    </w:tbl>
    <w:p w14:paraId="143A3A62" w14:textId="77777777" w:rsidR="00AE6BA6" w:rsidRDefault="00AE6BA6" w:rsidP="00682E1E">
      <w:pPr>
        <w:spacing w:after="0" w:line="480" w:lineRule="auto"/>
        <w:rPr>
          <w:rFonts w:ascii="Times New Roman" w:hAnsi="Times New Roman" w:cs="Times New Roman"/>
          <w:sz w:val="24"/>
          <w:szCs w:val="24"/>
        </w:rPr>
      </w:pPr>
    </w:p>
    <w:p w14:paraId="2CA004E1" w14:textId="77777777" w:rsidR="00B154CD" w:rsidRDefault="00B154CD" w:rsidP="00682E1E">
      <w:pPr>
        <w:spacing w:after="0" w:line="480" w:lineRule="auto"/>
        <w:rPr>
          <w:rFonts w:ascii="Times New Roman" w:hAnsi="Times New Roman" w:cs="Times New Roman"/>
          <w:sz w:val="24"/>
          <w:szCs w:val="24"/>
        </w:rPr>
      </w:pPr>
    </w:p>
    <w:p w14:paraId="001BFA9C" w14:textId="77777777" w:rsidR="00B154CD" w:rsidRDefault="00B154CD" w:rsidP="00682E1E">
      <w:pPr>
        <w:spacing w:after="0" w:line="480" w:lineRule="auto"/>
        <w:rPr>
          <w:rFonts w:ascii="Times New Roman" w:hAnsi="Times New Roman" w:cs="Times New Roman"/>
          <w:sz w:val="24"/>
          <w:szCs w:val="24"/>
        </w:rPr>
      </w:pPr>
    </w:p>
    <w:p w14:paraId="5BF1ACCA" w14:textId="77777777" w:rsidR="00B154CD" w:rsidRDefault="00B154CD" w:rsidP="00682E1E">
      <w:pPr>
        <w:spacing w:after="0" w:line="480" w:lineRule="auto"/>
        <w:rPr>
          <w:rFonts w:ascii="Times New Roman" w:hAnsi="Times New Roman" w:cs="Times New Roman"/>
          <w:sz w:val="24"/>
          <w:szCs w:val="24"/>
        </w:rPr>
      </w:pPr>
    </w:p>
    <w:p w14:paraId="78DBCD7C" w14:textId="18CBC835" w:rsidR="008066C4" w:rsidRPr="008066C4" w:rsidRDefault="002B33BB" w:rsidP="00682E1E">
      <w:pPr>
        <w:spacing w:after="0" w:line="480" w:lineRule="auto"/>
        <w:rPr>
          <w:rFonts w:ascii="Times New Roman" w:hAnsi="Times New Roman" w:cs="Times New Roman"/>
          <w:sz w:val="24"/>
          <w:szCs w:val="24"/>
        </w:rPr>
      </w:pPr>
      <w:r w:rsidRPr="002B33BB">
        <w:rPr>
          <w:rFonts w:ascii="Times New Roman" w:hAnsi="Times New Roman" w:cs="Times New Roman"/>
          <w:sz w:val="24"/>
          <w:szCs w:val="24"/>
        </w:rPr>
        <w:lastRenderedPageBreak/>
        <w:t xml:space="preserve"> </w:t>
      </w:r>
      <w:r w:rsidRPr="002B33BB">
        <w:rPr>
          <w:rFonts w:ascii="Times New Roman" w:hAnsi="Times New Roman" w:cs="Times New Roman"/>
          <w:noProof/>
          <w:sz w:val="24"/>
          <w:szCs w:val="24"/>
        </w:rPr>
        <w:drawing>
          <wp:inline distT="0" distB="0" distL="0" distR="0" wp14:anchorId="6A830A7B" wp14:editId="0EA4D277">
            <wp:extent cx="5021580" cy="7341870"/>
            <wp:effectExtent l="0" t="0" r="7620" b="0"/>
            <wp:docPr id="1644221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1580" cy="7341870"/>
                    </a:xfrm>
                    <a:prstGeom prst="rect">
                      <a:avLst/>
                    </a:prstGeom>
                    <a:noFill/>
                    <a:ln>
                      <a:noFill/>
                    </a:ln>
                  </pic:spPr>
                </pic:pic>
              </a:graphicData>
            </a:graphic>
          </wp:inline>
        </w:drawing>
      </w:r>
    </w:p>
    <w:p w14:paraId="48F1561D" w14:textId="173970AE" w:rsidR="008066C4" w:rsidRPr="004B37E3" w:rsidRDefault="008066C4" w:rsidP="00682E1E">
      <w:pPr>
        <w:spacing w:after="0" w:line="480" w:lineRule="auto"/>
        <w:jc w:val="both"/>
        <w:rPr>
          <w:rFonts w:ascii="Times New Roman" w:hAnsi="Times New Roman" w:cs="Times New Roman"/>
        </w:rPr>
      </w:pPr>
      <w:r w:rsidRPr="00AA2EE3">
        <w:rPr>
          <w:rFonts w:ascii="Times New Roman" w:hAnsi="Times New Roman" w:cs="Times New Roman"/>
          <w:b/>
          <w:bCs/>
        </w:rPr>
        <w:t>Figure 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 xml:space="preserve">set of quarter-day observations collected from 382 cows </w:t>
      </w:r>
      <w:r w:rsidRPr="00123B48">
        <w:rPr>
          <w:rFonts w:ascii="Times New Roman" w:hAnsi="Times New Roman" w:cs="Times New Roman"/>
        </w:rPr>
        <w:t>during a longitudinal observational study of 10 certified organic dairy farms in Vermont (</w:t>
      </w:r>
      <w:r w:rsidRPr="00752A11">
        <w:rPr>
          <w:rFonts w:ascii="Times New Roman" w:hAnsi="Times New Roman" w:cs="Times New Roman"/>
        </w:rPr>
        <w:t>US</w:t>
      </w:r>
      <w:r w:rsidRPr="00123B48">
        <w:rPr>
          <w:rFonts w:ascii="Times New Roman" w:hAnsi="Times New Roman" w:cs="Times New Roman"/>
        </w:rPr>
        <w:t>)</w:t>
      </w:r>
      <w:r>
        <w:rPr>
          <w:rFonts w:ascii="Times New Roman" w:hAnsi="Times New Roman" w:cs="Times New Roman"/>
        </w:rPr>
        <w:t>.</w:t>
      </w:r>
    </w:p>
    <w:p w14:paraId="5E6E30AF" w14:textId="73FB2023" w:rsidR="008066C4" w:rsidRDefault="00C559F9" w:rsidP="00682E1E">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39B91E9" wp14:editId="4BBE642F">
            <wp:simplePos x="914400" y="914400"/>
            <wp:positionH relativeFrom="column">
              <wp:align>left</wp:align>
            </wp:positionH>
            <wp:positionV relativeFrom="paragraph">
              <wp:align>top</wp:align>
            </wp:positionV>
            <wp:extent cx="5960110" cy="3465195"/>
            <wp:effectExtent l="0" t="0" r="2540" b="1905"/>
            <wp:wrapSquare wrapText="bothSides"/>
            <wp:docPr id="10083009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833" t="3934" r="4440" b="6602"/>
                    <a:stretch/>
                  </pic:blipFill>
                  <pic:spPr bwMode="auto">
                    <a:xfrm>
                      <a:off x="0" y="0"/>
                      <a:ext cx="5960110" cy="3465195"/>
                    </a:xfrm>
                    <a:prstGeom prst="rect">
                      <a:avLst/>
                    </a:prstGeom>
                    <a:noFill/>
                    <a:ln>
                      <a:noFill/>
                    </a:ln>
                    <a:extLst>
                      <a:ext uri="{53640926-AAD7-44D8-BBD7-CCE9431645EC}">
                        <a14:shadowObscured xmlns:a14="http://schemas.microsoft.com/office/drawing/2010/main"/>
                      </a:ext>
                    </a:extLst>
                  </pic:spPr>
                </pic:pic>
              </a:graphicData>
            </a:graphic>
          </wp:anchor>
        </w:drawing>
      </w:r>
      <w:r w:rsidR="008066C4" w:rsidRPr="00AA2EE3">
        <w:rPr>
          <w:rFonts w:ascii="Times New Roman" w:hAnsi="Times New Roman" w:cs="Times New Roman"/>
          <w:b/>
          <w:bCs/>
          <w:sz w:val="24"/>
          <w:szCs w:val="24"/>
        </w:rPr>
        <w:t>Figure 2</w:t>
      </w:r>
      <w:r w:rsidR="008066C4" w:rsidRPr="00AA2EE3">
        <w:rPr>
          <w:rFonts w:ascii="Times New Roman" w:hAnsi="Times New Roman" w:cs="Times New Roman"/>
          <w:sz w:val="24"/>
          <w:szCs w:val="24"/>
        </w:rPr>
        <w:t xml:space="preserve">. Somatic cell score for 2,260 quarter-day observations with an intramammary infection due to staphylococci and mammaliicocci and </w:t>
      </w:r>
      <w:r w:rsidR="001D420A">
        <w:rPr>
          <w:rFonts w:ascii="Times New Roman" w:hAnsi="Times New Roman" w:cs="Times New Roman"/>
          <w:sz w:val="24"/>
          <w:szCs w:val="24"/>
        </w:rPr>
        <w:t>culture-negative</w:t>
      </w:r>
      <w:r w:rsidR="008066C4" w:rsidRPr="00AA2EE3">
        <w:rPr>
          <w:rFonts w:ascii="Times New Roman" w:hAnsi="Times New Roman" w:cs="Times New Roman"/>
          <w:sz w:val="24"/>
          <w:szCs w:val="24"/>
        </w:rPr>
        <w:t xml:space="preserve"> quarters. Quarter-day observations were collected from 1,272 quarters belonging to 360 cows during a longitudinal observational study of 10 certified organic dairy farms in Vermont (US). The red dotted line indicates a somatic cell score of 4. The observed data are displayed (i.e., quarters that were repeatedly positive for the same species contributed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444E8C8E" w14:textId="77777777" w:rsidR="008066C4" w:rsidRDefault="008066C4" w:rsidP="00682E1E">
      <w:pPr>
        <w:spacing w:after="0" w:line="480" w:lineRule="auto"/>
        <w:rPr>
          <w:rFonts w:ascii="Times New Roman" w:hAnsi="Times New Roman" w:cs="Times New Roman"/>
          <w:sz w:val="24"/>
          <w:szCs w:val="24"/>
        </w:rPr>
      </w:pPr>
    </w:p>
    <w:p w14:paraId="0889C9E2" w14:textId="77777777" w:rsidR="00577BC3" w:rsidRPr="00D03DE9" w:rsidRDefault="00577BC3" w:rsidP="00682E1E">
      <w:pPr>
        <w:spacing w:after="0" w:line="480" w:lineRule="auto"/>
        <w:rPr>
          <w:rFonts w:ascii="Times New Roman" w:hAnsi="Times New Roman" w:cs="Times New Roman"/>
          <w:sz w:val="24"/>
          <w:szCs w:val="24"/>
        </w:rPr>
      </w:pPr>
    </w:p>
    <w:p w14:paraId="7EB32BFF" w14:textId="5A12A341" w:rsidR="00FF3370" w:rsidRPr="00D03DE9" w:rsidRDefault="00FF3370" w:rsidP="00682E1E">
      <w:pPr>
        <w:spacing w:after="0" w:line="480" w:lineRule="auto"/>
        <w:rPr>
          <w:rFonts w:ascii="Times New Roman" w:hAnsi="Times New Roman" w:cs="Times New Roman"/>
          <w:sz w:val="24"/>
          <w:szCs w:val="24"/>
        </w:rPr>
      </w:pPr>
    </w:p>
    <w:p w14:paraId="3AABC44E" w14:textId="77777777" w:rsidR="00FF3370" w:rsidRPr="00D03DE9" w:rsidRDefault="00FF3370" w:rsidP="00682E1E">
      <w:pPr>
        <w:spacing w:after="0" w:line="480" w:lineRule="auto"/>
        <w:rPr>
          <w:rFonts w:ascii="Times New Roman" w:hAnsi="Times New Roman" w:cs="Times New Roman"/>
          <w:sz w:val="24"/>
          <w:szCs w:val="24"/>
        </w:rPr>
      </w:pPr>
    </w:p>
    <w:p w14:paraId="6A96C91D" w14:textId="77777777" w:rsidR="00FF3370" w:rsidRDefault="00FF3370" w:rsidP="00682E1E">
      <w:pPr>
        <w:spacing w:after="0" w:line="480" w:lineRule="auto"/>
        <w:rPr>
          <w:rFonts w:ascii="Times New Roman" w:hAnsi="Times New Roman" w:cs="Times New Roman"/>
          <w:sz w:val="24"/>
          <w:szCs w:val="24"/>
        </w:rPr>
      </w:pPr>
      <w:r w:rsidRPr="00D03DE9">
        <w:rPr>
          <w:rFonts w:ascii="Times New Roman" w:hAnsi="Times New Roman" w:cs="Times New Roman"/>
          <w:noProof/>
          <w:sz w:val="24"/>
          <w:szCs w:val="24"/>
        </w:rPr>
        <w:lastRenderedPageBreak/>
        <w:drawing>
          <wp:inline distT="0" distB="0" distL="0" distR="0" wp14:anchorId="7CBA8B8D" wp14:editId="1B88A91F">
            <wp:extent cx="5848914" cy="3073580"/>
            <wp:effectExtent l="0" t="0" r="0" b="0"/>
            <wp:docPr id="1126488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53739" cy="3076116"/>
                    </a:xfrm>
                    <a:prstGeom prst="rect">
                      <a:avLst/>
                    </a:prstGeom>
                    <a:noFill/>
                  </pic:spPr>
                </pic:pic>
              </a:graphicData>
            </a:graphic>
          </wp:inline>
        </w:drawing>
      </w:r>
    </w:p>
    <w:p w14:paraId="5518ABFD" w14:textId="66CE5A37" w:rsidR="00973F25" w:rsidRDefault="008066C4" w:rsidP="00682E1E">
      <w:pPr>
        <w:spacing w:after="0" w:line="480" w:lineRule="auto"/>
        <w:rPr>
          <w:rFonts w:ascii="Times New Roman" w:hAnsi="Times New Roman" w:cs="Times New Roman"/>
          <w:sz w:val="24"/>
          <w:szCs w:val="24"/>
        </w:rPr>
      </w:pPr>
      <w:r w:rsidRPr="00AA2EE3">
        <w:rPr>
          <w:rFonts w:ascii="Times New Roman" w:hAnsi="Times New Roman" w:cs="Times New Roman"/>
          <w:b/>
          <w:bCs/>
          <w:sz w:val="24"/>
          <w:szCs w:val="24"/>
        </w:rPr>
        <w:t>Figure 3</w:t>
      </w:r>
      <w:r w:rsidRPr="00AA2EE3">
        <w:rPr>
          <w:rFonts w:ascii="Times New Roman" w:hAnsi="Times New Roman" w:cs="Times New Roman"/>
          <w:sz w:val="24"/>
          <w:szCs w:val="24"/>
        </w:rPr>
        <w:t xml:space="preserve">. Quarter somatic cell score least square means estimates as a function of staphylococci and mammaliicocci IMI and days in milk, compared to </w:t>
      </w:r>
      <w:r w:rsidR="00CE6EE9">
        <w:rPr>
          <w:rFonts w:ascii="Times New Roman" w:hAnsi="Times New Roman" w:cs="Times New Roman"/>
          <w:sz w:val="24"/>
          <w:szCs w:val="24"/>
        </w:rPr>
        <w:t>culture-negative</w:t>
      </w:r>
      <w:r w:rsidRPr="00AA2EE3">
        <w:rPr>
          <w:rFonts w:ascii="Times New Roman" w:hAnsi="Times New Roman" w:cs="Times New Roman"/>
          <w:sz w:val="24"/>
          <w:szCs w:val="24"/>
        </w:rPr>
        <w:t xml:space="preserve"> quarters. Data set used to make model estimations is comprised of 2,620 quarter-day observations collected from 1,272 quarters belonging to 360 cows during a longitudinal observational study of 10 certified organic dairy farms in Vermont (US). Model estimates for each species are only presented for the range of days in milk for IMI observations in the data set. Error bars represent the 95% confidence interval.</w:t>
      </w:r>
    </w:p>
    <w:p w14:paraId="4E6AA57C" w14:textId="77777777" w:rsidR="00890169" w:rsidRDefault="00890169" w:rsidP="00682E1E">
      <w:pPr>
        <w:spacing w:after="0" w:line="480" w:lineRule="auto"/>
        <w:rPr>
          <w:rFonts w:ascii="Times New Roman" w:hAnsi="Times New Roman" w:cs="Times New Roman"/>
          <w:sz w:val="24"/>
          <w:szCs w:val="24"/>
        </w:rPr>
      </w:pPr>
    </w:p>
    <w:p w14:paraId="64C44D8E" w14:textId="77777777" w:rsidR="003D3BEA" w:rsidRDefault="003D3BEA" w:rsidP="00682E1E">
      <w:pPr>
        <w:spacing w:after="0" w:line="480" w:lineRule="auto"/>
        <w:rPr>
          <w:rFonts w:ascii="Times New Roman" w:hAnsi="Times New Roman" w:cs="Times New Roman"/>
          <w:sz w:val="24"/>
          <w:szCs w:val="24"/>
        </w:rPr>
      </w:pPr>
    </w:p>
    <w:p w14:paraId="56CC584A" w14:textId="77777777" w:rsidR="003D3BEA" w:rsidRDefault="003D3BEA" w:rsidP="00682E1E">
      <w:pPr>
        <w:spacing w:after="0" w:line="480" w:lineRule="auto"/>
        <w:rPr>
          <w:rFonts w:ascii="Times New Roman" w:hAnsi="Times New Roman" w:cs="Times New Roman"/>
          <w:sz w:val="24"/>
          <w:szCs w:val="24"/>
        </w:rPr>
      </w:pPr>
    </w:p>
    <w:p w14:paraId="1B70C44D" w14:textId="75C85D07" w:rsidR="003D3BEA" w:rsidRDefault="003D3BEA" w:rsidP="00682E1E">
      <w:pPr>
        <w:spacing w:after="0" w:line="480" w:lineRule="auto"/>
        <w:rPr>
          <w:rFonts w:ascii="Times New Roman" w:hAnsi="Times New Roman" w:cs="Times New Roman"/>
          <w:sz w:val="24"/>
          <w:szCs w:val="24"/>
        </w:rPr>
      </w:pPr>
      <w:r w:rsidRPr="003D3BEA">
        <w:rPr>
          <w:rFonts w:ascii="Times New Roman" w:hAnsi="Times New Roman" w:cs="Times New Roman"/>
          <w:noProof/>
          <w:sz w:val="24"/>
          <w:szCs w:val="24"/>
        </w:rPr>
        <w:lastRenderedPageBreak/>
        <w:drawing>
          <wp:inline distT="0" distB="0" distL="0" distR="0" wp14:anchorId="0C81ED99" wp14:editId="4F186430">
            <wp:extent cx="5888355" cy="4323715"/>
            <wp:effectExtent l="0" t="0" r="0" b="635"/>
            <wp:docPr id="1218011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8355" cy="4323715"/>
                    </a:xfrm>
                    <a:prstGeom prst="rect">
                      <a:avLst/>
                    </a:prstGeom>
                    <a:noFill/>
                    <a:ln>
                      <a:noFill/>
                    </a:ln>
                  </pic:spPr>
                </pic:pic>
              </a:graphicData>
            </a:graphic>
          </wp:inline>
        </w:drawing>
      </w:r>
    </w:p>
    <w:p w14:paraId="7EECDDEC" w14:textId="7417BFB4" w:rsidR="00890169" w:rsidRPr="00890169" w:rsidRDefault="00890169" w:rsidP="00890169">
      <w:pPr>
        <w:spacing w:after="0" w:line="480" w:lineRule="auto"/>
        <w:rPr>
          <w:rFonts w:ascii="Times New Roman" w:hAnsi="Times New Roman" w:cs="Times New Roman"/>
          <w:sz w:val="24"/>
          <w:szCs w:val="24"/>
        </w:rPr>
      </w:pPr>
      <w:r w:rsidRPr="00890169">
        <w:rPr>
          <w:rFonts w:ascii="Times New Roman" w:hAnsi="Times New Roman" w:cs="Times New Roman"/>
          <w:b/>
          <w:bCs/>
          <w:sz w:val="24"/>
          <w:szCs w:val="24"/>
        </w:rPr>
        <w:t>Figure S1</w:t>
      </w:r>
      <w:r w:rsidRPr="00890169">
        <w:rPr>
          <w:rFonts w:ascii="Times New Roman" w:hAnsi="Times New Roman" w:cs="Times New Roman"/>
          <w:sz w:val="24"/>
          <w:szCs w:val="24"/>
        </w:rPr>
        <w:t xml:space="preserve">. Variation in somatic cell score (SCS) for 898 quarters with consecutive observations (≥2) repeatedly positive for an IMI due to the same NASM species or repeatedly identified as </w:t>
      </w:r>
      <w:r w:rsidR="003D3BEA">
        <w:rPr>
          <w:rFonts w:ascii="Times New Roman" w:hAnsi="Times New Roman" w:cs="Times New Roman"/>
          <w:sz w:val="24"/>
          <w:szCs w:val="24"/>
        </w:rPr>
        <w:t>culture-negative (</w:t>
      </w:r>
      <w:r w:rsidRPr="00890169">
        <w:rPr>
          <w:rFonts w:ascii="Times New Roman" w:hAnsi="Times New Roman" w:cs="Times New Roman"/>
          <w:sz w:val="24"/>
          <w:szCs w:val="24"/>
        </w:rPr>
        <w:t>no growth</w:t>
      </w:r>
      <w:r w:rsidR="003D3BEA">
        <w:rPr>
          <w:rFonts w:ascii="Times New Roman" w:hAnsi="Times New Roman" w:cs="Times New Roman"/>
          <w:sz w:val="24"/>
          <w:szCs w:val="24"/>
        </w:rPr>
        <w:t>)</w:t>
      </w:r>
      <w:r w:rsidRPr="00890169">
        <w:rPr>
          <w:rFonts w:ascii="Times New Roman" w:hAnsi="Times New Roman" w:cs="Times New Roman"/>
          <w:sz w:val="24"/>
          <w:szCs w:val="24"/>
        </w:rPr>
        <w:t xml:space="preserve">. The absolute difference was found between the minimum and maximum SCS observed for a quarter over consecutive observations of an IMI due to the same NASM species (or repeated observations of no growth), and is presented as variation in SCS. Quarter-day observations were collected from 1,272 quarters belonging to 360 cows during a longitudinal, cross-sectional observational study of 10 certified organic dairy farms in Vermont (US).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w:t>
      </w:r>
      <w:r w:rsidRPr="00890169">
        <w:rPr>
          <w:rFonts w:ascii="Times New Roman" w:hAnsi="Times New Roman" w:cs="Times New Roman"/>
          <w:sz w:val="24"/>
          <w:szCs w:val="24"/>
        </w:rPr>
        <w:lastRenderedPageBreak/>
        <w:t>smallest observation greater than or equal to the 25th quartile minus 1.5 times the interquartile range.</w:t>
      </w:r>
    </w:p>
    <w:p w14:paraId="62E98368" w14:textId="77777777" w:rsidR="00890169" w:rsidRPr="004B37E3" w:rsidRDefault="00890169" w:rsidP="00682E1E">
      <w:pPr>
        <w:spacing w:after="0" w:line="480" w:lineRule="auto"/>
        <w:rPr>
          <w:rFonts w:ascii="Times New Roman" w:hAnsi="Times New Roman" w:cs="Times New Roman"/>
          <w:sz w:val="24"/>
          <w:szCs w:val="24"/>
        </w:rPr>
      </w:pPr>
    </w:p>
    <w:sectPr w:rsidR="00890169" w:rsidRPr="004B37E3" w:rsidSect="002F00B4">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9" w:author="Caitlin Jeffrey" w:date="2024-09-23T09:55:00Z" w:initials="CJ">
    <w:p w14:paraId="2B88AC0A" w14:textId="77777777" w:rsidR="002B667A" w:rsidRDefault="002B667A" w:rsidP="002B667A">
      <w:pPr>
        <w:pStyle w:val="CommentText"/>
      </w:pPr>
      <w:r>
        <w:rPr>
          <w:rStyle w:val="CommentReference"/>
        </w:rPr>
        <w:annotationRef/>
      </w:r>
      <w:r>
        <w:t>“Why do we care about NASM?”</w:t>
      </w:r>
    </w:p>
  </w:comment>
  <w:comment w:id="63" w:author="Caitlin Jeffrey" w:date="2024-09-23T09:55:00Z" w:initials="CJ">
    <w:p w14:paraId="7FAF1CA5" w14:textId="5FBBC51B" w:rsidR="002B667A" w:rsidRDefault="002B667A" w:rsidP="002B667A">
      <w:pPr>
        <w:pStyle w:val="CommentText"/>
      </w:pPr>
      <w:r>
        <w:rPr>
          <w:rStyle w:val="CommentReference"/>
        </w:rPr>
        <w:annotationRef/>
      </w:r>
      <w:r>
        <w:t>Description of terminology used around this group</w:t>
      </w:r>
    </w:p>
  </w:comment>
  <w:comment w:id="123" w:author="Caitlin Jeffrey" w:date="2024-09-23T09:53:00Z" w:initials="CJ">
    <w:p w14:paraId="4427CD08" w14:textId="65D9E0A9" w:rsidR="00862F77" w:rsidRDefault="00862F77" w:rsidP="00862F77">
      <w:pPr>
        <w:pStyle w:val="CommentText"/>
      </w:pPr>
      <w:r>
        <w:rPr>
          <w:rStyle w:val="CommentReference"/>
        </w:rPr>
        <w:annotationRef/>
      </w:r>
      <w:r>
        <w:t>This may not be redundant with some of the references added below</w:t>
      </w:r>
    </w:p>
  </w:comment>
  <w:comment w:id="124" w:author="Caitlin Jeffrey" w:date="2024-09-23T09:56:00Z" w:initials="CJ">
    <w:p w14:paraId="25E3C1C0" w14:textId="77777777" w:rsidR="00921945" w:rsidRDefault="00921945" w:rsidP="00921945">
      <w:pPr>
        <w:pStyle w:val="CommentText"/>
      </w:pPr>
      <w:r>
        <w:rPr>
          <w:rStyle w:val="CommentReference"/>
        </w:rPr>
        <w:annotationRef/>
      </w:r>
      <w:r>
        <w:t>NASM behave differently; ergo studying their species-specific effect on qSCC is valuable</w:t>
      </w:r>
    </w:p>
  </w:comment>
  <w:comment w:id="140" w:author="Caitlin Jeffrey" w:date="2024-09-20T17:50:00Z" w:initials="CJ">
    <w:p w14:paraId="158A834F" w14:textId="0989224F" w:rsidR="00C60F7F" w:rsidRDefault="00C60F7F" w:rsidP="00C60F7F">
      <w:pPr>
        <w:pStyle w:val="CommentText"/>
      </w:pPr>
      <w:r>
        <w:rPr>
          <w:rStyle w:val="CommentReference"/>
        </w:rPr>
        <w:annotationRef/>
      </w:r>
      <w:r>
        <w:t>Is this ok here? Or should it be quarter-milk level SCC ??!!?</w:t>
      </w:r>
    </w:p>
  </w:comment>
  <w:comment w:id="131" w:author="Caitlin Jeffrey" w:date="2024-09-23T09:57:00Z" w:initials="CJ">
    <w:p w14:paraId="340B7275" w14:textId="77777777" w:rsidR="00D36D37" w:rsidRDefault="00D36D37" w:rsidP="00D36D37">
      <w:pPr>
        <w:pStyle w:val="CommentText"/>
      </w:pPr>
      <w:r>
        <w:rPr>
          <w:rStyle w:val="CommentReference"/>
        </w:rPr>
        <w:annotationRef/>
      </w:r>
      <w:r>
        <w:t>Limited previous work describes qSCC, limited by identification method or not controlling for DIM, or using isolates from multiple herds</w:t>
      </w:r>
    </w:p>
  </w:comment>
  <w:comment w:id="156" w:author="Caitlin Jeffrey" w:date="2024-09-23T09:14:00Z" w:initials="CJ">
    <w:p w14:paraId="453CCBFF" w14:textId="65775459" w:rsidR="00727AE1" w:rsidRDefault="00727AE1" w:rsidP="00727AE1">
      <w:pPr>
        <w:pStyle w:val="CommentText"/>
      </w:pPr>
      <w:r>
        <w:rPr>
          <w:rStyle w:val="CommentReference"/>
        </w:rPr>
        <w:annotationRef/>
      </w:r>
      <w:r>
        <w:t>This is now redundant with what is below...</w:t>
      </w:r>
    </w:p>
  </w:comment>
  <w:comment w:id="158" w:author="Caitlin Jeffrey" w:date="2024-09-23T09:14:00Z" w:initials="CJ">
    <w:p w14:paraId="58EA42E3" w14:textId="77777777" w:rsidR="000628F6" w:rsidRDefault="000628F6" w:rsidP="000628F6">
      <w:pPr>
        <w:pStyle w:val="CommentText"/>
      </w:pPr>
      <w:r>
        <w:rPr>
          <w:rStyle w:val="CommentReference"/>
        </w:rPr>
        <w:annotationRef/>
      </w:r>
      <w:r>
        <w:t>This section talks about AM use, AMR in staph, differences between two systems</w:t>
      </w:r>
    </w:p>
  </w:comment>
  <w:comment w:id="214" w:author="Caitlin Jeffrey" w:date="2024-09-23T09:08:00Z" w:initials="CJ">
    <w:p w14:paraId="21A2252B" w14:textId="7E1339D3" w:rsidR="007B5C23" w:rsidRDefault="00731FDD" w:rsidP="007B5C23">
      <w:pPr>
        <w:pStyle w:val="CommentText"/>
      </w:pPr>
      <w:r>
        <w:rPr>
          <w:rStyle w:val="CommentReference"/>
        </w:rPr>
        <w:annotationRef/>
      </w:r>
      <w:r w:rsidR="007B5C23">
        <w:t>Summary of management differences</w:t>
      </w:r>
    </w:p>
    <w:p w14:paraId="6478A7C7" w14:textId="77777777" w:rsidR="007B5C23" w:rsidRDefault="007B5C23" w:rsidP="007B5C23">
      <w:pPr>
        <w:pStyle w:val="CommentText"/>
      </w:pPr>
    </w:p>
    <w:p w14:paraId="76E21DCF" w14:textId="77777777" w:rsidR="007B5C23" w:rsidRDefault="007B5C23" w:rsidP="007B5C23">
      <w:pPr>
        <w:pStyle w:val="CommentText"/>
      </w:pPr>
      <w:r>
        <w:t>Zwald, A. G., P. L. Ruegg, J. B. Kaneene, L. D. Warnick, S. J. Wells, C. Fossler, and L. W. Halbert. 2004. Management Practices and Reported Antimicrobial Usage on Conventional and Organic Dairy Farms. J. Dairy Sci. 87(1):191-201.</w:t>
      </w:r>
    </w:p>
  </w:comment>
  <w:comment w:id="253" w:author="Caitlin Jeffrey" w:date="2024-09-23T09:13:00Z" w:initials="CJ">
    <w:p w14:paraId="28D8C415" w14:textId="77777777" w:rsidR="00956027" w:rsidRDefault="00956027" w:rsidP="00956027">
      <w:pPr>
        <w:pStyle w:val="CommentText"/>
      </w:pPr>
      <w:r>
        <w:rPr>
          <w:rStyle w:val="CommentReference"/>
        </w:rPr>
        <w:annotationRef/>
      </w:r>
      <w:r>
        <w:t xml:space="preserve">Summary of difference in milk quality/mastitis measures </w:t>
      </w:r>
      <w:r>
        <w:rPr>
          <w:b/>
          <w:bCs/>
        </w:rPr>
        <w:t xml:space="preserve">NOT JUST IN US </w:t>
      </w:r>
    </w:p>
    <w:p w14:paraId="1EE71473" w14:textId="77777777" w:rsidR="00956027" w:rsidRDefault="00956027" w:rsidP="00956027">
      <w:pPr>
        <w:pStyle w:val="CommentText"/>
      </w:pPr>
    </w:p>
    <w:p w14:paraId="220849CF" w14:textId="77777777" w:rsidR="00956027" w:rsidRDefault="00956027" w:rsidP="00956027">
      <w:pPr>
        <w:pStyle w:val="CommentText"/>
      </w:pPr>
      <w:r>
        <w:t>Hamilton, C., U. Emanuelson, K. Forslund, I. Hansson, and T. Ekman. 2006. Mastitis and related management factors in certified organic dairy herds in Sweden. Acta Vet Scand 48(1):11.</w:t>
      </w:r>
    </w:p>
    <w:p w14:paraId="33044F5C" w14:textId="77777777" w:rsidR="00956027" w:rsidRDefault="00956027" w:rsidP="00956027">
      <w:pPr>
        <w:pStyle w:val="CommentText"/>
      </w:pPr>
    </w:p>
    <w:p w14:paraId="47654900" w14:textId="77777777" w:rsidR="00956027" w:rsidRDefault="00956027" w:rsidP="00956027">
      <w:pPr>
        <w:pStyle w:val="CommentText"/>
      </w:pPr>
      <w:r>
        <w:t>Hardeng, F. and V. L. Edge. 2001. Mastitis, Ketosis, and Milk Fever in 31 Organic and 93 Conventional Norwegian Dairy Herds. J. Dairy Sci. 84(12):2673-2679.</w:t>
      </w:r>
    </w:p>
    <w:p w14:paraId="13AE50E8" w14:textId="77777777" w:rsidR="00956027" w:rsidRDefault="00956027" w:rsidP="00956027">
      <w:pPr>
        <w:pStyle w:val="CommentText"/>
      </w:pPr>
    </w:p>
    <w:p w14:paraId="216287D6" w14:textId="77777777" w:rsidR="00956027" w:rsidRDefault="00956027" w:rsidP="00956027">
      <w:pPr>
        <w:pStyle w:val="CommentText"/>
      </w:pPr>
      <w:r>
        <w:t>Levison, L. J., E. K. Miller-Cushon, A. L. Tucker, R. Bergeron, K. E. Leslie, H. W. Barkema, and T. J. DeVries. 2016. Incidence rate of pathogen-specific clinical mastitis on conventional and organic Canadian dairy farms. J Dairy Sci 99(2):1341-1350.</w:t>
      </w:r>
    </w:p>
    <w:p w14:paraId="5C01CF05" w14:textId="77777777" w:rsidR="00956027" w:rsidRDefault="00956027" w:rsidP="00956027">
      <w:pPr>
        <w:pStyle w:val="CommentText"/>
      </w:pPr>
    </w:p>
    <w:p w14:paraId="4C6FC816" w14:textId="77777777" w:rsidR="00956027" w:rsidRDefault="00956027" w:rsidP="00956027">
      <w:pPr>
        <w:pStyle w:val="CommentText"/>
      </w:pPr>
      <w:r>
        <w:t>Mullen, K. A. E., L. G. Sparks, R. L. Lyman, S. P. Washburn, and K. L. Anderson. 2013. Comparisons of milk quality on North Carolina organic and conventional dairies. J. Dairy Sci. 96(10):6753-6762.</w:t>
      </w:r>
    </w:p>
    <w:p w14:paraId="775BC297" w14:textId="77777777" w:rsidR="00956027" w:rsidRDefault="00956027" w:rsidP="00956027">
      <w:pPr>
        <w:pStyle w:val="CommentText"/>
      </w:pPr>
    </w:p>
    <w:p w14:paraId="16450974" w14:textId="77777777" w:rsidR="00956027" w:rsidRDefault="00956027" w:rsidP="00956027">
      <w:pPr>
        <w:pStyle w:val="CommentText"/>
      </w:pPr>
      <w:r>
        <w:t>Richert, R. M., K. M. Cicconi, M. J. Gamroth, Y. H. Schukken, K. E. Stiglbauer, and P. L. Ruegg. 2013. Risk factors for clinical mastitis, ketosis, and pneumonia in dairy cattle on organic and small conventional farms in the United States. J Dairy Sci 96(7):4269-4285.</w:t>
      </w:r>
    </w:p>
    <w:p w14:paraId="71885E83" w14:textId="77777777" w:rsidR="00956027" w:rsidRDefault="00956027" w:rsidP="00956027">
      <w:pPr>
        <w:pStyle w:val="CommentText"/>
      </w:pPr>
    </w:p>
    <w:p w14:paraId="179EAA59" w14:textId="77777777" w:rsidR="00956027" w:rsidRDefault="00956027" w:rsidP="00956027">
      <w:pPr>
        <w:pStyle w:val="CommentText"/>
      </w:pPr>
      <w:r>
        <w:t>Valle, P. S., G. Lien, O. Flaten, M. Koesling, and M. Ebbesvik. 2007. Herd health and health management in organic versus conventional dairy herds in Norway. Livestock Science 112(1):123-132.</w:t>
      </w:r>
    </w:p>
    <w:p w14:paraId="3CF9DB65" w14:textId="77777777" w:rsidR="00956027" w:rsidRDefault="00956027" w:rsidP="00956027">
      <w:pPr>
        <w:pStyle w:val="CommentText"/>
      </w:pPr>
    </w:p>
    <w:p w14:paraId="58627AF8" w14:textId="77777777" w:rsidR="00956027" w:rsidRDefault="00956027" w:rsidP="00956027">
      <w:pPr>
        <w:pStyle w:val="CommentText"/>
      </w:pPr>
    </w:p>
    <w:p w14:paraId="123BD078" w14:textId="77777777" w:rsidR="00956027" w:rsidRDefault="00956027" w:rsidP="00956027">
      <w:pPr>
        <w:pStyle w:val="CommentText"/>
      </w:pPr>
    </w:p>
  </w:comment>
  <w:comment w:id="303" w:author="Caitlin Jeffrey" w:date="2024-09-23T09:40:00Z" w:initials="CJ">
    <w:p w14:paraId="7B035CDF" w14:textId="77777777" w:rsidR="00505F5D" w:rsidRDefault="00505F5D" w:rsidP="00505F5D">
      <w:pPr>
        <w:pStyle w:val="CommentText"/>
      </w:pPr>
      <w:r>
        <w:rPr>
          <w:rStyle w:val="CommentReference"/>
        </w:rPr>
        <w:annotationRef/>
      </w:r>
      <w:r>
        <w:t xml:space="preserve">some herd-level management factors associated with NASM diversity were related to feed and water provided to dairy cows: De Visscher et al. (2017) found an increased likelihood of </w:t>
      </w:r>
      <w:r>
        <w:rPr>
          <w:i/>
          <w:iCs/>
        </w:rPr>
        <w:t xml:space="preserve">S. simulans </w:t>
      </w:r>
      <w:r>
        <w:t xml:space="preserve">in BTM if drinking water for cows was from a public supply (vs. a well), and Petzer et al. (2022) reported proportionally more IMI due to </w:t>
      </w:r>
      <w:r>
        <w:rPr>
          <w:i/>
          <w:iCs/>
        </w:rPr>
        <w:t>S. chromogenes</w:t>
      </w:r>
      <w:r>
        <w:t xml:space="preserve"> from herds that were pasture-based compared to those that were fed a total mixed ration (TMR), while </w:t>
      </w:r>
      <w:r>
        <w:rPr>
          <w:i/>
          <w:iCs/>
        </w:rPr>
        <w:t>S. haemolyticus</w:t>
      </w:r>
      <w:r>
        <w:t xml:space="preserve"> was more likely to cause IMI for TMR herds.</w:t>
      </w:r>
    </w:p>
    <w:p w14:paraId="4B0EBF76" w14:textId="77777777" w:rsidR="00505F5D" w:rsidRDefault="00505F5D" w:rsidP="00505F5D">
      <w:pPr>
        <w:pStyle w:val="CommentText"/>
      </w:pPr>
    </w:p>
    <w:p w14:paraId="15C69AF1" w14:textId="77777777" w:rsidR="00505F5D" w:rsidRDefault="00505F5D" w:rsidP="00505F5D">
      <w:pPr>
        <w:pStyle w:val="CommentText"/>
      </w:pPr>
      <w:r>
        <w:t>Petzer, I. M., C. Labuschagne, L. Phophi, and J. Karzis. 2022. Species identification and cow risks of non-</w:t>
      </w:r>
      <w:r>
        <w:rPr>
          <w:i/>
          <w:iCs/>
        </w:rPr>
        <w:t>aureus</w:t>
      </w:r>
      <w:r>
        <w:t xml:space="preserve"> staphylococci from South African dairy herds. Onderstepoort J Vet Res 89(1):e1-e10.</w:t>
      </w:r>
    </w:p>
  </w:comment>
  <w:comment w:id="469" w:author="Caitlin Jeffrey" w:date="2024-09-23T11:08:00Z" w:initials="CJ">
    <w:p w14:paraId="24023FC2" w14:textId="77777777" w:rsidR="0049250A" w:rsidRDefault="0049250A" w:rsidP="0049250A">
      <w:pPr>
        <w:pStyle w:val="CommentText"/>
      </w:pPr>
      <w:r>
        <w:rPr>
          <w:rStyle w:val="CommentReference"/>
        </w:rPr>
        <w:annotationRef/>
      </w:r>
      <w:r>
        <w:t>This is the “summary” JDS wants at the beginning of the Discussion section</w:t>
      </w:r>
    </w:p>
  </w:comment>
  <w:comment w:id="500" w:author="Caitlin Jeffrey" w:date="2024-09-23T10:23:00Z" w:initials="CJ">
    <w:p w14:paraId="767DBD3C" w14:textId="4E45C4A1" w:rsidR="003D2E1D" w:rsidRDefault="003D2E1D" w:rsidP="003D2E1D">
      <w:pPr>
        <w:pStyle w:val="CommentText"/>
      </w:pPr>
      <w:r>
        <w:rPr>
          <w:rStyle w:val="CommentReference"/>
        </w:rPr>
        <w:annotationRef/>
      </w:r>
      <w:r>
        <w:t>I feel like we should move the paragraph addressing this in the introduction down to here?</w:t>
      </w:r>
    </w:p>
  </w:comment>
  <w:comment w:id="1208" w:author="Caitlin Jeffrey" w:date="2024-09-23T16:38:00Z" w:initials="CJ">
    <w:p w14:paraId="469BB48B" w14:textId="77777777" w:rsidR="00950A33" w:rsidRDefault="00950A33" w:rsidP="00950A33">
      <w:pPr>
        <w:pStyle w:val="CommentText"/>
      </w:pPr>
      <w:r>
        <w:rPr>
          <w:rStyle w:val="CommentReference"/>
        </w:rPr>
        <w:annotationRef/>
      </w:r>
      <w:r>
        <w:t>Starts to get redundant with content below; which is redundant with content in Introduction</w:t>
      </w:r>
    </w:p>
  </w:comment>
  <w:comment w:id="1244" w:author="Caitlin Jeffrey" w:date="2024-09-23T16:39:00Z" w:initials="CJ">
    <w:p w14:paraId="176DFFEC" w14:textId="77777777" w:rsidR="00743586" w:rsidRDefault="00743586" w:rsidP="00743586">
      <w:pPr>
        <w:pStyle w:val="CommentText"/>
      </w:pPr>
      <w:r>
        <w:rPr>
          <w:rStyle w:val="CommentReference"/>
        </w:rPr>
        <w:annotationRef/>
      </w:r>
      <w:r>
        <w:t>This is word for word in the introduction</w:t>
      </w:r>
    </w:p>
  </w:comment>
  <w:comment w:id="1345" w:author="Caitlin Jeffrey" w:date="2024-09-23T16:41:00Z" w:initials="CJ">
    <w:p w14:paraId="05BA4194" w14:textId="77777777" w:rsidR="008434C7" w:rsidRDefault="008434C7" w:rsidP="008434C7">
      <w:pPr>
        <w:pStyle w:val="CommentText"/>
      </w:pPr>
      <w:r>
        <w:rPr>
          <w:rStyle w:val="CommentReference"/>
        </w:rPr>
        <w:annotationRef/>
      </w:r>
      <w:r>
        <w:t>… transition?!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88AC0A" w15:done="0"/>
  <w15:commentEx w15:paraId="7FAF1CA5" w15:done="0"/>
  <w15:commentEx w15:paraId="4427CD08" w15:done="0"/>
  <w15:commentEx w15:paraId="25E3C1C0" w15:done="0"/>
  <w15:commentEx w15:paraId="158A834F" w15:done="0"/>
  <w15:commentEx w15:paraId="340B7275" w15:done="0"/>
  <w15:commentEx w15:paraId="453CCBFF" w15:done="0"/>
  <w15:commentEx w15:paraId="58EA42E3" w15:done="0"/>
  <w15:commentEx w15:paraId="76E21DCF" w15:done="0"/>
  <w15:commentEx w15:paraId="123BD078" w15:done="0"/>
  <w15:commentEx w15:paraId="15C69AF1" w15:done="0"/>
  <w15:commentEx w15:paraId="24023FC2" w15:done="0"/>
  <w15:commentEx w15:paraId="767DBD3C" w15:done="0"/>
  <w15:commentEx w15:paraId="469BB48B" w15:done="0"/>
  <w15:commentEx w15:paraId="176DFFEC" w15:done="0"/>
  <w15:commentEx w15:paraId="05BA41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DEBEAB" w16cex:dateUtc="2024-09-23T13:55:00Z"/>
  <w16cex:commentExtensible w16cex:durableId="4C1A1800" w16cex:dateUtc="2024-09-23T13:55:00Z"/>
  <w16cex:commentExtensible w16cex:durableId="50F8F79E" w16cex:dateUtc="2024-09-23T13:53:00Z"/>
  <w16cex:commentExtensible w16cex:durableId="73A006B2" w16cex:dateUtc="2024-09-23T13:56:00Z"/>
  <w16cex:commentExtensible w16cex:durableId="7D415737" w16cex:dateUtc="2024-09-20T21:50:00Z"/>
  <w16cex:commentExtensible w16cex:durableId="2729EF9D" w16cex:dateUtc="2024-09-23T13:57:00Z"/>
  <w16cex:commentExtensible w16cex:durableId="69B250CC" w16cex:dateUtc="2024-09-23T13:14:00Z"/>
  <w16cex:commentExtensible w16cex:durableId="1AEAFEFF" w16cex:dateUtc="2024-09-23T13:14:00Z"/>
  <w16cex:commentExtensible w16cex:durableId="4BCA71F0" w16cex:dateUtc="2024-09-23T13:08:00Z"/>
  <w16cex:commentExtensible w16cex:durableId="29DA5EA9" w16cex:dateUtc="2024-09-23T13:13:00Z"/>
  <w16cex:commentExtensible w16cex:durableId="5A7A3923" w16cex:dateUtc="2024-09-23T13:40:00Z"/>
  <w16cex:commentExtensible w16cex:durableId="50A32161" w16cex:dateUtc="2024-09-23T15:08:00Z"/>
  <w16cex:commentExtensible w16cex:durableId="727F10D2" w16cex:dateUtc="2024-09-23T14:23:00Z"/>
  <w16cex:commentExtensible w16cex:durableId="7D6983F4" w16cex:dateUtc="2024-09-23T20:38:00Z"/>
  <w16cex:commentExtensible w16cex:durableId="621527EC" w16cex:dateUtc="2024-09-23T20:39:00Z"/>
  <w16cex:commentExtensible w16cex:durableId="1C4E222E" w16cex:dateUtc="2024-09-23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88AC0A" w16cid:durableId="26DEBEAB"/>
  <w16cid:commentId w16cid:paraId="7FAF1CA5" w16cid:durableId="4C1A1800"/>
  <w16cid:commentId w16cid:paraId="4427CD08" w16cid:durableId="50F8F79E"/>
  <w16cid:commentId w16cid:paraId="25E3C1C0" w16cid:durableId="73A006B2"/>
  <w16cid:commentId w16cid:paraId="158A834F" w16cid:durableId="7D415737"/>
  <w16cid:commentId w16cid:paraId="340B7275" w16cid:durableId="2729EF9D"/>
  <w16cid:commentId w16cid:paraId="453CCBFF" w16cid:durableId="69B250CC"/>
  <w16cid:commentId w16cid:paraId="58EA42E3" w16cid:durableId="1AEAFEFF"/>
  <w16cid:commentId w16cid:paraId="76E21DCF" w16cid:durableId="4BCA71F0"/>
  <w16cid:commentId w16cid:paraId="123BD078" w16cid:durableId="29DA5EA9"/>
  <w16cid:commentId w16cid:paraId="15C69AF1" w16cid:durableId="5A7A3923"/>
  <w16cid:commentId w16cid:paraId="24023FC2" w16cid:durableId="50A32161"/>
  <w16cid:commentId w16cid:paraId="767DBD3C" w16cid:durableId="727F10D2"/>
  <w16cid:commentId w16cid:paraId="469BB48B" w16cid:durableId="7D6983F4"/>
  <w16cid:commentId w16cid:paraId="176DFFEC" w16cid:durableId="621527EC"/>
  <w16cid:commentId w16cid:paraId="05BA4194" w16cid:durableId="1C4E22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0DEE09" w14:textId="77777777" w:rsidR="00ED2CCA" w:rsidRDefault="00ED2CCA" w:rsidP="001A0F9A">
      <w:pPr>
        <w:spacing w:after="0" w:line="240" w:lineRule="auto"/>
      </w:pPr>
      <w:r>
        <w:separator/>
      </w:r>
    </w:p>
  </w:endnote>
  <w:endnote w:type="continuationSeparator" w:id="0">
    <w:p w14:paraId="1FA27228" w14:textId="77777777" w:rsidR="00ED2CCA" w:rsidRDefault="00ED2CCA" w:rsidP="001A0F9A">
      <w:pPr>
        <w:spacing w:after="0" w:line="240" w:lineRule="auto"/>
      </w:pPr>
      <w:r>
        <w:continuationSeparator/>
      </w:r>
    </w:p>
  </w:endnote>
  <w:endnote w:type="continuationNotice" w:id="1">
    <w:p w14:paraId="0E20DA8D" w14:textId="77777777" w:rsidR="00ED2CCA" w:rsidRDefault="00ED2C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358680"/>
      <w:docPartObj>
        <w:docPartGallery w:val="Page Numbers (Bottom of Page)"/>
        <w:docPartUnique/>
      </w:docPartObj>
    </w:sdtPr>
    <w:sdtEndPr>
      <w:rPr>
        <w:rFonts w:ascii="Times New Roman" w:hAnsi="Times New Roman" w:cs="Times New Roman"/>
        <w:noProof/>
        <w:sz w:val="24"/>
        <w:szCs w:val="24"/>
      </w:rPr>
    </w:sdtEndPr>
    <w:sdtContent>
      <w:p w14:paraId="7A05DCDB" w14:textId="0B2E925F" w:rsidR="00EC7F11" w:rsidRPr="00F80EC0" w:rsidRDefault="00EC7F11">
        <w:pPr>
          <w:pStyle w:val="Footer"/>
          <w:jc w:val="center"/>
          <w:rPr>
            <w:rFonts w:ascii="Times New Roman" w:hAnsi="Times New Roman" w:cs="Times New Roman"/>
            <w:sz w:val="24"/>
            <w:szCs w:val="24"/>
            <w:rPrChange w:id="1820" w:author="Caitlin Jeffrey" w:date="2024-09-23T12:47:00Z" w16du:dateUtc="2024-09-23T16:47:00Z">
              <w:rPr/>
            </w:rPrChange>
          </w:rPr>
        </w:pPr>
        <w:r w:rsidRPr="00F80EC0">
          <w:rPr>
            <w:rFonts w:ascii="Times New Roman" w:hAnsi="Times New Roman" w:cs="Times New Roman"/>
            <w:sz w:val="24"/>
            <w:szCs w:val="24"/>
            <w:rPrChange w:id="1821" w:author="Caitlin Jeffrey" w:date="2024-09-23T12:47:00Z" w16du:dateUtc="2024-09-23T16:47:00Z">
              <w:rPr/>
            </w:rPrChange>
          </w:rPr>
          <w:fldChar w:fldCharType="begin"/>
        </w:r>
        <w:r w:rsidRPr="00F80EC0">
          <w:rPr>
            <w:rFonts w:ascii="Times New Roman" w:hAnsi="Times New Roman" w:cs="Times New Roman"/>
            <w:sz w:val="24"/>
            <w:szCs w:val="24"/>
            <w:rPrChange w:id="1822" w:author="Caitlin Jeffrey" w:date="2024-09-23T12:47:00Z" w16du:dateUtc="2024-09-23T16:47:00Z">
              <w:rPr/>
            </w:rPrChange>
          </w:rPr>
          <w:instrText xml:space="preserve"> PAGE   \* MERGEFORMAT </w:instrText>
        </w:r>
        <w:r w:rsidRPr="00F80EC0">
          <w:rPr>
            <w:rFonts w:ascii="Times New Roman" w:hAnsi="Times New Roman" w:cs="Times New Roman"/>
            <w:sz w:val="24"/>
            <w:szCs w:val="24"/>
            <w:rPrChange w:id="1823" w:author="Caitlin Jeffrey" w:date="2024-09-23T12:47:00Z" w16du:dateUtc="2024-09-23T16:47:00Z">
              <w:rPr>
                <w:noProof/>
              </w:rPr>
            </w:rPrChange>
          </w:rPr>
          <w:fldChar w:fldCharType="separate"/>
        </w:r>
        <w:r w:rsidRPr="00F80EC0">
          <w:rPr>
            <w:rFonts w:ascii="Times New Roman" w:hAnsi="Times New Roman" w:cs="Times New Roman"/>
            <w:noProof/>
            <w:sz w:val="24"/>
            <w:szCs w:val="24"/>
            <w:rPrChange w:id="1824" w:author="Caitlin Jeffrey" w:date="2024-09-23T12:47:00Z" w16du:dateUtc="2024-09-23T16:47:00Z">
              <w:rPr>
                <w:noProof/>
              </w:rPr>
            </w:rPrChange>
          </w:rPr>
          <w:t>2</w:t>
        </w:r>
        <w:r w:rsidRPr="00F80EC0">
          <w:rPr>
            <w:rFonts w:ascii="Times New Roman" w:hAnsi="Times New Roman" w:cs="Times New Roman"/>
            <w:noProof/>
            <w:sz w:val="24"/>
            <w:szCs w:val="24"/>
            <w:rPrChange w:id="1825" w:author="Caitlin Jeffrey" w:date="2024-09-23T12:47:00Z" w16du:dateUtc="2024-09-23T16:47:00Z">
              <w:rPr>
                <w:noProof/>
              </w:rPr>
            </w:rPrChange>
          </w:rPr>
          <w:fldChar w:fldCharType="end"/>
        </w:r>
      </w:p>
    </w:sdtContent>
  </w:sdt>
  <w:p w14:paraId="523299F9" w14:textId="77777777" w:rsidR="00EC7F11" w:rsidRDefault="00EC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1E0CD" w14:textId="77777777" w:rsidR="00ED2CCA" w:rsidRDefault="00ED2CCA" w:rsidP="001A0F9A">
      <w:pPr>
        <w:spacing w:after="0" w:line="240" w:lineRule="auto"/>
      </w:pPr>
      <w:r>
        <w:separator/>
      </w:r>
    </w:p>
  </w:footnote>
  <w:footnote w:type="continuationSeparator" w:id="0">
    <w:p w14:paraId="6A2C6F38" w14:textId="77777777" w:rsidR="00ED2CCA" w:rsidRDefault="00ED2CCA" w:rsidP="001A0F9A">
      <w:pPr>
        <w:spacing w:after="0" w:line="240" w:lineRule="auto"/>
      </w:pPr>
      <w:r>
        <w:continuationSeparator/>
      </w:r>
    </w:p>
  </w:footnote>
  <w:footnote w:type="continuationNotice" w:id="1">
    <w:p w14:paraId="17BE0841" w14:textId="77777777" w:rsidR="00ED2CCA" w:rsidRDefault="00ED2CC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413F0"/>
    <w:multiLevelType w:val="hybridMultilevel"/>
    <w:tmpl w:val="E07A4EF0"/>
    <w:lvl w:ilvl="0" w:tplc="5D18CD8A">
      <w:start w:val="3"/>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760634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itlin Jeffrey">
    <w15:presenceInfo w15:providerId="Windows Live" w15:userId="c792ef73e4c0296d"/>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visionView w:markup="0"/>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0&lt;/item&gt;&lt;item&gt;12&lt;/item&gt;&lt;item&gt;13&lt;/item&gt;&lt;item&gt;14&lt;/item&gt;&lt;item&gt;15&lt;/item&gt;&lt;item&gt;16&lt;/item&gt;&lt;item&gt;18&lt;/item&gt;&lt;item&gt;20&lt;/item&gt;&lt;item&gt;21&lt;/item&gt;&lt;item&gt;22&lt;/item&gt;&lt;item&gt;23&lt;/item&gt;&lt;item&gt;26&lt;/item&gt;&lt;item&gt;633&lt;/item&gt;&lt;item&gt;637&lt;/item&gt;&lt;item&gt;644&lt;/item&gt;&lt;item&gt;654&lt;/item&gt;&lt;item&gt;658&lt;/item&gt;&lt;item&gt;659&lt;/item&gt;&lt;item&gt;660&lt;/item&gt;&lt;item&gt;661&lt;/item&gt;&lt;item&gt;662&lt;/item&gt;&lt;item&gt;665&lt;/item&gt;&lt;item&gt;677&lt;/item&gt;&lt;item&gt;680&lt;/item&gt;&lt;item&gt;681&lt;/item&gt;&lt;item&gt;682&lt;/item&gt;&lt;item&gt;683&lt;/item&gt;&lt;item&gt;684&lt;/item&gt;&lt;item&gt;685&lt;/item&gt;&lt;item&gt;686&lt;/item&gt;&lt;item&gt;687&lt;/item&gt;&lt;item&gt;688&lt;/item&gt;&lt;item&gt;689&lt;/item&gt;&lt;item&gt;690&lt;/item&gt;&lt;item&gt;698&lt;/item&gt;&lt;item&gt;699&lt;/item&gt;&lt;item&gt;700&lt;/item&gt;&lt;item&gt;703&lt;/item&gt;&lt;item&gt;704&lt;/item&gt;&lt;item&gt;706&lt;/item&gt;&lt;item&gt;707&lt;/item&gt;&lt;item&gt;708&lt;/item&gt;&lt;item&gt;709&lt;/item&gt;&lt;item&gt;710&lt;/item&gt;&lt;item&gt;711&lt;/item&gt;&lt;item&gt;712&lt;/item&gt;&lt;item&gt;713&lt;/item&gt;&lt;item&gt;714&lt;/item&gt;&lt;item&gt;715&lt;/item&gt;&lt;item&gt;716&lt;/item&gt;&lt;item&gt;718&lt;/item&gt;&lt;item&gt;719&lt;/item&gt;&lt;item&gt;722&lt;/item&gt;&lt;item&gt;723&lt;/item&gt;&lt;item&gt;724&lt;/item&gt;&lt;item&gt;766&lt;/item&gt;&lt;item&gt;767&lt;/item&gt;&lt;/record-ids&gt;&lt;/item&gt;&lt;/Libraries&gt;"/>
    <w:docVar w:name="EN.UseJSCitationFormat" w:val="False"/>
  </w:docVars>
  <w:rsids>
    <w:rsidRoot w:val="00FF3370"/>
    <w:rsid w:val="00000837"/>
    <w:rsid w:val="00000838"/>
    <w:rsid w:val="000008F5"/>
    <w:rsid w:val="00000F07"/>
    <w:rsid w:val="00001185"/>
    <w:rsid w:val="00001A9C"/>
    <w:rsid w:val="0000279C"/>
    <w:rsid w:val="000041D3"/>
    <w:rsid w:val="00004307"/>
    <w:rsid w:val="000056E4"/>
    <w:rsid w:val="000057F2"/>
    <w:rsid w:val="0000766D"/>
    <w:rsid w:val="00010949"/>
    <w:rsid w:val="000112F8"/>
    <w:rsid w:val="00014719"/>
    <w:rsid w:val="00014748"/>
    <w:rsid w:val="00014A01"/>
    <w:rsid w:val="00014F38"/>
    <w:rsid w:val="0001512B"/>
    <w:rsid w:val="000157A5"/>
    <w:rsid w:val="00016E4E"/>
    <w:rsid w:val="00020C22"/>
    <w:rsid w:val="00020FB7"/>
    <w:rsid w:val="0002185E"/>
    <w:rsid w:val="00023717"/>
    <w:rsid w:val="000250C3"/>
    <w:rsid w:val="00025442"/>
    <w:rsid w:val="00025D1B"/>
    <w:rsid w:val="00026878"/>
    <w:rsid w:val="00027AB5"/>
    <w:rsid w:val="00027C8B"/>
    <w:rsid w:val="00032931"/>
    <w:rsid w:val="000329E5"/>
    <w:rsid w:val="00032D73"/>
    <w:rsid w:val="000335CC"/>
    <w:rsid w:val="000341E4"/>
    <w:rsid w:val="00034767"/>
    <w:rsid w:val="00041918"/>
    <w:rsid w:val="00042031"/>
    <w:rsid w:val="0004246A"/>
    <w:rsid w:val="00042D43"/>
    <w:rsid w:val="0004325E"/>
    <w:rsid w:val="00043408"/>
    <w:rsid w:val="00043749"/>
    <w:rsid w:val="000440AE"/>
    <w:rsid w:val="00044B86"/>
    <w:rsid w:val="00045B7C"/>
    <w:rsid w:val="000460EC"/>
    <w:rsid w:val="000470B6"/>
    <w:rsid w:val="000471A1"/>
    <w:rsid w:val="0004728C"/>
    <w:rsid w:val="000474D7"/>
    <w:rsid w:val="0005037B"/>
    <w:rsid w:val="00050460"/>
    <w:rsid w:val="00050C97"/>
    <w:rsid w:val="00050E7D"/>
    <w:rsid w:val="00051666"/>
    <w:rsid w:val="00052B33"/>
    <w:rsid w:val="00052D61"/>
    <w:rsid w:val="0005365A"/>
    <w:rsid w:val="00053F38"/>
    <w:rsid w:val="00055366"/>
    <w:rsid w:val="000554BC"/>
    <w:rsid w:val="000560E3"/>
    <w:rsid w:val="00057391"/>
    <w:rsid w:val="000579E6"/>
    <w:rsid w:val="0006004C"/>
    <w:rsid w:val="00060962"/>
    <w:rsid w:val="00060D57"/>
    <w:rsid w:val="000628F6"/>
    <w:rsid w:val="000639D6"/>
    <w:rsid w:val="00064B04"/>
    <w:rsid w:val="00064E0E"/>
    <w:rsid w:val="0006515C"/>
    <w:rsid w:val="00066401"/>
    <w:rsid w:val="00066D94"/>
    <w:rsid w:val="00066FF8"/>
    <w:rsid w:val="000673BA"/>
    <w:rsid w:val="0006788F"/>
    <w:rsid w:val="00067B4B"/>
    <w:rsid w:val="000707BC"/>
    <w:rsid w:val="00071594"/>
    <w:rsid w:val="00073209"/>
    <w:rsid w:val="00074F64"/>
    <w:rsid w:val="0007507E"/>
    <w:rsid w:val="00076781"/>
    <w:rsid w:val="0007721D"/>
    <w:rsid w:val="00077A5E"/>
    <w:rsid w:val="00080760"/>
    <w:rsid w:val="00080812"/>
    <w:rsid w:val="00081744"/>
    <w:rsid w:val="000822EC"/>
    <w:rsid w:val="0008357A"/>
    <w:rsid w:val="000836AA"/>
    <w:rsid w:val="0008437A"/>
    <w:rsid w:val="00084591"/>
    <w:rsid w:val="0008465E"/>
    <w:rsid w:val="00084F0E"/>
    <w:rsid w:val="00085223"/>
    <w:rsid w:val="00085EC8"/>
    <w:rsid w:val="00086CC8"/>
    <w:rsid w:val="00086F91"/>
    <w:rsid w:val="000900FB"/>
    <w:rsid w:val="000905A0"/>
    <w:rsid w:val="00091700"/>
    <w:rsid w:val="00091E11"/>
    <w:rsid w:val="00093D95"/>
    <w:rsid w:val="00094C3B"/>
    <w:rsid w:val="00096E19"/>
    <w:rsid w:val="00097260"/>
    <w:rsid w:val="0009771A"/>
    <w:rsid w:val="000978A6"/>
    <w:rsid w:val="000A03F0"/>
    <w:rsid w:val="000A0CF7"/>
    <w:rsid w:val="000A1089"/>
    <w:rsid w:val="000A2245"/>
    <w:rsid w:val="000A2836"/>
    <w:rsid w:val="000A322C"/>
    <w:rsid w:val="000A3ABB"/>
    <w:rsid w:val="000A5515"/>
    <w:rsid w:val="000A7A15"/>
    <w:rsid w:val="000B157F"/>
    <w:rsid w:val="000B15E1"/>
    <w:rsid w:val="000B1F06"/>
    <w:rsid w:val="000B35EB"/>
    <w:rsid w:val="000B3712"/>
    <w:rsid w:val="000B408A"/>
    <w:rsid w:val="000B4A80"/>
    <w:rsid w:val="000B59AF"/>
    <w:rsid w:val="000B5FDB"/>
    <w:rsid w:val="000B70A3"/>
    <w:rsid w:val="000B7A91"/>
    <w:rsid w:val="000C054D"/>
    <w:rsid w:val="000C0A02"/>
    <w:rsid w:val="000C153C"/>
    <w:rsid w:val="000C190D"/>
    <w:rsid w:val="000C1D5E"/>
    <w:rsid w:val="000C1E2D"/>
    <w:rsid w:val="000C21BB"/>
    <w:rsid w:val="000C233F"/>
    <w:rsid w:val="000C42C7"/>
    <w:rsid w:val="000C43C6"/>
    <w:rsid w:val="000C540C"/>
    <w:rsid w:val="000C5615"/>
    <w:rsid w:val="000D0892"/>
    <w:rsid w:val="000D1251"/>
    <w:rsid w:val="000D3835"/>
    <w:rsid w:val="000D3D47"/>
    <w:rsid w:val="000D5766"/>
    <w:rsid w:val="000D5F7E"/>
    <w:rsid w:val="000D7485"/>
    <w:rsid w:val="000D7BA4"/>
    <w:rsid w:val="000D7CEF"/>
    <w:rsid w:val="000E065F"/>
    <w:rsid w:val="000E230D"/>
    <w:rsid w:val="000E2FE1"/>
    <w:rsid w:val="000E4066"/>
    <w:rsid w:val="000E443B"/>
    <w:rsid w:val="000E4C26"/>
    <w:rsid w:val="000E536B"/>
    <w:rsid w:val="000E59D1"/>
    <w:rsid w:val="000E6791"/>
    <w:rsid w:val="000E6BB4"/>
    <w:rsid w:val="000E78AB"/>
    <w:rsid w:val="000E7BDC"/>
    <w:rsid w:val="000E7C4F"/>
    <w:rsid w:val="000F0225"/>
    <w:rsid w:val="000F11A7"/>
    <w:rsid w:val="000F4786"/>
    <w:rsid w:val="000F5CBE"/>
    <w:rsid w:val="000F6539"/>
    <w:rsid w:val="00100F3E"/>
    <w:rsid w:val="00103854"/>
    <w:rsid w:val="00104475"/>
    <w:rsid w:val="00105503"/>
    <w:rsid w:val="001057EE"/>
    <w:rsid w:val="00105884"/>
    <w:rsid w:val="001060B1"/>
    <w:rsid w:val="0010646C"/>
    <w:rsid w:val="001068B1"/>
    <w:rsid w:val="001077EF"/>
    <w:rsid w:val="001111EB"/>
    <w:rsid w:val="001112B5"/>
    <w:rsid w:val="00111464"/>
    <w:rsid w:val="00111CA5"/>
    <w:rsid w:val="0011216E"/>
    <w:rsid w:val="00112BED"/>
    <w:rsid w:val="001139F6"/>
    <w:rsid w:val="001157D4"/>
    <w:rsid w:val="00115F0B"/>
    <w:rsid w:val="001165C8"/>
    <w:rsid w:val="0011669C"/>
    <w:rsid w:val="001167F3"/>
    <w:rsid w:val="001168F6"/>
    <w:rsid w:val="001174C1"/>
    <w:rsid w:val="00117C5C"/>
    <w:rsid w:val="001203ED"/>
    <w:rsid w:val="0012058E"/>
    <w:rsid w:val="0012089B"/>
    <w:rsid w:val="00121279"/>
    <w:rsid w:val="0012182F"/>
    <w:rsid w:val="001219C6"/>
    <w:rsid w:val="00121A64"/>
    <w:rsid w:val="00121BF2"/>
    <w:rsid w:val="00122F06"/>
    <w:rsid w:val="001232AA"/>
    <w:rsid w:val="001232E2"/>
    <w:rsid w:val="00123B48"/>
    <w:rsid w:val="00124356"/>
    <w:rsid w:val="00125CDA"/>
    <w:rsid w:val="0012657F"/>
    <w:rsid w:val="00126C9D"/>
    <w:rsid w:val="00127F85"/>
    <w:rsid w:val="00130798"/>
    <w:rsid w:val="00131112"/>
    <w:rsid w:val="00132420"/>
    <w:rsid w:val="00132D8D"/>
    <w:rsid w:val="00133005"/>
    <w:rsid w:val="00135105"/>
    <w:rsid w:val="00136763"/>
    <w:rsid w:val="00136A81"/>
    <w:rsid w:val="00136C3E"/>
    <w:rsid w:val="00136D4F"/>
    <w:rsid w:val="00137241"/>
    <w:rsid w:val="001375C4"/>
    <w:rsid w:val="00140549"/>
    <w:rsid w:val="00140D7C"/>
    <w:rsid w:val="00140F77"/>
    <w:rsid w:val="00142CD4"/>
    <w:rsid w:val="001430BE"/>
    <w:rsid w:val="0014373E"/>
    <w:rsid w:val="00143821"/>
    <w:rsid w:val="00143DF0"/>
    <w:rsid w:val="001448A6"/>
    <w:rsid w:val="00147593"/>
    <w:rsid w:val="00150501"/>
    <w:rsid w:val="00151B1F"/>
    <w:rsid w:val="001530B6"/>
    <w:rsid w:val="00154352"/>
    <w:rsid w:val="00154709"/>
    <w:rsid w:val="00154D9F"/>
    <w:rsid w:val="001552AA"/>
    <w:rsid w:val="00155E84"/>
    <w:rsid w:val="00156976"/>
    <w:rsid w:val="00157013"/>
    <w:rsid w:val="00160297"/>
    <w:rsid w:val="001618E2"/>
    <w:rsid w:val="00162D21"/>
    <w:rsid w:val="00162F02"/>
    <w:rsid w:val="001636D8"/>
    <w:rsid w:val="00165387"/>
    <w:rsid w:val="00165859"/>
    <w:rsid w:val="00166307"/>
    <w:rsid w:val="00166740"/>
    <w:rsid w:val="0016692A"/>
    <w:rsid w:val="001703D3"/>
    <w:rsid w:val="00170586"/>
    <w:rsid w:val="00173431"/>
    <w:rsid w:val="001743C3"/>
    <w:rsid w:val="001751E8"/>
    <w:rsid w:val="00175F7C"/>
    <w:rsid w:val="0017691E"/>
    <w:rsid w:val="00176CAB"/>
    <w:rsid w:val="0017761D"/>
    <w:rsid w:val="00180307"/>
    <w:rsid w:val="00180318"/>
    <w:rsid w:val="00180823"/>
    <w:rsid w:val="00180D20"/>
    <w:rsid w:val="00180FA2"/>
    <w:rsid w:val="0018103B"/>
    <w:rsid w:val="00181756"/>
    <w:rsid w:val="0018330D"/>
    <w:rsid w:val="0018379B"/>
    <w:rsid w:val="001841E5"/>
    <w:rsid w:val="001843CE"/>
    <w:rsid w:val="001845CB"/>
    <w:rsid w:val="00184BD4"/>
    <w:rsid w:val="00184C03"/>
    <w:rsid w:val="00185D13"/>
    <w:rsid w:val="001863D4"/>
    <w:rsid w:val="0018786B"/>
    <w:rsid w:val="0018790D"/>
    <w:rsid w:val="00191159"/>
    <w:rsid w:val="00192791"/>
    <w:rsid w:val="00193258"/>
    <w:rsid w:val="00194361"/>
    <w:rsid w:val="001946BB"/>
    <w:rsid w:val="00194E22"/>
    <w:rsid w:val="00195EAC"/>
    <w:rsid w:val="00195F00"/>
    <w:rsid w:val="001960A8"/>
    <w:rsid w:val="001961A9"/>
    <w:rsid w:val="0019626D"/>
    <w:rsid w:val="00196909"/>
    <w:rsid w:val="00196D24"/>
    <w:rsid w:val="00197361"/>
    <w:rsid w:val="001A0333"/>
    <w:rsid w:val="001A0722"/>
    <w:rsid w:val="001A0F9A"/>
    <w:rsid w:val="001A1033"/>
    <w:rsid w:val="001A131A"/>
    <w:rsid w:val="001A1476"/>
    <w:rsid w:val="001A24F4"/>
    <w:rsid w:val="001A285A"/>
    <w:rsid w:val="001A3AAD"/>
    <w:rsid w:val="001A42EB"/>
    <w:rsid w:val="001A541B"/>
    <w:rsid w:val="001A6EFA"/>
    <w:rsid w:val="001A7831"/>
    <w:rsid w:val="001B0C57"/>
    <w:rsid w:val="001B2E94"/>
    <w:rsid w:val="001B330A"/>
    <w:rsid w:val="001B4886"/>
    <w:rsid w:val="001B6098"/>
    <w:rsid w:val="001B63BD"/>
    <w:rsid w:val="001B6675"/>
    <w:rsid w:val="001C2C12"/>
    <w:rsid w:val="001C4438"/>
    <w:rsid w:val="001C4872"/>
    <w:rsid w:val="001C4A1A"/>
    <w:rsid w:val="001C52C2"/>
    <w:rsid w:val="001C54EA"/>
    <w:rsid w:val="001C5D04"/>
    <w:rsid w:val="001C6487"/>
    <w:rsid w:val="001C7458"/>
    <w:rsid w:val="001C7A49"/>
    <w:rsid w:val="001C7B96"/>
    <w:rsid w:val="001C7F03"/>
    <w:rsid w:val="001D0095"/>
    <w:rsid w:val="001D1F60"/>
    <w:rsid w:val="001D2412"/>
    <w:rsid w:val="001D40CB"/>
    <w:rsid w:val="001D420A"/>
    <w:rsid w:val="001D6265"/>
    <w:rsid w:val="001E2FE4"/>
    <w:rsid w:val="001E4476"/>
    <w:rsid w:val="001E4B96"/>
    <w:rsid w:val="001E549B"/>
    <w:rsid w:val="001E6805"/>
    <w:rsid w:val="001E73BE"/>
    <w:rsid w:val="001F2A88"/>
    <w:rsid w:val="001F2E72"/>
    <w:rsid w:val="001F5335"/>
    <w:rsid w:val="001F6A98"/>
    <w:rsid w:val="001F6C76"/>
    <w:rsid w:val="001F6D36"/>
    <w:rsid w:val="001F785F"/>
    <w:rsid w:val="002003BB"/>
    <w:rsid w:val="0020086A"/>
    <w:rsid w:val="00201192"/>
    <w:rsid w:val="002016FD"/>
    <w:rsid w:val="002019FC"/>
    <w:rsid w:val="00202F6A"/>
    <w:rsid w:val="0020348D"/>
    <w:rsid w:val="002046D7"/>
    <w:rsid w:val="00204A8D"/>
    <w:rsid w:val="00205971"/>
    <w:rsid w:val="00205C2B"/>
    <w:rsid w:val="00205F6C"/>
    <w:rsid w:val="0020650C"/>
    <w:rsid w:val="00206521"/>
    <w:rsid w:val="00206A4A"/>
    <w:rsid w:val="00206B14"/>
    <w:rsid w:val="00207770"/>
    <w:rsid w:val="00207CD3"/>
    <w:rsid w:val="00207E12"/>
    <w:rsid w:val="0021063D"/>
    <w:rsid w:val="0021076A"/>
    <w:rsid w:val="00210B91"/>
    <w:rsid w:val="00210E13"/>
    <w:rsid w:val="0021147D"/>
    <w:rsid w:val="00213444"/>
    <w:rsid w:val="0021569A"/>
    <w:rsid w:val="00216BDE"/>
    <w:rsid w:val="00217080"/>
    <w:rsid w:val="00217C86"/>
    <w:rsid w:val="00220CFE"/>
    <w:rsid w:val="00221585"/>
    <w:rsid w:val="00222D23"/>
    <w:rsid w:val="00223C90"/>
    <w:rsid w:val="00225923"/>
    <w:rsid w:val="00226BF7"/>
    <w:rsid w:val="0022728D"/>
    <w:rsid w:val="00231A85"/>
    <w:rsid w:val="00232F87"/>
    <w:rsid w:val="00233F8B"/>
    <w:rsid w:val="002348D5"/>
    <w:rsid w:val="00234A33"/>
    <w:rsid w:val="00235832"/>
    <w:rsid w:val="00236D10"/>
    <w:rsid w:val="00240037"/>
    <w:rsid w:val="0024066A"/>
    <w:rsid w:val="00240D22"/>
    <w:rsid w:val="002411DC"/>
    <w:rsid w:val="00241882"/>
    <w:rsid w:val="002418C3"/>
    <w:rsid w:val="00241FCC"/>
    <w:rsid w:val="00242185"/>
    <w:rsid w:val="002422DE"/>
    <w:rsid w:val="00242B02"/>
    <w:rsid w:val="00242E54"/>
    <w:rsid w:val="002436EE"/>
    <w:rsid w:val="00243867"/>
    <w:rsid w:val="00244A74"/>
    <w:rsid w:val="002463FE"/>
    <w:rsid w:val="00246461"/>
    <w:rsid w:val="00246771"/>
    <w:rsid w:val="00246AFC"/>
    <w:rsid w:val="002503C9"/>
    <w:rsid w:val="0025097C"/>
    <w:rsid w:val="00250BA1"/>
    <w:rsid w:val="00250D54"/>
    <w:rsid w:val="002514B0"/>
    <w:rsid w:val="00251AB1"/>
    <w:rsid w:val="002535DE"/>
    <w:rsid w:val="002573C3"/>
    <w:rsid w:val="00257D3B"/>
    <w:rsid w:val="002607E0"/>
    <w:rsid w:val="00261844"/>
    <w:rsid w:val="002639E4"/>
    <w:rsid w:val="00264CA0"/>
    <w:rsid w:val="0026606A"/>
    <w:rsid w:val="0026631B"/>
    <w:rsid w:val="002666E1"/>
    <w:rsid w:val="00267C7E"/>
    <w:rsid w:val="00267DE2"/>
    <w:rsid w:val="00271148"/>
    <w:rsid w:val="002715BF"/>
    <w:rsid w:val="00271AA6"/>
    <w:rsid w:val="00272098"/>
    <w:rsid w:val="002721D2"/>
    <w:rsid w:val="00272A4C"/>
    <w:rsid w:val="00272F7F"/>
    <w:rsid w:val="0027360F"/>
    <w:rsid w:val="00274B9F"/>
    <w:rsid w:val="0027540B"/>
    <w:rsid w:val="00275A46"/>
    <w:rsid w:val="00275F44"/>
    <w:rsid w:val="002761E0"/>
    <w:rsid w:val="00276BC5"/>
    <w:rsid w:val="0027717D"/>
    <w:rsid w:val="002776C3"/>
    <w:rsid w:val="002776FD"/>
    <w:rsid w:val="00277EE6"/>
    <w:rsid w:val="00280060"/>
    <w:rsid w:val="00280B87"/>
    <w:rsid w:val="00280D59"/>
    <w:rsid w:val="00284F54"/>
    <w:rsid w:val="00285194"/>
    <w:rsid w:val="0028596F"/>
    <w:rsid w:val="00285FA9"/>
    <w:rsid w:val="002876F0"/>
    <w:rsid w:val="00290199"/>
    <w:rsid w:val="002905B4"/>
    <w:rsid w:val="00293A14"/>
    <w:rsid w:val="00293D44"/>
    <w:rsid w:val="00294B1A"/>
    <w:rsid w:val="00295F09"/>
    <w:rsid w:val="0029649C"/>
    <w:rsid w:val="00297E4A"/>
    <w:rsid w:val="002A0183"/>
    <w:rsid w:val="002A0237"/>
    <w:rsid w:val="002A02AF"/>
    <w:rsid w:val="002A05F8"/>
    <w:rsid w:val="002A0F40"/>
    <w:rsid w:val="002A1614"/>
    <w:rsid w:val="002A1C5E"/>
    <w:rsid w:val="002A27DC"/>
    <w:rsid w:val="002A2BAB"/>
    <w:rsid w:val="002A2E3D"/>
    <w:rsid w:val="002A2E53"/>
    <w:rsid w:val="002A3F96"/>
    <w:rsid w:val="002A4728"/>
    <w:rsid w:val="002A490C"/>
    <w:rsid w:val="002A4A1F"/>
    <w:rsid w:val="002A74D8"/>
    <w:rsid w:val="002B04B9"/>
    <w:rsid w:val="002B0FE4"/>
    <w:rsid w:val="002B23B6"/>
    <w:rsid w:val="002B24FB"/>
    <w:rsid w:val="002B2510"/>
    <w:rsid w:val="002B2E7E"/>
    <w:rsid w:val="002B33BB"/>
    <w:rsid w:val="002B3A42"/>
    <w:rsid w:val="002B3B1A"/>
    <w:rsid w:val="002B4F66"/>
    <w:rsid w:val="002B513A"/>
    <w:rsid w:val="002B6320"/>
    <w:rsid w:val="002B667A"/>
    <w:rsid w:val="002B6A37"/>
    <w:rsid w:val="002B6CD5"/>
    <w:rsid w:val="002C0924"/>
    <w:rsid w:val="002C1CBC"/>
    <w:rsid w:val="002C22CE"/>
    <w:rsid w:val="002C29DB"/>
    <w:rsid w:val="002C2BAE"/>
    <w:rsid w:val="002C3BE1"/>
    <w:rsid w:val="002C4703"/>
    <w:rsid w:val="002C484C"/>
    <w:rsid w:val="002C4CEC"/>
    <w:rsid w:val="002C5E34"/>
    <w:rsid w:val="002C6F4F"/>
    <w:rsid w:val="002C75DB"/>
    <w:rsid w:val="002C7B78"/>
    <w:rsid w:val="002D02A2"/>
    <w:rsid w:val="002D1996"/>
    <w:rsid w:val="002D27EC"/>
    <w:rsid w:val="002D36DC"/>
    <w:rsid w:val="002D409D"/>
    <w:rsid w:val="002D4AF7"/>
    <w:rsid w:val="002D4C37"/>
    <w:rsid w:val="002D50E7"/>
    <w:rsid w:val="002D5563"/>
    <w:rsid w:val="002D58E9"/>
    <w:rsid w:val="002D5EF3"/>
    <w:rsid w:val="002D7723"/>
    <w:rsid w:val="002D78F0"/>
    <w:rsid w:val="002D7D9F"/>
    <w:rsid w:val="002E04C3"/>
    <w:rsid w:val="002E0EE4"/>
    <w:rsid w:val="002E1C9E"/>
    <w:rsid w:val="002E24C5"/>
    <w:rsid w:val="002E24D4"/>
    <w:rsid w:val="002E2677"/>
    <w:rsid w:val="002E2DAC"/>
    <w:rsid w:val="002E2F2E"/>
    <w:rsid w:val="002E31FD"/>
    <w:rsid w:val="002E3690"/>
    <w:rsid w:val="002E4663"/>
    <w:rsid w:val="002E4741"/>
    <w:rsid w:val="002E48BD"/>
    <w:rsid w:val="002E6C08"/>
    <w:rsid w:val="002E74F8"/>
    <w:rsid w:val="002E7E42"/>
    <w:rsid w:val="002F00B4"/>
    <w:rsid w:val="002F064A"/>
    <w:rsid w:val="002F06BC"/>
    <w:rsid w:val="002F1546"/>
    <w:rsid w:val="002F2591"/>
    <w:rsid w:val="002F2FCA"/>
    <w:rsid w:val="002F3765"/>
    <w:rsid w:val="002F58CE"/>
    <w:rsid w:val="002F60F9"/>
    <w:rsid w:val="002F63B2"/>
    <w:rsid w:val="002F6C9D"/>
    <w:rsid w:val="002F7479"/>
    <w:rsid w:val="002F7AB5"/>
    <w:rsid w:val="00300695"/>
    <w:rsid w:val="0030088B"/>
    <w:rsid w:val="00300BB5"/>
    <w:rsid w:val="00300DC4"/>
    <w:rsid w:val="0030386E"/>
    <w:rsid w:val="003049CD"/>
    <w:rsid w:val="00307552"/>
    <w:rsid w:val="00307A35"/>
    <w:rsid w:val="003103FE"/>
    <w:rsid w:val="00310530"/>
    <w:rsid w:val="003106BD"/>
    <w:rsid w:val="00310C2E"/>
    <w:rsid w:val="00310E80"/>
    <w:rsid w:val="00310F58"/>
    <w:rsid w:val="003113A1"/>
    <w:rsid w:val="00311E0F"/>
    <w:rsid w:val="003132C1"/>
    <w:rsid w:val="00313C02"/>
    <w:rsid w:val="003141CB"/>
    <w:rsid w:val="00314B88"/>
    <w:rsid w:val="00314E8E"/>
    <w:rsid w:val="003156E1"/>
    <w:rsid w:val="003164D2"/>
    <w:rsid w:val="00316537"/>
    <w:rsid w:val="00316B59"/>
    <w:rsid w:val="00317779"/>
    <w:rsid w:val="00320F54"/>
    <w:rsid w:val="003215B3"/>
    <w:rsid w:val="00321704"/>
    <w:rsid w:val="00321715"/>
    <w:rsid w:val="003217C8"/>
    <w:rsid w:val="003228B1"/>
    <w:rsid w:val="00323C9F"/>
    <w:rsid w:val="00325BB5"/>
    <w:rsid w:val="00325D96"/>
    <w:rsid w:val="00325EB8"/>
    <w:rsid w:val="003266EB"/>
    <w:rsid w:val="00327375"/>
    <w:rsid w:val="00327A36"/>
    <w:rsid w:val="00327B93"/>
    <w:rsid w:val="0033040A"/>
    <w:rsid w:val="00331A57"/>
    <w:rsid w:val="00331AF7"/>
    <w:rsid w:val="00332287"/>
    <w:rsid w:val="00332F33"/>
    <w:rsid w:val="003337F1"/>
    <w:rsid w:val="00334AD3"/>
    <w:rsid w:val="00334F4E"/>
    <w:rsid w:val="00335162"/>
    <w:rsid w:val="00336454"/>
    <w:rsid w:val="00337B0C"/>
    <w:rsid w:val="00337D47"/>
    <w:rsid w:val="00341546"/>
    <w:rsid w:val="0034286F"/>
    <w:rsid w:val="0034338F"/>
    <w:rsid w:val="003436DF"/>
    <w:rsid w:val="003459A7"/>
    <w:rsid w:val="00345D33"/>
    <w:rsid w:val="00347A7C"/>
    <w:rsid w:val="00350201"/>
    <w:rsid w:val="0035048D"/>
    <w:rsid w:val="0035073B"/>
    <w:rsid w:val="00350E8D"/>
    <w:rsid w:val="00350FDE"/>
    <w:rsid w:val="00352B2D"/>
    <w:rsid w:val="003535D0"/>
    <w:rsid w:val="00353B28"/>
    <w:rsid w:val="00353D1F"/>
    <w:rsid w:val="00354241"/>
    <w:rsid w:val="00354CAB"/>
    <w:rsid w:val="00355886"/>
    <w:rsid w:val="00355CD2"/>
    <w:rsid w:val="00356832"/>
    <w:rsid w:val="00356BAB"/>
    <w:rsid w:val="0035700A"/>
    <w:rsid w:val="00357C91"/>
    <w:rsid w:val="00363AB5"/>
    <w:rsid w:val="00363DEE"/>
    <w:rsid w:val="00363EE5"/>
    <w:rsid w:val="00364355"/>
    <w:rsid w:val="00364524"/>
    <w:rsid w:val="003645BA"/>
    <w:rsid w:val="00365DAE"/>
    <w:rsid w:val="003665D4"/>
    <w:rsid w:val="003668B3"/>
    <w:rsid w:val="003668D5"/>
    <w:rsid w:val="003668DA"/>
    <w:rsid w:val="00366A5B"/>
    <w:rsid w:val="00366BB5"/>
    <w:rsid w:val="00366D5A"/>
    <w:rsid w:val="00367060"/>
    <w:rsid w:val="00367CE7"/>
    <w:rsid w:val="003709AB"/>
    <w:rsid w:val="00371F85"/>
    <w:rsid w:val="003720D6"/>
    <w:rsid w:val="003727C1"/>
    <w:rsid w:val="003728E8"/>
    <w:rsid w:val="00372C5D"/>
    <w:rsid w:val="00373B68"/>
    <w:rsid w:val="00373DE1"/>
    <w:rsid w:val="00374AD9"/>
    <w:rsid w:val="003757B0"/>
    <w:rsid w:val="0037642C"/>
    <w:rsid w:val="00376450"/>
    <w:rsid w:val="00380E03"/>
    <w:rsid w:val="003816F8"/>
    <w:rsid w:val="00381FE5"/>
    <w:rsid w:val="0038302E"/>
    <w:rsid w:val="00383D86"/>
    <w:rsid w:val="00384B1B"/>
    <w:rsid w:val="0038531F"/>
    <w:rsid w:val="0038650B"/>
    <w:rsid w:val="00387645"/>
    <w:rsid w:val="00390098"/>
    <w:rsid w:val="00392DB8"/>
    <w:rsid w:val="00392DE0"/>
    <w:rsid w:val="00393C61"/>
    <w:rsid w:val="00393D9B"/>
    <w:rsid w:val="00394709"/>
    <w:rsid w:val="00395114"/>
    <w:rsid w:val="003958FD"/>
    <w:rsid w:val="00395947"/>
    <w:rsid w:val="00395B56"/>
    <w:rsid w:val="0039722D"/>
    <w:rsid w:val="00397B0A"/>
    <w:rsid w:val="003A007E"/>
    <w:rsid w:val="003A0210"/>
    <w:rsid w:val="003A07F9"/>
    <w:rsid w:val="003A11B3"/>
    <w:rsid w:val="003A14ED"/>
    <w:rsid w:val="003A1BA0"/>
    <w:rsid w:val="003A3623"/>
    <w:rsid w:val="003A396E"/>
    <w:rsid w:val="003A41CD"/>
    <w:rsid w:val="003A425B"/>
    <w:rsid w:val="003A4D9A"/>
    <w:rsid w:val="003A57D5"/>
    <w:rsid w:val="003A63D9"/>
    <w:rsid w:val="003A70BD"/>
    <w:rsid w:val="003B0D35"/>
    <w:rsid w:val="003B15E3"/>
    <w:rsid w:val="003B214C"/>
    <w:rsid w:val="003B30DA"/>
    <w:rsid w:val="003B3ADA"/>
    <w:rsid w:val="003B3F1B"/>
    <w:rsid w:val="003B504D"/>
    <w:rsid w:val="003B64F9"/>
    <w:rsid w:val="003B6ACB"/>
    <w:rsid w:val="003B7136"/>
    <w:rsid w:val="003B735E"/>
    <w:rsid w:val="003B73A6"/>
    <w:rsid w:val="003B7571"/>
    <w:rsid w:val="003B7DE3"/>
    <w:rsid w:val="003C0352"/>
    <w:rsid w:val="003C06C5"/>
    <w:rsid w:val="003C0CE9"/>
    <w:rsid w:val="003C0FCC"/>
    <w:rsid w:val="003C2BF1"/>
    <w:rsid w:val="003C3377"/>
    <w:rsid w:val="003C4073"/>
    <w:rsid w:val="003C437A"/>
    <w:rsid w:val="003C472F"/>
    <w:rsid w:val="003C4942"/>
    <w:rsid w:val="003C4959"/>
    <w:rsid w:val="003C4A09"/>
    <w:rsid w:val="003C6E90"/>
    <w:rsid w:val="003C7428"/>
    <w:rsid w:val="003C7583"/>
    <w:rsid w:val="003C7D7C"/>
    <w:rsid w:val="003C7E46"/>
    <w:rsid w:val="003D18B7"/>
    <w:rsid w:val="003D1CC9"/>
    <w:rsid w:val="003D1E23"/>
    <w:rsid w:val="003D2509"/>
    <w:rsid w:val="003D2D87"/>
    <w:rsid w:val="003D2E1D"/>
    <w:rsid w:val="003D3BEA"/>
    <w:rsid w:val="003D3C18"/>
    <w:rsid w:val="003D45E7"/>
    <w:rsid w:val="003D511B"/>
    <w:rsid w:val="003D5659"/>
    <w:rsid w:val="003D5C41"/>
    <w:rsid w:val="003D704F"/>
    <w:rsid w:val="003D76F9"/>
    <w:rsid w:val="003D7BFD"/>
    <w:rsid w:val="003E10EB"/>
    <w:rsid w:val="003E47BA"/>
    <w:rsid w:val="003E4F0E"/>
    <w:rsid w:val="003E5437"/>
    <w:rsid w:val="003E6971"/>
    <w:rsid w:val="003E6A69"/>
    <w:rsid w:val="003F0055"/>
    <w:rsid w:val="003F138A"/>
    <w:rsid w:val="003F1B2F"/>
    <w:rsid w:val="003F2055"/>
    <w:rsid w:val="003F3109"/>
    <w:rsid w:val="003F3120"/>
    <w:rsid w:val="003F3231"/>
    <w:rsid w:val="003F3E10"/>
    <w:rsid w:val="003F44CD"/>
    <w:rsid w:val="003F54C1"/>
    <w:rsid w:val="003F63B9"/>
    <w:rsid w:val="003F69DA"/>
    <w:rsid w:val="00400CEF"/>
    <w:rsid w:val="00401D2A"/>
    <w:rsid w:val="004030E5"/>
    <w:rsid w:val="004037A9"/>
    <w:rsid w:val="00403ED1"/>
    <w:rsid w:val="00404239"/>
    <w:rsid w:val="004044DE"/>
    <w:rsid w:val="00404BE7"/>
    <w:rsid w:val="00405463"/>
    <w:rsid w:val="0040559C"/>
    <w:rsid w:val="00405C88"/>
    <w:rsid w:val="00406710"/>
    <w:rsid w:val="0041055F"/>
    <w:rsid w:val="004108D3"/>
    <w:rsid w:val="00410DD9"/>
    <w:rsid w:val="00410E80"/>
    <w:rsid w:val="0041163F"/>
    <w:rsid w:val="00411780"/>
    <w:rsid w:val="00412F86"/>
    <w:rsid w:val="00413DEF"/>
    <w:rsid w:val="00414765"/>
    <w:rsid w:val="00417056"/>
    <w:rsid w:val="00417855"/>
    <w:rsid w:val="00417994"/>
    <w:rsid w:val="00420186"/>
    <w:rsid w:val="004205B0"/>
    <w:rsid w:val="00421F43"/>
    <w:rsid w:val="00424C0C"/>
    <w:rsid w:val="00425982"/>
    <w:rsid w:val="004272E2"/>
    <w:rsid w:val="00427660"/>
    <w:rsid w:val="00431635"/>
    <w:rsid w:val="00431D11"/>
    <w:rsid w:val="004320B4"/>
    <w:rsid w:val="004327FF"/>
    <w:rsid w:val="00433016"/>
    <w:rsid w:val="00433227"/>
    <w:rsid w:val="00433D35"/>
    <w:rsid w:val="00434471"/>
    <w:rsid w:val="004356F7"/>
    <w:rsid w:val="0043663D"/>
    <w:rsid w:val="004369F3"/>
    <w:rsid w:val="004371A1"/>
    <w:rsid w:val="004372CF"/>
    <w:rsid w:val="004379B1"/>
    <w:rsid w:val="00440006"/>
    <w:rsid w:val="00440409"/>
    <w:rsid w:val="004406D0"/>
    <w:rsid w:val="004407D0"/>
    <w:rsid w:val="00440959"/>
    <w:rsid w:val="00440FE8"/>
    <w:rsid w:val="00442D1C"/>
    <w:rsid w:val="00443E1E"/>
    <w:rsid w:val="00444F7E"/>
    <w:rsid w:val="00445457"/>
    <w:rsid w:val="004456A5"/>
    <w:rsid w:val="00445943"/>
    <w:rsid w:val="00452C6F"/>
    <w:rsid w:val="00452CDE"/>
    <w:rsid w:val="00452D71"/>
    <w:rsid w:val="00452F10"/>
    <w:rsid w:val="00454844"/>
    <w:rsid w:val="0045589A"/>
    <w:rsid w:val="004558D4"/>
    <w:rsid w:val="00455B0C"/>
    <w:rsid w:val="00455D00"/>
    <w:rsid w:val="00456FC3"/>
    <w:rsid w:val="00463351"/>
    <w:rsid w:val="0046350D"/>
    <w:rsid w:val="00463B32"/>
    <w:rsid w:val="00463F15"/>
    <w:rsid w:val="00464E57"/>
    <w:rsid w:val="004656D9"/>
    <w:rsid w:val="00465C35"/>
    <w:rsid w:val="0046793D"/>
    <w:rsid w:val="00470051"/>
    <w:rsid w:val="0047021E"/>
    <w:rsid w:val="00470741"/>
    <w:rsid w:val="0047106D"/>
    <w:rsid w:val="00471244"/>
    <w:rsid w:val="00471FA1"/>
    <w:rsid w:val="00471FA5"/>
    <w:rsid w:val="00472227"/>
    <w:rsid w:val="00475D0B"/>
    <w:rsid w:val="00477495"/>
    <w:rsid w:val="00480BCC"/>
    <w:rsid w:val="00480FA3"/>
    <w:rsid w:val="004822E7"/>
    <w:rsid w:val="004827B5"/>
    <w:rsid w:val="004838D3"/>
    <w:rsid w:val="00484832"/>
    <w:rsid w:val="004853C4"/>
    <w:rsid w:val="0048611B"/>
    <w:rsid w:val="00486B22"/>
    <w:rsid w:val="00487E13"/>
    <w:rsid w:val="00490679"/>
    <w:rsid w:val="00490999"/>
    <w:rsid w:val="00490CF7"/>
    <w:rsid w:val="00490E9E"/>
    <w:rsid w:val="00491309"/>
    <w:rsid w:val="004913B1"/>
    <w:rsid w:val="00491F8B"/>
    <w:rsid w:val="0049250A"/>
    <w:rsid w:val="004929A5"/>
    <w:rsid w:val="00492C85"/>
    <w:rsid w:val="00492D53"/>
    <w:rsid w:val="00492E48"/>
    <w:rsid w:val="00493C66"/>
    <w:rsid w:val="00493CD4"/>
    <w:rsid w:val="004944FC"/>
    <w:rsid w:val="004950C5"/>
    <w:rsid w:val="00495327"/>
    <w:rsid w:val="004957F6"/>
    <w:rsid w:val="00495A9F"/>
    <w:rsid w:val="00495EA7"/>
    <w:rsid w:val="004978C0"/>
    <w:rsid w:val="004A1D16"/>
    <w:rsid w:val="004A26BB"/>
    <w:rsid w:val="004A4635"/>
    <w:rsid w:val="004A4669"/>
    <w:rsid w:val="004A54AF"/>
    <w:rsid w:val="004A5D0B"/>
    <w:rsid w:val="004A7635"/>
    <w:rsid w:val="004A76EF"/>
    <w:rsid w:val="004B0429"/>
    <w:rsid w:val="004B16AB"/>
    <w:rsid w:val="004B172D"/>
    <w:rsid w:val="004B241E"/>
    <w:rsid w:val="004B2505"/>
    <w:rsid w:val="004B2644"/>
    <w:rsid w:val="004B28C5"/>
    <w:rsid w:val="004B2B1B"/>
    <w:rsid w:val="004B37E3"/>
    <w:rsid w:val="004B39D9"/>
    <w:rsid w:val="004B3C11"/>
    <w:rsid w:val="004B4204"/>
    <w:rsid w:val="004B5B25"/>
    <w:rsid w:val="004B68DD"/>
    <w:rsid w:val="004C05D1"/>
    <w:rsid w:val="004C070C"/>
    <w:rsid w:val="004C0F48"/>
    <w:rsid w:val="004C1426"/>
    <w:rsid w:val="004C19EA"/>
    <w:rsid w:val="004C32F5"/>
    <w:rsid w:val="004C531F"/>
    <w:rsid w:val="004C62EE"/>
    <w:rsid w:val="004C66F9"/>
    <w:rsid w:val="004D05B0"/>
    <w:rsid w:val="004D1455"/>
    <w:rsid w:val="004D185B"/>
    <w:rsid w:val="004D3510"/>
    <w:rsid w:val="004D3BEE"/>
    <w:rsid w:val="004D3C1F"/>
    <w:rsid w:val="004D3D44"/>
    <w:rsid w:val="004D4A08"/>
    <w:rsid w:val="004D4FAD"/>
    <w:rsid w:val="004D5318"/>
    <w:rsid w:val="004D5A74"/>
    <w:rsid w:val="004D5A88"/>
    <w:rsid w:val="004D64BB"/>
    <w:rsid w:val="004D78A7"/>
    <w:rsid w:val="004D7ECB"/>
    <w:rsid w:val="004E0123"/>
    <w:rsid w:val="004E0DB7"/>
    <w:rsid w:val="004E0F32"/>
    <w:rsid w:val="004E1304"/>
    <w:rsid w:val="004E15F1"/>
    <w:rsid w:val="004E21B7"/>
    <w:rsid w:val="004E29E4"/>
    <w:rsid w:val="004E3771"/>
    <w:rsid w:val="004E396E"/>
    <w:rsid w:val="004E456C"/>
    <w:rsid w:val="004E4DCF"/>
    <w:rsid w:val="004E564C"/>
    <w:rsid w:val="004E6A43"/>
    <w:rsid w:val="004E726A"/>
    <w:rsid w:val="004F08EC"/>
    <w:rsid w:val="004F2E48"/>
    <w:rsid w:val="004F330C"/>
    <w:rsid w:val="004F3747"/>
    <w:rsid w:val="004F4272"/>
    <w:rsid w:val="004F502F"/>
    <w:rsid w:val="004F5ED4"/>
    <w:rsid w:val="004F6011"/>
    <w:rsid w:val="004F6F8F"/>
    <w:rsid w:val="004F783D"/>
    <w:rsid w:val="00500B3E"/>
    <w:rsid w:val="00501ACE"/>
    <w:rsid w:val="00501F11"/>
    <w:rsid w:val="00502B07"/>
    <w:rsid w:val="00503058"/>
    <w:rsid w:val="005038F6"/>
    <w:rsid w:val="005039B8"/>
    <w:rsid w:val="00503C07"/>
    <w:rsid w:val="00505BD1"/>
    <w:rsid w:val="00505E9C"/>
    <w:rsid w:val="00505F5D"/>
    <w:rsid w:val="00506085"/>
    <w:rsid w:val="0050767A"/>
    <w:rsid w:val="00510C53"/>
    <w:rsid w:val="005111EC"/>
    <w:rsid w:val="00511FD3"/>
    <w:rsid w:val="0051278B"/>
    <w:rsid w:val="0051363A"/>
    <w:rsid w:val="00514646"/>
    <w:rsid w:val="005156D4"/>
    <w:rsid w:val="00516462"/>
    <w:rsid w:val="005170D2"/>
    <w:rsid w:val="00517461"/>
    <w:rsid w:val="00517A30"/>
    <w:rsid w:val="00520075"/>
    <w:rsid w:val="00520253"/>
    <w:rsid w:val="00520A8D"/>
    <w:rsid w:val="0052107E"/>
    <w:rsid w:val="00521B53"/>
    <w:rsid w:val="005230BD"/>
    <w:rsid w:val="00524FF6"/>
    <w:rsid w:val="00525245"/>
    <w:rsid w:val="005278C3"/>
    <w:rsid w:val="00530F78"/>
    <w:rsid w:val="0053299C"/>
    <w:rsid w:val="00532C44"/>
    <w:rsid w:val="00532D48"/>
    <w:rsid w:val="0053412F"/>
    <w:rsid w:val="00534F0D"/>
    <w:rsid w:val="00534FC1"/>
    <w:rsid w:val="0053502B"/>
    <w:rsid w:val="0053542D"/>
    <w:rsid w:val="0053547A"/>
    <w:rsid w:val="00535CDA"/>
    <w:rsid w:val="00536588"/>
    <w:rsid w:val="005365CB"/>
    <w:rsid w:val="00536A7A"/>
    <w:rsid w:val="005379BD"/>
    <w:rsid w:val="00540679"/>
    <w:rsid w:val="0054094C"/>
    <w:rsid w:val="00541287"/>
    <w:rsid w:val="0054139D"/>
    <w:rsid w:val="0054177A"/>
    <w:rsid w:val="00542103"/>
    <w:rsid w:val="005422D8"/>
    <w:rsid w:val="00542780"/>
    <w:rsid w:val="00544626"/>
    <w:rsid w:val="00544D59"/>
    <w:rsid w:val="005466F9"/>
    <w:rsid w:val="005467FA"/>
    <w:rsid w:val="00547472"/>
    <w:rsid w:val="0054793B"/>
    <w:rsid w:val="00547C54"/>
    <w:rsid w:val="00547CC4"/>
    <w:rsid w:val="00547F22"/>
    <w:rsid w:val="005501A1"/>
    <w:rsid w:val="0055082E"/>
    <w:rsid w:val="00551284"/>
    <w:rsid w:val="0055169C"/>
    <w:rsid w:val="00551854"/>
    <w:rsid w:val="00551FF0"/>
    <w:rsid w:val="005521E4"/>
    <w:rsid w:val="005526A5"/>
    <w:rsid w:val="00554821"/>
    <w:rsid w:val="00555A73"/>
    <w:rsid w:val="00556900"/>
    <w:rsid w:val="00557115"/>
    <w:rsid w:val="00561F9C"/>
    <w:rsid w:val="0056335E"/>
    <w:rsid w:val="00563EEB"/>
    <w:rsid w:val="00564EF3"/>
    <w:rsid w:val="0056643F"/>
    <w:rsid w:val="00566605"/>
    <w:rsid w:val="00570B31"/>
    <w:rsid w:val="00570C16"/>
    <w:rsid w:val="00570C46"/>
    <w:rsid w:val="005720B4"/>
    <w:rsid w:val="005734F6"/>
    <w:rsid w:val="00573F02"/>
    <w:rsid w:val="0057429A"/>
    <w:rsid w:val="0057439A"/>
    <w:rsid w:val="005747A5"/>
    <w:rsid w:val="00574B2B"/>
    <w:rsid w:val="00574C63"/>
    <w:rsid w:val="00574F1A"/>
    <w:rsid w:val="00575C7C"/>
    <w:rsid w:val="00577BC3"/>
    <w:rsid w:val="00583194"/>
    <w:rsid w:val="00583631"/>
    <w:rsid w:val="00584A2B"/>
    <w:rsid w:val="00585093"/>
    <w:rsid w:val="005850D1"/>
    <w:rsid w:val="005851D3"/>
    <w:rsid w:val="00585269"/>
    <w:rsid w:val="0058542D"/>
    <w:rsid w:val="005857FC"/>
    <w:rsid w:val="00585DAD"/>
    <w:rsid w:val="00585E97"/>
    <w:rsid w:val="00586F88"/>
    <w:rsid w:val="00587E9E"/>
    <w:rsid w:val="00587EA3"/>
    <w:rsid w:val="005905F8"/>
    <w:rsid w:val="005907AA"/>
    <w:rsid w:val="005908B2"/>
    <w:rsid w:val="00590F9F"/>
    <w:rsid w:val="00591244"/>
    <w:rsid w:val="00591FB0"/>
    <w:rsid w:val="00593E65"/>
    <w:rsid w:val="005945A0"/>
    <w:rsid w:val="00594D52"/>
    <w:rsid w:val="00594EEC"/>
    <w:rsid w:val="0059719F"/>
    <w:rsid w:val="00597FF0"/>
    <w:rsid w:val="005A02A3"/>
    <w:rsid w:val="005A1218"/>
    <w:rsid w:val="005A38A5"/>
    <w:rsid w:val="005A3F36"/>
    <w:rsid w:val="005A482D"/>
    <w:rsid w:val="005A4BE4"/>
    <w:rsid w:val="005A558E"/>
    <w:rsid w:val="005A6B2E"/>
    <w:rsid w:val="005A6B84"/>
    <w:rsid w:val="005A6E0D"/>
    <w:rsid w:val="005A7E97"/>
    <w:rsid w:val="005B196D"/>
    <w:rsid w:val="005B22AD"/>
    <w:rsid w:val="005B2641"/>
    <w:rsid w:val="005B2A8F"/>
    <w:rsid w:val="005B2AE8"/>
    <w:rsid w:val="005B356A"/>
    <w:rsid w:val="005B360B"/>
    <w:rsid w:val="005B4A4B"/>
    <w:rsid w:val="005B554F"/>
    <w:rsid w:val="005B5F28"/>
    <w:rsid w:val="005B5FC2"/>
    <w:rsid w:val="005B64CD"/>
    <w:rsid w:val="005B7BC4"/>
    <w:rsid w:val="005C03B2"/>
    <w:rsid w:val="005C0EA2"/>
    <w:rsid w:val="005C0EBD"/>
    <w:rsid w:val="005C1301"/>
    <w:rsid w:val="005C1C7B"/>
    <w:rsid w:val="005C3147"/>
    <w:rsid w:val="005C3C02"/>
    <w:rsid w:val="005C4FA7"/>
    <w:rsid w:val="005C5FCC"/>
    <w:rsid w:val="005C638D"/>
    <w:rsid w:val="005C6E71"/>
    <w:rsid w:val="005C751B"/>
    <w:rsid w:val="005C7AB4"/>
    <w:rsid w:val="005D1841"/>
    <w:rsid w:val="005D2389"/>
    <w:rsid w:val="005D3289"/>
    <w:rsid w:val="005D5796"/>
    <w:rsid w:val="005D6DC2"/>
    <w:rsid w:val="005D7269"/>
    <w:rsid w:val="005D7350"/>
    <w:rsid w:val="005D7C2E"/>
    <w:rsid w:val="005E0855"/>
    <w:rsid w:val="005E0D20"/>
    <w:rsid w:val="005E16BC"/>
    <w:rsid w:val="005E2A76"/>
    <w:rsid w:val="005E33A6"/>
    <w:rsid w:val="005E5C16"/>
    <w:rsid w:val="005E6A5B"/>
    <w:rsid w:val="005E6C4D"/>
    <w:rsid w:val="005F2BBE"/>
    <w:rsid w:val="005F2CD5"/>
    <w:rsid w:val="005F3588"/>
    <w:rsid w:val="005F37FC"/>
    <w:rsid w:val="005F3D11"/>
    <w:rsid w:val="005F40E3"/>
    <w:rsid w:val="005F431D"/>
    <w:rsid w:val="005F4783"/>
    <w:rsid w:val="005F4E11"/>
    <w:rsid w:val="005F4FD7"/>
    <w:rsid w:val="005F5192"/>
    <w:rsid w:val="005F5AC5"/>
    <w:rsid w:val="005F72DC"/>
    <w:rsid w:val="005F7FCD"/>
    <w:rsid w:val="00600D63"/>
    <w:rsid w:val="00602D8C"/>
    <w:rsid w:val="00603F32"/>
    <w:rsid w:val="00604284"/>
    <w:rsid w:val="00605A72"/>
    <w:rsid w:val="00606E2A"/>
    <w:rsid w:val="00607C83"/>
    <w:rsid w:val="006116B4"/>
    <w:rsid w:val="00612138"/>
    <w:rsid w:val="0061328F"/>
    <w:rsid w:val="0061465A"/>
    <w:rsid w:val="00615541"/>
    <w:rsid w:val="00616409"/>
    <w:rsid w:val="0061769F"/>
    <w:rsid w:val="00620BDF"/>
    <w:rsid w:val="00622443"/>
    <w:rsid w:val="0062285B"/>
    <w:rsid w:val="006228DF"/>
    <w:rsid w:val="00622E68"/>
    <w:rsid w:val="00623791"/>
    <w:rsid w:val="00623FC4"/>
    <w:rsid w:val="006243DD"/>
    <w:rsid w:val="006247BF"/>
    <w:rsid w:val="006247E7"/>
    <w:rsid w:val="006247F3"/>
    <w:rsid w:val="00624CE4"/>
    <w:rsid w:val="00625012"/>
    <w:rsid w:val="00625C5D"/>
    <w:rsid w:val="00626A20"/>
    <w:rsid w:val="00627248"/>
    <w:rsid w:val="00627362"/>
    <w:rsid w:val="00627659"/>
    <w:rsid w:val="00630073"/>
    <w:rsid w:val="006303CD"/>
    <w:rsid w:val="00630D2C"/>
    <w:rsid w:val="0063129D"/>
    <w:rsid w:val="0063150C"/>
    <w:rsid w:val="00633564"/>
    <w:rsid w:val="006337B3"/>
    <w:rsid w:val="00633BC5"/>
    <w:rsid w:val="00633C59"/>
    <w:rsid w:val="00634A72"/>
    <w:rsid w:val="00634B8F"/>
    <w:rsid w:val="0063504B"/>
    <w:rsid w:val="00635948"/>
    <w:rsid w:val="00635FBB"/>
    <w:rsid w:val="00637276"/>
    <w:rsid w:val="006378C3"/>
    <w:rsid w:val="006400E6"/>
    <w:rsid w:val="00640A58"/>
    <w:rsid w:val="00641014"/>
    <w:rsid w:val="00641333"/>
    <w:rsid w:val="00641780"/>
    <w:rsid w:val="0064255E"/>
    <w:rsid w:val="00644061"/>
    <w:rsid w:val="00644C11"/>
    <w:rsid w:val="00644DF7"/>
    <w:rsid w:val="006501C9"/>
    <w:rsid w:val="00650FA6"/>
    <w:rsid w:val="00651452"/>
    <w:rsid w:val="00652326"/>
    <w:rsid w:val="00653AFC"/>
    <w:rsid w:val="0065476F"/>
    <w:rsid w:val="006556A1"/>
    <w:rsid w:val="006566EF"/>
    <w:rsid w:val="00656AB8"/>
    <w:rsid w:val="00657B0B"/>
    <w:rsid w:val="00657BA6"/>
    <w:rsid w:val="006602DC"/>
    <w:rsid w:val="00660FA5"/>
    <w:rsid w:val="006615BD"/>
    <w:rsid w:val="00661F1D"/>
    <w:rsid w:val="006634A5"/>
    <w:rsid w:val="00663B69"/>
    <w:rsid w:val="00664D6A"/>
    <w:rsid w:val="00665495"/>
    <w:rsid w:val="006656F0"/>
    <w:rsid w:val="00665C4E"/>
    <w:rsid w:val="00666303"/>
    <w:rsid w:val="00667B96"/>
    <w:rsid w:val="00667FA5"/>
    <w:rsid w:val="0067018F"/>
    <w:rsid w:val="00670CC3"/>
    <w:rsid w:val="006710B3"/>
    <w:rsid w:val="006713D7"/>
    <w:rsid w:val="0067219B"/>
    <w:rsid w:val="00672873"/>
    <w:rsid w:val="00672A62"/>
    <w:rsid w:val="006734D0"/>
    <w:rsid w:val="00673D2E"/>
    <w:rsid w:val="006744E1"/>
    <w:rsid w:val="00675D89"/>
    <w:rsid w:val="00675F63"/>
    <w:rsid w:val="0067709D"/>
    <w:rsid w:val="00677C88"/>
    <w:rsid w:val="00680333"/>
    <w:rsid w:val="00680492"/>
    <w:rsid w:val="00681C75"/>
    <w:rsid w:val="00682128"/>
    <w:rsid w:val="00682E1E"/>
    <w:rsid w:val="00682F2E"/>
    <w:rsid w:val="00683463"/>
    <w:rsid w:val="00683ED8"/>
    <w:rsid w:val="00685464"/>
    <w:rsid w:val="0069100A"/>
    <w:rsid w:val="006927F1"/>
    <w:rsid w:val="006929B5"/>
    <w:rsid w:val="00693667"/>
    <w:rsid w:val="00693B03"/>
    <w:rsid w:val="00694D62"/>
    <w:rsid w:val="00696591"/>
    <w:rsid w:val="00696EF8"/>
    <w:rsid w:val="00697272"/>
    <w:rsid w:val="006A170A"/>
    <w:rsid w:val="006A4469"/>
    <w:rsid w:val="006A4474"/>
    <w:rsid w:val="006A4AA0"/>
    <w:rsid w:val="006A56B1"/>
    <w:rsid w:val="006A5DCD"/>
    <w:rsid w:val="006A71C1"/>
    <w:rsid w:val="006A7399"/>
    <w:rsid w:val="006A743E"/>
    <w:rsid w:val="006B073F"/>
    <w:rsid w:val="006B1219"/>
    <w:rsid w:val="006B175C"/>
    <w:rsid w:val="006B304B"/>
    <w:rsid w:val="006B31B7"/>
    <w:rsid w:val="006B4037"/>
    <w:rsid w:val="006B4FDA"/>
    <w:rsid w:val="006B5A4D"/>
    <w:rsid w:val="006B5D3A"/>
    <w:rsid w:val="006B71AB"/>
    <w:rsid w:val="006C028C"/>
    <w:rsid w:val="006C5338"/>
    <w:rsid w:val="006C5A62"/>
    <w:rsid w:val="006D0F55"/>
    <w:rsid w:val="006D13E5"/>
    <w:rsid w:val="006D2679"/>
    <w:rsid w:val="006D379D"/>
    <w:rsid w:val="006D42DB"/>
    <w:rsid w:val="006D4449"/>
    <w:rsid w:val="006D4567"/>
    <w:rsid w:val="006D4FE3"/>
    <w:rsid w:val="006D6712"/>
    <w:rsid w:val="006D7014"/>
    <w:rsid w:val="006D75F2"/>
    <w:rsid w:val="006D7E6C"/>
    <w:rsid w:val="006E1076"/>
    <w:rsid w:val="006E3A3B"/>
    <w:rsid w:val="006E4164"/>
    <w:rsid w:val="006E7568"/>
    <w:rsid w:val="006E75BD"/>
    <w:rsid w:val="006F06F7"/>
    <w:rsid w:val="006F083D"/>
    <w:rsid w:val="006F0A74"/>
    <w:rsid w:val="006F0A9A"/>
    <w:rsid w:val="006F0B6B"/>
    <w:rsid w:val="006F0DCA"/>
    <w:rsid w:val="006F1AD8"/>
    <w:rsid w:val="006F1E9E"/>
    <w:rsid w:val="006F2336"/>
    <w:rsid w:val="006F2466"/>
    <w:rsid w:val="006F3502"/>
    <w:rsid w:val="006F5087"/>
    <w:rsid w:val="006F6604"/>
    <w:rsid w:val="006F74F9"/>
    <w:rsid w:val="006F7C72"/>
    <w:rsid w:val="00702AD5"/>
    <w:rsid w:val="00703330"/>
    <w:rsid w:val="007037FC"/>
    <w:rsid w:val="0070392C"/>
    <w:rsid w:val="00704205"/>
    <w:rsid w:val="00704812"/>
    <w:rsid w:val="00704D01"/>
    <w:rsid w:val="00705B32"/>
    <w:rsid w:val="007064C5"/>
    <w:rsid w:val="007103B8"/>
    <w:rsid w:val="00710947"/>
    <w:rsid w:val="00711AE2"/>
    <w:rsid w:val="00712157"/>
    <w:rsid w:val="00712C7C"/>
    <w:rsid w:val="007136E2"/>
    <w:rsid w:val="00713AB1"/>
    <w:rsid w:val="00713AB3"/>
    <w:rsid w:val="00714696"/>
    <w:rsid w:val="00715C70"/>
    <w:rsid w:val="00716488"/>
    <w:rsid w:val="00720A53"/>
    <w:rsid w:val="00720DE1"/>
    <w:rsid w:val="00721D1A"/>
    <w:rsid w:val="00724930"/>
    <w:rsid w:val="00725241"/>
    <w:rsid w:val="007252A6"/>
    <w:rsid w:val="00725FDA"/>
    <w:rsid w:val="00726683"/>
    <w:rsid w:val="00726EBA"/>
    <w:rsid w:val="00727AE1"/>
    <w:rsid w:val="007301D6"/>
    <w:rsid w:val="007319EA"/>
    <w:rsid w:val="00731C6B"/>
    <w:rsid w:val="00731FDD"/>
    <w:rsid w:val="007329A1"/>
    <w:rsid w:val="00733DCE"/>
    <w:rsid w:val="00734962"/>
    <w:rsid w:val="00734C24"/>
    <w:rsid w:val="007354FB"/>
    <w:rsid w:val="00735E12"/>
    <w:rsid w:val="0073775A"/>
    <w:rsid w:val="0074099E"/>
    <w:rsid w:val="00741887"/>
    <w:rsid w:val="00741E41"/>
    <w:rsid w:val="00742529"/>
    <w:rsid w:val="00743586"/>
    <w:rsid w:val="00744158"/>
    <w:rsid w:val="00744A16"/>
    <w:rsid w:val="0074504B"/>
    <w:rsid w:val="00745CC1"/>
    <w:rsid w:val="00746598"/>
    <w:rsid w:val="00746B28"/>
    <w:rsid w:val="00746F02"/>
    <w:rsid w:val="00747218"/>
    <w:rsid w:val="0074777D"/>
    <w:rsid w:val="00752A11"/>
    <w:rsid w:val="00753C9F"/>
    <w:rsid w:val="007545B8"/>
    <w:rsid w:val="00756120"/>
    <w:rsid w:val="00756178"/>
    <w:rsid w:val="00756C76"/>
    <w:rsid w:val="00757682"/>
    <w:rsid w:val="0075773D"/>
    <w:rsid w:val="0076035E"/>
    <w:rsid w:val="00760A32"/>
    <w:rsid w:val="0076167C"/>
    <w:rsid w:val="007620F4"/>
    <w:rsid w:val="00762E22"/>
    <w:rsid w:val="00763421"/>
    <w:rsid w:val="00764B26"/>
    <w:rsid w:val="00764E91"/>
    <w:rsid w:val="007656C9"/>
    <w:rsid w:val="00765F40"/>
    <w:rsid w:val="00766988"/>
    <w:rsid w:val="00766B9E"/>
    <w:rsid w:val="00767654"/>
    <w:rsid w:val="00767DD9"/>
    <w:rsid w:val="00771366"/>
    <w:rsid w:val="007717D5"/>
    <w:rsid w:val="00772DCB"/>
    <w:rsid w:val="00772FF0"/>
    <w:rsid w:val="00773D2A"/>
    <w:rsid w:val="00774995"/>
    <w:rsid w:val="00774F1F"/>
    <w:rsid w:val="007770B2"/>
    <w:rsid w:val="007773B4"/>
    <w:rsid w:val="00780E8D"/>
    <w:rsid w:val="00780F6F"/>
    <w:rsid w:val="007825E2"/>
    <w:rsid w:val="0078283E"/>
    <w:rsid w:val="00782C97"/>
    <w:rsid w:val="007834C8"/>
    <w:rsid w:val="00783949"/>
    <w:rsid w:val="0078454F"/>
    <w:rsid w:val="00785C93"/>
    <w:rsid w:val="007866BD"/>
    <w:rsid w:val="007868B2"/>
    <w:rsid w:val="00791AF5"/>
    <w:rsid w:val="00792001"/>
    <w:rsid w:val="00793C8D"/>
    <w:rsid w:val="00793CD9"/>
    <w:rsid w:val="007947A7"/>
    <w:rsid w:val="007949C8"/>
    <w:rsid w:val="00794BDE"/>
    <w:rsid w:val="00796D13"/>
    <w:rsid w:val="00797427"/>
    <w:rsid w:val="007A0079"/>
    <w:rsid w:val="007A046F"/>
    <w:rsid w:val="007A0642"/>
    <w:rsid w:val="007A07E1"/>
    <w:rsid w:val="007A0E63"/>
    <w:rsid w:val="007A1702"/>
    <w:rsid w:val="007A3C70"/>
    <w:rsid w:val="007A4246"/>
    <w:rsid w:val="007A440A"/>
    <w:rsid w:val="007A48FD"/>
    <w:rsid w:val="007A531C"/>
    <w:rsid w:val="007A565A"/>
    <w:rsid w:val="007A5974"/>
    <w:rsid w:val="007A5984"/>
    <w:rsid w:val="007A6360"/>
    <w:rsid w:val="007A63E0"/>
    <w:rsid w:val="007A6547"/>
    <w:rsid w:val="007A68C1"/>
    <w:rsid w:val="007A6A87"/>
    <w:rsid w:val="007A6F67"/>
    <w:rsid w:val="007A749D"/>
    <w:rsid w:val="007B03B3"/>
    <w:rsid w:val="007B079A"/>
    <w:rsid w:val="007B098D"/>
    <w:rsid w:val="007B0EEE"/>
    <w:rsid w:val="007B16D4"/>
    <w:rsid w:val="007B1B70"/>
    <w:rsid w:val="007B2A8C"/>
    <w:rsid w:val="007B2AD8"/>
    <w:rsid w:val="007B362F"/>
    <w:rsid w:val="007B3C72"/>
    <w:rsid w:val="007B4698"/>
    <w:rsid w:val="007B593E"/>
    <w:rsid w:val="007B5B0C"/>
    <w:rsid w:val="007B5C23"/>
    <w:rsid w:val="007B6396"/>
    <w:rsid w:val="007B6613"/>
    <w:rsid w:val="007B6E15"/>
    <w:rsid w:val="007B71DF"/>
    <w:rsid w:val="007C02C0"/>
    <w:rsid w:val="007C0666"/>
    <w:rsid w:val="007C221C"/>
    <w:rsid w:val="007C2415"/>
    <w:rsid w:val="007C2A21"/>
    <w:rsid w:val="007C2AC0"/>
    <w:rsid w:val="007C3C9D"/>
    <w:rsid w:val="007C3F1F"/>
    <w:rsid w:val="007C4655"/>
    <w:rsid w:val="007C49C8"/>
    <w:rsid w:val="007C4C49"/>
    <w:rsid w:val="007C5ABF"/>
    <w:rsid w:val="007C5E5C"/>
    <w:rsid w:val="007C7060"/>
    <w:rsid w:val="007C7795"/>
    <w:rsid w:val="007C79EA"/>
    <w:rsid w:val="007D086D"/>
    <w:rsid w:val="007D15AF"/>
    <w:rsid w:val="007D2DB8"/>
    <w:rsid w:val="007D31D7"/>
    <w:rsid w:val="007D3419"/>
    <w:rsid w:val="007D4303"/>
    <w:rsid w:val="007D652C"/>
    <w:rsid w:val="007D659D"/>
    <w:rsid w:val="007D76B5"/>
    <w:rsid w:val="007E054E"/>
    <w:rsid w:val="007E1C2B"/>
    <w:rsid w:val="007E25EC"/>
    <w:rsid w:val="007E2D25"/>
    <w:rsid w:val="007E43DE"/>
    <w:rsid w:val="007E4D0D"/>
    <w:rsid w:val="007E64F5"/>
    <w:rsid w:val="007E6E7D"/>
    <w:rsid w:val="007F0C09"/>
    <w:rsid w:val="007F0C1F"/>
    <w:rsid w:val="007F1080"/>
    <w:rsid w:val="007F1A98"/>
    <w:rsid w:val="007F200E"/>
    <w:rsid w:val="007F27F6"/>
    <w:rsid w:val="007F35FE"/>
    <w:rsid w:val="007F3676"/>
    <w:rsid w:val="007F36E2"/>
    <w:rsid w:val="007F3DEF"/>
    <w:rsid w:val="007F3E62"/>
    <w:rsid w:val="007F458D"/>
    <w:rsid w:val="007F4A6A"/>
    <w:rsid w:val="007F5617"/>
    <w:rsid w:val="007F596C"/>
    <w:rsid w:val="007F5A24"/>
    <w:rsid w:val="007F5EBC"/>
    <w:rsid w:val="007F7015"/>
    <w:rsid w:val="007F7FB4"/>
    <w:rsid w:val="0080119F"/>
    <w:rsid w:val="00801471"/>
    <w:rsid w:val="00801F06"/>
    <w:rsid w:val="0080241B"/>
    <w:rsid w:val="00804C32"/>
    <w:rsid w:val="00805185"/>
    <w:rsid w:val="00805413"/>
    <w:rsid w:val="00805CF4"/>
    <w:rsid w:val="008066C4"/>
    <w:rsid w:val="00807796"/>
    <w:rsid w:val="0081131B"/>
    <w:rsid w:val="00811E16"/>
    <w:rsid w:val="00812103"/>
    <w:rsid w:val="008128AC"/>
    <w:rsid w:val="00812AFC"/>
    <w:rsid w:val="00812B40"/>
    <w:rsid w:val="0081419C"/>
    <w:rsid w:val="00814938"/>
    <w:rsid w:val="00814A5C"/>
    <w:rsid w:val="00816687"/>
    <w:rsid w:val="00816BC7"/>
    <w:rsid w:val="00816C23"/>
    <w:rsid w:val="00817C6A"/>
    <w:rsid w:val="00817DB4"/>
    <w:rsid w:val="00820082"/>
    <w:rsid w:val="00820B8E"/>
    <w:rsid w:val="0082112D"/>
    <w:rsid w:val="00822074"/>
    <w:rsid w:val="00824C85"/>
    <w:rsid w:val="00826D7A"/>
    <w:rsid w:val="00827214"/>
    <w:rsid w:val="00827A86"/>
    <w:rsid w:val="0083023F"/>
    <w:rsid w:val="008311B4"/>
    <w:rsid w:val="00831FC0"/>
    <w:rsid w:val="00832278"/>
    <w:rsid w:val="00833286"/>
    <w:rsid w:val="00833730"/>
    <w:rsid w:val="00833B0E"/>
    <w:rsid w:val="00833C85"/>
    <w:rsid w:val="008342DC"/>
    <w:rsid w:val="008344EF"/>
    <w:rsid w:val="00834688"/>
    <w:rsid w:val="00834B2C"/>
    <w:rsid w:val="00835BA0"/>
    <w:rsid w:val="00835E88"/>
    <w:rsid w:val="008363C8"/>
    <w:rsid w:val="008366A5"/>
    <w:rsid w:val="00836765"/>
    <w:rsid w:val="00836788"/>
    <w:rsid w:val="00836D9F"/>
    <w:rsid w:val="0084034D"/>
    <w:rsid w:val="00840ACA"/>
    <w:rsid w:val="008420B4"/>
    <w:rsid w:val="008434C7"/>
    <w:rsid w:val="00843968"/>
    <w:rsid w:val="008440FE"/>
    <w:rsid w:val="00844F04"/>
    <w:rsid w:val="00844F93"/>
    <w:rsid w:val="008452E4"/>
    <w:rsid w:val="00845A1C"/>
    <w:rsid w:val="00846300"/>
    <w:rsid w:val="008505B1"/>
    <w:rsid w:val="008515FF"/>
    <w:rsid w:val="008518C8"/>
    <w:rsid w:val="00851B6D"/>
    <w:rsid w:val="008532D1"/>
    <w:rsid w:val="0085374E"/>
    <w:rsid w:val="00853C6B"/>
    <w:rsid w:val="00854D99"/>
    <w:rsid w:val="008559A0"/>
    <w:rsid w:val="008564AD"/>
    <w:rsid w:val="008565C3"/>
    <w:rsid w:val="00856924"/>
    <w:rsid w:val="00856987"/>
    <w:rsid w:val="00857E47"/>
    <w:rsid w:val="00860C6D"/>
    <w:rsid w:val="00860F03"/>
    <w:rsid w:val="00861A7D"/>
    <w:rsid w:val="0086221F"/>
    <w:rsid w:val="008627B0"/>
    <w:rsid w:val="00862EEB"/>
    <w:rsid w:val="00862F77"/>
    <w:rsid w:val="008632C7"/>
    <w:rsid w:val="008649C5"/>
    <w:rsid w:val="00864E51"/>
    <w:rsid w:val="008658B2"/>
    <w:rsid w:val="00866CEB"/>
    <w:rsid w:val="00867660"/>
    <w:rsid w:val="00867B0E"/>
    <w:rsid w:val="00867ED4"/>
    <w:rsid w:val="00871938"/>
    <w:rsid w:val="00871E98"/>
    <w:rsid w:val="008727E8"/>
    <w:rsid w:val="008730B4"/>
    <w:rsid w:val="008731ED"/>
    <w:rsid w:val="008735FA"/>
    <w:rsid w:val="008745D8"/>
    <w:rsid w:val="00874D48"/>
    <w:rsid w:val="00874EB2"/>
    <w:rsid w:val="00875483"/>
    <w:rsid w:val="00876A0D"/>
    <w:rsid w:val="00877B2F"/>
    <w:rsid w:val="00877D9E"/>
    <w:rsid w:val="00877DA7"/>
    <w:rsid w:val="00881194"/>
    <w:rsid w:val="00881261"/>
    <w:rsid w:val="00882506"/>
    <w:rsid w:val="00882AB3"/>
    <w:rsid w:val="00882DD6"/>
    <w:rsid w:val="008839FB"/>
    <w:rsid w:val="008839FF"/>
    <w:rsid w:val="00884D0C"/>
    <w:rsid w:val="008852B9"/>
    <w:rsid w:val="00885463"/>
    <w:rsid w:val="00885E18"/>
    <w:rsid w:val="00886820"/>
    <w:rsid w:val="00890169"/>
    <w:rsid w:val="00892A68"/>
    <w:rsid w:val="00892AA9"/>
    <w:rsid w:val="00892CF6"/>
    <w:rsid w:val="008930C2"/>
    <w:rsid w:val="00893562"/>
    <w:rsid w:val="008935C2"/>
    <w:rsid w:val="00893B04"/>
    <w:rsid w:val="00894A5F"/>
    <w:rsid w:val="00894CF3"/>
    <w:rsid w:val="00895BCC"/>
    <w:rsid w:val="00895E49"/>
    <w:rsid w:val="00896547"/>
    <w:rsid w:val="00897207"/>
    <w:rsid w:val="008A004F"/>
    <w:rsid w:val="008A19FC"/>
    <w:rsid w:val="008A24DA"/>
    <w:rsid w:val="008A2635"/>
    <w:rsid w:val="008A3F22"/>
    <w:rsid w:val="008A42A4"/>
    <w:rsid w:val="008A4351"/>
    <w:rsid w:val="008A49F5"/>
    <w:rsid w:val="008A6109"/>
    <w:rsid w:val="008A6DA6"/>
    <w:rsid w:val="008B1863"/>
    <w:rsid w:val="008B1DCB"/>
    <w:rsid w:val="008B3230"/>
    <w:rsid w:val="008B34D2"/>
    <w:rsid w:val="008B3691"/>
    <w:rsid w:val="008B4BD7"/>
    <w:rsid w:val="008B5893"/>
    <w:rsid w:val="008B737F"/>
    <w:rsid w:val="008B7E70"/>
    <w:rsid w:val="008C05B6"/>
    <w:rsid w:val="008C0639"/>
    <w:rsid w:val="008C0C32"/>
    <w:rsid w:val="008C13A7"/>
    <w:rsid w:val="008C1BFA"/>
    <w:rsid w:val="008C2060"/>
    <w:rsid w:val="008C20C1"/>
    <w:rsid w:val="008C220B"/>
    <w:rsid w:val="008C2274"/>
    <w:rsid w:val="008C25B5"/>
    <w:rsid w:val="008C362A"/>
    <w:rsid w:val="008C4668"/>
    <w:rsid w:val="008C6619"/>
    <w:rsid w:val="008C7443"/>
    <w:rsid w:val="008D0F02"/>
    <w:rsid w:val="008D3CCC"/>
    <w:rsid w:val="008D3E2E"/>
    <w:rsid w:val="008D524C"/>
    <w:rsid w:val="008D6068"/>
    <w:rsid w:val="008E0A0B"/>
    <w:rsid w:val="008E158F"/>
    <w:rsid w:val="008E17A0"/>
    <w:rsid w:val="008E277B"/>
    <w:rsid w:val="008E2966"/>
    <w:rsid w:val="008E309D"/>
    <w:rsid w:val="008E4E2E"/>
    <w:rsid w:val="008E5812"/>
    <w:rsid w:val="008E7105"/>
    <w:rsid w:val="008E77F1"/>
    <w:rsid w:val="008E7C59"/>
    <w:rsid w:val="008E7F41"/>
    <w:rsid w:val="008F0920"/>
    <w:rsid w:val="008F1240"/>
    <w:rsid w:val="008F140E"/>
    <w:rsid w:val="008F24AD"/>
    <w:rsid w:val="008F3F06"/>
    <w:rsid w:val="008F5238"/>
    <w:rsid w:val="008F5472"/>
    <w:rsid w:val="008F6055"/>
    <w:rsid w:val="008F60C5"/>
    <w:rsid w:val="008F68F4"/>
    <w:rsid w:val="008F6EF4"/>
    <w:rsid w:val="008F7148"/>
    <w:rsid w:val="008F718F"/>
    <w:rsid w:val="008F7C15"/>
    <w:rsid w:val="009019B5"/>
    <w:rsid w:val="00903AFD"/>
    <w:rsid w:val="00903D61"/>
    <w:rsid w:val="009044CC"/>
    <w:rsid w:val="00905C1F"/>
    <w:rsid w:val="00905E78"/>
    <w:rsid w:val="00907B2A"/>
    <w:rsid w:val="00910A1C"/>
    <w:rsid w:val="009111C2"/>
    <w:rsid w:val="00911DCB"/>
    <w:rsid w:val="00912AC7"/>
    <w:rsid w:val="00912EFA"/>
    <w:rsid w:val="00915110"/>
    <w:rsid w:val="009175EA"/>
    <w:rsid w:val="00917C32"/>
    <w:rsid w:val="00921945"/>
    <w:rsid w:val="00921B57"/>
    <w:rsid w:val="009220C5"/>
    <w:rsid w:val="0092275B"/>
    <w:rsid w:val="009240A0"/>
    <w:rsid w:val="0092490D"/>
    <w:rsid w:val="00925AA4"/>
    <w:rsid w:val="00925ED3"/>
    <w:rsid w:val="00926575"/>
    <w:rsid w:val="0092657F"/>
    <w:rsid w:val="00926CCA"/>
    <w:rsid w:val="0092707F"/>
    <w:rsid w:val="00930044"/>
    <w:rsid w:val="00932135"/>
    <w:rsid w:val="00932630"/>
    <w:rsid w:val="00932C24"/>
    <w:rsid w:val="00932C2C"/>
    <w:rsid w:val="009333B1"/>
    <w:rsid w:val="00933453"/>
    <w:rsid w:val="009345A6"/>
    <w:rsid w:val="00935368"/>
    <w:rsid w:val="00937993"/>
    <w:rsid w:val="00940241"/>
    <w:rsid w:val="0094030D"/>
    <w:rsid w:val="009403DE"/>
    <w:rsid w:val="0094215E"/>
    <w:rsid w:val="00943E7E"/>
    <w:rsid w:val="00944904"/>
    <w:rsid w:val="00944E99"/>
    <w:rsid w:val="00945BAC"/>
    <w:rsid w:val="009461A6"/>
    <w:rsid w:val="00946690"/>
    <w:rsid w:val="00946F84"/>
    <w:rsid w:val="009472ED"/>
    <w:rsid w:val="00950007"/>
    <w:rsid w:val="00950A33"/>
    <w:rsid w:val="00951524"/>
    <w:rsid w:val="00952789"/>
    <w:rsid w:val="00952BB6"/>
    <w:rsid w:val="00952F78"/>
    <w:rsid w:val="00953103"/>
    <w:rsid w:val="0095339E"/>
    <w:rsid w:val="00953CD6"/>
    <w:rsid w:val="00953D3E"/>
    <w:rsid w:val="00954B86"/>
    <w:rsid w:val="00955358"/>
    <w:rsid w:val="009553C4"/>
    <w:rsid w:val="00955C08"/>
    <w:rsid w:val="00956027"/>
    <w:rsid w:val="009560A2"/>
    <w:rsid w:val="00956E83"/>
    <w:rsid w:val="00957BF4"/>
    <w:rsid w:val="009600E0"/>
    <w:rsid w:val="00960795"/>
    <w:rsid w:val="009607B7"/>
    <w:rsid w:val="009623F4"/>
    <w:rsid w:val="0096332E"/>
    <w:rsid w:val="00963532"/>
    <w:rsid w:val="00963FC1"/>
    <w:rsid w:val="00965928"/>
    <w:rsid w:val="00965F0C"/>
    <w:rsid w:val="00966B66"/>
    <w:rsid w:val="00971103"/>
    <w:rsid w:val="00973433"/>
    <w:rsid w:val="00973F25"/>
    <w:rsid w:val="0097463B"/>
    <w:rsid w:val="0097474E"/>
    <w:rsid w:val="00975993"/>
    <w:rsid w:val="00975FF6"/>
    <w:rsid w:val="00976C6B"/>
    <w:rsid w:val="00980A89"/>
    <w:rsid w:val="00981FB4"/>
    <w:rsid w:val="0098360B"/>
    <w:rsid w:val="00985657"/>
    <w:rsid w:val="00985A1D"/>
    <w:rsid w:val="00985A64"/>
    <w:rsid w:val="00985B9B"/>
    <w:rsid w:val="00985D07"/>
    <w:rsid w:val="0098611E"/>
    <w:rsid w:val="00986F6A"/>
    <w:rsid w:val="00987A4A"/>
    <w:rsid w:val="0099060F"/>
    <w:rsid w:val="009925BA"/>
    <w:rsid w:val="00992F84"/>
    <w:rsid w:val="00993549"/>
    <w:rsid w:val="009935EF"/>
    <w:rsid w:val="00993A96"/>
    <w:rsid w:val="00995161"/>
    <w:rsid w:val="00995ABB"/>
    <w:rsid w:val="00996D1A"/>
    <w:rsid w:val="009972EB"/>
    <w:rsid w:val="009A0CE1"/>
    <w:rsid w:val="009A1A7C"/>
    <w:rsid w:val="009A21BE"/>
    <w:rsid w:val="009A2DB4"/>
    <w:rsid w:val="009A3242"/>
    <w:rsid w:val="009A3B1B"/>
    <w:rsid w:val="009A484E"/>
    <w:rsid w:val="009A797E"/>
    <w:rsid w:val="009B08B0"/>
    <w:rsid w:val="009B2371"/>
    <w:rsid w:val="009B24B9"/>
    <w:rsid w:val="009B25D1"/>
    <w:rsid w:val="009B3BA3"/>
    <w:rsid w:val="009B4B4A"/>
    <w:rsid w:val="009B59F5"/>
    <w:rsid w:val="009B69A9"/>
    <w:rsid w:val="009C218C"/>
    <w:rsid w:val="009C2500"/>
    <w:rsid w:val="009C39DB"/>
    <w:rsid w:val="009C47AA"/>
    <w:rsid w:val="009C53DC"/>
    <w:rsid w:val="009C665C"/>
    <w:rsid w:val="009C6F60"/>
    <w:rsid w:val="009D1A55"/>
    <w:rsid w:val="009D2084"/>
    <w:rsid w:val="009D24A0"/>
    <w:rsid w:val="009D2A68"/>
    <w:rsid w:val="009D6784"/>
    <w:rsid w:val="009D6D98"/>
    <w:rsid w:val="009D7BAC"/>
    <w:rsid w:val="009E09AC"/>
    <w:rsid w:val="009E1B36"/>
    <w:rsid w:val="009E2594"/>
    <w:rsid w:val="009E2B9A"/>
    <w:rsid w:val="009E34CD"/>
    <w:rsid w:val="009E3568"/>
    <w:rsid w:val="009E3973"/>
    <w:rsid w:val="009E4216"/>
    <w:rsid w:val="009E5910"/>
    <w:rsid w:val="009E5AD2"/>
    <w:rsid w:val="009E5B1E"/>
    <w:rsid w:val="009E6EDF"/>
    <w:rsid w:val="009E7449"/>
    <w:rsid w:val="009E7BD7"/>
    <w:rsid w:val="009F1896"/>
    <w:rsid w:val="009F2BD6"/>
    <w:rsid w:val="009F358B"/>
    <w:rsid w:val="009F3DF3"/>
    <w:rsid w:val="009F4622"/>
    <w:rsid w:val="009F4C14"/>
    <w:rsid w:val="009F69D6"/>
    <w:rsid w:val="00A005B8"/>
    <w:rsid w:val="00A00E17"/>
    <w:rsid w:val="00A01DA4"/>
    <w:rsid w:val="00A02200"/>
    <w:rsid w:val="00A045D1"/>
    <w:rsid w:val="00A04D1A"/>
    <w:rsid w:val="00A061FA"/>
    <w:rsid w:val="00A06759"/>
    <w:rsid w:val="00A07384"/>
    <w:rsid w:val="00A0741A"/>
    <w:rsid w:val="00A1009E"/>
    <w:rsid w:val="00A10407"/>
    <w:rsid w:val="00A10627"/>
    <w:rsid w:val="00A10AC5"/>
    <w:rsid w:val="00A10E49"/>
    <w:rsid w:val="00A11219"/>
    <w:rsid w:val="00A11AB4"/>
    <w:rsid w:val="00A11EAF"/>
    <w:rsid w:val="00A13370"/>
    <w:rsid w:val="00A13B7A"/>
    <w:rsid w:val="00A13E06"/>
    <w:rsid w:val="00A13E1A"/>
    <w:rsid w:val="00A1518E"/>
    <w:rsid w:val="00A161AA"/>
    <w:rsid w:val="00A1632D"/>
    <w:rsid w:val="00A174EA"/>
    <w:rsid w:val="00A17AC0"/>
    <w:rsid w:val="00A20619"/>
    <w:rsid w:val="00A20A37"/>
    <w:rsid w:val="00A212CC"/>
    <w:rsid w:val="00A2189E"/>
    <w:rsid w:val="00A223D5"/>
    <w:rsid w:val="00A22D56"/>
    <w:rsid w:val="00A238A9"/>
    <w:rsid w:val="00A23C24"/>
    <w:rsid w:val="00A23E2F"/>
    <w:rsid w:val="00A240D0"/>
    <w:rsid w:val="00A26E48"/>
    <w:rsid w:val="00A26F87"/>
    <w:rsid w:val="00A2795E"/>
    <w:rsid w:val="00A30628"/>
    <w:rsid w:val="00A30ADA"/>
    <w:rsid w:val="00A322ED"/>
    <w:rsid w:val="00A332EC"/>
    <w:rsid w:val="00A339F9"/>
    <w:rsid w:val="00A340AD"/>
    <w:rsid w:val="00A340B7"/>
    <w:rsid w:val="00A3437A"/>
    <w:rsid w:val="00A34A0A"/>
    <w:rsid w:val="00A34BDF"/>
    <w:rsid w:val="00A35B7B"/>
    <w:rsid w:val="00A35C76"/>
    <w:rsid w:val="00A35E8C"/>
    <w:rsid w:val="00A372B8"/>
    <w:rsid w:val="00A40312"/>
    <w:rsid w:val="00A42607"/>
    <w:rsid w:val="00A4354E"/>
    <w:rsid w:val="00A4394D"/>
    <w:rsid w:val="00A44654"/>
    <w:rsid w:val="00A44C97"/>
    <w:rsid w:val="00A44E54"/>
    <w:rsid w:val="00A45407"/>
    <w:rsid w:val="00A45743"/>
    <w:rsid w:val="00A45C95"/>
    <w:rsid w:val="00A460A7"/>
    <w:rsid w:val="00A468C8"/>
    <w:rsid w:val="00A47489"/>
    <w:rsid w:val="00A478BD"/>
    <w:rsid w:val="00A478CD"/>
    <w:rsid w:val="00A5063C"/>
    <w:rsid w:val="00A50682"/>
    <w:rsid w:val="00A50CCF"/>
    <w:rsid w:val="00A516E4"/>
    <w:rsid w:val="00A528CA"/>
    <w:rsid w:val="00A52F55"/>
    <w:rsid w:val="00A533E5"/>
    <w:rsid w:val="00A535BE"/>
    <w:rsid w:val="00A53B9E"/>
    <w:rsid w:val="00A551F5"/>
    <w:rsid w:val="00A55271"/>
    <w:rsid w:val="00A553E2"/>
    <w:rsid w:val="00A56986"/>
    <w:rsid w:val="00A56DA9"/>
    <w:rsid w:val="00A579DA"/>
    <w:rsid w:val="00A601AC"/>
    <w:rsid w:val="00A60BF6"/>
    <w:rsid w:val="00A6177F"/>
    <w:rsid w:val="00A617DC"/>
    <w:rsid w:val="00A618F5"/>
    <w:rsid w:val="00A61E85"/>
    <w:rsid w:val="00A6237B"/>
    <w:rsid w:val="00A62690"/>
    <w:rsid w:val="00A639C6"/>
    <w:rsid w:val="00A64D3D"/>
    <w:rsid w:val="00A65EC2"/>
    <w:rsid w:val="00A66146"/>
    <w:rsid w:val="00A66DCF"/>
    <w:rsid w:val="00A6786B"/>
    <w:rsid w:val="00A70311"/>
    <w:rsid w:val="00A7033B"/>
    <w:rsid w:val="00A703D2"/>
    <w:rsid w:val="00A70AE1"/>
    <w:rsid w:val="00A70C5A"/>
    <w:rsid w:val="00A719A0"/>
    <w:rsid w:val="00A72978"/>
    <w:rsid w:val="00A7387B"/>
    <w:rsid w:val="00A74298"/>
    <w:rsid w:val="00A74F1D"/>
    <w:rsid w:val="00A76A1B"/>
    <w:rsid w:val="00A7751B"/>
    <w:rsid w:val="00A77DDB"/>
    <w:rsid w:val="00A801A6"/>
    <w:rsid w:val="00A80589"/>
    <w:rsid w:val="00A80686"/>
    <w:rsid w:val="00A816B0"/>
    <w:rsid w:val="00A817E1"/>
    <w:rsid w:val="00A81951"/>
    <w:rsid w:val="00A82A15"/>
    <w:rsid w:val="00A83220"/>
    <w:rsid w:val="00A83BAD"/>
    <w:rsid w:val="00A83F29"/>
    <w:rsid w:val="00A854D3"/>
    <w:rsid w:val="00A87942"/>
    <w:rsid w:val="00A902A8"/>
    <w:rsid w:val="00A915E6"/>
    <w:rsid w:val="00A91CAC"/>
    <w:rsid w:val="00A92B87"/>
    <w:rsid w:val="00A93242"/>
    <w:rsid w:val="00A932CD"/>
    <w:rsid w:val="00A93873"/>
    <w:rsid w:val="00A94DFF"/>
    <w:rsid w:val="00A95904"/>
    <w:rsid w:val="00A959DA"/>
    <w:rsid w:val="00A95F6D"/>
    <w:rsid w:val="00A9623A"/>
    <w:rsid w:val="00A97030"/>
    <w:rsid w:val="00A970C5"/>
    <w:rsid w:val="00AA1391"/>
    <w:rsid w:val="00AA14CE"/>
    <w:rsid w:val="00AA16EF"/>
    <w:rsid w:val="00AA17AD"/>
    <w:rsid w:val="00AA2EE3"/>
    <w:rsid w:val="00AA360C"/>
    <w:rsid w:val="00AA6207"/>
    <w:rsid w:val="00AA63F3"/>
    <w:rsid w:val="00AA66C2"/>
    <w:rsid w:val="00AA68AF"/>
    <w:rsid w:val="00AA735C"/>
    <w:rsid w:val="00AB0104"/>
    <w:rsid w:val="00AB1C28"/>
    <w:rsid w:val="00AB2F3A"/>
    <w:rsid w:val="00AB3967"/>
    <w:rsid w:val="00AB4310"/>
    <w:rsid w:val="00AB5191"/>
    <w:rsid w:val="00AB529D"/>
    <w:rsid w:val="00AB5A95"/>
    <w:rsid w:val="00AB6A82"/>
    <w:rsid w:val="00AB76A7"/>
    <w:rsid w:val="00AC009E"/>
    <w:rsid w:val="00AC02DD"/>
    <w:rsid w:val="00AC1676"/>
    <w:rsid w:val="00AC172F"/>
    <w:rsid w:val="00AC1F92"/>
    <w:rsid w:val="00AC2AAB"/>
    <w:rsid w:val="00AC407D"/>
    <w:rsid w:val="00AC4295"/>
    <w:rsid w:val="00AC4584"/>
    <w:rsid w:val="00AC474A"/>
    <w:rsid w:val="00AC5D12"/>
    <w:rsid w:val="00AC64F4"/>
    <w:rsid w:val="00AC71F4"/>
    <w:rsid w:val="00AC7277"/>
    <w:rsid w:val="00AD03C3"/>
    <w:rsid w:val="00AD09E0"/>
    <w:rsid w:val="00AD156B"/>
    <w:rsid w:val="00AD15E7"/>
    <w:rsid w:val="00AD2112"/>
    <w:rsid w:val="00AD21DA"/>
    <w:rsid w:val="00AD3D65"/>
    <w:rsid w:val="00AD4DC4"/>
    <w:rsid w:val="00AD58DD"/>
    <w:rsid w:val="00AD6416"/>
    <w:rsid w:val="00AD66CF"/>
    <w:rsid w:val="00AD687E"/>
    <w:rsid w:val="00AD722A"/>
    <w:rsid w:val="00AD73C3"/>
    <w:rsid w:val="00AD74B8"/>
    <w:rsid w:val="00AE0680"/>
    <w:rsid w:val="00AE13D4"/>
    <w:rsid w:val="00AE1CFF"/>
    <w:rsid w:val="00AE2265"/>
    <w:rsid w:val="00AE2C6E"/>
    <w:rsid w:val="00AE2EE1"/>
    <w:rsid w:val="00AE5807"/>
    <w:rsid w:val="00AE62A0"/>
    <w:rsid w:val="00AE6BA6"/>
    <w:rsid w:val="00AE7372"/>
    <w:rsid w:val="00AE7A44"/>
    <w:rsid w:val="00AF00BE"/>
    <w:rsid w:val="00AF06EE"/>
    <w:rsid w:val="00AF14FE"/>
    <w:rsid w:val="00AF18D0"/>
    <w:rsid w:val="00AF1AF9"/>
    <w:rsid w:val="00AF28A5"/>
    <w:rsid w:val="00AF35FA"/>
    <w:rsid w:val="00AF5272"/>
    <w:rsid w:val="00AF636A"/>
    <w:rsid w:val="00AF7051"/>
    <w:rsid w:val="00AF70A3"/>
    <w:rsid w:val="00AF7F33"/>
    <w:rsid w:val="00B0033E"/>
    <w:rsid w:val="00B0132C"/>
    <w:rsid w:val="00B01BB2"/>
    <w:rsid w:val="00B02A88"/>
    <w:rsid w:val="00B02D83"/>
    <w:rsid w:val="00B03FD7"/>
    <w:rsid w:val="00B0483B"/>
    <w:rsid w:val="00B04D22"/>
    <w:rsid w:val="00B076B8"/>
    <w:rsid w:val="00B108D8"/>
    <w:rsid w:val="00B10CF7"/>
    <w:rsid w:val="00B10E7E"/>
    <w:rsid w:val="00B1246E"/>
    <w:rsid w:val="00B130B4"/>
    <w:rsid w:val="00B131CC"/>
    <w:rsid w:val="00B1385B"/>
    <w:rsid w:val="00B154CD"/>
    <w:rsid w:val="00B160F2"/>
    <w:rsid w:val="00B16625"/>
    <w:rsid w:val="00B16D2D"/>
    <w:rsid w:val="00B2067E"/>
    <w:rsid w:val="00B210A4"/>
    <w:rsid w:val="00B21BE3"/>
    <w:rsid w:val="00B22436"/>
    <w:rsid w:val="00B22F14"/>
    <w:rsid w:val="00B23CF1"/>
    <w:rsid w:val="00B24DCB"/>
    <w:rsid w:val="00B25CDF"/>
    <w:rsid w:val="00B266EA"/>
    <w:rsid w:val="00B26847"/>
    <w:rsid w:val="00B2770E"/>
    <w:rsid w:val="00B27BD4"/>
    <w:rsid w:val="00B300D5"/>
    <w:rsid w:val="00B31E25"/>
    <w:rsid w:val="00B31E9D"/>
    <w:rsid w:val="00B3233F"/>
    <w:rsid w:val="00B32377"/>
    <w:rsid w:val="00B3243C"/>
    <w:rsid w:val="00B33C2C"/>
    <w:rsid w:val="00B34068"/>
    <w:rsid w:val="00B34272"/>
    <w:rsid w:val="00B35766"/>
    <w:rsid w:val="00B357BB"/>
    <w:rsid w:val="00B35B1F"/>
    <w:rsid w:val="00B35D9B"/>
    <w:rsid w:val="00B36110"/>
    <w:rsid w:val="00B36481"/>
    <w:rsid w:val="00B37212"/>
    <w:rsid w:val="00B379B0"/>
    <w:rsid w:val="00B403C4"/>
    <w:rsid w:val="00B40CB4"/>
    <w:rsid w:val="00B41462"/>
    <w:rsid w:val="00B424D1"/>
    <w:rsid w:val="00B427D2"/>
    <w:rsid w:val="00B427FA"/>
    <w:rsid w:val="00B45619"/>
    <w:rsid w:val="00B456CE"/>
    <w:rsid w:val="00B45C43"/>
    <w:rsid w:val="00B45E6C"/>
    <w:rsid w:val="00B47E33"/>
    <w:rsid w:val="00B50492"/>
    <w:rsid w:val="00B50A5F"/>
    <w:rsid w:val="00B5295C"/>
    <w:rsid w:val="00B530D0"/>
    <w:rsid w:val="00B53875"/>
    <w:rsid w:val="00B53CC3"/>
    <w:rsid w:val="00B5548D"/>
    <w:rsid w:val="00B55861"/>
    <w:rsid w:val="00B55BA5"/>
    <w:rsid w:val="00B60F1F"/>
    <w:rsid w:val="00B60F3A"/>
    <w:rsid w:val="00B613EE"/>
    <w:rsid w:val="00B61EEE"/>
    <w:rsid w:val="00B62028"/>
    <w:rsid w:val="00B62AD5"/>
    <w:rsid w:val="00B63F8F"/>
    <w:rsid w:val="00B64611"/>
    <w:rsid w:val="00B64718"/>
    <w:rsid w:val="00B64DD5"/>
    <w:rsid w:val="00B6649F"/>
    <w:rsid w:val="00B67205"/>
    <w:rsid w:val="00B67722"/>
    <w:rsid w:val="00B70C7A"/>
    <w:rsid w:val="00B71BF8"/>
    <w:rsid w:val="00B72E4E"/>
    <w:rsid w:val="00B738B8"/>
    <w:rsid w:val="00B75F31"/>
    <w:rsid w:val="00B810D7"/>
    <w:rsid w:val="00B81508"/>
    <w:rsid w:val="00B8203E"/>
    <w:rsid w:val="00B82B34"/>
    <w:rsid w:val="00B83677"/>
    <w:rsid w:val="00B8374D"/>
    <w:rsid w:val="00B83A6D"/>
    <w:rsid w:val="00B83EF1"/>
    <w:rsid w:val="00B845BA"/>
    <w:rsid w:val="00B8488F"/>
    <w:rsid w:val="00B84B52"/>
    <w:rsid w:val="00B852C0"/>
    <w:rsid w:val="00B8537E"/>
    <w:rsid w:val="00B854BC"/>
    <w:rsid w:val="00B87698"/>
    <w:rsid w:val="00B90305"/>
    <w:rsid w:val="00B90AD9"/>
    <w:rsid w:val="00B92106"/>
    <w:rsid w:val="00B923DF"/>
    <w:rsid w:val="00B9291E"/>
    <w:rsid w:val="00B94238"/>
    <w:rsid w:val="00B95894"/>
    <w:rsid w:val="00B9690E"/>
    <w:rsid w:val="00B96995"/>
    <w:rsid w:val="00B9751D"/>
    <w:rsid w:val="00B97E5D"/>
    <w:rsid w:val="00BA0CB1"/>
    <w:rsid w:val="00BA1B58"/>
    <w:rsid w:val="00BA246E"/>
    <w:rsid w:val="00BA26FD"/>
    <w:rsid w:val="00BA2B74"/>
    <w:rsid w:val="00BA3638"/>
    <w:rsid w:val="00BA524A"/>
    <w:rsid w:val="00BA55EC"/>
    <w:rsid w:val="00BA5C3D"/>
    <w:rsid w:val="00BA6549"/>
    <w:rsid w:val="00BA6FAC"/>
    <w:rsid w:val="00BA7362"/>
    <w:rsid w:val="00BA7D91"/>
    <w:rsid w:val="00BA7E09"/>
    <w:rsid w:val="00BB0B3E"/>
    <w:rsid w:val="00BB0F2B"/>
    <w:rsid w:val="00BB120B"/>
    <w:rsid w:val="00BB1245"/>
    <w:rsid w:val="00BB3304"/>
    <w:rsid w:val="00BB3410"/>
    <w:rsid w:val="00BB36EC"/>
    <w:rsid w:val="00BB5C1A"/>
    <w:rsid w:val="00BB67D4"/>
    <w:rsid w:val="00BB69C3"/>
    <w:rsid w:val="00BB6C6E"/>
    <w:rsid w:val="00BB701E"/>
    <w:rsid w:val="00BC00DC"/>
    <w:rsid w:val="00BC1072"/>
    <w:rsid w:val="00BC1252"/>
    <w:rsid w:val="00BC1402"/>
    <w:rsid w:val="00BC1619"/>
    <w:rsid w:val="00BC1E7B"/>
    <w:rsid w:val="00BC2016"/>
    <w:rsid w:val="00BC2315"/>
    <w:rsid w:val="00BC3ABD"/>
    <w:rsid w:val="00BC54E0"/>
    <w:rsid w:val="00BC5902"/>
    <w:rsid w:val="00BC6637"/>
    <w:rsid w:val="00BC7FE9"/>
    <w:rsid w:val="00BD0095"/>
    <w:rsid w:val="00BD0C4E"/>
    <w:rsid w:val="00BD112C"/>
    <w:rsid w:val="00BD23E3"/>
    <w:rsid w:val="00BD30C6"/>
    <w:rsid w:val="00BD3EDB"/>
    <w:rsid w:val="00BD5018"/>
    <w:rsid w:val="00BD51E0"/>
    <w:rsid w:val="00BD59C1"/>
    <w:rsid w:val="00BD5F2B"/>
    <w:rsid w:val="00BD628A"/>
    <w:rsid w:val="00BD6648"/>
    <w:rsid w:val="00BD70BF"/>
    <w:rsid w:val="00BD71C0"/>
    <w:rsid w:val="00BD7B9F"/>
    <w:rsid w:val="00BE0563"/>
    <w:rsid w:val="00BE0D0C"/>
    <w:rsid w:val="00BE147C"/>
    <w:rsid w:val="00BE15C1"/>
    <w:rsid w:val="00BE37B0"/>
    <w:rsid w:val="00BE74E8"/>
    <w:rsid w:val="00BF0EA5"/>
    <w:rsid w:val="00BF1425"/>
    <w:rsid w:val="00BF225F"/>
    <w:rsid w:val="00BF3C5A"/>
    <w:rsid w:val="00BF4267"/>
    <w:rsid w:val="00BF47F2"/>
    <w:rsid w:val="00BF52A5"/>
    <w:rsid w:val="00BF54C6"/>
    <w:rsid w:val="00BF5C37"/>
    <w:rsid w:val="00BF6B89"/>
    <w:rsid w:val="00C004B6"/>
    <w:rsid w:val="00C00D60"/>
    <w:rsid w:val="00C01A83"/>
    <w:rsid w:val="00C02107"/>
    <w:rsid w:val="00C0261A"/>
    <w:rsid w:val="00C06ABE"/>
    <w:rsid w:val="00C06F81"/>
    <w:rsid w:val="00C110E3"/>
    <w:rsid w:val="00C12442"/>
    <w:rsid w:val="00C12459"/>
    <w:rsid w:val="00C12689"/>
    <w:rsid w:val="00C1288B"/>
    <w:rsid w:val="00C13637"/>
    <w:rsid w:val="00C136F9"/>
    <w:rsid w:val="00C14E91"/>
    <w:rsid w:val="00C154C6"/>
    <w:rsid w:val="00C15E87"/>
    <w:rsid w:val="00C15FA3"/>
    <w:rsid w:val="00C16340"/>
    <w:rsid w:val="00C167EE"/>
    <w:rsid w:val="00C1712F"/>
    <w:rsid w:val="00C1794B"/>
    <w:rsid w:val="00C17D17"/>
    <w:rsid w:val="00C2007A"/>
    <w:rsid w:val="00C20E64"/>
    <w:rsid w:val="00C21099"/>
    <w:rsid w:val="00C21BD6"/>
    <w:rsid w:val="00C22681"/>
    <w:rsid w:val="00C22C65"/>
    <w:rsid w:val="00C22D0D"/>
    <w:rsid w:val="00C22FC3"/>
    <w:rsid w:val="00C2363C"/>
    <w:rsid w:val="00C2396F"/>
    <w:rsid w:val="00C23FC0"/>
    <w:rsid w:val="00C2530A"/>
    <w:rsid w:val="00C25785"/>
    <w:rsid w:val="00C25A6A"/>
    <w:rsid w:val="00C26688"/>
    <w:rsid w:val="00C2686B"/>
    <w:rsid w:val="00C26C2B"/>
    <w:rsid w:val="00C26E62"/>
    <w:rsid w:val="00C27335"/>
    <w:rsid w:val="00C274BF"/>
    <w:rsid w:val="00C27EA0"/>
    <w:rsid w:val="00C30CE7"/>
    <w:rsid w:val="00C31B97"/>
    <w:rsid w:val="00C33201"/>
    <w:rsid w:val="00C3359F"/>
    <w:rsid w:val="00C3362D"/>
    <w:rsid w:val="00C33ADB"/>
    <w:rsid w:val="00C33D9C"/>
    <w:rsid w:val="00C33F66"/>
    <w:rsid w:val="00C34D93"/>
    <w:rsid w:val="00C354B7"/>
    <w:rsid w:val="00C35AA9"/>
    <w:rsid w:val="00C35FD9"/>
    <w:rsid w:val="00C36E50"/>
    <w:rsid w:val="00C40274"/>
    <w:rsid w:val="00C40533"/>
    <w:rsid w:val="00C40955"/>
    <w:rsid w:val="00C40A7E"/>
    <w:rsid w:val="00C418B6"/>
    <w:rsid w:val="00C42DC4"/>
    <w:rsid w:val="00C43025"/>
    <w:rsid w:val="00C44104"/>
    <w:rsid w:val="00C44BD3"/>
    <w:rsid w:val="00C450F1"/>
    <w:rsid w:val="00C45180"/>
    <w:rsid w:val="00C4527C"/>
    <w:rsid w:val="00C47AA2"/>
    <w:rsid w:val="00C47C94"/>
    <w:rsid w:val="00C47EF5"/>
    <w:rsid w:val="00C5196B"/>
    <w:rsid w:val="00C52DA6"/>
    <w:rsid w:val="00C531EE"/>
    <w:rsid w:val="00C53E53"/>
    <w:rsid w:val="00C54253"/>
    <w:rsid w:val="00C559F9"/>
    <w:rsid w:val="00C55B51"/>
    <w:rsid w:val="00C56E3A"/>
    <w:rsid w:val="00C604E1"/>
    <w:rsid w:val="00C60A56"/>
    <w:rsid w:val="00C60F7F"/>
    <w:rsid w:val="00C6112F"/>
    <w:rsid w:val="00C64DEC"/>
    <w:rsid w:val="00C65DDC"/>
    <w:rsid w:val="00C6669F"/>
    <w:rsid w:val="00C66983"/>
    <w:rsid w:val="00C66E0B"/>
    <w:rsid w:val="00C66EE7"/>
    <w:rsid w:val="00C66F2E"/>
    <w:rsid w:val="00C7005A"/>
    <w:rsid w:val="00C70A59"/>
    <w:rsid w:val="00C71213"/>
    <w:rsid w:val="00C71C8C"/>
    <w:rsid w:val="00C725D0"/>
    <w:rsid w:val="00C72F91"/>
    <w:rsid w:val="00C7395E"/>
    <w:rsid w:val="00C7589A"/>
    <w:rsid w:val="00C761C5"/>
    <w:rsid w:val="00C761E6"/>
    <w:rsid w:val="00C766C2"/>
    <w:rsid w:val="00C76EA0"/>
    <w:rsid w:val="00C77266"/>
    <w:rsid w:val="00C816DB"/>
    <w:rsid w:val="00C819D9"/>
    <w:rsid w:val="00C83983"/>
    <w:rsid w:val="00C85674"/>
    <w:rsid w:val="00C85A53"/>
    <w:rsid w:val="00C86AB1"/>
    <w:rsid w:val="00C86D92"/>
    <w:rsid w:val="00C87780"/>
    <w:rsid w:val="00C90E1E"/>
    <w:rsid w:val="00C9103E"/>
    <w:rsid w:val="00C91A7F"/>
    <w:rsid w:val="00C91FE7"/>
    <w:rsid w:val="00C92A7D"/>
    <w:rsid w:val="00C9321A"/>
    <w:rsid w:val="00C9396E"/>
    <w:rsid w:val="00C95D3D"/>
    <w:rsid w:val="00C962EE"/>
    <w:rsid w:val="00C971A4"/>
    <w:rsid w:val="00C97B88"/>
    <w:rsid w:val="00CA0524"/>
    <w:rsid w:val="00CA0796"/>
    <w:rsid w:val="00CA1851"/>
    <w:rsid w:val="00CA1B25"/>
    <w:rsid w:val="00CA267B"/>
    <w:rsid w:val="00CA2F1B"/>
    <w:rsid w:val="00CA409F"/>
    <w:rsid w:val="00CA46EE"/>
    <w:rsid w:val="00CA4809"/>
    <w:rsid w:val="00CA5AD3"/>
    <w:rsid w:val="00CA60D4"/>
    <w:rsid w:val="00CA6DB6"/>
    <w:rsid w:val="00CB0310"/>
    <w:rsid w:val="00CB2CE9"/>
    <w:rsid w:val="00CB324F"/>
    <w:rsid w:val="00CB5C3F"/>
    <w:rsid w:val="00CB5C5B"/>
    <w:rsid w:val="00CB6831"/>
    <w:rsid w:val="00CB6C82"/>
    <w:rsid w:val="00CC1941"/>
    <w:rsid w:val="00CC2A26"/>
    <w:rsid w:val="00CC3D8E"/>
    <w:rsid w:val="00CC5319"/>
    <w:rsid w:val="00CC5B8B"/>
    <w:rsid w:val="00CC5E88"/>
    <w:rsid w:val="00CC5F5B"/>
    <w:rsid w:val="00CC6BD6"/>
    <w:rsid w:val="00CC6F0E"/>
    <w:rsid w:val="00CD0921"/>
    <w:rsid w:val="00CD0ACC"/>
    <w:rsid w:val="00CD15F2"/>
    <w:rsid w:val="00CD1D73"/>
    <w:rsid w:val="00CD2AB9"/>
    <w:rsid w:val="00CD432E"/>
    <w:rsid w:val="00CD4C6D"/>
    <w:rsid w:val="00CD593C"/>
    <w:rsid w:val="00CD5CAD"/>
    <w:rsid w:val="00CD6642"/>
    <w:rsid w:val="00CD6DA1"/>
    <w:rsid w:val="00CE1229"/>
    <w:rsid w:val="00CE1873"/>
    <w:rsid w:val="00CE1DAD"/>
    <w:rsid w:val="00CE4153"/>
    <w:rsid w:val="00CE4440"/>
    <w:rsid w:val="00CE4779"/>
    <w:rsid w:val="00CE57AF"/>
    <w:rsid w:val="00CE6EE9"/>
    <w:rsid w:val="00CF0840"/>
    <w:rsid w:val="00CF124D"/>
    <w:rsid w:val="00CF138C"/>
    <w:rsid w:val="00CF13F4"/>
    <w:rsid w:val="00CF1612"/>
    <w:rsid w:val="00CF186F"/>
    <w:rsid w:val="00CF26FC"/>
    <w:rsid w:val="00CF3E36"/>
    <w:rsid w:val="00CF5BF9"/>
    <w:rsid w:val="00CF7874"/>
    <w:rsid w:val="00D00A8C"/>
    <w:rsid w:val="00D02368"/>
    <w:rsid w:val="00D02B39"/>
    <w:rsid w:val="00D02EA7"/>
    <w:rsid w:val="00D03B37"/>
    <w:rsid w:val="00D03B41"/>
    <w:rsid w:val="00D040CC"/>
    <w:rsid w:val="00D04603"/>
    <w:rsid w:val="00D04A57"/>
    <w:rsid w:val="00D0562B"/>
    <w:rsid w:val="00D05714"/>
    <w:rsid w:val="00D05DAD"/>
    <w:rsid w:val="00D06A82"/>
    <w:rsid w:val="00D07680"/>
    <w:rsid w:val="00D11EE4"/>
    <w:rsid w:val="00D13177"/>
    <w:rsid w:val="00D13263"/>
    <w:rsid w:val="00D13408"/>
    <w:rsid w:val="00D13AE6"/>
    <w:rsid w:val="00D144CD"/>
    <w:rsid w:val="00D15D56"/>
    <w:rsid w:val="00D15E23"/>
    <w:rsid w:val="00D161BD"/>
    <w:rsid w:val="00D167E0"/>
    <w:rsid w:val="00D168F6"/>
    <w:rsid w:val="00D20644"/>
    <w:rsid w:val="00D20912"/>
    <w:rsid w:val="00D2168D"/>
    <w:rsid w:val="00D21943"/>
    <w:rsid w:val="00D21F2D"/>
    <w:rsid w:val="00D227AD"/>
    <w:rsid w:val="00D23640"/>
    <w:rsid w:val="00D23E2B"/>
    <w:rsid w:val="00D2427D"/>
    <w:rsid w:val="00D24705"/>
    <w:rsid w:val="00D24F19"/>
    <w:rsid w:val="00D2545C"/>
    <w:rsid w:val="00D25566"/>
    <w:rsid w:val="00D25CEE"/>
    <w:rsid w:val="00D27DCF"/>
    <w:rsid w:val="00D27E23"/>
    <w:rsid w:val="00D322A2"/>
    <w:rsid w:val="00D32B64"/>
    <w:rsid w:val="00D336DE"/>
    <w:rsid w:val="00D33D28"/>
    <w:rsid w:val="00D34352"/>
    <w:rsid w:val="00D349EE"/>
    <w:rsid w:val="00D3543D"/>
    <w:rsid w:val="00D35A46"/>
    <w:rsid w:val="00D35EAC"/>
    <w:rsid w:val="00D35EDF"/>
    <w:rsid w:val="00D36D37"/>
    <w:rsid w:val="00D37D8B"/>
    <w:rsid w:val="00D40B94"/>
    <w:rsid w:val="00D4144D"/>
    <w:rsid w:val="00D425AA"/>
    <w:rsid w:val="00D42646"/>
    <w:rsid w:val="00D42D56"/>
    <w:rsid w:val="00D43359"/>
    <w:rsid w:val="00D43464"/>
    <w:rsid w:val="00D4415E"/>
    <w:rsid w:val="00D44377"/>
    <w:rsid w:val="00D444B1"/>
    <w:rsid w:val="00D4519C"/>
    <w:rsid w:val="00D4602D"/>
    <w:rsid w:val="00D46421"/>
    <w:rsid w:val="00D473D5"/>
    <w:rsid w:val="00D47486"/>
    <w:rsid w:val="00D50925"/>
    <w:rsid w:val="00D50BDF"/>
    <w:rsid w:val="00D51F58"/>
    <w:rsid w:val="00D52356"/>
    <w:rsid w:val="00D52EEE"/>
    <w:rsid w:val="00D52F4E"/>
    <w:rsid w:val="00D53F48"/>
    <w:rsid w:val="00D546F6"/>
    <w:rsid w:val="00D54989"/>
    <w:rsid w:val="00D54E86"/>
    <w:rsid w:val="00D554AF"/>
    <w:rsid w:val="00D55A65"/>
    <w:rsid w:val="00D57AEA"/>
    <w:rsid w:val="00D57D28"/>
    <w:rsid w:val="00D57FC3"/>
    <w:rsid w:val="00D61D1B"/>
    <w:rsid w:val="00D6471C"/>
    <w:rsid w:val="00D66766"/>
    <w:rsid w:val="00D703AA"/>
    <w:rsid w:val="00D703ED"/>
    <w:rsid w:val="00D7047A"/>
    <w:rsid w:val="00D7163A"/>
    <w:rsid w:val="00D71D2F"/>
    <w:rsid w:val="00D723EF"/>
    <w:rsid w:val="00D73236"/>
    <w:rsid w:val="00D73360"/>
    <w:rsid w:val="00D749A8"/>
    <w:rsid w:val="00D74EE9"/>
    <w:rsid w:val="00D7511D"/>
    <w:rsid w:val="00D755C1"/>
    <w:rsid w:val="00D76A5B"/>
    <w:rsid w:val="00D76E55"/>
    <w:rsid w:val="00D7701D"/>
    <w:rsid w:val="00D816D2"/>
    <w:rsid w:val="00D84DCE"/>
    <w:rsid w:val="00D8566D"/>
    <w:rsid w:val="00D8670F"/>
    <w:rsid w:val="00D8730C"/>
    <w:rsid w:val="00D90110"/>
    <w:rsid w:val="00D911E3"/>
    <w:rsid w:val="00D915AC"/>
    <w:rsid w:val="00D922D4"/>
    <w:rsid w:val="00D938C1"/>
    <w:rsid w:val="00D93F23"/>
    <w:rsid w:val="00D953F8"/>
    <w:rsid w:val="00D97141"/>
    <w:rsid w:val="00DA0212"/>
    <w:rsid w:val="00DA0C61"/>
    <w:rsid w:val="00DA13A3"/>
    <w:rsid w:val="00DA207C"/>
    <w:rsid w:val="00DA3659"/>
    <w:rsid w:val="00DA3C7C"/>
    <w:rsid w:val="00DA4ACD"/>
    <w:rsid w:val="00DA5575"/>
    <w:rsid w:val="00DA5CEC"/>
    <w:rsid w:val="00DB0A62"/>
    <w:rsid w:val="00DB128B"/>
    <w:rsid w:val="00DB18E4"/>
    <w:rsid w:val="00DB27DE"/>
    <w:rsid w:val="00DB34DA"/>
    <w:rsid w:val="00DB41BA"/>
    <w:rsid w:val="00DB46A7"/>
    <w:rsid w:val="00DB483F"/>
    <w:rsid w:val="00DB49AF"/>
    <w:rsid w:val="00DB501F"/>
    <w:rsid w:val="00DB5201"/>
    <w:rsid w:val="00DB5C9F"/>
    <w:rsid w:val="00DB6C30"/>
    <w:rsid w:val="00DB706A"/>
    <w:rsid w:val="00DC082C"/>
    <w:rsid w:val="00DC0D71"/>
    <w:rsid w:val="00DC192A"/>
    <w:rsid w:val="00DC224B"/>
    <w:rsid w:val="00DC2874"/>
    <w:rsid w:val="00DC3224"/>
    <w:rsid w:val="00DC3B8D"/>
    <w:rsid w:val="00DC460B"/>
    <w:rsid w:val="00DC5D22"/>
    <w:rsid w:val="00DC5FCE"/>
    <w:rsid w:val="00DC65D8"/>
    <w:rsid w:val="00DC6B9C"/>
    <w:rsid w:val="00DC6E64"/>
    <w:rsid w:val="00DC723F"/>
    <w:rsid w:val="00DD00BA"/>
    <w:rsid w:val="00DD17AE"/>
    <w:rsid w:val="00DD1D06"/>
    <w:rsid w:val="00DD1FED"/>
    <w:rsid w:val="00DD2F5E"/>
    <w:rsid w:val="00DD3370"/>
    <w:rsid w:val="00DD3F61"/>
    <w:rsid w:val="00DD4459"/>
    <w:rsid w:val="00DD4547"/>
    <w:rsid w:val="00DD6694"/>
    <w:rsid w:val="00DE09E9"/>
    <w:rsid w:val="00DE0ABA"/>
    <w:rsid w:val="00DE1099"/>
    <w:rsid w:val="00DE29EE"/>
    <w:rsid w:val="00DE2D01"/>
    <w:rsid w:val="00DE52A7"/>
    <w:rsid w:val="00DE557E"/>
    <w:rsid w:val="00DF045D"/>
    <w:rsid w:val="00DF050B"/>
    <w:rsid w:val="00DF3843"/>
    <w:rsid w:val="00DF402C"/>
    <w:rsid w:val="00DF489F"/>
    <w:rsid w:val="00DF4D83"/>
    <w:rsid w:val="00DF4DD7"/>
    <w:rsid w:val="00DF5CA4"/>
    <w:rsid w:val="00DF5FF9"/>
    <w:rsid w:val="00DF6179"/>
    <w:rsid w:val="00DF76CC"/>
    <w:rsid w:val="00DF7AE9"/>
    <w:rsid w:val="00DF7C36"/>
    <w:rsid w:val="00E00544"/>
    <w:rsid w:val="00E00FC1"/>
    <w:rsid w:val="00E0157A"/>
    <w:rsid w:val="00E02464"/>
    <w:rsid w:val="00E02792"/>
    <w:rsid w:val="00E03D91"/>
    <w:rsid w:val="00E03E85"/>
    <w:rsid w:val="00E04617"/>
    <w:rsid w:val="00E053AC"/>
    <w:rsid w:val="00E059AD"/>
    <w:rsid w:val="00E074BA"/>
    <w:rsid w:val="00E07F8D"/>
    <w:rsid w:val="00E1120E"/>
    <w:rsid w:val="00E11985"/>
    <w:rsid w:val="00E11FF4"/>
    <w:rsid w:val="00E12218"/>
    <w:rsid w:val="00E13A7E"/>
    <w:rsid w:val="00E13F6F"/>
    <w:rsid w:val="00E1482D"/>
    <w:rsid w:val="00E150CB"/>
    <w:rsid w:val="00E15A13"/>
    <w:rsid w:val="00E15DFB"/>
    <w:rsid w:val="00E15EF4"/>
    <w:rsid w:val="00E16DCE"/>
    <w:rsid w:val="00E17025"/>
    <w:rsid w:val="00E20E98"/>
    <w:rsid w:val="00E21F8A"/>
    <w:rsid w:val="00E220B5"/>
    <w:rsid w:val="00E23A48"/>
    <w:rsid w:val="00E247D5"/>
    <w:rsid w:val="00E24DCD"/>
    <w:rsid w:val="00E24F26"/>
    <w:rsid w:val="00E2660E"/>
    <w:rsid w:val="00E31C0E"/>
    <w:rsid w:val="00E31C89"/>
    <w:rsid w:val="00E3291C"/>
    <w:rsid w:val="00E32D6B"/>
    <w:rsid w:val="00E33E63"/>
    <w:rsid w:val="00E3424C"/>
    <w:rsid w:val="00E3465A"/>
    <w:rsid w:val="00E34A12"/>
    <w:rsid w:val="00E34E7F"/>
    <w:rsid w:val="00E3512C"/>
    <w:rsid w:val="00E3719A"/>
    <w:rsid w:val="00E43CE6"/>
    <w:rsid w:val="00E44C24"/>
    <w:rsid w:val="00E44F34"/>
    <w:rsid w:val="00E4586D"/>
    <w:rsid w:val="00E45DDE"/>
    <w:rsid w:val="00E4631A"/>
    <w:rsid w:val="00E4686A"/>
    <w:rsid w:val="00E46F91"/>
    <w:rsid w:val="00E47AF8"/>
    <w:rsid w:val="00E5079D"/>
    <w:rsid w:val="00E50E65"/>
    <w:rsid w:val="00E50E8E"/>
    <w:rsid w:val="00E52389"/>
    <w:rsid w:val="00E52D8C"/>
    <w:rsid w:val="00E53E61"/>
    <w:rsid w:val="00E54204"/>
    <w:rsid w:val="00E561FD"/>
    <w:rsid w:val="00E56771"/>
    <w:rsid w:val="00E56BBB"/>
    <w:rsid w:val="00E57166"/>
    <w:rsid w:val="00E571F9"/>
    <w:rsid w:val="00E57A1B"/>
    <w:rsid w:val="00E6178A"/>
    <w:rsid w:val="00E6220B"/>
    <w:rsid w:val="00E633E4"/>
    <w:rsid w:val="00E63CCE"/>
    <w:rsid w:val="00E7153C"/>
    <w:rsid w:val="00E71C33"/>
    <w:rsid w:val="00E71E38"/>
    <w:rsid w:val="00E73315"/>
    <w:rsid w:val="00E7380E"/>
    <w:rsid w:val="00E73BFF"/>
    <w:rsid w:val="00E74090"/>
    <w:rsid w:val="00E74587"/>
    <w:rsid w:val="00E7489F"/>
    <w:rsid w:val="00E74955"/>
    <w:rsid w:val="00E758C4"/>
    <w:rsid w:val="00E77093"/>
    <w:rsid w:val="00E80D32"/>
    <w:rsid w:val="00E81522"/>
    <w:rsid w:val="00E82149"/>
    <w:rsid w:val="00E822B1"/>
    <w:rsid w:val="00E82F9E"/>
    <w:rsid w:val="00E83102"/>
    <w:rsid w:val="00E83B96"/>
    <w:rsid w:val="00E84123"/>
    <w:rsid w:val="00E84426"/>
    <w:rsid w:val="00E8503C"/>
    <w:rsid w:val="00E855DC"/>
    <w:rsid w:val="00E863E8"/>
    <w:rsid w:val="00E86775"/>
    <w:rsid w:val="00E86A49"/>
    <w:rsid w:val="00E86B43"/>
    <w:rsid w:val="00E870DB"/>
    <w:rsid w:val="00E873EB"/>
    <w:rsid w:val="00E93266"/>
    <w:rsid w:val="00E939FA"/>
    <w:rsid w:val="00E9401F"/>
    <w:rsid w:val="00E944F2"/>
    <w:rsid w:val="00E94B3D"/>
    <w:rsid w:val="00E979FA"/>
    <w:rsid w:val="00E97F24"/>
    <w:rsid w:val="00EA0293"/>
    <w:rsid w:val="00EA0A96"/>
    <w:rsid w:val="00EA0C0C"/>
    <w:rsid w:val="00EA0D03"/>
    <w:rsid w:val="00EA1A73"/>
    <w:rsid w:val="00EA27AD"/>
    <w:rsid w:val="00EA27FE"/>
    <w:rsid w:val="00EA2872"/>
    <w:rsid w:val="00EA28DC"/>
    <w:rsid w:val="00EA3DB4"/>
    <w:rsid w:val="00EA3E1E"/>
    <w:rsid w:val="00EA4832"/>
    <w:rsid w:val="00EA4D5D"/>
    <w:rsid w:val="00EA5EE1"/>
    <w:rsid w:val="00EA621D"/>
    <w:rsid w:val="00EA63C2"/>
    <w:rsid w:val="00EA6998"/>
    <w:rsid w:val="00EA7238"/>
    <w:rsid w:val="00EA77E4"/>
    <w:rsid w:val="00EB05AD"/>
    <w:rsid w:val="00EB1466"/>
    <w:rsid w:val="00EB181D"/>
    <w:rsid w:val="00EB1E8B"/>
    <w:rsid w:val="00EB286A"/>
    <w:rsid w:val="00EB2B6D"/>
    <w:rsid w:val="00EB2C78"/>
    <w:rsid w:val="00EB30DE"/>
    <w:rsid w:val="00EB40D8"/>
    <w:rsid w:val="00EB4B38"/>
    <w:rsid w:val="00EB5383"/>
    <w:rsid w:val="00EB57B3"/>
    <w:rsid w:val="00EB5B06"/>
    <w:rsid w:val="00EB5C7F"/>
    <w:rsid w:val="00EB60E2"/>
    <w:rsid w:val="00EB6925"/>
    <w:rsid w:val="00EB6A34"/>
    <w:rsid w:val="00EB6E62"/>
    <w:rsid w:val="00EB6E8F"/>
    <w:rsid w:val="00EB7586"/>
    <w:rsid w:val="00EC0FE5"/>
    <w:rsid w:val="00EC107A"/>
    <w:rsid w:val="00EC1244"/>
    <w:rsid w:val="00EC1347"/>
    <w:rsid w:val="00EC3075"/>
    <w:rsid w:val="00EC36B6"/>
    <w:rsid w:val="00EC41FA"/>
    <w:rsid w:val="00EC49B0"/>
    <w:rsid w:val="00EC4C55"/>
    <w:rsid w:val="00EC5450"/>
    <w:rsid w:val="00EC5E7A"/>
    <w:rsid w:val="00EC6858"/>
    <w:rsid w:val="00EC6E2F"/>
    <w:rsid w:val="00EC7F11"/>
    <w:rsid w:val="00ED0B3F"/>
    <w:rsid w:val="00ED0BB4"/>
    <w:rsid w:val="00ED288C"/>
    <w:rsid w:val="00ED2CCA"/>
    <w:rsid w:val="00ED30AD"/>
    <w:rsid w:val="00ED464A"/>
    <w:rsid w:val="00ED5275"/>
    <w:rsid w:val="00ED5AC1"/>
    <w:rsid w:val="00ED5B88"/>
    <w:rsid w:val="00ED5DE8"/>
    <w:rsid w:val="00ED69B5"/>
    <w:rsid w:val="00EE08D4"/>
    <w:rsid w:val="00EE1C65"/>
    <w:rsid w:val="00EE1F63"/>
    <w:rsid w:val="00EE229B"/>
    <w:rsid w:val="00EE2F55"/>
    <w:rsid w:val="00EE2FD4"/>
    <w:rsid w:val="00EE335F"/>
    <w:rsid w:val="00EE4F95"/>
    <w:rsid w:val="00EE55E5"/>
    <w:rsid w:val="00EE5751"/>
    <w:rsid w:val="00EE5F31"/>
    <w:rsid w:val="00EE75EA"/>
    <w:rsid w:val="00EE7C58"/>
    <w:rsid w:val="00EE7CBB"/>
    <w:rsid w:val="00EF088A"/>
    <w:rsid w:val="00EF132A"/>
    <w:rsid w:val="00EF1E66"/>
    <w:rsid w:val="00EF1EC5"/>
    <w:rsid w:val="00EF264A"/>
    <w:rsid w:val="00EF28E6"/>
    <w:rsid w:val="00EF318F"/>
    <w:rsid w:val="00EF5355"/>
    <w:rsid w:val="00EF55EA"/>
    <w:rsid w:val="00EF5ED8"/>
    <w:rsid w:val="00EF6345"/>
    <w:rsid w:val="00EF72DD"/>
    <w:rsid w:val="00EF743E"/>
    <w:rsid w:val="00F00234"/>
    <w:rsid w:val="00F00FDA"/>
    <w:rsid w:val="00F015CA"/>
    <w:rsid w:val="00F01B9D"/>
    <w:rsid w:val="00F01F4E"/>
    <w:rsid w:val="00F028B7"/>
    <w:rsid w:val="00F03E95"/>
    <w:rsid w:val="00F054B5"/>
    <w:rsid w:val="00F10626"/>
    <w:rsid w:val="00F118B6"/>
    <w:rsid w:val="00F1229C"/>
    <w:rsid w:val="00F12C9D"/>
    <w:rsid w:val="00F13039"/>
    <w:rsid w:val="00F13FE6"/>
    <w:rsid w:val="00F14C6A"/>
    <w:rsid w:val="00F1504D"/>
    <w:rsid w:val="00F16310"/>
    <w:rsid w:val="00F16DBC"/>
    <w:rsid w:val="00F1734F"/>
    <w:rsid w:val="00F17658"/>
    <w:rsid w:val="00F17810"/>
    <w:rsid w:val="00F20536"/>
    <w:rsid w:val="00F21B75"/>
    <w:rsid w:val="00F21CDC"/>
    <w:rsid w:val="00F21E7D"/>
    <w:rsid w:val="00F222EE"/>
    <w:rsid w:val="00F22E35"/>
    <w:rsid w:val="00F235C9"/>
    <w:rsid w:val="00F24071"/>
    <w:rsid w:val="00F2457D"/>
    <w:rsid w:val="00F25B75"/>
    <w:rsid w:val="00F26CC8"/>
    <w:rsid w:val="00F27EE9"/>
    <w:rsid w:val="00F30A6E"/>
    <w:rsid w:val="00F30C52"/>
    <w:rsid w:val="00F32295"/>
    <w:rsid w:val="00F328E8"/>
    <w:rsid w:val="00F336FA"/>
    <w:rsid w:val="00F3375B"/>
    <w:rsid w:val="00F34758"/>
    <w:rsid w:val="00F34B81"/>
    <w:rsid w:val="00F35F8D"/>
    <w:rsid w:val="00F36481"/>
    <w:rsid w:val="00F3660E"/>
    <w:rsid w:val="00F36B8D"/>
    <w:rsid w:val="00F37215"/>
    <w:rsid w:val="00F37621"/>
    <w:rsid w:val="00F416EA"/>
    <w:rsid w:val="00F41DD0"/>
    <w:rsid w:val="00F424D0"/>
    <w:rsid w:val="00F428AD"/>
    <w:rsid w:val="00F43F6D"/>
    <w:rsid w:val="00F44902"/>
    <w:rsid w:val="00F449C5"/>
    <w:rsid w:val="00F44C4B"/>
    <w:rsid w:val="00F457A9"/>
    <w:rsid w:val="00F462DE"/>
    <w:rsid w:val="00F46DF8"/>
    <w:rsid w:val="00F46EBC"/>
    <w:rsid w:val="00F46ED6"/>
    <w:rsid w:val="00F477E3"/>
    <w:rsid w:val="00F50914"/>
    <w:rsid w:val="00F52091"/>
    <w:rsid w:val="00F5217F"/>
    <w:rsid w:val="00F52899"/>
    <w:rsid w:val="00F539BA"/>
    <w:rsid w:val="00F53D44"/>
    <w:rsid w:val="00F553A0"/>
    <w:rsid w:val="00F554A2"/>
    <w:rsid w:val="00F56208"/>
    <w:rsid w:val="00F57A56"/>
    <w:rsid w:val="00F612ED"/>
    <w:rsid w:val="00F616AE"/>
    <w:rsid w:val="00F6198E"/>
    <w:rsid w:val="00F62A56"/>
    <w:rsid w:val="00F62E94"/>
    <w:rsid w:val="00F64894"/>
    <w:rsid w:val="00F64E71"/>
    <w:rsid w:val="00F6558B"/>
    <w:rsid w:val="00F671A8"/>
    <w:rsid w:val="00F70FB5"/>
    <w:rsid w:val="00F71050"/>
    <w:rsid w:val="00F712E9"/>
    <w:rsid w:val="00F71471"/>
    <w:rsid w:val="00F71938"/>
    <w:rsid w:val="00F73767"/>
    <w:rsid w:val="00F744B8"/>
    <w:rsid w:val="00F7511D"/>
    <w:rsid w:val="00F75941"/>
    <w:rsid w:val="00F774C5"/>
    <w:rsid w:val="00F803BE"/>
    <w:rsid w:val="00F80EC0"/>
    <w:rsid w:val="00F82110"/>
    <w:rsid w:val="00F83C54"/>
    <w:rsid w:val="00F85AFA"/>
    <w:rsid w:val="00F86254"/>
    <w:rsid w:val="00F87021"/>
    <w:rsid w:val="00F876A6"/>
    <w:rsid w:val="00F877B2"/>
    <w:rsid w:val="00F87DCE"/>
    <w:rsid w:val="00F90110"/>
    <w:rsid w:val="00F91C67"/>
    <w:rsid w:val="00F9214D"/>
    <w:rsid w:val="00F92596"/>
    <w:rsid w:val="00F931D2"/>
    <w:rsid w:val="00F933EE"/>
    <w:rsid w:val="00F93E46"/>
    <w:rsid w:val="00F947E4"/>
    <w:rsid w:val="00F95082"/>
    <w:rsid w:val="00F9762A"/>
    <w:rsid w:val="00F9780D"/>
    <w:rsid w:val="00FA2ED8"/>
    <w:rsid w:val="00FA31C2"/>
    <w:rsid w:val="00FA39AF"/>
    <w:rsid w:val="00FA3C7A"/>
    <w:rsid w:val="00FA4A8B"/>
    <w:rsid w:val="00FA5855"/>
    <w:rsid w:val="00FA598B"/>
    <w:rsid w:val="00FA631E"/>
    <w:rsid w:val="00FA6723"/>
    <w:rsid w:val="00FA74C6"/>
    <w:rsid w:val="00FB062D"/>
    <w:rsid w:val="00FB0DF8"/>
    <w:rsid w:val="00FB17A0"/>
    <w:rsid w:val="00FB2ECE"/>
    <w:rsid w:val="00FB30B2"/>
    <w:rsid w:val="00FB451F"/>
    <w:rsid w:val="00FB4C8D"/>
    <w:rsid w:val="00FB6C52"/>
    <w:rsid w:val="00FB7E7B"/>
    <w:rsid w:val="00FC097E"/>
    <w:rsid w:val="00FC1D44"/>
    <w:rsid w:val="00FC1ED0"/>
    <w:rsid w:val="00FC3AAD"/>
    <w:rsid w:val="00FC3BAB"/>
    <w:rsid w:val="00FC4C8F"/>
    <w:rsid w:val="00FC6032"/>
    <w:rsid w:val="00FC621F"/>
    <w:rsid w:val="00FC6BDF"/>
    <w:rsid w:val="00FC6FEB"/>
    <w:rsid w:val="00FC755E"/>
    <w:rsid w:val="00FC7B9F"/>
    <w:rsid w:val="00FC7E0E"/>
    <w:rsid w:val="00FD049C"/>
    <w:rsid w:val="00FD0C0B"/>
    <w:rsid w:val="00FD0DD7"/>
    <w:rsid w:val="00FD1EA7"/>
    <w:rsid w:val="00FD32C5"/>
    <w:rsid w:val="00FD396B"/>
    <w:rsid w:val="00FD4437"/>
    <w:rsid w:val="00FD525F"/>
    <w:rsid w:val="00FD5741"/>
    <w:rsid w:val="00FD72F9"/>
    <w:rsid w:val="00FD7562"/>
    <w:rsid w:val="00FD7752"/>
    <w:rsid w:val="00FE0F6E"/>
    <w:rsid w:val="00FE12AB"/>
    <w:rsid w:val="00FE19C7"/>
    <w:rsid w:val="00FE289D"/>
    <w:rsid w:val="00FE28BF"/>
    <w:rsid w:val="00FE4EA9"/>
    <w:rsid w:val="00FE7039"/>
    <w:rsid w:val="00FE794F"/>
    <w:rsid w:val="00FF034B"/>
    <w:rsid w:val="00FF0886"/>
    <w:rsid w:val="00FF0CD2"/>
    <w:rsid w:val="00FF0D12"/>
    <w:rsid w:val="00FF28AA"/>
    <w:rsid w:val="00FF2E0F"/>
    <w:rsid w:val="00FF3370"/>
    <w:rsid w:val="00FF3AF3"/>
    <w:rsid w:val="00FF3D85"/>
    <w:rsid w:val="00FF520E"/>
    <w:rsid w:val="00FF5CC0"/>
    <w:rsid w:val="00FF626E"/>
    <w:rsid w:val="00FF6A64"/>
    <w:rsid w:val="00FF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93884"/>
  <w15:chartTrackingRefBased/>
  <w15:docId w15:val="{71ECE81E-CD02-42D9-B36C-CB2E55E6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3370"/>
    <w:rPr>
      <w:sz w:val="16"/>
      <w:szCs w:val="16"/>
    </w:rPr>
  </w:style>
  <w:style w:type="paragraph" w:styleId="CommentText">
    <w:name w:val="annotation text"/>
    <w:basedOn w:val="Normal"/>
    <w:link w:val="CommentTextChar"/>
    <w:uiPriority w:val="99"/>
    <w:unhideWhenUsed/>
    <w:rsid w:val="00FF3370"/>
    <w:pPr>
      <w:spacing w:line="240" w:lineRule="auto"/>
    </w:pPr>
    <w:rPr>
      <w:sz w:val="20"/>
      <w:szCs w:val="20"/>
    </w:rPr>
  </w:style>
  <w:style w:type="character" w:customStyle="1" w:styleId="CommentTextChar">
    <w:name w:val="Comment Text Char"/>
    <w:basedOn w:val="DefaultParagraphFont"/>
    <w:link w:val="CommentText"/>
    <w:uiPriority w:val="99"/>
    <w:rsid w:val="00FF3370"/>
    <w:rPr>
      <w:sz w:val="20"/>
      <w:szCs w:val="20"/>
    </w:rPr>
  </w:style>
  <w:style w:type="character" w:styleId="Hyperlink">
    <w:name w:val="Hyperlink"/>
    <w:basedOn w:val="DefaultParagraphFont"/>
    <w:uiPriority w:val="99"/>
    <w:unhideWhenUsed/>
    <w:rsid w:val="00FF3370"/>
    <w:rPr>
      <w:color w:val="0563C1" w:themeColor="hyperlink"/>
      <w:u w:val="single"/>
    </w:rPr>
  </w:style>
  <w:style w:type="paragraph" w:styleId="ListParagraph">
    <w:name w:val="List Paragraph"/>
    <w:basedOn w:val="Normal"/>
    <w:uiPriority w:val="34"/>
    <w:qFormat/>
    <w:rsid w:val="00FF3370"/>
    <w:pPr>
      <w:ind w:left="720"/>
      <w:contextualSpacing/>
    </w:pPr>
  </w:style>
  <w:style w:type="table" w:styleId="TableGrid">
    <w:name w:val="Table Grid"/>
    <w:basedOn w:val="TableNormal"/>
    <w:uiPriority w:val="39"/>
    <w:rsid w:val="00FF3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F3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F3370"/>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FF3370"/>
  </w:style>
  <w:style w:type="paragraph" w:customStyle="1" w:styleId="EndNoteBibliographyTitle">
    <w:name w:val="EndNote Bibliography Title"/>
    <w:basedOn w:val="Normal"/>
    <w:link w:val="EndNoteBibliographyTitleChar"/>
    <w:rsid w:val="00FF3370"/>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FF3370"/>
    <w:rPr>
      <w:rFonts w:ascii="Times New Roman" w:hAnsi="Times New Roman" w:cs="Times New Roman"/>
      <w:noProof/>
      <w:sz w:val="24"/>
    </w:rPr>
  </w:style>
  <w:style w:type="paragraph" w:customStyle="1" w:styleId="EndNoteBibliography">
    <w:name w:val="EndNote Bibliography"/>
    <w:basedOn w:val="Normal"/>
    <w:link w:val="EndNoteBibliographyChar"/>
    <w:rsid w:val="00FF3370"/>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FF3370"/>
    <w:rPr>
      <w:rFonts w:ascii="Times New Roman" w:hAnsi="Times New Roman" w:cs="Times New Roman"/>
      <w:noProof/>
      <w:sz w:val="24"/>
    </w:rPr>
  </w:style>
  <w:style w:type="character" w:styleId="UnresolvedMention">
    <w:name w:val="Unresolved Mention"/>
    <w:basedOn w:val="DefaultParagraphFont"/>
    <w:uiPriority w:val="99"/>
    <w:semiHidden/>
    <w:unhideWhenUsed/>
    <w:rsid w:val="00FF3370"/>
    <w:rPr>
      <w:color w:val="605E5C"/>
      <w:shd w:val="clear" w:color="auto" w:fill="E1DFDD"/>
    </w:rPr>
  </w:style>
  <w:style w:type="paragraph" w:styleId="Revision">
    <w:name w:val="Revision"/>
    <w:hidden/>
    <w:uiPriority w:val="99"/>
    <w:semiHidden/>
    <w:rsid w:val="001A0333"/>
    <w:pPr>
      <w:spacing w:after="0" w:line="240" w:lineRule="auto"/>
    </w:pPr>
  </w:style>
  <w:style w:type="paragraph" w:styleId="CommentSubject">
    <w:name w:val="annotation subject"/>
    <w:basedOn w:val="CommentText"/>
    <w:next w:val="CommentText"/>
    <w:link w:val="CommentSubjectChar"/>
    <w:uiPriority w:val="99"/>
    <w:semiHidden/>
    <w:unhideWhenUsed/>
    <w:rsid w:val="002A490C"/>
    <w:rPr>
      <w:b/>
      <w:bCs/>
    </w:rPr>
  </w:style>
  <w:style w:type="character" w:customStyle="1" w:styleId="CommentSubjectChar">
    <w:name w:val="Comment Subject Char"/>
    <w:basedOn w:val="CommentTextChar"/>
    <w:link w:val="CommentSubject"/>
    <w:uiPriority w:val="99"/>
    <w:semiHidden/>
    <w:rsid w:val="002A490C"/>
    <w:rPr>
      <w:b/>
      <w:bCs/>
      <w:sz w:val="20"/>
      <w:szCs w:val="20"/>
    </w:rPr>
  </w:style>
  <w:style w:type="character" w:styleId="LineNumber">
    <w:name w:val="line number"/>
    <w:basedOn w:val="DefaultParagraphFont"/>
    <w:uiPriority w:val="99"/>
    <w:semiHidden/>
    <w:unhideWhenUsed/>
    <w:rsid w:val="00820B8E"/>
  </w:style>
  <w:style w:type="paragraph" w:styleId="Header">
    <w:name w:val="header"/>
    <w:basedOn w:val="Normal"/>
    <w:link w:val="HeaderChar"/>
    <w:uiPriority w:val="99"/>
    <w:unhideWhenUsed/>
    <w:rsid w:val="001A0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F9A"/>
  </w:style>
  <w:style w:type="paragraph" w:styleId="Footer">
    <w:name w:val="footer"/>
    <w:basedOn w:val="Normal"/>
    <w:link w:val="FooterChar"/>
    <w:uiPriority w:val="99"/>
    <w:unhideWhenUsed/>
    <w:rsid w:val="001A0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F9A"/>
  </w:style>
  <w:style w:type="paragraph" w:styleId="BalloonText">
    <w:name w:val="Balloon Text"/>
    <w:basedOn w:val="Normal"/>
    <w:link w:val="BalloonTextChar"/>
    <w:uiPriority w:val="99"/>
    <w:semiHidden/>
    <w:unhideWhenUsed/>
    <w:rsid w:val="00704D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D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05592">
      <w:bodyDiv w:val="1"/>
      <w:marLeft w:val="0"/>
      <w:marRight w:val="0"/>
      <w:marTop w:val="0"/>
      <w:marBottom w:val="0"/>
      <w:divBdr>
        <w:top w:val="none" w:sz="0" w:space="0" w:color="auto"/>
        <w:left w:val="none" w:sz="0" w:space="0" w:color="auto"/>
        <w:bottom w:val="none" w:sz="0" w:space="0" w:color="auto"/>
        <w:right w:val="none" w:sz="0" w:space="0" w:color="auto"/>
      </w:divBdr>
    </w:div>
    <w:div w:id="163208609">
      <w:bodyDiv w:val="1"/>
      <w:marLeft w:val="0"/>
      <w:marRight w:val="0"/>
      <w:marTop w:val="0"/>
      <w:marBottom w:val="0"/>
      <w:divBdr>
        <w:top w:val="none" w:sz="0" w:space="0" w:color="auto"/>
        <w:left w:val="none" w:sz="0" w:space="0" w:color="auto"/>
        <w:bottom w:val="none" w:sz="0" w:space="0" w:color="auto"/>
        <w:right w:val="none" w:sz="0" w:space="0" w:color="auto"/>
      </w:divBdr>
      <w:divsChild>
        <w:div w:id="744255179">
          <w:marLeft w:val="0"/>
          <w:marRight w:val="0"/>
          <w:marTop w:val="0"/>
          <w:marBottom w:val="0"/>
          <w:divBdr>
            <w:top w:val="none" w:sz="0" w:space="0" w:color="auto"/>
            <w:left w:val="none" w:sz="0" w:space="0" w:color="auto"/>
            <w:bottom w:val="none" w:sz="0" w:space="0" w:color="auto"/>
            <w:right w:val="none" w:sz="0" w:space="0" w:color="auto"/>
          </w:divBdr>
        </w:div>
      </w:divsChild>
    </w:div>
    <w:div w:id="236285163">
      <w:bodyDiv w:val="1"/>
      <w:marLeft w:val="0"/>
      <w:marRight w:val="0"/>
      <w:marTop w:val="0"/>
      <w:marBottom w:val="0"/>
      <w:divBdr>
        <w:top w:val="none" w:sz="0" w:space="0" w:color="auto"/>
        <w:left w:val="none" w:sz="0" w:space="0" w:color="auto"/>
        <w:bottom w:val="none" w:sz="0" w:space="0" w:color="auto"/>
        <w:right w:val="none" w:sz="0" w:space="0" w:color="auto"/>
      </w:divBdr>
      <w:divsChild>
        <w:div w:id="544222058">
          <w:marLeft w:val="0"/>
          <w:marRight w:val="0"/>
          <w:marTop w:val="0"/>
          <w:marBottom w:val="0"/>
          <w:divBdr>
            <w:top w:val="none" w:sz="0" w:space="0" w:color="auto"/>
            <w:left w:val="none" w:sz="0" w:space="0" w:color="auto"/>
            <w:bottom w:val="none" w:sz="0" w:space="0" w:color="auto"/>
            <w:right w:val="none" w:sz="0" w:space="0" w:color="auto"/>
          </w:divBdr>
        </w:div>
      </w:divsChild>
    </w:div>
    <w:div w:id="346176503">
      <w:bodyDiv w:val="1"/>
      <w:marLeft w:val="0"/>
      <w:marRight w:val="0"/>
      <w:marTop w:val="0"/>
      <w:marBottom w:val="0"/>
      <w:divBdr>
        <w:top w:val="none" w:sz="0" w:space="0" w:color="auto"/>
        <w:left w:val="none" w:sz="0" w:space="0" w:color="auto"/>
        <w:bottom w:val="none" w:sz="0" w:space="0" w:color="auto"/>
        <w:right w:val="none" w:sz="0" w:space="0" w:color="auto"/>
      </w:divBdr>
      <w:divsChild>
        <w:div w:id="96752546">
          <w:marLeft w:val="0"/>
          <w:marRight w:val="0"/>
          <w:marTop w:val="0"/>
          <w:marBottom w:val="0"/>
          <w:divBdr>
            <w:top w:val="none" w:sz="0" w:space="0" w:color="auto"/>
            <w:left w:val="none" w:sz="0" w:space="0" w:color="auto"/>
            <w:bottom w:val="none" w:sz="0" w:space="0" w:color="auto"/>
            <w:right w:val="none" w:sz="0" w:space="0" w:color="auto"/>
          </w:divBdr>
        </w:div>
      </w:divsChild>
    </w:div>
    <w:div w:id="674848454">
      <w:bodyDiv w:val="1"/>
      <w:marLeft w:val="0"/>
      <w:marRight w:val="0"/>
      <w:marTop w:val="0"/>
      <w:marBottom w:val="0"/>
      <w:divBdr>
        <w:top w:val="none" w:sz="0" w:space="0" w:color="auto"/>
        <w:left w:val="none" w:sz="0" w:space="0" w:color="auto"/>
        <w:bottom w:val="none" w:sz="0" w:space="0" w:color="auto"/>
        <w:right w:val="none" w:sz="0" w:space="0" w:color="auto"/>
      </w:divBdr>
      <w:divsChild>
        <w:div w:id="1610236293">
          <w:marLeft w:val="0"/>
          <w:marRight w:val="0"/>
          <w:marTop w:val="0"/>
          <w:marBottom w:val="0"/>
          <w:divBdr>
            <w:top w:val="none" w:sz="0" w:space="0" w:color="auto"/>
            <w:left w:val="none" w:sz="0" w:space="0" w:color="auto"/>
            <w:bottom w:val="none" w:sz="0" w:space="0" w:color="auto"/>
            <w:right w:val="none" w:sz="0" w:space="0" w:color="auto"/>
          </w:divBdr>
        </w:div>
      </w:divsChild>
    </w:div>
    <w:div w:id="706875351">
      <w:bodyDiv w:val="1"/>
      <w:marLeft w:val="0"/>
      <w:marRight w:val="0"/>
      <w:marTop w:val="0"/>
      <w:marBottom w:val="0"/>
      <w:divBdr>
        <w:top w:val="none" w:sz="0" w:space="0" w:color="auto"/>
        <w:left w:val="none" w:sz="0" w:space="0" w:color="auto"/>
        <w:bottom w:val="none" w:sz="0" w:space="0" w:color="auto"/>
        <w:right w:val="none" w:sz="0" w:space="0" w:color="auto"/>
      </w:divBdr>
      <w:divsChild>
        <w:div w:id="1333531720">
          <w:marLeft w:val="0"/>
          <w:marRight w:val="0"/>
          <w:marTop w:val="0"/>
          <w:marBottom w:val="0"/>
          <w:divBdr>
            <w:top w:val="none" w:sz="0" w:space="0" w:color="auto"/>
            <w:left w:val="none" w:sz="0" w:space="0" w:color="auto"/>
            <w:bottom w:val="none" w:sz="0" w:space="0" w:color="auto"/>
            <w:right w:val="none" w:sz="0" w:space="0" w:color="auto"/>
          </w:divBdr>
        </w:div>
      </w:divsChild>
    </w:div>
    <w:div w:id="805706227">
      <w:bodyDiv w:val="1"/>
      <w:marLeft w:val="0"/>
      <w:marRight w:val="0"/>
      <w:marTop w:val="0"/>
      <w:marBottom w:val="0"/>
      <w:divBdr>
        <w:top w:val="none" w:sz="0" w:space="0" w:color="auto"/>
        <w:left w:val="none" w:sz="0" w:space="0" w:color="auto"/>
        <w:bottom w:val="none" w:sz="0" w:space="0" w:color="auto"/>
        <w:right w:val="none" w:sz="0" w:space="0" w:color="auto"/>
      </w:divBdr>
    </w:div>
    <w:div w:id="815417293">
      <w:bodyDiv w:val="1"/>
      <w:marLeft w:val="0"/>
      <w:marRight w:val="0"/>
      <w:marTop w:val="0"/>
      <w:marBottom w:val="0"/>
      <w:divBdr>
        <w:top w:val="none" w:sz="0" w:space="0" w:color="auto"/>
        <w:left w:val="none" w:sz="0" w:space="0" w:color="auto"/>
        <w:bottom w:val="none" w:sz="0" w:space="0" w:color="auto"/>
        <w:right w:val="none" w:sz="0" w:space="0" w:color="auto"/>
      </w:divBdr>
      <w:divsChild>
        <w:div w:id="1450469725">
          <w:marLeft w:val="0"/>
          <w:marRight w:val="0"/>
          <w:marTop w:val="0"/>
          <w:marBottom w:val="0"/>
          <w:divBdr>
            <w:top w:val="none" w:sz="0" w:space="0" w:color="auto"/>
            <w:left w:val="none" w:sz="0" w:space="0" w:color="auto"/>
            <w:bottom w:val="none" w:sz="0" w:space="0" w:color="auto"/>
            <w:right w:val="none" w:sz="0" w:space="0" w:color="auto"/>
          </w:divBdr>
        </w:div>
      </w:divsChild>
    </w:div>
    <w:div w:id="815685534">
      <w:bodyDiv w:val="1"/>
      <w:marLeft w:val="0"/>
      <w:marRight w:val="0"/>
      <w:marTop w:val="0"/>
      <w:marBottom w:val="0"/>
      <w:divBdr>
        <w:top w:val="none" w:sz="0" w:space="0" w:color="auto"/>
        <w:left w:val="none" w:sz="0" w:space="0" w:color="auto"/>
        <w:bottom w:val="none" w:sz="0" w:space="0" w:color="auto"/>
        <w:right w:val="none" w:sz="0" w:space="0" w:color="auto"/>
      </w:divBdr>
    </w:div>
    <w:div w:id="1066490726">
      <w:bodyDiv w:val="1"/>
      <w:marLeft w:val="0"/>
      <w:marRight w:val="0"/>
      <w:marTop w:val="0"/>
      <w:marBottom w:val="0"/>
      <w:divBdr>
        <w:top w:val="none" w:sz="0" w:space="0" w:color="auto"/>
        <w:left w:val="none" w:sz="0" w:space="0" w:color="auto"/>
        <w:bottom w:val="none" w:sz="0" w:space="0" w:color="auto"/>
        <w:right w:val="none" w:sz="0" w:space="0" w:color="auto"/>
      </w:divBdr>
      <w:divsChild>
        <w:div w:id="1083531743">
          <w:marLeft w:val="0"/>
          <w:marRight w:val="0"/>
          <w:marTop w:val="0"/>
          <w:marBottom w:val="0"/>
          <w:divBdr>
            <w:top w:val="none" w:sz="0" w:space="0" w:color="auto"/>
            <w:left w:val="none" w:sz="0" w:space="0" w:color="auto"/>
            <w:bottom w:val="none" w:sz="0" w:space="0" w:color="auto"/>
            <w:right w:val="none" w:sz="0" w:space="0" w:color="auto"/>
          </w:divBdr>
        </w:div>
      </w:divsChild>
    </w:div>
    <w:div w:id="1098674821">
      <w:bodyDiv w:val="1"/>
      <w:marLeft w:val="0"/>
      <w:marRight w:val="0"/>
      <w:marTop w:val="0"/>
      <w:marBottom w:val="0"/>
      <w:divBdr>
        <w:top w:val="none" w:sz="0" w:space="0" w:color="auto"/>
        <w:left w:val="none" w:sz="0" w:space="0" w:color="auto"/>
        <w:bottom w:val="none" w:sz="0" w:space="0" w:color="auto"/>
        <w:right w:val="none" w:sz="0" w:space="0" w:color="auto"/>
      </w:divBdr>
      <w:divsChild>
        <w:div w:id="696808581">
          <w:marLeft w:val="0"/>
          <w:marRight w:val="0"/>
          <w:marTop w:val="0"/>
          <w:marBottom w:val="0"/>
          <w:divBdr>
            <w:top w:val="none" w:sz="0" w:space="0" w:color="auto"/>
            <w:left w:val="none" w:sz="0" w:space="0" w:color="auto"/>
            <w:bottom w:val="none" w:sz="0" w:space="0" w:color="auto"/>
            <w:right w:val="none" w:sz="0" w:space="0" w:color="auto"/>
          </w:divBdr>
        </w:div>
      </w:divsChild>
    </w:div>
    <w:div w:id="1177112631">
      <w:bodyDiv w:val="1"/>
      <w:marLeft w:val="0"/>
      <w:marRight w:val="0"/>
      <w:marTop w:val="0"/>
      <w:marBottom w:val="0"/>
      <w:divBdr>
        <w:top w:val="none" w:sz="0" w:space="0" w:color="auto"/>
        <w:left w:val="none" w:sz="0" w:space="0" w:color="auto"/>
        <w:bottom w:val="none" w:sz="0" w:space="0" w:color="auto"/>
        <w:right w:val="none" w:sz="0" w:space="0" w:color="auto"/>
      </w:divBdr>
      <w:divsChild>
        <w:div w:id="607812662">
          <w:marLeft w:val="0"/>
          <w:marRight w:val="0"/>
          <w:marTop w:val="0"/>
          <w:marBottom w:val="0"/>
          <w:divBdr>
            <w:top w:val="none" w:sz="0" w:space="0" w:color="auto"/>
            <w:left w:val="none" w:sz="0" w:space="0" w:color="auto"/>
            <w:bottom w:val="none" w:sz="0" w:space="0" w:color="auto"/>
            <w:right w:val="none" w:sz="0" w:space="0" w:color="auto"/>
          </w:divBdr>
        </w:div>
      </w:divsChild>
    </w:div>
    <w:div w:id="1228027924">
      <w:bodyDiv w:val="1"/>
      <w:marLeft w:val="0"/>
      <w:marRight w:val="0"/>
      <w:marTop w:val="0"/>
      <w:marBottom w:val="0"/>
      <w:divBdr>
        <w:top w:val="none" w:sz="0" w:space="0" w:color="auto"/>
        <w:left w:val="none" w:sz="0" w:space="0" w:color="auto"/>
        <w:bottom w:val="none" w:sz="0" w:space="0" w:color="auto"/>
        <w:right w:val="none" w:sz="0" w:space="0" w:color="auto"/>
      </w:divBdr>
      <w:divsChild>
        <w:div w:id="585072074">
          <w:marLeft w:val="0"/>
          <w:marRight w:val="0"/>
          <w:marTop w:val="0"/>
          <w:marBottom w:val="0"/>
          <w:divBdr>
            <w:top w:val="none" w:sz="0" w:space="0" w:color="auto"/>
            <w:left w:val="none" w:sz="0" w:space="0" w:color="auto"/>
            <w:bottom w:val="none" w:sz="0" w:space="0" w:color="auto"/>
            <w:right w:val="none" w:sz="0" w:space="0" w:color="auto"/>
          </w:divBdr>
        </w:div>
      </w:divsChild>
    </w:div>
    <w:div w:id="1319336043">
      <w:bodyDiv w:val="1"/>
      <w:marLeft w:val="0"/>
      <w:marRight w:val="0"/>
      <w:marTop w:val="0"/>
      <w:marBottom w:val="0"/>
      <w:divBdr>
        <w:top w:val="none" w:sz="0" w:space="0" w:color="auto"/>
        <w:left w:val="none" w:sz="0" w:space="0" w:color="auto"/>
        <w:bottom w:val="none" w:sz="0" w:space="0" w:color="auto"/>
        <w:right w:val="none" w:sz="0" w:space="0" w:color="auto"/>
      </w:divBdr>
      <w:divsChild>
        <w:div w:id="2035227912">
          <w:marLeft w:val="0"/>
          <w:marRight w:val="0"/>
          <w:marTop w:val="0"/>
          <w:marBottom w:val="0"/>
          <w:divBdr>
            <w:top w:val="none" w:sz="0" w:space="0" w:color="auto"/>
            <w:left w:val="none" w:sz="0" w:space="0" w:color="auto"/>
            <w:bottom w:val="none" w:sz="0" w:space="0" w:color="auto"/>
            <w:right w:val="none" w:sz="0" w:space="0" w:color="auto"/>
          </w:divBdr>
        </w:div>
      </w:divsChild>
    </w:div>
    <w:div w:id="1437017022">
      <w:bodyDiv w:val="1"/>
      <w:marLeft w:val="0"/>
      <w:marRight w:val="0"/>
      <w:marTop w:val="0"/>
      <w:marBottom w:val="0"/>
      <w:divBdr>
        <w:top w:val="none" w:sz="0" w:space="0" w:color="auto"/>
        <w:left w:val="none" w:sz="0" w:space="0" w:color="auto"/>
        <w:bottom w:val="none" w:sz="0" w:space="0" w:color="auto"/>
        <w:right w:val="none" w:sz="0" w:space="0" w:color="auto"/>
      </w:divBdr>
      <w:divsChild>
        <w:div w:id="1920288418">
          <w:marLeft w:val="0"/>
          <w:marRight w:val="0"/>
          <w:marTop w:val="0"/>
          <w:marBottom w:val="0"/>
          <w:divBdr>
            <w:top w:val="none" w:sz="0" w:space="0" w:color="auto"/>
            <w:left w:val="none" w:sz="0" w:space="0" w:color="auto"/>
            <w:bottom w:val="none" w:sz="0" w:space="0" w:color="auto"/>
            <w:right w:val="none" w:sz="0" w:space="0" w:color="auto"/>
          </w:divBdr>
        </w:div>
      </w:divsChild>
    </w:div>
    <w:div w:id="1461151035">
      <w:bodyDiv w:val="1"/>
      <w:marLeft w:val="0"/>
      <w:marRight w:val="0"/>
      <w:marTop w:val="0"/>
      <w:marBottom w:val="0"/>
      <w:divBdr>
        <w:top w:val="none" w:sz="0" w:space="0" w:color="auto"/>
        <w:left w:val="none" w:sz="0" w:space="0" w:color="auto"/>
        <w:bottom w:val="none" w:sz="0" w:space="0" w:color="auto"/>
        <w:right w:val="none" w:sz="0" w:space="0" w:color="auto"/>
      </w:divBdr>
      <w:divsChild>
        <w:div w:id="91047192">
          <w:marLeft w:val="0"/>
          <w:marRight w:val="0"/>
          <w:marTop w:val="0"/>
          <w:marBottom w:val="0"/>
          <w:divBdr>
            <w:top w:val="none" w:sz="0" w:space="0" w:color="auto"/>
            <w:left w:val="none" w:sz="0" w:space="0" w:color="auto"/>
            <w:bottom w:val="none" w:sz="0" w:space="0" w:color="auto"/>
            <w:right w:val="none" w:sz="0" w:space="0" w:color="auto"/>
          </w:divBdr>
        </w:div>
      </w:divsChild>
    </w:div>
    <w:div w:id="1524785131">
      <w:bodyDiv w:val="1"/>
      <w:marLeft w:val="0"/>
      <w:marRight w:val="0"/>
      <w:marTop w:val="0"/>
      <w:marBottom w:val="0"/>
      <w:divBdr>
        <w:top w:val="none" w:sz="0" w:space="0" w:color="auto"/>
        <w:left w:val="none" w:sz="0" w:space="0" w:color="auto"/>
        <w:bottom w:val="none" w:sz="0" w:space="0" w:color="auto"/>
        <w:right w:val="none" w:sz="0" w:space="0" w:color="auto"/>
      </w:divBdr>
      <w:divsChild>
        <w:div w:id="723018101">
          <w:marLeft w:val="0"/>
          <w:marRight w:val="0"/>
          <w:marTop w:val="0"/>
          <w:marBottom w:val="0"/>
          <w:divBdr>
            <w:top w:val="none" w:sz="0" w:space="0" w:color="auto"/>
            <w:left w:val="none" w:sz="0" w:space="0" w:color="auto"/>
            <w:bottom w:val="none" w:sz="0" w:space="0" w:color="auto"/>
            <w:right w:val="none" w:sz="0" w:space="0" w:color="auto"/>
          </w:divBdr>
        </w:div>
      </w:divsChild>
    </w:div>
    <w:div w:id="1545480175">
      <w:bodyDiv w:val="1"/>
      <w:marLeft w:val="0"/>
      <w:marRight w:val="0"/>
      <w:marTop w:val="0"/>
      <w:marBottom w:val="0"/>
      <w:divBdr>
        <w:top w:val="none" w:sz="0" w:space="0" w:color="auto"/>
        <w:left w:val="none" w:sz="0" w:space="0" w:color="auto"/>
        <w:bottom w:val="none" w:sz="0" w:space="0" w:color="auto"/>
        <w:right w:val="none" w:sz="0" w:space="0" w:color="auto"/>
      </w:divBdr>
      <w:divsChild>
        <w:div w:id="994600929">
          <w:marLeft w:val="0"/>
          <w:marRight w:val="0"/>
          <w:marTop w:val="0"/>
          <w:marBottom w:val="0"/>
          <w:divBdr>
            <w:top w:val="none" w:sz="0" w:space="0" w:color="auto"/>
            <w:left w:val="none" w:sz="0" w:space="0" w:color="auto"/>
            <w:bottom w:val="none" w:sz="0" w:space="0" w:color="auto"/>
            <w:right w:val="none" w:sz="0" w:space="0" w:color="auto"/>
          </w:divBdr>
        </w:div>
      </w:divsChild>
    </w:div>
    <w:div w:id="1585644089">
      <w:bodyDiv w:val="1"/>
      <w:marLeft w:val="0"/>
      <w:marRight w:val="0"/>
      <w:marTop w:val="0"/>
      <w:marBottom w:val="0"/>
      <w:divBdr>
        <w:top w:val="none" w:sz="0" w:space="0" w:color="auto"/>
        <w:left w:val="none" w:sz="0" w:space="0" w:color="auto"/>
        <w:bottom w:val="none" w:sz="0" w:space="0" w:color="auto"/>
        <w:right w:val="none" w:sz="0" w:space="0" w:color="auto"/>
      </w:divBdr>
      <w:divsChild>
        <w:div w:id="621157203">
          <w:marLeft w:val="0"/>
          <w:marRight w:val="0"/>
          <w:marTop w:val="0"/>
          <w:marBottom w:val="0"/>
          <w:divBdr>
            <w:top w:val="none" w:sz="0" w:space="0" w:color="auto"/>
            <w:left w:val="none" w:sz="0" w:space="0" w:color="auto"/>
            <w:bottom w:val="none" w:sz="0" w:space="0" w:color="auto"/>
            <w:right w:val="none" w:sz="0" w:space="0" w:color="auto"/>
          </w:divBdr>
        </w:div>
      </w:divsChild>
    </w:div>
    <w:div w:id="1591156304">
      <w:bodyDiv w:val="1"/>
      <w:marLeft w:val="0"/>
      <w:marRight w:val="0"/>
      <w:marTop w:val="0"/>
      <w:marBottom w:val="0"/>
      <w:divBdr>
        <w:top w:val="none" w:sz="0" w:space="0" w:color="auto"/>
        <w:left w:val="none" w:sz="0" w:space="0" w:color="auto"/>
        <w:bottom w:val="none" w:sz="0" w:space="0" w:color="auto"/>
        <w:right w:val="none" w:sz="0" w:space="0" w:color="auto"/>
      </w:divBdr>
      <w:divsChild>
        <w:div w:id="337928498">
          <w:marLeft w:val="0"/>
          <w:marRight w:val="0"/>
          <w:marTop w:val="0"/>
          <w:marBottom w:val="0"/>
          <w:divBdr>
            <w:top w:val="none" w:sz="0" w:space="0" w:color="auto"/>
            <w:left w:val="none" w:sz="0" w:space="0" w:color="auto"/>
            <w:bottom w:val="none" w:sz="0" w:space="0" w:color="auto"/>
            <w:right w:val="none" w:sz="0" w:space="0" w:color="auto"/>
          </w:divBdr>
        </w:div>
      </w:divsChild>
    </w:div>
    <w:div w:id="1761564713">
      <w:bodyDiv w:val="1"/>
      <w:marLeft w:val="0"/>
      <w:marRight w:val="0"/>
      <w:marTop w:val="0"/>
      <w:marBottom w:val="0"/>
      <w:divBdr>
        <w:top w:val="none" w:sz="0" w:space="0" w:color="auto"/>
        <w:left w:val="none" w:sz="0" w:space="0" w:color="auto"/>
        <w:bottom w:val="none" w:sz="0" w:space="0" w:color="auto"/>
        <w:right w:val="none" w:sz="0" w:space="0" w:color="auto"/>
      </w:divBdr>
      <w:divsChild>
        <w:div w:id="1086461102">
          <w:marLeft w:val="0"/>
          <w:marRight w:val="0"/>
          <w:marTop w:val="0"/>
          <w:marBottom w:val="0"/>
          <w:divBdr>
            <w:top w:val="none" w:sz="0" w:space="0" w:color="auto"/>
            <w:left w:val="none" w:sz="0" w:space="0" w:color="auto"/>
            <w:bottom w:val="none" w:sz="0" w:space="0" w:color="auto"/>
            <w:right w:val="none" w:sz="0" w:space="0" w:color="auto"/>
          </w:divBdr>
        </w:div>
      </w:divsChild>
    </w:div>
    <w:div w:id="1907181547">
      <w:bodyDiv w:val="1"/>
      <w:marLeft w:val="0"/>
      <w:marRight w:val="0"/>
      <w:marTop w:val="0"/>
      <w:marBottom w:val="0"/>
      <w:divBdr>
        <w:top w:val="none" w:sz="0" w:space="0" w:color="auto"/>
        <w:left w:val="none" w:sz="0" w:space="0" w:color="auto"/>
        <w:bottom w:val="none" w:sz="0" w:space="0" w:color="auto"/>
        <w:right w:val="none" w:sz="0" w:space="0" w:color="auto"/>
      </w:divBdr>
    </w:div>
    <w:div w:id="1948461953">
      <w:bodyDiv w:val="1"/>
      <w:marLeft w:val="0"/>
      <w:marRight w:val="0"/>
      <w:marTop w:val="0"/>
      <w:marBottom w:val="0"/>
      <w:divBdr>
        <w:top w:val="none" w:sz="0" w:space="0" w:color="auto"/>
        <w:left w:val="none" w:sz="0" w:space="0" w:color="auto"/>
        <w:bottom w:val="none" w:sz="0" w:space="0" w:color="auto"/>
        <w:right w:val="none" w:sz="0" w:space="0" w:color="auto"/>
      </w:divBdr>
      <w:divsChild>
        <w:div w:id="1869683256">
          <w:marLeft w:val="0"/>
          <w:marRight w:val="0"/>
          <w:marTop w:val="0"/>
          <w:marBottom w:val="0"/>
          <w:divBdr>
            <w:top w:val="none" w:sz="0" w:space="0" w:color="auto"/>
            <w:left w:val="none" w:sz="0" w:space="0" w:color="auto"/>
            <w:bottom w:val="none" w:sz="0" w:space="0" w:color="auto"/>
            <w:right w:val="none" w:sz="0" w:space="0" w:color="auto"/>
          </w:divBdr>
        </w:div>
      </w:divsChild>
    </w:div>
    <w:div w:id="2073261945">
      <w:bodyDiv w:val="1"/>
      <w:marLeft w:val="0"/>
      <w:marRight w:val="0"/>
      <w:marTop w:val="0"/>
      <w:marBottom w:val="0"/>
      <w:divBdr>
        <w:top w:val="none" w:sz="0" w:space="0" w:color="auto"/>
        <w:left w:val="none" w:sz="0" w:space="0" w:color="auto"/>
        <w:bottom w:val="none" w:sz="0" w:space="0" w:color="auto"/>
        <w:right w:val="none" w:sz="0" w:space="0" w:color="auto"/>
      </w:divBdr>
      <w:divsChild>
        <w:div w:id="894895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hn.barlow@uvm.edu" TargetMode="External"/><Relationship Id="rId12" Type="http://schemas.openxmlformats.org/officeDocument/2006/relationships/hyperlink" Target="https://www.aphis.usda.gov/sites/default/files/btscc_2019infosheet.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50</Pages>
  <Words>19642</Words>
  <Characters>111965</Characters>
  <Application>Microsoft Office Word</Application>
  <DocSecurity>0</DocSecurity>
  <Lines>933</Lines>
  <Paragraphs>262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381</cp:revision>
  <dcterms:created xsi:type="dcterms:W3CDTF">2024-09-20T21:04:00Z</dcterms:created>
  <dcterms:modified xsi:type="dcterms:W3CDTF">2024-09-24T09:53:00Z</dcterms:modified>
</cp:coreProperties>
</file>