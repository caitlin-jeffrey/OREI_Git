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F2CAC" w14:textId="35258217" w:rsidR="00DB6ADC" w:rsidRDefault="0012519D" w:rsidP="00DB6ADC">
      <w:pPr>
        <w:rPr>
          <w:b/>
          <w:bCs/>
          <w:i/>
          <w:iCs/>
        </w:rPr>
      </w:pPr>
      <w:r>
        <w:rPr>
          <w:b/>
          <w:bCs/>
          <w:i/>
          <w:iCs/>
        </w:rPr>
        <w:t>Text</w:t>
      </w:r>
      <w:r w:rsidR="00160A6E">
        <w:rPr>
          <w:b/>
          <w:bCs/>
          <w:i/>
          <w:iCs/>
        </w:rPr>
        <w:t xml:space="preserve"> (or my notes)</w:t>
      </w:r>
      <w:r>
        <w:rPr>
          <w:b/>
          <w:bCs/>
          <w:i/>
          <w:iCs/>
        </w:rPr>
        <w:t xml:space="preserve"> removed from Materials and Methods:</w:t>
      </w:r>
    </w:p>
    <w:p w14:paraId="1B1B4DCA" w14:textId="77777777" w:rsidR="00893C8A" w:rsidRDefault="00893C8A" w:rsidP="00DB6ADC">
      <w:pPr>
        <w:rPr>
          <w:b/>
          <w:bCs/>
          <w:i/>
          <w:iCs/>
        </w:rPr>
      </w:pPr>
    </w:p>
    <w:p w14:paraId="2CDCA33A" w14:textId="77777777" w:rsidR="00893C8A" w:rsidRPr="003D4227" w:rsidRDefault="00893C8A" w:rsidP="00893C8A">
      <w:pPr>
        <w:spacing w:after="0"/>
      </w:pPr>
      <w:r w:rsidRPr="003D4227">
        <w:t xml:space="preserve">Not sure how </w:t>
      </w:r>
      <w:proofErr w:type="gramStart"/>
      <w:r w:rsidRPr="003D4227">
        <w:t>I’m</w:t>
      </w:r>
      <w:proofErr w:type="gramEnd"/>
      <w:r w:rsidRPr="003D4227">
        <w:t xml:space="preserve"> handling culture results as of yet:</w:t>
      </w:r>
    </w:p>
    <w:p w14:paraId="276EB09A" w14:textId="77777777" w:rsidR="00893C8A" w:rsidRDefault="00893C8A" w:rsidP="00893C8A">
      <w:pPr>
        <w:spacing w:after="0"/>
        <w:rPr>
          <w:color w:val="FF0000"/>
        </w:rPr>
      </w:pPr>
      <w:r w:rsidRPr="007F2276">
        <w:rPr>
          <w:color w:val="FF0000"/>
        </w:rPr>
        <w:t>Because</w:t>
      </w:r>
      <w:r>
        <w:rPr>
          <w:color w:val="FF0000"/>
        </w:rPr>
        <w:t xml:space="preserve"> </w:t>
      </w:r>
      <w:r w:rsidRPr="007F2276">
        <w:rPr>
          <w:color w:val="FF0000"/>
        </w:rPr>
        <w:t>BBC (</w:t>
      </w:r>
      <w:proofErr w:type="spellStart"/>
      <w:r w:rsidRPr="007F2276">
        <w:rPr>
          <w:color w:val="FF0000"/>
        </w:rPr>
        <w:t>cfu</w:t>
      </w:r>
      <w:proofErr w:type="spellEnd"/>
      <w:r w:rsidRPr="007F2276">
        <w:rPr>
          <w:color w:val="FF0000"/>
        </w:rPr>
        <w:t>/cm3) and BTM culture results (</w:t>
      </w:r>
      <w:proofErr w:type="spellStart"/>
      <w:r w:rsidRPr="007F2276">
        <w:rPr>
          <w:color w:val="FF0000"/>
        </w:rPr>
        <w:t>cfu</w:t>
      </w:r>
      <w:proofErr w:type="spellEnd"/>
      <w:r w:rsidRPr="007F2276">
        <w:rPr>
          <w:color w:val="FF0000"/>
        </w:rPr>
        <w:t>/mL)</w:t>
      </w:r>
      <w:r>
        <w:rPr>
          <w:color w:val="FF0000"/>
        </w:rPr>
        <w:t xml:space="preserve"> </w:t>
      </w:r>
      <w:r w:rsidRPr="007F2276">
        <w:rPr>
          <w:color w:val="FF0000"/>
        </w:rPr>
        <w:t>were not normally distributed, results were transformed</w:t>
      </w:r>
      <w:r>
        <w:rPr>
          <w:color w:val="FF0000"/>
        </w:rPr>
        <w:t xml:space="preserve"> </w:t>
      </w:r>
      <w:r w:rsidRPr="007F2276">
        <w:rPr>
          <w:color w:val="FF0000"/>
        </w:rPr>
        <w:t xml:space="preserve">(log10) before further analysis. </w:t>
      </w:r>
    </w:p>
    <w:p w14:paraId="5C79D730" w14:textId="77777777" w:rsidR="00893C8A" w:rsidRDefault="00893C8A" w:rsidP="00893C8A">
      <w:pPr>
        <w:spacing w:after="0"/>
        <w:rPr>
          <w:color w:val="FF0000"/>
        </w:rPr>
      </w:pPr>
    </w:p>
    <w:p w14:paraId="49414512" w14:textId="77777777" w:rsidR="00893C8A" w:rsidRPr="008F663F" w:rsidRDefault="00893C8A" w:rsidP="00893C8A">
      <w:pPr>
        <w:rPr>
          <w:b/>
          <w:bCs/>
          <w:i/>
          <w:iCs/>
        </w:rPr>
      </w:pPr>
      <w:r w:rsidRPr="008F663F">
        <w:rPr>
          <w:b/>
          <w:bCs/>
          <w:i/>
          <w:iCs/>
        </w:rPr>
        <w:t>Model building notes:</w:t>
      </w:r>
    </w:p>
    <w:p w14:paraId="6803AE4F" w14:textId="77777777" w:rsidR="00893C8A" w:rsidRDefault="00893C8A" w:rsidP="00893C8A">
      <w:pPr>
        <w:pStyle w:val="ListParagraph"/>
        <w:numPr>
          <w:ilvl w:val="0"/>
          <w:numId w:val="4"/>
        </w:numPr>
      </w:pPr>
      <w:r>
        <w:t xml:space="preserve">when a categorical variable had many categories with a small number of observations in each, categories were combined when biologically plausible/reasonable </w:t>
      </w:r>
      <w:proofErr w:type="gramStart"/>
      <w:r>
        <w:t>in an attempt to</w:t>
      </w:r>
      <w:proofErr w:type="gramEnd"/>
      <w:r>
        <w:t xml:space="preserve"> have all categories of predictor variables contain at least 5 observations; if any predictor had only 1 observation in a group and there was no way to combine groups in a logical way, were </w:t>
      </w:r>
      <w:proofErr w:type="spellStart"/>
      <w:r>
        <w:t>discluded</w:t>
      </w:r>
      <w:proofErr w:type="spellEnd"/>
      <w:r>
        <w:t xml:space="preserve"> from further analysis (but listed in descriptive statistic tables)</w:t>
      </w:r>
    </w:p>
    <w:p w14:paraId="704306AE" w14:textId="77777777" w:rsidR="00893C8A" w:rsidRDefault="00893C8A" w:rsidP="00893C8A">
      <w:pPr>
        <w:pStyle w:val="ListParagraph"/>
      </w:pPr>
    </w:p>
    <w:p w14:paraId="56643653" w14:textId="77777777" w:rsidR="00893C8A" w:rsidRDefault="00893C8A" w:rsidP="00893C8A">
      <w:pPr>
        <w:pStyle w:val="ListParagraph"/>
        <w:numPr>
          <w:ilvl w:val="0"/>
          <w:numId w:val="4"/>
        </w:numPr>
      </w:pPr>
      <w:r>
        <w:t>univariate analysis used to screen predictors, if unconditionally associated at a level of p&lt;0.2 (using linear regression, single predictor for 6 UH outcomes which were numeric, continuous) were candidates for inclusion in multivariable model</w:t>
      </w:r>
    </w:p>
    <w:p w14:paraId="5D84E465" w14:textId="77777777" w:rsidR="00893C8A" w:rsidRDefault="00893C8A" w:rsidP="00893C8A">
      <w:pPr>
        <w:pStyle w:val="ListParagraph"/>
      </w:pPr>
    </w:p>
    <w:p w14:paraId="4E3AD327" w14:textId="77777777" w:rsidR="00893C8A" w:rsidRDefault="00893C8A" w:rsidP="00893C8A">
      <w:pPr>
        <w:pStyle w:val="ListParagraph"/>
        <w:numPr>
          <w:ilvl w:val="0"/>
          <w:numId w:val="4"/>
        </w:numPr>
      </w:pPr>
      <w:r>
        <w:t xml:space="preserve">predictors that were completely correlated with one facility type (predictor of interest that will be forced into the model) were </w:t>
      </w:r>
      <w:proofErr w:type="spellStart"/>
      <w:r>
        <w:t>discluded</w:t>
      </w:r>
      <w:proofErr w:type="spellEnd"/>
      <w:r>
        <w:t xml:space="preserve"> from further analysis (but listed in descriptive statistic tables); binary categorical predictors with a category of less than 5 were unable to be combined and </w:t>
      </w:r>
      <w:proofErr w:type="spellStart"/>
      <w:r>
        <w:t>discluded</w:t>
      </w:r>
      <w:proofErr w:type="spellEnd"/>
      <w:r>
        <w:t xml:space="preserve"> from further analysis (but listed in descriptive statistic tables)</w:t>
      </w:r>
    </w:p>
    <w:p w14:paraId="41C35E8D" w14:textId="77777777" w:rsidR="00893C8A" w:rsidRDefault="00893C8A" w:rsidP="00893C8A">
      <w:pPr>
        <w:pStyle w:val="ListParagraph"/>
      </w:pPr>
    </w:p>
    <w:p w14:paraId="7F0F29D3" w14:textId="77777777" w:rsidR="00893C8A" w:rsidRDefault="00893C8A" w:rsidP="00893C8A">
      <w:pPr>
        <w:pStyle w:val="ListParagraph"/>
        <w:numPr>
          <w:ilvl w:val="0"/>
          <w:numId w:val="4"/>
        </w:numPr>
      </w:pPr>
      <w:proofErr w:type="spellStart"/>
      <w:r>
        <w:t>pearson’s</w:t>
      </w:r>
      <w:proofErr w:type="spellEnd"/>
      <w:r>
        <w:t xml:space="preserve"> correlation coefficient was calculated for all numeric continuous predictors to check for high levels of correlation between predictor variables, and if found to be greater than 0.6 the predictor with a more highly significant relationship found in univariate analysis was eligible for inclusion in the multivariable model; chi-square, fisher’s exact tests (where appropriate) used to check for correlation between categorical variables (cut-off?); ANOVA used to check for correlation between numeric continuous variables and categorical variables (cut-off?)</w:t>
      </w:r>
    </w:p>
    <w:p w14:paraId="03C4855B" w14:textId="77777777" w:rsidR="00893C8A" w:rsidRDefault="00893C8A" w:rsidP="00893C8A">
      <w:pPr>
        <w:pStyle w:val="ListParagraph"/>
      </w:pPr>
    </w:p>
    <w:p w14:paraId="253CB7B9" w14:textId="77777777" w:rsidR="00893C8A" w:rsidRDefault="00893C8A" w:rsidP="00893C8A">
      <w:pPr>
        <w:rPr>
          <w:b/>
          <w:bCs/>
          <w:i/>
          <w:iCs/>
        </w:rPr>
      </w:pPr>
      <w:r w:rsidRPr="001A0B68">
        <w:rPr>
          <w:b/>
          <w:bCs/>
          <w:i/>
          <w:iCs/>
        </w:rPr>
        <w:t>Comparison of Bulk Tank Udder Health Measures, Aerobic Culture Data, and Hygiene Scores by Facility Type</w:t>
      </w:r>
    </w:p>
    <w:p w14:paraId="2560E882" w14:textId="77777777" w:rsidR="00893C8A" w:rsidRDefault="00893C8A" w:rsidP="00893C8A">
      <w:pPr>
        <w:pStyle w:val="ListParagraph"/>
        <w:numPr>
          <w:ilvl w:val="0"/>
          <w:numId w:val="5"/>
        </w:numPr>
      </w:pPr>
      <w:r>
        <w:t xml:space="preserve">.. imported into R Statistical Programming Environment (R Core Team, 2022); </w:t>
      </w:r>
      <w:r w:rsidRPr="00CC76E1">
        <w:t>R version 4.1.3 (One Push-Up) was released on 2022-03-10.</w:t>
      </w:r>
    </w:p>
    <w:p w14:paraId="11C494D4" w14:textId="77777777" w:rsidR="00893C8A" w:rsidRPr="00CC76E1" w:rsidRDefault="00893C8A" w:rsidP="00893C8A">
      <w:pPr>
        <w:pStyle w:val="ListParagraph"/>
        <w:numPr>
          <w:ilvl w:val="0"/>
          <w:numId w:val="5"/>
        </w:numPr>
      </w:pPr>
      <w:r>
        <w:t>R Core Team. 2022. R: A Language and Environment for Statistical Computing. R Foundation for Statistical Computing, Vienna, Austria.</w:t>
      </w:r>
    </w:p>
    <w:p w14:paraId="3D8E3513" w14:textId="77777777" w:rsidR="00893C8A" w:rsidRPr="00405DC4" w:rsidRDefault="00893C8A" w:rsidP="00893C8A">
      <w:pPr>
        <w:pStyle w:val="ListParagraph"/>
        <w:numPr>
          <w:ilvl w:val="0"/>
          <w:numId w:val="5"/>
        </w:numPr>
        <w:rPr>
          <w:b/>
          <w:bCs/>
          <w:i/>
          <w:iCs/>
        </w:rPr>
      </w:pPr>
      <w:r>
        <w:t xml:space="preserve">notes re: ANOVA/boxplots for 8 outcomes (SCC, </w:t>
      </w:r>
      <w:proofErr w:type="spellStart"/>
      <w:r>
        <w:t>wLS</w:t>
      </w:r>
      <w:proofErr w:type="spellEnd"/>
      <w:r>
        <w:t xml:space="preserve">, </w:t>
      </w:r>
      <w:proofErr w:type="spellStart"/>
      <w:r>
        <w:t>unLS</w:t>
      </w:r>
      <w:proofErr w:type="spellEnd"/>
      <w:r>
        <w:t>, %New, %</w:t>
      </w:r>
      <w:proofErr w:type="spellStart"/>
      <w:r>
        <w:t>chron</w:t>
      </w:r>
      <w:proofErr w:type="spellEnd"/>
      <w:r>
        <w:t xml:space="preserve">, %any, </w:t>
      </w:r>
      <w:proofErr w:type="spellStart"/>
      <w:r>
        <w:t>avgHyg</w:t>
      </w:r>
      <w:proofErr w:type="spellEnd"/>
      <w:r>
        <w:t>, 34</w:t>
      </w:r>
      <w:proofErr w:type="gramStart"/>
      <w:r>
        <w:t>Hyg)…</w:t>
      </w:r>
      <w:proofErr w:type="gramEnd"/>
      <w:r>
        <w:t xml:space="preserve"> Checking the assumptions for ANOVA: were checked for (1) outliers, (2) normality using a Shapiro-Wilk test of normality for each group being compared (with significance at p = 0.05) and (3) homogeneity of variances (using Levene’s test and also looking at the residuals vs. fitted values plot). The Tukey method was used for adjusting p-values for multiple comparisons using the “</w:t>
      </w:r>
      <w:proofErr w:type="spellStart"/>
      <w:r>
        <w:t>TukeyHSD</w:t>
      </w:r>
      <w:proofErr w:type="spellEnd"/>
      <w:r>
        <w:t xml:space="preserve">” function of the “stats” package in R </w:t>
      </w:r>
      <w:r w:rsidRPr="00BD37F4">
        <w:t>(R Core Team, 20</w:t>
      </w:r>
      <w:r>
        <w:t>22</w:t>
      </w:r>
      <w:r w:rsidRPr="00BD37F4">
        <w:t>)</w:t>
      </w:r>
      <w:r>
        <w:t>.</w:t>
      </w:r>
    </w:p>
    <w:p w14:paraId="6A8E9DEA" w14:textId="169846F3" w:rsidR="00893C8A" w:rsidRPr="00A82159" w:rsidRDefault="00893C8A" w:rsidP="00893C8A">
      <w:pPr>
        <w:rPr>
          <w:b/>
          <w:bCs/>
          <w:i/>
          <w:iCs/>
        </w:rPr>
      </w:pPr>
      <w:r w:rsidRPr="00A82159">
        <w:rPr>
          <w:b/>
          <w:bCs/>
          <w:i/>
          <w:iCs/>
        </w:rPr>
        <w:lastRenderedPageBreak/>
        <w:t xml:space="preserve">How Patel organized </w:t>
      </w:r>
      <w:r>
        <w:rPr>
          <w:b/>
          <w:bCs/>
          <w:i/>
          <w:iCs/>
        </w:rPr>
        <w:t>her M and M</w:t>
      </w:r>
      <w:r w:rsidRPr="00A82159">
        <w:rPr>
          <w:b/>
          <w:bCs/>
          <w:i/>
          <w:iCs/>
        </w:rPr>
        <w:t>:</w:t>
      </w:r>
    </w:p>
    <w:p w14:paraId="7C4D0141" w14:textId="77777777" w:rsidR="00893C8A" w:rsidRDefault="00893C8A" w:rsidP="00893C8A">
      <w:r>
        <w:t>Herd enrollment and sampling</w:t>
      </w:r>
    </w:p>
    <w:p w14:paraId="3136265B" w14:textId="77777777" w:rsidR="00893C8A" w:rsidRDefault="00893C8A" w:rsidP="00893C8A">
      <w:pPr>
        <w:pStyle w:val="ListParagraph"/>
        <w:numPr>
          <w:ilvl w:val="0"/>
          <w:numId w:val="3"/>
        </w:numPr>
      </w:pPr>
      <w:r>
        <w:t>Bedding sample collection</w:t>
      </w:r>
    </w:p>
    <w:p w14:paraId="056A41C3" w14:textId="77777777" w:rsidR="00893C8A" w:rsidRDefault="00893C8A" w:rsidP="00893C8A">
      <w:pPr>
        <w:pStyle w:val="ListParagraph"/>
        <w:numPr>
          <w:ilvl w:val="0"/>
          <w:numId w:val="3"/>
        </w:numPr>
      </w:pPr>
      <w:r>
        <w:t>BTM sample collection</w:t>
      </w:r>
    </w:p>
    <w:p w14:paraId="58697B01" w14:textId="77777777" w:rsidR="00893C8A" w:rsidRDefault="00893C8A" w:rsidP="00893C8A">
      <w:pPr>
        <w:pStyle w:val="ListParagraph"/>
        <w:numPr>
          <w:ilvl w:val="0"/>
          <w:numId w:val="3"/>
        </w:numPr>
      </w:pPr>
      <w:r>
        <w:t>Udder hygiene scores</w:t>
      </w:r>
    </w:p>
    <w:p w14:paraId="61A0B2CC" w14:textId="77777777" w:rsidR="00893C8A" w:rsidRDefault="00893C8A" w:rsidP="00893C8A">
      <w:pPr>
        <w:pStyle w:val="ListParagraph"/>
        <w:numPr>
          <w:ilvl w:val="0"/>
          <w:numId w:val="3"/>
        </w:numPr>
      </w:pPr>
      <w:r>
        <w:t>Herd management practices</w:t>
      </w:r>
    </w:p>
    <w:p w14:paraId="6CF8295A" w14:textId="77777777" w:rsidR="00893C8A" w:rsidRDefault="00893C8A" w:rsidP="00893C8A">
      <w:pPr>
        <w:pStyle w:val="ListParagraph"/>
        <w:numPr>
          <w:ilvl w:val="0"/>
          <w:numId w:val="3"/>
        </w:numPr>
      </w:pPr>
      <w:r>
        <w:t>Herd measures of UH</w:t>
      </w:r>
    </w:p>
    <w:p w14:paraId="07575B75" w14:textId="77777777" w:rsidR="00893C8A" w:rsidRDefault="00893C8A" w:rsidP="00893C8A">
      <w:r>
        <w:t>Laboratory analysis of bedding and bulk tank milk samples</w:t>
      </w:r>
    </w:p>
    <w:p w14:paraId="3D5C516D" w14:textId="77777777" w:rsidR="00893C8A" w:rsidRDefault="00893C8A" w:rsidP="00893C8A">
      <w:pPr>
        <w:pStyle w:val="ListParagraph"/>
        <w:numPr>
          <w:ilvl w:val="0"/>
          <w:numId w:val="3"/>
        </w:numPr>
      </w:pPr>
      <w:r>
        <w:t>Bedding culture</w:t>
      </w:r>
    </w:p>
    <w:p w14:paraId="19AC85BC" w14:textId="77777777" w:rsidR="00893C8A" w:rsidRDefault="00893C8A" w:rsidP="00893C8A">
      <w:pPr>
        <w:pStyle w:val="ListParagraph"/>
        <w:numPr>
          <w:ilvl w:val="0"/>
          <w:numId w:val="3"/>
        </w:numPr>
      </w:pPr>
      <w:r>
        <w:t>Bedding characteristics</w:t>
      </w:r>
    </w:p>
    <w:p w14:paraId="0A934D8C" w14:textId="77777777" w:rsidR="00893C8A" w:rsidRDefault="00893C8A" w:rsidP="00893C8A">
      <w:pPr>
        <w:pStyle w:val="ListParagraph"/>
        <w:numPr>
          <w:ilvl w:val="0"/>
          <w:numId w:val="3"/>
        </w:numPr>
      </w:pPr>
      <w:r>
        <w:t>BTM culture</w:t>
      </w:r>
    </w:p>
    <w:p w14:paraId="5012BBF1" w14:textId="77777777" w:rsidR="00893C8A" w:rsidRDefault="00893C8A" w:rsidP="00893C8A">
      <w:r>
        <w:t>Data management and analysis</w:t>
      </w:r>
    </w:p>
    <w:p w14:paraId="3FAB6208" w14:textId="77777777" w:rsidR="00893C8A" w:rsidRDefault="00893C8A" w:rsidP="00DB6ADC">
      <w:pPr>
        <w:rPr>
          <w:b/>
          <w:bCs/>
          <w:i/>
          <w:iCs/>
        </w:rPr>
      </w:pPr>
    </w:p>
    <w:p w14:paraId="790195CD" w14:textId="77777777" w:rsidR="00DB6ADC" w:rsidRDefault="00DB6ADC" w:rsidP="00DB6ADC">
      <w:pPr>
        <w:rPr>
          <w:b/>
          <w:bCs/>
          <w:i/>
          <w:iCs/>
        </w:rPr>
      </w:pPr>
      <w:r>
        <w:rPr>
          <w:b/>
          <w:bCs/>
          <w:i/>
          <w:iCs/>
        </w:rPr>
        <w:t xml:space="preserve">Bedding and BTM M and M from </w:t>
      </w:r>
      <w:proofErr w:type="spellStart"/>
      <w:r>
        <w:rPr>
          <w:b/>
          <w:bCs/>
          <w:i/>
          <w:iCs/>
        </w:rPr>
        <w:t>patel’s</w:t>
      </w:r>
      <w:proofErr w:type="spellEnd"/>
      <w:r>
        <w:rPr>
          <w:b/>
          <w:bCs/>
          <w:i/>
          <w:iCs/>
        </w:rPr>
        <w:t xml:space="preserve"> paper:</w:t>
      </w:r>
    </w:p>
    <w:p w14:paraId="4CDCD913" w14:textId="77777777" w:rsidR="00DB6ADC" w:rsidRDefault="00DB6ADC" w:rsidP="00DB6ADC">
      <w:r>
        <w:t>Frozen bedding and BTM samples were shipped on ice to the Laboratory for Udder Health (University of Minnesota Veterinary Diagnostic Laboratory, St. Paul) for analysis. After thawing at room temperature, 50 cm</w:t>
      </w:r>
      <w:r w:rsidRPr="006E45C3">
        <w:rPr>
          <w:vertAlign w:val="superscript"/>
        </w:rPr>
        <w:t>3</w:t>
      </w:r>
      <w:r>
        <w:t xml:space="preserve"> of packed bedding material was weighed and measured into a new Whirl-Pak bag </w:t>
      </w:r>
      <w:proofErr w:type="spellStart"/>
      <w:r w:rsidRPr="00EE42B3">
        <w:t>Nasco</w:t>
      </w:r>
      <w:proofErr w:type="spellEnd"/>
      <w:r w:rsidRPr="00EE42B3">
        <w:t>, Fort</w:t>
      </w:r>
      <w:r>
        <w:t xml:space="preserve"> </w:t>
      </w:r>
      <w:r w:rsidRPr="00EE42B3">
        <w:t>Atkinson,</w:t>
      </w:r>
      <w:r>
        <w:t xml:space="preserve"> </w:t>
      </w:r>
      <w:r w:rsidRPr="00EE42B3">
        <w:t>WI),</w:t>
      </w:r>
      <w:r>
        <w:t xml:space="preserve"> </w:t>
      </w:r>
      <w:r w:rsidRPr="00EE42B3">
        <w:t>250</w:t>
      </w:r>
      <w:r>
        <w:t xml:space="preserve"> </w:t>
      </w:r>
      <w:r w:rsidRPr="00EE42B3">
        <w:t>mL</w:t>
      </w:r>
      <w:r>
        <w:t xml:space="preserve"> </w:t>
      </w:r>
      <w:r w:rsidRPr="00EE42B3">
        <w:t>of</w:t>
      </w:r>
      <w:r>
        <w:t xml:space="preserve"> </w:t>
      </w:r>
      <w:r w:rsidRPr="00EE42B3">
        <w:t>sterile</w:t>
      </w:r>
      <w:r>
        <w:t xml:space="preserve"> </w:t>
      </w:r>
      <w:r w:rsidRPr="00EE42B3">
        <w:t>water</w:t>
      </w:r>
      <w:r>
        <w:t xml:space="preserve"> </w:t>
      </w:r>
      <w:r w:rsidRPr="00EE42B3">
        <w:t>was</w:t>
      </w:r>
      <w:r>
        <w:t xml:space="preserve"> </w:t>
      </w:r>
      <w:r w:rsidRPr="00EE42B3">
        <w:t>added,</w:t>
      </w:r>
      <w:r>
        <w:t xml:space="preserve"> </w:t>
      </w:r>
      <w:r w:rsidRPr="00EE42B3">
        <w:t>and</w:t>
      </w:r>
      <w:r>
        <w:t xml:space="preserve"> </w:t>
      </w:r>
      <w:r w:rsidRPr="00EE42B3">
        <w:t>the</w:t>
      </w:r>
      <w:r>
        <w:t xml:space="preserve"> </w:t>
      </w:r>
      <w:r w:rsidRPr="00EE42B3">
        <w:t>contents</w:t>
      </w:r>
      <w:r>
        <w:t xml:space="preserve"> </w:t>
      </w:r>
      <w:r w:rsidRPr="00EE42B3">
        <w:t>were</w:t>
      </w:r>
      <w:r>
        <w:t xml:space="preserve"> </w:t>
      </w:r>
      <w:r w:rsidRPr="00EE42B3">
        <w:t>mixed</w:t>
      </w:r>
      <w:r>
        <w:t xml:space="preserve"> </w:t>
      </w:r>
      <w:r w:rsidRPr="00EE42B3">
        <w:t>and</w:t>
      </w:r>
      <w:r>
        <w:t xml:space="preserve"> </w:t>
      </w:r>
      <w:r w:rsidRPr="00EE42B3">
        <w:t>left</w:t>
      </w:r>
      <w:r>
        <w:t xml:space="preserve"> </w:t>
      </w:r>
      <w:r w:rsidRPr="00EE42B3">
        <w:t>to</w:t>
      </w:r>
      <w:r>
        <w:t xml:space="preserve"> </w:t>
      </w:r>
      <w:r w:rsidRPr="00EE42B3">
        <w:t>stand for 10 min. Serial 10-fold dilutions of the samples were</w:t>
      </w:r>
      <w:r>
        <w:t xml:space="preserve"> </w:t>
      </w:r>
      <w:r w:rsidRPr="00EE42B3">
        <w:t>made</w:t>
      </w:r>
      <w:r>
        <w:t xml:space="preserve"> </w:t>
      </w:r>
      <w:r w:rsidRPr="00EE42B3">
        <w:t>using</w:t>
      </w:r>
      <w:r>
        <w:t xml:space="preserve"> </w:t>
      </w:r>
      <w:r w:rsidRPr="00EE42B3">
        <w:t>sterile</w:t>
      </w:r>
      <w:r>
        <w:t xml:space="preserve"> </w:t>
      </w:r>
      <w:r w:rsidRPr="00EE42B3">
        <w:t>water</w:t>
      </w:r>
      <w:r>
        <w:t xml:space="preserve"> </w:t>
      </w:r>
      <w:r w:rsidRPr="00EE42B3">
        <w:t>(Becton</w:t>
      </w:r>
      <w:r>
        <w:t xml:space="preserve"> </w:t>
      </w:r>
      <w:r w:rsidRPr="00EE42B3">
        <w:t>Dickinson</w:t>
      </w:r>
      <w:r>
        <w:t xml:space="preserve"> </w:t>
      </w:r>
      <w:r w:rsidRPr="00EE42B3">
        <w:t>and</w:t>
      </w:r>
      <w:r>
        <w:t xml:space="preserve"> </w:t>
      </w:r>
      <w:r w:rsidRPr="00EE42B3">
        <w:t>Company, Franklin Lakes, NJ). Sample dilutions were plated onto</w:t>
      </w:r>
      <w:r>
        <w:t xml:space="preserve"> </w:t>
      </w:r>
      <w:r w:rsidRPr="00EE42B3">
        <w:t>MacConkey</w:t>
      </w:r>
      <w:r>
        <w:t xml:space="preserve"> </w:t>
      </w:r>
      <w:r w:rsidRPr="00EE42B3">
        <w:t>agar</w:t>
      </w:r>
      <w:r>
        <w:t xml:space="preserve"> </w:t>
      </w:r>
      <w:r w:rsidRPr="00EE42B3">
        <w:t>(gram-negative</w:t>
      </w:r>
      <w:r>
        <w:t xml:space="preserve"> </w:t>
      </w:r>
      <w:r w:rsidRPr="00EE42B3">
        <w:t>bacteria</w:t>
      </w:r>
      <w:r>
        <w:t xml:space="preserve"> </w:t>
      </w:r>
      <w:r w:rsidRPr="00EE42B3">
        <w:t xml:space="preserve">selection) and colistin </w:t>
      </w:r>
      <w:proofErr w:type="spellStart"/>
      <w:r w:rsidRPr="00EE42B3">
        <w:t>naladixic</w:t>
      </w:r>
      <w:proofErr w:type="spellEnd"/>
      <w:r w:rsidRPr="00EE42B3">
        <w:t xml:space="preserve"> acid agar (gram-positive bacteria selection, Becton </w:t>
      </w:r>
      <w:proofErr w:type="gramStart"/>
      <w:r w:rsidRPr="00EE42B3">
        <w:t>Dickinson</w:t>
      </w:r>
      <w:proofErr w:type="gramEnd"/>
      <w:r w:rsidRPr="00EE42B3">
        <w:t xml:space="preserve"> and Company) plates and incubated overnight at 37°C. For the MacConkey plates, lactose fermenting (pink) colonies were counted as coliform bacteria and all other colonies were counted as non-coliform gram-negative bacteria. Colonies with a confluent appearance on MacConkey agar were identified to the genus level using a MALDI </w:t>
      </w:r>
      <w:proofErr w:type="spellStart"/>
      <w:r w:rsidRPr="00EE42B3">
        <w:t>Biotyper</w:t>
      </w:r>
      <w:proofErr w:type="spellEnd"/>
      <w:r>
        <w:t xml:space="preserve"> </w:t>
      </w:r>
      <w:r w:rsidRPr="00EE42B3">
        <w:t>(Bruker</w:t>
      </w:r>
      <w:r>
        <w:t xml:space="preserve"> </w:t>
      </w:r>
      <w:proofErr w:type="spellStart"/>
      <w:r w:rsidRPr="00EE42B3">
        <w:t>Daltonics</w:t>
      </w:r>
      <w:proofErr w:type="spellEnd"/>
      <w:r w:rsidRPr="00EE42B3">
        <w:t>,</w:t>
      </w:r>
      <w:r>
        <w:t xml:space="preserve"> </w:t>
      </w:r>
      <w:r w:rsidRPr="00EE42B3">
        <w:t>Billerica,</w:t>
      </w:r>
      <w:r>
        <w:t xml:space="preserve"> </w:t>
      </w:r>
      <w:r w:rsidRPr="00EE42B3">
        <w:t>MA),</w:t>
      </w:r>
      <w:r>
        <w:t xml:space="preserve"> </w:t>
      </w:r>
      <w:r w:rsidRPr="00EE42B3">
        <w:t>and</w:t>
      </w:r>
      <w:r>
        <w:t xml:space="preserve"> </w:t>
      </w:r>
      <w:r w:rsidRPr="00EE42B3">
        <w:t>colonies</w:t>
      </w:r>
      <w:r>
        <w:t xml:space="preserve"> </w:t>
      </w:r>
      <w:r w:rsidRPr="00EE42B3">
        <w:t xml:space="preserve">identified as Klebsiella spp. were counted and reported as a percentage of total coliform count. For colistin </w:t>
      </w:r>
      <w:proofErr w:type="spellStart"/>
      <w:r w:rsidRPr="00EE42B3">
        <w:t>naladixic</w:t>
      </w:r>
      <w:proofErr w:type="spellEnd"/>
      <w:r>
        <w:t xml:space="preserve"> </w:t>
      </w:r>
      <w:r w:rsidRPr="00EE42B3">
        <w:t>acid</w:t>
      </w:r>
      <w:r>
        <w:t xml:space="preserve"> </w:t>
      </w:r>
      <w:r w:rsidRPr="00EE42B3">
        <w:t>plates,</w:t>
      </w:r>
      <w:r>
        <w:t xml:space="preserve"> </w:t>
      </w:r>
      <w:r w:rsidRPr="00EE42B3">
        <w:t>colony</w:t>
      </w:r>
      <w:r>
        <w:t xml:space="preserve"> </w:t>
      </w:r>
      <w:r w:rsidRPr="00EE42B3">
        <w:t>morphology</w:t>
      </w:r>
      <w:r>
        <w:t xml:space="preserve"> </w:t>
      </w:r>
      <w:r w:rsidRPr="00EE42B3">
        <w:t>in</w:t>
      </w:r>
      <w:r>
        <w:t xml:space="preserve"> </w:t>
      </w:r>
      <w:r w:rsidRPr="00EE42B3">
        <w:t>conjunction</w:t>
      </w:r>
      <w:r>
        <w:t xml:space="preserve"> </w:t>
      </w:r>
      <w:r w:rsidRPr="00EE42B3">
        <w:t>with</w:t>
      </w:r>
      <w:r>
        <w:t xml:space="preserve"> </w:t>
      </w:r>
      <w:r w:rsidRPr="00EE42B3">
        <w:t>catalase</w:t>
      </w:r>
      <w:r>
        <w:t xml:space="preserve"> </w:t>
      </w:r>
      <w:r w:rsidRPr="00EE42B3">
        <w:t>reaction</w:t>
      </w:r>
      <w:r>
        <w:t xml:space="preserve"> </w:t>
      </w:r>
      <w:r w:rsidRPr="00EE42B3">
        <w:t>and</w:t>
      </w:r>
      <w:r>
        <w:t xml:space="preserve"> </w:t>
      </w:r>
      <w:r w:rsidRPr="00EE42B3">
        <w:t>Gram</w:t>
      </w:r>
      <w:r>
        <w:t xml:space="preserve"> </w:t>
      </w:r>
      <w:r w:rsidRPr="00EE42B3">
        <w:t>stain</w:t>
      </w:r>
      <w:r>
        <w:t xml:space="preserve"> </w:t>
      </w:r>
      <w:r w:rsidRPr="00EE42B3">
        <w:t>were</w:t>
      </w:r>
      <w:r>
        <w:t xml:space="preserve"> </w:t>
      </w:r>
      <w:r w:rsidRPr="00EE42B3">
        <w:t>used</w:t>
      </w:r>
      <w:r>
        <w:t xml:space="preserve"> </w:t>
      </w:r>
      <w:r w:rsidRPr="00EE42B3">
        <w:t>to</w:t>
      </w:r>
      <w:r>
        <w:t xml:space="preserve"> </w:t>
      </w:r>
      <w:r w:rsidRPr="00EE42B3">
        <w:t>differentiate colonies of Staphylococcus spp., SSLO, and Bacillus spp. Total bacteria count (TBC) and counts of Bacillus spp., coliforms, Klebsiella spp., non-coliform gram-negatives, Staphylococcus</w:t>
      </w:r>
      <w:r>
        <w:t xml:space="preserve"> </w:t>
      </w:r>
      <w:r w:rsidRPr="00EE42B3">
        <w:t>spp.,</w:t>
      </w:r>
      <w:r>
        <w:t xml:space="preserve"> </w:t>
      </w:r>
      <w:r w:rsidRPr="00EE42B3">
        <w:t>and</w:t>
      </w:r>
      <w:r>
        <w:t xml:space="preserve"> </w:t>
      </w:r>
      <w:r w:rsidRPr="00EE42B3">
        <w:t>SSLO</w:t>
      </w:r>
      <w:r>
        <w:t xml:space="preserve"> </w:t>
      </w:r>
      <w:r w:rsidRPr="00EE42B3">
        <w:t>were</w:t>
      </w:r>
      <w:r>
        <w:t xml:space="preserve"> </w:t>
      </w:r>
      <w:r w:rsidRPr="00EE42B3">
        <w:t>recorded as colony-forming units per cubic centimeter of</w:t>
      </w:r>
      <w:r>
        <w:t xml:space="preserve"> </w:t>
      </w:r>
      <w:r w:rsidRPr="00EE42B3">
        <w:t>wet</w:t>
      </w:r>
      <w:r>
        <w:t xml:space="preserve"> </w:t>
      </w:r>
      <w:r w:rsidRPr="00EE42B3">
        <w:t>bedding.</w:t>
      </w:r>
      <w:r>
        <w:t xml:space="preserve"> </w:t>
      </w:r>
      <w:r w:rsidRPr="00EE42B3">
        <w:t>The</w:t>
      </w:r>
      <w:r>
        <w:t xml:space="preserve"> </w:t>
      </w:r>
      <w:r w:rsidRPr="00EE42B3">
        <w:t>minimum</w:t>
      </w:r>
      <w:r>
        <w:t xml:space="preserve"> </w:t>
      </w:r>
      <w:r w:rsidRPr="00EE42B3">
        <w:t>limit</w:t>
      </w:r>
      <w:r>
        <w:t xml:space="preserve"> </w:t>
      </w:r>
      <w:r w:rsidRPr="00EE42B3">
        <w:t>of</w:t>
      </w:r>
      <w:r>
        <w:t xml:space="preserve"> </w:t>
      </w:r>
      <w:r w:rsidRPr="00EE42B3">
        <w:t>detection</w:t>
      </w:r>
      <w:r>
        <w:t xml:space="preserve"> </w:t>
      </w:r>
      <w:r w:rsidRPr="00EE42B3">
        <w:t>was</w:t>
      </w:r>
      <w:r>
        <w:t xml:space="preserve"> </w:t>
      </w:r>
      <w:r w:rsidRPr="00EE42B3">
        <w:t xml:space="preserve">25 </w:t>
      </w:r>
      <w:proofErr w:type="spellStart"/>
      <w:r w:rsidRPr="00EE42B3">
        <w:t>cfu</w:t>
      </w:r>
      <w:proofErr w:type="spellEnd"/>
      <w:r w:rsidRPr="00EE42B3">
        <w:t>/cm</w:t>
      </w:r>
      <w:r w:rsidRPr="006E45C3">
        <w:rPr>
          <w:vertAlign w:val="superscript"/>
        </w:rPr>
        <w:t>3</w:t>
      </w:r>
      <w:r>
        <w:t xml:space="preserve"> </w:t>
      </w:r>
      <w:r w:rsidRPr="0014740D">
        <w:rPr>
          <w:color w:val="CC00CC"/>
        </w:rPr>
        <w:t xml:space="preserve">(max </w:t>
      </w:r>
      <w:r w:rsidRPr="003126C3">
        <w:rPr>
          <w:color w:val="CC00CC"/>
        </w:rPr>
        <w:t>count of 6,250,000</w:t>
      </w:r>
      <w:r>
        <w:rPr>
          <w:color w:val="CC00CC"/>
        </w:rPr>
        <w:t xml:space="preserve"> </w:t>
      </w:r>
      <w:proofErr w:type="spellStart"/>
      <w:r>
        <w:rPr>
          <w:color w:val="CC00CC"/>
        </w:rPr>
        <w:t>cfu</w:t>
      </w:r>
      <w:proofErr w:type="spellEnd"/>
      <w:r>
        <w:rPr>
          <w:color w:val="CC00CC"/>
        </w:rPr>
        <w:t>/mL).</w:t>
      </w:r>
    </w:p>
    <w:p w14:paraId="4F8094A1" w14:textId="77777777" w:rsidR="00DB6ADC" w:rsidRDefault="00DB6ADC" w:rsidP="00DB6ADC">
      <w:r w:rsidRPr="0049767A">
        <w:t>After thawing to room temperature,</w:t>
      </w:r>
      <w:r>
        <w:t xml:space="preserve"> </w:t>
      </w:r>
      <w:r w:rsidRPr="0049767A">
        <w:t>bulk</w:t>
      </w:r>
      <w:r>
        <w:t xml:space="preserve"> tank</w:t>
      </w:r>
      <w:r w:rsidRPr="0049767A">
        <w:t xml:space="preserve"> milk and a 10-fold dilution of the bulk </w:t>
      </w:r>
      <w:r>
        <w:t xml:space="preserve">tank </w:t>
      </w:r>
      <w:r w:rsidRPr="0049767A">
        <w:t>milk sample</w:t>
      </w:r>
      <w:r>
        <w:t xml:space="preserve"> </w:t>
      </w:r>
      <w:r w:rsidRPr="0049767A">
        <w:t>were plated onto MacConkey, Factor (gram-positive selective</w:t>
      </w:r>
      <w:r>
        <w:t xml:space="preserve"> </w:t>
      </w:r>
      <w:r w:rsidRPr="0049767A">
        <w:t>agar; University of Minnesota, 2016), and Focus</w:t>
      </w:r>
      <w:r>
        <w:t xml:space="preserve"> </w:t>
      </w:r>
      <w:r w:rsidRPr="0049767A">
        <w:t>(University of Minnesota, St. Paul, selective for SSLO</w:t>
      </w:r>
      <w:r>
        <w:t xml:space="preserve"> </w:t>
      </w:r>
      <w:r w:rsidRPr="0049767A">
        <w:t>bacteria) media plates and incubated for 2 d at 37°C.</w:t>
      </w:r>
      <w:r>
        <w:t xml:space="preserve"> </w:t>
      </w:r>
      <w:r w:rsidRPr="0049767A">
        <w:t>Lactose fermenting (pink) colonies on MacConkey medium</w:t>
      </w:r>
      <w:r>
        <w:t xml:space="preserve"> </w:t>
      </w:r>
      <w:r w:rsidRPr="0049767A">
        <w:t>were counted and reported as coliform bacteria.</w:t>
      </w:r>
      <w:r>
        <w:t xml:space="preserve"> </w:t>
      </w:r>
      <w:r w:rsidRPr="0049767A">
        <w:t xml:space="preserve">All </w:t>
      </w:r>
      <w:r w:rsidRPr="0049767A">
        <w:rPr>
          <w:rFonts w:hint="eastAsia"/>
        </w:rPr>
        <w:t>β</w:t>
      </w:r>
      <w:r w:rsidRPr="0049767A">
        <w:t>-hemolytic colonies on Focus medium were counted</w:t>
      </w:r>
      <w:r>
        <w:t xml:space="preserve"> </w:t>
      </w:r>
      <w:r w:rsidRPr="0049767A">
        <w:t>and identified to the species level using a MALDI</w:t>
      </w:r>
      <w:r>
        <w:t xml:space="preserve"> </w:t>
      </w:r>
      <w:proofErr w:type="spellStart"/>
      <w:r w:rsidRPr="0049767A">
        <w:t>Biotyper</w:t>
      </w:r>
      <w:proofErr w:type="spellEnd"/>
      <w:r w:rsidRPr="0049767A">
        <w:t xml:space="preserve">, as these colonies were suspect for </w:t>
      </w:r>
      <w:r w:rsidRPr="003126C3">
        <w:rPr>
          <w:i/>
          <w:iCs/>
        </w:rPr>
        <w:t>Streptococcus agalactiae</w:t>
      </w:r>
      <w:r w:rsidRPr="0049767A">
        <w:t xml:space="preserve">. All colonies on Focus medium that were not identified as </w:t>
      </w:r>
      <w:r w:rsidRPr="003126C3">
        <w:rPr>
          <w:i/>
          <w:iCs/>
        </w:rPr>
        <w:t>Strep. agalactiae</w:t>
      </w:r>
      <w:r w:rsidRPr="0049767A">
        <w:t xml:space="preserve"> were counted</w:t>
      </w:r>
      <w:r>
        <w:t xml:space="preserve"> </w:t>
      </w:r>
      <w:r w:rsidRPr="0049767A">
        <w:t xml:space="preserve">and recorded as SSLO. </w:t>
      </w:r>
      <w:r w:rsidRPr="0049767A">
        <w:rPr>
          <w:rFonts w:hint="eastAsia"/>
        </w:rPr>
        <w:t>β</w:t>
      </w:r>
      <w:r w:rsidRPr="0049767A">
        <w:t>-Hemolytic colonies on Factor</w:t>
      </w:r>
      <w:r>
        <w:t xml:space="preserve"> </w:t>
      </w:r>
      <w:r w:rsidRPr="0049767A">
        <w:t>medium were counted and identified to the species level</w:t>
      </w:r>
      <w:r>
        <w:t xml:space="preserve"> </w:t>
      </w:r>
      <w:r w:rsidRPr="0049767A">
        <w:t xml:space="preserve">using a </w:t>
      </w:r>
      <w:r w:rsidRPr="0049767A">
        <w:lastRenderedPageBreak/>
        <w:t xml:space="preserve">MALDI </w:t>
      </w:r>
      <w:proofErr w:type="spellStart"/>
      <w:r w:rsidRPr="0049767A">
        <w:t>Biotyper</w:t>
      </w:r>
      <w:proofErr w:type="spellEnd"/>
      <w:r w:rsidRPr="0049767A">
        <w:t>, and those with a confidence</w:t>
      </w:r>
      <w:r>
        <w:t xml:space="preserve"> </w:t>
      </w:r>
      <w:r w:rsidRPr="0049767A">
        <w:t xml:space="preserve">score </w:t>
      </w:r>
      <w:r w:rsidRPr="0049767A">
        <w:rPr>
          <w:rFonts w:hint="eastAsia"/>
        </w:rPr>
        <w:t>≥</w:t>
      </w:r>
      <w:r w:rsidRPr="0049767A">
        <w:t xml:space="preserve">2.0 for </w:t>
      </w:r>
      <w:r w:rsidRPr="003126C3">
        <w:rPr>
          <w:i/>
          <w:iCs/>
        </w:rPr>
        <w:t>Staph. aureus</w:t>
      </w:r>
      <w:r w:rsidRPr="0049767A">
        <w:t xml:space="preserve"> </w:t>
      </w:r>
      <w:proofErr w:type="gramStart"/>
      <w:r w:rsidRPr="0049767A">
        <w:t>were</w:t>
      </w:r>
      <w:proofErr w:type="gramEnd"/>
      <w:r w:rsidRPr="0049767A">
        <w:t xml:space="preserve"> counted and reported</w:t>
      </w:r>
      <w:r>
        <w:t xml:space="preserve"> </w:t>
      </w:r>
      <w:r w:rsidRPr="0049767A">
        <w:t>as such. Non-hemolytic colonies of Staphylococcus spp. (based on colony morphology, catalase reaction, or</w:t>
      </w:r>
      <w:r>
        <w:t xml:space="preserve"> </w:t>
      </w:r>
      <w:r w:rsidRPr="0049767A">
        <w:t>Gram stain) were counted and reported as NAS. For</w:t>
      </w:r>
      <w:r>
        <w:t xml:space="preserve"> </w:t>
      </w:r>
      <w:r w:rsidRPr="0049767A">
        <w:t>Mycoplasma spp., 0.1 mL of BTM was swabbed across</w:t>
      </w:r>
      <w:r>
        <w:t xml:space="preserve"> </w:t>
      </w:r>
      <w:r w:rsidRPr="0049767A">
        <w:t>the entire surface of a Mycoplasma agar plate and incubated</w:t>
      </w:r>
      <w:r>
        <w:t xml:space="preserve"> </w:t>
      </w:r>
      <w:r w:rsidRPr="0049767A">
        <w:t>for 7 d in a 7% CO2 incubator at 37°C. Plates</w:t>
      </w:r>
      <w:r>
        <w:t xml:space="preserve"> </w:t>
      </w:r>
      <w:r w:rsidRPr="0049767A">
        <w:t>were examined for Mycoplasma spp., and colonies were</w:t>
      </w:r>
      <w:r>
        <w:t xml:space="preserve"> </w:t>
      </w:r>
      <w:r w:rsidRPr="0049767A">
        <w:t>counted by a trained microbiology technician. For each</w:t>
      </w:r>
      <w:r>
        <w:t xml:space="preserve"> </w:t>
      </w:r>
      <w:r w:rsidRPr="0049767A">
        <w:t>BTM sample, total counts of coliforms, NAS, SSLO,</w:t>
      </w:r>
      <w:r>
        <w:t xml:space="preserve"> </w:t>
      </w:r>
      <w:r w:rsidRPr="003126C3">
        <w:rPr>
          <w:i/>
          <w:iCs/>
        </w:rPr>
        <w:t>Staph. aureus</w:t>
      </w:r>
      <w:r w:rsidRPr="0049767A">
        <w:t xml:space="preserve">, </w:t>
      </w:r>
      <w:r w:rsidRPr="003126C3">
        <w:rPr>
          <w:i/>
          <w:iCs/>
        </w:rPr>
        <w:t>Strep. agalactiae</w:t>
      </w:r>
      <w:r w:rsidRPr="0049767A">
        <w:t>, and Mycoplasma spp.</w:t>
      </w:r>
      <w:r>
        <w:t xml:space="preserve"> </w:t>
      </w:r>
      <w:r w:rsidRPr="0049767A">
        <w:t>were recorded as colony-forming units per milliliter of</w:t>
      </w:r>
      <w:r>
        <w:t xml:space="preserve"> </w:t>
      </w:r>
      <w:r w:rsidRPr="0049767A">
        <w:t>milk. The minimum limit of detection for the BTM</w:t>
      </w:r>
      <w:r>
        <w:t xml:space="preserve"> </w:t>
      </w:r>
      <w:r w:rsidRPr="0049767A">
        <w:t xml:space="preserve">culture protocol was 5 </w:t>
      </w:r>
      <w:proofErr w:type="spellStart"/>
      <w:r w:rsidRPr="0049767A">
        <w:t>cfu</w:t>
      </w:r>
      <w:proofErr w:type="spellEnd"/>
      <w:r w:rsidRPr="0049767A">
        <w:t>/mL</w:t>
      </w:r>
      <w:r>
        <w:t xml:space="preserve"> </w:t>
      </w:r>
      <w:r w:rsidRPr="00C44263">
        <w:rPr>
          <w:color w:val="CC00CC"/>
        </w:rPr>
        <w:t xml:space="preserve">(max count of </w:t>
      </w:r>
      <w:r w:rsidRPr="00C44263">
        <w:rPr>
          <w:rFonts w:ascii="Segoe UI" w:hAnsi="Segoe UI" w:cs="Segoe UI"/>
          <w:color w:val="CC00CC"/>
          <w:sz w:val="21"/>
          <w:szCs w:val="21"/>
        </w:rPr>
        <w:t xml:space="preserve">62,500 </w:t>
      </w:r>
      <w:proofErr w:type="spellStart"/>
      <w:r w:rsidRPr="00C44263">
        <w:rPr>
          <w:rFonts w:ascii="Segoe UI" w:hAnsi="Segoe UI" w:cs="Segoe UI"/>
          <w:color w:val="CC00CC"/>
          <w:sz w:val="21"/>
          <w:szCs w:val="21"/>
        </w:rPr>
        <w:t>cfu</w:t>
      </w:r>
      <w:proofErr w:type="spellEnd"/>
      <w:r w:rsidRPr="00C44263">
        <w:rPr>
          <w:rFonts w:ascii="Segoe UI" w:hAnsi="Segoe UI" w:cs="Segoe UI"/>
          <w:color w:val="CC00CC"/>
          <w:sz w:val="21"/>
          <w:szCs w:val="21"/>
        </w:rPr>
        <w:t>/mL</w:t>
      </w:r>
      <w:r w:rsidRPr="00C44263">
        <w:rPr>
          <w:color w:val="CC00CC"/>
        </w:rPr>
        <w:t>).</w:t>
      </w:r>
    </w:p>
    <w:p w14:paraId="12D2BF74" w14:textId="77777777" w:rsidR="00DB6ADC" w:rsidRPr="008F0472" w:rsidRDefault="00DB6ADC" w:rsidP="00DB6ADC">
      <w:pPr>
        <w:spacing w:after="0" w:line="240" w:lineRule="auto"/>
        <w:rPr>
          <w:rFonts w:ascii="Times New Roman" w:eastAsia="Times New Roman" w:hAnsi="Times New Roman" w:cs="Times New Roman"/>
          <w:sz w:val="24"/>
          <w:szCs w:val="24"/>
        </w:rPr>
      </w:pPr>
      <w:r w:rsidRPr="008F0472">
        <w:rPr>
          <w:rFonts w:ascii="Segoe UI" w:eastAsia="Times New Roman" w:hAnsi="Segoe UI" w:cs="Segoe UI"/>
          <w:color w:val="212121"/>
          <w:sz w:val="23"/>
          <w:szCs w:val="23"/>
          <w:shd w:val="clear" w:color="auto" w:fill="FFFFFF"/>
        </w:rPr>
        <w:t>For the beddings, we use MacConkey and CNA agar. </w:t>
      </w:r>
    </w:p>
    <w:p w14:paraId="3A078C40" w14:textId="77777777" w:rsidR="00DB6ADC" w:rsidRPr="008F0472" w:rsidRDefault="00DB6ADC" w:rsidP="00DB6ADC">
      <w:pPr>
        <w:shd w:val="clear" w:color="auto" w:fill="FFFFFF"/>
        <w:spacing w:after="0" w:line="240" w:lineRule="auto"/>
        <w:rPr>
          <w:rFonts w:ascii="Segoe UI" w:eastAsia="Times New Roman" w:hAnsi="Segoe UI" w:cs="Segoe UI"/>
          <w:color w:val="212121"/>
          <w:sz w:val="23"/>
          <w:szCs w:val="23"/>
        </w:rPr>
      </w:pPr>
    </w:p>
    <w:p w14:paraId="4E9C3530" w14:textId="77777777" w:rsidR="00DB6ADC" w:rsidRPr="00312B9B" w:rsidRDefault="00DB6ADC" w:rsidP="00DB6ADC">
      <w:pPr>
        <w:shd w:val="clear" w:color="auto" w:fill="FFFFFF"/>
        <w:spacing w:after="0" w:line="240" w:lineRule="auto"/>
        <w:rPr>
          <w:rFonts w:ascii="Segoe UI" w:eastAsia="Times New Roman" w:hAnsi="Segoe UI" w:cs="Segoe UI"/>
          <w:color w:val="212121"/>
          <w:sz w:val="23"/>
          <w:szCs w:val="23"/>
        </w:rPr>
      </w:pPr>
      <w:r w:rsidRPr="008F0472">
        <w:rPr>
          <w:rFonts w:ascii="Segoe UI" w:eastAsia="Times New Roman" w:hAnsi="Segoe UI" w:cs="Segoe UI"/>
          <w:color w:val="212121"/>
          <w:sz w:val="23"/>
          <w:szCs w:val="23"/>
        </w:rPr>
        <w:t>Bulk Tanks use Factor (gram positive selective), Focus (Strep selective</w:t>
      </w:r>
      <w:r>
        <w:rPr>
          <w:rFonts w:ascii="Segoe UI" w:eastAsia="Times New Roman" w:hAnsi="Segoe UI" w:cs="Segoe UI"/>
          <w:color w:val="212121"/>
          <w:sz w:val="23"/>
          <w:szCs w:val="23"/>
        </w:rPr>
        <w:t>; FKA MKTK</w:t>
      </w:r>
      <w:r w:rsidRPr="008F0472">
        <w:rPr>
          <w:rFonts w:ascii="Segoe UI" w:eastAsia="Times New Roman" w:hAnsi="Segoe UI" w:cs="Segoe UI"/>
          <w:color w:val="212121"/>
          <w:sz w:val="23"/>
          <w:szCs w:val="23"/>
        </w:rPr>
        <w:t>) and MacConkey</w:t>
      </w:r>
    </w:p>
    <w:p w14:paraId="59B14648" w14:textId="77777777" w:rsidR="00DB6ADC" w:rsidRDefault="00DB6ADC" w:rsidP="00DB6ADC"/>
    <w:p w14:paraId="00E21BD1" w14:textId="77777777" w:rsidR="00DB6ADC" w:rsidRDefault="00DB6ADC" w:rsidP="00DB6ADC">
      <w:pPr>
        <w:pStyle w:val="ListParagraph"/>
        <w:numPr>
          <w:ilvl w:val="0"/>
          <w:numId w:val="1"/>
        </w:numPr>
      </w:pPr>
      <w:r>
        <w:t>Considerations for dealing with 40 herd bedding data</w:t>
      </w:r>
    </w:p>
    <w:p w14:paraId="7D51C45D" w14:textId="77777777" w:rsidR="00DB6ADC" w:rsidRDefault="00DB6ADC" w:rsidP="00DB6ADC">
      <w:pPr>
        <w:pStyle w:val="ListParagraph"/>
        <w:numPr>
          <w:ilvl w:val="1"/>
          <w:numId w:val="1"/>
        </w:numPr>
      </w:pPr>
      <w:r>
        <w:t xml:space="preserve">Cut points from culture data (e.g., less than 10 CFU; </w:t>
      </w:r>
      <w:r w:rsidRPr="003126C3">
        <w:rPr>
          <w:color w:val="CC00CC"/>
        </w:rPr>
        <w:t>max count of 6,250,000</w:t>
      </w:r>
      <w:r>
        <w:t>)</w:t>
      </w:r>
    </w:p>
    <w:p w14:paraId="44E720C4" w14:textId="77777777" w:rsidR="00DB6ADC" w:rsidRDefault="00DB6ADC" w:rsidP="00DB6ADC">
      <w:pPr>
        <w:pStyle w:val="ListParagraph"/>
        <w:numPr>
          <w:ilvl w:val="2"/>
          <w:numId w:val="1"/>
        </w:numPr>
      </w:pPr>
      <w:r>
        <w:t>Make them categorical?</w:t>
      </w:r>
    </w:p>
    <w:p w14:paraId="71E0E3AE" w14:textId="77777777" w:rsidR="00DB6ADC" w:rsidRDefault="00DB6ADC" w:rsidP="00DB6ADC">
      <w:pPr>
        <w:pStyle w:val="ListParagraph"/>
        <w:numPr>
          <w:ilvl w:val="1"/>
          <w:numId w:val="1"/>
        </w:numPr>
      </w:pPr>
      <w:r>
        <w:t>Zeroes in bedding culture data</w:t>
      </w:r>
    </w:p>
    <w:p w14:paraId="5B8B7A4D" w14:textId="77777777" w:rsidR="00DB6ADC" w:rsidRDefault="00DB6ADC" w:rsidP="00DB6ADC">
      <w:pPr>
        <w:pStyle w:val="ListParagraph"/>
        <w:numPr>
          <w:ilvl w:val="2"/>
          <w:numId w:val="1"/>
        </w:numPr>
      </w:pPr>
      <w:r>
        <w:t>Make difficult to just log transform bedding bacteria counts</w:t>
      </w:r>
    </w:p>
    <w:p w14:paraId="10DFD1FD" w14:textId="77777777" w:rsidR="00DB6ADC" w:rsidRDefault="00DB6ADC" w:rsidP="00DB6ADC">
      <w:r w:rsidRPr="008204BF">
        <w:rPr>
          <w:b/>
          <w:bCs/>
          <w:i/>
          <w:iCs/>
        </w:rPr>
        <w:t>Bedding Sample Collection.</w:t>
      </w:r>
      <w:r>
        <w:t xml:space="preserve"> Wearing clean disposable gloves, the sampler collected unused bedding from the bedding storage area by collecting grab samples from the top 5 cm of bedding from 15 random locations in the pile. After mixing in a clean bucket, a composite sample was transferred to two 1-quart (946.4 mL) Ziploc (SC Johnson, Racine, WI) bags. The age of the unused bedding (days that it had been in storage) was recorded. Used bedding was collected as a grab sample from the top 5 cm of bedding in the back one-third of 15 randomly selected stalls or locations in the yard, representing up to 5 lactating pens, and then mixed well in a clean bucket before being transferred into two 1-quart Ziploc bags. Samplers avoided manure pats. If more than 5 lactating pens existed, then samples were collected from 5 pens housing early- or peak-lactation cows and heifers. The age of the used bedding sample was recorded as the days since fresh bedding was most recently added to the stall or resting area. All bedding samples were placed on ice at the farm and then frozen at −20°C until being transported to the laboratory for analysis.</w:t>
      </w:r>
    </w:p>
    <w:p w14:paraId="75878D9B" w14:textId="77777777" w:rsidR="00DB6ADC" w:rsidRDefault="00DB6ADC" w:rsidP="00DB6ADC"/>
    <w:p w14:paraId="6C506413" w14:textId="77777777" w:rsidR="00DB6ADC" w:rsidRDefault="00DB6ADC" w:rsidP="00DB6ADC">
      <w:r w:rsidRPr="00E917DA">
        <w:rPr>
          <w:b/>
          <w:bCs/>
          <w:i/>
          <w:iCs/>
          <w:color w:val="CC00CC"/>
        </w:rPr>
        <w:t>(Tucker’s draft) Bedding Sample Collection:</w:t>
      </w:r>
      <w:r w:rsidRPr="00E917DA">
        <w:rPr>
          <w:rFonts w:ascii="Calibri" w:hAnsi="Calibri" w:cs="Calibri"/>
          <w:color w:val="CC00CC"/>
          <w:shd w:val="clear" w:color="auto" w:fill="FFFFFF"/>
        </w:rPr>
        <w:t xml:space="preserve"> </w:t>
      </w:r>
      <w:r>
        <w:rPr>
          <w:rFonts w:ascii="Calibri" w:hAnsi="Calibri" w:cs="Calibri"/>
          <w:color w:val="212121"/>
          <w:shd w:val="clear" w:color="auto" w:fill="FFFFFF"/>
        </w:rPr>
        <w:t>For loose housing, used bedding subsamples were collected at 5 meters apart along a systematic transect with a random starting point within each barn of interest; barn area was calculated and one grab-sample was collected per 25 m</w:t>
      </w:r>
      <w:r>
        <w:rPr>
          <w:rFonts w:ascii="Calibri" w:hAnsi="Calibri" w:cs="Calibri"/>
          <w:color w:val="212121"/>
          <w:sz w:val="20"/>
          <w:szCs w:val="20"/>
          <w:shd w:val="clear" w:color="auto" w:fill="FFFFFF"/>
          <w:vertAlign w:val="superscript"/>
        </w:rPr>
        <w:t>2</w:t>
      </w:r>
      <w:r>
        <w:rPr>
          <w:rFonts w:ascii="Calibri" w:hAnsi="Calibri" w:cs="Calibri"/>
          <w:color w:val="212121"/>
          <w:shd w:val="clear" w:color="auto" w:fill="FFFFFF"/>
        </w:rPr>
        <w:t xml:space="preserve">. Using fresh disposable gloves, subsamples were collected from the top 10 cm of the bedding surface using fingers to penetrate compacted material if necessary. For tiestall and freestall housing, used bedding subsamples were collected from the rear third of every other stall. Subsamples from each barn were pooled and homogenized in a disposable-plastic lined tote to form a composite sample for each barn. Homogenized bedding was collected in </w:t>
      </w:r>
      <w:proofErr w:type="gramStart"/>
      <w:r>
        <w:rPr>
          <w:rFonts w:ascii="Calibri" w:hAnsi="Calibri" w:cs="Calibri"/>
          <w:color w:val="212121"/>
          <w:shd w:val="clear" w:color="auto" w:fill="FFFFFF"/>
        </w:rPr>
        <w:t>.25 liter</w:t>
      </w:r>
      <w:proofErr w:type="gramEnd"/>
      <w:r>
        <w:rPr>
          <w:rFonts w:ascii="Calibri" w:hAnsi="Calibri" w:cs="Calibri"/>
          <w:color w:val="212121"/>
          <w:shd w:val="clear" w:color="auto" w:fill="FFFFFF"/>
        </w:rPr>
        <w:t xml:space="preserve"> aliquots into </w:t>
      </w:r>
      <w:proofErr w:type="spellStart"/>
      <w:r>
        <w:rPr>
          <w:rFonts w:ascii="Calibri" w:hAnsi="Calibri" w:cs="Calibri"/>
          <w:color w:val="212121"/>
          <w:shd w:val="clear" w:color="auto" w:fill="FFFFFF"/>
        </w:rPr>
        <w:t>ziplock</w:t>
      </w:r>
      <w:proofErr w:type="spellEnd"/>
      <w:r>
        <w:rPr>
          <w:rFonts w:ascii="Calibri" w:hAnsi="Calibri" w:cs="Calibri"/>
          <w:color w:val="212121"/>
          <w:shd w:val="clear" w:color="auto" w:fill="FFFFFF"/>
        </w:rPr>
        <w:t xml:space="preserve"> bags (if necessary with long fiber bedding) or </w:t>
      </w:r>
      <w:proofErr w:type="spellStart"/>
      <w:r>
        <w:rPr>
          <w:rFonts w:ascii="Calibri" w:hAnsi="Calibri" w:cs="Calibri"/>
          <w:color w:val="212121"/>
          <w:shd w:val="clear" w:color="auto" w:fill="FFFFFF"/>
        </w:rPr>
        <w:t>whirlpak</w:t>
      </w:r>
      <w:proofErr w:type="spellEnd"/>
      <w:r>
        <w:rPr>
          <w:rFonts w:ascii="Calibri" w:hAnsi="Calibri" w:cs="Calibri"/>
          <w:color w:val="212121"/>
          <w:shd w:val="clear" w:color="auto" w:fill="FFFFFF"/>
        </w:rPr>
        <w:t xml:space="preserve"> bags and stored on ice in a cooler for transport to the lab for storage at -80 C or further analysis. Temperature was measured at time of sampling using a &gt;&gt;&gt;compost thermometer&gt;&gt;&gt;.</w:t>
      </w:r>
    </w:p>
    <w:p w14:paraId="631C14FA" w14:textId="77777777" w:rsidR="008C5000" w:rsidRDefault="008C5000"/>
    <w:p w14:paraId="45789526" w14:textId="77777777" w:rsidR="0012519D" w:rsidRDefault="0012519D"/>
    <w:p w14:paraId="6D185449" w14:textId="77777777" w:rsidR="0012519D" w:rsidRDefault="0012519D"/>
    <w:p w14:paraId="47CFCF07" w14:textId="6A4C4288" w:rsidR="0012519D" w:rsidRPr="0012519D" w:rsidRDefault="0012519D">
      <w:pPr>
        <w:rPr>
          <w:b/>
          <w:bCs/>
          <w:i/>
          <w:iCs/>
        </w:rPr>
      </w:pPr>
      <w:r>
        <w:rPr>
          <w:b/>
          <w:bCs/>
          <w:i/>
          <w:iCs/>
        </w:rPr>
        <w:t>Text removed from Results:</w:t>
      </w:r>
    </w:p>
    <w:p w14:paraId="19F07D03" w14:textId="77777777" w:rsidR="0012519D" w:rsidRPr="003F26CD" w:rsidRDefault="0012519D" w:rsidP="0012519D">
      <w:pPr>
        <w:rPr>
          <w:color w:val="7030A0"/>
        </w:rPr>
      </w:pPr>
      <w:r w:rsidRPr="003F26CD">
        <w:rPr>
          <w:color w:val="7030A0"/>
        </w:rPr>
        <w:t>A one-way ANOVA was performed to compare the effect of [independent variable] on [dependent variable].</w:t>
      </w:r>
    </w:p>
    <w:p w14:paraId="39F8AC6A" w14:textId="77777777" w:rsidR="0012519D" w:rsidRPr="003F26CD" w:rsidRDefault="0012519D" w:rsidP="0012519D">
      <w:pPr>
        <w:rPr>
          <w:color w:val="7030A0"/>
        </w:rPr>
      </w:pPr>
      <w:r w:rsidRPr="003F26CD">
        <w:rPr>
          <w:color w:val="7030A0"/>
        </w:rPr>
        <w:t>A one-way ANOVA revealed that there [was or was not] a statistically significant difference in [dependent variable] between at least two groups (</w:t>
      </w:r>
      <w:proofErr w:type="gramStart"/>
      <w:r w:rsidRPr="003F26CD">
        <w:rPr>
          <w:color w:val="7030A0"/>
        </w:rPr>
        <w:t>F(</w:t>
      </w:r>
      <w:proofErr w:type="gramEnd"/>
      <w:r w:rsidRPr="003F26CD">
        <w:rPr>
          <w:color w:val="7030A0"/>
        </w:rPr>
        <w:t xml:space="preserve">between groups </w:t>
      </w:r>
      <w:proofErr w:type="spellStart"/>
      <w:r w:rsidRPr="003F26CD">
        <w:rPr>
          <w:color w:val="7030A0"/>
        </w:rPr>
        <w:t>df</w:t>
      </w:r>
      <w:proofErr w:type="spellEnd"/>
      <w:r w:rsidRPr="003F26CD">
        <w:rPr>
          <w:color w:val="7030A0"/>
        </w:rPr>
        <w:t xml:space="preserve">, within groups </w:t>
      </w:r>
      <w:proofErr w:type="spellStart"/>
      <w:r w:rsidRPr="003F26CD">
        <w:rPr>
          <w:color w:val="7030A0"/>
        </w:rPr>
        <w:t>df</w:t>
      </w:r>
      <w:proofErr w:type="spellEnd"/>
      <w:r w:rsidRPr="003F26CD">
        <w:rPr>
          <w:color w:val="7030A0"/>
        </w:rPr>
        <w:t>) = [F-value], p = [p-value]).</w:t>
      </w:r>
    </w:p>
    <w:p w14:paraId="13FB2D8F" w14:textId="77777777" w:rsidR="0012519D" w:rsidRPr="003F26CD" w:rsidRDefault="0012519D" w:rsidP="0012519D">
      <w:pPr>
        <w:rPr>
          <w:color w:val="7030A0"/>
        </w:rPr>
      </w:pPr>
      <w:r w:rsidRPr="003F26CD">
        <w:rPr>
          <w:color w:val="7030A0"/>
        </w:rPr>
        <w:t>Tukey’s HSD Test for multiple comparisons found that the mean value of [dependent variable] was significantly different between [group name] and [group name] (p = [p-value], 95% C.I. = [lower, upper]).</w:t>
      </w:r>
    </w:p>
    <w:p w14:paraId="260F92A1" w14:textId="77777777" w:rsidR="0012519D" w:rsidRDefault="0012519D" w:rsidP="0012519D">
      <w:pPr>
        <w:rPr>
          <w:color w:val="7030A0"/>
        </w:rPr>
      </w:pPr>
      <w:r w:rsidRPr="003F26CD">
        <w:rPr>
          <w:color w:val="7030A0"/>
        </w:rPr>
        <w:t>There was no statistically significant difference between [group name] and [group name] (p=[p-value]).</w:t>
      </w:r>
    </w:p>
    <w:p w14:paraId="3E78EF7F" w14:textId="77777777" w:rsidR="0012519D" w:rsidRDefault="0012519D" w:rsidP="0012519D">
      <w:pPr>
        <w:spacing w:after="0"/>
        <w:rPr>
          <w:b/>
          <w:bCs/>
        </w:rPr>
      </w:pPr>
      <w:r>
        <w:rPr>
          <w:b/>
          <w:bCs/>
        </w:rPr>
        <w:t>NEW IMI</w:t>
      </w:r>
    </w:p>
    <w:p w14:paraId="4088C024" w14:textId="77777777" w:rsidR="0012519D" w:rsidRPr="00DE4593" w:rsidRDefault="0012519D" w:rsidP="0012519D">
      <w:pPr>
        <w:spacing w:after="0"/>
        <w:rPr>
          <w:color w:val="33CCCC"/>
        </w:rPr>
      </w:pPr>
      <w:r w:rsidRPr="00DE4593">
        <w:rPr>
          <w:color w:val="33CCCC"/>
        </w:rPr>
        <w:t>Gloves</w:t>
      </w:r>
    </w:p>
    <w:p w14:paraId="593FF939" w14:textId="77777777" w:rsidR="0012519D" w:rsidRPr="00961C32" w:rsidRDefault="0012519D" w:rsidP="0012519D">
      <w:pPr>
        <w:spacing w:after="0"/>
        <w:rPr>
          <w:color w:val="FF0000"/>
        </w:rPr>
      </w:pPr>
      <w:r w:rsidRPr="00961C32">
        <w:rPr>
          <w:color w:val="FF0000"/>
        </w:rPr>
        <w:t>Depth bedding stalls</w:t>
      </w:r>
    </w:p>
    <w:p w14:paraId="0648D8E0" w14:textId="77777777" w:rsidR="0012519D" w:rsidRDefault="0012519D" w:rsidP="0012519D">
      <w:pPr>
        <w:spacing w:after="0"/>
      </w:pPr>
    </w:p>
    <w:p w14:paraId="33B4C2B2" w14:textId="77777777" w:rsidR="0012519D" w:rsidRDefault="0012519D" w:rsidP="0012519D">
      <w:pPr>
        <w:spacing w:after="0"/>
        <w:rPr>
          <w:b/>
          <w:bCs/>
        </w:rPr>
      </w:pPr>
      <w:r>
        <w:rPr>
          <w:b/>
          <w:bCs/>
        </w:rPr>
        <w:t>CHRONIC IMI</w:t>
      </w:r>
    </w:p>
    <w:p w14:paraId="389DFEC8" w14:textId="77777777" w:rsidR="0012519D" w:rsidRPr="00DE4593" w:rsidRDefault="0012519D" w:rsidP="0012519D">
      <w:pPr>
        <w:spacing w:after="0"/>
        <w:rPr>
          <w:color w:val="33CCCC"/>
        </w:rPr>
      </w:pPr>
      <w:r w:rsidRPr="00DE4593">
        <w:rPr>
          <w:color w:val="33CCCC"/>
        </w:rPr>
        <w:t>Clip/flame udders</w:t>
      </w:r>
    </w:p>
    <w:p w14:paraId="20440983" w14:textId="77777777" w:rsidR="0012519D" w:rsidRPr="00DE4593" w:rsidRDefault="0012519D" w:rsidP="0012519D">
      <w:pPr>
        <w:spacing w:after="0"/>
        <w:rPr>
          <w:color w:val="A31592"/>
        </w:rPr>
      </w:pPr>
      <w:r w:rsidRPr="00DE4593">
        <w:rPr>
          <w:color w:val="A31592"/>
        </w:rPr>
        <w:t>Prop. Dirty cows</w:t>
      </w:r>
    </w:p>
    <w:p w14:paraId="6D2DABAC" w14:textId="77777777" w:rsidR="0012519D" w:rsidRPr="00DE4593" w:rsidRDefault="0012519D" w:rsidP="0012519D">
      <w:pPr>
        <w:spacing w:after="0"/>
        <w:rPr>
          <w:color w:val="A31592"/>
        </w:rPr>
      </w:pPr>
      <w:r w:rsidRPr="00DE4593">
        <w:rPr>
          <w:color w:val="A31592"/>
        </w:rPr>
        <w:t>Avg. hygiene score (although correlated with 3+4 cows obvi)</w:t>
      </w:r>
    </w:p>
    <w:p w14:paraId="0C1FD176" w14:textId="77777777" w:rsidR="0012519D" w:rsidRDefault="0012519D" w:rsidP="0012519D">
      <w:pPr>
        <w:spacing w:after="0"/>
      </w:pPr>
    </w:p>
    <w:p w14:paraId="3BB3459A" w14:textId="77777777" w:rsidR="0012519D" w:rsidRDefault="0012519D" w:rsidP="0012519D">
      <w:pPr>
        <w:spacing w:after="0"/>
        <w:rPr>
          <w:b/>
          <w:bCs/>
        </w:rPr>
      </w:pPr>
      <w:r>
        <w:rPr>
          <w:b/>
          <w:bCs/>
        </w:rPr>
        <w:t>ANY IMI</w:t>
      </w:r>
    </w:p>
    <w:p w14:paraId="67820573" w14:textId="77777777" w:rsidR="0012519D" w:rsidRPr="00961C32" w:rsidRDefault="0012519D" w:rsidP="0012519D">
      <w:pPr>
        <w:spacing w:after="0"/>
        <w:rPr>
          <w:color w:val="FF0000"/>
        </w:rPr>
      </w:pPr>
      <w:r w:rsidRPr="00961C32">
        <w:rPr>
          <w:color w:val="FF0000"/>
        </w:rPr>
        <w:t>Depth bedding stalls</w:t>
      </w:r>
    </w:p>
    <w:p w14:paraId="02180B2F" w14:textId="77777777" w:rsidR="0012519D" w:rsidRPr="00DE4593" w:rsidRDefault="0012519D" w:rsidP="0012519D">
      <w:pPr>
        <w:spacing w:after="0"/>
        <w:rPr>
          <w:color w:val="A31592"/>
        </w:rPr>
      </w:pPr>
      <w:r w:rsidRPr="00DE4593">
        <w:rPr>
          <w:color w:val="A31592"/>
        </w:rPr>
        <w:t>Prop. Dirty cows</w:t>
      </w:r>
    </w:p>
    <w:p w14:paraId="6F71CDF5" w14:textId="77777777" w:rsidR="0012519D" w:rsidRPr="00DE4593" w:rsidRDefault="0012519D" w:rsidP="0012519D">
      <w:pPr>
        <w:spacing w:after="0"/>
        <w:rPr>
          <w:color w:val="A31592"/>
        </w:rPr>
      </w:pPr>
      <w:r w:rsidRPr="00DE4593">
        <w:rPr>
          <w:color w:val="A31592"/>
        </w:rPr>
        <w:t>Avg. hygiene score (although correlated with 3+4 cows obvi)</w:t>
      </w:r>
    </w:p>
    <w:p w14:paraId="7BF71F92" w14:textId="77777777" w:rsidR="0012519D" w:rsidRDefault="0012519D" w:rsidP="0012519D">
      <w:pPr>
        <w:spacing w:after="0"/>
      </w:pPr>
    </w:p>
    <w:p w14:paraId="528326A3" w14:textId="77777777" w:rsidR="0012519D" w:rsidRPr="0063489D" w:rsidRDefault="0012519D" w:rsidP="0012519D">
      <w:pPr>
        <w:spacing w:after="0"/>
        <w:rPr>
          <w:b/>
          <w:bCs/>
        </w:rPr>
      </w:pPr>
      <w:r>
        <w:rPr>
          <w:b/>
          <w:bCs/>
        </w:rPr>
        <w:t>B</w:t>
      </w:r>
      <w:r w:rsidRPr="0063489D">
        <w:rPr>
          <w:b/>
          <w:bCs/>
        </w:rPr>
        <w:t>TM SCC</w:t>
      </w:r>
    </w:p>
    <w:p w14:paraId="0C6E2C23" w14:textId="77777777" w:rsidR="0012519D" w:rsidRPr="00DE4593" w:rsidRDefault="0012519D" w:rsidP="0012519D">
      <w:pPr>
        <w:spacing w:after="0"/>
        <w:rPr>
          <w:color w:val="FF0000"/>
        </w:rPr>
      </w:pPr>
      <w:r w:rsidRPr="00DE4593">
        <w:rPr>
          <w:color w:val="FF0000"/>
        </w:rPr>
        <w:t>Lying surface</w:t>
      </w:r>
    </w:p>
    <w:p w14:paraId="799FE3EC" w14:textId="77777777" w:rsidR="0012519D" w:rsidRPr="00AA00D5" w:rsidRDefault="0012519D" w:rsidP="0012519D">
      <w:pPr>
        <w:spacing w:after="0"/>
        <w:rPr>
          <w:color w:val="FF0000"/>
        </w:rPr>
      </w:pPr>
      <w:r w:rsidRPr="00AA00D5">
        <w:rPr>
          <w:color w:val="FF0000"/>
        </w:rPr>
        <w:t>Depth bedding stalls</w:t>
      </w:r>
    </w:p>
    <w:p w14:paraId="05F7D132" w14:textId="77777777" w:rsidR="0012519D" w:rsidRDefault="0012519D" w:rsidP="0012519D">
      <w:pPr>
        <w:spacing w:after="0"/>
      </w:pPr>
    </w:p>
    <w:p w14:paraId="0F211367" w14:textId="77777777" w:rsidR="0012519D" w:rsidRDefault="0012519D" w:rsidP="0012519D">
      <w:pPr>
        <w:spacing w:after="0"/>
        <w:rPr>
          <w:b/>
          <w:bCs/>
        </w:rPr>
      </w:pPr>
      <w:r w:rsidRPr="009B3349">
        <w:rPr>
          <w:b/>
          <w:bCs/>
        </w:rPr>
        <w:t>AVG LS</w:t>
      </w:r>
      <w:r>
        <w:rPr>
          <w:b/>
          <w:bCs/>
        </w:rPr>
        <w:t xml:space="preserve"> (UNWEIGHTED)</w:t>
      </w:r>
    </w:p>
    <w:p w14:paraId="02F21EA7" w14:textId="77777777" w:rsidR="0012519D" w:rsidRPr="00DE4593" w:rsidRDefault="0012519D" w:rsidP="0012519D">
      <w:pPr>
        <w:spacing w:after="0"/>
        <w:rPr>
          <w:color w:val="33CCCC"/>
        </w:rPr>
      </w:pPr>
      <w:r w:rsidRPr="00DE4593">
        <w:rPr>
          <w:color w:val="33CCCC"/>
        </w:rPr>
        <w:t>Vit E selenium</w:t>
      </w:r>
    </w:p>
    <w:p w14:paraId="1D8EA40B" w14:textId="77777777" w:rsidR="0012519D" w:rsidRPr="00DE4593" w:rsidRDefault="0012519D" w:rsidP="0012519D">
      <w:pPr>
        <w:spacing w:after="0"/>
        <w:rPr>
          <w:color w:val="33CCCC"/>
        </w:rPr>
      </w:pPr>
      <w:r w:rsidRPr="00DE4593">
        <w:rPr>
          <w:color w:val="33CCCC"/>
        </w:rPr>
        <w:t>Dry-off product</w:t>
      </w:r>
    </w:p>
    <w:p w14:paraId="0437F665" w14:textId="77777777" w:rsidR="0012519D" w:rsidRPr="00AA00D5" w:rsidRDefault="0012519D" w:rsidP="0012519D">
      <w:pPr>
        <w:spacing w:after="0"/>
        <w:rPr>
          <w:color w:val="FF0000"/>
        </w:rPr>
      </w:pPr>
      <w:r w:rsidRPr="00AA00D5">
        <w:rPr>
          <w:color w:val="FF0000"/>
        </w:rPr>
        <w:t>Depth bedding stalls</w:t>
      </w:r>
    </w:p>
    <w:p w14:paraId="71F4343D" w14:textId="77777777" w:rsidR="0012519D" w:rsidRPr="00DE4593" w:rsidRDefault="0012519D" w:rsidP="0012519D">
      <w:pPr>
        <w:spacing w:after="0"/>
        <w:rPr>
          <w:color w:val="A31592"/>
        </w:rPr>
      </w:pPr>
      <w:r w:rsidRPr="00DE4593">
        <w:rPr>
          <w:color w:val="A31592"/>
        </w:rPr>
        <w:t>Prop. Dirty cows</w:t>
      </w:r>
    </w:p>
    <w:p w14:paraId="4085072A" w14:textId="77777777" w:rsidR="0012519D" w:rsidRPr="00DE4593" w:rsidRDefault="0012519D" w:rsidP="0012519D">
      <w:pPr>
        <w:spacing w:after="0"/>
        <w:rPr>
          <w:color w:val="A31592"/>
        </w:rPr>
      </w:pPr>
      <w:r w:rsidRPr="00DE4593">
        <w:rPr>
          <w:color w:val="A31592"/>
        </w:rPr>
        <w:t>Avg. hygiene score (although correlated with 3+4 cows obvi)</w:t>
      </w:r>
    </w:p>
    <w:p w14:paraId="4A70AB9A" w14:textId="77777777" w:rsidR="0012519D" w:rsidRDefault="0012519D" w:rsidP="0012519D">
      <w:pPr>
        <w:spacing w:after="0"/>
      </w:pPr>
    </w:p>
    <w:p w14:paraId="5F740883" w14:textId="77777777" w:rsidR="0012519D" w:rsidRDefault="0012519D" w:rsidP="0012519D">
      <w:pPr>
        <w:spacing w:after="0"/>
        <w:rPr>
          <w:b/>
          <w:bCs/>
        </w:rPr>
      </w:pPr>
      <w:r>
        <w:rPr>
          <w:b/>
          <w:bCs/>
        </w:rPr>
        <w:t>AVG LS (WEIGHTED)</w:t>
      </w:r>
    </w:p>
    <w:p w14:paraId="01777411" w14:textId="77777777" w:rsidR="0012519D" w:rsidRPr="00961C32" w:rsidRDefault="0012519D" w:rsidP="0012519D">
      <w:pPr>
        <w:spacing w:after="0"/>
        <w:rPr>
          <w:color w:val="FF0000"/>
        </w:rPr>
      </w:pPr>
      <w:r w:rsidRPr="00961C32">
        <w:rPr>
          <w:color w:val="FF0000"/>
        </w:rPr>
        <w:t>Depth bedding stalls</w:t>
      </w:r>
    </w:p>
    <w:p w14:paraId="5EAC67EC" w14:textId="77777777" w:rsidR="0012519D" w:rsidRPr="00DE4593" w:rsidRDefault="0012519D" w:rsidP="0012519D">
      <w:pPr>
        <w:spacing w:after="0"/>
        <w:rPr>
          <w:color w:val="A31592"/>
        </w:rPr>
      </w:pPr>
      <w:r w:rsidRPr="00DE4593">
        <w:rPr>
          <w:color w:val="A31592"/>
        </w:rPr>
        <w:t>Prop. Dirty cows</w:t>
      </w:r>
    </w:p>
    <w:p w14:paraId="171BA7F9" w14:textId="77777777" w:rsidR="0012519D" w:rsidRDefault="0012519D" w:rsidP="0012519D">
      <w:pPr>
        <w:spacing w:after="0"/>
      </w:pPr>
    </w:p>
    <w:p w14:paraId="1B07B53B" w14:textId="77777777" w:rsidR="0012519D" w:rsidRDefault="0012519D" w:rsidP="0012519D">
      <w:pPr>
        <w:spacing w:after="0"/>
        <w:rPr>
          <w:b/>
          <w:bCs/>
        </w:rPr>
      </w:pPr>
    </w:p>
    <w:p w14:paraId="11C04DA3" w14:textId="77777777" w:rsidR="0012519D" w:rsidRDefault="0012519D" w:rsidP="0012519D">
      <w:pPr>
        <w:spacing w:after="0"/>
        <w:rPr>
          <w:b/>
          <w:bCs/>
        </w:rPr>
      </w:pPr>
      <w:r>
        <w:rPr>
          <w:b/>
          <w:bCs/>
        </w:rPr>
        <w:t>PROP 3+4</w:t>
      </w:r>
    </w:p>
    <w:p w14:paraId="196F1858" w14:textId="77777777" w:rsidR="0012519D" w:rsidRDefault="0012519D" w:rsidP="0012519D">
      <w:pPr>
        <w:spacing w:after="0"/>
      </w:pPr>
      <w:r>
        <w:t>Depth bedded pack</w:t>
      </w:r>
    </w:p>
    <w:p w14:paraId="5605AF4D" w14:textId="77777777" w:rsidR="0012519D" w:rsidRDefault="0012519D" w:rsidP="0012519D">
      <w:pPr>
        <w:spacing w:after="0"/>
      </w:pPr>
      <w:r>
        <w:t>Lying surface</w:t>
      </w:r>
    </w:p>
    <w:p w14:paraId="3322F3D1" w14:textId="77777777" w:rsidR="0012519D" w:rsidRDefault="0012519D" w:rsidP="0012519D">
      <w:pPr>
        <w:spacing w:after="0"/>
      </w:pPr>
      <w:r>
        <w:t>Depth bedding stalls</w:t>
      </w:r>
    </w:p>
    <w:p w14:paraId="5EF06068" w14:textId="77777777" w:rsidR="0012519D" w:rsidRDefault="0012519D" w:rsidP="0012519D">
      <w:pPr>
        <w:spacing w:after="0"/>
      </w:pPr>
    </w:p>
    <w:p w14:paraId="46AF5A8F" w14:textId="77777777" w:rsidR="0012519D" w:rsidRDefault="0012519D" w:rsidP="0012519D">
      <w:pPr>
        <w:spacing w:after="0"/>
        <w:rPr>
          <w:b/>
          <w:bCs/>
        </w:rPr>
      </w:pPr>
      <w:r>
        <w:rPr>
          <w:b/>
          <w:bCs/>
        </w:rPr>
        <w:t>AVG HYGIENE</w:t>
      </w:r>
    </w:p>
    <w:p w14:paraId="5032058D" w14:textId="77777777" w:rsidR="0012519D" w:rsidRDefault="0012519D" w:rsidP="0012519D">
      <w:pPr>
        <w:spacing w:after="0"/>
      </w:pPr>
      <w:r>
        <w:t>Depth bedded pack</w:t>
      </w:r>
    </w:p>
    <w:p w14:paraId="2A0BD7C1" w14:textId="77777777" w:rsidR="0012519D" w:rsidRDefault="0012519D" w:rsidP="0012519D">
      <w:pPr>
        <w:spacing w:after="0"/>
      </w:pPr>
      <w:r>
        <w:t>Lying surface</w:t>
      </w:r>
    </w:p>
    <w:p w14:paraId="2360BF50" w14:textId="77777777" w:rsidR="0012519D" w:rsidRPr="00DA61C1" w:rsidRDefault="0012519D" w:rsidP="0012519D">
      <w:pPr>
        <w:spacing w:after="0"/>
      </w:pPr>
      <w:r>
        <w:t>Depth bedding stalls</w:t>
      </w:r>
    </w:p>
    <w:p w14:paraId="2871344F" w14:textId="77777777" w:rsidR="0012519D" w:rsidRDefault="0012519D"/>
    <w:p w14:paraId="7D48D8C7" w14:textId="3E8F4D09" w:rsidR="000B1459" w:rsidRPr="000B1459" w:rsidRDefault="000B1459">
      <w:pPr>
        <w:rPr>
          <w:b/>
          <w:bCs/>
        </w:rPr>
      </w:pPr>
      <w:r w:rsidRPr="000B1459">
        <w:rPr>
          <w:b/>
          <w:bCs/>
        </w:rPr>
        <w:t>FAMD:</w:t>
      </w:r>
    </w:p>
    <w:p w14:paraId="4839B47E" w14:textId="77777777" w:rsidR="000B1459" w:rsidRDefault="000B1459" w:rsidP="000B1459">
      <w:r>
        <w:t>Calculates the principal dimensions (linear combinations of the original variables which better account for the variance in the dataset)</w:t>
      </w:r>
    </w:p>
    <w:p w14:paraId="68CE2B26" w14:textId="77777777" w:rsidR="000B1459" w:rsidRDefault="000B1459" w:rsidP="000B1459">
      <w:r>
        <w:t>Then, use the eigenvalues and percentage variance explained by each PD to provide insight into how informative the original variables are</w:t>
      </w:r>
    </w:p>
    <w:p w14:paraId="485A47CA" w14:textId="77777777" w:rsidR="000B1459" w:rsidRDefault="000B1459" w:rsidP="000B1459">
      <w:r>
        <w:t xml:space="preserve">Goal is </w:t>
      </w:r>
      <w:proofErr w:type="gramStart"/>
      <w:r>
        <w:t>identify</w:t>
      </w:r>
      <w:proofErr w:type="gramEnd"/>
      <w:r>
        <w:t xml:space="preserve"> principal components along which the variation in the data is maximal</w:t>
      </w:r>
    </w:p>
    <w:p w14:paraId="7BD4F375" w14:textId="77777777" w:rsidR="00177760" w:rsidRDefault="00177760" w:rsidP="00177760">
      <w:pPr>
        <w:rPr>
          <w:b/>
          <w:bCs/>
          <w:i/>
          <w:iCs/>
        </w:rPr>
      </w:pPr>
    </w:p>
    <w:p w14:paraId="3C0644B5" w14:textId="77777777" w:rsidR="00177760" w:rsidRDefault="00177760" w:rsidP="00177760">
      <w:pPr>
        <w:rPr>
          <w:b/>
          <w:bCs/>
          <w:i/>
          <w:iCs/>
        </w:rPr>
      </w:pPr>
    </w:p>
    <w:p w14:paraId="052B2CE6" w14:textId="418E106F" w:rsidR="00177760" w:rsidRPr="00540A71" w:rsidRDefault="00177760" w:rsidP="00177760">
      <w:pPr>
        <w:rPr>
          <w:b/>
          <w:bCs/>
          <w:i/>
          <w:iCs/>
        </w:rPr>
      </w:pPr>
      <w:r>
        <w:rPr>
          <w:b/>
          <w:bCs/>
          <w:i/>
          <w:iCs/>
        </w:rPr>
        <w:t xml:space="preserve">Stuff removed from </w:t>
      </w:r>
      <w:r w:rsidRPr="00BE09F0">
        <w:rPr>
          <w:b/>
          <w:bCs/>
          <w:i/>
          <w:iCs/>
        </w:rPr>
        <w:t>Discussion/</w:t>
      </w:r>
      <w:r w:rsidRPr="00BB04F1">
        <w:rPr>
          <w:b/>
          <w:bCs/>
          <w:i/>
          <w:iCs/>
        </w:rPr>
        <w:t>Conclusions</w:t>
      </w:r>
      <w:r>
        <w:rPr>
          <w:b/>
          <w:bCs/>
          <w:i/>
          <w:iCs/>
        </w:rPr>
        <w:t xml:space="preserve"> (or my notes/outline)</w:t>
      </w:r>
    </w:p>
    <w:p w14:paraId="646631BE" w14:textId="77777777" w:rsidR="00177760" w:rsidRDefault="00177760" w:rsidP="00177760">
      <w:pPr>
        <w:pStyle w:val="ListParagraph"/>
        <w:numPr>
          <w:ilvl w:val="0"/>
          <w:numId w:val="2"/>
        </w:numPr>
      </w:pPr>
      <w:r w:rsidRPr="005F6773">
        <w:rPr>
          <w:b/>
          <w:bCs/>
          <w:i/>
          <w:iCs/>
          <w:color w:val="FF00FF"/>
        </w:rPr>
        <w:t>Theme 1</w:t>
      </w:r>
      <w:r w:rsidRPr="005F6773">
        <w:rPr>
          <w:b/>
          <w:bCs/>
          <w:i/>
          <w:iCs/>
        </w:rPr>
        <w:t xml:space="preserve">: </w:t>
      </w:r>
      <w:r w:rsidRPr="005F6773">
        <w:rPr>
          <w:b/>
          <w:bCs/>
        </w:rPr>
        <w:t>Deeper bedding, better hygiene;</w:t>
      </w:r>
      <w:r>
        <w:rPr>
          <w:b/>
          <w:bCs/>
        </w:rPr>
        <w:t xml:space="preserve"> </w:t>
      </w:r>
      <w:r w:rsidRPr="00BB04F1">
        <w:t>Increased bedding depth measures also tended to be associated with lower mean udder hygiene scores.</w:t>
      </w:r>
    </w:p>
    <w:p w14:paraId="3F8F3D16" w14:textId="77777777" w:rsidR="00177760" w:rsidRDefault="00177760" w:rsidP="00177760">
      <w:pPr>
        <w:pStyle w:val="ListParagraph"/>
        <w:numPr>
          <w:ilvl w:val="1"/>
          <w:numId w:val="2"/>
        </w:numPr>
      </w:pPr>
      <w:r>
        <w:rPr>
          <w:b/>
          <w:bCs/>
        </w:rPr>
        <w:t>Lower mean udder hygiene scores:</w:t>
      </w:r>
    </w:p>
    <w:p w14:paraId="75274084" w14:textId="77777777" w:rsidR="00177760" w:rsidRDefault="00177760" w:rsidP="00177760">
      <w:pPr>
        <w:pStyle w:val="ListParagraph"/>
        <w:numPr>
          <w:ilvl w:val="2"/>
          <w:numId w:val="2"/>
        </w:numPr>
      </w:pPr>
      <w:r>
        <w:t>(1) deeper bedded pack -&gt; lower avg hygiene score</w:t>
      </w:r>
    </w:p>
    <w:p w14:paraId="7DE30BC0" w14:textId="77777777" w:rsidR="00177760" w:rsidRDefault="00177760" w:rsidP="00177760">
      <w:pPr>
        <w:pStyle w:val="ListParagraph"/>
        <w:numPr>
          <w:ilvl w:val="2"/>
          <w:numId w:val="2"/>
        </w:numPr>
      </w:pPr>
      <w:r>
        <w:t>(2) deep bedding vs. mattress/concrete lower avg hygiene score</w:t>
      </w:r>
    </w:p>
    <w:p w14:paraId="0A46B213" w14:textId="77777777" w:rsidR="00177760" w:rsidRDefault="00177760" w:rsidP="00177760">
      <w:pPr>
        <w:pStyle w:val="ListParagraph"/>
        <w:numPr>
          <w:ilvl w:val="2"/>
          <w:numId w:val="2"/>
        </w:numPr>
      </w:pPr>
      <w:r>
        <w:t>(3) deeper bedding in freestalls/tiestalls -&gt; lower avg hygiene score</w:t>
      </w:r>
    </w:p>
    <w:p w14:paraId="552A36FA" w14:textId="77777777" w:rsidR="00177760" w:rsidRDefault="00177760" w:rsidP="00177760">
      <w:pPr>
        <w:pStyle w:val="ListParagraph"/>
        <w:ind w:left="1800"/>
      </w:pPr>
    </w:p>
    <w:p w14:paraId="4F8BF7E0" w14:textId="77777777" w:rsidR="00177760" w:rsidRDefault="00177760" w:rsidP="00177760">
      <w:pPr>
        <w:pStyle w:val="ListParagraph"/>
        <w:ind w:left="1800"/>
      </w:pPr>
    </w:p>
    <w:p w14:paraId="47B12B29" w14:textId="77777777" w:rsidR="00177760" w:rsidRPr="00480CC9" w:rsidRDefault="00177760" w:rsidP="00177760">
      <w:pPr>
        <w:pStyle w:val="ListParagraph"/>
        <w:numPr>
          <w:ilvl w:val="0"/>
          <w:numId w:val="2"/>
        </w:numPr>
      </w:pPr>
      <w:r w:rsidRPr="00EA329D">
        <w:rPr>
          <w:b/>
          <w:bCs/>
          <w:i/>
          <w:iCs/>
          <w:color w:val="009999"/>
        </w:rPr>
        <w:t>Theme 2:</w:t>
      </w:r>
      <w:r>
        <w:rPr>
          <w:b/>
          <w:bCs/>
          <w:i/>
          <w:iCs/>
        </w:rPr>
        <w:t xml:space="preserve"> </w:t>
      </w:r>
      <w:r>
        <w:rPr>
          <w:b/>
          <w:bCs/>
        </w:rPr>
        <w:t xml:space="preserve">Better udder hygiene, better milk quality; </w:t>
      </w:r>
      <w:r w:rsidRPr="00BB04F1">
        <w:t>Farms with lower mean udder hygiene scores tended towards having lower percent chronic IMI, lower percent any IMI, and lower weighted average linear score.</w:t>
      </w:r>
      <w:r w:rsidRPr="00262182">
        <w:rPr>
          <w:b/>
          <w:bCs/>
        </w:rPr>
        <w:t xml:space="preserve"> </w:t>
      </w:r>
    </w:p>
    <w:p w14:paraId="72D1951D" w14:textId="77777777" w:rsidR="00177760" w:rsidRDefault="00177760" w:rsidP="00177760">
      <w:pPr>
        <w:pStyle w:val="ListParagraph"/>
        <w:numPr>
          <w:ilvl w:val="1"/>
          <w:numId w:val="2"/>
        </w:numPr>
      </w:pPr>
      <w:r w:rsidRPr="004F2844">
        <w:rPr>
          <w:b/>
          <w:bCs/>
        </w:rPr>
        <w:t>Lower</w:t>
      </w:r>
      <w:r>
        <w:rPr>
          <w:b/>
          <w:bCs/>
        </w:rPr>
        <w:t xml:space="preserve"> percent CHRONIC IMI</w:t>
      </w:r>
      <w:r>
        <w:t xml:space="preserve">: </w:t>
      </w:r>
    </w:p>
    <w:p w14:paraId="6D5275D7" w14:textId="77777777" w:rsidR="00177760" w:rsidRDefault="00177760" w:rsidP="00177760">
      <w:pPr>
        <w:pStyle w:val="ListParagraph"/>
        <w:numPr>
          <w:ilvl w:val="2"/>
          <w:numId w:val="2"/>
        </w:numPr>
      </w:pPr>
      <w:r>
        <w:t>(1) Lower proportion of dirty udders -&gt; fewer chronic IMI</w:t>
      </w:r>
    </w:p>
    <w:p w14:paraId="0F7FA023" w14:textId="77777777" w:rsidR="00177760" w:rsidRDefault="00177760" w:rsidP="00177760">
      <w:pPr>
        <w:pStyle w:val="ListParagraph"/>
        <w:numPr>
          <w:ilvl w:val="2"/>
          <w:numId w:val="2"/>
        </w:numPr>
      </w:pPr>
      <w:r>
        <w:t>(2) Lower avg hygiene -&gt; fewer chronic IMI</w:t>
      </w:r>
    </w:p>
    <w:p w14:paraId="2E2F08E7" w14:textId="77777777" w:rsidR="00177760" w:rsidRDefault="00177760" w:rsidP="00177760">
      <w:pPr>
        <w:pStyle w:val="ListParagraph"/>
        <w:numPr>
          <w:ilvl w:val="2"/>
          <w:numId w:val="2"/>
        </w:numPr>
      </w:pPr>
      <w:r>
        <w:t>(3) Clip/flame udders -&gt; fewer chronic IMI</w:t>
      </w:r>
    </w:p>
    <w:p w14:paraId="5D754382" w14:textId="77777777" w:rsidR="00177760" w:rsidRDefault="00177760" w:rsidP="00177760">
      <w:pPr>
        <w:pStyle w:val="ListParagraph"/>
        <w:numPr>
          <w:ilvl w:val="1"/>
          <w:numId w:val="2"/>
        </w:numPr>
      </w:pPr>
      <w:r>
        <w:rPr>
          <w:b/>
          <w:bCs/>
        </w:rPr>
        <w:t>Lower percent ANY IMI:</w:t>
      </w:r>
    </w:p>
    <w:p w14:paraId="76ABB7E7" w14:textId="77777777" w:rsidR="00177760" w:rsidRDefault="00177760" w:rsidP="00177760">
      <w:pPr>
        <w:pStyle w:val="ListParagraph"/>
        <w:numPr>
          <w:ilvl w:val="2"/>
          <w:numId w:val="2"/>
        </w:numPr>
      </w:pPr>
      <w:r>
        <w:t>(1) Lower avg hygiene -&gt; fewer any IMI</w:t>
      </w:r>
    </w:p>
    <w:p w14:paraId="34BB056A" w14:textId="77777777" w:rsidR="00177760" w:rsidRDefault="00177760" w:rsidP="00177760">
      <w:pPr>
        <w:pStyle w:val="ListParagraph"/>
        <w:numPr>
          <w:ilvl w:val="2"/>
          <w:numId w:val="2"/>
        </w:numPr>
      </w:pPr>
      <w:r>
        <w:t>(2) Lower proportion of dirty udders -&gt; fewer any IMI</w:t>
      </w:r>
    </w:p>
    <w:p w14:paraId="05CB8DF3" w14:textId="77777777" w:rsidR="00177760" w:rsidRDefault="00177760" w:rsidP="00177760">
      <w:pPr>
        <w:pStyle w:val="ListParagraph"/>
        <w:numPr>
          <w:ilvl w:val="1"/>
          <w:numId w:val="2"/>
        </w:numPr>
      </w:pPr>
      <w:r>
        <w:rPr>
          <w:b/>
          <w:bCs/>
        </w:rPr>
        <w:t>Lower weighted avg LS:</w:t>
      </w:r>
    </w:p>
    <w:p w14:paraId="6D115FF8" w14:textId="77777777" w:rsidR="00177760" w:rsidRDefault="00177760" w:rsidP="00177760">
      <w:pPr>
        <w:pStyle w:val="ListParagraph"/>
        <w:numPr>
          <w:ilvl w:val="2"/>
          <w:numId w:val="2"/>
        </w:numPr>
      </w:pPr>
      <w:r>
        <w:lastRenderedPageBreak/>
        <w:t>(1) Lower proportion of dirty udders -&gt; lower weighted avg LS</w:t>
      </w:r>
    </w:p>
    <w:p w14:paraId="4E9B8BE1" w14:textId="77777777" w:rsidR="00177760" w:rsidRDefault="00177760" w:rsidP="00177760">
      <w:pPr>
        <w:pStyle w:val="ListParagraph"/>
        <w:ind w:left="1800"/>
      </w:pPr>
    </w:p>
    <w:p w14:paraId="40520809" w14:textId="77777777" w:rsidR="00177760" w:rsidRPr="00BB04F1" w:rsidRDefault="00177760" w:rsidP="00177760">
      <w:pPr>
        <w:pStyle w:val="ListParagraph"/>
        <w:ind w:left="1800"/>
      </w:pPr>
    </w:p>
    <w:p w14:paraId="260B1E2F" w14:textId="77777777" w:rsidR="00177760" w:rsidRDefault="00177760" w:rsidP="00177760">
      <w:pPr>
        <w:pStyle w:val="ListParagraph"/>
        <w:numPr>
          <w:ilvl w:val="0"/>
          <w:numId w:val="2"/>
        </w:numPr>
      </w:pPr>
      <w:r w:rsidRPr="00EA329D">
        <w:rPr>
          <w:b/>
          <w:bCs/>
          <w:i/>
          <w:iCs/>
          <w:color w:val="6600FF"/>
        </w:rPr>
        <w:t>Theme 3:</w:t>
      </w:r>
      <w:r>
        <w:rPr>
          <w:b/>
          <w:bCs/>
          <w:i/>
          <w:iCs/>
        </w:rPr>
        <w:t xml:space="preserve"> </w:t>
      </w:r>
      <w:r>
        <w:rPr>
          <w:b/>
          <w:bCs/>
        </w:rPr>
        <w:t>D</w:t>
      </w:r>
      <w:r w:rsidRPr="002B49B6">
        <w:rPr>
          <w:b/>
          <w:bCs/>
        </w:rPr>
        <w:t>eeper bedding</w:t>
      </w:r>
      <w:r>
        <w:rPr>
          <w:b/>
          <w:bCs/>
        </w:rPr>
        <w:t xml:space="preserve">, better milk quality; </w:t>
      </w:r>
      <w:r>
        <w:t>farms with deeper bedding</w:t>
      </w:r>
      <w:r w:rsidRPr="00BB04F1">
        <w:t xml:space="preserve"> showed a tendency toward a lower bulk tank somatic cell count, lower percent new IMI, lower percent any IMI, lower weighted average linear</w:t>
      </w:r>
      <w:r>
        <w:t xml:space="preserve"> score</w:t>
      </w:r>
    </w:p>
    <w:p w14:paraId="1391AD8B" w14:textId="77777777" w:rsidR="00177760" w:rsidRDefault="00177760" w:rsidP="00177760">
      <w:pPr>
        <w:pStyle w:val="ListParagraph"/>
        <w:numPr>
          <w:ilvl w:val="1"/>
          <w:numId w:val="2"/>
        </w:numPr>
      </w:pPr>
      <w:r w:rsidRPr="004F2844">
        <w:rPr>
          <w:b/>
          <w:bCs/>
        </w:rPr>
        <w:t>Lower SCC</w:t>
      </w:r>
      <w:r>
        <w:t xml:space="preserve">: </w:t>
      </w:r>
    </w:p>
    <w:p w14:paraId="56BB7760" w14:textId="77777777" w:rsidR="00177760" w:rsidRDefault="00177760" w:rsidP="00177760">
      <w:pPr>
        <w:pStyle w:val="ListParagraph"/>
        <w:numPr>
          <w:ilvl w:val="2"/>
          <w:numId w:val="2"/>
        </w:numPr>
      </w:pPr>
      <w:r>
        <w:t>(1) deep bedding vs. mattress/concrete had lower SCC</w:t>
      </w:r>
    </w:p>
    <w:p w14:paraId="70DF7B75" w14:textId="77777777" w:rsidR="00177760" w:rsidRDefault="00177760" w:rsidP="00177760">
      <w:pPr>
        <w:pStyle w:val="ListParagraph"/>
        <w:numPr>
          <w:ilvl w:val="2"/>
          <w:numId w:val="2"/>
        </w:numPr>
      </w:pPr>
      <w:r>
        <w:t>(2) deeper bedding in freestalls/tiestalls -&gt; lower SCC</w:t>
      </w:r>
    </w:p>
    <w:p w14:paraId="489032B0" w14:textId="77777777" w:rsidR="00177760" w:rsidRDefault="00177760" w:rsidP="00177760">
      <w:pPr>
        <w:pStyle w:val="ListParagraph"/>
        <w:numPr>
          <w:ilvl w:val="1"/>
          <w:numId w:val="2"/>
        </w:numPr>
      </w:pPr>
      <w:r>
        <w:rPr>
          <w:b/>
          <w:bCs/>
        </w:rPr>
        <w:t>Lower percent NEW IMI:</w:t>
      </w:r>
    </w:p>
    <w:p w14:paraId="5EF55517" w14:textId="77777777" w:rsidR="00177760" w:rsidRDefault="00177760" w:rsidP="00177760">
      <w:pPr>
        <w:pStyle w:val="ListParagraph"/>
        <w:numPr>
          <w:ilvl w:val="2"/>
          <w:numId w:val="2"/>
        </w:numPr>
      </w:pPr>
      <w:r>
        <w:t>(1) deeper bedding in freestalls/tiestalls -&gt; fewer new IMI</w:t>
      </w:r>
    </w:p>
    <w:p w14:paraId="04CE3451" w14:textId="77777777" w:rsidR="00177760" w:rsidRDefault="00177760" w:rsidP="00177760">
      <w:pPr>
        <w:pStyle w:val="ListParagraph"/>
        <w:numPr>
          <w:ilvl w:val="1"/>
          <w:numId w:val="2"/>
        </w:numPr>
      </w:pPr>
      <w:r>
        <w:rPr>
          <w:b/>
          <w:bCs/>
        </w:rPr>
        <w:t>Lower percent ANY IMI:</w:t>
      </w:r>
    </w:p>
    <w:p w14:paraId="75B9BC8C" w14:textId="77777777" w:rsidR="00177760" w:rsidRDefault="00177760" w:rsidP="00177760">
      <w:pPr>
        <w:pStyle w:val="ListParagraph"/>
        <w:numPr>
          <w:ilvl w:val="2"/>
          <w:numId w:val="2"/>
        </w:numPr>
      </w:pPr>
      <w:r>
        <w:t>(1) deeper bedding in freestalls/tiestalls -&gt; fewer any IMI</w:t>
      </w:r>
    </w:p>
    <w:p w14:paraId="71833EBE" w14:textId="77777777" w:rsidR="00177760" w:rsidRDefault="00177760" w:rsidP="00177760">
      <w:pPr>
        <w:pStyle w:val="ListParagraph"/>
        <w:numPr>
          <w:ilvl w:val="1"/>
          <w:numId w:val="2"/>
        </w:numPr>
      </w:pPr>
      <w:r>
        <w:rPr>
          <w:b/>
          <w:bCs/>
        </w:rPr>
        <w:t>Lower weighted avg LS:</w:t>
      </w:r>
    </w:p>
    <w:p w14:paraId="530AF0D7" w14:textId="77777777" w:rsidR="00177760" w:rsidRDefault="00177760" w:rsidP="00177760">
      <w:pPr>
        <w:pStyle w:val="ListParagraph"/>
        <w:numPr>
          <w:ilvl w:val="2"/>
          <w:numId w:val="2"/>
        </w:numPr>
      </w:pPr>
      <w:r>
        <w:t>(1) deeper bedding in freestalls/tiestalls -&gt; lower avg weighted LS</w:t>
      </w:r>
    </w:p>
    <w:p w14:paraId="65C63EA5" w14:textId="77777777" w:rsidR="00177760" w:rsidRDefault="00177760" w:rsidP="00177760">
      <w:pPr>
        <w:pStyle w:val="ListParagraph"/>
      </w:pPr>
    </w:p>
    <w:p w14:paraId="015E3848" w14:textId="77777777" w:rsidR="00177760" w:rsidRPr="00EB3820" w:rsidRDefault="00177760" w:rsidP="00177760">
      <w:pPr>
        <w:pStyle w:val="ListParagraph"/>
        <w:numPr>
          <w:ilvl w:val="0"/>
          <w:numId w:val="2"/>
        </w:numPr>
      </w:pPr>
      <w:r>
        <w:rPr>
          <w:b/>
          <w:bCs/>
        </w:rPr>
        <w:t>Misc:</w:t>
      </w:r>
    </w:p>
    <w:p w14:paraId="16A1CAB2" w14:textId="77777777" w:rsidR="00177760" w:rsidRPr="00CA711F" w:rsidRDefault="00177760" w:rsidP="00177760">
      <w:pPr>
        <w:pStyle w:val="ListParagraph"/>
        <w:numPr>
          <w:ilvl w:val="1"/>
          <w:numId w:val="2"/>
        </w:numPr>
      </w:pPr>
      <w:r>
        <w:rPr>
          <w:b/>
          <w:bCs/>
        </w:rPr>
        <w:t>Lower percent NEW IMI:</w:t>
      </w:r>
    </w:p>
    <w:p w14:paraId="57E9CC68" w14:textId="77777777" w:rsidR="00177760" w:rsidRDefault="00177760" w:rsidP="00177760">
      <w:pPr>
        <w:pStyle w:val="ListParagraph"/>
        <w:numPr>
          <w:ilvl w:val="2"/>
          <w:numId w:val="2"/>
        </w:numPr>
      </w:pPr>
      <w:r>
        <w:t>(1) Consistent glove use -&gt; lower NEW IMI</w:t>
      </w:r>
    </w:p>
    <w:p w14:paraId="3F538A89" w14:textId="77777777" w:rsidR="00177760" w:rsidRDefault="00177760" w:rsidP="00177760">
      <w:pPr>
        <w:pStyle w:val="ListParagraph"/>
        <w:ind w:left="1800"/>
      </w:pPr>
    </w:p>
    <w:p w14:paraId="02F6765A" w14:textId="77777777" w:rsidR="00177760" w:rsidRDefault="00177760" w:rsidP="00177760">
      <w:pPr>
        <w:pStyle w:val="ListParagraph"/>
        <w:ind w:left="1800"/>
      </w:pPr>
    </w:p>
    <w:p w14:paraId="4427003C" w14:textId="77777777" w:rsidR="00177760" w:rsidRPr="00B3705C" w:rsidRDefault="00177760" w:rsidP="00177760">
      <w:pPr>
        <w:pStyle w:val="ListParagraph"/>
        <w:numPr>
          <w:ilvl w:val="0"/>
          <w:numId w:val="2"/>
        </w:numPr>
      </w:pPr>
      <w:r w:rsidRPr="008278A8">
        <w:rPr>
          <w:b/>
          <w:bCs/>
          <w:i/>
          <w:iCs/>
          <w:color w:val="FF3300"/>
        </w:rPr>
        <w:t>Theme 4</w:t>
      </w:r>
      <w:r w:rsidRPr="00580C4F">
        <w:rPr>
          <w:b/>
          <w:bCs/>
          <w:i/>
          <w:iCs/>
          <w:color w:val="0000FF"/>
        </w:rPr>
        <w:t>:</w:t>
      </w:r>
      <w:r>
        <w:rPr>
          <w:b/>
          <w:bCs/>
          <w:i/>
          <w:iCs/>
        </w:rPr>
        <w:t xml:space="preserve"> </w:t>
      </w:r>
      <w:r w:rsidRPr="0045063D">
        <w:rPr>
          <w:b/>
          <w:bCs/>
        </w:rPr>
        <w:t>Bedded packs can be considered a viable option for pasture-based herds looking for a more affordable loose-housing system</w:t>
      </w:r>
      <w:r>
        <w:rPr>
          <w:b/>
          <w:bCs/>
        </w:rPr>
        <w:t xml:space="preserve"> (in the Northeast?</w:t>
      </w:r>
      <w:r w:rsidRPr="00B77869">
        <w:rPr>
          <w:b/>
          <w:bCs/>
        </w:rPr>
        <w:t xml:space="preserve"> In Vermont?)</w:t>
      </w:r>
    </w:p>
    <w:p w14:paraId="2740D7B7" w14:textId="77777777" w:rsidR="00177760" w:rsidRDefault="00177760" w:rsidP="00177760">
      <w:pPr>
        <w:pStyle w:val="ListParagraph"/>
        <w:numPr>
          <w:ilvl w:val="1"/>
          <w:numId w:val="2"/>
        </w:numPr>
      </w:pPr>
      <w:r>
        <w:t xml:space="preserve">We </w:t>
      </w:r>
      <w:proofErr w:type="gramStart"/>
      <w:r>
        <w:t>didn’t</w:t>
      </w:r>
      <w:proofErr w:type="gramEnd"/>
      <w:r>
        <w:t xml:space="preserve"> see difference in hygiene between facility types, BUT Robles 2020 found cows in freestalls had </w:t>
      </w:r>
      <w:r w:rsidRPr="00DB7D2E">
        <w:t>Cows in freestall barns more often had dirty lower legs,</w:t>
      </w:r>
      <w:r>
        <w:t xml:space="preserve"> and</w:t>
      </w:r>
      <w:r w:rsidRPr="00DB7D2E">
        <w:t xml:space="preserve"> upper legs</w:t>
      </w:r>
      <w:r>
        <w:t>/</w:t>
      </w:r>
      <w:r w:rsidRPr="00DB7D2E">
        <w:t>flanks compared to tie-stall barns</w:t>
      </w:r>
    </w:p>
    <w:p w14:paraId="7DA050C2" w14:textId="77777777" w:rsidR="00177760" w:rsidRDefault="00177760" w:rsidP="00177760">
      <w:pPr>
        <w:pStyle w:val="ListParagraph"/>
        <w:numPr>
          <w:ilvl w:val="1"/>
          <w:numId w:val="2"/>
        </w:numPr>
      </w:pPr>
      <w:r>
        <w:t>Hygiene is hard to compare between system types: Cook 2002; different parts of cow will be dirtier for freestall, tiestall, loose-housing with no stalls. We looked just at udder hygiene</w:t>
      </w:r>
    </w:p>
    <w:p w14:paraId="0A47150C" w14:textId="77777777" w:rsidR="00177760" w:rsidRPr="0045063D" w:rsidRDefault="00177760" w:rsidP="00177760">
      <w:pPr>
        <w:pStyle w:val="ListParagraph"/>
        <w:numPr>
          <w:ilvl w:val="1"/>
          <w:numId w:val="2"/>
        </w:numPr>
      </w:pPr>
      <w:r>
        <w:t xml:space="preserve">Can borrow language from Robles 2020 blurb </w:t>
      </w:r>
    </w:p>
    <w:p w14:paraId="63FF167E" w14:textId="77777777" w:rsidR="00177760" w:rsidRDefault="00177760" w:rsidP="00177760"/>
    <w:p w14:paraId="4C0ED543" w14:textId="77777777" w:rsidR="00177760" w:rsidRDefault="00177760" w:rsidP="00177760">
      <w:r w:rsidRPr="00AF6978">
        <w:t>Farms with deeper bedding showed a tendency toward a lower bulk tank somatic cell count, lower percent new IMI, lower percent any IMI, lower weighted average linear score, and lower mean udder hygiene score. Farms with lower mean udder hygiene scores tended towards having lower percent chronic IMI, lower percent any IMI, and lower weighted average linear score. Increased bedding depth measures also tended to be associated with lower mean udder hygiene scores.</w:t>
      </w:r>
    </w:p>
    <w:p w14:paraId="70183DFC" w14:textId="77777777" w:rsidR="00177760" w:rsidRDefault="00177760" w:rsidP="00177760">
      <w:r w:rsidRPr="00BB04F1">
        <w:t>Overall, farms with more deeply-bedded cows had improved bulk tank milk quality (as measured by SCC), as well as better udder health metrics and udder hygiene scores. Unsurprisingly, better udder hygiene was associated with improved udder health measures. Additionally, bedded pack systems did not differ significantly in their milk quality, udder health, or hygiene measures when compared to the more commonly used winter housing systems for organic cows in the state. Bedded packs can therefore be considered as a viable option for pasture-based herds looking for a more affordable loose-housing system.</w:t>
      </w:r>
    </w:p>
    <w:p w14:paraId="668CF256" w14:textId="5F4A4117" w:rsidR="000B1459" w:rsidRDefault="00827822">
      <w:pPr>
        <w:rPr>
          <w:b/>
          <w:bCs/>
          <w:i/>
          <w:iCs/>
        </w:rPr>
      </w:pPr>
      <w:r w:rsidRPr="00827822">
        <w:rPr>
          <w:b/>
          <w:bCs/>
          <w:i/>
          <w:iCs/>
        </w:rPr>
        <w:lastRenderedPageBreak/>
        <w:t>Notes on M and M for model-building:</w:t>
      </w:r>
    </w:p>
    <w:p w14:paraId="6E3EEFCC" w14:textId="2BE099A8" w:rsidR="007316D3" w:rsidRDefault="007316D3">
      <w:r w:rsidRPr="00891841">
        <w:rPr>
          <w:b/>
          <w:bCs/>
        </w:rPr>
        <w:t>SCC:</w:t>
      </w:r>
      <w:r>
        <w:t xml:space="preserve"> no “significant” model (overall p for f-test below 0.5); no predictors significant either</w:t>
      </w:r>
      <w:r w:rsidR="00373380">
        <w:t xml:space="preserve">; </w:t>
      </w:r>
      <w:r w:rsidR="00373380" w:rsidRPr="00373380">
        <w:t xml:space="preserve">model with only </w:t>
      </w:r>
      <w:proofErr w:type="spellStart"/>
      <w:r w:rsidR="00373380" w:rsidRPr="00373380">
        <w:t>herd</w:t>
      </w:r>
      <w:r w:rsidR="003038F6">
        <w:t>_</w:t>
      </w:r>
      <w:r w:rsidR="00373380" w:rsidRPr="00373380">
        <w:t>size</w:t>
      </w:r>
      <w:proofErr w:type="spellEnd"/>
      <w:r w:rsidR="00373380" w:rsidRPr="00373380">
        <w:t xml:space="preserve"> had lowest AIC; f-test between full and reduced model showed </w:t>
      </w:r>
      <w:proofErr w:type="spellStart"/>
      <w:r w:rsidR="00373380" w:rsidRPr="00373380">
        <w:t>herd</w:t>
      </w:r>
      <w:r w:rsidR="003038F6">
        <w:t>_</w:t>
      </w:r>
      <w:r w:rsidR="00373380" w:rsidRPr="00373380">
        <w:t>size</w:t>
      </w:r>
      <w:proofErr w:type="spellEnd"/>
      <w:r w:rsidR="00373380" w:rsidRPr="00373380">
        <w:t xml:space="preserve"> model "NO better" than reduced model (p&gt;0.05)</w:t>
      </w:r>
      <w:r w:rsidR="003042F0">
        <w:t xml:space="preserve">; </w:t>
      </w:r>
      <w:proofErr w:type="spellStart"/>
      <w:r w:rsidR="003042F0">
        <w:t>facility_type</w:t>
      </w:r>
      <w:proofErr w:type="spellEnd"/>
      <w:r w:rsidR="003042F0">
        <w:t xml:space="preserve"> not significant predictor</w:t>
      </w:r>
    </w:p>
    <w:p w14:paraId="4DDB9CD4" w14:textId="4A300254" w:rsidR="00933D18" w:rsidRDefault="00E201B6">
      <w:r w:rsidRPr="003042F0">
        <w:rPr>
          <w:b/>
          <w:bCs/>
        </w:rPr>
        <w:t>NEW IMI:</w:t>
      </w:r>
      <w:r>
        <w:t xml:space="preserve"> </w:t>
      </w:r>
      <w:r w:rsidR="00316CFF">
        <w:t>20 different “significant” models (overall p for f-test below 0.5);</w:t>
      </w:r>
      <w:r w:rsidR="00DD1953">
        <w:t xml:space="preserve"> </w:t>
      </w:r>
      <w:r w:rsidR="003038F6" w:rsidRPr="003038F6">
        <w:t xml:space="preserve">model with </w:t>
      </w:r>
      <w:proofErr w:type="spellStart"/>
      <w:r w:rsidR="003038F6" w:rsidRPr="003038F6">
        <w:t>bedding_conditioner</w:t>
      </w:r>
      <w:proofErr w:type="spellEnd"/>
      <w:r w:rsidR="003038F6" w:rsidRPr="003038F6">
        <w:t xml:space="preserve">, </w:t>
      </w:r>
      <w:proofErr w:type="spellStart"/>
      <w:r w:rsidR="003038F6" w:rsidRPr="003038F6">
        <w:t>air_quality_TA</w:t>
      </w:r>
      <w:proofErr w:type="spellEnd"/>
      <w:r w:rsidR="003038F6" w:rsidRPr="003038F6">
        <w:t xml:space="preserve">, gloves, </w:t>
      </w:r>
      <w:proofErr w:type="spellStart"/>
      <w:r w:rsidR="003038F6" w:rsidRPr="003038F6">
        <w:t>mast_record</w:t>
      </w:r>
      <w:proofErr w:type="spellEnd"/>
      <w:r w:rsidR="003038F6" w:rsidRPr="003038F6">
        <w:t xml:space="preserve"> had lowest AIC; f-test between best and reduced model showed best model "better" than reduced model (p&lt;0.05)</w:t>
      </w:r>
      <w:r w:rsidR="00165D25">
        <w:t xml:space="preserve">; </w:t>
      </w:r>
      <w:proofErr w:type="spellStart"/>
      <w:r w:rsidR="003042F0">
        <w:t>facility_type</w:t>
      </w:r>
      <w:proofErr w:type="spellEnd"/>
      <w:r w:rsidR="003042F0">
        <w:t xml:space="preserve"> not significant predictor</w:t>
      </w:r>
    </w:p>
    <w:p w14:paraId="44AC5FFC" w14:textId="0E10B3D4" w:rsidR="00933D18" w:rsidRDefault="00933D18">
      <w:r>
        <w:rPr>
          <w:b/>
          <w:bCs/>
        </w:rPr>
        <w:t xml:space="preserve">CHRONIC IMI: </w:t>
      </w:r>
      <w:r w:rsidR="00B60390">
        <w:t xml:space="preserve">2 “significant” </w:t>
      </w:r>
      <w:r w:rsidR="002E1C1F">
        <w:t xml:space="preserve">(overall p for f-test below 0.5); </w:t>
      </w:r>
      <w:r w:rsidRPr="00933D18">
        <w:t xml:space="preserve">model with </w:t>
      </w:r>
      <w:proofErr w:type="spellStart"/>
      <w:r w:rsidRPr="00933D18">
        <w:t>bedding_conditioner</w:t>
      </w:r>
      <w:proofErr w:type="spellEnd"/>
      <w:r w:rsidRPr="00933D18">
        <w:t xml:space="preserve">, </w:t>
      </w:r>
      <w:proofErr w:type="spellStart"/>
      <w:r w:rsidRPr="00933D18">
        <w:t>clip_udder</w:t>
      </w:r>
      <w:proofErr w:type="spellEnd"/>
      <w:r w:rsidRPr="00933D18">
        <w:t xml:space="preserve">, </w:t>
      </w:r>
      <w:proofErr w:type="spellStart"/>
      <w:r w:rsidRPr="00933D18">
        <w:t>sel_feed</w:t>
      </w:r>
      <w:proofErr w:type="spellEnd"/>
      <w:r w:rsidRPr="00933D18">
        <w:t>, perc_udder_3and4 had lowest AIC (FULL model); f-test between full and reduced model showed full model "better" than reduced model (p&lt;0.05)</w:t>
      </w:r>
      <w:r w:rsidR="00B60390">
        <w:t>;</w:t>
      </w:r>
      <w:r w:rsidR="00B60390" w:rsidRPr="00B60390">
        <w:t xml:space="preserve"> </w:t>
      </w:r>
      <w:proofErr w:type="spellStart"/>
      <w:r w:rsidR="00B60390">
        <w:t>facility_type</w:t>
      </w:r>
      <w:proofErr w:type="spellEnd"/>
      <w:r w:rsidR="00B60390">
        <w:t xml:space="preserve"> not significant predictor</w:t>
      </w:r>
    </w:p>
    <w:p w14:paraId="475C8F95" w14:textId="62040219" w:rsidR="00950E37" w:rsidRDefault="00311606">
      <w:r>
        <w:rPr>
          <w:b/>
          <w:bCs/>
        </w:rPr>
        <w:t xml:space="preserve">ANY IMI: </w:t>
      </w:r>
      <w:r w:rsidR="000D5C9B">
        <w:t>no “significant” model</w:t>
      </w:r>
      <w:r w:rsidR="002E1C1F">
        <w:t>s</w:t>
      </w:r>
      <w:r w:rsidR="000D5C9B">
        <w:t xml:space="preserve"> (overall p for f-test below 0.5); </w:t>
      </w:r>
      <w:r w:rsidRPr="00311606">
        <w:t>no significant predictors, but full model had lowest AIC; f-test between full and reduced model showed full model "better" than reduced model (p&lt;0.05)</w:t>
      </w:r>
      <w:r w:rsidR="007F555B">
        <w:t xml:space="preserve">; </w:t>
      </w:r>
      <w:proofErr w:type="spellStart"/>
      <w:r w:rsidR="007F555B">
        <w:t>facility_type</w:t>
      </w:r>
      <w:proofErr w:type="spellEnd"/>
      <w:r w:rsidR="007F555B">
        <w:t xml:space="preserve"> not significant predictor</w:t>
      </w:r>
    </w:p>
    <w:p w14:paraId="64340849" w14:textId="7F70CBC1" w:rsidR="003E68E3" w:rsidRPr="002E1C1F" w:rsidRDefault="002E1C1F">
      <w:r w:rsidRPr="002E1C1F">
        <w:rPr>
          <w:b/>
          <w:bCs/>
        </w:rPr>
        <w:t>UNWEIGHTED LS:</w:t>
      </w:r>
      <w:r>
        <w:t xml:space="preserve"> 4 “significant” models (overall p for f-test below 0.5);</w:t>
      </w:r>
      <w:r w:rsidR="0039794C">
        <w:t xml:space="preserve"> </w:t>
      </w:r>
      <w:r w:rsidR="0039794C" w:rsidRPr="0039794C">
        <w:t xml:space="preserve">model with </w:t>
      </w:r>
      <w:proofErr w:type="spellStart"/>
      <w:r w:rsidR="0039794C" w:rsidRPr="0039794C">
        <w:t>bedding_conditioner</w:t>
      </w:r>
      <w:proofErr w:type="spellEnd"/>
      <w:r w:rsidR="0039794C" w:rsidRPr="0039794C">
        <w:t xml:space="preserve">, </w:t>
      </w:r>
      <w:proofErr w:type="spellStart"/>
      <w:r w:rsidR="0039794C" w:rsidRPr="0039794C">
        <w:t>dry_prod</w:t>
      </w:r>
      <w:proofErr w:type="spellEnd"/>
      <w:r w:rsidR="0039794C" w:rsidRPr="0039794C">
        <w:t xml:space="preserve">, </w:t>
      </w:r>
      <w:proofErr w:type="spellStart"/>
      <w:r w:rsidR="0039794C" w:rsidRPr="0039794C">
        <w:t>sel_supp</w:t>
      </w:r>
      <w:proofErr w:type="spellEnd"/>
      <w:r w:rsidR="0039794C" w:rsidRPr="0039794C">
        <w:t xml:space="preserve">, </w:t>
      </w:r>
      <w:proofErr w:type="spellStart"/>
      <w:r w:rsidR="0039794C" w:rsidRPr="0039794C">
        <w:t>mean_hygiene</w:t>
      </w:r>
      <w:proofErr w:type="spellEnd"/>
      <w:r w:rsidR="0039794C" w:rsidRPr="0039794C">
        <w:t xml:space="preserve"> had lowest AIC (4 unforced predictors); f-test between "best" and reduced model showed "best" model "better" than reduced model (p&lt;0.05)</w:t>
      </w:r>
      <w:r w:rsidR="0028301A">
        <w:t>;</w:t>
      </w:r>
      <w:r w:rsidR="00744D3F">
        <w:t xml:space="preserve"> </w:t>
      </w:r>
      <w:proofErr w:type="spellStart"/>
      <w:r w:rsidR="00744D3F">
        <w:t>facility_type</w:t>
      </w:r>
      <w:proofErr w:type="spellEnd"/>
      <w:r w:rsidR="00744D3F">
        <w:t xml:space="preserve"> not significant predictor</w:t>
      </w:r>
    </w:p>
    <w:p w14:paraId="7D9A9472" w14:textId="59369F3C" w:rsidR="00827822" w:rsidRDefault="00044CE6">
      <w:r>
        <w:rPr>
          <w:b/>
          <w:bCs/>
        </w:rPr>
        <w:t xml:space="preserve">WEIGHTED LS: </w:t>
      </w:r>
      <w:r>
        <w:t xml:space="preserve">no “significant” models (overall p for f-test below 0.5); </w:t>
      </w:r>
      <w:r w:rsidRPr="00311606">
        <w:t>no significant predictors</w:t>
      </w:r>
      <w:r w:rsidR="00952FF2">
        <w:t xml:space="preserve">; </w:t>
      </w:r>
      <w:r w:rsidR="00952FF2" w:rsidRPr="00952FF2">
        <w:t xml:space="preserve">model with </w:t>
      </w:r>
      <w:proofErr w:type="spellStart"/>
      <w:r w:rsidR="00952FF2" w:rsidRPr="00952FF2">
        <w:t>air_quality_TA</w:t>
      </w:r>
      <w:proofErr w:type="spellEnd"/>
      <w:r w:rsidR="00952FF2" w:rsidRPr="00952FF2">
        <w:t xml:space="preserve"> had lowest AIC (1 unforced predictors) but *not* </w:t>
      </w:r>
      <w:proofErr w:type="spellStart"/>
      <w:r w:rsidR="00952FF2" w:rsidRPr="00952FF2">
        <w:t>signif</w:t>
      </w:r>
      <w:proofErr w:type="spellEnd"/>
      <w:r w:rsidR="00952FF2" w:rsidRPr="00952FF2">
        <w:t>. at p&lt;0.05 (p was 0.058); f-test between "best" and reduced model showed "best" model "better" than reduced model (p&lt;0.05</w:t>
      </w:r>
      <w:r w:rsidR="00486033">
        <w:t>)</w:t>
      </w:r>
    </w:p>
    <w:p w14:paraId="341E2487" w14:textId="77777777" w:rsidR="00486033" w:rsidRDefault="00486033"/>
    <w:p w14:paraId="683B0E55" w14:textId="72FF9D62" w:rsidR="00486033" w:rsidRDefault="00486033">
      <w:pPr>
        <w:rPr>
          <w:i/>
          <w:iCs/>
        </w:rPr>
      </w:pPr>
      <w:r>
        <w:t xml:space="preserve">…. </w:t>
      </w:r>
      <w:r>
        <w:rPr>
          <w:i/>
          <w:iCs/>
        </w:rPr>
        <w:t>Why no ANOVA on BTM culture data?</w:t>
      </w:r>
      <w:r w:rsidR="00690A77">
        <w:rPr>
          <w:i/>
          <w:iCs/>
        </w:rPr>
        <w:t xml:space="preserve"> Somehow, all interesting ones (coliforms, non-ag streps, staph sp., aureus) </w:t>
      </w:r>
      <w:r w:rsidR="008A0A4D">
        <w:rPr>
          <w:i/>
          <w:iCs/>
        </w:rPr>
        <w:t>violate assumptions in one way or another – even when log transformed</w:t>
      </w:r>
    </w:p>
    <w:p w14:paraId="34BB807E" w14:textId="2948B504" w:rsidR="008A0A4D" w:rsidRDefault="008A0A4D">
      <w:r>
        <w:rPr>
          <w:b/>
          <w:bCs/>
        </w:rPr>
        <w:t xml:space="preserve">Coliforms: </w:t>
      </w:r>
      <w:r>
        <w:t xml:space="preserve">all either 5 or 0, so </w:t>
      </w:r>
      <w:proofErr w:type="gramStart"/>
      <w:r>
        <w:t>can’t</w:t>
      </w:r>
      <w:proofErr w:type="gramEnd"/>
      <w:r>
        <w:t xml:space="preserve"> really log transform and certainly not normally distributed</w:t>
      </w:r>
    </w:p>
    <w:p w14:paraId="0C9F42A5" w14:textId="228A4B6A" w:rsidR="008A0A4D" w:rsidRDefault="002B518E">
      <w:r>
        <w:rPr>
          <w:b/>
          <w:bCs/>
        </w:rPr>
        <w:t xml:space="preserve">Streps: </w:t>
      </w:r>
      <w:r>
        <w:t xml:space="preserve">there are 2 </w:t>
      </w:r>
      <w:r w:rsidRPr="00940396">
        <w:rPr>
          <w:color w:val="FF0000"/>
        </w:rPr>
        <w:t>outliers</w:t>
      </w:r>
      <w:r>
        <w:t xml:space="preserve"> in the bedded pack group (n = 5)</w:t>
      </w:r>
      <w:r w:rsidR="00F85C80">
        <w:t xml:space="preserve"> when log10 and log2 transformed</w:t>
      </w:r>
      <w:r>
        <w:t xml:space="preserve">, violating assumption of ANOVA; </w:t>
      </w:r>
      <w:r w:rsidR="00F85C80">
        <w:t>3 outliers when try raw data</w:t>
      </w:r>
      <w:r w:rsidR="00BB43CA">
        <w:t>; normally distributed</w:t>
      </w:r>
      <w:r w:rsidR="00B74A6E">
        <w:t xml:space="preserve"> overall, </w:t>
      </w:r>
      <w:r w:rsidR="00B74A6E" w:rsidRPr="00733B4F">
        <w:rPr>
          <w:color w:val="FF0000"/>
        </w:rPr>
        <w:t>but not</w:t>
      </w:r>
      <w:r w:rsidR="00733B4F" w:rsidRPr="00733B4F">
        <w:rPr>
          <w:color w:val="FF0000"/>
        </w:rPr>
        <w:t xml:space="preserve"> normally distributed</w:t>
      </w:r>
      <w:r w:rsidR="00B74A6E" w:rsidRPr="00733B4F">
        <w:rPr>
          <w:color w:val="FF0000"/>
        </w:rPr>
        <w:t xml:space="preserve"> when break down by facility type</w:t>
      </w:r>
      <w:r w:rsidR="00B74A6E">
        <w:t xml:space="preserve"> (</w:t>
      </w:r>
      <w:r w:rsidR="00733B4F">
        <w:t xml:space="preserve">residuals for FS); </w:t>
      </w:r>
      <w:r w:rsidR="00052110" w:rsidRPr="00F60513">
        <w:rPr>
          <w:color w:val="0000FF"/>
        </w:rPr>
        <w:t>variance is homogenous</w:t>
      </w:r>
      <w:r w:rsidR="00052110">
        <w:t xml:space="preserve"> though</w:t>
      </w:r>
    </w:p>
    <w:p w14:paraId="13A41FB6" w14:textId="63658E51" w:rsidR="00F85C80" w:rsidRDefault="00F85C80">
      <w:r>
        <w:rPr>
          <w:b/>
          <w:bCs/>
        </w:rPr>
        <w:t xml:space="preserve">Aureus: </w:t>
      </w:r>
      <w:r w:rsidR="00E27C70" w:rsidRPr="005F5B4B">
        <w:rPr>
          <w:color w:val="0000FF"/>
        </w:rPr>
        <w:t>no outliers</w:t>
      </w:r>
      <w:r w:rsidR="005F5B4B">
        <w:rPr>
          <w:color w:val="0000FF"/>
        </w:rPr>
        <w:t xml:space="preserve"> </w:t>
      </w:r>
      <w:r w:rsidR="005F5B4B" w:rsidRPr="005F5B4B">
        <w:t>when log transformed (with 0’s cheating)</w:t>
      </w:r>
      <w:r w:rsidR="00E27C70" w:rsidRPr="005F5B4B">
        <w:t xml:space="preserve">; </w:t>
      </w:r>
      <w:r w:rsidR="00A6329F">
        <w:t xml:space="preserve">tried both log10 and log2 transformed, but </w:t>
      </w:r>
      <w:r w:rsidR="00A6329F" w:rsidRPr="003079CB">
        <w:rPr>
          <w:color w:val="FF0000"/>
        </w:rPr>
        <w:t xml:space="preserve">not normally distributed </w:t>
      </w:r>
      <w:r w:rsidR="00A6329F">
        <w:t>(Shapiro-Wilke test is significant)</w:t>
      </w:r>
      <w:r w:rsidR="00E30E04">
        <w:t xml:space="preserve">; </w:t>
      </w:r>
      <w:r w:rsidR="00E30E04" w:rsidRPr="00F60513">
        <w:rPr>
          <w:color w:val="0000FF"/>
        </w:rPr>
        <w:t>variance is homogenous</w:t>
      </w:r>
      <w:r w:rsidR="00E30E04">
        <w:t xml:space="preserve"> though</w:t>
      </w:r>
    </w:p>
    <w:p w14:paraId="143A6ED8" w14:textId="03F20042" w:rsidR="00A6329F" w:rsidRDefault="00B247B9">
      <w:r>
        <w:rPr>
          <w:b/>
          <w:bCs/>
        </w:rPr>
        <w:t xml:space="preserve">Staph </w:t>
      </w:r>
      <w:proofErr w:type="spellStart"/>
      <w:r>
        <w:rPr>
          <w:b/>
          <w:bCs/>
        </w:rPr>
        <w:t>spp</w:t>
      </w:r>
      <w:proofErr w:type="spellEnd"/>
      <w:r>
        <w:rPr>
          <w:b/>
          <w:bCs/>
        </w:rPr>
        <w:t xml:space="preserve">: </w:t>
      </w:r>
      <w:r>
        <w:t xml:space="preserve">there is 1 </w:t>
      </w:r>
      <w:r w:rsidRPr="00940396">
        <w:rPr>
          <w:color w:val="FF0000"/>
        </w:rPr>
        <w:t>outlier</w:t>
      </w:r>
      <w:r>
        <w:t xml:space="preserve"> in BP (Choiniere)</w:t>
      </w:r>
      <w:r w:rsidR="00B57645">
        <w:t xml:space="preserve"> for both log10 and log2</w:t>
      </w:r>
      <w:r>
        <w:t>; when removed, still normally distributed</w:t>
      </w:r>
      <w:r w:rsidR="00544097">
        <w:t xml:space="preserve">, </w:t>
      </w:r>
      <w:r w:rsidR="00C779DF">
        <w:t xml:space="preserve">and when not removed, </w:t>
      </w:r>
      <w:r w:rsidR="00C779DF" w:rsidRPr="00C779DF">
        <w:rPr>
          <w:color w:val="0000FF"/>
        </w:rPr>
        <w:t>normally distributed</w:t>
      </w:r>
      <w:r w:rsidR="00C779DF">
        <w:t xml:space="preserve">; </w:t>
      </w:r>
      <w:r w:rsidR="00544097" w:rsidRPr="008D4308">
        <w:rPr>
          <w:color w:val="0000FF"/>
        </w:rPr>
        <w:t>homogeneity of variance between groups same</w:t>
      </w:r>
      <w:r w:rsidR="00544097">
        <w:t xml:space="preserve">; </w:t>
      </w:r>
      <w:r w:rsidR="00F26768">
        <w:t>when do ANOVA without CF, no difference in f</w:t>
      </w:r>
      <w:r w:rsidR="009E71FD">
        <w:t>acility type</w:t>
      </w:r>
    </w:p>
    <w:p w14:paraId="5A354555" w14:textId="77777777" w:rsidR="00841787" w:rsidRDefault="00841787"/>
    <w:p w14:paraId="7AE42674" w14:textId="3B424758" w:rsidR="00F8333C" w:rsidRDefault="00F8333C">
      <w:pPr>
        <w:rPr>
          <w:i/>
          <w:iCs/>
        </w:rPr>
      </w:pPr>
      <w:r>
        <w:t>…</w:t>
      </w:r>
      <w:r w:rsidR="003B6BFF">
        <w:t xml:space="preserve"> </w:t>
      </w:r>
      <w:r w:rsidR="003B6BFF">
        <w:rPr>
          <w:i/>
          <w:iCs/>
        </w:rPr>
        <w:t>Trying to model culture data from BTM:</w:t>
      </w:r>
      <w:r w:rsidR="00841787">
        <w:rPr>
          <w:i/>
          <w:iCs/>
        </w:rPr>
        <w:t xml:space="preserve"> </w:t>
      </w:r>
      <w:r w:rsidR="00841787" w:rsidRPr="00841787">
        <w:rPr>
          <w:i/>
          <w:iCs/>
        </w:rPr>
        <w:t>Simon suggested treating as COUNT data, trying either Poisson, Negative Binomial, or Zero-inflated models of either.</w:t>
      </w:r>
      <w:r w:rsidR="00841787">
        <w:rPr>
          <w:i/>
          <w:iCs/>
        </w:rPr>
        <w:t xml:space="preserve"> Sandra’s lab has used log transformed culture data.</w:t>
      </w:r>
    </w:p>
    <w:p w14:paraId="09DE348D" w14:textId="0E6864C4" w:rsidR="003B6BFF" w:rsidRDefault="003B6BFF">
      <w:r>
        <w:rPr>
          <w:b/>
          <w:bCs/>
        </w:rPr>
        <w:lastRenderedPageBreak/>
        <w:t xml:space="preserve">Strep: </w:t>
      </w:r>
      <w:r w:rsidR="00841787">
        <w:t xml:space="preserve">Simon suggested treating as COUNT data, trying either Poisson, Negative Binomial, or Zero-inflated models of either. </w:t>
      </w:r>
      <w:r w:rsidR="00BC0FAB">
        <w:t>Strep data is ~ normally distributed, but there is certainly an outlier.</w:t>
      </w:r>
      <w:r w:rsidR="00EF78DC">
        <w:t xml:space="preserve"> So, had initially tried modelling as “count” data… did a bunch of tests in R to check for overdispersion (when variance much bigger than the mean</w:t>
      </w:r>
      <w:r w:rsidR="009416CE">
        <w:t>; “40herd_model_BTM_</w:t>
      </w:r>
      <w:proofErr w:type="gramStart"/>
      <w:r w:rsidR="009416CE">
        <w:t>outcomes.Rmd</w:t>
      </w:r>
      <w:proofErr w:type="gramEnd"/>
      <w:r w:rsidR="009416CE">
        <w:t>”)</w:t>
      </w:r>
      <w:r w:rsidR="00B820A1">
        <w:t>. Got</w:t>
      </w:r>
      <w:r w:rsidR="00B820A1" w:rsidRPr="00B820A1">
        <w:t xml:space="preserve"> a ton of signif</w:t>
      </w:r>
      <w:r w:rsidR="00B820A1">
        <w:t xml:space="preserve">icant </w:t>
      </w:r>
      <w:r w:rsidR="00B820A1" w:rsidRPr="00B820A1">
        <w:t xml:space="preserve">predictors in univariate screening, prob </w:t>
      </w:r>
      <w:proofErr w:type="spellStart"/>
      <w:r w:rsidR="00B820A1" w:rsidRPr="00B820A1">
        <w:t>bc</w:t>
      </w:r>
      <w:proofErr w:type="spellEnd"/>
      <w:r w:rsidR="00B820A1" w:rsidRPr="00B820A1">
        <w:t xml:space="preserve"> small sample size. </w:t>
      </w:r>
      <w:r w:rsidR="00B820A1">
        <w:t>W</w:t>
      </w:r>
      <w:r w:rsidR="00B820A1" w:rsidRPr="00B820A1">
        <w:t>hen variance higher than mean (</w:t>
      </w:r>
      <w:proofErr w:type="spellStart"/>
      <w:r w:rsidR="00B820A1" w:rsidRPr="00B820A1">
        <w:t>overdispersed</w:t>
      </w:r>
      <w:proofErr w:type="spellEnd"/>
      <w:r w:rsidR="00B820A1" w:rsidRPr="00B820A1">
        <w:t xml:space="preserve">), risk of false positives increases (number positive from linear regression univariate screening for binomials: 6/21 predictors for </w:t>
      </w:r>
      <w:proofErr w:type="spellStart"/>
      <w:r w:rsidR="00B820A1" w:rsidRPr="00B820A1">
        <w:t>scc</w:t>
      </w:r>
      <w:proofErr w:type="spellEnd"/>
      <w:r w:rsidR="00B820A1" w:rsidRPr="00B820A1">
        <w:t xml:space="preserve"> modeling, vs. </w:t>
      </w:r>
      <w:proofErr w:type="spellStart"/>
      <w:r w:rsidR="00B820A1" w:rsidRPr="00B820A1">
        <w:t>poisson</w:t>
      </w:r>
      <w:proofErr w:type="spellEnd"/>
      <w:r w:rsidR="00B820A1" w:rsidRPr="00B820A1">
        <w:t xml:space="preserve"> for strep data: 17/21 predictors) ... "relatively small violations of Poisson’s assumptions can dramatically inflate false positives rates</w:t>
      </w:r>
      <w:r w:rsidR="00A56982">
        <w:t>.</w:t>
      </w:r>
      <w:r w:rsidR="00B820A1" w:rsidRPr="00B820A1">
        <w:t>"</w:t>
      </w:r>
      <w:r w:rsidR="00A56982">
        <w:t xml:space="preserve"> </w:t>
      </w:r>
      <w:r w:rsidR="002E6A37">
        <w:t xml:space="preserve">With a Negative Binomial: </w:t>
      </w:r>
      <w:r w:rsidR="002E6A37" w:rsidRPr="002E6A37">
        <w:t xml:space="preserve">"Instead of requiring the mean equal the variance, the variance is a quadratic function of the mean and can differ from it. This allows it to more faithfully model data which is </w:t>
      </w:r>
      <w:proofErr w:type="spellStart"/>
      <w:r w:rsidR="002E6A37" w:rsidRPr="002E6A37">
        <w:t>overdispersed</w:t>
      </w:r>
      <w:proofErr w:type="spellEnd"/>
      <w:r w:rsidR="002E6A37" w:rsidRPr="002E6A37">
        <w:t xml:space="preserve"> – that is, where the variance is greater than the mean. While it is possible for data to become so </w:t>
      </w:r>
      <w:proofErr w:type="spellStart"/>
      <w:r w:rsidR="002E6A37" w:rsidRPr="002E6A37">
        <w:t>overdispersed</w:t>
      </w:r>
      <w:proofErr w:type="spellEnd"/>
      <w:r w:rsidR="002E6A37" w:rsidRPr="002E6A37">
        <w:t xml:space="preserve"> that they violate the assumptions of the Negative Binomial, there is more flexibility than Poisson accommodates</w:t>
      </w:r>
      <w:r w:rsidR="006535EF">
        <w:t>.</w:t>
      </w:r>
      <w:r w:rsidR="002E6A37" w:rsidRPr="002E6A37">
        <w:t>"</w:t>
      </w:r>
      <w:r w:rsidR="000008AF">
        <w:t xml:space="preserve"> </w:t>
      </w:r>
      <w:proofErr w:type="spellStart"/>
      <w:r w:rsidR="000008AF" w:rsidRPr="000008AF">
        <w:t>DHARMa</w:t>
      </w:r>
      <w:proofErr w:type="spellEnd"/>
      <w:r w:rsidR="000008AF" w:rsidRPr="000008AF">
        <w:t xml:space="preserve"> nonparametric dispersion test via </w:t>
      </w:r>
      <w:proofErr w:type="spellStart"/>
      <w:r w:rsidR="000008AF" w:rsidRPr="000008AF">
        <w:t>sd</w:t>
      </w:r>
      <w:proofErr w:type="spellEnd"/>
      <w:r w:rsidR="000008AF" w:rsidRPr="000008AF">
        <w:t xml:space="preserve"> of residuals fitted vs. simulated</w:t>
      </w:r>
      <w:r w:rsidR="000008AF">
        <w:t xml:space="preserve"> … indicated NB ok, Poisson NOT.</w:t>
      </w:r>
    </w:p>
    <w:p w14:paraId="47EB145E" w14:textId="77777777" w:rsidR="00497C4B" w:rsidRDefault="00497C4B"/>
    <w:p w14:paraId="63BE0EBD" w14:textId="11E0BFFE" w:rsidR="00497C4B" w:rsidRDefault="00497C4B">
      <w:r>
        <w:rPr>
          <w:b/>
          <w:bCs/>
        </w:rPr>
        <w:t xml:space="preserve">SA: </w:t>
      </w:r>
      <w:r w:rsidR="00510A0E">
        <w:t xml:space="preserve">Many more zeroes is SA data (8/21). Regular linear regression on log-transformed SA data is NOT appropriate; </w:t>
      </w:r>
      <w:r w:rsidR="009E6348">
        <w:t xml:space="preserve">it is NOT normally distributed (according to Shapiro-Wilk test). Additionally, had to make all 8 zeroes the log of 2.5 CFU (half the </w:t>
      </w:r>
      <w:r w:rsidR="004152EA">
        <w:t xml:space="preserve">lower limit of detection for culture, like Sam and Kruthika did). Really had a lot of difficulty </w:t>
      </w:r>
      <w:r w:rsidR="00913C4A">
        <w:t xml:space="preserve">choosing between the count-based modelling methods that Simon suggested; Poisson, Negative Binomial, </w:t>
      </w:r>
      <w:proofErr w:type="spellStart"/>
      <w:r w:rsidR="00DA3BF8">
        <w:t>Quasipoisson</w:t>
      </w:r>
      <w:proofErr w:type="spellEnd"/>
      <w:r w:rsidR="00DA3BF8">
        <w:t xml:space="preserve">, Zero-inflated Poisson, Zero-inflated Negative Binomial. </w:t>
      </w:r>
    </w:p>
    <w:p w14:paraId="3A2EDF1E" w14:textId="2915FF2A" w:rsidR="009D1245" w:rsidRDefault="00A36D09" w:rsidP="00A36D09">
      <w:r>
        <w:t xml:space="preserve">Got </w:t>
      </w:r>
      <w:r>
        <w:t>a ton of signif</w:t>
      </w:r>
      <w:r w:rsidR="00723992">
        <w:t>icant</w:t>
      </w:r>
      <w:r>
        <w:t xml:space="preserve"> predictors in univariate screening, prob </w:t>
      </w:r>
      <w:proofErr w:type="spellStart"/>
      <w:r>
        <w:t>bc</w:t>
      </w:r>
      <w:proofErr w:type="spellEnd"/>
      <w:r>
        <w:t xml:space="preserve"> small sample size. </w:t>
      </w:r>
      <w:r w:rsidR="00723992">
        <w:t>Calculated the variance of the SA data: 4885.357</w:t>
      </w:r>
      <w:r w:rsidR="003E4C4C">
        <w:t xml:space="preserve"> for sample variance, 4652.721 for population variance. Mean is 43.57</w:t>
      </w:r>
      <w:r w:rsidR="009D1245">
        <w:t xml:space="preserve">143. </w:t>
      </w:r>
      <w:r w:rsidR="00723992">
        <w:t>W</w:t>
      </w:r>
      <w:r>
        <w:t>hen variance higher than mean (</w:t>
      </w:r>
      <w:proofErr w:type="spellStart"/>
      <w:r>
        <w:t>overdispersed</w:t>
      </w:r>
      <w:proofErr w:type="spellEnd"/>
      <w:r>
        <w:t xml:space="preserve">), risk of false positives increases (number positive from linear regression univariate screening for binomials: 6/21 predictors for </w:t>
      </w:r>
      <w:proofErr w:type="spellStart"/>
      <w:r>
        <w:t>scc</w:t>
      </w:r>
      <w:proofErr w:type="spellEnd"/>
      <w:r>
        <w:t xml:space="preserve"> modeling, vs. </w:t>
      </w:r>
      <w:proofErr w:type="spellStart"/>
      <w:r>
        <w:t>poisson</w:t>
      </w:r>
      <w:proofErr w:type="spellEnd"/>
      <w:r>
        <w:t xml:space="preserve"> for </w:t>
      </w:r>
      <w:proofErr w:type="spellStart"/>
      <w:r>
        <w:t>sa</w:t>
      </w:r>
      <w:proofErr w:type="spellEnd"/>
      <w:r>
        <w:t xml:space="preserve"> data: 15/21 predictors) ... "</w:t>
      </w:r>
      <w:r w:rsidR="009D1245">
        <w:t>R</w:t>
      </w:r>
      <w:r>
        <w:t>elatively small violations of Poisson’s assumptions can dramatically inflate false positives rates</w:t>
      </w:r>
      <w:r w:rsidR="009D1245">
        <w:t xml:space="preserve">.” </w:t>
      </w:r>
      <w:r w:rsidR="00123535">
        <w:t>Tried a bunch of tests for overdispersion, and certainly seems that Poisson model for SA data is over-dispersed.</w:t>
      </w:r>
    </w:p>
    <w:p w14:paraId="7E852A5C" w14:textId="77777777" w:rsidR="00E97578" w:rsidRPr="00E97578" w:rsidRDefault="00E97578" w:rsidP="00E97578">
      <w:pPr>
        <w:spacing w:after="0"/>
        <w:rPr>
          <w:i/>
          <w:iCs/>
        </w:rPr>
      </w:pPr>
      <w:proofErr w:type="gramStart"/>
      <w:r>
        <w:t>library(</w:t>
      </w:r>
      <w:proofErr w:type="gramEnd"/>
      <w:r>
        <w:t xml:space="preserve">AER) </w:t>
      </w:r>
      <w:r w:rsidRPr="00E97578">
        <w:rPr>
          <w:i/>
          <w:iCs/>
        </w:rPr>
        <w:t># has a test for overdispersion</w:t>
      </w:r>
    </w:p>
    <w:p w14:paraId="752F5895" w14:textId="37C73AEB" w:rsidR="00E97578" w:rsidRDefault="00E97578" w:rsidP="00E97578">
      <w:pPr>
        <w:spacing w:after="0"/>
        <w:rPr>
          <w:i/>
          <w:iCs/>
        </w:rPr>
      </w:pPr>
      <w:proofErr w:type="spellStart"/>
      <w:proofErr w:type="gramStart"/>
      <w:r>
        <w:t>dispersiontest</w:t>
      </w:r>
      <w:proofErr w:type="spellEnd"/>
      <w:r>
        <w:t>(</w:t>
      </w:r>
      <w:proofErr w:type="gramEnd"/>
      <w:r>
        <w:t xml:space="preserve">sa1, </w:t>
      </w:r>
      <w:proofErr w:type="spellStart"/>
      <w:r>
        <w:t>trafo</w:t>
      </w:r>
      <w:proofErr w:type="spellEnd"/>
      <w:r>
        <w:t xml:space="preserve">=1) </w:t>
      </w:r>
      <w:r w:rsidRPr="00E97578">
        <w:rPr>
          <w:i/>
          <w:iCs/>
        </w:rPr>
        <w:t xml:space="preserve">### not sure how to interp. this one- says alpha is huge, but the p isn't </w:t>
      </w:r>
      <w:proofErr w:type="spellStart"/>
      <w:r w:rsidRPr="00E97578">
        <w:rPr>
          <w:i/>
          <w:iCs/>
        </w:rPr>
        <w:t>signif</w:t>
      </w:r>
      <w:proofErr w:type="spellEnd"/>
      <w:r>
        <w:rPr>
          <w:i/>
          <w:iCs/>
        </w:rPr>
        <w:t>; also, I can’t tell if I’m supposed to use 1 or 0 for this “</w:t>
      </w:r>
      <w:proofErr w:type="spellStart"/>
      <w:r>
        <w:rPr>
          <w:i/>
          <w:iCs/>
        </w:rPr>
        <w:t>trafo</w:t>
      </w:r>
      <w:proofErr w:type="spellEnd"/>
      <w:r>
        <w:rPr>
          <w:i/>
          <w:iCs/>
        </w:rPr>
        <w:t>” value</w:t>
      </w:r>
    </w:p>
    <w:p w14:paraId="6CF217C8" w14:textId="77777777" w:rsidR="0039118A" w:rsidRPr="0039118A" w:rsidRDefault="0039118A" w:rsidP="003911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9118A">
        <w:rPr>
          <w:rFonts w:ascii="Lucida Console" w:eastAsia="Times New Roman" w:hAnsi="Lucida Console" w:cs="Courier New"/>
          <w:color w:val="000000"/>
          <w:sz w:val="20"/>
          <w:szCs w:val="20"/>
          <w:bdr w:val="none" w:sz="0" w:space="0" w:color="auto" w:frame="1"/>
        </w:rPr>
        <w:tab/>
        <w:t>Overdispersion test</w:t>
      </w:r>
    </w:p>
    <w:p w14:paraId="1E87372A" w14:textId="77777777" w:rsidR="0039118A" w:rsidRPr="0039118A" w:rsidRDefault="0039118A" w:rsidP="003911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445C0220" w14:textId="77777777" w:rsidR="0039118A" w:rsidRPr="0039118A" w:rsidRDefault="0039118A" w:rsidP="003911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9118A">
        <w:rPr>
          <w:rFonts w:ascii="Lucida Console" w:eastAsia="Times New Roman" w:hAnsi="Lucida Console" w:cs="Courier New"/>
          <w:color w:val="000000"/>
          <w:sz w:val="20"/>
          <w:szCs w:val="20"/>
          <w:bdr w:val="none" w:sz="0" w:space="0" w:color="auto" w:frame="1"/>
        </w:rPr>
        <w:t>data:  sa1</w:t>
      </w:r>
    </w:p>
    <w:p w14:paraId="18CA647D" w14:textId="77777777" w:rsidR="0039118A" w:rsidRPr="0039118A" w:rsidRDefault="0039118A" w:rsidP="003911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9118A">
        <w:rPr>
          <w:rFonts w:ascii="Lucida Console" w:eastAsia="Times New Roman" w:hAnsi="Lucida Console" w:cs="Courier New"/>
          <w:color w:val="000000"/>
          <w:sz w:val="20"/>
          <w:szCs w:val="20"/>
          <w:bdr w:val="none" w:sz="0" w:space="0" w:color="auto" w:frame="1"/>
        </w:rPr>
        <w:t>z = 1.4671, p-value = 0.07118</w:t>
      </w:r>
    </w:p>
    <w:p w14:paraId="277DC13D" w14:textId="77777777" w:rsidR="0039118A" w:rsidRPr="0039118A" w:rsidRDefault="0039118A" w:rsidP="003911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9118A">
        <w:rPr>
          <w:rFonts w:ascii="Lucida Console" w:eastAsia="Times New Roman" w:hAnsi="Lucida Console" w:cs="Courier New"/>
          <w:color w:val="000000"/>
          <w:sz w:val="20"/>
          <w:szCs w:val="20"/>
          <w:bdr w:val="none" w:sz="0" w:space="0" w:color="auto" w:frame="1"/>
        </w:rPr>
        <w:t>alternative hypothesis: true alpha is greater than 0</w:t>
      </w:r>
    </w:p>
    <w:p w14:paraId="1E6B12FC" w14:textId="77777777" w:rsidR="0039118A" w:rsidRPr="0039118A" w:rsidRDefault="0039118A" w:rsidP="003911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9118A">
        <w:rPr>
          <w:rFonts w:ascii="Lucida Console" w:eastAsia="Times New Roman" w:hAnsi="Lucida Console" w:cs="Courier New"/>
          <w:color w:val="000000"/>
          <w:sz w:val="20"/>
          <w:szCs w:val="20"/>
          <w:bdr w:val="none" w:sz="0" w:space="0" w:color="auto" w:frame="1"/>
        </w:rPr>
        <w:t>sample estimates:</w:t>
      </w:r>
    </w:p>
    <w:p w14:paraId="0CC40E83" w14:textId="77777777" w:rsidR="0039118A" w:rsidRPr="0039118A" w:rsidRDefault="0039118A" w:rsidP="003911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39118A">
        <w:rPr>
          <w:rFonts w:ascii="Lucida Console" w:eastAsia="Times New Roman" w:hAnsi="Lucida Console" w:cs="Courier New"/>
          <w:color w:val="000000"/>
          <w:sz w:val="20"/>
          <w:szCs w:val="20"/>
          <w:bdr w:val="none" w:sz="0" w:space="0" w:color="auto" w:frame="1"/>
        </w:rPr>
        <w:t xml:space="preserve">   alpha </w:t>
      </w:r>
    </w:p>
    <w:p w14:paraId="586D7D92" w14:textId="77777777" w:rsidR="0039118A" w:rsidRPr="0039118A" w:rsidRDefault="0039118A" w:rsidP="003911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39118A">
        <w:rPr>
          <w:rFonts w:ascii="Lucida Console" w:eastAsia="Times New Roman" w:hAnsi="Lucida Console" w:cs="Courier New"/>
          <w:color w:val="000000"/>
          <w:sz w:val="20"/>
          <w:szCs w:val="20"/>
          <w:bdr w:val="none" w:sz="0" w:space="0" w:color="auto" w:frame="1"/>
        </w:rPr>
        <w:t xml:space="preserve">71.79762 </w:t>
      </w:r>
    </w:p>
    <w:p w14:paraId="0391999A" w14:textId="77777777" w:rsidR="0039118A" w:rsidRDefault="0039118A" w:rsidP="00E97578">
      <w:pPr>
        <w:spacing w:after="0"/>
        <w:rPr>
          <w:i/>
          <w:iCs/>
        </w:rPr>
      </w:pPr>
    </w:p>
    <w:p w14:paraId="6951A834" w14:textId="7EB10BEA" w:rsidR="0039118A" w:rsidRPr="0039118A" w:rsidRDefault="0039118A" w:rsidP="0039118A">
      <w:pPr>
        <w:spacing w:after="0"/>
        <w:rPr>
          <w:i/>
          <w:iCs/>
        </w:rPr>
      </w:pPr>
      <w:proofErr w:type="gramStart"/>
      <w:r w:rsidRPr="0039118A">
        <w:rPr>
          <w:i/>
          <w:iCs/>
        </w:rPr>
        <w:t>library(</w:t>
      </w:r>
      <w:proofErr w:type="gramEnd"/>
      <w:r w:rsidRPr="0039118A">
        <w:rPr>
          <w:i/>
          <w:iCs/>
        </w:rPr>
        <w:t xml:space="preserve">AER) </w:t>
      </w:r>
    </w:p>
    <w:p w14:paraId="7AADA4AD" w14:textId="7CAEC7A0" w:rsidR="0039118A" w:rsidRDefault="0039118A" w:rsidP="0039118A">
      <w:pPr>
        <w:spacing w:after="0"/>
        <w:rPr>
          <w:i/>
          <w:iCs/>
        </w:rPr>
      </w:pPr>
      <w:proofErr w:type="spellStart"/>
      <w:proofErr w:type="gramStart"/>
      <w:r w:rsidRPr="0039118A">
        <w:rPr>
          <w:i/>
          <w:iCs/>
        </w:rPr>
        <w:t>dispersiontest</w:t>
      </w:r>
      <w:proofErr w:type="spellEnd"/>
      <w:r w:rsidRPr="0039118A">
        <w:rPr>
          <w:i/>
          <w:iCs/>
        </w:rPr>
        <w:t>(</w:t>
      </w:r>
      <w:proofErr w:type="gramEnd"/>
      <w:r w:rsidRPr="0039118A">
        <w:rPr>
          <w:i/>
          <w:iCs/>
        </w:rPr>
        <w:t xml:space="preserve">sa1, </w:t>
      </w:r>
      <w:proofErr w:type="spellStart"/>
      <w:r w:rsidRPr="0039118A">
        <w:rPr>
          <w:i/>
          <w:iCs/>
        </w:rPr>
        <w:t>trafo</w:t>
      </w:r>
      <w:proofErr w:type="spellEnd"/>
      <w:r w:rsidRPr="0039118A">
        <w:rPr>
          <w:i/>
          <w:iCs/>
        </w:rPr>
        <w:t>=0)</w:t>
      </w:r>
    </w:p>
    <w:p w14:paraId="22A427F6" w14:textId="77777777" w:rsidR="00E9243D" w:rsidRDefault="00E9243D" w:rsidP="00E9243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ab/>
        <w:t>Overdispersion test</w:t>
      </w:r>
    </w:p>
    <w:p w14:paraId="0E9DC9C8" w14:textId="77777777" w:rsidR="00E9243D" w:rsidRDefault="00E9243D" w:rsidP="00E9243D">
      <w:pPr>
        <w:pStyle w:val="HTMLPreformatted"/>
        <w:shd w:val="clear" w:color="auto" w:fill="FFFFFF"/>
        <w:wordWrap w:val="0"/>
        <w:rPr>
          <w:rStyle w:val="gnd-iwgdh3b"/>
          <w:rFonts w:ascii="Lucida Console" w:hAnsi="Lucida Console"/>
          <w:color w:val="000000"/>
          <w:bdr w:val="none" w:sz="0" w:space="0" w:color="auto" w:frame="1"/>
        </w:rPr>
      </w:pPr>
    </w:p>
    <w:p w14:paraId="5652C716" w14:textId="77777777" w:rsidR="00E9243D" w:rsidRDefault="00E9243D" w:rsidP="00E9243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data:  sa1</w:t>
      </w:r>
    </w:p>
    <w:p w14:paraId="40AC7122" w14:textId="77777777" w:rsidR="00E9243D" w:rsidRDefault="00E9243D" w:rsidP="00E9243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z = 0.5343, p-value = 0.2966</w:t>
      </w:r>
    </w:p>
    <w:p w14:paraId="327CEC89" w14:textId="77777777" w:rsidR="00E9243D" w:rsidRDefault="00E9243D" w:rsidP="00E9243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lastRenderedPageBreak/>
        <w:t>alternative hypothesis: true alpha is greater than 0</w:t>
      </w:r>
    </w:p>
    <w:p w14:paraId="7D8B0CAC" w14:textId="77777777" w:rsidR="00E9243D" w:rsidRDefault="00E9243D" w:rsidP="00E9243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sample estimates:</w:t>
      </w:r>
    </w:p>
    <w:p w14:paraId="5A721892" w14:textId="77777777" w:rsidR="00E9243D" w:rsidRDefault="00E9243D" w:rsidP="00E9243D">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alpha </w:t>
      </w:r>
    </w:p>
    <w:p w14:paraId="66257D11" w14:textId="77777777" w:rsidR="00E9243D" w:rsidRDefault="00E9243D" w:rsidP="00E9243D">
      <w:pPr>
        <w:pStyle w:val="HTMLPreformatted"/>
        <w:shd w:val="clear" w:color="auto" w:fill="FFFFFF"/>
        <w:wordWrap w:val="0"/>
        <w:rPr>
          <w:rFonts w:ascii="Lucida Console" w:hAnsi="Lucida Console"/>
          <w:color w:val="000000"/>
        </w:rPr>
      </w:pPr>
      <w:r>
        <w:rPr>
          <w:rStyle w:val="gnd-iwgdh3b"/>
          <w:rFonts w:ascii="Lucida Console" w:hAnsi="Lucida Console"/>
          <w:color w:val="000000"/>
          <w:bdr w:val="none" w:sz="0" w:space="0" w:color="auto" w:frame="1"/>
        </w:rPr>
        <w:t xml:space="preserve">480.1924 </w:t>
      </w:r>
    </w:p>
    <w:p w14:paraId="52F88F77" w14:textId="77777777" w:rsidR="00E9243D" w:rsidRDefault="00E9243D" w:rsidP="0039118A">
      <w:pPr>
        <w:spacing w:after="0"/>
      </w:pPr>
    </w:p>
    <w:p w14:paraId="7F08D5B6" w14:textId="183CA8B0" w:rsidR="00A63940" w:rsidRDefault="00A63940" w:rsidP="0039118A">
      <w:pPr>
        <w:spacing w:after="0"/>
      </w:pPr>
      <w:r>
        <w:t xml:space="preserve">Tried to make a </w:t>
      </w:r>
      <w:r>
        <w:rPr>
          <w:b/>
          <w:bCs/>
        </w:rPr>
        <w:t>Negative Binomial model;</w:t>
      </w:r>
      <w:r>
        <w:t xml:space="preserve"> but I think the model </w:t>
      </w:r>
      <w:proofErr w:type="gramStart"/>
      <w:r>
        <w:t>won’t</w:t>
      </w:r>
      <w:proofErr w:type="gramEnd"/>
      <w:r>
        <w:t xml:space="preserve"> converge – too many 0’s?</w:t>
      </w:r>
      <w:r w:rsidR="000A4FE7">
        <w:t xml:space="preserve"> It gives errors that I </w:t>
      </w:r>
      <w:proofErr w:type="gramStart"/>
      <w:r w:rsidR="000A4FE7">
        <w:t>can’t</w:t>
      </w:r>
      <w:proofErr w:type="gramEnd"/>
      <w:r w:rsidR="000A4FE7">
        <w:t xml:space="preserve"> make sense of when I give the command to make the model, </w:t>
      </w:r>
      <w:r w:rsidR="00011373">
        <w:t>but then also gives a summary when asked</w:t>
      </w:r>
      <w:r w:rsidR="00D50867">
        <w:t xml:space="preserve"> for the NB summary</w:t>
      </w:r>
    </w:p>
    <w:p w14:paraId="55E6DC82" w14:textId="77777777" w:rsidR="00D50867" w:rsidRDefault="00D50867" w:rsidP="00D50867">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Call:</w:t>
      </w:r>
    </w:p>
    <w:p w14:paraId="14A653A7" w14:textId="77777777" w:rsidR="00D50867" w:rsidRDefault="00D50867" w:rsidP="00D50867">
      <w:pPr>
        <w:pStyle w:val="HTMLPreformatted"/>
        <w:shd w:val="clear" w:color="auto" w:fill="FFFFFF"/>
        <w:wordWrap w:val="0"/>
        <w:rPr>
          <w:rStyle w:val="gnd-iwgdh3b"/>
          <w:rFonts w:ascii="Lucida Console" w:hAnsi="Lucida Console"/>
          <w:color w:val="000000"/>
          <w:bdr w:val="none" w:sz="0" w:space="0" w:color="auto" w:frame="1"/>
        </w:rPr>
      </w:pPr>
      <w:proofErr w:type="spellStart"/>
      <w:proofErr w:type="gramStart"/>
      <w:r>
        <w:rPr>
          <w:rStyle w:val="gnd-iwgdh3b"/>
          <w:rFonts w:ascii="Lucida Console" w:hAnsi="Lucida Console"/>
          <w:color w:val="000000"/>
          <w:bdr w:val="none" w:sz="0" w:space="0" w:color="auto" w:frame="1"/>
        </w:rPr>
        <w:t>glm.nb</w:t>
      </w:r>
      <w:proofErr w:type="spellEnd"/>
      <w:proofErr w:type="gramEnd"/>
      <w:r>
        <w:rPr>
          <w:rStyle w:val="gnd-iwgdh3b"/>
          <w:rFonts w:ascii="Lucida Console" w:hAnsi="Lucida Console"/>
          <w:color w:val="000000"/>
          <w:bdr w:val="none" w:sz="0" w:space="0" w:color="auto" w:frame="1"/>
        </w:rPr>
        <w:t xml:space="preserve">(formula = </w:t>
      </w:r>
      <w:proofErr w:type="spellStart"/>
      <w:r>
        <w:rPr>
          <w:rStyle w:val="gnd-iwgdh3b"/>
          <w:rFonts w:ascii="Lucida Console" w:hAnsi="Lucida Console"/>
          <w:color w:val="000000"/>
          <w:bdr w:val="none" w:sz="0" w:space="0" w:color="auto" w:frame="1"/>
        </w:rPr>
        <w:t>milk_Staph_aureus</w:t>
      </w:r>
      <w:proofErr w:type="spellEnd"/>
      <w:r>
        <w:rPr>
          <w:rStyle w:val="gnd-iwgdh3b"/>
          <w:rFonts w:ascii="Lucida Console" w:hAnsi="Lucida Console"/>
          <w:color w:val="000000"/>
          <w:bdr w:val="none" w:sz="0" w:space="0" w:color="auto" w:frame="1"/>
        </w:rPr>
        <w:t xml:space="preserve"> ~ </w:t>
      </w:r>
      <w:proofErr w:type="spellStart"/>
      <w:r>
        <w:rPr>
          <w:rStyle w:val="gnd-iwgdh3b"/>
          <w:rFonts w:ascii="Lucida Console" w:hAnsi="Lucida Console"/>
          <w:color w:val="000000"/>
          <w:bdr w:val="none" w:sz="0" w:space="0" w:color="auto" w:frame="1"/>
        </w:rPr>
        <w:t>Facility_type</w:t>
      </w:r>
      <w:proofErr w:type="spellEnd"/>
      <w:r>
        <w:rPr>
          <w:rStyle w:val="gnd-iwgdh3b"/>
          <w:rFonts w:ascii="Lucida Console" w:hAnsi="Lucida Console"/>
          <w:color w:val="000000"/>
          <w:bdr w:val="none" w:sz="0" w:space="0" w:color="auto" w:frame="1"/>
        </w:rPr>
        <w:t xml:space="preserve">, data = </w:t>
      </w:r>
      <w:proofErr w:type="spellStart"/>
      <w:r>
        <w:rPr>
          <w:rStyle w:val="gnd-iwgdh3b"/>
          <w:rFonts w:ascii="Lucida Console" w:hAnsi="Lucida Console"/>
          <w:color w:val="000000"/>
          <w:bdr w:val="none" w:sz="0" w:space="0" w:color="auto" w:frame="1"/>
        </w:rPr>
        <w:t>lu</w:t>
      </w:r>
      <w:proofErr w:type="spellEnd"/>
      <w:r>
        <w:rPr>
          <w:rStyle w:val="gnd-iwgdh3b"/>
          <w:rFonts w:ascii="Lucida Console" w:hAnsi="Lucida Console"/>
          <w:color w:val="000000"/>
          <w:bdr w:val="none" w:sz="0" w:space="0" w:color="auto" w:frame="1"/>
        </w:rPr>
        <w:t xml:space="preserve">, </w:t>
      </w:r>
    </w:p>
    <w:p w14:paraId="4BE3DAC6" w14:textId="77777777" w:rsidR="00D50867" w:rsidRDefault="00D50867" w:rsidP="00D50867">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roofErr w:type="spellStart"/>
      <w:proofErr w:type="gramStart"/>
      <w:r>
        <w:rPr>
          <w:rStyle w:val="gnd-iwgdh3b"/>
          <w:rFonts w:ascii="Lucida Console" w:hAnsi="Lucida Console"/>
          <w:color w:val="000000"/>
          <w:bdr w:val="none" w:sz="0" w:space="0" w:color="auto" w:frame="1"/>
        </w:rPr>
        <w:t>init.theta</w:t>
      </w:r>
      <w:proofErr w:type="spellEnd"/>
      <w:proofErr w:type="gramEnd"/>
      <w:r>
        <w:rPr>
          <w:rStyle w:val="gnd-iwgdh3b"/>
          <w:rFonts w:ascii="Lucida Console" w:hAnsi="Lucida Console"/>
          <w:color w:val="000000"/>
          <w:bdr w:val="none" w:sz="0" w:space="0" w:color="auto" w:frame="1"/>
        </w:rPr>
        <w:t xml:space="preserve"> = 355991.0487, link = log)</w:t>
      </w:r>
    </w:p>
    <w:p w14:paraId="7F4CC51A" w14:textId="77777777" w:rsidR="00D50867" w:rsidRDefault="00D50867" w:rsidP="00D50867">
      <w:pPr>
        <w:pStyle w:val="HTMLPreformatted"/>
        <w:shd w:val="clear" w:color="auto" w:fill="FFFFFF"/>
        <w:wordWrap w:val="0"/>
        <w:rPr>
          <w:rStyle w:val="gnd-iwgdh3b"/>
          <w:rFonts w:ascii="Lucida Console" w:hAnsi="Lucida Console"/>
          <w:color w:val="000000"/>
          <w:bdr w:val="none" w:sz="0" w:space="0" w:color="auto" w:frame="1"/>
        </w:rPr>
      </w:pPr>
    </w:p>
    <w:p w14:paraId="3F327B38" w14:textId="77777777" w:rsidR="00D50867" w:rsidRDefault="00D50867" w:rsidP="00D50867">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Deviance Residuals: </w:t>
      </w:r>
    </w:p>
    <w:p w14:paraId="0EADE817" w14:textId="77777777" w:rsidR="00D50867" w:rsidRDefault="00D50867" w:rsidP="00D50867">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Min       1Q   Median       3Q      Max  </w:t>
      </w:r>
    </w:p>
    <w:p w14:paraId="40AD7E8A" w14:textId="77777777" w:rsidR="00D50867" w:rsidRDefault="00D50867" w:rsidP="00D50867">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-11.225   -5.457   -1.700    1.521   22.933  </w:t>
      </w:r>
    </w:p>
    <w:p w14:paraId="5ADC5936" w14:textId="77777777" w:rsidR="00D50867" w:rsidRDefault="00D50867" w:rsidP="00D50867">
      <w:pPr>
        <w:pStyle w:val="HTMLPreformatted"/>
        <w:shd w:val="clear" w:color="auto" w:fill="FFFFFF"/>
        <w:wordWrap w:val="0"/>
        <w:rPr>
          <w:rStyle w:val="gnd-iwgdh3b"/>
          <w:rFonts w:ascii="Lucida Console" w:hAnsi="Lucida Console"/>
          <w:color w:val="000000"/>
          <w:bdr w:val="none" w:sz="0" w:space="0" w:color="auto" w:frame="1"/>
        </w:rPr>
      </w:pPr>
    </w:p>
    <w:p w14:paraId="525747BB" w14:textId="77777777" w:rsidR="00D50867" w:rsidRDefault="00D50867" w:rsidP="00D50867">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Coefficients:</w:t>
      </w:r>
    </w:p>
    <w:p w14:paraId="7967A5F9" w14:textId="77777777" w:rsidR="00D50867" w:rsidRDefault="00D50867" w:rsidP="00D50867">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Estimate Std. Error z value </w:t>
      </w:r>
      <w:proofErr w:type="spellStart"/>
      <w:r>
        <w:rPr>
          <w:rStyle w:val="gnd-iwgdh3b"/>
          <w:rFonts w:ascii="Lucida Console" w:hAnsi="Lucida Console"/>
          <w:color w:val="000000"/>
          <w:bdr w:val="none" w:sz="0" w:space="0" w:color="auto" w:frame="1"/>
        </w:rPr>
        <w:t>Pr</w:t>
      </w:r>
      <w:proofErr w:type="spellEnd"/>
      <w:r>
        <w:rPr>
          <w:rStyle w:val="gnd-iwgdh3b"/>
          <w:rFonts w:ascii="Lucida Console" w:hAnsi="Lucida Console"/>
          <w:color w:val="000000"/>
          <w:bdr w:val="none" w:sz="0" w:space="0" w:color="auto" w:frame="1"/>
        </w:rPr>
        <w:t xml:space="preserve">(&gt;|z|)    </w:t>
      </w:r>
    </w:p>
    <w:p w14:paraId="185747E2" w14:textId="77777777" w:rsidR="00D50867" w:rsidRDefault="00D50867" w:rsidP="00D50867">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w:t>
      </w:r>
      <w:proofErr w:type="gramStart"/>
      <w:r>
        <w:rPr>
          <w:rStyle w:val="gnd-iwgdh3b"/>
          <w:rFonts w:ascii="Lucida Console" w:hAnsi="Lucida Console"/>
          <w:color w:val="000000"/>
          <w:bdr w:val="none" w:sz="0" w:space="0" w:color="auto" w:frame="1"/>
        </w:rPr>
        <w:t xml:space="preserve">Intercept)   </w:t>
      </w:r>
      <w:proofErr w:type="gramEnd"/>
      <w:r>
        <w:rPr>
          <w:rStyle w:val="gnd-iwgdh3b"/>
          <w:rFonts w:ascii="Lucida Console" w:hAnsi="Lucida Console"/>
          <w:color w:val="000000"/>
          <w:bdr w:val="none" w:sz="0" w:space="0" w:color="auto" w:frame="1"/>
        </w:rPr>
        <w:t xml:space="preserve">    2.1972     0.1491  14.739   &lt;2e-16 ***</w:t>
      </w:r>
    </w:p>
    <w:p w14:paraId="676D577B" w14:textId="77777777" w:rsidR="00D50867" w:rsidRDefault="00D50867" w:rsidP="00D50867">
      <w:pPr>
        <w:pStyle w:val="HTMLPreformatted"/>
        <w:shd w:val="clear" w:color="auto" w:fill="FFFFFF"/>
        <w:wordWrap w:val="0"/>
        <w:rPr>
          <w:rStyle w:val="gnd-iwgdh3b"/>
          <w:rFonts w:ascii="Lucida Console" w:hAnsi="Lucida Console"/>
          <w:color w:val="000000"/>
          <w:bdr w:val="none" w:sz="0" w:space="0" w:color="auto" w:frame="1"/>
        </w:rPr>
      </w:pPr>
      <w:proofErr w:type="spellStart"/>
      <w:r>
        <w:rPr>
          <w:rStyle w:val="gnd-iwgdh3b"/>
          <w:rFonts w:ascii="Lucida Console" w:hAnsi="Lucida Console"/>
          <w:color w:val="000000"/>
          <w:bdr w:val="none" w:sz="0" w:space="0" w:color="auto" w:frame="1"/>
        </w:rPr>
        <w:t>Facility_typeFS</w:t>
      </w:r>
      <w:proofErr w:type="spellEnd"/>
      <w:r>
        <w:rPr>
          <w:rStyle w:val="gnd-iwgdh3b"/>
          <w:rFonts w:ascii="Lucida Console" w:hAnsi="Lucida Console"/>
          <w:color w:val="000000"/>
          <w:bdr w:val="none" w:sz="0" w:space="0" w:color="auto" w:frame="1"/>
        </w:rPr>
        <w:t xml:space="preserve">   1.4917     0.1624   9.182   &lt;2e-16 ***</w:t>
      </w:r>
    </w:p>
    <w:p w14:paraId="68C1F43B" w14:textId="77777777" w:rsidR="00D50867" w:rsidRDefault="00D50867" w:rsidP="00D50867">
      <w:pPr>
        <w:pStyle w:val="HTMLPreformatted"/>
        <w:shd w:val="clear" w:color="auto" w:fill="FFFFFF"/>
        <w:wordWrap w:val="0"/>
        <w:rPr>
          <w:rStyle w:val="gnd-iwgdh3b"/>
          <w:rFonts w:ascii="Lucida Console" w:hAnsi="Lucida Console"/>
          <w:color w:val="000000"/>
          <w:bdr w:val="none" w:sz="0" w:space="0" w:color="auto" w:frame="1"/>
        </w:rPr>
      </w:pPr>
      <w:proofErr w:type="spellStart"/>
      <w:r>
        <w:rPr>
          <w:rStyle w:val="gnd-iwgdh3b"/>
          <w:rFonts w:ascii="Lucida Console" w:hAnsi="Lucida Console"/>
          <w:color w:val="000000"/>
          <w:bdr w:val="none" w:sz="0" w:space="0" w:color="auto" w:frame="1"/>
        </w:rPr>
        <w:t>Facility_typeTS</w:t>
      </w:r>
      <w:proofErr w:type="spellEnd"/>
      <w:r>
        <w:rPr>
          <w:rStyle w:val="gnd-iwgdh3b"/>
          <w:rFonts w:ascii="Lucida Console" w:hAnsi="Lucida Console"/>
          <w:color w:val="000000"/>
          <w:bdr w:val="none" w:sz="0" w:space="0" w:color="auto" w:frame="1"/>
        </w:rPr>
        <w:t xml:space="preserve">   1.9459     </w:t>
      </w:r>
      <w:proofErr w:type="gramStart"/>
      <w:r>
        <w:rPr>
          <w:rStyle w:val="gnd-iwgdh3b"/>
          <w:rFonts w:ascii="Lucida Console" w:hAnsi="Lucida Console"/>
          <w:color w:val="000000"/>
          <w:bdr w:val="none" w:sz="0" w:space="0" w:color="auto" w:frame="1"/>
        </w:rPr>
        <w:t>0.1543  12.611</w:t>
      </w:r>
      <w:proofErr w:type="gramEnd"/>
      <w:r>
        <w:rPr>
          <w:rStyle w:val="gnd-iwgdh3b"/>
          <w:rFonts w:ascii="Lucida Console" w:hAnsi="Lucida Console"/>
          <w:color w:val="000000"/>
          <w:bdr w:val="none" w:sz="0" w:space="0" w:color="auto" w:frame="1"/>
        </w:rPr>
        <w:t xml:space="preserve">   &lt;2e-16 ***</w:t>
      </w:r>
    </w:p>
    <w:p w14:paraId="73C36082" w14:textId="77777777" w:rsidR="00D50867" w:rsidRDefault="00D50867" w:rsidP="00D50867">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w:t>
      </w:r>
    </w:p>
    <w:p w14:paraId="295A5CB4" w14:textId="77777777" w:rsidR="00D50867" w:rsidRDefault="00D50867" w:rsidP="00D50867">
      <w:pPr>
        <w:pStyle w:val="HTMLPreformatted"/>
        <w:shd w:val="clear" w:color="auto" w:fill="FFFFFF"/>
        <w:wordWrap w:val="0"/>
        <w:rPr>
          <w:rStyle w:val="gnd-iwgdh3b"/>
          <w:rFonts w:ascii="Lucida Console" w:hAnsi="Lucida Console"/>
          <w:color w:val="000000"/>
          <w:bdr w:val="none" w:sz="0" w:space="0" w:color="auto" w:frame="1"/>
        </w:rPr>
      </w:pPr>
      <w:proofErr w:type="spellStart"/>
      <w:r>
        <w:rPr>
          <w:rStyle w:val="gnd-iwgdh3b"/>
          <w:rFonts w:ascii="Lucida Console" w:hAnsi="Lucida Console"/>
          <w:color w:val="000000"/>
          <w:bdr w:val="none" w:sz="0" w:space="0" w:color="auto" w:frame="1"/>
        </w:rPr>
        <w:t>Signif</w:t>
      </w:r>
      <w:proofErr w:type="spellEnd"/>
      <w:r>
        <w:rPr>
          <w:rStyle w:val="gnd-iwgdh3b"/>
          <w:rFonts w:ascii="Lucida Console" w:hAnsi="Lucida Console"/>
          <w:color w:val="000000"/>
          <w:bdr w:val="none" w:sz="0" w:space="0" w:color="auto" w:frame="1"/>
        </w:rPr>
        <w:t xml:space="preserve">. codes:  0 ‘***’ 0.001 ‘**’ 0.01 ‘*’ 0.05 ‘.’ 0.1 </w:t>
      </w:r>
      <w:proofErr w:type="gramStart"/>
      <w:r>
        <w:rPr>
          <w:rStyle w:val="gnd-iwgdh3b"/>
          <w:rFonts w:ascii="Lucida Console" w:hAnsi="Lucida Console"/>
          <w:color w:val="000000"/>
          <w:bdr w:val="none" w:sz="0" w:space="0" w:color="auto" w:frame="1"/>
        </w:rPr>
        <w:t>‘ ’</w:t>
      </w:r>
      <w:proofErr w:type="gramEnd"/>
      <w:r>
        <w:rPr>
          <w:rStyle w:val="gnd-iwgdh3b"/>
          <w:rFonts w:ascii="Lucida Console" w:hAnsi="Lucida Console"/>
          <w:color w:val="000000"/>
          <w:bdr w:val="none" w:sz="0" w:space="0" w:color="auto" w:frame="1"/>
        </w:rPr>
        <w:t xml:space="preserve"> 1</w:t>
      </w:r>
    </w:p>
    <w:p w14:paraId="0AA33A70" w14:textId="77777777" w:rsidR="00D50867" w:rsidRDefault="00D50867" w:rsidP="00D50867">
      <w:pPr>
        <w:pStyle w:val="HTMLPreformatted"/>
        <w:shd w:val="clear" w:color="auto" w:fill="FFFFFF"/>
        <w:wordWrap w:val="0"/>
        <w:rPr>
          <w:rStyle w:val="gnd-iwgdh3b"/>
          <w:rFonts w:ascii="Lucida Console" w:hAnsi="Lucida Console"/>
          <w:color w:val="000000"/>
          <w:bdr w:val="none" w:sz="0" w:space="0" w:color="auto" w:frame="1"/>
        </w:rPr>
      </w:pPr>
    </w:p>
    <w:p w14:paraId="33059462" w14:textId="77777777" w:rsidR="00D50867" w:rsidRDefault="00D50867" w:rsidP="00D50867">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(Dispersion parameter for Negative </w:t>
      </w:r>
      <w:proofErr w:type="gramStart"/>
      <w:r>
        <w:rPr>
          <w:rStyle w:val="gnd-iwgdh3b"/>
          <w:rFonts w:ascii="Lucida Console" w:hAnsi="Lucida Console"/>
          <w:color w:val="000000"/>
          <w:bdr w:val="none" w:sz="0" w:space="0" w:color="auto" w:frame="1"/>
        </w:rPr>
        <w:t>Binomial(</w:t>
      </w:r>
      <w:proofErr w:type="gramEnd"/>
      <w:r>
        <w:rPr>
          <w:rStyle w:val="gnd-iwgdh3b"/>
          <w:rFonts w:ascii="Lucida Console" w:hAnsi="Lucida Console"/>
          <w:color w:val="000000"/>
          <w:bdr w:val="none" w:sz="0" w:space="0" w:color="auto" w:frame="1"/>
        </w:rPr>
        <w:t>355991) family taken to be 1)</w:t>
      </w:r>
    </w:p>
    <w:p w14:paraId="781A4831" w14:textId="77777777" w:rsidR="00D50867" w:rsidRDefault="00D50867" w:rsidP="00D50867">
      <w:pPr>
        <w:pStyle w:val="HTMLPreformatted"/>
        <w:shd w:val="clear" w:color="auto" w:fill="FFFFFF"/>
        <w:wordWrap w:val="0"/>
        <w:rPr>
          <w:rStyle w:val="gnd-iwgdh3b"/>
          <w:rFonts w:ascii="Lucida Console" w:hAnsi="Lucida Console"/>
          <w:color w:val="000000"/>
          <w:bdr w:val="none" w:sz="0" w:space="0" w:color="auto" w:frame="1"/>
        </w:rPr>
      </w:pPr>
    </w:p>
    <w:p w14:paraId="235082C7" w14:textId="77777777" w:rsidR="00D50867" w:rsidRDefault="00D50867" w:rsidP="00D50867">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Null deviance: </w:t>
      </w:r>
      <w:proofErr w:type="gramStart"/>
      <w:r>
        <w:rPr>
          <w:rStyle w:val="gnd-iwgdh3b"/>
          <w:rFonts w:ascii="Lucida Console" w:hAnsi="Lucida Console"/>
          <w:color w:val="000000"/>
          <w:bdr w:val="none" w:sz="0" w:space="0" w:color="auto" w:frame="1"/>
        </w:rPr>
        <w:t>1544.5  on</w:t>
      </w:r>
      <w:proofErr w:type="gramEnd"/>
      <w:r>
        <w:rPr>
          <w:rStyle w:val="gnd-iwgdh3b"/>
          <w:rFonts w:ascii="Lucida Console" w:hAnsi="Lucida Console"/>
          <w:color w:val="000000"/>
          <w:bdr w:val="none" w:sz="0" w:space="0" w:color="auto" w:frame="1"/>
        </w:rPr>
        <w:t xml:space="preserve"> 20  degrees of freedom</w:t>
      </w:r>
    </w:p>
    <w:p w14:paraId="62B5D340" w14:textId="77777777" w:rsidR="00D50867" w:rsidRDefault="00D50867" w:rsidP="00D50867">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Residual deviance: </w:t>
      </w:r>
      <w:proofErr w:type="gramStart"/>
      <w:r>
        <w:rPr>
          <w:rStyle w:val="gnd-iwgdh3b"/>
          <w:rFonts w:ascii="Lucida Console" w:hAnsi="Lucida Console"/>
          <w:color w:val="000000"/>
          <w:bdr w:val="none" w:sz="0" w:space="0" w:color="auto" w:frame="1"/>
        </w:rPr>
        <w:t>1263.0  on</w:t>
      </w:r>
      <w:proofErr w:type="gramEnd"/>
      <w:r>
        <w:rPr>
          <w:rStyle w:val="gnd-iwgdh3b"/>
          <w:rFonts w:ascii="Lucida Console" w:hAnsi="Lucida Console"/>
          <w:color w:val="000000"/>
          <w:bdr w:val="none" w:sz="0" w:space="0" w:color="auto" w:frame="1"/>
        </w:rPr>
        <w:t xml:space="preserve"> 18  degrees of freedom</w:t>
      </w:r>
    </w:p>
    <w:p w14:paraId="7476189C" w14:textId="77777777" w:rsidR="00D50867" w:rsidRDefault="00D50867" w:rsidP="00D50867">
      <w:pPr>
        <w:pStyle w:val="HTMLPreformatted"/>
        <w:shd w:val="clear" w:color="auto" w:fill="FFFFFF"/>
        <w:wordWrap w:val="0"/>
        <w:rPr>
          <w:rFonts w:ascii="Lucida Console" w:hAnsi="Lucida Console"/>
          <w:color w:val="000000"/>
        </w:rPr>
      </w:pPr>
      <w:r>
        <w:rPr>
          <w:rStyle w:val="gnd-iwgdh3b"/>
          <w:rFonts w:ascii="Lucida Console" w:hAnsi="Lucida Console"/>
          <w:color w:val="000000"/>
          <w:bdr w:val="none" w:sz="0" w:space="0" w:color="auto" w:frame="1"/>
        </w:rPr>
        <w:t>AIC: 1346.2</w:t>
      </w:r>
    </w:p>
    <w:p w14:paraId="2EE73AF0" w14:textId="77777777" w:rsidR="00EF0E4A" w:rsidRDefault="00EF0E4A" w:rsidP="00EF0E4A">
      <w:pPr>
        <w:pStyle w:val="HTMLPreformatted"/>
        <w:shd w:val="clear" w:color="auto" w:fill="FFFFFF"/>
        <w:wordWrap w:val="0"/>
        <w:rPr>
          <w:rStyle w:val="gnd-iwgdh3b"/>
          <w:rFonts w:ascii="Lucida Console" w:hAnsi="Lucida Console"/>
          <w:color w:val="000000"/>
          <w:bdr w:val="none" w:sz="0" w:space="0" w:color="auto" w:frame="1"/>
        </w:rPr>
      </w:pPr>
    </w:p>
    <w:p w14:paraId="5ED85C83" w14:textId="2FAB575B" w:rsidR="00EF0E4A" w:rsidRDefault="00EF0E4A" w:rsidP="00EF0E4A">
      <w:proofErr w:type="spellStart"/>
      <w:r w:rsidRPr="00EF0E4A">
        <w:t>DHARMa</w:t>
      </w:r>
      <w:proofErr w:type="spellEnd"/>
      <w:r w:rsidRPr="00EF0E4A">
        <w:t xml:space="preserve"> nonparametric dispersion test via </w:t>
      </w:r>
      <w:proofErr w:type="spellStart"/>
      <w:r w:rsidRPr="00EF0E4A">
        <w:t>sd</w:t>
      </w:r>
      <w:proofErr w:type="spellEnd"/>
      <w:r w:rsidRPr="00EF0E4A">
        <w:t xml:space="preserve"> of residuals fitted vs. simulated</w:t>
      </w:r>
      <w:r w:rsidR="007A7747">
        <w:t xml:space="preserve">; both </w:t>
      </w:r>
      <w:r w:rsidR="00C117C8">
        <w:t>Poisson and NB are over 100</w:t>
      </w:r>
      <w:r w:rsidR="000321AE">
        <w:t xml:space="preserve"> for dispersion, with highly significant p-values</w:t>
      </w:r>
    </w:p>
    <w:p w14:paraId="6D956AD3" w14:textId="66AF602E" w:rsidR="0021050E" w:rsidRDefault="00B04C84" w:rsidP="00EF0E4A">
      <w:r w:rsidRPr="00B04C84">
        <w:rPr>
          <w:b/>
          <w:bCs/>
        </w:rPr>
        <w:t>Negative binomial?</w:t>
      </w:r>
      <w:r>
        <w:t xml:space="preserve">  </w:t>
      </w:r>
      <w:r w:rsidRPr="00B04C84">
        <w:rPr>
          <w:i/>
          <w:iCs/>
        </w:rPr>
        <w:t xml:space="preserve">"Instead of requiring the mean equal the variance, the variance is a quadratic function of the mean and can differ from it. This allows it to more faithfully model data which is </w:t>
      </w:r>
      <w:proofErr w:type="spellStart"/>
      <w:r w:rsidRPr="00B04C84">
        <w:rPr>
          <w:i/>
          <w:iCs/>
        </w:rPr>
        <w:t>overdispersed</w:t>
      </w:r>
      <w:proofErr w:type="spellEnd"/>
      <w:r w:rsidRPr="00B04C84">
        <w:rPr>
          <w:i/>
          <w:iCs/>
        </w:rPr>
        <w:t xml:space="preserve"> – that is, where the variance is greater than the mean. While it is possible for data to become so </w:t>
      </w:r>
      <w:proofErr w:type="spellStart"/>
      <w:r w:rsidRPr="00B04C84">
        <w:rPr>
          <w:i/>
          <w:iCs/>
        </w:rPr>
        <w:t>overdispersed</w:t>
      </w:r>
      <w:proofErr w:type="spellEnd"/>
      <w:r w:rsidRPr="00B04C84">
        <w:rPr>
          <w:i/>
          <w:iCs/>
        </w:rPr>
        <w:t xml:space="preserve"> that they violate the assumptions of the Negative Binomial, there is more flexibility than Poisson accommodates"</w:t>
      </w:r>
    </w:p>
    <w:p w14:paraId="0558B220" w14:textId="4A5DD0BD" w:rsidR="0021050E" w:rsidRPr="00EF0E4A" w:rsidRDefault="0021050E" w:rsidP="00660CD3">
      <w:r>
        <w:t>Tried also using “</w:t>
      </w:r>
      <w:r w:rsidRPr="0021050E">
        <w:t>P__</w:t>
      </w:r>
      <w:proofErr w:type="spellStart"/>
      <w:r w:rsidRPr="0021050E">
        <w:t>disp</w:t>
      </w:r>
      <w:proofErr w:type="spellEnd"/>
      <w:r w:rsidRPr="0021050E">
        <w:t>: A function to calculate Pearson Chi2 and its dispersion</w:t>
      </w:r>
      <w:r w:rsidR="0017110C">
        <w:t>,</w:t>
      </w:r>
      <w:r>
        <w:t>”</w:t>
      </w:r>
      <w:r w:rsidR="0017110C">
        <w:t xml:space="preserve"> which gave a dispersion number of 85 for Poisson </w:t>
      </w:r>
      <w:r w:rsidR="007D76BA">
        <w:t xml:space="preserve">(over 1 is </w:t>
      </w:r>
      <w:r w:rsidR="00AA4DA3">
        <w:t>concerning</w:t>
      </w:r>
      <w:r w:rsidR="007D76BA">
        <w:t>)</w:t>
      </w:r>
      <w:r w:rsidR="00AA4DA3">
        <w:t xml:space="preserve"> and same for </w:t>
      </w:r>
      <w:proofErr w:type="spellStart"/>
      <w:r w:rsidR="00AA4DA3">
        <w:t>Quasipoisson</w:t>
      </w:r>
      <w:proofErr w:type="spellEnd"/>
      <w:r w:rsidR="00660CD3">
        <w:t xml:space="preserve">. </w:t>
      </w:r>
      <w:r w:rsidR="00660CD3" w:rsidRPr="00614D32">
        <w:rPr>
          <w:i/>
          <w:iCs/>
        </w:rPr>
        <w:t>“</w:t>
      </w:r>
      <w:r w:rsidR="00660CD3" w:rsidRPr="00614D32">
        <w:rPr>
          <w:i/>
          <w:iCs/>
        </w:rPr>
        <w:t xml:space="preserve">The Quasi-Poisson Regression is a generalization of the Poisson regression and is used when modeling an </w:t>
      </w:r>
      <w:proofErr w:type="spellStart"/>
      <w:r w:rsidR="00660CD3" w:rsidRPr="00614D32">
        <w:rPr>
          <w:i/>
          <w:iCs/>
        </w:rPr>
        <w:t>overdispersed</w:t>
      </w:r>
      <w:proofErr w:type="spellEnd"/>
      <w:r w:rsidR="00660CD3" w:rsidRPr="00614D32">
        <w:rPr>
          <w:i/>
          <w:iCs/>
        </w:rPr>
        <w:t xml:space="preserve"> count variable.</w:t>
      </w:r>
      <w:r w:rsidR="00614D32" w:rsidRPr="00614D32">
        <w:rPr>
          <w:i/>
          <w:iCs/>
        </w:rPr>
        <w:t xml:space="preserve"> </w:t>
      </w:r>
      <w:r w:rsidR="00660CD3" w:rsidRPr="00614D32">
        <w:rPr>
          <w:i/>
          <w:iCs/>
        </w:rPr>
        <w:t>The Poisson model assumes that the variance is equal to the mean, which is not always a fair assumption. When the variance is greater than the mean, a Quasi-Poisson model, which assumes that the variance is a linear function of the mean, is more appropriate.</w:t>
      </w:r>
      <w:r w:rsidR="00614D32" w:rsidRPr="00614D32">
        <w:rPr>
          <w:i/>
          <w:iCs/>
        </w:rPr>
        <w:t>”</w:t>
      </w:r>
      <w:r w:rsidR="00DD0F71">
        <w:rPr>
          <w:i/>
          <w:iCs/>
        </w:rPr>
        <w:t xml:space="preserve"> </w:t>
      </w:r>
      <w:r w:rsidR="00DD0F71">
        <w:t xml:space="preserve">A quasi-Poisson uses </w:t>
      </w:r>
      <w:r w:rsidR="00DD0F71" w:rsidRPr="00DD0F71">
        <w:t>scaled SE to deal with overdispersion</w:t>
      </w:r>
      <w:r w:rsidR="00DD0F71">
        <w:t>.</w:t>
      </w:r>
    </w:p>
    <w:p w14:paraId="6D4F9D19" w14:textId="73439227" w:rsidR="00D50867" w:rsidRDefault="00283B69" w:rsidP="0039118A">
      <w:pPr>
        <w:spacing w:after="0"/>
      </w:pPr>
      <w:r>
        <w:t>Then did a Vuong test to see if Zero-inflated Poisson (ZIP) better than regular Poisson</w:t>
      </w:r>
      <w:r w:rsidR="00BD76EE">
        <w:t>:</w:t>
      </w:r>
    </w:p>
    <w:p w14:paraId="76F25BCA" w14:textId="77777777" w:rsidR="00BD76EE" w:rsidRDefault="00BD76EE" w:rsidP="00BD76EE">
      <w:pPr>
        <w:spacing w:after="0"/>
      </w:pPr>
      <w:r>
        <w:t>sa1&lt;-</w:t>
      </w:r>
      <w:proofErr w:type="spellStart"/>
      <w:proofErr w:type="gramStart"/>
      <w:r>
        <w:t>glm</w:t>
      </w:r>
      <w:proofErr w:type="spellEnd"/>
      <w:r>
        <w:t>(</w:t>
      </w:r>
      <w:proofErr w:type="spellStart"/>
      <w:proofErr w:type="gramEnd"/>
      <w:r>
        <w:t>milk_Staph_aureus</w:t>
      </w:r>
      <w:proofErr w:type="spellEnd"/>
      <w:r>
        <w:t xml:space="preserve"> ~ </w:t>
      </w:r>
      <w:proofErr w:type="spellStart"/>
      <w:r>
        <w:t>Facility_type</w:t>
      </w:r>
      <w:proofErr w:type="spellEnd"/>
      <w:r>
        <w:t>, family="</w:t>
      </w:r>
      <w:proofErr w:type="spellStart"/>
      <w:r>
        <w:t>poisson</w:t>
      </w:r>
      <w:proofErr w:type="spellEnd"/>
      <w:r>
        <w:t>", data=</w:t>
      </w:r>
      <w:proofErr w:type="spellStart"/>
      <w:r>
        <w:t>lu</w:t>
      </w:r>
      <w:proofErr w:type="spellEnd"/>
      <w:r>
        <w:t>)</w:t>
      </w:r>
    </w:p>
    <w:p w14:paraId="2B38D2E4" w14:textId="07E8EEF9" w:rsidR="009D1245" w:rsidRDefault="00BD76EE" w:rsidP="00BD76EE">
      <w:pPr>
        <w:spacing w:after="0"/>
      </w:pPr>
      <w:proofErr w:type="spellStart"/>
      <w:proofErr w:type="gramStart"/>
      <w:r>
        <w:t>vuong</w:t>
      </w:r>
      <w:proofErr w:type="spellEnd"/>
      <w:r>
        <w:t>(</w:t>
      </w:r>
      <w:proofErr w:type="gramEnd"/>
      <w:r>
        <w:t xml:space="preserve">sa1, </w:t>
      </w:r>
      <w:proofErr w:type="spellStart"/>
      <w:r>
        <w:t>model_zip</w:t>
      </w:r>
      <w:proofErr w:type="spellEnd"/>
      <w:r>
        <w:t xml:space="preserve">) </w:t>
      </w:r>
      <w:r w:rsidRPr="00BD76EE">
        <w:rPr>
          <w:i/>
          <w:iCs/>
        </w:rPr>
        <w:t># we can see that our test statistic is significant (p=0.005), indicating that the zero-inflated model is superior to the standard Poisson model</w:t>
      </w:r>
    </w:p>
    <w:p w14:paraId="2763E323" w14:textId="77777777" w:rsidR="00BD76EE" w:rsidRDefault="00BD76EE" w:rsidP="00BD76EE">
      <w:pPr>
        <w:spacing w:after="0"/>
      </w:pPr>
    </w:p>
    <w:p w14:paraId="30D4A9EE" w14:textId="77777777" w:rsidR="00BD76EE" w:rsidRPr="00BD76EE" w:rsidRDefault="00BD76EE" w:rsidP="00BD76EE">
      <w:pPr>
        <w:spacing w:after="0"/>
        <w:rPr>
          <w:i/>
          <w:iCs/>
        </w:rPr>
      </w:pPr>
      <w:r w:rsidRPr="00BD76EE">
        <w:rPr>
          <w:i/>
          <w:iCs/>
        </w:rPr>
        <w:t xml:space="preserve">## ok, now we know ZIP better than </w:t>
      </w:r>
      <w:proofErr w:type="spellStart"/>
      <w:r w:rsidRPr="00BD76EE">
        <w:rPr>
          <w:i/>
          <w:iCs/>
        </w:rPr>
        <w:t>poisson</w:t>
      </w:r>
      <w:proofErr w:type="spellEnd"/>
      <w:r w:rsidRPr="00BD76EE">
        <w:rPr>
          <w:i/>
          <w:iCs/>
        </w:rPr>
        <w:t>, so make neg bin inflated and test those two</w:t>
      </w:r>
    </w:p>
    <w:p w14:paraId="6987D657" w14:textId="77777777" w:rsidR="00BD76EE" w:rsidRDefault="00BD76EE" w:rsidP="00BD76EE">
      <w:pPr>
        <w:spacing w:after="0"/>
      </w:pPr>
      <w:proofErr w:type="spellStart"/>
      <w:r>
        <w:t>model_zinb</w:t>
      </w:r>
      <w:proofErr w:type="spellEnd"/>
      <w:r>
        <w:t>&lt;-</w:t>
      </w:r>
      <w:proofErr w:type="spellStart"/>
      <w:proofErr w:type="gramStart"/>
      <w:r>
        <w:t>zeroinfl</w:t>
      </w:r>
      <w:proofErr w:type="spellEnd"/>
      <w:r>
        <w:t>(</w:t>
      </w:r>
      <w:proofErr w:type="spellStart"/>
      <w:proofErr w:type="gramEnd"/>
      <w:r>
        <w:t>milk_Staph_aureus</w:t>
      </w:r>
      <w:proofErr w:type="spellEnd"/>
      <w:r>
        <w:t xml:space="preserve"> ~ </w:t>
      </w:r>
      <w:proofErr w:type="spellStart"/>
      <w:r>
        <w:t>Facility_type</w:t>
      </w:r>
      <w:proofErr w:type="spellEnd"/>
      <w:r>
        <w:t xml:space="preserve">, </w:t>
      </w:r>
      <w:proofErr w:type="spellStart"/>
      <w:r>
        <w:t>dist</w:t>
      </w:r>
      <w:proofErr w:type="spellEnd"/>
      <w:r>
        <w:t>="</w:t>
      </w:r>
      <w:proofErr w:type="spellStart"/>
      <w:r>
        <w:t>negbin</w:t>
      </w:r>
      <w:proofErr w:type="spellEnd"/>
      <w:r>
        <w:t>", data=</w:t>
      </w:r>
      <w:proofErr w:type="spellStart"/>
      <w:r>
        <w:t>lu</w:t>
      </w:r>
      <w:proofErr w:type="spellEnd"/>
      <w:r>
        <w:t>)</w:t>
      </w:r>
    </w:p>
    <w:p w14:paraId="6EB8C94D" w14:textId="2B3B9A5A" w:rsidR="00BD76EE" w:rsidRDefault="00BD76EE" w:rsidP="00BD76EE">
      <w:pPr>
        <w:spacing w:after="0"/>
        <w:rPr>
          <w:i/>
          <w:iCs/>
        </w:rPr>
      </w:pPr>
      <w:r>
        <w:lastRenderedPageBreak/>
        <w:t>summary(</w:t>
      </w:r>
      <w:proofErr w:type="spellStart"/>
      <w:r>
        <w:t>model_zinb</w:t>
      </w:r>
      <w:proofErr w:type="spellEnd"/>
      <w:r>
        <w:t xml:space="preserve">) </w:t>
      </w:r>
      <w:r w:rsidRPr="00FF5A2A">
        <w:rPr>
          <w:i/>
          <w:iCs/>
        </w:rPr>
        <w:t># ok cool it made a real model this time</w:t>
      </w:r>
      <w:r w:rsidR="00FF5A2A">
        <w:rPr>
          <w:i/>
          <w:iCs/>
        </w:rPr>
        <w:t xml:space="preserve">, as there were no errors thrown in the first command and the summary </w:t>
      </w:r>
      <w:proofErr w:type="gramStart"/>
      <w:r w:rsidR="00FF5A2A">
        <w:rPr>
          <w:i/>
          <w:iCs/>
        </w:rPr>
        <w:t>actually looks</w:t>
      </w:r>
      <w:proofErr w:type="gramEnd"/>
      <w:r w:rsidR="00FF5A2A">
        <w:rPr>
          <w:i/>
          <w:iCs/>
        </w:rPr>
        <w:t xml:space="preserve"> fine</w:t>
      </w:r>
    </w:p>
    <w:p w14:paraId="7AE14458" w14:textId="77777777" w:rsidR="00356F02" w:rsidRDefault="00356F02" w:rsidP="00BD76EE">
      <w:pPr>
        <w:spacing w:after="0"/>
      </w:pPr>
    </w:p>
    <w:p w14:paraId="296FDB2F" w14:textId="59E6862E" w:rsidR="00356F02" w:rsidRDefault="00356F02" w:rsidP="00BD76EE">
      <w:pPr>
        <w:spacing w:after="0"/>
      </w:pPr>
      <w:r>
        <w:t xml:space="preserve">Tried a Vuong test to compare ZIP and ZINB, </w:t>
      </w:r>
      <w:r w:rsidR="00EB2975">
        <w:t xml:space="preserve">it says </w:t>
      </w:r>
      <w:r w:rsidR="00E927F7">
        <w:t>either model is preferable depending on which you list first.</w:t>
      </w:r>
    </w:p>
    <w:p w14:paraId="1D80E5F1" w14:textId="77777777" w:rsidR="00B04C84" w:rsidRDefault="00B04C84" w:rsidP="00BD76EE">
      <w:pPr>
        <w:spacing w:after="0"/>
      </w:pPr>
    </w:p>
    <w:p w14:paraId="6CE5EC3E" w14:textId="0DFB2078" w:rsidR="00B04C84" w:rsidRDefault="00B04C84" w:rsidP="00BD76EE">
      <w:pPr>
        <w:spacing w:after="0"/>
      </w:pPr>
      <w:r w:rsidRPr="00115620">
        <w:rPr>
          <w:b/>
          <w:bCs/>
        </w:rPr>
        <w:t>I think where I ended up is that a ZINB is the way to go,</w:t>
      </w:r>
      <w:r w:rsidR="00116FE2">
        <w:t xml:space="preserve"> because it is LESS </w:t>
      </w:r>
      <w:proofErr w:type="spellStart"/>
      <w:r w:rsidR="00116FE2">
        <w:t>overdispersed</w:t>
      </w:r>
      <w:proofErr w:type="spellEnd"/>
      <w:r w:rsidR="00116FE2">
        <w:t xml:space="preserve"> than a ZIP (BUT still over-dispersed), </w:t>
      </w:r>
      <w:r w:rsidR="0067164A">
        <w:t xml:space="preserve">the log theta term </w:t>
      </w:r>
      <w:r w:rsidR="00115620">
        <w:t>from the ZINB is significant in the model summary, and the AIC for the ZINB model is much lower than the AIC for the ZIP model.</w:t>
      </w:r>
    </w:p>
    <w:p w14:paraId="4493905B" w14:textId="77777777" w:rsidR="00115620" w:rsidRDefault="00115620" w:rsidP="00BD76EE">
      <w:pPr>
        <w:spacing w:after="0"/>
      </w:pPr>
    </w:p>
    <w:p w14:paraId="1D175192" w14:textId="2F8DC733" w:rsidR="00115620" w:rsidRPr="00356F02" w:rsidRDefault="00115620" w:rsidP="00BD76EE">
      <w:pPr>
        <w:spacing w:after="0"/>
      </w:pPr>
      <w:r>
        <w:t xml:space="preserve">However, </w:t>
      </w:r>
      <w:r w:rsidR="00B447EB">
        <w:t xml:space="preserve">I </w:t>
      </w:r>
      <w:proofErr w:type="gramStart"/>
      <w:r w:rsidR="00B447EB">
        <w:t>can’t</w:t>
      </w:r>
      <w:proofErr w:type="gramEnd"/>
      <w:r w:rsidR="00B447EB">
        <w:t xml:space="preserve"> use the automated univariate way to screen predictors that I could with Poisson, or regular linear regression. It seems like days/weeks of work that would be </w:t>
      </w:r>
      <w:proofErr w:type="gramStart"/>
      <w:r w:rsidR="00B447EB">
        <w:t xml:space="preserve">pretty </w:t>
      </w:r>
      <w:r w:rsidR="0053230F">
        <w:t>unlikely</w:t>
      </w:r>
      <w:proofErr w:type="gramEnd"/>
      <w:r w:rsidR="0053230F">
        <w:t xml:space="preserve"> to yield any good results anyhow at this point.</w:t>
      </w:r>
    </w:p>
    <w:p w14:paraId="12BB100F" w14:textId="77777777" w:rsidR="00BD76EE" w:rsidRDefault="00BD76EE" w:rsidP="00BD76EE">
      <w:pPr>
        <w:spacing w:after="0"/>
      </w:pPr>
    </w:p>
    <w:p w14:paraId="554049AF" w14:textId="77777777" w:rsidR="00486033" w:rsidRDefault="00486033">
      <w:pPr>
        <w:rPr>
          <w:i/>
          <w:iCs/>
        </w:rPr>
      </w:pPr>
    </w:p>
    <w:p w14:paraId="29EBF1F2" w14:textId="124D8444" w:rsidR="00C45D32" w:rsidRPr="00C45D32" w:rsidRDefault="00C45D32">
      <w:pPr>
        <w:rPr>
          <w:b/>
          <w:bCs/>
          <w:i/>
          <w:iCs/>
        </w:rPr>
      </w:pPr>
      <w:r>
        <w:rPr>
          <w:b/>
          <w:bCs/>
          <w:i/>
          <w:iCs/>
        </w:rPr>
        <w:t>**** BTM CULTURE RESULTS: DISCUSSION ********</w:t>
      </w:r>
    </w:p>
    <w:p w14:paraId="25726A89" w14:textId="77777777" w:rsidR="00C45D32" w:rsidRDefault="00C45D32" w:rsidP="00C45D32">
      <w:r w:rsidRPr="00816A19">
        <w:rPr>
          <w:b/>
          <w:bCs/>
        </w:rPr>
        <w:t>Staph spp</w:t>
      </w:r>
      <w:r>
        <w:t xml:space="preserve">.: for tiestalls, numerically, the mean is much higher than the other 2 facility types; but not statistically significant. Also, more variation in tiestall farms – large outlier (665 CFU - JandL). </w:t>
      </w:r>
    </w:p>
    <w:p w14:paraId="316DDAFE" w14:textId="77777777" w:rsidR="00C45D32" w:rsidRDefault="00C45D32" w:rsidP="00C45D32">
      <w:r>
        <w:t>Run without giant tiestall outlier, means are more similar:</w:t>
      </w:r>
    </w:p>
    <w:p w14:paraId="5E771837" w14:textId="77777777" w:rsidR="00C45D32" w:rsidRPr="00883051" w:rsidRDefault="00C45D32" w:rsidP="00C45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883051">
        <w:rPr>
          <w:rFonts w:ascii="Lucida Console" w:eastAsia="Times New Roman" w:hAnsi="Lucida Console" w:cs="Courier New"/>
          <w:color w:val="000000"/>
          <w:sz w:val="20"/>
          <w:szCs w:val="20"/>
          <w:bdr w:val="none" w:sz="0" w:space="0" w:color="auto" w:frame="1"/>
        </w:rPr>
        <w:t xml:space="preserve">             BP                       FS                       TS </w:t>
      </w:r>
    </w:p>
    <w:p w14:paraId="19E8DCEF" w14:textId="77777777" w:rsidR="00C45D32" w:rsidRPr="00883051" w:rsidRDefault="00C45D32" w:rsidP="00C45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883051">
        <w:rPr>
          <w:rFonts w:ascii="Lucida Console" w:eastAsia="Times New Roman" w:hAnsi="Lucida Console" w:cs="Courier New"/>
          <w:color w:val="000000"/>
          <w:sz w:val="20"/>
          <w:szCs w:val="20"/>
          <w:bdr w:val="none" w:sz="0" w:space="0" w:color="auto" w:frame="1"/>
        </w:rPr>
        <w:t>"M (SD) = 53.00 (48.94)"</w:t>
      </w:r>
      <w:r>
        <w:rPr>
          <w:rFonts w:ascii="Lucida Console" w:eastAsia="Times New Roman" w:hAnsi="Lucida Console" w:cs="Courier New"/>
          <w:color w:val="000000"/>
          <w:sz w:val="20"/>
          <w:szCs w:val="20"/>
          <w:bdr w:val="none" w:sz="0" w:space="0" w:color="auto" w:frame="1"/>
        </w:rPr>
        <w:t>;</w:t>
      </w:r>
      <w:r w:rsidRPr="00883051">
        <w:rPr>
          <w:rFonts w:ascii="Lucida Console" w:eastAsia="Times New Roman" w:hAnsi="Lucida Console" w:cs="Courier New"/>
          <w:color w:val="000000"/>
          <w:sz w:val="20"/>
          <w:szCs w:val="20"/>
          <w:bdr w:val="none" w:sz="0" w:space="0" w:color="auto" w:frame="1"/>
        </w:rPr>
        <w:t xml:space="preserve"> "M (SD) = 65.83 (47.69)"</w:t>
      </w:r>
      <w:r>
        <w:rPr>
          <w:rFonts w:ascii="Lucida Console" w:eastAsia="Times New Roman" w:hAnsi="Lucida Console" w:cs="Courier New"/>
          <w:color w:val="000000"/>
          <w:sz w:val="20"/>
          <w:szCs w:val="20"/>
          <w:bdr w:val="none" w:sz="0" w:space="0" w:color="auto" w:frame="1"/>
        </w:rPr>
        <w:t>;</w:t>
      </w:r>
      <w:r w:rsidRPr="00883051">
        <w:rPr>
          <w:rFonts w:ascii="Lucida Console" w:eastAsia="Times New Roman" w:hAnsi="Lucida Console" w:cs="Courier New"/>
          <w:color w:val="000000"/>
          <w:sz w:val="20"/>
          <w:szCs w:val="20"/>
          <w:bdr w:val="none" w:sz="0" w:space="0" w:color="auto" w:frame="1"/>
        </w:rPr>
        <w:t xml:space="preserve"> "M (SD) = 75.56 (60.23)</w:t>
      </w:r>
      <w:r>
        <w:rPr>
          <w:rFonts w:ascii="Lucida Console" w:eastAsia="Times New Roman" w:hAnsi="Lucida Console" w:cs="Courier New"/>
          <w:color w:val="000000"/>
          <w:sz w:val="20"/>
          <w:szCs w:val="20"/>
          <w:bdr w:val="none" w:sz="0" w:space="0" w:color="auto" w:frame="1"/>
        </w:rPr>
        <w:t xml:space="preserve"> (range = 15-175)</w:t>
      </w:r>
      <w:r w:rsidRPr="00883051">
        <w:rPr>
          <w:rFonts w:ascii="Lucida Console" w:eastAsia="Times New Roman" w:hAnsi="Lucida Console" w:cs="Courier New"/>
          <w:color w:val="000000"/>
          <w:sz w:val="20"/>
          <w:szCs w:val="20"/>
          <w:bdr w:val="none" w:sz="0" w:space="0" w:color="auto" w:frame="1"/>
        </w:rPr>
        <w:t xml:space="preserve">" </w:t>
      </w:r>
    </w:p>
    <w:p w14:paraId="15708655" w14:textId="77777777" w:rsidR="00C45D32" w:rsidRDefault="00C45D32" w:rsidP="00C45D32"/>
    <w:p w14:paraId="18DE25A0" w14:textId="77777777" w:rsidR="00C45D32" w:rsidRDefault="00C45D32" w:rsidP="00C45D32">
      <w:r>
        <w:t xml:space="preserve">All our farms ranged 0-665, 0-175 without the huge outlier in TS; our </w:t>
      </w:r>
      <w:proofErr w:type="spellStart"/>
      <w:r>
        <w:t>staph</w:t>
      </w:r>
      <w:proofErr w:type="spellEnd"/>
      <w:r>
        <w:t xml:space="preserve">. spp. </w:t>
      </w:r>
      <w:proofErr w:type="gramStart"/>
      <w:r>
        <w:t>mean</w:t>
      </w:r>
      <w:proofErr w:type="gramEnd"/>
      <w:r>
        <w:t xml:space="preserve"> 95.5 (36-155 95% CI).</w:t>
      </w:r>
    </w:p>
    <w:p w14:paraId="1D562E30" w14:textId="77777777" w:rsidR="00C45D32" w:rsidRDefault="00C45D32" w:rsidP="00C45D32">
      <w:r>
        <w:t xml:space="preserve"> </w:t>
      </w:r>
      <w:proofErr w:type="gramStart"/>
      <w:r>
        <w:t>BP’s</w:t>
      </w:r>
      <w:proofErr w:type="gramEnd"/>
      <w:r>
        <w:t xml:space="preserve"> ranged 0-130, mean 53 CFU/mL; with 95% CI 10-96 </w:t>
      </w:r>
    </w:p>
    <w:p w14:paraId="0E36B0B9" w14:textId="77777777" w:rsidR="00C45D32" w:rsidRDefault="00C45D32" w:rsidP="00C45D32">
      <w:r w:rsidRPr="00666913">
        <w:rPr>
          <w:i/>
          <w:iCs/>
        </w:rPr>
        <w:t>Shane 2010:</w:t>
      </w:r>
      <w:r>
        <w:t xml:space="preserve"> the 6 BP ranged from 0-108. </w:t>
      </w:r>
      <w:proofErr w:type="gramStart"/>
      <w:r>
        <w:t>don’t</w:t>
      </w:r>
      <w:proofErr w:type="gramEnd"/>
      <w:r>
        <w:t xml:space="preserve"> give a mean</w:t>
      </w:r>
    </w:p>
    <w:p w14:paraId="63264F0B" w14:textId="77777777" w:rsidR="00C45D32" w:rsidRDefault="00C45D32" w:rsidP="00C45D32">
      <w:r w:rsidRPr="00666913">
        <w:rPr>
          <w:i/>
          <w:iCs/>
        </w:rPr>
        <w:t>Lobeck 2012:</w:t>
      </w:r>
      <w:r>
        <w:t xml:space="preserve"> Staph sp. mean (CI) 26.1 (CI: 2‐443) CFU/mL in winter for 6 BP; overall for their 18 farms 78.1 (CI: 4-1,544). </w:t>
      </w:r>
      <w:r w:rsidRPr="00375EF8">
        <w:rPr>
          <w:i/>
          <w:iCs/>
        </w:rPr>
        <w:t>There were no differences in bacterial numbers among housing systems for Staphylococcus aureus, non‐ag Streptococcus, Staphylococcus species, and coliforms</w:t>
      </w:r>
    </w:p>
    <w:p w14:paraId="4FB34EC8" w14:textId="77777777" w:rsidR="00C45D32" w:rsidRDefault="00C45D32" w:rsidP="00C45D32">
      <w:proofErr w:type="spellStart"/>
      <w:r w:rsidRPr="00666913">
        <w:rPr>
          <w:i/>
          <w:iCs/>
        </w:rPr>
        <w:t>Barberg</w:t>
      </w:r>
      <w:proofErr w:type="spellEnd"/>
      <w:r w:rsidRPr="00666913">
        <w:rPr>
          <w:i/>
          <w:iCs/>
        </w:rPr>
        <w:t xml:space="preserve"> 2007b:</w:t>
      </w:r>
      <w:r>
        <w:t xml:space="preserve"> no mention of staph spp.</w:t>
      </w:r>
    </w:p>
    <w:p w14:paraId="187E92ED" w14:textId="77777777" w:rsidR="00404752" w:rsidRDefault="00404752" w:rsidP="00404752">
      <w:pPr>
        <w:rPr>
          <w:b/>
          <w:bCs/>
        </w:rPr>
      </w:pPr>
    </w:p>
    <w:p w14:paraId="7D514135" w14:textId="1FD3B975" w:rsidR="00404752" w:rsidRDefault="00404752" w:rsidP="00404752">
      <w:r>
        <w:rPr>
          <w:b/>
          <w:bCs/>
        </w:rPr>
        <w:t xml:space="preserve">Streps: </w:t>
      </w:r>
      <w:r>
        <w:t xml:space="preserve">– large outlier (1250 CFU - </w:t>
      </w:r>
      <w:proofErr w:type="spellStart"/>
      <w:r>
        <w:t>HoytHill</w:t>
      </w:r>
      <w:proofErr w:type="spellEnd"/>
      <w:r>
        <w:t xml:space="preserve">). </w:t>
      </w:r>
    </w:p>
    <w:p w14:paraId="313F83AB" w14:textId="77777777" w:rsidR="00404752" w:rsidRDefault="00404752" w:rsidP="00404752">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BP                         FS                         TS </w:t>
      </w:r>
    </w:p>
    <w:p w14:paraId="6CAB02DF" w14:textId="77777777" w:rsidR="00404752" w:rsidRDefault="00404752" w:rsidP="00404752">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"M (SD) = 39.00 (25.35)"; "M (SD) = 89.17 (97.54)" "M (SD) = 145.00 (110.45)" </w:t>
      </w:r>
    </w:p>
    <w:p w14:paraId="779A1759" w14:textId="77777777" w:rsidR="00404752" w:rsidRDefault="00404752" w:rsidP="00404752">
      <w:pPr>
        <w:pStyle w:val="HTMLPreformatted"/>
        <w:shd w:val="clear" w:color="auto" w:fill="FFFFFF"/>
        <w:wordWrap w:val="0"/>
        <w:rPr>
          <w:rStyle w:val="gnd-iwgdh3b"/>
          <w:rFonts w:ascii="Lucida Console" w:hAnsi="Lucida Console"/>
          <w:color w:val="000000"/>
          <w:bdr w:val="none" w:sz="0" w:space="0" w:color="auto" w:frame="1"/>
        </w:rPr>
      </w:pPr>
    </w:p>
    <w:p w14:paraId="6D7EB8BA" w14:textId="77777777" w:rsidR="00404752" w:rsidRDefault="00404752" w:rsidP="00404752">
      <w:r w:rsidRPr="007C1E72">
        <w:t xml:space="preserve">All our farms ranged 10-1250, </w:t>
      </w:r>
      <w:r>
        <w:t xml:space="preserve">mean=156.4 (95% CI 42-271); </w:t>
      </w:r>
      <w:r w:rsidRPr="007C1E72">
        <w:t>bedded packs ranged 10-80</w:t>
      </w:r>
      <w:r>
        <w:t>, mean = 39 (95% CI 17-61)</w:t>
      </w:r>
      <w:r w:rsidRPr="007C1E72">
        <w:t>.</w:t>
      </w:r>
      <w:r>
        <w:t xml:space="preserve"> </w:t>
      </w:r>
    </w:p>
    <w:p w14:paraId="31819A1A" w14:textId="77777777" w:rsidR="00404752" w:rsidRDefault="00404752" w:rsidP="00404752"/>
    <w:p w14:paraId="5401ABE3" w14:textId="77777777" w:rsidR="00404752" w:rsidRPr="007C1E72" w:rsidRDefault="00404752" w:rsidP="00404752">
      <w:r>
        <w:lastRenderedPageBreak/>
        <w:t xml:space="preserve">Bedded packs in Shane 2010 ranged from 98-48,400 CFU/mL in the winter. </w:t>
      </w:r>
      <w:proofErr w:type="gramStart"/>
      <w:r>
        <w:t>don’t</w:t>
      </w:r>
      <w:proofErr w:type="gramEnd"/>
      <w:r>
        <w:t xml:space="preserve"> give a mean. </w:t>
      </w:r>
      <w:r>
        <w:rPr>
          <w:color w:val="0000FF"/>
        </w:rPr>
        <w:t>Our BP strep spp. in BTM much lower</w:t>
      </w:r>
    </w:p>
    <w:p w14:paraId="5F2C1880" w14:textId="77777777" w:rsidR="00404752" w:rsidRDefault="00404752" w:rsidP="00404752">
      <w:proofErr w:type="spellStart"/>
      <w:r>
        <w:t>Barberg</w:t>
      </w:r>
      <w:proofErr w:type="spellEnd"/>
      <w:r>
        <w:t xml:space="preserve"> 2007b: 6/12 BP farms had “high” levels of non-ag strep, but </w:t>
      </w:r>
      <w:proofErr w:type="gramStart"/>
      <w:r>
        <w:t>don’t</w:t>
      </w:r>
      <w:proofErr w:type="gramEnd"/>
      <w:r>
        <w:t xml:space="preserve"> give a number</w:t>
      </w:r>
    </w:p>
    <w:p w14:paraId="39B4DC10" w14:textId="77777777" w:rsidR="00404752" w:rsidRPr="002D6999" w:rsidRDefault="00404752" w:rsidP="00404752">
      <w:pPr>
        <w:rPr>
          <w:color w:val="0000FF"/>
        </w:rPr>
      </w:pPr>
      <w:r>
        <w:t xml:space="preserve">Lobeck 2012: Strep sp. mean (CI) 911.2 (CI: 138-6011) CFU/mL in winter for 6 BP; overall for their 18 farms 445.4 (CI: 116-1704). </w:t>
      </w:r>
      <w:r>
        <w:rPr>
          <w:color w:val="0000FF"/>
        </w:rPr>
        <w:t>Our BP strep spp. in BTM much lower; overall our farms had lower strep spp. too</w:t>
      </w:r>
    </w:p>
    <w:p w14:paraId="30937EC0" w14:textId="77777777" w:rsidR="00C45D32" w:rsidRDefault="00C45D32">
      <w:pPr>
        <w:rPr>
          <w:i/>
          <w:iCs/>
        </w:rPr>
      </w:pPr>
    </w:p>
    <w:p w14:paraId="26F904D6" w14:textId="77777777" w:rsidR="00F14E16" w:rsidRDefault="00F14E16" w:rsidP="00F14E16">
      <w:r>
        <w:rPr>
          <w:b/>
          <w:bCs/>
        </w:rPr>
        <w:t xml:space="preserve">Aureus: </w:t>
      </w:r>
      <w:r>
        <w:t>highest proportion of negative farms in BP category (3/5, vs. 3/10 TS and 2/6 FS); would wonder if is confounding: early adapters/producers open to innovative or newer ways of mgmt. are more progressive generally in their mgmt. style, so more likely to have adapted stricter SA controls?</w:t>
      </w:r>
    </w:p>
    <w:p w14:paraId="3A3B5205" w14:textId="77777777" w:rsidR="00F14E16" w:rsidRDefault="00F14E16" w:rsidP="00F14E16">
      <w:r>
        <w:t xml:space="preserve">Our BP 3/5 negative for SA. </w:t>
      </w:r>
      <w:proofErr w:type="gramStart"/>
      <w:r>
        <w:t>Overall</w:t>
      </w:r>
      <w:proofErr w:type="gramEnd"/>
      <w:r>
        <w:t xml:space="preserve"> our farms ranged 0-320, mean 43.6 (95% CI 14-73); BP ranged 0-30, mean 9 (95% CI 0-21)</w:t>
      </w:r>
    </w:p>
    <w:p w14:paraId="10C66036" w14:textId="77777777" w:rsidR="00F14E16" w:rsidRDefault="00F14E16" w:rsidP="00F14E16">
      <w:r>
        <w:t xml:space="preserve">Shane 2010 </w:t>
      </w:r>
      <w:proofErr w:type="gramStart"/>
      <w:r>
        <w:t>BP’s</w:t>
      </w:r>
      <w:proofErr w:type="gramEnd"/>
      <w:r>
        <w:t xml:space="preserve"> ranged 0-55.</w:t>
      </w:r>
      <w:r w:rsidRPr="00BF5E9B">
        <w:t xml:space="preserve"> </w:t>
      </w:r>
      <w:r>
        <w:t>Shane 2010 3/6 BP farms in winter were negative</w:t>
      </w:r>
    </w:p>
    <w:p w14:paraId="2565BBA7" w14:textId="77777777" w:rsidR="00F14E16" w:rsidRDefault="00F14E16" w:rsidP="00F14E16">
      <w:proofErr w:type="spellStart"/>
      <w:r>
        <w:t>Barberg</w:t>
      </w:r>
      <w:proofErr w:type="spellEnd"/>
      <w:r>
        <w:t xml:space="preserve"> 2007b: only 1 farm had a “high” level of SA out of 12 BPs</w:t>
      </w:r>
    </w:p>
    <w:p w14:paraId="4ADCCCCF" w14:textId="77777777" w:rsidR="00F14E16" w:rsidRDefault="00F14E16" w:rsidP="00F14E16">
      <w:pPr>
        <w:rPr>
          <w:color w:val="0000FF"/>
        </w:rPr>
      </w:pPr>
      <w:r>
        <w:t xml:space="preserve">Lobeck 2012: SA mean (CI) 6.2 (CI: 1.3-30.1) CFU/mL in winter for 6 BP; overall for their 18 farms 17.3 (CI: 3.3-91.2); </w:t>
      </w:r>
      <w:r>
        <w:rPr>
          <w:i/>
          <w:iCs/>
        </w:rPr>
        <w:t xml:space="preserve">SA in BP also numerically lower for them, but not statistically different; </w:t>
      </w:r>
      <w:r>
        <w:rPr>
          <w:color w:val="0000FF"/>
        </w:rPr>
        <w:t xml:space="preserve">Our BP SA in BTM very similar; </w:t>
      </w:r>
    </w:p>
    <w:p w14:paraId="5D7685D4" w14:textId="77777777" w:rsidR="00F14E16" w:rsidRDefault="00F14E16">
      <w:pPr>
        <w:rPr>
          <w:i/>
          <w:iCs/>
        </w:rPr>
      </w:pPr>
    </w:p>
    <w:p w14:paraId="505C8EBB" w14:textId="77777777" w:rsidR="00B161D5" w:rsidRDefault="00B161D5" w:rsidP="00B161D5">
      <w:r>
        <w:rPr>
          <w:b/>
          <w:bCs/>
        </w:rPr>
        <w:t xml:space="preserve">Coliforms: </w:t>
      </w:r>
      <w:r>
        <w:t xml:space="preserve">all farms </w:t>
      </w:r>
      <w:proofErr w:type="gramStart"/>
      <w:r>
        <w:t>really low</w:t>
      </w:r>
      <w:proofErr w:type="gramEnd"/>
      <w:r>
        <w:t xml:space="preserve"> (0 or 5), not much interesting to say about this? Is there a larger population of farms to compare this to?</w:t>
      </w:r>
    </w:p>
    <w:p w14:paraId="09DC79F9" w14:textId="77777777" w:rsidR="00B161D5" w:rsidRDefault="00B161D5" w:rsidP="00B161D5">
      <w:r>
        <w:t xml:space="preserve">All our farms were </w:t>
      </w:r>
      <w:proofErr w:type="gramStart"/>
      <w:r>
        <w:t>pretty excellent</w:t>
      </w:r>
      <w:proofErr w:type="gramEnd"/>
      <w:r>
        <w:t xml:space="preserve"> farms already? All either 0 or 5. Our overall mean 1.2 (95% CI: 0.3-2.1); our BP mean 1, 95% CI 0-3</w:t>
      </w:r>
    </w:p>
    <w:p w14:paraId="6A3FF75B" w14:textId="77777777" w:rsidR="00B161D5" w:rsidRPr="005E7C06" w:rsidRDefault="00B161D5" w:rsidP="00B161D5">
      <w:r>
        <w:t xml:space="preserve">CFU/mL for bedded pack farms in Shane 2010 ranged 15-1,128 (CFU/mL) in winter </w:t>
      </w:r>
      <w:proofErr w:type="gramStart"/>
      <w:r>
        <w:t>(!methodology</w:t>
      </w:r>
      <w:proofErr w:type="gramEnd"/>
      <w:r>
        <w:t xml:space="preserve"> for culture different, but still same measurement of concentration!)</w:t>
      </w:r>
    </w:p>
    <w:p w14:paraId="33015D37" w14:textId="77777777" w:rsidR="00B161D5" w:rsidRDefault="00B161D5" w:rsidP="00B161D5">
      <w:proofErr w:type="spellStart"/>
      <w:r>
        <w:t>Barberg</w:t>
      </w:r>
      <w:proofErr w:type="spellEnd"/>
      <w:r>
        <w:t xml:space="preserve"> 2007b: 5/12 farms had “high” levels of coliforms – will need to check on seasonality</w:t>
      </w:r>
    </w:p>
    <w:p w14:paraId="5661C3D2" w14:textId="77777777" w:rsidR="00B161D5" w:rsidRDefault="00B161D5" w:rsidP="00B161D5">
      <w:r>
        <w:t xml:space="preserve">Lobeck 2012: Coliforms mean (CI) 63.7 (CI: 6-735) CFU/mL in winter for 6 BP; overall for their 18 farms 19.4 (CI: 1-252); </w:t>
      </w:r>
      <w:r>
        <w:rPr>
          <w:color w:val="0000FF"/>
        </w:rPr>
        <w:t>Our BP coliforms in BTM much lower; overall our farms had lower coliforms too</w:t>
      </w:r>
    </w:p>
    <w:p w14:paraId="66DD3C3B" w14:textId="77777777" w:rsidR="00B161D5" w:rsidRPr="00486033" w:rsidRDefault="00B161D5">
      <w:pPr>
        <w:rPr>
          <w:i/>
          <w:iCs/>
        </w:rPr>
      </w:pPr>
    </w:p>
    <w:sectPr w:rsidR="00B161D5" w:rsidRPr="004860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E3771"/>
    <w:multiLevelType w:val="hybridMultilevel"/>
    <w:tmpl w:val="3E28FDEA"/>
    <w:lvl w:ilvl="0" w:tplc="F0FE0470">
      <w:start w:val="1"/>
      <w:numFmt w:val="bullet"/>
      <w:lvlText w:val="-"/>
      <w:lvlJc w:val="left"/>
      <w:pPr>
        <w:ind w:left="360" w:hanging="360"/>
      </w:pPr>
      <w:rPr>
        <w:rFonts w:ascii="Courier New" w:hAnsi="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4602F8F"/>
    <w:multiLevelType w:val="hybridMultilevel"/>
    <w:tmpl w:val="A0F6AE4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F65F41"/>
    <w:multiLevelType w:val="hybridMultilevel"/>
    <w:tmpl w:val="258E02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686540"/>
    <w:multiLevelType w:val="hybridMultilevel"/>
    <w:tmpl w:val="49300F80"/>
    <w:lvl w:ilvl="0" w:tplc="F0FE0470">
      <w:start w:val="1"/>
      <w:numFmt w:val="bullet"/>
      <w:lvlText w:val="-"/>
      <w:lvlJc w:val="left"/>
      <w:pPr>
        <w:ind w:left="1446" w:hanging="360"/>
      </w:pPr>
      <w:rPr>
        <w:rFonts w:ascii="Courier New" w:hAnsi="Courier New"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4" w15:restartNumberingAfterBreak="0">
    <w:nsid w:val="7E264126"/>
    <w:multiLevelType w:val="hybridMultilevel"/>
    <w:tmpl w:val="074A02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3462827">
    <w:abstractNumId w:val="2"/>
  </w:num>
  <w:num w:numId="2" w16cid:durableId="920676397">
    <w:abstractNumId w:val="0"/>
  </w:num>
  <w:num w:numId="3" w16cid:durableId="995499451">
    <w:abstractNumId w:val="3"/>
  </w:num>
  <w:num w:numId="4" w16cid:durableId="1134132262">
    <w:abstractNumId w:val="4"/>
  </w:num>
  <w:num w:numId="5" w16cid:durableId="4556779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ADC"/>
    <w:rsid w:val="000008AF"/>
    <w:rsid w:val="00011373"/>
    <w:rsid w:val="000321AE"/>
    <w:rsid w:val="00044CE6"/>
    <w:rsid w:val="00052110"/>
    <w:rsid w:val="0008548F"/>
    <w:rsid w:val="000A4FE7"/>
    <w:rsid w:val="000B1459"/>
    <w:rsid w:val="000D5C9B"/>
    <w:rsid w:val="00115620"/>
    <w:rsid w:val="00116FE2"/>
    <w:rsid w:val="00123535"/>
    <w:rsid w:val="0012519D"/>
    <w:rsid w:val="00160A6E"/>
    <w:rsid w:val="00165D25"/>
    <w:rsid w:val="0017110C"/>
    <w:rsid w:val="00177760"/>
    <w:rsid w:val="0021050E"/>
    <w:rsid w:val="0028301A"/>
    <w:rsid w:val="00283B69"/>
    <w:rsid w:val="002B518E"/>
    <w:rsid w:val="002E1C1F"/>
    <w:rsid w:val="002E6A37"/>
    <w:rsid w:val="002F1B4E"/>
    <w:rsid w:val="003038F6"/>
    <w:rsid w:val="003042F0"/>
    <w:rsid w:val="003079CB"/>
    <w:rsid w:val="00311606"/>
    <w:rsid w:val="00316CFF"/>
    <w:rsid w:val="00356F02"/>
    <w:rsid w:val="00373380"/>
    <w:rsid w:val="0039118A"/>
    <w:rsid w:val="0039794C"/>
    <w:rsid w:val="003B6BFF"/>
    <w:rsid w:val="003E2970"/>
    <w:rsid w:val="003E4C4C"/>
    <w:rsid w:val="003E68E3"/>
    <w:rsid w:val="003F3897"/>
    <w:rsid w:val="00404752"/>
    <w:rsid w:val="004152EA"/>
    <w:rsid w:val="00486033"/>
    <w:rsid w:val="00497C4B"/>
    <w:rsid w:val="00510A0E"/>
    <w:rsid w:val="0053230F"/>
    <w:rsid w:val="00544097"/>
    <w:rsid w:val="005807CB"/>
    <w:rsid w:val="005B53C5"/>
    <w:rsid w:val="005F5B4B"/>
    <w:rsid w:val="00614D32"/>
    <w:rsid w:val="006535EF"/>
    <w:rsid w:val="00660CD3"/>
    <w:rsid w:val="0067164A"/>
    <w:rsid w:val="00690A77"/>
    <w:rsid w:val="00723992"/>
    <w:rsid w:val="007316D3"/>
    <w:rsid w:val="00733B4F"/>
    <w:rsid w:val="00744D3F"/>
    <w:rsid w:val="007A7747"/>
    <w:rsid w:val="007D76BA"/>
    <w:rsid w:val="007F555B"/>
    <w:rsid w:val="00827822"/>
    <w:rsid w:val="00841787"/>
    <w:rsid w:val="00891841"/>
    <w:rsid w:val="00893C8A"/>
    <w:rsid w:val="008A0A4D"/>
    <w:rsid w:val="008C5000"/>
    <w:rsid w:val="008D4308"/>
    <w:rsid w:val="00913C4A"/>
    <w:rsid w:val="00933D18"/>
    <w:rsid w:val="00940396"/>
    <w:rsid w:val="009416CE"/>
    <w:rsid w:val="00950E37"/>
    <w:rsid w:val="00952FF2"/>
    <w:rsid w:val="009D1245"/>
    <w:rsid w:val="009E6348"/>
    <w:rsid w:val="009E71FD"/>
    <w:rsid w:val="00A36D09"/>
    <w:rsid w:val="00A56982"/>
    <w:rsid w:val="00A6329F"/>
    <w:rsid w:val="00A63940"/>
    <w:rsid w:val="00AA4DA3"/>
    <w:rsid w:val="00B04C84"/>
    <w:rsid w:val="00B161D5"/>
    <w:rsid w:val="00B247B9"/>
    <w:rsid w:val="00B447EB"/>
    <w:rsid w:val="00B57645"/>
    <w:rsid w:val="00B60390"/>
    <w:rsid w:val="00B74A6E"/>
    <w:rsid w:val="00B820A1"/>
    <w:rsid w:val="00BB43CA"/>
    <w:rsid w:val="00BC0FAB"/>
    <w:rsid w:val="00BD76EE"/>
    <w:rsid w:val="00BE1DD4"/>
    <w:rsid w:val="00C117C8"/>
    <w:rsid w:val="00C45D32"/>
    <w:rsid w:val="00C779DF"/>
    <w:rsid w:val="00D50867"/>
    <w:rsid w:val="00DA3BF8"/>
    <w:rsid w:val="00DB6ADC"/>
    <w:rsid w:val="00DD0F71"/>
    <w:rsid w:val="00DD1953"/>
    <w:rsid w:val="00E201B6"/>
    <w:rsid w:val="00E27C70"/>
    <w:rsid w:val="00E30E04"/>
    <w:rsid w:val="00E9243D"/>
    <w:rsid w:val="00E927F7"/>
    <w:rsid w:val="00E9281E"/>
    <w:rsid w:val="00E97578"/>
    <w:rsid w:val="00EB2975"/>
    <w:rsid w:val="00EF0E4A"/>
    <w:rsid w:val="00EF78DC"/>
    <w:rsid w:val="00F14E16"/>
    <w:rsid w:val="00F21F53"/>
    <w:rsid w:val="00F26768"/>
    <w:rsid w:val="00F60513"/>
    <w:rsid w:val="00F8333C"/>
    <w:rsid w:val="00F85C80"/>
    <w:rsid w:val="00FF5A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15E9E"/>
  <w15:chartTrackingRefBased/>
  <w15:docId w15:val="{D87E3AC7-5668-404D-AF3B-176B6A6F1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6ADC"/>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6ADC"/>
    <w:pPr>
      <w:ind w:left="720"/>
      <w:contextualSpacing/>
    </w:pPr>
  </w:style>
  <w:style w:type="paragraph" w:styleId="HTMLPreformatted">
    <w:name w:val="HTML Preformatted"/>
    <w:basedOn w:val="Normal"/>
    <w:link w:val="HTMLPreformattedChar"/>
    <w:uiPriority w:val="99"/>
    <w:semiHidden/>
    <w:unhideWhenUsed/>
    <w:rsid w:val="00391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9118A"/>
    <w:rPr>
      <w:rFonts w:ascii="Courier New" w:eastAsia="Times New Roman" w:hAnsi="Courier New" w:cs="Courier New"/>
      <w:kern w:val="0"/>
      <w:sz w:val="20"/>
      <w:szCs w:val="20"/>
      <w14:ligatures w14:val="none"/>
    </w:rPr>
  </w:style>
  <w:style w:type="character" w:customStyle="1" w:styleId="gnd-iwgdh3b">
    <w:name w:val="gnd-iwgdh3b"/>
    <w:basedOn w:val="DefaultParagraphFont"/>
    <w:rsid w:val="003911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17768">
      <w:bodyDiv w:val="1"/>
      <w:marLeft w:val="0"/>
      <w:marRight w:val="0"/>
      <w:marTop w:val="0"/>
      <w:marBottom w:val="0"/>
      <w:divBdr>
        <w:top w:val="none" w:sz="0" w:space="0" w:color="auto"/>
        <w:left w:val="none" w:sz="0" w:space="0" w:color="auto"/>
        <w:bottom w:val="none" w:sz="0" w:space="0" w:color="auto"/>
        <w:right w:val="none" w:sz="0" w:space="0" w:color="auto"/>
      </w:divBdr>
    </w:div>
    <w:div w:id="453597859">
      <w:bodyDiv w:val="1"/>
      <w:marLeft w:val="0"/>
      <w:marRight w:val="0"/>
      <w:marTop w:val="0"/>
      <w:marBottom w:val="0"/>
      <w:divBdr>
        <w:top w:val="none" w:sz="0" w:space="0" w:color="auto"/>
        <w:left w:val="none" w:sz="0" w:space="0" w:color="auto"/>
        <w:bottom w:val="none" w:sz="0" w:space="0" w:color="auto"/>
        <w:right w:val="none" w:sz="0" w:space="0" w:color="auto"/>
      </w:divBdr>
    </w:div>
    <w:div w:id="833380913">
      <w:bodyDiv w:val="1"/>
      <w:marLeft w:val="0"/>
      <w:marRight w:val="0"/>
      <w:marTop w:val="0"/>
      <w:marBottom w:val="0"/>
      <w:divBdr>
        <w:top w:val="none" w:sz="0" w:space="0" w:color="auto"/>
        <w:left w:val="none" w:sz="0" w:space="0" w:color="auto"/>
        <w:bottom w:val="none" w:sz="0" w:space="0" w:color="auto"/>
        <w:right w:val="none" w:sz="0" w:space="0" w:color="auto"/>
      </w:divBdr>
    </w:div>
    <w:div w:id="1071078510">
      <w:bodyDiv w:val="1"/>
      <w:marLeft w:val="0"/>
      <w:marRight w:val="0"/>
      <w:marTop w:val="0"/>
      <w:marBottom w:val="0"/>
      <w:divBdr>
        <w:top w:val="none" w:sz="0" w:space="0" w:color="auto"/>
        <w:left w:val="none" w:sz="0" w:space="0" w:color="auto"/>
        <w:bottom w:val="none" w:sz="0" w:space="0" w:color="auto"/>
        <w:right w:val="none" w:sz="0" w:space="0" w:color="auto"/>
      </w:divBdr>
    </w:div>
    <w:div w:id="1882865135">
      <w:bodyDiv w:val="1"/>
      <w:marLeft w:val="0"/>
      <w:marRight w:val="0"/>
      <w:marTop w:val="0"/>
      <w:marBottom w:val="0"/>
      <w:divBdr>
        <w:top w:val="none" w:sz="0" w:space="0" w:color="auto"/>
        <w:left w:val="none" w:sz="0" w:space="0" w:color="auto"/>
        <w:bottom w:val="none" w:sz="0" w:space="0" w:color="auto"/>
        <w:right w:val="none" w:sz="0" w:space="0" w:color="auto"/>
      </w:divBdr>
    </w:div>
    <w:div w:id="1905405932">
      <w:bodyDiv w:val="1"/>
      <w:marLeft w:val="0"/>
      <w:marRight w:val="0"/>
      <w:marTop w:val="0"/>
      <w:marBottom w:val="0"/>
      <w:divBdr>
        <w:top w:val="none" w:sz="0" w:space="0" w:color="auto"/>
        <w:left w:val="none" w:sz="0" w:space="0" w:color="auto"/>
        <w:bottom w:val="none" w:sz="0" w:space="0" w:color="auto"/>
        <w:right w:val="none" w:sz="0" w:space="0" w:color="auto"/>
      </w:divBdr>
    </w:div>
    <w:div w:id="2035812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8468</TotalTime>
  <Pages>11</Pages>
  <Words>4015</Words>
  <Characters>22891</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Jeffrey</dc:creator>
  <cp:keywords/>
  <dc:description/>
  <cp:lastModifiedBy>Caitlin Jeffrey</cp:lastModifiedBy>
  <cp:revision>113</cp:revision>
  <dcterms:created xsi:type="dcterms:W3CDTF">2023-04-28T17:52:00Z</dcterms:created>
  <dcterms:modified xsi:type="dcterms:W3CDTF">2023-06-06T23:26:00Z</dcterms:modified>
</cp:coreProperties>
</file>