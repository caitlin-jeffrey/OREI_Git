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1C788797" w:rsidR="00546D0C" w:rsidRPr="006E592D" w:rsidRDefault="00F837A0" w:rsidP="00B836B8">
      <w:pPr>
        <w:spacing w:line="480" w:lineRule="auto"/>
        <w:ind w:firstLine="720"/>
        <w:rPr>
          <w:rFonts w:ascii="Times New Roman" w:hAnsi="Times New Roman" w:cs="Times New Roman"/>
          <w:sz w:val="24"/>
          <w:szCs w:val="24"/>
        </w:rPr>
      </w:pPr>
      <w:ins w:id="1" w:author="Caitlin Jeffrey" w:date="2023-10-18T13:40:00Z">
        <w:r>
          <w:rPr>
            <w:rFonts w:ascii="Times New Roman" w:hAnsi="Times New Roman" w:cs="Times New Roman"/>
            <w:sz w:val="24"/>
            <w:szCs w:val="24"/>
          </w:rPr>
          <w:t xml:space="preserve">Previous studies have reported bedded pack systems can improve cow welfare and comfort, and have advantages for manure management, soil health, and water quality. </w:t>
        </w:r>
      </w:ins>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2"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3" w:author="Sandra Godden" w:date="2023-10-13T15:19:00Z">
        <w:r w:rsidR="00546D0C" w:rsidRPr="006E3AEC" w:rsidDel="009A4CA8">
          <w:rPr>
            <w:rFonts w:ascii="Times New Roman" w:hAnsi="Times New Roman" w:cs="Times New Roman"/>
            <w:sz w:val="24"/>
            <w:szCs w:val="24"/>
          </w:rPr>
          <w:delText>and</w:delText>
        </w:r>
      </w:del>
      <w:ins w:id="4"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5"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commentRangeStart w:id="6"/>
      <w:ins w:id="7" w:author="Sandra Godden" w:date="2023-10-13T07:47:00Z">
        <w:r w:rsidR="004C7A16">
          <w:rPr>
            <w:rFonts w:ascii="Times New Roman" w:hAnsi="Times New Roman" w:cs="Times New Roman"/>
            <w:sz w:val="24"/>
            <w:szCs w:val="24"/>
          </w:rPr>
          <w:t xml:space="preserve">during winter </w:t>
        </w:r>
        <w:commentRangeEnd w:id="6"/>
        <w:r w:rsidR="004C7A16">
          <w:rPr>
            <w:rStyle w:val="CommentReference"/>
            <w:rFonts w:eastAsiaTheme="minorEastAsia"/>
          </w:rPr>
          <w:commentReference w:id="6"/>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del w:id="8" w:author="Sandra Godden" w:date="2023-10-13T15:19:00Z">
        <w:r w:rsidR="00546D0C" w:rsidDel="009A4CA8">
          <w:rPr>
            <w:rFonts w:ascii="Times New Roman" w:hAnsi="Times New Roman" w:cs="Times New Roman"/>
            <w:sz w:val="24"/>
            <w:szCs w:val="24"/>
          </w:rPr>
          <w:delText xml:space="preserve"> The objective was to </w:delText>
        </w:r>
        <w:r w:rsidR="00546D0C" w:rsidRPr="00604EDE" w:rsidDel="009A4CA8">
          <w:rPr>
            <w:rFonts w:ascii="Times New Roman" w:hAnsi="Times New Roman" w:cs="Times New Roman"/>
            <w:sz w:val="24"/>
            <w:szCs w:val="24"/>
          </w:rPr>
          <w:delText>identify</w:delText>
        </w:r>
        <w:r w:rsidR="00546D0C" w:rsidDel="009A4CA8">
          <w:rPr>
            <w:rFonts w:ascii="Times New Roman" w:hAnsi="Times New Roman" w:cs="Times New Roman"/>
            <w:sz w:val="24"/>
            <w:szCs w:val="24"/>
          </w:rPr>
          <w:delText xml:space="preserve"> </w:delText>
        </w:r>
        <w:r w:rsidR="00546D0C" w:rsidRPr="00604EDE" w:rsidDel="009A4CA8">
          <w:rPr>
            <w:rFonts w:ascii="Times New Roman" w:hAnsi="Times New Roman" w:cs="Times New Roman"/>
            <w:sz w:val="24"/>
            <w:szCs w:val="24"/>
          </w:rPr>
          <w:delText>whether</w:delText>
        </w:r>
        <w:r w:rsidR="00546D0C" w:rsidDel="009A4CA8">
          <w:rPr>
            <w:rFonts w:ascii="Times New Roman" w:hAnsi="Times New Roman" w:cs="Times New Roman"/>
            <w:sz w:val="24"/>
            <w:szCs w:val="24"/>
          </w:rPr>
          <w:delText xml:space="preserve"> these </w:delText>
        </w:r>
        <w:r w:rsidR="00546D0C" w:rsidRPr="00604EDE" w:rsidDel="009A4CA8">
          <w:rPr>
            <w:rFonts w:ascii="Times New Roman" w:hAnsi="Times New Roman" w:cs="Times New Roman"/>
            <w:sz w:val="24"/>
            <w:szCs w:val="24"/>
          </w:rPr>
          <w:delText>outcomes were associated with facility type</w:delText>
        </w:r>
      </w:del>
      <w:del w:id="9" w:author="Sandra Godden" w:date="2023-10-13T15:20:00Z">
        <w:r w:rsidR="00546D0C" w:rsidRPr="00604EDE" w:rsidDel="009A4CA8">
          <w:rPr>
            <w:rFonts w:ascii="Times New Roman" w:hAnsi="Times New Roman" w:cs="Times New Roman"/>
            <w:sz w:val="24"/>
            <w:szCs w:val="24"/>
          </w:rPr>
          <w:delText>.</w:delText>
        </w:r>
      </w:del>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w:t>
      </w:r>
      <w:ins w:id="10" w:author="Sandra Godden" w:date="2023-10-13T15:20:00Z">
        <w:del w:id="11" w:author="Caitlin Jeffrey" w:date="2023-10-18T13:43:00Z">
          <w:r w:rsidR="009A4CA8" w:rsidDel="00F138CE">
            <w:rPr>
              <w:rFonts w:ascii="Times New Roman" w:hAnsi="Times New Roman" w:cs="Times New Roman"/>
              <w:sz w:val="24"/>
              <w:szCs w:val="24"/>
            </w:rPr>
            <w:delText xml:space="preserve">composted </w:delText>
          </w:r>
        </w:del>
      </w:ins>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currently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 systems can be considered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winter in the Northeast</w:t>
      </w:r>
      <w:r w:rsidR="00FF7F85">
        <w:rPr>
          <w:rFonts w:ascii="Times New Roman" w:hAnsi="Times New Roman" w:cs="Times New Roman"/>
          <w:sz w:val="24"/>
          <w:szCs w:val="24"/>
        </w:rPr>
        <w:t xml:space="preserve">. </w:t>
      </w:r>
      <w:commentRangeStart w:id="12"/>
      <w:del w:id="13" w:author="Caitlin Jeffrey" w:date="2023-10-18T13:40:00Z">
        <w:r w:rsidR="004A0761" w:rsidDel="00F3251B">
          <w:rPr>
            <w:rFonts w:ascii="Times New Roman" w:hAnsi="Times New Roman" w:cs="Times New Roman"/>
            <w:sz w:val="24"/>
            <w:szCs w:val="24"/>
          </w:rPr>
          <w:delText xml:space="preserve">These systems can improve cow welfare and comfort, </w:delText>
        </w:r>
        <w:r w:rsidR="00205920" w:rsidDel="00F3251B">
          <w:rPr>
            <w:rFonts w:ascii="Times New Roman" w:hAnsi="Times New Roman" w:cs="Times New Roman"/>
            <w:sz w:val="24"/>
            <w:szCs w:val="24"/>
          </w:rPr>
          <w:delText>and have advantages for manure management</w:delText>
        </w:r>
        <w:r w:rsidR="00C868BF" w:rsidDel="00F3251B">
          <w:rPr>
            <w:rFonts w:ascii="Times New Roman" w:hAnsi="Times New Roman" w:cs="Times New Roman"/>
            <w:sz w:val="24"/>
            <w:szCs w:val="24"/>
          </w:rPr>
          <w:delText>, soil health, and water quality.</w:delText>
        </w:r>
        <w:commentRangeEnd w:id="12"/>
        <w:r w:rsidR="004C7A16" w:rsidDel="00F3251B">
          <w:rPr>
            <w:rStyle w:val="CommentReference"/>
            <w:rFonts w:eastAsiaTheme="minorEastAsia"/>
          </w:rPr>
          <w:commentReference w:id="12"/>
        </w:r>
      </w:del>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4"/>
      <w:r w:rsidRPr="00604EDE">
        <w:rPr>
          <w:rFonts w:ascii="Times New Roman" w:hAnsi="Times New Roman" w:cs="Times New Roman"/>
          <w:b/>
          <w:sz w:val="24"/>
          <w:szCs w:val="24"/>
        </w:rPr>
        <w:t>Running head:</w:t>
      </w:r>
      <w:commentRangeEnd w:id="14"/>
      <w:r w:rsidRPr="00604EDE">
        <w:rPr>
          <w:rStyle w:val="CommentReference"/>
          <w:rFonts w:eastAsiaTheme="minorEastAsia"/>
        </w:rPr>
        <w:commentReference w:id="14"/>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ins w:id="15" w:author="Caitlin Jeffrey" w:date="2023-10-18T13:41:00Z"/>
          <w:rFonts w:ascii="Times New Roman" w:hAnsi="Times New Roman" w:cs="Times New Roman"/>
          <w:b/>
          <w:sz w:val="24"/>
          <w:szCs w:val="24"/>
        </w:rPr>
      </w:pPr>
      <w:ins w:id="16" w:author="Caitlin Jeffrey" w:date="2023-10-18T13:41:00Z">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ins>
    </w:p>
    <w:p w14:paraId="7CBB6C23" w14:textId="0F16647B" w:rsidR="00DA5237" w:rsidDel="00F3251B" w:rsidRDefault="00DA5237" w:rsidP="00DA5237">
      <w:pPr>
        <w:spacing w:after="0" w:line="480" w:lineRule="auto"/>
        <w:jc w:val="both"/>
        <w:rPr>
          <w:del w:id="17" w:author="Caitlin Jeffrey" w:date="2023-10-18T13:41:00Z"/>
          <w:rFonts w:ascii="Times New Roman" w:hAnsi="Times New Roman" w:cs="Times New Roman"/>
          <w:b/>
          <w:sz w:val="24"/>
          <w:szCs w:val="24"/>
        </w:rPr>
      </w:pPr>
      <w:commentRangeStart w:id="18"/>
      <w:commentRangeStart w:id="19"/>
      <w:del w:id="20" w:author="Caitlin Jeffrey" w:date="2023-10-18T13:41:00Z">
        <w:r w:rsidRPr="00DA5237" w:rsidDel="00F3251B">
          <w:rPr>
            <w:rFonts w:ascii="Times New Roman" w:hAnsi="Times New Roman" w:cs="Times New Roman"/>
            <w:b/>
            <w:sz w:val="24"/>
            <w:szCs w:val="24"/>
          </w:rPr>
          <w:delText>Survey</w:delText>
        </w:r>
        <w:commentRangeEnd w:id="18"/>
        <w:r w:rsidR="004C7A16" w:rsidDel="00F3251B">
          <w:rPr>
            <w:rStyle w:val="CommentReference"/>
            <w:rFonts w:eastAsiaTheme="minorEastAsia"/>
          </w:rPr>
          <w:commentReference w:id="18"/>
        </w:r>
        <w:r w:rsidRPr="00DA5237" w:rsidDel="00F3251B">
          <w:rPr>
            <w:rFonts w:ascii="Times New Roman" w:hAnsi="Times New Roman" w:cs="Times New Roman"/>
            <w:b/>
            <w:sz w:val="24"/>
            <w:szCs w:val="24"/>
          </w:rPr>
          <w:delText xml:space="preserve"> of Management Practices, Bulk Tank Milk Bacteriology, Udder Health and Hygiene Metrics on </w:delText>
        </w:r>
        <w:r w:rsidR="009B6006" w:rsidDel="00F3251B">
          <w:rPr>
            <w:rFonts w:ascii="Times New Roman" w:hAnsi="Times New Roman" w:cs="Times New Roman"/>
            <w:b/>
            <w:sz w:val="24"/>
            <w:szCs w:val="24"/>
          </w:rPr>
          <w:delText xml:space="preserve">Vermont </w:delText>
        </w:r>
        <w:r w:rsidRPr="00DA5237" w:rsidDel="00F3251B">
          <w:rPr>
            <w:rFonts w:ascii="Times New Roman" w:hAnsi="Times New Roman" w:cs="Times New Roman"/>
            <w:b/>
            <w:sz w:val="24"/>
            <w:szCs w:val="24"/>
          </w:rPr>
          <w:delText xml:space="preserve">Organic Dairy Farms </w:delText>
        </w:r>
        <w:r w:rsidR="009B6006" w:rsidDel="00F3251B">
          <w:rPr>
            <w:rFonts w:ascii="Times New Roman" w:hAnsi="Times New Roman" w:cs="Times New Roman"/>
            <w:b/>
            <w:sz w:val="24"/>
            <w:szCs w:val="24"/>
          </w:rPr>
          <w:delText>Using Different Facility Types</w:delText>
        </w:r>
        <w:commentRangeEnd w:id="19"/>
        <w:r w:rsidR="009B6006" w:rsidDel="00F3251B">
          <w:rPr>
            <w:rStyle w:val="CommentReference"/>
            <w:rFonts w:eastAsiaTheme="minorEastAsia"/>
          </w:rPr>
          <w:commentReference w:id="19"/>
        </w:r>
      </w:del>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643474CF" w:rsidR="00B91228" w:rsidRPr="00604EDE" w:rsidRDefault="0000478B" w:rsidP="00B91228">
      <w:pPr>
        <w:spacing w:after="0" w:line="480" w:lineRule="auto"/>
        <w:jc w:val="both"/>
        <w:rPr>
          <w:rFonts w:ascii="Times New Roman" w:hAnsi="Times New Roman" w:cs="Times New Roman"/>
          <w:bCs/>
          <w:sz w:val="24"/>
          <w:szCs w:val="24"/>
        </w:rPr>
      </w:pPr>
      <w:commentRangeStart w:id="21"/>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F15510">
        <w:rPr>
          <w:rFonts w:ascii="Times New Roman" w:hAnsi="Times New Roman" w:cs="Times New Roman"/>
          <w:bCs/>
          <w:sz w:val="24"/>
          <w:szCs w:val="24"/>
        </w:rPr>
        <w:t>,</w:t>
      </w:r>
      <w:r w:rsidR="00D3068A">
        <w:rPr>
          <w:rFonts w:ascii="Times New Roman" w:hAnsi="Times New Roman" w:cs="Times New Roman"/>
          <w:bCs/>
          <w:sz w:val="24"/>
          <w:szCs w:val="24"/>
        </w:rPr>
        <w:t xml:space="preserve"> J. Timmerman</w:t>
      </w:r>
      <w:r w:rsidR="006E1097">
        <w:rPr>
          <w:rFonts w:ascii="Times New Roman" w:hAnsi="Times New Roman" w:cs="Times New Roman"/>
          <w:bCs/>
          <w:sz w:val="24"/>
          <w:szCs w:val="24"/>
          <w:vertAlign w:val="superscript"/>
        </w:rPr>
        <w:t>3</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1"/>
      <w:r w:rsidR="007566F7" w:rsidRPr="00604EDE">
        <w:rPr>
          <w:rStyle w:val="CommentReference"/>
          <w:rFonts w:eastAsiaTheme="minorEastAsia"/>
        </w:rPr>
        <w:commentReference w:id="21"/>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22"/>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22"/>
      <w:r w:rsidRPr="00604EDE">
        <w:rPr>
          <w:rStyle w:val="CommentReference"/>
          <w:rFonts w:eastAsiaTheme="minorEastAsia"/>
        </w:rPr>
        <w:commentReference w:id="22"/>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23"/>
      <w:r w:rsidRPr="00604EDE">
        <w:rPr>
          <w:rStyle w:val="Emphasis"/>
          <w:b/>
          <w:bCs/>
          <w:i w:val="0"/>
          <w:iCs w:val="0"/>
          <w:color w:val="0E101A"/>
        </w:rPr>
        <w:t>Abstract</w:t>
      </w:r>
      <w:commentRangeEnd w:id="23"/>
      <w:r w:rsidR="007A7A5F" w:rsidRPr="00604EDE">
        <w:rPr>
          <w:rStyle w:val="CommentReference"/>
          <w:rFonts w:asciiTheme="minorHAnsi" w:eastAsiaTheme="minorEastAsia" w:hAnsiTheme="minorHAnsi" w:cstheme="minorBidi"/>
        </w:rPr>
        <w:commentReference w:id="23"/>
      </w:r>
    </w:p>
    <w:p w14:paraId="7FE6D4AB" w14:textId="1F155A4A"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24"/>
      <w:r>
        <w:rPr>
          <w:rFonts w:ascii="Times New Roman" w:hAnsi="Times New Roman" w:cs="Times New Roman"/>
          <w:sz w:val="24"/>
          <w:szCs w:val="24"/>
        </w:rPr>
        <w:t>Th</w:t>
      </w:r>
      <w:ins w:id="25" w:author="Sandra Godden" w:date="2023-10-13T07:54:00Z">
        <w:r w:rsidR="004C7A16">
          <w:rPr>
            <w:rFonts w:ascii="Times New Roman" w:hAnsi="Times New Roman" w:cs="Times New Roman"/>
            <w:sz w:val="24"/>
            <w:szCs w:val="24"/>
          </w:rPr>
          <w:t xml:space="preserve">e </w:t>
        </w:r>
      </w:ins>
      <w:ins w:id="26" w:author="Sandra Godden" w:date="2023-10-13T15:22:00Z">
        <w:r w:rsidR="009A4CA8">
          <w:rPr>
            <w:rFonts w:ascii="Times New Roman" w:hAnsi="Times New Roman" w:cs="Times New Roman"/>
            <w:sz w:val="24"/>
            <w:szCs w:val="24"/>
          </w:rPr>
          <w:t xml:space="preserve">primary </w:t>
        </w:r>
      </w:ins>
      <w:ins w:id="27"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8" w:author="Sandra Godden" w:date="2023-10-13T07:54:00Z">
        <w:r w:rsidR="00185A8E" w:rsidRPr="00604EDE" w:rsidDel="004C7A16">
          <w:rPr>
            <w:rFonts w:ascii="Times New Roman" w:hAnsi="Times New Roman" w:cs="Times New Roman"/>
            <w:sz w:val="24"/>
            <w:szCs w:val="24"/>
          </w:rPr>
          <w:delText>had the objective of identifying</w:delText>
        </w:r>
      </w:del>
      <w:ins w:id="29"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30" w:author="Sandra Godden" w:date="2023-10-13T15:22:00Z">
        <w:r w:rsidR="009A4CA8">
          <w:rPr>
            <w:rFonts w:ascii="Times New Roman" w:hAnsi="Times New Roman" w:cs="Times New Roman"/>
            <w:sz w:val="24"/>
            <w:szCs w:val="24"/>
          </w:rPr>
          <w:t>,</w:t>
        </w:r>
      </w:ins>
      <w:del w:id="31"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32"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33"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34"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35"/>
      <w:ins w:id="36" w:author="Sandra Godden" w:date="2023-10-13T15:29:00Z">
        <w:r w:rsidR="0073047F">
          <w:rPr>
            <w:rFonts w:ascii="Times New Roman" w:hAnsi="Times New Roman" w:cs="Times New Roman"/>
            <w:sz w:val="24"/>
            <w:szCs w:val="24"/>
          </w:rPr>
          <w:t xml:space="preserve">A secondary objective was to identify </w:t>
        </w:r>
      </w:ins>
      <w:ins w:id="37" w:author="Sandra Godden" w:date="2023-10-13T15:30:00Z">
        <w:r w:rsidR="0073047F">
          <w:rPr>
            <w:rFonts w:ascii="Times New Roman" w:hAnsi="Times New Roman" w:cs="Times New Roman"/>
            <w:sz w:val="24"/>
            <w:szCs w:val="24"/>
          </w:rPr>
          <w:t xml:space="preserve">other </w:t>
        </w:r>
      </w:ins>
      <w:ins w:id="38" w:author="Sandra Godden" w:date="2023-10-13T15:29:00Z">
        <w:r w:rsidR="0073047F">
          <w:rPr>
            <w:rFonts w:ascii="Times New Roman" w:hAnsi="Times New Roman" w:cs="Times New Roman"/>
            <w:sz w:val="24"/>
            <w:szCs w:val="24"/>
          </w:rPr>
          <w:t xml:space="preserve">management-related risk factors </w:t>
        </w:r>
      </w:ins>
      <w:ins w:id="39" w:author="Sandra Godden" w:date="2023-10-13T15:30:00Z">
        <w:r w:rsidR="0073047F">
          <w:rPr>
            <w:rFonts w:ascii="Times New Roman" w:hAnsi="Times New Roman" w:cs="Times New Roman"/>
            <w:sz w:val="24"/>
            <w:szCs w:val="24"/>
          </w:rPr>
          <w:t>associated with bulk tank milk quality, udder health,</w:t>
        </w:r>
      </w:ins>
      <w:ins w:id="40" w:author="Caitlin Jeffrey" w:date="2023-10-18T14:24:00Z">
        <w:r w:rsidR="00485C2E">
          <w:rPr>
            <w:rFonts w:ascii="Times New Roman" w:hAnsi="Times New Roman" w:cs="Times New Roman"/>
            <w:sz w:val="24"/>
            <w:szCs w:val="24"/>
          </w:rPr>
          <w:t xml:space="preserve"> udder hygiene,</w:t>
        </w:r>
      </w:ins>
      <w:ins w:id="41" w:author="Sandra Godden" w:date="2023-10-13T15:30:00Z">
        <w:r w:rsidR="0073047F">
          <w:rPr>
            <w:rFonts w:ascii="Times New Roman" w:hAnsi="Times New Roman" w:cs="Times New Roman"/>
            <w:sz w:val="24"/>
            <w:szCs w:val="24"/>
          </w:rPr>
          <w:t xml:space="preserve"> and milk production in organic dairy herds</w:t>
        </w:r>
      </w:ins>
      <w:commentRangeEnd w:id="35"/>
      <w:ins w:id="42" w:author="Caitlin Jeffrey" w:date="2023-10-18T14:12:00Z">
        <w:r w:rsidR="00EC7456">
          <w:rPr>
            <w:rFonts w:ascii="Times New Roman" w:hAnsi="Times New Roman" w:cs="Times New Roman"/>
            <w:sz w:val="24"/>
            <w:szCs w:val="24"/>
          </w:rPr>
          <w:t xml:space="preserve"> in Vermont</w:t>
        </w:r>
      </w:ins>
      <w:ins w:id="43" w:author="Sandra Godden" w:date="2023-10-13T15:31:00Z">
        <w:r w:rsidR="0073047F">
          <w:rPr>
            <w:rStyle w:val="CommentReference"/>
            <w:rFonts w:eastAsiaTheme="minorEastAsia"/>
          </w:rPr>
          <w:commentReference w:id="35"/>
        </w:r>
      </w:ins>
      <w:commentRangeEnd w:id="24"/>
      <w:r w:rsidR="008B4A1E">
        <w:rPr>
          <w:rStyle w:val="CommentReference"/>
          <w:rFonts w:eastAsiaTheme="minorEastAsia"/>
        </w:rPr>
        <w:commentReference w:id="24"/>
      </w:r>
      <w:ins w:id="44"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45"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winter housing systems</w:t>
      </w:r>
      <w:r w:rsidR="004578D5">
        <w:rPr>
          <w:rFonts w:ascii="Times New Roman" w:hAnsi="Times New Roman" w:cs="Times New Roman"/>
          <w:sz w:val="24"/>
          <w:szCs w:val="24"/>
        </w:rPr>
        <w:t xml:space="preserve"> for dairy cattle</w:t>
      </w:r>
      <w:r w:rsidR="00185A8E" w:rsidRPr="00604EDE">
        <w:rPr>
          <w:rFonts w:ascii="Times New Roman" w:hAnsi="Times New Roman" w:cs="Times New Roman"/>
          <w:sz w:val="24"/>
          <w:szCs w:val="24"/>
        </w:rPr>
        <w:t xml:space="preserve"> in the state (freestalls, tiestalls) with those using a </w:t>
      </w:r>
      <w:ins w:id="46" w:author="Sandra Godden" w:date="2023-10-13T15:23:00Z">
        <w:del w:id="47" w:author="Caitlin Jeffrey" w:date="2023-10-18T13:55:00Z">
          <w:r w:rsidR="009A4CA8" w:rsidDel="00C82E0F">
            <w:rPr>
              <w:rFonts w:ascii="Times New Roman" w:hAnsi="Times New Roman" w:cs="Times New Roman"/>
              <w:sz w:val="24"/>
              <w:szCs w:val="24"/>
            </w:rPr>
            <w:lastRenderedPageBreak/>
            <w:delText xml:space="preserve">composted </w:delText>
          </w:r>
        </w:del>
      </w:ins>
      <w:r w:rsidR="00185A8E" w:rsidRPr="00604EDE">
        <w:rPr>
          <w:rFonts w:ascii="Times New Roman" w:hAnsi="Times New Roman" w:cs="Times New Roman"/>
          <w:sz w:val="24"/>
          <w:szCs w:val="24"/>
        </w:rPr>
        <w:t>bedded pack. The s</w:t>
      </w:r>
      <w:ins w:id="48" w:author="Sandra Godden" w:date="2023-10-13T15:23:00Z">
        <w:r w:rsidR="009A4CA8">
          <w:rPr>
            <w:rFonts w:ascii="Times New Roman" w:hAnsi="Times New Roman" w:cs="Times New Roman"/>
            <w:sz w:val="24"/>
            <w:szCs w:val="24"/>
          </w:rPr>
          <w:t>tudy</w:t>
        </w:r>
      </w:ins>
      <w:del w:id="49"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0"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0"/>
      <w:commentRangeStart w:id="51"/>
      <w:ins w:id="52" w:author="Sandra Godden" w:date="2023-10-13T07:56:00Z">
        <w:r w:rsidR="003A51F3">
          <w:rPr>
            <w:rFonts w:ascii="Times New Roman" w:hAnsi="Times New Roman" w:cs="Times New Roman"/>
            <w:sz w:val="24"/>
            <w:szCs w:val="24"/>
          </w:rPr>
          <w:t xml:space="preserve">from the test </w:t>
        </w:r>
        <w:del w:id="53" w:author="Caitlin Jeffrey" w:date="2023-10-18T13:56:00Z">
          <w:r w:rsidR="003A51F3" w:rsidDel="00B64116">
            <w:rPr>
              <w:rFonts w:ascii="Times New Roman" w:hAnsi="Times New Roman" w:cs="Times New Roman"/>
              <w:sz w:val="24"/>
              <w:szCs w:val="24"/>
            </w:rPr>
            <w:delText>preceding</w:delText>
          </w:r>
        </w:del>
      </w:ins>
      <w:ins w:id="54" w:author="Caitlin Jeffrey" w:date="2023-10-18T13:56:00Z">
        <w:r w:rsidR="00B64116">
          <w:rPr>
            <w:rFonts w:ascii="Times New Roman" w:hAnsi="Times New Roman" w:cs="Times New Roman"/>
            <w:sz w:val="24"/>
            <w:szCs w:val="24"/>
          </w:rPr>
          <w:t>closest</w:t>
        </w:r>
      </w:ins>
      <w:ins w:id="55" w:author="Caitlin Jeffrey" w:date="2023-10-18T13:57:00Z">
        <w:r w:rsidR="0000064B">
          <w:rPr>
            <w:rFonts w:ascii="Times New Roman" w:hAnsi="Times New Roman" w:cs="Times New Roman"/>
            <w:sz w:val="24"/>
            <w:szCs w:val="24"/>
          </w:rPr>
          <w:t xml:space="preserve"> to the date of</w:t>
        </w:r>
      </w:ins>
      <w:ins w:id="56" w:author="Sandra Godden" w:date="2023-10-13T07:56:00Z">
        <w:r w:rsidR="003A51F3">
          <w:rPr>
            <w:rFonts w:ascii="Times New Roman" w:hAnsi="Times New Roman" w:cs="Times New Roman"/>
            <w:sz w:val="24"/>
            <w:szCs w:val="24"/>
          </w:rPr>
          <w:t xml:space="preserve"> the </w:t>
        </w:r>
      </w:ins>
      <w:commentRangeEnd w:id="51"/>
      <w:ins w:id="57" w:author="Sandra Godden" w:date="2023-10-13T07:57:00Z">
        <w:r w:rsidR="003A51F3">
          <w:rPr>
            <w:rStyle w:val="CommentReference"/>
            <w:rFonts w:eastAsiaTheme="minorEastAsia"/>
          </w:rPr>
          <w:commentReference w:id="51"/>
        </w:r>
      </w:ins>
      <w:ins w:id="58"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ins w:id="59" w:author="Sandra Godden" w:date="2023-10-13T07:56:00Z">
        <w:r w:rsidR="003A51F3">
          <w:rPr>
            <w:rFonts w:ascii="Times New Roman" w:hAnsi="Times New Roman" w:cs="Times New Roman"/>
            <w:sz w:val="24"/>
            <w:szCs w:val="24"/>
          </w:rPr>
          <w:t xml:space="preserve"> </w:t>
        </w:r>
      </w:ins>
      <w:ins w:id="60" w:author="Caitlin Jeffrey" w:date="2023-10-18T13:59:00Z">
        <w:r w:rsidR="005E2F49">
          <w:rPr>
            <w:rFonts w:ascii="Times New Roman" w:hAnsi="Times New Roman" w:cs="Times New Roman"/>
            <w:sz w:val="24"/>
            <w:szCs w:val="24"/>
          </w:rPr>
          <w:t>(</w:t>
        </w:r>
        <w:r w:rsidR="002F300D">
          <w:rPr>
            <w:rFonts w:ascii="Times New Roman" w:hAnsi="Times New Roman" w:cs="Times New Roman"/>
            <w:sz w:val="24"/>
            <w:szCs w:val="24"/>
          </w:rPr>
          <w:t>pounds</w:t>
        </w:r>
      </w:ins>
      <w:commentRangeStart w:id="61"/>
      <w:ins w:id="62" w:author="Sandra Godden" w:date="2023-10-13T07:56:00Z">
        <w:r w:rsidR="003A51F3">
          <w:rPr>
            <w:rFonts w:ascii="Times New Roman" w:hAnsi="Times New Roman" w:cs="Times New Roman"/>
            <w:sz w:val="24"/>
            <w:szCs w:val="24"/>
          </w:rPr>
          <w:t>)</w:t>
        </w:r>
      </w:ins>
      <w:r w:rsidR="00564837" w:rsidRPr="00604EDE">
        <w:rPr>
          <w:rFonts w:ascii="Times New Roman" w:hAnsi="Times New Roman" w:cs="Times New Roman"/>
          <w:sz w:val="24"/>
          <w:szCs w:val="24"/>
        </w:rPr>
        <w:t xml:space="preserve">, </w:t>
      </w:r>
      <w:commentRangeEnd w:id="61"/>
      <w:r w:rsidR="002F300D">
        <w:rPr>
          <w:rStyle w:val="CommentReference"/>
          <w:rFonts w:eastAsiaTheme="minorEastAsia"/>
        </w:rPr>
        <w:commentReference w:id="61"/>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ins w:id="63" w:author="Caitlin Jeffrey" w:date="2023-10-18T15:20:00Z">
        <w:r w:rsidR="00593C05">
          <w:rPr>
            <w:rFonts w:ascii="Times New Roman" w:hAnsi="Times New Roman" w:cs="Times New Roman"/>
            <w:sz w:val="24"/>
            <w:szCs w:val="24"/>
          </w:rPr>
          <w:t>newly elevated</w:t>
        </w:r>
      </w:ins>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ins w:id="64" w:author="Caitlin Jeffrey" w:date="2023-10-26T14:56:00Z">
        <w:r w:rsidR="00737613">
          <w:rPr>
            <w:rFonts w:ascii="Times New Roman" w:hAnsi="Times New Roman" w:cs="Times New Roman"/>
            <w:sz w:val="24"/>
            <w:szCs w:val="24"/>
          </w:rPr>
          <w:t xml:space="preserve"> </w:t>
        </w:r>
      </w:ins>
      <w:del w:id="65" w:author="Caitlin Jeffrey" w:date="2023-10-26T14:56:00Z">
        <w:r w:rsidR="003C029F" w:rsidRPr="00604EDE" w:rsidDel="00737613">
          <w:rPr>
            <w:rFonts w:ascii="Times New Roman" w:hAnsi="Times New Roman" w:cs="Times New Roman"/>
            <w:sz w:val="24"/>
            <w:szCs w:val="24"/>
          </w:rPr>
          <w:delText>-</w:delText>
        </w:r>
      </w:del>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66" w:author="Sandra Godden" w:date="2023-10-13T15:25:00Z">
        <w:r w:rsidR="00185A8E" w:rsidRPr="00604EDE" w:rsidDel="009A4CA8">
          <w:rPr>
            <w:rFonts w:ascii="Times New Roman" w:hAnsi="Times New Roman" w:cs="Times New Roman"/>
            <w:sz w:val="24"/>
            <w:szCs w:val="24"/>
          </w:rPr>
          <w:delText xml:space="preserve"> </w:delText>
        </w:r>
      </w:del>
      <w:moveToRangeStart w:id="67" w:author="Sandra Godden" w:date="2023-10-13T15:25:00Z" w:name="move148103160"/>
      <w:moveTo w:id="68" w:author="Sandra Godden" w:date="2023-10-13T15:25:00Z">
        <w:del w:id="69" w:author="Sandra Godden" w:date="2023-10-13T15:25:00Z">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moveTo>
      <w:ins w:id="70" w:author="Sandra Godden" w:date="2023-10-13T15:25:00Z">
        <w:r w:rsidR="009A4CA8">
          <w:rPr>
            <w:rFonts w:ascii="Times New Roman" w:hAnsi="Times New Roman" w:cs="Times New Roman"/>
            <w:sz w:val="24"/>
            <w:szCs w:val="24"/>
          </w:rPr>
          <w:t>M</w:t>
        </w:r>
      </w:ins>
      <w:moveTo w:id="71" w:author="Sandra Godden" w:date="2023-10-13T15:25:00Z">
        <w:del w:id="72"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moveTo>
      <w:ins w:id="73" w:author="Sandra Godden" w:date="2023-10-13T15:26:00Z">
        <w:r w:rsidR="009A4CA8">
          <w:rPr>
            <w:rFonts w:ascii="Times New Roman" w:hAnsi="Times New Roman" w:cs="Times New Roman"/>
            <w:sz w:val="24"/>
            <w:szCs w:val="24"/>
          </w:rPr>
          <w:t xml:space="preserve">linear </w:t>
        </w:r>
      </w:ins>
      <w:ins w:id="74" w:author="Sandra Godden" w:date="2023-10-13T15:25:00Z">
        <w:r w:rsidR="009A4CA8">
          <w:rPr>
            <w:rFonts w:ascii="Times New Roman" w:hAnsi="Times New Roman" w:cs="Times New Roman"/>
            <w:sz w:val="24"/>
            <w:szCs w:val="24"/>
          </w:rPr>
          <w:t xml:space="preserve">regression </w:t>
        </w:r>
      </w:ins>
      <w:moveTo w:id="75" w:author="Sandra Godden" w:date="2023-10-13T15:25:00Z">
        <w:r w:rsidR="009A4CA8" w:rsidRPr="00604EDE">
          <w:rPr>
            <w:rFonts w:ascii="Times New Roman" w:hAnsi="Times New Roman" w:cs="Times New Roman"/>
            <w:sz w:val="24"/>
            <w:szCs w:val="24"/>
          </w:rPr>
          <w:t>model</w:t>
        </w:r>
      </w:moveTo>
      <w:ins w:id="76" w:author="Sandra Godden" w:date="2023-10-13T15:26:00Z">
        <w:r w:rsidR="009A4CA8">
          <w:rPr>
            <w:rFonts w:ascii="Times New Roman" w:hAnsi="Times New Roman" w:cs="Times New Roman"/>
            <w:sz w:val="24"/>
            <w:szCs w:val="24"/>
          </w:rPr>
          <w:t>s</w:t>
        </w:r>
      </w:ins>
      <w:moveTo w:id="77" w:author="Sandra Godden" w:date="2023-10-13T15:25:00Z">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moveTo>
      <w:moveToRangeEnd w:id="67"/>
      <w:ins w:id="78" w:author="Sandra Godden" w:date="2023-10-13T15:26:00Z">
        <w:r w:rsidR="009A4CA8">
          <w:rPr>
            <w:rFonts w:ascii="Times New Roman" w:hAnsi="Times New Roman" w:cs="Times New Roman"/>
            <w:sz w:val="24"/>
            <w:szCs w:val="24"/>
          </w:rPr>
          <w:t>Final results</w:t>
        </w:r>
      </w:ins>
      <w:ins w:id="79" w:author="Caitlin Jeffrey" w:date="2023-10-18T14:20:00Z">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ins>
      <w:ins w:id="80" w:author="Sandra Godden" w:date="2023-10-13T15:24:00Z">
        <w:r w:rsidR="009A4CA8">
          <w:rPr>
            <w:rFonts w:ascii="Times New Roman" w:hAnsi="Times New Roman" w:cs="Times New Roman"/>
            <w:sz w:val="24"/>
            <w:szCs w:val="24"/>
          </w:rPr>
          <w:t xml:space="preserve"> showed that f</w:t>
        </w:r>
      </w:ins>
      <w:commentRangeStart w:id="81"/>
      <w:del w:id="82"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83"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84"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81"/>
      <w:r w:rsidR="003A51F3">
        <w:rPr>
          <w:rStyle w:val="CommentReference"/>
          <w:rFonts w:eastAsiaTheme="minorEastAsia"/>
        </w:rPr>
        <w:commentReference w:id="81"/>
      </w:r>
      <w:moveFromRangeStart w:id="85" w:author="Sandra Godden" w:date="2023-10-13T15:25:00Z" w:name="move148103160"/>
      <w:moveFrom w:id="86" w:author="Sandra Godden" w:date="2023-10-13T15:25:00Z">
        <w:r w:rsidR="002E73E1" w:rsidDel="009A4CA8">
          <w:rPr>
            <w:rFonts w:ascii="Times New Roman" w:hAnsi="Times New Roman" w:cs="Times New Roman"/>
            <w:sz w:val="24"/>
            <w:szCs w:val="24"/>
          </w:rPr>
          <w:t>A</w:t>
        </w:r>
        <w:r w:rsidR="00185A8E" w:rsidRPr="00604EDE" w:rsidDel="009A4CA8">
          <w:rPr>
            <w:rFonts w:ascii="Times New Roman" w:hAnsi="Times New Roman" w:cs="Times New Roman"/>
            <w:sz w:val="24"/>
            <w:szCs w:val="24"/>
          </w:rPr>
          <w:t xml:space="preserve"> multivariable model to describe outcomes by facility type was </w:t>
        </w:r>
        <w:r w:rsidR="00930FAE" w:rsidDel="009A4CA8">
          <w:rPr>
            <w:rFonts w:ascii="Times New Roman" w:hAnsi="Times New Roman" w:cs="Times New Roman"/>
            <w:sz w:val="24"/>
            <w:szCs w:val="24"/>
          </w:rPr>
          <w:t>completed</w:t>
        </w:r>
        <w:r w:rsidR="002E73E1" w:rsidDel="009A4CA8">
          <w:rPr>
            <w:rFonts w:ascii="Times New Roman" w:hAnsi="Times New Roman" w:cs="Times New Roman"/>
            <w:sz w:val="24"/>
            <w:szCs w:val="24"/>
          </w:rPr>
          <w:t>,</w:t>
        </w:r>
        <w:r w:rsidR="00930FAE" w:rsidDel="009A4CA8">
          <w:rPr>
            <w:rFonts w:ascii="Times New Roman" w:hAnsi="Times New Roman" w:cs="Times New Roman"/>
            <w:sz w:val="24"/>
            <w:szCs w:val="24"/>
          </w:rPr>
          <w:t xml:space="preserve"> but </w:t>
        </w:r>
        <w:r w:rsidR="002E73E1" w:rsidRPr="002E73E1" w:rsidDel="009A4CA8">
          <w:rPr>
            <w:rFonts w:ascii="Times New Roman" w:hAnsi="Times New Roman" w:cs="Times New Roman"/>
            <w:sz w:val="24"/>
            <w:szCs w:val="24"/>
          </w:rPr>
          <w:t>suffered from limited statistical power due to small</w:t>
        </w:r>
        <w:r w:rsidR="00763870" w:rsidDel="009A4CA8">
          <w:rPr>
            <w:rFonts w:ascii="Times New Roman" w:hAnsi="Times New Roman" w:cs="Times New Roman"/>
            <w:sz w:val="24"/>
            <w:szCs w:val="24"/>
          </w:rPr>
          <w:t xml:space="preserve"> group</w:t>
        </w:r>
        <w:r w:rsidR="002E73E1" w:rsidRPr="002E73E1" w:rsidDel="009A4CA8">
          <w:rPr>
            <w:rFonts w:ascii="Times New Roman" w:hAnsi="Times New Roman" w:cs="Times New Roman"/>
            <w:sz w:val="24"/>
            <w:szCs w:val="24"/>
          </w:rPr>
          <w:t xml:space="preserve"> sample sizes</w:t>
        </w:r>
        <w:r w:rsidR="002E73E1" w:rsidDel="009A4CA8">
          <w:rPr>
            <w:rFonts w:ascii="Times New Roman" w:hAnsi="Times New Roman" w:cs="Times New Roman"/>
            <w:sz w:val="24"/>
            <w:szCs w:val="24"/>
          </w:rPr>
          <w:t>.</w:t>
        </w:r>
      </w:moveFrom>
      <w:moveFromRangeEnd w:id="85"/>
      <w:r w:rsidR="002E73E1" w:rsidRPr="002E73E1">
        <w:rPr>
          <w:rFonts w:ascii="Times New Roman" w:hAnsi="Times New Roman" w:cs="Times New Roman"/>
          <w:sz w:val="24"/>
          <w:szCs w:val="24"/>
        </w:rPr>
        <w:t xml:space="preserve"> </w:t>
      </w:r>
      <w:commentRangeStart w:id="87"/>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88" w:author="Sandra Godden" w:date="2023-10-13T15:26:00Z">
        <w:r w:rsidR="009A4CA8">
          <w:rPr>
            <w:rFonts w:ascii="Times New Roman" w:hAnsi="Times New Roman" w:cs="Times New Roman"/>
            <w:sz w:val="24"/>
            <w:szCs w:val="24"/>
          </w:rPr>
          <w:t xml:space="preserve">a secondary analysis was conducted </w:t>
        </w:r>
      </w:ins>
      <w:del w:id="89"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90"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91"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87"/>
      <w:r w:rsidR="00853A7F">
        <w:rPr>
          <w:rStyle w:val="CommentReference"/>
          <w:rFonts w:eastAsiaTheme="minorEastAsia"/>
        </w:rPr>
        <w:commentReference w:id="87"/>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ins w:id="92" w:author="Caitlin Jeffrey" w:date="2023-10-18T15:12:00Z">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ins>
      <w:ins w:id="93" w:author="Caitlin Jeffrey" w:date="2023-10-18T15:13:00Z">
        <w:r w:rsidR="00EE07B9">
          <w:rPr>
            <w:rFonts w:ascii="Times New Roman" w:hAnsi="Times New Roman" w:cs="Times New Roman"/>
            <w:sz w:val="24"/>
            <w:szCs w:val="24"/>
          </w:rPr>
          <w:t xml:space="preserve">t all differences found were statistically significant, </w:t>
        </w:r>
      </w:ins>
      <w:ins w:id="94" w:author="Caitlin Jeffrey" w:date="2023-10-18T15:16:00Z">
        <w:r w:rsidR="00085515">
          <w:rPr>
            <w:rFonts w:ascii="Times New Roman" w:hAnsi="Times New Roman" w:cs="Times New Roman"/>
            <w:sz w:val="24"/>
            <w:szCs w:val="24"/>
          </w:rPr>
          <w:t>numeric differences</w:t>
        </w:r>
      </w:ins>
      <w:ins w:id="95" w:author="Caitlin Jeffrey" w:date="2023-10-18T15:25:00Z">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w:t>
        </w:r>
      </w:ins>
      <w:ins w:id="96" w:author="Caitlin Jeffrey" w:date="2023-10-18T15:26:00Z">
        <w:r w:rsidR="000C708D">
          <w:rPr>
            <w:rFonts w:ascii="Times New Roman" w:hAnsi="Times New Roman" w:cs="Times New Roman"/>
            <w:sz w:val="24"/>
            <w:szCs w:val="24"/>
          </w:rPr>
          <w:t>mportant</w:t>
        </w:r>
      </w:ins>
      <w:ins w:id="97" w:author="Caitlin Jeffrey" w:date="2023-10-18T15:16:00Z">
        <w:r w:rsidR="00085515">
          <w:rPr>
            <w:rFonts w:ascii="Times New Roman" w:hAnsi="Times New Roman" w:cs="Times New Roman"/>
            <w:sz w:val="24"/>
            <w:szCs w:val="24"/>
          </w:rPr>
          <w:t xml:space="preserve"> </w:t>
        </w:r>
      </w:ins>
      <w:ins w:id="98" w:author="Caitlin Jeffrey" w:date="2023-10-18T15:17:00Z">
        <w:r w:rsidR="00106324">
          <w:rPr>
            <w:rFonts w:ascii="Times New Roman" w:hAnsi="Times New Roman" w:cs="Times New Roman"/>
            <w:sz w:val="24"/>
            <w:szCs w:val="24"/>
          </w:rPr>
          <w:t>are reported</w:t>
        </w:r>
      </w:ins>
      <w:ins w:id="99" w:author="Caitlin Jeffrey" w:date="2023-10-18T15:16:00Z">
        <w:r w:rsidR="00085515">
          <w:rPr>
            <w:rFonts w:ascii="Times New Roman" w:hAnsi="Times New Roman" w:cs="Times New Roman"/>
            <w:sz w:val="24"/>
            <w:szCs w:val="24"/>
          </w:rPr>
          <w:t xml:space="preserve"> showing </w:t>
        </w:r>
      </w:ins>
      <w:del w:id="100" w:author="Caitlin Jeffrey" w:date="2023-10-18T15:16:00Z">
        <w:r w:rsidR="00185A8E" w:rsidRPr="00604EDE" w:rsidDel="00085515">
          <w:rPr>
            <w:rFonts w:ascii="Times New Roman" w:hAnsi="Times New Roman" w:cs="Times New Roman"/>
            <w:sz w:val="24"/>
            <w:szCs w:val="24"/>
          </w:rPr>
          <w:delText>F</w:delText>
        </w:r>
      </w:del>
      <w:ins w:id="101" w:author="Caitlin Jeffrey" w:date="2023-10-18T15:16:00Z">
        <w:r w:rsidR="00085515">
          <w:rPr>
            <w:rFonts w:ascii="Times New Roman" w:hAnsi="Times New Roman" w:cs="Times New Roman"/>
            <w:sz w:val="24"/>
            <w:szCs w:val="24"/>
          </w:rPr>
          <w:t>f</w:t>
        </w:r>
      </w:ins>
      <w:r w:rsidR="00185A8E" w:rsidRPr="00604EDE">
        <w:rPr>
          <w:rFonts w:ascii="Times New Roman" w:hAnsi="Times New Roman" w:cs="Times New Roman"/>
          <w:sz w:val="24"/>
          <w:szCs w:val="24"/>
        </w:rPr>
        <w:t xml:space="preserve">arms with deeper bedding </w:t>
      </w:r>
      <w:del w:id="102" w:author="Caitlin Jeffrey" w:date="2023-10-18T15:16:00Z">
        <w:r w:rsidR="00185A8E" w:rsidRPr="00604EDE" w:rsidDel="00DA46AC">
          <w:rPr>
            <w:rFonts w:ascii="Times New Roman" w:hAnsi="Times New Roman" w:cs="Times New Roman"/>
            <w:sz w:val="24"/>
            <w:szCs w:val="24"/>
          </w:rPr>
          <w:delText xml:space="preserve">showed </w:delText>
        </w:r>
        <w:commentRangeStart w:id="103"/>
        <w:commentRangeStart w:id="104"/>
        <w:r w:rsidR="00185A8E" w:rsidRPr="00604EDE" w:rsidDel="00DA46AC">
          <w:rPr>
            <w:rFonts w:ascii="Times New Roman" w:hAnsi="Times New Roman" w:cs="Times New Roman"/>
            <w:sz w:val="24"/>
            <w:szCs w:val="24"/>
          </w:rPr>
          <w:delText>a tendency toward</w:delText>
        </w:r>
      </w:del>
      <w:ins w:id="105" w:author="Caitlin Jeffrey" w:date="2023-10-18T15:16:00Z">
        <w:r w:rsidR="00DA46AC">
          <w:rPr>
            <w:rFonts w:ascii="Times New Roman" w:hAnsi="Times New Roman" w:cs="Times New Roman"/>
            <w:sz w:val="24"/>
            <w:szCs w:val="24"/>
          </w:rPr>
          <w:t>had</w:t>
        </w:r>
      </w:ins>
      <w:r w:rsidR="00185A8E" w:rsidRPr="00604EDE">
        <w:rPr>
          <w:rFonts w:ascii="Times New Roman" w:hAnsi="Times New Roman" w:cs="Times New Roman"/>
          <w:sz w:val="24"/>
          <w:szCs w:val="24"/>
        </w:rPr>
        <w:t xml:space="preserve"> </w:t>
      </w:r>
      <w:commentRangeEnd w:id="103"/>
      <w:r w:rsidR="003A51F3">
        <w:rPr>
          <w:rStyle w:val="CommentReference"/>
          <w:rFonts w:eastAsiaTheme="minorEastAsia"/>
        </w:rPr>
        <w:commentReference w:id="103"/>
      </w:r>
      <w:commentRangeEnd w:id="104"/>
      <w:r w:rsidR="00F60C6B">
        <w:rPr>
          <w:rStyle w:val="CommentReference"/>
          <w:rFonts w:eastAsiaTheme="minorEastAsia"/>
        </w:rPr>
        <w:commentReference w:id="104"/>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del w:id="106" w:author="Caitlin Jeffrey" w:date="2023-10-18T15:20:00Z">
        <w:r w:rsidR="009B3369" w:rsidDel="008F1371">
          <w:rPr>
            <w:rFonts w:ascii="Times New Roman" w:hAnsi="Times New Roman" w:cs="Times New Roman"/>
            <w:sz w:val="24"/>
            <w:szCs w:val="24"/>
          </w:rPr>
          <w:delText>new</w:delText>
        </w:r>
        <w:r w:rsidR="00A83068" w:rsidDel="008F1371">
          <w:rPr>
            <w:rFonts w:ascii="Times New Roman" w:hAnsi="Times New Roman" w:cs="Times New Roman"/>
            <w:sz w:val="24"/>
            <w:szCs w:val="24"/>
          </w:rPr>
          <w:delText>ly</w:delText>
        </w:r>
      </w:del>
      <w:del w:id="107" w:author="Caitlin Jeffrey" w:date="2023-10-18T15:17:00Z">
        <w:r w:rsidR="00A83068" w:rsidDel="008C5B31">
          <w:rPr>
            <w:rFonts w:ascii="Times New Roman" w:hAnsi="Times New Roman" w:cs="Times New Roman"/>
            <w:sz w:val="24"/>
            <w:szCs w:val="24"/>
          </w:rPr>
          <w:delText xml:space="preserve"> </w:delText>
        </w:r>
      </w:del>
      <w:del w:id="108" w:author="Caitlin Jeffrey" w:date="2023-10-18T15:20:00Z">
        <w:r w:rsidR="00A83068" w:rsidDel="008F1371">
          <w:rPr>
            <w:rFonts w:ascii="Times New Roman" w:hAnsi="Times New Roman" w:cs="Times New Roman"/>
            <w:sz w:val="24"/>
            <w:szCs w:val="24"/>
          </w:rPr>
          <w:delText>elevated</w:delText>
        </w:r>
      </w:del>
      <w:ins w:id="109" w:author="Caitlin Jeffrey" w:date="2023-10-18T15:20:00Z">
        <w:r w:rsidR="008F1371">
          <w:rPr>
            <w:rFonts w:ascii="Times New Roman" w:hAnsi="Times New Roman" w:cs="Times New Roman"/>
            <w:sz w:val="24"/>
            <w:szCs w:val="24"/>
          </w:rPr>
          <w:t>newly elevated</w:t>
        </w:r>
      </w:ins>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ins w:id="110" w:author="Caitlin Jeffrey" w:date="2023-10-18T15:24:00Z">
        <w:r w:rsidR="009E70B5">
          <w:rPr>
            <w:rFonts w:ascii="Times New Roman" w:hAnsi="Times New Roman" w:cs="Times New Roman"/>
            <w:sz w:val="24"/>
            <w:szCs w:val="24"/>
          </w:rPr>
          <w:t xml:space="preserve">had numerically </w:t>
        </w:r>
      </w:ins>
      <w:del w:id="111" w:author="Caitlin Jeffrey" w:date="2023-10-18T15:23:00Z">
        <w:r w:rsidR="00185A8E" w:rsidRPr="00604EDE" w:rsidDel="009E70B5">
          <w:rPr>
            <w:rFonts w:ascii="Times New Roman" w:hAnsi="Times New Roman" w:cs="Times New Roman"/>
            <w:sz w:val="24"/>
            <w:szCs w:val="24"/>
          </w:rPr>
          <w:delText xml:space="preserve">tended towards having </w:delText>
        </w:r>
      </w:del>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112"/>
      <w:del w:id="113"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112"/>
        <w:r w:rsidR="00853A7F" w:rsidDel="00853A7F">
          <w:rPr>
            <w:rStyle w:val="CommentReference"/>
            <w:rFonts w:eastAsiaTheme="minorEastAsia"/>
          </w:rPr>
          <w:commentReference w:id="112"/>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w:t>
      </w:r>
      <w:r w:rsidR="00185A8E" w:rsidRPr="00604EDE">
        <w:rPr>
          <w:rFonts w:ascii="Times New Roman" w:hAnsi="Times New Roman" w:cs="Times New Roman"/>
          <w:sz w:val="24"/>
          <w:szCs w:val="24"/>
        </w:rPr>
        <w:lastRenderedPageBreak/>
        <w:t xml:space="preserve">on organic dairy farms in Vermont. </w:t>
      </w:r>
      <w:ins w:id="114" w:author="Sandra Godden" w:date="2023-10-13T15:28:00Z">
        <w:r w:rsidR="0073047F">
          <w:rPr>
            <w:rFonts w:ascii="Times New Roman" w:hAnsi="Times New Roman" w:cs="Times New Roman"/>
            <w:sz w:val="24"/>
            <w:szCs w:val="24"/>
          </w:rPr>
          <w:t>Because</w:t>
        </w:r>
      </w:ins>
      <w:del w:id="115"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116" w:author="Sandra Godden" w:date="2023-10-13T15:28:00Z">
        <w:del w:id="117" w:author="Caitlin Jeffrey" w:date="2023-10-18T14:27:00Z">
          <w:r w:rsidR="0073047F" w:rsidDel="002D39A2">
            <w:rPr>
              <w:rFonts w:ascii="Times New Roman" w:hAnsi="Times New Roman" w:cs="Times New Roman"/>
              <w:sz w:val="24"/>
              <w:szCs w:val="24"/>
            </w:rPr>
            <w:delText xml:space="preserve"> composted</w:delText>
          </w:r>
        </w:del>
      </w:ins>
      <w:r w:rsidR="00185A8E" w:rsidRPr="00604EDE">
        <w:rPr>
          <w:rFonts w:ascii="Times New Roman" w:hAnsi="Times New Roman" w:cs="Times New Roman"/>
          <w:sz w:val="24"/>
          <w:szCs w:val="24"/>
        </w:rPr>
        <w:t xml:space="preserve"> bedded packs were comparable to more commonly used winter housing systems, </w:t>
      </w:r>
      <w:del w:id="118"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119" w:author="Sandra Godden" w:date="2023-10-13T15:28:00Z">
        <w:r w:rsidR="0073047F">
          <w:rPr>
            <w:rFonts w:ascii="Times New Roman" w:hAnsi="Times New Roman" w:cs="Times New Roman"/>
            <w:sz w:val="24"/>
            <w:szCs w:val="24"/>
          </w:rPr>
          <w:t xml:space="preserve">winter housing </w:t>
        </w:r>
      </w:ins>
      <w:r w:rsidR="00185A8E" w:rsidRPr="00604EDE">
        <w:rPr>
          <w:rFonts w:ascii="Times New Roman" w:hAnsi="Times New Roman" w:cs="Times New Roman"/>
          <w:sz w:val="24"/>
          <w:szCs w:val="24"/>
        </w:rPr>
        <w:t xml:space="preserve">option for </w:t>
      </w:r>
      <w:commentRangeStart w:id="120"/>
      <w:commentRangeStart w:id="121"/>
      <w:r w:rsidR="00185A8E" w:rsidRPr="00604EDE">
        <w:rPr>
          <w:rFonts w:ascii="Times New Roman" w:hAnsi="Times New Roman" w:cs="Times New Roman"/>
          <w:sz w:val="24"/>
          <w:szCs w:val="24"/>
        </w:rPr>
        <w:t>pasture-based</w:t>
      </w:r>
      <w:commentRangeEnd w:id="120"/>
      <w:r w:rsidR="0073047F">
        <w:rPr>
          <w:rStyle w:val="CommentReference"/>
          <w:rFonts w:eastAsiaTheme="minorEastAsia"/>
        </w:rPr>
        <w:commentReference w:id="120"/>
      </w:r>
      <w:commentRangeEnd w:id="121"/>
      <w:r w:rsidR="00673F40">
        <w:rPr>
          <w:rStyle w:val="CommentReference"/>
          <w:rFonts w:eastAsiaTheme="minorEastAsia"/>
        </w:rPr>
        <w:commentReference w:id="121"/>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22"/>
      <w:r w:rsidRPr="00604EDE">
        <w:rPr>
          <w:rStyle w:val="Emphasis"/>
          <w:rFonts w:ascii="Times New Roman" w:eastAsia="ComputerModern-Regular" w:hAnsi="Times New Roman" w:cs="Times New Roman"/>
          <w:b/>
          <w:bCs/>
          <w:i w:val="0"/>
          <w:iCs w:val="0"/>
          <w:sz w:val="24"/>
          <w:szCs w:val="24"/>
        </w:rPr>
        <w:t>Keywords:</w:t>
      </w:r>
      <w:commentRangeEnd w:id="122"/>
      <w:r w:rsidR="008905A2" w:rsidRPr="00604EDE">
        <w:rPr>
          <w:rStyle w:val="CommentReference"/>
          <w:rFonts w:eastAsiaTheme="minorEastAsia"/>
        </w:rPr>
        <w:commentReference w:id="122"/>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23"/>
      <w:commentRangeStart w:id="124"/>
      <w:commentRangeStart w:id="125"/>
      <w:r w:rsidRPr="00604EDE">
        <w:rPr>
          <w:rStyle w:val="Emphasis"/>
          <w:b/>
          <w:bCs/>
          <w:i w:val="0"/>
          <w:iCs w:val="0"/>
          <w:color w:val="0E101A"/>
        </w:rPr>
        <w:t>Introduction</w:t>
      </w:r>
      <w:commentRangeEnd w:id="123"/>
      <w:r w:rsidR="00123751" w:rsidRPr="00604EDE">
        <w:rPr>
          <w:rStyle w:val="CommentReference"/>
          <w:rFonts w:asciiTheme="minorHAnsi" w:eastAsiaTheme="minorEastAsia" w:hAnsiTheme="minorHAnsi" w:cstheme="minorBidi"/>
        </w:rPr>
        <w:commentReference w:id="123"/>
      </w:r>
      <w:commentRangeEnd w:id="124"/>
      <w:r w:rsidR="00CB39D2" w:rsidRPr="00604EDE">
        <w:rPr>
          <w:rStyle w:val="CommentReference"/>
          <w:rFonts w:asciiTheme="minorHAnsi" w:eastAsiaTheme="minorEastAsia" w:hAnsiTheme="minorHAnsi" w:cstheme="minorBidi"/>
        </w:rPr>
        <w:commentReference w:id="124"/>
      </w:r>
      <w:commentRangeEnd w:id="125"/>
      <w:r w:rsidR="001A7E4F" w:rsidRPr="00604EDE">
        <w:rPr>
          <w:rStyle w:val="CommentReference"/>
          <w:rFonts w:asciiTheme="minorHAnsi" w:eastAsiaTheme="minorEastAsia" w:hAnsiTheme="minorHAnsi" w:cstheme="minorBidi"/>
        </w:rPr>
        <w:commentReference w:id="125"/>
      </w:r>
    </w:p>
    <w:p w14:paraId="5F5A3454" w14:textId="57D59DD5" w:rsidR="001C02E2" w:rsidRPr="00604EDE" w:rsidRDefault="002159A8" w:rsidP="00A0313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sidR="004A3935">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4420CA">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4420CA">
        <w:rPr>
          <w:rFonts w:ascii="Times New Roman" w:eastAsia="Times New Roman" w:hAnsi="Times New Roman" w:cs="Times New Roman"/>
          <w:color w:val="0E101A"/>
          <w:sz w:val="24"/>
          <w:szCs w:val="24"/>
        </w:rPr>
      </w:r>
      <w:r w:rsidR="004420CA">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(Klaas and Zadoks, 2018)</w:t>
      </w:r>
      <w:r w:rsidR="004420CA">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415E1D" w:rsidRPr="00604EDE">
        <w:rPr>
          <w:rFonts w:ascii="Times New Roman" w:eastAsia="Times New Roman" w:hAnsi="Times New Roman" w:cs="Times New Roman"/>
          <w:color w:val="0E101A"/>
          <w:sz w:val="24"/>
          <w:szCs w:val="24"/>
        </w:rPr>
        <w:t xml:space="preserve">Teats of dairy cattle may be in direct contact with bedding materials for 40 to 60% of the day, making </w:t>
      </w:r>
      <w:r w:rsidR="00415E1D">
        <w:rPr>
          <w:rFonts w:ascii="Times New Roman" w:eastAsia="Times New Roman" w:hAnsi="Times New Roman" w:cs="Times New Roman"/>
          <w:color w:val="0E101A"/>
          <w:sz w:val="24"/>
          <w:szCs w:val="24"/>
        </w:rPr>
        <w:t>this</w:t>
      </w:r>
      <w:r w:rsidR="00415E1D" w:rsidRPr="00604EDE">
        <w:rPr>
          <w:rFonts w:ascii="Times New Roman" w:eastAsia="Times New Roman" w:hAnsi="Times New Roman" w:cs="Times New Roman"/>
          <w:color w:val="0E101A"/>
          <w:sz w:val="24"/>
          <w:szCs w:val="24"/>
        </w:rPr>
        <w:t xml:space="preserve"> an important potential source of exposure to </w:t>
      </w:r>
      <w:r w:rsidR="0037225F">
        <w:rPr>
          <w:rFonts w:ascii="Times New Roman" w:eastAsia="Times New Roman" w:hAnsi="Times New Roman" w:cs="Times New Roman"/>
          <w:color w:val="0E101A"/>
          <w:sz w:val="24"/>
          <w:szCs w:val="24"/>
        </w:rPr>
        <w:t xml:space="preserve">opportunistic environmental </w:t>
      </w:r>
      <w:r w:rsidR="00415E1D" w:rsidRPr="00604EDE">
        <w:rPr>
          <w:rFonts w:ascii="Times New Roman" w:eastAsia="Times New Roman" w:hAnsi="Times New Roman" w:cs="Times New Roman"/>
          <w:color w:val="0E101A"/>
          <w:sz w:val="24"/>
          <w:szCs w:val="24"/>
        </w:rPr>
        <w:t xml:space="preserve">mastitis pathogens </w:t>
      </w:r>
      <w:r w:rsidR="00B47829">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B47829">
        <w:rPr>
          <w:rFonts w:ascii="Times New Roman" w:eastAsia="Times New Roman" w:hAnsi="Times New Roman" w:cs="Times New Roman"/>
          <w:color w:val="0E101A"/>
          <w:sz w:val="24"/>
          <w:szCs w:val="24"/>
        </w:rPr>
      </w:r>
      <w:r w:rsidR="00B47829">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(Tucker and Weary, 2004, Cook et al., 2005, Hogan and Smith, 2012)</w:t>
      </w:r>
      <w:r w:rsidR="00B47829">
        <w:rPr>
          <w:rFonts w:ascii="Times New Roman" w:eastAsia="Times New Roman" w:hAnsi="Times New Roman" w:cs="Times New Roman"/>
          <w:color w:val="0E101A"/>
          <w:sz w:val="24"/>
          <w:szCs w:val="24"/>
        </w:rPr>
        <w:fldChar w:fldCharType="end"/>
      </w:r>
      <w:r w:rsidR="00415E1D"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Work exploring how bedding materials relate to a cow’s risk of getting mastitis has understandably focused on the </w:t>
      </w:r>
      <w:proofErr w:type="gramStart"/>
      <w:r w:rsidRPr="00604EDE">
        <w:rPr>
          <w:rFonts w:ascii="Times New Roman" w:eastAsia="Times New Roman" w:hAnsi="Times New Roman" w:cs="Times New Roman"/>
          <w:color w:val="0E101A"/>
          <w:sz w:val="24"/>
          <w:szCs w:val="24"/>
        </w:rPr>
        <w:t xml:space="preserve">most </w:t>
      </w:r>
      <w:r w:rsidR="00120978" w:rsidRPr="00604EDE">
        <w:rPr>
          <w:rFonts w:ascii="Times New Roman" w:eastAsia="Times New Roman" w:hAnsi="Times New Roman" w:cs="Times New Roman"/>
          <w:color w:val="0E101A"/>
          <w:sz w:val="24"/>
          <w:szCs w:val="24"/>
        </w:rPr>
        <w:t>commonly used</w:t>
      </w:r>
      <w:proofErr w:type="gramEnd"/>
      <w:r w:rsidRPr="00604EDE">
        <w:rPr>
          <w:rFonts w:ascii="Times New Roman" w:eastAsia="Times New Roman" w:hAnsi="Times New Roman" w:cs="Times New Roman"/>
          <w:color w:val="0E101A"/>
          <w:sz w:val="24"/>
          <w:szCs w:val="24"/>
        </w:rPr>
        <w:t xml:space="preserve"> bedding materials and housing systems in the dairy industry.</w:t>
      </w:r>
      <w:r w:rsidR="003D268F">
        <w:rPr>
          <w:rFonts w:ascii="Times New Roman" w:eastAsia="Times New Roman" w:hAnsi="Times New Roman" w:cs="Times New Roman"/>
          <w:color w:val="0E101A"/>
          <w:sz w:val="24"/>
          <w:szCs w:val="24"/>
        </w:rPr>
        <w:t xml:space="preserve"> Currently,</w:t>
      </w:r>
      <w:r w:rsidRPr="00604EDE">
        <w:rPr>
          <w:rFonts w:ascii="Times New Roman" w:eastAsia="Times New Roman" w:hAnsi="Times New Roman" w:cs="Times New Roman"/>
          <w:color w:val="0E101A"/>
          <w:sz w:val="24"/>
          <w:szCs w:val="24"/>
        </w:rPr>
        <w:t xml:space="preserve"> </w:t>
      </w:r>
      <w:r w:rsidR="003D268F">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here is growing interest and adoption</w:t>
      </w:r>
      <w:r w:rsidR="0017491E">
        <w:rPr>
          <w:rFonts w:ascii="Times New Roman" w:eastAsia="Times New Roman" w:hAnsi="Times New Roman" w:cs="Times New Roman"/>
          <w:color w:val="0E101A"/>
          <w:sz w:val="24"/>
          <w:szCs w:val="24"/>
        </w:rPr>
        <w:t xml:space="preserve"> </w:t>
      </w:r>
      <w:r w:rsidR="0017491E" w:rsidRPr="00604EDE">
        <w:rPr>
          <w:rFonts w:ascii="Times New Roman" w:eastAsia="Times New Roman" w:hAnsi="Times New Roman" w:cs="Times New Roman"/>
          <w:color w:val="0E101A"/>
          <w:sz w:val="24"/>
          <w:szCs w:val="24"/>
        </w:rPr>
        <w:t>of bedded pack system</w:t>
      </w:r>
      <w:r w:rsidR="00120978">
        <w:rPr>
          <w:rFonts w:ascii="Times New Roman" w:eastAsia="Times New Roman" w:hAnsi="Times New Roman" w:cs="Times New Roman"/>
          <w:color w:val="0E101A"/>
          <w:sz w:val="24"/>
          <w:szCs w:val="24"/>
        </w:rPr>
        <w:t>s</w:t>
      </w:r>
      <w:r w:rsidR="0017491E" w:rsidRPr="00604EDE">
        <w:rPr>
          <w:rFonts w:ascii="Times New Roman" w:eastAsia="Times New Roman" w:hAnsi="Times New Roman" w:cs="Times New Roman"/>
          <w:color w:val="0E101A"/>
          <w:sz w:val="24"/>
          <w:szCs w:val="24"/>
        </w:rPr>
        <w:t xml:space="preserve"> to house dairy cattle</w:t>
      </w:r>
      <w:r w:rsidRPr="00604EDE">
        <w:rPr>
          <w:rFonts w:ascii="Times New Roman" w:eastAsia="Times New Roman" w:hAnsi="Times New Roman" w:cs="Times New Roman"/>
          <w:color w:val="0E101A"/>
          <w:sz w:val="24"/>
          <w:szCs w:val="24"/>
        </w:rPr>
        <w:t xml:space="preserve">. </w:t>
      </w:r>
      <w:r w:rsidR="00B77686">
        <w:rPr>
          <w:rFonts w:ascii="Times New Roman" w:eastAsia="Times New Roman" w:hAnsi="Times New Roman" w:cs="Times New Roman"/>
          <w:color w:val="0E101A"/>
          <w:sz w:val="24"/>
          <w:szCs w:val="24"/>
        </w:rPr>
        <w:t xml:space="preserve">Our prior industry survey suggested </w:t>
      </w:r>
      <w:r w:rsidR="00B7623A">
        <w:rPr>
          <w:rFonts w:ascii="Times New Roman" w:eastAsia="Times New Roman" w:hAnsi="Times New Roman" w:cs="Times New Roman"/>
          <w:color w:val="0E101A"/>
          <w:sz w:val="24"/>
          <w:szCs w:val="24"/>
        </w:rPr>
        <w:t xml:space="preserve">that </w:t>
      </w:r>
      <w:ins w:id="126" w:author="Sandra Godden" w:date="2023-10-13T08:18:00Z">
        <w:r w:rsidR="00F5253E">
          <w:rPr>
            <w:rFonts w:ascii="Times New Roman" w:eastAsia="Times New Roman" w:hAnsi="Times New Roman" w:cs="Times New Roman"/>
            <w:color w:val="0E101A"/>
            <w:sz w:val="24"/>
            <w:szCs w:val="24"/>
          </w:rPr>
          <w:t xml:space="preserve">many </w:t>
        </w:r>
      </w:ins>
      <w:r w:rsidR="00B7623A">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maller-scale</w:t>
      </w:r>
      <w:r w:rsidR="00B7623A">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with aging facilities</w:t>
      </w:r>
      <w:r w:rsidR="00D10B1D">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del w:id="127" w:author="Sandra Godden" w:date="2023-10-13T08:18:00Z">
        <w:r w:rsidRPr="00604EDE" w:rsidDel="00F5253E">
          <w:rPr>
            <w:rFonts w:ascii="Times New Roman" w:eastAsia="Times New Roman" w:hAnsi="Times New Roman" w:cs="Times New Roman"/>
            <w:color w:val="0E101A"/>
            <w:sz w:val="24"/>
            <w:szCs w:val="24"/>
          </w:rPr>
          <w:delText xml:space="preserve">implement </w:delText>
        </w:r>
      </w:del>
      <w:ins w:id="128" w:author="Sandra Godden" w:date="2023-10-13T08:18:00Z">
        <w:r w:rsidR="00F5253E">
          <w:rPr>
            <w:rFonts w:ascii="Times New Roman" w:eastAsia="Times New Roman" w:hAnsi="Times New Roman" w:cs="Times New Roman"/>
            <w:color w:val="0E101A"/>
            <w:sz w:val="24"/>
            <w:szCs w:val="24"/>
          </w:rPr>
          <w:t>adopt</w:t>
        </w:r>
        <w:r w:rsidR="00F5253E"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a bedded pack system on their farms as </w:t>
      </w:r>
      <w:r w:rsidR="00B544E9">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sustainable, cost-effective loose-housing</w:t>
      </w:r>
      <w:r w:rsidR="00D10B1D">
        <w:rPr>
          <w:rFonts w:ascii="Times New Roman" w:eastAsia="Times New Roman" w:hAnsi="Times New Roman" w:cs="Times New Roman"/>
          <w:color w:val="0E101A"/>
          <w:sz w:val="24"/>
          <w:szCs w:val="24"/>
        </w:rPr>
        <w:t xml:space="preserve"> (Andre</w:t>
      </w:r>
      <w:r w:rsidR="00E4734F">
        <w:rPr>
          <w:rFonts w:ascii="Times New Roman" w:eastAsia="Times New Roman" w:hAnsi="Times New Roman" w:cs="Times New Roman"/>
          <w:color w:val="0E101A"/>
          <w:sz w:val="24"/>
          <w:szCs w:val="24"/>
        </w:rPr>
        <w:t xml:space="preserve">ws et al., 2021). This may be particularly </w:t>
      </w:r>
      <w:r w:rsidR="00DA2F6E">
        <w:rPr>
          <w:rFonts w:ascii="Times New Roman" w:eastAsia="Times New Roman" w:hAnsi="Times New Roman" w:cs="Times New Roman"/>
          <w:color w:val="0E101A"/>
          <w:sz w:val="24"/>
          <w:szCs w:val="24"/>
        </w:rPr>
        <w:t xml:space="preserve">relevant </w:t>
      </w:r>
      <w:r w:rsidRPr="00604EDE">
        <w:rPr>
          <w:rFonts w:ascii="Times New Roman" w:eastAsia="Times New Roman" w:hAnsi="Times New Roman" w:cs="Times New Roman"/>
          <w:color w:val="0E101A"/>
          <w:sz w:val="24"/>
          <w:szCs w:val="24"/>
        </w:rPr>
        <w:t xml:space="preserve">as both the dairy industry and consumers look to move away from traditional housing systems </w:t>
      </w:r>
      <w:r w:rsidR="00C86086">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652438">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652438">
        <w:rPr>
          <w:rFonts w:ascii="Times New Roman" w:eastAsia="Times New Roman" w:hAnsi="Times New Roman" w:cs="Times New Roman"/>
          <w:color w:val="0E101A"/>
          <w:sz w:val="24"/>
          <w:szCs w:val="24"/>
        </w:rPr>
      </w:r>
      <w:r w:rsidR="00652438">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(Barkema et al., 2015)</w:t>
      </w:r>
      <w:r w:rsidR="00652438">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interest in </w:t>
      </w:r>
      <w:r w:rsidR="00120978">
        <w:rPr>
          <w:rFonts w:ascii="Times New Roman" w:eastAsia="Times New Roman" w:hAnsi="Times New Roman" w:cs="Times New Roman"/>
          <w:color w:val="0E101A"/>
          <w:sz w:val="24"/>
          <w:szCs w:val="24"/>
        </w:rPr>
        <w:t>bedded pack</w:t>
      </w:r>
      <w:r w:rsidR="00901A69">
        <w:rPr>
          <w:rFonts w:ascii="Times New Roman" w:eastAsia="Times New Roman" w:hAnsi="Times New Roman" w:cs="Times New Roman"/>
          <w:color w:val="0E101A"/>
          <w:sz w:val="24"/>
          <w:szCs w:val="24"/>
        </w:rPr>
        <w:t>s</w:t>
      </w:r>
      <w:r w:rsidR="00120978">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ins w:id="129" w:author="Sandra Godden" w:date="2023-10-13T08:18:00Z">
        <w:r w:rsidR="00F5253E">
          <w:rPr>
            <w:rFonts w:ascii="Times New Roman" w:eastAsia="Times New Roman" w:hAnsi="Times New Roman" w:cs="Times New Roman"/>
            <w:color w:val="0E101A"/>
            <w:sz w:val="24"/>
            <w:szCs w:val="24"/>
          </w:rPr>
          <w:t>s</w:t>
        </w:r>
      </w:ins>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sidR="00120978">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sidR="00120978">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sidR="00120978">
        <w:rPr>
          <w:rFonts w:ascii="Times New Roman" w:eastAsia="Times New Roman" w:hAnsi="Times New Roman" w:cs="Times New Roman"/>
          <w:color w:val="0E101A"/>
          <w:sz w:val="24"/>
          <w:szCs w:val="24"/>
        </w:rPr>
        <w:lastRenderedPageBreak/>
        <w:t>alternatives</w:t>
      </w:r>
      <w:r w:rsidRPr="00604EDE">
        <w:rPr>
          <w:rFonts w:ascii="Times New Roman" w:eastAsia="Times New Roman" w:hAnsi="Times New Roman" w:cs="Times New Roman"/>
          <w:color w:val="0E101A"/>
          <w:sz w:val="24"/>
          <w:szCs w:val="24"/>
        </w:rPr>
        <w:t>.</w:t>
      </w:r>
      <w:r w:rsidR="00585B59">
        <w:rPr>
          <w:rFonts w:ascii="Times New Roman" w:eastAsia="Times New Roman" w:hAnsi="Times New Roman" w:cs="Times New Roman"/>
          <w:color w:val="0E101A"/>
          <w:sz w:val="24"/>
          <w:szCs w:val="24"/>
        </w:rPr>
        <w:t xml:space="preserve"> P</w:t>
      </w:r>
      <w:r w:rsidRPr="00604EDE">
        <w:rPr>
          <w:rFonts w:ascii="Times New Roman" w:eastAsia="Times New Roman" w:hAnsi="Times New Roman" w:cs="Times New Roman"/>
          <w:color w:val="0E101A"/>
          <w:sz w:val="24"/>
          <w:szCs w:val="24"/>
        </w:rPr>
        <w:t xml:space="preserve">revious work describing mastitis risk and </w:t>
      </w:r>
      <w:r w:rsidR="006D0A02">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sidR="005F7594">
        <w:rPr>
          <w:rFonts w:ascii="Times New Roman" w:eastAsia="Times New Roman" w:hAnsi="Times New Roman" w:cs="Times New Roman"/>
          <w:color w:val="0E101A"/>
          <w:sz w:val="24"/>
          <w:szCs w:val="24"/>
        </w:rPr>
        <w:t>o</w:t>
      </w:r>
      <w:r w:rsidR="00E1718F">
        <w:rPr>
          <w:rFonts w:ascii="Times New Roman" w:eastAsia="Times New Roman" w:hAnsi="Times New Roman" w:cs="Times New Roman"/>
          <w:color w:val="0E101A"/>
          <w:sz w:val="24"/>
          <w:szCs w:val="24"/>
        </w:rPr>
        <w:t>n bedded pack systems</w:t>
      </w:r>
      <w:r w:rsidR="00E1718F" w:rsidRPr="00604EDE">
        <w:rPr>
          <w:rFonts w:ascii="Times New Roman" w:eastAsia="Times New Roman" w:hAnsi="Times New Roman" w:cs="Times New Roman"/>
          <w:color w:val="0E101A"/>
          <w:sz w:val="24"/>
          <w:szCs w:val="24"/>
        </w:rPr>
        <w:t xml:space="preserve"> </w:t>
      </w:r>
      <w:r w:rsidR="003B2C41">
        <w:rPr>
          <w:rFonts w:ascii="Times New Roman" w:eastAsia="Times New Roman" w:hAnsi="Times New Roman" w:cs="Times New Roman"/>
          <w:color w:val="0E101A"/>
          <w:sz w:val="24"/>
          <w:szCs w:val="24"/>
        </w:rPr>
        <w:t>includes</w:t>
      </w:r>
      <w:r w:rsidR="00993F3D">
        <w:rPr>
          <w:rFonts w:ascii="Times New Roman" w:eastAsia="Times New Roman" w:hAnsi="Times New Roman" w:cs="Times New Roman"/>
          <w:color w:val="0E101A"/>
          <w:sz w:val="24"/>
          <w:szCs w:val="24"/>
        </w:rPr>
        <w:t xml:space="preserve"> descriptive studies</w:t>
      </w:r>
      <w:r w:rsidR="00062957">
        <w:rPr>
          <w:rFonts w:ascii="Times New Roman" w:eastAsia="Times New Roman" w:hAnsi="Times New Roman" w:cs="Times New Roman"/>
          <w:color w:val="0E101A"/>
          <w:sz w:val="24"/>
          <w:szCs w:val="24"/>
        </w:rPr>
        <w:t xml:space="preserve"> </w:t>
      </w:r>
      <w:r w:rsidR="00E1718F">
        <w:rPr>
          <w:rFonts w:ascii="Times New Roman" w:eastAsia="Times New Roman" w:hAnsi="Times New Roman" w:cs="Times New Roman"/>
          <w:color w:val="0E101A"/>
          <w:sz w:val="24"/>
          <w:szCs w:val="24"/>
        </w:rPr>
        <w:t xml:space="preserve">of </w:t>
      </w:r>
      <w:r w:rsidR="00062957" w:rsidRPr="00604EDE">
        <w:rPr>
          <w:rFonts w:ascii="Times New Roman" w:eastAsia="Times New Roman" w:hAnsi="Times New Roman" w:cs="Times New Roman"/>
          <w:color w:val="0E101A"/>
          <w:sz w:val="24"/>
          <w:szCs w:val="24"/>
        </w:rPr>
        <w:t>actively-managed</w:t>
      </w:r>
      <w:del w:id="130" w:author="Sandra Godden" w:date="2023-10-13T08:19:00Z">
        <w:r w:rsidR="00062957" w:rsidRPr="00604EDE" w:rsidDel="00F5253E">
          <w:rPr>
            <w:rFonts w:ascii="Times New Roman" w:eastAsia="Times New Roman" w:hAnsi="Times New Roman" w:cs="Times New Roman"/>
            <w:color w:val="0E101A"/>
            <w:sz w:val="24"/>
            <w:szCs w:val="24"/>
          </w:rPr>
          <w:delText>,</w:delText>
        </w:r>
      </w:del>
      <w:r w:rsidR="00062957" w:rsidRPr="00604EDE">
        <w:rPr>
          <w:rFonts w:ascii="Times New Roman" w:eastAsia="Times New Roman" w:hAnsi="Times New Roman" w:cs="Times New Roman"/>
          <w:color w:val="0E101A"/>
          <w:sz w:val="24"/>
          <w:szCs w:val="24"/>
        </w:rPr>
        <w:t xml:space="preserve"> composting bedded packs</w:t>
      </w:r>
      <w:r w:rsidR="00993F3D">
        <w:rPr>
          <w:rFonts w:ascii="Times New Roman" w:eastAsia="Times New Roman" w:hAnsi="Times New Roman" w:cs="Times New Roman"/>
          <w:color w:val="0E101A"/>
          <w:sz w:val="24"/>
          <w:szCs w:val="24"/>
        </w:rPr>
        <w:t xml:space="preserve"> </w:t>
      </w:r>
      <w:r w:rsidR="00303C23">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9D30B0">
        <w:rPr>
          <w:rFonts w:ascii="Times New Roman" w:eastAsia="Times New Roman" w:hAnsi="Times New Roman" w:cs="Times New Roman"/>
          <w:color w:val="0E101A"/>
          <w:sz w:val="24"/>
          <w:szCs w:val="24"/>
        </w:rPr>
        <w:instrText xml:space="preserve"> ADDIN EN.CITE </w:instrText>
      </w:r>
      <w:r w:rsidR="009D30B0">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9D30B0">
        <w:rPr>
          <w:rFonts w:ascii="Times New Roman" w:eastAsia="Times New Roman" w:hAnsi="Times New Roman" w:cs="Times New Roman"/>
          <w:color w:val="0E101A"/>
          <w:sz w:val="24"/>
          <w:szCs w:val="24"/>
        </w:rPr>
        <w:instrText xml:space="preserve"> ADDIN EN.CITE.DATA </w:instrText>
      </w:r>
      <w:r w:rsidR="009D30B0">
        <w:rPr>
          <w:rFonts w:ascii="Times New Roman" w:eastAsia="Times New Roman" w:hAnsi="Times New Roman" w:cs="Times New Roman"/>
          <w:color w:val="0E101A"/>
          <w:sz w:val="24"/>
          <w:szCs w:val="24"/>
        </w:rPr>
      </w:r>
      <w:r w:rsidR="009D30B0">
        <w:rPr>
          <w:rFonts w:ascii="Times New Roman" w:eastAsia="Times New Roman" w:hAnsi="Times New Roman" w:cs="Times New Roman"/>
          <w:color w:val="0E101A"/>
          <w:sz w:val="24"/>
          <w:szCs w:val="24"/>
        </w:rPr>
        <w:fldChar w:fldCharType="end"/>
      </w:r>
      <w:r w:rsidR="00303C23">
        <w:rPr>
          <w:rFonts w:ascii="Times New Roman" w:eastAsia="Times New Roman" w:hAnsi="Times New Roman" w:cs="Times New Roman"/>
          <w:color w:val="0E101A"/>
          <w:sz w:val="24"/>
          <w:szCs w:val="24"/>
        </w:rPr>
      </w:r>
      <w:r w:rsidR="00303C23">
        <w:rPr>
          <w:rFonts w:ascii="Times New Roman" w:eastAsia="Times New Roman" w:hAnsi="Times New Roman" w:cs="Times New Roman"/>
          <w:color w:val="0E101A"/>
          <w:sz w:val="24"/>
          <w:szCs w:val="24"/>
        </w:rPr>
        <w:fldChar w:fldCharType="separate"/>
      </w:r>
      <w:r w:rsidR="009D30B0">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303C23">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ins w:id="131" w:author="Sandra Godden" w:date="2023-10-13T08:19:00Z">
        <w:r w:rsidR="00F5253E">
          <w:rPr>
            <w:rFonts w:ascii="Times New Roman" w:eastAsia="Times New Roman" w:hAnsi="Times New Roman" w:cs="Times New Roman"/>
            <w:color w:val="0E101A"/>
            <w:sz w:val="24"/>
            <w:szCs w:val="24"/>
          </w:rPr>
          <w:t xml:space="preserve">However, </w:t>
        </w:r>
      </w:ins>
      <w:del w:id="132" w:author="Sandra Godden" w:date="2023-10-13T08:19:00Z">
        <w:r w:rsidR="00FD0EFE" w:rsidDel="00F5253E">
          <w:rPr>
            <w:rFonts w:ascii="Times New Roman" w:eastAsia="Times New Roman" w:hAnsi="Times New Roman" w:cs="Times New Roman"/>
            <w:color w:val="0E101A"/>
            <w:sz w:val="24"/>
            <w:szCs w:val="24"/>
          </w:rPr>
          <w:delText xml:space="preserve">Peer-reviewed publications of </w:delText>
        </w:r>
      </w:del>
      <w:r w:rsidR="00FD0EFE">
        <w:rPr>
          <w:rFonts w:ascii="Times New Roman" w:eastAsia="Times New Roman" w:hAnsi="Times New Roman" w:cs="Times New Roman"/>
          <w:color w:val="0E101A"/>
          <w:sz w:val="24"/>
          <w:szCs w:val="24"/>
        </w:rPr>
        <w:t>r</w:t>
      </w:r>
      <w:r w:rsidR="009F23F8">
        <w:rPr>
          <w:rFonts w:ascii="Times New Roman" w:eastAsia="Times New Roman" w:hAnsi="Times New Roman" w:cs="Times New Roman"/>
          <w:color w:val="0E101A"/>
          <w:sz w:val="24"/>
          <w:szCs w:val="24"/>
        </w:rPr>
        <w:t xml:space="preserve">esearch </w:t>
      </w:r>
      <w:r w:rsidRPr="00604EDE">
        <w:rPr>
          <w:rFonts w:ascii="Times New Roman" w:eastAsia="Times New Roman" w:hAnsi="Times New Roman" w:cs="Times New Roman"/>
          <w:color w:val="0E101A"/>
          <w:sz w:val="24"/>
          <w:szCs w:val="24"/>
        </w:rPr>
        <w:t>compar</w:t>
      </w:r>
      <w:r w:rsidR="008E337B">
        <w:rPr>
          <w:rFonts w:ascii="Times New Roman" w:eastAsia="Times New Roman" w:hAnsi="Times New Roman" w:cs="Times New Roman"/>
          <w:color w:val="0E101A"/>
          <w:sz w:val="24"/>
          <w:szCs w:val="24"/>
        </w:rPr>
        <w:t>i</w:t>
      </w:r>
      <w:r w:rsidR="009F23F8">
        <w:rPr>
          <w:rFonts w:ascii="Times New Roman" w:eastAsia="Times New Roman" w:hAnsi="Times New Roman" w:cs="Times New Roman"/>
          <w:color w:val="0E101A"/>
          <w:sz w:val="24"/>
          <w:szCs w:val="24"/>
        </w:rPr>
        <w:t>ng</w:t>
      </w:r>
      <w:r w:rsidR="00C52B48">
        <w:rPr>
          <w:rFonts w:ascii="Times New Roman" w:eastAsia="Times New Roman" w:hAnsi="Times New Roman" w:cs="Times New Roman"/>
          <w:color w:val="0E101A"/>
          <w:sz w:val="24"/>
          <w:szCs w:val="24"/>
        </w:rPr>
        <w:t xml:space="preserve"> milk quality and</w:t>
      </w:r>
      <w:r w:rsidR="006D0A02">
        <w:rPr>
          <w:rFonts w:ascii="Times New Roman" w:eastAsia="Times New Roman" w:hAnsi="Times New Roman" w:cs="Times New Roman"/>
          <w:color w:val="0E101A"/>
          <w:sz w:val="24"/>
          <w:szCs w:val="24"/>
        </w:rPr>
        <w:t xml:space="preserve"> cow</w:t>
      </w:r>
      <w:r w:rsidR="00C52B48">
        <w:rPr>
          <w:rFonts w:ascii="Times New Roman" w:eastAsia="Times New Roman" w:hAnsi="Times New Roman" w:cs="Times New Roman"/>
          <w:color w:val="0E101A"/>
          <w:sz w:val="24"/>
          <w:szCs w:val="24"/>
        </w:rPr>
        <w:t xml:space="preserve"> hygiene between </w:t>
      </w:r>
      <w:r w:rsidR="00231B3D">
        <w:rPr>
          <w:rFonts w:ascii="Times New Roman" w:eastAsia="Times New Roman" w:hAnsi="Times New Roman" w:cs="Times New Roman"/>
          <w:color w:val="0E101A"/>
          <w:sz w:val="24"/>
          <w:szCs w:val="24"/>
        </w:rPr>
        <w:t xml:space="preserve">bedded pack systems and more traditional housing types </w:t>
      </w:r>
      <w:r w:rsidR="00611424">
        <w:rPr>
          <w:rFonts w:ascii="Times New Roman" w:eastAsia="Times New Roman" w:hAnsi="Times New Roman" w:cs="Times New Roman"/>
          <w:color w:val="0E101A"/>
          <w:sz w:val="24"/>
          <w:szCs w:val="24"/>
        </w:rPr>
        <w:t>ha</w:t>
      </w:r>
      <w:r w:rsidR="00AF0ADB">
        <w:rPr>
          <w:rFonts w:ascii="Times New Roman" w:eastAsia="Times New Roman" w:hAnsi="Times New Roman" w:cs="Times New Roman"/>
          <w:color w:val="0E101A"/>
          <w:sz w:val="24"/>
          <w:szCs w:val="24"/>
        </w:rPr>
        <w:t>s</w:t>
      </w:r>
      <w:r w:rsidR="00611424">
        <w:rPr>
          <w:rFonts w:ascii="Times New Roman" w:eastAsia="Times New Roman" w:hAnsi="Times New Roman" w:cs="Times New Roman"/>
          <w:color w:val="0E101A"/>
          <w:sz w:val="24"/>
          <w:szCs w:val="24"/>
        </w:rPr>
        <w:t xml:space="preserve"> so far been</w:t>
      </w:r>
      <w:r w:rsidR="00231B3D">
        <w:rPr>
          <w:rFonts w:ascii="Times New Roman" w:eastAsia="Times New Roman" w:hAnsi="Times New Roman" w:cs="Times New Roman"/>
          <w:color w:val="0E101A"/>
          <w:sz w:val="24"/>
          <w:szCs w:val="24"/>
        </w:rPr>
        <w:t xml:space="preserve"> limited</w:t>
      </w:r>
      <w:commentRangeStart w:id="133"/>
      <w:ins w:id="134" w:author="Sandra Godden" w:date="2023-10-13T08:20:00Z">
        <w:r w:rsidR="00F5253E">
          <w:rPr>
            <w:rFonts w:ascii="Times New Roman" w:eastAsia="Times New Roman" w:hAnsi="Times New Roman" w:cs="Times New Roman"/>
            <w:color w:val="0E101A"/>
            <w:sz w:val="24"/>
            <w:szCs w:val="24"/>
          </w:rPr>
          <w:t xml:space="preserve">. </w:t>
        </w:r>
        <w:commentRangeEnd w:id="133"/>
        <w:r w:rsidR="00F5253E">
          <w:rPr>
            <w:rStyle w:val="CommentReference"/>
            <w:rFonts w:eastAsiaTheme="minorEastAsia"/>
          </w:rPr>
          <w:commentReference w:id="133"/>
        </w:r>
        <w:r w:rsidR="00F5253E">
          <w:rPr>
            <w:rFonts w:ascii="Times New Roman" w:eastAsia="Times New Roman" w:hAnsi="Times New Roman" w:cs="Times New Roman"/>
            <w:color w:val="0E101A"/>
            <w:sz w:val="24"/>
            <w:szCs w:val="24"/>
          </w:rPr>
          <w:t>The latter</w:t>
        </w:r>
      </w:ins>
      <w:del w:id="135" w:author="Sandra Godden" w:date="2023-10-13T08:20:00Z">
        <w:r w:rsidR="0015221A" w:rsidDel="00F5253E">
          <w:rPr>
            <w:rFonts w:ascii="Times New Roman" w:eastAsia="Times New Roman" w:hAnsi="Times New Roman" w:cs="Times New Roman"/>
            <w:color w:val="0E101A"/>
            <w:sz w:val="24"/>
            <w:szCs w:val="24"/>
          </w:rPr>
          <w:delText>, and</w:delText>
        </w:r>
      </w:del>
      <w:r w:rsidR="0015221A">
        <w:rPr>
          <w:rFonts w:ascii="Times New Roman" w:eastAsia="Times New Roman" w:hAnsi="Times New Roman" w:cs="Times New Roman"/>
          <w:color w:val="0E101A"/>
          <w:sz w:val="24"/>
          <w:szCs w:val="24"/>
        </w:rPr>
        <w:t xml:space="preserve"> includes</w:t>
      </w:r>
      <w:r w:rsidR="00977A13">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 study comparing</w:t>
      </w:r>
      <w:r w:rsidR="00611424">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actively-managed composting bedded packs</w:t>
      </w:r>
      <w:r w:rsidR="00F75FB8">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sidR="008E337B">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sidR="00A95922">
        <w:rPr>
          <w:rFonts w:ascii="Times New Roman" w:eastAsia="Times New Roman" w:hAnsi="Times New Roman" w:cs="Times New Roman"/>
          <w:color w:val="0E101A"/>
          <w:sz w:val="24"/>
          <w:szCs w:val="24"/>
        </w:rPr>
        <w:t xml:space="preserve"> for farms with a history of low bulk tank somatic cell counts</w:t>
      </w:r>
      <w:r w:rsidR="008E337B">
        <w:rPr>
          <w:rFonts w:ascii="Times New Roman" w:eastAsia="Times New Roman" w:hAnsi="Times New Roman" w:cs="Times New Roman"/>
          <w:color w:val="0E101A"/>
          <w:sz w:val="24"/>
          <w:szCs w:val="24"/>
        </w:rPr>
        <w:t xml:space="preserve"> </w:t>
      </w:r>
      <w:r w:rsidR="008219B1">
        <w:rPr>
          <w:rFonts w:ascii="Times New Roman" w:eastAsia="Times New Roman" w:hAnsi="Times New Roman" w:cs="Times New Roman"/>
          <w:color w:val="0E101A"/>
          <w:sz w:val="24"/>
          <w:szCs w:val="24"/>
        </w:rPr>
        <w:fldChar w:fldCharType="begin"/>
      </w:r>
      <w:r w:rsidR="00A761D9">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8219B1">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(Eckelkamp et al., 2016a)</w:t>
      </w:r>
      <w:r w:rsidR="008219B1">
        <w:rPr>
          <w:rFonts w:ascii="Times New Roman" w:eastAsia="Times New Roman" w:hAnsi="Times New Roman" w:cs="Times New Roman"/>
          <w:color w:val="0E101A"/>
          <w:sz w:val="24"/>
          <w:szCs w:val="24"/>
        </w:rPr>
        <w:fldChar w:fldCharType="end"/>
      </w:r>
      <w:r w:rsidR="00A9592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8E3701">
        <w:rPr>
          <w:rFonts w:ascii="Times New Roman" w:eastAsia="Times New Roman" w:hAnsi="Times New Roman" w:cs="Times New Roman"/>
          <w:color w:val="0E101A"/>
          <w:sz w:val="24"/>
          <w:szCs w:val="24"/>
        </w:rPr>
        <w:t xml:space="preserve">work </w:t>
      </w:r>
      <w:r w:rsidR="00833CC9">
        <w:rPr>
          <w:rFonts w:ascii="Times New Roman" w:eastAsia="Times New Roman" w:hAnsi="Times New Roman" w:cs="Times New Roman"/>
          <w:color w:val="0E101A"/>
          <w:sz w:val="24"/>
          <w:szCs w:val="24"/>
        </w:rPr>
        <w:t>describing hygiene and</w:t>
      </w:r>
      <w:ins w:id="136" w:author="Caitlin Jeffrey" w:date="2023-10-18T15:30:00Z">
        <w:r w:rsidR="007168AF">
          <w:rPr>
            <w:rFonts w:ascii="Times New Roman" w:eastAsia="Times New Roman" w:hAnsi="Times New Roman" w:cs="Times New Roman"/>
            <w:color w:val="0E101A"/>
            <w:sz w:val="24"/>
            <w:szCs w:val="24"/>
          </w:rPr>
          <w:t xml:space="preserve"> </w:t>
        </w:r>
        <w:r w:rsidR="007168AF">
          <w:rPr>
            <w:rFonts w:ascii="Times New Roman" w:hAnsi="Times New Roman" w:cs="Times New Roman"/>
            <w:sz w:val="24"/>
            <w:szCs w:val="24"/>
          </w:rPr>
          <w:t>bulk tank milk somatic cell count</w:t>
        </w:r>
      </w:ins>
      <w:r w:rsidR="00833CC9">
        <w:rPr>
          <w:rFonts w:ascii="Times New Roman" w:eastAsia="Times New Roman" w:hAnsi="Times New Roman" w:cs="Times New Roman"/>
          <w:color w:val="0E101A"/>
          <w:sz w:val="24"/>
          <w:szCs w:val="24"/>
        </w:rPr>
        <w:t xml:space="preserve"> </w:t>
      </w:r>
      <w:ins w:id="137" w:author="Caitlin Jeffrey" w:date="2023-10-18T15:30:00Z">
        <w:r w:rsidR="00AE17D3">
          <w:rPr>
            <w:rFonts w:ascii="Times New Roman" w:eastAsia="Times New Roman" w:hAnsi="Times New Roman" w:cs="Times New Roman"/>
            <w:color w:val="0E101A"/>
            <w:sz w:val="24"/>
            <w:szCs w:val="24"/>
          </w:rPr>
          <w:t>(</w:t>
        </w:r>
      </w:ins>
      <w:commentRangeStart w:id="138"/>
      <w:r w:rsidR="00833CC9">
        <w:rPr>
          <w:rFonts w:ascii="Times New Roman" w:eastAsia="Times New Roman" w:hAnsi="Times New Roman" w:cs="Times New Roman"/>
          <w:color w:val="0E101A"/>
          <w:sz w:val="24"/>
          <w:szCs w:val="24"/>
        </w:rPr>
        <w:t>BTSCC</w:t>
      </w:r>
      <w:commentRangeEnd w:id="138"/>
      <w:r w:rsidR="00F5253E">
        <w:rPr>
          <w:rStyle w:val="CommentReference"/>
          <w:rFonts w:eastAsiaTheme="minorEastAsia"/>
        </w:rPr>
        <w:commentReference w:id="138"/>
      </w:r>
      <w:ins w:id="139" w:author="Caitlin Jeffrey" w:date="2023-10-18T15:30:00Z">
        <w:r w:rsidR="00AE17D3">
          <w:rPr>
            <w:rFonts w:ascii="Times New Roman" w:eastAsia="Times New Roman" w:hAnsi="Times New Roman" w:cs="Times New Roman"/>
            <w:color w:val="0E101A"/>
            <w:sz w:val="24"/>
            <w:szCs w:val="24"/>
          </w:rPr>
          <w:t>)</w:t>
        </w:r>
      </w:ins>
      <w:r w:rsidR="00833CC9">
        <w:rPr>
          <w:rFonts w:ascii="Times New Roman" w:eastAsia="Times New Roman" w:hAnsi="Times New Roman" w:cs="Times New Roman"/>
          <w:color w:val="0E101A"/>
          <w:sz w:val="24"/>
          <w:szCs w:val="24"/>
        </w:rPr>
        <w:t xml:space="preserve"> for </w:t>
      </w:r>
      <w:r w:rsidR="00833CC9" w:rsidRPr="00604EDE">
        <w:rPr>
          <w:rFonts w:ascii="Times New Roman" w:eastAsia="Times New Roman" w:hAnsi="Times New Roman" w:cs="Times New Roman"/>
          <w:color w:val="0E101A"/>
          <w:sz w:val="24"/>
          <w:szCs w:val="24"/>
        </w:rPr>
        <w:t>sand-bedded freestalls</w:t>
      </w:r>
      <w:r w:rsidR="00833CC9">
        <w:rPr>
          <w:rFonts w:ascii="Times New Roman" w:eastAsia="Times New Roman" w:hAnsi="Times New Roman" w:cs="Times New Roman"/>
          <w:color w:val="0E101A"/>
          <w:sz w:val="24"/>
          <w:szCs w:val="24"/>
        </w:rPr>
        <w:t xml:space="preserve"> and CBP</w:t>
      </w:r>
      <w:r w:rsidR="004C7CC3">
        <w:rPr>
          <w:rFonts w:ascii="Times New Roman" w:eastAsia="Times New Roman" w:hAnsi="Times New Roman" w:cs="Times New Roman"/>
          <w:color w:val="0E101A"/>
          <w:sz w:val="24"/>
          <w:szCs w:val="24"/>
        </w:rPr>
        <w:t xml:space="preserve"> </w: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 </w:instrTex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EN.CITE.DATA </w:instrText>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separate"/>
      </w:r>
      <w:r w:rsidR="004C7CC3">
        <w:rPr>
          <w:rFonts w:ascii="Times New Roman" w:eastAsia="Times New Roman" w:hAnsi="Times New Roman" w:cs="Times New Roman"/>
          <w:noProof/>
          <w:color w:val="0E101A"/>
          <w:sz w:val="24"/>
          <w:szCs w:val="24"/>
        </w:rPr>
        <w:t>(Adkins et al., 2022)</w:t>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t>,</w:t>
      </w:r>
      <w:r w:rsidR="00833CC9">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sidR="00FD0EFE">
        <w:rPr>
          <w:rFonts w:ascii="Times New Roman" w:eastAsia="Times New Roman" w:hAnsi="Times New Roman" w:cs="Times New Roman"/>
          <w:color w:val="0E101A"/>
          <w:sz w:val="24"/>
          <w:szCs w:val="24"/>
        </w:rPr>
        <w:t xml:space="preserve">a comparison of </w:t>
      </w:r>
      <w:r w:rsidR="00F75FB8">
        <w:rPr>
          <w:rFonts w:ascii="Times New Roman" w:eastAsia="Times New Roman" w:hAnsi="Times New Roman" w:cs="Times New Roman"/>
          <w:color w:val="0E101A"/>
          <w:sz w:val="24"/>
          <w:szCs w:val="24"/>
        </w:rPr>
        <w:t>CBP and two types of freestall barns</w:t>
      </w:r>
      <w:r w:rsidR="0049313D">
        <w:rPr>
          <w:rFonts w:ascii="Times New Roman" w:eastAsia="Times New Roman" w:hAnsi="Times New Roman" w:cs="Times New Roman"/>
          <w:color w:val="0E101A"/>
          <w:sz w:val="24"/>
          <w:szCs w:val="24"/>
        </w:rPr>
        <w:t xml:space="preserve"> </w:t>
      </w:r>
      <w:r w:rsidR="0049313D">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49313D">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(Lobeck et al., 2011)</w:t>
      </w:r>
      <w:r w:rsidR="0049313D">
        <w:rPr>
          <w:rFonts w:ascii="Times New Roman" w:eastAsia="Times New Roman" w:hAnsi="Times New Roman" w:cs="Times New Roman"/>
          <w:color w:val="0E101A"/>
          <w:sz w:val="24"/>
          <w:szCs w:val="24"/>
        </w:rPr>
        <w:fldChar w:fldCharType="end"/>
      </w:r>
      <w:r w:rsidR="0049313D">
        <w:rPr>
          <w:rFonts w:ascii="Times New Roman" w:eastAsia="Times New Roman" w:hAnsi="Times New Roman" w:cs="Times New Roman"/>
          <w:color w:val="0E101A"/>
          <w:sz w:val="24"/>
          <w:szCs w:val="24"/>
        </w:rPr>
        <w:t>.</w:t>
      </w:r>
      <w:r w:rsidR="00575A90">
        <w:rPr>
          <w:rFonts w:ascii="Times New Roman" w:eastAsia="Times New Roman" w:hAnsi="Times New Roman" w:cs="Times New Roman"/>
          <w:color w:val="0E101A"/>
          <w:sz w:val="24"/>
          <w:szCs w:val="24"/>
        </w:rPr>
        <w:t xml:space="preserve"> </w:t>
      </w:r>
      <w:r w:rsidR="00A72050">
        <w:rPr>
          <w:rFonts w:ascii="Times New Roman" w:eastAsia="Times New Roman" w:hAnsi="Times New Roman" w:cs="Times New Roman"/>
          <w:color w:val="0E101A"/>
          <w:sz w:val="24"/>
          <w:szCs w:val="24"/>
        </w:rPr>
        <w:t xml:space="preserve">It is unclear whether the herds included in these </w:t>
      </w:r>
      <w:r w:rsidR="00D21C9B">
        <w:rPr>
          <w:rFonts w:ascii="Times New Roman" w:eastAsia="Times New Roman" w:hAnsi="Times New Roman" w:cs="Times New Roman"/>
          <w:color w:val="0E101A"/>
          <w:sz w:val="24"/>
          <w:szCs w:val="24"/>
        </w:rPr>
        <w:t>prior</w:t>
      </w:r>
      <w:r w:rsidR="00A72050">
        <w:rPr>
          <w:rFonts w:ascii="Times New Roman" w:eastAsia="Times New Roman" w:hAnsi="Times New Roman" w:cs="Times New Roman"/>
          <w:color w:val="0E101A"/>
          <w:sz w:val="24"/>
          <w:szCs w:val="24"/>
        </w:rPr>
        <w:t xml:space="preserve"> studies were conventionally-managed or organic dairies. </w:t>
      </w:r>
      <w:r w:rsidR="00F24FF3">
        <w:rPr>
          <w:rFonts w:ascii="Times New Roman" w:eastAsia="Times New Roman" w:hAnsi="Times New Roman" w:cs="Times New Roman"/>
          <w:color w:val="0E101A"/>
          <w:sz w:val="24"/>
          <w:szCs w:val="24"/>
        </w:rPr>
        <w:t xml:space="preserve">To the </w:t>
      </w:r>
      <w:r w:rsidR="00D21C9B">
        <w:rPr>
          <w:rFonts w:ascii="Times New Roman" w:eastAsia="Times New Roman" w:hAnsi="Times New Roman" w:cs="Times New Roman"/>
          <w:color w:val="0E101A"/>
          <w:sz w:val="24"/>
          <w:szCs w:val="24"/>
        </w:rPr>
        <w:t>best of our</w:t>
      </w:r>
      <w:r w:rsidR="00F24FF3">
        <w:rPr>
          <w:rFonts w:ascii="Times New Roman" w:eastAsia="Times New Roman" w:hAnsi="Times New Roman" w:cs="Times New Roman"/>
          <w:color w:val="0E101A"/>
          <w:sz w:val="24"/>
          <w:szCs w:val="24"/>
        </w:rPr>
        <w:t xml:space="preserve"> kn</w:t>
      </w:r>
      <w:r w:rsidR="00CB31B5">
        <w:rPr>
          <w:rFonts w:ascii="Times New Roman" w:eastAsia="Times New Roman" w:hAnsi="Times New Roman" w:cs="Times New Roman"/>
          <w:color w:val="0E101A"/>
          <w:sz w:val="24"/>
          <w:szCs w:val="24"/>
        </w:rPr>
        <w:t xml:space="preserve">owledge, no studies </w:t>
      </w:r>
      <w:r w:rsidR="00FD0EFE">
        <w:rPr>
          <w:rFonts w:ascii="Times New Roman" w:eastAsia="Times New Roman" w:hAnsi="Times New Roman" w:cs="Times New Roman"/>
          <w:color w:val="0E101A"/>
          <w:sz w:val="24"/>
          <w:szCs w:val="24"/>
        </w:rPr>
        <w:t>describ</w:t>
      </w:r>
      <w:r w:rsidR="00A57770">
        <w:rPr>
          <w:rFonts w:ascii="Times New Roman" w:eastAsia="Times New Roman" w:hAnsi="Times New Roman" w:cs="Times New Roman"/>
          <w:color w:val="0E101A"/>
          <w:sz w:val="24"/>
          <w:szCs w:val="24"/>
        </w:rPr>
        <w:t xml:space="preserve">e and </w:t>
      </w:r>
      <w:r w:rsidR="0063645B">
        <w:rPr>
          <w:rFonts w:ascii="Times New Roman" w:eastAsia="Times New Roman" w:hAnsi="Times New Roman" w:cs="Times New Roman"/>
          <w:color w:val="0E101A"/>
          <w:sz w:val="24"/>
          <w:szCs w:val="24"/>
        </w:rPr>
        <w:t xml:space="preserve">compare </w:t>
      </w:r>
      <w:r w:rsidR="00B307E9">
        <w:rPr>
          <w:rFonts w:ascii="Times New Roman" w:eastAsia="Times New Roman" w:hAnsi="Times New Roman" w:cs="Times New Roman"/>
          <w:color w:val="0E101A"/>
          <w:sz w:val="24"/>
          <w:szCs w:val="24"/>
        </w:rPr>
        <w:t>bulk tank</w:t>
      </w:r>
      <w:r w:rsidR="002760B4" w:rsidRPr="00604EDE">
        <w:rPr>
          <w:rFonts w:ascii="Times New Roman" w:eastAsia="Times New Roman" w:hAnsi="Times New Roman" w:cs="Times New Roman"/>
          <w:color w:val="0E101A"/>
          <w:sz w:val="24"/>
          <w:szCs w:val="24"/>
        </w:rPr>
        <w:t xml:space="preserve"> milk quality, udder health and hygiene on bedded pack farms</w:t>
      </w:r>
      <w:r w:rsidR="00FD0EFE">
        <w:rPr>
          <w:rFonts w:ascii="Times New Roman" w:eastAsia="Times New Roman" w:hAnsi="Times New Roman" w:cs="Times New Roman"/>
          <w:color w:val="0E101A"/>
          <w:sz w:val="24"/>
          <w:szCs w:val="24"/>
        </w:rPr>
        <w:t xml:space="preserve"> and</w:t>
      </w:r>
      <w:r w:rsidR="002760B4" w:rsidRPr="00604EDE">
        <w:rPr>
          <w:rFonts w:ascii="Times New Roman" w:eastAsia="Times New Roman" w:hAnsi="Times New Roman" w:cs="Times New Roman"/>
          <w:color w:val="0E101A"/>
          <w:sz w:val="24"/>
          <w:szCs w:val="24"/>
        </w:rPr>
        <w:t xml:space="preserve"> </w:t>
      </w:r>
      <w:r w:rsidR="005F5183">
        <w:rPr>
          <w:rFonts w:ascii="Times New Roman" w:eastAsia="Times New Roman" w:hAnsi="Times New Roman" w:cs="Times New Roman"/>
          <w:color w:val="0E101A"/>
          <w:sz w:val="24"/>
          <w:szCs w:val="24"/>
        </w:rPr>
        <w:t>tiestall</w:t>
      </w:r>
      <w:ins w:id="140" w:author="Sandra Godden" w:date="2023-10-13T08:22:00Z">
        <w:r w:rsidR="00F5253E">
          <w:rPr>
            <w:rFonts w:ascii="Times New Roman" w:eastAsia="Times New Roman" w:hAnsi="Times New Roman" w:cs="Times New Roman"/>
            <w:color w:val="0E101A"/>
            <w:sz w:val="24"/>
            <w:szCs w:val="24"/>
          </w:rPr>
          <w:t xml:space="preserve"> </w:t>
        </w:r>
        <w:del w:id="141" w:author="Caitlin Jeffrey" w:date="2023-10-18T15:33:00Z">
          <w:r w:rsidR="00F5253E" w:rsidDel="00B3053B">
            <w:rPr>
              <w:rFonts w:ascii="Times New Roman" w:eastAsia="Times New Roman" w:hAnsi="Times New Roman" w:cs="Times New Roman"/>
              <w:color w:val="0E101A"/>
              <w:sz w:val="24"/>
              <w:szCs w:val="24"/>
            </w:rPr>
            <w:delText>or freestall</w:delText>
          </w:r>
        </w:del>
      </w:ins>
      <w:del w:id="142" w:author="Caitlin Jeffrey" w:date="2023-10-18T15:33:00Z">
        <w:r w:rsidR="005F5183" w:rsidDel="00B3053B">
          <w:rPr>
            <w:rFonts w:ascii="Times New Roman" w:eastAsia="Times New Roman" w:hAnsi="Times New Roman" w:cs="Times New Roman"/>
            <w:color w:val="0E101A"/>
            <w:sz w:val="24"/>
            <w:szCs w:val="24"/>
          </w:rPr>
          <w:delText xml:space="preserve"> </w:delText>
        </w:r>
      </w:del>
      <w:r w:rsidR="005F5183">
        <w:rPr>
          <w:rFonts w:ascii="Times New Roman" w:eastAsia="Times New Roman" w:hAnsi="Times New Roman" w:cs="Times New Roman"/>
          <w:color w:val="0E101A"/>
          <w:sz w:val="24"/>
          <w:szCs w:val="24"/>
        </w:rPr>
        <w:t>barns of</w:t>
      </w:r>
      <w:r w:rsidR="002760B4" w:rsidRPr="00604EDE">
        <w:rPr>
          <w:rFonts w:ascii="Times New Roman" w:eastAsia="Times New Roman" w:hAnsi="Times New Roman" w:cs="Times New Roman"/>
          <w:color w:val="0E101A"/>
          <w:sz w:val="24"/>
          <w:szCs w:val="24"/>
        </w:rPr>
        <w:t xml:space="preserve"> similar size and management style.</w:t>
      </w:r>
    </w:p>
    <w:p w14:paraId="29F767BD" w14:textId="4F6A23B7" w:rsidR="002159A8" w:rsidRPr="00604EDE" w:rsidRDefault="002159A8" w:rsidP="007B2DF8">
      <w:pPr>
        <w:spacing w:line="480" w:lineRule="auto"/>
        <w:ind w:firstLine="720"/>
        <w:rPr>
          <w:rFonts w:ascii="Times New Roman" w:eastAsia="Times New Roman" w:hAnsi="Times New Roman" w:cs="Times New Roman"/>
          <w:color w:val="0E101A"/>
          <w:sz w:val="24"/>
          <w:szCs w:val="24"/>
        </w:rPr>
      </w:pPr>
      <w:commentRangeStart w:id="143"/>
      <w:r w:rsidRPr="00604EDE">
        <w:rPr>
          <w:rFonts w:ascii="Times New Roman" w:eastAsia="Times New Roman" w:hAnsi="Times New Roman" w:cs="Times New Roman"/>
          <w:color w:val="0E101A"/>
          <w:sz w:val="24"/>
          <w:szCs w:val="24"/>
        </w:rPr>
        <w:t xml:space="preserve">Organic </w:t>
      </w:r>
      <w:r w:rsidR="000865EB">
        <w:rPr>
          <w:rFonts w:ascii="Times New Roman" w:eastAsia="Times New Roman" w:hAnsi="Times New Roman" w:cs="Times New Roman"/>
          <w:color w:val="0E101A"/>
          <w:sz w:val="24"/>
          <w:szCs w:val="24"/>
        </w:rPr>
        <w:t>dairies</w:t>
      </w:r>
      <w:r w:rsidR="000865EB"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in the Northeast have expressed particular interest in bedded pack </w:t>
      </w:r>
      <w:commentRangeStart w:id="144"/>
      <w:commentRangeStart w:id="145"/>
      <w:r w:rsidRPr="00604EDE">
        <w:rPr>
          <w:rFonts w:ascii="Times New Roman" w:eastAsia="Times New Roman" w:hAnsi="Times New Roman" w:cs="Times New Roman"/>
          <w:color w:val="0E101A"/>
          <w:sz w:val="24"/>
          <w:szCs w:val="24"/>
        </w:rPr>
        <w:t>systems</w:t>
      </w:r>
      <w:commentRangeEnd w:id="144"/>
      <w:r w:rsidR="00F5253E">
        <w:rPr>
          <w:rStyle w:val="CommentReference"/>
          <w:rFonts w:eastAsiaTheme="minorEastAsia"/>
        </w:rPr>
        <w:commentReference w:id="144"/>
      </w:r>
      <w:commentRangeEnd w:id="145"/>
      <w:r w:rsidR="001038E3">
        <w:rPr>
          <w:rStyle w:val="CommentReference"/>
          <w:rFonts w:eastAsiaTheme="minorEastAsia"/>
        </w:rPr>
        <w:commentReference w:id="145"/>
      </w:r>
      <w:r w:rsidR="00AF4492">
        <w:rPr>
          <w:rFonts w:ascii="Times New Roman" w:eastAsia="Times New Roman" w:hAnsi="Times New Roman" w:cs="Times New Roman"/>
          <w:color w:val="0E101A"/>
          <w:sz w:val="24"/>
          <w:szCs w:val="24"/>
        </w:rPr>
        <w:t xml:space="preserve"> to house their cows</w:t>
      </w:r>
      <w:r w:rsidR="00286D90">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286D90">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 xml:space="preserve">hese loose-housing structures </w:t>
      </w:r>
      <w:r w:rsidR="00FD0EFE">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sidR="00FD0EFE">
        <w:rPr>
          <w:rFonts w:ascii="Times New Roman" w:eastAsia="Times New Roman" w:hAnsi="Times New Roman" w:cs="Times New Roman"/>
          <w:color w:val="0E101A"/>
          <w:sz w:val="24"/>
          <w:szCs w:val="24"/>
        </w:rPr>
        <w:t>pasture-based</w:t>
      </w:r>
      <w:r w:rsidR="00FD0EFE"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farm systems</w:t>
      </w:r>
      <w:r w:rsidR="00286D90">
        <w:rPr>
          <w:rFonts w:ascii="Times New Roman" w:eastAsia="Times New Roman" w:hAnsi="Times New Roman" w:cs="Times New Roman"/>
          <w:color w:val="0E101A"/>
          <w:sz w:val="24"/>
          <w:szCs w:val="24"/>
        </w:rPr>
        <w:t>,</w:t>
      </w:r>
      <w:r w:rsidR="00302753">
        <w:rPr>
          <w:rFonts w:ascii="Times New Roman" w:eastAsia="Times New Roman" w:hAnsi="Times New Roman" w:cs="Times New Roman"/>
          <w:color w:val="0E101A"/>
          <w:sz w:val="24"/>
          <w:szCs w:val="24"/>
        </w:rPr>
        <w:t xml:space="preserve"> </w:t>
      </w:r>
      <w:r w:rsidR="00E40EA3">
        <w:rPr>
          <w:rFonts w:ascii="Times New Roman" w:eastAsia="Times New Roman" w:hAnsi="Times New Roman" w:cs="Times New Roman"/>
          <w:color w:val="0E101A"/>
          <w:sz w:val="24"/>
          <w:szCs w:val="24"/>
        </w:rPr>
        <w:t xml:space="preserve">and </w:t>
      </w:r>
      <w:r w:rsidR="00A63DEC">
        <w:rPr>
          <w:rFonts w:ascii="Times New Roman" w:eastAsia="Times New Roman" w:hAnsi="Times New Roman" w:cs="Times New Roman"/>
          <w:color w:val="0E101A"/>
          <w:sz w:val="24"/>
          <w:szCs w:val="24"/>
        </w:rPr>
        <w:t xml:space="preserve">state and federal </w:t>
      </w:r>
      <w:r w:rsidR="00CF73C1">
        <w:rPr>
          <w:rFonts w:ascii="Times New Roman" w:eastAsia="Times New Roman" w:hAnsi="Times New Roman" w:cs="Times New Roman"/>
          <w:color w:val="0E101A"/>
          <w:sz w:val="24"/>
          <w:szCs w:val="24"/>
        </w:rPr>
        <w:t>agencies</w:t>
      </w:r>
      <w:r w:rsidR="002C3B61">
        <w:rPr>
          <w:rFonts w:ascii="Times New Roman" w:eastAsia="Times New Roman" w:hAnsi="Times New Roman" w:cs="Times New Roman"/>
          <w:color w:val="0E101A"/>
          <w:sz w:val="24"/>
          <w:szCs w:val="24"/>
        </w:rPr>
        <w:t xml:space="preserve"> in the U</w:t>
      </w:r>
      <w:r w:rsidR="007C0FB9">
        <w:rPr>
          <w:rFonts w:ascii="Times New Roman" w:eastAsia="Times New Roman" w:hAnsi="Times New Roman" w:cs="Times New Roman"/>
          <w:color w:val="0E101A"/>
          <w:sz w:val="24"/>
          <w:szCs w:val="24"/>
        </w:rPr>
        <w:t>.</w:t>
      </w:r>
      <w:r w:rsidR="002C3B61">
        <w:rPr>
          <w:rFonts w:ascii="Times New Roman" w:eastAsia="Times New Roman" w:hAnsi="Times New Roman" w:cs="Times New Roman"/>
          <w:color w:val="0E101A"/>
          <w:sz w:val="24"/>
          <w:szCs w:val="24"/>
        </w:rPr>
        <w:t>S</w:t>
      </w:r>
      <w:r w:rsidR="007C0FB9">
        <w:rPr>
          <w:rFonts w:ascii="Times New Roman" w:eastAsia="Times New Roman" w:hAnsi="Times New Roman" w:cs="Times New Roman"/>
          <w:color w:val="0E101A"/>
          <w:sz w:val="24"/>
          <w:szCs w:val="24"/>
        </w:rPr>
        <w:t>.</w:t>
      </w:r>
      <w:r w:rsidR="00A63DEC">
        <w:rPr>
          <w:rFonts w:ascii="Times New Roman" w:eastAsia="Times New Roman" w:hAnsi="Times New Roman" w:cs="Times New Roman"/>
          <w:color w:val="0E101A"/>
          <w:sz w:val="24"/>
          <w:szCs w:val="24"/>
        </w:rPr>
        <w:t xml:space="preserve"> are providing financial incentives for dairies</w:t>
      </w:r>
      <w:r w:rsidR="00CF73C1">
        <w:rPr>
          <w:rFonts w:ascii="Times New Roman" w:eastAsia="Times New Roman" w:hAnsi="Times New Roman" w:cs="Times New Roman"/>
          <w:color w:val="0E101A"/>
          <w:sz w:val="24"/>
          <w:szCs w:val="24"/>
        </w:rPr>
        <w:t xml:space="preserve"> </w:t>
      </w:r>
      <w:r w:rsidR="00AA52EA">
        <w:rPr>
          <w:rFonts w:ascii="Times New Roman" w:eastAsia="Times New Roman" w:hAnsi="Times New Roman" w:cs="Times New Roman"/>
          <w:color w:val="0E101A"/>
          <w:sz w:val="24"/>
          <w:szCs w:val="24"/>
        </w:rPr>
        <w:t xml:space="preserve">to build these structures </w:t>
      </w:r>
      <w:r w:rsidR="00CF73C1">
        <w:rPr>
          <w:rFonts w:ascii="Times New Roman" w:eastAsia="Times New Roman" w:hAnsi="Times New Roman" w:cs="Times New Roman"/>
          <w:color w:val="0E101A"/>
          <w:sz w:val="24"/>
          <w:szCs w:val="24"/>
        </w:rPr>
        <w:t xml:space="preserve">as part of manure </w:t>
      </w:r>
      <w:r w:rsidR="009E7EF3">
        <w:rPr>
          <w:rFonts w:ascii="Times New Roman" w:eastAsia="Times New Roman" w:hAnsi="Times New Roman" w:cs="Times New Roman"/>
          <w:color w:val="0E101A"/>
          <w:sz w:val="24"/>
          <w:szCs w:val="24"/>
        </w:rPr>
        <w:t>management</w:t>
      </w:r>
      <w:r w:rsidR="00CF73C1">
        <w:rPr>
          <w:rFonts w:ascii="Times New Roman" w:eastAsia="Times New Roman" w:hAnsi="Times New Roman" w:cs="Times New Roman"/>
          <w:color w:val="0E101A"/>
          <w:sz w:val="24"/>
          <w:szCs w:val="24"/>
        </w:rPr>
        <w:t xml:space="preserve"> practices </w:t>
      </w:r>
      <w:r w:rsidR="00AA52EA">
        <w:rPr>
          <w:rFonts w:ascii="Times New Roman" w:eastAsia="Times New Roman" w:hAnsi="Times New Roman" w:cs="Times New Roman"/>
          <w:color w:val="0E101A"/>
          <w:sz w:val="24"/>
          <w:szCs w:val="24"/>
        </w:rPr>
        <w:t>which</w:t>
      </w:r>
      <w:r w:rsidR="00CF73C1">
        <w:rPr>
          <w:rFonts w:ascii="Times New Roman" w:eastAsia="Times New Roman" w:hAnsi="Times New Roman" w:cs="Times New Roman"/>
          <w:color w:val="0E101A"/>
          <w:sz w:val="24"/>
          <w:szCs w:val="24"/>
        </w:rPr>
        <w:t xml:space="preserve"> </w:t>
      </w:r>
      <w:r w:rsidR="009E7EF3">
        <w:rPr>
          <w:rFonts w:ascii="Times New Roman" w:eastAsia="Times New Roman" w:hAnsi="Times New Roman" w:cs="Times New Roman"/>
          <w:color w:val="0E101A"/>
          <w:sz w:val="24"/>
          <w:szCs w:val="24"/>
        </w:rPr>
        <w:t>improve water quality and contribute to soil conservation</w:t>
      </w:r>
      <w:r w:rsidR="00A63DEC">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(Andrews et al., 2021)</w:t>
      </w:r>
      <w:r w:rsidRPr="00604EDE">
        <w:rPr>
          <w:rFonts w:ascii="Times New Roman" w:eastAsia="Times New Roman" w:hAnsi="Times New Roman" w:cs="Times New Roman"/>
          <w:color w:val="0E101A"/>
          <w:sz w:val="24"/>
          <w:szCs w:val="24"/>
        </w:rPr>
        <w:t xml:space="preserve">. Currently, the most common type of dairy cattle housing for organic farms in Vermont is a tiestall barn, </w:t>
      </w:r>
      <w:r w:rsidR="003653B9">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2D447E">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2D447E">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(Andrews et al., 2021)</w:t>
      </w:r>
      <w:r w:rsidR="002D44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w:t>
      </w:r>
      <w:r w:rsidR="002B088F">
        <w:rPr>
          <w:rFonts w:ascii="Times New Roman" w:eastAsia="Times New Roman" w:hAnsi="Times New Roman" w:cs="Times New Roman"/>
          <w:color w:val="0E101A"/>
          <w:sz w:val="24"/>
          <w:szCs w:val="24"/>
        </w:rPr>
        <w:t>consumer opinion</w:t>
      </w:r>
      <w:r w:rsidR="002B088F"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about confinement housing of dairy cattle evolve</w:t>
      </w:r>
      <w:r w:rsidR="002B088F">
        <w:rPr>
          <w:rFonts w:ascii="Times New Roman" w:eastAsia="Times New Roman" w:hAnsi="Times New Roman" w:cs="Times New Roman"/>
          <w:color w:val="0E101A"/>
          <w:sz w:val="24"/>
          <w:szCs w:val="24"/>
        </w:rPr>
        <w:t>s</w:t>
      </w:r>
      <w:r w:rsidR="00AC7AB3">
        <w:rPr>
          <w:rFonts w:ascii="Times New Roman" w:eastAsia="Times New Roman" w:hAnsi="Times New Roman" w:cs="Times New Roman"/>
          <w:color w:val="0E101A"/>
          <w:sz w:val="24"/>
          <w:szCs w:val="24"/>
        </w:rPr>
        <w:t xml:space="preserve"> </w:t>
      </w:r>
      <w:r w:rsidR="002B088F">
        <w:rPr>
          <w:rFonts w:ascii="Times New Roman" w:eastAsia="Times New Roman" w:hAnsi="Times New Roman" w:cs="Times New Roman"/>
          <w:color w:val="0E101A"/>
          <w:sz w:val="24"/>
          <w:szCs w:val="24"/>
        </w:rPr>
        <w:t>and influences dairy policy</w:t>
      </w:r>
      <w:r w:rsidRPr="00604EDE">
        <w:rPr>
          <w:rFonts w:ascii="Times New Roman" w:eastAsia="Times New Roman" w:hAnsi="Times New Roman" w:cs="Times New Roman"/>
          <w:color w:val="0E101A"/>
          <w:sz w:val="24"/>
          <w:szCs w:val="24"/>
        </w:rPr>
        <w:t xml:space="preserve">, small to mid-size dairy farms in the Northeast </w:t>
      </w:r>
      <w:r w:rsidR="00F7512C">
        <w:rPr>
          <w:rFonts w:ascii="Times New Roman" w:eastAsia="Times New Roman" w:hAnsi="Times New Roman" w:cs="Times New Roman"/>
          <w:color w:val="0E101A"/>
          <w:sz w:val="24"/>
          <w:szCs w:val="24"/>
        </w:rPr>
        <w:t>may be</w:t>
      </w:r>
      <w:r w:rsidRPr="00604EDE">
        <w:rPr>
          <w:rFonts w:ascii="Times New Roman" w:eastAsia="Times New Roman" w:hAnsi="Times New Roman" w:cs="Times New Roman"/>
          <w:color w:val="0E101A"/>
          <w:sz w:val="24"/>
          <w:szCs w:val="24"/>
        </w:rPr>
        <w:t xml:space="preserve"> </w:t>
      </w:r>
      <w:r w:rsidR="00F7512C">
        <w:rPr>
          <w:rFonts w:ascii="Times New Roman" w:eastAsia="Times New Roman" w:hAnsi="Times New Roman" w:cs="Times New Roman"/>
          <w:color w:val="0E101A"/>
          <w:sz w:val="24"/>
          <w:szCs w:val="24"/>
        </w:rPr>
        <w:t xml:space="preserve">considering </w:t>
      </w:r>
      <w:r w:rsidRPr="00604EDE">
        <w:rPr>
          <w:rFonts w:ascii="Times New Roman" w:eastAsia="Times New Roman" w:hAnsi="Times New Roman" w:cs="Times New Roman"/>
          <w:color w:val="0E101A"/>
          <w:sz w:val="24"/>
          <w:szCs w:val="24"/>
        </w:rPr>
        <w:t>replac</w:t>
      </w:r>
      <w:r w:rsidR="00F7512C">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their aging tiestall facilities. Understanding mastitis risk for </w:t>
      </w:r>
      <w:r w:rsidR="002B088F">
        <w:rPr>
          <w:rFonts w:ascii="Times New Roman" w:eastAsia="Times New Roman" w:hAnsi="Times New Roman" w:cs="Times New Roman"/>
          <w:color w:val="0E101A"/>
          <w:sz w:val="24"/>
          <w:szCs w:val="24"/>
        </w:rPr>
        <w:t xml:space="preserve">cattle </w:t>
      </w:r>
      <w:r w:rsidR="00DC3CB1">
        <w:rPr>
          <w:rFonts w:ascii="Times New Roman" w:eastAsia="Times New Roman" w:hAnsi="Times New Roman" w:cs="Times New Roman"/>
          <w:color w:val="0E101A"/>
          <w:sz w:val="24"/>
          <w:szCs w:val="24"/>
        </w:rPr>
        <w:t xml:space="preserve">housed on </w:t>
      </w:r>
      <w:r w:rsidRPr="00604EDE">
        <w:rPr>
          <w:rFonts w:ascii="Times New Roman" w:eastAsia="Times New Roman" w:hAnsi="Times New Roman" w:cs="Times New Roman"/>
          <w:color w:val="0E101A"/>
          <w:sz w:val="24"/>
          <w:szCs w:val="24"/>
        </w:rPr>
        <w:t xml:space="preserve">bedded packs will be especially important for organic dairy farmers, as they </w:t>
      </w:r>
      <w:r w:rsidRPr="00604EDE">
        <w:rPr>
          <w:rFonts w:ascii="Times New Roman" w:eastAsia="Times New Roman" w:hAnsi="Times New Roman" w:cs="Times New Roman"/>
          <w:color w:val="0E101A"/>
          <w:sz w:val="24"/>
          <w:szCs w:val="24"/>
        </w:rPr>
        <w:lastRenderedPageBreak/>
        <w:t xml:space="preserve">have limited </w:t>
      </w:r>
      <w:r w:rsidR="002B088F">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sidR="00F5229F">
        <w:rPr>
          <w:rFonts w:ascii="Times New Roman" w:eastAsia="Times New Roman" w:hAnsi="Times New Roman" w:cs="Times New Roman"/>
          <w:color w:val="0E101A"/>
          <w:sz w:val="24"/>
          <w:szCs w:val="24"/>
        </w:rPr>
        <w:t xml:space="preserve"> </w:t>
      </w:r>
      <w:r w:rsidR="00F5229F">
        <w:rPr>
          <w:rFonts w:ascii="Times New Roman" w:eastAsia="Times New Roman" w:hAnsi="Times New Roman" w:cs="Times New Roman"/>
          <w:color w:val="0E101A"/>
          <w:sz w:val="24"/>
          <w:szCs w:val="24"/>
        </w:rPr>
        <w:fldChar w:fldCharType="begin"/>
      </w:r>
      <w:r w:rsidR="00F5229F">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5229F">
        <w:rPr>
          <w:rFonts w:ascii="Times New Roman" w:eastAsia="Times New Roman" w:hAnsi="Times New Roman" w:cs="Times New Roman"/>
          <w:color w:val="0E101A"/>
          <w:sz w:val="24"/>
          <w:szCs w:val="24"/>
        </w:rPr>
        <w:fldChar w:fldCharType="separate"/>
      </w:r>
      <w:r w:rsidR="00F5229F">
        <w:rPr>
          <w:rFonts w:ascii="Times New Roman" w:eastAsia="Times New Roman" w:hAnsi="Times New Roman" w:cs="Times New Roman"/>
          <w:noProof/>
          <w:color w:val="0E101A"/>
          <w:sz w:val="24"/>
          <w:szCs w:val="24"/>
        </w:rPr>
        <w:t>(Ruegg, 2009)</w:t>
      </w:r>
      <w:r w:rsidR="00F5229F">
        <w:rPr>
          <w:rFonts w:ascii="Times New Roman" w:eastAsia="Times New Roman" w:hAnsi="Times New Roman" w:cs="Times New Roman"/>
          <w:color w:val="0E101A"/>
          <w:sz w:val="24"/>
          <w:szCs w:val="24"/>
        </w:rPr>
        <w:fldChar w:fldCharType="end"/>
      </w:r>
      <w:r w:rsidR="00F5229F">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revious research directly comparing bedded packs to other housing systems has been limited to freestalls with sand</w:t>
      </w:r>
      <w:r w:rsidR="00C928F2">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sidR="006202F2">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sidR="00433AE1">
        <w:rPr>
          <w:rFonts w:ascii="Times New Roman" w:eastAsia="Times New Roman" w:hAnsi="Times New Roman" w:cs="Times New Roman"/>
          <w:color w:val="0E101A"/>
          <w:sz w:val="24"/>
          <w:szCs w:val="24"/>
        </w:rPr>
        <w:t>Vermont</w:t>
      </w:r>
      <w:r w:rsidR="00FF167E">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w:t>
      </w:r>
      <w:r w:rsidR="00FF167E">
        <w:rPr>
          <w:rFonts w:ascii="Times New Roman" w:eastAsia="Times New Roman" w:hAnsi="Times New Roman" w:cs="Times New Roman"/>
          <w:color w:val="0E101A"/>
          <w:sz w:val="24"/>
          <w:szCs w:val="24"/>
        </w:rPr>
        <w:t>Andrews et al. 2021</w:t>
      </w:r>
      <w:r w:rsidR="00FF167E">
        <w:rPr>
          <w:rFonts w:ascii="Times New Roman" w:eastAsia="Times New Roman" w:hAnsi="Times New Roman" w:cs="Times New Roman"/>
          <w:color w:val="0E101A"/>
          <w:sz w:val="24"/>
          <w:szCs w:val="24"/>
        </w:rPr>
        <w:fldChar w:fldCharType="begin"/>
      </w:r>
      <w:r w:rsidR="00FF167E">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FF16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sidR="00C928F2">
        <w:rPr>
          <w:rFonts w:ascii="Times New Roman" w:eastAsia="Times New Roman" w:hAnsi="Times New Roman" w:cs="Times New Roman"/>
          <w:color w:val="0E101A"/>
          <w:sz w:val="24"/>
          <w:szCs w:val="24"/>
        </w:rPr>
        <w:t>. A</w:t>
      </w:r>
      <w:r w:rsidRPr="00604EDE">
        <w:rPr>
          <w:rFonts w:ascii="Times New Roman" w:eastAsia="Times New Roman" w:hAnsi="Times New Roman" w:cs="Times New Roman"/>
          <w:color w:val="0E101A"/>
          <w:sz w:val="24"/>
          <w:szCs w:val="24"/>
        </w:rPr>
        <w:t xml:space="preserve"> direct comparison of </w:t>
      </w:r>
      <w:r w:rsidR="00D858EF">
        <w:rPr>
          <w:rFonts w:ascii="Times New Roman" w:eastAsia="Times New Roman" w:hAnsi="Times New Roman" w:cs="Times New Roman"/>
          <w:color w:val="0E101A"/>
          <w:sz w:val="24"/>
          <w:szCs w:val="24"/>
        </w:rPr>
        <w:t xml:space="preserve">bulk tank milk quality, </w:t>
      </w:r>
      <w:r w:rsidRPr="00604EDE">
        <w:rPr>
          <w:rFonts w:ascii="Times New Roman" w:eastAsia="Times New Roman" w:hAnsi="Times New Roman" w:cs="Times New Roman"/>
          <w:color w:val="0E101A"/>
          <w:sz w:val="24"/>
          <w:szCs w:val="24"/>
        </w:rPr>
        <w:t xml:space="preserve">udder health and hygiene </w:t>
      </w:r>
      <w:r w:rsidR="002177F1">
        <w:rPr>
          <w:rFonts w:ascii="Times New Roman" w:eastAsia="Times New Roman" w:hAnsi="Times New Roman" w:cs="Times New Roman"/>
          <w:color w:val="0E101A"/>
          <w:sz w:val="24"/>
          <w:szCs w:val="24"/>
        </w:rPr>
        <w:t>between</w:t>
      </w:r>
      <w:r w:rsidRPr="00604EDE">
        <w:rPr>
          <w:rFonts w:ascii="Times New Roman" w:eastAsia="Times New Roman" w:hAnsi="Times New Roman" w:cs="Times New Roman"/>
          <w:color w:val="0E101A"/>
          <w:sz w:val="24"/>
          <w:szCs w:val="24"/>
        </w:rPr>
        <w:t xml:space="preserve"> bedded pack systems</w:t>
      </w:r>
      <w:r w:rsidR="006202F2">
        <w:rPr>
          <w:rFonts w:ascii="Times New Roman" w:eastAsia="Times New Roman" w:hAnsi="Times New Roman" w:cs="Times New Roman"/>
          <w:color w:val="0E101A"/>
          <w:sz w:val="24"/>
          <w:szCs w:val="24"/>
        </w:rPr>
        <w:t xml:space="preserve">, freestall, and </w:t>
      </w:r>
      <w:r w:rsidRPr="00604EDE">
        <w:rPr>
          <w:rFonts w:ascii="Times New Roman" w:eastAsia="Times New Roman" w:hAnsi="Times New Roman" w:cs="Times New Roman"/>
          <w:color w:val="0E101A"/>
          <w:sz w:val="24"/>
          <w:szCs w:val="24"/>
        </w:rPr>
        <w:t xml:space="preserve">tiestall barns </w:t>
      </w:r>
      <w:r w:rsidR="007768F5">
        <w:rPr>
          <w:rFonts w:ascii="Times New Roman" w:eastAsia="Times New Roman" w:hAnsi="Times New Roman" w:cs="Times New Roman"/>
          <w:color w:val="0E101A"/>
          <w:sz w:val="24"/>
          <w:szCs w:val="24"/>
        </w:rPr>
        <w:t>c</w:t>
      </w:r>
      <w:r w:rsidRPr="00604EDE">
        <w:rPr>
          <w:rFonts w:ascii="Times New Roman" w:eastAsia="Times New Roman" w:hAnsi="Times New Roman" w:cs="Times New Roman"/>
          <w:color w:val="0E101A"/>
          <w:sz w:val="24"/>
          <w:szCs w:val="24"/>
        </w:rPr>
        <w:t xml:space="preserve">ould </w:t>
      </w:r>
      <w:r w:rsidR="007768F5">
        <w:rPr>
          <w:rFonts w:ascii="Times New Roman" w:eastAsia="Times New Roman" w:hAnsi="Times New Roman" w:cs="Times New Roman"/>
          <w:color w:val="0E101A"/>
          <w:sz w:val="24"/>
          <w:szCs w:val="24"/>
        </w:rPr>
        <w:t xml:space="preserve">provide valuable information about how this system performs </w:t>
      </w:r>
      <w:r w:rsidRPr="00604EDE">
        <w:rPr>
          <w:rFonts w:ascii="Times New Roman" w:eastAsia="Times New Roman" w:hAnsi="Times New Roman" w:cs="Times New Roman"/>
          <w:color w:val="0E101A"/>
          <w:sz w:val="24"/>
          <w:szCs w:val="24"/>
        </w:rPr>
        <w:t>in the Northeast</w:t>
      </w:r>
      <w:r w:rsidR="007768F5">
        <w:rPr>
          <w:rFonts w:ascii="Times New Roman" w:eastAsia="Times New Roman" w:hAnsi="Times New Roman" w:cs="Times New Roman"/>
          <w:color w:val="0E101A"/>
          <w:sz w:val="24"/>
          <w:szCs w:val="24"/>
        </w:rPr>
        <w:t>.</w:t>
      </w:r>
      <w:commentRangeEnd w:id="143"/>
      <w:r w:rsidR="000D6CEC">
        <w:rPr>
          <w:rStyle w:val="CommentReference"/>
          <w:rFonts w:eastAsiaTheme="minorEastAsia"/>
        </w:rPr>
        <w:commentReference w:id="143"/>
      </w:r>
    </w:p>
    <w:p w14:paraId="4E846C00" w14:textId="68DCE826"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r w:rsidR="00D40BB5">
        <w:rPr>
          <w:rFonts w:ascii="Times New Roman" w:eastAsia="Times New Roman" w:hAnsi="Times New Roman" w:cs="Times New Roman"/>
          <w:color w:val="0E101A"/>
          <w:sz w:val="24"/>
          <w:szCs w:val="24"/>
        </w:rPr>
        <w:t xml:space="preserve">winter </w:t>
      </w:r>
      <w:r w:rsidR="00995B3E">
        <w:rPr>
          <w:rFonts w:ascii="Times New Roman" w:eastAsia="Times New Roman" w:hAnsi="Times New Roman" w:cs="Times New Roman"/>
          <w:color w:val="0E101A"/>
          <w:sz w:val="24"/>
          <w:szCs w:val="24"/>
        </w:rPr>
        <w:t>housing their cattle</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0D0BBE">
        <w:rPr>
          <w:rFonts w:ascii="Times New Roman" w:eastAsia="Times New Roman" w:hAnsi="Times New Roman" w:cs="Times New Roman"/>
          <w:color w:val="0E101A"/>
          <w:sz w:val="24"/>
          <w:szCs w:val="24"/>
        </w:rPr>
        <w:t xml:space="preserve">winter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(1)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146" w:author="Sandra Godden" w:date="2023-10-13T08:26:00Z">
        <w:r w:rsidR="00DC63C2">
          <w:rPr>
            <w:rFonts w:ascii="Times New Roman" w:eastAsia="Times New Roman" w:hAnsi="Times New Roman" w:cs="Times New Roman"/>
            <w:color w:val="0E101A"/>
            <w:sz w:val="24"/>
            <w:szCs w:val="24"/>
          </w:rPr>
          <w:t xml:space="preserve">, with a view to </w:t>
        </w:r>
      </w:ins>
      <w:del w:id="147"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148"/>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149" w:author="Sandra Godden" w:date="2023-10-13T08:26:00Z">
        <w:r w:rsidR="00DC63C2">
          <w:rPr>
            <w:rFonts w:ascii="Times New Roman" w:eastAsia="Times New Roman" w:hAnsi="Times New Roman" w:cs="Times New Roman"/>
            <w:color w:val="0E101A"/>
            <w:sz w:val="24"/>
            <w:szCs w:val="24"/>
          </w:rPr>
          <w:t>ing</w:t>
        </w:r>
      </w:ins>
      <w:del w:id="150"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winter housing in VT</w:t>
      </w:r>
      <w:commentRangeEnd w:id="148"/>
      <w:r w:rsidR="00DC63C2">
        <w:rPr>
          <w:rStyle w:val="CommentReference"/>
          <w:rFonts w:eastAsiaTheme="minorEastAsia"/>
        </w:rPr>
        <w:commentReference w:id="148"/>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 xml:space="preserve">We hypothesized that udder health, hygiene, and bulk tank milk bacteriology </w:t>
      </w:r>
      <w:commentRangeStart w:id="151"/>
      <w:commentRangeStart w:id="152"/>
      <w:commentRangeStart w:id="153"/>
      <w:r w:rsidR="009A31ED">
        <w:rPr>
          <w:rFonts w:ascii="Times New Roman" w:eastAsia="Times New Roman" w:hAnsi="Times New Roman" w:cs="Times New Roman"/>
          <w:color w:val="0E101A"/>
          <w:sz w:val="24"/>
          <w:szCs w:val="24"/>
        </w:rPr>
        <w:t xml:space="preserve">would differ </w:t>
      </w:r>
      <w:commentRangeEnd w:id="151"/>
      <w:r w:rsidR="00DC63C2">
        <w:rPr>
          <w:rStyle w:val="CommentReference"/>
          <w:rFonts w:eastAsiaTheme="minorEastAsia"/>
        </w:rPr>
        <w:commentReference w:id="151"/>
      </w:r>
      <w:commentRangeEnd w:id="152"/>
      <w:r w:rsidR="001D7BF0">
        <w:rPr>
          <w:rStyle w:val="CommentReference"/>
          <w:rFonts w:eastAsiaTheme="minorEastAsia"/>
        </w:rPr>
        <w:commentReference w:id="152"/>
      </w:r>
      <w:commentRangeEnd w:id="153"/>
      <w:r w:rsidR="00D87846">
        <w:rPr>
          <w:rStyle w:val="CommentReference"/>
          <w:rFonts w:eastAsiaTheme="minorEastAsia"/>
        </w:rPr>
        <w:commentReference w:id="153"/>
      </w:r>
      <w:r w:rsidR="009A31ED">
        <w:rPr>
          <w:rFonts w:ascii="Times New Roman" w:eastAsia="Times New Roman" w:hAnsi="Times New Roman" w:cs="Times New Roman"/>
          <w:color w:val="0E101A"/>
          <w:sz w:val="24"/>
          <w:szCs w:val="24"/>
        </w:rPr>
        <w:t xml:space="preserve">between housing </w:t>
      </w:r>
      <w:commentRangeStart w:id="154"/>
      <w:r w:rsidR="009A31ED">
        <w:rPr>
          <w:rFonts w:ascii="Times New Roman" w:eastAsia="Times New Roman" w:hAnsi="Times New Roman" w:cs="Times New Roman"/>
          <w:color w:val="0E101A"/>
          <w:sz w:val="24"/>
          <w:szCs w:val="24"/>
        </w:rPr>
        <w:t>types</w:t>
      </w:r>
      <w:commentRangeEnd w:id="154"/>
      <w:r w:rsidR="00367B0C">
        <w:rPr>
          <w:rStyle w:val="CommentReference"/>
          <w:rFonts w:eastAsiaTheme="minorEastAsia"/>
        </w:rPr>
        <w:commentReference w:id="154"/>
      </w:r>
      <w:r w:rsidR="009A31ED">
        <w:rPr>
          <w:rFonts w:ascii="Times New Roman" w:eastAsia="Times New Roman" w:hAnsi="Times New Roman" w:cs="Times New Roman"/>
          <w:color w:val="0E101A"/>
          <w:sz w:val="24"/>
          <w:szCs w:val="24"/>
        </w:rPr>
        <w:t>.</w:t>
      </w:r>
      <w:ins w:id="155" w:author="Sandra Godden" w:date="2023-10-13T08:28:00Z">
        <w:r w:rsidR="00DC63C2">
          <w:rPr>
            <w:rFonts w:ascii="Times New Roman" w:eastAsia="Times New Roman" w:hAnsi="Times New Roman" w:cs="Times New Roman"/>
            <w:color w:val="0E101A"/>
            <w:sz w:val="24"/>
            <w:szCs w:val="24"/>
          </w:rPr>
          <w:t xml:space="preserve">  </w:t>
        </w:r>
      </w:ins>
      <w:commentRangeStart w:id="156"/>
      <w:ins w:id="157" w:author="Sandra Godden" w:date="2023-10-13T15:32:00Z">
        <w:r w:rsidR="0073047F">
          <w:rPr>
            <w:rFonts w:ascii="Times New Roman" w:hAnsi="Times New Roman" w:cs="Times New Roman"/>
            <w:sz w:val="24"/>
            <w:szCs w:val="24"/>
          </w:rPr>
          <w:t>A secondary objective was to identify other (non-facility) management-related risk factors associated with bulk tank milk quality, udder health,</w:t>
        </w:r>
      </w:ins>
      <w:ins w:id="158" w:author="Caitlin Jeffrey" w:date="2023-10-18T15:41:00Z">
        <w:r w:rsidR="00F95518">
          <w:rPr>
            <w:rFonts w:ascii="Times New Roman" w:hAnsi="Times New Roman" w:cs="Times New Roman"/>
            <w:sz w:val="24"/>
            <w:szCs w:val="24"/>
          </w:rPr>
          <w:t xml:space="preserve"> udder hygiene,</w:t>
        </w:r>
      </w:ins>
      <w:ins w:id="159" w:author="Sandra Godden" w:date="2023-10-13T15:32:00Z">
        <w:r w:rsidR="0073047F">
          <w:rPr>
            <w:rFonts w:ascii="Times New Roman" w:hAnsi="Times New Roman" w:cs="Times New Roman"/>
            <w:sz w:val="24"/>
            <w:szCs w:val="24"/>
          </w:rPr>
          <w:t xml:space="preserve"> and milk production in organic </w:t>
        </w:r>
      </w:ins>
      <w:ins w:id="160" w:author="Sandra Godden" w:date="2023-10-13T15:33:00Z">
        <w:r w:rsidR="0073047F">
          <w:rPr>
            <w:rFonts w:ascii="Times New Roman" w:hAnsi="Times New Roman" w:cs="Times New Roman"/>
            <w:sz w:val="24"/>
            <w:szCs w:val="24"/>
          </w:rPr>
          <w:t xml:space="preserve">VT </w:t>
        </w:r>
      </w:ins>
      <w:ins w:id="161" w:author="Sandra Godden" w:date="2023-10-13T15:32:00Z">
        <w:r w:rsidR="0073047F">
          <w:rPr>
            <w:rFonts w:ascii="Times New Roman" w:hAnsi="Times New Roman" w:cs="Times New Roman"/>
            <w:sz w:val="24"/>
            <w:szCs w:val="24"/>
          </w:rPr>
          <w:t>dairy herds</w:t>
        </w:r>
        <w:commentRangeEnd w:id="156"/>
        <w:r w:rsidR="0073047F">
          <w:rPr>
            <w:rStyle w:val="CommentReference"/>
            <w:rFonts w:eastAsiaTheme="minorEastAsia"/>
          </w:rPr>
          <w:commentReference w:id="156"/>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lastRenderedPageBreak/>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62" w:name="_Hlk137445543"/>
      <w:r w:rsidRPr="00604EDE">
        <w:rPr>
          <w:b/>
          <w:bCs/>
        </w:rPr>
        <w:t>Herd enrollment and selection</w:t>
      </w:r>
    </w:p>
    <w:p w14:paraId="26454AB6" w14:textId="3568DB41"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63" w:author="Sandra Godden" w:date="2023-10-13T08:31:00Z">
        <w:r w:rsidR="00DC63C2">
          <w:rPr>
            <w:rFonts w:ascii="Times New Roman" w:hAnsi="Times New Roman" w:cs="Times New Roman"/>
            <w:sz w:val="24"/>
            <w:szCs w:val="24"/>
          </w:rPr>
          <w:t xml:space="preserve">in </w:t>
        </w:r>
      </w:ins>
      <w:ins w:id="164" w:author="Caitlin Jeffrey" w:date="2023-10-18T16:34:00Z">
        <w:r w:rsidR="00344F47">
          <w:rPr>
            <w:rFonts w:ascii="Times New Roman" w:hAnsi="Times New Roman" w:cs="Times New Roman"/>
            <w:sz w:val="24"/>
            <w:szCs w:val="24"/>
          </w:rPr>
          <w:t>Winter</w:t>
        </w:r>
      </w:ins>
      <w:ins w:id="165" w:author="Caitlin Jeffrey" w:date="2023-10-18T14:00:00Z">
        <w:r w:rsidR="004E1440">
          <w:rPr>
            <w:rFonts w:ascii="Times New Roman" w:hAnsi="Times New Roman" w:cs="Times New Roman"/>
            <w:sz w:val="24"/>
            <w:szCs w:val="24"/>
          </w:rPr>
          <w:t xml:space="preserve"> 2018</w:t>
        </w:r>
      </w:ins>
      <w:ins w:id="166" w:author="Caitlin Jeffrey" w:date="2023-10-18T16:34:00Z">
        <w:r w:rsidR="00344F47">
          <w:rPr>
            <w:rFonts w:ascii="Times New Roman" w:hAnsi="Times New Roman" w:cs="Times New Roman"/>
            <w:sz w:val="24"/>
            <w:szCs w:val="24"/>
          </w:rPr>
          <w:t>-2019</w:t>
        </w:r>
      </w:ins>
      <w:ins w:id="167" w:author="Sandra Godden" w:date="2023-10-13T08:31:00Z">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w:t>
      </w:r>
      <w:ins w:id="168" w:author="Caitlin Jeffrey" w:date="2023-10-20T09:36:00Z">
        <w:r w:rsidR="008371EE">
          <w:rPr>
            <w:rFonts w:ascii="Times New Roman" w:hAnsi="Times New Roman" w:cs="Times New Roman"/>
            <w:sz w:val="24"/>
            <w:szCs w:val="24"/>
          </w:rPr>
          <w:t xml:space="preserve">all farms,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B52758">
        <w:rPr>
          <w:rFonts w:ascii="Times New Roman" w:hAnsi="Times New Roman" w:cs="Times New Roman"/>
          <w:sz w:val="24"/>
          <w:szCs w:val="24"/>
        </w:rPr>
        <w:t>The survey</w:t>
      </w:r>
      <w:r w:rsidRPr="00604EDE">
        <w:rPr>
          <w:rFonts w:ascii="Times New Roman" w:hAnsi="Times New Roman" w:cs="Times New Roman"/>
          <w:sz w:val="24"/>
          <w:szCs w:val="24"/>
        </w:rPr>
        <w:t xml:space="preserve"> aimed to quantify the frequency and diversity of winter housing and bedding types used by organic dairy farmers in the state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Dairy farms were eligible for enrollment in the current study if they: 1) responded to the initial survey in the winter of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winter 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1C2D04A"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69"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w:t>
      </w:r>
      <w:r w:rsidR="006238BB" w:rsidRPr="00604EDE">
        <w:rPr>
          <w:rFonts w:ascii="Times New Roman" w:hAnsi="Times New Roman" w:cs="Times New Roman"/>
          <w:sz w:val="24"/>
          <w:szCs w:val="24"/>
        </w:rPr>
        <w:lastRenderedPageBreak/>
        <w:t xml:space="preserve">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winter 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The survey was intended to study cows while they were in their winter housing system, so all herds visits were completed before any grazing had begun for the season.</w:t>
      </w:r>
    </w:p>
    <w:p w14:paraId="7B79EAE7" w14:textId="646ADF65"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70"/>
      <w:r w:rsidRPr="00604EDE">
        <w:rPr>
          <w:rFonts w:ascii="Times New Roman" w:hAnsi="Times New Roman" w:cs="Times New Roman"/>
          <w:sz w:val="24"/>
          <w:szCs w:val="24"/>
        </w:rPr>
        <w:t xml:space="preserve">21 herds </w:t>
      </w:r>
      <w:ins w:id="171" w:author="Caitlin Jeffrey" w:date="2023-10-18T16:41:00Z">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ins>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72"/>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70"/>
      <w:r w:rsidR="00DC63C2">
        <w:rPr>
          <w:rStyle w:val="CommentReference"/>
          <w:rFonts w:eastAsiaTheme="minorEastAsia"/>
        </w:rPr>
        <w:commentReference w:id="170"/>
      </w:r>
      <w:commentRangeEnd w:id="172"/>
      <w:r w:rsidR="009656D9">
        <w:rPr>
          <w:rStyle w:val="CommentReference"/>
          <w:rFonts w:eastAsiaTheme="minorEastAsia"/>
        </w:rPr>
        <w:commentReference w:id="172"/>
      </w:r>
      <w:r w:rsidRPr="00604EDE">
        <w:rPr>
          <w:rFonts w:ascii="Times New Roman" w:hAnsi="Times New Roman" w:cs="Times New Roman"/>
          <w:sz w:val="24"/>
          <w:szCs w:val="24"/>
        </w:rPr>
        <w:t xml:space="preserve">. All herds sampled during this period were housing their cows as they would in the winter months. Completion of the survey and sampling was suspended in mid-May as farms began turning their cows out to pasture, with the intention of resuming in Spring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w:t>
      </w:r>
      <w:r w:rsidRPr="00604EDE">
        <w:rPr>
          <w:rFonts w:ascii="Times New Roman" w:hAnsi="Times New Roman" w:cs="Times New Roman"/>
          <w:sz w:val="24"/>
          <w:szCs w:val="24"/>
        </w:rPr>
        <w:lastRenderedPageBreak/>
        <w:t xml:space="preserve">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173" w:author="Sandra Godden" w:date="2023-10-13T08:38:00Z">
        <w:r w:rsidR="009656D9">
          <w:rPr>
            <w:rFonts w:ascii="Times New Roman" w:hAnsi="Times New Roman" w:cs="Times New Roman"/>
            <w:sz w:val="24"/>
            <w:szCs w:val="24"/>
          </w:rPr>
          <w:t xml:space="preserve">, </w:t>
        </w:r>
        <w:commentRangeStart w:id="174"/>
        <w:del w:id="175" w:author="Caitlin Jeffrey" w:date="2023-10-18T16:42:00Z">
          <w:r w:rsidR="009656D9" w:rsidDel="00676A6D">
            <w:rPr>
              <w:rFonts w:ascii="Times New Roman" w:hAnsi="Times New Roman" w:cs="Times New Roman"/>
              <w:sz w:val="24"/>
              <w:szCs w:val="24"/>
            </w:rPr>
            <w:delText>this farm was excluded from analysis</w:delText>
          </w:r>
          <w:commentRangeEnd w:id="174"/>
          <w:r w:rsidR="009656D9" w:rsidDel="00676A6D">
            <w:rPr>
              <w:rStyle w:val="CommentReference"/>
              <w:rFonts w:eastAsiaTheme="minorEastAsia"/>
            </w:rPr>
            <w:commentReference w:id="174"/>
          </w:r>
        </w:del>
      </w:ins>
      <w:del w:id="176" w:author="Caitlin Jeffrey" w:date="2023-10-18T16:42:00Z">
        <w:r w:rsidRPr="00604EDE" w:rsidDel="00676A6D">
          <w:rPr>
            <w:rFonts w:ascii="Times New Roman" w:hAnsi="Times New Roman" w:cs="Times New Roman"/>
            <w:sz w:val="24"/>
            <w:szCs w:val="24"/>
          </w:rPr>
          <w:delText>,</w:delText>
        </w:r>
      </w:del>
      <w:ins w:id="177" w:author="Sandra Godden" w:date="2023-10-13T08:38:00Z">
        <w:del w:id="178" w:author="Caitlin Jeffrey" w:date="2023-10-18T16:42:00Z">
          <w:r w:rsidR="009656D9" w:rsidDel="00676A6D">
            <w:rPr>
              <w:rFonts w:ascii="Times New Roman" w:hAnsi="Times New Roman" w:cs="Times New Roman"/>
              <w:sz w:val="24"/>
              <w:szCs w:val="24"/>
            </w:rPr>
            <w:delText xml:space="preserve"> and</w:delText>
          </w:r>
        </w:del>
      </w:ins>
      <w:del w:id="179" w:author="Caitlin Jeffrey" w:date="2023-10-18T16:42:00Z">
        <w:r w:rsidRPr="00604EDE" w:rsidDel="00676A6D">
          <w:rPr>
            <w:rFonts w:ascii="Times New Roman" w:hAnsi="Times New Roman" w:cs="Times New Roman"/>
            <w:sz w:val="24"/>
            <w:szCs w:val="24"/>
          </w:rPr>
          <w:delText xml:space="preserve"> </w:delText>
        </w:r>
      </w:del>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ins w:id="180" w:author="Caitlin Jeffrey" w:date="2023-10-18T16:45:00Z">
        <w:r w:rsidR="00E86567">
          <w:rPr>
            <w:rFonts w:ascii="Times New Roman" w:hAnsi="Times New Roman" w:cs="Times New Roman"/>
            <w:sz w:val="24"/>
            <w:szCs w:val="24"/>
          </w:rPr>
          <w:t>.</w:t>
        </w:r>
      </w:ins>
      <w:ins w:id="181" w:author="Caitlin Jeffrey" w:date="2023-10-18T16:46:00Z">
        <w:r w:rsidR="00AA01AE">
          <w:rPr>
            <w:rFonts w:ascii="Times New Roman" w:hAnsi="Times New Roman" w:cs="Times New Roman"/>
            <w:sz w:val="24"/>
            <w:szCs w:val="24"/>
          </w:rPr>
          <w:t xml:space="preserve"> </w:t>
        </w:r>
      </w:ins>
      <w:ins w:id="182" w:author="Caitlin Jeffrey" w:date="2023-10-18T16:45:00Z">
        <w:r w:rsidR="00E86567">
          <w:rPr>
            <w:rFonts w:ascii="Times New Roman" w:hAnsi="Times New Roman" w:cs="Times New Roman"/>
            <w:sz w:val="24"/>
            <w:szCs w:val="24"/>
          </w:rPr>
          <w:t xml:space="preserve">The </w:t>
        </w:r>
      </w:ins>
      <w:ins w:id="183" w:author="Caitlin Jeffrey" w:date="2023-10-18T16:42:00Z">
        <w:r w:rsidR="008A62FC">
          <w:rPr>
            <w:rFonts w:ascii="Times New Roman" w:hAnsi="Times New Roman" w:cs="Times New Roman"/>
            <w:sz w:val="24"/>
            <w:szCs w:val="24"/>
          </w:rPr>
          <w:t xml:space="preserve">single </w:t>
        </w:r>
      </w:ins>
      <w:ins w:id="184" w:author="Caitlin Jeffrey" w:date="2023-10-18T16:47:00Z">
        <w:r w:rsidR="00D30108">
          <w:rPr>
            <w:rFonts w:ascii="Times New Roman" w:hAnsi="Times New Roman" w:cs="Times New Roman"/>
            <w:sz w:val="24"/>
            <w:szCs w:val="24"/>
          </w:rPr>
          <w:t xml:space="preserve">sand </w:t>
        </w:r>
      </w:ins>
      <w:ins w:id="185" w:author="Caitlin Jeffrey" w:date="2023-10-18T16:42:00Z">
        <w:r w:rsidR="008A62FC">
          <w:rPr>
            <w:rFonts w:ascii="Times New Roman" w:hAnsi="Times New Roman" w:cs="Times New Roman"/>
            <w:sz w:val="24"/>
            <w:szCs w:val="24"/>
          </w:rPr>
          <w:t>freestall was combined wit</w:t>
        </w:r>
      </w:ins>
      <w:ins w:id="186" w:author="Caitlin Jeffrey" w:date="2023-10-18T16:48:00Z">
        <w:r w:rsidR="00D30108">
          <w:rPr>
            <w:rFonts w:ascii="Times New Roman" w:hAnsi="Times New Roman" w:cs="Times New Roman"/>
            <w:sz w:val="24"/>
            <w:szCs w:val="24"/>
          </w:rPr>
          <w:t>h</w:t>
        </w:r>
      </w:ins>
      <w:ins w:id="187" w:author="Caitlin Jeffrey" w:date="2023-10-18T16:42:00Z">
        <w:r w:rsidR="008A62FC">
          <w:rPr>
            <w:rFonts w:ascii="Times New Roman" w:hAnsi="Times New Roman" w:cs="Times New Roman"/>
            <w:sz w:val="24"/>
            <w:szCs w:val="24"/>
          </w:rPr>
          <w:t xml:space="preserve"> freestalls bedded with wood s</w:t>
        </w:r>
      </w:ins>
      <w:ins w:id="188" w:author="Caitlin Jeffrey" w:date="2023-10-18T16:43:00Z">
        <w:r w:rsidR="008A62FC">
          <w:rPr>
            <w:rFonts w:ascii="Times New Roman" w:hAnsi="Times New Roman" w:cs="Times New Roman"/>
            <w:sz w:val="24"/>
            <w:szCs w:val="24"/>
          </w:rPr>
          <w:t>havings/sawdust</w:t>
        </w:r>
        <w:r w:rsidR="00C0726D">
          <w:rPr>
            <w:rFonts w:ascii="Times New Roman" w:hAnsi="Times New Roman" w:cs="Times New Roman"/>
            <w:sz w:val="24"/>
            <w:szCs w:val="24"/>
          </w:rPr>
          <w:t xml:space="preserve"> (FS; n = 6)</w:t>
        </w:r>
      </w:ins>
      <w:ins w:id="189" w:author="Caitlin Jeffrey" w:date="2023-10-18T16:47:00Z">
        <w:r w:rsidR="00293E5F">
          <w:rPr>
            <w:rFonts w:ascii="Times New Roman" w:hAnsi="Times New Roman" w:cs="Times New Roman"/>
            <w:sz w:val="24"/>
            <w:szCs w:val="24"/>
          </w:rPr>
          <w:t xml:space="preserve">, there were </w:t>
        </w:r>
      </w:ins>
      <w:ins w:id="190" w:author="Caitlin Jeffrey" w:date="2023-10-18T16:45:00Z">
        <w:r w:rsidR="0031593F">
          <w:rPr>
            <w:rFonts w:ascii="Times New Roman" w:hAnsi="Times New Roman" w:cs="Times New Roman"/>
            <w:sz w:val="24"/>
            <w:szCs w:val="24"/>
          </w:rPr>
          <w:t>10 tiestalls bedded with wood shavings/sawdust (TS),</w:t>
        </w:r>
      </w:ins>
      <w:r w:rsidRPr="00604EDE">
        <w:rPr>
          <w:rFonts w:ascii="Times New Roman" w:hAnsi="Times New Roman" w:cs="Times New Roman"/>
          <w:sz w:val="24"/>
          <w:szCs w:val="24"/>
        </w:rPr>
        <w:t xml:space="preserve"> </w:t>
      </w:r>
      <w:ins w:id="191" w:author="Caitlin Jeffrey" w:date="2023-10-18T16:47:00Z">
        <w:r w:rsidR="00293E5F">
          <w:rPr>
            <w:rFonts w:ascii="Times New Roman" w:hAnsi="Times New Roman" w:cs="Times New Roman"/>
            <w:sz w:val="24"/>
            <w:szCs w:val="24"/>
          </w:rPr>
          <w:t>and 5 bedded packs (BP).</w:t>
        </w:r>
      </w:ins>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192" w:name="_Hlk146796950"/>
      <w:r w:rsidR="00B34A1E">
        <w:rPr>
          <w:rFonts w:ascii="Times New Roman" w:hAnsi="Times New Roman" w:cs="Times New Roman"/>
          <w:sz w:val="24"/>
          <w:szCs w:val="24"/>
        </w:rPr>
        <w:t>questionnaire</w:t>
      </w:r>
      <w:bookmarkEnd w:id="192"/>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193"/>
      <w:commentRangeStart w:id="194"/>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193"/>
      <w:r w:rsidR="009656D9">
        <w:rPr>
          <w:rStyle w:val="CommentReference"/>
          <w:rFonts w:eastAsiaTheme="minorEastAsia"/>
        </w:rPr>
        <w:commentReference w:id="193"/>
      </w:r>
      <w:commentRangeEnd w:id="194"/>
      <w:r w:rsidR="00E06EEF">
        <w:rPr>
          <w:rStyle w:val="CommentReference"/>
          <w:rFonts w:eastAsiaTheme="minorEastAsia"/>
        </w:rPr>
        <w:commentReference w:id="194"/>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195"/>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195"/>
      <w:r w:rsidR="00D77968">
        <w:rPr>
          <w:rStyle w:val="CommentReference"/>
          <w:rFonts w:eastAsiaTheme="minorEastAsia"/>
        </w:rPr>
        <w:commentReference w:id="195"/>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t>
      </w:r>
      <w:r w:rsidRPr="00604EDE">
        <w:rPr>
          <w:rFonts w:ascii="Times New Roman" w:hAnsi="Times New Roman" w:cs="Times New Roman"/>
          <w:sz w:val="24"/>
          <w:szCs w:val="24"/>
        </w:rPr>
        <w:lastRenderedPageBreak/>
        <w:t xml:space="preserve">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ins w:id="196" w:author="Caitlin Jeffrey" w:date="2023-10-25T07:17:00Z">
        <w:r w:rsidR="000007CD">
          <w:rPr>
            <w:rFonts w:ascii="Times New Roman" w:hAnsi="Times New Roman" w:cs="Times New Roman"/>
            <w:sz w:val="24"/>
            <w:szCs w:val="24"/>
          </w:rPr>
          <w:t xml:space="preserve"> a subjective assessment of</w:t>
        </w:r>
      </w:ins>
      <w:r w:rsidR="006238BB" w:rsidRPr="00604EDE">
        <w:rPr>
          <w:rFonts w:ascii="Times New Roman" w:hAnsi="Times New Roman" w:cs="Times New Roman"/>
          <w:sz w:val="24"/>
          <w:szCs w:val="24"/>
        </w:rPr>
        <w:t xml:space="preserve"> </w:t>
      </w:r>
      <w:commentRangeStart w:id="197"/>
      <w:r w:rsidR="006238BB" w:rsidRPr="00604EDE">
        <w:rPr>
          <w:rFonts w:ascii="Times New Roman" w:hAnsi="Times New Roman" w:cs="Times New Roman"/>
          <w:sz w:val="24"/>
          <w:szCs w:val="24"/>
        </w:rPr>
        <w:t>air quality</w:t>
      </w:r>
      <w:commentRangeEnd w:id="197"/>
      <w:r w:rsidR="009656D9">
        <w:rPr>
          <w:rStyle w:val="CommentReference"/>
          <w:rFonts w:eastAsiaTheme="minorEastAsia"/>
        </w:rPr>
        <w:commentReference w:id="197"/>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ins w:id="198" w:author="Caitlin Jeffrey" w:date="2023-10-26T14:17:00Z">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w:t>
        </w:r>
      </w:ins>
      <w:ins w:id="199" w:author="Caitlin Jeffrey" w:date="2023-10-26T14:18:00Z">
        <w:r w:rsidR="00EC4B9B">
          <w:rPr>
            <w:rFonts w:ascii="Times New Roman" w:hAnsi="Times New Roman" w:cs="Times New Roman"/>
            <w:sz w:val="24"/>
            <w:szCs w:val="24"/>
          </w:rPr>
          <w:t xml:space="preserve">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ins>
      <w:ins w:id="200" w:author="Caitlin Jeffrey" w:date="2023-10-26T14:17:00Z">
        <w:r w:rsidR="00B0578E" w:rsidRPr="00B0578E">
          <w:rPr>
            <w:rFonts w:ascii="Times New Roman" w:hAnsi="Times New Roman" w:cs="Times New Roman"/>
            <w:sz w:val="24"/>
            <w:szCs w:val="24"/>
          </w:rPr>
          <w:t>sample</w:t>
        </w:r>
      </w:ins>
      <w:ins w:id="201" w:author="Caitlin Jeffrey" w:date="2023-10-26T14:18:00Z">
        <w:r w:rsidR="00EC4B9B">
          <w:rPr>
            <w:rFonts w:ascii="Times New Roman" w:hAnsi="Times New Roman" w:cs="Times New Roman"/>
            <w:sz w:val="24"/>
            <w:szCs w:val="24"/>
          </w:rPr>
          <w:t>s were collected</w:t>
        </w:r>
      </w:ins>
      <w:ins w:id="202" w:author="Caitlin Jeffrey" w:date="2023-10-26T14:17:00Z">
        <w:r w:rsidR="00B0578E" w:rsidRPr="00B0578E">
          <w:rPr>
            <w:rFonts w:ascii="Times New Roman" w:hAnsi="Times New Roman" w:cs="Times New Roman"/>
            <w:sz w:val="24"/>
            <w:szCs w:val="24"/>
          </w:rPr>
          <w:t xml:space="preserve"> from </w:t>
        </w:r>
      </w:ins>
      <w:ins w:id="203" w:author="Caitlin Jeffrey" w:date="2023-10-26T14:19:00Z">
        <w:r w:rsidR="00F45E95">
          <w:rPr>
            <w:rFonts w:ascii="Times New Roman" w:hAnsi="Times New Roman" w:cs="Times New Roman"/>
            <w:sz w:val="24"/>
            <w:szCs w:val="24"/>
          </w:rPr>
          <w:t xml:space="preserve">the </w:t>
        </w:r>
      </w:ins>
      <w:ins w:id="204" w:author="Caitlin Jeffrey" w:date="2023-10-26T14:17:00Z">
        <w:r w:rsidR="00B0578E" w:rsidRPr="00B0578E">
          <w:rPr>
            <w:rFonts w:ascii="Times New Roman" w:hAnsi="Times New Roman" w:cs="Times New Roman"/>
            <w:sz w:val="24"/>
            <w:szCs w:val="24"/>
          </w:rPr>
          <w:t>pen containing</w:t>
        </w:r>
      </w:ins>
      <w:ins w:id="205" w:author="Caitlin Jeffrey" w:date="2023-10-26T14:19:00Z">
        <w:r w:rsidR="00F45E95">
          <w:rPr>
            <w:rFonts w:ascii="Times New Roman" w:hAnsi="Times New Roman" w:cs="Times New Roman"/>
            <w:sz w:val="24"/>
            <w:szCs w:val="24"/>
          </w:rPr>
          <w:t xml:space="preserve"> the</w:t>
        </w:r>
      </w:ins>
      <w:ins w:id="206" w:author="Caitlin Jeffrey" w:date="2023-10-26T14:17:00Z">
        <w:r w:rsidR="00B0578E" w:rsidRPr="00B0578E">
          <w:rPr>
            <w:rFonts w:ascii="Times New Roman" w:hAnsi="Times New Roman" w:cs="Times New Roman"/>
            <w:sz w:val="24"/>
            <w:szCs w:val="24"/>
          </w:rPr>
          <w:t xml:space="preserve"> largest group of lactating cows, or from</w:t>
        </w:r>
      </w:ins>
      <w:ins w:id="207" w:author="Caitlin Jeffrey" w:date="2023-10-26T14:18:00Z">
        <w:r w:rsidR="00C61F54">
          <w:rPr>
            <w:rFonts w:ascii="Times New Roman" w:hAnsi="Times New Roman" w:cs="Times New Roman"/>
            <w:sz w:val="24"/>
            <w:szCs w:val="24"/>
          </w:rPr>
          <w:t xml:space="preserve"> the</w:t>
        </w:r>
      </w:ins>
      <w:ins w:id="208" w:author="Caitlin Jeffrey" w:date="2023-10-26T14:17:00Z">
        <w:r w:rsidR="00B0578E" w:rsidRPr="00B0578E">
          <w:rPr>
            <w:rFonts w:ascii="Times New Roman" w:hAnsi="Times New Roman" w:cs="Times New Roman"/>
            <w:sz w:val="24"/>
            <w:szCs w:val="24"/>
          </w:rPr>
          <w:t xml:space="preserve"> high</w:t>
        </w:r>
      </w:ins>
      <w:ins w:id="209" w:author="Caitlin Jeffrey" w:date="2023-10-26T14:18:00Z">
        <w:r w:rsidR="00C61F54">
          <w:rPr>
            <w:rFonts w:ascii="Times New Roman" w:hAnsi="Times New Roman" w:cs="Times New Roman"/>
            <w:sz w:val="24"/>
            <w:szCs w:val="24"/>
          </w:rPr>
          <w:t>est</w:t>
        </w:r>
      </w:ins>
      <w:ins w:id="210" w:author="Caitlin Jeffrey" w:date="2023-10-26T14:17:00Z">
        <w:r w:rsidR="00B0578E" w:rsidRPr="00B0578E">
          <w:rPr>
            <w:rFonts w:ascii="Times New Roman" w:hAnsi="Times New Roman" w:cs="Times New Roman"/>
            <w:sz w:val="24"/>
            <w:szCs w:val="24"/>
          </w:rPr>
          <w:t xml:space="preserve"> producing group</w:t>
        </w:r>
      </w:ins>
      <w:ins w:id="211" w:author="Caitlin Jeffrey" w:date="2023-10-26T14:18:00Z">
        <w:r w:rsidR="00C61F54">
          <w:rPr>
            <w:rFonts w:ascii="Times New Roman" w:hAnsi="Times New Roman" w:cs="Times New Roman"/>
            <w:sz w:val="24"/>
            <w:szCs w:val="24"/>
          </w:rPr>
          <w:t xml:space="preserve"> </w:t>
        </w:r>
      </w:ins>
      <w:ins w:id="212" w:author="Caitlin Jeffrey" w:date="2023-10-26T14:20:00Z">
        <w:r w:rsidR="000B6B12">
          <w:rPr>
            <w:rFonts w:ascii="Times New Roman" w:hAnsi="Times New Roman" w:cs="Times New Roman"/>
            <w:sz w:val="24"/>
            <w:szCs w:val="24"/>
          </w:rPr>
          <w:t>o</w:t>
        </w:r>
      </w:ins>
      <w:ins w:id="213" w:author="Caitlin Jeffrey" w:date="2023-10-26T14:18:00Z">
        <w:r w:rsidR="00C61F54">
          <w:rPr>
            <w:rFonts w:ascii="Times New Roman" w:hAnsi="Times New Roman" w:cs="Times New Roman"/>
            <w:sz w:val="24"/>
            <w:szCs w:val="24"/>
          </w:rPr>
          <w:t>f animals</w:t>
        </w:r>
      </w:ins>
      <w:ins w:id="214" w:author="Caitlin Jeffrey" w:date="2023-10-26T14:19:00Z">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ins>
      <w:ins w:id="215" w:author="Caitlin Jeffrey" w:date="2023-10-26T14:18:00Z">
        <w:r w:rsidR="00C61F54">
          <w:rPr>
            <w:rFonts w:ascii="Times New Roman" w:hAnsi="Times New Roman" w:cs="Times New Roman"/>
            <w:sz w:val="24"/>
            <w:szCs w:val="24"/>
          </w:rPr>
          <w:t>.</w:t>
        </w:r>
      </w:ins>
      <w:r w:rsidR="006238BB" w:rsidRPr="00604EDE">
        <w:rPr>
          <w:rFonts w:ascii="Times New Roman" w:hAnsi="Times New Roman" w:cs="Times New Roman"/>
          <w:sz w:val="24"/>
          <w:szCs w:val="24"/>
        </w:rPr>
        <w:t xml:space="preserve"> </w:t>
      </w:r>
      <w:commentRangeStart w:id="21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16"/>
      <w:r w:rsidR="009656D9">
        <w:rPr>
          <w:rStyle w:val="CommentReference"/>
          <w:rFonts w:eastAsiaTheme="minorEastAsia"/>
        </w:rPr>
        <w:commentReference w:id="21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21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17"/>
      <w:r w:rsidR="003641C9">
        <w:rPr>
          <w:rStyle w:val="CommentReference"/>
          <w:rFonts w:eastAsiaTheme="minorEastAsia"/>
        </w:rPr>
        <w:commentReference w:id="21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w:t>
      </w:r>
      <w:r w:rsidR="006238BB" w:rsidRPr="00604EDE">
        <w:rPr>
          <w:rFonts w:ascii="Times New Roman" w:hAnsi="Times New Roman" w:cs="Times New Roman"/>
          <w:sz w:val="24"/>
          <w:szCs w:val="24"/>
        </w:rPr>
        <w:lastRenderedPageBreak/>
        <w:t xml:space="preserve">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18"/>
      <w:r w:rsidR="00122B6A" w:rsidRPr="00D616C1">
        <w:rPr>
          <w:rFonts w:ascii="Times New Roman" w:hAnsi="Times New Roman" w:cs="Times New Roman"/>
          <w:sz w:val="24"/>
          <w:szCs w:val="24"/>
        </w:rPr>
        <w:t>PROTO202000089</w:t>
      </w:r>
      <w:commentRangeEnd w:id="218"/>
      <w:r w:rsidR="00A053C6">
        <w:rPr>
          <w:rStyle w:val="CommentReference"/>
          <w:rFonts w:eastAsiaTheme="minorEastAsia"/>
        </w:rPr>
        <w:commentReference w:id="218"/>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2E2771DB"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19"/>
      <w:r w:rsidRPr="00604EDE">
        <w:rPr>
          <w:rFonts w:ascii="Times New Roman" w:hAnsi="Times New Roman" w:cs="Times New Roman"/>
          <w:sz w:val="24"/>
          <w:szCs w:val="24"/>
        </w:rPr>
        <w:t xml:space="preserve">Herd-level DHIA test results for the test day </w:t>
      </w:r>
      <w:commentRangeStart w:id="220"/>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20"/>
      <w:r>
        <w:rPr>
          <w:rStyle w:val="CommentReference"/>
          <w:rFonts w:eastAsiaTheme="minorEastAsia"/>
        </w:rPr>
        <w:commentReference w:id="220"/>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19"/>
      <w:r>
        <w:rPr>
          <w:rStyle w:val="CommentReference"/>
          <w:rFonts w:eastAsiaTheme="minorEastAsia"/>
        </w:rPr>
        <w:commentReference w:id="219"/>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ins w:id="221" w:author="Caitlin Jeffrey" w:date="2023-10-26T14:56:00Z">
        <w:r w:rsidR="00737613">
          <w:rPr>
            <w:rFonts w:ascii="Times New Roman" w:hAnsi="Times New Roman" w:cs="Times New Roman"/>
            <w:sz w:val="24"/>
            <w:szCs w:val="24"/>
          </w:rPr>
          <w:t xml:space="preserve"> </w:t>
        </w:r>
      </w:ins>
      <w:del w:id="222" w:author="Caitlin Jeffrey" w:date="2023-10-26T14:56:00Z">
        <w:r w:rsidRPr="00604EDE" w:rsidDel="00737613">
          <w:rPr>
            <w:rFonts w:ascii="Times New Roman" w:hAnsi="Times New Roman" w:cs="Times New Roman"/>
            <w:sz w:val="24"/>
            <w:szCs w:val="24"/>
          </w:rPr>
          <w:delText>-</w:delText>
        </w:r>
      </w:del>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223" w:author="Sandra Godden" w:date="2023-10-13T08:48:00Z">
        <w:r w:rsidR="00A053C6">
          <w:rPr>
            <w:b/>
            <w:bCs/>
          </w:rPr>
          <w:t xml:space="preserve">bulk tank </w:t>
        </w:r>
      </w:ins>
      <w:r w:rsidR="00BE349A">
        <w:rPr>
          <w:b/>
          <w:bCs/>
        </w:rPr>
        <w:t xml:space="preserve">somatic cell count </w:t>
      </w:r>
      <w:ins w:id="224" w:author="Sandra Godden" w:date="2023-10-13T08:49:00Z">
        <w:r w:rsidR="00A053C6">
          <w:rPr>
            <w:b/>
            <w:bCs/>
          </w:rPr>
          <w:t>measures</w:t>
        </w:r>
      </w:ins>
      <w:del w:id="225" w:author="Sandra Godden" w:date="2023-10-13T08:49:00Z">
        <w:r w:rsidR="00BE349A" w:rsidDel="00A053C6">
          <w:rPr>
            <w:b/>
            <w:bCs/>
          </w:rPr>
          <w:delText>data</w:delText>
        </w:r>
      </w:del>
    </w:p>
    <w:p w14:paraId="12B0BADB" w14:textId="2D558F97" w:rsidR="00BE349A" w:rsidRPr="00503350" w:rsidRDefault="0028139A" w:rsidP="00503350">
      <w:pPr>
        <w:pStyle w:val="ListParagraph"/>
        <w:spacing w:line="480" w:lineRule="auto"/>
        <w:ind w:left="0" w:firstLine="720"/>
        <w:rPr>
          <w:i/>
          <w:iCs/>
        </w:rPr>
      </w:pPr>
      <w:commentRangeStart w:id="226"/>
      <w:commentRangeStart w:id="227"/>
      <w:r>
        <w:t>A</w:t>
      </w:r>
      <w:r w:rsidR="006F46EE">
        <w:t xml:space="preserve">n aliquot of </w:t>
      </w:r>
      <w:ins w:id="228" w:author="Caitlin Jeffrey" w:date="2023-10-25T07:00:00Z">
        <w:r w:rsidR="00D609B5">
          <w:t xml:space="preserve">the </w:t>
        </w:r>
      </w:ins>
      <w:r w:rsidR="006F46EE">
        <w:t xml:space="preserve">bulk tank milk </w:t>
      </w:r>
      <w:ins w:id="229" w:author="Caitlin Jeffrey" w:date="2023-10-25T07:00:00Z">
        <w:r w:rsidR="00D609B5">
          <w:t xml:space="preserve">sample </w:t>
        </w:r>
      </w:ins>
      <w:r w:rsidR="006F46EE">
        <w:t xml:space="preserve">was stored </w:t>
      </w:r>
      <w:r w:rsidR="000645A8">
        <w:t>at -4</w:t>
      </w:r>
      <w:r w:rsidR="000645A8" w:rsidRPr="00604EDE">
        <w:t>°C</w:t>
      </w:r>
      <w:r w:rsidR="00537CB3">
        <w:t xml:space="preserve"> until it could be </w:t>
      </w:r>
      <w:del w:id="230" w:author="Sandra Godden" w:date="2023-10-13T08:46:00Z">
        <w:r w:rsidR="00537CB3" w:rsidDel="00A053C6">
          <w:delText xml:space="preserve">brought </w:delText>
        </w:r>
      </w:del>
      <w:ins w:id="231"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 xml:space="preserve">Dairy Farmers </w:t>
      </w:r>
      <w:r w:rsidR="004E61BE">
        <w:lastRenderedPageBreak/>
        <w:t>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226"/>
      <w:r w:rsidR="00A053C6">
        <w:rPr>
          <w:rStyle w:val="CommentReference"/>
          <w:rFonts w:eastAsiaTheme="minorEastAsia"/>
        </w:rPr>
        <w:commentReference w:id="226"/>
      </w:r>
      <w:commentRangeEnd w:id="227"/>
      <w:r w:rsidR="00D609B5">
        <w:rPr>
          <w:rStyle w:val="CommentReference"/>
          <w:rFonts w:eastAsiaTheme="minorEastAsia"/>
        </w:rPr>
        <w:commentReference w:id="227"/>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lastRenderedPageBreak/>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232"/>
      <w:r w:rsidRPr="00604EDE">
        <w:rPr>
          <w:b/>
          <w:bCs/>
        </w:rPr>
        <w:t>analysis</w:t>
      </w:r>
      <w:commentRangeEnd w:id="232"/>
      <w:r w:rsidR="000C26E4">
        <w:rPr>
          <w:rStyle w:val="CommentReference"/>
          <w:rFonts w:asciiTheme="minorHAnsi" w:eastAsiaTheme="minorEastAsia" w:hAnsiTheme="minorHAnsi" w:cstheme="minorBidi"/>
        </w:rPr>
        <w:commentReference w:id="232"/>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w:t>
      </w:r>
      <w:r w:rsidRPr="00604EDE">
        <w:rPr>
          <w:rFonts w:ascii="Times New Roman" w:hAnsi="Times New Roman" w:cs="Times New Roman"/>
          <w:sz w:val="24"/>
          <w:szCs w:val="24"/>
        </w:rPr>
        <w:lastRenderedPageBreak/>
        <w:t xml:space="preserve">(freestall,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646C332B" w:rsidR="0011401F" w:rsidRPr="00604EDE" w:rsidRDefault="003641C9" w:rsidP="0011401F">
      <w:pPr>
        <w:spacing w:line="480" w:lineRule="auto"/>
        <w:ind w:firstLine="720"/>
        <w:rPr>
          <w:rFonts w:ascii="Times New Roman" w:hAnsi="Times New Roman" w:cs="Times New Roman"/>
          <w:sz w:val="24"/>
          <w:szCs w:val="24"/>
        </w:rPr>
      </w:pPr>
      <w:commentRangeStart w:id="233"/>
      <w:ins w:id="234" w:author="Sandra Godden" w:date="2023-10-13T09:17:00Z">
        <w:r>
          <w:rPr>
            <w:rFonts w:ascii="Times New Roman" w:hAnsi="Times New Roman" w:cs="Times New Roman"/>
            <w:sz w:val="24"/>
            <w:szCs w:val="24"/>
          </w:rPr>
          <w:t>Objective 1. Evaluation of relationships between housing system and measures of milk quality, udder health</w:t>
        </w:r>
      </w:ins>
      <w:ins w:id="235" w:author="Sandra Godden" w:date="2023-10-13T15:34:00Z">
        <w:r w:rsidR="0073047F">
          <w:rPr>
            <w:rFonts w:ascii="Times New Roman" w:hAnsi="Times New Roman" w:cs="Times New Roman"/>
            <w:sz w:val="24"/>
            <w:szCs w:val="24"/>
          </w:rPr>
          <w:t>,</w:t>
        </w:r>
      </w:ins>
      <w:ins w:id="236" w:author="Sandra Godden" w:date="2023-10-13T09:17:00Z">
        <w:r>
          <w:rPr>
            <w:rFonts w:ascii="Times New Roman" w:hAnsi="Times New Roman" w:cs="Times New Roman"/>
            <w:sz w:val="24"/>
            <w:szCs w:val="24"/>
          </w:rPr>
          <w:t xml:space="preserve"> udder hygiene</w:t>
        </w:r>
      </w:ins>
      <w:commentRangeEnd w:id="233"/>
      <w:ins w:id="237" w:author="Sandra Godden" w:date="2023-10-13T15:34:00Z">
        <w:r w:rsidR="0073047F">
          <w:rPr>
            <w:rFonts w:ascii="Times New Roman" w:hAnsi="Times New Roman" w:cs="Times New Roman"/>
            <w:sz w:val="24"/>
            <w:szCs w:val="24"/>
          </w:rPr>
          <w:t xml:space="preserve"> and milk production</w:t>
        </w:r>
      </w:ins>
      <w:ins w:id="238" w:author="Sandra Godden" w:date="2023-10-13T15:33:00Z">
        <w:r w:rsidR="0073047F">
          <w:rPr>
            <w:rStyle w:val="CommentReference"/>
            <w:rFonts w:eastAsiaTheme="minorEastAsia"/>
          </w:rPr>
          <w:commentReference w:id="233"/>
        </w:r>
      </w:ins>
      <w:ins w:id="239" w:author="Sandra Godden" w:date="2023-10-13T09:17:00Z">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 xml:space="preserve">Levene’s test and visual assessment of a residuals vs. fitted values plot). </w:t>
      </w:r>
      <w:moveToRangeStart w:id="240" w:author="Caitlin Jeffrey" w:date="2023-10-23T09:08:00Z" w:name="move148944527"/>
      <w:moveTo w:id="241" w:author="Caitlin Jeffrey" w:date="2023-10-23T09:08:00Z">
        <w:r w:rsidR="00255F9B" w:rsidRPr="00604EDE">
          <w:rPr>
            <w:rFonts w:ascii="Times New Roman" w:hAnsi="Times New Roman" w:cs="Times New Roman"/>
            <w:sz w:val="24"/>
            <w:szCs w:val="24"/>
          </w:rPr>
          <w:t xml:space="preserve">Welch’s ANOVA was used for analysis of average </w:t>
        </w:r>
        <w:r w:rsidR="00255F9B">
          <w:rPr>
            <w:rFonts w:ascii="Times New Roman" w:hAnsi="Times New Roman" w:cs="Times New Roman"/>
            <w:sz w:val="24"/>
            <w:szCs w:val="24"/>
          </w:rPr>
          <w:t>SCS</w:t>
        </w:r>
        <w:r w:rsidR="00255F9B" w:rsidRPr="00604EDE">
          <w:rPr>
            <w:rFonts w:ascii="Times New Roman" w:hAnsi="Times New Roman" w:cs="Times New Roman"/>
            <w:sz w:val="24"/>
            <w:szCs w:val="24"/>
          </w:rPr>
          <w:t>, as the data were normally distributed but had unequal variances.</w:t>
        </w:r>
      </w:moveTo>
      <w:ins w:id="242" w:author="Caitlin Jeffrey" w:date="2023-10-23T09:08:00Z">
        <w:r w:rsidR="00E37A80">
          <w:rPr>
            <w:rFonts w:ascii="Times New Roman" w:hAnsi="Times New Roman" w:cs="Times New Roman"/>
            <w:sz w:val="24"/>
            <w:szCs w:val="24"/>
          </w:rPr>
          <w:t xml:space="preserve"> </w:t>
        </w:r>
      </w:ins>
      <w:moveTo w:id="243" w:author="Caitlin Jeffrey" w:date="2023-10-23T09:08:00Z">
        <w:del w:id="244" w:author="Caitlin Jeffrey" w:date="2023-10-23T09:08:00Z">
          <w:r w:rsidR="00255F9B" w:rsidRPr="00604EDE" w:rsidDel="00E37A80">
            <w:rPr>
              <w:rFonts w:ascii="Times New Roman" w:hAnsi="Times New Roman" w:cs="Times New Roman"/>
              <w:sz w:val="24"/>
              <w:szCs w:val="24"/>
            </w:rPr>
            <w:delText xml:space="preserve"> </w:delText>
          </w:r>
        </w:del>
      </w:moveTo>
      <w:moveToRangeEnd w:id="240"/>
      <w:r w:rsidR="0011401F" w:rsidRPr="00604EDE">
        <w:rPr>
          <w:rFonts w:ascii="Times New Roman" w:hAnsi="Times New Roman" w:cs="Times New Roman"/>
          <w:sz w:val="24"/>
          <w:szCs w:val="24"/>
        </w:rPr>
        <w:t>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w:t>
      </w:r>
      <w:moveFromRangeStart w:id="245" w:author="Caitlin Jeffrey" w:date="2023-10-23T09:08:00Z" w:name="move148944527"/>
      <w:moveFrom w:id="246" w:author="Caitlin Jeffrey" w:date="2023-10-23T09:08:00Z">
        <w:r w:rsidR="0011401F" w:rsidRPr="00604EDE" w:rsidDel="00255F9B">
          <w:rPr>
            <w:rFonts w:ascii="Times New Roman" w:hAnsi="Times New Roman" w:cs="Times New Roman"/>
            <w:sz w:val="24"/>
            <w:szCs w:val="24"/>
          </w:rPr>
          <w:t xml:space="preserve">Welch’s ANOVA was used for analysis of average </w:t>
        </w:r>
        <w:r w:rsidR="00C928F2" w:rsidDel="00255F9B">
          <w:rPr>
            <w:rFonts w:ascii="Times New Roman" w:hAnsi="Times New Roman" w:cs="Times New Roman"/>
            <w:sz w:val="24"/>
            <w:szCs w:val="24"/>
          </w:rPr>
          <w:t>SCS</w:t>
        </w:r>
        <w:r w:rsidR="0011401F" w:rsidRPr="00604EDE" w:rsidDel="00255F9B">
          <w:rPr>
            <w:rFonts w:ascii="Times New Roman" w:hAnsi="Times New Roman" w:cs="Times New Roman"/>
            <w:sz w:val="24"/>
            <w:szCs w:val="24"/>
          </w:rPr>
          <w:t xml:space="preserve">, as the data were normally distributed but had unequal variances. </w:t>
        </w:r>
      </w:moveFrom>
      <w:moveFromRangeEnd w:id="245"/>
      <w:r w:rsidR="0011401F" w:rsidRPr="00604EDE">
        <w:rPr>
          <w:rFonts w:ascii="Times New Roman" w:hAnsi="Times New Roman" w:cs="Times New Roman"/>
          <w:sz w:val="24"/>
          <w:szCs w:val="24"/>
        </w:rPr>
        <w:t xml:space="preserve">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705458B1"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 xml:space="preserve">variables that were highly </w:t>
      </w:r>
      <w:commentRangeStart w:id="247"/>
      <w:del w:id="248" w:author="Sandra Godden" w:date="2023-10-13T09:15:00Z">
        <w:r w:rsidRPr="00604EDE" w:rsidDel="003641C9">
          <w:rPr>
            <w:rFonts w:ascii="Times New Roman" w:hAnsi="Times New Roman" w:cs="Times New Roman"/>
            <w:sz w:val="24"/>
            <w:szCs w:val="24"/>
          </w:rPr>
          <w:delText>associated</w:delText>
        </w:r>
      </w:del>
      <w:commentRangeEnd w:id="247"/>
      <w:r w:rsidR="003641C9">
        <w:rPr>
          <w:rStyle w:val="CommentReference"/>
          <w:rFonts w:eastAsiaTheme="minorEastAsia"/>
        </w:rPr>
        <w:commentReference w:id="247"/>
      </w:r>
      <w:del w:id="249" w:author="Sandra Godden" w:date="2023-10-13T09:15:00Z">
        <w:r w:rsidRPr="00604EDE" w:rsidDel="003641C9">
          <w:rPr>
            <w:rFonts w:ascii="Times New Roman" w:hAnsi="Times New Roman" w:cs="Times New Roman"/>
            <w:sz w:val="24"/>
            <w:szCs w:val="24"/>
          </w:rPr>
          <w:delText xml:space="preserve"> </w:delText>
        </w:r>
      </w:del>
      <w:ins w:id="250"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w:t>
      </w:r>
      <w:r w:rsidRPr="00604EDE">
        <w:rPr>
          <w:rFonts w:ascii="Times New Roman" w:hAnsi="Times New Roman" w:cs="Times New Roman"/>
          <w:sz w:val="24"/>
          <w:szCs w:val="24"/>
        </w:rPr>
        <w:lastRenderedPageBreak/>
        <w:t>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w:t>
      </w:r>
      <w:r w:rsidRPr="00604EDE">
        <w:rPr>
          <w:rFonts w:ascii="Times New Roman" w:hAnsi="Times New Roman" w:cs="Times New Roman"/>
          <w:sz w:val="24"/>
          <w:szCs w:val="24"/>
        </w:rPr>
        <w:lastRenderedPageBreak/>
        <w:t xml:space="preserve">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pPr>
        <w:spacing w:line="480" w:lineRule="auto"/>
        <w:rPr>
          <w:ins w:id="251" w:author="Sandra Godden" w:date="2023-10-13T15:34:00Z"/>
          <w:rFonts w:ascii="Times New Roman" w:hAnsi="Times New Roman" w:cs="Times New Roman"/>
          <w:sz w:val="24"/>
          <w:szCs w:val="24"/>
        </w:rPr>
        <w:pPrChange w:id="252" w:author="Sandra Godden" w:date="2023-10-13T15:34:00Z">
          <w:pPr>
            <w:spacing w:line="480" w:lineRule="auto"/>
            <w:ind w:firstLine="720"/>
          </w:pPr>
        </w:pPrChange>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253"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1DE331ED" w:rsidR="00B56688" w:rsidRPr="00604EDE" w:rsidRDefault="0073047F">
      <w:pPr>
        <w:spacing w:line="480" w:lineRule="auto"/>
        <w:rPr>
          <w:b/>
        </w:rPr>
        <w:pPrChange w:id="254" w:author="Sandra Godden" w:date="2023-10-13T15:34:00Z">
          <w:pPr>
            <w:spacing w:line="480" w:lineRule="auto"/>
            <w:ind w:firstLine="720"/>
          </w:pPr>
        </w:pPrChange>
      </w:pPr>
      <w:ins w:id="255" w:author="Sandra Godden" w:date="2023-10-13T15:35:00Z">
        <w:r>
          <w:rPr>
            <w:rFonts w:ascii="Times New Roman" w:hAnsi="Times New Roman" w:cs="Times New Roman"/>
            <w:sz w:val="24"/>
            <w:szCs w:val="24"/>
          </w:rPr>
          <w:t>Objective 2.  I</w:t>
        </w:r>
        <w:commentRangeStart w:id="256"/>
        <w:r>
          <w:rPr>
            <w:rFonts w:ascii="Times New Roman" w:hAnsi="Times New Roman" w:cs="Times New Roman"/>
            <w:sz w:val="24"/>
            <w:szCs w:val="24"/>
          </w:rPr>
          <w:t>dentify other (non-facility) management-related risk factors associated with bulk tank milk quality, udder health, and milk production in organic dairy herds</w:t>
        </w:r>
        <w:commentRangeEnd w:id="256"/>
        <w:r>
          <w:rPr>
            <w:rStyle w:val="CommentReference"/>
            <w:rFonts w:eastAsiaTheme="minorEastAsia"/>
          </w:rPr>
          <w:commentReference w:id="256"/>
        </w:r>
        <w:r>
          <w:rPr>
            <w:rFonts w:ascii="Times New Roman" w:hAnsi="Times New Roman" w:cs="Times New Roman"/>
            <w:sz w:val="24"/>
            <w:szCs w:val="24"/>
          </w:rPr>
          <w:t xml:space="preserve">. </w:t>
        </w:r>
      </w:ins>
      <w:del w:id="257" w:author="Sandra Godden" w:date="2023-10-13T15:36:00Z">
        <w:r w:rsidR="00344239" w:rsidDel="0073047F">
          <w:rPr>
            <w:rFonts w:ascii="Times New Roman" w:hAnsi="Times New Roman" w:cs="Times New Roman"/>
            <w:sz w:val="24"/>
            <w:szCs w:val="24"/>
          </w:rPr>
          <w:delText>However, due to the limitations of the data set and small facility group size, s</w:delText>
        </w:r>
        <w:r w:rsidR="00E444F3" w:rsidDel="0073047F">
          <w:rPr>
            <w:rFonts w:ascii="Times New Roman" w:hAnsi="Times New Roman" w:cs="Times New Roman"/>
            <w:sz w:val="24"/>
            <w:szCs w:val="24"/>
          </w:rPr>
          <w:delText>elect</w:delText>
        </w:r>
        <w:r w:rsidR="00294E13" w:rsidRPr="00604EDE" w:rsidDel="0073047F">
          <w:rPr>
            <w:rFonts w:ascii="Times New Roman" w:hAnsi="Times New Roman" w:cs="Times New Roman"/>
            <w:sz w:val="24"/>
            <w:szCs w:val="24"/>
          </w:rPr>
          <w:delText xml:space="preserve"> </w:delText>
        </w:r>
        <w:r w:rsidR="005A4DEC" w:rsidRPr="00604EDE" w:rsidDel="0073047F">
          <w:rPr>
            <w:rFonts w:ascii="Times New Roman" w:hAnsi="Times New Roman" w:cs="Times New Roman"/>
            <w:sz w:val="24"/>
            <w:szCs w:val="24"/>
          </w:rPr>
          <w:delText xml:space="preserve">results of </w:delText>
        </w:r>
        <w:r w:rsidR="00425AA9" w:rsidDel="0073047F">
          <w:rPr>
            <w:rFonts w:ascii="Times New Roman" w:hAnsi="Times New Roman" w:cs="Times New Roman"/>
            <w:sz w:val="24"/>
            <w:szCs w:val="24"/>
          </w:rPr>
          <w:delText xml:space="preserve">the </w:delText>
        </w:r>
        <w:r w:rsidR="00131683" w:rsidRPr="00604EDE" w:rsidDel="0073047F">
          <w:rPr>
            <w:rFonts w:ascii="Times New Roman" w:hAnsi="Times New Roman" w:cs="Times New Roman"/>
            <w:sz w:val="24"/>
            <w:szCs w:val="24"/>
          </w:rPr>
          <w:delText>univaria</w:delText>
        </w:r>
        <w:r w:rsidR="00A339A0" w:rsidDel="0073047F">
          <w:rPr>
            <w:rFonts w:ascii="Times New Roman" w:hAnsi="Times New Roman" w:cs="Times New Roman"/>
            <w:sz w:val="24"/>
            <w:szCs w:val="24"/>
          </w:rPr>
          <w:delText>te</w:delText>
        </w:r>
        <w:r w:rsidR="00131683" w:rsidRPr="00604EDE" w:rsidDel="0073047F">
          <w:rPr>
            <w:rFonts w:ascii="Times New Roman" w:hAnsi="Times New Roman" w:cs="Times New Roman"/>
            <w:sz w:val="24"/>
            <w:szCs w:val="24"/>
          </w:rPr>
          <w:delText xml:space="preserve"> analysi</w:delText>
        </w:r>
      </w:del>
      <w:ins w:id="258" w:author="Sandra Godden" w:date="2023-10-13T15:36:00Z">
        <w:r>
          <w:rPr>
            <w:rFonts w:ascii="Times New Roman" w:hAnsi="Times New Roman" w:cs="Times New Roman"/>
            <w:sz w:val="24"/>
            <w:szCs w:val="24"/>
          </w:rPr>
          <w:t xml:space="preserve">After </w:t>
        </w:r>
      </w:ins>
      <w:del w:id="259" w:author="Sandra Godden" w:date="2023-10-13T15:36:00Z">
        <w:r w:rsidR="00131683" w:rsidRPr="00604EDE" w:rsidDel="0073047F">
          <w:rPr>
            <w:rFonts w:ascii="Times New Roman" w:hAnsi="Times New Roman" w:cs="Times New Roman"/>
            <w:sz w:val="24"/>
            <w:szCs w:val="24"/>
          </w:rPr>
          <w:delText>s</w:delText>
        </w:r>
        <w:r w:rsidR="006C012B" w:rsidDel="0073047F">
          <w:rPr>
            <w:rFonts w:ascii="Times New Roman" w:hAnsi="Times New Roman" w:cs="Times New Roman"/>
            <w:sz w:val="24"/>
            <w:szCs w:val="24"/>
          </w:rPr>
          <w:delText xml:space="preserve"> (</w:delText>
        </w:r>
      </w:del>
      <w:r w:rsidR="006C012B">
        <w:rPr>
          <w:rFonts w:ascii="Times New Roman" w:hAnsi="Times New Roman" w:cs="Times New Roman"/>
          <w:sz w:val="24"/>
          <w:szCs w:val="24"/>
        </w:rPr>
        <w:t>grouping all 21 farms together</w:t>
      </w:r>
      <w:ins w:id="260" w:author="Sandra Godden" w:date="2023-10-13T15:36:00Z">
        <w:r>
          <w:rPr>
            <w:rFonts w:ascii="Times New Roman" w:hAnsi="Times New Roman" w:cs="Times New Roman"/>
            <w:sz w:val="24"/>
            <w:szCs w:val="24"/>
          </w:rPr>
          <w:t xml:space="preserve">, </w:t>
        </w:r>
      </w:ins>
      <w:del w:id="261" w:author="Sandra Godden" w:date="2023-10-13T15:36:00Z">
        <w:r w:rsidR="006C012B" w:rsidDel="0073047F">
          <w:rPr>
            <w:rFonts w:ascii="Times New Roman" w:hAnsi="Times New Roman" w:cs="Times New Roman"/>
            <w:sz w:val="24"/>
            <w:szCs w:val="24"/>
          </w:rPr>
          <w:delText>)</w:delText>
        </w:r>
      </w:del>
      <w:ins w:id="262" w:author="Sandra Godden" w:date="2023-10-13T15:36:00Z">
        <w:r>
          <w:rPr>
            <w:rFonts w:ascii="Times New Roman" w:hAnsi="Times New Roman" w:cs="Times New Roman"/>
            <w:sz w:val="24"/>
            <w:szCs w:val="24"/>
          </w:rPr>
          <w:t xml:space="preserve"> we</w:t>
        </w:r>
      </w:ins>
      <w:r w:rsidR="00F31F64">
        <w:rPr>
          <w:rFonts w:ascii="Times New Roman" w:hAnsi="Times New Roman" w:cs="Times New Roman"/>
          <w:sz w:val="24"/>
          <w:szCs w:val="24"/>
        </w:rPr>
        <w:t xml:space="preserve"> </w:t>
      </w:r>
      <w:commentRangeStart w:id="263"/>
      <w:r w:rsidR="00F31F64" w:rsidRPr="00604EDE">
        <w:rPr>
          <w:rFonts w:ascii="Times New Roman" w:hAnsi="Times New Roman" w:cs="Times New Roman"/>
          <w:sz w:val="24"/>
          <w:szCs w:val="24"/>
        </w:rPr>
        <w:t>us</w:t>
      </w:r>
      <w:ins w:id="264" w:author="Sandra Godden" w:date="2023-10-13T15:36:00Z">
        <w:r>
          <w:rPr>
            <w:rFonts w:ascii="Times New Roman" w:hAnsi="Times New Roman" w:cs="Times New Roman"/>
            <w:sz w:val="24"/>
            <w:szCs w:val="24"/>
          </w:rPr>
          <w:t>ed</w:t>
        </w:r>
      </w:ins>
      <w:del w:id="265" w:author="Sandra Godden" w:date="2023-10-13T15:36:00Z">
        <w:r w:rsidR="00F31F64" w:rsidRPr="00604EDE" w:rsidDel="0073047F">
          <w:rPr>
            <w:rFonts w:ascii="Times New Roman" w:hAnsi="Times New Roman" w:cs="Times New Roman"/>
            <w:sz w:val="24"/>
            <w:szCs w:val="24"/>
          </w:rPr>
          <w:delText>ing</w:delText>
        </w:r>
      </w:del>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between independent predictors and outcomes of interest</w:t>
      </w:r>
      <w:del w:id="266" w:author="Sandra Godden" w:date="2023-10-13T15:37:00Z">
        <w:r w:rsidR="00F31F64" w:rsidDel="0073047F">
          <w:rPr>
            <w:rFonts w:ascii="Times New Roman" w:hAnsi="Times New Roman" w:cs="Times New Roman"/>
            <w:sz w:val="24"/>
            <w:szCs w:val="24"/>
          </w:rPr>
          <w:delText xml:space="preserve"> </w:delText>
        </w:r>
        <w:r w:rsidR="008D4670" w:rsidRPr="00604EDE" w:rsidDel="0073047F">
          <w:rPr>
            <w:rFonts w:ascii="Times New Roman" w:hAnsi="Times New Roman" w:cs="Times New Roman"/>
            <w:sz w:val="24"/>
            <w:szCs w:val="24"/>
          </w:rPr>
          <w:delText xml:space="preserve">is </w:delText>
        </w:r>
        <w:r w:rsidR="00703CAC" w:rsidDel="0073047F">
          <w:rPr>
            <w:rFonts w:ascii="Times New Roman" w:hAnsi="Times New Roman" w:cs="Times New Roman"/>
            <w:sz w:val="24"/>
            <w:szCs w:val="24"/>
          </w:rPr>
          <w:delText xml:space="preserve">also </w:delText>
        </w:r>
        <w:r w:rsidR="008D4670" w:rsidRPr="00604EDE" w:rsidDel="0073047F">
          <w:rPr>
            <w:rFonts w:ascii="Times New Roman" w:hAnsi="Times New Roman" w:cs="Times New Roman"/>
            <w:sz w:val="24"/>
            <w:szCs w:val="24"/>
          </w:rPr>
          <w:delText>reported</w:delText>
        </w:r>
      </w:del>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263"/>
      <w:r w:rsidR="00762D02">
        <w:rPr>
          <w:rStyle w:val="CommentReference"/>
          <w:rFonts w:eastAsiaTheme="minorEastAsia"/>
        </w:rPr>
        <w:commentReference w:id="263"/>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62"/>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267"/>
      <w:r w:rsidRPr="00604EDE">
        <w:rPr>
          <w:rFonts w:ascii="Times New Roman" w:hAnsi="Times New Roman" w:cs="Times New Roman"/>
          <w:b/>
          <w:sz w:val="24"/>
          <w:szCs w:val="24"/>
        </w:rPr>
        <w:t>Results</w:t>
      </w:r>
      <w:commentRangeEnd w:id="267"/>
      <w:r w:rsidR="00B715A3" w:rsidRPr="00604EDE">
        <w:rPr>
          <w:rStyle w:val="CommentReference"/>
          <w:rFonts w:eastAsiaTheme="minorEastAsia"/>
        </w:rPr>
        <w:commentReference w:id="267"/>
      </w:r>
    </w:p>
    <w:p w14:paraId="0422E7E4" w14:textId="12227C04" w:rsidR="00CA29EB" w:rsidRPr="00604EDE" w:rsidRDefault="00CA29EB" w:rsidP="005059FE">
      <w:pPr>
        <w:pStyle w:val="ListParagraph"/>
        <w:spacing w:line="480" w:lineRule="auto"/>
        <w:ind w:left="360"/>
        <w:rPr>
          <w:b/>
          <w:bCs/>
        </w:rPr>
      </w:pPr>
      <w:commentRangeStart w:id="268"/>
      <w:r w:rsidRPr="00604EDE">
        <w:rPr>
          <w:b/>
          <w:bCs/>
        </w:rPr>
        <w:t>D</w:t>
      </w:r>
      <w:commentRangeEnd w:id="268"/>
      <w:r w:rsidR="006C0C9C">
        <w:rPr>
          <w:rStyle w:val="CommentReference"/>
          <w:rFonts w:asciiTheme="minorHAnsi" w:eastAsiaTheme="minorEastAsia" w:hAnsiTheme="minorHAnsi" w:cstheme="minorBidi"/>
        </w:rPr>
        <w:commentReference w:id="268"/>
      </w:r>
      <w:r w:rsidRPr="00604EDE">
        <w:rPr>
          <w:b/>
          <w:bCs/>
        </w:rPr>
        <w:t>escription of study herds</w:t>
      </w:r>
    </w:p>
    <w:p w14:paraId="4AC0E122" w14:textId="6FDDA3EE"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269"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270"/>
      <w:commentRangeStart w:id="271"/>
      <w:r w:rsidRPr="00604EDE">
        <w:rPr>
          <w:rFonts w:ascii="Times New Roman" w:hAnsi="Times New Roman" w:cs="Times New Roman"/>
          <w:sz w:val="24"/>
          <w:szCs w:val="24"/>
        </w:rPr>
        <w:t>breeds</w:t>
      </w:r>
      <w:commentRangeEnd w:id="270"/>
      <w:r w:rsidR="00762D02">
        <w:rPr>
          <w:rStyle w:val="CommentReference"/>
          <w:rFonts w:eastAsiaTheme="minorEastAsia"/>
        </w:rPr>
        <w:commentReference w:id="270"/>
      </w:r>
      <w:commentRangeEnd w:id="271"/>
      <w:r w:rsidR="005B1C60">
        <w:rPr>
          <w:rStyle w:val="CommentReference"/>
          <w:rFonts w:eastAsiaTheme="minorEastAsia"/>
        </w:rPr>
        <w:commentReference w:id="271"/>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w:t>
      </w:r>
      <w:r w:rsidRPr="00604EDE">
        <w:rPr>
          <w:rFonts w:ascii="Times New Roman" w:hAnsi="Times New Roman" w:cs="Times New Roman"/>
          <w:sz w:val="24"/>
          <w:szCs w:val="24"/>
        </w:rPr>
        <w:lastRenderedPageBreak/>
        <w:t xml:space="preserve">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Nineteen of the 21 farms tested with DHIA monthly while their cows were in milk, with one farm testing 5-8 times/year and one testing every other month.</w:t>
      </w:r>
      <w:ins w:id="272" w:author="Caitlin Jeffrey" w:date="2023-10-25T08:05:00Z">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ins>
      <w:ins w:id="273" w:author="Caitlin Jeffrey" w:date="2023-10-25T08:06:00Z">
        <w:r w:rsidR="004D7584">
          <w:rPr>
            <w:rFonts w:ascii="Times New Roman" w:hAnsi="Times New Roman" w:cs="Times New Roman"/>
            <w:sz w:val="24"/>
            <w:szCs w:val="24"/>
          </w:rPr>
          <w:t xml:space="preserve">day </w:t>
        </w:r>
      </w:ins>
      <w:ins w:id="274" w:author="Caitlin Jeffrey" w:date="2023-10-25T08:05:00Z">
        <w:r w:rsidR="008D668E">
          <w:rPr>
            <w:rFonts w:ascii="Times New Roman" w:hAnsi="Times New Roman" w:cs="Times New Roman"/>
            <w:sz w:val="24"/>
            <w:szCs w:val="24"/>
          </w:rPr>
          <w:t xml:space="preserve">4 days </w:t>
        </w:r>
      </w:ins>
      <w:ins w:id="275" w:author="Caitlin Jeffrey" w:date="2023-10-25T08:06:00Z">
        <w:r w:rsidR="004D7584">
          <w:rPr>
            <w:rFonts w:ascii="Times New Roman" w:hAnsi="Times New Roman" w:cs="Times New Roman"/>
            <w:sz w:val="24"/>
            <w:szCs w:val="24"/>
          </w:rPr>
          <w:t>before</w:t>
        </w:r>
      </w:ins>
      <w:ins w:id="276" w:author="Caitlin Jeffrey" w:date="2023-10-25T08:05:00Z">
        <w:r w:rsidR="008D668E">
          <w:rPr>
            <w:rFonts w:ascii="Times New Roman" w:hAnsi="Times New Roman" w:cs="Times New Roman"/>
            <w:sz w:val="24"/>
            <w:szCs w:val="24"/>
          </w:rPr>
          <w:t xml:space="preserve"> the </w:t>
        </w:r>
      </w:ins>
      <w:ins w:id="277" w:author="Caitlin Jeffrey" w:date="2023-10-25T08:06:00Z">
        <w:r w:rsidR="008D668E">
          <w:rPr>
            <w:rFonts w:ascii="Times New Roman" w:hAnsi="Times New Roman" w:cs="Times New Roman"/>
            <w:sz w:val="24"/>
            <w:szCs w:val="24"/>
          </w:rPr>
          <w:t>farm visit (</w:t>
        </w:r>
      </w:ins>
      <w:ins w:id="278" w:author="Caitlin Jeffrey" w:date="2023-10-25T08:05:00Z">
        <w:r w:rsidR="00A942E8" w:rsidRPr="00A942E8">
          <w:rPr>
            <w:rFonts w:ascii="Times New Roman" w:hAnsi="Times New Roman" w:cs="Times New Roman"/>
            <w:sz w:val="24"/>
            <w:szCs w:val="24"/>
          </w:rPr>
          <w:t xml:space="preserve">range: </w:t>
        </w:r>
      </w:ins>
      <w:ins w:id="279" w:author="Caitlin Jeffrey" w:date="2023-10-25T08:07:00Z">
        <w:r w:rsidR="005B2B4F">
          <w:rPr>
            <w:rFonts w:ascii="Times New Roman" w:hAnsi="Times New Roman" w:cs="Times New Roman"/>
            <w:sz w:val="24"/>
            <w:szCs w:val="24"/>
          </w:rPr>
          <w:t>-</w:t>
        </w:r>
      </w:ins>
      <w:ins w:id="280" w:author="Caitlin Jeffrey" w:date="2023-10-25T08:05:00Z">
        <w:r w:rsidR="00A942E8" w:rsidRPr="00A942E8">
          <w:rPr>
            <w:rFonts w:ascii="Times New Roman" w:hAnsi="Times New Roman" w:cs="Times New Roman"/>
            <w:sz w:val="24"/>
            <w:szCs w:val="24"/>
          </w:rPr>
          <w:t xml:space="preserve">28 days </w:t>
        </w:r>
      </w:ins>
      <w:ins w:id="281" w:author="Caitlin Jeffrey" w:date="2023-10-25T08:07:00Z">
        <w:r w:rsidR="005B2B4F">
          <w:rPr>
            <w:rFonts w:ascii="Times New Roman" w:hAnsi="Times New Roman" w:cs="Times New Roman"/>
            <w:sz w:val="24"/>
            <w:szCs w:val="24"/>
          </w:rPr>
          <w:t>to +</w:t>
        </w:r>
      </w:ins>
      <w:ins w:id="282" w:author="Caitlin Jeffrey" w:date="2023-10-25T08:05:00Z">
        <w:r w:rsidR="00A942E8" w:rsidRPr="00A942E8">
          <w:rPr>
            <w:rFonts w:ascii="Times New Roman" w:hAnsi="Times New Roman" w:cs="Times New Roman"/>
            <w:sz w:val="24"/>
            <w:szCs w:val="24"/>
          </w:rPr>
          <w:t>33</w:t>
        </w:r>
      </w:ins>
      <w:ins w:id="283" w:author="Caitlin Jeffrey" w:date="2023-10-25T08:06:00Z">
        <w:r w:rsidR="008D668E">
          <w:rPr>
            <w:rFonts w:ascii="Times New Roman" w:hAnsi="Times New Roman" w:cs="Times New Roman"/>
            <w:sz w:val="24"/>
            <w:szCs w:val="24"/>
          </w:rPr>
          <w:t>).</w:t>
        </w:r>
      </w:ins>
      <w:r w:rsidRPr="00604EDE">
        <w:rPr>
          <w:rFonts w:ascii="Times New Roman" w:hAnsi="Times New Roman" w:cs="Times New Roman"/>
          <w:sz w:val="24"/>
          <w:szCs w:val="24"/>
        </w:rPr>
        <w:t xml:space="preserve"> </w:t>
      </w:r>
      <w:commentRangeStart w:id="284"/>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285"/>
      <w:r w:rsidRPr="00604EDE">
        <w:rPr>
          <w:rFonts w:ascii="Times New Roman" w:hAnsi="Times New Roman" w:cs="Times New Roman"/>
          <w:sz w:val="24"/>
          <w:szCs w:val="24"/>
        </w:rPr>
        <w:t>respectively</w:t>
      </w:r>
      <w:commentRangeEnd w:id="285"/>
      <w:r w:rsidR="00D7652E">
        <w:rPr>
          <w:rStyle w:val="CommentReference"/>
          <w:rFonts w:eastAsiaTheme="minorEastAsia"/>
        </w:rPr>
        <w:commentReference w:id="285"/>
      </w:r>
      <w:r w:rsidRPr="00604EDE">
        <w:rPr>
          <w:rFonts w:ascii="Times New Roman" w:hAnsi="Times New Roman" w:cs="Times New Roman"/>
          <w:sz w:val="24"/>
          <w:szCs w:val="24"/>
        </w:rPr>
        <w:t xml:space="preserve">. </w:t>
      </w:r>
      <w:commentRangeEnd w:id="284"/>
      <w:r w:rsidR="006C0C9C">
        <w:rPr>
          <w:rStyle w:val="CommentReference"/>
          <w:rFonts w:eastAsiaTheme="minorEastAsia"/>
        </w:rPr>
        <w:commentReference w:id="284"/>
      </w:r>
    </w:p>
    <w:p w14:paraId="6489A333" w14:textId="3DB17A6F" w:rsidR="00CA29EB" w:rsidRPr="00FA3E07" w:rsidRDefault="006C0C9C" w:rsidP="00C75B3E">
      <w:pPr>
        <w:spacing w:line="480" w:lineRule="auto"/>
        <w:ind w:left="720" w:hanging="360"/>
        <w:rPr>
          <w:rFonts w:ascii="Times New Roman" w:hAnsi="Times New Roman" w:cs="Times New Roman"/>
          <w:b/>
          <w:bCs/>
          <w:sz w:val="24"/>
          <w:szCs w:val="24"/>
          <w:rPrChange w:id="286" w:author="Caitlin Jeffrey" w:date="2023-10-26T14:57:00Z">
            <w:rPr>
              <w:b/>
              <w:bCs/>
            </w:rPr>
          </w:rPrChange>
        </w:rPr>
        <w:pPrChange w:id="287" w:author="Caitlin Jeffrey" w:date="2023-10-26T15:05:00Z">
          <w:pPr>
            <w:spacing w:line="480" w:lineRule="auto"/>
          </w:pPr>
        </w:pPrChange>
      </w:pPr>
      <w:commentRangeStart w:id="288"/>
      <w:commentRangeEnd w:id="288"/>
      <w:r>
        <w:rPr>
          <w:rStyle w:val="CommentReference"/>
          <w:rFonts w:eastAsiaTheme="minorEastAsia"/>
        </w:rPr>
        <w:commentReference w:id="288"/>
      </w:r>
      <w:r w:rsidR="00D7652E" w:rsidRPr="00FA3E07">
        <w:rPr>
          <w:rFonts w:ascii="Times New Roman" w:hAnsi="Times New Roman" w:cs="Times New Roman"/>
          <w:b/>
          <w:bCs/>
          <w:sz w:val="24"/>
          <w:szCs w:val="24"/>
          <w:rPrChange w:id="289" w:author="Caitlin Jeffrey" w:date="2023-10-26T14:57:00Z">
            <w:rPr>
              <w:b/>
              <w:bCs/>
            </w:rPr>
          </w:rPrChange>
        </w:rPr>
        <w:t xml:space="preserve">Description of </w:t>
      </w:r>
      <w:r w:rsidR="00CA29EB" w:rsidRPr="00FA3E07">
        <w:rPr>
          <w:rFonts w:ascii="Times New Roman" w:hAnsi="Times New Roman" w:cs="Times New Roman"/>
          <w:b/>
          <w:bCs/>
          <w:sz w:val="24"/>
          <w:szCs w:val="24"/>
          <w:rPrChange w:id="290" w:author="Caitlin Jeffrey" w:date="2023-10-26T14:57:00Z">
            <w:rPr>
              <w:b/>
              <w:bCs/>
            </w:rPr>
          </w:rPrChange>
        </w:rPr>
        <w:t xml:space="preserve">bulk tank milk </w:t>
      </w:r>
      <w:r w:rsidR="00D7652E" w:rsidRPr="00FA3E07">
        <w:rPr>
          <w:rFonts w:ascii="Times New Roman" w:hAnsi="Times New Roman" w:cs="Times New Roman"/>
          <w:b/>
          <w:bCs/>
          <w:sz w:val="24"/>
          <w:szCs w:val="24"/>
          <w:rPrChange w:id="291" w:author="Caitlin Jeffrey" w:date="2023-10-26T14:57:00Z">
            <w:rPr>
              <w:b/>
              <w:bCs/>
            </w:rPr>
          </w:rPrChange>
        </w:rPr>
        <w:t>quality</w:t>
      </w:r>
      <w:ins w:id="292" w:author="Caitlin Jeffrey" w:date="2023-10-26T14:40:00Z">
        <w:r w:rsidR="009B148C" w:rsidRPr="00FA3E07">
          <w:rPr>
            <w:rFonts w:ascii="Times New Roman" w:hAnsi="Times New Roman" w:cs="Times New Roman"/>
            <w:b/>
            <w:bCs/>
            <w:sz w:val="24"/>
            <w:szCs w:val="24"/>
          </w:rPr>
          <w:t xml:space="preserve">, </w:t>
        </w:r>
      </w:ins>
      <w:ins w:id="293" w:author="Caitlin Jeffrey" w:date="2023-10-26T14:32:00Z">
        <w:r w:rsidR="00A1187F" w:rsidRPr="00FA3E07">
          <w:rPr>
            <w:rFonts w:ascii="Times New Roman" w:hAnsi="Times New Roman" w:cs="Times New Roman"/>
            <w:b/>
            <w:bCs/>
            <w:sz w:val="24"/>
            <w:szCs w:val="24"/>
          </w:rPr>
          <w:t>udder health measures</w:t>
        </w:r>
      </w:ins>
      <w:ins w:id="294" w:author="Caitlin Jeffrey" w:date="2023-10-26T14:40:00Z">
        <w:r w:rsidR="009B148C" w:rsidRPr="00FA3E07">
          <w:rPr>
            <w:rFonts w:ascii="Times New Roman" w:hAnsi="Times New Roman" w:cs="Times New Roman"/>
            <w:b/>
            <w:bCs/>
            <w:sz w:val="24"/>
            <w:szCs w:val="24"/>
          </w:rPr>
          <w:t xml:space="preserve">, and </w:t>
        </w:r>
        <w:r w:rsidR="009B148C" w:rsidRPr="00FA3E07">
          <w:rPr>
            <w:rFonts w:ascii="Times New Roman" w:hAnsi="Times New Roman" w:cs="Times New Roman"/>
            <w:b/>
            <w:bCs/>
            <w:sz w:val="24"/>
            <w:szCs w:val="24"/>
            <w:rPrChange w:id="295" w:author="Caitlin Jeffrey" w:date="2023-10-26T14:57:00Z">
              <w:rPr>
                <w:b/>
                <w:bCs/>
              </w:rPr>
            </w:rPrChange>
          </w:rPr>
          <w:t>udder hygiene scores</w:t>
        </w:r>
      </w:ins>
      <w:ins w:id="296" w:author="Caitlin Jeffrey" w:date="2023-10-26T15:05:00Z">
        <w:r w:rsidR="00C75B3E">
          <w:rPr>
            <w:rFonts w:ascii="Times New Roman" w:hAnsi="Times New Roman" w:cs="Times New Roman"/>
            <w:b/>
            <w:bCs/>
            <w:sz w:val="24"/>
            <w:szCs w:val="24"/>
          </w:rPr>
          <w:t xml:space="preserve"> by facility type</w:t>
        </w:r>
      </w:ins>
    </w:p>
    <w:p w14:paraId="0F46D12B" w14:textId="6005EDA5" w:rsidR="00CA29EB" w:rsidRPr="00604EDE" w:rsidDel="00523F25" w:rsidRDefault="001803F0" w:rsidP="00523F25">
      <w:pPr>
        <w:spacing w:line="480" w:lineRule="auto"/>
        <w:ind w:firstLine="720"/>
        <w:rPr>
          <w:del w:id="297" w:author="Caitlin Jeffrey" w:date="2023-10-26T15:17:00Z"/>
          <w:rFonts w:ascii="Times New Roman" w:hAnsi="Times New Roman" w:cs="Times New Roman"/>
          <w:sz w:val="24"/>
          <w:szCs w:val="24"/>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ins w:id="298" w:author="Caitlin Jeffrey" w:date="2023-10-26T14:58:00Z">
        <w:r w:rsidR="002F2275">
          <w:rPr>
            <w:rFonts w:ascii="Times New Roman" w:hAnsi="Times New Roman" w:cs="Times New Roman"/>
            <w:sz w:val="24"/>
            <w:szCs w:val="24"/>
          </w:rPr>
          <w:t xml:space="preserve"> </w:t>
        </w:r>
      </w:ins>
      <w:del w:id="299" w:author="Sandra Godden" w:date="2023-10-13T09:38:00Z">
        <w:r w:rsidR="00CA29EB" w:rsidRPr="00604EDE" w:rsidDel="006C0C9C">
          <w:rPr>
            <w:rFonts w:ascii="Times New Roman" w:hAnsi="Times New Roman" w:cs="Times New Roman"/>
            <w:sz w:val="24"/>
            <w:szCs w:val="24"/>
          </w:rPr>
          <w:delText xml:space="preserve"> </w:delText>
        </w:r>
      </w:del>
      <w:ins w:id="300" w:author="Caitlin Jeffrey" w:date="2023-10-26T14:58:00Z">
        <w:r w:rsidR="002F2275">
          <w:rPr>
            <w:rFonts w:ascii="Times New Roman" w:hAnsi="Times New Roman" w:cs="Times New Roman"/>
            <w:sz w:val="24"/>
            <w:szCs w:val="24"/>
          </w:rPr>
          <w:t xml:space="preserve">A </w:t>
        </w:r>
        <w:r w:rsidR="002F2275" w:rsidRPr="002F2275">
          <w:rPr>
            <w:rFonts w:ascii="Times New Roman" w:hAnsi="Times New Roman" w:cs="Times New Roman"/>
            <w:sz w:val="24"/>
            <w:szCs w:val="24"/>
          </w:rPr>
          <w:t>Kruskal-</w:t>
        </w:r>
        <w:proofErr w:type="gramStart"/>
        <w:r w:rsidR="002F2275" w:rsidRPr="002F2275">
          <w:rPr>
            <w:rFonts w:ascii="Times New Roman" w:hAnsi="Times New Roman" w:cs="Times New Roman"/>
            <w:sz w:val="24"/>
            <w:szCs w:val="24"/>
          </w:rPr>
          <w:t>Wallis</w:t>
        </w:r>
        <w:proofErr w:type="gramEnd"/>
        <w:r w:rsidR="002F2275">
          <w:rPr>
            <w:rFonts w:ascii="Times New Roman" w:hAnsi="Times New Roman" w:cs="Times New Roman"/>
            <w:sz w:val="24"/>
            <w:szCs w:val="24"/>
          </w:rPr>
          <w:t xml:space="preserve"> chi-squared</w:t>
        </w:r>
      </w:ins>
      <w:ins w:id="301" w:author="Caitlin Jeffrey" w:date="2023-10-26T15:00:00Z">
        <w:r w:rsidR="005F647E">
          <w:rPr>
            <w:rFonts w:ascii="Times New Roman" w:hAnsi="Times New Roman" w:cs="Times New Roman"/>
            <w:sz w:val="24"/>
            <w:szCs w:val="24"/>
          </w:rPr>
          <w:t xml:space="preserve"> test</w:t>
        </w:r>
      </w:ins>
      <w:ins w:id="302" w:author="Caitlin Jeffrey" w:date="2023-10-26T14:58:00Z">
        <w:r w:rsidR="002F2275">
          <w:rPr>
            <w:rFonts w:ascii="Times New Roman" w:hAnsi="Times New Roman" w:cs="Times New Roman"/>
            <w:sz w:val="24"/>
            <w:szCs w:val="24"/>
          </w:rPr>
          <w:t xml:space="preserve"> </w:t>
        </w:r>
      </w:ins>
      <w:ins w:id="303" w:author="Caitlin Jeffrey" w:date="2023-10-26T15:00:00Z">
        <w:r w:rsidR="005F647E">
          <w:rPr>
            <w:rFonts w:ascii="Times New Roman" w:hAnsi="Times New Roman" w:cs="Times New Roman"/>
            <w:sz w:val="24"/>
            <w:szCs w:val="24"/>
          </w:rPr>
          <w:t xml:space="preserve">was performed for each of the </w:t>
        </w:r>
        <w:r w:rsidR="00356ABB">
          <w:rPr>
            <w:rFonts w:ascii="Times New Roman" w:hAnsi="Times New Roman" w:cs="Times New Roman"/>
            <w:sz w:val="24"/>
            <w:szCs w:val="24"/>
          </w:rPr>
          <w:t xml:space="preserve">four </w:t>
        </w:r>
      </w:ins>
      <w:ins w:id="304" w:author="Caitlin Jeffrey" w:date="2023-10-26T15:01:00Z">
        <w:r w:rsidR="00660949">
          <w:rPr>
            <w:rFonts w:ascii="Times New Roman" w:hAnsi="Times New Roman" w:cs="Times New Roman"/>
            <w:sz w:val="24"/>
            <w:szCs w:val="24"/>
          </w:rPr>
          <w:t xml:space="preserve">aerobic culture outcomes, which found </w:t>
        </w:r>
        <w:r w:rsidR="00A70D4B">
          <w:rPr>
            <w:rFonts w:ascii="Times New Roman" w:hAnsi="Times New Roman" w:cs="Times New Roman"/>
            <w:sz w:val="24"/>
            <w:szCs w:val="24"/>
          </w:rPr>
          <w:t xml:space="preserve">no difference in </w:t>
        </w:r>
        <w:proofErr w:type="spellStart"/>
        <w:r w:rsidR="00A70D4B">
          <w:rPr>
            <w:rFonts w:ascii="Times New Roman" w:hAnsi="Times New Roman" w:cs="Times New Roman"/>
            <w:sz w:val="24"/>
            <w:szCs w:val="24"/>
          </w:rPr>
          <w:t>cfu</w:t>
        </w:r>
        <w:proofErr w:type="spellEnd"/>
        <w:r w:rsidR="00A70D4B">
          <w:rPr>
            <w:rFonts w:ascii="Times New Roman" w:hAnsi="Times New Roman" w:cs="Times New Roman"/>
            <w:sz w:val="24"/>
            <w:szCs w:val="24"/>
          </w:rPr>
          <w:t xml:space="preserve"> count </w:t>
        </w:r>
      </w:ins>
      <w:ins w:id="305" w:author="Caitlin Jeffrey" w:date="2023-10-26T15:02:00Z">
        <w:r w:rsidR="000651E8">
          <w:rPr>
            <w:rFonts w:ascii="Times New Roman" w:hAnsi="Times New Roman" w:cs="Times New Roman"/>
            <w:sz w:val="24"/>
            <w:szCs w:val="24"/>
          </w:rPr>
          <w:t>between the three facility types (</w:t>
        </w:r>
        <w:r w:rsidR="007E0A3B">
          <w:rPr>
            <w:rFonts w:ascii="Times New Roman" w:hAnsi="Times New Roman" w:cs="Times New Roman"/>
            <w:i/>
            <w:iCs/>
            <w:sz w:val="24"/>
            <w:szCs w:val="24"/>
          </w:rPr>
          <w:t xml:space="preserve">P </w:t>
        </w:r>
      </w:ins>
      <w:ins w:id="306" w:author="Caitlin Jeffrey" w:date="2023-10-26T15:03:00Z">
        <w:r w:rsidR="007E0A3B">
          <w:rPr>
            <w:rFonts w:ascii="Times New Roman" w:hAnsi="Times New Roman" w:cs="Times New Roman"/>
            <w:sz w:val="24"/>
            <w:szCs w:val="24"/>
          </w:rPr>
          <w:t>&gt; 0.05; Table 1)</w:t>
        </w:r>
      </w:ins>
      <w:ins w:id="307" w:author="Caitlin Jeffrey" w:date="2023-10-26T15:17:00Z">
        <w:r w:rsidR="00523F25">
          <w:rPr>
            <w:rFonts w:ascii="Times New Roman" w:hAnsi="Times New Roman" w:cs="Times New Roman"/>
            <w:sz w:val="24"/>
            <w:szCs w:val="24"/>
          </w:rPr>
          <w:t>.</w:t>
        </w:r>
      </w:ins>
    </w:p>
    <w:p w14:paraId="4D468465" w14:textId="1768BAC9" w:rsidR="00692DAA" w:rsidRPr="00F76386" w:rsidRDefault="006C0C9C" w:rsidP="00523F25">
      <w:pPr>
        <w:spacing w:line="480" w:lineRule="auto"/>
        <w:ind w:firstLine="720"/>
        <w:rPr>
          <w:b/>
          <w:bCs/>
        </w:rPr>
        <w:pPrChange w:id="308" w:author="Caitlin Jeffrey" w:date="2023-10-26T15:17:00Z">
          <w:pPr>
            <w:spacing w:line="480" w:lineRule="auto"/>
          </w:pPr>
        </w:pPrChange>
      </w:pPr>
      <w:commentRangeStart w:id="309"/>
      <w:commentRangeEnd w:id="309"/>
      <w:del w:id="310" w:author="Caitlin Jeffrey" w:date="2023-10-26T15:17:00Z">
        <w:r w:rsidDel="00523F25">
          <w:rPr>
            <w:rStyle w:val="CommentReference"/>
            <w:rFonts w:eastAsiaTheme="minorEastAsia"/>
          </w:rPr>
          <w:commentReference w:id="309"/>
        </w:r>
      </w:del>
    </w:p>
    <w:p w14:paraId="44F47B11" w14:textId="158FBF44" w:rsidR="00F81BD0" w:rsidRPr="00604EDE" w:rsidRDefault="00895B63" w:rsidP="005C62DE">
      <w:pPr>
        <w:spacing w:line="480" w:lineRule="auto"/>
        <w:ind w:firstLine="720"/>
      </w:pPr>
      <w:r w:rsidRPr="00604EDE">
        <w:rPr>
          <w:rFonts w:ascii="Times New Roman" w:hAnsi="Times New Roman" w:cs="Times New Roman"/>
          <w:sz w:val="24"/>
          <w:szCs w:val="24"/>
        </w:rPr>
        <w:lastRenderedPageBreak/>
        <w:t xml:space="preserve">The </w:t>
      </w:r>
      <w:commentRangeStart w:id="311"/>
      <w:r w:rsidRPr="00604EDE">
        <w:rPr>
          <w:rFonts w:ascii="Times New Roman" w:hAnsi="Times New Roman" w:cs="Times New Roman"/>
          <w:sz w:val="24"/>
          <w:szCs w:val="24"/>
        </w:rPr>
        <w:t>mean (</w:t>
      </w:r>
      <w:commentRangeEnd w:id="311"/>
      <w:r w:rsidR="00D7652E">
        <w:rPr>
          <w:rStyle w:val="CommentReference"/>
          <w:rFonts w:eastAsiaTheme="minorEastAsia"/>
        </w:rPr>
        <w:commentReference w:id="311"/>
      </w:r>
      <w:r w:rsidRPr="00604EDE">
        <w:rPr>
          <w:rFonts w:ascii="Times New Roman" w:hAnsi="Times New Roman" w:cs="Times New Roman"/>
          <w:sz w:val="24"/>
          <w:szCs w:val="24"/>
        </w:rPr>
        <w:t xml:space="preserve">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ins w:id="312" w:author="Caitlin Jeffrey" w:date="2023-10-26T14:55:00Z">
        <w:r w:rsidR="00CA664F">
          <w:rPr>
            <w:rFonts w:ascii="Times New Roman" w:hAnsi="Times New Roman" w:cs="Times New Roman"/>
            <w:sz w:val="24"/>
            <w:szCs w:val="24"/>
          </w:rPr>
          <w:t xml:space="preserve"> </w:t>
        </w:r>
      </w:ins>
      <w:del w:id="313" w:author="Caitlin Jeffrey" w:date="2023-10-26T14:55:00Z">
        <w:r w:rsidR="007D51DA" w:rsidRPr="00604EDE" w:rsidDel="00CA664F">
          <w:rPr>
            <w:rFonts w:ascii="Times New Roman" w:hAnsi="Times New Roman" w:cs="Times New Roman"/>
            <w:sz w:val="24"/>
            <w:szCs w:val="24"/>
          </w:rPr>
          <w:delText>-</w:delText>
        </w:r>
      </w:del>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ins w:id="314" w:author="Caitlin Jeffrey" w:date="2023-10-26T15:04:00Z">
        <w:r w:rsidR="00D3629E" w:rsidRPr="00604EDE">
          <w:rPr>
            <w:rFonts w:ascii="Times New Roman" w:hAnsi="Times New Roman" w:cs="Times New Roman"/>
            <w:sz w:val="24"/>
            <w:szCs w:val="24"/>
          </w:rPr>
          <w:t xml:space="preserve">A one-way Fisher’s </w:t>
        </w:r>
        <w:r w:rsidR="00D3629E">
          <w:rPr>
            <w:rFonts w:ascii="Times New Roman" w:hAnsi="Times New Roman" w:cs="Times New Roman"/>
            <w:sz w:val="24"/>
            <w:szCs w:val="24"/>
          </w:rPr>
          <w:t xml:space="preserve">or Welch’s </w:t>
        </w:r>
        <w:r w:rsidR="00D3629E" w:rsidRPr="00604EDE">
          <w:rPr>
            <w:rFonts w:ascii="Times New Roman" w:hAnsi="Times New Roman" w:cs="Times New Roman"/>
            <w:sz w:val="24"/>
            <w:szCs w:val="24"/>
          </w:rPr>
          <w:t>ANOVA</w:t>
        </w:r>
        <w:r w:rsidR="00D3629E">
          <w:rPr>
            <w:rFonts w:ascii="Times New Roman" w:hAnsi="Times New Roman" w:cs="Times New Roman"/>
            <w:sz w:val="24"/>
            <w:szCs w:val="24"/>
          </w:rPr>
          <w:t xml:space="preserve"> (as appropriate)</w:t>
        </w:r>
        <w:r w:rsidR="00D3629E" w:rsidRPr="00604EDE">
          <w:rPr>
            <w:rFonts w:ascii="Times New Roman" w:hAnsi="Times New Roman" w:cs="Times New Roman"/>
            <w:sz w:val="24"/>
            <w:szCs w:val="24"/>
          </w:rPr>
          <w:t xml:space="preserve"> revealed that there was no difference in </w:t>
        </w:r>
        <w:r w:rsidR="00D3629E">
          <w:rPr>
            <w:rFonts w:ascii="Times New Roman" w:hAnsi="Times New Roman" w:cs="Times New Roman"/>
            <w:sz w:val="24"/>
            <w:szCs w:val="24"/>
          </w:rPr>
          <w:t xml:space="preserve">any of the </w:t>
        </w:r>
        <w:proofErr w:type="gramStart"/>
        <w:r w:rsidR="00D3629E">
          <w:rPr>
            <w:rFonts w:ascii="Times New Roman" w:hAnsi="Times New Roman" w:cs="Times New Roman"/>
            <w:sz w:val="24"/>
            <w:szCs w:val="24"/>
          </w:rPr>
          <w:t>six udder</w:t>
        </w:r>
        <w:proofErr w:type="gramEnd"/>
        <w:r w:rsidR="00D3629E">
          <w:rPr>
            <w:rFonts w:ascii="Times New Roman" w:hAnsi="Times New Roman" w:cs="Times New Roman"/>
            <w:sz w:val="24"/>
            <w:szCs w:val="24"/>
          </w:rPr>
          <w:t xml:space="preserve"> health and production outcomes </w:t>
        </w:r>
        <w:r w:rsidR="00D3629E" w:rsidRPr="00604EDE">
          <w:rPr>
            <w:rFonts w:ascii="Times New Roman" w:hAnsi="Times New Roman" w:cs="Times New Roman"/>
            <w:sz w:val="24"/>
            <w:szCs w:val="24"/>
          </w:rPr>
          <w:t xml:space="preserve">between the three facility types </w:t>
        </w:r>
        <w:r w:rsidR="00D3629E">
          <w:rPr>
            <w:rFonts w:ascii="Times New Roman" w:hAnsi="Times New Roman" w:cs="Times New Roman"/>
            <w:sz w:val="24"/>
            <w:szCs w:val="24"/>
          </w:rPr>
          <w:t>(</w:t>
        </w:r>
        <w:r w:rsidR="00D3629E" w:rsidRPr="002913DE">
          <w:rPr>
            <w:rFonts w:ascii="Times New Roman" w:hAnsi="Times New Roman" w:cs="Times New Roman"/>
            <w:i/>
            <w:iCs/>
            <w:sz w:val="24"/>
            <w:szCs w:val="24"/>
          </w:rPr>
          <w:t>P</w:t>
        </w:r>
        <w:r w:rsidR="00D3629E" w:rsidRPr="00604EDE">
          <w:rPr>
            <w:rFonts w:ascii="Times New Roman" w:hAnsi="Times New Roman" w:cs="Times New Roman"/>
            <w:sz w:val="24"/>
            <w:szCs w:val="24"/>
          </w:rPr>
          <w:t xml:space="preserve"> </w:t>
        </w:r>
      </w:ins>
      <w:ins w:id="315" w:author="Caitlin Jeffrey" w:date="2023-10-26T15:05:00Z">
        <w:r w:rsidR="00D3629E">
          <w:rPr>
            <w:rFonts w:ascii="Times New Roman" w:hAnsi="Times New Roman" w:cs="Times New Roman"/>
            <w:sz w:val="24"/>
            <w:szCs w:val="24"/>
          </w:rPr>
          <w:t>&gt; 0.05; Table 2</w:t>
        </w:r>
      </w:ins>
      <w:ins w:id="316" w:author="Caitlin Jeffrey" w:date="2023-10-26T15:04:00Z">
        <w:r w:rsidR="00D3629E">
          <w:rPr>
            <w:rFonts w:ascii="Times New Roman" w:hAnsi="Times New Roman" w:cs="Times New Roman"/>
            <w:sz w:val="24"/>
            <w:szCs w:val="24"/>
          </w:rPr>
          <w:t>)</w:t>
        </w:r>
      </w:ins>
      <w:ins w:id="317" w:author="Caitlin Jeffrey" w:date="2023-10-26T15:05:00Z">
        <w:r w:rsidR="00020355">
          <w:rPr>
            <w:rFonts w:ascii="Times New Roman" w:hAnsi="Times New Roman" w:cs="Times New Roman"/>
            <w:sz w:val="24"/>
            <w:szCs w:val="24"/>
          </w:rPr>
          <w:t>.</w:t>
        </w:r>
      </w:ins>
    </w:p>
    <w:p w14:paraId="4B22464F" w14:textId="387A215F"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 A one-way Fisher’s ANOVA revealed that there was no difference in mean hygiene score of cows in a herd between the three facility types </w:t>
      </w:r>
      <w:r w:rsidR="005F647E">
        <w:rPr>
          <w:rFonts w:ascii="Times New Roman" w:hAnsi="Times New Roman" w:cs="Times New Roman"/>
          <w:sz w:val="24"/>
          <w:szCs w:val="24"/>
        </w:rPr>
        <w:t>(</w:t>
      </w:r>
      <w:r w:rsidR="002913DE" w:rsidRPr="002913DE">
        <w:rPr>
          <w:rFonts w:ascii="Times New Roman" w:hAnsi="Times New Roman" w:cs="Times New Roman"/>
          <w:i/>
          <w:iCs/>
          <w:sz w:val="24"/>
          <w:szCs w:val="24"/>
        </w:rPr>
        <w:t>P</w:t>
      </w:r>
      <w:r w:rsidRPr="00604EDE">
        <w:rPr>
          <w:rFonts w:ascii="Times New Roman" w:hAnsi="Times New Roman" w:cs="Times New Roman"/>
          <w:sz w:val="24"/>
          <w:szCs w:val="24"/>
        </w:rPr>
        <w:t xml:space="preserve"> = 0.13</w:t>
      </w:r>
      <w:r w:rsidR="005F647E">
        <w:rPr>
          <w:rFonts w:ascii="Times New Roman" w:hAnsi="Times New Roman" w:cs="Times New Roman"/>
          <w:sz w:val="24"/>
          <w:szCs w:val="24"/>
        </w:rPr>
        <w:t>)</w:t>
      </w:r>
      <w:r w:rsidRPr="00604EDE">
        <w:rPr>
          <w:rFonts w:ascii="Times New Roman" w:hAnsi="Times New Roman" w:cs="Times New Roman"/>
          <w:sz w:val="24"/>
          <w:szCs w:val="24"/>
        </w:rPr>
        <w:t>.</w:t>
      </w:r>
    </w:p>
    <w:p w14:paraId="04C5B6FE" w14:textId="1F5519C4"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commentRangeStart w:id="318"/>
      <w:r w:rsidRPr="00604EDE">
        <w:rPr>
          <w:rFonts w:ascii="Times New Roman" w:hAnsi="Times New Roman" w:cs="Times New Roman"/>
          <w:sz w:val="24"/>
          <w:szCs w:val="24"/>
        </w:rPr>
        <w:t xml:space="preserve">A one-way Fisher’s ANOVA revealed that there was </w:t>
      </w:r>
      <w:r w:rsidR="00DD27EC">
        <w:rPr>
          <w:rFonts w:ascii="Times New Roman" w:hAnsi="Times New Roman" w:cs="Times New Roman"/>
          <w:sz w:val="24"/>
          <w:szCs w:val="24"/>
        </w:rPr>
        <w:t>no</w:t>
      </w:r>
      <w:r w:rsidRPr="00604EDE">
        <w:rPr>
          <w:rFonts w:ascii="Times New Roman" w:hAnsi="Times New Roman" w:cs="Times New Roman"/>
          <w:sz w:val="24"/>
          <w:szCs w:val="24"/>
        </w:rPr>
        <w:t xml:space="preserve"> difference </w:t>
      </w:r>
      <w:r w:rsidR="00DD27EC">
        <w:rPr>
          <w:rFonts w:ascii="Times New Roman" w:hAnsi="Times New Roman" w:cs="Times New Roman"/>
          <w:sz w:val="24"/>
          <w:szCs w:val="24"/>
        </w:rPr>
        <w:t xml:space="preserve">in </w:t>
      </w:r>
      <w:r w:rsidRPr="00604EDE">
        <w:rPr>
          <w:rFonts w:ascii="Times New Roman" w:hAnsi="Times New Roman" w:cs="Times New Roman"/>
          <w:sz w:val="24"/>
          <w:szCs w:val="24"/>
        </w:rPr>
        <w:t>proportion of cows with dirty udders in a herd between the three facility types (</w:t>
      </w:r>
      <w:r w:rsidR="00DD27EC">
        <w:rPr>
          <w:rFonts w:ascii="Times New Roman" w:hAnsi="Times New Roman" w:cs="Times New Roman"/>
          <w:i/>
          <w:iCs/>
          <w:sz w:val="24"/>
          <w:szCs w:val="24"/>
        </w:rPr>
        <w:t xml:space="preserve">P </w:t>
      </w:r>
      <w:r w:rsidRPr="00604EDE">
        <w:rPr>
          <w:rFonts w:ascii="Times New Roman" w:hAnsi="Times New Roman" w:cs="Times New Roman"/>
          <w:sz w:val="24"/>
          <w:szCs w:val="24"/>
        </w:rPr>
        <w:t>=</w:t>
      </w:r>
      <w:r w:rsidR="00ED7F63">
        <w:rPr>
          <w:rFonts w:ascii="Times New Roman" w:hAnsi="Times New Roman" w:cs="Times New Roman"/>
          <w:sz w:val="24"/>
          <w:szCs w:val="24"/>
        </w:rPr>
        <w:t xml:space="preserve"> </w:t>
      </w:r>
      <w:r w:rsidRPr="00604EDE">
        <w:rPr>
          <w:rFonts w:ascii="Times New Roman" w:hAnsi="Times New Roman" w:cs="Times New Roman"/>
          <w:sz w:val="24"/>
          <w:szCs w:val="24"/>
        </w:rPr>
        <w:t>0.15).</w:t>
      </w:r>
      <w:commentRangeEnd w:id="318"/>
      <w:r w:rsidR="000F63D9">
        <w:rPr>
          <w:rStyle w:val="CommentReference"/>
          <w:rFonts w:eastAsiaTheme="minorEastAsia"/>
        </w:rPr>
        <w:commentReference w:id="318"/>
      </w:r>
    </w:p>
    <w:p w14:paraId="052DC592" w14:textId="1E8C72B7" w:rsidR="00F93FD4" w:rsidRPr="00604EDE" w:rsidRDefault="00D7652E" w:rsidP="000F63D9">
      <w:pPr>
        <w:pStyle w:val="ListParagraph"/>
        <w:numPr>
          <w:ilvl w:val="0"/>
          <w:numId w:val="9"/>
        </w:numPr>
        <w:spacing w:line="480" w:lineRule="auto"/>
        <w:rPr>
          <w:b/>
          <w:bCs/>
        </w:rPr>
      </w:pPr>
      <w:commentRangeStart w:id="319"/>
      <w:ins w:id="320" w:author="Sandra Godden" w:date="2023-10-13T15:45:00Z">
        <w:r>
          <w:rPr>
            <w:b/>
            <w:bCs/>
          </w:rPr>
          <w:t xml:space="preserve">Objective 1. Analysis of </w:t>
        </w:r>
      </w:ins>
      <w:commentRangeStart w:id="321"/>
      <w:commentRangeStart w:id="322"/>
      <w:del w:id="323" w:author="Sandra Godden" w:date="2023-10-13T09:53:00Z">
        <w:r w:rsidR="00F93FD4" w:rsidRPr="00604EDE" w:rsidDel="00E26D7C">
          <w:rPr>
            <w:b/>
            <w:bCs/>
          </w:rPr>
          <w:delText xml:space="preserve">Results of </w:delText>
        </w:r>
        <w:r w:rsidR="00F93FD4" w:rsidDel="00E26D7C">
          <w:rPr>
            <w:b/>
            <w:bCs/>
          </w:rPr>
          <w:delText>m</w:delText>
        </w:r>
      </w:del>
      <w:del w:id="324" w:author="Sandra Godden" w:date="2023-10-13T15:45:00Z">
        <w:r w:rsidR="00F93FD4" w:rsidDel="00D7652E">
          <w:rPr>
            <w:b/>
            <w:bCs/>
          </w:rPr>
          <w:delText xml:space="preserve">ultivariable </w:delText>
        </w:r>
        <w:r w:rsidR="00F93FD4" w:rsidRPr="00604EDE" w:rsidDel="00D7652E">
          <w:rPr>
            <w:b/>
            <w:bCs/>
          </w:rPr>
          <w:delText xml:space="preserve">analyses </w:delText>
        </w:r>
      </w:del>
      <w:ins w:id="325" w:author="Sandra Godden" w:date="2023-10-13T09:52:00Z">
        <w:r w:rsidR="00E26D7C">
          <w:rPr>
            <w:b/>
            <w:bCs/>
          </w:rPr>
          <w:t>r</w:t>
        </w:r>
      </w:ins>
      <w:ins w:id="326" w:author="Sandra Godden" w:date="2023-10-13T09:45:00Z">
        <w:r w:rsidR="000F63D9">
          <w:rPr>
            <w:b/>
            <w:bCs/>
          </w:rPr>
          <w:t>elationship between facility type and</w:t>
        </w:r>
      </w:ins>
      <w:del w:id="327" w:author="Sandra Godden" w:date="2023-10-13T09:45:00Z">
        <w:r w:rsidR="00F93FD4" w:rsidRPr="00604EDE" w:rsidDel="000F63D9">
          <w:rPr>
            <w:b/>
            <w:bCs/>
          </w:rPr>
          <w:delText>for</w:delText>
        </w:r>
      </w:del>
      <w:ins w:id="328" w:author="Sandra Godden" w:date="2023-10-13T09:45:00Z">
        <w:r w:rsidR="000F63D9">
          <w:rPr>
            <w:b/>
            <w:bCs/>
          </w:rPr>
          <w:t xml:space="preserve"> measures of</w:t>
        </w:r>
      </w:ins>
      <w:r w:rsidR="00F93FD4" w:rsidRPr="00604EDE">
        <w:rPr>
          <w:b/>
          <w:bCs/>
        </w:rPr>
        <w:t xml:space="preserve"> udder health</w:t>
      </w:r>
      <w:ins w:id="329" w:author="Sandra Godden" w:date="2023-10-13T09:50:00Z">
        <w:r w:rsidR="000F63D9">
          <w:rPr>
            <w:b/>
            <w:bCs/>
          </w:rPr>
          <w:t xml:space="preserve">, </w:t>
        </w:r>
      </w:ins>
      <w:del w:id="330" w:author="Sandra Godden" w:date="2023-10-13T09:50:00Z">
        <w:r w:rsidR="00F93FD4" w:rsidRPr="00604EDE" w:rsidDel="000F63D9">
          <w:rPr>
            <w:b/>
            <w:bCs/>
          </w:rPr>
          <w:delText xml:space="preserve"> </w:delText>
        </w:r>
      </w:del>
      <w:proofErr w:type="gramStart"/>
      <w:ins w:id="331" w:author="Sandra Godden" w:date="2023-10-13T09:50:00Z">
        <w:r w:rsidR="000F63D9">
          <w:rPr>
            <w:b/>
            <w:bCs/>
          </w:rPr>
          <w:t xml:space="preserve">milk </w:t>
        </w:r>
      </w:ins>
      <w:ins w:id="332" w:author="Sandra Godden" w:date="2023-10-13T09:51:00Z">
        <w:r w:rsidR="000F63D9">
          <w:rPr>
            <w:b/>
            <w:bCs/>
          </w:rPr>
          <w:t xml:space="preserve"> yield</w:t>
        </w:r>
      </w:ins>
      <w:proofErr w:type="gramEnd"/>
      <w:ins w:id="333" w:author="Sandra Godden" w:date="2023-10-13T15:46:00Z">
        <w:r>
          <w:rPr>
            <w:b/>
            <w:bCs/>
          </w:rPr>
          <w:t xml:space="preserve">, </w:t>
        </w:r>
      </w:ins>
      <w:del w:id="334" w:author="Sandra Godden" w:date="2023-10-13T15:46:00Z">
        <w:r w:rsidR="00F93FD4" w:rsidRPr="00604EDE" w:rsidDel="00D7652E">
          <w:rPr>
            <w:b/>
            <w:bCs/>
          </w:rPr>
          <w:delText>and</w:delText>
        </w:r>
      </w:del>
      <w:ins w:id="335" w:author="Sandra Godden" w:date="2023-10-13T15:46:00Z">
        <w:r>
          <w:rPr>
            <w:b/>
            <w:bCs/>
          </w:rPr>
          <w:t xml:space="preserve"> </w:t>
        </w:r>
        <w:proofErr w:type="spellStart"/>
        <w:r>
          <w:rPr>
            <w:b/>
            <w:bCs/>
          </w:rPr>
          <w:t>udder</w:t>
        </w:r>
      </w:ins>
      <w:del w:id="336" w:author="Sandra Godden" w:date="2023-10-13T15:46:00Z">
        <w:r w:rsidR="00F93FD4" w:rsidRPr="00604EDE" w:rsidDel="00D7652E">
          <w:rPr>
            <w:b/>
            <w:bCs/>
          </w:rPr>
          <w:delText xml:space="preserve"> </w:delText>
        </w:r>
      </w:del>
      <w:r w:rsidR="00F93FD4" w:rsidRPr="00604EDE">
        <w:rPr>
          <w:b/>
          <w:bCs/>
        </w:rPr>
        <w:t>hygiene</w:t>
      </w:r>
      <w:proofErr w:type="spellEnd"/>
      <w:r w:rsidR="00F93FD4" w:rsidRPr="00604EDE">
        <w:rPr>
          <w:b/>
          <w:bCs/>
        </w:rPr>
        <w:t xml:space="preserve"> </w:t>
      </w:r>
      <w:ins w:id="337" w:author="Sandra Godden" w:date="2023-10-13T15:46:00Z">
        <w:r>
          <w:rPr>
            <w:b/>
            <w:bCs/>
          </w:rPr>
          <w:t>and milk production</w:t>
        </w:r>
      </w:ins>
      <w:del w:id="338" w:author="Sandra Godden" w:date="2023-10-13T15:46:00Z">
        <w:r w:rsidR="00F93FD4" w:rsidRPr="00604EDE" w:rsidDel="00D7652E">
          <w:rPr>
            <w:b/>
            <w:bCs/>
          </w:rPr>
          <w:delText>outcomes</w:delText>
        </w:r>
      </w:del>
      <w:commentRangeEnd w:id="321"/>
      <w:r w:rsidR="00715689">
        <w:rPr>
          <w:rStyle w:val="CommentReference"/>
          <w:rFonts w:asciiTheme="minorHAnsi" w:eastAsiaTheme="minorEastAsia" w:hAnsiTheme="minorHAnsi" w:cstheme="minorBidi"/>
        </w:rPr>
        <w:commentReference w:id="321"/>
      </w:r>
      <w:commentRangeEnd w:id="322"/>
      <w:r w:rsidR="00D76889">
        <w:rPr>
          <w:rStyle w:val="CommentReference"/>
          <w:rFonts w:asciiTheme="minorHAnsi" w:eastAsiaTheme="minorEastAsia" w:hAnsiTheme="minorHAnsi" w:cstheme="minorBidi"/>
        </w:rPr>
        <w:commentReference w:id="322"/>
      </w:r>
      <w:commentRangeEnd w:id="319"/>
      <w:r>
        <w:rPr>
          <w:rStyle w:val="CommentReference"/>
          <w:rFonts w:asciiTheme="minorHAnsi" w:eastAsiaTheme="minorEastAsia" w:hAnsiTheme="minorHAnsi" w:cstheme="minorBidi"/>
        </w:rPr>
        <w:commentReference w:id="319"/>
      </w:r>
    </w:p>
    <w:p w14:paraId="48EBE274" w14:textId="2F7F63F1" w:rsidR="0046483C" w:rsidRDefault="000E7B9A" w:rsidP="00A305CE">
      <w:pPr>
        <w:pStyle w:val="ListParagraph"/>
        <w:spacing w:line="480" w:lineRule="auto"/>
        <w:ind w:left="0" w:firstLine="720"/>
      </w:pPr>
      <w:r>
        <w:lastRenderedPageBreak/>
        <w:t>The</w:t>
      </w:r>
      <w:r w:rsidR="0043631B">
        <w:t xml:space="preserve"> main predictor of interest, f</w:t>
      </w:r>
      <w:r w:rsidR="00797FB4">
        <w:t>acility type (FS, TS, or BP)</w:t>
      </w:r>
      <w:r>
        <w:t>,</w:t>
      </w:r>
      <w:r w:rsidR="00797FB4">
        <w:t xml:space="preserve">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F179D2">
        <w:t xml:space="preserve">, </w:t>
      </w:r>
      <w:r>
        <w:t>and</w:t>
      </w:r>
      <w:r w:rsidR="00F179D2">
        <w:t xml:space="preserve"> was not found to be a significant predictor in any</w:t>
      </w:r>
      <w:r w:rsidR="008D6914">
        <w:t xml:space="preserve"> model</w:t>
      </w:r>
      <w:r w:rsidR="00F179D2">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r w:rsidR="00B2723A">
        <w:t xml:space="preserve"> 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One bedded pack farm did not have average cow-level </w:t>
      </w:r>
      <w:r w:rsidR="00C928F2">
        <w:t>SCS</w:t>
      </w:r>
      <w:r w:rsidR="00B07D3A">
        <w:t xml:space="preserve"> data (group sizes: FS = 6, TS = 8, BP = 4). All 21 farms were able to be included in the </w:t>
      </w:r>
      <w:r w:rsidR="00FD43D8">
        <w:t xml:space="preserve">models for </w:t>
      </w:r>
      <w:r w:rsidR="00B07D3A">
        <w:t>BTSCC, average hygiene score, and proportion of dirty udder</w:t>
      </w:r>
      <w:r w:rsidR="00FD43D8">
        <w:t>s</w:t>
      </w:r>
      <w:r w:rsidR="00B07D3A">
        <w:t>.</w:t>
      </w:r>
    </w:p>
    <w:p w14:paraId="307763EB" w14:textId="26DA795C" w:rsidR="0076306B" w:rsidRDefault="009C3744" w:rsidP="00A305CE">
      <w:pPr>
        <w:pStyle w:val="ListParagraph"/>
        <w:spacing w:line="480" w:lineRule="auto"/>
        <w:ind w:left="0" w:firstLine="720"/>
      </w:pPr>
      <w:commentRangeStart w:id="339"/>
      <w:r>
        <w:t>Predominant breed (Holstein</w:t>
      </w:r>
      <w:r w:rsidR="00A00138">
        <w:t>,</w:t>
      </w:r>
      <w:r>
        <w:t xml:space="preserve"> n = 8</w:t>
      </w:r>
      <w:r w:rsidR="00A00138">
        <w:t>;</w:t>
      </w:r>
      <w:r>
        <w:t xml:space="preserve"> Jersey/Other</w:t>
      </w:r>
      <w:r w:rsidR="00A00138">
        <w:t>,</w:t>
      </w:r>
      <w:r>
        <w:t xml:space="preserve"> n = 13) and herd size</w:t>
      </w:r>
      <w:r w:rsidR="0082775C">
        <w:t xml:space="preserve"> (n = 21)</w:t>
      </w:r>
      <w:r>
        <w:t xml:space="preserv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AA5799">
        <w:t>.</w:t>
      </w:r>
      <w:r w:rsidR="00716087">
        <w:t xml:space="preserve"> </w:t>
      </w:r>
      <w:commentRangeEnd w:id="339"/>
      <w:r w:rsidR="005F412C">
        <w:rPr>
          <w:rStyle w:val="CommentReference"/>
          <w:rFonts w:asciiTheme="minorHAnsi" w:eastAsiaTheme="minorEastAsia" w:hAnsiTheme="minorHAnsi" w:cstheme="minorBidi"/>
        </w:rPr>
        <w:commentReference w:id="339"/>
      </w:r>
    </w:p>
    <w:p w14:paraId="7B388B6A" w14:textId="618ACF1D" w:rsidR="0076306B" w:rsidRDefault="00177A11" w:rsidP="00A305CE">
      <w:pPr>
        <w:pStyle w:val="ListParagraph"/>
        <w:spacing w:line="480" w:lineRule="auto"/>
        <w:ind w:left="0" w:firstLine="720"/>
      </w:pPr>
      <w:commentRangeStart w:id="340"/>
      <w:r>
        <w:t>Herd size category (</w:t>
      </w:r>
      <w:r w:rsidR="004523A0">
        <w:t>30-55 cows,</w:t>
      </w:r>
      <w:r w:rsidR="00A93F18">
        <w:t xml:space="preserve"> n = 5;</w:t>
      </w:r>
      <w:r w:rsidR="004523A0">
        <w:t xml:space="preserve"> 56-69 cows,</w:t>
      </w:r>
      <w:r w:rsidR="00A93F18">
        <w:t xml:space="preserve"> n = </w:t>
      </w:r>
      <w:r w:rsidR="00030B71">
        <w:t>6;</w:t>
      </w:r>
      <w:r w:rsidR="004523A0">
        <w:t xml:space="preserve"> 70-100 cows</w:t>
      </w:r>
      <w:r w:rsidR="00030B71">
        <w:t>, n = 8</w:t>
      </w:r>
      <w:r w:rsidR="004523A0">
        <w:t>),</w:t>
      </w:r>
      <w:r w:rsidR="000A52D2">
        <w:t xml:space="preserve"> use of bedding conditioner</w:t>
      </w:r>
      <w:r w:rsidR="00030B71">
        <w:t xml:space="preserve"> (y = 5</w:t>
      </w:r>
      <w:r w:rsidR="00AE3FC3">
        <w:t>;</w:t>
      </w:r>
      <w:r w:rsidR="00030B71">
        <w:t xml:space="preserve"> n = 14)</w:t>
      </w:r>
      <w:r w:rsidR="000A52D2">
        <w:t xml:space="preserve">, air quality </w:t>
      </w:r>
      <w:r w:rsidR="000325A6">
        <w:t xml:space="preserve">as assessed by researcher </w:t>
      </w:r>
      <w:r w:rsidR="000A52D2">
        <w:t>(</w:t>
      </w:r>
      <w:r w:rsidR="000F1225">
        <w:t>“</w:t>
      </w:r>
      <w:r w:rsidR="000A52D2">
        <w:t>fair</w:t>
      </w:r>
      <w:r w:rsidR="000F1225">
        <w:t>,”</w:t>
      </w:r>
      <w:r w:rsidR="000A52D2">
        <w:t xml:space="preserve"> n =</w:t>
      </w:r>
      <w:r w:rsidR="0042571D">
        <w:t xml:space="preserve"> 5</w:t>
      </w:r>
      <w:r w:rsidR="00AE3FC3">
        <w:t>;</w:t>
      </w:r>
      <w:r w:rsidR="0042571D">
        <w:t xml:space="preserve"> </w:t>
      </w:r>
      <w:r w:rsidR="000F1225">
        <w:t>“</w:t>
      </w:r>
      <w:r w:rsidR="0042571D">
        <w:t>good</w:t>
      </w:r>
      <w:r w:rsidR="000F1225">
        <w:t>,”</w:t>
      </w:r>
      <w:r w:rsidR="0042571D">
        <w:t xml:space="preserve"> n = 14), glove use</w:t>
      </w:r>
      <w:r w:rsidR="009552B0">
        <w:t xml:space="preserve"> at milking</w:t>
      </w:r>
      <w:r w:rsidR="0082479B">
        <w:t xml:space="preserve"> (</w:t>
      </w:r>
      <w:r w:rsidR="00797FB4">
        <w:t>always</w:t>
      </w:r>
      <w:r w:rsidR="0082479B">
        <w:t xml:space="preserve"> = 9</w:t>
      </w:r>
      <w:r w:rsidR="00A305CE">
        <w:t>;</w:t>
      </w:r>
      <w:r w:rsidR="0082479B">
        <w:t xml:space="preserve"> n</w:t>
      </w:r>
      <w:r w:rsidR="00797FB4">
        <w:t>o/inconsistently</w:t>
      </w:r>
      <w:r w:rsidR="0082479B">
        <w:t xml:space="preserve"> = 9)</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(always</w:t>
      </w:r>
      <w:r w:rsidR="00EA01E8">
        <w:t xml:space="preserve"> kept record</w:t>
      </w:r>
      <w:r w:rsidR="00284AE4">
        <w:t>s of mastitis event</w:t>
      </w:r>
      <w:r w:rsidR="00B16A4F">
        <w:t xml:space="preserve"> = 7</w:t>
      </w:r>
      <w:r w:rsidR="00A305CE">
        <w:t xml:space="preserve">; </w:t>
      </w:r>
      <w:r w:rsidR="00B16A4F">
        <w:t>never</w:t>
      </w:r>
      <w:r w:rsidR="00EA01E8">
        <w:t xml:space="preserve"> kept record</w:t>
      </w:r>
      <w:r w:rsidR="00B16A4F">
        <w:t xml:space="preserve"> =</w:t>
      </w:r>
      <w:r w:rsidR="00EA01E8">
        <w:t xml:space="preserve"> 6</w:t>
      </w:r>
      <w:r w:rsidR="00A305CE">
        <w:t>;</w:t>
      </w:r>
      <w:r w:rsidR="00EA01E8">
        <w:t xml:space="preserve"> sometimes</w:t>
      </w:r>
      <w:r w:rsidR="00ED72B7">
        <w:t>/</w:t>
      </w:r>
      <w:r w:rsidR="00EA01E8">
        <w:t>kept records temporarily = 6) 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340"/>
      <w:r w:rsidR="00911141">
        <w:rPr>
          <w:rStyle w:val="CommentReference"/>
          <w:rFonts w:asciiTheme="minorHAnsi" w:eastAsiaTheme="minorEastAsia" w:hAnsiTheme="minorHAnsi" w:cstheme="minorBidi"/>
        </w:rPr>
        <w:commentReference w:id="340"/>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bedding conditioner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Bedding conditioner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8C63A1">
        <w:t>.</w:t>
      </w:r>
    </w:p>
    <w:p w14:paraId="02639534" w14:textId="32FB04D3" w:rsidR="0076306B" w:rsidRDefault="00A305CE" w:rsidP="00A305CE">
      <w:pPr>
        <w:pStyle w:val="ListParagraph"/>
        <w:spacing w:line="480" w:lineRule="auto"/>
        <w:ind w:left="0" w:firstLine="720"/>
      </w:pPr>
      <w:r>
        <w:t xml:space="preserve"> </w:t>
      </w:r>
      <w:r w:rsidR="0039673F">
        <w:t>Feeding additional supplemental selenium</w:t>
      </w:r>
      <w:r w:rsidR="008138F8">
        <w:t xml:space="preserve"> (y = 11; n = 7)</w:t>
      </w:r>
      <w:r w:rsidR="0039673F">
        <w:t xml:space="preserve">, use of </w:t>
      </w:r>
      <w:commentRangeStart w:id="341"/>
      <w:r w:rsidR="0039673F">
        <w:t>bedding conditioner</w:t>
      </w:r>
      <w:r w:rsidR="00797FB4">
        <w:t xml:space="preserve"> </w:t>
      </w:r>
      <w:commentRangeEnd w:id="341"/>
      <w:r w:rsidR="000F63D9">
        <w:rPr>
          <w:rStyle w:val="CommentReference"/>
          <w:rFonts w:asciiTheme="minorHAnsi" w:eastAsiaTheme="minorEastAsia" w:hAnsiTheme="minorHAnsi" w:cstheme="minorBidi"/>
        </w:rPr>
        <w:commentReference w:id="341"/>
      </w:r>
      <w:r w:rsidR="00797FB4">
        <w:t>(y = 5; n = 14)</w:t>
      </w:r>
      <w:r w:rsidR="0039673F">
        <w:t xml:space="preserve">, </w:t>
      </w:r>
      <w:r w:rsidR="00BA14BD">
        <w:t>udder hair clipping</w:t>
      </w:r>
      <w:r w:rsidR="00A74C74">
        <w:t xml:space="preserve"> (y = 5; n = 14)</w:t>
      </w:r>
      <w:r w:rsidR="00BA14BD">
        <w:t>, and proportion of dirty udders</w:t>
      </w:r>
      <w:r w:rsidR="00A74C74">
        <w:t xml:space="preserve"> (n = </w:t>
      </w:r>
      <w:r w:rsidR="002E43E3">
        <w:t>19</w:t>
      </w:r>
      <w:r w:rsidR="00A74C74">
        <w:t>)</w:t>
      </w:r>
      <w:r w:rsidR="00BA14BD">
        <w:t xml:space="preserve"> </w:t>
      </w:r>
      <w:r w:rsidR="0039673F">
        <w:t xml:space="preserve">were </w:t>
      </w:r>
      <w:r w:rsidR="0039673F">
        <w:lastRenderedPageBreak/>
        <w:t xml:space="preserve">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p>
    <w:p w14:paraId="44E9D069" w14:textId="1A6D5C67" w:rsidR="002E43E3" w:rsidRDefault="00F83D38" w:rsidP="00A305CE">
      <w:pPr>
        <w:pStyle w:val="ListParagraph"/>
        <w:spacing w:line="480" w:lineRule="auto"/>
        <w:ind w:left="0" w:firstLine="720"/>
      </w:pPr>
      <w:r>
        <w:t xml:space="preserve">For modelling </w:t>
      </w:r>
      <w:proofErr w:type="spellStart"/>
      <w:r>
        <w:t>elevSC</w:t>
      </w:r>
      <w:r w:rsidR="00722D0E">
        <w:t>S</w:t>
      </w:r>
      <w:proofErr w:type="spellEnd"/>
      <w:r>
        <w:t>, bedding conditioner use</w:t>
      </w:r>
      <w:r w:rsidR="00201EDE">
        <w:t xml:space="preserve"> (y = 5; n = 14)</w:t>
      </w:r>
      <w:r>
        <w:t xml:space="preserve"> and mean hygiene </w:t>
      </w:r>
      <w:r w:rsidR="0088716D">
        <w:t xml:space="preserve">(n = </w:t>
      </w:r>
      <w:r w:rsidR="002E43E3">
        <w:t>19</w:t>
      </w:r>
      <w:r w:rsidR="0088716D">
        <w:t xml:space="preserve">) </w:t>
      </w:r>
      <w:r>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D145C">
        <w:t xml:space="preserve"> (</w:t>
      </w:r>
      <w:r w:rsidR="000E70C8" w:rsidRPr="000E70C8">
        <w:rPr>
          <w:i/>
          <w:iCs/>
        </w:rPr>
        <w:t>P</w:t>
      </w:r>
      <w:r w:rsidR="007D145C">
        <w:t xml:space="preserve"> &gt;0.05)</w:t>
      </w:r>
      <w:r w:rsidR="00540B9D">
        <w:t>.</w:t>
      </w:r>
      <w:r w:rsidR="00B4296D">
        <w:t xml:space="preserve"> </w:t>
      </w:r>
    </w:p>
    <w:p w14:paraId="1BA8F953" w14:textId="2AE246B6" w:rsidR="0039673F" w:rsidRDefault="002321EF" w:rsidP="0038544D">
      <w:pPr>
        <w:pStyle w:val="ListParagraph"/>
        <w:spacing w:line="480" w:lineRule="auto"/>
        <w:ind w:left="0" w:firstLine="720"/>
      </w:pPr>
      <w:r>
        <w:t>Feeding additional supplemental selenium</w:t>
      </w:r>
      <w:r w:rsidR="00201EDE">
        <w:t xml:space="preserve"> (y = 11; n = 8)</w:t>
      </w:r>
      <w:r>
        <w:t>, use of bedding conditioner</w:t>
      </w:r>
      <w:r w:rsidR="00201EDE">
        <w:t xml:space="preserve"> (y = 5; n = 15)</w:t>
      </w:r>
      <w:r>
        <w:t>, use of organic approved intramammary product at dry-off</w:t>
      </w:r>
      <w:r w:rsidR="002E43E3">
        <w:t xml:space="preserve"> (y = 5; n = 1</w:t>
      </w:r>
      <w:r w:rsidR="00201EDE">
        <w:t>5</w:t>
      </w:r>
      <w:r w:rsidR="002E43E3">
        <w:t>)</w:t>
      </w:r>
      <w:r>
        <w:t>,</w:t>
      </w:r>
      <w:r w:rsidR="0046034D">
        <w:t xml:space="preserve"> use of injectable selenium and </w:t>
      </w:r>
      <w:r w:rsidR="00950CCF">
        <w:t>v</w:t>
      </w:r>
      <w:r w:rsidR="0046034D">
        <w:t>itamin E product</w:t>
      </w:r>
      <w:r w:rsidR="002E43E3">
        <w:t xml:space="preserve"> (</w:t>
      </w:r>
      <w:r w:rsidR="004E5CBF">
        <w:t>n</w:t>
      </w:r>
      <w:r w:rsidR="00797FB4">
        <w:t>ever</w:t>
      </w:r>
      <w:r w:rsidR="004E5CBF">
        <w:t xml:space="preserve"> = 11; </w:t>
      </w:r>
      <w:r w:rsidR="00797FB4">
        <w:t>regularly</w:t>
      </w:r>
      <w:r w:rsidR="004E5CBF">
        <w:t>/occasionally = 9)</w:t>
      </w:r>
      <w:r w:rsidR="0046034D">
        <w:t>, and mean hygiene</w:t>
      </w:r>
      <w:r w:rsidR="004E5CBF">
        <w:t xml:space="preserve"> (n = 20)</w:t>
      </w:r>
      <w:r w:rsidR="0046034D">
        <w:t xml:space="preserve"> were offered to a multivariable model for</w:t>
      </w:r>
      <w:r w:rsidR="008C48E3">
        <w:t xml:space="preserve"> herd</w:t>
      </w:r>
      <w:r w:rsidR="0046034D">
        <w:t xml:space="preserve"> </w:t>
      </w:r>
      <w:r w:rsidR="00774A85">
        <w:t>av</w:t>
      </w:r>
      <w:r w:rsidR="004E5CBF">
        <w:t xml:space="preserve">erage </w:t>
      </w:r>
      <w:r w:rsidR="00124546">
        <w:t>SCS</w:t>
      </w:r>
      <w:r w:rsidR="00774A85">
        <w:t>.</w:t>
      </w:r>
      <w:r w:rsidR="006F20CC">
        <w:t xml:space="preserve"> The best model for avg. </w:t>
      </w:r>
      <w:r w:rsidR="00124546">
        <w:t>SCS</w:t>
      </w:r>
      <w:r w:rsidR="006F20CC">
        <w:t xml:space="preserve"> included </w:t>
      </w:r>
      <w:r w:rsidR="00E4017D">
        <w:t>use of bedding conditioner, dry product, injectable selenium, and mean hygiene score</w:t>
      </w:r>
      <w:r w:rsidR="00EC6E74">
        <w:t xml:space="preserve">, with </w:t>
      </w:r>
      <w:r w:rsidR="00CF1C50">
        <w:t xml:space="preserve">all predictors except </w:t>
      </w:r>
      <w:r w:rsidR="00CA4660">
        <w:t>use of dry product found to be significant.</w:t>
      </w:r>
      <w:r w:rsidR="004E5CBF">
        <w:t xml:space="preserve"> Overall, this model was significant (</w:t>
      </w:r>
      <w:r w:rsidR="000E70C8" w:rsidRPr="000E70C8">
        <w:rPr>
          <w:i/>
          <w:iCs/>
        </w:rPr>
        <w:t>P</w:t>
      </w:r>
      <w:r w:rsidR="00F534A5">
        <w:t xml:space="preserve"> =</w:t>
      </w:r>
      <w:r w:rsidR="006E3ABD">
        <w:t xml:space="preserve"> </w:t>
      </w:r>
      <w:r w:rsidR="004E5CBF">
        <w:t>0.01), and shown to be better than the reduced model (</w:t>
      </w:r>
      <w:r w:rsidR="006E3ABD">
        <w:t xml:space="preserve">ANOVA, </w:t>
      </w:r>
      <w:r w:rsidR="0069232B">
        <w:rPr>
          <w:i/>
          <w:iCs/>
        </w:rPr>
        <w:t xml:space="preserve">P </w:t>
      </w:r>
      <w:r w:rsidR="002C2381">
        <w:t>=</w:t>
      </w:r>
      <w:r w:rsidR="006E3ABD">
        <w:t xml:space="preserve"> </w:t>
      </w:r>
      <w:r w:rsidR="004E5CBF">
        <w:t>0.0</w:t>
      </w:r>
      <w:r w:rsidR="002C2381">
        <w:t>03</w:t>
      </w:r>
      <w:r w:rsidR="004E5CBF">
        <w:t>).</w:t>
      </w:r>
    </w:p>
    <w:p w14:paraId="4FA719DA" w14:textId="5721B5D3" w:rsidR="00201EDE" w:rsidRDefault="00201EDE" w:rsidP="00201EDE">
      <w:pPr>
        <w:pStyle w:val="ListParagraph"/>
        <w:spacing w:line="480" w:lineRule="auto"/>
        <w:ind w:left="0" w:firstLine="720"/>
      </w:pPr>
      <w:r>
        <w:t>For modelling STD 150-day milk, use of injectable selenium and vitamin E product (n</w:t>
      </w:r>
      <w:r w:rsidR="00797FB4">
        <w:t>ever</w:t>
      </w:r>
      <w:r>
        <w:t xml:space="preserve"> = 11; regularly/occasionally = 7), whether producers cultured high SCC cows (always/sometimes = 8; never = 10), and herd size category (30-55 cows, n = 5; 56-69 cows, n = 5; 70-100 cows, n = 8) were offered. No models </w:t>
      </w:r>
      <w:r w:rsidR="000233B5">
        <w:t xml:space="preserve">were </w:t>
      </w:r>
      <w:r>
        <w:t>statistically significant overall, and none had any</w:t>
      </w:r>
      <w:r w:rsidRPr="00AA0F56">
        <w:t xml:space="preserve"> significant predictors</w:t>
      </w:r>
      <w:r w:rsidR="00FD0C4B">
        <w:t xml:space="preserve"> (</w:t>
      </w:r>
      <w:r w:rsidR="000E70C8" w:rsidRPr="000E70C8">
        <w:rPr>
          <w:i/>
          <w:iCs/>
        </w:rPr>
        <w:t>P</w:t>
      </w:r>
      <w:r w:rsidR="00FD0C4B">
        <w:t xml:space="preserve"> &gt;0.05)</w:t>
      </w:r>
      <w:r>
        <w:t>.</w:t>
      </w:r>
    </w:p>
    <w:p w14:paraId="25511347" w14:textId="593F6720" w:rsidR="00B14D69" w:rsidRDefault="00222F94" w:rsidP="006E592D">
      <w:pPr>
        <w:pStyle w:val="ListParagraph"/>
        <w:spacing w:line="480" w:lineRule="auto"/>
        <w:ind w:left="0" w:firstLine="720"/>
      </w:pPr>
      <w:r>
        <w:t xml:space="preserve">The only predictor offered to the model for proportion of dirty udders was air quality assessed by researcher (“fair,” = 5; “good,” </w:t>
      </w:r>
      <w:r w:rsidR="006543DB">
        <w:t>=</w:t>
      </w:r>
      <w:r>
        <w:t xml:space="preserve">16). The model was not significant, and was </w:t>
      </w:r>
      <w:r w:rsidR="00096355">
        <w:t>no better</w:t>
      </w:r>
      <w:r>
        <w:t xml:space="preserve"> than the reduced model only containing facility type</w:t>
      </w:r>
      <w:r w:rsidR="004206D6">
        <w:t xml:space="preserve"> (</w:t>
      </w:r>
      <w:r w:rsidR="000E70C8" w:rsidRPr="000E70C8">
        <w:rPr>
          <w:i/>
          <w:iCs/>
        </w:rPr>
        <w:t>P</w:t>
      </w:r>
      <w:r w:rsidR="004206D6">
        <w:t xml:space="preserve"> &gt;0.05)</w:t>
      </w:r>
      <w:r>
        <w:t xml:space="preserve">. </w:t>
      </w:r>
    </w:p>
    <w:p w14:paraId="1B3AEFC0" w14:textId="6DC0F9FE" w:rsidR="00417BD4" w:rsidRPr="007216E1" w:rsidRDefault="00C26355" w:rsidP="006543DB">
      <w:pPr>
        <w:pStyle w:val="ListParagraph"/>
        <w:spacing w:line="480" w:lineRule="auto"/>
        <w:ind w:left="0" w:firstLine="720"/>
      </w:pPr>
      <w:r>
        <w:lastRenderedPageBreak/>
        <w:t xml:space="preserve">For modelling average hygiene score, </w:t>
      </w:r>
      <w:r w:rsidR="005B408F">
        <w:t>the predictors meeting the threshold to be offered to the model were</w:t>
      </w:r>
      <w:r w:rsidR="00BF41D2">
        <w:t xml:space="preserve"> whether </w:t>
      </w:r>
      <w:r>
        <w:t>the producer ever cultured</w:t>
      </w:r>
      <w:r w:rsidR="00813074">
        <w:t xml:space="preserve"> </w:t>
      </w:r>
      <w:r w:rsidR="0021453E">
        <w:t>quarter milk</w:t>
      </w:r>
      <w:r>
        <w:t xml:space="preserve"> samples (never = 7; sometimes/regularly = 14) and whether the producer generally followed recommended practices for mastitis control (y = 8; n = 13). No models were statistically significant overall, and </w:t>
      </w:r>
      <w:r w:rsidR="00BF41D2">
        <w:t xml:space="preserve">neither predictor was </w:t>
      </w:r>
      <w:r w:rsidRPr="00AA0F56">
        <w:t xml:space="preserve">significant </w:t>
      </w:r>
      <w:r w:rsidR="009A3553">
        <w:t>(</w:t>
      </w:r>
      <w:r w:rsidR="000E70C8" w:rsidRPr="000E70C8">
        <w:rPr>
          <w:i/>
          <w:iCs/>
        </w:rPr>
        <w:t>P</w:t>
      </w:r>
      <w:r w:rsidR="009A3553">
        <w:t xml:space="preserve"> &gt;0.05)</w:t>
      </w:r>
      <w:r>
        <w:t>.</w:t>
      </w:r>
    </w:p>
    <w:p w14:paraId="49B4E7C4" w14:textId="36B737B8" w:rsidR="008A5E20" w:rsidRPr="006218B1" w:rsidRDefault="009910FE" w:rsidP="00776BAF">
      <w:pPr>
        <w:spacing w:line="480" w:lineRule="auto"/>
        <w:ind w:firstLine="360"/>
        <w:rPr>
          <w:rFonts w:ascii="Times New Roman" w:hAnsi="Times New Roman" w:cs="Times New Roman"/>
          <w:b/>
          <w:bCs/>
          <w:sz w:val="24"/>
          <w:szCs w:val="24"/>
          <w:rPrChange w:id="342" w:author="Caitlin Jeffrey" w:date="2023-10-26T15:19:00Z">
            <w:rPr/>
          </w:rPrChange>
        </w:rPr>
        <w:pPrChange w:id="343" w:author="Caitlin Jeffrey" w:date="2023-10-26T15:21:00Z">
          <w:pPr>
            <w:spacing w:line="480" w:lineRule="auto"/>
          </w:pPr>
        </w:pPrChange>
      </w:pPr>
      <w:commentRangeStart w:id="344"/>
      <w:r w:rsidRPr="00776BAF">
        <w:rPr>
          <w:rFonts w:ascii="Times New Roman" w:hAnsi="Times New Roman" w:cs="Times New Roman"/>
          <w:b/>
          <w:bCs/>
          <w:sz w:val="24"/>
          <w:szCs w:val="24"/>
        </w:rPr>
        <w:t>Results of univariate analyses for udder health</w:t>
      </w:r>
      <w:r w:rsidR="006079F8" w:rsidRPr="00776BAF">
        <w:rPr>
          <w:rFonts w:ascii="Times New Roman" w:hAnsi="Times New Roman" w:cs="Times New Roman"/>
          <w:b/>
          <w:bCs/>
          <w:sz w:val="24"/>
          <w:szCs w:val="24"/>
        </w:rPr>
        <w:t xml:space="preserve">, </w:t>
      </w:r>
      <w:proofErr w:type="gramStart"/>
      <w:r w:rsidR="006079F8" w:rsidRPr="00776BAF">
        <w:rPr>
          <w:rFonts w:ascii="Times New Roman" w:hAnsi="Times New Roman" w:cs="Times New Roman"/>
          <w:b/>
          <w:bCs/>
          <w:sz w:val="24"/>
          <w:szCs w:val="24"/>
        </w:rPr>
        <w:t>production</w:t>
      </w:r>
      <w:proofErr w:type="gramEnd"/>
      <w:r w:rsidRPr="00776BAF">
        <w:rPr>
          <w:rFonts w:ascii="Times New Roman" w:hAnsi="Times New Roman" w:cs="Times New Roman"/>
          <w:b/>
          <w:bCs/>
          <w:sz w:val="24"/>
          <w:szCs w:val="24"/>
        </w:rPr>
        <w:t xml:space="preserve"> and hygiene outcomes</w:t>
      </w:r>
      <w:commentRangeEnd w:id="344"/>
      <w:r w:rsidR="00E26D7C" w:rsidRPr="006218B1">
        <w:rPr>
          <w:rStyle w:val="CommentReference"/>
          <w:rFonts w:ascii="Times New Roman" w:eastAsiaTheme="minorEastAsia" w:hAnsi="Times New Roman" w:cs="Times New Roman"/>
          <w:sz w:val="24"/>
          <w:szCs w:val="24"/>
          <w:rPrChange w:id="345" w:author="Caitlin Jeffrey" w:date="2023-10-26T15:19:00Z">
            <w:rPr>
              <w:rStyle w:val="CommentReference"/>
              <w:rFonts w:eastAsiaTheme="minorEastAsia"/>
            </w:rPr>
          </w:rPrChange>
        </w:rPr>
        <w:commentReference w:id="344"/>
      </w:r>
    </w:p>
    <w:p w14:paraId="190C8447" w14:textId="1FE8AD6B" w:rsidR="008A528E" w:rsidRPr="00604EDE"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analysis identifying factors unconditionally associated with udder health and hygiene outcomes 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3.</w:t>
      </w:r>
      <w:r w:rsidRPr="00604EDE">
        <w:rPr>
          <w:rFonts w:ascii="Times New Roman" w:hAnsi="Times New Roman" w:cs="Times New Roman"/>
          <w:sz w:val="24"/>
          <w:szCs w:val="24"/>
        </w:rPr>
        <w:t xml:space="preserve"> </w:t>
      </w:r>
      <w:r w:rsidR="008A5E20"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008A5E20" w:rsidRPr="00604EDE">
        <w:rPr>
          <w:rFonts w:ascii="Times New Roman" w:hAnsi="Times New Roman" w:cs="Times New Roman"/>
          <w:sz w:val="24"/>
          <w:szCs w:val="24"/>
        </w:rPr>
        <w:t xml:space="preserve">s the depth of bedding in stalls increased, udder health measures improved (lower </w:t>
      </w:r>
      <w:r w:rsidR="00CB706A">
        <w:rPr>
          <w:rFonts w:ascii="Times New Roman" w:hAnsi="Times New Roman" w:cs="Times New Roman"/>
          <w:sz w:val="24"/>
          <w:szCs w:val="24"/>
        </w:rPr>
        <w:t>SCS</w:t>
      </w:r>
      <w:r w:rsidR="008A5E20" w:rsidRPr="00604EDE">
        <w:rPr>
          <w:rFonts w:ascii="Times New Roman" w:hAnsi="Times New Roman" w:cs="Times New Roman"/>
          <w:sz w:val="24"/>
          <w:szCs w:val="24"/>
        </w:rPr>
        <w:t xml:space="preserve">, BTSCC,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8A5E20" w:rsidRPr="00604EDE">
        <w:rPr>
          <w:rFonts w:ascii="Times New Roman" w:hAnsi="Times New Roman" w:cs="Times New Roman"/>
          <w:sz w:val="24"/>
          <w:szCs w:val="24"/>
        </w:rPr>
        <w:t>). Similarly, herds where cows were on deep bedding</w:t>
      </w:r>
      <w:r w:rsidR="00D11FF2">
        <w:rPr>
          <w:rFonts w:ascii="Times New Roman" w:hAnsi="Times New Roman" w:cs="Times New Roman"/>
          <w:sz w:val="24"/>
          <w:szCs w:val="24"/>
        </w:rPr>
        <w:t xml:space="preserve"> (deep</w:t>
      </w:r>
      <w:r w:rsidR="005732E1">
        <w:rPr>
          <w:rFonts w:ascii="Times New Roman" w:hAnsi="Times New Roman" w:cs="Times New Roman"/>
          <w:sz w:val="24"/>
          <w:szCs w:val="24"/>
        </w:rPr>
        <w:t>-bedded freestalls and bedded packs)</w:t>
      </w:r>
      <w:r w:rsidR="008A5E20" w:rsidRPr="00604EDE">
        <w:rPr>
          <w:rFonts w:ascii="Times New Roman" w:hAnsi="Times New Roman" w:cs="Times New Roman"/>
          <w:sz w:val="24"/>
          <w:szCs w:val="24"/>
        </w:rPr>
        <w:t xml:space="preserve"> </w:t>
      </w:r>
      <w:r w:rsidR="00E861BF">
        <w:rPr>
          <w:rFonts w:ascii="Times New Roman" w:hAnsi="Times New Roman" w:cs="Times New Roman"/>
          <w:sz w:val="24"/>
          <w:szCs w:val="24"/>
        </w:rPr>
        <w:t xml:space="preserve">tended to </w:t>
      </w:r>
      <w:r w:rsidR="008A5E20" w:rsidRPr="00604EDE">
        <w:rPr>
          <w:rFonts w:ascii="Times New Roman" w:hAnsi="Times New Roman" w:cs="Times New Roman"/>
          <w:sz w:val="24"/>
          <w:szCs w:val="24"/>
        </w:rPr>
        <w:t>ha</w:t>
      </w:r>
      <w:r w:rsidR="00E861BF">
        <w:rPr>
          <w:rFonts w:ascii="Times New Roman" w:hAnsi="Times New Roman" w:cs="Times New Roman"/>
          <w:sz w:val="24"/>
          <w:szCs w:val="24"/>
        </w:rPr>
        <w:t>ve</w:t>
      </w:r>
      <w:r w:rsidR="008A5E20" w:rsidRPr="00604EDE">
        <w:rPr>
          <w:rFonts w:ascii="Times New Roman" w:hAnsi="Times New Roman" w:cs="Times New Roman"/>
          <w:sz w:val="24"/>
          <w:szCs w:val="24"/>
        </w:rPr>
        <w:t xml:space="preserve"> a lower BTSCC compared to herds that had stalls with a smaller amount of bedding on top of a mattress or concrete. </w:t>
      </w:r>
    </w:p>
    <w:p w14:paraId="7415AC25" w14:textId="69A989FE"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hygiene measures were associated with numerous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336D21">
        <w:rPr>
          <w:rFonts w:ascii="Times New Roman" w:hAnsi="Times New Roman" w:cs="Times New Roman"/>
          <w:sz w:val="24"/>
          <w:szCs w:val="24"/>
        </w:rPr>
        <w:t>tended to be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3113FC">
        <w:rPr>
          <w:rFonts w:ascii="Times New Roman" w:hAnsi="Times New Roman" w:cs="Times New Roman"/>
          <w:sz w:val="24"/>
          <w:szCs w:val="24"/>
        </w:rPr>
        <w:t xml:space="preserve"> (</w:t>
      </w:r>
      <w:r w:rsidR="002C7E49">
        <w:rPr>
          <w:rFonts w:ascii="Times New Roman" w:hAnsi="Times New Roman" w:cs="Times New Roman"/>
          <w:sz w:val="24"/>
          <w:szCs w:val="24"/>
        </w:rPr>
        <w:t>T</w:t>
      </w:r>
      <w:r w:rsidR="003113FC">
        <w:rPr>
          <w:rFonts w:ascii="Times New Roman" w:hAnsi="Times New Roman" w:cs="Times New Roman"/>
          <w:sz w:val="24"/>
          <w:szCs w:val="24"/>
        </w:rPr>
        <w:t>able 3)</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4451DF">
        <w:rPr>
          <w:rFonts w:ascii="Times New Roman" w:hAnsi="Times New Roman" w:cs="Times New Roman"/>
          <w:sz w:val="24"/>
          <w:szCs w:val="24"/>
        </w:rPr>
        <w:t xml:space="preserve"> (</w:t>
      </w:r>
      <w:r w:rsidR="00F30549">
        <w:rPr>
          <w:rFonts w:ascii="Times New Roman" w:hAnsi="Times New Roman" w:cs="Times New Roman"/>
          <w:sz w:val="24"/>
          <w:szCs w:val="24"/>
        </w:rPr>
        <w:t>T</w:t>
      </w:r>
      <w:r w:rsidR="004451DF">
        <w:rPr>
          <w:rFonts w:ascii="Times New Roman" w:hAnsi="Times New Roman" w:cs="Times New Roman"/>
          <w:sz w:val="24"/>
          <w:szCs w:val="24"/>
        </w:rPr>
        <w:t>able 3)</w:t>
      </w:r>
      <w:r w:rsidRPr="00604EDE">
        <w:rPr>
          <w:rFonts w:ascii="Times New Roman" w:hAnsi="Times New Roman" w:cs="Times New Roman"/>
          <w:sz w:val="24"/>
          <w:szCs w:val="24"/>
        </w:rPr>
        <w:t>.</w:t>
      </w:r>
    </w:p>
    <w:p w14:paraId="00E24436" w14:textId="7F6E0B8B"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 (</w:t>
      </w:r>
      <w:r w:rsidR="0014452C">
        <w:rPr>
          <w:rFonts w:ascii="Times New Roman" w:hAnsi="Times New Roman" w:cs="Times New Roman"/>
          <w:sz w:val="24"/>
          <w:szCs w:val="24"/>
        </w:rPr>
        <w:t>Table 3)</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tended to have 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(Table 3)</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bedding depth tended to be associated with both 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87B38">
        <w:rPr>
          <w:rFonts w:ascii="Times New Roman" w:hAnsi="Times New Roman" w:cs="Times New Roman"/>
          <w:sz w:val="24"/>
          <w:szCs w:val="24"/>
        </w:rPr>
        <w:t xml:space="preserve"> (</w:t>
      </w:r>
      <w:r w:rsidR="00B03F1C">
        <w:rPr>
          <w:rFonts w:ascii="Times New Roman" w:hAnsi="Times New Roman" w:cs="Times New Roman"/>
          <w:sz w:val="24"/>
          <w:szCs w:val="24"/>
        </w:rPr>
        <w:t>T</w:t>
      </w:r>
      <w:r w:rsidR="00D87B38">
        <w:rPr>
          <w:rFonts w:ascii="Times New Roman" w:hAnsi="Times New Roman" w:cs="Times New Roman"/>
          <w:sz w:val="24"/>
          <w:szCs w:val="24"/>
        </w:rPr>
        <w:t>able 3)</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46"/>
      <w:r w:rsidRPr="00604EDE">
        <w:rPr>
          <w:rFonts w:ascii="Times New Roman" w:hAnsi="Times New Roman" w:cs="Times New Roman"/>
          <w:b/>
          <w:sz w:val="24"/>
          <w:szCs w:val="24"/>
        </w:rPr>
        <w:t>Discussion</w:t>
      </w:r>
      <w:commentRangeStart w:id="347"/>
      <w:commentRangeEnd w:id="347"/>
      <w:r w:rsidRPr="00604EDE">
        <w:rPr>
          <w:rStyle w:val="CommentReference"/>
          <w:rFonts w:eastAsiaTheme="minorEastAsia"/>
        </w:rPr>
        <w:commentReference w:id="347"/>
      </w:r>
      <w:commentRangeEnd w:id="346"/>
      <w:r w:rsidR="00911141">
        <w:rPr>
          <w:rStyle w:val="CommentReference"/>
          <w:rFonts w:eastAsiaTheme="minorEastAsia"/>
        </w:rPr>
        <w:commentReference w:id="346"/>
      </w:r>
    </w:p>
    <w:p w14:paraId="2E422F1C" w14:textId="54A2AD48"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348"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349" w:author="Sandra Godden" w:date="2023-10-13T10:00:00Z">
        <w:r w:rsidR="00E26D7C">
          <w:rPr>
            <w:rFonts w:ascii="Times New Roman" w:hAnsi="Times New Roman" w:cs="Times New Roman"/>
            <w:sz w:val="24"/>
            <w:szCs w:val="24"/>
          </w:rPr>
          <w:t xml:space="preserve">BTM </w:t>
        </w:r>
      </w:ins>
      <w:del w:id="350"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351" w:author="Sandra Godden" w:date="2023-10-13T10:00:00Z">
        <w:r w:rsidR="00E26D7C">
          <w:rPr>
            <w:rFonts w:ascii="Times New Roman" w:hAnsi="Times New Roman" w:cs="Times New Roman"/>
            <w:sz w:val="24"/>
            <w:szCs w:val="24"/>
          </w:rPr>
          <w:t xml:space="preserve"> (SCC</w:t>
        </w:r>
      </w:ins>
      <w:del w:id="352"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353" w:author="Sandra Godden" w:date="2023-10-13T10:01:00Z">
        <w:r w:rsidR="00E26D7C">
          <w:rPr>
            <w:rFonts w:ascii="Times New Roman" w:hAnsi="Times New Roman" w:cs="Times New Roman"/>
            <w:sz w:val="24"/>
            <w:szCs w:val="24"/>
          </w:rPr>
          <w:t>microbiology), and milk production</w:t>
        </w:r>
      </w:ins>
      <w:del w:id="354"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355"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outcomes were associated with facility type, and whether bedded pack systems are a viable option for winter housing in V</w:t>
      </w:r>
      <w:r>
        <w:rPr>
          <w:rFonts w:ascii="Times New Roman" w:hAnsi="Times New Roman" w:cs="Times New Roman"/>
          <w:sz w:val="24"/>
          <w:szCs w:val="24"/>
        </w:rPr>
        <w:t>ermont when compared to</w:t>
      </w:r>
      <w:r w:rsidRPr="00604EDE">
        <w:rPr>
          <w:rFonts w:ascii="Times New Roman" w:hAnsi="Times New Roman" w:cs="Times New Roman"/>
          <w:sz w:val="24"/>
          <w:szCs w:val="24"/>
        </w:rPr>
        <w:t xml:space="preserve"> the two most common winter 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356"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357"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358"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359" w:author="Sandra Godden" w:date="2023-10-13T10:02:00Z">
        <w:r w:rsidR="00E26D7C">
          <w:rPr>
            <w:rFonts w:ascii="Times New Roman" w:hAnsi="Times New Roman" w:cs="Times New Roman"/>
            <w:sz w:val="24"/>
            <w:szCs w:val="24"/>
          </w:rPr>
          <w:t xml:space="preserve">for </w:t>
        </w:r>
        <w:del w:id="360" w:author="Caitlin Jeffrey" w:date="2023-10-25T07:50:00Z">
          <w:r w:rsidR="00E26D7C" w:rsidDel="00BD1858">
            <w:rPr>
              <w:rFonts w:ascii="Times New Roman" w:hAnsi="Times New Roman" w:cs="Times New Roman"/>
              <w:sz w:val="24"/>
              <w:szCs w:val="24"/>
            </w:rPr>
            <w:delText>C</w:delText>
          </w:r>
        </w:del>
        <w:r w:rsidR="00E26D7C">
          <w:rPr>
            <w:rFonts w:ascii="Times New Roman" w:hAnsi="Times New Roman" w:cs="Times New Roman"/>
            <w:sz w:val="24"/>
            <w:szCs w:val="24"/>
          </w:rPr>
          <w:t xml:space="preserve">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361"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winter in the Northeast.</w:t>
      </w:r>
      <w:r>
        <w:rPr>
          <w:rFonts w:ascii="Times New Roman" w:hAnsi="Times New Roman" w:cs="Times New Roman"/>
          <w:sz w:val="24"/>
          <w:szCs w:val="24"/>
        </w:rPr>
        <w:t xml:space="preserve"> </w:t>
      </w:r>
    </w:p>
    <w:p w14:paraId="3411A96F" w14:textId="0B86946A" w:rsidR="00A21424" w:rsidRPr="00604EDE" w:rsidRDefault="00A21424" w:rsidP="00776BAF">
      <w:pPr>
        <w:pStyle w:val="ListParagraph"/>
        <w:autoSpaceDE w:val="0"/>
        <w:autoSpaceDN w:val="0"/>
        <w:adjustRightInd w:val="0"/>
        <w:spacing w:line="480" w:lineRule="auto"/>
        <w:ind w:hanging="360"/>
        <w:rPr>
          <w:b/>
          <w:bCs/>
        </w:rPr>
        <w:pPrChange w:id="362" w:author="Caitlin Jeffrey" w:date="2023-10-26T15:21:00Z">
          <w:pPr>
            <w:pStyle w:val="ListParagraph"/>
            <w:autoSpaceDE w:val="0"/>
            <w:autoSpaceDN w:val="0"/>
            <w:adjustRightInd w:val="0"/>
            <w:spacing w:line="480" w:lineRule="auto"/>
          </w:pPr>
        </w:pPrChange>
      </w:pPr>
      <w:commentRangeStart w:id="363"/>
      <w:r w:rsidRPr="00604EDE">
        <w:rPr>
          <w:b/>
          <w:bCs/>
        </w:rPr>
        <w:lastRenderedPageBreak/>
        <w:t>Bulk</w:t>
      </w:r>
      <w:commentRangeEnd w:id="363"/>
      <w:r w:rsidR="000C26E4">
        <w:rPr>
          <w:rStyle w:val="CommentReference"/>
          <w:rFonts w:asciiTheme="minorHAnsi" w:eastAsiaTheme="minorEastAsia" w:hAnsiTheme="minorHAnsi" w:cstheme="minorBidi"/>
        </w:rPr>
        <w:commentReference w:id="363"/>
      </w:r>
      <w:r w:rsidRPr="00604EDE">
        <w:rPr>
          <w:b/>
          <w:bCs/>
        </w:rPr>
        <w:t xml:space="preserve"> tank milk aerobic culture data by facility type</w:t>
      </w:r>
    </w:p>
    <w:p w14:paraId="3F0B3B7A" w14:textId="456E409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the current study focused solely on sampling during the winter months</w:t>
      </w:r>
      <w:r w:rsidR="000A071B">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winter months,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w:t>
      </w:r>
      <w:r w:rsidRPr="00604EDE">
        <w:rPr>
          <w:rFonts w:ascii="Times New Roman" w:hAnsi="Times New Roman" w:cs="Times New Roman"/>
          <w:sz w:val="24"/>
          <w:szCs w:val="24"/>
        </w:rPr>
        <w:lastRenderedPageBreak/>
        <w:t xml:space="preserve">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364"/>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364"/>
      <w:r w:rsidR="002B1D5E">
        <w:rPr>
          <w:rStyle w:val="CommentReference"/>
          <w:rFonts w:eastAsiaTheme="minorEastAsia"/>
        </w:rPr>
        <w:commentReference w:id="364"/>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w:t>
      </w:r>
      <w:r w:rsidR="00A21424" w:rsidRPr="00604EDE">
        <w:rPr>
          <w:rFonts w:ascii="Times New Roman" w:hAnsi="Times New Roman" w:cs="Times New Roman"/>
          <w:sz w:val="24"/>
          <w:szCs w:val="24"/>
        </w:rPr>
        <w:lastRenderedPageBreak/>
        <w:t>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3F6666C2"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365"/>
      <w:proofErr w:type="spellStart"/>
      <w:r w:rsidR="00855806">
        <w:rPr>
          <w:rFonts w:ascii="Times New Roman" w:hAnsi="Times New Roman" w:cs="Times New Roman"/>
          <w:sz w:val="24"/>
          <w:szCs w:val="24"/>
        </w:rPr>
        <w:t>cfu</w:t>
      </w:r>
      <w:proofErr w:type="spellEnd"/>
      <w:r w:rsidR="00855806">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commentRangeEnd w:id="365"/>
      <w:r w:rsidR="000C26E4">
        <w:rPr>
          <w:rStyle w:val="CommentReference"/>
          <w:rFonts w:eastAsiaTheme="minorEastAsia"/>
        </w:rPr>
        <w:commentReference w:id="365"/>
      </w:r>
      <w:r w:rsidR="00855806">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366"/>
      <w:r w:rsidR="00AD1691">
        <w:rPr>
          <w:rFonts w:ascii="Times New Roman" w:hAnsi="Times New Roman" w:cs="Times New Roman"/>
          <w:sz w:val="24"/>
          <w:szCs w:val="24"/>
        </w:rPr>
        <w:t>B</w:t>
      </w:r>
      <w:r w:rsidRPr="00604EDE">
        <w:rPr>
          <w:rFonts w:ascii="Times New Roman" w:hAnsi="Times New Roman" w:cs="Times New Roman"/>
          <w:sz w:val="24"/>
          <w:szCs w:val="24"/>
        </w:rPr>
        <w:t>edded pack</w:t>
      </w:r>
      <w:ins w:id="367" w:author="Sandra Godden" w:date="2023-10-13T10:07:00Z">
        <w:r w:rsidR="000C26E4">
          <w:rPr>
            <w:rFonts w:ascii="Times New Roman" w:hAnsi="Times New Roman" w:cs="Times New Roman"/>
            <w:sz w:val="24"/>
            <w:szCs w:val="24"/>
          </w:rPr>
          <w:t xml:space="preserve"> </w:t>
        </w:r>
        <w:r w:rsidR="000C26E4">
          <w:rPr>
            <w:rFonts w:ascii="Times New Roman" w:hAnsi="Times New Roman" w:cs="Times New Roman"/>
            <w:sz w:val="24"/>
            <w:szCs w:val="24"/>
          </w:rPr>
          <w:lastRenderedPageBreak/>
          <w:t>herd</w:t>
        </w:r>
      </w:ins>
      <w:r w:rsidR="00AD1691">
        <w:rPr>
          <w:rFonts w:ascii="Times New Roman" w:hAnsi="Times New Roman" w:cs="Times New Roman"/>
          <w:sz w:val="24"/>
          <w:szCs w:val="24"/>
        </w:rPr>
        <w:t xml:space="preserve">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368"/>
      <w:r w:rsidRPr="00604EDE">
        <w:rPr>
          <w:rFonts w:ascii="Times New Roman" w:hAnsi="Times New Roman" w:cs="Times New Roman"/>
          <w:sz w:val="24"/>
          <w:szCs w:val="24"/>
        </w:rPr>
        <w:t>(60% for BP, vs. 33.3% for both TS and FS).</w:t>
      </w:r>
      <w:commentRangeEnd w:id="368"/>
      <w:r w:rsidR="000C26E4">
        <w:rPr>
          <w:rStyle w:val="CommentReference"/>
          <w:rFonts w:eastAsiaTheme="minorEastAsia"/>
        </w:rPr>
        <w:commentReference w:id="368"/>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sidR="000A60FF">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sidR="002B5412">
        <w:rPr>
          <w:rFonts w:ascii="Times New Roman" w:hAnsi="Times New Roman" w:cs="Times New Roman"/>
          <w:sz w:val="24"/>
          <w:szCs w:val="24"/>
        </w:rPr>
        <w:t xml:space="preserve">regarded </w:t>
      </w:r>
      <w:r w:rsidR="007035AA">
        <w:rPr>
          <w:rFonts w:ascii="Times New Roman" w:hAnsi="Times New Roman" w:cs="Times New Roman"/>
          <w:sz w:val="24"/>
          <w:szCs w:val="24"/>
        </w:rPr>
        <w:t>mainly</w:t>
      </w:r>
      <w:r w:rsidR="007035AA" w:rsidRPr="00604EDE">
        <w:rPr>
          <w:rFonts w:ascii="Times New Roman" w:hAnsi="Times New Roman" w:cs="Times New Roman"/>
          <w:sz w:val="24"/>
          <w:szCs w:val="24"/>
        </w:rPr>
        <w:t xml:space="preserve"> </w:t>
      </w:r>
      <w:r w:rsidRPr="00604EDE">
        <w:rPr>
          <w:rFonts w:ascii="Times New Roman" w:hAnsi="Times New Roman" w:cs="Times New Roman"/>
          <w:sz w:val="24"/>
          <w:szCs w:val="24"/>
        </w:rPr>
        <w:t>as a contagious mastitis pathogen, on-farm prevalence</w:t>
      </w:r>
      <w:r w:rsidR="0030471A">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sidR="00966D02">
        <w:rPr>
          <w:rFonts w:ascii="Times New Roman" w:hAnsi="Times New Roman" w:cs="Times New Roman"/>
          <w:sz w:val="24"/>
          <w:szCs w:val="24"/>
        </w:rPr>
        <w:t>time</w:t>
      </w:r>
      <w:r w:rsidR="00966D0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hygiene and other management practices associated with limiting cow-to-cow transmission </w:t>
      </w:r>
      <w:r w:rsidR="0081648B">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sidR="00333E0D">
        <w:rPr>
          <w:rFonts w:ascii="Times New Roman" w:hAnsi="Times New Roman" w:cs="Times New Roman"/>
          <w:sz w:val="24"/>
          <w:szCs w:val="24"/>
        </w:rPr>
        <w:t xml:space="preserve">; </w:t>
      </w:r>
      <w:proofErr w:type="spellStart"/>
      <w:r w:rsidR="00333E0D" w:rsidRPr="00AE2D28">
        <w:rPr>
          <w:rFonts w:ascii="Times New Roman" w:hAnsi="Times New Roman" w:cs="Times New Roman"/>
          <w:sz w:val="24"/>
          <w:szCs w:val="24"/>
        </w:rPr>
        <w:t>Jayarao</w:t>
      </w:r>
      <w:proofErr w:type="spellEnd"/>
      <w:r w:rsidR="00333E0D">
        <w:rPr>
          <w:rFonts w:ascii="Times New Roman" w:hAnsi="Times New Roman" w:cs="Times New Roman"/>
          <w:sz w:val="24"/>
          <w:szCs w:val="24"/>
        </w:rPr>
        <w:t xml:space="preserve"> and Wolfgang, 2003</w:t>
      </w:r>
      <w:r w:rsidR="008E5366">
        <w:rPr>
          <w:rFonts w:ascii="Times New Roman" w:hAnsi="Times New Roman" w:cs="Times New Roman"/>
          <w:sz w:val="24"/>
          <w:szCs w:val="24"/>
        </w:rPr>
        <w:t xml:space="preserve">; although </w:t>
      </w:r>
      <w:r w:rsidR="00266E32">
        <w:rPr>
          <w:rFonts w:ascii="Times New Roman" w:hAnsi="Times New Roman" w:cs="Times New Roman"/>
          <w:sz w:val="24"/>
          <w:szCs w:val="24"/>
        </w:rPr>
        <w:t>recent studies have</w:t>
      </w:r>
      <w:r w:rsidR="00453B36">
        <w:rPr>
          <w:rFonts w:ascii="Times New Roman" w:hAnsi="Times New Roman" w:cs="Times New Roman"/>
          <w:sz w:val="24"/>
          <w:szCs w:val="24"/>
        </w:rPr>
        <w:t xml:space="preserve"> </w:t>
      </w:r>
      <w:r w:rsidR="005D7657">
        <w:rPr>
          <w:rFonts w:ascii="Times New Roman" w:hAnsi="Times New Roman" w:cs="Times New Roman"/>
          <w:sz w:val="24"/>
          <w:szCs w:val="24"/>
        </w:rPr>
        <w:t>described environmental reservoirs of transient sources</w:t>
      </w:r>
      <w:r w:rsidR="00BA7E95">
        <w:rPr>
          <w:rFonts w:ascii="Times New Roman" w:hAnsi="Times New Roman" w:cs="Times New Roman"/>
          <w:sz w:val="24"/>
          <w:szCs w:val="24"/>
        </w:rPr>
        <w:t xml:space="preserve">: </w:t>
      </w:r>
      <w:r w:rsidR="001A06BB">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 </w:instrText>
      </w:r>
      <w:r w:rsidR="00492F46">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EN.CITE.DATA </w:instrText>
      </w:r>
      <w:r w:rsidR="00492F46">
        <w:rPr>
          <w:rFonts w:ascii="Times New Roman" w:hAnsi="Times New Roman" w:cs="Times New Roman"/>
          <w:sz w:val="24"/>
          <w:szCs w:val="24"/>
        </w:rPr>
      </w:r>
      <w:r w:rsidR="00492F46">
        <w:rPr>
          <w:rFonts w:ascii="Times New Roman" w:hAnsi="Times New Roman" w:cs="Times New Roman"/>
          <w:sz w:val="24"/>
          <w:szCs w:val="24"/>
        </w:rPr>
        <w:fldChar w:fldCharType="end"/>
      </w:r>
      <w:r w:rsidR="001A06BB">
        <w:rPr>
          <w:rFonts w:ascii="Times New Roman" w:hAnsi="Times New Roman" w:cs="Times New Roman"/>
          <w:sz w:val="24"/>
          <w:szCs w:val="24"/>
        </w:rPr>
      </w:r>
      <w:r w:rsidR="001A06BB">
        <w:rPr>
          <w:rFonts w:ascii="Times New Roman" w:hAnsi="Times New Roman" w:cs="Times New Roman"/>
          <w:sz w:val="24"/>
          <w:szCs w:val="24"/>
        </w:rPr>
        <w:fldChar w:fldCharType="end"/>
      </w:r>
      <w:r w:rsidR="00B90181" w:rsidRPr="00B90181">
        <w:rPr>
          <w:rFonts w:ascii="Times New Roman" w:hAnsi="Times New Roman" w:cs="Times New Roman"/>
          <w:sz w:val="24"/>
          <w:szCs w:val="24"/>
        </w:rPr>
        <w:t>Leuenberger</w:t>
      </w:r>
      <w:r w:rsidR="00B90181">
        <w:rPr>
          <w:rFonts w:ascii="Times New Roman" w:hAnsi="Times New Roman" w:cs="Times New Roman"/>
          <w:sz w:val="24"/>
          <w:szCs w:val="24"/>
        </w:rPr>
        <w:t xml:space="preserve"> et al</w:t>
      </w:r>
      <w:r w:rsidR="003B5296">
        <w:rPr>
          <w:rFonts w:ascii="Times New Roman" w:hAnsi="Times New Roman" w:cs="Times New Roman"/>
          <w:sz w:val="24"/>
          <w:szCs w:val="24"/>
        </w:rPr>
        <w:t>.</w:t>
      </w:r>
      <w:r w:rsidR="00B90181">
        <w:rPr>
          <w:rFonts w:ascii="Times New Roman" w:hAnsi="Times New Roman" w:cs="Times New Roman"/>
          <w:sz w:val="24"/>
          <w:szCs w:val="24"/>
        </w:rPr>
        <w:t>, 2019</w:t>
      </w:r>
      <w:r w:rsidR="00333E0D">
        <w:rPr>
          <w:rFonts w:ascii="Times New Roman" w:hAnsi="Times New Roman" w:cs="Times New Roman"/>
          <w:sz w:val="24"/>
          <w:szCs w:val="24"/>
        </w:rPr>
        <w:t>)</w:t>
      </w:r>
      <w:r w:rsidR="00333E0D" w:rsidRPr="00604EDE">
        <w:rPr>
          <w:rFonts w:ascii="Times New Roman" w:hAnsi="Times New Roman" w:cs="Times New Roman"/>
          <w:sz w:val="24"/>
          <w:szCs w:val="24"/>
        </w:rPr>
        <w:t>.</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369"/>
      <w:r w:rsidRPr="00604EDE">
        <w:rPr>
          <w:rFonts w:ascii="Times New Roman" w:hAnsi="Times New Roman" w:cs="Times New Roman"/>
          <w:sz w:val="24"/>
          <w:szCs w:val="24"/>
        </w:rPr>
        <w:t>confounding</w:t>
      </w:r>
      <w:commentRangeEnd w:id="369"/>
      <w:r w:rsidR="000C26E4">
        <w:rPr>
          <w:rStyle w:val="CommentReference"/>
          <w:rFonts w:eastAsiaTheme="minorEastAsia"/>
        </w:rPr>
        <w:commentReference w:id="369"/>
      </w:r>
      <w:r w:rsidRPr="00604EDE">
        <w:rPr>
          <w:rFonts w:ascii="Times New Roman" w:hAnsi="Times New Roman" w:cs="Times New Roman"/>
          <w:sz w:val="24"/>
          <w:szCs w:val="24"/>
        </w:rPr>
        <w:t xml:space="preserve">. Producers </w:t>
      </w:r>
      <w:r w:rsidR="006A24A6">
        <w:rPr>
          <w:rFonts w:ascii="Times New Roman" w:hAnsi="Times New Roman" w:cs="Times New Roman"/>
          <w:sz w:val="24"/>
          <w:szCs w:val="24"/>
        </w:rPr>
        <w:t xml:space="preserve">using </w:t>
      </w:r>
      <w:r w:rsidR="00EF1BFC">
        <w:rPr>
          <w:rFonts w:ascii="Times New Roman" w:hAnsi="Times New Roman" w:cs="Times New Roman"/>
          <w:sz w:val="24"/>
          <w:szCs w:val="24"/>
        </w:rPr>
        <w:t>this</w:t>
      </w:r>
      <w:r w:rsidRPr="00604EDE">
        <w:rPr>
          <w:rFonts w:ascii="Times New Roman" w:hAnsi="Times New Roman" w:cs="Times New Roman"/>
          <w:sz w:val="24"/>
          <w:szCs w:val="24"/>
        </w:rPr>
        <w:t xml:space="preserve"> less-</w:t>
      </w:r>
      <w:r w:rsidR="002600E5">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sidR="009865E4">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sidR="00CB1303">
        <w:rPr>
          <w:rFonts w:ascii="Times New Roman" w:hAnsi="Times New Roman" w:cs="Times New Roman"/>
          <w:sz w:val="24"/>
          <w:szCs w:val="24"/>
        </w:rPr>
        <w:t>may</w:t>
      </w:r>
      <w:r w:rsidR="00EF1BFC">
        <w:rPr>
          <w:rFonts w:ascii="Times New Roman" w:hAnsi="Times New Roman" w:cs="Times New Roman"/>
          <w:sz w:val="24"/>
          <w:szCs w:val="24"/>
        </w:rPr>
        <w:t xml:space="preserve"> inherently</w:t>
      </w:r>
      <w:r w:rsidR="009F1884">
        <w:rPr>
          <w:rFonts w:ascii="Times New Roman" w:hAnsi="Times New Roman" w:cs="Times New Roman"/>
          <w:sz w:val="24"/>
          <w:szCs w:val="24"/>
        </w:rPr>
        <w:t xml:space="preserve"> </w:t>
      </w:r>
      <w:r w:rsidR="00CB1303">
        <w:rPr>
          <w:rFonts w:ascii="Times New Roman" w:hAnsi="Times New Roman" w:cs="Times New Roman"/>
          <w:sz w:val="24"/>
          <w:szCs w:val="24"/>
        </w:rPr>
        <w:t xml:space="preserve">be </w:t>
      </w:r>
      <w:r w:rsidR="009F1884">
        <w:rPr>
          <w:rFonts w:ascii="Times New Roman" w:hAnsi="Times New Roman" w:cs="Times New Roman"/>
          <w:sz w:val="24"/>
          <w:szCs w:val="24"/>
        </w:rPr>
        <w:t>more</w:t>
      </w:r>
      <w:r w:rsidRPr="00604EDE">
        <w:rPr>
          <w:rFonts w:ascii="Times New Roman" w:hAnsi="Times New Roman" w:cs="Times New Roman"/>
          <w:sz w:val="24"/>
          <w:szCs w:val="24"/>
        </w:rPr>
        <w:t xml:space="preserve"> open to newer technologies</w:t>
      </w:r>
      <w:r w:rsidR="003E7F96">
        <w:rPr>
          <w:rFonts w:ascii="Times New Roman" w:hAnsi="Times New Roman" w:cs="Times New Roman"/>
          <w:sz w:val="24"/>
          <w:szCs w:val="24"/>
        </w:rPr>
        <w:t xml:space="preserve">. </w:t>
      </w:r>
      <w:r w:rsidR="00E002D8">
        <w:rPr>
          <w:rFonts w:ascii="Times New Roman" w:hAnsi="Times New Roman" w:cs="Times New Roman"/>
          <w:sz w:val="24"/>
          <w:szCs w:val="24"/>
        </w:rPr>
        <w:t>A Dutch study found m</w:t>
      </w:r>
      <w:r w:rsidR="00CA7C97">
        <w:rPr>
          <w:rFonts w:ascii="Times New Roman" w:hAnsi="Times New Roman" w:cs="Times New Roman"/>
          <w:sz w:val="24"/>
          <w:szCs w:val="24"/>
        </w:rPr>
        <w:t>ore progressive dairy farmers (</w:t>
      </w:r>
      <w:commentRangeStart w:id="370"/>
      <w:r w:rsidR="00CA7C97">
        <w:rPr>
          <w:rFonts w:ascii="Times New Roman" w:hAnsi="Times New Roman" w:cs="Times New Roman"/>
          <w:sz w:val="24"/>
          <w:szCs w:val="24"/>
        </w:rPr>
        <w:t>younger</w:t>
      </w:r>
      <w:r w:rsidR="00E94876">
        <w:rPr>
          <w:rFonts w:ascii="Times New Roman" w:hAnsi="Times New Roman" w:cs="Times New Roman"/>
          <w:sz w:val="24"/>
          <w:szCs w:val="24"/>
        </w:rPr>
        <w:t xml:space="preserve"> in age</w:t>
      </w:r>
      <w:r w:rsidR="000C2369">
        <w:rPr>
          <w:rFonts w:ascii="Times New Roman" w:hAnsi="Times New Roman" w:cs="Times New Roman"/>
          <w:sz w:val="24"/>
          <w:szCs w:val="24"/>
        </w:rPr>
        <w:t>, had children with higher education levels</w:t>
      </w:r>
      <w:commentRangeEnd w:id="370"/>
      <w:r w:rsidR="000C26E4">
        <w:rPr>
          <w:rStyle w:val="CommentReference"/>
          <w:rFonts w:eastAsiaTheme="minorEastAsia"/>
        </w:rPr>
        <w:commentReference w:id="370"/>
      </w:r>
      <w:r w:rsidR="000C2369">
        <w:rPr>
          <w:rFonts w:ascii="Times New Roman" w:hAnsi="Times New Roman" w:cs="Times New Roman"/>
          <w:sz w:val="24"/>
          <w:szCs w:val="24"/>
        </w:rPr>
        <w:t xml:space="preserve">, </w:t>
      </w:r>
      <w:r w:rsidR="00571CF6">
        <w:rPr>
          <w:rFonts w:ascii="Times New Roman" w:hAnsi="Times New Roman" w:cs="Times New Roman"/>
          <w:sz w:val="24"/>
          <w:szCs w:val="24"/>
        </w:rPr>
        <w:t>more likely to invest</w:t>
      </w:r>
      <w:r w:rsidR="00D90447">
        <w:rPr>
          <w:rFonts w:ascii="Times New Roman" w:hAnsi="Times New Roman" w:cs="Times New Roman"/>
          <w:sz w:val="24"/>
          <w:szCs w:val="24"/>
        </w:rPr>
        <w:t xml:space="preserve"> in the future for their farm) were more likely to have a lower bulk tank milk </w:t>
      </w:r>
      <w:r w:rsidR="00C66B43">
        <w:rPr>
          <w:rFonts w:ascii="Times New Roman" w:hAnsi="Times New Roman" w:cs="Times New Roman"/>
          <w:sz w:val="24"/>
          <w:szCs w:val="24"/>
        </w:rPr>
        <w:t xml:space="preserve">somatic cell count </w:t>
      </w:r>
      <w:r w:rsidR="00492F46">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1998)</w:t>
      </w:r>
      <w:r w:rsidR="00492F46">
        <w:rPr>
          <w:rFonts w:ascii="Times New Roman" w:hAnsi="Times New Roman" w:cs="Times New Roman"/>
          <w:sz w:val="24"/>
          <w:szCs w:val="24"/>
        </w:rPr>
        <w:fldChar w:fldCharType="end"/>
      </w:r>
      <w:r w:rsidR="00C130A9">
        <w:rPr>
          <w:rFonts w:ascii="Times New Roman" w:hAnsi="Times New Roman" w:cs="Times New Roman"/>
          <w:sz w:val="24"/>
          <w:szCs w:val="24"/>
        </w:rPr>
        <w:t xml:space="preserve">. </w:t>
      </w:r>
      <w:r w:rsidR="00D53780">
        <w:rPr>
          <w:rFonts w:ascii="Times New Roman" w:hAnsi="Times New Roman" w:cs="Times New Roman"/>
          <w:sz w:val="24"/>
          <w:szCs w:val="24"/>
        </w:rPr>
        <w:t>We speculate that a</w:t>
      </w:r>
      <w:r w:rsidR="00FC180B">
        <w:rPr>
          <w:rFonts w:ascii="Times New Roman" w:hAnsi="Times New Roman" w:cs="Times New Roman"/>
          <w:sz w:val="24"/>
          <w:szCs w:val="24"/>
        </w:rPr>
        <w:t>n extension of this relationship is that progressive dairy farmers</w:t>
      </w:r>
      <w:r w:rsidR="003E3AE7">
        <w:rPr>
          <w:rFonts w:ascii="Times New Roman" w:hAnsi="Times New Roman" w:cs="Times New Roman"/>
          <w:sz w:val="24"/>
          <w:szCs w:val="24"/>
        </w:rPr>
        <w:t xml:space="preserve"> </w:t>
      </w:r>
      <w:r w:rsidR="009272E4">
        <w:rPr>
          <w:rFonts w:ascii="Times New Roman" w:hAnsi="Times New Roman" w:cs="Times New Roman"/>
          <w:sz w:val="24"/>
          <w:szCs w:val="24"/>
        </w:rPr>
        <w:t xml:space="preserve">already </w:t>
      </w:r>
      <w:r w:rsidR="003E3AE7">
        <w:rPr>
          <w:rFonts w:ascii="Times New Roman" w:hAnsi="Times New Roman" w:cs="Times New Roman"/>
          <w:sz w:val="24"/>
          <w:szCs w:val="24"/>
        </w:rPr>
        <w:t>using a bedded pack</w:t>
      </w:r>
      <w:r w:rsidR="00FC180B">
        <w:rPr>
          <w:rFonts w:ascii="Times New Roman" w:hAnsi="Times New Roman" w:cs="Times New Roman"/>
          <w:sz w:val="24"/>
          <w:szCs w:val="24"/>
        </w:rPr>
        <w:t xml:space="preserve"> may be </w:t>
      </w:r>
      <w:r w:rsidRPr="00604EDE">
        <w:rPr>
          <w:rFonts w:ascii="Times New Roman" w:hAnsi="Times New Roman" w:cs="Times New Roman"/>
          <w:sz w:val="24"/>
          <w:szCs w:val="24"/>
        </w:rPr>
        <w:t>more likely to have implemented stricter control programs for contagious mastitis pathogens</w:t>
      </w:r>
      <w:r w:rsidR="00FC180B">
        <w:rPr>
          <w:rFonts w:ascii="Times New Roman" w:hAnsi="Times New Roman" w:cs="Times New Roman"/>
          <w:sz w:val="24"/>
          <w:szCs w:val="24"/>
        </w:rPr>
        <w:t xml:space="preserve"> such as </w:t>
      </w:r>
      <w:r w:rsidR="00FC180B">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366"/>
      <w:r w:rsidR="0041164B">
        <w:rPr>
          <w:rStyle w:val="CommentReference"/>
          <w:rFonts w:eastAsiaTheme="minorEastAsia"/>
        </w:rPr>
        <w:commentReference w:id="366"/>
      </w: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371"/>
      <w:r w:rsidRPr="00604EDE">
        <w:rPr>
          <w:rFonts w:ascii="Times New Roman" w:hAnsi="Times New Roman" w:cs="Times New Roman"/>
          <w:sz w:val="24"/>
          <w:szCs w:val="24"/>
        </w:rPr>
        <w:t xml:space="preserve">18 Minnesota farms </w:t>
      </w:r>
      <w:commentRangeEnd w:id="371"/>
      <w:r w:rsidR="000C26E4">
        <w:rPr>
          <w:rStyle w:val="CommentReference"/>
          <w:rFonts w:eastAsiaTheme="minorEastAsia"/>
        </w:rPr>
        <w:commentReference w:id="371"/>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w:t>
      </w:r>
      <w:r w:rsidR="006B60AB">
        <w:rPr>
          <w:rFonts w:ascii="Times New Roman" w:hAnsi="Times New Roman" w:cs="Times New Roman"/>
          <w:sz w:val="24"/>
          <w:szCs w:val="24"/>
        </w:rPr>
        <w:lastRenderedPageBreak/>
        <w:t xml:space="preserve">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317D7BD9" w14:textId="2CC028C5" w:rsidR="00102256" w:rsidDel="004A30F3" w:rsidRDefault="00A21424" w:rsidP="005F6118">
      <w:pPr>
        <w:autoSpaceDE w:val="0"/>
        <w:autoSpaceDN w:val="0"/>
        <w:adjustRightInd w:val="0"/>
        <w:spacing w:line="480" w:lineRule="auto"/>
        <w:ind w:firstLine="720"/>
        <w:rPr>
          <w:del w:id="372" w:author="Sandra Godden" w:date="2023-10-13T10:13:00Z"/>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373" w:author="Sandra Godden" w:date="2023-10-13T10:12:00Z">
        <w:r w:rsidR="000C26E4">
          <w:rPr>
            <w:rFonts w:ascii="Times New Roman" w:hAnsi="Times New Roman" w:cs="Times New Roman"/>
            <w:sz w:val="24"/>
            <w:szCs w:val="24"/>
          </w:rPr>
          <w:t>ed</w:t>
        </w:r>
      </w:ins>
      <w:del w:id="374"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375"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del w:id="376" w:author="Sandra Godden" w:date="2023-10-13T10:13:00Z">
        <w:r w:rsidR="00A147D2" w:rsidDel="004A30F3">
          <w:rPr>
            <w:rFonts w:ascii="Times New Roman" w:hAnsi="Times New Roman" w:cs="Times New Roman"/>
            <w:sz w:val="24"/>
            <w:szCs w:val="24"/>
          </w:rPr>
          <w:delText xml:space="preserve">However, </w:delText>
        </w:r>
        <w:r w:rsidR="00DD4BE9" w:rsidDel="004A30F3">
          <w:rPr>
            <w:rFonts w:ascii="Times New Roman" w:hAnsi="Times New Roman" w:cs="Times New Roman"/>
            <w:sz w:val="24"/>
            <w:szCs w:val="24"/>
          </w:rPr>
          <w:delText>the aerobic culture methodology</w:delText>
        </w:r>
        <w:r w:rsidR="006C27BB" w:rsidDel="004A30F3">
          <w:rPr>
            <w:rFonts w:ascii="Times New Roman" w:hAnsi="Times New Roman" w:cs="Times New Roman"/>
            <w:sz w:val="24"/>
            <w:szCs w:val="24"/>
          </w:rPr>
          <w:delText xml:space="preserve"> (all carried out at the </w:delText>
        </w:r>
        <w:r w:rsidR="00C94D3A" w:rsidDel="004A30F3">
          <w:rPr>
            <w:rFonts w:ascii="Times New Roman" w:hAnsi="Times New Roman" w:cs="Times New Roman"/>
            <w:sz w:val="24"/>
            <w:szCs w:val="24"/>
          </w:rPr>
          <w:delText xml:space="preserve">Laboratory for Udder Health, </w:delText>
        </w:r>
        <w:r w:rsidR="006C27BB" w:rsidDel="004A30F3">
          <w:rPr>
            <w:rFonts w:ascii="Times New Roman" w:hAnsi="Times New Roman" w:cs="Times New Roman"/>
            <w:sz w:val="24"/>
            <w:szCs w:val="24"/>
          </w:rPr>
          <w:delText>University</w:delText>
        </w:r>
        <w:r w:rsidR="00DD4BE9" w:rsidDel="004A30F3">
          <w:rPr>
            <w:rFonts w:ascii="Times New Roman" w:hAnsi="Times New Roman" w:cs="Times New Roman"/>
            <w:sz w:val="24"/>
            <w:szCs w:val="24"/>
          </w:rPr>
          <w:delText xml:space="preserve"> </w:delText>
        </w:r>
        <w:r w:rsidR="006C27BB" w:rsidDel="004A30F3">
          <w:rPr>
            <w:rFonts w:ascii="Times New Roman" w:hAnsi="Times New Roman" w:cs="Times New Roman"/>
            <w:sz w:val="24"/>
            <w:szCs w:val="24"/>
          </w:rPr>
          <w:delText xml:space="preserve">of Minnesota) </w:delText>
        </w:r>
        <w:r w:rsidR="00DD4BE9" w:rsidDel="004A30F3">
          <w:rPr>
            <w:rFonts w:ascii="Times New Roman" w:hAnsi="Times New Roman" w:cs="Times New Roman"/>
            <w:sz w:val="24"/>
            <w:szCs w:val="24"/>
          </w:rPr>
          <w:delText>following collection</w:delText>
        </w:r>
        <w:r w:rsidR="006C27BB" w:rsidDel="004A30F3">
          <w:rPr>
            <w:rFonts w:ascii="Times New Roman" w:hAnsi="Times New Roman" w:cs="Times New Roman"/>
            <w:sz w:val="24"/>
            <w:szCs w:val="24"/>
          </w:rPr>
          <w:delText xml:space="preserve"> was very similar between studies, hopefully </w:delText>
        </w:r>
        <w:r w:rsidR="00E24EF5" w:rsidDel="004A30F3">
          <w:rPr>
            <w:rFonts w:ascii="Times New Roman" w:hAnsi="Times New Roman" w:cs="Times New Roman"/>
            <w:sz w:val="24"/>
            <w:szCs w:val="24"/>
          </w:rPr>
          <w:delText>facilitating</w:delText>
        </w:r>
        <w:r w:rsidR="006C27BB" w:rsidDel="004A30F3">
          <w:rPr>
            <w:rFonts w:ascii="Times New Roman" w:hAnsi="Times New Roman" w:cs="Times New Roman"/>
            <w:sz w:val="24"/>
            <w:szCs w:val="24"/>
          </w:rPr>
          <w:delText xml:space="preserve"> </w:delText>
        </w:r>
        <w:r w:rsidR="00E24EF5" w:rsidDel="004A30F3">
          <w:rPr>
            <w:rFonts w:ascii="Times New Roman" w:hAnsi="Times New Roman" w:cs="Times New Roman"/>
            <w:sz w:val="24"/>
            <w:szCs w:val="24"/>
          </w:rPr>
          <w:delText>direct comparisons.</w:delText>
        </w:r>
        <w:r w:rsidRPr="00604EDE" w:rsidDel="004A30F3">
          <w:rPr>
            <w:rFonts w:ascii="Times New Roman" w:hAnsi="Times New Roman" w:cs="Times New Roman"/>
            <w:sz w:val="24"/>
            <w:szCs w:val="24"/>
          </w:rPr>
          <w:delText xml:space="preserve"> </w:delText>
        </w:r>
      </w:del>
    </w:p>
    <w:p w14:paraId="264AD6EF" w14:textId="0200BEAD" w:rsidR="00A21424" w:rsidRPr="006E592D" w:rsidRDefault="000C7AA2" w:rsidP="0075028E">
      <w:pPr>
        <w:autoSpaceDE w:val="0"/>
        <w:autoSpaceDN w:val="0"/>
        <w:adjustRightInd w:val="0"/>
        <w:spacing w:line="480" w:lineRule="auto"/>
        <w:ind w:firstLine="720"/>
        <w:rPr>
          <w:rFonts w:ascii="Times New Roman" w:hAnsi="Times New Roman" w:cs="Times New Roman"/>
          <w:sz w:val="24"/>
          <w:szCs w:val="24"/>
        </w:rPr>
      </w:pPr>
      <w:commentRangeStart w:id="377"/>
      <w:r>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Pr>
          <w:rFonts w:ascii="Times New Roman" w:hAnsi="Times New Roman" w:cs="Times New Roman"/>
          <w:sz w:val="24"/>
          <w:szCs w:val="24"/>
        </w:rPr>
        <w:t xml:space="preserve">sample </w:t>
      </w:r>
      <w:commentRangeEnd w:id="377"/>
      <w:r w:rsidR="004A30F3">
        <w:rPr>
          <w:rStyle w:val="CommentReference"/>
          <w:rFonts w:eastAsiaTheme="minorEastAsia"/>
        </w:rPr>
        <w:commentReference w:id="377"/>
      </w:r>
      <w:ins w:id="378"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00A21424"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00A21424"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00A21424"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00A21424"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00A21424"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0056BFE5" w14:textId="1A1221D0" w:rsidR="00A21424" w:rsidRPr="00604EDE" w:rsidRDefault="00C41E82">
      <w:pPr>
        <w:pStyle w:val="ListParagraph"/>
        <w:autoSpaceDE w:val="0"/>
        <w:autoSpaceDN w:val="0"/>
        <w:adjustRightInd w:val="0"/>
        <w:spacing w:line="480" w:lineRule="auto"/>
        <w:rPr>
          <w:b/>
          <w:bCs/>
        </w:rPr>
        <w:pPrChange w:id="379" w:author="Sandra Godden" w:date="2023-10-13T10:14:00Z">
          <w:pPr>
            <w:pStyle w:val="ListParagraph"/>
            <w:numPr>
              <w:numId w:val="11"/>
            </w:numPr>
            <w:autoSpaceDE w:val="0"/>
            <w:autoSpaceDN w:val="0"/>
            <w:adjustRightInd w:val="0"/>
            <w:spacing w:line="480" w:lineRule="auto"/>
            <w:ind w:hanging="360"/>
          </w:pPr>
        </w:pPrChange>
      </w:pPr>
      <w:commentRangeStart w:id="380"/>
      <w:r>
        <w:rPr>
          <w:b/>
          <w:bCs/>
        </w:rPr>
        <w:lastRenderedPageBreak/>
        <w:t xml:space="preserve">Univariate analysis of </w:t>
      </w:r>
      <w:ins w:id="381" w:author="Sandra Godden" w:date="2023-10-13T10:25:00Z">
        <w:r w:rsidR="00E8288A">
          <w:rPr>
            <w:b/>
            <w:bCs/>
          </w:rPr>
          <w:t xml:space="preserve">farm management factors associated with </w:t>
        </w:r>
      </w:ins>
      <w:r>
        <w:rPr>
          <w:b/>
          <w:bCs/>
        </w:rPr>
        <w:t>b</w:t>
      </w:r>
      <w:r w:rsidR="00A21424" w:rsidRPr="00604EDE">
        <w:rPr>
          <w:b/>
          <w:bCs/>
        </w:rPr>
        <w:t>ulk tank milk</w:t>
      </w:r>
      <w:ins w:id="382" w:author="Sandra Godden" w:date="2023-10-13T10:15:00Z">
        <w:r w:rsidR="004A30F3">
          <w:rPr>
            <w:b/>
            <w:bCs/>
          </w:rPr>
          <w:t xml:space="preserve"> quality,</w:t>
        </w:r>
      </w:ins>
      <w:r w:rsidR="00A21424" w:rsidRPr="00604EDE">
        <w:rPr>
          <w:b/>
          <w:bCs/>
        </w:rPr>
        <w:t xml:space="preserve"> udder health and </w:t>
      </w:r>
      <w:ins w:id="383" w:author="Sandra Godden" w:date="2023-10-13T10:24:00Z">
        <w:r w:rsidR="00E8288A">
          <w:rPr>
            <w:b/>
            <w:bCs/>
          </w:rPr>
          <w:t xml:space="preserve">udder </w:t>
        </w:r>
      </w:ins>
      <w:r w:rsidR="00A21424" w:rsidRPr="00604EDE">
        <w:rPr>
          <w:b/>
          <w:bCs/>
        </w:rPr>
        <w:t>hygiene measures</w:t>
      </w:r>
      <w:commentRangeEnd w:id="380"/>
      <w:r w:rsidR="00E8288A">
        <w:rPr>
          <w:rStyle w:val="CommentReference"/>
          <w:rFonts w:asciiTheme="minorHAnsi" w:eastAsiaTheme="minorEastAsia" w:hAnsiTheme="minorHAnsi" w:cstheme="minorBidi"/>
        </w:rPr>
        <w:commentReference w:id="380"/>
      </w:r>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384"/>
      <w:r w:rsidRPr="0024316E">
        <w:rPr>
          <w:rFonts w:ascii="Times New Roman" w:hAnsi="Times New Roman" w:cs="Times New Roman"/>
          <w:sz w:val="24"/>
          <w:szCs w:val="24"/>
        </w:rPr>
        <w:t xml:space="preserve">As results from the multivariable models exploring the </w:t>
      </w:r>
      <w:ins w:id="385" w:author="Sandra Godden" w:date="2023-10-13T10:15:00Z">
        <w:r w:rsidR="004A30F3">
          <w:rPr>
            <w:rFonts w:ascii="Times New Roman" w:hAnsi="Times New Roman" w:cs="Times New Roman"/>
            <w:sz w:val="24"/>
            <w:szCs w:val="24"/>
          </w:rPr>
          <w:t>relationship</w:t>
        </w:r>
      </w:ins>
      <w:del w:id="386" w:author="Sandra Godden" w:date="2023-10-13T10:15:00Z">
        <w:r w:rsidRPr="0024316E" w:rsidDel="004A30F3">
          <w:rPr>
            <w:rFonts w:ascii="Times New Roman" w:hAnsi="Times New Roman" w:cs="Times New Roman"/>
            <w:sz w:val="24"/>
            <w:szCs w:val="24"/>
          </w:rPr>
          <w:delText>effect of</w:delText>
        </w:r>
      </w:del>
      <w:ins w:id="387"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388"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384"/>
      <w:r w:rsidR="0089310C">
        <w:rPr>
          <w:rStyle w:val="CommentReference"/>
          <w:rFonts w:eastAsiaTheme="minorEastAsia"/>
        </w:rPr>
        <w:commentReference w:id="384"/>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389" w:author="Sandra Godden" w:date="2023-10-13T10:17:00Z">
        <w:r w:rsidR="004A30F3">
          <w:rPr>
            <w:rFonts w:ascii="Times New Roman" w:hAnsi="Times New Roman" w:cs="Times New Roman"/>
            <w:sz w:val="24"/>
            <w:szCs w:val="24"/>
          </w:rPr>
          <w:t>finding</w:t>
        </w:r>
      </w:ins>
      <w:del w:id="390"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2828F481"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xml:space="preserve">, or amount of bedding material in stall), cows tended to have </w:t>
      </w:r>
      <w:r w:rsidR="00BA06FD">
        <w:rPr>
          <w:rFonts w:ascii="Times New Roman" w:hAnsi="Times New Roman" w:cs="Times New Roman"/>
          <w:sz w:val="24"/>
          <w:szCs w:val="24"/>
        </w:rPr>
        <w:lastRenderedPageBreak/>
        <w:t>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391"/>
      <w:r w:rsidR="00D5759E">
        <w:rPr>
          <w:rFonts w:ascii="Times New Roman" w:hAnsi="Times New Roman" w:cs="Times New Roman"/>
          <w:sz w:val="24"/>
          <w:szCs w:val="24"/>
        </w:rPr>
        <w:t>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391"/>
      <w:r w:rsidR="004A30F3">
        <w:rPr>
          <w:rStyle w:val="CommentReference"/>
          <w:rFonts w:eastAsiaTheme="minorEastAsia"/>
        </w:rPr>
        <w:commentReference w:id="391"/>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392"/>
      <w:r w:rsidRPr="00604EDE">
        <w:rPr>
          <w:rFonts w:ascii="Times New Roman" w:hAnsi="Times New Roman" w:cs="Times New Roman"/>
          <w:sz w:val="24"/>
          <w:szCs w:val="24"/>
        </w:rPr>
        <w:t xml:space="preserve">Multiple measures of udder health in this </w:t>
      </w:r>
      <w:ins w:id="393" w:author="Sandra Godden" w:date="2023-10-13T10:19:00Z">
        <w:r w:rsidR="004A30F3">
          <w:rPr>
            <w:rFonts w:ascii="Times New Roman" w:hAnsi="Times New Roman" w:cs="Times New Roman"/>
            <w:sz w:val="24"/>
            <w:szCs w:val="24"/>
          </w:rPr>
          <w:t>study</w:t>
        </w:r>
      </w:ins>
      <w:del w:id="394"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395" w:author="Sandra Godden" w:date="2023-10-13T10:19:00Z">
        <w:r w:rsidR="004A30F3">
          <w:rPr>
            <w:rFonts w:ascii="Times New Roman" w:hAnsi="Times New Roman" w:cs="Times New Roman"/>
            <w:sz w:val="24"/>
            <w:szCs w:val="24"/>
          </w:rPr>
          <w:t>associated with</w:t>
        </w:r>
      </w:ins>
      <w:del w:id="396"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392"/>
      <w:r w:rsidR="004A30F3">
        <w:rPr>
          <w:rStyle w:val="CommentReference"/>
          <w:rFonts w:eastAsiaTheme="minorEastAsia"/>
        </w:rPr>
        <w:commentReference w:id="392"/>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 third </w:t>
      </w:r>
      <w:ins w:id="397" w:author="Sandra Godden" w:date="2023-10-13T10:22:00Z">
        <w:r w:rsidR="004A30F3">
          <w:rPr>
            <w:rFonts w:ascii="Times New Roman" w:hAnsi="Times New Roman" w:cs="Times New Roman"/>
            <w:sz w:val="24"/>
            <w:szCs w:val="24"/>
          </w:rPr>
          <w:t>interesting finding</w:t>
        </w:r>
      </w:ins>
      <w:del w:id="398"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665BD774" w:rsidR="000F597F" w:rsidRPr="00604EDE" w:rsidRDefault="00F33A13">
      <w:pPr>
        <w:pStyle w:val="ListParagraph"/>
        <w:autoSpaceDE w:val="0"/>
        <w:autoSpaceDN w:val="0"/>
        <w:adjustRightInd w:val="0"/>
        <w:spacing w:line="480" w:lineRule="auto"/>
        <w:rPr>
          <w:b/>
          <w:bCs/>
        </w:rPr>
        <w:pPrChange w:id="399" w:author="Sandra Godden" w:date="2023-10-13T10:23:00Z">
          <w:pPr>
            <w:pStyle w:val="ListParagraph"/>
            <w:numPr>
              <w:numId w:val="11"/>
            </w:numPr>
            <w:autoSpaceDE w:val="0"/>
            <w:autoSpaceDN w:val="0"/>
            <w:adjustRightInd w:val="0"/>
            <w:spacing w:line="480" w:lineRule="auto"/>
            <w:ind w:hanging="360"/>
          </w:pPr>
        </w:pPrChange>
      </w:pPr>
      <w:commentRangeStart w:id="400"/>
      <w:r>
        <w:rPr>
          <w:b/>
          <w:bCs/>
        </w:rPr>
        <w:t>Unconditional comparison of b</w:t>
      </w:r>
      <w:r w:rsidR="000F597F" w:rsidRPr="00604EDE">
        <w:rPr>
          <w:b/>
          <w:bCs/>
        </w:rPr>
        <w:t xml:space="preserve">ulk tank milk </w:t>
      </w:r>
      <w:ins w:id="401" w:author="Sandra Godden" w:date="2023-10-13T10:25:00Z">
        <w:r w:rsidR="00E8288A">
          <w:rPr>
            <w:b/>
            <w:bCs/>
          </w:rPr>
          <w:t xml:space="preserve">quality, </w:t>
        </w:r>
      </w:ins>
      <w:r w:rsidR="000F597F" w:rsidRPr="00604EDE">
        <w:rPr>
          <w:b/>
          <w:bCs/>
        </w:rPr>
        <w:t>udder health</w:t>
      </w:r>
      <w:r w:rsidR="000F597F">
        <w:rPr>
          <w:b/>
          <w:bCs/>
        </w:rPr>
        <w:t xml:space="preserve">, </w:t>
      </w:r>
      <w:ins w:id="402" w:author="Sandra Godden" w:date="2023-10-13T10:25:00Z">
        <w:r w:rsidR="00E8288A">
          <w:rPr>
            <w:b/>
            <w:bCs/>
          </w:rPr>
          <w:t xml:space="preserve">milk </w:t>
        </w:r>
      </w:ins>
      <w:r w:rsidR="000F597F">
        <w:rPr>
          <w:b/>
          <w:bCs/>
        </w:rPr>
        <w:t xml:space="preserve">production, and </w:t>
      </w:r>
      <w:ins w:id="403" w:author="Sandra Godden" w:date="2023-10-13T10:26:00Z">
        <w:r w:rsidR="00E8288A">
          <w:rPr>
            <w:b/>
            <w:bCs/>
          </w:rPr>
          <w:t xml:space="preserve">udder </w:t>
        </w:r>
      </w:ins>
      <w:r w:rsidR="000F597F" w:rsidRPr="00604EDE">
        <w:rPr>
          <w:b/>
          <w:bCs/>
        </w:rPr>
        <w:t>hygiene measures</w:t>
      </w:r>
      <w:r>
        <w:rPr>
          <w:b/>
          <w:bCs/>
        </w:rPr>
        <w:t xml:space="preserve"> by facility type</w:t>
      </w:r>
      <w:commentRangeEnd w:id="400"/>
      <w:r w:rsidR="00E8288A">
        <w:rPr>
          <w:rStyle w:val="CommentReference"/>
          <w:rFonts w:asciiTheme="minorHAnsi" w:eastAsiaTheme="minorEastAsia" w:hAnsiTheme="minorHAnsi" w:cstheme="minorBidi"/>
        </w:rPr>
        <w:commentReference w:id="400"/>
      </w:r>
    </w:p>
    <w:p w14:paraId="07ED6998" w14:textId="1DF6CC52"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w:t>
      </w:r>
      <w:r w:rsidR="00A21424" w:rsidRPr="00604EDE">
        <w:rPr>
          <w:rFonts w:ascii="Times New Roman" w:hAnsi="Times New Roman" w:cs="Times New Roman"/>
          <w:sz w:val="24"/>
          <w:szCs w:val="24"/>
        </w:rPr>
        <w:lastRenderedPageBreak/>
        <w:t xml:space="preserve">cow hygiene on bedded pack systems </w:t>
      </w:r>
      <w:r w:rsidR="002D4B29">
        <w:rPr>
          <w:rFonts w:ascii="Times New Roman" w:hAnsi="Times New Roman" w:cs="Times New Roman"/>
          <w:sz w:val="24"/>
          <w:szCs w:val="24"/>
        </w:rPr>
        <w:t xml:space="preserve">is </w:t>
      </w:r>
      <w:r w:rsidR="00A21424" w:rsidRPr="00604EDE">
        <w:rPr>
          <w:rFonts w:ascii="Times New Roman" w:hAnsi="Times New Roman" w:cs="Times New Roman"/>
          <w:sz w:val="24"/>
          <w:szCs w:val="24"/>
        </w:rPr>
        <w:t xml:space="preserve">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all bedded 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535446">
        <w:rPr>
          <w:rFonts w:ascii="Times New Roman" w:hAnsi="Times New Roman" w:cs="Times New Roman"/>
          <w:sz w:val="24"/>
          <w:szCs w:val="24"/>
        </w:rPr>
        <w:t xml:space="preserve">winter season </w:t>
      </w:r>
      <w:r w:rsidR="00CE120B" w:rsidRPr="00202154">
        <w:rPr>
          <w:rFonts w:ascii="Times New Roman" w:hAnsi="Times New Roman" w:cs="Times New Roman"/>
          <w:sz w:val="24"/>
          <w:szCs w:val="24"/>
        </w:rPr>
        <w:t>farm visits where individual animals were often roaming freely in a pen</w:t>
      </w:r>
      <w:r w:rsidR="00535446">
        <w:rPr>
          <w:rFonts w:ascii="Times New Roman" w:hAnsi="Times New Roman" w:cs="Times New Roman"/>
          <w:sz w:val="24"/>
          <w:szCs w:val="24"/>
        </w:rPr>
        <w:t>, or confined in a tiestall barn</w:t>
      </w:r>
      <w:r w:rsidR="00CE120B" w:rsidRPr="00202154">
        <w:rPr>
          <w:rFonts w:ascii="Times New Roman" w:hAnsi="Times New Roman" w:cs="Times New Roman"/>
          <w:sz w:val="24"/>
          <w:szCs w:val="24"/>
        </w:rPr>
        <w:t>.</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lastRenderedPageBreak/>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elevSC</w:t>
      </w:r>
      <w:r w:rsidR="009D7DE4">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chronSC</w:t>
      </w:r>
      <w:r w:rsidR="00A01609">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newSC</w:t>
      </w:r>
      <w:r w:rsidR="0002111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 xml:space="preserve">325,000 cells/mL during summer, </w:t>
      </w:r>
      <w:proofErr w:type="spellStart"/>
      <w:r w:rsidR="00067242">
        <w:rPr>
          <w:rFonts w:ascii="Times New Roman" w:hAnsi="Times New Roman" w:cs="Times New Roman"/>
          <w:sz w:val="24"/>
          <w:szCs w:val="24"/>
        </w:rPr>
        <w:t>Barberg</w:t>
      </w:r>
      <w:proofErr w:type="spellEnd"/>
      <w:r w:rsidR="00067242">
        <w:rPr>
          <w:rFonts w:ascii="Times New Roman" w:hAnsi="Times New Roman" w:cs="Times New Roman"/>
          <w:sz w:val="24"/>
          <w:szCs w:val="24"/>
        </w:rPr>
        <w:t xml:space="preserve">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proofErr w:type="spellStart"/>
      <w:r w:rsidR="002A7F65" w:rsidRPr="00604EDE">
        <w:rPr>
          <w:rFonts w:ascii="Times New Roman" w:hAnsi="Times New Roman" w:cs="Times New Roman"/>
          <w:sz w:val="24"/>
          <w:szCs w:val="24"/>
        </w:rPr>
        <w:t>Barberg</w:t>
      </w:r>
      <w:proofErr w:type="spellEnd"/>
      <w:r w:rsidR="002A7F65" w:rsidRPr="00604EDE">
        <w:rPr>
          <w:rFonts w:ascii="Times New Roman" w:hAnsi="Times New Roman" w:cs="Times New Roman"/>
          <w:sz w:val="24"/>
          <w:szCs w:val="24"/>
        </w:rPr>
        <w:t xml:space="preserve">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404"/>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w:t>
      </w:r>
      <w:commentRangeEnd w:id="404"/>
      <w:r w:rsidR="0054653B">
        <w:rPr>
          <w:rStyle w:val="CommentReference"/>
          <w:rFonts w:eastAsiaTheme="minorEastAsia"/>
        </w:rPr>
        <w:commentReference w:id="404"/>
      </w:r>
      <w:r w:rsidRPr="00604EDE">
        <w:rPr>
          <w:rFonts w:ascii="Times New Roman" w:hAnsi="Times New Roman" w:cs="Times New Roman"/>
          <w:sz w:val="24"/>
          <w:szCs w:val="24"/>
        </w:rPr>
        <w:t xml:space="preserve">. </w:t>
      </w:r>
      <w:commentRangeStart w:id="405"/>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w:t>
      </w:r>
      <w:proofErr w:type="gramStart"/>
      <w:r w:rsidR="00993FA3">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405"/>
      <w:r w:rsidR="004A67AD">
        <w:rPr>
          <w:rStyle w:val="CommentReference"/>
          <w:rFonts w:eastAsiaTheme="minorEastAsia"/>
        </w:rPr>
        <w:commentReference w:id="405"/>
      </w:r>
      <w:commentRangeStart w:id="406"/>
      <w:r w:rsidR="0013451F">
        <w:rPr>
          <w:rFonts w:ascii="Times New Roman" w:hAnsi="Times New Roman" w:cs="Times New Roman"/>
          <w:sz w:val="24"/>
          <w:szCs w:val="24"/>
        </w:rPr>
        <w:t xml:space="preserve">In </w:t>
      </w:r>
      <w:r w:rsidR="0013451F">
        <w:rPr>
          <w:rFonts w:ascii="Times New Roman" w:hAnsi="Times New Roman" w:cs="Times New Roman"/>
          <w:sz w:val="24"/>
          <w:szCs w:val="24"/>
        </w:rPr>
        <w:lastRenderedPageBreak/>
        <w:t>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406"/>
      <w:r w:rsidR="00FA7F62">
        <w:rPr>
          <w:rStyle w:val="CommentReference"/>
          <w:rFonts w:eastAsiaTheme="minorEastAsia"/>
        </w:rPr>
        <w:commentReference w:id="406"/>
      </w:r>
    </w:p>
    <w:p w14:paraId="4CC5B7FF" w14:textId="0DBE57F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407"/>
      <w:commentRangeStart w:id="408"/>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407"/>
      <w:commentRangeEnd w:id="408"/>
      <w:r w:rsidR="00E8288A">
        <w:rPr>
          <w:rStyle w:val="CommentReference"/>
          <w:rFonts w:eastAsiaTheme="minorEastAsia"/>
        </w:rPr>
        <w:commentReference w:id="407"/>
      </w:r>
      <w:commentRangeStart w:id="409"/>
      <w:r w:rsidR="00E8288A">
        <w:rPr>
          <w:rStyle w:val="CommentReference"/>
          <w:rFonts w:eastAsiaTheme="minorEastAsia"/>
        </w:rPr>
        <w:commentReference w:id="408"/>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409"/>
      <w:r w:rsidR="000A2897">
        <w:rPr>
          <w:rStyle w:val="CommentReference"/>
          <w:rFonts w:eastAsiaTheme="minorEastAsia"/>
        </w:rPr>
        <w:commentReference w:id="409"/>
      </w:r>
      <w:commentRangeStart w:id="410"/>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winter 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410"/>
      <w:r w:rsidR="00E8288A">
        <w:rPr>
          <w:rStyle w:val="CommentReference"/>
          <w:rFonts w:eastAsiaTheme="minorEastAsia"/>
        </w:rPr>
        <w:commentReference w:id="410"/>
      </w:r>
    </w:p>
    <w:p w14:paraId="7C9C36BA" w14:textId="444798FD"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t xml:space="preserve">As udder health and </w:t>
      </w:r>
      <w:ins w:id="411"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412"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 xml:space="preserve">the winter in the Northeast. </w:t>
      </w:r>
      <w:r w:rsidRPr="00604EDE">
        <w:rPr>
          <w:rFonts w:ascii="Times New Roman" w:hAnsi="Times New Roman" w:cs="Times New Roman"/>
          <w:sz w:val="24"/>
          <w:szCs w:val="24"/>
        </w:rPr>
        <w:lastRenderedPageBreak/>
        <w:t xml:space="preserve">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w:t>
      </w:r>
      <w:r w:rsidRPr="00604EDE">
        <w:rPr>
          <w:rFonts w:ascii="Times New Roman" w:hAnsi="Times New Roman" w:cs="Times New Roman"/>
          <w:sz w:val="24"/>
          <w:szCs w:val="24"/>
        </w:rPr>
        <w:lastRenderedPageBreak/>
        <w:t xml:space="preserve">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413"/>
      <w:r w:rsidRPr="00604EDE">
        <w:rPr>
          <w:rFonts w:ascii="Times New Roman" w:hAnsi="Times New Roman" w:cs="Times New Roman"/>
          <w:sz w:val="24"/>
          <w:szCs w:val="24"/>
        </w:rPr>
        <w:t>future</w:t>
      </w:r>
      <w:commentRangeEnd w:id="413"/>
      <w:r w:rsidR="000A2897">
        <w:rPr>
          <w:rStyle w:val="CommentReference"/>
          <w:rFonts w:eastAsiaTheme="minorEastAsia"/>
        </w:rPr>
        <w:commentReference w:id="413"/>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414"/>
      <w:r w:rsidRPr="00604EDE">
        <w:rPr>
          <w:rFonts w:ascii="Times New Roman" w:hAnsi="Times New Roman" w:cs="Times New Roman"/>
          <w:b/>
          <w:bCs/>
          <w:sz w:val="24"/>
          <w:szCs w:val="24"/>
        </w:rPr>
        <w:t>Conclusion</w:t>
      </w:r>
      <w:commentRangeEnd w:id="414"/>
      <w:r w:rsidR="005F6F84" w:rsidRPr="00604EDE">
        <w:rPr>
          <w:rStyle w:val="CommentReference"/>
          <w:rFonts w:ascii="Times New Roman" w:eastAsiaTheme="minorEastAsia" w:hAnsi="Times New Roman" w:cs="Times New Roman"/>
          <w:sz w:val="24"/>
          <w:szCs w:val="24"/>
        </w:rPr>
        <w:commentReference w:id="414"/>
      </w:r>
    </w:p>
    <w:p w14:paraId="2C1708A2" w14:textId="142DCD38" w:rsidR="0026413C" w:rsidRPr="00FC6FF7" w:rsidRDefault="0026413C" w:rsidP="0026413C">
      <w:pPr>
        <w:spacing w:after="0" w:line="480" w:lineRule="auto"/>
        <w:ind w:firstLine="720"/>
        <w:rPr>
          <w:rFonts w:ascii="Times New Roman" w:hAnsi="Times New Roman" w:cs="Times New Roman"/>
          <w:sz w:val="24"/>
          <w:szCs w:val="24"/>
        </w:rPr>
      </w:pPr>
      <w:bookmarkStart w:id="415" w:name="_Hlk142292502"/>
      <w:commentRangeStart w:id="416"/>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416"/>
      <w:r w:rsidR="000A2897">
        <w:rPr>
          <w:rStyle w:val="CommentReference"/>
          <w:rFonts w:eastAsiaTheme="minorEastAsia"/>
        </w:rPr>
        <w:commentReference w:id="416"/>
      </w:r>
      <w:r w:rsidRPr="00FC6FF7">
        <w:rPr>
          <w:rFonts w:ascii="Times New Roman" w:hAnsi="Times New Roman" w:cs="Times New Roman"/>
          <w:sz w:val="24"/>
          <w:szCs w:val="24"/>
        </w:rPr>
        <w:t xml:space="preserve">Bedded pack systems did not differ significantly in their milk quality, udder health, </w:t>
      </w:r>
      <w:del w:id="417" w:author="Sandra Godden" w:date="2023-10-13T10:38:00Z">
        <w:r w:rsidRPr="00FC6FF7" w:rsidDel="000A2897">
          <w:rPr>
            <w:rFonts w:ascii="Times New Roman" w:hAnsi="Times New Roman" w:cs="Times New Roman"/>
            <w:sz w:val="24"/>
            <w:szCs w:val="24"/>
          </w:rPr>
          <w:delText xml:space="preserve">or </w:delText>
        </w:r>
      </w:del>
      <w:ins w:id="418"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419"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420" w:author="Sandra Godden" w:date="2023-10-13T10:38:00Z">
        <w:r w:rsidR="000A2897">
          <w:rPr>
            <w:rFonts w:ascii="Times New Roman" w:hAnsi="Times New Roman" w:cs="Times New Roman"/>
            <w:sz w:val="24"/>
            <w:szCs w:val="24"/>
          </w:rPr>
          <w:t>as</w:t>
        </w:r>
      </w:ins>
      <w:del w:id="421"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winter housing systems </w:t>
      </w:r>
      <w:ins w:id="422" w:author="Sandra Godden" w:date="2023-10-13T10:38:00Z">
        <w:r w:rsidR="000A2897">
          <w:rPr>
            <w:rFonts w:ascii="Times New Roman" w:hAnsi="Times New Roman" w:cs="Times New Roman"/>
            <w:sz w:val="24"/>
            <w:szCs w:val="24"/>
          </w:rPr>
          <w:t xml:space="preserve">(freestall or tie 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423"/>
      <w:r w:rsidRPr="00FC6FF7">
        <w:rPr>
          <w:rFonts w:ascii="Times New Roman" w:hAnsi="Times New Roman" w:cs="Times New Roman"/>
          <w:sz w:val="24"/>
          <w:szCs w:val="24"/>
        </w:rPr>
        <w:t>Bedded</w:t>
      </w:r>
      <w:commentRangeEnd w:id="423"/>
      <w:r w:rsidR="000A2897">
        <w:rPr>
          <w:rStyle w:val="CommentReference"/>
          <w:rFonts w:eastAsiaTheme="minorEastAsia"/>
        </w:rPr>
        <w:commentReference w:id="423"/>
      </w:r>
      <w:r w:rsidRPr="00FC6FF7">
        <w:rPr>
          <w:rFonts w:ascii="Times New Roman" w:hAnsi="Times New Roman" w:cs="Times New Roman"/>
          <w:sz w:val="24"/>
          <w:szCs w:val="24"/>
        </w:rPr>
        <w:t xml:space="preserve"> packs can therefore be considered as a viable option for pasture-based herds looking for a </w:t>
      </w:r>
      <w:commentRangeStart w:id="424"/>
      <w:del w:id="425" w:author="Sandra Godden" w:date="2023-10-13T10:40:00Z">
        <w:r w:rsidRPr="00FC6FF7" w:rsidDel="000A2897">
          <w:rPr>
            <w:rFonts w:ascii="Times New Roman" w:hAnsi="Times New Roman" w:cs="Times New Roman"/>
            <w:sz w:val="24"/>
            <w:szCs w:val="24"/>
          </w:rPr>
          <w:delText xml:space="preserve">more affordable </w:delText>
        </w:r>
      </w:del>
      <w:commentRangeEnd w:id="424"/>
      <w:r w:rsidR="000A2897">
        <w:rPr>
          <w:rStyle w:val="CommentReference"/>
          <w:rFonts w:eastAsiaTheme="minorEastAsia"/>
        </w:rPr>
        <w:commentReference w:id="424"/>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39946328"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1714A90F" w14:textId="77777777" w:rsidR="00CB4B53" w:rsidRPr="00CB4B53" w:rsidRDefault="00262957" w:rsidP="00CB4B53">
      <w:pPr>
        <w:pStyle w:val="EndNoteBibliography"/>
        <w:spacing w:after="240"/>
      </w:pPr>
      <w:r w:rsidRPr="00A05ED9">
        <w:rPr>
          <w:b/>
          <w:bCs/>
          <w:szCs w:val="24"/>
        </w:rPr>
        <w:lastRenderedPageBreak/>
        <w:fldChar w:fldCharType="begin"/>
      </w:r>
      <w:r w:rsidRPr="00A05ED9">
        <w:rPr>
          <w:b/>
          <w:bCs/>
          <w:szCs w:val="24"/>
        </w:rPr>
        <w:instrText xml:space="preserve"> ADDIN EN.REFLIST </w:instrText>
      </w:r>
      <w:r w:rsidRPr="00A05ED9">
        <w:rPr>
          <w:b/>
          <w:bCs/>
          <w:szCs w:val="24"/>
        </w:rPr>
        <w:fldChar w:fldCharType="separate"/>
      </w:r>
      <w:r w:rsidR="00CB4B53" w:rsidRPr="00CB4B53">
        <w:t>Adkins, P. R. F., L. M. Placheta, M. R. Borchers, J. M. Bewley, and J. R. Middleton. 2022. Distribution of staphylococcal and mammaliicoccal species from compost-bedded pack or sand-bedded freestall dairy farms. J Dairy Sci 105(7):6261-6270.</w:t>
      </w:r>
    </w:p>
    <w:p w14:paraId="4C2EBD76" w14:textId="77777777" w:rsidR="00CB4B53" w:rsidRPr="00CB4B53" w:rsidRDefault="00CB4B53" w:rsidP="00CB4B53">
      <w:pPr>
        <w:pStyle w:val="EndNoteBibliography"/>
        <w:spacing w:after="240"/>
      </w:pPr>
      <w:r w:rsidRPr="00CB4B53">
        <w:t>Albino, R. L., J. L. Taraba, M. I. Marcondes, E. A. Eckelkamp, and J. M. Bewley. 2018. Comparison of bacterial populations in bedding material, on teat ends, and in milk of cows housed in compost bedded pack barns J. Animal Production Science 58(9):1686-1691.</w:t>
      </w:r>
    </w:p>
    <w:p w14:paraId="389B471B" w14:textId="77777777" w:rsidR="00CB4B53" w:rsidRPr="00CB4B53" w:rsidRDefault="00CB4B53" w:rsidP="00CB4B53">
      <w:pPr>
        <w:pStyle w:val="EndNoteBibliography"/>
        <w:spacing w:after="240"/>
      </w:pPr>
      <w:r w:rsidRPr="00CB4B5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00DAC778" w14:textId="77777777" w:rsidR="00CB4B53" w:rsidRPr="00CB4B53" w:rsidRDefault="00CB4B53" w:rsidP="00CB4B53">
      <w:pPr>
        <w:pStyle w:val="EndNoteBibliography"/>
        <w:spacing w:after="240"/>
      </w:pPr>
      <w:r w:rsidRPr="00CB4B53">
        <w:t>Andrews, T., C. E. Jeffrey, R. E. Gilker, D. A. Neher, and J. W. Barlow. 2021. Design and implementation of a survey quantifying winter housing and bedding types used on Vermont organic dairy farms. J. Dairy Sci. 104(7):8326-8337.</w:t>
      </w:r>
    </w:p>
    <w:p w14:paraId="2BD7E21D" w14:textId="77777777" w:rsidR="00CB4B53" w:rsidRPr="00CB4B53" w:rsidRDefault="00CB4B53" w:rsidP="00CB4B53">
      <w:pPr>
        <w:pStyle w:val="EndNoteBibliography"/>
        <w:spacing w:after="240"/>
      </w:pPr>
      <w:r w:rsidRPr="00CB4B53">
        <w:t>Barberg, A., M. Endres, and K. Janni. 2007a. Compost Dairy Barns in Minnesota: A Descriptive Study. Applied Engineering in Agriculture 23:231-238.</w:t>
      </w:r>
    </w:p>
    <w:p w14:paraId="750798B7" w14:textId="77777777" w:rsidR="00CB4B53" w:rsidRPr="00CB4B53" w:rsidRDefault="00CB4B53" w:rsidP="00CB4B53">
      <w:pPr>
        <w:pStyle w:val="EndNoteBibliography"/>
        <w:spacing w:after="240"/>
      </w:pPr>
      <w:r w:rsidRPr="00CB4B53">
        <w:t>Barberg, A. E., M. I. Endres, J. A. Salfer, and J. K. Reneau. 2007b. Performance and welfare of dairy cows in an alternative housing system in Minnesota. J Dairy Sci 90(3):1575-1583.</w:t>
      </w:r>
    </w:p>
    <w:p w14:paraId="1278F684" w14:textId="77777777" w:rsidR="00CB4B53" w:rsidRPr="00CB4B53" w:rsidRDefault="00CB4B53" w:rsidP="00CB4B53">
      <w:pPr>
        <w:pStyle w:val="EndNoteBibliography"/>
        <w:spacing w:after="240"/>
      </w:pPr>
      <w:r w:rsidRPr="00CB4B53">
        <w:t>Barkema, H. W., Y. H. Schukken, T. J. Lam, M. L. Beiboer, G. Benedictus, and A. Brand. 1998. Management practices associated with low, medium, and high somatic cell counts in bulk milk. J. Dairy Sci 81(7):1917-1927.</w:t>
      </w:r>
    </w:p>
    <w:p w14:paraId="7ABD2416" w14:textId="77777777" w:rsidR="00CB4B53" w:rsidRPr="00CB4B53" w:rsidRDefault="00CB4B53" w:rsidP="00CB4B53">
      <w:pPr>
        <w:pStyle w:val="EndNoteBibliography"/>
        <w:spacing w:after="240"/>
      </w:pPr>
      <w:r w:rsidRPr="00CB4B53">
        <w:t>Barkema, H. W., M. A. von Keyserlingk, J. P. Kastelic, T. J. Lam, C. Luby, J. P. Roy, S. J. LeBlanc, G. P. Keefe, and D. F. Kelton. 2015. Invited review: Changes in the dairy industry affecting dairy cattle health and welfare. J Dairy Sci 98(11):7426-7445.</w:t>
      </w:r>
    </w:p>
    <w:p w14:paraId="7DDC2A0C" w14:textId="77777777" w:rsidR="00CB4B53" w:rsidRPr="00CB4B53" w:rsidRDefault="00CB4B53" w:rsidP="00CB4B53">
      <w:pPr>
        <w:pStyle w:val="EndNoteBibliography"/>
        <w:spacing w:after="240"/>
      </w:pPr>
      <w:r w:rsidRPr="00CB4B53">
        <w:t>Bewley, J., J. Taraba, G. Day, R. Black, and F. Damasceno. 2012. Compost Bedded Pack Barn Design: Features and Management Considerations. University of Kentucky Cooperative Extension Service Publication ID.</w:t>
      </w:r>
    </w:p>
    <w:p w14:paraId="637CE3A7" w14:textId="77777777" w:rsidR="00CB4B53" w:rsidRPr="00CB4B53" w:rsidRDefault="00CB4B53" w:rsidP="00CB4B53">
      <w:pPr>
        <w:pStyle w:val="EndNoteBibliography"/>
        <w:spacing w:after="240"/>
      </w:pPr>
      <w:r w:rsidRPr="00CB4B53">
        <w:t>Bickert, W. G., B. Holmes, K. A. Janni, D. Kammel, R. Stowell, and J. M. Zulovich. 2000. Dairy freestall housing and equipment. Pages 27–45 in Designing Facilities for the Milking Herd. 7th ed., Mid-West Plan Service, Iowa State University, Ames.</w:t>
      </w:r>
    </w:p>
    <w:p w14:paraId="4800E2C8" w14:textId="77777777" w:rsidR="00CB4B53" w:rsidRPr="00CB4B53" w:rsidRDefault="00CB4B53" w:rsidP="00CB4B53">
      <w:pPr>
        <w:pStyle w:val="EndNoteBibliography"/>
        <w:spacing w:after="240"/>
      </w:pPr>
      <w:r w:rsidRPr="00CB4B53">
        <w:t>Black, R. A., J. L. Taraba, G. B. Day, F. A. Damasceno, and J. M. Bewley. 2013. Compost bedded pack dairy barn management, performance, and producer satisfaction. J Dairy Sci 96(12):8060-8074.</w:t>
      </w:r>
    </w:p>
    <w:p w14:paraId="127880BC" w14:textId="77777777" w:rsidR="00CB4B53" w:rsidRPr="00CB4B53" w:rsidRDefault="00CB4B53" w:rsidP="00CB4B53">
      <w:pPr>
        <w:pStyle w:val="EndNoteBibliography"/>
        <w:spacing w:after="240"/>
      </w:pPr>
      <w:r w:rsidRPr="00CB4B53">
        <w:t>Burgstaller, J., J. Raith, S. Kuchling, V. Mandl, A. Hund, and J. Kofler. 2016. Claw health and prevalence of lameness in cows from compost bedded and cubicle freestall dairy barns in Austria. The Veterinary Journal 216.</w:t>
      </w:r>
    </w:p>
    <w:p w14:paraId="59F95600" w14:textId="77777777" w:rsidR="00CB4B53" w:rsidRPr="00CB4B53" w:rsidRDefault="00CB4B53" w:rsidP="00CB4B53">
      <w:pPr>
        <w:pStyle w:val="EndNoteBibliography"/>
        <w:spacing w:after="240"/>
      </w:pPr>
      <w:r w:rsidRPr="00CB4B53">
        <w:lastRenderedPageBreak/>
        <w:t>Calamari, L., F. Calegari, and L. Stefanini. 2009. Effect of different free stall surfaces on behavioural, productive and metabolic parameters in dairy cows. Applied Animal Behaviour Science 120:9-17.</w:t>
      </w:r>
    </w:p>
    <w:p w14:paraId="4EBE5DEB" w14:textId="77777777" w:rsidR="00CB4B53" w:rsidRPr="00CB4B53" w:rsidRDefault="00CB4B53" w:rsidP="00CB4B53">
      <w:pPr>
        <w:pStyle w:val="EndNoteBibliography"/>
        <w:spacing w:after="240"/>
      </w:pPr>
      <w:r w:rsidRPr="00CB4B5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20F3798F" w14:textId="77777777" w:rsidR="00CB4B53" w:rsidRPr="00CB4B53" w:rsidRDefault="00CB4B53" w:rsidP="00CB4B53">
      <w:pPr>
        <w:pStyle w:val="EndNoteBibliography"/>
        <w:spacing w:after="240"/>
      </w:pPr>
      <w:r w:rsidRPr="00CB4B53">
        <w:t>Cook, N. B. 2002. Influence of Barn Design on Dairy Cow Hygiene, Lameness and Udder Health. American Association of Bovine Practitioners Conference Proceedings:97-103.</w:t>
      </w:r>
    </w:p>
    <w:p w14:paraId="01D786B2" w14:textId="77777777" w:rsidR="00CB4B53" w:rsidRPr="00CB4B53" w:rsidRDefault="00CB4B53" w:rsidP="00CB4B53">
      <w:pPr>
        <w:pStyle w:val="EndNoteBibliography"/>
        <w:spacing w:after="240"/>
      </w:pPr>
      <w:r w:rsidRPr="00CB4B53">
        <w:t>Cook, N. B., T. B. Bennett, and K. V. Nordlund. 2005. Monitoring Indices of Cow Comfort in Free-Stall-Housed Dairy Herds. J. Dairy Sci. 88(11):3876-3885.</w:t>
      </w:r>
    </w:p>
    <w:p w14:paraId="596D5C45" w14:textId="77777777" w:rsidR="00CB4B53" w:rsidRPr="00CB4B53" w:rsidRDefault="00CB4B53" w:rsidP="00CB4B53">
      <w:pPr>
        <w:pStyle w:val="EndNoteBibliography"/>
        <w:spacing w:after="240"/>
      </w:pPr>
      <w:r w:rsidRPr="00CB4B53">
        <w:t>Cook, N. B., J. P. Hess, M. R. Foy, T. B. Bennett, and R. L. Brotzman. 2016. Management characteristics, lameness, and body injuries of dairy cattle housed in high-performance dairy herds in Wisconsin. J Dairy Sci 99(7):5879-5891.</w:t>
      </w:r>
    </w:p>
    <w:p w14:paraId="4BA35E3E" w14:textId="77777777" w:rsidR="00CB4B53" w:rsidRPr="00CB4B53" w:rsidRDefault="00CB4B53" w:rsidP="00CB4B53">
      <w:pPr>
        <w:pStyle w:val="EndNoteBibliography"/>
        <w:spacing w:after="240"/>
      </w:pPr>
      <w:r w:rsidRPr="00CB4B53">
        <w:t>Costa, J. H. C., T. A. Burnett, M. A. G. von Keyserlingk, and M. J. Hötzel. 2018. Prevalence of lameness and leg lesions of lactating dairy cows housed in southern Brazil: Effects of housing systems. J Dairy Sci 101(3):2395-2405.</w:t>
      </w:r>
    </w:p>
    <w:p w14:paraId="284773A6" w14:textId="77777777" w:rsidR="00CB4B53" w:rsidRPr="00CB4B53" w:rsidRDefault="00CB4B53" w:rsidP="00CB4B53">
      <w:pPr>
        <w:pStyle w:val="EndNoteBibliography"/>
        <w:spacing w:after="240"/>
      </w:pPr>
      <w:r w:rsidRPr="00CB4B53">
        <w:t>de Pinho Manzi, M., D. B. Nóbrega, P. Y. Faccioli, M. Z. Troncarelli, B. D. Menozzi, and H. Langoni. 2012. Relationship between teat-end condition, udder cleanliness and bovine subclinical mastitis. Res Vet Sci 93(1):430-434.</w:t>
      </w:r>
    </w:p>
    <w:p w14:paraId="1046A49D" w14:textId="77777777" w:rsidR="00CB4B53" w:rsidRPr="00CB4B53" w:rsidRDefault="00CB4B53" w:rsidP="00CB4B53">
      <w:pPr>
        <w:pStyle w:val="EndNoteBibliography"/>
        <w:spacing w:after="240"/>
      </w:pPr>
      <w:r w:rsidRPr="00CB4B53">
        <w:t>De Visscher, A., S. Piepers, F. Haesebrouck, and S. De Vliegher. 2016. Intramammary infection with coagulase-negative staphylococci at parturition: Species-specific prevalence, risk factors, and effect on udder health. J Dairy Sci 99(8):6457-6469.</w:t>
      </w:r>
    </w:p>
    <w:p w14:paraId="16FB1736" w14:textId="77777777" w:rsidR="00CB4B53" w:rsidRPr="00CB4B53" w:rsidRDefault="00CB4B53" w:rsidP="00CB4B53">
      <w:pPr>
        <w:pStyle w:val="EndNoteBibliography"/>
        <w:spacing w:after="240"/>
      </w:pPr>
      <w:r w:rsidRPr="00CB4B53">
        <w:t>De Visscher, A., S. Piepers, F. Haesebrouck, K. Supre, and S. De Vliegher. 2017. Coagulase-negative Staphylococcus species in bulk milk: Prevalence, distribution, and associated subgroup- and species-specific risk factors. J Dairy Sci 100(1):629-642.</w:t>
      </w:r>
    </w:p>
    <w:p w14:paraId="4C216746" w14:textId="77777777" w:rsidR="00CB4B53" w:rsidRPr="00CB4B53" w:rsidRDefault="00CB4B53" w:rsidP="00CB4B53">
      <w:pPr>
        <w:pStyle w:val="EndNoteBibliography"/>
        <w:spacing w:after="240"/>
      </w:pPr>
      <w:r w:rsidRPr="00CB4B53">
        <w:t>de Vries, M., E. A. Bokkers, C. G. van Reenen, B. Engel, G. van Schaik, T. Dijkstra, and I. J. de Boer. 2015. Housing and management factors associated with indicators of dairy cattle welfare. Prev Vet Med 118(1):80-92.</w:t>
      </w:r>
    </w:p>
    <w:p w14:paraId="128CD078" w14:textId="77777777" w:rsidR="00CB4B53" w:rsidRPr="00CB4B53" w:rsidRDefault="00CB4B53" w:rsidP="00CB4B53">
      <w:pPr>
        <w:pStyle w:val="EndNoteBibliography"/>
        <w:spacing w:after="240"/>
      </w:pPr>
      <w:r w:rsidRPr="00CB4B53">
        <w:t>Dohmen, W., F. Neijenhuis, and H. Hogeveen. 2010. Relationship between udder health and hygiene on farms with an automatic milking system. J Dairy Sci 93(9):4019-4033.</w:t>
      </w:r>
    </w:p>
    <w:p w14:paraId="2F60A2FE" w14:textId="77777777" w:rsidR="00CB4B53" w:rsidRPr="00CB4B53" w:rsidRDefault="00CB4B53" w:rsidP="00CB4B53">
      <w:pPr>
        <w:pStyle w:val="EndNoteBibliography"/>
        <w:spacing w:after="240"/>
      </w:pPr>
      <w:r w:rsidRPr="00CB4B53">
        <w:t>Eckelkamp, E. A., J. L. Taraba, K. A. Akers, R. J. Harmon, and J. M. Bewley. 2016a. Sand bedded freestall and compost bedded pack effects on cow hygiene, locomotion, and mastitis indicators. Livestock Science 190:48-57.</w:t>
      </w:r>
    </w:p>
    <w:p w14:paraId="71867812" w14:textId="77777777" w:rsidR="00CB4B53" w:rsidRPr="00CB4B53" w:rsidRDefault="00CB4B53" w:rsidP="00CB4B53">
      <w:pPr>
        <w:pStyle w:val="EndNoteBibliography"/>
        <w:spacing w:after="240"/>
      </w:pPr>
      <w:r w:rsidRPr="00CB4B53">
        <w:lastRenderedPageBreak/>
        <w:t>Eckelkamp, E. A., J. L. Taraba, K. A. Akers, R. J. Harmon, and J. M. Bewley. 2016b. Understanding compost bedded pack barns: Interactions among environmental factors, bedding characteristics, and udder health. Livestock Science 190:35-42.</w:t>
      </w:r>
    </w:p>
    <w:p w14:paraId="1CFFB373" w14:textId="77777777" w:rsidR="00CB4B53" w:rsidRPr="00CB4B53" w:rsidRDefault="00CB4B53" w:rsidP="00CB4B53">
      <w:pPr>
        <w:pStyle w:val="EndNoteBibliography"/>
        <w:spacing w:after="240"/>
      </w:pPr>
      <w:r w:rsidRPr="00CB4B53">
        <w:t>Elmoslemany, A. M., G. P. Keefe, I. R. Dohoo, and B. M. Jayarao. 2009. Risk factors for bacteriological quality of bulk tank milk in Prince Edward Island dairy herds. Part 1: overall risk factors. J Dairy Sci 92(6):2634-2643.</w:t>
      </w:r>
    </w:p>
    <w:p w14:paraId="07B3F589" w14:textId="77777777" w:rsidR="00CB4B53" w:rsidRPr="00CB4B53" w:rsidRDefault="00CB4B53" w:rsidP="00CB4B53">
      <w:pPr>
        <w:pStyle w:val="EndNoteBibliography"/>
        <w:spacing w:after="240"/>
      </w:pPr>
      <w:r w:rsidRPr="00CB4B53">
        <w:t>Fávero, S., F. V. R. Portilho, A. C. R. Oliveira, H. Langoni, and J. C. F. Pantoja. 2015. Factors associated with mastitis epidemiologic indexes, animal hygiene, and bulk milk bacterial concentrations in dairy herds housed on compost bedding. Livestock Science 181:220-230.</w:t>
      </w:r>
    </w:p>
    <w:p w14:paraId="4D0CCF51" w14:textId="77777777" w:rsidR="00CB4B53" w:rsidRPr="00CB4B53" w:rsidRDefault="00CB4B53" w:rsidP="00CB4B53">
      <w:pPr>
        <w:pStyle w:val="EndNoteBibliography"/>
        <w:spacing w:after="240"/>
      </w:pPr>
      <w:r w:rsidRPr="00CB4B53">
        <w:t>Godkin, M. A. and K. E. Leslie. 1993. Culture of bulk tank milk as a mastitis screening test: A brief review. Can Vet J 34(10):601-605.</w:t>
      </w:r>
    </w:p>
    <w:p w14:paraId="36293323" w14:textId="77777777" w:rsidR="00CB4B53" w:rsidRPr="00CB4B53" w:rsidRDefault="00CB4B53" w:rsidP="00CB4B53">
      <w:pPr>
        <w:pStyle w:val="EndNoteBibliography"/>
        <w:spacing w:after="240"/>
      </w:pPr>
      <w:r w:rsidRPr="00CB4B53">
        <w:t>Green, L. E., V. J. Hedges, Y. H. Schukken, R. W. Blowey, and A. J. Packington. 2002. The impact of clinical lameness on the milk yield of dairy cows. J Dairy Sci 85(9):2250-2256.</w:t>
      </w:r>
    </w:p>
    <w:p w14:paraId="4ED5C421" w14:textId="77777777" w:rsidR="00CB4B53" w:rsidRPr="00CB4B53" w:rsidRDefault="00CB4B53" w:rsidP="00CB4B53">
      <w:pPr>
        <w:pStyle w:val="EndNoteBibliography"/>
        <w:spacing w:after="240"/>
      </w:pPr>
      <w:r w:rsidRPr="00CB4B53">
        <w:t>Heins, B. J., L. S. Sjostrom, M. I. Endres, M. R. Carillo, R. King, R. D. Moon, and U. S. Sorge. 2019. Effects of winter housing systems on production, economics, body weight, body condition score, and bedding cultures for organic dairy cows. J Dairy Sci 102(1):706-714.</w:t>
      </w:r>
    </w:p>
    <w:p w14:paraId="0BEDD00C" w14:textId="77777777" w:rsidR="00CB4B53" w:rsidRPr="00CB4B53" w:rsidRDefault="00CB4B53" w:rsidP="00CB4B53">
      <w:pPr>
        <w:pStyle w:val="EndNoteBibliography"/>
        <w:spacing w:after="240"/>
      </w:pPr>
      <w:r w:rsidRPr="00CB4B53">
        <w:t>Hogan, J. and K. L. Smith. 2012. Managing environmental mastitis. Vet Clin North Am Food Anim Pract 28(2):217-224.</w:t>
      </w:r>
    </w:p>
    <w:p w14:paraId="2D835B98" w14:textId="77777777" w:rsidR="00CB4B53" w:rsidRPr="00CB4B53" w:rsidRDefault="00CB4B53" w:rsidP="00CB4B53">
      <w:pPr>
        <w:pStyle w:val="EndNoteBibliography"/>
        <w:spacing w:after="240"/>
      </w:pPr>
      <w:r w:rsidRPr="00CB4B53">
        <w:t>Hogan, J. S., D. G. White, and J. W. Pankey. 1987. Effects of teat dipping on intramammary infections by staphylococci other than Staphylococcus aureus. J Dairy Sci 70(4):873-879.</w:t>
      </w:r>
    </w:p>
    <w:p w14:paraId="6DD41709" w14:textId="77777777" w:rsidR="00CB4B53" w:rsidRPr="00CB4B53" w:rsidRDefault="00CB4B53" w:rsidP="00CB4B53">
      <w:pPr>
        <w:pStyle w:val="EndNoteBibliography"/>
        <w:spacing w:after="240"/>
      </w:pPr>
      <w:r w:rsidRPr="00CB4B5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6A1448B6" w14:textId="77777777" w:rsidR="00CB4B53" w:rsidRPr="00CB4B53" w:rsidRDefault="00CB4B53" w:rsidP="00CB4B53">
      <w:pPr>
        <w:pStyle w:val="EndNoteBibliography"/>
        <w:spacing w:after="240"/>
      </w:pPr>
      <w:r w:rsidRPr="00CB4B53">
        <w:t>Janni, K., M. Endres, J. Reneau, and W. Schoper. 2007. Compost Dairy Barn Layout and Management Recommendations. Applied Engineering in Agriculture 23(1):97-102.</w:t>
      </w:r>
    </w:p>
    <w:p w14:paraId="26F49394" w14:textId="77777777" w:rsidR="00CB4B53" w:rsidRPr="00CB4B53" w:rsidRDefault="00CB4B53" w:rsidP="00CB4B53">
      <w:pPr>
        <w:pStyle w:val="EndNoteBibliography"/>
        <w:spacing w:after="240"/>
      </w:pPr>
      <w:r w:rsidRPr="00CB4B53">
        <w:t>Jayarao, B. M., S. R. Pillai, A. A. Sawant, D. R. Wolfgang, and N. V. Hegde. 2004. Guidelines for monitoring bulk tank milk somatic cell and bacterial counts. J Dairy Sci 87(10):3561-3573.</w:t>
      </w:r>
    </w:p>
    <w:p w14:paraId="0E9771EF" w14:textId="77777777" w:rsidR="00CB4B53" w:rsidRPr="00CB4B53" w:rsidRDefault="00CB4B53" w:rsidP="00CB4B53">
      <w:pPr>
        <w:pStyle w:val="EndNoteBibliography"/>
        <w:spacing w:after="240"/>
      </w:pPr>
      <w:r w:rsidRPr="00CB4B53">
        <w:t>Jayarao, B. M. and D. R. Wolfgang. 2003. Bulk-tank milk analysis. A useful tool for improving milk quality and herd udder health. Vet Clin North Am Food Anim Pract 19(1):75-92, vi.</w:t>
      </w:r>
    </w:p>
    <w:p w14:paraId="44DB23A8" w14:textId="77777777" w:rsidR="00CB4B53" w:rsidRPr="00CB4B53" w:rsidRDefault="00CB4B53" w:rsidP="00CB4B53">
      <w:pPr>
        <w:pStyle w:val="EndNoteBibliography"/>
        <w:spacing w:after="240"/>
      </w:pPr>
      <w:r w:rsidRPr="00CB4B53">
        <w:t>Klaas, I. C. and R. N. Zadoks. 2018. An update on environmental mastitis: Challenging perceptions. Transbound Emerg Dis 65 Suppl 1:166-185.</w:t>
      </w:r>
    </w:p>
    <w:p w14:paraId="2F2B8518" w14:textId="58EFDDE8" w:rsidR="00CB4B53" w:rsidRPr="00CB4B53" w:rsidRDefault="00CB4B53" w:rsidP="00CB4B53">
      <w:pPr>
        <w:pStyle w:val="EndNoteBibliography"/>
        <w:spacing w:after="240"/>
      </w:pPr>
      <w:r w:rsidRPr="00CB4B53">
        <w:t xml:space="preserve">KoboCollect: Simple, Robust and Powerful Tools for Data Collection. 2019 </w:t>
      </w:r>
      <w:hyperlink r:id="rId13" w:history="1">
        <w:r w:rsidRPr="00CB4B53">
          <w:rPr>
            <w:rStyle w:val="Hyperlink"/>
          </w:rPr>
          <w:t>http://www.kobotoolbox.org</w:t>
        </w:r>
      </w:hyperlink>
      <w:r w:rsidRPr="00CB4B53">
        <w:t>.</w:t>
      </w:r>
    </w:p>
    <w:p w14:paraId="468974F1" w14:textId="77777777" w:rsidR="00CB4B53" w:rsidRPr="00CB4B53" w:rsidRDefault="00CB4B53" w:rsidP="00CB4B53">
      <w:pPr>
        <w:pStyle w:val="EndNoteBibliography"/>
        <w:spacing w:after="240"/>
      </w:pPr>
      <w:r w:rsidRPr="00CB4B53">
        <w:lastRenderedPageBreak/>
        <w:t>Leso, L., M. Barbari, M. A. Lopes, F. A. Damasceno, P. Galama, J. L. Taraba, and A. Kuipers. 2020. Invited review: Compost-bedded pack barns for dairy cows. J Dairy Sci 103(2):1072-1099.</w:t>
      </w:r>
    </w:p>
    <w:p w14:paraId="355A6F3E" w14:textId="77777777" w:rsidR="00CB4B53" w:rsidRPr="00CB4B53" w:rsidRDefault="00CB4B53" w:rsidP="00CB4B53">
      <w:pPr>
        <w:pStyle w:val="EndNoteBibliography"/>
        <w:spacing w:after="240"/>
      </w:pPr>
      <w:r w:rsidRPr="00CB4B53">
        <w:t>Leuenberger, A., C. Sartori, R. Boss, G. Resch, F. Oechslin, A. Steiner, P. Moreillon, and H. U. Graber. 2019. Genotypes of Staphylococcus aureus: On-farm epidemiology and the consequences for prevention of intramammary infections. J Dairy Sci 102(4):3295-3309.</w:t>
      </w:r>
    </w:p>
    <w:p w14:paraId="43862123" w14:textId="77777777" w:rsidR="00CB4B53" w:rsidRPr="00CB4B53" w:rsidRDefault="00CB4B53" w:rsidP="00CB4B53">
      <w:pPr>
        <w:pStyle w:val="EndNoteBibliography"/>
        <w:spacing w:after="240"/>
      </w:pPr>
      <w:r w:rsidRPr="00CB4B5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1C7CC292" w14:textId="77777777" w:rsidR="00CB4B53" w:rsidRPr="00CB4B53" w:rsidRDefault="00CB4B53" w:rsidP="00CB4B53">
      <w:pPr>
        <w:pStyle w:val="EndNoteBibliography"/>
        <w:spacing w:after="240"/>
      </w:pPr>
      <w:r w:rsidRPr="00CB4B53">
        <w:t>Lobeck, K. M., M. I. Endres, E. M. Shane, S. M. Godden, and J. Fetrow. 2011. Animal welfare in cross-ventilated, compost-bedded pack, and naturally ventilated dairy barns in the upper Midwest. J Dairy Sci 94(11):5469-5479.</w:t>
      </w:r>
    </w:p>
    <w:p w14:paraId="112D517F" w14:textId="77777777" w:rsidR="00CB4B53" w:rsidRPr="00CB4B53" w:rsidRDefault="00CB4B53" w:rsidP="00CB4B53">
      <w:pPr>
        <w:pStyle w:val="EndNoteBibliography"/>
        <w:spacing w:after="240"/>
      </w:pPr>
      <w:r w:rsidRPr="00CB4B53">
        <w:t>McPherson, S. E. and E. Vasseur. 2020. Graduate Student Literature Review: The effects of bedding, stall length, and manger wall height on common outcome measures of dairy cow welfare in stall-based housing systems. J Dairy Sci 103(11):10940-10950.</w:t>
      </w:r>
    </w:p>
    <w:p w14:paraId="4C0761C8" w14:textId="77777777" w:rsidR="00CB4B53" w:rsidRPr="00CB4B53" w:rsidRDefault="00CB4B53" w:rsidP="00CB4B53">
      <w:pPr>
        <w:pStyle w:val="EndNoteBibliography"/>
        <w:spacing w:after="240"/>
      </w:pPr>
      <w:r w:rsidRPr="00CB4B5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377802B4" w14:textId="77777777" w:rsidR="00CB4B53" w:rsidRPr="00CB4B53" w:rsidRDefault="00CB4B53" w:rsidP="00CB4B53">
      <w:pPr>
        <w:pStyle w:val="EndNoteBibliography"/>
        <w:spacing w:after="240"/>
      </w:pPr>
      <w:r w:rsidRPr="00CB4B53">
        <w:t>Pankey, J. W., R. L. Boddie, and S. C. Nickerson. 1985. Efficacy evaluation of two new teat dip formulations under experimental challenge. J Dairy Sci 68(2):462-465.</w:t>
      </w:r>
    </w:p>
    <w:p w14:paraId="0636E63F" w14:textId="77777777" w:rsidR="00CB4B53" w:rsidRPr="00CB4B53" w:rsidRDefault="00CB4B53" w:rsidP="00CB4B53">
      <w:pPr>
        <w:pStyle w:val="EndNoteBibliography"/>
        <w:spacing w:after="240"/>
      </w:pPr>
      <w:r w:rsidRPr="00CB4B53">
        <w:t>Pankey, J. W., E. E. Wildman, P. A. Drechsler, and J. S. Hogan. 1987. Field trial evaluation of premilking teat disinfection. J Dairy Sci 70(4):867-872.</w:t>
      </w:r>
    </w:p>
    <w:p w14:paraId="622B6D0F" w14:textId="77777777" w:rsidR="00CB4B53" w:rsidRPr="00CB4B53" w:rsidRDefault="00CB4B53" w:rsidP="00CB4B53">
      <w:pPr>
        <w:pStyle w:val="EndNoteBibliography"/>
        <w:spacing w:after="240"/>
      </w:pPr>
      <w:r w:rsidRPr="00CB4B53">
        <w:t>Patel, K., S. M. Godden, E. Royster, B. A. Crooker, J. Timmerman, and L. Fox. 2019. Relationships among bedding materials, bedding bacteria counts, udder hygiene, milk quality, and udder health in US dairy herds. J. Dairy Sci. 102(11):10213-10234.</w:t>
      </w:r>
    </w:p>
    <w:p w14:paraId="21885724" w14:textId="77777777" w:rsidR="00CB4B53" w:rsidRPr="00CB4B53" w:rsidRDefault="00CB4B53" w:rsidP="00CB4B53">
      <w:pPr>
        <w:pStyle w:val="EndNoteBibliography"/>
        <w:spacing w:after="240"/>
      </w:pPr>
      <w:r w:rsidRPr="00CB4B53">
        <w:t>Piessens, V., E. Van Coillie, B. Verbist, K. Supre, G. Braem, A. Van Nuffel, L. De Vuyst, M. Heyndrickx, and S. De Vliegher. 2011. Distribution of coagulase-negative Staphylococcus species from milk and environment of dairy cows differs between herds. J Dairy Sci 94(6):2933-2944.</w:t>
      </w:r>
    </w:p>
    <w:p w14:paraId="2217551E" w14:textId="77777777" w:rsidR="00CB4B53" w:rsidRPr="00CB4B53" w:rsidRDefault="00CB4B53" w:rsidP="00CB4B53">
      <w:pPr>
        <w:pStyle w:val="EndNoteBibliography"/>
        <w:spacing w:after="240"/>
      </w:pPr>
      <w:r w:rsidRPr="00CB4B53">
        <w:t>Pol, M. and P. L. Ruegg. 2007. Relationship between antimicrobial drug usage and antimicrobial susceptibility of gram-positive mastitis pathogens. J Dairy Sci 90(1):262-273.</w:t>
      </w:r>
    </w:p>
    <w:p w14:paraId="56A2050A" w14:textId="77777777" w:rsidR="00CB4B53" w:rsidRPr="00CB4B53" w:rsidRDefault="00CB4B53" w:rsidP="00CB4B53">
      <w:pPr>
        <w:pStyle w:val="EndNoteBibliography"/>
        <w:spacing w:after="240"/>
      </w:pPr>
      <w:r w:rsidRPr="00CB4B53">
        <w:t>Quirk, T., L. K. Fox, D. D. Hancock, J. Capper, J. Wenz, and J. Park. 2012. Intramammary infections and teat canal colonization with coagulase-negative staphylococci after postmilking teat disinfection: species-specific responses. J Dairy Sci 95(4):1906-1912.</w:t>
      </w:r>
    </w:p>
    <w:p w14:paraId="7B1B3F81" w14:textId="77777777" w:rsidR="00CB4B53" w:rsidRPr="00CB4B53" w:rsidRDefault="00CB4B53" w:rsidP="00CB4B53">
      <w:pPr>
        <w:pStyle w:val="EndNoteBibliography"/>
        <w:spacing w:after="240"/>
      </w:pPr>
      <w:r w:rsidRPr="00CB4B53">
        <w:lastRenderedPageBreak/>
        <w:t>Reneau, J. K., A. J. Seykora, B. J. Heins, M. I. Endres, R. J. Farnsworth, and R. F. Bey. 2005. Association between hygiene scores and somatic cell scores in dairy cattle. J Am Vet Med Assoc 227(8):1297-1301.</w:t>
      </w:r>
    </w:p>
    <w:p w14:paraId="074E9B0F" w14:textId="77777777" w:rsidR="00CB4B53" w:rsidRPr="00CB4B53" w:rsidRDefault="00CB4B53" w:rsidP="00CB4B53">
      <w:pPr>
        <w:pStyle w:val="EndNoteBibliography"/>
        <w:spacing w:after="240"/>
      </w:pPr>
      <w:r w:rsidRPr="00CB4B53">
        <w:t>Robles, I., D. F. Kelton, H. W. Barkema, G. P. Keefe, J. P. Roy, M. A. G. von Keyserlingk, and T. J. DeVries. 2020. Bacterial concentrations in bedding and their association with dairy cow hygiene and milk quality. Animal 14(5):1052-1066.</w:t>
      </w:r>
    </w:p>
    <w:p w14:paraId="12A267E9" w14:textId="77777777" w:rsidR="00CB4B53" w:rsidRPr="00CB4B53" w:rsidRDefault="00CB4B53" w:rsidP="00CB4B53">
      <w:pPr>
        <w:pStyle w:val="EndNoteBibliography"/>
        <w:spacing w:after="240"/>
      </w:pPr>
      <w:r w:rsidRPr="00CB4B53">
        <w:t>Ruegg, P. L. 2009. Management of mastitis on organic and conventional dairy farms. J Anim Sci 87(13 Suppl):43-55.</w:t>
      </w:r>
    </w:p>
    <w:p w14:paraId="2852FB1D" w14:textId="621A8C93" w:rsidR="00CB4B53" w:rsidRPr="00CB4B53" w:rsidRDefault="00CB4B53" w:rsidP="00CB4B53">
      <w:pPr>
        <w:pStyle w:val="EndNoteBibliography"/>
        <w:spacing w:after="240"/>
      </w:pPr>
      <w:r w:rsidRPr="00CB4B53">
        <w:t xml:space="preserve">Rushmann, R. University of Wisconsin-Madison; Division of Extension: Agriculture Water Quality. Managing manure to reduce negative water quality impacts: Composting on Wisconsin farms. Accessed Aug. 1, 2023. </w:t>
      </w:r>
      <w:hyperlink r:id="rId14" w:history="1">
        <w:r w:rsidRPr="00CB4B53">
          <w:rPr>
            <w:rStyle w:val="Hyperlink"/>
          </w:rPr>
          <w:t>https://agwater.extension.wisc.edu/articles/managing-manure-to-reduce-negative-water-quality-impacts-composting-on-wisconsin-farms/</w:t>
        </w:r>
      </w:hyperlink>
      <w:r w:rsidRPr="00CB4B53">
        <w:t>.</w:t>
      </w:r>
    </w:p>
    <w:p w14:paraId="0FA90680" w14:textId="77777777" w:rsidR="00CB4B53" w:rsidRPr="00CB4B53" w:rsidRDefault="00CB4B53" w:rsidP="00CB4B53">
      <w:pPr>
        <w:pStyle w:val="EndNoteBibliography"/>
        <w:spacing w:after="240"/>
      </w:pPr>
      <w:r w:rsidRPr="00CB4B53">
        <w:t>Ruud, L. E., K. E. Bøe, and O. Osterås. 2010. Associations of soft flooring materials in free stalls with milk yield, clinical mastitis, teat lesions, and removal of dairy cows. J Dairy Sci 93(4):1578-1586.</w:t>
      </w:r>
    </w:p>
    <w:p w14:paraId="5A640F5F" w14:textId="77777777" w:rsidR="00CB4B53" w:rsidRPr="00CB4B53" w:rsidRDefault="00CB4B53" w:rsidP="00CB4B53">
      <w:pPr>
        <w:pStyle w:val="EndNoteBibliography"/>
        <w:spacing w:after="240"/>
      </w:pPr>
      <w:r w:rsidRPr="00CB4B53">
        <w:t>Sant'anna, A. C. and M. J. Paranhos da Costa. 2011. The relationship between dairy cow hygiene and somatic cell count in milk. J Dairy Sci 94(8):3835-3844.</w:t>
      </w:r>
    </w:p>
    <w:p w14:paraId="00EC5DFA" w14:textId="77777777" w:rsidR="00CB4B53" w:rsidRPr="00CB4B53" w:rsidRDefault="00CB4B53" w:rsidP="00CB4B53">
      <w:pPr>
        <w:pStyle w:val="EndNoteBibliography"/>
        <w:spacing w:after="240"/>
      </w:pPr>
      <w:r w:rsidRPr="00CB4B53">
        <w:t>Schreiner, D. A. and P. L. Ruegg. 2002. Effects of tail docking on milk quality and cow cleanliness. J Dairy Sci 85(10):2503-2511.</w:t>
      </w:r>
    </w:p>
    <w:p w14:paraId="4BD0B66B" w14:textId="77777777" w:rsidR="00CB4B53" w:rsidRPr="00CB4B53" w:rsidRDefault="00CB4B53" w:rsidP="00CB4B53">
      <w:pPr>
        <w:pStyle w:val="EndNoteBibliography"/>
        <w:spacing w:after="240"/>
      </w:pPr>
      <w:r w:rsidRPr="00CB4B53">
        <w:t>Schreiner, D. A. and P. L. Ruegg. 2003. Relationship between udder and leg hygiene scores and subclinical mastitis. J Dairy Sci 86(11):3460-3465.</w:t>
      </w:r>
    </w:p>
    <w:p w14:paraId="31DF7B49" w14:textId="77777777" w:rsidR="00CB4B53" w:rsidRPr="00CB4B53" w:rsidRDefault="00CB4B53" w:rsidP="00CB4B53">
      <w:pPr>
        <w:pStyle w:val="EndNoteBibliography"/>
        <w:spacing w:after="240"/>
      </w:pPr>
      <w:r w:rsidRPr="00CB4B53">
        <w:t>Schukken, Y. H., F. J. Grommers, J. A. Smit, D. Vandegeer, and A. Brand. 1989. Effect of freezing on bacteriologic culturing of mastitis milk samples. J Dairy Sci 72(7):1900-1906.</w:t>
      </w:r>
    </w:p>
    <w:p w14:paraId="63864CAC" w14:textId="77777777" w:rsidR="00CB4B53" w:rsidRPr="00CB4B53" w:rsidRDefault="00CB4B53" w:rsidP="00CB4B53">
      <w:pPr>
        <w:pStyle w:val="EndNoteBibliography"/>
        <w:spacing w:after="240"/>
      </w:pPr>
      <w:r w:rsidRPr="00CB4B53">
        <w:t>Schukken, Y. H., D. J. Wilson, F. Welcome, L. Garrison-Tikofsky, and R. N. Gonzalez. 2003. Monitoring udder health and milk quality using somatic cell counts. Vet Res 34(5):579-596.</w:t>
      </w:r>
    </w:p>
    <w:p w14:paraId="160A7A43" w14:textId="77777777" w:rsidR="00CB4B53" w:rsidRPr="00CB4B53" w:rsidRDefault="00CB4B53" w:rsidP="00CB4B53">
      <w:pPr>
        <w:pStyle w:val="EndNoteBibliography"/>
        <w:spacing w:after="240"/>
      </w:pPr>
      <w:r w:rsidRPr="00CB4B53">
        <w:t>Shane, E., M. Endres, and K. Janni. 2010. Alternative Bedding Materials for Compost Bedded Pack Barns in Minnesota: A Descriptive Study. Applied Engineering in Agriculture 26:465-473.</w:t>
      </w:r>
    </w:p>
    <w:p w14:paraId="38223DF3" w14:textId="77777777" w:rsidR="00CB4B53" w:rsidRPr="00CB4B53" w:rsidRDefault="00CB4B53" w:rsidP="00CB4B53">
      <w:pPr>
        <w:pStyle w:val="EndNoteBibliography"/>
        <w:spacing w:after="240"/>
      </w:pPr>
      <w:r w:rsidRPr="00CB4B53">
        <w:t>Tucker, C. B., D. Weary, M. Keyserlingk, and K. Beauchemin. 2009. Cow comfort in tie-stalls: Increased depth of shavings or straw bedding increases lying time. J. Dairy Sci. 92:2684-2690.</w:t>
      </w:r>
    </w:p>
    <w:p w14:paraId="2581B189" w14:textId="77777777" w:rsidR="00CB4B53" w:rsidRPr="00CB4B53" w:rsidRDefault="00CB4B53" w:rsidP="00CB4B53">
      <w:pPr>
        <w:pStyle w:val="EndNoteBibliography"/>
        <w:spacing w:after="240"/>
      </w:pPr>
      <w:r w:rsidRPr="00CB4B53">
        <w:t>Tucker, C. B. and D. M. Weary. 2004. Bedding on geotextile mattresses: how much is needed to improve cow comfort? J Dairy Sci 87(9):2889-2895.</w:t>
      </w:r>
    </w:p>
    <w:p w14:paraId="1B0F813F" w14:textId="77777777" w:rsidR="00CB4B53" w:rsidRPr="00CB4B53" w:rsidRDefault="00CB4B53" w:rsidP="00CB4B53">
      <w:pPr>
        <w:pStyle w:val="EndNoteBibliography"/>
        <w:spacing w:after="240"/>
      </w:pPr>
      <w:r w:rsidRPr="00CB4B53">
        <w:t>Warnick, L. D., D. Janssen, C. L. Guard, and Y. T. Gröhn. 2001. The effect of lameness on milk production in dairy cows. J Dairy Sci 84(9):1988-1997.</w:t>
      </w:r>
    </w:p>
    <w:p w14:paraId="7560F9D4" w14:textId="77777777" w:rsidR="00CB4B53" w:rsidRPr="00CB4B53" w:rsidRDefault="00CB4B53" w:rsidP="00CB4B53">
      <w:pPr>
        <w:pStyle w:val="EndNoteBibliography"/>
      </w:pPr>
      <w:r w:rsidRPr="00CB4B53">
        <w:lastRenderedPageBreak/>
        <w:t>Wolfe, T., E. Vasseur, T. J. DeVries, and R. Bergeron. 2018. Effects of alternative deep bedding options on dairy cow preference, lying behavior, cleanliness, and teat end contamination. J Dairy Sci 101(1):530-536.</w:t>
      </w:r>
    </w:p>
    <w:p w14:paraId="57FB8C95" w14:textId="306D8A57"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415"/>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489B0CDC" w14:textId="77777777" w:rsidR="006F68A4" w:rsidRDefault="006F68A4" w:rsidP="00EF0AED">
      <w:pPr>
        <w:spacing w:line="480" w:lineRule="auto"/>
        <w:rPr>
          <w:ins w:id="426" w:author="Caitlin Jeffrey" w:date="2023-10-20T09:32:00Z"/>
          <w:rFonts w:ascii="Times New Roman" w:hAnsi="Times New Roman" w:cs="Times New Roman"/>
          <w:b/>
          <w:bCs/>
          <w:sz w:val="24"/>
          <w:szCs w:val="24"/>
        </w:rPr>
      </w:pPr>
    </w:p>
    <w:p w14:paraId="5C8610A7" w14:textId="77777777" w:rsidR="006F68A4" w:rsidRDefault="006F68A4" w:rsidP="00EF0AED">
      <w:pPr>
        <w:spacing w:line="480" w:lineRule="auto"/>
        <w:rPr>
          <w:ins w:id="427" w:author="Caitlin Jeffrey" w:date="2023-10-20T09:32:00Z"/>
          <w:rFonts w:ascii="Times New Roman" w:hAnsi="Times New Roman" w:cs="Times New Roman"/>
          <w:b/>
          <w:bCs/>
          <w:sz w:val="24"/>
          <w:szCs w:val="24"/>
        </w:rPr>
      </w:pPr>
    </w:p>
    <w:p w14:paraId="42722093" w14:textId="77777777" w:rsidR="006F68A4" w:rsidRDefault="006F68A4" w:rsidP="00EF0AED">
      <w:pPr>
        <w:spacing w:line="480" w:lineRule="auto"/>
        <w:rPr>
          <w:ins w:id="428" w:author="Caitlin Jeffrey" w:date="2023-10-20T09:32:00Z"/>
          <w:rFonts w:ascii="Times New Roman" w:hAnsi="Times New Roman" w:cs="Times New Roman"/>
          <w:b/>
          <w:bCs/>
          <w:sz w:val="24"/>
          <w:szCs w:val="24"/>
        </w:rPr>
      </w:pPr>
    </w:p>
    <w:p w14:paraId="327E36EB" w14:textId="77777777" w:rsidR="006F68A4" w:rsidRDefault="006F68A4" w:rsidP="00EF0AED">
      <w:pPr>
        <w:spacing w:line="480" w:lineRule="auto"/>
        <w:rPr>
          <w:ins w:id="429" w:author="Caitlin Jeffrey" w:date="2023-10-20T09:32:00Z"/>
          <w:rFonts w:ascii="Times New Roman" w:hAnsi="Times New Roman" w:cs="Times New Roman"/>
          <w:b/>
          <w:bCs/>
          <w:sz w:val="24"/>
          <w:szCs w:val="24"/>
        </w:rPr>
      </w:pPr>
    </w:p>
    <w:p w14:paraId="7F697C85" w14:textId="77777777" w:rsidR="006F68A4" w:rsidRDefault="006F68A4" w:rsidP="00EF0AED">
      <w:pPr>
        <w:spacing w:line="480" w:lineRule="auto"/>
        <w:rPr>
          <w:ins w:id="430" w:author="Caitlin Jeffrey" w:date="2023-10-20T09:32:00Z"/>
          <w:rFonts w:ascii="Times New Roman" w:hAnsi="Times New Roman" w:cs="Times New Roman"/>
          <w:b/>
          <w:bCs/>
          <w:sz w:val="24"/>
          <w:szCs w:val="24"/>
        </w:rPr>
      </w:pPr>
    </w:p>
    <w:p w14:paraId="1EBD8A0B" w14:textId="77777777" w:rsidR="006F68A4" w:rsidRDefault="006F68A4" w:rsidP="00EF0AED">
      <w:pPr>
        <w:spacing w:line="480" w:lineRule="auto"/>
        <w:rPr>
          <w:ins w:id="431"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432"/>
      <w:r w:rsidRPr="006E592D">
        <w:rPr>
          <w:rFonts w:ascii="Times New Roman" w:hAnsi="Times New Roman" w:cs="Times New Roman"/>
          <w:b/>
          <w:bCs/>
          <w:sz w:val="24"/>
          <w:szCs w:val="24"/>
        </w:rPr>
        <w:t>Tables</w:t>
      </w:r>
      <w:commentRangeEnd w:id="432"/>
      <w:r w:rsidRPr="00604EDE">
        <w:rPr>
          <w:rStyle w:val="CommentReference"/>
          <w:rFonts w:eastAsiaTheme="minorEastAsia"/>
        </w:rPr>
        <w:commentReference w:id="432"/>
      </w:r>
    </w:p>
    <w:tbl>
      <w:tblPr>
        <w:tblW w:w="9450" w:type="dxa"/>
        <w:tblLayout w:type="fixed"/>
        <w:tblLook w:val="04A0" w:firstRow="1" w:lastRow="0" w:firstColumn="1" w:lastColumn="0" w:noHBand="0" w:noVBand="1"/>
        <w:tblPrChange w:id="433" w:author="Caitlin Jeffrey" w:date="2023-10-20T09:33:00Z">
          <w:tblPr>
            <w:tblW w:w="9450" w:type="dxa"/>
            <w:tblLayout w:type="fixed"/>
            <w:tblLook w:val="04A0" w:firstRow="1" w:lastRow="0" w:firstColumn="1" w:lastColumn="0" w:noHBand="0" w:noVBand="1"/>
          </w:tblPr>
        </w:tblPrChange>
      </w:tblPr>
      <w:tblGrid>
        <w:gridCol w:w="1848"/>
        <w:gridCol w:w="1674"/>
        <w:gridCol w:w="1674"/>
        <w:gridCol w:w="1674"/>
        <w:gridCol w:w="1674"/>
        <w:gridCol w:w="906"/>
        <w:tblGridChange w:id="434">
          <w:tblGrid>
            <w:gridCol w:w="1848"/>
            <w:gridCol w:w="1674"/>
            <w:gridCol w:w="1674"/>
            <w:gridCol w:w="1674"/>
            <w:gridCol w:w="1674"/>
            <w:gridCol w:w="820"/>
            <w:gridCol w:w="86"/>
          </w:tblGrid>
        </w:tblGridChange>
      </w:tblGrid>
      <w:tr w:rsidR="006F68A4" w:rsidRPr="00604EDE" w14:paraId="3839BBCE" w14:textId="77777777" w:rsidTr="00166A70">
        <w:trPr>
          <w:trHeight w:val="858"/>
          <w:trPrChange w:id="435" w:author="Caitlin Jeffrey" w:date="2023-10-20T09:33:00Z">
            <w:trPr>
              <w:trHeight w:val="858"/>
            </w:trPr>
          </w:trPrChange>
        </w:trPr>
        <w:tc>
          <w:tcPr>
            <w:tcW w:w="9450" w:type="dxa"/>
            <w:gridSpan w:val="6"/>
            <w:tcBorders>
              <w:top w:val="nil"/>
              <w:left w:val="nil"/>
              <w:bottom w:val="nil"/>
              <w:right w:val="nil"/>
            </w:tcBorders>
            <w:vAlign w:val="bottom"/>
            <w:tcPrChange w:id="436" w:author="Caitlin Jeffrey" w:date="2023-10-20T09:33:00Z">
              <w:tcPr>
                <w:tcW w:w="1872" w:type="dxa"/>
                <w:gridSpan w:val="7"/>
                <w:tcBorders>
                  <w:top w:val="nil"/>
                  <w:left w:val="nil"/>
                  <w:bottom w:val="nil"/>
                  <w:right w:val="nil"/>
                </w:tcBorders>
                <w:vAlign w:val="bottom"/>
              </w:tcPr>
            </w:tcPrChange>
          </w:tcPr>
          <w:p w14:paraId="73845EE7" w14:textId="77777777" w:rsidR="006F68A4" w:rsidRPr="00604EDE" w:rsidRDefault="006F68A4" w:rsidP="00F83D50">
            <w:pPr>
              <w:spacing w:after="0" w:line="240" w:lineRule="auto"/>
              <w:rPr>
                <w:rFonts w:ascii="Times New Roman" w:eastAsia="Times New Roman" w:hAnsi="Times New Roman" w:cs="Times New Roman"/>
                <w:color w:val="000000"/>
              </w:rPr>
            </w:pPr>
            <w:commentRangeStart w:id="437"/>
            <w:commentRangeStart w:id="438"/>
            <w:commentRangeStart w:id="439"/>
            <w:r w:rsidRPr="00604EDE">
              <w:rPr>
                <w:rFonts w:ascii="Times New Roman" w:eastAsia="Times New Roman" w:hAnsi="Times New Roman" w:cs="Times New Roman"/>
                <w:color w:val="000000"/>
              </w:rPr>
              <w:t>Table 1.</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437"/>
            <w:r>
              <w:rPr>
                <w:rStyle w:val="CommentReference"/>
                <w:rFonts w:eastAsiaTheme="minorEastAsia"/>
              </w:rPr>
              <w:commentReference w:id="437"/>
            </w:r>
            <w:r>
              <w:rPr>
                <w:rFonts w:ascii="Times New Roman" w:eastAsia="Times New Roman" w:hAnsi="Times New Roman" w:cs="Times New Roman"/>
                <w:color w:val="000000"/>
              </w:rPr>
              <w:t>Univariable b</w:t>
            </w:r>
            <w:commentRangeStart w:id="440"/>
            <w:commentRangeStart w:id="441"/>
            <w:r w:rsidRPr="00604EDE">
              <w:rPr>
                <w:rFonts w:ascii="Times New Roman" w:eastAsia="Times New Roman" w:hAnsi="Times New Roman" w:cs="Times New Roman"/>
                <w:color w:val="000000"/>
              </w:rPr>
              <w:t xml:space="preserve">ulk tank </w:t>
            </w:r>
            <w:commentRangeEnd w:id="440"/>
            <w:r>
              <w:rPr>
                <w:rStyle w:val="CommentReference"/>
                <w:rFonts w:eastAsiaTheme="minorEastAsia"/>
              </w:rPr>
              <w:commentReference w:id="440"/>
            </w:r>
            <w:commentRangeEnd w:id="441"/>
            <w:r>
              <w:rPr>
                <w:rStyle w:val="CommentReference"/>
                <w:rFonts w:eastAsiaTheme="minorEastAsia"/>
              </w:rPr>
              <w:commentReference w:id="441"/>
            </w:r>
            <w:r w:rsidRPr="00604EDE">
              <w:rPr>
                <w:rFonts w:ascii="Times New Roman" w:eastAsia="Times New Roman" w:hAnsi="Times New Roman" w:cs="Times New Roman"/>
                <w:color w:val="000000"/>
              </w:rPr>
              <w:t>milk aerobic culture outcomes by facility type for 21 Vermont organic dairy herds</w:t>
            </w:r>
            <w:commentRangeEnd w:id="438"/>
            <w:r>
              <w:rPr>
                <w:rStyle w:val="CommentReference"/>
                <w:rFonts w:eastAsiaTheme="minorEastAsia"/>
              </w:rPr>
              <w:commentReference w:id="438"/>
            </w:r>
            <w:r>
              <w:rPr>
                <w:rFonts w:ascii="Times New Roman" w:eastAsia="Times New Roman" w:hAnsi="Times New Roman" w:cs="Times New Roman"/>
                <w:color w:val="000000"/>
              </w:rPr>
              <w:t xml:space="preserve"> </w:t>
            </w:r>
            <w:r w:rsidRPr="00580235">
              <w:rPr>
                <w:rFonts w:ascii="Times New Roman" w:eastAsia="Times New Roman" w:hAnsi="Times New Roman" w:cs="Times New Roman"/>
                <w:color w:val="FF0000"/>
                <w:rPrChange w:id="442" w:author="Caitlin Jeffrey" w:date="2023-10-23T12:20:00Z">
                  <w:rPr>
                    <w:rFonts w:ascii="Times New Roman" w:eastAsia="Times New Roman" w:hAnsi="Times New Roman" w:cs="Times New Roman"/>
                    <w:color w:val="000000"/>
                  </w:rPr>
                </w:rPrChange>
              </w:rPr>
              <w:t xml:space="preserve">[median (95%CI); </w:t>
            </w:r>
            <w:r w:rsidRPr="00580235">
              <w:rPr>
                <w:rFonts w:ascii="Times New Roman" w:eastAsia="Times New Roman" w:hAnsi="Times New Roman" w:cs="Times New Roman"/>
                <w:i/>
                <w:iCs/>
                <w:color w:val="FF0000"/>
                <w:rPrChange w:id="443" w:author="Caitlin Jeffrey" w:date="2023-10-23T12:20:00Z">
                  <w:rPr>
                    <w:rFonts w:ascii="Times New Roman" w:eastAsia="Times New Roman" w:hAnsi="Times New Roman" w:cs="Times New Roman"/>
                    <w:i/>
                    <w:iCs/>
                    <w:color w:val="000000"/>
                  </w:rPr>
                </w:rPrChange>
              </w:rPr>
              <w:t>range</w:t>
            </w:r>
            <w:r w:rsidRPr="00580235">
              <w:rPr>
                <w:rFonts w:ascii="Times New Roman" w:eastAsia="Times New Roman" w:hAnsi="Times New Roman" w:cs="Times New Roman"/>
                <w:color w:val="FF0000"/>
                <w:rPrChange w:id="444" w:author="Caitlin Jeffrey" w:date="2023-10-23T12:20:00Z">
                  <w:rPr>
                    <w:rFonts w:ascii="Times New Roman" w:eastAsia="Times New Roman" w:hAnsi="Times New Roman" w:cs="Times New Roman"/>
                    <w:color w:val="000000"/>
                  </w:rPr>
                </w:rPrChange>
              </w:rPr>
              <w:t>].</w:t>
            </w:r>
            <w:commentRangeEnd w:id="439"/>
            <w:r w:rsidRPr="00580235">
              <w:rPr>
                <w:rStyle w:val="CommentReference"/>
                <w:rFonts w:eastAsiaTheme="minorEastAsia"/>
                <w:color w:val="FF0000"/>
                <w:rPrChange w:id="445" w:author="Caitlin Jeffrey" w:date="2023-10-23T12:20:00Z">
                  <w:rPr>
                    <w:rStyle w:val="CommentReference"/>
                    <w:rFonts w:eastAsiaTheme="minorEastAsia"/>
                  </w:rPr>
                </w:rPrChange>
              </w:rPr>
              <w:commentReference w:id="439"/>
            </w:r>
          </w:p>
        </w:tc>
      </w:tr>
      <w:tr w:rsidR="006F68A4" w:rsidRPr="00604EDE" w14:paraId="44E6DA7C" w14:textId="77777777" w:rsidTr="00166A70">
        <w:trPr>
          <w:trHeight w:val="603"/>
          <w:trPrChange w:id="446" w:author="Caitlin Jeffrey" w:date="2023-10-20T09:33:00Z">
            <w:trPr>
              <w:gridAfter w:val="0"/>
              <w:wAfter w:w="90" w:type="dxa"/>
              <w:trHeight w:val="858"/>
            </w:trPr>
          </w:trPrChange>
        </w:trPr>
        <w:tc>
          <w:tcPr>
            <w:tcW w:w="1848" w:type="dxa"/>
            <w:tcBorders>
              <w:top w:val="nil"/>
              <w:left w:val="nil"/>
              <w:bottom w:val="nil"/>
              <w:right w:val="nil"/>
            </w:tcBorders>
            <w:shd w:val="clear" w:color="auto" w:fill="auto"/>
            <w:noWrap/>
            <w:vAlign w:val="bottom"/>
            <w:hideMark/>
            <w:tcPrChange w:id="447" w:author="Caitlin Jeffrey" w:date="2023-10-20T09:33:00Z">
              <w:tcPr>
                <w:tcW w:w="2070" w:type="dxa"/>
                <w:tcBorders>
                  <w:top w:val="nil"/>
                  <w:left w:val="nil"/>
                  <w:bottom w:val="nil"/>
                  <w:right w:val="nil"/>
                </w:tcBorders>
                <w:shd w:val="clear" w:color="auto" w:fill="auto"/>
                <w:noWrap/>
                <w:vAlign w:val="bottom"/>
                <w:hideMark/>
              </w:tcPr>
            </w:tcPrChange>
          </w:tcPr>
          <w:p w14:paraId="19E6994B" w14:textId="77777777" w:rsidR="006F68A4" w:rsidRPr="00604EDE" w:rsidRDefault="006F68A4" w:rsidP="00F83D50">
            <w:pPr>
              <w:spacing w:after="0" w:line="240" w:lineRule="auto"/>
              <w:rPr>
                <w:rFonts w:ascii="Times New Roman" w:eastAsia="Times New Roman" w:hAnsi="Times New Roman" w:cs="Times New Roman"/>
                <w:color w:val="000000"/>
              </w:rPr>
            </w:pPr>
          </w:p>
        </w:tc>
        <w:tc>
          <w:tcPr>
            <w:tcW w:w="1674" w:type="dxa"/>
            <w:tcBorders>
              <w:top w:val="nil"/>
              <w:left w:val="nil"/>
              <w:bottom w:val="nil"/>
              <w:right w:val="nil"/>
            </w:tcBorders>
            <w:vAlign w:val="bottom"/>
            <w:tcPrChange w:id="448" w:author="Caitlin Jeffrey" w:date="2023-10-20T09:33:00Z">
              <w:tcPr>
                <w:tcW w:w="1872" w:type="dxa"/>
                <w:tcBorders>
                  <w:top w:val="nil"/>
                  <w:left w:val="nil"/>
                  <w:bottom w:val="nil"/>
                  <w:right w:val="nil"/>
                </w:tcBorders>
                <w:vAlign w:val="bottom"/>
              </w:tcPr>
            </w:tcPrChange>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674" w:type="dxa"/>
            <w:tcBorders>
              <w:top w:val="nil"/>
              <w:left w:val="nil"/>
              <w:bottom w:val="nil"/>
              <w:right w:val="nil"/>
            </w:tcBorders>
            <w:shd w:val="clear" w:color="auto" w:fill="auto"/>
            <w:noWrap/>
            <w:vAlign w:val="bottom"/>
            <w:tcPrChange w:id="449" w:author="Caitlin Jeffrey" w:date="2023-10-20T09:33:00Z">
              <w:tcPr>
                <w:tcW w:w="1872" w:type="dxa"/>
                <w:tcBorders>
                  <w:top w:val="nil"/>
                  <w:left w:val="nil"/>
                  <w:bottom w:val="nil"/>
                  <w:right w:val="nil"/>
                </w:tcBorders>
                <w:shd w:val="clear" w:color="auto" w:fill="auto"/>
                <w:noWrap/>
                <w:vAlign w:val="bottom"/>
              </w:tcPr>
            </w:tcPrChange>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674" w:type="dxa"/>
            <w:tcBorders>
              <w:top w:val="nil"/>
              <w:left w:val="nil"/>
              <w:bottom w:val="nil"/>
              <w:right w:val="nil"/>
            </w:tcBorders>
            <w:shd w:val="clear" w:color="auto" w:fill="auto"/>
            <w:noWrap/>
            <w:vAlign w:val="bottom"/>
            <w:tcPrChange w:id="450" w:author="Caitlin Jeffrey" w:date="2023-10-20T09:33:00Z">
              <w:tcPr>
                <w:tcW w:w="1872" w:type="dxa"/>
                <w:tcBorders>
                  <w:top w:val="nil"/>
                  <w:left w:val="nil"/>
                  <w:bottom w:val="nil"/>
                  <w:right w:val="nil"/>
                </w:tcBorders>
                <w:shd w:val="clear" w:color="auto" w:fill="auto"/>
                <w:noWrap/>
                <w:vAlign w:val="bottom"/>
              </w:tcPr>
            </w:tcPrChange>
          </w:tcPr>
          <w:p w14:paraId="6108830C" w14:textId="77777777"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451"/>
            <w:commentRangeStart w:id="452"/>
            <w:commentRangeEnd w:id="451"/>
            <w:r>
              <w:rPr>
                <w:rStyle w:val="CommentReference"/>
                <w:rFonts w:eastAsiaTheme="minorEastAsia"/>
              </w:rPr>
              <w:commentReference w:id="451"/>
            </w:r>
            <w:commentRangeEnd w:id="452"/>
            <w:r>
              <w:rPr>
                <w:rStyle w:val="CommentReference"/>
                <w:rFonts w:eastAsiaTheme="minorEastAsia"/>
              </w:rPr>
              <w:commentReference w:id="452"/>
            </w:r>
            <w:r>
              <w:rPr>
                <w:rFonts w:ascii="Times New Roman" w:eastAsia="Times New Roman" w:hAnsi="Times New Roman" w:cs="Times New Roman"/>
                <w:color w:val="000000"/>
              </w:rPr>
              <w:t xml:space="preserve">Tiestalls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10)</w:t>
            </w:r>
          </w:p>
        </w:tc>
        <w:tc>
          <w:tcPr>
            <w:tcW w:w="1674" w:type="dxa"/>
            <w:tcBorders>
              <w:top w:val="nil"/>
              <w:left w:val="nil"/>
              <w:bottom w:val="nil"/>
              <w:right w:val="nil"/>
            </w:tcBorders>
            <w:shd w:val="clear" w:color="auto" w:fill="auto"/>
            <w:noWrap/>
            <w:vAlign w:val="bottom"/>
            <w:tcPrChange w:id="453" w:author="Caitlin Jeffrey" w:date="2023-10-20T09:33:00Z">
              <w:tcPr>
                <w:tcW w:w="1872" w:type="dxa"/>
                <w:tcBorders>
                  <w:top w:val="nil"/>
                  <w:left w:val="nil"/>
                  <w:bottom w:val="nil"/>
                  <w:right w:val="nil"/>
                </w:tcBorders>
                <w:shd w:val="clear" w:color="auto" w:fill="auto"/>
                <w:noWrap/>
                <w:vAlign w:val="bottom"/>
              </w:tcPr>
            </w:tcPrChange>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06" w:type="dxa"/>
            <w:tcBorders>
              <w:top w:val="nil"/>
              <w:left w:val="nil"/>
              <w:bottom w:val="nil"/>
              <w:right w:val="nil"/>
            </w:tcBorders>
            <w:shd w:val="clear" w:color="auto" w:fill="auto"/>
            <w:noWrap/>
            <w:vAlign w:val="bottom"/>
            <w:tcPrChange w:id="454" w:author="Caitlin Jeffrey" w:date="2023-10-20T09:33:00Z">
              <w:tcPr>
                <w:tcW w:w="900" w:type="dxa"/>
                <w:tcBorders>
                  <w:top w:val="nil"/>
                  <w:left w:val="nil"/>
                  <w:bottom w:val="nil"/>
                  <w:right w:val="nil"/>
                </w:tcBorders>
                <w:shd w:val="clear" w:color="auto" w:fill="auto"/>
                <w:noWrap/>
                <w:vAlign w:val="bottom"/>
              </w:tcPr>
            </w:tcPrChange>
          </w:tcPr>
          <w:p w14:paraId="52EC0E21"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155DBD" w:rsidRPr="00604EDE" w14:paraId="5EACD297" w14:textId="77777777" w:rsidTr="00166A70">
        <w:trPr>
          <w:trHeight w:val="630"/>
          <w:trPrChange w:id="455" w:author="Caitlin Jeffrey" w:date="2023-10-20T09:33:00Z">
            <w:trPr>
              <w:gridAfter w:val="0"/>
              <w:wAfter w:w="90" w:type="dxa"/>
              <w:trHeight w:val="630"/>
            </w:trPr>
          </w:trPrChange>
        </w:trPr>
        <w:tc>
          <w:tcPr>
            <w:tcW w:w="1848" w:type="dxa"/>
            <w:tcBorders>
              <w:top w:val="nil"/>
              <w:left w:val="nil"/>
              <w:bottom w:val="nil"/>
              <w:right w:val="nil"/>
            </w:tcBorders>
            <w:shd w:val="clear" w:color="auto" w:fill="auto"/>
            <w:noWrap/>
            <w:vAlign w:val="bottom"/>
            <w:hideMark/>
            <w:tcPrChange w:id="456" w:author="Caitlin Jeffrey" w:date="2023-10-20T09:33:00Z">
              <w:tcPr>
                <w:tcW w:w="2070" w:type="dxa"/>
                <w:tcBorders>
                  <w:top w:val="nil"/>
                  <w:left w:val="nil"/>
                  <w:bottom w:val="nil"/>
                  <w:right w:val="nil"/>
                </w:tcBorders>
                <w:shd w:val="clear" w:color="auto" w:fill="auto"/>
                <w:noWrap/>
                <w:vAlign w:val="bottom"/>
                <w:hideMark/>
              </w:tcPr>
            </w:tcPrChange>
          </w:tcPr>
          <w:p w14:paraId="6758A05C"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57" w:author="Caitlin Jeffrey" w:date="2023-10-20T09:33:00Z">
              <w:tcPr>
                <w:tcW w:w="1872" w:type="dxa"/>
                <w:tcBorders>
                  <w:top w:val="nil"/>
                  <w:left w:val="nil"/>
                  <w:bottom w:val="nil"/>
                  <w:right w:val="nil"/>
                </w:tcBorders>
                <w:vAlign w:val="bottom"/>
              </w:tcPr>
            </w:tcPrChange>
          </w:tcPr>
          <w:p w14:paraId="4E0CD70B"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 (</w:t>
            </w:r>
            <w:r w:rsidRPr="00604EDE">
              <w:rPr>
                <w:rFonts w:ascii="Times New Roman" w:eastAsia="Times New Roman" w:hAnsi="Times New Roman" w:cs="Times New Roman"/>
                <w:color w:val="000000"/>
              </w:rPr>
              <w:t>36-155</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0-665</w:t>
            </w:r>
          </w:p>
        </w:tc>
        <w:tc>
          <w:tcPr>
            <w:tcW w:w="1674" w:type="dxa"/>
            <w:tcBorders>
              <w:top w:val="nil"/>
              <w:left w:val="nil"/>
              <w:bottom w:val="nil"/>
              <w:right w:val="nil"/>
            </w:tcBorders>
            <w:shd w:val="clear" w:color="auto" w:fill="auto"/>
            <w:noWrap/>
            <w:vAlign w:val="bottom"/>
            <w:tcPrChange w:id="458" w:author="Caitlin Jeffrey" w:date="2023-10-20T09:33:00Z">
              <w:tcPr>
                <w:tcW w:w="1872" w:type="dxa"/>
                <w:tcBorders>
                  <w:top w:val="nil"/>
                  <w:left w:val="nil"/>
                  <w:bottom w:val="nil"/>
                  <w:right w:val="nil"/>
                </w:tcBorders>
                <w:shd w:val="clear" w:color="auto" w:fill="auto"/>
                <w:noWrap/>
                <w:vAlign w:val="bottom"/>
              </w:tcPr>
            </w:tcPrChange>
          </w:tcPr>
          <w:p w14:paraId="5DA290D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 (10-96</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0-130</w:t>
            </w:r>
          </w:p>
        </w:tc>
        <w:tc>
          <w:tcPr>
            <w:tcW w:w="1674" w:type="dxa"/>
            <w:tcBorders>
              <w:top w:val="nil"/>
              <w:left w:val="nil"/>
              <w:bottom w:val="nil"/>
              <w:right w:val="nil"/>
            </w:tcBorders>
            <w:shd w:val="clear" w:color="auto" w:fill="auto"/>
            <w:noWrap/>
            <w:vAlign w:val="bottom"/>
            <w:tcPrChange w:id="459" w:author="Caitlin Jeffrey" w:date="2023-10-20T09:33:00Z">
              <w:tcPr>
                <w:tcW w:w="1872" w:type="dxa"/>
                <w:tcBorders>
                  <w:top w:val="nil"/>
                  <w:left w:val="nil"/>
                  <w:bottom w:val="nil"/>
                  <w:right w:val="nil"/>
                </w:tcBorders>
                <w:shd w:val="clear" w:color="auto" w:fill="auto"/>
                <w:noWrap/>
                <w:vAlign w:val="bottom"/>
              </w:tcPr>
            </w:tcPrChange>
          </w:tcPr>
          <w:p w14:paraId="409C869D"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 (14-255</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15</w:t>
            </w:r>
            <w:proofErr w:type="gramEnd"/>
            <w:r w:rsidRPr="008D2BCF">
              <w:rPr>
                <w:rFonts w:ascii="Times New Roman" w:eastAsia="Times New Roman" w:hAnsi="Times New Roman" w:cs="Times New Roman"/>
                <w:i/>
                <w:iCs/>
                <w:color w:val="000000"/>
              </w:rPr>
              <w:t>-665</w:t>
            </w:r>
          </w:p>
        </w:tc>
        <w:tc>
          <w:tcPr>
            <w:tcW w:w="1674" w:type="dxa"/>
            <w:tcBorders>
              <w:top w:val="nil"/>
              <w:left w:val="nil"/>
              <w:bottom w:val="nil"/>
              <w:right w:val="nil"/>
            </w:tcBorders>
            <w:shd w:val="clear" w:color="auto" w:fill="auto"/>
            <w:noWrap/>
            <w:vAlign w:val="bottom"/>
            <w:tcPrChange w:id="460" w:author="Caitlin Jeffrey" w:date="2023-10-20T09:33:00Z">
              <w:tcPr>
                <w:tcW w:w="1872" w:type="dxa"/>
                <w:tcBorders>
                  <w:top w:val="nil"/>
                  <w:left w:val="nil"/>
                  <w:bottom w:val="nil"/>
                  <w:right w:val="nil"/>
                </w:tcBorders>
                <w:shd w:val="clear" w:color="auto" w:fill="auto"/>
                <w:noWrap/>
                <w:vAlign w:val="bottom"/>
              </w:tcPr>
            </w:tcPrChange>
          </w:tcPr>
          <w:p w14:paraId="4FE5197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67.5 (28-104); </w:t>
            </w:r>
            <w:r w:rsidRPr="008D2BCF">
              <w:rPr>
                <w:rFonts w:ascii="Times New Roman" w:eastAsia="Times New Roman" w:hAnsi="Times New Roman" w:cs="Times New Roman"/>
                <w:i/>
                <w:iCs/>
                <w:color w:val="000000"/>
              </w:rPr>
              <w:t>5-125</w:t>
            </w:r>
          </w:p>
        </w:tc>
        <w:tc>
          <w:tcPr>
            <w:tcW w:w="906" w:type="dxa"/>
            <w:tcBorders>
              <w:top w:val="nil"/>
              <w:left w:val="nil"/>
              <w:bottom w:val="nil"/>
              <w:right w:val="nil"/>
            </w:tcBorders>
            <w:shd w:val="clear" w:color="auto" w:fill="auto"/>
            <w:noWrap/>
            <w:vAlign w:val="bottom"/>
            <w:tcPrChange w:id="461" w:author="Caitlin Jeffrey" w:date="2023-10-20T09:33:00Z">
              <w:tcPr>
                <w:tcW w:w="900" w:type="dxa"/>
                <w:tcBorders>
                  <w:top w:val="nil"/>
                  <w:left w:val="nil"/>
                  <w:bottom w:val="nil"/>
                  <w:right w:val="nil"/>
                </w:tcBorders>
                <w:shd w:val="clear" w:color="auto" w:fill="auto"/>
                <w:noWrap/>
                <w:vAlign w:val="bottom"/>
              </w:tcPr>
            </w:tcPrChange>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6F68A4" w:rsidRPr="00604EDE" w14:paraId="20C7874A" w14:textId="77777777" w:rsidTr="00166A70">
        <w:trPr>
          <w:trHeight w:val="819"/>
          <w:trPrChange w:id="462" w:author="Caitlin Jeffrey" w:date="2023-10-20T09:33:00Z">
            <w:trPr>
              <w:gridAfter w:val="0"/>
              <w:wAfter w:w="90" w:type="dxa"/>
              <w:trHeight w:val="819"/>
            </w:trPr>
          </w:trPrChange>
        </w:trPr>
        <w:tc>
          <w:tcPr>
            <w:tcW w:w="1848" w:type="dxa"/>
            <w:tcBorders>
              <w:top w:val="nil"/>
              <w:left w:val="nil"/>
              <w:bottom w:val="nil"/>
              <w:right w:val="nil"/>
            </w:tcBorders>
            <w:shd w:val="clear" w:color="auto" w:fill="auto"/>
            <w:noWrap/>
            <w:vAlign w:val="bottom"/>
            <w:hideMark/>
            <w:tcPrChange w:id="463" w:author="Caitlin Jeffrey" w:date="2023-10-20T09:33:00Z">
              <w:tcPr>
                <w:tcW w:w="2070" w:type="dxa"/>
                <w:tcBorders>
                  <w:top w:val="nil"/>
                  <w:left w:val="nil"/>
                  <w:bottom w:val="nil"/>
                  <w:right w:val="nil"/>
                </w:tcBorders>
                <w:shd w:val="clear" w:color="auto" w:fill="auto"/>
                <w:noWrap/>
                <w:vAlign w:val="bottom"/>
                <w:hideMark/>
              </w:tcPr>
            </w:tcPrChange>
          </w:tcPr>
          <w:p w14:paraId="6CEDB290"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64" w:author="Caitlin Jeffrey" w:date="2023-10-20T09:33:00Z">
              <w:tcPr>
                <w:tcW w:w="1872" w:type="dxa"/>
                <w:tcBorders>
                  <w:top w:val="nil"/>
                  <w:left w:val="nil"/>
                  <w:bottom w:val="nil"/>
                  <w:right w:val="nil"/>
                </w:tcBorders>
                <w:vAlign w:val="bottom"/>
              </w:tcPr>
            </w:tcPrChange>
          </w:tcPr>
          <w:p w14:paraId="75E83299"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 (42-271</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w:t>
            </w:r>
            <w:proofErr w:type="gramEnd"/>
            <w:r w:rsidRPr="008D2BCF">
              <w:rPr>
                <w:rFonts w:ascii="Times New Roman" w:eastAsia="Times New Roman" w:hAnsi="Times New Roman" w:cs="Times New Roman"/>
                <w:i/>
                <w:iCs/>
                <w:color w:val="000000"/>
              </w:rPr>
              <w:t>-1250</w:t>
            </w:r>
          </w:p>
        </w:tc>
        <w:tc>
          <w:tcPr>
            <w:tcW w:w="1674" w:type="dxa"/>
            <w:tcBorders>
              <w:top w:val="nil"/>
              <w:left w:val="nil"/>
              <w:bottom w:val="nil"/>
              <w:right w:val="nil"/>
            </w:tcBorders>
            <w:shd w:val="clear" w:color="auto" w:fill="auto"/>
            <w:noWrap/>
            <w:vAlign w:val="bottom"/>
            <w:tcPrChange w:id="465" w:author="Caitlin Jeffrey" w:date="2023-10-20T09:33:00Z">
              <w:tcPr>
                <w:tcW w:w="1872" w:type="dxa"/>
                <w:tcBorders>
                  <w:top w:val="nil"/>
                  <w:left w:val="nil"/>
                  <w:bottom w:val="nil"/>
                  <w:right w:val="nil"/>
                </w:tcBorders>
                <w:shd w:val="clear" w:color="auto" w:fill="auto"/>
                <w:noWrap/>
                <w:vAlign w:val="bottom"/>
              </w:tcPr>
            </w:tcPrChange>
          </w:tcPr>
          <w:p w14:paraId="67EA143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35 (17-61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10-80</w:t>
            </w:r>
          </w:p>
        </w:tc>
        <w:tc>
          <w:tcPr>
            <w:tcW w:w="1674" w:type="dxa"/>
            <w:tcBorders>
              <w:top w:val="nil"/>
              <w:left w:val="nil"/>
              <w:bottom w:val="nil"/>
              <w:right w:val="nil"/>
            </w:tcBorders>
            <w:shd w:val="clear" w:color="auto" w:fill="auto"/>
            <w:noWrap/>
            <w:vAlign w:val="bottom"/>
            <w:tcPrChange w:id="466" w:author="Caitlin Jeffrey" w:date="2023-10-20T09:33:00Z">
              <w:tcPr>
                <w:tcW w:w="1872" w:type="dxa"/>
                <w:tcBorders>
                  <w:top w:val="nil"/>
                  <w:left w:val="nil"/>
                  <w:bottom w:val="nil"/>
                  <w:right w:val="nil"/>
                </w:tcBorders>
                <w:shd w:val="clear" w:color="auto" w:fill="auto"/>
                <w:noWrap/>
                <w:vAlign w:val="bottom"/>
              </w:tcPr>
            </w:tcPrChange>
          </w:tcPr>
          <w:p w14:paraId="1A1551F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167.5 (30-481); </w:t>
            </w:r>
            <w:r w:rsidRPr="008D2BCF">
              <w:rPr>
                <w:rFonts w:ascii="Times New Roman" w:eastAsia="Times New Roman" w:hAnsi="Times New Roman" w:cs="Times New Roman"/>
                <w:i/>
                <w:iCs/>
                <w:color w:val="000000"/>
              </w:rPr>
              <w:t>20-1250</w:t>
            </w:r>
          </w:p>
        </w:tc>
        <w:tc>
          <w:tcPr>
            <w:tcW w:w="1674" w:type="dxa"/>
            <w:tcBorders>
              <w:top w:val="nil"/>
              <w:left w:val="nil"/>
              <w:bottom w:val="nil"/>
              <w:right w:val="nil"/>
            </w:tcBorders>
            <w:shd w:val="clear" w:color="auto" w:fill="auto"/>
            <w:noWrap/>
            <w:vAlign w:val="bottom"/>
            <w:tcPrChange w:id="467" w:author="Caitlin Jeffrey" w:date="2023-10-20T09:33:00Z">
              <w:tcPr>
                <w:tcW w:w="1872" w:type="dxa"/>
                <w:tcBorders>
                  <w:top w:val="nil"/>
                  <w:left w:val="nil"/>
                  <w:bottom w:val="nil"/>
                  <w:right w:val="nil"/>
                </w:tcBorders>
                <w:shd w:val="clear" w:color="auto" w:fill="auto"/>
                <w:noWrap/>
                <w:vAlign w:val="bottom"/>
              </w:tcPr>
            </w:tcPrChange>
          </w:tcPr>
          <w:p w14:paraId="3EF6A3CF"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32.5 (11-167); </w:t>
            </w:r>
            <w:r w:rsidRPr="008D2BCF">
              <w:rPr>
                <w:rFonts w:ascii="Times New Roman" w:eastAsia="Times New Roman" w:hAnsi="Times New Roman" w:cs="Times New Roman"/>
                <w:i/>
                <w:iCs/>
                <w:color w:val="000000"/>
              </w:rPr>
              <w:t>25-260</w:t>
            </w:r>
          </w:p>
        </w:tc>
        <w:tc>
          <w:tcPr>
            <w:tcW w:w="906" w:type="dxa"/>
            <w:tcBorders>
              <w:top w:val="nil"/>
              <w:left w:val="nil"/>
              <w:bottom w:val="nil"/>
              <w:right w:val="nil"/>
            </w:tcBorders>
            <w:shd w:val="clear" w:color="auto" w:fill="auto"/>
            <w:noWrap/>
            <w:vAlign w:val="bottom"/>
            <w:tcPrChange w:id="468" w:author="Caitlin Jeffrey" w:date="2023-10-20T09:33:00Z">
              <w:tcPr>
                <w:tcW w:w="900" w:type="dxa"/>
                <w:tcBorders>
                  <w:top w:val="nil"/>
                  <w:left w:val="nil"/>
                  <w:bottom w:val="nil"/>
                  <w:right w:val="nil"/>
                </w:tcBorders>
                <w:shd w:val="clear" w:color="auto" w:fill="auto"/>
                <w:noWrap/>
                <w:vAlign w:val="bottom"/>
              </w:tcPr>
            </w:tcPrChange>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6F68A4" w:rsidRPr="00604EDE" w14:paraId="2001B82E" w14:textId="77777777" w:rsidTr="00166A70">
        <w:trPr>
          <w:trHeight w:val="540"/>
          <w:trPrChange w:id="469" w:author="Caitlin Jeffrey" w:date="2023-10-20T09:33:00Z">
            <w:trPr>
              <w:gridAfter w:val="0"/>
              <w:wAfter w:w="90" w:type="dxa"/>
              <w:trHeight w:val="540"/>
            </w:trPr>
          </w:trPrChange>
        </w:trPr>
        <w:tc>
          <w:tcPr>
            <w:tcW w:w="1848" w:type="dxa"/>
            <w:tcBorders>
              <w:top w:val="nil"/>
              <w:left w:val="nil"/>
              <w:bottom w:val="nil"/>
              <w:right w:val="nil"/>
            </w:tcBorders>
            <w:shd w:val="clear" w:color="auto" w:fill="auto"/>
            <w:noWrap/>
            <w:vAlign w:val="bottom"/>
            <w:hideMark/>
            <w:tcPrChange w:id="470" w:author="Caitlin Jeffrey" w:date="2023-10-20T09:33:00Z">
              <w:tcPr>
                <w:tcW w:w="2070" w:type="dxa"/>
                <w:tcBorders>
                  <w:top w:val="nil"/>
                  <w:left w:val="nil"/>
                  <w:bottom w:val="nil"/>
                  <w:right w:val="nil"/>
                </w:tcBorders>
                <w:shd w:val="clear" w:color="auto" w:fill="auto"/>
                <w:noWrap/>
                <w:vAlign w:val="bottom"/>
                <w:hideMark/>
              </w:tcPr>
            </w:tcPrChange>
          </w:tcPr>
          <w:p w14:paraId="219DE1F3"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71" w:author="Caitlin Jeffrey" w:date="2023-10-20T09:33:00Z">
              <w:tcPr>
                <w:tcW w:w="1872" w:type="dxa"/>
                <w:tcBorders>
                  <w:top w:val="nil"/>
                  <w:left w:val="nil"/>
                  <w:bottom w:val="nil"/>
                  <w:right w:val="nil"/>
                </w:tcBorders>
                <w:vAlign w:val="bottom"/>
              </w:tcPr>
            </w:tcPrChange>
          </w:tcPr>
          <w:p w14:paraId="40F1E65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 (14-73</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472" w:author="Caitlin Jeffrey" w:date="2023-10-20T09:33:00Z">
              <w:tcPr>
                <w:tcW w:w="1872" w:type="dxa"/>
                <w:tcBorders>
                  <w:top w:val="nil"/>
                  <w:left w:val="nil"/>
                  <w:bottom w:val="nil"/>
                  <w:right w:val="nil"/>
                </w:tcBorders>
                <w:shd w:val="clear" w:color="auto" w:fill="auto"/>
                <w:noWrap/>
                <w:vAlign w:val="bottom"/>
              </w:tcPr>
            </w:tcPrChange>
          </w:tcPr>
          <w:p w14:paraId="1B1F7BB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(0-21); </w:t>
            </w:r>
            <w:r w:rsidRPr="008D2BCF">
              <w:rPr>
                <w:rFonts w:ascii="Times New Roman" w:eastAsia="Times New Roman" w:hAnsi="Times New Roman" w:cs="Times New Roman"/>
                <w:i/>
                <w:iCs/>
                <w:color w:val="000000"/>
              </w:rPr>
              <w:t>0-30</w:t>
            </w:r>
          </w:p>
        </w:tc>
        <w:tc>
          <w:tcPr>
            <w:tcW w:w="1674" w:type="dxa"/>
            <w:tcBorders>
              <w:top w:val="nil"/>
              <w:left w:val="nil"/>
              <w:bottom w:val="nil"/>
              <w:right w:val="nil"/>
            </w:tcBorders>
            <w:shd w:val="clear" w:color="auto" w:fill="auto"/>
            <w:noWrap/>
            <w:vAlign w:val="bottom"/>
            <w:tcPrChange w:id="473" w:author="Caitlin Jeffrey" w:date="2023-10-20T09:33:00Z">
              <w:tcPr>
                <w:tcW w:w="1872" w:type="dxa"/>
                <w:tcBorders>
                  <w:top w:val="nil"/>
                  <w:left w:val="nil"/>
                  <w:bottom w:val="nil"/>
                  <w:right w:val="nil"/>
                </w:tcBorders>
                <w:shd w:val="clear" w:color="auto" w:fill="auto"/>
                <w:noWrap/>
                <w:vAlign w:val="bottom"/>
              </w:tcPr>
            </w:tcPrChange>
          </w:tcPr>
          <w:p w14:paraId="21DAE87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47.5 (5-121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474" w:author="Caitlin Jeffrey" w:date="2023-10-20T09:33:00Z">
              <w:tcPr>
                <w:tcW w:w="1872" w:type="dxa"/>
                <w:tcBorders>
                  <w:top w:val="nil"/>
                  <w:left w:val="nil"/>
                  <w:bottom w:val="nil"/>
                  <w:right w:val="nil"/>
                </w:tcBorders>
                <w:shd w:val="clear" w:color="auto" w:fill="auto"/>
                <w:noWrap/>
                <w:vAlign w:val="bottom"/>
              </w:tcPr>
            </w:tcPrChange>
          </w:tcPr>
          <w:p w14:paraId="6614D8C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42.5 (10-70</w:t>
            </w:r>
            <w:proofErr w:type="gramStart"/>
            <w:r>
              <w:rPr>
                <w:rFonts w:ascii="Times New Roman" w:eastAsia="Times New Roman" w:hAnsi="Times New Roman" w:cs="Times New Roman"/>
                <w:color w:val="000000"/>
              </w:rPr>
              <w:t xml:space="preserve">);   </w:t>
            </w:r>
            <w:proofErr w:type="gramEnd"/>
            <w:r w:rsidRPr="008D2BCF">
              <w:rPr>
                <w:rFonts w:ascii="Times New Roman" w:eastAsia="Times New Roman" w:hAnsi="Times New Roman" w:cs="Times New Roman"/>
                <w:i/>
                <w:iCs/>
                <w:color w:val="000000"/>
              </w:rPr>
              <w:t>0-100</w:t>
            </w:r>
          </w:p>
        </w:tc>
        <w:tc>
          <w:tcPr>
            <w:tcW w:w="906" w:type="dxa"/>
            <w:tcBorders>
              <w:top w:val="nil"/>
              <w:left w:val="nil"/>
              <w:bottom w:val="nil"/>
              <w:right w:val="nil"/>
            </w:tcBorders>
            <w:shd w:val="clear" w:color="auto" w:fill="auto"/>
            <w:noWrap/>
            <w:vAlign w:val="bottom"/>
            <w:tcPrChange w:id="475" w:author="Caitlin Jeffrey" w:date="2023-10-20T09:33:00Z">
              <w:tcPr>
                <w:tcW w:w="900" w:type="dxa"/>
                <w:tcBorders>
                  <w:top w:val="nil"/>
                  <w:left w:val="nil"/>
                  <w:bottom w:val="nil"/>
                  <w:right w:val="nil"/>
                </w:tcBorders>
                <w:shd w:val="clear" w:color="auto" w:fill="auto"/>
                <w:noWrap/>
                <w:vAlign w:val="bottom"/>
              </w:tcPr>
            </w:tcPrChange>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6F68A4" w:rsidRPr="00604EDE" w14:paraId="59884810" w14:textId="77777777" w:rsidTr="00166A70">
        <w:trPr>
          <w:trHeight w:val="567"/>
          <w:trPrChange w:id="476" w:author="Caitlin Jeffrey" w:date="2023-10-20T09:33:00Z">
            <w:trPr>
              <w:gridAfter w:val="0"/>
              <w:wAfter w:w="90" w:type="dxa"/>
              <w:trHeight w:val="567"/>
            </w:trPr>
          </w:trPrChange>
        </w:trPr>
        <w:tc>
          <w:tcPr>
            <w:tcW w:w="1848" w:type="dxa"/>
            <w:tcBorders>
              <w:top w:val="nil"/>
              <w:left w:val="nil"/>
              <w:bottom w:val="nil"/>
              <w:right w:val="nil"/>
            </w:tcBorders>
            <w:shd w:val="clear" w:color="auto" w:fill="auto"/>
            <w:noWrap/>
            <w:vAlign w:val="bottom"/>
            <w:hideMark/>
            <w:tcPrChange w:id="477" w:author="Caitlin Jeffrey" w:date="2023-10-20T09:33:00Z">
              <w:tcPr>
                <w:tcW w:w="2070" w:type="dxa"/>
                <w:tcBorders>
                  <w:top w:val="nil"/>
                  <w:left w:val="nil"/>
                  <w:bottom w:val="nil"/>
                  <w:right w:val="nil"/>
                </w:tcBorders>
                <w:shd w:val="clear" w:color="auto" w:fill="auto"/>
                <w:noWrap/>
                <w:vAlign w:val="bottom"/>
                <w:hideMark/>
              </w:tcPr>
            </w:tcPrChange>
          </w:tcPr>
          <w:p w14:paraId="7D038D08"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Coliforms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78" w:author="Caitlin Jeffrey" w:date="2023-10-20T09:33:00Z">
              <w:tcPr>
                <w:tcW w:w="1872" w:type="dxa"/>
                <w:tcBorders>
                  <w:top w:val="nil"/>
                  <w:left w:val="nil"/>
                  <w:bottom w:val="nil"/>
                  <w:right w:val="nil"/>
                </w:tcBorders>
                <w:vAlign w:val="bottom"/>
              </w:tcPr>
            </w:tcPrChange>
          </w:tcPr>
          <w:p w14:paraId="0C46615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(0.3-2.1);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79" w:author="Caitlin Jeffrey" w:date="2023-10-20T09:33:00Z">
              <w:tcPr>
                <w:tcW w:w="1872" w:type="dxa"/>
                <w:tcBorders>
                  <w:top w:val="nil"/>
                  <w:left w:val="nil"/>
                  <w:bottom w:val="nil"/>
                  <w:right w:val="nil"/>
                </w:tcBorders>
                <w:shd w:val="clear" w:color="auto" w:fill="auto"/>
                <w:noWrap/>
                <w:vAlign w:val="bottom"/>
              </w:tcPr>
            </w:tcPrChange>
          </w:tcPr>
          <w:p w14:paraId="0310528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80" w:author="Caitlin Jeffrey" w:date="2023-10-20T09:33:00Z">
              <w:tcPr>
                <w:tcW w:w="1872" w:type="dxa"/>
                <w:tcBorders>
                  <w:top w:val="nil"/>
                  <w:left w:val="nil"/>
                  <w:bottom w:val="nil"/>
                  <w:right w:val="nil"/>
                </w:tcBorders>
                <w:shd w:val="clear" w:color="auto" w:fill="auto"/>
                <w:noWrap/>
                <w:vAlign w:val="bottom"/>
              </w:tcPr>
            </w:tcPrChange>
          </w:tcPr>
          <w:p w14:paraId="243B6A7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(.003-3);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81" w:author="Caitlin Jeffrey" w:date="2023-10-20T09:33:00Z">
              <w:tcPr>
                <w:tcW w:w="1872" w:type="dxa"/>
                <w:tcBorders>
                  <w:top w:val="nil"/>
                  <w:left w:val="nil"/>
                  <w:bottom w:val="nil"/>
                  <w:right w:val="nil"/>
                </w:tcBorders>
                <w:shd w:val="clear" w:color="auto" w:fill="auto"/>
                <w:noWrap/>
                <w:vAlign w:val="bottom"/>
              </w:tcPr>
            </w:tcPrChange>
          </w:tcPr>
          <w:p w14:paraId="167084D8"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(0-2.5); </w:t>
            </w:r>
            <w:r w:rsidRPr="008D2BCF">
              <w:rPr>
                <w:rFonts w:ascii="Times New Roman" w:eastAsia="Times New Roman" w:hAnsi="Times New Roman" w:cs="Times New Roman"/>
                <w:i/>
                <w:iCs/>
                <w:color w:val="000000"/>
              </w:rPr>
              <w:t>0-5</w:t>
            </w:r>
          </w:p>
        </w:tc>
        <w:tc>
          <w:tcPr>
            <w:tcW w:w="906" w:type="dxa"/>
            <w:tcBorders>
              <w:top w:val="nil"/>
              <w:left w:val="nil"/>
              <w:bottom w:val="nil"/>
              <w:right w:val="nil"/>
            </w:tcBorders>
            <w:shd w:val="clear" w:color="auto" w:fill="auto"/>
            <w:noWrap/>
            <w:vAlign w:val="bottom"/>
            <w:tcPrChange w:id="482" w:author="Caitlin Jeffrey" w:date="2023-10-20T09:33:00Z">
              <w:tcPr>
                <w:tcW w:w="900" w:type="dxa"/>
                <w:tcBorders>
                  <w:top w:val="nil"/>
                  <w:left w:val="nil"/>
                  <w:bottom w:val="nil"/>
                  <w:right w:val="nil"/>
                </w:tcBorders>
                <w:shd w:val="clear" w:color="auto" w:fill="auto"/>
                <w:noWrap/>
                <w:vAlign w:val="bottom"/>
              </w:tcPr>
            </w:tcPrChange>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1924"/>
        <w:gridCol w:w="2070"/>
        <w:gridCol w:w="1066"/>
        <w:gridCol w:w="1876"/>
        <w:gridCol w:w="1634"/>
        <w:gridCol w:w="1048"/>
      </w:tblGrid>
      <w:tr w:rsidR="00A81C37" w:rsidRPr="00604EDE" w14:paraId="15B44F7F" w14:textId="77777777" w:rsidTr="00F83D50">
        <w:trPr>
          <w:trHeight w:val="290"/>
        </w:trPr>
        <w:tc>
          <w:tcPr>
            <w:tcW w:w="10664" w:type="dxa"/>
            <w:gridSpan w:val="7"/>
            <w:tcBorders>
              <w:top w:val="nil"/>
              <w:left w:val="nil"/>
              <w:bottom w:val="nil"/>
              <w:right w:val="nil"/>
            </w:tcBorders>
            <w:shd w:val="clear" w:color="auto" w:fill="auto"/>
            <w:noWrap/>
            <w:vAlign w:val="bottom"/>
            <w:hideMark/>
          </w:tcPr>
          <w:p w14:paraId="05B54212" w14:textId="65897053"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2. </w:t>
            </w:r>
            <w:r>
              <w:rPr>
                <w:rFonts w:ascii="Times New Roman" w:eastAsia="Times New Roman" w:hAnsi="Times New Roman" w:cs="Times New Roman"/>
                <w:color w:val="000000"/>
              </w:rPr>
              <w:t>Objective 1: Univariable u</w:t>
            </w:r>
            <w:commentRangeStart w:id="483"/>
            <w:commentRangeStart w:id="484"/>
            <w:r w:rsidRPr="00604EDE">
              <w:rPr>
                <w:rFonts w:ascii="Times New Roman" w:eastAsia="Times New Roman" w:hAnsi="Times New Roman" w:cs="Times New Roman"/>
                <w:color w:val="000000"/>
              </w:rPr>
              <w:t xml:space="preserve">dder health </w:t>
            </w:r>
            <w:commentRangeEnd w:id="483"/>
            <w:r>
              <w:rPr>
                <w:rStyle w:val="CommentReference"/>
                <w:rFonts w:eastAsiaTheme="minorEastAsia"/>
              </w:rPr>
              <w:commentReference w:id="483"/>
            </w:r>
            <w:commentRangeEnd w:id="484"/>
            <w:r>
              <w:rPr>
                <w:rStyle w:val="CommentReference"/>
                <w:rFonts w:eastAsiaTheme="minorEastAsia"/>
              </w:rPr>
              <w:commentReference w:id="484"/>
            </w:r>
            <w:r w:rsidRPr="00604EDE">
              <w:rPr>
                <w:rFonts w:ascii="Times New Roman" w:eastAsia="Times New Roman" w:hAnsi="Times New Roman" w:cs="Times New Roman"/>
                <w:color w:val="000000"/>
              </w:rPr>
              <w:t>and production outcomes by facility type for 21 Vermont organic dairy herds.</w:t>
            </w:r>
            <w:r>
              <w:rPr>
                <w:rFonts w:ascii="Times New Roman" w:eastAsia="Times New Roman" w:hAnsi="Times New Roman" w:cs="Times New Roman"/>
                <w:color w:val="000000"/>
              </w:rPr>
              <w:t xml:space="preserve"> </w:t>
            </w:r>
            <w:r w:rsidR="00580235" w:rsidRPr="00580235">
              <w:rPr>
                <w:rFonts w:ascii="Times New Roman" w:eastAsia="Times New Roman" w:hAnsi="Times New Roman" w:cs="Times New Roman"/>
                <w:color w:val="FF0000"/>
                <w:rPrChange w:id="485" w:author="Caitlin Jeffrey" w:date="2023-10-23T12:20:00Z">
                  <w:rPr>
                    <w:rFonts w:ascii="Times New Roman" w:eastAsia="Times New Roman" w:hAnsi="Times New Roman" w:cs="Times New Roman"/>
                    <w:color w:val="000000"/>
                  </w:rPr>
                </w:rPrChange>
              </w:rPr>
              <w:t>[</w:t>
            </w:r>
            <w:ins w:id="486" w:author="Caitlin Jeffrey" w:date="2023-10-26T14:48:00Z">
              <w:r w:rsidR="00596E79">
                <w:rPr>
                  <w:rFonts w:ascii="Times New Roman" w:eastAsia="Times New Roman" w:hAnsi="Times New Roman" w:cs="Times New Roman"/>
                  <w:color w:val="FF0000"/>
                </w:rPr>
                <w:t>mean</w:t>
              </w:r>
              <w:r w:rsidR="00596E79" w:rsidRPr="00580235">
                <w:rPr>
                  <w:rFonts w:ascii="Times New Roman" w:eastAsia="Times New Roman" w:hAnsi="Times New Roman" w:cs="Times New Roman"/>
                  <w:color w:val="FF0000"/>
                  <w:rPrChange w:id="487" w:author="Caitlin Jeffrey" w:date="2023-10-23T12:20:00Z">
                    <w:rPr>
                      <w:rFonts w:ascii="Times New Roman" w:eastAsia="Times New Roman" w:hAnsi="Times New Roman" w:cs="Times New Roman"/>
                      <w:color w:val="000000"/>
                    </w:rPr>
                  </w:rPrChange>
                </w:rPr>
                <w:t xml:space="preserve"> </w:t>
              </w:r>
            </w:ins>
            <w:r w:rsidR="00580235" w:rsidRPr="00580235">
              <w:rPr>
                <w:rFonts w:ascii="Times New Roman" w:eastAsia="Times New Roman" w:hAnsi="Times New Roman" w:cs="Times New Roman"/>
                <w:color w:val="FF0000"/>
                <w:rPrChange w:id="488" w:author="Caitlin Jeffrey" w:date="2023-10-23T12:20:00Z">
                  <w:rPr>
                    <w:rFonts w:ascii="Times New Roman" w:eastAsia="Times New Roman" w:hAnsi="Times New Roman" w:cs="Times New Roman"/>
                    <w:color w:val="000000"/>
                  </w:rPr>
                </w:rPrChange>
              </w:rPr>
              <w:t xml:space="preserve">(95%CI); </w:t>
            </w:r>
            <w:r w:rsidR="00580235" w:rsidRPr="00580235">
              <w:rPr>
                <w:rFonts w:ascii="Times New Roman" w:eastAsia="Times New Roman" w:hAnsi="Times New Roman" w:cs="Times New Roman"/>
                <w:i/>
                <w:iCs/>
                <w:color w:val="FF0000"/>
                <w:rPrChange w:id="489" w:author="Caitlin Jeffrey" w:date="2023-10-23T12:20:00Z">
                  <w:rPr>
                    <w:rFonts w:ascii="Times New Roman" w:eastAsia="Times New Roman" w:hAnsi="Times New Roman" w:cs="Times New Roman"/>
                    <w:i/>
                    <w:iCs/>
                    <w:color w:val="000000"/>
                  </w:rPr>
                </w:rPrChange>
              </w:rPr>
              <w:t>range</w:t>
            </w:r>
            <w:r w:rsidR="00580235" w:rsidRPr="00580235">
              <w:rPr>
                <w:rFonts w:ascii="Times New Roman" w:eastAsia="Times New Roman" w:hAnsi="Times New Roman" w:cs="Times New Roman"/>
                <w:color w:val="FF0000"/>
                <w:rPrChange w:id="490" w:author="Caitlin Jeffrey" w:date="2023-10-23T12:20:00Z">
                  <w:rPr>
                    <w:rFonts w:ascii="Times New Roman" w:eastAsia="Times New Roman" w:hAnsi="Times New Roman" w:cs="Times New Roman"/>
                    <w:color w:val="000000"/>
                  </w:rPr>
                </w:rPrChange>
              </w:rPr>
              <w:t>].</w:t>
            </w:r>
            <w:commentRangeStart w:id="491"/>
            <w:commentRangeEnd w:id="491"/>
            <w:r w:rsidR="00580235" w:rsidRPr="00580235">
              <w:rPr>
                <w:rStyle w:val="CommentReference"/>
                <w:rFonts w:eastAsiaTheme="minorEastAsia"/>
                <w:color w:val="FF0000"/>
                <w:rPrChange w:id="492" w:author="Caitlin Jeffrey" w:date="2023-10-23T12:20:00Z">
                  <w:rPr>
                    <w:rStyle w:val="CommentReference"/>
                    <w:rFonts w:eastAsiaTheme="minorEastAsia"/>
                  </w:rPr>
                </w:rPrChange>
              </w:rPr>
              <w:commentReference w:id="491"/>
            </w:r>
          </w:p>
        </w:tc>
      </w:tr>
      <w:tr w:rsidR="00A81C37" w:rsidRPr="00604EDE" w14:paraId="28CE4EAE" w14:textId="77777777" w:rsidTr="00F83D50">
        <w:trPr>
          <w:trHeight w:val="290"/>
        </w:trPr>
        <w:tc>
          <w:tcPr>
            <w:tcW w:w="1046" w:type="dxa"/>
            <w:tcBorders>
              <w:top w:val="nil"/>
              <w:left w:val="nil"/>
              <w:bottom w:val="nil"/>
              <w:right w:val="nil"/>
            </w:tcBorders>
            <w:shd w:val="clear" w:color="auto" w:fill="auto"/>
            <w:noWrap/>
            <w:vAlign w:val="bottom"/>
            <w:hideMark/>
          </w:tcPr>
          <w:p w14:paraId="415A77A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6ACAF20"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69C72701"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4576" w:type="dxa"/>
            <w:gridSpan w:val="3"/>
            <w:tcBorders>
              <w:top w:val="nil"/>
              <w:left w:val="nil"/>
              <w:bottom w:val="nil"/>
              <w:right w:val="nil"/>
            </w:tcBorders>
            <w:shd w:val="clear" w:color="auto" w:fill="auto"/>
            <w:noWrap/>
            <w:vAlign w:val="bottom"/>
            <w:hideMark/>
          </w:tcPr>
          <w:p w14:paraId="18303D0A"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DA25CC9" w14:textId="77777777" w:rsidR="00A81C37" w:rsidRPr="00604EDE" w:rsidRDefault="00A81C37" w:rsidP="00F83D50">
            <w:pPr>
              <w:spacing w:after="0" w:line="240" w:lineRule="auto"/>
              <w:rPr>
                <w:rFonts w:ascii="Times New Roman" w:eastAsia="Times New Roman" w:hAnsi="Times New Roman" w:cs="Times New Roman"/>
                <w:color w:val="000000"/>
              </w:rPr>
            </w:pPr>
          </w:p>
        </w:tc>
      </w:tr>
      <w:tr w:rsidR="00A81C37" w:rsidRPr="00604EDE" w14:paraId="4753BE62" w14:textId="77777777" w:rsidTr="00F83D50">
        <w:trPr>
          <w:trHeight w:val="290"/>
        </w:trPr>
        <w:tc>
          <w:tcPr>
            <w:tcW w:w="2970" w:type="dxa"/>
            <w:gridSpan w:val="2"/>
            <w:tcBorders>
              <w:top w:val="nil"/>
              <w:left w:val="nil"/>
              <w:bottom w:val="nil"/>
              <w:right w:val="nil"/>
            </w:tcBorders>
            <w:shd w:val="clear" w:color="auto" w:fill="auto"/>
            <w:noWrap/>
            <w:vAlign w:val="bottom"/>
            <w:hideMark/>
          </w:tcPr>
          <w:p w14:paraId="0DAD43E1"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070" w:type="dxa"/>
            <w:tcBorders>
              <w:top w:val="nil"/>
              <w:left w:val="nil"/>
              <w:bottom w:val="nil"/>
              <w:right w:val="nil"/>
            </w:tcBorders>
            <w:shd w:val="clear" w:color="auto" w:fill="auto"/>
            <w:noWrap/>
            <w:vAlign w:val="bottom"/>
            <w:hideMark/>
          </w:tcPr>
          <w:p w14:paraId="4B11B9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w:t>
            </w:r>
          </w:p>
        </w:tc>
        <w:tc>
          <w:tcPr>
            <w:tcW w:w="1066" w:type="dxa"/>
            <w:tcBorders>
              <w:top w:val="nil"/>
              <w:left w:val="nil"/>
              <w:bottom w:val="nil"/>
              <w:right w:val="nil"/>
            </w:tcBorders>
            <w:shd w:val="clear" w:color="auto" w:fill="auto"/>
            <w:noWrap/>
            <w:vAlign w:val="bottom"/>
            <w:hideMark/>
          </w:tcPr>
          <w:p w14:paraId="021857E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w:t>
            </w:r>
          </w:p>
        </w:tc>
        <w:tc>
          <w:tcPr>
            <w:tcW w:w="1876" w:type="dxa"/>
            <w:tcBorders>
              <w:top w:val="nil"/>
              <w:left w:val="nil"/>
              <w:bottom w:val="nil"/>
              <w:right w:val="nil"/>
            </w:tcBorders>
            <w:shd w:val="clear" w:color="auto" w:fill="auto"/>
            <w:noWrap/>
            <w:vAlign w:val="bottom"/>
            <w:hideMark/>
          </w:tcPr>
          <w:p w14:paraId="7AF02515"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Tiestalls</w:t>
            </w:r>
          </w:p>
        </w:tc>
        <w:tc>
          <w:tcPr>
            <w:tcW w:w="1634" w:type="dxa"/>
            <w:tcBorders>
              <w:top w:val="nil"/>
              <w:left w:val="nil"/>
              <w:bottom w:val="nil"/>
              <w:right w:val="nil"/>
            </w:tcBorders>
            <w:shd w:val="clear" w:color="auto" w:fill="auto"/>
            <w:noWrap/>
            <w:vAlign w:val="bottom"/>
            <w:hideMark/>
          </w:tcPr>
          <w:p w14:paraId="69CB885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w:t>
            </w:r>
          </w:p>
        </w:tc>
        <w:tc>
          <w:tcPr>
            <w:tcW w:w="1048" w:type="dxa"/>
            <w:tcBorders>
              <w:top w:val="nil"/>
              <w:left w:val="nil"/>
              <w:bottom w:val="nil"/>
              <w:right w:val="nil"/>
            </w:tcBorders>
            <w:vAlign w:val="bottom"/>
          </w:tcPr>
          <w:p w14:paraId="403B8B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A81C37" w:rsidRPr="00604EDE" w14:paraId="144D7366" w14:textId="77777777" w:rsidTr="00F83D50">
        <w:trPr>
          <w:trHeight w:val="891"/>
        </w:trPr>
        <w:tc>
          <w:tcPr>
            <w:tcW w:w="2970" w:type="dxa"/>
            <w:gridSpan w:val="2"/>
            <w:tcBorders>
              <w:top w:val="nil"/>
              <w:left w:val="nil"/>
              <w:bottom w:val="nil"/>
              <w:right w:val="nil"/>
            </w:tcBorders>
            <w:shd w:val="clear" w:color="auto" w:fill="auto"/>
            <w:noWrap/>
            <w:vAlign w:val="bottom"/>
            <w:hideMark/>
          </w:tcPr>
          <w:p w14:paraId="72BB84F3"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2070" w:type="dxa"/>
            <w:tcBorders>
              <w:top w:val="nil"/>
              <w:left w:val="nil"/>
              <w:bottom w:val="nil"/>
              <w:right w:val="nil"/>
            </w:tcBorders>
            <w:shd w:val="clear" w:color="auto" w:fill="auto"/>
            <w:noWrap/>
            <w:vAlign w:val="bottom"/>
          </w:tcPr>
          <w:p w14:paraId="1EE845D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FCBB10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4543429" w14:textId="77777777" w:rsidR="00A81C37" w:rsidRPr="00604EDE" w:rsidRDefault="00A81C37" w:rsidP="00F83D50">
            <w:pPr>
              <w:spacing w:after="0"/>
              <w:jc w:val="center"/>
              <w:rPr>
                <w:rFonts w:ascii="Times New Roman" w:hAnsi="Times New Roman" w:cs="Times New Roman"/>
              </w:rPr>
            </w:pPr>
          </w:p>
        </w:tc>
        <w:tc>
          <w:tcPr>
            <w:tcW w:w="1634" w:type="dxa"/>
            <w:tcBorders>
              <w:top w:val="nil"/>
              <w:left w:val="nil"/>
              <w:bottom w:val="nil"/>
              <w:right w:val="nil"/>
            </w:tcBorders>
            <w:shd w:val="clear" w:color="auto" w:fill="auto"/>
            <w:noWrap/>
            <w:vAlign w:val="bottom"/>
          </w:tcPr>
          <w:p w14:paraId="3D61ED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70D0C6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752BEB87" w14:textId="77777777" w:rsidTr="00F83D50">
        <w:trPr>
          <w:trHeight w:val="290"/>
        </w:trPr>
        <w:tc>
          <w:tcPr>
            <w:tcW w:w="1046" w:type="dxa"/>
            <w:tcBorders>
              <w:top w:val="nil"/>
              <w:left w:val="nil"/>
              <w:bottom w:val="nil"/>
              <w:right w:val="nil"/>
            </w:tcBorders>
            <w:shd w:val="clear" w:color="auto" w:fill="auto"/>
            <w:noWrap/>
            <w:vAlign w:val="bottom"/>
            <w:hideMark/>
          </w:tcPr>
          <w:p w14:paraId="7A50C55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07AF06FA"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60AB682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066" w:type="dxa"/>
            <w:tcBorders>
              <w:top w:val="nil"/>
              <w:left w:val="nil"/>
              <w:bottom w:val="nil"/>
              <w:right w:val="nil"/>
            </w:tcBorders>
            <w:shd w:val="clear" w:color="auto" w:fill="auto"/>
            <w:noWrap/>
            <w:vAlign w:val="bottom"/>
          </w:tcPr>
          <w:p w14:paraId="2AC891D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76" w:type="dxa"/>
            <w:tcBorders>
              <w:top w:val="nil"/>
              <w:left w:val="nil"/>
              <w:bottom w:val="nil"/>
              <w:right w:val="nil"/>
            </w:tcBorders>
            <w:shd w:val="clear" w:color="auto" w:fill="auto"/>
            <w:noWrap/>
            <w:vAlign w:val="bottom"/>
          </w:tcPr>
          <w:p w14:paraId="6B90AD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857C0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48" w:type="dxa"/>
            <w:tcBorders>
              <w:top w:val="nil"/>
              <w:left w:val="nil"/>
              <w:bottom w:val="nil"/>
              <w:right w:val="nil"/>
            </w:tcBorders>
            <w:vAlign w:val="bottom"/>
          </w:tcPr>
          <w:p w14:paraId="497052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DB4208" w14:textId="77777777" w:rsidTr="00F83D50">
        <w:trPr>
          <w:trHeight w:val="290"/>
        </w:trPr>
        <w:tc>
          <w:tcPr>
            <w:tcW w:w="1046" w:type="dxa"/>
            <w:tcBorders>
              <w:top w:val="nil"/>
              <w:left w:val="nil"/>
              <w:bottom w:val="nil"/>
              <w:right w:val="nil"/>
            </w:tcBorders>
            <w:shd w:val="clear" w:color="auto" w:fill="auto"/>
            <w:noWrap/>
            <w:vAlign w:val="bottom"/>
            <w:hideMark/>
          </w:tcPr>
          <w:p w14:paraId="30F7886A"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2339136A" w14:textId="37240288" w:rsidR="00A81C37" w:rsidRPr="00D077B7" w:rsidRDefault="00A81C37" w:rsidP="00F83D50">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FAA993B"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144,286 (121,218-167,353); </w:t>
            </w:r>
            <w:r w:rsidRPr="003831DD">
              <w:rPr>
                <w:rFonts w:ascii="Times New Roman" w:hAnsi="Times New Roman" w:cs="Times New Roman"/>
                <w:i/>
                <w:iCs/>
                <w:color w:val="000000"/>
              </w:rPr>
              <w:t>54,000-250,000</w:t>
            </w:r>
          </w:p>
        </w:tc>
        <w:tc>
          <w:tcPr>
            <w:tcW w:w="1066" w:type="dxa"/>
            <w:tcBorders>
              <w:top w:val="nil"/>
              <w:left w:val="nil"/>
              <w:bottom w:val="nil"/>
              <w:right w:val="nil"/>
            </w:tcBorders>
            <w:shd w:val="clear" w:color="auto" w:fill="auto"/>
            <w:noWrap/>
            <w:vAlign w:val="bottom"/>
          </w:tcPr>
          <w:p w14:paraId="2EC55077"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107,600 (70,275-144,925); </w:t>
            </w:r>
            <w:r w:rsidRPr="003831DD">
              <w:rPr>
                <w:rFonts w:ascii="Times New Roman" w:hAnsi="Times New Roman" w:cs="Times New Roman"/>
                <w:i/>
                <w:iCs/>
                <w:color w:val="000000"/>
              </w:rPr>
              <w:t>54,000-160,000</w:t>
            </w:r>
          </w:p>
        </w:tc>
        <w:tc>
          <w:tcPr>
            <w:tcW w:w="1876" w:type="dxa"/>
            <w:tcBorders>
              <w:top w:val="nil"/>
              <w:left w:val="nil"/>
              <w:bottom w:val="nil"/>
              <w:right w:val="nil"/>
            </w:tcBorders>
            <w:shd w:val="clear" w:color="auto" w:fill="auto"/>
            <w:noWrap/>
            <w:vAlign w:val="bottom"/>
          </w:tcPr>
          <w:p w14:paraId="62ACAB83"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146,400 (114,136-178,664); </w:t>
            </w:r>
            <w:r w:rsidRPr="003831DD">
              <w:rPr>
                <w:rFonts w:ascii="Times New Roman" w:hAnsi="Times New Roman" w:cs="Times New Roman"/>
                <w:i/>
                <w:iCs/>
                <w:color w:val="000000"/>
              </w:rPr>
              <w:t>97,000-250,000</w:t>
            </w:r>
          </w:p>
        </w:tc>
        <w:tc>
          <w:tcPr>
            <w:tcW w:w="1634" w:type="dxa"/>
            <w:tcBorders>
              <w:top w:val="nil"/>
              <w:left w:val="nil"/>
              <w:bottom w:val="nil"/>
              <w:right w:val="nil"/>
            </w:tcBorders>
            <w:shd w:val="clear" w:color="auto" w:fill="auto"/>
            <w:noWrap/>
            <w:vAlign w:val="bottom"/>
          </w:tcPr>
          <w:p w14:paraId="153CA8F8"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171,333 (126,965-215,702); </w:t>
            </w:r>
            <w:r w:rsidRPr="003831DD">
              <w:rPr>
                <w:rFonts w:ascii="Times New Roman" w:hAnsi="Times New Roman" w:cs="Times New Roman"/>
                <w:i/>
                <w:iCs/>
                <w:color w:val="000000"/>
              </w:rPr>
              <w:t>98,000-250,000</w:t>
            </w:r>
          </w:p>
        </w:tc>
        <w:tc>
          <w:tcPr>
            <w:tcW w:w="1048" w:type="dxa"/>
            <w:tcBorders>
              <w:top w:val="nil"/>
              <w:left w:val="nil"/>
              <w:bottom w:val="nil"/>
              <w:right w:val="nil"/>
            </w:tcBorders>
            <w:vAlign w:val="bottom"/>
          </w:tcPr>
          <w:p w14:paraId="532AE6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0.15</w:t>
            </w:r>
          </w:p>
        </w:tc>
      </w:tr>
      <w:tr w:rsidR="00A81C37" w:rsidRPr="00604EDE" w14:paraId="2832009F" w14:textId="77777777" w:rsidTr="00F83D50">
        <w:trPr>
          <w:trHeight w:val="972"/>
        </w:trPr>
        <w:tc>
          <w:tcPr>
            <w:tcW w:w="2970" w:type="dxa"/>
            <w:gridSpan w:val="2"/>
            <w:tcBorders>
              <w:top w:val="nil"/>
              <w:left w:val="nil"/>
              <w:bottom w:val="nil"/>
              <w:right w:val="nil"/>
            </w:tcBorders>
            <w:shd w:val="clear" w:color="auto" w:fill="auto"/>
            <w:noWrap/>
            <w:vAlign w:val="bottom"/>
            <w:hideMark/>
          </w:tcPr>
          <w:p w14:paraId="0980F717" w14:textId="77777777" w:rsidR="00A81C37" w:rsidRPr="003831DD"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newly 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3393DA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A2268B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25171AF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271D58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418D86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0DCC841C" w14:textId="77777777" w:rsidTr="00F83D50">
        <w:trPr>
          <w:trHeight w:val="330"/>
        </w:trPr>
        <w:tc>
          <w:tcPr>
            <w:tcW w:w="1046" w:type="dxa"/>
            <w:tcBorders>
              <w:top w:val="nil"/>
              <w:left w:val="nil"/>
              <w:bottom w:val="nil"/>
              <w:right w:val="nil"/>
            </w:tcBorders>
            <w:shd w:val="clear" w:color="auto" w:fill="auto"/>
            <w:noWrap/>
            <w:vAlign w:val="bottom"/>
            <w:hideMark/>
          </w:tcPr>
          <w:p w14:paraId="214E9626"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5EE30718"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694150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39F6E025" w14:textId="77777777" w:rsidR="00A81C37" w:rsidRPr="00DA3C9F" w:rsidRDefault="00A81C37" w:rsidP="00F83D50">
            <w:pPr>
              <w:spacing w:after="0" w:line="240" w:lineRule="auto"/>
              <w:jc w:val="center"/>
              <w:rPr>
                <w:rFonts w:ascii="Times New Roman" w:eastAsia="Times New Roman" w:hAnsi="Times New Roman" w:cs="Times New Roman"/>
                <w:color w:val="000000"/>
                <w:vertAlign w:val="superscript"/>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4F01ACEE"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0E53F6DD"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46322BF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3EB54B" w14:textId="77777777" w:rsidTr="00F83D50">
        <w:trPr>
          <w:trHeight w:val="290"/>
        </w:trPr>
        <w:tc>
          <w:tcPr>
            <w:tcW w:w="1046" w:type="dxa"/>
            <w:tcBorders>
              <w:top w:val="nil"/>
              <w:left w:val="nil"/>
              <w:bottom w:val="nil"/>
              <w:right w:val="nil"/>
            </w:tcBorders>
            <w:shd w:val="clear" w:color="auto" w:fill="auto"/>
            <w:noWrap/>
            <w:vAlign w:val="bottom"/>
            <w:hideMark/>
          </w:tcPr>
          <w:p w14:paraId="79F4EB8D"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3FD8811" w14:textId="482A0C20" w:rsidR="00A81C37" w:rsidRPr="00604EDE"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hideMark/>
          </w:tcPr>
          <w:p w14:paraId="7059DA2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5.7 (4.2-7.3); </w:t>
            </w:r>
            <w:r w:rsidRPr="00DA3C9F">
              <w:rPr>
                <w:rFonts w:ascii="Times New Roman" w:hAnsi="Times New Roman" w:cs="Times New Roman"/>
                <w:i/>
                <w:iCs/>
                <w:color w:val="000000"/>
              </w:rPr>
              <w:t>0-12.3</w:t>
            </w:r>
          </w:p>
        </w:tc>
        <w:tc>
          <w:tcPr>
            <w:tcW w:w="1066" w:type="dxa"/>
            <w:tcBorders>
              <w:top w:val="nil"/>
              <w:left w:val="nil"/>
              <w:bottom w:val="nil"/>
              <w:right w:val="nil"/>
            </w:tcBorders>
            <w:shd w:val="clear" w:color="auto" w:fill="auto"/>
            <w:noWrap/>
            <w:vAlign w:val="bottom"/>
            <w:hideMark/>
          </w:tcPr>
          <w:p w14:paraId="4212EC2D" w14:textId="628FD520"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7</w:t>
            </w:r>
            <w:r w:rsidR="005F3DBF">
              <w:rPr>
                <w:rFonts w:ascii="Times New Roman" w:hAnsi="Times New Roman" w:cs="Times New Roman"/>
                <w:color w:val="000000"/>
              </w:rPr>
              <w:t>.0</w:t>
            </w:r>
            <w:r w:rsidRPr="00DA3C9F">
              <w:rPr>
                <w:rFonts w:ascii="Times New Roman" w:hAnsi="Times New Roman" w:cs="Times New Roman"/>
                <w:color w:val="000000"/>
              </w:rPr>
              <w:t xml:space="preserve"> (2.8-11.2); </w:t>
            </w:r>
            <w:r w:rsidRPr="00DA3C9F">
              <w:rPr>
                <w:rFonts w:ascii="Times New Roman" w:hAnsi="Times New Roman" w:cs="Times New Roman"/>
                <w:i/>
                <w:iCs/>
                <w:color w:val="000000"/>
              </w:rPr>
              <w:t>2.9-12.3</w:t>
            </w:r>
          </w:p>
        </w:tc>
        <w:tc>
          <w:tcPr>
            <w:tcW w:w="1876" w:type="dxa"/>
            <w:tcBorders>
              <w:top w:val="nil"/>
              <w:left w:val="nil"/>
              <w:bottom w:val="nil"/>
              <w:right w:val="nil"/>
            </w:tcBorders>
            <w:shd w:val="clear" w:color="auto" w:fill="auto"/>
            <w:noWrap/>
            <w:vAlign w:val="bottom"/>
            <w:hideMark/>
          </w:tcPr>
          <w:p w14:paraId="6AFB444D"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5.4 (3.0-7.8); </w:t>
            </w:r>
            <w:r w:rsidRPr="00DA3C9F">
              <w:rPr>
                <w:rFonts w:ascii="Times New Roman" w:hAnsi="Times New Roman" w:cs="Times New Roman"/>
                <w:i/>
                <w:iCs/>
                <w:color w:val="000000"/>
              </w:rPr>
              <w:t>0-10.5</w:t>
            </w:r>
          </w:p>
        </w:tc>
        <w:tc>
          <w:tcPr>
            <w:tcW w:w="1634" w:type="dxa"/>
            <w:tcBorders>
              <w:top w:val="nil"/>
              <w:left w:val="nil"/>
              <w:bottom w:val="nil"/>
              <w:right w:val="nil"/>
            </w:tcBorders>
            <w:shd w:val="clear" w:color="auto" w:fill="auto"/>
            <w:noWrap/>
            <w:vAlign w:val="bottom"/>
            <w:hideMark/>
          </w:tcPr>
          <w:p w14:paraId="4478228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5.6 (3.0-8.3); </w:t>
            </w:r>
            <w:r w:rsidRPr="00DA3C9F">
              <w:rPr>
                <w:rFonts w:ascii="Times New Roman" w:hAnsi="Times New Roman" w:cs="Times New Roman"/>
                <w:i/>
                <w:iCs/>
                <w:color w:val="000000"/>
              </w:rPr>
              <w:t>0-9.8</w:t>
            </w:r>
          </w:p>
        </w:tc>
        <w:tc>
          <w:tcPr>
            <w:tcW w:w="1048" w:type="dxa"/>
            <w:tcBorders>
              <w:top w:val="nil"/>
              <w:left w:val="nil"/>
              <w:bottom w:val="nil"/>
              <w:right w:val="nil"/>
            </w:tcBorders>
            <w:vAlign w:val="bottom"/>
          </w:tcPr>
          <w:p w14:paraId="4FD165E4" w14:textId="77777777" w:rsidR="00A81C37" w:rsidRPr="00604EDE" w:rsidRDefault="00A81C37" w:rsidP="00F83D50">
            <w:pPr>
              <w:spacing w:after="0" w:line="240" w:lineRule="auto"/>
              <w:jc w:val="center"/>
              <w:rPr>
                <w:rFonts w:ascii="Times New Roman" w:eastAsia="Times New Roman" w:hAnsi="Times New Roman" w:cs="Times New Roman"/>
                <w:sz w:val="20"/>
                <w:szCs w:val="20"/>
              </w:rPr>
            </w:pPr>
            <w:r w:rsidRPr="00604EDE">
              <w:rPr>
                <w:rFonts w:ascii="Times New Roman" w:hAnsi="Times New Roman" w:cs="Times New Roman"/>
              </w:rPr>
              <w:t>0.81</w:t>
            </w:r>
          </w:p>
        </w:tc>
      </w:tr>
      <w:tr w:rsidR="00A81C37" w:rsidRPr="00604EDE" w14:paraId="46E932E9" w14:textId="77777777" w:rsidTr="00F83D50">
        <w:trPr>
          <w:trHeight w:val="666"/>
        </w:trPr>
        <w:tc>
          <w:tcPr>
            <w:tcW w:w="2970" w:type="dxa"/>
            <w:gridSpan w:val="2"/>
            <w:tcBorders>
              <w:top w:val="nil"/>
              <w:left w:val="nil"/>
              <w:bottom w:val="nil"/>
              <w:right w:val="nil"/>
            </w:tcBorders>
            <w:shd w:val="clear" w:color="auto" w:fill="auto"/>
            <w:noWrap/>
            <w:vAlign w:val="bottom"/>
            <w:hideMark/>
          </w:tcPr>
          <w:p w14:paraId="13BDD371" w14:textId="21640350"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chronically</w:t>
            </w:r>
            <w:ins w:id="493" w:author="Caitlin Jeffrey" w:date="2023-10-26T14:56:00Z">
              <w:r w:rsidR="00CA664F">
                <w:rPr>
                  <w:rFonts w:ascii="Times New Roman" w:eastAsia="Times New Roman" w:hAnsi="Times New Roman" w:cs="Times New Roman"/>
                  <w:color w:val="000000"/>
                </w:rPr>
                <w:t xml:space="preserve"> </w:t>
              </w:r>
            </w:ins>
            <w:del w:id="494" w:author="Caitlin Jeffrey" w:date="2023-10-26T14:56:00Z">
              <w:r w:rsidRPr="00604EDE" w:rsidDel="00CA664F">
                <w:rPr>
                  <w:rFonts w:ascii="Times New Roman" w:eastAsia="Times New Roman" w:hAnsi="Times New Roman" w:cs="Times New Roman"/>
                  <w:color w:val="000000"/>
                </w:rPr>
                <w:delText>-</w:delText>
              </w:r>
            </w:del>
            <w:r w:rsidRPr="00604EDE">
              <w:rPr>
                <w:rFonts w:ascii="Times New Roman" w:eastAsia="Times New Roman" w:hAnsi="Times New Roman" w:cs="Times New Roman"/>
                <w:color w:val="000000"/>
              </w:rPr>
              <w:t>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4655DA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6FC7CEE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F5A378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231149B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9463EE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5A6E49F1" w14:textId="77777777" w:rsidTr="00F83D50">
        <w:trPr>
          <w:trHeight w:val="330"/>
        </w:trPr>
        <w:tc>
          <w:tcPr>
            <w:tcW w:w="1046" w:type="dxa"/>
            <w:tcBorders>
              <w:top w:val="nil"/>
              <w:left w:val="nil"/>
              <w:bottom w:val="nil"/>
              <w:right w:val="nil"/>
            </w:tcBorders>
            <w:shd w:val="clear" w:color="auto" w:fill="auto"/>
            <w:noWrap/>
            <w:vAlign w:val="bottom"/>
            <w:hideMark/>
          </w:tcPr>
          <w:p w14:paraId="7B52F78C"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8EFAD12"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DCF651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78658C6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6AC91B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402FBDC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028F9C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B4D956" w14:textId="77777777" w:rsidTr="00F83D50">
        <w:trPr>
          <w:trHeight w:val="290"/>
        </w:trPr>
        <w:tc>
          <w:tcPr>
            <w:tcW w:w="1046" w:type="dxa"/>
            <w:tcBorders>
              <w:top w:val="nil"/>
              <w:left w:val="nil"/>
              <w:bottom w:val="nil"/>
              <w:right w:val="nil"/>
            </w:tcBorders>
            <w:shd w:val="clear" w:color="auto" w:fill="auto"/>
            <w:noWrap/>
            <w:vAlign w:val="bottom"/>
            <w:hideMark/>
          </w:tcPr>
          <w:p w14:paraId="54177832"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236AF83F" w14:textId="00C82C4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9C259CF"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13.6 (11.2-16.1); </w:t>
            </w:r>
            <w:r w:rsidRPr="00DA3C9F">
              <w:rPr>
                <w:rFonts w:ascii="Times New Roman" w:hAnsi="Times New Roman" w:cs="Times New Roman"/>
                <w:i/>
                <w:iCs/>
                <w:color w:val="000000"/>
              </w:rPr>
              <w:t>2.9-23.1</w:t>
            </w:r>
          </w:p>
        </w:tc>
        <w:tc>
          <w:tcPr>
            <w:tcW w:w="1066" w:type="dxa"/>
            <w:tcBorders>
              <w:top w:val="nil"/>
              <w:left w:val="nil"/>
              <w:bottom w:val="nil"/>
              <w:right w:val="nil"/>
            </w:tcBorders>
            <w:shd w:val="clear" w:color="auto" w:fill="auto"/>
            <w:noWrap/>
            <w:vAlign w:val="bottom"/>
          </w:tcPr>
          <w:p w14:paraId="0FFC3AA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14.5 (5.4-23.7); </w:t>
            </w:r>
            <w:r w:rsidRPr="00DA3C9F">
              <w:rPr>
                <w:rFonts w:ascii="Times New Roman" w:hAnsi="Times New Roman" w:cs="Times New Roman"/>
                <w:i/>
                <w:iCs/>
                <w:color w:val="000000"/>
              </w:rPr>
              <w:t>2.9-23.1</w:t>
            </w:r>
          </w:p>
        </w:tc>
        <w:tc>
          <w:tcPr>
            <w:tcW w:w="1876" w:type="dxa"/>
            <w:tcBorders>
              <w:top w:val="nil"/>
              <w:left w:val="nil"/>
              <w:bottom w:val="nil"/>
              <w:right w:val="nil"/>
            </w:tcBorders>
            <w:shd w:val="clear" w:color="auto" w:fill="auto"/>
            <w:noWrap/>
            <w:vAlign w:val="bottom"/>
          </w:tcPr>
          <w:p w14:paraId="5A6229E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14.3 (11.9-16.7); </w:t>
            </w:r>
            <w:r w:rsidRPr="00DA3C9F">
              <w:rPr>
                <w:rFonts w:ascii="Times New Roman" w:hAnsi="Times New Roman" w:cs="Times New Roman"/>
                <w:i/>
                <w:iCs/>
                <w:color w:val="000000"/>
              </w:rPr>
              <w:t>7.8-20.8</w:t>
            </w:r>
          </w:p>
        </w:tc>
        <w:tc>
          <w:tcPr>
            <w:tcW w:w="1634" w:type="dxa"/>
            <w:tcBorders>
              <w:top w:val="nil"/>
              <w:left w:val="nil"/>
              <w:bottom w:val="nil"/>
              <w:right w:val="nil"/>
            </w:tcBorders>
            <w:shd w:val="clear" w:color="auto" w:fill="auto"/>
            <w:noWrap/>
            <w:vAlign w:val="bottom"/>
          </w:tcPr>
          <w:p w14:paraId="02EF311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12</w:t>
            </w:r>
            <w:r>
              <w:rPr>
                <w:rFonts w:ascii="Times New Roman" w:hAnsi="Times New Roman" w:cs="Times New Roman"/>
                <w:color w:val="000000"/>
              </w:rPr>
              <w:t>.0</w:t>
            </w:r>
            <w:r w:rsidRPr="00DA3C9F">
              <w:rPr>
                <w:rFonts w:ascii="Times New Roman" w:hAnsi="Times New Roman" w:cs="Times New Roman"/>
                <w:color w:val="000000"/>
              </w:rPr>
              <w:t xml:space="preserve"> (6.7-17.3); </w:t>
            </w:r>
            <w:r w:rsidRPr="00DA3C9F">
              <w:rPr>
                <w:rFonts w:ascii="Times New Roman" w:hAnsi="Times New Roman" w:cs="Times New Roman"/>
                <w:i/>
                <w:iCs/>
                <w:color w:val="000000"/>
              </w:rPr>
              <w:t>5.7-23.1</w:t>
            </w:r>
          </w:p>
        </w:tc>
        <w:tc>
          <w:tcPr>
            <w:tcW w:w="1048" w:type="dxa"/>
            <w:tcBorders>
              <w:top w:val="nil"/>
              <w:left w:val="nil"/>
              <w:bottom w:val="nil"/>
              <w:right w:val="nil"/>
            </w:tcBorders>
            <w:vAlign w:val="bottom"/>
          </w:tcPr>
          <w:p w14:paraId="2D3BA1A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0.74</w:t>
            </w:r>
          </w:p>
        </w:tc>
      </w:tr>
      <w:tr w:rsidR="00A81C37" w:rsidRPr="00604EDE" w14:paraId="77D72A69" w14:textId="77777777" w:rsidTr="00F83D50">
        <w:trPr>
          <w:trHeight w:val="1062"/>
        </w:trPr>
        <w:tc>
          <w:tcPr>
            <w:tcW w:w="2970" w:type="dxa"/>
            <w:gridSpan w:val="2"/>
            <w:tcBorders>
              <w:top w:val="nil"/>
              <w:left w:val="nil"/>
              <w:bottom w:val="nil"/>
              <w:right w:val="nil"/>
            </w:tcBorders>
            <w:shd w:val="clear" w:color="auto" w:fill="auto"/>
            <w:noWrap/>
            <w:vAlign w:val="bottom"/>
            <w:hideMark/>
          </w:tcPr>
          <w:p w14:paraId="2C029109" w14:textId="77777777"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982C31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883F5E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697D1B3F"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7F8B1D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16F95FA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765B5F9" w14:textId="77777777" w:rsidTr="00F83D50">
        <w:trPr>
          <w:trHeight w:val="330"/>
        </w:trPr>
        <w:tc>
          <w:tcPr>
            <w:tcW w:w="1046" w:type="dxa"/>
            <w:tcBorders>
              <w:top w:val="nil"/>
              <w:left w:val="nil"/>
              <w:bottom w:val="nil"/>
              <w:right w:val="nil"/>
            </w:tcBorders>
            <w:shd w:val="clear" w:color="auto" w:fill="auto"/>
            <w:noWrap/>
            <w:vAlign w:val="bottom"/>
            <w:hideMark/>
          </w:tcPr>
          <w:p w14:paraId="1482E67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CCF7741"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E1F02A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46B4CAC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20D5256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C083E0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53405E1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AF23201" w14:textId="77777777" w:rsidTr="00F83D50">
        <w:trPr>
          <w:trHeight w:val="290"/>
        </w:trPr>
        <w:tc>
          <w:tcPr>
            <w:tcW w:w="1046" w:type="dxa"/>
            <w:tcBorders>
              <w:top w:val="nil"/>
              <w:left w:val="nil"/>
              <w:bottom w:val="nil"/>
              <w:right w:val="nil"/>
            </w:tcBorders>
            <w:shd w:val="clear" w:color="auto" w:fill="auto"/>
            <w:noWrap/>
            <w:vAlign w:val="bottom"/>
            <w:hideMark/>
          </w:tcPr>
          <w:p w14:paraId="4402FEB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1F212C9" w14:textId="12157E5A"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7EC78939"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24.9 (21.6-28.3); </w:t>
            </w:r>
            <w:r w:rsidRPr="00DA3C9F">
              <w:rPr>
                <w:rFonts w:ascii="Times New Roman" w:hAnsi="Times New Roman" w:cs="Times New Roman"/>
                <w:i/>
                <w:iCs/>
                <w:color w:val="000000"/>
              </w:rPr>
              <w:t>8.6-36.9</w:t>
            </w:r>
          </w:p>
        </w:tc>
        <w:tc>
          <w:tcPr>
            <w:tcW w:w="1066" w:type="dxa"/>
            <w:tcBorders>
              <w:top w:val="nil"/>
              <w:left w:val="nil"/>
              <w:bottom w:val="nil"/>
              <w:right w:val="nil"/>
            </w:tcBorders>
            <w:shd w:val="clear" w:color="auto" w:fill="auto"/>
            <w:noWrap/>
            <w:vAlign w:val="bottom"/>
          </w:tcPr>
          <w:p w14:paraId="47E8589A"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26</w:t>
            </w:r>
            <w:r>
              <w:rPr>
                <w:rFonts w:ascii="Times New Roman" w:hAnsi="Times New Roman" w:cs="Times New Roman"/>
                <w:color w:val="000000"/>
              </w:rPr>
              <w:t>.0</w:t>
            </w:r>
            <w:r w:rsidRPr="00DA3C9F">
              <w:rPr>
                <w:rFonts w:ascii="Times New Roman" w:hAnsi="Times New Roman" w:cs="Times New Roman"/>
                <w:color w:val="000000"/>
              </w:rPr>
              <w:t xml:space="preserve"> (12.6-39.3); </w:t>
            </w:r>
            <w:r w:rsidRPr="00DA3C9F">
              <w:rPr>
                <w:rFonts w:ascii="Times New Roman" w:hAnsi="Times New Roman" w:cs="Times New Roman"/>
                <w:i/>
                <w:iCs/>
                <w:color w:val="000000"/>
              </w:rPr>
              <w:t>8.6-36.9</w:t>
            </w:r>
          </w:p>
        </w:tc>
        <w:tc>
          <w:tcPr>
            <w:tcW w:w="1876" w:type="dxa"/>
            <w:tcBorders>
              <w:top w:val="nil"/>
              <w:left w:val="nil"/>
              <w:bottom w:val="nil"/>
              <w:right w:val="nil"/>
            </w:tcBorders>
            <w:shd w:val="clear" w:color="auto" w:fill="auto"/>
            <w:noWrap/>
            <w:vAlign w:val="bottom"/>
          </w:tcPr>
          <w:p w14:paraId="379BE064"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25.4 (22.1-28.6); </w:t>
            </w:r>
            <w:r w:rsidRPr="00DA3C9F">
              <w:rPr>
                <w:rFonts w:ascii="Times New Roman" w:hAnsi="Times New Roman" w:cs="Times New Roman"/>
                <w:i/>
                <w:iCs/>
                <w:color w:val="000000"/>
              </w:rPr>
              <w:t>17.6-32.8</w:t>
            </w:r>
          </w:p>
        </w:tc>
        <w:tc>
          <w:tcPr>
            <w:tcW w:w="1634" w:type="dxa"/>
            <w:tcBorders>
              <w:top w:val="nil"/>
              <w:left w:val="nil"/>
              <w:bottom w:val="nil"/>
              <w:right w:val="nil"/>
            </w:tcBorders>
            <w:shd w:val="clear" w:color="auto" w:fill="auto"/>
            <w:noWrap/>
            <w:vAlign w:val="bottom"/>
          </w:tcPr>
          <w:p w14:paraId="71FC2B00"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23.7 (16.9-30.5); </w:t>
            </w:r>
            <w:r w:rsidRPr="00DA3C9F">
              <w:rPr>
                <w:rFonts w:ascii="Times New Roman" w:hAnsi="Times New Roman" w:cs="Times New Roman"/>
                <w:i/>
                <w:iCs/>
                <w:color w:val="000000"/>
              </w:rPr>
              <w:t>11.6-36.5</w:t>
            </w:r>
          </w:p>
        </w:tc>
        <w:tc>
          <w:tcPr>
            <w:tcW w:w="1048" w:type="dxa"/>
            <w:tcBorders>
              <w:top w:val="nil"/>
              <w:left w:val="nil"/>
              <w:bottom w:val="nil"/>
              <w:right w:val="nil"/>
            </w:tcBorders>
            <w:vAlign w:val="bottom"/>
          </w:tcPr>
          <w:p w14:paraId="720A948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hAnsi="Times New Roman" w:cs="Times New Roman"/>
              </w:rPr>
              <w:t>0.</w:t>
            </w:r>
            <w:r w:rsidRPr="00604EDE">
              <w:rPr>
                <w:rFonts w:ascii="Times New Roman" w:hAnsi="Times New Roman" w:cs="Times New Roman"/>
              </w:rPr>
              <w:t>90</w:t>
            </w:r>
          </w:p>
        </w:tc>
      </w:tr>
      <w:tr w:rsidR="00A81C37" w:rsidRPr="00604EDE" w14:paraId="04BDB9EB" w14:textId="77777777" w:rsidTr="00F83D50">
        <w:trPr>
          <w:trHeight w:val="729"/>
        </w:trPr>
        <w:tc>
          <w:tcPr>
            <w:tcW w:w="2970" w:type="dxa"/>
            <w:gridSpan w:val="2"/>
            <w:tcBorders>
              <w:top w:val="nil"/>
              <w:left w:val="nil"/>
              <w:bottom w:val="nil"/>
              <w:right w:val="nil"/>
            </w:tcBorders>
            <w:shd w:val="clear" w:color="auto" w:fill="auto"/>
            <w:noWrap/>
            <w:vAlign w:val="bottom"/>
            <w:hideMark/>
          </w:tcPr>
          <w:p w14:paraId="5875142C"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Avg.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Pr>
                <w:rFonts w:ascii="Times New Roman" w:eastAsia="Times New Roman" w:hAnsi="Times New Roman" w:cs="Times New Roman"/>
                <w:color w:val="000000"/>
                <w:vertAlign w:val="superscript"/>
              </w:rPr>
              <w:t>2</w:t>
            </w:r>
          </w:p>
        </w:tc>
        <w:tc>
          <w:tcPr>
            <w:tcW w:w="2070" w:type="dxa"/>
            <w:tcBorders>
              <w:top w:val="nil"/>
              <w:left w:val="nil"/>
              <w:bottom w:val="nil"/>
              <w:right w:val="nil"/>
            </w:tcBorders>
            <w:shd w:val="clear" w:color="auto" w:fill="auto"/>
            <w:noWrap/>
            <w:vAlign w:val="bottom"/>
          </w:tcPr>
          <w:p w14:paraId="1E93C49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5E977D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08A7930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1FBF58A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AB960A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77D8AA0" w14:textId="77777777" w:rsidTr="00F83D50">
        <w:trPr>
          <w:trHeight w:val="330"/>
        </w:trPr>
        <w:tc>
          <w:tcPr>
            <w:tcW w:w="1046" w:type="dxa"/>
            <w:tcBorders>
              <w:top w:val="nil"/>
              <w:left w:val="nil"/>
              <w:bottom w:val="nil"/>
              <w:right w:val="nil"/>
            </w:tcBorders>
            <w:shd w:val="clear" w:color="auto" w:fill="auto"/>
            <w:noWrap/>
            <w:vAlign w:val="bottom"/>
            <w:hideMark/>
          </w:tcPr>
          <w:p w14:paraId="7D9218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68BA4690"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D31FC5F"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20</w:t>
            </w:r>
          </w:p>
        </w:tc>
        <w:tc>
          <w:tcPr>
            <w:tcW w:w="1066" w:type="dxa"/>
            <w:tcBorders>
              <w:top w:val="nil"/>
              <w:left w:val="nil"/>
              <w:bottom w:val="nil"/>
              <w:right w:val="nil"/>
            </w:tcBorders>
            <w:shd w:val="clear" w:color="auto" w:fill="auto"/>
            <w:noWrap/>
            <w:vAlign w:val="bottom"/>
          </w:tcPr>
          <w:p w14:paraId="11AB9E3C"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7FE20F7A"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1E78B78E"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6</w:t>
            </w:r>
          </w:p>
        </w:tc>
        <w:tc>
          <w:tcPr>
            <w:tcW w:w="1048" w:type="dxa"/>
            <w:tcBorders>
              <w:top w:val="nil"/>
              <w:left w:val="nil"/>
              <w:bottom w:val="nil"/>
              <w:right w:val="nil"/>
            </w:tcBorders>
            <w:vAlign w:val="bottom"/>
          </w:tcPr>
          <w:p w14:paraId="18267C5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486F69CB" w14:textId="77777777" w:rsidTr="00F83D50">
        <w:trPr>
          <w:trHeight w:val="330"/>
        </w:trPr>
        <w:tc>
          <w:tcPr>
            <w:tcW w:w="1046" w:type="dxa"/>
            <w:tcBorders>
              <w:top w:val="nil"/>
              <w:left w:val="nil"/>
              <w:bottom w:val="nil"/>
              <w:right w:val="nil"/>
            </w:tcBorders>
            <w:shd w:val="clear" w:color="auto" w:fill="auto"/>
            <w:noWrap/>
            <w:vAlign w:val="bottom"/>
            <w:hideMark/>
          </w:tcPr>
          <w:p w14:paraId="463BCE41"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F645AF1" w14:textId="41D6306F"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4801CCC1"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2.44 (2.26-2.62); </w:t>
            </w:r>
            <w:r w:rsidRPr="00442AA0">
              <w:rPr>
                <w:rFonts w:ascii="Times New Roman" w:hAnsi="Times New Roman" w:cs="Times New Roman"/>
                <w:i/>
                <w:iCs/>
                <w:color w:val="000000"/>
              </w:rPr>
              <w:t>1.7-3.3</w:t>
            </w:r>
          </w:p>
        </w:tc>
        <w:tc>
          <w:tcPr>
            <w:tcW w:w="1066" w:type="dxa"/>
            <w:tcBorders>
              <w:top w:val="nil"/>
              <w:left w:val="nil"/>
              <w:bottom w:val="nil"/>
              <w:right w:val="nil"/>
            </w:tcBorders>
            <w:shd w:val="clear" w:color="auto" w:fill="auto"/>
            <w:noWrap/>
            <w:vAlign w:val="bottom"/>
          </w:tcPr>
          <w:p w14:paraId="0818F609"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2.38 (1.84-2.91); </w:t>
            </w:r>
            <w:r w:rsidRPr="00442AA0">
              <w:rPr>
                <w:rFonts w:ascii="Times New Roman" w:hAnsi="Times New Roman" w:cs="Times New Roman"/>
                <w:i/>
                <w:iCs/>
                <w:color w:val="000000"/>
              </w:rPr>
              <w:t>1.7-3.1</w:t>
            </w:r>
          </w:p>
        </w:tc>
        <w:tc>
          <w:tcPr>
            <w:tcW w:w="1876" w:type="dxa"/>
            <w:tcBorders>
              <w:top w:val="nil"/>
              <w:left w:val="nil"/>
              <w:bottom w:val="nil"/>
              <w:right w:val="nil"/>
            </w:tcBorders>
            <w:shd w:val="clear" w:color="auto" w:fill="auto"/>
            <w:noWrap/>
            <w:vAlign w:val="bottom"/>
          </w:tcPr>
          <w:p w14:paraId="40A37CA7"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2.45 (2.31-2.59); </w:t>
            </w:r>
            <w:r w:rsidRPr="00442AA0">
              <w:rPr>
                <w:rFonts w:ascii="Times New Roman" w:hAnsi="Times New Roman" w:cs="Times New Roman"/>
                <w:i/>
                <w:iCs/>
                <w:color w:val="000000"/>
              </w:rPr>
              <w:t>2.2-2.8</w:t>
            </w:r>
          </w:p>
        </w:tc>
        <w:tc>
          <w:tcPr>
            <w:tcW w:w="1634" w:type="dxa"/>
            <w:tcBorders>
              <w:top w:val="nil"/>
              <w:left w:val="nil"/>
              <w:bottom w:val="nil"/>
              <w:right w:val="nil"/>
            </w:tcBorders>
            <w:shd w:val="clear" w:color="auto" w:fill="auto"/>
            <w:noWrap/>
            <w:vAlign w:val="bottom"/>
          </w:tcPr>
          <w:p w14:paraId="5AF1F426"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2.5</w:t>
            </w:r>
            <w:r>
              <w:rPr>
                <w:rFonts w:ascii="Times New Roman" w:hAnsi="Times New Roman" w:cs="Times New Roman"/>
                <w:color w:val="000000"/>
              </w:rPr>
              <w:t>0</w:t>
            </w:r>
            <w:r w:rsidRPr="00442AA0">
              <w:rPr>
                <w:rFonts w:ascii="Times New Roman" w:hAnsi="Times New Roman" w:cs="Times New Roman"/>
                <w:color w:val="000000"/>
              </w:rPr>
              <w:t xml:space="preserve"> (2.00-2.93); </w:t>
            </w:r>
            <w:r w:rsidRPr="00442AA0">
              <w:rPr>
                <w:rFonts w:ascii="Times New Roman" w:hAnsi="Times New Roman" w:cs="Times New Roman"/>
                <w:i/>
                <w:iCs/>
                <w:color w:val="000000"/>
              </w:rPr>
              <w:t>1.9-3.3</w:t>
            </w:r>
          </w:p>
        </w:tc>
        <w:tc>
          <w:tcPr>
            <w:tcW w:w="1048" w:type="dxa"/>
            <w:tcBorders>
              <w:top w:val="nil"/>
              <w:left w:val="nil"/>
              <w:bottom w:val="nil"/>
              <w:right w:val="nil"/>
            </w:tcBorders>
            <w:vAlign w:val="bottom"/>
          </w:tcPr>
          <w:p w14:paraId="0F303BB6"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0.97</w:t>
            </w:r>
          </w:p>
        </w:tc>
      </w:tr>
      <w:tr w:rsidR="00A81C37" w:rsidRPr="00604EDE" w14:paraId="07F65004" w14:textId="77777777" w:rsidTr="00F83D50">
        <w:trPr>
          <w:trHeight w:val="801"/>
        </w:trPr>
        <w:tc>
          <w:tcPr>
            <w:tcW w:w="2970" w:type="dxa"/>
            <w:gridSpan w:val="2"/>
            <w:tcBorders>
              <w:top w:val="nil"/>
              <w:left w:val="nil"/>
              <w:bottom w:val="nil"/>
              <w:right w:val="nil"/>
            </w:tcBorders>
            <w:shd w:val="clear" w:color="auto" w:fill="auto"/>
            <w:noWrap/>
            <w:vAlign w:val="bottom"/>
            <w:hideMark/>
          </w:tcPr>
          <w:p w14:paraId="753A5ED2"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lastRenderedPageBreak/>
              <w:t xml:space="preserve">Standardized 150-day milk </w:t>
            </w:r>
            <w:commentRangeStart w:id="495"/>
            <w:r w:rsidRPr="00604EDE">
              <w:rPr>
                <w:rFonts w:ascii="Times New Roman" w:eastAsia="Times New Roman" w:hAnsi="Times New Roman" w:cs="Times New Roman"/>
                <w:color w:val="000000"/>
              </w:rPr>
              <w:t>(pounds)</w:t>
            </w:r>
            <w:commentRangeEnd w:id="495"/>
            <w:r>
              <w:rPr>
                <w:rStyle w:val="CommentReference"/>
                <w:rFonts w:eastAsiaTheme="minorEastAsia"/>
              </w:rPr>
              <w:commentReference w:id="495"/>
            </w:r>
            <w:r>
              <w:rPr>
                <w:rFonts w:ascii="Times New Roman" w:eastAsia="Times New Roman" w:hAnsi="Times New Roman" w:cs="Times New Roman"/>
                <w:color w:val="000000"/>
                <w:vertAlign w:val="superscript"/>
              </w:rPr>
              <w:t>3</w:t>
            </w:r>
          </w:p>
        </w:tc>
        <w:tc>
          <w:tcPr>
            <w:tcW w:w="2070" w:type="dxa"/>
            <w:tcBorders>
              <w:top w:val="nil"/>
              <w:left w:val="nil"/>
              <w:bottom w:val="nil"/>
              <w:right w:val="nil"/>
            </w:tcBorders>
            <w:shd w:val="clear" w:color="auto" w:fill="auto"/>
            <w:noWrap/>
            <w:vAlign w:val="bottom"/>
          </w:tcPr>
          <w:p w14:paraId="5B5482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541E09E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F6E309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614A02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F4011C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936798" w14:textId="77777777" w:rsidTr="00F83D50">
        <w:trPr>
          <w:trHeight w:val="330"/>
        </w:trPr>
        <w:tc>
          <w:tcPr>
            <w:tcW w:w="1046" w:type="dxa"/>
            <w:tcBorders>
              <w:top w:val="nil"/>
              <w:left w:val="nil"/>
              <w:bottom w:val="nil"/>
              <w:right w:val="nil"/>
            </w:tcBorders>
            <w:shd w:val="clear" w:color="auto" w:fill="auto"/>
            <w:noWrap/>
            <w:vAlign w:val="bottom"/>
            <w:hideMark/>
          </w:tcPr>
          <w:p w14:paraId="0F686BC5"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3FB0E87"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1692018"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18</w:t>
            </w:r>
          </w:p>
        </w:tc>
        <w:tc>
          <w:tcPr>
            <w:tcW w:w="1066" w:type="dxa"/>
            <w:tcBorders>
              <w:top w:val="nil"/>
              <w:left w:val="nil"/>
              <w:bottom w:val="nil"/>
              <w:right w:val="nil"/>
            </w:tcBorders>
            <w:shd w:val="clear" w:color="auto" w:fill="auto"/>
            <w:noWrap/>
            <w:vAlign w:val="bottom"/>
          </w:tcPr>
          <w:p w14:paraId="79010465"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37128211"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8</w:t>
            </w:r>
          </w:p>
        </w:tc>
        <w:tc>
          <w:tcPr>
            <w:tcW w:w="1634" w:type="dxa"/>
            <w:tcBorders>
              <w:top w:val="nil"/>
              <w:left w:val="nil"/>
              <w:bottom w:val="nil"/>
              <w:right w:val="nil"/>
            </w:tcBorders>
            <w:shd w:val="clear" w:color="auto" w:fill="auto"/>
            <w:noWrap/>
            <w:vAlign w:val="bottom"/>
          </w:tcPr>
          <w:p w14:paraId="5C1484E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6</w:t>
            </w:r>
          </w:p>
        </w:tc>
        <w:tc>
          <w:tcPr>
            <w:tcW w:w="1048" w:type="dxa"/>
            <w:tcBorders>
              <w:top w:val="nil"/>
              <w:left w:val="nil"/>
              <w:bottom w:val="nil"/>
              <w:right w:val="nil"/>
            </w:tcBorders>
            <w:vAlign w:val="bottom"/>
          </w:tcPr>
          <w:p w14:paraId="1A3AF9F2" w14:textId="77777777" w:rsidR="00A81C37" w:rsidRPr="006C4825"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4C0DC42" w14:textId="77777777" w:rsidTr="00F83D50">
        <w:trPr>
          <w:trHeight w:val="290"/>
        </w:trPr>
        <w:tc>
          <w:tcPr>
            <w:tcW w:w="1046" w:type="dxa"/>
            <w:tcBorders>
              <w:top w:val="nil"/>
              <w:left w:val="nil"/>
              <w:bottom w:val="nil"/>
              <w:right w:val="nil"/>
            </w:tcBorders>
            <w:shd w:val="clear" w:color="auto" w:fill="auto"/>
            <w:noWrap/>
            <w:vAlign w:val="bottom"/>
            <w:hideMark/>
          </w:tcPr>
          <w:p w14:paraId="28FA12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1C9C0264" w14:textId="4494D3C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28146C9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50.0 (45.7-54.3); </w:t>
            </w:r>
            <w:r w:rsidRPr="006C4825">
              <w:rPr>
                <w:rFonts w:ascii="Times New Roman" w:hAnsi="Times New Roman" w:cs="Times New Roman"/>
                <w:i/>
                <w:iCs/>
                <w:color w:val="000000"/>
              </w:rPr>
              <w:t>33.5-68.0</w:t>
            </w:r>
          </w:p>
        </w:tc>
        <w:tc>
          <w:tcPr>
            <w:tcW w:w="1066" w:type="dxa"/>
            <w:tcBorders>
              <w:top w:val="nil"/>
              <w:left w:val="nil"/>
              <w:bottom w:val="nil"/>
              <w:right w:val="nil"/>
            </w:tcBorders>
            <w:shd w:val="clear" w:color="auto" w:fill="auto"/>
            <w:noWrap/>
            <w:vAlign w:val="bottom"/>
          </w:tcPr>
          <w:p w14:paraId="329630B9"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46.9 (39.8-53.9); </w:t>
            </w:r>
            <w:r w:rsidRPr="006C4825">
              <w:rPr>
                <w:rFonts w:ascii="Times New Roman" w:hAnsi="Times New Roman" w:cs="Times New Roman"/>
                <w:i/>
                <w:iCs/>
                <w:color w:val="000000"/>
              </w:rPr>
              <w:t>38.5-56.3</w:t>
            </w:r>
          </w:p>
        </w:tc>
        <w:tc>
          <w:tcPr>
            <w:tcW w:w="1876" w:type="dxa"/>
            <w:tcBorders>
              <w:top w:val="nil"/>
              <w:left w:val="nil"/>
              <w:bottom w:val="nil"/>
              <w:right w:val="nil"/>
            </w:tcBorders>
            <w:shd w:val="clear" w:color="auto" w:fill="auto"/>
            <w:noWrap/>
            <w:vAlign w:val="bottom"/>
          </w:tcPr>
          <w:p w14:paraId="46D80392"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49.4 (43.1-55.7); </w:t>
            </w:r>
            <w:r w:rsidRPr="006C4825">
              <w:rPr>
                <w:rFonts w:ascii="Times New Roman" w:hAnsi="Times New Roman" w:cs="Times New Roman"/>
                <w:i/>
                <w:iCs/>
                <w:color w:val="000000"/>
              </w:rPr>
              <w:t>33.5-68.0</w:t>
            </w:r>
          </w:p>
        </w:tc>
        <w:tc>
          <w:tcPr>
            <w:tcW w:w="1634" w:type="dxa"/>
            <w:tcBorders>
              <w:top w:val="nil"/>
              <w:left w:val="nil"/>
              <w:bottom w:val="nil"/>
              <w:right w:val="nil"/>
            </w:tcBorders>
            <w:shd w:val="clear" w:color="auto" w:fill="auto"/>
            <w:noWrap/>
            <w:vAlign w:val="bottom"/>
          </w:tcPr>
          <w:p w14:paraId="680DD420"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53.0 (43.5-62.5); </w:t>
            </w:r>
            <w:r w:rsidRPr="006C4825">
              <w:rPr>
                <w:rFonts w:ascii="Times New Roman" w:hAnsi="Times New Roman" w:cs="Times New Roman"/>
                <w:i/>
                <w:iCs/>
                <w:color w:val="000000"/>
              </w:rPr>
              <w:t>38.7-67.7</w:t>
            </w:r>
          </w:p>
        </w:tc>
        <w:tc>
          <w:tcPr>
            <w:tcW w:w="1048" w:type="dxa"/>
            <w:tcBorders>
              <w:top w:val="nil"/>
              <w:left w:val="nil"/>
              <w:bottom w:val="nil"/>
              <w:right w:val="nil"/>
            </w:tcBorders>
            <w:vAlign w:val="bottom"/>
          </w:tcPr>
          <w:p w14:paraId="758FB287"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rPr>
              <w:t>0.65</w:t>
            </w:r>
          </w:p>
        </w:tc>
      </w:tr>
      <w:tr w:rsidR="00A81C37" w:rsidRPr="00604EDE" w14:paraId="0A78BF6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15CE8328" w14:textId="77777777" w:rsidR="00A81C37" w:rsidRPr="00604EDE" w:rsidRDefault="00A81C37" w:rsidP="00F83D50">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farms</w:t>
            </w:r>
          </w:p>
        </w:tc>
        <w:tc>
          <w:tcPr>
            <w:tcW w:w="1048" w:type="dxa"/>
            <w:tcBorders>
              <w:top w:val="nil"/>
              <w:left w:val="nil"/>
              <w:bottom w:val="nil"/>
              <w:right w:val="nil"/>
            </w:tcBorders>
            <w:vAlign w:val="bottom"/>
          </w:tcPr>
          <w:p w14:paraId="2E8A4B55"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6153CBC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55532C0E" w14:textId="77777777" w:rsidR="00A81C37" w:rsidRPr="00442AA0"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604EDE">
              <w:rPr>
                <w:rFonts w:ascii="Times New Roman" w:eastAsia="Times New Roman" w:hAnsi="Times New Roman" w:cs="Times New Roman"/>
                <w:color w:val="000000"/>
              </w:rPr>
              <w:t xml:space="preserve">DHIA data not available for 1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w:t>
            </w:r>
          </w:p>
        </w:tc>
        <w:tc>
          <w:tcPr>
            <w:tcW w:w="1048" w:type="dxa"/>
            <w:tcBorders>
              <w:top w:val="nil"/>
              <w:left w:val="nil"/>
              <w:bottom w:val="nil"/>
              <w:right w:val="nil"/>
            </w:tcBorders>
            <w:vAlign w:val="bottom"/>
          </w:tcPr>
          <w:p w14:paraId="72CDEEEC"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1E428CF8" w14:textId="77777777" w:rsidTr="00F83D50">
        <w:trPr>
          <w:trHeight w:val="290"/>
        </w:trPr>
        <w:tc>
          <w:tcPr>
            <w:tcW w:w="9616" w:type="dxa"/>
            <w:gridSpan w:val="6"/>
            <w:tcBorders>
              <w:top w:val="nil"/>
              <w:left w:val="nil"/>
              <w:bottom w:val="nil"/>
              <w:right w:val="nil"/>
            </w:tcBorders>
            <w:shd w:val="clear" w:color="auto" w:fill="auto"/>
            <w:noWrap/>
            <w:vAlign w:val="bottom"/>
          </w:tcPr>
          <w:p w14:paraId="66BD1E1B"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r w:rsidRPr="00442AA0">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sidRPr="00442AA0">
              <w:rPr>
                <w:rFonts w:ascii="Times New Roman" w:eastAsia="Times New Roman" w:hAnsi="Times New Roman" w:cs="Times New Roman"/>
              </w:rPr>
              <w:t xml:space="preserve">DHIA data not available for </w:t>
            </w:r>
            <w:r>
              <w:rPr>
                <w:rFonts w:ascii="Times New Roman" w:eastAsia="Times New Roman" w:hAnsi="Times New Roman" w:cs="Times New Roman"/>
              </w:rPr>
              <w:t>1</w:t>
            </w:r>
            <w:r w:rsidRPr="00442AA0">
              <w:rPr>
                <w:rFonts w:ascii="Times New Roman" w:eastAsia="Times New Roman" w:hAnsi="Times New Roman" w:cs="Times New Roman"/>
              </w:rPr>
              <w:t xml:space="preserve"> bedded pack farms and 2 tiestall farms</w:t>
            </w:r>
          </w:p>
        </w:tc>
        <w:tc>
          <w:tcPr>
            <w:tcW w:w="1048" w:type="dxa"/>
            <w:tcBorders>
              <w:top w:val="nil"/>
              <w:left w:val="nil"/>
              <w:bottom w:val="nil"/>
              <w:right w:val="nil"/>
            </w:tcBorders>
            <w:vAlign w:val="bottom"/>
          </w:tcPr>
          <w:p w14:paraId="0038CDFA"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bl>
    <w:p w14:paraId="3DB836CA" w14:textId="77777777" w:rsidR="00A81C37" w:rsidRDefault="00A81C37">
      <w:pPr>
        <w:rPr>
          <w:rFonts w:ascii="Times New Roman" w:hAnsi="Times New Roman" w:cs="Times New Roman"/>
          <w:b/>
          <w:bCs/>
          <w:sz w:val="24"/>
          <w:szCs w:val="24"/>
        </w:rPr>
      </w:pPr>
    </w:p>
    <w:p w14:paraId="7AB4E19D" w14:textId="77777777" w:rsidR="00A81C37" w:rsidRPr="006E592D" w:rsidRDefault="00A81C37">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1080"/>
        <w:gridCol w:w="3150"/>
        <w:gridCol w:w="3150"/>
        <w:gridCol w:w="1366"/>
        <w:gridCol w:w="984"/>
        <w:tblGridChange w:id="496">
          <w:tblGrid>
            <w:gridCol w:w="899"/>
            <w:gridCol w:w="3331"/>
            <w:gridCol w:w="3150"/>
            <w:gridCol w:w="1366"/>
            <w:gridCol w:w="984"/>
          </w:tblGrid>
        </w:tblGridChange>
      </w:tblGrid>
      <w:tr w:rsidR="009910FE" w:rsidRPr="00604EDE" w14:paraId="1523F67B" w14:textId="77777777" w:rsidTr="00D53DC9">
        <w:trPr>
          <w:trHeight w:val="290"/>
        </w:trPr>
        <w:tc>
          <w:tcPr>
            <w:tcW w:w="9730" w:type="dxa"/>
            <w:gridSpan w:val="5"/>
            <w:tcBorders>
              <w:top w:val="nil"/>
              <w:left w:val="nil"/>
              <w:bottom w:val="nil"/>
              <w:right w:val="nil"/>
            </w:tcBorders>
            <w:shd w:val="clear" w:color="auto" w:fill="auto"/>
            <w:noWrap/>
            <w:vAlign w:val="bottom"/>
          </w:tcPr>
          <w:p w14:paraId="19240015" w14:textId="7119DB2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3. </w:t>
            </w:r>
            <w:ins w:id="497" w:author="Sandra Godden" w:date="2023-10-13T15:59:00Z">
              <w:r w:rsidR="00237C1B">
                <w:rPr>
                  <w:rFonts w:ascii="Times New Roman" w:eastAsia="Times New Roman" w:hAnsi="Times New Roman" w:cs="Times New Roman"/>
                  <w:color w:val="000000"/>
                </w:rPr>
                <w:t xml:space="preserve">Objective 2. </w:t>
              </w:r>
            </w:ins>
            <w:r w:rsidRPr="00604EDE">
              <w:rPr>
                <w:rFonts w:ascii="Times New Roman" w:eastAsia="Times New Roman" w:hAnsi="Times New Roman" w:cs="Times New Roman"/>
                <w:color w:val="000000"/>
              </w:rPr>
              <w:t>Selected results of univariate analysis identifying factors unconditionally associated with</w:t>
            </w:r>
            <w:ins w:id="498" w:author="Sandra Godden" w:date="2023-10-13T14:58:00Z">
              <w:r w:rsidR="00D34B6A">
                <w:rPr>
                  <w:rFonts w:ascii="Times New Roman" w:eastAsia="Times New Roman" w:hAnsi="Times New Roman" w:cs="Times New Roman"/>
                  <w:color w:val="000000"/>
                </w:rPr>
                <w:t xml:space="preserve"> milk quality,</w:t>
              </w:r>
            </w:ins>
            <w:r w:rsidRPr="00604EDE">
              <w:rPr>
                <w:rFonts w:ascii="Times New Roman" w:eastAsia="Times New Roman" w:hAnsi="Times New Roman" w:cs="Times New Roman"/>
                <w:color w:val="000000"/>
              </w:rPr>
              <w:t xml:space="preserve"> udder health and </w:t>
            </w:r>
            <w:ins w:id="499" w:author="Sandra Godden" w:date="2023-10-13T14:59:00Z">
              <w:r w:rsidR="00D34B6A">
                <w:rPr>
                  <w:rFonts w:ascii="Times New Roman" w:eastAsia="Times New Roman" w:hAnsi="Times New Roman" w:cs="Times New Roman"/>
                  <w:color w:val="000000"/>
                </w:rPr>
                <w:t xml:space="preserve">udder </w:t>
              </w:r>
            </w:ins>
            <w:r w:rsidRPr="00604EDE">
              <w:rPr>
                <w:rFonts w:ascii="Times New Roman" w:eastAsia="Times New Roman" w:hAnsi="Times New Roman" w:cs="Times New Roman"/>
                <w:color w:val="000000"/>
              </w:rPr>
              <w:t xml:space="preserve">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D53DC9">
        <w:trPr>
          <w:trHeight w:val="290"/>
        </w:trPr>
        <w:tc>
          <w:tcPr>
            <w:tcW w:w="4230" w:type="dxa"/>
            <w:gridSpan w:val="2"/>
            <w:tcBorders>
              <w:top w:val="nil"/>
              <w:left w:val="nil"/>
              <w:bottom w:val="nil"/>
              <w:right w:val="nil"/>
            </w:tcBorders>
            <w:shd w:val="clear" w:color="auto" w:fill="auto"/>
            <w:noWrap/>
            <w:vAlign w:val="bottom"/>
            <w:hideMark/>
          </w:tcPr>
          <w:p w14:paraId="1FB37FC9" w14:textId="414D3338" w:rsidR="009910FE" w:rsidRPr="00604EDE" w:rsidRDefault="00D34B6A" w:rsidP="00D34B6A">
            <w:pPr>
              <w:spacing w:after="0" w:line="240" w:lineRule="auto"/>
              <w:rPr>
                <w:rFonts w:ascii="Times New Roman" w:eastAsia="Times New Roman" w:hAnsi="Times New Roman" w:cs="Times New Roman"/>
                <w:color w:val="000000"/>
              </w:rPr>
            </w:pPr>
            <w:ins w:id="500" w:author="Sandra Godden" w:date="2023-10-13T14:59:00Z">
              <w:r>
                <w:rPr>
                  <w:rFonts w:ascii="Times New Roman" w:eastAsia="Times New Roman" w:hAnsi="Times New Roman" w:cs="Times New Roman"/>
                  <w:color w:val="000000"/>
                </w:rPr>
                <w:t>Outcome</w:t>
              </w:r>
              <w:r>
                <w:rPr>
                  <w:rFonts w:ascii="Times New Roman" w:eastAsia="Times New Roman" w:hAnsi="Times New Roman" w:cs="Times New Roman"/>
                  <w:color w:val="000000"/>
                </w:rPr>
                <w:br/>
              </w:r>
            </w:ins>
            <w:r w:rsidR="009910FE" w:rsidRPr="00604EDE">
              <w:rPr>
                <w:rFonts w:ascii="Times New Roman" w:eastAsia="Times New Roman" w:hAnsi="Times New Roman" w:cs="Times New Roman"/>
                <w:color w:val="000000"/>
              </w:rPr>
              <w:t>Parameter</w:t>
            </w:r>
            <w:ins w:id="501" w:author="Sandra Godden" w:date="2023-10-13T14:59:00Z">
              <w:r>
                <w:rPr>
                  <w:rFonts w:ascii="Times New Roman" w:eastAsia="Times New Roman" w:hAnsi="Times New Roman" w:cs="Times New Roman"/>
                  <w:color w:val="000000"/>
                </w:rPr>
                <w:t xml:space="preserve"> </w:t>
              </w:r>
            </w:ins>
            <w:ins w:id="502" w:author="Sandra Godden" w:date="2023-10-13T15:00:00Z">
              <w:r>
                <w:rPr>
                  <w:rFonts w:ascii="Times New Roman" w:eastAsia="Times New Roman" w:hAnsi="Times New Roman" w:cs="Times New Roman"/>
                  <w:color w:val="000000"/>
                </w:rPr>
                <w:t xml:space="preserve">   </w:t>
              </w:r>
            </w:ins>
            <w:ins w:id="503" w:author="Sandra Godden" w:date="2023-10-13T14:59:00Z">
              <w:r>
                <w:rPr>
                  <w:rFonts w:ascii="Times New Roman" w:eastAsia="Times New Roman" w:hAnsi="Times New Roman" w:cs="Times New Roman"/>
                  <w:color w:val="000000"/>
                </w:rPr>
                <w:t>Explanatory Variable</w:t>
              </w:r>
            </w:ins>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D53DC9">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504"/>
            <w:r w:rsidRPr="00604EDE">
              <w:rPr>
                <w:rFonts w:ascii="Times New Roman" w:eastAsia="Times New Roman" w:hAnsi="Times New Roman" w:cs="Times New Roman"/>
                <w:color w:val="000000"/>
              </w:rPr>
              <w:t>Bulk tank milk somatic cell count (cells/mL)</w:t>
            </w:r>
            <w:commentRangeEnd w:id="504"/>
            <w:r w:rsidR="00D34B6A">
              <w:rPr>
                <w:rStyle w:val="CommentReference"/>
                <w:rFonts w:eastAsiaTheme="minorEastAsia"/>
              </w:rPr>
              <w:commentReference w:id="504"/>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D53DC9">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D34B6A">
        <w:tblPrEx>
          <w:tblW w:w="9730" w:type="dxa"/>
          <w:tblPrExChange w:id="505" w:author="Sandra Godden" w:date="2023-10-13T14:59:00Z">
            <w:tblPrEx>
              <w:tblW w:w="9730" w:type="dxa"/>
            </w:tblPrEx>
          </w:tblPrExChange>
        </w:tblPrEx>
        <w:trPr>
          <w:trHeight w:val="290"/>
          <w:trPrChange w:id="50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07" w:author="Sandra Godden" w:date="2023-10-13T14:59:00Z">
              <w:tcPr>
                <w:tcW w:w="899" w:type="dxa"/>
                <w:tcBorders>
                  <w:top w:val="nil"/>
                  <w:left w:val="nil"/>
                  <w:bottom w:val="nil"/>
                  <w:right w:val="nil"/>
                </w:tcBorders>
                <w:shd w:val="clear" w:color="auto" w:fill="auto"/>
                <w:noWrap/>
                <w:vAlign w:val="bottom"/>
              </w:tcPr>
            </w:tcPrChange>
          </w:tcPr>
          <w:p w14:paraId="5187738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08" w:author="Sandra Godden" w:date="2023-10-13T14:59:00Z">
              <w:tcPr>
                <w:tcW w:w="3331" w:type="dxa"/>
                <w:tcBorders>
                  <w:top w:val="nil"/>
                  <w:left w:val="nil"/>
                  <w:bottom w:val="nil"/>
                  <w:right w:val="nil"/>
                </w:tcBorders>
                <w:shd w:val="clear" w:color="auto" w:fill="auto"/>
                <w:noWrap/>
                <w:vAlign w:val="bottom"/>
                <w:hideMark/>
              </w:tcPr>
            </w:tcPrChange>
          </w:tcPr>
          <w:p w14:paraId="54674DE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509" w:author="Sandra Godden" w:date="2023-10-13T14:59:00Z">
              <w:tcPr>
                <w:tcW w:w="3150" w:type="dxa"/>
                <w:tcBorders>
                  <w:top w:val="nil"/>
                  <w:left w:val="nil"/>
                  <w:bottom w:val="nil"/>
                  <w:right w:val="nil"/>
                </w:tcBorders>
                <w:shd w:val="clear" w:color="auto" w:fill="auto"/>
                <w:noWrap/>
                <w:vAlign w:val="bottom"/>
                <w:hideMark/>
              </w:tcPr>
            </w:tcPrChange>
          </w:tcPr>
          <w:p w14:paraId="1A2413D9"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10" w:author="Sandra Godden" w:date="2023-10-13T14:59:00Z">
              <w:tcPr>
                <w:tcW w:w="1366" w:type="dxa"/>
                <w:tcBorders>
                  <w:top w:val="nil"/>
                  <w:left w:val="nil"/>
                  <w:bottom w:val="nil"/>
                  <w:right w:val="nil"/>
                </w:tcBorders>
                <w:shd w:val="clear" w:color="auto" w:fill="auto"/>
                <w:noWrap/>
                <w:vAlign w:val="bottom"/>
                <w:hideMark/>
              </w:tcPr>
            </w:tcPrChange>
          </w:tcPr>
          <w:p w14:paraId="751A3482" w14:textId="77777777" w:rsidR="009910FE" w:rsidRPr="00604EDE" w:rsidRDefault="009910FE" w:rsidP="00D53DC9">
            <w:pPr>
              <w:spacing w:after="0" w:line="240" w:lineRule="auto"/>
              <w:jc w:val="center"/>
              <w:rPr>
                <w:rFonts w:ascii="Times New Roman" w:eastAsia="Times New Roman" w:hAnsi="Times New Roman" w:cs="Times New Roman"/>
                <w:color w:val="000000"/>
              </w:rPr>
            </w:pPr>
            <w:commentRangeStart w:id="511"/>
            <w:r w:rsidRPr="00604EDE">
              <w:rPr>
                <w:rFonts w:ascii="Times New Roman" w:eastAsia="Times New Roman" w:hAnsi="Times New Roman" w:cs="Times New Roman"/>
                <w:color w:val="000000"/>
              </w:rPr>
              <w:t xml:space="preserve">36,000 </w:t>
            </w:r>
            <w:commentRangeEnd w:id="511"/>
            <w:r w:rsidR="00D34B6A">
              <w:rPr>
                <w:rStyle w:val="CommentReference"/>
                <w:rFonts w:eastAsiaTheme="minorEastAsia"/>
              </w:rPr>
              <w:commentReference w:id="511"/>
            </w:r>
            <w:r w:rsidRPr="00604EDE">
              <w:rPr>
                <w:rFonts w:ascii="Times New Roman" w:eastAsia="Times New Roman" w:hAnsi="Times New Roman" w:cs="Times New Roman"/>
                <w:color w:val="000000"/>
              </w:rPr>
              <w:t>(23,454)</w:t>
            </w:r>
          </w:p>
        </w:tc>
        <w:tc>
          <w:tcPr>
            <w:tcW w:w="984" w:type="dxa"/>
            <w:tcBorders>
              <w:top w:val="nil"/>
              <w:left w:val="nil"/>
              <w:bottom w:val="nil"/>
              <w:right w:val="nil"/>
            </w:tcBorders>
            <w:shd w:val="clear" w:color="auto" w:fill="auto"/>
            <w:noWrap/>
            <w:vAlign w:val="bottom"/>
            <w:hideMark/>
            <w:tcPrChange w:id="512" w:author="Sandra Godden" w:date="2023-10-13T14:59:00Z">
              <w:tcPr>
                <w:tcW w:w="984" w:type="dxa"/>
                <w:tcBorders>
                  <w:top w:val="nil"/>
                  <w:left w:val="nil"/>
                  <w:bottom w:val="nil"/>
                  <w:right w:val="nil"/>
                </w:tcBorders>
                <w:shd w:val="clear" w:color="auto" w:fill="auto"/>
                <w:noWrap/>
                <w:vAlign w:val="bottom"/>
                <w:hideMark/>
              </w:tcPr>
            </w:tcPrChange>
          </w:tcPr>
          <w:p w14:paraId="095D66C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D34B6A">
        <w:tblPrEx>
          <w:tblW w:w="9730" w:type="dxa"/>
          <w:tblPrExChange w:id="513" w:author="Sandra Godden" w:date="2023-10-13T14:59:00Z">
            <w:tblPrEx>
              <w:tblW w:w="9730" w:type="dxa"/>
            </w:tblPrEx>
          </w:tblPrExChange>
        </w:tblPrEx>
        <w:trPr>
          <w:trHeight w:val="290"/>
          <w:trPrChange w:id="514"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15" w:author="Sandra Godden" w:date="2023-10-13T14:59:00Z">
              <w:tcPr>
                <w:tcW w:w="899" w:type="dxa"/>
                <w:tcBorders>
                  <w:top w:val="nil"/>
                  <w:left w:val="nil"/>
                  <w:bottom w:val="nil"/>
                  <w:right w:val="nil"/>
                </w:tcBorders>
                <w:shd w:val="clear" w:color="auto" w:fill="auto"/>
                <w:noWrap/>
                <w:vAlign w:val="bottom"/>
              </w:tcPr>
            </w:tcPrChange>
          </w:tcPr>
          <w:p w14:paraId="2FA2196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16" w:author="Sandra Godden" w:date="2023-10-13T14:59:00Z">
              <w:tcPr>
                <w:tcW w:w="3331" w:type="dxa"/>
                <w:tcBorders>
                  <w:top w:val="nil"/>
                  <w:left w:val="nil"/>
                  <w:bottom w:val="nil"/>
                  <w:right w:val="nil"/>
                </w:tcBorders>
                <w:shd w:val="clear" w:color="auto" w:fill="auto"/>
                <w:noWrap/>
                <w:vAlign w:val="bottom"/>
                <w:hideMark/>
              </w:tcPr>
            </w:tcPrChange>
          </w:tcPr>
          <w:p w14:paraId="78B5268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17" w:author="Sandra Godden" w:date="2023-10-13T14:59:00Z">
              <w:tcPr>
                <w:tcW w:w="3150" w:type="dxa"/>
                <w:tcBorders>
                  <w:top w:val="nil"/>
                  <w:left w:val="nil"/>
                  <w:bottom w:val="nil"/>
                  <w:right w:val="nil"/>
                </w:tcBorders>
                <w:shd w:val="clear" w:color="auto" w:fill="auto"/>
                <w:noWrap/>
                <w:vAlign w:val="bottom"/>
                <w:hideMark/>
              </w:tcPr>
            </w:tcPrChange>
          </w:tcPr>
          <w:p w14:paraId="58933B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518" w:author="Sandra Godden" w:date="2023-10-13T14:59:00Z">
              <w:tcPr>
                <w:tcW w:w="1366" w:type="dxa"/>
                <w:tcBorders>
                  <w:top w:val="nil"/>
                  <w:left w:val="nil"/>
                  <w:bottom w:val="nil"/>
                  <w:right w:val="nil"/>
                </w:tcBorders>
                <w:shd w:val="clear" w:color="auto" w:fill="auto"/>
                <w:noWrap/>
                <w:vAlign w:val="bottom"/>
                <w:hideMark/>
              </w:tcPr>
            </w:tcPrChange>
          </w:tcPr>
          <w:p w14:paraId="236C8A3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19" w:author="Sandra Godden" w:date="2023-10-13T14:59:00Z">
              <w:tcPr>
                <w:tcW w:w="984" w:type="dxa"/>
                <w:tcBorders>
                  <w:top w:val="nil"/>
                  <w:left w:val="nil"/>
                  <w:bottom w:val="nil"/>
                  <w:right w:val="nil"/>
                </w:tcBorders>
                <w:shd w:val="clear" w:color="auto" w:fill="auto"/>
                <w:noWrap/>
                <w:vAlign w:val="bottom"/>
                <w:hideMark/>
              </w:tcPr>
            </w:tcPrChange>
          </w:tcPr>
          <w:p w14:paraId="15FE4BC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D34B6A">
        <w:tblPrEx>
          <w:tblW w:w="9730" w:type="dxa"/>
          <w:tblPrExChange w:id="520" w:author="Sandra Godden" w:date="2023-10-13T14:59:00Z">
            <w:tblPrEx>
              <w:tblW w:w="9730" w:type="dxa"/>
            </w:tblPrEx>
          </w:tblPrExChange>
        </w:tblPrEx>
        <w:trPr>
          <w:trHeight w:val="290"/>
          <w:trPrChange w:id="52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22" w:author="Sandra Godden" w:date="2023-10-13T14:59:00Z">
              <w:tcPr>
                <w:tcW w:w="899" w:type="dxa"/>
                <w:tcBorders>
                  <w:top w:val="nil"/>
                  <w:left w:val="nil"/>
                  <w:bottom w:val="nil"/>
                  <w:right w:val="nil"/>
                </w:tcBorders>
                <w:shd w:val="clear" w:color="auto" w:fill="auto"/>
                <w:noWrap/>
                <w:vAlign w:val="bottom"/>
              </w:tcPr>
            </w:tcPrChange>
          </w:tcPr>
          <w:p w14:paraId="3EBEDE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23" w:author="Sandra Godden" w:date="2023-10-13T14:59:00Z">
              <w:tcPr>
                <w:tcW w:w="3331" w:type="dxa"/>
                <w:tcBorders>
                  <w:top w:val="nil"/>
                  <w:left w:val="nil"/>
                  <w:bottom w:val="nil"/>
                  <w:right w:val="nil"/>
                </w:tcBorders>
                <w:shd w:val="clear" w:color="auto" w:fill="auto"/>
                <w:noWrap/>
                <w:vAlign w:val="bottom"/>
                <w:hideMark/>
              </w:tcPr>
            </w:tcPrChange>
          </w:tcPr>
          <w:p w14:paraId="3B5C1883"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commentRangeStart w:id="524"/>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25" w:author="Sandra Godden" w:date="2023-10-13T14:59:00Z">
              <w:tcPr>
                <w:tcW w:w="3150" w:type="dxa"/>
                <w:tcBorders>
                  <w:top w:val="nil"/>
                  <w:left w:val="nil"/>
                  <w:bottom w:val="nil"/>
                  <w:right w:val="nil"/>
                </w:tcBorders>
                <w:shd w:val="clear" w:color="auto" w:fill="auto"/>
                <w:noWrap/>
                <w:vAlign w:val="bottom"/>
                <w:hideMark/>
              </w:tcPr>
            </w:tcPrChange>
          </w:tcPr>
          <w:p w14:paraId="57253DD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commentRangeEnd w:id="524"/>
            <w:r w:rsidR="00D34B6A">
              <w:rPr>
                <w:rStyle w:val="CommentReference"/>
                <w:rFonts w:eastAsiaTheme="minorEastAsia"/>
              </w:rPr>
              <w:commentReference w:id="524"/>
            </w:r>
          </w:p>
        </w:tc>
        <w:tc>
          <w:tcPr>
            <w:tcW w:w="1366" w:type="dxa"/>
            <w:tcBorders>
              <w:top w:val="nil"/>
              <w:left w:val="nil"/>
              <w:bottom w:val="nil"/>
              <w:right w:val="nil"/>
            </w:tcBorders>
            <w:shd w:val="clear" w:color="auto" w:fill="auto"/>
            <w:noWrap/>
            <w:vAlign w:val="bottom"/>
            <w:hideMark/>
            <w:tcPrChange w:id="526" w:author="Sandra Godden" w:date="2023-10-13T14:59:00Z">
              <w:tcPr>
                <w:tcW w:w="1366" w:type="dxa"/>
                <w:tcBorders>
                  <w:top w:val="nil"/>
                  <w:left w:val="nil"/>
                  <w:bottom w:val="nil"/>
                  <w:right w:val="nil"/>
                </w:tcBorders>
                <w:shd w:val="clear" w:color="auto" w:fill="auto"/>
                <w:noWrap/>
                <w:vAlign w:val="bottom"/>
                <w:hideMark/>
              </w:tcPr>
            </w:tcPrChange>
          </w:tcPr>
          <w:p w14:paraId="4AC262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Change w:id="527" w:author="Sandra Godden" w:date="2023-10-13T14:59:00Z">
              <w:tcPr>
                <w:tcW w:w="984" w:type="dxa"/>
                <w:tcBorders>
                  <w:top w:val="nil"/>
                  <w:left w:val="nil"/>
                  <w:bottom w:val="nil"/>
                  <w:right w:val="nil"/>
                </w:tcBorders>
                <w:shd w:val="clear" w:color="auto" w:fill="auto"/>
                <w:noWrap/>
                <w:vAlign w:val="bottom"/>
                <w:hideMark/>
              </w:tcPr>
            </w:tcPrChange>
          </w:tcPr>
          <w:p w14:paraId="1E4FA30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D53DC9">
        <w:trPr>
          <w:trHeight w:val="648"/>
        </w:trPr>
        <w:tc>
          <w:tcPr>
            <w:tcW w:w="4230" w:type="dxa"/>
            <w:gridSpan w:val="2"/>
            <w:tcBorders>
              <w:top w:val="nil"/>
              <w:left w:val="nil"/>
              <w:bottom w:val="nil"/>
              <w:right w:val="nil"/>
            </w:tcBorders>
            <w:shd w:val="clear" w:color="auto" w:fill="auto"/>
            <w:noWrap/>
            <w:vAlign w:val="bottom"/>
          </w:tcPr>
          <w:p w14:paraId="4B797DCB" w14:textId="65CA466E"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w:t>
            </w:r>
            <w:del w:id="528" w:author="Caitlin Jeffrey" w:date="2023-10-18T15:20:00Z">
              <w:r w:rsidR="009910FE" w:rsidRPr="00604EDE" w:rsidDel="00593C05">
                <w:rPr>
                  <w:rFonts w:ascii="Times New Roman" w:eastAsia="Times New Roman" w:hAnsi="Times New Roman" w:cs="Times New Roman"/>
                  <w:color w:val="000000"/>
                </w:rPr>
                <w:delText>new</w:delText>
              </w:r>
              <w:r w:rsidR="002C11B2" w:rsidRPr="00604EDE" w:rsidDel="00593C05">
                <w:rPr>
                  <w:rFonts w:ascii="Times New Roman" w:eastAsia="Times New Roman" w:hAnsi="Times New Roman" w:cs="Times New Roman"/>
                  <w:color w:val="000000"/>
                </w:rPr>
                <w:delText>ly-elevated</w:delText>
              </w:r>
            </w:del>
            <w:ins w:id="529" w:author="Caitlin Jeffrey" w:date="2023-10-18T15:20:00Z">
              <w:r w:rsidR="00593C05">
                <w:rPr>
                  <w:rFonts w:ascii="Times New Roman" w:eastAsia="Times New Roman" w:hAnsi="Times New Roman" w:cs="Times New Roman"/>
                  <w:color w:val="000000"/>
                </w:rPr>
                <w:t>newly elevated</w:t>
              </w:r>
            </w:ins>
            <w:r w:rsidR="002C11B2" w:rsidRPr="00604EDE">
              <w:rPr>
                <w:rFonts w:ascii="Times New Roman" w:eastAsia="Times New Roman" w:hAnsi="Times New Roman" w:cs="Times New Roman"/>
                <w:color w:val="000000"/>
              </w:rPr>
              <w:t xml:space="preserve">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D34B6A">
        <w:tblPrEx>
          <w:tblW w:w="9730" w:type="dxa"/>
          <w:tblPrExChange w:id="530" w:author="Sandra Godden" w:date="2023-10-13T14:59:00Z">
            <w:tblPrEx>
              <w:tblW w:w="9730" w:type="dxa"/>
            </w:tblPrEx>
          </w:tblPrExChange>
        </w:tblPrEx>
        <w:trPr>
          <w:trHeight w:val="290"/>
          <w:trPrChange w:id="53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32" w:author="Sandra Godden" w:date="2023-10-13T14:59:00Z">
              <w:tcPr>
                <w:tcW w:w="899" w:type="dxa"/>
                <w:tcBorders>
                  <w:top w:val="nil"/>
                  <w:left w:val="nil"/>
                  <w:bottom w:val="nil"/>
                  <w:right w:val="nil"/>
                </w:tcBorders>
                <w:shd w:val="clear" w:color="auto" w:fill="auto"/>
                <w:noWrap/>
                <w:vAlign w:val="bottom"/>
              </w:tcPr>
            </w:tcPrChange>
          </w:tcPr>
          <w:p w14:paraId="1DA5763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3" w:author="Sandra Godden" w:date="2023-10-13T14:59:00Z">
              <w:tcPr>
                <w:tcW w:w="3331" w:type="dxa"/>
                <w:tcBorders>
                  <w:top w:val="nil"/>
                  <w:left w:val="nil"/>
                  <w:bottom w:val="nil"/>
                  <w:right w:val="nil"/>
                </w:tcBorders>
                <w:shd w:val="clear" w:color="auto" w:fill="auto"/>
                <w:noWrap/>
                <w:vAlign w:val="bottom"/>
                <w:hideMark/>
              </w:tcPr>
            </w:tcPrChange>
          </w:tcPr>
          <w:p w14:paraId="6FB4A6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Change w:id="534" w:author="Sandra Godden" w:date="2023-10-13T14:59:00Z">
              <w:tcPr>
                <w:tcW w:w="3150" w:type="dxa"/>
                <w:tcBorders>
                  <w:top w:val="nil"/>
                  <w:left w:val="nil"/>
                  <w:bottom w:val="nil"/>
                  <w:right w:val="nil"/>
                </w:tcBorders>
                <w:shd w:val="clear" w:color="auto" w:fill="auto"/>
                <w:noWrap/>
                <w:vAlign w:val="bottom"/>
                <w:hideMark/>
              </w:tcPr>
            </w:tcPrChange>
          </w:tcPr>
          <w:p w14:paraId="0068F3A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Inconsistent glove </w:t>
            </w:r>
            <w:proofErr w:type="gramStart"/>
            <w:r w:rsidRPr="00604EDE">
              <w:rPr>
                <w:rFonts w:ascii="Times New Roman" w:eastAsia="Times New Roman" w:hAnsi="Times New Roman" w:cs="Times New Roman"/>
                <w:color w:val="000000"/>
              </w:rPr>
              <w:t>use</w:t>
            </w:r>
            <w:proofErr w:type="gramEnd"/>
            <w:r w:rsidRPr="00604EDE">
              <w:rPr>
                <w:rFonts w:ascii="Times New Roman" w:eastAsia="Times New Roman" w:hAnsi="Times New Roman" w:cs="Times New Roman"/>
                <w:color w:val="000000"/>
              </w:rPr>
              <w:t xml:space="preserve"> while milking (n = 9)</w:t>
            </w:r>
          </w:p>
        </w:tc>
        <w:tc>
          <w:tcPr>
            <w:tcW w:w="1366" w:type="dxa"/>
            <w:tcBorders>
              <w:top w:val="nil"/>
              <w:left w:val="nil"/>
              <w:bottom w:val="nil"/>
              <w:right w:val="nil"/>
            </w:tcBorders>
            <w:shd w:val="clear" w:color="auto" w:fill="auto"/>
            <w:noWrap/>
            <w:vAlign w:val="bottom"/>
            <w:hideMark/>
            <w:tcPrChange w:id="535" w:author="Sandra Godden" w:date="2023-10-13T14:59:00Z">
              <w:tcPr>
                <w:tcW w:w="1366" w:type="dxa"/>
                <w:tcBorders>
                  <w:top w:val="nil"/>
                  <w:left w:val="nil"/>
                  <w:bottom w:val="nil"/>
                  <w:right w:val="nil"/>
                </w:tcBorders>
                <w:shd w:val="clear" w:color="auto" w:fill="auto"/>
                <w:noWrap/>
                <w:vAlign w:val="bottom"/>
                <w:hideMark/>
              </w:tcPr>
            </w:tcPrChange>
          </w:tcPr>
          <w:p w14:paraId="555862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Change w:id="536" w:author="Sandra Godden" w:date="2023-10-13T14:59:00Z">
              <w:tcPr>
                <w:tcW w:w="984" w:type="dxa"/>
                <w:tcBorders>
                  <w:top w:val="nil"/>
                  <w:left w:val="nil"/>
                  <w:bottom w:val="nil"/>
                  <w:right w:val="nil"/>
                </w:tcBorders>
                <w:shd w:val="clear" w:color="auto" w:fill="auto"/>
                <w:noWrap/>
                <w:vAlign w:val="bottom"/>
                <w:hideMark/>
              </w:tcPr>
            </w:tcPrChange>
          </w:tcPr>
          <w:p w14:paraId="3AC3D2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D34B6A">
        <w:tblPrEx>
          <w:tblW w:w="9730" w:type="dxa"/>
          <w:tblPrExChange w:id="537" w:author="Sandra Godden" w:date="2023-10-13T14:59:00Z">
            <w:tblPrEx>
              <w:tblW w:w="9730" w:type="dxa"/>
            </w:tblPrEx>
          </w:tblPrExChange>
        </w:tblPrEx>
        <w:trPr>
          <w:trHeight w:val="290"/>
          <w:trPrChange w:id="53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39" w:author="Sandra Godden" w:date="2023-10-13T14:59:00Z">
              <w:tcPr>
                <w:tcW w:w="899" w:type="dxa"/>
                <w:tcBorders>
                  <w:top w:val="nil"/>
                  <w:left w:val="nil"/>
                  <w:bottom w:val="nil"/>
                  <w:right w:val="nil"/>
                </w:tcBorders>
                <w:shd w:val="clear" w:color="auto" w:fill="auto"/>
                <w:noWrap/>
                <w:vAlign w:val="bottom"/>
              </w:tcPr>
            </w:tcPrChange>
          </w:tcPr>
          <w:p w14:paraId="2A5FB7A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0" w:author="Sandra Godden" w:date="2023-10-13T14:59:00Z">
              <w:tcPr>
                <w:tcW w:w="3331" w:type="dxa"/>
                <w:tcBorders>
                  <w:top w:val="nil"/>
                  <w:left w:val="nil"/>
                  <w:bottom w:val="nil"/>
                  <w:right w:val="nil"/>
                </w:tcBorders>
                <w:shd w:val="clear" w:color="auto" w:fill="auto"/>
                <w:noWrap/>
                <w:vAlign w:val="bottom"/>
                <w:hideMark/>
              </w:tcPr>
            </w:tcPrChange>
          </w:tcPr>
          <w:p w14:paraId="351688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1" w:author="Sandra Godden" w:date="2023-10-13T14:59:00Z">
              <w:tcPr>
                <w:tcW w:w="3150" w:type="dxa"/>
                <w:tcBorders>
                  <w:top w:val="nil"/>
                  <w:left w:val="nil"/>
                  <w:bottom w:val="nil"/>
                  <w:right w:val="nil"/>
                </w:tcBorders>
                <w:shd w:val="clear" w:color="auto" w:fill="auto"/>
                <w:noWrap/>
                <w:vAlign w:val="bottom"/>
                <w:hideMark/>
              </w:tcPr>
            </w:tcPrChange>
          </w:tcPr>
          <w:p w14:paraId="3C8D93C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Change w:id="542" w:author="Sandra Godden" w:date="2023-10-13T14:59:00Z">
              <w:tcPr>
                <w:tcW w:w="1366" w:type="dxa"/>
                <w:tcBorders>
                  <w:top w:val="nil"/>
                  <w:left w:val="nil"/>
                  <w:bottom w:val="nil"/>
                  <w:right w:val="nil"/>
                </w:tcBorders>
                <w:shd w:val="clear" w:color="auto" w:fill="auto"/>
                <w:noWrap/>
                <w:vAlign w:val="bottom"/>
                <w:hideMark/>
              </w:tcPr>
            </w:tcPrChange>
          </w:tcPr>
          <w:p w14:paraId="1E6A043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43" w:author="Sandra Godden" w:date="2023-10-13T14:59:00Z">
              <w:tcPr>
                <w:tcW w:w="984" w:type="dxa"/>
                <w:tcBorders>
                  <w:top w:val="nil"/>
                  <w:left w:val="nil"/>
                  <w:bottom w:val="nil"/>
                  <w:right w:val="nil"/>
                </w:tcBorders>
                <w:shd w:val="clear" w:color="auto" w:fill="auto"/>
                <w:noWrap/>
                <w:vAlign w:val="bottom"/>
                <w:hideMark/>
              </w:tcPr>
            </w:tcPrChange>
          </w:tcPr>
          <w:p w14:paraId="642FA4A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D34B6A">
        <w:tblPrEx>
          <w:tblW w:w="9730" w:type="dxa"/>
          <w:tblPrExChange w:id="544" w:author="Sandra Godden" w:date="2023-10-13T14:59:00Z">
            <w:tblPrEx>
              <w:tblW w:w="9730" w:type="dxa"/>
            </w:tblPrEx>
          </w:tblPrExChange>
        </w:tblPrEx>
        <w:trPr>
          <w:trHeight w:val="290"/>
          <w:trPrChange w:id="545"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46" w:author="Sandra Godden" w:date="2023-10-13T14:59:00Z">
              <w:tcPr>
                <w:tcW w:w="899" w:type="dxa"/>
                <w:tcBorders>
                  <w:top w:val="nil"/>
                  <w:left w:val="nil"/>
                  <w:bottom w:val="nil"/>
                  <w:right w:val="nil"/>
                </w:tcBorders>
                <w:shd w:val="clear" w:color="auto" w:fill="auto"/>
                <w:noWrap/>
                <w:vAlign w:val="bottom"/>
              </w:tcPr>
            </w:tcPrChange>
          </w:tcPr>
          <w:p w14:paraId="5C504E0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7" w:author="Sandra Godden" w:date="2023-10-13T14:59:00Z">
              <w:tcPr>
                <w:tcW w:w="3331" w:type="dxa"/>
                <w:tcBorders>
                  <w:top w:val="nil"/>
                  <w:left w:val="nil"/>
                  <w:bottom w:val="nil"/>
                  <w:right w:val="nil"/>
                </w:tcBorders>
                <w:shd w:val="clear" w:color="auto" w:fill="auto"/>
                <w:noWrap/>
                <w:vAlign w:val="bottom"/>
                <w:hideMark/>
              </w:tcPr>
            </w:tcPrChange>
          </w:tcPr>
          <w:p w14:paraId="0FCF852C"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48" w:author="Sandra Godden" w:date="2023-10-13T14:59:00Z">
              <w:tcPr>
                <w:tcW w:w="3150" w:type="dxa"/>
                <w:tcBorders>
                  <w:top w:val="nil"/>
                  <w:left w:val="nil"/>
                  <w:bottom w:val="nil"/>
                  <w:right w:val="nil"/>
                </w:tcBorders>
                <w:shd w:val="clear" w:color="auto" w:fill="auto"/>
                <w:noWrap/>
                <w:vAlign w:val="bottom"/>
                <w:hideMark/>
              </w:tcPr>
            </w:tcPrChange>
          </w:tcPr>
          <w:p w14:paraId="273495C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49" w:author="Sandra Godden" w:date="2023-10-13T14:59:00Z">
              <w:tcPr>
                <w:tcW w:w="1366" w:type="dxa"/>
                <w:tcBorders>
                  <w:top w:val="nil"/>
                  <w:left w:val="nil"/>
                  <w:bottom w:val="nil"/>
                  <w:right w:val="nil"/>
                </w:tcBorders>
                <w:shd w:val="clear" w:color="auto" w:fill="auto"/>
                <w:noWrap/>
                <w:vAlign w:val="bottom"/>
                <w:hideMark/>
              </w:tcPr>
            </w:tcPrChange>
          </w:tcPr>
          <w:p w14:paraId="2763580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Change w:id="550" w:author="Sandra Godden" w:date="2023-10-13T14:59:00Z">
              <w:tcPr>
                <w:tcW w:w="984" w:type="dxa"/>
                <w:tcBorders>
                  <w:top w:val="nil"/>
                  <w:left w:val="nil"/>
                  <w:bottom w:val="nil"/>
                  <w:right w:val="nil"/>
                </w:tcBorders>
                <w:shd w:val="clear" w:color="auto" w:fill="auto"/>
                <w:noWrap/>
                <w:vAlign w:val="bottom"/>
                <w:hideMark/>
              </w:tcPr>
            </w:tcPrChange>
          </w:tcPr>
          <w:p w14:paraId="2935B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D53DC9">
        <w:trPr>
          <w:trHeight w:val="738"/>
        </w:trPr>
        <w:tc>
          <w:tcPr>
            <w:tcW w:w="4230" w:type="dxa"/>
            <w:gridSpan w:val="2"/>
            <w:tcBorders>
              <w:top w:val="nil"/>
              <w:left w:val="nil"/>
              <w:bottom w:val="nil"/>
              <w:right w:val="nil"/>
            </w:tcBorders>
            <w:shd w:val="clear" w:color="auto" w:fill="auto"/>
            <w:noWrap/>
            <w:vAlign w:val="bottom"/>
          </w:tcPr>
          <w:p w14:paraId="5910A531" w14:textId="75DC5E07"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w:t>
            </w:r>
            <w:ins w:id="551" w:author="Caitlin Jeffrey" w:date="2023-10-26T14:56:00Z">
              <w:r w:rsidR="00737613">
                <w:rPr>
                  <w:rFonts w:ascii="Times New Roman" w:eastAsia="Times New Roman" w:hAnsi="Times New Roman" w:cs="Times New Roman"/>
                  <w:color w:val="000000"/>
                </w:rPr>
                <w:t xml:space="preserve"> </w:t>
              </w:r>
            </w:ins>
            <w:del w:id="552" w:author="Caitlin Jeffrey" w:date="2023-10-26T14:56:00Z">
              <w:r w:rsidR="002B746A" w:rsidRPr="00604EDE" w:rsidDel="00737613">
                <w:rPr>
                  <w:rFonts w:ascii="Times New Roman" w:eastAsia="Times New Roman" w:hAnsi="Times New Roman" w:cs="Times New Roman"/>
                  <w:color w:val="000000"/>
                </w:rPr>
                <w:delText>-</w:delText>
              </w:r>
            </w:del>
            <w:r w:rsidR="002B746A" w:rsidRPr="00604EDE">
              <w:rPr>
                <w:rFonts w:ascii="Times New Roman" w:eastAsia="Times New Roman" w:hAnsi="Times New Roman" w:cs="Times New Roman"/>
                <w:color w:val="000000"/>
              </w:rPr>
              <w:t>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D34B6A">
        <w:tblPrEx>
          <w:tblW w:w="9730" w:type="dxa"/>
          <w:tblPrExChange w:id="553" w:author="Sandra Godden" w:date="2023-10-13T14:59:00Z">
            <w:tblPrEx>
              <w:tblW w:w="9730" w:type="dxa"/>
            </w:tblPrEx>
          </w:tblPrExChange>
        </w:tblPrEx>
        <w:trPr>
          <w:trHeight w:val="729"/>
          <w:trPrChange w:id="554" w:author="Sandra Godden" w:date="2023-10-13T14:59:00Z">
            <w:trPr>
              <w:trHeight w:val="729"/>
            </w:trPr>
          </w:trPrChange>
        </w:trPr>
        <w:tc>
          <w:tcPr>
            <w:tcW w:w="1080" w:type="dxa"/>
            <w:tcBorders>
              <w:top w:val="nil"/>
              <w:left w:val="nil"/>
              <w:bottom w:val="nil"/>
              <w:right w:val="nil"/>
            </w:tcBorders>
            <w:shd w:val="clear" w:color="auto" w:fill="auto"/>
            <w:noWrap/>
            <w:vAlign w:val="bottom"/>
            <w:tcPrChange w:id="555" w:author="Sandra Godden" w:date="2023-10-13T14:59:00Z">
              <w:tcPr>
                <w:tcW w:w="899" w:type="dxa"/>
                <w:tcBorders>
                  <w:top w:val="nil"/>
                  <w:left w:val="nil"/>
                  <w:bottom w:val="nil"/>
                  <w:right w:val="nil"/>
                </w:tcBorders>
                <w:shd w:val="clear" w:color="auto" w:fill="auto"/>
                <w:noWrap/>
                <w:vAlign w:val="bottom"/>
              </w:tcPr>
            </w:tcPrChange>
          </w:tcPr>
          <w:p w14:paraId="6FDCB3F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56" w:author="Sandra Godden" w:date="2023-10-13T14:59:00Z">
              <w:tcPr>
                <w:tcW w:w="3331" w:type="dxa"/>
                <w:tcBorders>
                  <w:top w:val="nil"/>
                  <w:left w:val="nil"/>
                  <w:bottom w:val="nil"/>
                  <w:right w:val="nil"/>
                </w:tcBorders>
                <w:shd w:val="clear" w:color="auto" w:fill="auto"/>
                <w:noWrap/>
                <w:vAlign w:val="bottom"/>
                <w:hideMark/>
              </w:tcPr>
            </w:tcPrChange>
          </w:tcPr>
          <w:p w14:paraId="00F187B1"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Change w:id="557" w:author="Sandra Godden" w:date="2023-10-13T14:59:00Z">
              <w:tcPr>
                <w:tcW w:w="3150" w:type="dxa"/>
                <w:tcBorders>
                  <w:top w:val="nil"/>
                  <w:left w:val="nil"/>
                  <w:bottom w:val="nil"/>
                  <w:right w:val="nil"/>
                </w:tcBorders>
                <w:shd w:val="clear" w:color="auto" w:fill="auto"/>
                <w:noWrap/>
                <w:vAlign w:val="bottom"/>
                <w:hideMark/>
              </w:tcPr>
            </w:tcPrChange>
          </w:tcPr>
          <w:p w14:paraId="4CEF4D2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558" w:author="Sandra Godden" w:date="2023-10-13T14:59:00Z">
              <w:tcPr>
                <w:tcW w:w="1366" w:type="dxa"/>
                <w:tcBorders>
                  <w:top w:val="nil"/>
                  <w:left w:val="nil"/>
                  <w:bottom w:val="nil"/>
                  <w:right w:val="nil"/>
                </w:tcBorders>
                <w:shd w:val="clear" w:color="auto" w:fill="auto"/>
                <w:noWrap/>
                <w:vAlign w:val="bottom"/>
                <w:hideMark/>
              </w:tcPr>
            </w:tcPrChange>
          </w:tcPr>
          <w:p w14:paraId="1370497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Change w:id="559" w:author="Sandra Godden" w:date="2023-10-13T14:59:00Z">
              <w:tcPr>
                <w:tcW w:w="984" w:type="dxa"/>
                <w:tcBorders>
                  <w:top w:val="nil"/>
                  <w:left w:val="nil"/>
                  <w:bottom w:val="nil"/>
                  <w:right w:val="nil"/>
                </w:tcBorders>
                <w:shd w:val="clear" w:color="auto" w:fill="auto"/>
                <w:noWrap/>
                <w:vAlign w:val="bottom"/>
                <w:hideMark/>
              </w:tcPr>
            </w:tcPrChange>
          </w:tcPr>
          <w:p w14:paraId="55BFD75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D34B6A">
        <w:tblPrEx>
          <w:tblW w:w="9730" w:type="dxa"/>
          <w:tblPrExChange w:id="560" w:author="Sandra Godden" w:date="2023-10-13T14:59:00Z">
            <w:tblPrEx>
              <w:tblW w:w="9730" w:type="dxa"/>
            </w:tblPrEx>
          </w:tblPrExChange>
        </w:tblPrEx>
        <w:trPr>
          <w:trHeight w:val="290"/>
          <w:trPrChange w:id="56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62" w:author="Sandra Godden" w:date="2023-10-13T14:59:00Z">
              <w:tcPr>
                <w:tcW w:w="899" w:type="dxa"/>
                <w:tcBorders>
                  <w:top w:val="nil"/>
                  <w:left w:val="nil"/>
                  <w:bottom w:val="nil"/>
                  <w:right w:val="nil"/>
                </w:tcBorders>
                <w:shd w:val="clear" w:color="auto" w:fill="auto"/>
                <w:noWrap/>
                <w:vAlign w:val="bottom"/>
              </w:tcPr>
            </w:tcPrChange>
          </w:tcPr>
          <w:p w14:paraId="272B08C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3" w:author="Sandra Godden" w:date="2023-10-13T14:59:00Z">
              <w:tcPr>
                <w:tcW w:w="3331" w:type="dxa"/>
                <w:tcBorders>
                  <w:top w:val="nil"/>
                  <w:left w:val="nil"/>
                  <w:bottom w:val="nil"/>
                  <w:right w:val="nil"/>
                </w:tcBorders>
                <w:shd w:val="clear" w:color="auto" w:fill="auto"/>
                <w:noWrap/>
                <w:vAlign w:val="bottom"/>
                <w:hideMark/>
              </w:tcPr>
            </w:tcPrChange>
          </w:tcPr>
          <w:p w14:paraId="38FBF9C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4" w:author="Sandra Godden" w:date="2023-10-13T14:59:00Z">
              <w:tcPr>
                <w:tcW w:w="3150" w:type="dxa"/>
                <w:tcBorders>
                  <w:top w:val="nil"/>
                  <w:left w:val="nil"/>
                  <w:bottom w:val="nil"/>
                  <w:right w:val="nil"/>
                </w:tcBorders>
                <w:shd w:val="clear" w:color="auto" w:fill="auto"/>
                <w:noWrap/>
                <w:vAlign w:val="bottom"/>
                <w:hideMark/>
              </w:tcPr>
            </w:tcPrChange>
          </w:tcPr>
          <w:p w14:paraId="35AA387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Change w:id="565" w:author="Sandra Godden" w:date="2023-10-13T14:59:00Z">
              <w:tcPr>
                <w:tcW w:w="1366" w:type="dxa"/>
                <w:tcBorders>
                  <w:top w:val="nil"/>
                  <w:left w:val="nil"/>
                  <w:bottom w:val="nil"/>
                  <w:right w:val="nil"/>
                </w:tcBorders>
                <w:shd w:val="clear" w:color="auto" w:fill="auto"/>
                <w:noWrap/>
                <w:vAlign w:val="bottom"/>
                <w:hideMark/>
              </w:tcPr>
            </w:tcPrChange>
          </w:tcPr>
          <w:p w14:paraId="5E43DEC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66" w:author="Sandra Godden" w:date="2023-10-13T14:59:00Z">
              <w:tcPr>
                <w:tcW w:w="984" w:type="dxa"/>
                <w:tcBorders>
                  <w:top w:val="nil"/>
                  <w:left w:val="nil"/>
                  <w:bottom w:val="nil"/>
                  <w:right w:val="nil"/>
                </w:tcBorders>
                <w:shd w:val="clear" w:color="auto" w:fill="auto"/>
                <w:noWrap/>
                <w:vAlign w:val="bottom"/>
                <w:hideMark/>
              </w:tcPr>
            </w:tcPrChange>
          </w:tcPr>
          <w:p w14:paraId="6CC74E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D34B6A">
        <w:tblPrEx>
          <w:tblW w:w="9730" w:type="dxa"/>
          <w:tblPrExChange w:id="567" w:author="Sandra Godden" w:date="2023-10-13T14:59:00Z">
            <w:tblPrEx>
              <w:tblW w:w="9730" w:type="dxa"/>
            </w:tblPrEx>
          </w:tblPrExChange>
        </w:tblPrEx>
        <w:trPr>
          <w:trHeight w:val="290"/>
          <w:trPrChange w:id="56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69" w:author="Sandra Godden" w:date="2023-10-13T14:59:00Z">
              <w:tcPr>
                <w:tcW w:w="899" w:type="dxa"/>
                <w:tcBorders>
                  <w:top w:val="nil"/>
                  <w:left w:val="nil"/>
                  <w:bottom w:val="nil"/>
                  <w:right w:val="nil"/>
                </w:tcBorders>
                <w:shd w:val="clear" w:color="auto" w:fill="auto"/>
                <w:noWrap/>
                <w:vAlign w:val="bottom"/>
              </w:tcPr>
            </w:tcPrChange>
          </w:tcPr>
          <w:p w14:paraId="5633AD4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70" w:author="Sandra Godden" w:date="2023-10-13T14:59:00Z">
              <w:tcPr>
                <w:tcW w:w="3331" w:type="dxa"/>
                <w:tcBorders>
                  <w:top w:val="nil"/>
                  <w:left w:val="nil"/>
                  <w:bottom w:val="nil"/>
                  <w:right w:val="nil"/>
                </w:tcBorders>
                <w:shd w:val="clear" w:color="auto" w:fill="auto"/>
                <w:noWrap/>
                <w:vAlign w:val="bottom"/>
                <w:hideMark/>
              </w:tcPr>
            </w:tcPrChange>
          </w:tcPr>
          <w:p w14:paraId="178BC142" w14:textId="476B8732"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571" w:author="Sandra Godden" w:date="2023-10-13T14:59:00Z">
              <w:tcPr>
                <w:tcW w:w="3150" w:type="dxa"/>
                <w:tcBorders>
                  <w:top w:val="nil"/>
                  <w:left w:val="nil"/>
                  <w:bottom w:val="nil"/>
                  <w:right w:val="nil"/>
                </w:tcBorders>
                <w:shd w:val="clear" w:color="auto" w:fill="auto"/>
                <w:noWrap/>
                <w:vAlign w:val="bottom"/>
                <w:hideMark/>
              </w:tcPr>
            </w:tcPrChange>
          </w:tcPr>
          <w:p w14:paraId="6781BE7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72" w:author="Sandra Godden" w:date="2023-10-13T14:59:00Z">
              <w:tcPr>
                <w:tcW w:w="1366" w:type="dxa"/>
                <w:tcBorders>
                  <w:top w:val="nil"/>
                  <w:left w:val="nil"/>
                  <w:bottom w:val="nil"/>
                  <w:right w:val="nil"/>
                </w:tcBorders>
                <w:shd w:val="clear" w:color="auto" w:fill="auto"/>
                <w:noWrap/>
                <w:vAlign w:val="bottom"/>
                <w:hideMark/>
              </w:tcPr>
            </w:tcPrChange>
          </w:tcPr>
          <w:p w14:paraId="7775C67B"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Change w:id="573" w:author="Sandra Godden" w:date="2023-10-13T14:59:00Z">
              <w:tcPr>
                <w:tcW w:w="984" w:type="dxa"/>
                <w:tcBorders>
                  <w:top w:val="nil"/>
                  <w:left w:val="nil"/>
                  <w:bottom w:val="nil"/>
                  <w:right w:val="nil"/>
                </w:tcBorders>
                <w:shd w:val="clear" w:color="auto" w:fill="auto"/>
                <w:noWrap/>
                <w:vAlign w:val="bottom"/>
                <w:hideMark/>
              </w:tcPr>
            </w:tcPrChange>
          </w:tcPr>
          <w:p w14:paraId="7C4C4D4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D34B6A">
        <w:tblPrEx>
          <w:tblW w:w="9730" w:type="dxa"/>
          <w:tblPrExChange w:id="574" w:author="Sandra Godden" w:date="2023-10-13T14:59:00Z">
            <w:tblPrEx>
              <w:tblW w:w="9730" w:type="dxa"/>
            </w:tblPrEx>
          </w:tblPrExChange>
        </w:tblPrEx>
        <w:trPr>
          <w:trHeight w:val="423"/>
          <w:trPrChange w:id="575" w:author="Sandra Godden" w:date="2023-10-13T14:59:00Z">
            <w:trPr>
              <w:trHeight w:val="423"/>
            </w:trPr>
          </w:trPrChange>
        </w:trPr>
        <w:tc>
          <w:tcPr>
            <w:tcW w:w="1080" w:type="dxa"/>
            <w:tcBorders>
              <w:top w:val="nil"/>
              <w:left w:val="nil"/>
              <w:bottom w:val="nil"/>
              <w:right w:val="nil"/>
            </w:tcBorders>
            <w:shd w:val="clear" w:color="auto" w:fill="auto"/>
            <w:noWrap/>
            <w:vAlign w:val="bottom"/>
            <w:tcPrChange w:id="576" w:author="Sandra Godden" w:date="2023-10-13T14:59:00Z">
              <w:tcPr>
                <w:tcW w:w="899" w:type="dxa"/>
                <w:tcBorders>
                  <w:top w:val="nil"/>
                  <w:left w:val="nil"/>
                  <w:bottom w:val="nil"/>
                  <w:right w:val="nil"/>
                </w:tcBorders>
                <w:shd w:val="clear" w:color="auto" w:fill="auto"/>
                <w:noWrap/>
                <w:vAlign w:val="bottom"/>
              </w:tcPr>
            </w:tcPrChange>
          </w:tcPr>
          <w:p w14:paraId="7186E8C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77" w:author="Sandra Godden" w:date="2023-10-13T14:59:00Z">
              <w:tcPr>
                <w:tcW w:w="3331" w:type="dxa"/>
                <w:tcBorders>
                  <w:top w:val="nil"/>
                  <w:left w:val="nil"/>
                  <w:bottom w:val="nil"/>
                  <w:right w:val="nil"/>
                </w:tcBorders>
                <w:shd w:val="clear" w:color="auto" w:fill="auto"/>
                <w:noWrap/>
                <w:vAlign w:val="bottom"/>
                <w:hideMark/>
              </w:tcPr>
            </w:tcPrChange>
          </w:tcPr>
          <w:p w14:paraId="5F9D83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578" w:author="Sandra Godden" w:date="2023-10-13T14:59:00Z">
              <w:tcPr>
                <w:tcW w:w="3150" w:type="dxa"/>
                <w:tcBorders>
                  <w:top w:val="nil"/>
                  <w:left w:val="nil"/>
                  <w:bottom w:val="nil"/>
                  <w:right w:val="nil"/>
                </w:tcBorders>
                <w:shd w:val="clear" w:color="auto" w:fill="auto"/>
                <w:noWrap/>
                <w:vAlign w:val="bottom"/>
                <w:hideMark/>
              </w:tcPr>
            </w:tcPrChange>
          </w:tcPr>
          <w:p w14:paraId="38CF368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79" w:author="Sandra Godden" w:date="2023-10-13T14:59:00Z">
              <w:tcPr>
                <w:tcW w:w="1366" w:type="dxa"/>
                <w:tcBorders>
                  <w:top w:val="nil"/>
                  <w:left w:val="nil"/>
                  <w:bottom w:val="nil"/>
                  <w:right w:val="nil"/>
                </w:tcBorders>
                <w:shd w:val="clear" w:color="auto" w:fill="auto"/>
                <w:noWrap/>
                <w:vAlign w:val="bottom"/>
                <w:hideMark/>
              </w:tcPr>
            </w:tcPrChange>
          </w:tcPr>
          <w:p w14:paraId="006B31E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Change w:id="580" w:author="Sandra Godden" w:date="2023-10-13T14:59:00Z">
              <w:tcPr>
                <w:tcW w:w="984" w:type="dxa"/>
                <w:tcBorders>
                  <w:top w:val="nil"/>
                  <w:left w:val="nil"/>
                  <w:bottom w:val="nil"/>
                  <w:right w:val="nil"/>
                </w:tcBorders>
                <w:shd w:val="clear" w:color="auto" w:fill="auto"/>
                <w:noWrap/>
                <w:vAlign w:val="bottom"/>
                <w:hideMark/>
              </w:tcPr>
            </w:tcPrChange>
          </w:tcPr>
          <w:p w14:paraId="2B67585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D53DC9">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D34B6A">
        <w:tblPrEx>
          <w:tblW w:w="9730" w:type="dxa"/>
          <w:tblPrExChange w:id="581" w:author="Sandra Godden" w:date="2023-10-13T14:59:00Z">
            <w:tblPrEx>
              <w:tblW w:w="9730" w:type="dxa"/>
            </w:tblPrEx>
          </w:tblPrExChange>
        </w:tblPrEx>
        <w:trPr>
          <w:trHeight w:val="290"/>
          <w:trPrChange w:id="582"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83" w:author="Sandra Godden" w:date="2023-10-13T14:59:00Z">
              <w:tcPr>
                <w:tcW w:w="899" w:type="dxa"/>
                <w:tcBorders>
                  <w:top w:val="nil"/>
                  <w:left w:val="nil"/>
                  <w:bottom w:val="nil"/>
                  <w:right w:val="nil"/>
                </w:tcBorders>
                <w:shd w:val="clear" w:color="auto" w:fill="auto"/>
                <w:noWrap/>
                <w:vAlign w:val="bottom"/>
              </w:tcPr>
            </w:tcPrChange>
          </w:tcPr>
          <w:p w14:paraId="4363A45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84" w:author="Sandra Godden" w:date="2023-10-13T14:59:00Z">
              <w:tcPr>
                <w:tcW w:w="3331" w:type="dxa"/>
                <w:tcBorders>
                  <w:top w:val="nil"/>
                  <w:left w:val="nil"/>
                  <w:bottom w:val="nil"/>
                  <w:right w:val="nil"/>
                </w:tcBorders>
                <w:shd w:val="clear" w:color="auto" w:fill="auto"/>
                <w:noWrap/>
                <w:vAlign w:val="bottom"/>
                <w:hideMark/>
              </w:tcPr>
            </w:tcPrChange>
          </w:tcPr>
          <w:p w14:paraId="60A39802"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85" w:author="Sandra Godden" w:date="2023-10-13T14:59:00Z">
              <w:tcPr>
                <w:tcW w:w="3150" w:type="dxa"/>
                <w:tcBorders>
                  <w:top w:val="nil"/>
                  <w:left w:val="nil"/>
                  <w:bottom w:val="nil"/>
                  <w:right w:val="nil"/>
                </w:tcBorders>
                <w:shd w:val="clear" w:color="auto" w:fill="auto"/>
                <w:noWrap/>
                <w:vAlign w:val="bottom"/>
                <w:hideMark/>
              </w:tcPr>
            </w:tcPrChange>
          </w:tcPr>
          <w:p w14:paraId="7F0B63B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86" w:author="Sandra Godden" w:date="2023-10-13T14:59:00Z">
              <w:tcPr>
                <w:tcW w:w="1366" w:type="dxa"/>
                <w:tcBorders>
                  <w:top w:val="nil"/>
                  <w:left w:val="nil"/>
                  <w:bottom w:val="nil"/>
                  <w:right w:val="nil"/>
                </w:tcBorders>
                <w:shd w:val="clear" w:color="auto" w:fill="auto"/>
                <w:noWrap/>
                <w:vAlign w:val="bottom"/>
                <w:hideMark/>
              </w:tcPr>
            </w:tcPrChange>
          </w:tcPr>
          <w:p w14:paraId="72FE096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Change w:id="587" w:author="Sandra Godden" w:date="2023-10-13T14:59:00Z">
              <w:tcPr>
                <w:tcW w:w="984" w:type="dxa"/>
                <w:tcBorders>
                  <w:top w:val="nil"/>
                  <w:left w:val="nil"/>
                  <w:bottom w:val="nil"/>
                  <w:right w:val="nil"/>
                </w:tcBorders>
                <w:shd w:val="clear" w:color="auto" w:fill="auto"/>
                <w:noWrap/>
                <w:vAlign w:val="bottom"/>
                <w:hideMark/>
              </w:tcPr>
            </w:tcPrChange>
          </w:tcPr>
          <w:p w14:paraId="16BC64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D34B6A">
        <w:tblPrEx>
          <w:tblW w:w="9730" w:type="dxa"/>
          <w:tblPrExChange w:id="588" w:author="Sandra Godden" w:date="2023-10-13T14:59:00Z">
            <w:tblPrEx>
              <w:tblW w:w="9730" w:type="dxa"/>
            </w:tblPrEx>
          </w:tblPrExChange>
        </w:tblPrEx>
        <w:trPr>
          <w:trHeight w:val="290"/>
          <w:trPrChange w:id="589"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90" w:author="Sandra Godden" w:date="2023-10-13T14:59:00Z">
              <w:tcPr>
                <w:tcW w:w="899" w:type="dxa"/>
                <w:tcBorders>
                  <w:top w:val="nil"/>
                  <w:left w:val="nil"/>
                  <w:bottom w:val="nil"/>
                  <w:right w:val="nil"/>
                </w:tcBorders>
                <w:shd w:val="clear" w:color="auto" w:fill="auto"/>
                <w:noWrap/>
                <w:vAlign w:val="bottom"/>
              </w:tcPr>
            </w:tcPrChange>
          </w:tcPr>
          <w:p w14:paraId="55EC304C"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1" w:author="Sandra Godden" w:date="2023-10-13T14:59:00Z">
              <w:tcPr>
                <w:tcW w:w="3331" w:type="dxa"/>
                <w:tcBorders>
                  <w:top w:val="nil"/>
                  <w:left w:val="nil"/>
                  <w:bottom w:val="nil"/>
                  <w:right w:val="nil"/>
                </w:tcBorders>
                <w:shd w:val="clear" w:color="auto" w:fill="auto"/>
                <w:noWrap/>
                <w:vAlign w:val="bottom"/>
                <w:hideMark/>
              </w:tcPr>
            </w:tcPrChange>
          </w:tcPr>
          <w:p w14:paraId="6105BFE1" w14:textId="27FD337E"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592" w:author="Sandra Godden" w:date="2023-10-13T14:59:00Z">
              <w:tcPr>
                <w:tcW w:w="3150" w:type="dxa"/>
                <w:tcBorders>
                  <w:top w:val="nil"/>
                  <w:left w:val="nil"/>
                  <w:bottom w:val="nil"/>
                  <w:right w:val="nil"/>
                </w:tcBorders>
                <w:shd w:val="clear" w:color="auto" w:fill="auto"/>
                <w:noWrap/>
                <w:vAlign w:val="bottom"/>
                <w:hideMark/>
              </w:tcPr>
            </w:tcPrChange>
          </w:tcPr>
          <w:p w14:paraId="349F06A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93" w:author="Sandra Godden" w:date="2023-10-13T14:59:00Z">
              <w:tcPr>
                <w:tcW w:w="1366" w:type="dxa"/>
                <w:tcBorders>
                  <w:top w:val="nil"/>
                  <w:left w:val="nil"/>
                  <w:bottom w:val="nil"/>
                  <w:right w:val="nil"/>
                </w:tcBorders>
                <w:shd w:val="clear" w:color="auto" w:fill="auto"/>
                <w:noWrap/>
                <w:vAlign w:val="bottom"/>
                <w:hideMark/>
              </w:tcPr>
            </w:tcPrChange>
          </w:tcPr>
          <w:p w14:paraId="53CE6445"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Change w:id="594" w:author="Sandra Godden" w:date="2023-10-13T14:59:00Z">
              <w:tcPr>
                <w:tcW w:w="984" w:type="dxa"/>
                <w:tcBorders>
                  <w:top w:val="nil"/>
                  <w:left w:val="nil"/>
                  <w:bottom w:val="nil"/>
                  <w:right w:val="nil"/>
                </w:tcBorders>
                <w:shd w:val="clear" w:color="auto" w:fill="auto"/>
                <w:noWrap/>
                <w:vAlign w:val="bottom"/>
                <w:hideMark/>
              </w:tcPr>
            </w:tcPrChange>
          </w:tcPr>
          <w:p w14:paraId="2FE988B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D34B6A">
        <w:tblPrEx>
          <w:tblW w:w="9730" w:type="dxa"/>
          <w:tblPrExChange w:id="595" w:author="Sandra Godden" w:date="2023-10-13T14:59:00Z">
            <w:tblPrEx>
              <w:tblW w:w="9730" w:type="dxa"/>
            </w:tblPrEx>
          </w:tblPrExChange>
        </w:tblPrEx>
        <w:trPr>
          <w:trHeight w:val="290"/>
          <w:trPrChange w:id="59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97" w:author="Sandra Godden" w:date="2023-10-13T14:59:00Z">
              <w:tcPr>
                <w:tcW w:w="899" w:type="dxa"/>
                <w:tcBorders>
                  <w:top w:val="nil"/>
                  <w:left w:val="nil"/>
                  <w:bottom w:val="nil"/>
                  <w:right w:val="nil"/>
                </w:tcBorders>
                <w:shd w:val="clear" w:color="auto" w:fill="auto"/>
                <w:noWrap/>
                <w:vAlign w:val="bottom"/>
              </w:tcPr>
            </w:tcPrChange>
          </w:tcPr>
          <w:p w14:paraId="046C477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8" w:author="Sandra Godden" w:date="2023-10-13T14:59:00Z">
              <w:tcPr>
                <w:tcW w:w="3331" w:type="dxa"/>
                <w:tcBorders>
                  <w:top w:val="nil"/>
                  <w:left w:val="nil"/>
                  <w:bottom w:val="nil"/>
                  <w:right w:val="nil"/>
                </w:tcBorders>
                <w:shd w:val="clear" w:color="auto" w:fill="auto"/>
                <w:noWrap/>
                <w:vAlign w:val="bottom"/>
                <w:hideMark/>
              </w:tcPr>
            </w:tcPrChange>
          </w:tcPr>
          <w:p w14:paraId="48FE0E79"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599"/>
            <w:r w:rsidRPr="00604EDE">
              <w:rPr>
                <w:rFonts w:ascii="Times New Roman" w:eastAsia="Times New Roman" w:hAnsi="Times New Roman" w:cs="Times New Roman"/>
                <w:color w:val="000000"/>
              </w:rPr>
              <w:t>Average hygiene score</w:t>
            </w:r>
            <w:commentRangeEnd w:id="599"/>
            <w:r w:rsidR="00D34B6A">
              <w:rPr>
                <w:rStyle w:val="CommentReference"/>
                <w:rFonts w:eastAsiaTheme="minorEastAsia"/>
              </w:rPr>
              <w:commentReference w:id="599"/>
            </w:r>
          </w:p>
        </w:tc>
        <w:tc>
          <w:tcPr>
            <w:tcW w:w="3150" w:type="dxa"/>
            <w:tcBorders>
              <w:top w:val="nil"/>
              <w:left w:val="nil"/>
              <w:bottom w:val="nil"/>
              <w:right w:val="nil"/>
            </w:tcBorders>
            <w:shd w:val="clear" w:color="auto" w:fill="auto"/>
            <w:noWrap/>
            <w:vAlign w:val="bottom"/>
            <w:hideMark/>
            <w:tcPrChange w:id="600" w:author="Sandra Godden" w:date="2023-10-13T14:59:00Z">
              <w:tcPr>
                <w:tcW w:w="3150" w:type="dxa"/>
                <w:tcBorders>
                  <w:top w:val="nil"/>
                  <w:left w:val="nil"/>
                  <w:bottom w:val="nil"/>
                  <w:right w:val="nil"/>
                </w:tcBorders>
                <w:shd w:val="clear" w:color="auto" w:fill="auto"/>
                <w:noWrap/>
                <w:vAlign w:val="bottom"/>
                <w:hideMark/>
              </w:tcPr>
            </w:tcPrChange>
          </w:tcPr>
          <w:p w14:paraId="557E0FE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01" w:author="Sandra Godden" w:date="2023-10-13T14:59:00Z">
              <w:tcPr>
                <w:tcW w:w="1366" w:type="dxa"/>
                <w:tcBorders>
                  <w:top w:val="nil"/>
                  <w:left w:val="nil"/>
                  <w:bottom w:val="nil"/>
                  <w:right w:val="nil"/>
                </w:tcBorders>
                <w:shd w:val="clear" w:color="auto" w:fill="auto"/>
                <w:noWrap/>
                <w:vAlign w:val="bottom"/>
                <w:hideMark/>
              </w:tcPr>
            </w:tcPrChange>
          </w:tcPr>
          <w:p w14:paraId="6035B40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Change w:id="602" w:author="Sandra Godden" w:date="2023-10-13T14:59:00Z">
              <w:tcPr>
                <w:tcW w:w="984" w:type="dxa"/>
                <w:tcBorders>
                  <w:top w:val="nil"/>
                  <w:left w:val="nil"/>
                  <w:bottom w:val="nil"/>
                  <w:right w:val="nil"/>
                </w:tcBorders>
                <w:shd w:val="clear" w:color="auto" w:fill="auto"/>
                <w:noWrap/>
                <w:vAlign w:val="bottom"/>
                <w:hideMark/>
              </w:tcPr>
            </w:tcPrChange>
          </w:tcPr>
          <w:p w14:paraId="0747CAC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D53DC9">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D34B6A">
        <w:tblPrEx>
          <w:tblW w:w="9730" w:type="dxa"/>
          <w:tblPrExChange w:id="603" w:author="Sandra Godden" w:date="2023-10-13T14:59:00Z">
            <w:tblPrEx>
              <w:tblW w:w="9730" w:type="dxa"/>
            </w:tblPrEx>
          </w:tblPrExChange>
        </w:tblPrEx>
        <w:trPr>
          <w:trHeight w:val="290"/>
          <w:trPrChange w:id="604"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05" w:author="Sandra Godden" w:date="2023-10-13T14:59:00Z">
              <w:tcPr>
                <w:tcW w:w="899" w:type="dxa"/>
                <w:tcBorders>
                  <w:top w:val="nil"/>
                  <w:left w:val="nil"/>
                  <w:bottom w:val="nil"/>
                  <w:right w:val="nil"/>
                </w:tcBorders>
                <w:shd w:val="clear" w:color="auto" w:fill="auto"/>
                <w:noWrap/>
                <w:vAlign w:val="bottom"/>
              </w:tcPr>
            </w:tcPrChange>
          </w:tcPr>
          <w:p w14:paraId="4F8B2D6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06" w:author="Sandra Godden" w:date="2023-10-13T14:59:00Z">
              <w:tcPr>
                <w:tcW w:w="3331" w:type="dxa"/>
                <w:tcBorders>
                  <w:top w:val="nil"/>
                  <w:left w:val="nil"/>
                  <w:bottom w:val="nil"/>
                  <w:right w:val="nil"/>
                </w:tcBorders>
                <w:shd w:val="clear" w:color="auto" w:fill="auto"/>
                <w:noWrap/>
                <w:vAlign w:val="bottom"/>
                <w:hideMark/>
              </w:tcPr>
            </w:tcPrChange>
          </w:tcPr>
          <w:p w14:paraId="2959A15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Change w:id="607" w:author="Sandra Godden" w:date="2023-10-13T14:59:00Z">
              <w:tcPr>
                <w:tcW w:w="3150" w:type="dxa"/>
                <w:tcBorders>
                  <w:top w:val="nil"/>
                  <w:left w:val="nil"/>
                  <w:bottom w:val="nil"/>
                  <w:right w:val="nil"/>
                </w:tcBorders>
                <w:shd w:val="clear" w:color="auto" w:fill="auto"/>
                <w:noWrap/>
                <w:vAlign w:val="bottom"/>
                <w:hideMark/>
              </w:tcPr>
            </w:tcPrChange>
          </w:tcPr>
          <w:p w14:paraId="6E90113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Change w:id="608" w:author="Sandra Godden" w:date="2023-10-13T14:59:00Z">
              <w:tcPr>
                <w:tcW w:w="1366" w:type="dxa"/>
                <w:tcBorders>
                  <w:top w:val="nil"/>
                  <w:left w:val="nil"/>
                  <w:bottom w:val="nil"/>
                  <w:right w:val="nil"/>
                </w:tcBorders>
                <w:shd w:val="clear" w:color="auto" w:fill="auto"/>
                <w:noWrap/>
                <w:vAlign w:val="bottom"/>
                <w:hideMark/>
              </w:tcPr>
            </w:tcPrChange>
          </w:tcPr>
          <w:p w14:paraId="27F0B60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Change w:id="609" w:author="Sandra Godden" w:date="2023-10-13T14:59:00Z">
              <w:tcPr>
                <w:tcW w:w="984" w:type="dxa"/>
                <w:tcBorders>
                  <w:top w:val="nil"/>
                  <w:left w:val="nil"/>
                  <w:bottom w:val="nil"/>
                  <w:right w:val="nil"/>
                </w:tcBorders>
                <w:shd w:val="clear" w:color="auto" w:fill="auto"/>
                <w:noWrap/>
                <w:vAlign w:val="bottom"/>
                <w:hideMark/>
              </w:tcPr>
            </w:tcPrChange>
          </w:tcPr>
          <w:p w14:paraId="5883348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D34B6A">
        <w:tblPrEx>
          <w:tblW w:w="9730" w:type="dxa"/>
          <w:tblPrExChange w:id="610" w:author="Sandra Godden" w:date="2023-10-13T14:59:00Z">
            <w:tblPrEx>
              <w:tblW w:w="9730" w:type="dxa"/>
            </w:tblPrEx>
          </w:tblPrExChange>
        </w:tblPrEx>
        <w:trPr>
          <w:trHeight w:val="290"/>
          <w:trPrChange w:id="61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12" w:author="Sandra Godden" w:date="2023-10-13T14:59:00Z">
              <w:tcPr>
                <w:tcW w:w="899" w:type="dxa"/>
                <w:tcBorders>
                  <w:top w:val="nil"/>
                  <w:left w:val="nil"/>
                  <w:bottom w:val="nil"/>
                  <w:right w:val="nil"/>
                </w:tcBorders>
                <w:shd w:val="clear" w:color="auto" w:fill="auto"/>
                <w:noWrap/>
                <w:vAlign w:val="bottom"/>
              </w:tcPr>
            </w:tcPrChange>
          </w:tcPr>
          <w:p w14:paraId="0CD6EB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3" w:author="Sandra Godden" w:date="2023-10-13T14:59:00Z">
              <w:tcPr>
                <w:tcW w:w="3331" w:type="dxa"/>
                <w:tcBorders>
                  <w:top w:val="nil"/>
                  <w:left w:val="nil"/>
                  <w:bottom w:val="nil"/>
                  <w:right w:val="nil"/>
                </w:tcBorders>
                <w:shd w:val="clear" w:color="auto" w:fill="auto"/>
                <w:noWrap/>
                <w:vAlign w:val="bottom"/>
                <w:hideMark/>
              </w:tcPr>
            </w:tcPrChange>
          </w:tcPr>
          <w:p w14:paraId="2C06CF0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4" w:author="Sandra Godden" w:date="2023-10-13T14:59:00Z">
              <w:tcPr>
                <w:tcW w:w="3150" w:type="dxa"/>
                <w:tcBorders>
                  <w:top w:val="nil"/>
                  <w:left w:val="nil"/>
                  <w:bottom w:val="nil"/>
                  <w:right w:val="nil"/>
                </w:tcBorders>
                <w:shd w:val="clear" w:color="auto" w:fill="auto"/>
                <w:noWrap/>
                <w:vAlign w:val="bottom"/>
                <w:hideMark/>
              </w:tcPr>
            </w:tcPrChange>
          </w:tcPr>
          <w:p w14:paraId="1C41971D"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Change w:id="615" w:author="Sandra Godden" w:date="2023-10-13T14:59:00Z">
              <w:tcPr>
                <w:tcW w:w="1366" w:type="dxa"/>
                <w:tcBorders>
                  <w:top w:val="nil"/>
                  <w:left w:val="nil"/>
                  <w:bottom w:val="nil"/>
                  <w:right w:val="nil"/>
                </w:tcBorders>
                <w:shd w:val="clear" w:color="auto" w:fill="auto"/>
                <w:noWrap/>
                <w:vAlign w:val="bottom"/>
                <w:hideMark/>
              </w:tcPr>
            </w:tcPrChange>
          </w:tcPr>
          <w:p w14:paraId="1B4EFD4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16" w:author="Sandra Godden" w:date="2023-10-13T14:59:00Z">
              <w:tcPr>
                <w:tcW w:w="984" w:type="dxa"/>
                <w:tcBorders>
                  <w:top w:val="nil"/>
                  <w:left w:val="nil"/>
                  <w:bottom w:val="nil"/>
                  <w:right w:val="nil"/>
                </w:tcBorders>
                <w:shd w:val="clear" w:color="auto" w:fill="auto"/>
                <w:noWrap/>
                <w:vAlign w:val="bottom"/>
                <w:hideMark/>
              </w:tcPr>
            </w:tcPrChange>
          </w:tcPr>
          <w:p w14:paraId="4056E95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D34B6A">
        <w:tblPrEx>
          <w:tblW w:w="9730" w:type="dxa"/>
          <w:tblPrExChange w:id="617" w:author="Sandra Godden" w:date="2023-10-13T14:59:00Z">
            <w:tblPrEx>
              <w:tblW w:w="9730" w:type="dxa"/>
            </w:tblPrEx>
          </w:tblPrExChange>
        </w:tblPrEx>
        <w:trPr>
          <w:trHeight w:val="290"/>
          <w:trPrChange w:id="61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19" w:author="Sandra Godden" w:date="2023-10-13T14:59:00Z">
              <w:tcPr>
                <w:tcW w:w="899" w:type="dxa"/>
                <w:tcBorders>
                  <w:top w:val="nil"/>
                  <w:left w:val="nil"/>
                  <w:bottom w:val="nil"/>
                  <w:right w:val="nil"/>
                </w:tcBorders>
                <w:shd w:val="clear" w:color="auto" w:fill="auto"/>
                <w:noWrap/>
                <w:vAlign w:val="bottom"/>
              </w:tcPr>
            </w:tcPrChange>
          </w:tcPr>
          <w:p w14:paraId="623422E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0" w:author="Sandra Godden" w:date="2023-10-13T14:59:00Z">
              <w:tcPr>
                <w:tcW w:w="3331" w:type="dxa"/>
                <w:tcBorders>
                  <w:top w:val="nil"/>
                  <w:left w:val="nil"/>
                  <w:bottom w:val="nil"/>
                  <w:right w:val="nil"/>
                </w:tcBorders>
                <w:shd w:val="clear" w:color="auto" w:fill="auto"/>
                <w:noWrap/>
                <w:vAlign w:val="bottom"/>
                <w:hideMark/>
              </w:tcPr>
            </w:tcPrChange>
          </w:tcPr>
          <w:p w14:paraId="052AF9B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Change w:id="621" w:author="Sandra Godden" w:date="2023-10-13T14:59:00Z">
              <w:tcPr>
                <w:tcW w:w="3150" w:type="dxa"/>
                <w:tcBorders>
                  <w:top w:val="nil"/>
                  <w:left w:val="nil"/>
                  <w:bottom w:val="nil"/>
                  <w:right w:val="nil"/>
                </w:tcBorders>
                <w:shd w:val="clear" w:color="auto" w:fill="auto"/>
                <w:noWrap/>
                <w:vAlign w:val="bottom"/>
                <w:hideMark/>
              </w:tcPr>
            </w:tcPrChange>
          </w:tcPr>
          <w:p w14:paraId="5CBBA5F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622" w:author="Sandra Godden" w:date="2023-10-13T14:59:00Z">
              <w:tcPr>
                <w:tcW w:w="1366" w:type="dxa"/>
                <w:tcBorders>
                  <w:top w:val="nil"/>
                  <w:left w:val="nil"/>
                  <w:bottom w:val="nil"/>
                  <w:right w:val="nil"/>
                </w:tcBorders>
                <w:shd w:val="clear" w:color="auto" w:fill="auto"/>
                <w:noWrap/>
                <w:vAlign w:val="bottom"/>
                <w:hideMark/>
              </w:tcPr>
            </w:tcPrChange>
          </w:tcPr>
          <w:p w14:paraId="25DBF56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Change w:id="623" w:author="Sandra Godden" w:date="2023-10-13T14:59:00Z">
              <w:tcPr>
                <w:tcW w:w="984" w:type="dxa"/>
                <w:tcBorders>
                  <w:top w:val="nil"/>
                  <w:left w:val="nil"/>
                  <w:bottom w:val="nil"/>
                  <w:right w:val="nil"/>
                </w:tcBorders>
                <w:shd w:val="clear" w:color="auto" w:fill="auto"/>
                <w:noWrap/>
                <w:vAlign w:val="bottom"/>
                <w:hideMark/>
              </w:tcPr>
            </w:tcPrChange>
          </w:tcPr>
          <w:p w14:paraId="0262AB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D34B6A">
        <w:tblPrEx>
          <w:tblW w:w="9730" w:type="dxa"/>
          <w:tblPrExChange w:id="624" w:author="Sandra Godden" w:date="2023-10-13T14:59:00Z">
            <w:tblPrEx>
              <w:tblW w:w="9730" w:type="dxa"/>
            </w:tblPrEx>
          </w:tblPrExChange>
        </w:tblPrEx>
        <w:trPr>
          <w:trHeight w:val="290"/>
          <w:trPrChange w:id="625"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26" w:author="Sandra Godden" w:date="2023-10-13T14:59:00Z">
              <w:tcPr>
                <w:tcW w:w="899" w:type="dxa"/>
                <w:tcBorders>
                  <w:top w:val="nil"/>
                  <w:left w:val="nil"/>
                  <w:bottom w:val="nil"/>
                  <w:right w:val="nil"/>
                </w:tcBorders>
                <w:shd w:val="clear" w:color="auto" w:fill="auto"/>
                <w:noWrap/>
                <w:vAlign w:val="bottom"/>
              </w:tcPr>
            </w:tcPrChange>
          </w:tcPr>
          <w:p w14:paraId="5130225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7" w:author="Sandra Godden" w:date="2023-10-13T14:59:00Z">
              <w:tcPr>
                <w:tcW w:w="3331" w:type="dxa"/>
                <w:tcBorders>
                  <w:top w:val="nil"/>
                  <w:left w:val="nil"/>
                  <w:bottom w:val="nil"/>
                  <w:right w:val="nil"/>
                </w:tcBorders>
                <w:shd w:val="clear" w:color="auto" w:fill="auto"/>
                <w:noWrap/>
                <w:vAlign w:val="bottom"/>
                <w:hideMark/>
              </w:tcPr>
            </w:tcPrChange>
          </w:tcPr>
          <w:p w14:paraId="3EA23DE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8" w:author="Sandra Godden" w:date="2023-10-13T14:59:00Z">
              <w:tcPr>
                <w:tcW w:w="3150" w:type="dxa"/>
                <w:tcBorders>
                  <w:top w:val="nil"/>
                  <w:left w:val="nil"/>
                  <w:bottom w:val="nil"/>
                  <w:right w:val="nil"/>
                </w:tcBorders>
                <w:shd w:val="clear" w:color="auto" w:fill="auto"/>
                <w:noWrap/>
                <w:vAlign w:val="bottom"/>
                <w:hideMark/>
              </w:tcPr>
            </w:tcPrChange>
          </w:tcPr>
          <w:p w14:paraId="712D4F4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Change w:id="629" w:author="Sandra Godden" w:date="2023-10-13T14:59:00Z">
              <w:tcPr>
                <w:tcW w:w="1366" w:type="dxa"/>
                <w:tcBorders>
                  <w:top w:val="nil"/>
                  <w:left w:val="nil"/>
                  <w:bottom w:val="nil"/>
                  <w:right w:val="nil"/>
                </w:tcBorders>
                <w:shd w:val="clear" w:color="auto" w:fill="auto"/>
                <w:noWrap/>
                <w:vAlign w:val="bottom"/>
                <w:hideMark/>
              </w:tcPr>
            </w:tcPrChange>
          </w:tcPr>
          <w:p w14:paraId="724870B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30" w:author="Sandra Godden" w:date="2023-10-13T14:59:00Z">
              <w:tcPr>
                <w:tcW w:w="984" w:type="dxa"/>
                <w:tcBorders>
                  <w:top w:val="nil"/>
                  <w:left w:val="nil"/>
                  <w:bottom w:val="nil"/>
                  <w:right w:val="nil"/>
                </w:tcBorders>
                <w:shd w:val="clear" w:color="auto" w:fill="auto"/>
                <w:noWrap/>
                <w:vAlign w:val="bottom"/>
                <w:hideMark/>
              </w:tcPr>
            </w:tcPrChange>
          </w:tcPr>
          <w:p w14:paraId="601960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D34B6A">
        <w:tblPrEx>
          <w:tblW w:w="9730" w:type="dxa"/>
          <w:tblPrExChange w:id="631" w:author="Sandra Godden" w:date="2023-10-13T14:59:00Z">
            <w:tblPrEx>
              <w:tblW w:w="9730" w:type="dxa"/>
            </w:tblPrEx>
          </w:tblPrExChange>
        </w:tblPrEx>
        <w:trPr>
          <w:trHeight w:val="290"/>
          <w:trPrChange w:id="632"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33" w:author="Sandra Godden" w:date="2023-10-13T14:59:00Z">
              <w:tcPr>
                <w:tcW w:w="899" w:type="dxa"/>
                <w:tcBorders>
                  <w:top w:val="nil"/>
                  <w:left w:val="nil"/>
                  <w:bottom w:val="nil"/>
                  <w:right w:val="nil"/>
                </w:tcBorders>
                <w:shd w:val="clear" w:color="auto" w:fill="auto"/>
                <w:noWrap/>
                <w:vAlign w:val="bottom"/>
              </w:tcPr>
            </w:tcPrChange>
          </w:tcPr>
          <w:p w14:paraId="54D96ABE"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34" w:author="Sandra Godden" w:date="2023-10-13T14:59:00Z">
              <w:tcPr>
                <w:tcW w:w="3331" w:type="dxa"/>
                <w:tcBorders>
                  <w:top w:val="nil"/>
                  <w:left w:val="nil"/>
                  <w:bottom w:val="nil"/>
                  <w:right w:val="nil"/>
                </w:tcBorders>
                <w:shd w:val="clear" w:color="auto" w:fill="auto"/>
                <w:noWrap/>
                <w:vAlign w:val="bottom"/>
                <w:hideMark/>
              </w:tcPr>
            </w:tcPrChange>
          </w:tcPr>
          <w:p w14:paraId="33E0E366"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35" w:author="Sandra Godden" w:date="2023-10-13T14:59:00Z">
              <w:tcPr>
                <w:tcW w:w="3150" w:type="dxa"/>
                <w:tcBorders>
                  <w:top w:val="nil"/>
                  <w:left w:val="nil"/>
                  <w:bottom w:val="nil"/>
                  <w:right w:val="nil"/>
                </w:tcBorders>
                <w:shd w:val="clear" w:color="auto" w:fill="auto"/>
                <w:noWrap/>
                <w:vAlign w:val="bottom"/>
                <w:hideMark/>
              </w:tcPr>
            </w:tcPrChange>
          </w:tcPr>
          <w:p w14:paraId="55809A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36" w:author="Sandra Godden" w:date="2023-10-13T14:59:00Z">
              <w:tcPr>
                <w:tcW w:w="1366" w:type="dxa"/>
                <w:tcBorders>
                  <w:top w:val="nil"/>
                  <w:left w:val="nil"/>
                  <w:bottom w:val="nil"/>
                  <w:right w:val="nil"/>
                </w:tcBorders>
                <w:shd w:val="clear" w:color="auto" w:fill="auto"/>
                <w:noWrap/>
                <w:vAlign w:val="bottom"/>
                <w:hideMark/>
              </w:tcPr>
            </w:tcPrChange>
          </w:tcPr>
          <w:p w14:paraId="41C2162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Change w:id="637" w:author="Sandra Godden" w:date="2023-10-13T14:59:00Z">
              <w:tcPr>
                <w:tcW w:w="984" w:type="dxa"/>
                <w:tcBorders>
                  <w:top w:val="nil"/>
                  <w:left w:val="nil"/>
                  <w:bottom w:val="nil"/>
                  <w:right w:val="nil"/>
                </w:tcBorders>
                <w:shd w:val="clear" w:color="auto" w:fill="auto"/>
                <w:noWrap/>
                <w:vAlign w:val="bottom"/>
                <w:hideMark/>
              </w:tcPr>
            </w:tcPrChange>
          </w:tcPr>
          <w:p w14:paraId="4DD9D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D34B6A">
        <w:tblPrEx>
          <w:tblW w:w="9730" w:type="dxa"/>
          <w:tblPrExChange w:id="638" w:author="Sandra Godden" w:date="2023-10-13T14:59:00Z">
            <w:tblPrEx>
              <w:tblW w:w="9730" w:type="dxa"/>
            </w:tblPrEx>
          </w:tblPrExChange>
        </w:tblPrEx>
        <w:trPr>
          <w:trHeight w:val="290"/>
          <w:trPrChange w:id="639"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40" w:author="Sandra Godden" w:date="2023-10-13T14:59:00Z">
              <w:tcPr>
                <w:tcW w:w="899" w:type="dxa"/>
                <w:tcBorders>
                  <w:top w:val="nil"/>
                  <w:left w:val="nil"/>
                  <w:bottom w:val="nil"/>
                  <w:right w:val="nil"/>
                </w:tcBorders>
                <w:shd w:val="clear" w:color="auto" w:fill="auto"/>
                <w:noWrap/>
                <w:vAlign w:val="bottom"/>
              </w:tcPr>
            </w:tcPrChange>
          </w:tcPr>
          <w:p w14:paraId="29880574"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41" w:author="Sandra Godden" w:date="2023-10-13T14:59:00Z">
              <w:tcPr>
                <w:tcW w:w="3331" w:type="dxa"/>
                <w:tcBorders>
                  <w:top w:val="nil"/>
                  <w:left w:val="nil"/>
                  <w:bottom w:val="nil"/>
                  <w:right w:val="nil"/>
                </w:tcBorders>
                <w:shd w:val="clear" w:color="auto" w:fill="auto"/>
                <w:noWrap/>
                <w:vAlign w:val="bottom"/>
                <w:hideMark/>
              </w:tcPr>
            </w:tcPrChange>
          </w:tcPr>
          <w:p w14:paraId="6245FFCA" w14:textId="37AD206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42" w:author="Sandra Godden" w:date="2023-10-13T14:59:00Z">
              <w:tcPr>
                <w:tcW w:w="3150" w:type="dxa"/>
                <w:tcBorders>
                  <w:top w:val="nil"/>
                  <w:left w:val="nil"/>
                  <w:bottom w:val="nil"/>
                  <w:right w:val="nil"/>
                </w:tcBorders>
                <w:shd w:val="clear" w:color="auto" w:fill="auto"/>
                <w:noWrap/>
                <w:vAlign w:val="bottom"/>
                <w:hideMark/>
              </w:tcPr>
            </w:tcPrChange>
          </w:tcPr>
          <w:p w14:paraId="3272E1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43" w:author="Sandra Godden" w:date="2023-10-13T14:59:00Z">
              <w:tcPr>
                <w:tcW w:w="1366" w:type="dxa"/>
                <w:tcBorders>
                  <w:top w:val="nil"/>
                  <w:left w:val="nil"/>
                  <w:bottom w:val="nil"/>
                  <w:right w:val="nil"/>
                </w:tcBorders>
                <w:shd w:val="clear" w:color="auto" w:fill="auto"/>
                <w:noWrap/>
                <w:vAlign w:val="bottom"/>
                <w:hideMark/>
              </w:tcPr>
            </w:tcPrChange>
          </w:tcPr>
          <w:p w14:paraId="7C46403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Change w:id="644" w:author="Sandra Godden" w:date="2023-10-13T14:59:00Z">
              <w:tcPr>
                <w:tcW w:w="984" w:type="dxa"/>
                <w:tcBorders>
                  <w:top w:val="nil"/>
                  <w:left w:val="nil"/>
                  <w:bottom w:val="nil"/>
                  <w:right w:val="nil"/>
                </w:tcBorders>
                <w:shd w:val="clear" w:color="auto" w:fill="auto"/>
                <w:noWrap/>
                <w:vAlign w:val="bottom"/>
                <w:hideMark/>
              </w:tcPr>
            </w:tcPrChange>
          </w:tcPr>
          <w:p w14:paraId="2E1970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D34B6A">
        <w:tblPrEx>
          <w:tblW w:w="9730" w:type="dxa"/>
          <w:tblPrExChange w:id="645" w:author="Sandra Godden" w:date="2023-10-13T14:59:00Z">
            <w:tblPrEx>
              <w:tblW w:w="9730" w:type="dxa"/>
            </w:tblPrEx>
          </w:tblPrExChange>
        </w:tblPrEx>
        <w:trPr>
          <w:trHeight w:val="290"/>
          <w:trPrChange w:id="64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47" w:author="Sandra Godden" w:date="2023-10-13T14:59:00Z">
              <w:tcPr>
                <w:tcW w:w="899" w:type="dxa"/>
                <w:tcBorders>
                  <w:top w:val="nil"/>
                  <w:left w:val="nil"/>
                  <w:bottom w:val="nil"/>
                  <w:right w:val="nil"/>
                </w:tcBorders>
                <w:shd w:val="clear" w:color="auto" w:fill="auto"/>
                <w:noWrap/>
                <w:vAlign w:val="bottom"/>
              </w:tcPr>
            </w:tcPrChange>
          </w:tcPr>
          <w:p w14:paraId="110A4DD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48" w:author="Sandra Godden" w:date="2023-10-13T14:59:00Z">
              <w:tcPr>
                <w:tcW w:w="3331" w:type="dxa"/>
                <w:tcBorders>
                  <w:top w:val="nil"/>
                  <w:left w:val="nil"/>
                  <w:bottom w:val="nil"/>
                  <w:right w:val="nil"/>
                </w:tcBorders>
                <w:shd w:val="clear" w:color="auto" w:fill="auto"/>
                <w:noWrap/>
                <w:vAlign w:val="bottom"/>
                <w:hideMark/>
              </w:tcPr>
            </w:tcPrChange>
          </w:tcPr>
          <w:p w14:paraId="53592192"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649" w:author="Sandra Godden" w:date="2023-10-13T14:59:00Z">
              <w:tcPr>
                <w:tcW w:w="3150" w:type="dxa"/>
                <w:tcBorders>
                  <w:top w:val="nil"/>
                  <w:left w:val="nil"/>
                  <w:bottom w:val="nil"/>
                  <w:right w:val="nil"/>
                </w:tcBorders>
                <w:shd w:val="clear" w:color="auto" w:fill="auto"/>
                <w:noWrap/>
                <w:vAlign w:val="bottom"/>
                <w:hideMark/>
              </w:tcPr>
            </w:tcPrChange>
          </w:tcPr>
          <w:p w14:paraId="1D69D08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50" w:author="Sandra Godden" w:date="2023-10-13T14:59:00Z">
              <w:tcPr>
                <w:tcW w:w="1366" w:type="dxa"/>
                <w:tcBorders>
                  <w:top w:val="nil"/>
                  <w:left w:val="nil"/>
                  <w:bottom w:val="nil"/>
                  <w:right w:val="nil"/>
                </w:tcBorders>
                <w:shd w:val="clear" w:color="auto" w:fill="auto"/>
                <w:noWrap/>
                <w:vAlign w:val="bottom"/>
                <w:hideMark/>
              </w:tcPr>
            </w:tcPrChange>
          </w:tcPr>
          <w:p w14:paraId="7F71B9D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Change w:id="651" w:author="Sandra Godden" w:date="2023-10-13T14:59:00Z">
              <w:tcPr>
                <w:tcW w:w="984" w:type="dxa"/>
                <w:tcBorders>
                  <w:top w:val="nil"/>
                  <w:left w:val="nil"/>
                  <w:bottom w:val="nil"/>
                  <w:right w:val="nil"/>
                </w:tcBorders>
                <w:shd w:val="clear" w:color="auto" w:fill="auto"/>
                <w:noWrap/>
                <w:vAlign w:val="bottom"/>
                <w:hideMark/>
              </w:tcPr>
            </w:tcPrChange>
          </w:tcPr>
          <w:p w14:paraId="48F41F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D53DC9">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D34B6A">
        <w:tblPrEx>
          <w:tblW w:w="9730" w:type="dxa"/>
          <w:tblPrExChange w:id="652" w:author="Sandra Godden" w:date="2023-10-13T14:59:00Z">
            <w:tblPrEx>
              <w:tblW w:w="9730" w:type="dxa"/>
            </w:tblPrEx>
          </w:tblPrExChange>
        </w:tblPrEx>
        <w:trPr>
          <w:trHeight w:val="290"/>
          <w:trPrChange w:id="653"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54" w:author="Sandra Godden" w:date="2023-10-13T14:59:00Z">
              <w:tcPr>
                <w:tcW w:w="899" w:type="dxa"/>
                <w:tcBorders>
                  <w:top w:val="nil"/>
                  <w:left w:val="nil"/>
                  <w:bottom w:val="nil"/>
                  <w:right w:val="nil"/>
                </w:tcBorders>
                <w:shd w:val="clear" w:color="auto" w:fill="auto"/>
                <w:noWrap/>
                <w:vAlign w:val="bottom"/>
              </w:tcPr>
            </w:tcPrChange>
          </w:tcPr>
          <w:p w14:paraId="1AA19616"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55" w:author="Sandra Godden" w:date="2023-10-13T14:59:00Z">
              <w:tcPr>
                <w:tcW w:w="3331" w:type="dxa"/>
                <w:tcBorders>
                  <w:top w:val="nil"/>
                  <w:left w:val="nil"/>
                  <w:bottom w:val="nil"/>
                  <w:right w:val="nil"/>
                </w:tcBorders>
                <w:shd w:val="clear" w:color="auto" w:fill="auto"/>
                <w:noWrap/>
                <w:vAlign w:val="bottom"/>
                <w:hideMark/>
              </w:tcPr>
            </w:tcPrChange>
          </w:tcPr>
          <w:p w14:paraId="440784F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Change w:id="656" w:author="Sandra Godden" w:date="2023-10-13T14:59:00Z">
              <w:tcPr>
                <w:tcW w:w="3150" w:type="dxa"/>
                <w:tcBorders>
                  <w:top w:val="nil"/>
                  <w:left w:val="nil"/>
                  <w:bottom w:val="nil"/>
                  <w:right w:val="nil"/>
                </w:tcBorders>
                <w:shd w:val="clear" w:color="auto" w:fill="auto"/>
                <w:noWrap/>
                <w:vAlign w:val="bottom"/>
                <w:hideMark/>
              </w:tcPr>
            </w:tcPrChange>
          </w:tcPr>
          <w:p w14:paraId="6F84A955"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657" w:author="Sandra Godden" w:date="2023-10-13T14:59:00Z">
              <w:tcPr>
                <w:tcW w:w="1366" w:type="dxa"/>
                <w:tcBorders>
                  <w:top w:val="nil"/>
                  <w:left w:val="nil"/>
                  <w:bottom w:val="nil"/>
                  <w:right w:val="nil"/>
                </w:tcBorders>
                <w:shd w:val="clear" w:color="auto" w:fill="auto"/>
                <w:noWrap/>
                <w:vAlign w:val="bottom"/>
                <w:hideMark/>
              </w:tcPr>
            </w:tcPrChange>
          </w:tcPr>
          <w:p w14:paraId="4F61052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Change w:id="658" w:author="Sandra Godden" w:date="2023-10-13T14:59:00Z">
              <w:tcPr>
                <w:tcW w:w="984" w:type="dxa"/>
                <w:tcBorders>
                  <w:top w:val="nil"/>
                  <w:left w:val="nil"/>
                  <w:bottom w:val="nil"/>
                  <w:right w:val="nil"/>
                </w:tcBorders>
                <w:shd w:val="clear" w:color="auto" w:fill="auto"/>
                <w:noWrap/>
                <w:vAlign w:val="bottom"/>
                <w:hideMark/>
              </w:tcPr>
            </w:tcPrChange>
          </w:tcPr>
          <w:p w14:paraId="580FC34B" w14:textId="1D4F3B38"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D34B6A">
        <w:tblPrEx>
          <w:tblW w:w="9730" w:type="dxa"/>
          <w:tblPrExChange w:id="659" w:author="Sandra Godden" w:date="2023-10-13T14:59:00Z">
            <w:tblPrEx>
              <w:tblW w:w="9730" w:type="dxa"/>
            </w:tblPrEx>
          </w:tblPrExChange>
        </w:tblPrEx>
        <w:trPr>
          <w:trHeight w:val="290"/>
          <w:trPrChange w:id="660"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61" w:author="Sandra Godden" w:date="2023-10-13T14:59:00Z">
              <w:tcPr>
                <w:tcW w:w="899" w:type="dxa"/>
                <w:tcBorders>
                  <w:top w:val="nil"/>
                  <w:left w:val="nil"/>
                  <w:bottom w:val="nil"/>
                  <w:right w:val="nil"/>
                </w:tcBorders>
                <w:shd w:val="clear" w:color="auto" w:fill="auto"/>
                <w:noWrap/>
                <w:vAlign w:val="bottom"/>
              </w:tcPr>
            </w:tcPrChange>
          </w:tcPr>
          <w:p w14:paraId="4E37C9A2"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62" w:author="Sandra Godden" w:date="2023-10-13T14:59:00Z">
              <w:tcPr>
                <w:tcW w:w="3331" w:type="dxa"/>
                <w:tcBorders>
                  <w:top w:val="nil"/>
                  <w:left w:val="nil"/>
                  <w:bottom w:val="nil"/>
                  <w:right w:val="nil"/>
                </w:tcBorders>
                <w:shd w:val="clear" w:color="auto" w:fill="auto"/>
                <w:noWrap/>
                <w:vAlign w:val="bottom"/>
                <w:hideMark/>
              </w:tcPr>
            </w:tcPrChange>
          </w:tcPr>
          <w:p w14:paraId="4D3F28B0"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Change w:id="663" w:author="Sandra Godden" w:date="2023-10-13T14:59:00Z">
              <w:tcPr>
                <w:tcW w:w="3150" w:type="dxa"/>
                <w:tcBorders>
                  <w:top w:val="nil"/>
                  <w:left w:val="nil"/>
                  <w:bottom w:val="nil"/>
                  <w:right w:val="nil"/>
                </w:tcBorders>
                <w:shd w:val="clear" w:color="auto" w:fill="auto"/>
                <w:noWrap/>
                <w:vAlign w:val="bottom"/>
                <w:hideMark/>
              </w:tcPr>
            </w:tcPrChange>
          </w:tcPr>
          <w:p w14:paraId="0B08C3C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664" w:author="Sandra Godden" w:date="2023-10-13T14:59:00Z">
              <w:tcPr>
                <w:tcW w:w="1366" w:type="dxa"/>
                <w:tcBorders>
                  <w:top w:val="nil"/>
                  <w:left w:val="nil"/>
                  <w:bottom w:val="nil"/>
                  <w:right w:val="nil"/>
                </w:tcBorders>
                <w:shd w:val="clear" w:color="auto" w:fill="auto"/>
                <w:noWrap/>
                <w:vAlign w:val="bottom"/>
                <w:hideMark/>
              </w:tcPr>
            </w:tcPrChange>
          </w:tcPr>
          <w:p w14:paraId="6A4C5D7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Change w:id="665" w:author="Sandra Godden" w:date="2023-10-13T14:59:00Z">
              <w:tcPr>
                <w:tcW w:w="984" w:type="dxa"/>
                <w:tcBorders>
                  <w:top w:val="nil"/>
                  <w:left w:val="nil"/>
                  <w:bottom w:val="nil"/>
                  <w:right w:val="nil"/>
                </w:tcBorders>
                <w:shd w:val="clear" w:color="auto" w:fill="auto"/>
                <w:noWrap/>
                <w:vAlign w:val="bottom"/>
                <w:hideMark/>
              </w:tcPr>
            </w:tcPrChange>
          </w:tcPr>
          <w:p w14:paraId="0EAAC82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D34B6A">
        <w:tblPrEx>
          <w:tblW w:w="9730" w:type="dxa"/>
          <w:tblPrExChange w:id="666" w:author="Sandra Godden" w:date="2023-10-13T14:59:00Z">
            <w:tblPrEx>
              <w:tblW w:w="9730" w:type="dxa"/>
            </w:tblPrEx>
          </w:tblPrExChange>
        </w:tblPrEx>
        <w:trPr>
          <w:trHeight w:val="290"/>
          <w:trPrChange w:id="667"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68" w:author="Sandra Godden" w:date="2023-10-13T14:59:00Z">
              <w:tcPr>
                <w:tcW w:w="899" w:type="dxa"/>
                <w:tcBorders>
                  <w:top w:val="nil"/>
                  <w:left w:val="nil"/>
                  <w:bottom w:val="nil"/>
                  <w:right w:val="nil"/>
                </w:tcBorders>
                <w:shd w:val="clear" w:color="auto" w:fill="auto"/>
                <w:noWrap/>
                <w:vAlign w:val="bottom"/>
              </w:tcPr>
            </w:tcPrChange>
          </w:tcPr>
          <w:p w14:paraId="1FC84A21"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Change w:id="669" w:author="Sandra Godden" w:date="2023-10-13T14:59:00Z">
              <w:tcPr>
                <w:tcW w:w="3331" w:type="dxa"/>
                <w:tcBorders>
                  <w:top w:val="nil"/>
                  <w:left w:val="nil"/>
                  <w:bottom w:val="nil"/>
                  <w:right w:val="nil"/>
                </w:tcBorders>
                <w:shd w:val="clear" w:color="auto" w:fill="auto"/>
                <w:vAlign w:val="bottom"/>
              </w:tcPr>
            </w:tcPrChange>
          </w:tcPr>
          <w:p w14:paraId="61D08CB5"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70" w:author="Sandra Godden" w:date="2023-10-13T14:59:00Z">
              <w:tcPr>
                <w:tcW w:w="3150" w:type="dxa"/>
                <w:tcBorders>
                  <w:top w:val="nil"/>
                  <w:left w:val="nil"/>
                  <w:bottom w:val="nil"/>
                  <w:right w:val="nil"/>
                </w:tcBorders>
                <w:shd w:val="clear" w:color="auto" w:fill="auto"/>
                <w:noWrap/>
                <w:vAlign w:val="bottom"/>
                <w:hideMark/>
              </w:tcPr>
            </w:tcPrChange>
          </w:tcPr>
          <w:p w14:paraId="18B2E8D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671" w:author="Sandra Godden" w:date="2023-10-13T14:59:00Z">
              <w:tcPr>
                <w:tcW w:w="1366" w:type="dxa"/>
                <w:tcBorders>
                  <w:top w:val="nil"/>
                  <w:left w:val="nil"/>
                  <w:bottom w:val="nil"/>
                  <w:right w:val="nil"/>
                </w:tcBorders>
                <w:shd w:val="clear" w:color="auto" w:fill="auto"/>
                <w:noWrap/>
                <w:vAlign w:val="bottom"/>
                <w:hideMark/>
              </w:tcPr>
            </w:tcPrChange>
          </w:tcPr>
          <w:p w14:paraId="229BB8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72" w:author="Sandra Godden" w:date="2023-10-13T14:59:00Z">
              <w:tcPr>
                <w:tcW w:w="984" w:type="dxa"/>
                <w:tcBorders>
                  <w:top w:val="nil"/>
                  <w:left w:val="nil"/>
                  <w:bottom w:val="nil"/>
                  <w:right w:val="nil"/>
                </w:tcBorders>
                <w:shd w:val="clear" w:color="auto" w:fill="auto"/>
                <w:noWrap/>
                <w:vAlign w:val="bottom"/>
                <w:hideMark/>
              </w:tcPr>
            </w:tcPrChange>
          </w:tcPr>
          <w:p w14:paraId="4B07C7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D34B6A">
        <w:tblPrEx>
          <w:tblW w:w="9730" w:type="dxa"/>
          <w:tblPrExChange w:id="673" w:author="Sandra Godden" w:date="2023-10-13T14:59:00Z">
            <w:tblPrEx>
              <w:tblW w:w="9730" w:type="dxa"/>
            </w:tblPrEx>
          </w:tblPrExChange>
        </w:tblPrEx>
        <w:trPr>
          <w:trHeight w:val="290"/>
          <w:trPrChange w:id="674"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75" w:author="Sandra Godden" w:date="2023-10-13T14:59:00Z">
              <w:tcPr>
                <w:tcW w:w="899" w:type="dxa"/>
                <w:tcBorders>
                  <w:top w:val="nil"/>
                  <w:left w:val="nil"/>
                  <w:bottom w:val="nil"/>
                  <w:right w:val="nil"/>
                </w:tcBorders>
                <w:shd w:val="clear" w:color="auto" w:fill="auto"/>
                <w:noWrap/>
                <w:vAlign w:val="bottom"/>
              </w:tcPr>
            </w:tcPrChange>
          </w:tcPr>
          <w:p w14:paraId="24BD0DA0"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76" w:author="Sandra Godden" w:date="2023-10-13T14:59:00Z">
              <w:tcPr>
                <w:tcW w:w="3331" w:type="dxa"/>
                <w:tcBorders>
                  <w:top w:val="nil"/>
                  <w:left w:val="nil"/>
                  <w:bottom w:val="nil"/>
                  <w:right w:val="nil"/>
                </w:tcBorders>
                <w:shd w:val="clear" w:color="auto" w:fill="auto"/>
                <w:noWrap/>
                <w:vAlign w:val="bottom"/>
                <w:hideMark/>
              </w:tcPr>
            </w:tcPrChange>
          </w:tcPr>
          <w:p w14:paraId="03C07DAF" w14:textId="77777777" w:rsidR="009910FE" w:rsidRPr="006E592D" w:rsidRDefault="009910FE" w:rsidP="00D53DC9">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Change w:id="677" w:author="Sandra Godden" w:date="2023-10-13T14:59:00Z">
              <w:tcPr>
                <w:tcW w:w="3150" w:type="dxa"/>
                <w:tcBorders>
                  <w:top w:val="nil"/>
                  <w:left w:val="nil"/>
                  <w:bottom w:val="nil"/>
                  <w:right w:val="nil"/>
                </w:tcBorders>
                <w:shd w:val="clear" w:color="auto" w:fill="auto"/>
                <w:noWrap/>
                <w:vAlign w:val="bottom"/>
                <w:hideMark/>
              </w:tcPr>
            </w:tcPrChange>
          </w:tcPr>
          <w:p w14:paraId="0AA24BC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78" w:author="Sandra Godden" w:date="2023-10-13T14:59:00Z">
              <w:tcPr>
                <w:tcW w:w="1366" w:type="dxa"/>
                <w:tcBorders>
                  <w:top w:val="nil"/>
                  <w:left w:val="nil"/>
                  <w:bottom w:val="nil"/>
                  <w:right w:val="nil"/>
                </w:tcBorders>
                <w:shd w:val="clear" w:color="auto" w:fill="auto"/>
                <w:noWrap/>
                <w:vAlign w:val="bottom"/>
                <w:hideMark/>
              </w:tcPr>
            </w:tcPrChange>
          </w:tcPr>
          <w:p w14:paraId="0F4234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Change w:id="679" w:author="Sandra Godden" w:date="2023-10-13T14:59:00Z">
              <w:tcPr>
                <w:tcW w:w="984" w:type="dxa"/>
                <w:tcBorders>
                  <w:top w:val="nil"/>
                  <w:left w:val="nil"/>
                  <w:bottom w:val="nil"/>
                  <w:right w:val="nil"/>
                </w:tcBorders>
                <w:shd w:val="clear" w:color="auto" w:fill="auto"/>
                <w:noWrap/>
                <w:vAlign w:val="bottom"/>
                <w:hideMark/>
              </w:tcPr>
            </w:tcPrChange>
          </w:tcPr>
          <w:p w14:paraId="79D60B0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D53DC9">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D34B6A">
        <w:tblPrEx>
          <w:tblW w:w="9730" w:type="dxa"/>
          <w:tblPrExChange w:id="680" w:author="Sandra Godden" w:date="2023-10-13T14:59:00Z">
            <w:tblPrEx>
              <w:tblW w:w="9730" w:type="dxa"/>
            </w:tblPrEx>
          </w:tblPrExChange>
        </w:tblPrEx>
        <w:trPr>
          <w:trHeight w:val="290"/>
          <w:trPrChange w:id="68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82" w:author="Sandra Godden" w:date="2023-10-13T14:59:00Z">
              <w:tcPr>
                <w:tcW w:w="899" w:type="dxa"/>
                <w:tcBorders>
                  <w:top w:val="nil"/>
                  <w:left w:val="nil"/>
                  <w:bottom w:val="nil"/>
                  <w:right w:val="nil"/>
                </w:tcBorders>
                <w:shd w:val="clear" w:color="auto" w:fill="auto"/>
                <w:noWrap/>
                <w:vAlign w:val="bottom"/>
              </w:tcPr>
            </w:tcPrChange>
          </w:tcPr>
          <w:p w14:paraId="69D550B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83" w:author="Sandra Godden" w:date="2023-10-13T14:59:00Z">
              <w:tcPr>
                <w:tcW w:w="3331" w:type="dxa"/>
                <w:tcBorders>
                  <w:top w:val="nil"/>
                  <w:left w:val="nil"/>
                  <w:bottom w:val="nil"/>
                  <w:right w:val="nil"/>
                </w:tcBorders>
                <w:shd w:val="clear" w:color="auto" w:fill="auto"/>
                <w:noWrap/>
                <w:vAlign w:val="bottom"/>
                <w:hideMark/>
              </w:tcPr>
            </w:tcPrChange>
          </w:tcPr>
          <w:p w14:paraId="37855BA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Change w:id="684" w:author="Sandra Godden" w:date="2023-10-13T14:59:00Z">
              <w:tcPr>
                <w:tcW w:w="3150" w:type="dxa"/>
                <w:tcBorders>
                  <w:top w:val="nil"/>
                  <w:left w:val="nil"/>
                  <w:bottom w:val="nil"/>
                  <w:right w:val="nil"/>
                </w:tcBorders>
                <w:shd w:val="clear" w:color="auto" w:fill="auto"/>
                <w:noWrap/>
                <w:vAlign w:val="bottom"/>
                <w:hideMark/>
              </w:tcPr>
            </w:tcPrChange>
          </w:tcPr>
          <w:p w14:paraId="121B2A0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685" w:author="Sandra Godden" w:date="2023-10-13T14:59:00Z">
              <w:tcPr>
                <w:tcW w:w="1366" w:type="dxa"/>
                <w:tcBorders>
                  <w:top w:val="nil"/>
                  <w:left w:val="nil"/>
                  <w:bottom w:val="nil"/>
                  <w:right w:val="nil"/>
                </w:tcBorders>
                <w:shd w:val="clear" w:color="auto" w:fill="auto"/>
                <w:noWrap/>
                <w:vAlign w:val="bottom"/>
                <w:hideMark/>
              </w:tcPr>
            </w:tcPrChange>
          </w:tcPr>
          <w:p w14:paraId="372940F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Change w:id="686" w:author="Sandra Godden" w:date="2023-10-13T14:59:00Z">
              <w:tcPr>
                <w:tcW w:w="984" w:type="dxa"/>
                <w:tcBorders>
                  <w:top w:val="nil"/>
                  <w:left w:val="nil"/>
                  <w:bottom w:val="nil"/>
                  <w:right w:val="nil"/>
                </w:tcBorders>
                <w:shd w:val="clear" w:color="auto" w:fill="auto"/>
                <w:noWrap/>
                <w:vAlign w:val="bottom"/>
                <w:hideMark/>
              </w:tcPr>
            </w:tcPrChange>
          </w:tcPr>
          <w:p w14:paraId="44AF04F3" w14:textId="32422DA6"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D34B6A">
        <w:tblPrEx>
          <w:tblW w:w="9730" w:type="dxa"/>
          <w:tblPrExChange w:id="687" w:author="Sandra Godden" w:date="2023-10-13T14:59:00Z">
            <w:tblPrEx>
              <w:tblW w:w="9730" w:type="dxa"/>
            </w:tblPrEx>
          </w:tblPrExChange>
        </w:tblPrEx>
        <w:trPr>
          <w:trHeight w:val="290"/>
          <w:trPrChange w:id="68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89" w:author="Sandra Godden" w:date="2023-10-13T14:59:00Z">
              <w:tcPr>
                <w:tcW w:w="899" w:type="dxa"/>
                <w:tcBorders>
                  <w:top w:val="nil"/>
                  <w:left w:val="nil"/>
                  <w:bottom w:val="nil"/>
                  <w:right w:val="nil"/>
                </w:tcBorders>
                <w:shd w:val="clear" w:color="auto" w:fill="auto"/>
                <w:noWrap/>
                <w:vAlign w:val="bottom"/>
              </w:tcPr>
            </w:tcPrChange>
          </w:tcPr>
          <w:p w14:paraId="69A9DC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90" w:author="Sandra Godden" w:date="2023-10-13T14:59:00Z">
              <w:tcPr>
                <w:tcW w:w="3331" w:type="dxa"/>
                <w:tcBorders>
                  <w:top w:val="nil"/>
                  <w:left w:val="nil"/>
                  <w:bottom w:val="nil"/>
                  <w:right w:val="nil"/>
                </w:tcBorders>
                <w:shd w:val="clear" w:color="auto" w:fill="auto"/>
                <w:noWrap/>
                <w:vAlign w:val="bottom"/>
                <w:hideMark/>
              </w:tcPr>
            </w:tcPrChange>
          </w:tcPr>
          <w:p w14:paraId="348B519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691" w:author="Sandra Godden" w:date="2023-10-13T14:59:00Z">
              <w:tcPr>
                <w:tcW w:w="3150" w:type="dxa"/>
                <w:tcBorders>
                  <w:top w:val="nil"/>
                  <w:left w:val="nil"/>
                  <w:bottom w:val="nil"/>
                  <w:right w:val="nil"/>
                </w:tcBorders>
                <w:shd w:val="clear" w:color="auto" w:fill="auto"/>
                <w:noWrap/>
                <w:vAlign w:val="bottom"/>
                <w:hideMark/>
              </w:tcPr>
            </w:tcPrChange>
          </w:tcPr>
          <w:p w14:paraId="5FC6145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692" w:author="Sandra Godden" w:date="2023-10-13T14:59:00Z">
              <w:tcPr>
                <w:tcW w:w="1366" w:type="dxa"/>
                <w:tcBorders>
                  <w:top w:val="nil"/>
                  <w:left w:val="nil"/>
                  <w:bottom w:val="nil"/>
                  <w:right w:val="nil"/>
                </w:tcBorders>
                <w:shd w:val="clear" w:color="auto" w:fill="auto"/>
                <w:noWrap/>
                <w:vAlign w:val="bottom"/>
                <w:hideMark/>
              </w:tcPr>
            </w:tcPrChange>
          </w:tcPr>
          <w:p w14:paraId="4D079C4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Change w:id="693" w:author="Sandra Godden" w:date="2023-10-13T14:59:00Z">
              <w:tcPr>
                <w:tcW w:w="984" w:type="dxa"/>
                <w:tcBorders>
                  <w:top w:val="nil"/>
                  <w:left w:val="nil"/>
                  <w:bottom w:val="nil"/>
                  <w:right w:val="nil"/>
                </w:tcBorders>
                <w:shd w:val="clear" w:color="auto" w:fill="auto"/>
                <w:noWrap/>
                <w:vAlign w:val="bottom"/>
                <w:hideMark/>
              </w:tcPr>
            </w:tcPrChange>
          </w:tcPr>
          <w:p w14:paraId="3802687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D34B6A">
        <w:tblPrEx>
          <w:tblW w:w="9730" w:type="dxa"/>
          <w:tblPrExChange w:id="694" w:author="Sandra Godden" w:date="2023-10-13T14:59:00Z">
            <w:tblPrEx>
              <w:tblW w:w="9730" w:type="dxa"/>
            </w:tblPrEx>
          </w:tblPrExChange>
        </w:tblPrEx>
        <w:trPr>
          <w:trHeight w:val="290"/>
          <w:trPrChange w:id="695"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696" w:author="Sandra Godden" w:date="2023-10-13T14:59:00Z">
              <w:tcPr>
                <w:tcW w:w="899" w:type="dxa"/>
                <w:tcBorders>
                  <w:top w:val="nil"/>
                  <w:left w:val="nil"/>
                  <w:bottom w:val="nil"/>
                  <w:right w:val="nil"/>
                </w:tcBorders>
                <w:shd w:val="clear" w:color="auto" w:fill="auto"/>
                <w:noWrap/>
                <w:vAlign w:val="bottom"/>
              </w:tcPr>
            </w:tcPrChange>
          </w:tcPr>
          <w:p w14:paraId="5ED47CF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697" w:author="Sandra Godden" w:date="2023-10-13T14:59:00Z">
              <w:tcPr>
                <w:tcW w:w="3331" w:type="dxa"/>
                <w:tcBorders>
                  <w:top w:val="nil"/>
                  <w:left w:val="nil"/>
                  <w:bottom w:val="nil"/>
                  <w:right w:val="nil"/>
                </w:tcBorders>
                <w:shd w:val="clear" w:color="auto" w:fill="auto"/>
                <w:noWrap/>
                <w:vAlign w:val="bottom"/>
              </w:tcPr>
            </w:tcPrChange>
          </w:tcPr>
          <w:p w14:paraId="18C9F10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698" w:author="Sandra Godden" w:date="2023-10-13T14:59:00Z">
              <w:tcPr>
                <w:tcW w:w="3150" w:type="dxa"/>
                <w:tcBorders>
                  <w:top w:val="nil"/>
                  <w:left w:val="nil"/>
                  <w:bottom w:val="nil"/>
                  <w:right w:val="nil"/>
                </w:tcBorders>
                <w:shd w:val="clear" w:color="auto" w:fill="auto"/>
                <w:noWrap/>
                <w:vAlign w:val="bottom"/>
              </w:tcPr>
            </w:tcPrChange>
          </w:tcPr>
          <w:p w14:paraId="1630A4B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Change w:id="699" w:author="Sandra Godden" w:date="2023-10-13T14:59:00Z">
              <w:tcPr>
                <w:tcW w:w="1366" w:type="dxa"/>
                <w:tcBorders>
                  <w:top w:val="nil"/>
                  <w:left w:val="nil"/>
                  <w:bottom w:val="nil"/>
                  <w:right w:val="nil"/>
                </w:tcBorders>
                <w:shd w:val="clear" w:color="auto" w:fill="auto"/>
                <w:noWrap/>
                <w:vAlign w:val="bottom"/>
              </w:tcPr>
            </w:tcPrChange>
          </w:tcPr>
          <w:p w14:paraId="632AB32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Change w:id="700" w:author="Sandra Godden" w:date="2023-10-13T14:59:00Z">
              <w:tcPr>
                <w:tcW w:w="984" w:type="dxa"/>
                <w:tcBorders>
                  <w:top w:val="nil"/>
                  <w:left w:val="nil"/>
                  <w:bottom w:val="nil"/>
                  <w:right w:val="nil"/>
                </w:tcBorders>
                <w:shd w:val="clear" w:color="auto" w:fill="auto"/>
                <w:noWrap/>
                <w:vAlign w:val="bottom"/>
              </w:tcPr>
            </w:tcPrChange>
          </w:tcPr>
          <w:p w14:paraId="7828AAD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D34B6A">
        <w:tblPrEx>
          <w:tblW w:w="9730" w:type="dxa"/>
          <w:tblPrExChange w:id="701" w:author="Sandra Godden" w:date="2023-10-13T14:59:00Z">
            <w:tblPrEx>
              <w:tblW w:w="9730" w:type="dxa"/>
            </w:tblPrEx>
          </w:tblPrExChange>
        </w:tblPrEx>
        <w:trPr>
          <w:trHeight w:val="290"/>
          <w:trPrChange w:id="702"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703" w:author="Sandra Godden" w:date="2023-10-13T14:59:00Z">
              <w:tcPr>
                <w:tcW w:w="899" w:type="dxa"/>
                <w:tcBorders>
                  <w:top w:val="nil"/>
                  <w:left w:val="nil"/>
                  <w:bottom w:val="nil"/>
                  <w:right w:val="nil"/>
                </w:tcBorders>
                <w:shd w:val="clear" w:color="auto" w:fill="auto"/>
                <w:noWrap/>
                <w:vAlign w:val="bottom"/>
              </w:tcPr>
            </w:tcPrChange>
          </w:tcPr>
          <w:p w14:paraId="12F880A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04" w:author="Sandra Godden" w:date="2023-10-13T14:59:00Z">
              <w:tcPr>
                <w:tcW w:w="3331" w:type="dxa"/>
                <w:tcBorders>
                  <w:top w:val="nil"/>
                  <w:left w:val="nil"/>
                  <w:bottom w:val="nil"/>
                  <w:right w:val="nil"/>
                </w:tcBorders>
                <w:shd w:val="clear" w:color="auto" w:fill="auto"/>
                <w:noWrap/>
                <w:vAlign w:val="bottom"/>
                <w:hideMark/>
              </w:tcPr>
            </w:tcPrChange>
          </w:tcPr>
          <w:p w14:paraId="626C76E9"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705" w:author="Sandra Godden" w:date="2023-10-13T14:59:00Z">
              <w:tcPr>
                <w:tcW w:w="3150" w:type="dxa"/>
                <w:tcBorders>
                  <w:top w:val="nil"/>
                  <w:left w:val="nil"/>
                  <w:bottom w:val="nil"/>
                  <w:right w:val="nil"/>
                </w:tcBorders>
                <w:shd w:val="clear" w:color="auto" w:fill="auto"/>
                <w:noWrap/>
                <w:vAlign w:val="bottom"/>
                <w:hideMark/>
              </w:tcPr>
            </w:tcPrChange>
          </w:tcPr>
          <w:p w14:paraId="761AA63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706" w:author="Sandra Godden" w:date="2023-10-13T14:59:00Z">
              <w:tcPr>
                <w:tcW w:w="1366" w:type="dxa"/>
                <w:tcBorders>
                  <w:top w:val="nil"/>
                  <w:left w:val="nil"/>
                  <w:bottom w:val="nil"/>
                  <w:right w:val="nil"/>
                </w:tcBorders>
                <w:shd w:val="clear" w:color="auto" w:fill="auto"/>
                <w:noWrap/>
                <w:vAlign w:val="bottom"/>
                <w:hideMark/>
              </w:tcPr>
            </w:tcPrChange>
          </w:tcPr>
          <w:p w14:paraId="7767FA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Change w:id="707" w:author="Sandra Godden" w:date="2023-10-13T14:59:00Z">
              <w:tcPr>
                <w:tcW w:w="984" w:type="dxa"/>
                <w:tcBorders>
                  <w:top w:val="nil"/>
                  <w:left w:val="nil"/>
                  <w:bottom w:val="nil"/>
                  <w:right w:val="nil"/>
                </w:tcBorders>
                <w:shd w:val="clear" w:color="auto" w:fill="auto"/>
                <w:noWrap/>
                <w:vAlign w:val="bottom"/>
                <w:hideMark/>
              </w:tcPr>
            </w:tcPrChange>
          </w:tcPr>
          <w:p w14:paraId="6AF85AC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D53DC9">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D53DC9">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D53DC9">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708" w:author="Sandra Godden" w:date="2023-10-13T15:07:00Z">
        <w:r>
          <w:rPr>
            <w:rFonts w:ascii="Times New Roman" w:hAnsi="Times New Roman" w:cs="Times New Roman"/>
            <w:sz w:val="24"/>
            <w:szCs w:val="24"/>
          </w:rPr>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709"/>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709"/>
      <w:r>
        <w:rPr>
          <w:rStyle w:val="CommentReference"/>
          <w:rFonts w:eastAsiaTheme="minorEastAsia"/>
        </w:rPr>
        <w:commentReference w:id="709"/>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3D7C76BE"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6" w:author="Sandra Godden" w:date="2023-10-13T07:47:00Z" w:initials="SG">
    <w:p w14:paraId="4DC6E525" w14:textId="3CA368D2" w:rsidR="00D7652E" w:rsidRDefault="00D7652E">
      <w:pPr>
        <w:pStyle w:val="CommentText"/>
      </w:pPr>
      <w:r>
        <w:rPr>
          <w:rStyle w:val="CommentReference"/>
        </w:rPr>
        <w:annotationRef/>
      </w:r>
      <w:r>
        <w:t>Line 7 implies this is during winter, so suggest you specify it here.</w:t>
      </w:r>
    </w:p>
  </w:comment>
  <w:comment w:id="12" w:author="Sandra Godden" w:date="2023-10-13T07:48:00Z" w:initials="SG">
    <w:p w14:paraId="7F296299" w14:textId="798FC5F5" w:rsidR="00D7652E" w:rsidRDefault="00D7652E">
      <w:pPr>
        <w:pStyle w:val="CommentText"/>
      </w:pPr>
      <w:r>
        <w:rPr>
          <w:rStyle w:val="CommentReference"/>
        </w:rPr>
        <w:annotationRef/>
      </w:r>
      <w:r>
        <w:t xml:space="preserve">Was this something you studied? If not, then don’t put it here (it implies it is an outcome of your work).  Or, if this is a statement about previous research, then put it as your opening sentence at the beginning of the summary, and indicate ‘Previous studies have reported that…”.  </w:t>
      </w:r>
    </w:p>
  </w:comment>
  <w:comment w:id="14"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8"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r>
        <w:t xml:space="preserve">e.g. How about: ‘Relationship between facility type and milk quality, udder health, udder hygiene and milk production on Vermont organic dairy farms’.    The ‘survey’ aspect doesn’t need to be mentioned in the title.  </w:t>
      </w:r>
    </w:p>
  </w:comment>
  <w:comment w:id="19"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1"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22"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23"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35"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24"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51"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61" w:author="Caitlin Jeffrey" w:date="2023-10-18T13:59:00Z" w:initials="CJ">
    <w:p w14:paraId="53DD023E" w14:textId="5D0880A2" w:rsidR="002F300D" w:rsidRDefault="002F300D">
      <w:pPr>
        <w:pStyle w:val="CommentText"/>
      </w:pPr>
      <w:r>
        <w:rPr>
          <w:rStyle w:val="CommentReference"/>
        </w:rPr>
        <w:annotationRef/>
      </w:r>
      <w:r>
        <w:t>I struggled to find this- pounds?</w:t>
      </w:r>
    </w:p>
  </w:comment>
  <w:comment w:id="81"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87"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03"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04"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112"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120"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21"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22"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23"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24"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25"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33" w:author="Sandra Godden" w:date="2023-10-13T08:20:00Z" w:initials="SG">
    <w:p w14:paraId="630EB506" w14:textId="7E67765F" w:rsidR="00D7652E" w:rsidRDefault="00D7652E">
      <w:pPr>
        <w:pStyle w:val="CommentText"/>
      </w:pPr>
      <w:r>
        <w:rPr>
          <w:rStyle w:val="CommentReference"/>
        </w:rPr>
        <w:annotationRef/>
      </w:r>
      <w:r>
        <w:t>This was getting to be a very long, wordy sentence, so suggest breaking it up.</w:t>
      </w:r>
    </w:p>
  </w:comment>
  <w:comment w:id="138" w:author="Sandra Godden" w:date="2023-10-13T08:21:00Z" w:initials="SG">
    <w:p w14:paraId="7D2EB8D7" w14:textId="67B0D4E1" w:rsidR="00D7652E" w:rsidRDefault="00D7652E">
      <w:pPr>
        <w:pStyle w:val="CommentText"/>
      </w:pPr>
      <w:r>
        <w:rPr>
          <w:rStyle w:val="CommentReference"/>
        </w:rPr>
        <w:annotationRef/>
      </w:r>
      <w:r>
        <w:t>Define if not previously done</w:t>
      </w:r>
    </w:p>
  </w:comment>
  <w:comment w:id="144" w:author="Sandra Godden" w:date="2023-10-13T08:23:00Z" w:initials="SG">
    <w:p w14:paraId="743D1253" w14:textId="0F008B5D" w:rsidR="00D7652E" w:rsidRDefault="00D7652E">
      <w:pPr>
        <w:pStyle w:val="CommentText"/>
      </w:pPr>
      <w:r>
        <w:rPr>
          <w:rStyle w:val="CommentReference"/>
        </w:rPr>
        <w:annotationRef/>
      </w:r>
      <w:r>
        <w:t xml:space="preserve">I agree.  The end of the previous paragraph presented your justification.  I expected the next sentence to be “The objective(s) of our study were to….”  </w:t>
      </w:r>
      <w:r>
        <w:br/>
      </w:r>
      <w:r>
        <w:br/>
        <w:t xml:space="preserve">But instead you seemed to have jumped back into rehashing the background knowledge.  If there is any background knowledge content buried in this paragraph that you deem to be important, please move it up earlier in the abstract, prior to setting up the justification for your study.  </w:t>
      </w:r>
    </w:p>
    <w:p w14:paraId="0A67B200" w14:textId="64B0EBF2" w:rsidR="00D7652E" w:rsidRDefault="00D7652E">
      <w:pPr>
        <w:pStyle w:val="CommentText"/>
      </w:pPr>
    </w:p>
    <w:p w14:paraId="72589627" w14:textId="0AE3DE35" w:rsidR="00D7652E" w:rsidRDefault="00D7652E">
      <w:pPr>
        <w:pStyle w:val="CommentText"/>
      </w:pPr>
      <w:r>
        <w:t xml:space="preserve">If there is content here that you believe ‘would be nice to share’ but really isn’t relevant to framing your justification for the study, then leave it out.  </w:t>
      </w:r>
    </w:p>
  </w:comment>
  <w:comment w:id="145" w:author="Caitlin Jeffrey" w:date="2023-10-18T16:27:00Z" w:initials="CJ">
    <w:p w14:paraId="430FBE10" w14:textId="3D5A4AE4" w:rsidR="001038E3" w:rsidRDefault="001038E3">
      <w:pPr>
        <w:pStyle w:val="CommentText"/>
      </w:pPr>
      <w:r>
        <w:rPr>
          <w:rStyle w:val="CommentReference"/>
        </w:rPr>
        <w:annotationRef/>
      </w:r>
      <w:r>
        <w:t xml:space="preserve">For me, this paragraph was important in that it </w:t>
      </w:r>
      <w:r w:rsidR="000917AC">
        <w:t>went deeper into why our target population might need to know more about bedded packs (farms in</w:t>
      </w:r>
      <w:r w:rsidR="007F3F64">
        <w:t xml:space="preserve"> Vermont in particular</w:t>
      </w:r>
      <w:r w:rsidR="00324A4E">
        <w:t xml:space="preserve"> bc of climate and pasture</w:t>
      </w:r>
      <w:r w:rsidR="0021501D">
        <w:t xml:space="preserve"> and</w:t>
      </w:r>
      <w:r w:rsidR="00324A4E">
        <w:t xml:space="preserve"> the type of housing we have based off survey and money from NRCS</w:t>
      </w:r>
      <w:r w:rsidR="007F3F64">
        <w:t>, organic farms in particular</w:t>
      </w:r>
      <w:r w:rsidR="00324A4E">
        <w:t>,</w:t>
      </w:r>
      <w:r w:rsidR="0021501D">
        <w:t xml:space="preserve"> no sand freestalls in VT for organic farms). Need to take most salient bits and put them </w:t>
      </w:r>
      <w:r w:rsidR="00C91E49">
        <w:t>earlier on in above paragraph</w:t>
      </w:r>
    </w:p>
  </w:comment>
  <w:comment w:id="143" w:author="John Barlow" w:date="2023-09-28T12:20:00Z" w:initials="JB">
    <w:p w14:paraId="204CC999" w14:textId="77777777" w:rsidR="00D7652E" w:rsidRDefault="00D7652E" w:rsidP="00D53DC9">
      <w:pPr>
        <w:pStyle w:val="CommentText"/>
      </w:pPr>
      <w:r>
        <w:rPr>
          <w:rStyle w:val="CommentReference"/>
        </w:rPr>
        <w:annotationRef/>
      </w:r>
      <w:r>
        <w:t xml:space="preserve">Parts of this paragraph seems redundant with the prior paragraph - can we shorten? </w:t>
      </w:r>
    </w:p>
  </w:comment>
  <w:comment w:id="148"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51"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52"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53"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54" w:author="Caitlin Jeffrey" w:date="2023-07-20T14:11:00Z" w:initials="CJ">
    <w:p w14:paraId="15729F0A" w14:textId="1F9DDDDC" w:rsidR="00D7652E" w:rsidRDefault="00D7652E">
      <w:pPr>
        <w:pStyle w:val="CommentText"/>
      </w:pPr>
      <w:r>
        <w:rPr>
          <w:rStyle w:val="CommentReference"/>
        </w:rPr>
        <w:annotationRef/>
      </w:r>
      <w:r>
        <w:rPr>
          <w:rFonts w:ascii="Times New Roman" w:eastAsia="Times New Roman" w:hAnsi="Times New Roman" w:cs="Times New Roman"/>
          <w:color w:val="0E101A"/>
          <w:sz w:val="24"/>
          <w:szCs w:val="24"/>
        </w:rPr>
        <w:t>we can reject the null hypothesis; so later, we’ll have insufficient evidence to accept this alterative hypothesis and are left accepting the null- that there is no difference</w:t>
      </w:r>
    </w:p>
  </w:comment>
  <w:comment w:id="156"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70"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72"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174" w:author="Sandra Godden" w:date="2023-10-13T08:38:00Z" w:initials="SG">
    <w:p w14:paraId="192840F8" w14:textId="440D0DE6" w:rsidR="00D7652E" w:rsidRDefault="00D7652E">
      <w:pPr>
        <w:pStyle w:val="CommentText"/>
      </w:pPr>
      <w:r>
        <w:rPr>
          <w:rStyle w:val="CommentReference"/>
        </w:rPr>
        <w:annotationRef/>
      </w:r>
      <w:r>
        <w:t>Was it excluded?  If not – i.e. if it was kept – then state that it was lumped into the other freestall group</w:t>
      </w:r>
    </w:p>
  </w:comment>
  <w:comment w:id="193"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194"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195" w:author="Caitlin Jeffrey" w:date="2023-07-20T09:00:00Z" w:initials="CJ">
    <w:p w14:paraId="2AC99350" w14:textId="0928C066" w:rsidR="00D7652E" w:rsidRDefault="00D7652E">
      <w:pPr>
        <w:pStyle w:val="CommentText"/>
      </w:pPr>
      <w:r>
        <w:rPr>
          <w:rStyle w:val="CommentReference"/>
        </w:rPr>
        <w:annotationRef/>
      </w:r>
      <w:r>
        <w:t>Figure this out</w:t>
      </w:r>
    </w:p>
  </w:comment>
  <w:comment w:id="197"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16"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1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18"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20"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 xml:space="preserve">Later </w:t>
      </w:r>
      <w:proofErr w:type="gramStart"/>
      <w:r>
        <w:t>you’ll</w:t>
      </w:r>
      <w:proofErr w:type="gramEnd"/>
      <w:r>
        <w:t xml:space="preserve"> need to describe the time interval between test day and farm visit day (descriptive stats)</w:t>
      </w:r>
      <w:r>
        <w:br/>
      </w:r>
    </w:p>
  </w:comment>
  <w:comment w:id="219"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w:t>
      </w:r>
      <w:proofErr w:type="gramStart"/>
      <w:r>
        <w:t>tell</w:t>
      </w:r>
      <w:proofErr w:type="gramEnd"/>
      <w:r>
        <w:t xml:space="preserve"> about what you collected during the herd visit.  </w:t>
      </w:r>
    </w:p>
  </w:comment>
  <w:comment w:id="226"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27"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32" w:author="Sandra Godden" w:date="2023-10-13T10:03:00Z" w:initials="SG">
    <w:p w14:paraId="77D37492" w14:textId="6DD4B8B9" w:rsidR="00D7652E" w:rsidRDefault="00D7652E">
      <w:pPr>
        <w:pStyle w:val="CommentText"/>
      </w:pPr>
      <w:r>
        <w:rPr>
          <w:rStyle w:val="CommentReference"/>
        </w:rPr>
        <w:annotationRef/>
      </w:r>
      <w:r>
        <w:t>Please include a short statement on your sample size calculations (if any</w:t>
      </w:r>
      <w:proofErr w:type="gramStart"/>
      <w:r>
        <w:t>),…</w:t>
      </w:r>
      <w:proofErr w:type="gramEnd"/>
      <w:r>
        <w:t xml:space="preserve">or acknowledge if they weren’t done, and why not (see REFLECT guidelines).  </w:t>
      </w:r>
    </w:p>
  </w:comment>
  <w:comment w:id="233"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247"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256" w:author="Sandra Godden" w:date="2023-10-13T15:31:00Z" w:initials="SG">
    <w:p w14:paraId="34052381" w14:textId="4CD5E71C" w:rsidR="00D7652E" w:rsidRDefault="00D7652E" w:rsidP="0073047F">
      <w:pPr>
        <w:pStyle w:val="CommentText"/>
      </w:pPr>
      <w:r>
        <w:rPr>
          <w:rStyle w:val="CommentReference"/>
        </w:rPr>
        <w:annotationRef/>
      </w:r>
      <w:r>
        <w:t xml:space="preserve">Is this worded correctly?   Did you do this for all of these outcome varialbes?  </w:t>
      </w:r>
    </w:p>
  </w:comment>
  <w:comment w:id="263"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267"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268"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270"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271"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285"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284"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288"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09" w:author="Sandra Godden" w:date="2023-10-13T09:39:00Z" w:initials="SG">
    <w:p w14:paraId="2BCA80A5" w14:textId="714409CC" w:rsidR="00D7652E" w:rsidRDefault="00D7652E">
      <w:pPr>
        <w:pStyle w:val="CommentText"/>
      </w:pPr>
      <w:r>
        <w:rPr>
          <w:rStyle w:val="CommentReference"/>
        </w:rPr>
        <w:annotationRef/>
      </w:r>
      <w:r>
        <w:t xml:space="preserve">This paragraph </w:t>
      </w:r>
      <w:proofErr w:type="gramStart"/>
      <w:r>
        <w:t>doesn’t</w:t>
      </w:r>
      <w:proofErr w:type="gramEnd"/>
      <w:r>
        <w:t xml:space="preserve"> currently compare anything by facility type. It only describes overall descriptive stats.</w:t>
      </w:r>
    </w:p>
    <w:p w14:paraId="74FB43AF" w14:textId="1F12A937" w:rsidR="00D7652E" w:rsidRDefault="00D7652E">
      <w:pPr>
        <w:pStyle w:val="CommentText"/>
      </w:pPr>
    </w:p>
    <w:p w14:paraId="29F25DF3" w14:textId="562D1770" w:rsidR="00D7652E" w:rsidRDefault="00D7652E">
      <w:pPr>
        <w:pStyle w:val="CommentText"/>
      </w:pPr>
      <w:r>
        <w:t>I would suggest getting rid of this subheading (leave it under the subheading above that describes herds).</w:t>
      </w:r>
    </w:p>
  </w:comment>
  <w:comment w:id="311"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318" w:author="Sandra Godden" w:date="2023-10-13T09:43:00Z" w:initials="SG">
    <w:p w14:paraId="367B59CC" w14:textId="53E7D77A" w:rsidR="00D7652E" w:rsidRDefault="00D7652E">
      <w:pPr>
        <w:pStyle w:val="CommentText"/>
      </w:pPr>
      <w:r>
        <w:rPr>
          <w:rStyle w:val="CommentReference"/>
        </w:rPr>
        <w:annotationRef/>
      </w:r>
      <w:r>
        <w:t>You present unconditional analysis of udder hygiene here, but then present the multivariable analysis of udder hygiene in the section below.  Why separate them?</w:t>
      </w:r>
    </w:p>
    <w:p w14:paraId="69BE7B5E" w14:textId="77777777" w:rsidR="00D7652E" w:rsidRDefault="00D7652E">
      <w:pPr>
        <w:pStyle w:val="CommentText"/>
      </w:pPr>
    </w:p>
    <w:p w14:paraId="45CEE1B4" w14:textId="60799482" w:rsidR="00D7652E" w:rsidRDefault="00D7652E">
      <w:pPr>
        <w:pStyle w:val="CommentText"/>
      </w:pPr>
      <w:r>
        <w:t>I suggest that you only present overall descriptive stats in this section</w:t>
      </w:r>
      <w:r w:rsidR="00911141">
        <w:t>, up to this point</w:t>
      </w:r>
      <w:r>
        <w:t>.</w:t>
      </w:r>
      <w:r w:rsidR="00911141">
        <w:t xml:space="preserve">  No analysis of differences.</w:t>
      </w:r>
      <w:r>
        <w:t xml:space="preserve">  In the next section you can present the results of your univariable and multivariable models.</w:t>
      </w:r>
    </w:p>
  </w:comment>
  <w:comment w:id="321" w:author="Caitlin Jeffrey" w:date="2023-08-04T17:01:00Z" w:initials="CJ">
    <w:p w14:paraId="051BE990" w14:textId="0F9534CD" w:rsidR="00D7652E" w:rsidRDefault="00D7652E">
      <w:pPr>
        <w:pStyle w:val="CommentText"/>
      </w:pPr>
      <w:r>
        <w:rPr>
          <w:rStyle w:val="CommentReference"/>
        </w:rPr>
        <w:annotationRef/>
      </w:r>
      <w:r>
        <w:t>Presenting it like this won’t give directionality, or magnitude of any effects describe</w:t>
      </w:r>
    </w:p>
  </w:comment>
  <w:comment w:id="322" w:author="John Barlow" w:date="2023-09-29T13:36:00Z" w:initials="JB">
    <w:p w14:paraId="4B87C4A3" w14:textId="77777777" w:rsidR="00D7652E" w:rsidRDefault="00D7652E" w:rsidP="00D53DC9">
      <w:pPr>
        <w:pStyle w:val="CommentText"/>
      </w:pPr>
      <w:r>
        <w:rPr>
          <w:rStyle w:val="CommentReference"/>
        </w:rPr>
        <w:annotationRef/>
      </w:r>
      <w:r>
        <w:t xml:space="preserve">A lot of predictors are not significantly associated with udder health or hygiene outcomes - does this mean that producers should not bother doing these practices? </w:t>
      </w:r>
    </w:p>
  </w:comment>
  <w:comment w:id="319"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39" w:author="John Barlow" w:date="2023-09-29T13:30:00Z" w:initials="JB">
    <w:p w14:paraId="5351C855" w14:textId="2C5E5EED" w:rsidR="00D7652E" w:rsidRDefault="00D7652E" w:rsidP="00D53DC9">
      <w:pPr>
        <w:pStyle w:val="CommentText"/>
      </w:pPr>
      <w:r>
        <w:rPr>
          <w:rStyle w:val="CommentReference"/>
        </w:rPr>
        <w:annotationRef/>
      </w:r>
      <w:r>
        <w:t>I don't understand this - what predictors were in the model of BTSCC?</w:t>
      </w:r>
    </w:p>
  </w:comment>
  <w:comment w:id="340"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341" w:author="Sandra Godden" w:date="2023-10-13T09:49:00Z" w:initials="SG">
    <w:p w14:paraId="037D9F65" w14:textId="154CAA79" w:rsidR="00D7652E" w:rsidRDefault="00D7652E">
      <w:pPr>
        <w:pStyle w:val="CommentText"/>
      </w:pPr>
      <w:r>
        <w:rPr>
          <w:rStyle w:val="CommentReference"/>
        </w:rPr>
        <w:annotationRef/>
      </w:r>
      <w:r>
        <w:t>What is a bedding conditioner?  Was it defined anywhere?</w:t>
      </w:r>
    </w:p>
  </w:comment>
  <w:comment w:id="344" w:author="Sandra Godden" w:date="2023-10-13T09:56:00Z" w:initials="SG">
    <w:p w14:paraId="403A4CEE" w14:textId="5BD84146" w:rsidR="00D7652E" w:rsidRDefault="00D7652E">
      <w:pPr>
        <w:pStyle w:val="CommentText"/>
      </w:pPr>
      <w:r>
        <w:rPr>
          <w:rStyle w:val="CommentReference"/>
        </w:rPr>
        <w:annotationRef/>
      </w:r>
    </w:p>
    <w:p w14:paraId="6773AB53" w14:textId="70D88329" w:rsidR="00D7652E" w:rsidRDefault="00911141">
      <w:pPr>
        <w:pStyle w:val="CommentText"/>
      </w:pPr>
      <w:r>
        <w:t>Is this the beginning of the analysis for your second objective (</w:t>
      </w:r>
      <w:r w:rsidR="00D7652E">
        <w:t xml:space="preserve">exploring </w:t>
      </w:r>
      <w:r>
        <w:t xml:space="preserve">(non-facility) </w:t>
      </w:r>
      <w:r w:rsidR="00D7652E">
        <w:t xml:space="preserve">herd management factors associated with your outcomes?    If that is the case, then you need a revised heading here that tells the reader what you are doing.  Otherwise I’m very confused.  </w:t>
      </w:r>
    </w:p>
    <w:p w14:paraId="36AF3D35" w14:textId="66602F40" w:rsidR="00D7652E" w:rsidRDefault="00D7652E">
      <w:pPr>
        <w:pStyle w:val="CommentText"/>
      </w:pPr>
    </w:p>
  </w:comment>
  <w:comment w:id="347"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346"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363" w:author="Sandra Godden" w:date="2023-10-13T10:04:00Z" w:initials="SG">
    <w:p w14:paraId="1E7C440D" w14:textId="43D5785C" w:rsidR="00D7652E" w:rsidRDefault="00D7652E">
      <w:pPr>
        <w:pStyle w:val="CommentText"/>
      </w:pPr>
      <w:r>
        <w:rPr>
          <w:rStyle w:val="CommentReference"/>
        </w:rPr>
        <w:annotationRef/>
      </w:r>
      <w:r>
        <w:t>Get rid of the numbering system.  Simply use subheadings if they help</w:t>
      </w:r>
    </w:p>
  </w:comment>
  <w:comment w:id="364"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365" w:author="Sandra Godden" w:date="2023-10-13T10:06:00Z" w:initials="SG">
    <w:p w14:paraId="06763FC7" w14:textId="0E25AA16" w:rsidR="00D7652E" w:rsidRDefault="00D7652E">
      <w:pPr>
        <w:pStyle w:val="CommentText"/>
      </w:pPr>
      <w:r>
        <w:rPr>
          <w:rStyle w:val="CommentReference"/>
        </w:rPr>
        <w:annotationRef/>
      </w:r>
      <w:r>
        <w:t>cfu/mL will be skewed data.  Did you evaluate normality?  I expect this should be log transformed prior to analysis.   If not, reexamine this.</w:t>
      </w:r>
    </w:p>
  </w:comment>
  <w:comment w:id="368" w:author="Sandra Godden" w:date="2023-10-13T10:07:00Z" w:initials="SG">
    <w:p w14:paraId="6056379C" w14:textId="219859A8" w:rsidR="00D7652E" w:rsidRDefault="00D7652E">
      <w:pPr>
        <w:pStyle w:val="CommentText"/>
      </w:pPr>
      <w:r>
        <w:rPr>
          <w:rStyle w:val="CommentReference"/>
        </w:rPr>
        <w:annotationRef/>
      </w:r>
      <w:r>
        <w:t>Be cautious making too much of this– this is a very small sample of herds within any one herd type category</w:t>
      </w:r>
    </w:p>
  </w:comment>
  <w:comment w:id="369" w:author="Sandra Godden" w:date="2023-10-13T10:08:00Z" w:initials="SG">
    <w:p w14:paraId="7ADCB72E" w14:textId="5489A619" w:rsidR="00D7652E" w:rsidRDefault="00D7652E">
      <w:pPr>
        <w:pStyle w:val="CommentText"/>
      </w:pPr>
      <w:r>
        <w:rPr>
          <w:rStyle w:val="CommentReference"/>
        </w:rPr>
        <w:annotationRef/>
      </w:r>
      <w:r>
        <w:t>Or simply random chance – again, you have a very small sample size.</w:t>
      </w:r>
    </w:p>
  </w:comment>
  <w:comment w:id="370" w:author="Sandra Godden" w:date="2023-10-13T10:09:00Z" w:initials="SG">
    <w:p w14:paraId="4F27E72C" w14:textId="093C3C29" w:rsidR="00D7652E" w:rsidRDefault="00D7652E">
      <w:pPr>
        <w:pStyle w:val="CommentText"/>
      </w:pPr>
      <w:r>
        <w:rPr>
          <w:rStyle w:val="CommentReference"/>
        </w:rPr>
        <w:annotationRef/>
      </w:r>
      <w:r>
        <w:t>Did you capture producer age in your survey?</w:t>
      </w:r>
    </w:p>
  </w:comment>
  <w:comment w:id="366" w:author="Caitlin Jeffrey" w:date="2023-09-12T11:46:00Z" w:initials="CJ">
    <w:p w14:paraId="13B718B1" w14:textId="528970CC" w:rsidR="00D7652E" w:rsidRDefault="00D7652E">
      <w:pPr>
        <w:pStyle w:val="CommentText"/>
      </w:pPr>
      <w:r>
        <w:rPr>
          <w:rStyle w:val="CommentReference"/>
        </w:rPr>
        <w:annotationRef/>
      </w:r>
      <w:r>
        <w:t>Maybe this is reaching too far, and can come out; need to shorten discussion anyhow</w:t>
      </w:r>
    </w:p>
  </w:comment>
  <w:comment w:id="371"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377"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380" w:author="Sandra Godden" w:date="2023-10-13T10:24:00Z" w:initials="SG">
    <w:p w14:paraId="6D45A4BE" w14:textId="44207177" w:rsidR="00D7652E" w:rsidRDefault="00D7652E">
      <w:pPr>
        <w:pStyle w:val="CommentText"/>
      </w:pPr>
      <w:r>
        <w:rPr>
          <w:rStyle w:val="CommentReference"/>
        </w:rPr>
        <w:annotationRef/>
      </w:r>
      <w:r>
        <w:t>This was your second</w:t>
      </w:r>
      <w:r w:rsidR="00911141">
        <w:t xml:space="preserve"> objective</w:t>
      </w:r>
      <w:r>
        <w:t xml:space="preserve"> analysis, yes?  So why are you discussing it BEFORE your major analysis of relationships with housing type?  I suggest you reverse the order of these two sections. </w:t>
      </w:r>
      <w:r w:rsidR="00911141">
        <w:t xml:space="preserve"> </w:t>
      </w:r>
    </w:p>
  </w:comment>
  <w:comment w:id="384"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391"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Don’t guess.  </w:t>
      </w:r>
    </w:p>
  </w:comment>
  <w:comment w:id="392"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400" w:author="Sandra Godden" w:date="2023-10-13T10:26:00Z" w:initials="SG">
    <w:p w14:paraId="2E6964C6" w14:textId="5D56A577" w:rsidR="00D7652E" w:rsidRDefault="00D7652E">
      <w:pPr>
        <w:pStyle w:val="CommentText"/>
      </w:pPr>
      <w:r>
        <w:rPr>
          <w:rStyle w:val="CommentReference"/>
        </w:rPr>
        <w:annotationRef/>
      </w:r>
      <w:r>
        <w:t>Since this was your main objective, it should be presented BEFORE your secondary analysis section (above)</w:t>
      </w:r>
    </w:p>
  </w:comment>
  <w:comment w:id="404" w:author="John Barlow" w:date="2023-08-30T05:22:00Z" w:initials="JB">
    <w:p w14:paraId="474F670B" w14:textId="6D35A148" w:rsidR="00D7652E" w:rsidRDefault="00D7652E">
      <w:pPr>
        <w:pStyle w:val="CommentText"/>
      </w:pPr>
      <w:r>
        <w:rPr>
          <w:rStyle w:val="CommentReference"/>
        </w:rPr>
        <w:annotationRef/>
      </w:r>
      <w:r>
        <w:t>Depends how they selected study herds from the sample and target populations.</w:t>
      </w:r>
    </w:p>
    <w:p w14:paraId="4C30F15A" w14:textId="77777777" w:rsidR="00D7652E" w:rsidRDefault="00D7652E">
      <w:pPr>
        <w:pStyle w:val="CommentText"/>
      </w:pPr>
    </w:p>
    <w:p w14:paraId="5CCB5BDD" w14:textId="77777777" w:rsidR="00D7652E" w:rsidRDefault="00D7652E" w:rsidP="00D53DC9">
      <w:pPr>
        <w:pStyle w:val="CommentText"/>
      </w:pPr>
      <w:r>
        <w:t>Maybe the interesting thing here is did n=other studies have inclusion criteria that biased to herds with good milk quality?</w:t>
      </w:r>
    </w:p>
  </w:comment>
  <w:comment w:id="405" w:author="Caitlin Jeffrey" w:date="2023-09-11T19:34:00Z" w:initials="CJ">
    <w:p w14:paraId="3EB0C79E" w14:textId="3FF113FC" w:rsidR="00D7652E" w:rsidRDefault="00D7652E">
      <w:pPr>
        <w:pStyle w:val="CommentText"/>
      </w:pPr>
      <w:r>
        <w:rPr>
          <w:rStyle w:val="CommentReference"/>
        </w:rPr>
        <w:annotationRef/>
      </w:r>
      <w:r>
        <w:t>Should I take out the repeat of results here?</w:t>
      </w:r>
    </w:p>
  </w:comment>
  <w:comment w:id="406" w:author="Caitlin Jeffrey" w:date="2023-09-11T19:40:00Z" w:initials="CJ">
    <w:p w14:paraId="79C70156" w14:textId="244494AC" w:rsidR="00D7652E" w:rsidRDefault="00D7652E">
      <w:pPr>
        <w:pStyle w:val="CommentText"/>
      </w:pPr>
      <w:r>
        <w:rPr>
          <w:rStyle w:val="CommentReference"/>
        </w:rPr>
        <w:annotationRef/>
      </w:r>
      <w:r>
        <w:t>Can’t figure out how to phrase without repeating the 26% stat again</w:t>
      </w:r>
    </w:p>
  </w:comment>
  <w:comment w:id="407"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408" w:author="Sandra Godden" w:date="2023-10-13T10:31:00Z" w:initials="SG">
    <w:p w14:paraId="0B207462" w14:textId="771D8A85" w:rsidR="00D7652E" w:rsidRDefault="00D7652E">
      <w:pPr>
        <w:pStyle w:val="CommentText"/>
      </w:pPr>
      <w:r>
        <w:rPr>
          <w:rStyle w:val="CommentReference"/>
        </w:rPr>
        <w:annotationRef/>
      </w:r>
    </w:p>
  </w:comment>
  <w:comment w:id="409"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10"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13"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414"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416"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423"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424"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43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437"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440"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441"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38" w:author="Sandra Godden" w:date="2023-10-13T14:46:00Z" w:initials="SG">
    <w:p w14:paraId="38DA7C5F" w14:textId="77777777" w:rsidR="006F68A4" w:rsidRDefault="006F68A4" w:rsidP="006F68A4">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Otherwise you could report the geometric mean.  </w:t>
      </w:r>
    </w:p>
  </w:comment>
  <w:comment w:id="439"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451"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452"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483" w:author="Sandra Godden" w:date="2023-10-13T14:57:00Z" w:initials="SG">
    <w:p w14:paraId="7A26D2D2" w14:textId="77777777" w:rsidR="00A81C37" w:rsidRDefault="00A81C37" w:rsidP="00A81C37">
      <w:pPr>
        <w:pStyle w:val="CommentText"/>
      </w:pPr>
      <w:r>
        <w:rPr>
          <w:rStyle w:val="CommentReference"/>
        </w:rPr>
        <w:annotationRef/>
      </w:r>
      <w:r>
        <w:t>Is this from univariable or multivariable analysis?  State in heading</w:t>
      </w:r>
    </w:p>
  </w:comment>
  <w:comment w:id="484" w:author="Caitlin Jeffrey" w:date="2023-10-23T09:15:00Z" w:initials="CJ">
    <w:p w14:paraId="3E72AA84" w14:textId="77777777" w:rsidR="00A81C37" w:rsidRDefault="00A81C37" w:rsidP="00A81C37">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91" w:author="Caitlin Jeffrey" w:date="2023-10-20T09:24:00Z" w:initials="CJ">
    <w:p w14:paraId="7D9343E4" w14:textId="77777777" w:rsidR="00580235" w:rsidRDefault="00580235" w:rsidP="00580235">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495" w:author="Sandra Godden" w:date="2023-10-13T16:01:00Z" w:initials="SG">
    <w:p w14:paraId="2ADFC0F6" w14:textId="77777777" w:rsidR="00A81C37" w:rsidRDefault="00A81C37" w:rsidP="00A81C37">
      <w:pPr>
        <w:pStyle w:val="CommentText"/>
      </w:pPr>
      <w:r>
        <w:rPr>
          <w:rStyle w:val="CommentReference"/>
        </w:rPr>
        <w:annotationRef/>
      </w:r>
      <w:r>
        <w:t>Report  as kg</w:t>
      </w:r>
    </w:p>
  </w:comment>
  <w:comment w:id="504" w:author="Sandra Godden" w:date="2023-10-13T15:00:00Z" w:initials="SG">
    <w:p w14:paraId="49B2B599" w14:textId="2D82552C" w:rsidR="00D7652E" w:rsidRDefault="00D7652E">
      <w:pPr>
        <w:pStyle w:val="CommentText"/>
      </w:pPr>
      <w:r>
        <w:rPr>
          <w:rStyle w:val="CommentReference"/>
        </w:rPr>
        <w:annotationRef/>
      </w:r>
      <w:r>
        <w:t>I hope you log transformed this before doing analysis</w:t>
      </w:r>
    </w:p>
  </w:comment>
  <w:comment w:id="511" w:author="Sandra Godden" w:date="2023-10-13T15:00:00Z" w:initials="SG">
    <w:p w14:paraId="7C0A3154" w14:textId="24C64C18" w:rsidR="00D7652E" w:rsidRDefault="00D7652E">
      <w:pPr>
        <w:pStyle w:val="CommentText"/>
      </w:pPr>
      <w:r>
        <w:rPr>
          <w:rStyle w:val="CommentReference"/>
        </w:rPr>
        <w:annotationRef/>
      </w:r>
      <w:r>
        <w:t>Should report log value (SE)</w:t>
      </w:r>
    </w:p>
  </w:comment>
  <w:comment w:id="524" w:author="Sandra Godden" w:date="2023-10-13T15:01:00Z" w:initials="SG">
    <w:p w14:paraId="4CDB0AB9" w14:textId="4D99CDC1" w:rsidR="00D7652E" w:rsidRDefault="00D7652E">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599" w:author="Sandra Godden" w:date="2023-10-13T15:04:00Z" w:initials="SG">
    <w:p w14:paraId="61402D15" w14:textId="7992C185" w:rsidR="00D7652E" w:rsidRDefault="00D7652E">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709" w:author="Sandra Godden" w:date="2023-10-13T15:16:00Z" w:initials="SG">
    <w:p w14:paraId="61C2AC23" w14:textId="77777777" w:rsidR="00D7652E" w:rsidRDefault="00D7652E">
      <w:pPr>
        <w:pStyle w:val="CommentText"/>
      </w:pPr>
      <w:r>
        <w:rPr>
          <w:rStyle w:val="CommentReference"/>
        </w:rPr>
        <w:annotationRef/>
      </w:r>
      <w:r>
        <w:t>I don’t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You didn’t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4DC6E525" w15:done="1"/>
  <w15:commentEx w15:paraId="7F296299" w15:done="1"/>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68AA152A" w15:done="0"/>
  <w15:commentEx w15:paraId="2297EF69" w15:done="1"/>
  <w15:commentEx w15:paraId="53DD023E" w15:done="1"/>
  <w15:commentEx w15:paraId="717E4EDB" w15:done="1"/>
  <w15:commentEx w15:paraId="4929AEEE" w15:done="1"/>
  <w15:commentEx w15:paraId="59D54848" w15:done="0"/>
  <w15:commentEx w15:paraId="4DC87C9B" w15:paraIdParent="59D54848" w15:done="0"/>
  <w15:commentEx w15:paraId="7268CEAF" w15:done="1"/>
  <w15:commentEx w15:paraId="236D7448" w15:done="0"/>
  <w15:commentEx w15:paraId="08D5351E" w15:paraIdParent="236D7448" w15:done="0"/>
  <w15:commentEx w15:paraId="6D86D9A5" w15:done="0"/>
  <w15:commentEx w15:paraId="6ED280BE" w15:done="0"/>
  <w15:commentEx w15:paraId="61794095" w15:done="0"/>
  <w15:commentEx w15:paraId="7DA41063" w15:done="0"/>
  <w15:commentEx w15:paraId="630EB506" w15:done="1"/>
  <w15:commentEx w15:paraId="7D2EB8D7" w15:done="1"/>
  <w15:commentEx w15:paraId="72589627" w15:done="0"/>
  <w15:commentEx w15:paraId="430FBE10" w15:paraIdParent="72589627" w15:done="0"/>
  <w15:commentEx w15:paraId="204CC999" w15:done="0"/>
  <w15:commentEx w15:paraId="0B348625" w15:done="1"/>
  <w15:commentEx w15:paraId="5DFCFD66" w15:done="0"/>
  <w15:commentEx w15:paraId="6BDF9959" w15:paraIdParent="5DFCFD66" w15:done="0"/>
  <w15:commentEx w15:paraId="7C6CD47E" w15:paraIdParent="5DFCFD66" w15:done="0"/>
  <w15:commentEx w15:paraId="15729F0A" w15:done="1"/>
  <w15:commentEx w15:paraId="2028FC23" w15:done="1"/>
  <w15:commentEx w15:paraId="503687D7" w15:done="1"/>
  <w15:commentEx w15:paraId="06FFF03E" w15:done="0"/>
  <w15:commentEx w15:paraId="192840F8"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0D6CA22D" w15:done="0"/>
  <w15:commentEx w15:paraId="4B41699C" w15:done="1"/>
  <w15:commentEx w15:paraId="34052381" w15:done="0"/>
  <w15:commentEx w15:paraId="5A69C7A2" w15:done="0"/>
  <w15:commentEx w15:paraId="1F2CF706" w15:done="0"/>
  <w15:commentEx w15:paraId="7BE49F72" w15:done="0"/>
  <w15:commentEx w15:paraId="6E31E5C2" w15:done="1"/>
  <w15:commentEx w15:paraId="4B9CBD05" w15:paraIdParent="6E31E5C2" w15:done="1"/>
  <w15:commentEx w15:paraId="201DE533" w15:done="0"/>
  <w15:commentEx w15:paraId="3F82AC80" w15:done="0"/>
  <w15:commentEx w15:paraId="1541294E" w15:done="1"/>
  <w15:commentEx w15:paraId="29F25DF3" w15:done="1"/>
  <w15:commentEx w15:paraId="145F5355" w15:done="0"/>
  <w15:commentEx w15:paraId="45CEE1B4" w15:done="0"/>
  <w15:commentEx w15:paraId="051BE990" w15:done="0"/>
  <w15:commentEx w15:paraId="4B87C4A3" w15:done="0"/>
  <w15:commentEx w15:paraId="0FBBE8D3" w15:done="0"/>
  <w15:commentEx w15:paraId="5351C855" w15:done="0"/>
  <w15:commentEx w15:paraId="6A62596D" w15:done="0"/>
  <w15:commentEx w15:paraId="037D9F65" w15:done="0"/>
  <w15:commentEx w15:paraId="36AF3D35" w15:done="0"/>
  <w15:commentEx w15:paraId="06EBF5E6" w15:done="0"/>
  <w15:commentEx w15:paraId="3C109B3D" w15:done="0"/>
  <w15:commentEx w15:paraId="1E7C440D" w15:done="0"/>
  <w15:commentEx w15:paraId="5C84198A" w15:done="1"/>
  <w15:commentEx w15:paraId="06763FC7" w15:done="0"/>
  <w15:commentEx w15:paraId="6056379C" w15:done="0"/>
  <w15:commentEx w15:paraId="7ADCB72E" w15:done="0"/>
  <w15:commentEx w15:paraId="4F27E72C" w15:done="0"/>
  <w15:commentEx w15:paraId="13B718B1" w15:done="0"/>
  <w15:commentEx w15:paraId="3B3BD0C7" w15:done="0"/>
  <w15:commentEx w15:paraId="5577E5AD" w15:done="0"/>
  <w15:commentEx w15:paraId="6D45A4BE" w15:done="0"/>
  <w15:commentEx w15:paraId="70BA633D" w15:done="0"/>
  <w15:commentEx w15:paraId="1D429174" w15:done="0"/>
  <w15:commentEx w15:paraId="3BA642EE" w15:done="0"/>
  <w15:commentEx w15:paraId="2E6964C6" w15:done="0"/>
  <w15:commentEx w15:paraId="5CCB5BDD" w15:done="1"/>
  <w15:commentEx w15:paraId="3EB0C79E" w15:done="0"/>
  <w15:commentEx w15:paraId="79C70156" w15:done="0"/>
  <w15:commentEx w15:paraId="54345D7C" w15:done="0"/>
  <w15:commentEx w15:paraId="0B207462" w15:done="0"/>
  <w15:commentEx w15:paraId="629322C3" w15:done="0"/>
  <w15:commentEx w15:paraId="3BA27D45" w15:done="0"/>
  <w15:commentEx w15:paraId="01FF7025" w15:done="0"/>
  <w15:commentEx w15:paraId="4BF4B4BB" w15:done="0"/>
  <w15:commentEx w15:paraId="1E9EE715" w15:done="0"/>
  <w15:commentEx w15:paraId="5966DFFC" w15:done="0"/>
  <w15:commentEx w15:paraId="63F3090D" w15:done="0"/>
  <w15:commentEx w15:paraId="384CA652" w15:done="0"/>
  <w15:commentEx w15:paraId="5C41803A" w15:done="1"/>
  <w15:commentEx w15:paraId="57E118EB" w15:done="0"/>
  <w15:commentEx w15:paraId="7185E621" w15:paraIdParent="57E118EB" w15:done="0"/>
  <w15:commentEx w15:paraId="38DA7C5F" w15:done="0"/>
  <w15:commentEx w15:paraId="30E21012" w15:done="0"/>
  <w15:commentEx w15:paraId="6B8F47EC" w15:done="1"/>
  <w15:commentEx w15:paraId="72C70A37" w15:paraIdParent="6B8F47EC" w15:done="1"/>
  <w15:commentEx w15:paraId="7A26D2D2" w15:done="0"/>
  <w15:commentEx w15:paraId="3E72AA84" w15:paraIdParent="7A26D2D2" w15:done="0"/>
  <w15:commentEx w15:paraId="7D9343E4" w15:done="0"/>
  <w15:commentEx w15:paraId="2ADFC0F6" w15:done="0"/>
  <w15:commentEx w15:paraId="49B2B599" w15:done="0"/>
  <w15:commentEx w15:paraId="7C0A3154" w15:done="0"/>
  <w15:commentEx w15:paraId="4CDB0AB9" w15:done="0"/>
  <w15:commentEx w15:paraId="61402D15"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02A3ABE" w16cex:dateUtc="2023-10-18T17:59: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6510E36" w16cex:dateUtc="2023-10-18T20:27:00Z"/>
  <w16cex:commentExtensible w16cex:durableId="28BFEE06" w16cex:dateUtc="2023-09-28T16:20:00Z"/>
  <w16cex:commentExtensible w16cex:durableId="5964B19D" w16cex:dateUtc="2023-10-18T19:41:00Z"/>
  <w16cex:commentExtensible w16cex:durableId="7E5E1CF1" w16cex:dateUtc="2023-10-23T18:32:00Z"/>
  <w16cex:commentExtensible w16cex:durableId="2863BF01" w16cex:dateUtc="2023-07-20T18:11:00Z"/>
  <w16cex:commentExtensible w16cex:durableId="51F5C3BA" w16cex:dateUtc="2023-10-26T19:28:00Z"/>
  <w16cex:commentExtensible w16cex:durableId="28637615" w16cex:dateUtc="2023-07-20T13:00:00Z"/>
  <w16cex:commentExtensible w16cex:durableId="63FFA165" w16cex:dateUtc="2023-10-25T11:00:00Z"/>
  <w16cex:commentExtensible w16cex:durableId="282DA811" w16cex:dateUtc="2023-06-09T17:30:00Z"/>
  <w16cex:commentExtensible w16cex:durableId="74E1A6B9" w16cex:dateUtc="2023-10-26T19:36:00Z"/>
  <w16cex:commentExtensible w16cex:durableId="2877AD51" w16cex:dateUtc="2023-08-04T21:01:00Z"/>
  <w16cex:commentExtensible w16cex:durableId="28C15175" w16cex:dateUtc="2023-09-29T17:36:00Z"/>
  <w16cex:commentExtensible w16cex:durableId="28C14FED" w16cex:dateUtc="2023-09-29T17:30:00Z"/>
  <w16cex:commentExtensible w16cex:durableId="282DA866" w16cex:dateUtc="2023-06-09T17:32:00Z"/>
  <w16cex:commentExtensible w16cex:durableId="1E9C8D5E" w16cex:dateUtc="2023-09-12T15:32:00Z"/>
  <w16cex:commentExtensible w16cex:durableId="2ACAA5AE" w16cex:dateUtc="2023-09-12T15:46:00Z"/>
  <w16cex:commentExtensible w16cex:durableId="28C8EAEC" w16cex:dateUtc="2023-10-05T11:57: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09C25EAD" w16cex:dateUtc="2023-10-2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4DC6E525" w16cid:durableId="4C454470"/>
  <w16cid:commentId w16cid:paraId="7F296299" w16cid:durableId="34BB169C"/>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53DD023E" w16cid:durableId="102A3ABE"/>
  <w16cid:commentId w16cid:paraId="717E4EDB" w16cid:durableId="48BA6B4E"/>
  <w16cid:commentId w16cid:paraId="4929AEEE" w16cid:durableId="5DF9A479"/>
  <w16cid:commentId w16cid:paraId="59D54848" w16cid:durableId="25F4E825"/>
  <w16cid:commentId w16cid:paraId="4DC87C9B" w16cid:durableId="1B762C39"/>
  <w16cid:commentId w16cid:paraId="7268CEAF" w16cid:durableId="088A52D5"/>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630EB506" w16cid:durableId="2AE920A3"/>
  <w16cid:commentId w16cid:paraId="7D2EB8D7" w16cid:durableId="4B64F57A"/>
  <w16cid:commentId w16cid:paraId="72589627" w16cid:durableId="122C732A"/>
  <w16cid:commentId w16cid:paraId="430FBE10" w16cid:durableId="26510E36"/>
  <w16cid:commentId w16cid:paraId="204CC999" w16cid:durableId="28BFEE06"/>
  <w16cid:commentId w16cid:paraId="0B348625" w16cid:durableId="6BDECBB8"/>
  <w16cid:commentId w16cid:paraId="5DFCFD66" w16cid:durableId="362D7C8C"/>
  <w16cid:commentId w16cid:paraId="6BDF9959" w16cid:durableId="5964B19D"/>
  <w16cid:commentId w16cid:paraId="7C6CD47E" w16cid:durableId="7E5E1CF1"/>
  <w16cid:commentId w16cid:paraId="15729F0A" w16cid:durableId="2863BF01"/>
  <w16cid:commentId w16cid:paraId="2028FC23" w16cid:durableId="6883A96D"/>
  <w16cid:commentId w16cid:paraId="503687D7" w16cid:durableId="4D7DE1C7"/>
  <w16cid:commentId w16cid:paraId="06FFF03E" w16cid:durableId="5412E780"/>
  <w16cid:commentId w16cid:paraId="192840F8" w16cid:durableId="689BC4DF"/>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29F25DF3" w16cid:durableId="0BFD6340"/>
  <w16cid:commentId w16cid:paraId="145F5355" w16cid:durableId="1C5C4D85"/>
  <w16cid:commentId w16cid:paraId="45CEE1B4" w16cid:durableId="4AAF0AA3"/>
  <w16cid:commentId w16cid:paraId="051BE990" w16cid:durableId="2877AD51"/>
  <w16cid:commentId w16cid:paraId="4B87C4A3" w16cid:durableId="28C15175"/>
  <w16cid:commentId w16cid:paraId="0FBBE8D3" w16cid:durableId="5C2B39DA"/>
  <w16cid:commentId w16cid:paraId="5351C855" w16cid:durableId="28C14FED"/>
  <w16cid:commentId w16cid:paraId="6A62596D" w16cid:durableId="6579E82B"/>
  <w16cid:commentId w16cid:paraId="037D9F65" w16cid:durableId="7D2EA55E"/>
  <w16cid:commentId w16cid:paraId="36AF3D35" w16cid:durableId="6E04A883"/>
  <w16cid:commentId w16cid:paraId="06EBF5E6" w16cid:durableId="282DA866"/>
  <w16cid:commentId w16cid:paraId="3C109B3D" w16cid:durableId="7985CE96"/>
  <w16cid:commentId w16cid:paraId="1E7C440D" w16cid:durableId="7BF8BB00"/>
  <w16cid:commentId w16cid:paraId="5C84198A" w16cid:durableId="1E9C8D5E"/>
  <w16cid:commentId w16cid:paraId="06763FC7" w16cid:durableId="355DFFFB"/>
  <w16cid:commentId w16cid:paraId="6056379C" w16cid:durableId="78508FB3"/>
  <w16cid:commentId w16cid:paraId="7ADCB72E" w16cid:durableId="71DC5B19"/>
  <w16cid:commentId w16cid:paraId="4F27E72C" w16cid:durableId="53F1AD9D"/>
  <w16cid:commentId w16cid:paraId="13B718B1" w16cid:durableId="2ACAA5AE"/>
  <w16cid:commentId w16cid:paraId="3B3BD0C7" w16cid:durableId="5E381730"/>
  <w16cid:commentId w16cid:paraId="5577E5AD" w16cid:durableId="144CB530"/>
  <w16cid:commentId w16cid:paraId="6D45A4BE" w16cid:durableId="65A6BFB3"/>
  <w16cid:commentId w16cid:paraId="70BA633D" w16cid:durableId="28C8EAEC"/>
  <w16cid:commentId w16cid:paraId="1D429174" w16cid:durableId="214F56EB"/>
  <w16cid:commentId w16cid:paraId="3BA642EE" w16cid:durableId="1999EA07"/>
  <w16cid:commentId w16cid:paraId="2E6964C6" w16cid:durableId="50FC4EDA"/>
  <w16cid:commentId w16cid:paraId="5CCB5BDD" w16cid:durableId="2899507B"/>
  <w16cid:commentId w16cid:paraId="3EB0C79E" w16cid:durableId="6F09BC28"/>
  <w16cid:commentId w16cid:paraId="79C70156" w16cid:durableId="2CAB0851"/>
  <w16cid:commentId w16cid:paraId="54345D7C" w16cid:durableId="6D51444B"/>
  <w16cid:commentId w16cid:paraId="0B207462" w16cid:durableId="7B693B3C"/>
  <w16cid:commentId w16cid:paraId="629322C3" w16cid:durableId="64DB20F3"/>
  <w16cid:commentId w16cid:paraId="3BA27D45" w16cid:durableId="39CE8EBB"/>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8DA7C5F" w16cid:durableId="0B730695"/>
  <w16cid:commentId w16cid:paraId="30E21012" w16cid:durableId="5A595CF9"/>
  <w16cid:commentId w16cid:paraId="6B8F47EC" w16cid:durableId="0C93EBF3"/>
  <w16cid:commentId w16cid:paraId="72C70A37" w16cid:durableId="079D6B96"/>
  <w16cid:commentId w16cid:paraId="7A26D2D2" w16cid:durableId="34E04EFF"/>
  <w16cid:commentId w16cid:paraId="3E72AA84" w16cid:durableId="3F85BFDE"/>
  <w16cid:commentId w16cid:paraId="7D9343E4" w16cid:durableId="09C25EAD"/>
  <w16cid:commentId w16cid:paraId="2ADFC0F6" w16cid:durableId="7F51F1E2"/>
  <w16cid:commentId w16cid:paraId="49B2B599" w16cid:durableId="7C03B9B3"/>
  <w16cid:commentId w16cid:paraId="7C0A3154" w16cid:durableId="2D6576B1"/>
  <w16cid:commentId w16cid:paraId="4CDB0AB9" w16cid:durableId="77A9D9B9"/>
  <w16cid:commentId w16cid:paraId="61402D15" w16cid:durableId="551B89A2"/>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8B16" w14:textId="77777777" w:rsidR="0017116A" w:rsidRDefault="0017116A">
      <w:pPr>
        <w:spacing w:after="0" w:line="240" w:lineRule="auto"/>
      </w:pPr>
      <w:r>
        <w:separator/>
      </w:r>
    </w:p>
  </w:endnote>
  <w:endnote w:type="continuationSeparator" w:id="0">
    <w:p w14:paraId="18F52AD9" w14:textId="77777777" w:rsidR="0017116A" w:rsidRDefault="0017116A">
      <w:pPr>
        <w:spacing w:after="0" w:line="240" w:lineRule="auto"/>
      </w:pPr>
      <w:r>
        <w:continuationSeparator/>
      </w:r>
    </w:p>
  </w:endnote>
  <w:endnote w:type="continuationNotice" w:id="1">
    <w:p w14:paraId="217B01AC" w14:textId="77777777" w:rsidR="0017116A" w:rsidRDefault="001711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1AE6" w14:textId="77777777" w:rsidR="0017116A" w:rsidRDefault="0017116A">
      <w:pPr>
        <w:spacing w:after="0" w:line="240" w:lineRule="auto"/>
      </w:pPr>
      <w:r>
        <w:separator/>
      </w:r>
    </w:p>
  </w:footnote>
  <w:footnote w:type="continuationSeparator" w:id="0">
    <w:p w14:paraId="32ED7FBA" w14:textId="77777777" w:rsidR="0017116A" w:rsidRDefault="0017116A">
      <w:pPr>
        <w:spacing w:after="0" w:line="240" w:lineRule="auto"/>
      </w:pPr>
      <w:r>
        <w:continuationSeparator/>
      </w:r>
    </w:p>
  </w:footnote>
  <w:footnote w:type="continuationNotice" w:id="1">
    <w:p w14:paraId="14B126D3" w14:textId="77777777" w:rsidR="0017116A" w:rsidRDefault="001711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8&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record-ids&gt;&lt;/item&gt;&lt;/Libraries&gt;"/>
  </w:docVars>
  <w:rsids>
    <w:rsidRoot w:val="00B91228"/>
    <w:rsid w:val="0000064B"/>
    <w:rsid w:val="000007CD"/>
    <w:rsid w:val="000018DC"/>
    <w:rsid w:val="00001C89"/>
    <w:rsid w:val="00003F36"/>
    <w:rsid w:val="0000478B"/>
    <w:rsid w:val="000048F2"/>
    <w:rsid w:val="00007766"/>
    <w:rsid w:val="00010324"/>
    <w:rsid w:val="0001071E"/>
    <w:rsid w:val="000108C1"/>
    <w:rsid w:val="0001163B"/>
    <w:rsid w:val="000122E7"/>
    <w:rsid w:val="0001480A"/>
    <w:rsid w:val="0001512D"/>
    <w:rsid w:val="0001638A"/>
    <w:rsid w:val="00016BD8"/>
    <w:rsid w:val="00016DA9"/>
    <w:rsid w:val="00017839"/>
    <w:rsid w:val="00020355"/>
    <w:rsid w:val="0002111A"/>
    <w:rsid w:val="00021797"/>
    <w:rsid w:val="00021DF8"/>
    <w:rsid w:val="000233B5"/>
    <w:rsid w:val="000236DD"/>
    <w:rsid w:val="00023F67"/>
    <w:rsid w:val="00024CE6"/>
    <w:rsid w:val="0002533B"/>
    <w:rsid w:val="000263B5"/>
    <w:rsid w:val="00026EE6"/>
    <w:rsid w:val="00027612"/>
    <w:rsid w:val="00030551"/>
    <w:rsid w:val="00030B71"/>
    <w:rsid w:val="00031872"/>
    <w:rsid w:val="000325A6"/>
    <w:rsid w:val="0003367B"/>
    <w:rsid w:val="00034951"/>
    <w:rsid w:val="00034B10"/>
    <w:rsid w:val="000351E9"/>
    <w:rsid w:val="000355CF"/>
    <w:rsid w:val="0003598E"/>
    <w:rsid w:val="00036110"/>
    <w:rsid w:val="00036D10"/>
    <w:rsid w:val="00036FB3"/>
    <w:rsid w:val="000375E7"/>
    <w:rsid w:val="000379D1"/>
    <w:rsid w:val="00040E01"/>
    <w:rsid w:val="00040E81"/>
    <w:rsid w:val="00041A20"/>
    <w:rsid w:val="00041AD2"/>
    <w:rsid w:val="00041D42"/>
    <w:rsid w:val="00042376"/>
    <w:rsid w:val="00043ED7"/>
    <w:rsid w:val="00045C42"/>
    <w:rsid w:val="00045E65"/>
    <w:rsid w:val="000507F4"/>
    <w:rsid w:val="00050F5D"/>
    <w:rsid w:val="00053A90"/>
    <w:rsid w:val="00054801"/>
    <w:rsid w:val="000560D9"/>
    <w:rsid w:val="00056205"/>
    <w:rsid w:val="00056206"/>
    <w:rsid w:val="00056584"/>
    <w:rsid w:val="00057217"/>
    <w:rsid w:val="00057413"/>
    <w:rsid w:val="00057CE1"/>
    <w:rsid w:val="00057FF4"/>
    <w:rsid w:val="0006029E"/>
    <w:rsid w:val="00060FE4"/>
    <w:rsid w:val="00062957"/>
    <w:rsid w:val="00063C33"/>
    <w:rsid w:val="000640E6"/>
    <w:rsid w:val="000645A8"/>
    <w:rsid w:val="000651A8"/>
    <w:rsid w:val="000651E8"/>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515"/>
    <w:rsid w:val="00085C80"/>
    <w:rsid w:val="000861B6"/>
    <w:rsid w:val="000863CD"/>
    <w:rsid w:val="000865EB"/>
    <w:rsid w:val="00087FBC"/>
    <w:rsid w:val="0009112F"/>
    <w:rsid w:val="000917AC"/>
    <w:rsid w:val="00091CAA"/>
    <w:rsid w:val="00092462"/>
    <w:rsid w:val="00092C15"/>
    <w:rsid w:val="00092F7B"/>
    <w:rsid w:val="00093737"/>
    <w:rsid w:val="00093CAD"/>
    <w:rsid w:val="0009472F"/>
    <w:rsid w:val="00094D08"/>
    <w:rsid w:val="00096355"/>
    <w:rsid w:val="0009696C"/>
    <w:rsid w:val="00096E59"/>
    <w:rsid w:val="00097CE1"/>
    <w:rsid w:val="00097EE6"/>
    <w:rsid w:val="000A071B"/>
    <w:rsid w:val="000A0CEC"/>
    <w:rsid w:val="000A1D2A"/>
    <w:rsid w:val="000A2897"/>
    <w:rsid w:val="000A3025"/>
    <w:rsid w:val="000A35E0"/>
    <w:rsid w:val="000A3713"/>
    <w:rsid w:val="000A3FE6"/>
    <w:rsid w:val="000A4286"/>
    <w:rsid w:val="000A4397"/>
    <w:rsid w:val="000A4E5E"/>
    <w:rsid w:val="000A52D2"/>
    <w:rsid w:val="000A60FF"/>
    <w:rsid w:val="000A7137"/>
    <w:rsid w:val="000A77F2"/>
    <w:rsid w:val="000B0363"/>
    <w:rsid w:val="000B163A"/>
    <w:rsid w:val="000B1A57"/>
    <w:rsid w:val="000B3143"/>
    <w:rsid w:val="000B3194"/>
    <w:rsid w:val="000B3223"/>
    <w:rsid w:val="000B3518"/>
    <w:rsid w:val="000B4161"/>
    <w:rsid w:val="000B4F9B"/>
    <w:rsid w:val="000B6341"/>
    <w:rsid w:val="000B6384"/>
    <w:rsid w:val="000B6B12"/>
    <w:rsid w:val="000B6DBE"/>
    <w:rsid w:val="000B7B61"/>
    <w:rsid w:val="000C05E2"/>
    <w:rsid w:val="000C1159"/>
    <w:rsid w:val="000C13FA"/>
    <w:rsid w:val="000C1F98"/>
    <w:rsid w:val="000C2369"/>
    <w:rsid w:val="000C26E4"/>
    <w:rsid w:val="000C305F"/>
    <w:rsid w:val="000C43B5"/>
    <w:rsid w:val="000C4C15"/>
    <w:rsid w:val="000C57CC"/>
    <w:rsid w:val="000C63AD"/>
    <w:rsid w:val="000C708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1F78"/>
    <w:rsid w:val="000F26D0"/>
    <w:rsid w:val="000F3D18"/>
    <w:rsid w:val="000F597F"/>
    <w:rsid w:val="000F63D9"/>
    <w:rsid w:val="000F6DBD"/>
    <w:rsid w:val="0010085C"/>
    <w:rsid w:val="00100B2B"/>
    <w:rsid w:val="00101B6B"/>
    <w:rsid w:val="00101BF3"/>
    <w:rsid w:val="00102256"/>
    <w:rsid w:val="0010369E"/>
    <w:rsid w:val="001038E3"/>
    <w:rsid w:val="0010405F"/>
    <w:rsid w:val="00104F7F"/>
    <w:rsid w:val="00106324"/>
    <w:rsid w:val="00107FFE"/>
    <w:rsid w:val="00110A27"/>
    <w:rsid w:val="001112C5"/>
    <w:rsid w:val="001115F8"/>
    <w:rsid w:val="00111E3F"/>
    <w:rsid w:val="0011258C"/>
    <w:rsid w:val="00112A3D"/>
    <w:rsid w:val="00113F27"/>
    <w:rsid w:val="0011401F"/>
    <w:rsid w:val="001140FA"/>
    <w:rsid w:val="00116485"/>
    <w:rsid w:val="00116B64"/>
    <w:rsid w:val="00116D0B"/>
    <w:rsid w:val="0011717B"/>
    <w:rsid w:val="001174F7"/>
    <w:rsid w:val="00117E70"/>
    <w:rsid w:val="001207D5"/>
    <w:rsid w:val="0012082F"/>
    <w:rsid w:val="00120978"/>
    <w:rsid w:val="00121066"/>
    <w:rsid w:val="001217FF"/>
    <w:rsid w:val="00122119"/>
    <w:rsid w:val="00122B6A"/>
    <w:rsid w:val="00123409"/>
    <w:rsid w:val="00123751"/>
    <w:rsid w:val="00124546"/>
    <w:rsid w:val="00125098"/>
    <w:rsid w:val="0012514B"/>
    <w:rsid w:val="001253F2"/>
    <w:rsid w:val="00125B27"/>
    <w:rsid w:val="0012615E"/>
    <w:rsid w:val="00126785"/>
    <w:rsid w:val="00126D46"/>
    <w:rsid w:val="001277F9"/>
    <w:rsid w:val="0013166F"/>
    <w:rsid w:val="00131683"/>
    <w:rsid w:val="0013198C"/>
    <w:rsid w:val="00132D44"/>
    <w:rsid w:val="00132EFF"/>
    <w:rsid w:val="0013344E"/>
    <w:rsid w:val="0013451F"/>
    <w:rsid w:val="001345A9"/>
    <w:rsid w:val="00134A1E"/>
    <w:rsid w:val="001360ED"/>
    <w:rsid w:val="0013684F"/>
    <w:rsid w:val="00137CEA"/>
    <w:rsid w:val="0014099C"/>
    <w:rsid w:val="00140D19"/>
    <w:rsid w:val="00142ED8"/>
    <w:rsid w:val="00143304"/>
    <w:rsid w:val="0014366B"/>
    <w:rsid w:val="0014452C"/>
    <w:rsid w:val="0014533F"/>
    <w:rsid w:val="00145EE9"/>
    <w:rsid w:val="00146229"/>
    <w:rsid w:val="00146C13"/>
    <w:rsid w:val="00150295"/>
    <w:rsid w:val="00150A48"/>
    <w:rsid w:val="00151197"/>
    <w:rsid w:val="00151CA9"/>
    <w:rsid w:val="00151E6D"/>
    <w:rsid w:val="0015221A"/>
    <w:rsid w:val="001530FF"/>
    <w:rsid w:val="00153637"/>
    <w:rsid w:val="00153A11"/>
    <w:rsid w:val="00155DBD"/>
    <w:rsid w:val="00155DF1"/>
    <w:rsid w:val="00156580"/>
    <w:rsid w:val="00156A22"/>
    <w:rsid w:val="00157F8A"/>
    <w:rsid w:val="0016055F"/>
    <w:rsid w:val="00160775"/>
    <w:rsid w:val="001609B9"/>
    <w:rsid w:val="001610D9"/>
    <w:rsid w:val="001611B7"/>
    <w:rsid w:val="00161CD8"/>
    <w:rsid w:val="0016219C"/>
    <w:rsid w:val="00162A22"/>
    <w:rsid w:val="00162C08"/>
    <w:rsid w:val="00162E2E"/>
    <w:rsid w:val="001639BD"/>
    <w:rsid w:val="00164229"/>
    <w:rsid w:val="00164364"/>
    <w:rsid w:val="00165FE8"/>
    <w:rsid w:val="0016600B"/>
    <w:rsid w:val="001663BF"/>
    <w:rsid w:val="001669CB"/>
    <w:rsid w:val="00166A70"/>
    <w:rsid w:val="00170DE3"/>
    <w:rsid w:val="00170FD8"/>
    <w:rsid w:val="0017116A"/>
    <w:rsid w:val="0017128D"/>
    <w:rsid w:val="00171E08"/>
    <w:rsid w:val="00172372"/>
    <w:rsid w:val="001725A9"/>
    <w:rsid w:val="00172E4A"/>
    <w:rsid w:val="001734D2"/>
    <w:rsid w:val="0017357C"/>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83A"/>
    <w:rsid w:val="0019400F"/>
    <w:rsid w:val="00195354"/>
    <w:rsid w:val="00195FCA"/>
    <w:rsid w:val="001964A0"/>
    <w:rsid w:val="00196671"/>
    <w:rsid w:val="00197019"/>
    <w:rsid w:val="001971C7"/>
    <w:rsid w:val="00197922"/>
    <w:rsid w:val="001A06BB"/>
    <w:rsid w:val="001A283D"/>
    <w:rsid w:val="001A2AF0"/>
    <w:rsid w:val="001A2DD3"/>
    <w:rsid w:val="001A345F"/>
    <w:rsid w:val="001A373C"/>
    <w:rsid w:val="001A37B3"/>
    <w:rsid w:val="001A4DDE"/>
    <w:rsid w:val="001A6561"/>
    <w:rsid w:val="001A6936"/>
    <w:rsid w:val="001A6D91"/>
    <w:rsid w:val="001A7482"/>
    <w:rsid w:val="001A759F"/>
    <w:rsid w:val="001A7E4F"/>
    <w:rsid w:val="001B0CF2"/>
    <w:rsid w:val="001B14FA"/>
    <w:rsid w:val="001B16B4"/>
    <w:rsid w:val="001B25DA"/>
    <w:rsid w:val="001B27BA"/>
    <w:rsid w:val="001B5708"/>
    <w:rsid w:val="001B5C19"/>
    <w:rsid w:val="001B5C4D"/>
    <w:rsid w:val="001B6A85"/>
    <w:rsid w:val="001B7CB0"/>
    <w:rsid w:val="001C00E1"/>
    <w:rsid w:val="001C02E2"/>
    <w:rsid w:val="001C26B3"/>
    <w:rsid w:val="001C29D8"/>
    <w:rsid w:val="001C2A70"/>
    <w:rsid w:val="001C4A4D"/>
    <w:rsid w:val="001C53A0"/>
    <w:rsid w:val="001C5917"/>
    <w:rsid w:val="001C5B19"/>
    <w:rsid w:val="001C6061"/>
    <w:rsid w:val="001C6445"/>
    <w:rsid w:val="001C679D"/>
    <w:rsid w:val="001C7146"/>
    <w:rsid w:val="001D1BF8"/>
    <w:rsid w:val="001D3306"/>
    <w:rsid w:val="001D44F0"/>
    <w:rsid w:val="001D5FF4"/>
    <w:rsid w:val="001D6D9E"/>
    <w:rsid w:val="001D7172"/>
    <w:rsid w:val="001D7BF0"/>
    <w:rsid w:val="001E03BB"/>
    <w:rsid w:val="001E0584"/>
    <w:rsid w:val="001E1026"/>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7C5"/>
    <w:rsid w:val="00201EDE"/>
    <w:rsid w:val="00202154"/>
    <w:rsid w:val="00203A48"/>
    <w:rsid w:val="00203D25"/>
    <w:rsid w:val="00203EDA"/>
    <w:rsid w:val="0020464D"/>
    <w:rsid w:val="002048A9"/>
    <w:rsid w:val="00204B87"/>
    <w:rsid w:val="00204D89"/>
    <w:rsid w:val="00205920"/>
    <w:rsid w:val="00205EC3"/>
    <w:rsid w:val="00206018"/>
    <w:rsid w:val="00207E89"/>
    <w:rsid w:val="00207F03"/>
    <w:rsid w:val="00210888"/>
    <w:rsid w:val="00210F39"/>
    <w:rsid w:val="00211057"/>
    <w:rsid w:val="0021139B"/>
    <w:rsid w:val="00211D75"/>
    <w:rsid w:val="00212A32"/>
    <w:rsid w:val="0021453E"/>
    <w:rsid w:val="00214A2B"/>
    <w:rsid w:val="00214A2F"/>
    <w:rsid w:val="0021501D"/>
    <w:rsid w:val="00215736"/>
    <w:rsid w:val="002159A8"/>
    <w:rsid w:val="00215AA7"/>
    <w:rsid w:val="002162F9"/>
    <w:rsid w:val="0021712A"/>
    <w:rsid w:val="002171C2"/>
    <w:rsid w:val="002172F8"/>
    <w:rsid w:val="00217508"/>
    <w:rsid w:val="002177F1"/>
    <w:rsid w:val="002205FD"/>
    <w:rsid w:val="00221300"/>
    <w:rsid w:val="00221CE4"/>
    <w:rsid w:val="00222C2E"/>
    <w:rsid w:val="00222F94"/>
    <w:rsid w:val="00223E2C"/>
    <w:rsid w:val="00224789"/>
    <w:rsid w:val="002276B4"/>
    <w:rsid w:val="002302B2"/>
    <w:rsid w:val="00231B3D"/>
    <w:rsid w:val="00231C53"/>
    <w:rsid w:val="002321EF"/>
    <w:rsid w:val="00232599"/>
    <w:rsid w:val="002327E7"/>
    <w:rsid w:val="002328C8"/>
    <w:rsid w:val="002329C7"/>
    <w:rsid w:val="00232B21"/>
    <w:rsid w:val="00233C49"/>
    <w:rsid w:val="00235CBD"/>
    <w:rsid w:val="00236998"/>
    <w:rsid w:val="00236DC1"/>
    <w:rsid w:val="00237C1B"/>
    <w:rsid w:val="00237E88"/>
    <w:rsid w:val="002401F3"/>
    <w:rsid w:val="002424DA"/>
    <w:rsid w:val="0024316E"/>
    <w:rsid w:val="002431E5"/>
    <w:rsid w:val="00244DED"/>
    <w:rsid w:val="00245187"/>
    <w:rsid w:val="002457E7"/>
    <w:rsid w:val="0024639D"/>
    <w:rsid w:val="00247358"/>
    <w:rsid w:val="002509B6"/>
    <w:rsid w:val="0025145F"/>
    <w:rsid w:val="00251D72"/>
    <w:rsid w:val="00252532"/>
    <w:rsid w:val="00252ABD"/>
    <w:rsid w:val="00254ED0"/>
    <w:rsid w:val="00255582"/>
    <w:rsid w:val="00255B43"/>
    <w:rsid w:val="00255E7A"/>
    <w:rsid w:val="00255F9B"/>
    <w:rsid w:val="00257E68"/>
    <w:rsid w:val="002600E5"/>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3F6C"/>
    <w:rsid w:val="0027467A"/>
    <w:rsid w:val="00274CAA"/>
    <w:rsid w:val="00275005"/>
    <w:rsid w:val="00275615"/>
    <w:rsid w:val="00275D2B"/>
    <w:rsid w:val="002760B4"/>
    <w:rsid w:val="00277118"/>
    <w:rsid w:val="002773F9"/>
    <w:rsid w:val="002776CC"/>
    <w:rsid w:val="0028139A"/>
    <w:rsid w:val="002824DB"/>
    <w:rsid w:val="002845E6"/>
    <w:rsid w:val="00284A18"/>
    <w:rsid w:val="00284AE4"/>
    <w:rsid w:val="00285268"/>
    <w:rsid w:val="0028582E"/>
    <w:rsid w:val="00286D90"/>
    <w:rsid w:val="00287BBD"/>
    <w:rsid w:val="00291153"/>
    <w:rsid w:val="002913DE"/>
    <w:rsid w:val="00291606"/>
    <w:rsid w:val="00291D0A"/>
    <w:rsid w:val="00292EEA"/>
    <w:rsid w:val="0029374E"/>
    <w:rsid w:val="00293D6D"/>
    <w:rsid w:val="00293E5F"/>
    <w:rsid w:val="00294178"/>
    <w:rsid w:val="002943C3"/>
    <w:rsid w:val="00294B87"/>
    <w:rsid w:val="00294E13"/>
    <w:rsid w:val="00295744"/>
    <w:rsid w:val="002961A9"/>
    <w:rsid w:val="00296D91"/>
    <w:rsid w:val="00297CCB"/>
    <w:rsid w:val="002A227D"/>
    <w:rsid w:val="002A25E4"/>
    <w:rsid w:val="002A27F9"/>
    <w:rsid w:val="002A2CAC"/>
    <w:rsid w:val="002A2DC1"/>
    <w:rsid w:val="002A3C38"/>
    <w:rsid w:val="002A3D26"/>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308B"/>
    <w:rsid w:val="002B5412"/>
    <w:rsid w:val="002B5509"/>
    <w:rsid w:val="002B615B"/>
    <w:rsid w:val="002B64DF"/>
    <w:rsid w:val="002B746A"/>
    <w:rsid w:val="002B7672"/>
    <w:rsid w:val="002B7D70"/>
    <w:rsid w:val="002C11B2"/>
    <w:rsid w:val="002C2381"/>
    <w:rsid w:val="002C2FD0"/>
    <w:rsid w:val="002C3B61"/>
    <w:rsid w:val="002C3D79"/>
    <w:rsid w:val="002C4FAA"/>
    <w:rsid w:val="002C523F"/>
    <w:rsid w:val="002C65D9"/>
    <w:rsid w:val="002C6D63"/>
    <w:rsid w:val="002C7316"/>
    <w:rsid w:val="002C7E49"/>
    <w:rsid w:val="002D022D"/>
    <w:rsid w:val="002D04EC"/>
    <w:rsid w:val="002D07BB"/>
    <w:rsid w:val="002D0942"/>
    <w:rsid w:val="002D0E71"/>
    <w:rsid w:val="002D1373"/>
    <w:rsid w:val="002D1696"/>
    <w:rsid w:val="002D2888"/>
    <w:rsid w:val="002D2C78"/>
    <w:rsid w:val="002D3803"/>
    <w:rsid w:val="002D39A2"/>
    <w:rsid w:val="002D447E"/>
    <w:rsid w:val="002D4852"/>
    <w:rsid w:val="002D499C"/>
    <w:rsid w:val="002D4B29"/>
    <w:rsid w:val="002D4E30"/>
    <w:rsid w:val="002D7634"/>
    <w:rsid w:val="002D7D83"/>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48EE"/>
    <w:rsid w:val="002F4E37"/>
    <w:rsid w:val="002F5062"/>
    <w:rsid w:val="002F525E"/>
    <w:rsid w:val="002F583B"/>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C23"/>
    <w:rsid w:val="00303E8F"/>
    <w:rsid w:val="00304311"/>
    <w:rsid w:val="003044C9"/>
    <w:rsid w:val="0030471A"/>
    <w:rsid w:val="003054BB"/>
    <w:rsid w:val="0030752B"/>
    <w:rsid w:val="00307E3F"/>
    <w:rsid w:val="0031117F"/>
    <w:rsid w:val="003113FC"/>
    <w:rsid w:val="00313690"/>
    <w:rsid w:val="00313C6E"/>
    <w:rsid w:val="00314C09"/>
    <w:rsid w:val="00314E85"/>
    <w:rsid w:val="0031507C"/>
    <w:rsid w:val="0031593F"/>
    <w:rsid w:val="00315E63"/>
    <w:rsid w:val="003177D4"/>
    <w:rsid w:val="00317F99"/>
    <w:rsid w:val="00322440"/>
    <w:rsid w:val="003226E8"/>
    <w:rsid w:val="003243E3"/>
    <w:rsid w:val="003248A4"/>
    <w:rsid w:val="00324A4E"/>
    <w:rsid w:val="00327DDB"/>
    <w:rsid w:val="00330140"/>
    <w:rsid w:val="003304BF"/>
    <w:rsid w:val="00330BDC"/>
    <w:rsid w:val="00331729"/>
    <w:rsid w:val="00331887"/>
    <w:rsid w:val="00332D22"/>
    <w:rsid w:val="00333E0D"/>
    <w:rsid w:val="003352D2"/>
    <w:rsid w:val="003353FD"/>
    <w:rsid w:val="00335D66"/>
    <w:rsid w:val="00336622"/>
    <w:rsid w:val="00336D21"/>
    <w:rsid w:val="00337A0F"/>
    <w:rsid w:val="00340B6F"/>
    <w:rsid w:val="0034102A"/>
    <w:rsid w:val="0034106D"/>
    <w:rsid w:val="00341E08"/>
    <w:rsid w:val="003429F7"/>
    <w:rsid w:val="00342DE8"/>
    <w:rsid w:val="00344239"/>
    <w:rsid w:val="00344694"/>
    <w:rsid w:val="00344830"/>
    <w:rsid w:val="00344F47"/>
    <w:rsid w:val="003450AC"/>
    <w:rsid w:val="003454BB"/>
    <w:rsid w:val="00345A6F"/>
    <w:rsid w:val="003464DF"/>
    <w:rsid w:val="003467F9"/>
    <w:rsid w:val="00346BB7"/>
    <w:rsid w:val="00347067"/>
    <w:rsid w:val="00347FC2"/>
    <w:rsid w:val="00351E65"/>
    <w:rsid w:val="00352E93"/>
    <w:rsid w:val="00352EFD"/>
    <w:rsid w:val="0035311A"/>
    <w:rsid w:val="00353DA9"/>
    <w:rsid w:val="00355430"/>
    <w:rsid w:val="00355ABF"/>
    <w:rsid w:val="00355E4C"/>
    <w:rsid w:val="00356521"/>
    <w:rsid w:val="00356ABB"/>
    <w:rsid w:val="00357C79"/>
    <w:rsid w:val="00360076"/>
    <w:rsid w:val="00360816"/>
    <w:rsid w:val="00361820"/>
    <w:rsid w:val="00361B2E"/>
    <w:rsid w:val="003625DC"/>
    <w:rsid w:val="00362604"/>
    <w:rsid w:val="00362A80"/>
    <w:rsid w:val="003641C9"/>
    <w:rsid w:val="00364323"/>
    <w:rsid w:val="003653B9"/>
    <w:rsid w:val="00365CBD"/>
    <w:rsid w:val="00366934"/>
    <w:rsid w:val="003677AF"/>
    <w:rsid w:val="00367921"/>
    <w:rsid w:val="00367B0C"/>
    <w:rsid w:val="00367BB8"/>
    <w:rsid w:val="00370890"/>
    <w:rsid w:val="00371F1A"/>
    <w:rsid w:val="00372221"/>
    <w:rsid w:val="0037225F"/>
    <w:rsid w:val="00372882"/>
    <w:rsid w:val="00373AD7"/>
    <w:rsid w:val="003741C6"/>
    <w:rsid w:val="00374AE0"/>
    <w:rsid w:val="00374D16"/>
    <w:rsid w:val="00375EFE"/>
    <w:rsid w:val="003765ED"/>
    <w:rsid w:val="00377835"/>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06DA"/>
    <w:rsid w:val="00393013"/>
    <w:rsid w:val="00393222"/>
    <w:rsid w:val="00393DF5"/>
    <w:rsid w:val="003952E6"/>
    <w:rsid w:val="00395BA7"/>
    <w:rsid w:val="00395CC1"/>
    <w:rsid w:val="0039673F"/>
    <w:rsid w:val="00397726"/>
    <w:rsid w:val="003A024D"/>
    <w:rsid w:val="003A0A98"/>
    <w:rsid w:val="003A3616"/>
    <w:rsid w:val="003A3DF1"/>
    <w:rsid w:val="003A3E61"/>
    <w:rsid w:val="003A51F3"/>
    <w:rsid w:val="003A5BF2"/>
    <w:rsid w:val="003A6162"/>
    <w:rsid w:val="003A6B59"/>
    <w:rsid w:val="003B2777"/>
    <w:rsid w:val="003B2AF4"/>
    <w:rsid w:val="003B2C41"/>
    <w:rsid w:val="003B49BB"/>
    <w:rsid w:val="003B5296"/>
    <w:rsid w:val="003B544C"/>
    <w:rsid w:val="003B5A9E"/>
    <w:rsid w:val="003B69F1"/>
    <w:rsid w:val="003C029F"/>
    <w:rsid w:val="003C0B04"/>
    <w:rsid w:val="003C1185"/>
    <w:rsid w:val="003C1CA2"/>
    <w:rsid w:val="003C1E0B"/>
    <w:rsid w:val="003C33A3"/>
    <w:rsid w:val="003C4BC4"/>
    <w:rsid w:val="003C5C34"/>
    <w:rsid w:val="003C79A5"/>
    <w:rsid w:val="003D120A"/>
    <w:rsid w:val="003D268F"/>
    <w:rsid w:val="003D4084"/>
    <w:rsid w:val="003D481E"/>
    <w:rsid w:val="003D4AEA"/>
    <w:rsid w:val="003D5791"/>
    <w:rsid w:val="003D6923"/>
    <w:rsid w:val="003D77E5"/>
    <w:rsid w:val="003E02C0"/>
    <w:rsid w:val="003E045B"/>
    <w:rsid w:val="003E0763"/>
    <w:rsid w:val="003E1DD5"/>
    <w:rsid w:val="003E2261"/>
    <w:rsid w:val="003E25E8"/>
    <w:rsid w:val="003E3AE7"/>
    <w:rsid w:val="003E3B84"/>
    <w:rsid w:val="003E3FCF"/>
    <w:rsid w:val="003E413C"/>
    <w:rsid w:val="003E500C"/>
    <w:rsid w:val="003E52D2"/>
    <w:rsid w:val="003E6E38"/>
    <w:rsid w:val="003E7A26"/>
    <w:rsid w:val="003E7F96"/>
    <w:rsid w:val="003F1280"/>
    <w:rsid w:val="003F1E5F"/>
    <w:rsid w:val="003F38AD"/>
    <w:rsid w:val="003F53D0"/>
    <w:rsid w:val="003F7C52"/>
    <w:rsid w:val="00400843"/>
    <w:rsid w:val="00400E92"/>
    <w:rsid w:val="00400FAB"/>
    <w:rsid w:val="004019C6"/>
    <w:rsid w:val="00401ED5"/>
    <w:rsid w:val="00402F9F"/>
    <w:rsid w:val="00403F45"/>
    <w:rsid w:val="00404D6D"/>
    <w:rsid w:val="00405211"/>
    <w:rsid w:val="00405618"/>
    <w:rsid w:val="00405625"/>
    <w:rsid w:val="0040590C"/>
    <w:rsid w:val="0040595D"/>
    <w:rsid w:val="00406152"/>
    <w:rsid w:val="00406BC3"/>
    <w:rsid w:val="00406FA9"/>
    <w:rsid w:val="00407709"/>
    <w:rsid w:val="004103A3"/>
    <w:rsid w:val="00410E8A"/>
    <w:rsid w:val="0041164B"/>
    <w:rsid w:val="00412C70"/>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35C6"/>
    <w:rsid w:val="004241E9"/>
    <w:rsid w:val="004243F0"/>
    <w:rsid w:val="00424460"/>
    <w:rsid w:val="00424576"/>
    <w:rsid w:val="0042558A"/>
    <w:rsid w:val="0042571D"/>
    <w:rsid w:val="004259D7"/>
    <w:rsid w:val="00425AA9"/>
    <w:rsid w:val="00425B0E"/>
    <w:rsid w:val="004265FD"/>
    <w:rsid w:val="00426995"/>
    <w:rsid w:val="0042727A"/>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F91"/>
    <w:rsid w:val="004451DF"/>
    <w:rsid w:val="00446493"/>
    <w:rsid w:val="00447915"/>
    <w:rsid w:val="00447CAF"/>
    <w:rsid w:val="00450D44"/>
    <w:rsid w:val="00450E02"/>
    <w:rsid w:val="0045115A"/>
    <w:rsid w:val="00451DCC"/>
    <w:rsid w:val="004523A0"/>
    <w:rsid w:val="004526F3"/>
    <w:rsid w:val="004527BC"/>
    <w:rsid w:val="00452BFE"/>
    <w:rsid w:val="00452F24"/>
    <w:rsid w:val="0045326B"/>
    <w:rsid w:val="004534A8"/>
    <w:rsid w:val="00453B36"/>
    <w:rsid w:val="00456494"/>
    <w:rsid w:val="004568EE"/>
    <w:rsid w:val="0045711B"/>
    <w:rsid w:val="004578D5"/>
    <w:rsid w:val="0046034D"/>
    <w:rsid w:val="0046068F"/>
    <w:rsid w:val="00460E97"/>
    <w:rsid w:val="004613B8"/>
    <w:rsid w:val="00462B88"/>
    <w:rsid w:val="004636D7"/>
    <w:rsid w:val="00463B02"/>
    <w:rsid w:val="004641CB"/>
    <w:rsid w:val="0046483C"/>
    <w:rsid w:val="00464C8B"/>
    <w:rsid w:val="00466E44"/>
    <w:rsid w:val="0046753C"/>
    <w:rsid w:val="004703C3"/>
    <w:rsid w:val="0047067D"/>
    <w:rsid w:val="00470E98"/>
    <w:rsid w:val="0047179B"/>
    <w:rsid w:val="00471A6A"/>
    <w:rsid w:val="00471F92"/>
    <w:rsid w:val="00472819"/>
    <w:rsid w:val="0047372A"/>
    <w:rsid w:val="00474075"/>
    <w:rsid w:val="00474426"/>
    <w:rsid w:val="00475B20"/>
    <w:rsid w:val="00476E51"/>
    <w:rsid w:val="00480F5B"/>
    <w:rsid w:val="0048328B"/>
    <w:rsid w:val="004832D9"/>
    <w:rsid w:val="004844F3"/>
    <w:rsid w:val="0048468B"/>
    <w:rsid w:val="00485C2E"/>
    <w:rsid w:val="004861F1"/>
    <w:rsid w:val="00486955"/>
    <w:rsid w:val="004877C3"/>
    <w:rsid w:val="00490958"/>
    <w:rsid w:val="00490C4E"/>
    <w:rsid w:val="004915D8"/>
    <w:rsid w:val="00492DF8"/>
    <w:rsid w:val="00492F46"/>
    <w:rsid w:val="0049313D"/>
    <w:rsid w:val="004933C3"/>
    <w:rsid w:val="00493D34"/>
    <w:rsid w:val="00493E9A"/>
    <w:rsid w:val="00494CC0"/>
    <w:rsid w:val="00495549"/>
    <w:rsid w:val="00496972"/>
    <w:rsid w:val="00497BEC"/>
    <w:rsid w:val="00497CF9"/>
    <w:rsid w:val="004A0167"/>
    <w:rsid w:val="004A0383"/>
    <w:rsid w:val="004A0671"/>
    <w:rsid w:val="004A0761"/>
    <w:rsid w:val="004A139B"/>
    <w:rsid w:val="004A199D"/>
    <w:rsid w:val="004A27FF"/>
    <w:rsid w:val="004A30F3"/>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338E"/>
    <w:rsid w:val="004B4A21"/>
    <w:rsid w:val="004B4AC1"/>
    <w:rsid w:val="004B4DC0"/>
    <w:rsid w:val="004B5EC0"/>
    <w:rsid w:val="004B61DA"/>
    <w:rsid w:val="004B69E0"/>
    <w:rsid w:val="004B7455"/>
    <w:rsid w:val="004C16CA"/>
    <w:rsid w:val="004C1B06"/>
    <w:rsid w:val="004C4277"/>
    <w:rsid w:val="004C4853"/>
    <w:rsid w:val="004C673A"/>
    <w:rsid w:val="004C7629"/>
    <w:rsid w:val="004C7A16"/>
    <w:rsid w:val="004C7CC3"/>
    <w:rsid w:val="004D3CDF"/>
    <w:rsid w:val="004D3F9C"/>
    <w:rsid w:val="004D3FBC"/>
    <w:rsid w:val="004D4FBD"/>
    <w:rsid w:val="004D56B6"/>
    <w:rsid w:val="004D754F"/>
    <w:rsid w:val="004D7584"/>
    <w:rsid w:val="004E0BA3"/>
    <w:rsid w:val="004E1440"/>
    <w:rsid w:val="004E250C"/>
    <w:rsid w:val="004E2574"/>
    <w:rsid w:val="004E25DD"/>
    <w:rsid w:val="004E382B"/>
    <w:rsid w:val="004E39E9"/>
    <w:rsid w:val="004E5CBF"/>
    <w:rsid w:val="004E6100"/>
    <w:rsid w:val="004E61BE"/>
    <w:rsid w:val="004E63BC"/>
    <w:rsid w:val="004E64BD"/>
    <w:rsid w:val="004E6E4B"/>
    <w:rsid w:val="004E736B"/>
    <w:rsid w:val="004E7B12"/>
    <w:rsid w:val="004F0591"/>
    <w:rsid w:val="004F1431"/>
    <w:rsid w:val="004F1722"/>
    <w:rsid w:val="004F1E66"/>
    <w:rsid w:val="004F2A53"/>
    <w:rsid w:val="004F2E8C"/>
    <w:rsid w:val="004F3302"/>
    <w:rsid w:val="004F63C1"/>
    <w:rsid w:val="004F6870"/>
    <w:rsid w:val="004F71C6"/>
    <w:rsid w:val="004F7267"/>
    <w:rsid w:val="004F7384"/>
    <w:rsid w:val="004F7A9E"/>
    <w:rsid w:val="00500124"/>
    <w:rsid w:val="005002D5"/>
    <w:rsid w:val="00500695"/>
    <w:rsid w:val="00500ABB"/>
    <w:rsid w:val="00501F06"/>
    <w:rsid w:val="00502D17"/>
    <w:rsid w:val="00502E24"/>
    <w:rsid w:val="005031C1"/>
    <w:rsid w:val="00503350"/>
    <w:rsid w:val="00503BF3"/>
    <w:rsid w:val="00503F06"/>
    <w:rsid w:val="005059FE"/>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3F25"/>
    <w:rsid w:val="005240E2"/>
    <w:rsid w:val="00526A04"/>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40C1"/>
    <w:rsid w:val="005457B2"/>
    <w:rsid w:val="00546383"/>
    <w:rsid w:val="0054653B"/>
    <w:rsid w:val="00546A1F"/>
    <w:rsid w:val="00546D0C"/>
    <w:rsid w:val="00546D7C"/>
    <w:rsid w:val="005507F3"/>
    <w:rsid w:val="00550D75"/>
    <w:rsid w:val="00551125"/>
    <w:rsid w:val="005517C7"/>
    <w:rsid w:val="00551A65"/>
    <w:rsid w:val="00553686"/>
    <w:rsid w:val="00554530"/>
    <w:rsid w:val="0055492A"/>
    <w:rsid w:val="00554C53"/>
    <w:rsid w:val="00555702"/>
    <w:rsid w:val="00555C08"/>
    <w:rsid w:val="00555DFB"/>
    <w:rsid w:val="00556046"/>
    <w:rsid w:val="005577AF"/>
    <w:rsid w:val="00557887"/>
    <w:rsid w:val="00557A82"/>
    <w:rsid w:val="0056024D"/>
    <w:rsid w:val="005613FF"/>
    <w:rsid w:val="0056318E"/>
    <w:rsid w:val="0056389C"/>
    <w:rsid w:val="00564837"/>
    <w:rsid w:val="005655AE"/>
    <w:rsid w:val="005656AF"/>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87284"/>
    <w:rsid w:val="00590231"/>
    <w:rsid w:val="00593C05"/>
    <w:rsid w:val="0059460A"/>
    <w:rsid w:val="00594FFE"/>
    <w:rsid w:val="005951BA"/>
    <w:rsid w:val="00596791"/>
    <w:rsid w:val="00596E79"/>
    <w:rsid w:val="005A008E"/>
    <w:rsid w:val="005A0489"/>
    <w:rsid w:val="005A0C76"/>
    <w:rsid w:val="005A0EF2"/>
    <w:rsid w:val="005A1565"/>
    <w:rsid w:val="005A1E16"/>
    <w:rsid w:val="005A2355"/>
    <w:rsid w:val="005A2433"/>
    <w:rsid w:val="005A33BB"/>
    <w:rsid w:val="005A37F4"/>
    <w:rsid w:val="005A4409"/>
    <w:rsid w:val="005A4DEC"/>
    <w:rsid w:val="005A6EB0"/>
    <w:rsid w:val="005A71F4"/>
    <w:rsid w:val="005B017D"/>
    <w:rsid w:val="005B06F9"/>
    <w:rsid w:val="005B158F"/>
    <w:rsid w:val="005B1621"/>
    <w:rsid w:val="005B1C60"/>
    <w:rsid w:val="005B2266"/>
    <w:rsid w:val="005B2B4F"/>
    <w:rsid w:val="005B2BAD"/>
    <w:rsid w:val="005B2F51"/>
    <w:rsid w:val="005B3362"/>
    <w:rsid w:val="005B408F"/>
    <w:rsid w:val="005B464D"/>
    <w:rsid w:val="005B49B5"/>
    <w:rsid w:val="005B4B60"/>
    <w:rsid w:val="005B59E4"/>
    <w:rsid w:val="005B5B89"/>
    <w:rsid w:val="005B725C"/>
    <w:rsid w:val="005C03F1"/>
    <w:rsid w:val="005C0A3D"/>
    <w:rsid w:val="005C0CC9"/>
    <w:rsid w:val="005C0F0F"/>
    <w:rsid w:val="005C140C"/>
    <w:rsid w:val="005C2F9C"/>
    <w:rsid w:val="005C34D7"/>
    <w:rsid w:val="005C3E1E"/>
    <w:rsid w:val="005C4E02"/>
    <w:rsid w:val="005C5F0D"/>
    <w:rsid w:val="005C62DE"/>
    <w:rsid w:val="005C6832"/>
    <w:rsid w:val="005C6835"/>
    <w:rsid w:val="005C6FF1"/>
    <w:rsid w:val="005C70FE"/>
    <w:rsid w:val="005C7542"/>
    <w:rsid w:val="005C76E8"/>
    <w:rsid w:val="005C7C17"/>
    <w:rsid w:val="005D11F8"/>
    <w:rsid w:val="005D1B1C"/>
    <w:rsid w:val="005D36AC"/>
    <w:rsid w:val="005D3E5D"/>
    <w:rsid w:val="005D3F9A"/>
    <w:rsid w:val="005D5924"/>
    <w:rsid w:val="005D6527"/>
    <w:rsid w:val="005D65D8"/>
    <w:rsid w:val="005D66A0"/>
    <w:rsid w:val="005D714B"/>
    <w:rsid w:val="005D7657"/>
    <w:rsid w:val="005E0569"/>
    <w:rsid w:val="005E0C68"/>
    <w:rsid w:val="005E1C80"/>
    <w:rsid w:val="005E2594"/>
    <w:rsid w:val="005E2F49"/>
    <w:rsid w:val="005E3D96"/>
    <w:rsid w:val="005E45DD"/>
    <w:rsid w:val="005E59AD"/>
    <w:rsid w:val="005E620F"/>
    <w:rsid w:val="005E65EA"/>
    <w:rsid w:val="005E7DA6"/>
    <w:rsid w:val="005E7DAB"/>
    <w:rsid w:val="005E7F7C"/>
    <w:rsid w:val="005F003E"/>
    <w:rsid w:val="005F0EC1"/>
    <w:rsid w:val="005F116C"/>
    <w:rsid w:val="005F3326"/>
    <w:rsid w:val="005F3535"/>
    <w:rsid w:val="005F3DBF"/>
    <w:rsid w:val="005F4103"/>
    <w:rsid w:val="005F412C"/>
    <w:rsid w:val="005F5183"/>
    <w:rsid w:val="005F544E"/>
    <w:rsid w:val="005F6118"/>
    <w:rsid w:val="005F647E"/>
    <w:rsid w:val="005F6520"/>
    <w:rsid w:val="005F6F84"/>
    <w:rsid w:val="005F7594"/>
    <w:rsid w:val="005F78BC"/>
    <w:rsid w:val="006005D8"/>
    <w:rsid w:val="006008AF"/>
    <w:rsid w:val="006023F9"/>
    <w:rsid w:val="00603613"/>
    <w:rsid w:val="00603849"/>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8B1"/>
    <w:rsid w:val="00621DFF"/>
    <w:rsid w:val="00621E0B"/>
    <w:rsid w:val="00622ECC"/>
    <w:rsid w:val="00623275"/>
    <w:rsid w:val="006238BB"/>
    <w:rsid w:val="006238F7"/>
    <w:rsid w:val="006246D8"/>
    <w:rsid w:val="00624728"/>
    <w:rsid w:val="0062495D"/>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6C9"/>
    <w:rsid w:val="00631D12"/>
    <w:rsid w:val="00632100"/>
    <w:rsid w:val="0063336F"/>
    <w:rsid w:val="0063521D"/>
    <w:rsid w:val="00635686"/>
    <w:rsid w:val="0063582D"/>
    <w:rsid w:val="00635A1F"/>
    <w:rsid w:val="0063645B"/>
    <w:rsid w:val="00637599"/>
    <w:rsid w:val="0063776E"/>
    <w:rsid w:val="00637C94"/>
    <w:rsid w:val="006403F2"/>
    <w:rsid w:val="00640473"/>
    <w:rsid w:val="00640F08"/>
    <w:rsid w:val="00640F77"/>
    <w:rsid w:val="006414A6"/>
    <w:rsid w:val="006418C7"/>
    <w:rsid w:val="00644D88"/>
    <w:rsid w:val="006450EC"/>
    <w:rsid w:val="0064575E"/>
    <w:rsid w:val="00647A23"/>
    <w:rsid w:val="006503CC"/>
    <w:rsid w:val="006506E3"/>
    <w:rsid w:val="00650B9D"/>
    <w:rsid w:val="00650C52"/>
    <w:rsid w:val="006512BC"/>
    <w:rsid w:val="00652438"/>
    <w:rsid w:val="006537B5"/>
    <w:rsid w:val="00653D17"/>
    <w:rsid w:val="00653FC3"/>
    <w:rsid w:val="006543DB"/>
    <w:rsid w:val="0065535C"/>
    <w:rsid w:val="0065598B"/>
    <w:rsid w:val="00655E1E"/>
    <w:rsid w:val="00655FE3"/>
    <w:rsid w:val="00656523"/>
    <w:rsid w:val="00657F1B"/>
    <w:rsid w:val="00660061"/>
    <w:rsid w:val="00660949"/>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C74"/>
    <w:rsid w:val="00673E4B"/>
    <w:rsid w:val="00673F40"/>
    <w:rsid w:val="006745B9"/>
    <w:rsid w:val="0067488A"/>
    <w:rsid w:val="0067503D"/>
    <w:rsid w:val="00675785"/>
    <w:rsid w:val="00676A6D"/>
    <w:rsid w:val="00680400"/>
    <w:rsid w:val="00680A8C"/>
    <w:rsid w:val="00681702"/>
    <w:rsid w:val="00681CDA"/>
    <w:rsid w:val="00681F0C"/>
    <w:rsid w:val="0068228C"/>
    <w:rsid w:val="00683785"/>
    <w:rsid w:val="006841BB"/>
    <w:rsid w:val="0068449E"/>
    <w:rsid w:val="0068542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EAF"/>
    <w:rsid w:val="00697F87"/>
    <w:rsid w:val="006A052F"/>
    <w:rsid w:val="006A15FB"/>
    <w:rsid w:val="006A1FB2"/>
    <w:rsid w:val="006A24A6"/>
    <w:rsid w:val="006A38AC"/>
    <w:rsid w:val="006A500C"/>
    <w:rsid w:val="006A542C"/>
    <w:rsid w:val="006A5B79"/>
    <w:rsid w:val="006A64A6"/>
    <w:rsid w:val="006A6D09"/>
    <w:rsid w:val="006A7996"/>
    <w:rsid w:val="006B0081"/>
    <w:rsid w:val="006B04AC"/>
    <w:rsid w:val="006B06ED"/>
    <w:rsid w:val="006B1C4D"/>
    <w:rsid w:val="006B1D2B"/>
    <w:rsid w:val="006B2491"/>
    <w:rsid w:val="006B29D4"/>
    <w:rsid w:val="006B350C"/>
    <w:rsid w:val="006B35B6"/>
    <w:rsid w:val="006B60AB"/>
    <w:rsid w:val="006C012B"/>
    <w:rsid w:val="006C0C9C"/>
    <w:rsid w:val="006C2278"/>
    <w:rsid w:val="006C22BA"/>
    <w:rsid w:val="006C27BB"/>
    <w:rsid w:val="006C2F6C"/>
    <w:rsid w:val="006C3DA6"/>
    <w:rsid w:val="006C423E"/>
    <w:rsid w:val="006C4D85"/>
    <w:rsid w:val="006C5910"/>
    <w:rsid w:val="006C7336"/>
    <w:rsid w:val="006C76A5"/>
    <w:rsid w:val="006C7B8B"/>
    <w:rsid w:val="006C7FD8"/>
    <w:rsid w:val="006D0A02"/>
    <w:rsid w:val="006D168D"/>
    <w:rsid w:val="006D3B4F"/>
    <w:rsid w:val="006D3EB8"/>
    <w:rsid w:val="006D3F63"/>
    <w:rsid w:val="006D4E55"/>
    <w:rsid w:val="006D4FBF"/>
    <w:rsid w:val="006D52DE"/>
    <w:rsid w:val="006D5ADE"/>
    <w:rsid w:val="006D66BD"/>
    <w:rsid w:val="006D7503"/>
    <w:rsid w:val="006D788E"/>
    <w:rsid w:val="006D78C8"/>
    <w:rsid w:val="006D7EFC"/>
    <w:rsid w:val="006E0799"/>
    <w:rsid w:val="006E0EFE"/>
    <w:rsid w:val="006E1097"/>
    <w:rsid w:val="006E1662"/>
    <w:rsid w:val="006E16D5"/>
    <w:rsid w:val="006E2486"/>
    <w:rsid w:val="006E24D4"/>
    <w:rsid w:val="006E26AF"/>
    <w:rsid w:val="006E28EC"/>
    <w:rsid w:val="006E3ABD"/>
    <w:rsid w:val="006E4291"/>
    <w:rsid w:val="006E4523"/>
    <w:rsid w:val="006E4B79"/>
    <w:rsid w:val="006E4D06"/>
    <w:rsid w:val="006E592D"/>
    <w:rsid w:val="006E5943"/>
    <w:rsid w:val="006E5B71"/>
    <w:rsid w:val="006E7801"/>
    <w:rsid w:val="006F1673"/>
    <w:rsid w:val="006F1F82"/>
    <w:rsid w:val="006F20CC"/>
    <w:rsid w:val="006F26B9"/>
    <w:rsid w:val="006F2C8E"/>
    <w:rsid w:val="006F2DD6"/>
    <w:rsid w:val="006F3CA1"/>
    <w:rsid w:val="006F46EE"/>
    <w:rsid w:val="006F4E41"/>
    <w:rsid w:val="006F61E6"/>
    <w:rsid w:val="006F68A4"/>
    <w:rsid w:val="006F6B52"/>
    <w:rsid w:val="006F7C5E"/>
    <w:rsid w:val="006F7FE7"/>
    <w:rsid w:val="0070023E"/>
    <w:rsid w:val="00701E91"/>
    <w:rsid w:val="0070281F"/>
    <w:rsid w:val="00702A1C"/>
    <w:rsid w:val="007031BB"/>
    <w:rsid w:val="007032EA"/>
    <w:rsid w:val="007035AA"/>
    <w:rsid w:val="00703CAC"/>
    <w:rsid w:val="0070618C"/>
    <w:rsid w:val="00706DA1"/>
    <w:rsid w:val="0071154B"/>
    <w:rsid w:val="00711750"/>
    <w:rsid w:val="007117A9"/>
    <w:rsid w:val="00711D69"/>
    <w:rsid w:val="00713CD9"/>
    <w:rsid w:val="00713E2A"/>
    <w:rsid w:val="00714E9A"/>
    <w:rsid w:val="00715191"/>
    <w:rsid w:val="007154C6"/>
    <w:rsid w:val="00715689"/>
    <w:rsid w:val="00716087"/>
    <w:rsid w:val="00716831"/>
    <w:rsid w:val="007168AF"/>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42C1"/>
    <w:rsid w:val="007344E6"/>
    <w:rsid w:val="00734540"/>
    <w:rsid w:val="00734C54"/>
    <w:rsid w:val="00735378"/>
    <w:rsid w:val="00735AD0"/>
    <w:rsid w:val="0073687C"/>
    <w:rsid w:val="00736B4D"/>
    <w:rsid w:val="00737613"/>
    <w:rsid w:val="007411C1"/>
    <w:rsid w:val="007412F9"/>
    <w:rsid w:val="00741D62"/>
    <w:rsid w:val="007425AE"/>
    <w:rsid w:val="007428F3"/>
    <w:rsid w:val="00743378"/>
    <w:rsid w:val="0074350A"/>
    <w:rsid w:val="007436BB"/>
    <w:rsid w:val="00743EFC"/>
    <w:rsid w:val="00745761"/>
    <w:rsid w:val="00745B6E"/>
    <w:rsid w:val="00745D42"/>
    <w:rsid w:val="0074641B"/>
    <w:rsid w:val="007464AF"/>
    <w:rsid w:val="0074657C"/>
    <w:rsid w:val="00746B83"/>
    <w:rsid w:val="00746C3A"/>
    <w:rsid w:val="0075028E"/>
    <w:rsid w:val="00751F3C"/>
    <w:rsid w:val="00752953"/>
    <w:rsid w:val="00753411"/>
    <w:rsid w:val="00753589"/>
    <w:rsid w:val="0075498B"/>
    <w:rsid w:val="00756235"/>
    <w:rsid w:val="007566F7"/>
    <w:rsid w:val="0075717F"/>
    <w:rsid w:val="00757487"/>
    <w:rsid w:val="00757979"/>
    <w:rsid w:val="00757E55"/>
    <w:rsid w:val="00757FC5"/>
    <w:rsid w:val="007613CE"/>
    <w:rsid w:val="0076146C"/>
    <w:rsid w:val="00761AEF"/>
    <w:rsid w:val="00761C43"/>
    <w:rsid w:val="00762290"/>
    <w:rsid w:val="00762379"/>
    <w:rsid w:val="00762D02"/>
    <w:rsid w:val="0076306B"/>
    <w:rsid w:val="00763870"/>
    <w:rsid w:val="00763F71"/>
    <w:rsid w:val="00764063"/>
    <w:rsid w:val="007648A4"/>
    <w:rsid w:val="00766FD9"/>
    <w:rsid w:val="007670F6"/>
    <w:rsid w:val="00767D14"/>
    <w:rsid w:val="007700A3"/>
    <w:rsid w:val="00772CA2"/>
    <w:rsid w:val="007738EF"/>
    <w:rsid w:val="00773AAB"/>
    <w:rsid w:val="007740B6"/>
    <w:rsid w:val="007748EB"/>
    <w:rsid w:val="00774A85"/>
    <w:rsid w:val="00774B9C"/>
    <w:rsid w:val="00776070"/>
    <w:rsid w:val="00776831"/>
    <w:rsid w:val="007768F5"/>
    <w:rsid w:val="00776BAF"/>
    <w:rsid w:val="00776F2D"/>
    <w:rsid w:val="0077727F"/>
    <w:rsid w:val="00780576"/>
    <w:rsid w:val="007806BC"/>
    <w:rsid w:val="00780F76"/>
    <w:rsid w:val="007820F8"/>
    <w:rsid w:val="00782D51"/>
    <w:rsid w:val="00782E32"/>
    <w:rsid w:val="007836CB"/>
    <w:rsid w:val="00785E0B"/>
    <w:rsid w:val="00785F63"/>
    <w:rsid w:val="00785FB3"/>
    <w:rsid w:val="00785FDA"/>
    <w:rsid w:val="00786812"/>
    <w:rsid w:val="00786B7B"/>
    <w:rsid w:val="00786B96"/>
    <w:rsid w:val="0078767B"/>
    <w:rsid w:val="007878F1"/>
    <w:rsid w:val="007902D9"/>
    <w:rsid w:val="0079088F"/>
    <w:rsid w:val="00791B13"/>
    <w:rsid w:val="00792074"/>
    <w:rsid w:val="007929CB"/>
    <w:rsid w:val="00793682"/>
    <w:rsid w:val="00793756"/>
    <w:rsid w:val="00793D8B"/>
    <w:rsid w:val="00795B51"/>
    <w:rsid w:val="00795C5C"/>
    <w:rsid w:val="00796FF8"/>
    <w:rsid w:val="007977B4"/>
    <w:rsid w:val="00797FB4"/>
    <w:rsid w:val="007A11F8"/>
    <w:rsid w:val="007A2AB8"/>
    <w:rsid w:val="007A461E"/>
    <w:rsid w:val="007A4641"/>
    <w:rsid w:val="007A572A"/>
    <w:rsid w:val="007A69A9"/>
    <w:rsid w:val="007A7A5F"/>
    <w:rsid w:val="007A7D66"/>
    <w:rsid w:val="007B04BC"/>
    <w:rsid w:val="007B0EFD"/>
    <w:rsid w:val="007B0FE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1A8E"/>
    <w:rsid w:val="007C2544"/>
    <w:rsid w:val="007C3135"/>
    <w:rsid w:val="007C3267"/>
    <w:rsid w:val="007C372E"/>
    <w:rsid w:val="007C3870"/>
    <w:rsid w:val="007C39CA"/>
    <w:rsid w:val="007C4C7C"/>
    <w:rsid w:val="007C4D74"/>
    <w:rsid w:val="007C5B19"/>
    <w:rsid w:val="007C5CAD"/>
    <w:rsid w:val="007C643C"/>
    <w:rsid w:val="007C737B"/>
    <w:rsid w:val="007C7796"/>
    <w:rsid w:val="007C7EC8"/>
    <w:rsid w:val="007D0484"/>
    <w:rsid w:val="007D0B95"/>
    <w:rsid w:val="007D0F12"/>
    <w:rsid w:val="007D12C4"/>
    <w:rsid w:val="007D145C"/>
    <w:rsid w:val="007D2B12"/>
    <w:rsid w:val="007D3F8A"/>
    <w:rsid w:val="007D4B70"/>
    <w:rsid w:val="007D51DA"/>
    <w:rsid w:val="007D5A3C"/>
    <w:rsid w:val="007D5F21"/>
    <w:rsid w:val="007E019A"/>
    <w:rsid w:val="007E01F0"/>
    <w:rsid w:val="007E0A3B"/>
    <w:rsid w:val="007E0F06"/>
    <w:rsid w:val="007E1CCE"/>
    <w:rsid w:val="007E26B5"/>
    <w:rsid w:val="007E4074"/>
    <w:rsid w:val="007E4A2D"/>
    <w:rsid w:val="007E4BDB"/>
    <w:rsid w:val="007E52ED"/>
    <w:rsid w:val="007E63E8"/>
    <w:rsid w:val="007E66F7"/>
    <w:rsid w:val="007E784A"/>
    <w:rsid w:val="007F05B9"/>
    <w:rsid w:val="007F095B"/>
    <w:rsid w:val="007F0B59"/>
    <w:rsid w:val="007F1709"/>
    <w:rsid w:val="007F37AC"/>
    <w:rsid w:val="007F3ED3"/>
    <w:rsid w:val="007F3F64"/>
    <w:rsid w:val="007F492E"/>
    <w:rsid w:val="007F7D42"/>
    <w:rsid w:val="00802582"/>
    <w:rsid w:val="008031B4"/>
    <w:rsid w:val="008033FD"/>
    <w:rsid w:val="00803603"/>
    <w:rsid w:val="00804FDA"/>
    <w:rsid w:val="00805892"/>
    <w:rsid w:val="00806060"/>
    <w:rsid w:val="00806E14"/>
    <w:rsid w:val="00807493"/>
    <w:rsid w:val="008077B0"/>
    <w:rsid w:val="00807E42"/>
    <w:rsid w:val="00811465"/>
    <w:rsid w:val="00811483"/>
    <w:rsid w:val="00813074"/>
    <w:rsid w:val="00813341"/>
    <w:rsid w:val="008138F8"/>
    <w:rsid w:val="00815396"/>
    <w:rsid w:val="0081648B"/>
    <w:rsid w:val="0081685A"/>
    <w:rsid w:val="00816A74"/>
    <w:rsid w:val="00816A9A"/>
    <w:rsid w:val="008171FB"/>
    <w:rsid w:val="00817BC5"/>
    <w:rsid w:val="00817C7E"/>
    <w:rsid w:val="00821275"/>
    <w:rsid w:val="008219B1"/>
    <w:rsid w:val="00821B1B"/>
    <w:rsid w:val="00822356"/>
    <w:rsid w:val="008224C7"/>
    <w:rsid w:val="00823355"/>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1EE"/>
    <w:rsid w:val="00837E8E"/>
    <w:rsid w:val="00840FE2"/>
    <w:rsid w:val="008423E0"/>
    <w:rsid w:val="008433BC"/>
    <w:rsid w:val="008433FF"/>
    <w:rsid w:val="008436F4"/>
    <w:rsid w:val="00845033"/>
    <w:rsid w:val="0084592B"/>
    <w:rsid w:val="00846697"/>
    <w:rsid w:val="00846DB5"/>
    <w:rsid w:val="00846DD9"/>
    <w:rsid w:val="00847E4E"/>
    <w:rsid w:val="00850292"/>
    <w:rsid w:val="008505A3"/>
    <w:rsid w:val="00850B46"/>
    <w:rsid w:val="00850FAF"/>
    <w:rsid w:val="00850FDC"/>
    <w:rsid w:val="00852911"/>
    <w:rsid w:val="00853A7F"/>
    <w:rsid w:val="00853BD6"/>
    <w:rsid w:val="00854517"/>
    <w:rsid w:val="00855806"/>
    <w:rsid w:val="00856BF7"/>
    <w:rsid w:val="0085765E"/>
    <w:rsid w:val="00860164"/>
    <w:rsid w:val="00860691"/>
    <w:rsid w:val="00860DB9"/>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9C3"/>
    <w:rsid w:val="00881C2A"/>
    <w:rsid w:val="00882A7C"/>
    <w:rsid w:val="008846A1"/>
    <w:rsid w:val="00885044"/>
    <w:rsid w:val="00885C7B"/>
    <w:rsid w:val="0088654B"/>
    <w:rsid w:val="00886A09"/>
    <w:rsid w:val="00886AD5"/>
    <w:rsid w:val="0088716D"/>
    <w:rsid w:val="00887650"/>
    <w:rsid w:val="008905A2"/>
    <w:rsid w:val="008907DD"/>
    <w:rsid w:val="00890A70"/>
    <w:rsid w:val="00891BA9"/>
    <w:rsid w:val="00891F31"/>
    <w:rsid w:val="0089289E"/>
    <w:rsid w:val="0089310C"/>
    <w:rsid w:val="0089445B"/>
    <w:rsid w:val="00895B63"/>
    <w:rsid w:val="008A0F92"/>
    <w:rsid w:val="008A2FC8"/>
    <w:rsid w:val="008A3C9B"/>
    <w:rsid w:val="008A505B"/>
    <w:rsid w:val="008A528E"/>
    <w:rsid w:val="008A52C0"/>
    <w:rsid w:val="008A5E20"/>
    <w:rsid w:val="008A62FC"/>
    <w:rsid w:val="008A64E8"/>
    <w:rsid w:val="008A77DB"/>
    <w:rsid w:val="008A7A36"/>
    <w:rsid w:val="008B0BEF"/>
    <w:rsid w:val="008B2384"/>
    <w:rsid w:val="008B2DFF"/>
    <w:rsid w:val="008B302E"/>
    <w:rsid w:val="008B4A1E"/>
    <w:rsid w:val="008B4D95"/>
    <w:rsid w:val="008B544E"/>
    <w:rsid w:val="008B5FA0"/>
    <w:rsid w:val="008B6200"/>
    <w:rsid w:val="008B79B9"/>
    <w:rsid w:val="008C0EBF"/>
    <w:rsid w:val="008C37B1"/>
    <w:rsid w:val="008C48E3"/>
    <w:rsid w:val="008C5635"/>
    <w:rsid w:val="008C5B20"/>
    <w:rsid w:val="008C5B31"/>
    <w:rsid w:val="008C63A1"/>
    <w:rsid w:val="008C67C1"/>
    <w:rsid w:val="008C71C8"/>
    <w:rsid w:val="008C756E"/>
    <w:rsid w:val="008D042D"/>
    <w:rsid w:val="008D0578"/>
    <w:rsid w:val="008D21B5"/>
    <w:rsid w:val="008D2C67"/>
    <w:rsid w:val="008D4670"/>
    <w:rsid w:val="008D4CD9"/>
    <w:rsid w:val="008D668E"/>
    <w:rsid w:val="008D6914"/>
    <w:rsid w:val="008E033E"/>
    <w:rsid w:val="008E0E61"/>
    <w:rsid w:val="008E22FC"/>
    <w:rsid w:val="008E337B"/>
    <w:rsid w:val="008E34B9"/>
    <w:rsid w:val="008E3701"/>
    <w:rsid w:val="008E3ADD"/>
    <w:rsid w:val="008E3BAC"/>
    <w:rsid w:val="008E40E6"/>
    <w:rsid w:val="008E5366"/>
    <w:rsid w:val="008E5871"/>
    <w:rsid w:val="008E5EC6"/>
    <w:rsid w:val="008E74C7"/>
    <w:rsid w:val="008F038F"/>
    <w:rsid w:val="008F07CA"/>
    <w:rsid w:val="008F0ECD"/>
    <w:rsid w:val="008F1371"/>
    <w:rsid w:val="008F375A"/>
    <w:rsid w:val="008F3A2D"/>
    <w:rsid w:val="008F4ADE"/>
    <w:rsid w:val="008F5181"/>
    <w:rsid w:val="008F5E91"/>
    <w:rsid w:val="008F60C0"/>
    <w:rsid w:val="008F6640"/>
    <w:rsid w:val="0090022E"/>
    <w:rsid w:val="00900F95"/>
    <w:rsid w:val="00901A69"/>
    <w:rsid w:val="00901BD6"/>
    <w:rsid w:val="00901D88"/>
    <w:rsid w:val="00902811"/>
    <w:rsid w:val="00903259"/>
    <w:rsid w:val="0090353D"/>
    <w:rsid w:val="00903963"/>
    <w:rsid w:val="0090409F"/>
    <w:rsid w:val="00904559"/>
    <w:rsid w:val="0090525D"/>
    <w:rsid w:val="00906A46"/>
    <w:rsid w:val="009075BC"/>
    <w:rsid w:val="00907FA5"/>
    <w:rsid w:val="00910383"/>
    <w:rsid w:val="00910C31"/>
    <w:rsid w:val="00911141"/>
    <w:rsid w:val="009113AC"/>
    <w:rsid w:val="00911628"/>
    <w:rsid w:val="00911ED1"/>
    <w:rsid w:val="00912173"/>
    <w:rsid w:val="00912750"/>
    <w:rsid w:val="00912812"/>
    <w:rsid w:val="009128B4"/>
    <w:rsid w:val="00912BAF"/>
    <w:rsid w:val="00914867"/>
    <w:rsid w:val="009163C4"/>
    <w:rsid w:val="0091656E"/>
    <w:rsid w:val="00916DF2"/>
    <w:rsid w:val="00916F54"/>
    <w:rsid w:val="0092030F"/>
    <w:rsid w:val="0092073F"/>
    <w:rsid w:val="00920D95"/>
    <w:rsid w:val="00922295"/>
    <w:rsid w:val="00923AFF"/>
    <w:rsid w:val="0092406A"/>
    <w:rsid w:val="0092517B"/>
    <w:rsid w:val="009252E3"/>
    <w:rsid w:val="00925564"/>
    <w:rsid w:val="009272E4"/>
    <w:rsid w:val="00927E99"/>
    <w:rsid w:val="00930577"/>
    <w:rsid w:val="00930E00"/>
    <w:rsid w:val="00930FAE"/>
    <w:rsid w:val="009354A5"/>
    <w:rsid w:val="00936C61"/>
    <w:rsid w:val="009377AC"/>
    <w:rsid w:val="00940043"/>
    <w:rsid w:val="009410E6"/>
    <w:rsid w:val="00941435"/>
    <w:rsid w:val="009414D2"/>
    <w:rsid w:val="009418CE"/>
    <w:rsid w:val="00942CBA"/>
    <w:rsid w:val="00942DA9"/>
    <w:rsid w:val="009433DB"/>
    <w:rsid w:val="00943A39"/>
    <w:rsid w:val="00943D7C"/>
    <w:rsid w:val="009444CC"/>
    <w:rsid w:val="009448C9"/>
    <w:rsid w:val="00945CF5"/>
    <w:rsid w:val="00946C96"/>
    <w:rsid w:val="009470D2"/>
    <w:rsid w:val="009472FC"/>
    <w:rsid w:val="00947C56"/>
    <w:rsid w:val="00947CE2"/>
    <w:rsid w:val="00950CCF"/>
    <w:rsid w:val="0095103E"/>
    <w:rsid w:val="0095120C"/>
    <w:rsid w:val="00952571"/>
    <w:rsid w:val="009528D7"/>
    <w:rsid w:val="00953123"/>
    <w:rsid w:val="00955110"/>
    <w:rsid w:val="009552B0"/>
    <w:rsid w:val="00955301"/>
    <w:rsid w:val="0095688F"/>
    <w:rsid w:val="00956940"/>
    <w:rsid w:val="00956BF6"/>
    <w:rsid w:val="0095723E"/>
    <w:rsid w:val="0096023D"/>
    <w:rsid w:val="0096038F"/>
    <w:rsid w:val="0096133E"/>
    <w:rsid w:val="00962F12"/>
    <w:rsid w:val="009633B8"/>
    <w:rsid w:val="00963BAE"/>
    <w:rsid w:val="009645AD"/>
    <w:rsid w:val="00964FEA"/>
    <w:rsid w:val="009656D9"/>
    <w:rsid w:val="00966145"/>
    <w:rsid w:val="0096685C"/>
    <w:rsid w:val="00966CCE"/>
    <w:rsid w:val="00966D01"/>
    <w:rsid w:val="00966D02"/>
    <w:rsid w:val="00970BB7"/>
    <w:rsid w:val="00971CF8"/>
    <w:rsid w:val="0097286B"/>
    <w:rsid w:val="00974374"/>
    <w:rsid w:val="00974817"/>
    <w:rsid w:val="0097546D"/>
    <w:rsid w:val="00975CE3"/>
    <w:rsid w:val="00976B33"/>
    <w:rsid w:val="00976FA1"/>
    <w:rsid w:val="00977549"/>
    <w:rsid w:val="00977A13"/>
    <w:rsid w:val="00977B29"/>
    <w:rsid w:val="00980383"/>
    <w:rsid w:val="009819EB"/>
    <w:rsid w:val="00981DEA"/>
    <w:rsid w:val="00981F7F"/>
    <w:rsid w:val="00982C75"/>
    <w:rsid w:val="0098328F"/>
    <w:rsid w:val="00983491"/>
    <w:rsid w:val="00983C54"/>
    <w:rsid w:val="00983FA1"/>
    <w:rsid w:val="00984FBB"/>
    <w:rsid w:val="00985443"/>
    <w:rsid w:val="00985CB7"/>
    <w:rsid w:val="009865E4"/>
    <w:rsid w:val="0098713D"/>
    <w:rsid w:val="0099051D"/>
    <w:rsid w:val="00990EC6"/>
    <w:rsid w:val="009910FE"/>
    <w:rsid w:val="00993936"/>
    <w:rsid w:val="00993C26"/>
    <w:rsid w:val="00993F3D"/>
    <w:rsid w:val="00993FA3"/>
    <w:rsid w:val="00994B29"/>
    <w:rsid w:val="00995498"/>
    <w:rsid w:val="00995A2E"/>
    <w:rsid w:val="00995B3E"/>
    <w:rsid w:val="00996770"/>
    <w:rsid w:val="009975EB"/>
    <w:rsid w:val="00997914"/>
    <w:rsid w:val="009A173F"/>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48C"/>
    <w:rsid w:val="009B1FB6"/>
    <w:rsid w:val="009B315E"/>
    <w:rsid w:val="009B3369"/>
    <w:rsid w:val="009B4195"/>
    <w:rsid w:val="009B6006"/>
    <w:rsid w:val="009C0C62"/>
    <w:rsid w:val="009C155C"/>
    <w:rsid w:val="009C1D29"/>
    <w:rsid w:val="009C254A"/>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30B0"/>
    <w:rsid w:val="009D555E"/>
    <w:rsid w:val="009D7DE4"/>
    <w:rsid w:val="009E0446"/>
    <w:rsid w:val="009E05C5"/>
    <w:rsid w:val="009E2BBD"/>
    <w:rsid w:val="009E3EC2"/>
    <w:rsid w:val="009E3F4C"/>
    <w:rsid w:val="009E44F2"/>
    <w:rsid w:val="009E4FFF"/>
    <w:rsid w:val="009E65D0"/>
    <w:rsid w:val="009E66B4"/>
    <w:rsid w:val="009E6C35"/>
    <w:rsid w:val="009E70B5"/>
    <w:rsid w:val="009E7EF3"/>
    <w:rsid w:val="009F0BE9"/>
    <w:rsid w:val="009F1884"/>
    <w:rsid w:val="009F23F8"/>
    <w:rsid w:val="009F3174"/>
    <w:rsid w:val="009F32FC"/>
    <w:rsid w:val="009F3DBC"/>
    <w:rsid w:val="009F4F43"/>
    <w:rsid w:val="009F533D"/>
    <w:rsid w:val="009F55AB"/>
    <w:rsid w:val="009F596A"/>
    <w:rsid w:val="009F6726"/>
    <w:rsid w:val="00A00138"/>
    <w:rsid w:val="00A006F8"/>
    <w:rsid w:val="00A015F7"/>
    <w:rsid w:val="00A01609"/>
    <w:rsid w:val="00A0313A"/>
    <w:rsid w:val="00A032FC"/>
    <w:rsid w:val="00A053C6"/>
    <w:rsid w:val="00A05DC0"/>
    <w:rsid w:val="00A05ED9"/>
    <w:rsid w:val="00A069D6"/>
    <w:rsid w:val="00A06E32"/>
    <w:rsid w:val="00A07232"/>
    <w:rsid w:val="00A073FF"/>
    <w:rsid w:val="00A075A5"/>
    <w:rsid w:val="00A07738"/>
    <w:rsid w:val="00A104DF"/>
    <w:rsid w:val="00A10659"/>
    <w:rsid w:val="00A10F85"/>
    <w:rsid w:val="00A10FD1"/>
    <w:rsid w:val="00A1187F"/>
    <w:rsid w:val="00A12805"/>
    <w:rsid w:val="00A147D2"/>
    <w:rsid w:val="00A14BA5"/>
    <w:rsid w:val="00A158A3"/>
    <w:rsid w:val="00A15A46"/>
    <w:rsid w:val="00A15AB7"/>
    <w:rsid w:val="00A15BAF"/>
    <w:rsid w:val="00A16568"/>
    <w:rsid w:val="00A17132"/>
    <w:rsid w:val="00A21424"/>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2D72"/>
    <w:rsid w:val="00A43086"/>
    <w:rsid w:val="00A43987"/>
    <w:rsid w:val="00A44D52"/>
    <w:rsid w:val="00A44E66"/>
    <w:rsid w:val="00A44F37"/>
    <w:rsid w:val="00A45810"/>
    <w:rsid w:val="00A45F7E"/>
    <w:rsid w:val="00A461C4"/>
    <w:rsid w:val="00A502A9"/>
    <w:rsid w:val="00A50CDF"/>
    <w:rsid w:val="00A51830"/>
    <w:rsid w:val="00A525EC"/>
    <w:rsid w:val="00A53507"/>
    <w:rsid w:val="00A53EA8"/>
    <w:rsid w:val="00A54381"/>
    <w:rsid w:val="00A54758"/>
    <w:rsid w:val="00A5489A"/>
    <w:rsid w:val="00A549B1"/>
    <w:rsid w:val="00A5532B"/>
    <w:rsid w:val="00A55D74"/>
    <w:rsid w:val="00A55D7B"/>
    <w:rsid w:val="00A5604B"/>
    <w:rsid w:val="00A57770"/>
    <w:rsid w:val="00A6079C"/>
    <w:rsid w:val="00A610B9"/>
    <w:rsid w:val="00A63637"/>
    <w:rsid w:val="00A63B5D"/>
    <w:rsid w:val="00A63DEC"/>
    <w:rsid w:val="00A664C7"/>
    <w:rsid w:val="00A66FC1"/>
    <w:rsid w:val="00A67FA9"/>
    <w:rsid w:val="00A70D4B"/>
    <w:rsid w:val="00A7141F"/>
    <w:rsid w:val="00A72050"/>
    <w:rsid w:val="00A7239A"/>
    <w:rsid w:val="00A742EC"/>
    <w:rsid w:val="00A74BF7"/>
    <w:rsid w:val="00A74C74"/>
    <w:rsid w:val="00A753F8"/>
    <w:rsid w:val="00A756EF"/>
    <w:rsid w:val="00A75916"/>
    <w:rsid w:val="00A761D9"/>
    <w:rsid w:val="00A766F3"/>
    <w:rsid w:val="00A774DA"/>
    <w:rsid w:val="00A777D0"/>
    <w:rsid w:val="00A81C37"/>
    <w:rsid w:val="00A81CE1"/>
    <w:rsid w:val="00A829A0"/>
    <w:rsid w:val="00A82CD5"/>
    <w:rsid w:val="00A83068"/>
    <w:rsid w:val="00A8345F"/>
    <w:rsid w:val="00A83828"/>
    <w:rsid w:val="00A83B8F"/>
    <w:rsid w:val="00A84517"/>
    <w:rsid w:val="00A84636"/>
    <w:rsid w:val="00A8489B"/>
    <w:rsid w:val="00A8557C"/>
    <w:rsid w:val="00A856E1"/>
    <w:rsid w:val="00A85DEF"/>
    <w:rsid w:val="00A90F3C"/>
    <w:rsid w:val="00A91D8D"/>
    <w:rsid w:val="00A91E9F"/>
    <w:rsid w:val="00A93B6C"/>
    <w:rsid w:val="00A93D4A"/>
    <w:rsid w:val="00A93F18"/>
    <w:rsid w:val="00A93F35"/>
    <w:rsid w:val="00A93FCF"/>
    <w:rsid w:val="00A942E8"/>
    <w:rsid w:val="00A94F49"/>
    <w:rsid w:val="00A95922"/>
    <w:rsid w:val="00AA012D"/>
    <w:rsid w:val="00AA01AE"/>
    <w:rsid w:val="00AA04EF"/>
    <w:rsid w:val="00AA0F56"/>
    <w:rsid w:val="00AA176D"/>
    <w:rsid w:val="00AA2399"/>
    <w:rsid w:val="00AA318D"/>
    <w:rsid w:val="00AA3BBB"/>
    <w:rsid w:val="00AA44CC"/>
    <w:rsid w:val="00AA52EA"/>
    <w:rsid w:val="00AA5799"/>
    <w:rsid w:val="00AA5C90"/>
    <w:rsid w:val="00AA6C87"/>
    <w:rsid w:val="00AA6F88"/>
    <w:rsid w:val="00AB1485"/>
    <w:rsid w:val="00AB4145"/>
    <w:rsid w:val="00AB4334"/>
    <w:rsid w:val="00AB46C3"/>
    <w:rsid w:val="00AB487D"/>
    <w:rsid w:val="00AB6DC3"/>
    <w:rsid w:val="00AB7719"/>
    <w:rsid w:val="00AC2186"/>
    <w:rsid w:val="00AC2187"/>
    <w:rsid w:val="00AC23D1"/>
    <w:rsid w:val="00AC39AB"/>
    <w:rsid w:val="00AC4451"/>
    <w:rsid w:val="00AC58C8"/>
    <w:rsid w:val="00AC6386"/>
    <w:rsid w:val="00AC644D"/>
    <w:rsid w:val="00AC6E00"/>
    <w:rsid w:val="00AC777B"/>
    <w:rsid w:val="00AC7AB3"/>
    <w:rsid w:val="00AD1691"/>
    <w:rsid w:val="00AD534E"/>
    <w:rsid w:val="00AD6E4B"/>
    <w:rsid w:val="00AD7149"/>
    <w:rsid w:val="00AD7B20"/>
    <w:rsid w:val="00AE14FD"/>
    <w:rsid w:val="00AE17D3"/>
    <w:rsid w:val="00AE2059"/>
    <w:rsid w:val="00AE2D28"/>
    <w:rsid w:val="00AE3751"/>
    <w:rsid w:val="00AE3FC3"/>
    <w:rsid w:val="00AE4691"/>
    <w:rsid w:val="00AE4E78"/>
    <w:rsid w:val="00AE5CE6"/>
    <w:rsid w:val="00AE62FD"/>
    <w:rsid w:val="00AE726D"/>
    <w:rsid w:val="00AF0ADB"/>
    <w:rsid w:val="00AF1988"/>
    <w:rsid w:val="00AF1B1F"/>
    <w:rsid w:val="00AF2A8F"/>
    <w:rsid w:val="00AF4492"/>
    <w:rsid w:val="00AF51D6"/>
    <w:rsid w:val="00AF7269"/>
    <w:rsid w:val="00AF7E8C"/>
    <w:rsid w:val="00B01BD9"/>
    <w:rsid w:val="00B0281F"/>
    <w:rsid w:val="00B02A47"/>
    <w:rsid w:val="00B0310B"/>
    <w:rsid w:val="00B0352C"/>
    <w:rsid w:val="00B03740"/>
    <w:rsid w:val="00B03F1C"/>
    <w:rsid w:val="00B05194"/>
    <w:rsid w:val="00B0578E"/>
    <w:rsid w:val="00B06C26"/>
    <w:rsid w:val="00B06CBC"/>
    <w:rsid w:val="00B07C0E"/>
    <w:rsid w:val="00B07D3A"/>
    <w:rsid w:val="00B10474"/>
    <w:rsid w:val="00B11C2F"/>
    <w:rsid w:val="00B11D5A"/>
    <w:rsid w:val="00B120C0"/>
    <w:rsid w:val="00B12968"/>
    <w:rsid w:val="00B12F4D"/>
    <w:rsid w:val="00B1302D"/>
    <w:rsid w:val="00B13062"/>
    <w:rsid w:val="00B1333D"/>
    <w:rsid w:val="00B1336B"/>
    <w:rsid w:val="00B135EF"/>
    <w:rsid w:val="00B14D69"/>
    <w:rsid w:val="00B1516A"/>
    <w:rsid w:val="00B157DE"/>
    <w:rsid w:val="00B158D6"/>
    <w:rsid w:val="00B1634C"/>
    <w:rsid w:val="00B164D8"/>
    <w:rsid w:val="00B16A13"/>
    <w:rsid w:val="00B16A4F"/>
    <w:rsid w:val="00B17174"/>
    <w:rsid w:val="00B17900"/>
    <w:rsid w:val="00B20156"/>
    <w:rsid w:val="00B20782"/>
    <w:rsid w:val="00B209AD"/>
    <w:rsid w:val="00B2235A"/>
    <w:rsid w:val="00B233FA"/>
    <w:rsid w:val="00B23771"/>
    <w:rsid w:val="00B24321"/>
    <w:rsid w:val="00B245CC"/>
    <w:rsid w:val="00B24A92"/>
    <w:rsid w:val="00B2640F"/>
    <w:rsid w:val="00B26675"/>
    <w:rsid w:val="00B26838"/>
    <w:rsid w:val="00B2723A"/>
    <w:rsid w:val="00B27375"/>
    <w:rsid w:val="00B30501"/>
    <w:rsid w:val="00B3053B"/>
    <w:rsid w:val="00B307E9"/>
    <w:rsid w:val="00B31F49"/>
    <w:rsid w:val="00B321C8"/>
    <w:rsid w:val="00B332D1"/>
    <w:rsid w:val="00B34A1E"/>
    <w:rsid w:val="00B35A00"/>
    <w:rsid w:val="00B35C82"/>
    <w:rsid w:val="00B35DA6"/>
    <w:rsid w:val="00B36C1F"/>
    <w:rsid w:val="00B37C58"/>
    <w:rsid w:val="00B40945"/>
    <w:rsid w:val="00B4146A"/>
    <w:rsid w:val="00B421D2"/>
    <w:rsid w:val="00B4296D"/>
    <w:rsid w:val="00B429BE"/>
    <w:rsid w:val="00B43D4B"/>
    <w:rsid w:val="00B44B67"/>
    <w:rsid w:val="00B45D7C"/>
    <w:rsid w:val="00B45EF8"/>
    <w:rsid w:val="00B46B44"/>
    <w:rsid w:val="00B47829"/>
    <w:rsid w:val="00B47D78"/>
    <w:rsid w:val="00B5066B"/>
    <w:rsid w:val="00B509DD"/>
    <w:rsid w:val="00B51AE7"/>
    <w:rsid w:val="00B52758"/>
    <w:rsid w:val="00B544E9"/>
    <w:rsid w:val="00B551EB"/>
    <w:rsid w:val="00B55249"/>
    <w:rsid w:val="00B56688"/>
    <w:rsid w:val="00B60313"/>
    <w:rsid w:val="00B60FD7"/>
    <w:rsid w:val="00B64116"/>
    <w:rsid w:val="00B65B3F"/>
    <w:rsid w:val="00B65E05"/>
    <w:rsid w:val="00B67EA8"/>
    <w:rsid w:val="00B715A3"/>
    <w:rsid w:val="00B72EAC"/>
    <w:rsid w:val="00B73085"/>
    <w:rsid w:val="00B73F5D"/>
    <w:rsid w:val="00B74EE4"/>
    <w:rsid w:val="00B75CEC"/>
    <w:rsid w:val="00B7623A"/>
    <w:rsid w:val="00B7688B"/>
    <w:rsid w:val="00B77686"/>
    <w:rsid w:val="00B77B60"/>
    <w:rsid w:val="00B80D9B"/>
    <w:rsid w:val="00B80E18"/>
    <w:rsid w:val="00B80EB9"/>
    <w:rsid w:val="00B81594"/>
    <w:rsid w:val="00B8277B"/>
    <w:rsid w:val="00B82D00"/>
    <w:rsid w:val="00B82E9B"/>
    <w:rsid w:val="00B836B8"/>
    <w:rsid w:val="00B84045"/>
    <w:rsid w:val="00B8451C"/>
    <w:rsid w:val="00B85152"/>
    <w:rsid w:val="00B85529"/>
    <w:rsid w:val="00B876BA"/>
    <w:rsid w:val="00B90181"/>
    <w:rsid w:val="00B91228"/>
    <w:rsid w:val="00B917D5"/>
    <w:rsid w:val="00B91B72"/>
    <w:rsid w:val="00B91DE2"/>
    <w:rsid w:val="00B92584"/>
    <w:rsid w:val="00B9362B"/>
    <w:rsid w:val="00B9409A"/>
    <w:rsid w:val="00B962A7"/>
    <w:rsid w:val="00B97407"/>
    <w:rsid w:val="00B97B45"/>
    <w:rsid w:val="00BA06AF"/>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42F3"/>
    <w:rsid w:val="00BB4389"/>
    <w:rsid w:val="00BB53BF"/>
    <w:rsid w:val="00BB553D"/>
    <w:rsid w:val="00BB57CD"/>
    <w:rsid w:val="00BB6585"/>
    <w:rsid w:val="00BB7471"/>
    <w:rsid w:val="00BC098E"/>
    <w:rsid w:val="00BC2903"/>
    <w:rsid w:val="00BC5123"/>
    <w:rsid w:val="00BC669C"/>
    <w:rsid w:val="00BC773A"/>
    <w:rsid w:val="00BD016E"/>
    <w:rsid w:val="00BD09AA"/>
    <w:rsid w:val="00BD09DA"/>
    <w:rsid w:val="00BD112C"/>
    <w:rsid w:val="00BD1858"/>
    <w:rsid w:val="00BD295A"/>
    <w:rsid w:val="00BD53FF"/>
    <w:rsid w:val="00BD54B2"/>
    <w:rsid w:val="00BD5F29"/>
    <w:rsid w:val="00BD6BD9"/>
    <w:rsid w:val="00BD6BFD"/>
    <w:rsid w:val="00BD7FE9"/>
    <w:rsid w:val="00BE0831"/>
    <w:rsid w:val="00BE0F97"/>
    <w:rsid w:val="00BE1596"/>
    <w:rsid w:val="00BE26BE"/>
    <w:rsid w:val="00BE32F8"/>
    <w:rsid w:val="00BE349A"/>
    <w:rsid w:val="00BE405A"/>
    <w:rsid w:val="00BE44B7"/>
    <w:rsid w:val="00BE5A4F"/>
    <w:rsid w:val="00BE5F67"/>
    <w:rsid w:val="00BE6782"/>
    <w:rsid w:val="00BE71BC"/>
    <w:rsid w:val="00BE77C3"/>
    <w:rsid w:val="00BF001F"/>
    <w:rsid w:val="00BF11EA"/>
    <w:rsid w:val="00BF1712"/>
    <w:rsid w:val="00BF184A"/>
    <w:rsid w:val="00BF1C45"/>
    <w:rsid w:val="00BF2790"/>
    <w:rsid w:val="00BF41D2"/>
    <w:rsid w:val="00BF5433"/>
    <w:rsid w:val="00BF5813"/>
    <w:rsid w:val="00BF7AAC"/>
    <w:rsid w:val="00BF7BE8"/>
    <w:rsid w:val="00BF7C8F"/>
    <w:rsid w:val="00BF7F8F"/>
    <w:rsid w:val="00C008DD"/>
    <w:rsid w:val="00C01258"/>
    <w:rsid w:val="00C01F03"/>
    <w:rsid w:val="00C02C7D"/>
    <w:rsid w:val="00C02CBC"/>
    <w:rsid w:val="00C042BE"/>
    <w:rsid w:val="00C046D8"/>
    <w:rsid w:val="00C05463"/>
    <w:rsid w:val="00C05760"/>
    <w:rsid w:val="00C06DAD"/>
    <w:rsid w:val="00C06DF6"/>
    <w:rsid w:val="00C0726D"/>
    <w:rsid w:val="00C07DD9"/>
    <w:rsid w:val="00C07E94"/>
    <w:rsid w:val="00C1093F"/>
    <w:rsid w:val="00C10C0B"/>
    <w:rsid w:val="00C10D0C"/>
    <w:rsid w:val="00C115B5"/>
    <w:rsid w:val="00C121AA"/>
    <w:rsid w:val="00C12920"/>
    <w:rsid w:val="00C1295D"/>
    <w:rsid w:val="00C12D49"/>
    <w:rsid w:val="00C130A9"/>
    <w:rsid w:val="00C144A3"/>
    <w:rsid w:val="00C145F3"/>
    <w:rsid w:val="00C15F86"/>
    <w:rsid w:val="00C16BF1"/>
    <w:rsid w:val="00C16CCD"/>
    <w:rsid w:val="00C17338"/>
    <w:rsid w:val="00C1782E"/>
    <w:rsid w:val="00C208CD"/>
    <w:rsid w:val="00C21CC8"/>
    <w:rsid w:val="00C22D5B"/>
    <w:rsid w:val="00C2366A"/>
    <w:rsid w:val="00C23BE0"/>
    <w:rsid w:val="00C23D6A"/>
    <w:rsid w:val="00C25953"/>
    <w:rsid w:val="00C25F93"/>
    <w:rsid w:val="00C26355"/>
    <w:rsid w:val="00C26B53"/>
    <w:rsid w:val="00C26C6A"/>
    <w:rsid w:val="00C26F6A"/>
    <w:rsid w:val="00C2706E"/>
    <w:rsid w:val="00C27AB6"/>
    <w:rsid w:val="00C325CC"/>
    <w:rsid w:val="00C33204"/>
    <w:rsid w:val="00C35893"/>
    <w:rsid w:val="00C35B74"/>
    <w:rsid w:val="00C3768A"/>
    <w:rsid w:val="00C405CF"/>
    <w:rsid w:val="00C4092D"/>
    <w:rsid w:val="00C416BC"/>
    <w:rsid w:val="00C41832"/>
    <w:rsid w:val="00C41E82"/>
    <w:rsid w:val="00C4315B"/>
    <w:rsid w:val="00C4581F"/>
    <w:rsid w:val="00C4639E"/>
    <w:rsid w:val="00C469A1"/>
    <w:rsid w:val="00C469DE"/>
    <w:rsid w:val="00C46CBA"/>
    <w:rsid w:val="00C47B96"/>
    <w:rsid w:val="00C50C12"/>
    <w:rsid w:val="00C50D9B"/>
    <w:rsid w:val="00C50DB6"/>
    <w:rsid w:val="00C52B48"/>
    <w:rsid w:val="00C53F25"/>
    <w:rsid w:val="00C546D1"/>
    <w:rsid w:val="00C54941"/>
    <w:rsid w:val="00C55C7F"/>
    <w:rsid w:val="00C607E5"/>
    <w:rsid w:val="00C60EA2"/>
    <w:rsid w:val="00C61169"/>
    <w:rsid w:val="00C61C9D"/>
    <w:rsid w:val="00C61E91"/>
    <w:rsid w:val="00C61F54"/>
    <w:rsid w:val="00C61F5E"/>
    <w:rsid w:val="00C637B9"/>
    <w:rsid w:val="00C64CCF"/>
    <w:rsid w:val="00C66040"/>
    <w:rsid w:val="00C664AD"/>
    <w:rsid w:val="00C66B43"/>
    <w:rsid w:val="00C66F0C"/>
    <w:rsid w:val="00C70F97"/>
    <w:rsid w:val="00C720D9"/>
    <w:rsid w:val="00C72A19"/>
    <w:rsid w:val="00C73158"/>
    <w:rsid w:val="00C73345"/>
    <w:rsid w:val="00C738A1"/>
    <w:rsid w:val="00C73CA4"/>
    <w:rsid w:val="00C74EA7"/>
    <w:rsid w:val="00C75B3E"/>
    <w:rsid w:val="00C75B4D"/>
    <w:rsid w:val="00C767A8"/>
    <w:rsid w:val="00C77A96"/>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E49"/>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4C74"/>
    <w:rsid w:val="00CA5994"/>
    <w:rsid w:val="00CA5ADE"/>
    <w:rsid w:val="00CA6474"/>
    <w:rsid w:val="00CA6613"/>
    <w:rsid w:val="00CA664F"/>
    <w:rsid w:val="00CA6C50"/>
    <w:rsid w:val="00CA74DE"/>
    <w:rsid w:val="00CA7C97"/>
    <w:rsid w:val="00CB02EB"/>
    <w:rsid w:val="00CB0E82"/>
    <w:rsid w:val="00CB0FD6"/>
    <w:rsid w:val="00CB1207"/>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C01D1"/>
    <w:rsid w:val="00CC0662"/>
    <w:rsid w:val="00CC1D0D"/>
    <w:rsid w:val="00CC2056"/>
    <w:rsid w:val="00CC2E20"/>
    <w:rsid w:val="00CC3B84"/>
    <w:rsid w:val="00CC44B5"/>
    <w:rsid w:val="00CC5416"/>
    <w:rsid w:val="00CC541F"/>
    <w:rsid w:val="00CC574C"/>
    <w:rsid w:val="00CC7C1C"/>
    <w:rsid w:val="00CD04C9"/>
    <w:rsid w:val="00CD0B13"/>
    <w:rsid w:val="00CD0C9D"/>
    <w:rsid w:val="00CD1A65"/>
    <w:rsid w:val="00CD1A8D"/>
    <w:rsid w:val="00CD3407"/>
    <w:rsid w:val="00CD5041"/>
    <w:rsid w:val="00CD563A"/>
    <w:rsid w:val="00CD5F7C"/>
    <w:rsid w:val="00CD6260"/>
    <w:rsid w:val="00CD6413"/>
    <w:rsid w:val="00CD77DC"/>
    <w:rsid w:val="00CD7D7E"/>
    <w:rsid w:val="00CE0138"/>
    <w:rsid w:val="00CE0E44"/>
    <w:rsid w:val="00CE120B"/>
    <w:rsid w:val="00CE1472"/>
    <w:rsid w:val="00CE21FF"/>
    <w:rsid w:val="00CE3CB2"/>
    <w:rsid w:val="00CE4CCB"/>
    <w:rsid w:val="00CE5A97"/>
    <w:rsid w:val="00CE6818"/>
    <w:rsid w:val="00CE6A6E"/>
    <w:rsid w:val="00CE7161"/>
    <w:rsid w:val="00CE74F2"/>
    <w:rsid w:val="00CF0F9E"/>
    <w:rsid w:val="00CF16E1"/>
    <w:rsid w:val="00CF1C50"/>
    <w:rsid w:val="00CF21C8"/>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AB8"/>
    <w:rsid w:val="00D05DCA"/>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D07"/>
    <w:rsid w:val="00D21036"/>
    <w:rsid w:val="00D219E4"/>
    <w:rsid w:val="00D21C9B"/>
    <w:rsid w:val="00D22BF9"/>
    <w:rsid w:val="00D23E3A"/>
    <w:rsid w:val="00D25226"/>
    <w:rsid w:val="00D26DE3"/>
    <w:rsid w:val="00D30055"/>
    <w:rsid w:val="00D30108"/>
    <w:rsid w:val="00D3068A"/>
    <w:rsid w:val="00D31CCB"/>
    <w:rsid w:val="00D326E8"/>
    <w:rsid w:val="00D33BAE"/>
    <w:rsid w:val="00D34419"/>
    <w:rsid w:val="00D34B6A"/>
    <w:rsid w:val="00D3629E"/>
    <w:rsid w:val="00D364AB"/>
    <w:rsid w:val="00D36914"/>
    <w:rsid w:val="00D4009A"/>
    <w:rsid w:val="00D40BB5"/>
    <w:rsid w:val="00D410E5"/>
    <w:rsid w:val="00D41641"/>
    <w:rsid w:val="00D43DF2"/>
    <w:rsid w:val="00D44920"/>
    <w:rsid w:val="00D44D10"/>
    <w:rsid w:val="00D46697"/>
    <w:rsid w:val="00D46B94"/>
    <w:rsid w:val="00D46CB7"/>
    <w:rsid w:val="00D46DEF"/>
    <w:rsid w:val="00D46DF6"/>
    <w:rsid w:val="00D473F0"/>
    <w:rsid w:val="00D50A93"/>
    <w:rsid w:val="00D50EAD"/>
    <w:rsid w:val="00D51A1E"/>
    <w:rsid w:val="00D51BDA"/>
    <w:rsid w:val="00D51CF5"/>
    <w:rsid w:val="00D5242A"/>
    <w:rsid w:val="00D525B5"/>
    <w:rsid w:val="00D52BE6"/>
    <w:rsid w:val="00D52CCC"/>
    <w:rsid w:val="00D52EFE"/>
    <w:rsid w:val="00D53780"/>
    <w:rsid w:val="00D53DC9"/>
    <w:rsid w:val="00D54F0A"/>
    <w:rsid w:val="00D55600"/>
    <w:rsid w:val="00D55AA3"/>
    <w:rsid w:val="00D5730D"/>
    <w:rsid w:val="00D5759E"/>
    <w:rsid w:val="00D57687"/>
    <w:rsid w:val="00D577CC"/>
    <w:rsid w:val="00D609B5"/>
    <w:rsid w:val="00D616C1"/>
    <w:rsid w:val="00D61975"/>
    <w:rsid w:val="00D619C0"/>
    <w:rsid w:val="00D61B2A"/>
    <w:rsid w:val="00D61D03"/>
    <w:rsid w:val="00D62343"/>
    <w:rsid w:val="00D62C08"/>
    <w:rsid w:val="00D632A8"/>
    <w:rsid w:val="00D63DCB"/>
    <w:rsid w:val="00D6455F"/>
    <w:rsid w:val="00D64832"/>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89"/>
    <w:rsid w:val="00D76CA2"/>
    <w:rsid w:val="00D77470"/>
    <w:rsid w:val="00D77968"/>
    <w:rsid w:val="00D81720"/>
    <w:rsid w:val="00D81912"/>
    <w:rsid w:val="00D81944"/>
    <w:rsid w:val="00D83189"/>
    <w:rsid w:val="00D841C1"/>
    <w:rsid w:val="00D8494F"/>
    <w:rsid w:val="00D858EF"/>
    <w:rsid w:val="00D869F5"/>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754A"/>
    <w:rsid w:val="00D97A7A"/>
    <w:rsid w:val="00D97C67"/>
    <w:rsid w:val="00D97CB8"/>
    <w:rsid w:val="00DA02AB"/>
    <w:rsid w:val="00DA1466"/>
    <w:rsid w:val="00DA172C"/>
    <w:rsid w:val="00DA2F6E"/>
    <w:rsid w:val="00DA46AC"/>
    <w:rsid w:val="00DA50C9"/>
    <w:rsid w:val="00DA5237"/>
    <w:rsid w:val="00DA531D"/>
    <w:rsid w:val="00DA683F"/>
    <w:rsid w:val="00DA6FDD"/>
    <w:rsid w:val="00DA7BA3"/>
    <w:rsid w:val="00DB01A2"/>
    <w:rsid w:val="00DB1381"/>
    <w:rsid w:val="00DB21AE"/>
    <w:rsid w:val="00DB48C8"/>
    <w:rsid w:val="00DB4A45"/>
    <w:rsid w:val="00DB5583"/>
    <w:rsid w:val="00DB562C"/>
    <w:rsid w:val="00DB5A0F"/>
    <w:rsid w:val="00DB64D8"/>
    <w:rsid w:val="00DB7F6C"/>
    <w:rsid w:val="00DC0A66"/>
    <w:rsid w:val="00DC0FB6"/>
    <w:rsid w:val="00DC36A5"/>
    <w:rsid w:val="00DC3CB1"/>
    <w:rsid w:val="00DC5871"/>
    <w:rsid w:val="00DC58EE"/>
    <w:rsid w:val="00DC63C2"/>
    <w:rsid w:val="00DC7178"/>
    <w:rsid w:val="00DC74A0"/>
    <w:rsid w:val="00DD0D73"/>
    <w:rsid w:val="00DD1327"/>
    <w:rsid w:val="00DD1EF8"/>
    <w:rsid w:val="00DD27EC"/>
    <w:rsid w:val="00DD4BE9"/>
    <w:rsid w:val="00DD5439"/>
    <w:rsid w:val="00DD610B"/>
    <w:rsid w:val="00DE079B"/>
    <w:rsid w:val="00DE3BBB"/>
    <w:rsid w:val="00DE410C"/>
    <w:rsid w:val="00DE4813"/>
    <w:rsid w:val="00DE649E"/>
    <w:rsid w:val="00DE6985"/>
    <w:rsid w:val="00DF0010"/>
    <w:rsid w:val="00DF11BF"/>
    <w:rsid w:val="00DF32EA"/>
    <w:rsid w:val="00DF3E4A"/>
    <w:rsid w:val="00DF44CE"/>
    <w:rsid w:val="00DF4563"/>
    <w:rsid w:val="00DF4F75"/>
    <w:rsid w:val="00DF7C3A"/>
    <w:rsid w:val="00DF7F5A"/>
    <w:rsid w:val="00DF7FC2"/>
    <w:rsid w:val="00E002D8"/>
    <w:rsid w:val="00E00F43"/>
    <w:rsid w:val="00E017C2"/>
    <w:rsid w:val="00E01BD6"/>
    <w:rsid w:val="00E020EB"/>
    <w:rsid w:val="00E04157"/>
    <w:rsid w:val="00E043A4"/>
    <w:rsid w:val="00E04BD1"/>
    <w:rsid w:val="00E05DDE"/>
    <w:rsid w:val="00E06EEF"/>
    <w:rsid w:val="00E10BDE"/>
    <w:rsid w:val="00E10FBD"/>
    <w:rsid w:val="00E131B0"/>
    <w:rsid w:val="00E134D7"/>
    <w:rsid w:val="00E137B3"/>
    <w:rsid w:val="00E1421B"/>
    <w:rsid w:val="00E157EB"/>
    <w:rsid w:val="00E15915"/>
    <w:rsid w:val="00E15D2A"/>
    <w:rsid w:val="00E16CA5"/>
    <w:rsid w:val="00E1718F"/>
    <w:rsid w:val="00E175D8"/>
    <w:rsid w:val="00E17F71"/>
    <w:rsid w:val="00E20C3F"/>
    <w:rsid w:val="00E21A16"/>
    <w:rsid w:val="00E22F20"/>
    <w:rsid w:val="00E23686"/>
    <w:rsid w:val="00E24EF5"/>
    <w:rsid w:val="00E25B71"/>
    <w:rsid w:val="00E2695D"/>
    <w:rsid w:val="00E26BBF"/>
    <w:rsid w:val="00E26D7C"/>
    <w:rsid w:val="00E3023B"/>
    <w:rsid w:val="00E31762"/>
    <w:rsid w:val="00E31EB0"/>
    <w:rsid w:val="00E3264F"/>
    <w:rsid w:val="00E327FE"/>
    <w:rsid w:val="00E32D71"/>
    <w:rsid w:val="00E33E3F"/>
    <w:rsid w:val="00E346F2"/>
    <w:rsid w:val="00E3509E"/>
    <w:rsid w:val="00E35AA9"/>
    <w:rsid w:val="00E36496"/>
    <w:rsid w:val="00E3719B"/>
    <w:rsid w:val="00E37A80"/>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66"/>
    <w:rsid w:val="00E5149B"/>
    <w:rsid w:val="00E5251E"/>
    <w:rsid w:val="00E53089"/>
    <w:rsid w:val="00E577B9"/>
    <w:rsid w:val="00E57ACF"/>
    <w:rsid w:val="00E609AD"/>
    <w:rsid w:val="00E61EE5"/>
    <w:rsid w:val="00E6279E"/>
    <w:rsid w:val="00E63136"/>
    <w:rsid w:val="00E634F7"/>
    <w:rsid w:val="00E635F0"/>
    <w:rsid w:val="00E65121"/>
    <w:rsid w:val="00E65E3B"/>
    <w:rsid w:val="00E66367"/>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16F6"/>
    <w:rsid w:val="00E817A9"/>
    <w:rsid w:val="00E81820"/>
    <w:rsid w:val="00E8211D"/>
    <w:rsid w:val="00E824D6"/>
    <w:rsid w:val="00E8288A"/>
    <w:rsid w:val="00E82D05"/>
    <w:rsid w:val="00E83FC5"/>
    <w:rsid w:val="00E84B65"/>
    <w:rsid w:val="00E856C5"/>
    <w:rsid w:val="00E85C14"/>
    <w:rsid w:val="00E85EDC"/>
    <w:rsid w:val="00E861BF"/>
    <w:rsid w:val="00E86567"/>
    <w:rsid w:val="00E867E8"/>
    <w:rsid w:val="00E870FF"/>
    <w:rsid w:val="00E90883"/>
    <w:rsid w:val="00E91E5B"/>
    <w:rsid w:val="00E9343E"/>
    <w:rsid w:val="00E941C2"/>
    <w:rsid w:val="00E942FF"/>
    <w:rsid w:val="00E94876"/>
    <w:rsid w:val="00E94ECE"/>
    <w:rsid w:val="00E9637A"/>
    <w:rsid w:val="00E966EF"/>
    <w:rsid w:val="00E97D13"/>
    <w:rsid w:val="00E97D78"/>
    <w:rsid w:val="00EA01E8"/>
    <w:rsid w:val="00EA042A"/>
    <w:rsid w:val="00EA2BA8"/>
    <w:rsid w:val="00EA3ACE"/>
    <w:rsid w:val="00EA4164"/>
    <w:rsid w:val="00EA5781"/>
    <w:rsid w:val="00EA60BF"/>
    <w:rsid w:val="00EA70EB"/>
    <w:rsid w:val="00EA76FF"/>
    <w:rsid w:val="00EA7DD4"/>
    <w:rsid w:val="00EB030C"/>
    <w:rsid w:val="00EB13BD"/>
    <w:rsid w:val="00EB2457"/>
    <w:rsid w:val="00EB324F"/>
    <w:rsid w:val="00EB346A"/>
    <w:rsid w:val="00EB491A"/>
    <w:rsid w:val="00EB5D74"/>
    <w:rsid w:val="00EB6151"/>
    <w:rsid w:val="00EB6192"/>
    <w:rsid w:val="00EB712A"/>
    <w:rsid w:val="00EB7405"/>
    <w:rsid w:val="00EB7839"/>
    <w:rsid w:val="00EB7D90"/>
    <w:rsid w:val="00EB7EFB"/>
    <w:rsid w:val="00EC0169"/>
    <w:rsid w:val="00EC11BB"/>
    <w:rsid w:val="00EC12A2"/>
    <w:rsid w:val="00EC1674"/>
    <w:rsid w:val="00EC19E8"/>
    <w:rsid w:val="00EC21DC"/>
    <w:rsid w:val="00EC283C"/>
    <w:rsid w:val="00EC4759"/>
    <w:rsid w:val="00EC4B9B"/>
    <w:rsid w:val="00EC54E5"/>
    <w:rsid w:val="00EC5893"/>
    <w:rsid w:val="00EC693F"/>
    <w:rsid w:val="00EC6E74"/>
    <w:rsid w:val="00EC71B1"/>
    <w:rsid w:val="00EC7456"/>
    <w:rsid w:val="00ED0B0A"/>
    <w:rsid w:val="00ED0B23"/>
    <w:rsid w:val="00ED0C7B"/>
    <w:rsid w:val="00ED1396"/>
    <w:rsid w:val="00ED1679"/>
    <w:rsid w:val="00ED1DEB"/>
    <w:rsid w:val="00ED2326"/>
    <w:rsid w:val="00ED2E67"/>
    <w:rsid w:val="00ED33E6"/>
    <w:rsid w:val="00ED3936"/>
    <w:rsid w:val="00ED3B3F"/>
    <w:rsid w:val="00ED5A96"/>
    <w:rsid w:val="00ED5B22"/>
    <w:rsid w:val="00ED650F"/>
    <w:rsid w:val="00ED6E62"/>
    <w:rsid w:val="00ED72B7"/>
    <w:rsid w:val="00ED763D"/>
    <w:rsid w:val="00ED7F63"/>
    <w:rsid w:val="00EE005C"/>
    <w:rsid w:val="00EE07B9"/>
    <w:rsid w:val="00EE0CF0"/>
    <w:rsid w:val="00EE10F8"/>
    <w:rsid w:val="00EE122C"/>
    <w:rsid w:val="00EE2251"/>
    <w:rsid w:val="00EE3434"/>
    <w:rsid w:val="00EE3672"/>
    <w:rsid w:val="00EE37C6"/>
    <w:rsid w:val="00EE3F43"/>
    <w:rsid w:val="00EE432E"/>
    <w:rsid w:val="00EE5727"/>
    <w:rsid w:val="00EE5761"/>
    <w:rsid w:val="00EE5B55"/>
    <w:rsid w:val="00EE62A7"/>
    <w:rsid w:val="00EE6C37"/>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38CE"/>
    <w:rsid w:val="00F15510"/>
    <w:rsid w:val="00F16DD7"/>
    <w:rsid w:val="00F179D2"/>
    <w:rsid w:val="00F20594"/>
    <w:rsid w:val="00F20606"/>
    <w:rsid w:val="00F209D5"/>
    <w:rsid w:val="00F211F3"/>
    <w:rsid w:val="00F22574"/>
    <w:rsid w:val="00F22A61"/>
    <w:rsid w:val="00F2425B"/>
    <w:rsid w:val="00F243E8"/>
    <w:rsid w:val="00F2450C"/>
    <w:rsid w:val="00F24681"/>
    <w:rsid w:val="00F24FF3"/>
    <w:rsid w:val="00F25640"/>
    <w:rsid w:val="00F257BA"/>
    <w:rsid w:val="00F262B9"/>
    <w:rsid w:val="00F266AA"/>
    <w:rsid w:val="00F27047"/>
    <w:rsid w:val="00F274DB"/>
    <w:rsid w:val="00F27966"/>
    <w:rsid w:val="00F301A8"/>
    <w:rsid w:val="00F30549"/>
    <w:rsid w:val="00F30E11"/>
    <w:rsid w:val="00F30E42"/>
    <w:rsid w:val="00F31B7B"/>
    <w:rsid w:val="00F31F64"/>
    <w:rsid w:val="00F3251B"/>
    <w:rsid w:val="00F32AE9"/>
    <w:rsid w:val="00F331F1"/>
    <w:rsid w:val="00F33716"/>
    <w:rsid w:val="00F33742"/>
    <w:rsid w:val="00F33A13"/>
    <w:rsid w:val="00F34318"/>
    <w:rsid w:val="00F369AB"/>
    <w:rsid w:val="00F372D9"/>
    <w:rsid w:val="00F37BF8"/>
    <w:rsid w:val="00F37F67"/>
    <w:rsid w:val="00F40209"/>
    <w:rsid w:val="00F40F60"/>
    <w:rsid w:val="00F4278C"/>
    <w:rsid w:val="00F431C5"/>
    <w:rsid w:val="00F43F1A"/>
    <w:rsid w:val="00F441A9"/>
    <w:rsid w:val="00F448C4"/>
    <w:rsid w:val="00F44FD3"/>
    <w:rsid w:val="00F45E95"/>
    <w:rsid w:val="00F460EF"/>
    <w:rsid w:val="00F46690"/>
    <w:rsid w:val="00F5137E"/>
    <w:rsid w:val="00F5159D"/>
    <w:rsid w:val="00F515E7"/>
    <w:rsid w:val="00F5229F"/>
    <w:rsid w:val="00F5253E"/>
    <w:rsid w:val="00F534A5"/>
    <w:rsid w:val="00F54A09"/>
    <w:rsid w:val="00F55073"/>
    <w:rsid w:val="00F5696D"/>
    <w:rsid w:val="00F573F8"/>
    <w:rsid w:val="00F60C6B"/>
    <w:rsid w:val="00F60DA6"/>
    <w:rsid w:val="00F61CBE"/>
    <w:rsid w:val="00F64F9D"/>
    <w:rsid w:val="00F653D7"/>
    <w:rsid w:val="00F663AA"/>
    <w:rsid w:val="00F664C8"/>
    <w:rsid w:val="00F679A7"/>
    <w:rsid w:val="00F70138"/>
    <w:rsid w:val="00F71774"/>
    <w:rsid w:val="00F71FB6"/>
    <w:rsid w:val="00F722CD"/>
    <w:rsid w:val="00F73B1D"/>
    <w:rsid w:val="00F748D2"/>
    <w:rsid w:val="00F7512C"/>
    <w:rsid w:val="00F75FB8"/>
    <w:rsid w:val="00F76386"/>
    <w:rsid w:val="00F768BB"/>
    <w:rsid w:val="00F76BBD"/>
    <w:rsid w:val="00F80884"/>
    <w:rsid w:val="00F81BD0"/>
    <w:rsid w:val="00F81D2F"/>
    <w:rsid w:val="00F822C5"/>
    <w:rsid w:val="00F837A0"/>
    <w:rsid w:val="00F83D38"/>
    <w:rsid w:val="00F83DC2"/>
    <w:rsid w:val="00F8553C"/>
    <w:rsid w:val="00F86251"/>
    <w:rsid w:val="00F87995"/>
    <w:rsid w:val="00F879F3"/>
    <w:rsid w:val="00F9154B"/>
    <w:rsid w:val="00F915B1"/>
    <w:rsid w:val="00F91DF7"/>
    <w:rsid w:val="00F92221"/>
    <w:rsid w:val="00F92285"/>
    <w:rsid w:val="00F93FD4"/>
    <w:rsid w:val="00F94706"/>
    <w:rsid w:val="00F94ADA"/>
    <w:rsid w:val="00F95518"/>
    <w:rsid w:val="00F95DC2"/>
    <w:rsid w:val="00F96E6C"/>
    <w:rsid w:val="00F97D44"/>
    <w:rsid w:val="00FA13BE"/>
    <w:rsid w:val="00FA1A35"/>
    <w:rsid w:val="00FA2585"/>
    <w:rsid w:val="00FA39D4"/>
    <w:rsid w:val="00FA3E07"/>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E26"/>
    <w:rsid w:val="00FC34BD"/>
    <w:rsid w:val="00FC3DE2"/>
    <w:rsid w:val="00FC4F04"/>
    <w:rsid w:val="00FC6413"/>
    <w:rsid w:val="00FC68A8"/>
    <w:rsid w:val="00FC70E9"/>
    <w:rsid w:val="00FC7A5E"/>
    <w:rsid w:val="00FD0B67"/>
    <w:rsid w:val="00FD0C4B"/>
    <w:rsid w:val="00FD0EFE"/>
    <w:rsid w:val="00FD19CB"/>
    <w:rsid w:val="00FD2A1D"/>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gwater.extension.wisc.edu/articles/managing-manure-to-reduce-negative-water-quality-impacts-composting-on-wisconsin-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TotalTime>
  <Pages>45</Pages>
  <Words>22779</Words>
  <Characters>129841</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290</cp:revision>
  <dcterms:created xsi:type="dcterms:W3CDTF">2023-10-18T17:30:00Z</dcterms:created>
  <dcterms:modified xsi:type="dcterms:W3CDTF">2023-10-26T20:42:00Z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