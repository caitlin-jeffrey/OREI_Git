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Interpretive summary</w:t>
      </w:r>
    </w:p>
    <w:p w14:paraId="64FCB783" w14:textId="60948B94" w:rsidR="00211B48" w:rsidRPr="006E592D" w:rsidDel="00211B48" w:rsidRDefault="00F837A0" w:rsidP="00321723">
      <w:pPr>
        <w:spacing w:line="480" w:lineRule="auto"/>
        <w:ind w:firstLine="720"/>
        <w:rPr>
          <w:del w:id="0" w:author="Caitlin Jeffrey" w:date="2023-11-20T11:45:00Z"/>
          <w:rFonts w:ascii="Times New Roman" w:hAnsi="Times New Roman" w:cs="Times New Roman"/>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 xml:space="preserve">and have advantages for manure management, soil health, and water quality.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Pr>
          <w:rFonts w:ascii="Times New Roman" w:hAnsi="Times New Roman" w:cs="Times New Roman"/>
          <w:sz w:val="24"/>
          <w:szCs w:val="24"/>
        </w:rPr>
        <w:t>In an observational study measuring these outcomes</w:t>
      </w:r>
      <w:r w:rsidR="00211B48">
        <w:rPr>
          <w:rFonts w:ascii="Times New Roman" w:hAnsi="Times New Roman" w:cs="Times New Roman"/>
          <w:sz w:val="24"/>
          <w:szCs w:val="24"/>
        </w:rPr>
        <w:t xml:space="preserve"> during the non-grazing season on </w:t>
      </w:r>
      <w:r w:rsidR="00753E80">
        <w:rPr>
          <w:rFonts w:ascii="Times New Roman" w:hAnsi="Times New Roman" w:cs="Times New Roman"/>
          <w:sz w:val="24"/>
          <w:szCs w:val="24"/>
        </w:rPr>
        <w:t xml:space="preserve">21 </w:t>
      </w:r>
      <w:r w:rsidR="00211B48">
        <w:rPr>
          <w:rFonts w:ascii="Times New Roman" w:hAnsi="Times New Roman" w:cs="Times New Roman"/>
          <w:sz w:val="24"/>
          <w:szCs w:val="24"/>
        </w:rPr>
        <w:t>organic dairies in Vermont</w:t>
      </w:r>
      <w:r w:rsidR="00ED7086">
        <w:rPr>
          <w:rFonts w:ascii="Times New Roman" w:hAnsi="Times New Roman" w:cs="Times New Roman"/>
          <w:sz w:val="24"/>
          <w:szCs w:val="24"/>
        </w:rPr>
        <w:t xml:space="preserve">, </w:t>
      </w:r>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w:t>
      </w:r>
      <w:r w:rsidR="002F38AA">
        <w:rPr>
          <w:rFonts w:ascii="Times New Roman" w:hAnsi="Times New Roman" w:cs="Times New Roman"/>
          <w:sz w:val="24"/>
          <w:szCs w:val="24"/>
        </w:rPr>
        <w:t xml:space="preserve">were </w:t>
      </w:r>
      <w:proofErr w:type="gramStart"/>
      <w:r w:rsidR="002F38AA">
        <w:rPr>
          <w:rFonts w:ascii="Times New Roman" w:hAnsi="Times New Roman" w:cs="Times New Roman"/>
          <w:sz w:val="24"/>
          <w:szCs w:val="24"/>
        </w:rPr>
        <w:t>similar</w:t>
      </w:r>
      <w:r w:rsidR="002F38AA" w:rsidRPr="00604EDE">
        <w:rPr>
          <w:rFonts w:ascii="Times New Roman" w:hAnsi="Times New Roman" w:cs="Times New Roman"/>
          <w:sz w:val="24"/>
          <w:szCs w:val="24"/>
        </w:rPr>
        <w:t xml:space="preserve"> </w:t>
      </w:r>
      <w:r w:rsidR="00546D0C" w:rsidRPr="00604EDE">
        <w:rPr>
          <w:rFonts w:ascii="Times New Roman" w:hAnsi="Times New Roman" w:cs="Times New Roman"/>
          <w:sz w:val="24"/>
          <w:szCs w:val="24"/>
        </w:rPr>
        <w:t>to</w:t>
      </w:r>
      <w:proofErr w:type="gramEnd"/>
      <w:r w:rsidR="00546D0C" w:rsidRPr="00604EDE">
        <w:rPr>
          <w:rFonts w:ascii="Times New Roman" w:hAnsi="Times New Roman" w:cs="Times New Roman"/>
          <w:sz w:val="24"/>
          <w:szCs w:val="24"/>
        </w:rPr>
        <w:t xml:space="preserve">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057217">
        <w:rPr>
          <w:rFonts w:ascii="Times New Roman" w:hAnsi="Times New Roman" w:cs="Times New Roman"/>
          <w:sz w:val="24"/>
          <w:szCs w:val="24"/>
        </w:rPr>
        <w:t xml:space="preserve">. </w:t>
      </w:r>
      <w:r w:rsidR="008E10BB">
        <w:rPr>
          <w:rFonts w:ascii="Times New Roman" w:hAnsi="Times New Roman" w:cs="Times New Roman"/>
          <w:sz w:val="24"/>
          <w:szCs w:val="24"/>
        </w:rPr>
        <w:t>We conclude that 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0D5E92">
        <w:rPr>
          <w:rFonts w:ascii="Times New Roman" w:hAnsi="Times New Roman" w:cs="Times New Roman"/>
          <w:sz w:val="24"/>
          <w:szCs w:val="24"/>
        </w:rPr>
        <w:t>are</w:t>
      </w:r>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8"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0517C34B"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xml:space="preserve">, </w:t>
      </w:r>
      <w:proofErr w:type="gramStart"/>
      <w:r w:rsidR="000C6284">
        <w:rPr>
          <w:rFonts w:ascii="Times New Roman" w:hAnsi="Times New Roman" w:cs="Times New Roman"/>
          <w:sz w:val="24"/>
          <w:szCs w:val="24"/>
        </w:rPr>
        <w:t>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proofErr w:type="gramEnd"/>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r w:rsidR="00185A8E" w:rsidRPr="00604EDE">
        <w:rPr>
          <w:rFonts w:ascii="Times New Roman" w:hAnsi="Times New Roman" w:cs="Times New Roman"/>
          <w:sz w:val="24"/>
          <w:szCs w:val="24"/>
        </w:rPr>
        <w:t>.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1"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1"/>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w:t>
      </w:r>
      <w:proofErr w:type="spellStart"/>
      <w:r w:rsidR="00206491">
        <w:rPr>
          <w:rFonts w:ascii="Times New Roman" w:hAnsi="Times New Roman" w:cs="Times New Roman"/>
          <w:sz w:val="24"/>
          <w:szCs w:val="24"/>
        </w:rPr>
        <w:t>elevSCS</w:t>
      </w:r>
      <w:proofErr w:type="spellEnd"/>
      <w:r w:rsidR="00206491">
        <w:rPr>
          <w:rFonts w:ascii="Times New Roman" w:hAnsi="Times New Roman" w:cs="Times New Roman"/>
          <w:sz w:val="24"/>
          <w:szCs w:val="24"/>
        </w:rPr>
        <w:t xml:space="preserve">,”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newSCS</w:t>
      </w:r>
      <w:proofErr w:type="spellEnd"/>
      <w:r w:rsidR="00093F17">
        <w:rPr>
          <w:rFonts w:ascii="Times New Roman" w:hAnsi="Times New Roman" w:cs="Times New Roman"/>
          <w:sz w:val="24"/>
          <w:szCs w:val="24"/>
        </w:rPr>
        <w:t>,” 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chronSCS</w:t>
      </w:r>
      <w:proofErr w:type="spellEnd"/>
      <w:r w:rsidR="00093F17">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w:t>
      </w:r>
      <w:r w:rsidR="009A4CA8" w:rsidRPr="00604EDE">
        <w:rPr>
          <w:rFonts w:ascii="Times New Roman" w:hAnsi="Times New Roman" w:cs="Times New Roman"/>
          <w:sz w:val="24"/>
          <w:szCs w:val="24"/>
        </w:rPr>
        <w:lastRenderedPageBreak/>
        <w:t xml:space="preserve">facility </w:t>
      </w:r>
      <w:proofErr w:type="gramStart"/>
      <w:r w:rsidR="009A4CA8" w:rsidRPr="00604EDE">
        <w:rPr>
          <w:rFonts w:ascii="Times New Roman" w:hAnsi="Times New Roman" w:cs="Times New Roman"/>
          <w:sz w:val="24"/>
          <w:szCs w:val="24"/>
        </w:rPr>
        <w:t>type</w:t>
      </w:r>
      <w:r w:rsidR="009A4CA8">
        <w:rPr>
          <w:rFonts w:ascii="Times New Roman" w:hAnsi="Times New Roman" w:cs="Times New Roman"/>
          <w:sz w:val="24"/>
          <w:szCs w:val="24"/>
        </w:rPr>
        <w:t>, but</w:t>
      </w:r>
      <w:proofErr w:type="gramEnd"/>
      <w:r w:rsidR="009A4CA8">
        <w:rPr>
          <w:rFonts w:ascii="Times New Roman" w:hAnsi="Times New Roman" w:cs="Times New Roman"/>
          <w:sz w:val="24"/>
          <w:szCs w:val="24"/>
        </w:rPr>
        <w:t xml:space="preserve">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proofErr w:type="gramStart"/>
      <w:r w:rsidR="009A4CA8">
        <w:rPr>
          <w:rFonts w:ascii="Times New Roman" w:hAnsi="Times New Roman" w:cs="Times New Roman"/>
          <w:sz w:val="24"/>
          <w:szCs w:val="24"/>
        </w:rPr>
        <w:t>Final results</w:t>
      </w:r>
      <w:proofErr w:type="gramEnd"/>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proofErr w:type="spellStart"/>
      <w:r w:rsidR="00685A88">
        <w:rPr>
          <w:rFonts w:ascii="Times New Roman" w:hAnsi="Times New Roman" w:cs="Times New Roman"/>
          <w:sz w:val="24"/>
          <w:szCs w:val="24"/>
        </w:rPr>
        <w:t>newSCS</w:t>
      </w:r>
      <w:proofErr w:type="spellEnd"/>
      <w:r w:rsidR="00685A88" w:rsidRPr="00604EDE">
        <w:rPr>
          <w:rFonts w:ascii="Times New Roman" w:hAnsi="Times New Roman" w:cs="Times New Roman"/>
          <w:sz w:val="24"/>
          <w:szCs w:val="24"/>
        </w:rPr>
        <w:t xml:space="preserve">, lower </w:t>
      </w:r>
      <w:proofErr w:type="spellStart"/>
      <w:r w:rsidR="00685A88">
        <w:rPr>
          <w:rFonts w:ascii="Times New Roman" w:hAnsi="Times New Roman" w:cs="Times New Roman"/>
          <w:sz w:val="24"/>
          <w:szCs w:val="24"/>
        </w:rPr>
        <w:t>elevSCS</w:t>
      </w:r>
      <w:proofErr w:type="spellEnd"/>
      <w:r w:rsidR="00685A88" w:rsidRPr="00604EDE">
        <w:rPr>
          <w:rFonts w:ascii="Times New Roman" w:hAnsi="Times New Roman" w:cs="Times New Roman"/>
          <w:sz w:val="24"/>
          <w:szCs w:val="24"/>
        </w:rPr>
        <w:t>, lower av</w:t>
      </w:r>
      <w:r w:rsidR="00685A88">
        <w:rPr>
          <w:rFonts w:ascii="Times New Roman" w:hAnsi="Times New Roman" w:cs="Times New Roman"/>
          <w:sz w:val="24"/>
          <w:szCs w:val="24"/>
        </w:rPr>
        <w:t>g.</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proofErr w:type="spellStart"/>
      <w:r w:rsidR="00BB415C">
        <w:rPr>
          <w:rFonts w:ascii="Times New Roman" w:hAnsi="Times New Roman" w:cs="Times New Roman"/>
          <w:sz w:val="24"/>
          <w:szCs w:val="24"/>
        </w:rPr>
        <w:t>chron</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xml:space="preserve">, lower </w:t>
      </w:r>
      <w:proofErr w:type="spellStart"/>
      <w:r w:rsidR="00BB415C" w:rsidRPr="00604EDE">
        <w:rPr>
          <w:rFonts w:ascii="Times New Roman" w:hAnsi="Times New Roman" w:cs="Times New Roman"/>
          <w:sz w:val="24"/>
          <w:szCs w:val="24"/>
        </w:rPr>
        <w:t>elevSC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w:t>
      </w:r>
      <w:r w:rsidR="00DB2194">
        <w:rPr>
          <w:rFonts w:ascii="Times New Roman" w:hAnsi="Times New Roman" w:cs="Times New Roman"/>
          <w:sz w:val="24"/>
          <w:szCs w:val="24"/>
        </w:rPr>
        <w:t>frequently</w:t>
      </w:r>
      <w:r w:rsidR="00DB2194"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r w:rsidR="00A26B22">
        <w:rPr>
          <w:rFonts w:ascii="Times New Roman" w:hAnsi="Times New Roman" w:cs="Times New Roman"/>
          <w:sz w:val="24"/>
          <w:szCs w:val="24"/>
        </w:rPr>
        <w:t>ern US</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263F70AF" w14:textId="7C13917B"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w:t>
      </w:r>
      <w:r w:rsidRPr="00604EDE">
        <w:rPr>
          <w:rFonts w:ascii="Times New Roman" w:eastAsia="Times New Roman" w:hAnsi="Times New Roman" w:cs="Times New Roman"/>
          <w:color w:val="0E101A"/>
          <w:sz w:val="24"/>
          <w:szCs w:val="24"/>
        </w:rPr>
        <w:lastRenderedPageBreak/>
        <w:t xml:space="preserve">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r w:rsidR="002317C2">
        <w:rPr>
          <w:rFonts w:ascii="Times New Roman" w:eastAsia="Times New Roman" w:hAnsi="Times New Roman" w:cs="Times New Roman"/>
          <w:color w:val="0E101A"/>
          <w:sz w:val="24"/>
          <w:szCs w:val="24"/>
        </w:rPr>
        <w:t>.</w:t>
      </w:r>
    </w:p>
    <w:p w14:paraId="4D0ADAE3" w14:textId="0028ABAF" w:rsidR="008D58E9" w:rsidRDefault="00EB7520" w:rsidP="008D58E9">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composting bedded 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bedded packs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Loose-housed cows continually add manure to the bedded 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w:t>
      </w:r>
      <w:r w:rsidR="00D50B9C" w:rsidRPr="00E5451C">
        <w:rPr>
          <w:rFonts w:ascii="Times New Roman" w:eastAsia="Times New Roman" w:hAnsi="Times New Roman" w:cs="Times New Roman"/>
          <w:sz w:val="24"/>
          <w:szCs w:val="24"/>
        </w:rPr>
        <w:lastRenderedPageBreak/>
        <w:t xml:space="preserve">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is more likely to have a higher bacteria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bedded packs, because: 1) organic bedding is inherently associated with </w:t>
      </w:r>
      <w:r w:rsidR="001505BD">
        <w:rPr>
          <w:rFonts w:ascii="Times New Roman" w:hAnsi="Times New Roman" w:cs="Times New Roman"/>
          <w:sz w:val="24"/>
          <w:szCs w:val="24"/>
        </w:rPr>
        <w:t xml:space="preserve">a </w:t>
      </w:r>
      <w:r w:rsidR="00D50B9C" w:rsidRPr="00B67475">
        <w:rPr>
          <w:rFonts w:ascii="Times New Roman" w:hAnsi="Times New Roman" w:cs="Times New Roman"/>
          <w:sz w:val="24"/>
          <w:szCs w:val="24"/>
        </w:rPr>
        <w:t>higher number of bacteria on teat ends</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(Fairchild et al., 1982; Rowbotham and Ruegg, 2016b)</w:t>
      </w:r>
      <w:r w:rsidR="006D762F">
        <w:rPr>
          <w:rFonts w:ascii="Times New Roman" w:hAnsi="Times New Roman" w:cs="Times New Roman"/>
          <w:sz w:val="24"/>
          <w:szCs w:val="24"/>
        </w:rPr>
        <w:t xml:space="preserve">, </w:t>
      </w:r>
      <w:r w:rsidR="00D50B9C" w:rsidRPr="00B67475">
        <w:rPr>
          <w:rFonts w:ascii="Times New Roman" w:hAnsi="Times New Roman" w:cs="Times New Roman"/>
          <w:sz w:val="24"/>
          <w:szCs w:val="24"/>
        </w:rPr>
        <w:t xml:space="preserve">and 2) a higher concentration of bacteria in bedding </w:t>
      </w:r>
      <w:r w:rsidR="00CC33C4">
        <w:rPr>
          <w:rFonts w:ascii="Times New Roman" w:hAnsi="Times New Roman" w:cs="Times New Roman"/>
          <w:sz w:val="24"/>
          <w:szCs w:val="24"/>
        </w:rPr>
        <w:t>is related to</w:t>
      </w:r>
      <w:r w:rsidR="00D50B9C" w:rsidRPr="00B67475">
        <w:rPr>
          <w:rFonts w:ascii="Times New Roman" w:hAnsi="Times New Roman" w:cs="Times New Roman"/>
          <w:sz w:val="24"/>
          <w:szCs w:val="24"/>
        </w:rPr>
        <w:t xml:space="preserve"> a higher concentration of bacteria on teat ends</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and Smith, 1997; Zdanowicz et al., 2004; Rowbotham and Ruegg, 2016b)</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5EF94052"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 xml:space="preserve">Vermont (Andrews et al. 2021. 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xml:space="preserve">. It is unclear whether the herds included in these prior studies were </w:t>
      </w:r>
      <w:proofErr w:type="gramStart"/>
      <w:r>
        <w:rPr>
          <w:rFonts w:ascii="Times New Roman" w:eastAsia="Times New Roman" w:hAnsi="Times New Roman" w:cs="Times New Roman"/>
          <w:color w:val="0E101A"/>
          <w:sz w:val="24"/>
          <w:szCs w:val="24"/>
        </w:rPr>
        <w:lastRenderedPageBreak/>
        <w:t>conventionally-managed</w:t>
      </w:r>
      <w:proofErr w:type="gramEnd"/>
      <w:r>
        <w:rPr>
          <w:rFonts w:ascii="Times New Roman" w:eastAsia="Times New Roman" w:hAnsi="Times New Roman" w:cs="Times New Roman"/>
          <w:color w:val="0E101A"/>
          <w:sz w:val="24"/>
          <w:szCs w:val="24"/>
        </w:rPr>
        <w:t xml:space="preserve">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734B3023"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ins w:id="2" w:author="John Barlow" w:date="2023-12-11T17:11:00Z">
        <w:r w:rsidR="00782257">
          <w:rPr>
            <w:rFonts w:ascii="Times New Roman" w:eastAsia="Times New Roman" w:hAnsi="Times New Roman" w:cs="Times New Roman"/>
            <w:color w:val="0E101A"/>
            <w:sz w:val="24"/>
            <w:szCs w:val="24"/>
          </w:rPr>
          <w:t>,</w:t>
        </w:r>
      </w:ins>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bedded pack</w:t>
      </w:r>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is</w:t>
      </w:r>
      <w:r w:rsidR="005955E2">
        <w:rPr>
          <w:rFonts w:ascii="Times New Roman" w:eastAsia="Times New Roman" w:hAnsi="Times New Roman" w:cs="Times New Roman"/>
          <w:color w:val="0E101A"/>
          <w:sz w:val="24"/>
          <w:szCs w:val="24"/>
        </w:rPr>
        <w:t xml:space="preserv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ins w:id="3" w:author="Caitlin Jeffrey" w:date="2023-11-22T10:38:00Z">
        <w:r w:rsidR="00612B99">
          <w:rPr>
            <w:rFonts w:ascii="Times New Roman" w:eastAsia="Times New Roman" w:hAnsi="Times New Roman" w:cs="Times New Roman"/>
            <w:color w:val="0E101A"/>
            <w:sz w:val="24"/>
            <w:szCs w:val="24"/>
          </w:rPr>
          <w:t xml:space="preserve"> </w:t>
        </w:r>
      </w:ins>
      <w:r w:rsidR="009720DD">
        <w:rPr>
          <w:rFonts w:ascii="Times New Roman" w:eastAsia="Times New Roman" w:hAnsi="Times New Roman" w:cs="Times New Roman"/>
          <w:noProof/>
          <w:color w:val="0E101A"/>
          <w:sz w:val="24"/>
          <w:szCs w:val="24"/>
        </w:rPr>
        <w:t>(Peeler et al., 2000; Fregonesi and Leaver, 2001; 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2BCB032B" w14:textId="438A0209" w:rsidR="006238BB" w:rsidRPr="00177CD0" w:rsidRDefault="006238BB" w:rsidP="003449D7">
      <w:pPr>
        <w:spacing w:after="0" w:line="480" w:lineRule="auto"/>
        <w:ind w:firstLine="360"/>
        <w:rPr>
          <w:rFonts w:ascii="Times New Roman" w:hAnsi="Times New Roman" w:cs="Times New Roman"/>
          <w:b/>
          <w:bCs/>
          <w:sz w:val="24"/>
          <w:szCs w:val="24"/>
        </w:rPr>
      </w:pPr>
      <w:bookmarkStart w:id="4" w:name="_Hlk137445543"/>
      <w:r w:rsidRPr="00177CD0">
        <w:rPr>
          <w:rFonts w:ascii="Times New Roman" w:hAnsi="Times New Roman" w:cs="Times New Roman"/>
          <w:b/>
          <w:bCs/>
          <w:sz w:val="24"/>
          <w:szCs w:val="24"/>
        </w:rPr>
        <w:t>Herd enrollment and selection</w:t>
      </w:r>
    </w:p>
    <w:p w14:paraId="26454AB6" w14:textId="784AC4A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lastRenderedPageBreak/>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D</w:t>
      </w:r>
      <w:r w:rsidR="00DF4C79" w:rsidRPr="00177CD0">
        <w:rPr>
          <w:rFonts w:ascii="Times New Roman" w:hAnsi="Times New Roman" w:cs="Times New Roman"/>
          <w:sz w:val="24"/>
          <w:szCs w:val="24"/>
        </w:rPr>
        <w:t xml:space="preserve">uring </w:t>
      </w:r>
      <w:r w:rsidR="00993C75" w:rsidRPr="00177CD0">
        <w:rPr>
          <w:rFonts w:ascii="Times New Roman" w:hAnsi="Times New Roman" w:cs="Times New Roman"/>
          <w:sz w:val="24"/>
          <w:szCs w:val="24"/>
        </w:rPr>
        <w:t xml:space="preserve">the </w:t>
      </w:r>
      <w:r w:rsidR="00DF4C79" w:rsidRPr="00177CD0">
        <w:rPr>
          <w:rFonts w:ascii="Times New Roman" w:hAnsi="Times New Roman" w:cs="Times New Roman"/>
          <w:sz w:val="24"/>
          <w:szCs w:val="24"/>
        </w:rPr>
        <w:t xml:space="preserve">non-grazing </w:t>
      </w:r>
      <w:r w:rsidR="00993C75" w:rsidRPr="00177CD0">
        <w:rPr>
          <w:rFonts w:ascii="Times New Roman" w:hAnsi="Times New Roman" w:cs="Times New Roman"/>
          <w:sz w:val="24"/>
          <w:szCs w:val="24"/>
        </w:rPr>
        <w:t>season</w:t>
      </w:r>
      <w:r w:rsidR="000B300E" w:rsidRPr="00177CD0">
        <w:rPr>
          <w:rFonts w:ascii="Times New Roman" w:hAnsi="Times New Roman" w:cs="Times New Roman"/>
          <w:sz w:val="24"/>
          <w:szCs w:val="24"/>
        </w:rPr>
        <w:t xml:space="preserve"> (typically November-May in Vermont),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r w:rsidR="001265C4" w:rsidRPr="00177CD0">
        <w:rPr>
          <w:rFonts w:ascii="Times New Roman" w:hAnsi="Times New Roman" w:cs="Times New Roman"/>
          <w:sz w:val="24"/>
          <w:szCs w:val="24"/>
        </w:rPr>
        <w:t xml:space="preserve">Winter 2018-2019 </w:t>
      </w:r>
      <w:r w:rsidR="001A45D7" w:rsidRPr="00177CD0">
        <w:rPr>
          <w:rFonts w:ascii="Times New Roman" w:hAnsi="Times New Roman" w:cs="Times New Roman"/>
          <w:sz w:val="24"/>
          <w:szCs w:val="24"/>
        </w:rPr>
        <w:t xml:space="preserve">survey aimed to quantify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 xml:space="preserve">housing system: 1)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 xml:space="preserve">bedded with sand, 2)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 xml:space="preserve">sawdust, 3) tiestall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 a</w:t>
      </w:r>
      <w:r w:rsidR="00255582" w:rsidRPr="00177CD0">
        <w:rPr>
          <w:rFonts w:ascii="Times New Roman" w:hAnsi="Times New Roman" w:cs="Times New Roman"/>
          <w:sz w:val="24"/>
          <w:szCs w:val="24"/>
        </w:rPr>
        <w:t>n enclosed</w:t>
      </w:r>
      <w:r w:rsidRPr="00177CD0">
        <w:rPr>
          <w:rFonts w:ascii="Times New Roman" w:hAnsi="Times New Roman" w:cs="Times New Roman"/>
          <w:sz w:val="24"/>
          <w:szCs w:val="24"/>
        </w:rPr>
        <w:t xml:space="preserve"> loose housing </w:t>
      </w:r>
      <w:r w:rsidR="00255582" w:rsidRPr="00177CD0">
        <w:rPr>
          <w:rFonts w:ascii="Times New Roman" w:hAnsi="Times New Roman" w:cs="Times New Roman"/>
          <w:sz w:val="24"/>
          <w:szCs w:val="24"/>
        </w:rPr>
        <w:t xml:space="preserve">facility </w:t>
      </w:r>
      <w:r w:rsidRPr="00177CD0">
        <w:rPr>
          <w:rFonts w:ascii="Times New Roman" w:hAnsi="Times New Roman" w:cs="Times New Roman"/>
          <w:sz w:val="24"/>
          <w:szCs w:val="24"/>
        </w:rPr>
        <w:t xml:space="preserve">deeply bedded with organic material (hereafter, “bedded pack”). 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w:t>
      </w:r>
      <w:proofErr w:type="gramStart"/>
      <w:r w:rsidRPr="00177CD0">
        <w:rPr>
          <w:rFonts w:ascii="Times New Roman" w:hAnsi="Times New Roman" w:cs="Times New Roman"/>
          <w:sz w:val="24"/>
          <w:szCs w:val="24"/>
        </w:rPr>
        <w:t>season, and</w:t>
      </w:r>
      <w:proofErr w:type="gramEnd"/>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bedded packs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 </w:t>
      </w:r>
    </w:p>
    <w:p w14:paraId="2E2C7B10" w14:textId="5E91F5A5" w:rsidR="006238BB" w:rsidRPr="00177CD0" w:rsidRDefault="006A1FB2" w:rsidP="003449D7">
      <w:pPr>
        <w:spacing w:after="0" w:line="480" w:lineRule="auto"/>
        <w:rPr>
          <w:rFonts w:ascii="Times New Roman" w:hAnsi="Times New Roman" w:cs="Times New Roman"/>
          <w:sz w:val="24"/>
          <w:szCs w:val="24"/>
        </w:rPr>
      </w:pPr>
      <w:r w:rsidRPr="00177CD0">
        <w:rPr>
          <w:rFonts w:ascii="Times New Roman" w:hAnsi="Times New Roman" w:cs="Times New Roman"/>
          <w:sz w:val="24"/>
          <w:szCs w:val="24"/>
        </w:rPr>
        <w:tab/>
      </w:r>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xml:space="preserve">, with 10 </w:t>
      </w:r>
      <w:r w:rsidR="006238BB" w:rsidRPr="00177CD0">
        <w:rPr>
          <w:rFonts w:ascii="Times New Roman" w:hAnsi="Times New Roman" w:cs="Times New Roman"/>
          <w:sz w:val="24"/>
          <w:szCs w:val="24"/>
        </w:rPr>
        <w:lastRenderedPageBreak/>
        <w:t>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00272747"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00272747"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bedded pack system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bedded pack system,</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r w:rsidR="00DF7C3A" w:rsidRPr="00177CD0">
        <w:rPr>
          <w:rFonts w:ascii="Times New Roman" w:hAnsi="Times New Roman" w:cs="Times New Roman"/>
          <w:sz w:val="24"/>
          <w:szCs w:val="24"/>
        </w:rPr>
        <w:t>bedded packs</w:t>
      </w:r>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sidRPr="00177CD0">
        <w:rPr>
          <w:rFonts w:ascii="Times New Roman" w:hAnsi="Times New Roman" w:cs="Times New Roman"/>
          <w:sz w:val="24"/>
          <w:szCs w:val="24"/>
        </w:rPr>
        <w:t xml:space="preserve">Additionally, two bedded pack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This </w:t>
      </w:r>
      <w:r w:rsidR="008153D2" w:rsidRPr="00177CD0">
        <w:rPr>
          <w:rFonts w:ascii="Times New Roman" w:hAnsi="Times New Roman" w:cs="Times New Roman"/>
          <w:sz w:val="24"/>
          <w:szCs w:val="24"/>
        </w:rPr>
        <w:t xml:space="preserve">study </w:t>
      </w:r>
      <w:r w:rsidR="00EC1674" w:rsidRPr="00177CD0">
        <w:rPr>
          <w:rFonts w:ascii="Times New Roman" w:hAnsi="Times New Roman" w:cs="Times New Roman"/>
          <w:sz w:val="24"/>
          <w:szCs w:val="24"/>
        </w:rPr>
        <w:t xml:space="preserve">was intended to study cows while they were in their </w:t>
      </w:r>
      <w:r w:rsidR="0021422E" w:rsidRPr="00177CD0">
        <w:rPr>
          <w:rFonts w:ascii="Times New Roman" w:hAnsi="Times New Roman" w:cs="Times New Roman"/>
          <w:sz w:val="24"/>
          <w:szCs w:val="24"/>
        </w:rPr>
        <w:t xml:space="preserve">indoor </w:t>
      </w:r>
      <w:r w:rsidR="00EC1674" w:rsidRPr="00177CD0">
        <w:rPr>
          <w:rFonts w:ascii="Times New Roman" w:hAnsi="Times New Roman" w:cs="Times New Roman"/>
          <w:sz w:val="24"/>
          <w:szCs w:val="24"/>
        </w:rPr>
        <w:t>housing system, so all herds visits were completed before any grazing had begun for the season.</w:t>
      </w:r>
    </w:p>
    <w:p w14:paraId="7B79EAE7" w14:textId="16CCF5A9"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(1 freestall bedded with sand, 5 freestalls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sawdust, 10 tiestalls 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bedded packs)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 xml:space="preserve">May 2019. 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r w:rsidR="00230E58" w:rsidRPr="00177CD0">
        <w:rPr>
          <w:rFonts w:ascii="Times New Roman" w:hAnsi="Times New Roman" w:cs="Times New Roman"/>
          <w:sz w:val="24"/>
          <w:szCs w:val="24"/>
        </w:rPr>
        <w:t xml:space="preserve"> for the grazing season</w:t>
      </w:r>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t>
      </w:r>
      <w:r w:rsidRPr="00177CD0">
        <w:rPr>
          <w:rFonts w:ascii="Times New Roman" w:hAnsi="Times New Roman" w:cs="Times New Roman"/>
          <w:sz w:val="24"/>
          <w:szCs w:val="24"/>
        </w:rPr>
        <w:lastRenderedPageBreak/>
        <w:t xml:space="preserve">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freestall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r w:rsidR="008A62FC" w:rsidRPr="00177CD0">
        <w:rPr>
          <w:rFonts w:ascii="Times New Roman" w:hAnsi="Times New Roman" w:cs="Times New Roman"/>
          <w:sz w:val="24"/>
          <w:szCs w:val="24"/>
        </w:rPr>
        <w:t>freestall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freestalls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10 tiestalls 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and 5 bedded packs (BP).</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4474080C"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bedded pack systems were asked additional questions to gather detailed information about bedded pack construction, management, monitoring practices, and perceptions comparing </w:t>
      </w:r>
      <w:r w:rsidR="00115309" w:rsidRPr="00177CD0">
        <w:rPr>
          <w:rFonts w:ascii="Times New Roman" w:hAnsi="Times New Roman" w:cs="Times New Roman"/>
          <w:sz w:val="24"/>
          <w:szCs w:val="24"/>
        </w:rPr>
        <w:lastRenderedPageBreak/>
        <w:t>bedded packs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5E83AD40" w:rsidR="001609E4" w:rsidRDefault="005B06F9" w:rsidP="001609E4">
      <w:pPr>
        <w:spacing w:after="0" w:line="480" w:lineRule="auto"/>
        <w:ind w:firstLine="360"/>
        <w:rPr>
          <w:ins w:id="5" w:author="Caitlin Jeffrey" w:date="2023-12-14T09:06:00Z"/>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and </w:t>
      </w:r>
      <w:r w:rsidR="009C254A" w:rsidRPr="00177CD0">
        <w:rPr>
          <w:rFonts w:ascii="Times New Roman" w:hAnsi="Times New Roman" w:cs="Times New Roman"/>
          <w:sz w:val="24"/>
          <w:szCs w:val="24"/>
        </w:rPr>
        <w:t>bedding</w:t>
      </w:r>
      <w:r w:rsidR="00F42DA4" w:rsidRPr="00177CD0">
        <w:rPr>
          <w:rFonts w:ascii="Times New Roman" w:hAnsi="Times New Roman" w:cs="Times New Roman"/>
          <w:sz w:val="24"/>
          <w:szCs w:val="24"/>
        </w:rPr>
        <w:t xml:space="preserve"> samples</w:t>
      </w:r>
      <w:r w:rsidR="009C254A" w:rsidRPr="00177CD0">
        <w:rPr>
          <w:rFonts w:ascii="Times New Roman" w:hAnsi="Times New Roman" w:cs="Times New Roman"/>
          <w:sz w:val="24"/>
          <w:szCs w:val="24"/>
        </w:rPr>
        <w:t xml:space="preserve"> </w:t>
      </w:r>
      <w:r w:rsidR="00F42DA4" w:rsidRPr="00177CD0">
        <w:rPr>
          <w:rFonts w:ascii="Times New Roman" w:hAnsi="Times New Roman" w:cs="Times New Roman"/>
          <w:sz w:val="24"/>
          <w:szCs w:val="24"/>
        </w:rPr>
        <w:t>were collected</w:t>
      </w:r>
      <w:r w:rsidR="00655E1E" w:rsidRPr="00177CD0">
        <w:rPr>
          <w:rFonts w:ascii="Times New Roman" w:hAnsi="Times New Roman" w:cs="Times New Roman"/>
          <w:sz w:val="24"/>
          <w:szCs w:val="24"/>
        </w:rPr>
        <w:t>.</w:t>
      </w:r>
      <w:r w:rsidR="002845E6" w:rsidRPr="00177CD0">
        <w:rPr>
          <w:rFonts w:ascii="Times New Roman" w:hAnsi="Times New Roman" w:cs="Times New Roman"/>
          <w:sz w:val="24"/>
          <w:szCs w:val="24"/>
        </w:rPr>
        <w:t xml:space="preserve"> </w:t>
      </w:r>
      <w:r w:rsidR="004636D7" w:rsidRPr="00177CD0">
        <w:rPr>
          <w:rFonts w:ascii="Times New Roman" w:hAnsi="Times New Roman" w:cs="Times New Roman"/>
          <w:sz w:val="24"/>
          <w:szCs w:val="24"/>
        </w:rPr>
        <w:t xml:space="preserve">The bulk tank milk sample was </w:t>
      </w:r>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bulk 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easurements of the housing facilities were recorded for freestalls and tiestalls</w:t>
      </w:r>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bedded packs when applicable (temperature, 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r w:rsidR="00EC4B9B" w:rsidRPr="00177CD0">
        <w:rPr>
          <w:rFonts w:ascii="Times New Roman" w:hAnsi="Times New Roman" w:cs="Times New Roman"/>
          <w:sz w:val="24"/>
          <w:szCs w:val="24"/>
        </w:rPr>
        <w:t>If multiple pens were present (</w:t>
      </w:r>
      <w:r w:rsidR="00AD61CD" w:rsidRPr="00177CD0">
        <w:rPr>
          <w:rFonts w:ascii="Times New Roman" w:hAnsi="Times New Roman" w:cs="Times New Roman"/>
          <w:sz w:val="24"/>
          <w:szCs w:val="24"/>
        </w:rPr>
        <w:t>e.g.,</w:t>
      </w:r>
      <w:r w:rsidR="00EC4B9B" w:rsidRPr="00177CD0">
        <w:rPr>
          <w:rFonts w:ascii="Times New Roman" w:hAnsi="Times New Roman" w:cs="Times New Roman"/>
          <w:sz w:val="24"/>
          <w:szCs w:val="24"/>
        </w:rPr>
        <w:t xml:space="preserve"> freestall barn),</w:t>
      </w:r>
      <w:r w:rsidR="00C61F54" w:rsidRPr="00177CD0">
        <w:rPr>
          <w:rFonts w:ascii="Times New Roman" w:hAnsi="Times New Roman" w:cs="Times New Roman"/>
          <w:sz w:val="24"/>
          <w:szCs w:val="24"/>
        </w:rPr>
        <w:t xml:space="preserve"> used</w:t>
      </w:r>
      <w:r w:rsidR="00EC4B9B" w:rsidRPr="00177CD0">
        <w:rPr>
          <w:rFonts w:ascii="Times New Roman" w:hAnsi="Times New Roman" w:cs="Times New Roman"/>
          <w:sz w:val="24"/>
          <w:szCs w:val="24"/>
        </w:rPr>
        <w:t xml:space="preserve"> bedding </w:t>
      </w:r>
      <w:r w:rsidR="00B0578E" w:rsidRPr="00177CD0">
        <w:rPr>
          <w:rFonts w:ascii="Times New Roman" w:hAnsi="Times New Roman" w:cs="Times New Roman"/>
          <w:sz w:val="24"/>
          <w:szCs w:val="24"/>
        </w:rPr>
        <w:t>sample</w:t>
      </w:r>
      <w:r w:rsidR="00EC4B9B" w:rsidRPr="00177CD0">
        <w:rPr>
          <w:rFonts w:ascii="Times New Roman" w:hAnsi="Times New Roman" w:cs="Times New Roman"/>
          <w:sz w:val="24"/>
          <w:szCs w:val="24"/>
        </w:rPr>
        <w:t>s were collected</w:t>
      </w:r>
      <w:r w:rsidR="00B0578E" w:rsidRPr="00177CD0">
        <w:rPr>
          <w:rFonts w:ascii="Times New Roman" w:hAnsi="Times New Roman" w:cs="Times New Roman"/>
          <w:sz w:val="24"/>
          <w:szCs w:val="24"/>
        </w:rPr>
        <w:t xml:space="preserve"> from </w:t>
      </w:r>
      <w:r w:rsidR="00F45E95" w:rsidRPr="00177CD0">
        <w:rPr>
          <w:rFonts w:ascii="Times New Roman" w:hAnsi="Times New Roman" w:cs="Times New Roman"/>
          <w:sz w:val="24"/>
          <w:szCs w:val="24"/>
        </w:rPr>
        <w:t xml:space="preserve">the </w:t>
      </w:r>
      <w:r w:rsidR="00B0578E" w:rsidRPr="00177CD0">
        <w:rPr>
          <w:rFonts w:ascii="Times New Roman" w:hAnsi="Times New Roman" w:cs="Times New Roman"/>
          <w:sz w:val="24"/>
          <w:szCs w:val="24"/>
        </w:rPr>
        <w:t>pen containing</w:t>
      </w:r>
      <w:r w:rsidR="00F45E95" w:rsidRPr="00177CD0">
        <w:rPr>
          <w:rFonts w:ascii="Times New Roman" w:hAnsi="Times New Roman" w:cs="Times New Roman"/>
          <w:sz w:val="24"/>
          <w:szCs w:val="24"/>
        </w:rPr>
        <w:t xml:space="preserve"> the</w:t>
      </w:r>
      <w:r w:rsidR="00B0578E" w:rsidRPr="00177CD0">
        <w:rPr>
          <w:rFonts w:ascii="Times New Roman" w:hAnsi="Times New Roman" w:cs="Times New Roman"/>
          <w:sz w:val="24"/>
          <w:szCs w:val="24"/>
        </w:rPr>
        <w:t xml:space="preserve"> largest group of lactating cows, or from</w:t>
      </w:r>
      <w:r w:rsidR="00C61F54" w:rsidRPr="00177CD0">
        <w:rPr>
          <w:rFonts w:ascii="Times New Roman" w:hAnsi="Times New Roman" w:cs="Times New Roman"/>
          <w:sz w:val="24"/>
          <w:szCs w:val="24"/>
        </w:rPr>
        <w:t xml:space="preserve"> the</w:t>
      </w:r>
      <w:r w:rsidR="00B0578E" w:rsidRPr="00177CD0">
        <w:rPr>
          <w:rFonts w:ascii="Times New Roman" w:hAnsi="Times New Roman" w:cs="Times New Roman"/>
          <w:sz w:val="24"/>
          <w:szCs w:val="24"/>
        </w:rPr>
        <w:t xml:space="preserve"> high</w:t>
      </w:r>
      <w:r w:rsidR="00C61F54" w:rsidRPr="00177CD0">
        <w:rPr>
          <w:rFonts w:ascii="Times New Roman" w:hAnsi="Times New Roman" w:cs="Times New Roman"/>
          <w:sz w:val="24"/>
          <w:szCs w:val="24"/>
        </w:rPr>
        <w:t>est</w:t>
      </w:r>
      <w:r w:rsidR="00B0578E" w:rsidRPr="00177CD0">
        <w:rPr>
          <w:rFonts w:ascii="Times New Roman" w:hAnsi="Times New Roman" w:cs="Times New Roman"/>
          <w:sz w:val="24"/>
          <w:szCs w:val="24"/>
        </w:rPr>
        <w:t xml:space="preserve"> producing group</w:t>
      </w:r>
      <w:r w:rsidR="00C61F54" w:rsidRPr="00177CD0">
        <w:rPr>
          <w:rFonts w:ascii="Times New Roman" w:hAnsi="Times New Roman" w:cs="Times New Roman"/>
          <w:sz w:val="24"/>
          <w:szCs w:val="24"/>
        </w:rPr>
        <w:t xml:space="preserve"> </w:t>
      </w:r>
      <w:r w:rsidR="000B6B12" w:rsidRPr="00177CD0">
        <w:rPr>
          <w:rFonts w:ascii="Times New Roman" w:hAnsi="Times New Roman" w:cs="Times New Roman"/>
          <w:sz w:val="24"/>
          <w:szCs w:val="24"/>
        </w:rPr>
        <w:t>o</w:t>
      </w:r>
      <w:r w:rsidR="00C61F54" w:rsidRPr="00177CD0">
        <w:rPr>
          <w:rFonts w:ascii="Times New Roman" w:hAnsi="Times New Roman" w:cs="Times New Roman"/>
          <w:sz w:val="24"/>
          <w:szCs w:val="24"/>
        </w:rPr>
        <w:t>f animals</w:t>
      </w:r>
      <w:r w:rsidR="000122E7" w:rsidRPr="00177CD0">
        <w:rPr>
          <w:rFonts w:ascii="Times New Roman" w:hAnsi="Times New Roman" w:cs="Times New Roman"/>
          <w:sz w:val="24"/>
          <w:szCs w:val="24"/>
        </w:rPr>
        <w:t xml:space="preserve"> if there were multiple pens of equal size</w:t>
      </w:r>
      <w:r w:rsidR="00C61F54"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w:t>
      </w:r>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freestalls and tiestalls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Bedding depth of bedded pack facilities was </w:t>
      </w:r>
      <w:r w:rsidR="00BF1C45" w:rsidRPr="00177CD0">
        <w:rPr>
          <w:rFonts w:ascii="Times New Roman" w:hAnsi="Times New Roman" w:cs="Times New Roman"/>
          <w:sz w:val="24"/>
          <w:szCs w:val="24"/>
        </w:rPr>
        <w:t xml:space="preserve">measured where the pack met a </w:t>
      </w:r>
      <w:r w:rsidR="00A06E32" w:rsidRPr="00177CD0">
        <w:rPr>
          <w:rFonts w:ascii="Times New Roman" w:hAnsi="Times New Roman" w:cs="Times New Roman"/>
          <w:sz w:val="24"/>
          <w:szCs w:val="24"/>
        </w:rPr>
        <w:t xml:space="preserve">cement knee wall.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randomly selected cows</w:t>
      </w:r>
      <w:r w:rsidR="009328A8" w:rsidRPr="00177CD0">
        <w:rPr>
          <w:rFonts w:ascii="Times New Roman" w:hAnsi="Times New Roman" w:cs="Times New Roman"/>
          <w:sz w:val="24"/>
          <w:szCs w:val="24"/>
        </w:rPr>
        <w:t xml:space="preserve">. Udder hygiene </w:t>
      </w:r>
      <w:r w:rsidR="008638B7" w:rsidRPr="00177CD0">
        <w:rPr>
          <w:rFonts w:ascii="Times New Roman" w:hAnsi="Times New Roman" w:cs="Times New Roman"/>
          <w:sz w:val="24"/>
          <w:szCs w:val="24"/>
        </w:rPr>
        <w:t>scores were taken from cows</w:t>
      </w:r>
      <w:r w:rsidR="006238BB" w:rsidRPr="00177CD0">
        <w:rPr>
          <w:rFonts w:ascii="Times New Roman" w:hAnsi="Times New Roman" w:cs="Times New Roman"/>
          <w:sz w:val="24"/>
          <w:szCs w:val="24"/>
        </w:rPr>
        <w:t xml:space="preserve"> housed in the same pens from which used bedding </w:t>
      </w:r>
      <w:r w:rsidR="006238BB" w:rsidRPr="00177CD0">
        <w:rPr>
          <w:rFonts w:ascii="Times New Roman" w:hAnsi="Times New Roman" w:cs="Times New Roman"/>
          <w:sz w:val="24"/>
          <w:szCs w:val="24"/>
        </w:rPr>
        <w:lastRenderedPageBreak/>
        <w:t xml:space="preserve">samples were collected. 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proofErr w:type="gramStart"/>
      <w:r w:rsidR="00A053C6" w:rsidRPr="00177CD0">
        <w:rPr>
          <w:rFonts w:ascii="Times New Roman" w:hAnsi="Times New Roman" w:cs="Times New Roman"/>
          <w:b/>
          <w:bCs/>
          <w:sz w:val="24"/>
          <w:szCs w:val="24"/>
        </w:rPr>
        <w:t>measures</w:t>
      </w:r>
      <w:proofErr w:type="gramEnd"/>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lastRenderedPageBreak/>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streptococci</w:t>
      </w:r>
      <w:proofErr w:type="gramEnd"/>
      <w:r w:rsidRPr="00177CD0">
        <w:rPr>
          <w:rFonts w:ascii="Times New Roman" w:hAnsi="Times New Roman" w:cs="Times New Roman"/>
          <w:sz w:val="24"/>
          <w:szCs w:val="24"/>
        </w:rPr>
        <w:t xml:space="preserve">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lastRenderedPageBreak/>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70C413D7"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As most measures of aerobic culture data were not normally distributed even after log transformation, a Kruskal-</w:t>
      </w:r>
      <w:proofErr w:type="gramStart"/>
      <w:r w:rsidR="0011401F" w:rsidRPr="00177CD0">
        <w:rPr>
          <w:rFonts w:ascii="Times New Roman" w:hAnsi="Times New Roman" w:cs="Times New Roman"/>
          <w:sz w:val="24"/>
          <w:szCs w:val="24"/>
        </w:rPr>
        <w:t>Wallis</w:t>
      </w:r>
      <w:proofErr w:type="gramEnd"/>
      <w:r w:rsidR="0011401F" w:rsidRPr="00177CD0">
        <w:rPr>
          <w:rFonts w:ascii="Times New Roman" w:hAnsi="Times New Roman" w:cs="Times New Roman"/>
          <w:sz w:val="24"/>
          <w:szCs w:val="24"/>
        </w:rPr>
        <w:t xml:space="preserve"> test was used to compare </w:t>
      </w:r>
      <w:proofErr w:type="spellStart"/>
      <w:r w:rsidR="00367BB8" w:rsidRPr="00177CD0">
        <w:rPr>
          <w:rFonts w:ascii="Times New Roman" w:hAnsi="Times New Roman" w:cs="Times New Roman"/>
          <w:sz w:val="24"/>
          <w:szCs w:val="24"/>
        </w:rPr>
        <w:t>cfu</w:t>
      </w:r>
      <w:proofErr w:type="spellEnd"/>
      <w:r w:rsidR="0011401F" w:rsidRPr="00177CD0">
        <w:rPr>
          <w:rFonts w:ascii="Times New Roman" w:hAnsi="Times New Roman" w:cs="Times New Roman"/>
          <w:sz w:val="24"/>
          <w:szCs w:val="24"/>
        </w:rPr>
        <w:t xml:space="preserve"> counts between the three facility types. Statistical significance 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p>
    <w:p w14:paraId="0E9ADA34" w14:textId="0D205FB5"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w:t>
      </w:r>
      <w:r w:rsidR="006238BB" w:rsidRPr="00177CD0">
        <w:rPr>
          <w:rFonts w:ascii="Times New Roman" w:hAnsi="Times New Roman" w:cs="Times New Roman"/>
          <w:sz w:val="24"/>
          <w:szCs w:val="24"/>
        </w:rPr>
        <w:lastRenderedPageBreak/>
        <w:t xml:space="preserve">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Supplemental Data</w:t>
      </w:r>
      <w:r w:rsidR="006238BB" w:rsidRPr="00177CD0">
        <w:rPr>
          <w:rFonts w:ascii="Times New Roman" w:hAnsi="Times New Roman" w:cs="Times New Roman"/>
          <w:sz w:val="24"/>
          <w:szCs w:val="24"/>
        </w:rPr>
        <w:t>).</w:t>
      </w:r>
    </w:p>
    <w:p w14:paraId="2D0988C3" w14:textId="30F59DC4" w:rsidR="0073047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177CD0">
        <w:rPr>
          <w:rFonts w:ascii="Times New Roman" w:hAnsi="Times New Roman" w:cs="Times New Roman"/>
          <w:sz w:val="24"/>
          <w:szCs w:val="24"/>
        </w:rPr>
        <w:t>six udder</w:t>
      </w:r>
      <w:proofErr w:type="gramEnd"/>
      <w:r w:rsidRPr="00177CD0">
        <w:rPr>
          <w:rFonts w:ascii="Times New Roman" w:hAnsi="Times New Roman" w:cs="Times New Roman"/>
          <w:sz w:val="24"/>
          <w:szCs w:val="24"/>
        </w:rPr>
        <w:t xml:space="preserve">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w:t>
      </w:r>
      <w:r w:rsidR="00803603" w:rsidRPr="00177CD0">
        <w:rPr>
          <w:rFonts w:ascii="Times New Roman" w:hAnsi="Times New Roman" w:cs="Times New Roman"/>
          <w:sz w:val="24"/>
          <w:szCs w:val="24"/>
        </w:rPr>
        <w:lastRenderedPageBreak/>
        <w:t>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 xml:space="preserve">the final model to the model with facility type as the only predictor. </w:t>
      </w:r>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2EFB1000"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w:t>
      </w:r>
      <w:proofErr w:type="gramStart"/>
      <w:r w:rsidR="000745FE" w:rsidRPr="00177CD0">
        <w:rPr>
          <w:rFonts w:ascii="Times New Roman" w:hAnsi="Times New Roman" w:cs="Times New Roman"/>
          <w:sz w:val="24"/>
          <w:szCs w:val="24"/>
        </w:rPr>
        <w:t>six udder</w:t>
      </w:r>
      <w:proofErr w:type="gramEnd"/>
      <w:r w:rsidR="000745FE" w:rsidRPr="00177CD0">
        <w:rPr>
          <w:rFonts w:ascii="Times New Roman" w:hAnsi="Times New Roman" w:cs="Times New Roman"/>
          <w:sz w:val="24"/>
          <w:szCs w:val="24"/>
        </w:rPr>
        <w:t xml:space="preserve">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a significance level </w:t>
      </w:r>
      <w:r w:rsidR="002A5273" w:rsidRPr="00177CD0">
        <w:rPr>
          <w:rFonts w:ascii="Times New Roman" w:hAnsi="Times New Roman" w:cs="Times New Roman"/>
          <w:sz w:val="24"/>
          <w:szCs w:val="24"/>
        </w:rPr>
        <w:t xml:space="preserve">of </w:t>
      </w:r>
      <w:r w:rsidR="00057FF4" w:rsidRPr="00177CD0">
        <w:rPr>
          <w:rFonts w:ascii="Times New Roman" w:hAnsi="Times New Roman" w:cs="Times New Roman"/>
          <w:i/>
          <w:iCs/>
          <w:sz w:val="24"/>
          <w:szCs w:val="24"/>
        </w:rPr>
        <w:t>P</w:t>
      </w:r>
      <w:r w:rsidR="00057FF4" w:rsidRPr="00177CD0">
        <w:rPr>
          <w:rFonts w:ascii="Times New Roman" w:hAnsi="Times New Roman" w:cs="Times New Roman"/>
          <w:sz w:val="24"/>
          <w:szCs w:val="24"/>
        </w:rPr>
        <w:t xml:space="preserve"> </w:t>
      </w:r>
      <w:r w:rsidR="002A5273" w:rsidRPr="00177CD0">
        <w:rPr>
          <w:rFonts w:ascii="Times New Roman" w:hAnsi="Times New Roman" w:cs="Times New Roman"/>
          <w:sz w:val="24"/>
          <w:szCs w:val="24"/>
        </w:rPr>
        <w:t>≤0.20</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4"/>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743B2A88"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r w:rsidR="00CD2E89" w:rsidRPr="00177CD0">
        <w:rPr>
          <w:rFonts w:ascii="Times New Roman" w:hAnsi="Times New Roman" w:cs="Times New Roman"/>
          <w:sz w:val="24"/>
          <w:szCs w:val="24"/>
        </w:rPr>
        <w:t xml:space="preserve">bedded pack systems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5B260EB4"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respectively. </w:t>
      </w:r>
    </w:p>
    <w:p w14:paraId="6489A333" w14:textId="4537A083"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9EE729A" w:rsidR="00692DAA" w:rsidRPr="00F76386" w:rsidRDefault="00EA28EE" w:rsidP="003449D7">
      <w:pPr>
        <w:spacing w:after="0" w:line="480" w:lineRule="auto"/>
        <w:ind w:firstLine="720"/>
        <w:rPr>
          <w:b/>
          <w:bCs/>
        </w:rPr>
      </w:pPr>
      <w:r>
        <w:rPr>
          <w:rFonts w:ascii="Times New Roman" w:hAnsi="Times New Roman" w:cs="Times New Roman"/>
          <w:sz w:val="24"/>
          <w:szCs w:val="24"/>
        </w:rPr>
        <w:t>The</w:t>
      </w:r>
      <w:r w:rsidR="00147BB0">
        <w:rPr>
          <w:rFonts w:ascii="Times New Roman" w:hAnsi="Times New Roman" w:cs="Times New Roman"/>
          <w:sz w:val="24"/>
          <w:szCs w:val="24"/>
        </w:rPr>
        <w:t xml:space="preserve"> aerobic culture results </w:t>
      </w:r>
      <w:r w:rsidR="005E7524">
        <w:rPr>
          <w:rFonts w:ascii="Times New Roman" w:hAnsi="Times New Roman" w:cs="Times New Roman"/>
          <w:sz w:val="24"/>
          <w:szCs w:val="24"/>
        </w:rPr>
        <w:t>for the</w:t>
      </w:r>
      <w:r>
        <w:rPr>
          <w:rFonts w:ascii="Times New Roman" w:hAnsi="Times New Roman" w:cs="Times New Roman"/>
          <w:sz w:val="24"/>
          <w:szCs w:val="24"/>
        </w:rPr>
        <w:t xml:space="preserve"> four bacterial groups</w:t>
      </w:r>
      <w:r w:rsidR="00E205B9">
        <w:rPr>
          <w:rFonts w:ascii="Times New Roman" w:hAnsi="Times New Roman" w:cs="Times New Roman"/>
          <w:sz w:val="24"/>
          <w:szCs w:val="24"/>
        </w:rPr>
        <w:t xml:space="preserve"> </w:t>
      </w:r>
      <w:r>
        <w:rPr>
          <w:rFonts w:ascii="Times New Roman" w:hAnsi="Times New Roman" w:cs="Times New Roman"/>
          <w:sz w:val="24"/>
          <w:szCs w:val="24"/>
        </w:rPr>
        <w:t>measured</w:t>
      </w:r>
      <w:r w:rsidR="00E205B9">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E205B9">
        <w:rPr>
          <w:rFonts w:ascii="Times New Roman" w:hAnsi="Times New Roman" w:cs="Times New Roman"/>
          <w:sz w:val="24"/>
          <w:szCs w:val="24"/>
        </w:rPr>
        <w:t>bulk tank milk did not differ</w:t>
      </w:r>
      <w:r w:rsidR="00EE5530">
        <w:rPr>
          <w:rFonts w:ascii="Times New Roman" w:hAnsi="Times New Roman" w:cs="Times New Roman"/>
          <w:sz w:val="24"/>
          <w:szCs w:val="24"/>
        </w:rPr>
        <w:t xml:space="preserve"> </w:t>
      </w:r>
      <w:r w:rsidR="00147BB0">
        <w:rPr>
          <w:rFonts w:ascii="Times New Roman" w:hAnsi="Times New Roman" w:cs="Times New Roman"/>
          <w:sz w:val="24"/>
          <w:szCs w:val="24"/>
        </w:rPr>
        <w:t xml:space="preserve">among </w:t>
      </w:r>
      <w:r w:rsidR="00EE5530">
        <w:rPr>
          <w:rFonts w:ascii="Times New Roman" w:hAnsi="Times New Roman" w:cs="Times New Roman"/>
          <w:sz w:val="24"/>
          <w:szCs w:val="24"/>
        </w:rPr>
        <w:t>facility type</w:t>
      </w:r>
      <w:r w:rsidR="00147BB0">
        <w:rPr>
          <w:rFonts w:ascii="Times New Roman" w:hAnsi="Times New Roman" w:cs="Times New Roman"/>
          <w:sz w:val="24"/>
          <w:szCs w:val="24"/>
        </w:rPr>
        <w:t>s</w:t>
      </w:r>
      <w:r w:rsidR="00EE5530">
        <w:rPr>
          <w:rFonts w:ascii="Times New Roman" w:hAnsi="Times New Roman" w:cs="Times New Roman"/>
          <w:sz w:val="24"/>
          <w:szCs w:val="24"/>
        </w:rPr>
        <w:t xml:space="preserve"> </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Table </w:t>
      </w:r>
      <w:r w:rsidR="009F07A6">
        <w:rPr>
          <w:rFonts w:ascii="Times New Roman" w:hAnsi="Times New Roman" w:cs="Times New Roman"/>
          <w:sz w:val="24"/>
          <w:szCs w:val="24"/>
        </w:rPr>
        <w:t>2</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w:t>
      </w:r>
      <w:r w:rsidR="00CA29EB" w:rsidRPr="00604EDE">
        <w:rPr>
          <w:rFonts w:ascii="Times New Roman" w:hAnsi="Times New Roman" w:cs="Times New Roman"/>
          <w:sz w:val="24"/>
          <w:szCs w:val="24"/>
        </w:rPr>
        <w:lastRenderedPageBreak/>
        <w:t xml:space="preserve">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53E8D82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tiestall farms (n = 10), and 2.15 (1.93-2.37) for freestall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tiestall farms, and 32% (20-44) for freestall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72AF91F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RDefault="00AE3695" w:rsidP="00AE3695">
      <w:pPr>
        <w:pStyle w:val="ListParagraph"/>
        <w:spacing w:line="480" w:lineRule="auto"/>
        <w:ind w:left="0" w:firstLine="720"/>
        <w:rPr>
          <w:i/>
          <w:iCs/>
        </w:rPr>
      </w:pPr>
      <w:r>
        <w:rPr>
          <w:i/>
          <w:iCs/>
        </w:rPr>
        <w:lastRenderedPageBreak/>
        <w:t>Bulk tank milk quality</w:t>
      </w:r>
      <w:r w:rsidR="00A21FB8">
        <w:rPr>
          <w:i/>
          <w:iCs/>
        </w:rPr>
        <w:t xml:space="preserve"> outcomes</w:t>
      </w:r>
    </w:p>
    <w:p w14:paraId="4CC99752" w14:textId="03FC6268" w:rsidR="008D23E1" w:rsidRPr="008D23E1" w:rsidRDefault="008D23E1" w:rsidP="00A305CE">
      <w:pPr>
        <w:pStyle w:val="ListParagraph"/>
        <w:spacing w:line="480" w:lineRule="auto"/>
        <w:ind w:left="0" w:firstLine="720"/>
      </w:pPr>
      <w:r w:rsidRPr="008D23E1">
        <w:t xml:space="preserve">There was no difference in </w:t>
      </w:r>
      <w:proofErr w:type="spellStart"/>
      <w:r w:rsidRPr="008D23E1">
        <w:t>cfu</w:t>
      </w:r>
      <w:proofErr w:type="spellEnd"/>
      <w:r w:rsidRPr="008D23E1">
        <w:t xml:space="preserve"> count between the three facility types for any of the four bacterial groups measured using a nonparametric unconditional comparison (Table 2). Multiple attempts were made using multivariable analysis to compare the four aerobic culture outcomes for bulk tank milk, but all modeling approaches suffered from over-parametrization even when data was log transformed and were not pursued further.</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 xml:space="preserve">Facility type (forced), bedding amendment, and mean hygiene were retained in the </w:t>
      </w:r>
      <w:r w:rsidR="00AB7494">
        <w:lastRenderedPageBreak/>
        <w:t>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lastRenderedPageBreak/>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w:t>
      </w:r>
      <w:proofErr w:type="gramStart"/>
      <w:r w:rsidR="00377D79">
        <w:rPr>
          <w:rFonts w:ascii="Times New Roman" w:hAnsi="Times New Roman" w:cs="Times New Roman"/>
          <w:b/>
          <w:bCs/>
          <w:sz w:val="24"/>
          <w:szCs w:val="24"/>
        </w:rPr>
        <w:t>combined</w:t>
      </w:r>
      <w:proofErr w:type="gramEnd"/>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freestall and tiestall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proofErr w:type="gramStart"/>
      <w:r w:rsidR="00331826" w:rsidRPr="0090022E">
        <w:rPr>
          <w:rFonts w:ascii="Times New Roman" w:hAnsi="Times New Roman" w:cs="Times New Roman"/>
          <w:sz w:val="24"/>
          <w:szCs w:val="24"/>
        </w:rPr>
        <w:t>deeply-bedded</w:t>
      </w:r>
      <w:proofErr w:type="gramEnd"/>
      <w:r w:rsidR="00331826" w:rsidRPr="0090022E">
        <w:rPr>
          <w:rFonts w:ascii="Times New Roman" w:hAnsi="Times New Roman" w:cs="Times New Roman"/>
          <w:sz w:val="24"/>
          <w:szCs w:val="24"/>
        </w:rPr>
        <w:t xml:space="preserve">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3273E8D4" w:rsidR="004E382B" w:rsidRDefault="008A5E20" w:rsidP="006E592D">
      <w:pPr>
        <w:spacing w:line="480" w:lineRule="auto"/>
        <w:ind w:firstLine="720"/>
        <w:rPr>
          <w:ins w:id="6" w:author="John Barlow" w:date="2023-12-12T12:42:00Z"/>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proofErr w:type="gramStart"/>
      <w:r w:rsidR="0090022E" w:rsidRPr="0090022E">
        <w:rPr>
          <w:rFonts w:ascii="Times New Roman" w:hAnsi="Times New Roman" w:cs="Times New Roman"/>
          <w:sz w:val="24"/>
          <w:szCs w:val="24"/>
        </w:rPr>
        <w:t>deeply-bedded</w:t>
      </w:r>
      <w:proofErr w:type="gramEnd"/>
      <w:r w:rsidR="0090022E" w:rsidRPr="0090022E">
        <w:rPr>
          <w:rFonts w:ascii="Times New Roman" w:hAnsi="Times New Roman" w:cs="Times New Roman"/>
          <w:sz w:val="24"/>
          <w:szCs w:val="24"/>
        </w:rPr>
        <w:t xml:space="preserve">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r w:rsidR="00654C63">
        <w:rPr>
          <w:rFonts w:ascii="Times New Roman" w:hAnsi="Times New Roman" w:cs="Times New Roman"/>
          <w:sz w:val="24"/>
          <w:szCs w:val="24"/>
        </w:rPr>
        <w:t>erage</w:t>
      </w:r>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scores and prop</w:t>
      </w:r>
      <w:r w:rsidR="00B33F55">
        <w:rPr>
          <w:rFonts w:ascii="Times New Roman" w:hAnsi="Times New Roman" w:cs="Times New Roman"/>
          <w:sz w:val="24"/>
          <w:szCs w:val="24"/>
        </w:rPr>
        <w:t>ortion</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115D13A1"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tiestall</w:t>
      </w:r>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freestall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bedded </w:t>
      </w:r>
      <w:r w:rsidR="00506016" w:rsidRPr="00C30348">
        <w:rPr>
          <w:rFonts w:ascii="Times New Roman" w:hAnsi="Times New Roman" w:cs="Times New Roman"/>
          <w:sz w:val="24"/>
          <w:szCs w:val="24"/>
        </w:rPr>
        <w:lastRenderedPageBreak/>
        <w:t>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r w:rsidR="003B0D8A">
        <w:rPr>
          <w:rFonts w:ascii="Times New Roman" w:hAnsi="Times New Roman" w:cs="Times New Roman"/>
          <w:sz w:val="24"/>
          <w:szCs w:val="24"/>
        </w:rPr>
        <w:t>conclude</w:t>
      </w:r>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sidR="00CF4AC3">
        <w:rPr>
          <w:rFonts w:ascii="Times New Roman" w:hAnsi="Times New Roman" w:cs="Times New Roman"/>
          <w:sz w:val="24"/>
          <w:szCs w:val="24"/>
        </w:rPr>
        <w:t>ern US</w:t>
      </w:r>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32FF400C"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9720DD">
        <w:rPr>
          <w:rFonts w:ascii="Times New Roman" w:hAnsi="Times New Roman" w:cs="Times New Roman"/>
          <w:noProof/>
          <w:sz w:val="24"/>
          <w:szCs w:val="24"/>
        </w:rPr>
        <w:t>(Barberg et al., 2007b; Shane et al., 2010)</w:t>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9720DD">
        <w:rPr>
          <w:rFonts w:ascii="Times New Roman" w:hAnsi="Times New Roman" w:cs="Times New Roman"/>
          <w:noProof/>
          <w:sz w:val="24"/>
          <w:szCs w:val="24"/>
        </w:rPr>
        <w:t>(Lobeck et al., 2012)</w:t>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9720DD">
        <w:rPr>
          <w:rFonts w:ascii="Times New Roman" w:hAnsi="Times New Roman" w:cs="Times New Roman"/>
          <w:noProof/>
          <w:sz w:val="24"/>
          <w:szCs w:val="24"/>
        </w:rPr>
        <w:t>(Barberg et al., 2007b)</w:t>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2012)</w:t>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F25FB7">
        <w:rPr>
          <w:rFonts w:ascii="Times New Roman" w:hAnsi="Times New Roman" w:cs="Times New Roman"/>
          <w:sz w:val="24"/>
          <w:szCs w:val="24"/>
        </w:rPr>
        <w:t xml:space="preserve">We </w:t>
      </w:r>
      <w:r w:rsidR="00846DD9">
        <w:rPr>
          <w:rFonts w:ascii="Times New Roman" w:hAnsi="Times New Roman" w:cs="Times New Roman"/>
          <w:sz w:val="24"/>
          <w:szCs w:val="24"/>
        </w:rPr>
        <w:lastRenderedPageBreak/>
        <w:t xml:space="preserve">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0506254"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spp. count for the five bedded pack farms included in this study (</w:t>
      </w:r>
      <w:r w:rsidR="00854D87" w:rsidRPr="00C61B84">
        <w:rPr>
          <w:rFonts w:ascii="Times New Roman" w:hAnsi="Times New Roman" w:cs="Times New Roman"/>
          <w:sz w:val="24"/>
          <w:szCs w:val="24"/>
        </w:rPr>
        <w:t xml:space="preserve">median: </w:t>
      </w:r>
      <w:r w:rsidR="005B32B6" w:rsidRPr="00C61B84">
        <w:rPr>
          <w:rFonts w:ascii="Times New Roman" w:hAnsi="Times New Roman" w:cs="Times New Roman"/>
          <w:sz w:val="24"/>
          <w:szCs w:val="24"/>
        </w:rPr>
        <w:t>40</w:t>
      </w:r>
      <w:r w:rsidR="00421B93" w:rsidRPr="00C61B84">
        <w:rPr>
          <w:rFonts w:ascii="Times New Roman" w:hAnsi="Times New Roman" w:cs="Times New Roman"/>
          <w:sz w:val="24"/>
          <w:szCs w:val="24"/>
        </w:rPr>
        <w:t xml:space="preserve"> </w:t>
      </w:r>
      <w:proofErr w:type="spellStart"/>
      <w:r w:rsidR="00421B93" w:rsidRPr="00C61B84">
        <w:rPr>
          <w:rFonts w:ascii="Times New Roman" w:hAnsi="Times New Roman" w:cs="Times New Roman"/>
          <w:sz w:val="24"/>
          <w:szCs w:val="24"/>
        </w:rPr>
        <w:t>cfu</w:t>
      </w:r>
      <w:proofErr w:type="spellEnd"/>
      <w:r w:rsidR="00421B93" w:rsidRPr="00C61B84">
        <w:rPr>
          <w:rFonts w:ascii="Times New Roman" w:hAnsi="Times New Roman" w:cs="Times New Roman"/>
          <w:sz w:val="24"/>
          <w:szCs w:val="24"/>
        </w:rPr>
        <w:t>/</w:t>
      </w:r>
      <w:r w:rsidR="00421B93" w:rsidRPr="00C61B84">
        <w:rPr>
          <w:rFonts w:ascii="Times New Roman" w:hAnsi="Times New Roman" w:cs="Times New Roman"/>
          <w:sz w:val="24"/>
          <w:szCs w:val="24"/>
        </w:rPr>
        <w:t xml:space="preserve">mL, </w:t>
      </w:r>
      <w:r w:rsidR="00854D87" w:rsidRPr="00C61B84">
        <w:rPr>
          <w:rFonts w:ascii="Times New Roman" w:hAnsi="Times New Roman" w:cs="Times New Roman"/>
          <w:sz w:val="24"/>
          <w:szCs w:val="24"/>
        </w:rPr>
        <w:t xml:space="preserve">range: </w:t>
      </w:r>
      <w:r w:rsidR="005B32B6" w:rsidRPr="00C61B84">
        <w:rPr>
          <w:rFonts w:ascii="Times New Roman" w:hAnsi="Times New Roman" w:cs="Times New Roman"/>
          <w:sz w:val="24"/>
          <w:szCs w:val="24"/>
        </w:rPr>
        <w:t>0-130)</w:t>
      </w:r>
      <w:r w:rsidR="00421B93"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collected </w:t>
      </w:r>
      <w:r w:rsidR="001B5708" w:rsidRPr="00C61B84">
        <w:rPr>
          <w:rFonts w:ascii="Times New Roman" w:hAnsi="Times New Roman" w:cs="Times New Roman"/>
          <w:sz w:val="24"/>
          <w:szCs w:val="24"/>
        </w:rPr>
        <w:t>just over</w:t>
      </w:r>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composting bedded pack farms.</w:t>
      </w:r>
      <w:r w:rsidR="00EB5D74" w:rsidRPr="00C61B84">
        <w:rPr>
          <w:rFonts w:ascii="Times New Roman" w:hAnsi="Times New Roman" w:cs="Times New Roman"/>
          <w:sz w:val="24"/>
          <w:szCs w:val="24"/>
        </w:rPr>
        <w:t xml:space="preserve"> </w:t>
      </w:r>
      <w:r w:rsidR="00A015F7" w:rsidRPr="00C61B84">
        <w:rPr>
          <w:rFonts w:ascii="Times New Roman" w:hAnsi="Times New Roman" w:cs="Times New Roman"/>
          <w:sz w:val="24"/>
          <w:szCs w:val="24"/>
        </w:rPr>
        <w:t>“</w:t>
      </w:r>
      <w:r w:rsidR="00716B49" w:rsidRPr="00C61B84">
        <w:rPr>
          <w:rFonts w:ascii="Times New Roman" w:hAnsi="Times New Roman" w:cs="Times New Roman"/>
          <w:i/>
          <w:iCs/>
          <w:sz w:val="24"/>
          <w:szCs w:val="24"/>
        </w:rPr>
        <w:t xml:space="preserve">Staph. </w:t>
      </w:r>
      <w:r w:rsidR="00716B49" w:rsidRPr="00C61B84">
        <w:rPr>
          <w:rFonts w:ascii="Times New Roman" w:hAnsi="Times New Roman" w:cs="Times New Roman"/>
          <w:sz w:val="24"/>
          <w:szCs w:val="24"/>
        </w:rPr>
        <w:t>spp.</w:t>
      </w:r>
      <w:r w:rsidR="00A015F7" w:rsidRPr="00C61B84">
        <w:rPr>
          <w:rFonts w:ascii="Times New Roman" w:hAnsi="Times New Roman" w:cs="Times New Roman"/>
          <w:sz w:val="24"/>
          <w:szCs w:val="24"/>
        </w:rPr>
        <w:t>”</w:t>
      </w:r>
      <w:r w:rsidR="00716B49" w:rsidRPr="00C61B84">
        <w:rPr>
          <w:rFonts w:ascii="Times New Roman" w:hAnsi="Times New Roman" w:cs="Times New Roman"/>
          <w:sz w:val="24"/>
          <w:szCs w:val="24"/>
        </w:rPr>
        <w:t xml:space="preserve"> </w:t>
      </w:r>
      <w:r w:rsidR="00EB5D74" w:rsidRPr="00C61B84">
        <w:rPr>
          <w:rFonts w:ascii="Times New Roman" w:hAnsi="Times New Roman" w:cs="Times New Roman"/>
          <w:sz w:val="24"/>
          <w:szCs w:val="24"/>
        </w:rPr>
        <w:t xml:space="preserve">is comprised of a diverse group of different species, </w:t>
      </w:r>
      <w:r w:rsidR="00EE3672" w:rsidRPr="00C61B84">
        <w:rPr>
          <w:rFonts w:ascii="Times New Roman" w:hAnsi="Times New Roman" w:cs="Times New Roman"/>
          <w:sz w:val="24"/>
          <w:szCs w:val="24"/>
        </w:rPr>
        <w:t xml:space="preserve">with 23 </w:t>
      </w:r>
      <w:r w:rsidR="009720DD" w:rsidRPr="00C61B84">
        <w:rPr>
          <w:rFonts w:ascii="Times New Roman" w:hAnsi="Times New Roman" w:cs="Times New Roman"/>
          <w:noProof/>
          <w:sz w:val="24"/>
          <w:szCs w:val="24"/>
        </w:rPr>
        <w:t>(Condas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or 25 </w:t>
      </w:r>
      <w:r w:rsidR="009720DD" w:rsidRPr="00C61B84">
        <w:rPr>
          <w:rFonts w:ascii="Times New Roman" w:hAnsi="Times New Roman" w:cs="Times New Roman"/>
          <w:noProof/>
          <w:sz w:val="24"/>
          <w:szCs w:val="24"/>
        </w:rPr>
        <w:t>(De Visscher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different species </w:t>
      </w:r>
      <w:r w:rsidR="00903259" w:rsidRPr="00C61B84">
        <w:rPr>
          <w:rFonts w:ascii="Times New Roman" w:hAnsi="Times New Roman" w:cs="Times New Roman"/>
          <w:sz w:val="24"/>
          <w:szCs w:val="24"/>
        </w:rPr>
        <w:t>isolated from</w:t>
      </w:r>
      <w:r w:rsidR="000D0167" w:rsidRPr="00C61B84">
        <w:rPr>
          <w:rFonts w:ascii="Times New Roman" w:hAnsi="Times New Roman" w:cs="Times New Roman"/>
          <w:sz w:val="24"/>
          <w:szCs w:val="24"/>
        </w:rPr>
        <w:t xml:space="preserve"> intramammary infections in dairy cattle</w:t>
      </w:r>
      <w:r w:rsidR="001112C5" w:rsidRPr="00C61B84">
        <w:rPr>
          <w:rFonts w:ascii="Times New Roman" w:hAnsi="Times New Roman" w:cs="Times New Roman"/>
          <w:sz w:val="24"/>
          <w:szCs w:val="24"/>
        </w:rPr>
        <w:t>.</w:t>
      </w:r>
      <w:r w:rsidR="005100BE" w:rsidRPr="00C61B84">
        <w:rPr>
          <w:rFonts w:ascii="Times New Roman" w:hAnsi="Times New Roman" w:cs="Times New Roman"/>
          <w:sz w:val="24"/>
          <w:szCs w:val="24"/>
        </w:rPr>
        <w:t xml:space="preserve"> 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are primarily found in the cow’s environment </w:t>
      </w:r>
      <w:r w:rsidR="00A54381" w:rsidRPr="00C61B84">
        <w:rPr>
          <w:rFonts w:ascii="Times New Roman" w:hAnsi="Times New Roman" w:cs="Times New Roman"/>
          <w:sz w:val="24"/>
          <w:szCs w:val="24"/>
        </w:rPr>
        <w:t xml:space="preserve">(reviewed in </w:t>
      </w:r>
      <w:r w:rsidR="008737A7" w:rsidRPr="00C61B84">
        <w:rPr>
          <w:rFonts w:ascii="Times New Roman" w:hAnsi="Times New Roman" w:cs="Times New Roman"/>
          <w:sz w:val="24"/>
          <w:szCs w:val="24"/>
        </w:rPr>
        <w:t>De Buck et al., 2021).</w:t>
      </w:r>
      <w:r w:rsidR="00E04157" w:rsidRPr="00C61B84">
        <w:rPr>
          <w:rFonts w:ascii="Times New Roman" w:hAnsi="Times New Roman" w:cs="Times New Roman"/>
          <w:sz w:val="24"/>
          <w:szCs w:val="24"/>
        </w:rPr>
        <w:t xml:space="preserve"> Certain species 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sawdust bedding material</w:t>
      </w:r>
      <w:r w:rsidR="00B0352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r w:rsidR="0075717F" w:rsidRPr="00C61B84">
        <w:rPr>
          <w:rFonts w:ascii="Times New Roman" w:hAnsi="Times New Roman" w:cs="Times New Roman"/>
          <w:sz w:val="24"/>
          <w:szCs w:val="24"/>
        </w:rPr>
        <w:t xml:space="preserve">some with </w:t>
      </w:r>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others </w:t>
      </w:r>
      <w:r w:rsidR="00D17E5B" w:rsidRPr="00C61B84">
        <w:rPr>
          <w:rFonts w:ascii="Times New Roman" w:hAnsi="Times New Roman" w:cs="Times New Roman"/>
          <w:sz w:val="24"/>
          <w:szCs w:val="24"/>
        </w:rPr>
        <w:t>with 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r w:rsidR="006260D5" w:rsidRPr="00C61B84">
        <w:rPr>
          <w:rFonts w:ascii="Times New Roman" w:hAnsi="Times New Roman" w:cs="Times New Roman"/>
          <w:sz w:val="24"/>
          <w:szCs w:val="24"/>
        </w:rPr>
        <w:t xml:space="preserve">Although the </w:t>
      </w:r>
      <w:r w:rsidR="00BB4389" w:rsidRPr="00C61B84">
        <w:rPr>
          <w:rFonts w:ascii="Times New Roman" w:hAnsi="Times New Roman" w:cs="Times New Roman"/>
          <w:sz w:val="24"/>
          <w:szCs w:val="24"/>
        </w:rPr>
        <w:t>specific source and route</w:t>
      </w:r>
      <w:r w:rsidR="002F525E" w:rsidRPr="00C61B84">
        <w:rPr>
          <w:rFonts w:ascii="Times New Roman" w:hAnsi="Times New Roman" w:cs="Times New Roman"/>
          <w:sz w:val="24"/>
          <w:szCs w:val="24"/>
        </w:rPr>
        <w:t>s</w:t>
      </w:r>
      <w:r w:rsidR="00BB4389" w:rsidRPr="00C61B84">
        <w:rPr>
          <w:rFonts w:ascii="Times New Roman" w:hAnsi="Times New Roman" w:cs="Times New Roman"/>
          <w:sz w:val="24"/>
          <w:szCs w:val="24"/>
        </w:rPr>
        <w:t xml:space="preserve"> of transmission for many </w:t>
      </w:r>
      <w:proofErr w:type="gramStart"/>
      <w:r w:rsidR="00BB4389" w:rsidRPr="00C61B84">
        <w:rPr>
          <w:rFonts w:ascii="Times New Roman" w:hAnsi="Times New Roman" w:cs="Times New Roman"/>
          <w:i/>
          <w:iCs/>
          <w:sz w:val="24"/>
          <w:szCs w:val="24"/>
        </w:rPr>
        <w:t>Staph</w:t>
      </w:r>
      <w:proofErr w:type="gramEnd"/>
      <w:r w:rsidR="00BB4389" w:rsidRPr="00C61B84">
        <w:rPr>
          <w:rFonts w:ascii="Times New Roman" w:hAnsi="Times New Roman" w:cs="Times New Roman"/>
          <w:i/>
          <w:iCs/>
          <w:sz w:val="24"/>
          <w:szCs w:val="24"/>
        </w:rPr>
        <w:t xml:space="preserve">. </w:t>
      </w:r>
      <w:r w:rsidR="00BB4389" w:rsidRPr="00C61B84">
        <w:rPr>
          <w:rFonts w:ascii="Times New Roman" w:hAnsi="Times New Roman" w:cs="Times New Roman"/>
          <w:sz w:val="24"/>
          <w:szCs w:val="24"/>
        </w:rPr>
        <w:t xml:space="preserve">spp. </w:t>
      </w:r>
      <w:r w:rsidR="002F525E" w:rsidRPr="00C61B84">
        <w:rPr>
          <w:rFonts w:ascii="Times New Roman" w:hAnsi="Times New Roman" w:cs="Times New Roman"/>
          <w:sz w:val="24"/>
          <w:szCs w:val="24"/>
        </w:rPr>
        <w:t>are</w:t>
      </w:r>
      <w:r w:rsidR="00BB4389" w:rsidRPr="00C61B84">
        <w:rPr>
          <w:rFonts w:ascii="Times New Roman" w:hAnsi="Times New Roman" w:cs="Times New Roman"/>
          <w:sz w:val="24"/>
          <w:szCs w:val="24"/>
        </w:rPr>
        <w:t xml:space="preserve"> still being elucidated, </w:t>
      </w:r>
      <w:r w:rsidR="004179C4" w:rsidRPr="00C61B84">
        <w:rPr>
          <w:rFonts w:ascii="Times New Roman" w:hAnsi="Times New Roman" w:cs="Times New Roman"/>
          <w:sz w:val="24"/>
          <w:szCs w:val="24"/>
        </w:rPr>
        <w:t xml:space="preserve">the importance of </w:t>
      </w:r>
      <w:r w:rsidR="003C0668" w:rsidRPr="00C61B84">
        <w:rPr>
          <w:rFonts w:ascii="Times New Roman" w:hAnsi="Times New Roman" w:cs="Times New Roman"/>
          <w:sz w:val="24"/>
          <w:szCs w:val="24"/>
        </w:rPr>
        <w:t xml:space="preserve">post-milking </w:t>
      </w:r>
      <w:r w:rsidR="004179C4" w:rsidRPr="00C61B84">
        <w:rPr>
          <w:rFonts w:ascii="Times New Roman" w:hAnsi="Times New Roman" w:cs="Times New Roman"/>
          <w:sz w:val="24"/>
          <w:szCs w:val="24"/>
        </w:rPr>
        <w:t xml:space="preserve">teat-dip to control this group of bacteria </w:t>
      </w:r>
      <w:r w:rsidR="00593989">
        <w:rPr>
          <w:rFonts w:ascii="Times New Roman" w:hAnsi="Times New Roman" w:cs="Times New Roman"/>
          <w:sz w:val="24"/>
          <w:szCs w:val="24"/>
        </w:rPr>
        <w:t xml:space="preserve">has been </w:t>
      </w:r>
      <w:r w:rsidR="004179C4" w:rsidRPr="00C61B84">
        <w:rPr>
          <w:rFonts w:ascii="Times New Roman" w:hAnsi="Times New Roman" w:cs="Times New Roman"/>
          <w:sz w:val="24"/>
          <w:szCs w:val="24"/>
        </w:rPr>
        <w:t>established</w:t>
      </w:r>
      <w:r w:rsidR="00886A09"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(Hogan et al., 1987)</w:t>
      </w:r>
      <w:r w:rsidR="00F6616B" w:rsidRPr="00C61B84">
        <w:rPr>
          <w:rFonts w:ascii="Times New Roman" w:hAnsi="Times New Roman" w:cs="Times New Roman"/>
          <w:sz w:val="24"/>
          <w:szCs w:val="24"/>
        </w:rPr>
        <w:t xml:space="preserve">, while the efficacy of pre-dipping </w:t>
      </w:r>
      <w:r w:rsidR="00D93E2B" w:rsidRPr="00C61B84">
        <w:rPr>
          <w:rFonts w:ascii="Times New Roman" w:hAnsi="Times New Roman" w:cs="Times New Roman"/>
          <w:sz w:val="24"/>
          <w:szCs w:val="24"/>
        </w:rPr>
        <w:t xml:space="preserve">to control </w:t>
      </w:r>
      <w:r w:rsidR="005050D6" w:rsidRPr="006A3F53">
        <w:rPr>
          <w:rFonts w:ascii="Times New Roman" w:hAnsi="Times New Roman" w:cs="Times New Roman"/>
          <w:i/>
          <w:iCs/>
          <w:sz w:val="24"/>
          <w:szCs w:val="24"/>
        </w:rPr>
        <w:t>Staph</w:t>
      </w:r>
      <w:r w:rsidR="005050D6" w:rsidRPr="00C61B84">
        <w:rPr>
          <w:rFonts w:ascii="Times New Roman" w:hAnsi="Times New Roman" w:cs="Times New Roman"/>
          <w:sz w:val="24"/>
          <w:szCs w:val="24"/>
        </w:rPr>
        <w:t xml:space="preserve">. spp. other than </w:t>
      </w:r>
      <w:r w:rsidR="005050D6" w:rsidRPr="006A3F53">
        <w:rPr>
          <w:rFonts w:ascii="Times New Roman" w:hAnsi="Times New Roman" w:cs="Times New Roman"/>
          <w:i/>
          <w:iCs/>
          <w:sz w:val="24"/>
          <w:szCs w:val="24"/>
        </w:rPr>
        <w:t>S. aureus</w:t>
      </w:r>
      <w:r w:rsidR="005050D6" w:rsidRPr="00C61B84">
        <w:rPr>
          <w:rFonts w:ascii="Times New Roman" w:hAnsi="Times New Roman" w:cs="Times New Roman"/>
          <w:sz w:val="24"/>
          <w:szCs w:val="24"/>
        </w:rPr>
        <w:t xml:space="preserve"> </w:t>
      </w:r>
      <w:r w:rsidR="00F6616B" w:rsidRPr="00C61B84">
        <w:rPr>
          <w:rFonts w:ascii="Times New Roman" w:hAnsi="Times New Roman" w:cs="Times New Roman"/>
          <w:sz w:val="24"/>
          <w:szCs w:val="24"/>
        </w:rPr>
        <w:t>remains controversial</w:t>
      </w:r>
      <w:r w:rsidR="005050D6" w:rsidRPr="00C61B84">
        <w:rPr>
          <w:rFonts w:ascii="Times New Roman" w:hAnsi="Times New Roman" w:cs="Times New Roman"/>
          <w:sz w:val="24"/>
          <w:szCs w:val="24"/>
        </w:rPr>
        <w:t xml:space="preserve"> </w:t>
      </w:r>
      <w:r w:rsidR="009720DD">
        <w:rPr>
          <w:rFonts w:ascii="Times New Roman" w:hAnsi="Times New Roman" w:cs="Times New Roman"/>
          <w:noProof/>
          <w:sz w:val="24"/>
          <w:szCs w:val="24"/>
        </w:rPr>
        <w:t>(Pankey, 1989)</w:t>
      </w:r>
      <w:r w:rsidR="00FA4840">
        <w:rPr>
          <w:rFonts w:ascii="Times New Roman" w:hAnsi="Times New Roman" w:cs="Times New Roman"/>
          <w:sz w:val="24"/>
          <w:szCs w:val="24"/>
        </w:rPr>
        <w:t>.</w:t>
      </w:r>
      <w:r w:rsidR="009D1ABD">
        <w:rPr>
          <w:rFonts w:ascii="Times New Roman" w:hAnsi="Times New Roman" w:cs="Times New Roman"/>
          <w:sz w:val="24"/>
          <w:szCs w:val="24"/>
        </w:rPr>
        <w:t xml:space="preserve"> </w:t>
      </w:r>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w:t>
      </w:r>
      <w:r w:rsidR="00F81D2F" w:rsidRPr="00C61B84">
        <w:rPr>
          <w:rFonts w:ascii="Times New Roman" w:hAnsi="Times New Roman" w:cs="Times New Roman"/>
          <w:sz w:val="24"/>
          <w:szCs w:val="24"/>
        </w:rPr>
        <w:lastRenderedPageBreak/>
        <w:t>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2B950500"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proofErr w:type="gramStart"/>
      <w:r w:rsidR="00A21424" w:rsidRPr="00C61B84">
        <w:rPr>
          <w:rFonts w:ascii="Times New Roman" w:hAnsi="Times New Roman" w:cs="Times New Roman"/>
          <w:sz w:val="24"/>
          <w:szCs w:val="24"/>
        </w:rPr>
        <w:t>counts</w:t>
      </w:r>
      <w:proofErr w:type="gramEnd"/>
      <w:r w:rsidR="00A21424" w:rsidRPr="00C61B84">
        <w:rPr>
          <w:rFonts w:ascii="Times New Roman" w:hAnsi="Times New Roman" w:cs="Times New Roman"/>
          <w:sz w:val="24"/>
          <w:szCs w:val="24"/>
        </w:rPr>
        <w:t xml:space="preserve"> in BTM for bedded packs in the current study 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composting bedded packs in the winter. Shane et al. 2010 reported a range of</w:t>
      </w:r>
      <w:r w:rsidR="00774B9C" w:rsidRPr="00C61B84">
        <w:rPr>
          <w:rFonts w:ascii="Times New Roman" w:hAnsi="Times New Roman" w:cs="Times New Roman"/>
          <w:i/>
          <w:iCs/>
          <w:sz w:val="24"/>
          <w:szCs w:val="24"/>
        </w:rPr>
        <w:t xml:space="preserve"> </w:t>
      </w:r>
      <w:r w:rsidR="00774B9C" w:rsidRPr="00C61B84">
        <w:rPr>
          <w:rFonts w:ascii="Times New Roman" w:hAnsi="Times New Roman" w:cs="Times New Roman"/>
          <w:sz w:val="24"/>
          <w:szCs w:val="24"/>
        </w:rPr>
        <w:t>SSLO</w:t>
      </w:r>
      <w:r w:rsidR="00A21424" w:rsidRPr="00C61B84">
        <w:rPr>
          <w:rFonts w:ascii="Times New Roman" w:hAnsi="Times New Roman" w:cs="Times New Roman"/>
          <w:i/>
          <w:iCs/>
          <w:sz w:val="24"/>
          <w:szCs w:val="24"/>
        </w:rPr>
        <w:t xml:space="preserve"> </w:t>
      </w:r>
      <w:r w:rsidR="00A21424" w:rsidRPr="00C61B84">
        <w:rPr>
          <w:rFonts w:ascii="Times New Roman" w:hAnsi="Times New Roman" w:cs="Times New Roman"/>
          <w:sz w:val="24"/>
          <w:szCs w:val="24"/>
        </w:rPr>
        <w:t xml:space="preserve">counts of 98-48,400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for six farms, and Lobeck et al. 2012 reported a mean of 911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(95% CI: 138-6,011). The m</w:t>
      </w:r>
      <w:r w:rsidR="00CB6F7A" w:rsidRPr="00C61B84">
        <w:rPr>
          <w:rFonts w:ascii="Times New Roman" w:hAnsi="Times New Roman" w:cs="Times New Roman"/>
          <w:sz w:val="24"/>
          <w:szCs w:val="24"/>
        </w:rPr>
        <w:t>edia</w:t>
      </w:r>
      <w:r w:rsidR="00A21424" w:rsidRPr="00C61B84">
        <w:rPr>
          <w:rFonts w:ascii="Times New Roman" w:hAnsi="Times New Roman" w:cs="Times New Roman"/>
          <w:sz w:val="24"/>
          <w:szCs w:val="24"/>
        </w:rPr>
        <w:t xml:space="preserve">n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bedded pack farms included in the current study was 3</w:t>
      </w:r>
      <w:r w:rsidR="00931660" w:rsidRPr="00C61B84">
        <w:rPr>
          <w:rFonts w:ascii="Times New Roman" w:hAnsi="Times New Roman" w:cs="Times New Roman"/>
          <w:sz w:val="24"/>
          <w:szCs w:val="24"/>
        </w:rPr>
        <w:t>5</w:t>
      </w:r>
      <w:r w:rsidR="00A21424"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w:t>
      </w:r>
      <w:r w:rsidR="00931660" w:rsidRPr="00C61B84">
        <w:rPr>
          <w:rFonts w:ascii="Times New Roman" w:hAnsi="Times New Roman" w:cs="Times New Roman"/>
          <w:sz w:val="24"/>
          <w:szCs w:val="24"/>
        </w:rPr>
        <w:t>range:</w:t>
      </w:r>
      <w:r w:rsidR="00A21424" w:rsidRPr="00C61B84">
        <w:rPr>
          <w:rFonts w:ascii="Times New Roman" w:hAnsi="Times New Roman" w:cs="Times New Roman"/>
          <w:sz w:val="24"/>
          <w:szCs w:val="24"/>
        </w:rPr>
        <w:t xml:space="preserve"> </w:t>
      </w:r>
      <w:r w:rsidR="000C73D5" w:rsidRPr="00252065">
        <w:rPr>
          <w:rFonts w:ascii="Times New Roman" w:eastAsia="Times New Roman" w:hAnsi="Times New Roman" w:cs="Times New Roman"/>
          <w:color w:val="000000"/>
          <w:sz w:val="24"/>
          <w:szCs w:val="24"/>
        </w:rPr>
        <w:t>10-80</w:t>
      </w:r>
      <w:r w:rsidR="00A21424" w:rsidRPr="00C61B84">
        <w:rPr>
          <w:rFonts w:ascii="Times New Roman" w:hAnsi="Times New Roman" w:cs="Times New Roman"/>
          <w:sz w:val="24"/>
          <w:szCs w:val="24"/>
        </w:rPr>
        <w:t xml:space="preserve">). </w:t>
      </w:r>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composting bedded packs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tiestalls, freestalls, and bedded packs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farms included in the current study (</w:t>
      </w:r>
      <w:r w:rsidR="0087218E" w:rsidRPr="00C61B84">
        <w:rPr>
          <w:rFonts w:ascii="Times New Roman" w:hAnsi="Times New Roman" w:cs="Times New Roman"/>
          <w:sz w:val="24"/>
          <w:szCs w:val="24"/>
        </w:rPr>
        <w:t xml:space="preserve">median: </w:t>
      </w:r>
      <w:r w:rsidR="00FC7D05" w:rsidRPr="00C61B84">
        <w:rPr>
          <w:rFonts w:ascii="Times New Roman" w:hAnsi="Times New Roman" w:cs="Times New Roman"/>
          <w:sz w:val="24"/>
          <w:szCs w:val="24"/>
        </w:rPr>
        <w:t>45</w:t>
      </w:r>
      <w:r w:rsidR="00FC7D05"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w:t>
      </w:r>
      <w:r w:rsidR="0087218E" w:rsidRPr="00C61B84">
        <w:rPr>
          <w:rFonts w:ascii="Times New Roman" w:hAnsi="Times New Roman" w:cs="Times New Roman"/>
          <w:sz w:val="24"/>
          <w:szCs w:val="24"/>
        </w:rPr>
        <w:t xml:space="preserve">range: </w:t>
      </w:r>
      <w:r w:rsidR="00326A5F" w:rsidRPr="00252065">
        <w:rPr>
          <w:rFonts w:ascii="Times New Roman" w:eastAsia="Times New Roman" w:hAnsi="Times New Roman" w:cs="Times New Roman"/>
          <w:color w:val="000000"/>
          <w:sz w:val="24"/>
          <w:szCs w:val="24"/>
        </w:rPr>
        <w:t>10-1250</w:t>
      </w:r>
      <w:r w:rsidR="00A21424" w:rsidRPr="00C61B84">
        <w:rPr>
          <w:rFonts w:ascii="Times New Roman" w:hAnsi="Times New Roman" w:cs="Times New Roman"/>
          <w:sz w:val="24"/>
          <w:szCs w:val="24"/>
        </w:rPr>
        <w:t xml:space="preserve">) 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 three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As the overall </w:t>
      </w:r>
      <w:r w:rsidR="005852D8"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all farm types included in the Minnesota studies are higher than that found for all 21 farms in the current study, </w:t>
      </w:r>
      <w:r w:rsidR="00150A48" w:rsidRPr="00C61B84">
        <w:rPr>
          <w:rFonts w:ascii="Times New Roman" w:hAnsi="Times New Roman" w:cs="Times New Roman"/>
          <w:sz w:val="24"/>
          <w:szCs w:val="24"/>
        </w:rPr>
        <w:t>better</w:t>
      </w:r>
      <w:r w:rsidR="005655AE" w:rsidRPr="00C61B84">
        <w:rPr>
          <w:rFonts w:ascii="Times New Roman" w:hAnsi="Times New Roman" w:cs="Times New Roman"/>
          <w:sz w:val="24"/>
          <w:szCs w:val="24"/>
        </w:rPr>
        <w:t xml:space="preserve"> milking and bedding hygiene</w:t>
      </w:r>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38761844"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 (</w:t>
      </w:r>
      <w:r w:rsidR="00C72DE3" w:rsidRPr="00C61B84">
        <w:rPr>
          <w:rFonts w:ascii="Times New Roman" w:hAnsi="Times New Roman" w:cs="Times New Roman"/>
          <w:sz w:val="24"/>
          <w:szCs w:val="24"/>
        </w:rPr>
        <w:t xml:space="preserve">median: </w:t>
      </w:r>
      <w:r w:rsidR="009E1394" w:rsidRPr="00C61B84">
        <w:rPr>
          <w:rFonts w:ascii="Times New Roman" w:hAnsi="Times New Roman" w:cs="Times New Roman"/>
          <w:sz w:val="24"/>
          <w:szCs w:val="24"/>
        </w:rPr>
        <w:t xml:space="preserve">0 </w:t>
      </w:r>
      <w:proofErr w:type="spellStart"/>
      <w:r w:rsidR="009E1394" w:rsidRPr="00C61B84">
        <w:rPr>
          <w:rFonts w:ascii="Times New Roman" w:hAnsi="Times New Roman" w:cs="Times New Roman"/>
          <w:sz w:val="24"/>
          <w:szCs w:val="24"/>
        </w:rPr>
        <w:t>cfu</w:t>
      </w:r>
      <w:proofErr w:type="spellEnd"/>
      <w:r w:rsidR="009E1394" w:rsidRPr="00C61B84">
        <w:rPr>
          <w:rFonts w:ascii="Times New Roman" w:hAnsi="Times New Roman" w:cs="Times New Roman"/>
          <w:sz w:val="24"/>
          <w:szCs w:val="24"/>
        </w:rPr>
        <w:t xml:space="preserve">/mL, </w:t>
      </w:r>
      <w:r w:rsidR="00C72DE3" w:rsidRPr="00C61B84">
        <w:rPr>
          <w:rFonts w:ascii="Times New Roman" w:hAnsi="Times New Roman" w:cs="Times New Roman"/>
          <w:sz w:val="24"/>
          <w:szCs w:val="24"/>
        </w:rPr>
        <w:t xml:space="preserve">range: </w:t>
      </w:r>
      <w:r w:rsidR="009E1394" w:rsidRPr="00C61B84">
        <w:rPr>
          <w:rFonts w:ascii="Times New Roman" w:hAnsi="Times New Roman" w:cs="Times New Roman"/>
          <w:sz w:val="24"/>
          <w:szCs w:val="24"/>
        </w:rPr>
        <w:t>0-5</w:t>
      </w:r>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r w:rsidR="007E5183" w:rsidRPr="00C61B84">
        <w:rPr>
          <w:rFonts w:ascii="Times New Roman" w:hAnsi="Times New Roman" w:cs="Times New Roman"/>
          <w:sz w:val="24"/>
          <w:szCs w:val="24"/>
        </w:rPr>
        <w:t xml:space="preserve">Coliform counts did not differ between the three facility types. </w:t>
      </w:r>
      <w:r w:rsidRPr="00C61B84">
        <w:rPr>
          <w:rFonts w:ascii="Times New Roman" w:hAnsi="Times New Roman" w:cs="Times New Roman"/>
          <w:sz w:val="24"/>
          <w:szCs w:val="24"/>
        </w:rPr>
        <w:t>Bedded pack farms in the current study had very low coliform counts in BTM (</w:t>
      </w:r>
      <w:r w:rsidR="00C72DE3" w:rsidRPr="00C61B84">
        <w:rPr>
          <w:rFonts w:ascii="Times New Roman" w:hAnsi="Times New Roman" w:cs="Times New Roman"/>
          <w:sz w:val="24"/>
          <w:szCs w:val="24"/>
        </w:rPr>
        <w:t xml:space="preserve">median: </w:t>
      </w:r>
      <w:r w:rsidR="00AD259F" w:rsidRPr="00C61B84">
        <w:rPr>
          <w:rFonts w:ascii="Times New Roman" w:hAnsi="Times New Roman" w:cs="Times New Roman"/>
          <w:sz w:val="24"/>
          <w:szCs w:val="24"/>
        </w:rPr>
        <w:t>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r w:rsidR="00C72DE3" w:rsidRPr="00C61B84">
        <w:rPr>
          <w:rFonts w:ascii="Times New Roman" w:hAnsi="Times New Roman" w:cs="Times New Roman"/>
          <w:sz w:val="24"/>
          <w:szCs w:val="24"/>
        </w:rPr>
        <w:t xml:space="preserve"> range:</w:t>
      </w:r>
      <w:r w:rsidRPr="00C61B84">
        <w:rPr>
          <w:rFonts w:ascii="Times New Roman" w:hAnsi="Times New Roman" w:cs="Times New Roman"/>
          <w:sz w:val="24"/>
          <w:szCs w:val="24"/>
        </w:rPr>
        <w:t xml:space="preserve"> </w:t>
      </w:r>
      <w:r w:rsidR="00AD259F" w:rsidRPr="00C61B84">
        <w:rPr>
          <w:rFonts w:ascii="Times New Roman" w:hAnsi="Times New Roman" w:cs="Times New Roman"/>
          <w:sz w:val="24"/>
          <w:szCs w:val="24"/>
        </w:rPr>
        <w:t>0-5</w:t>
      </w:r>
      <w:r w:rsidRPr="00C61B84">
        <w:rPr>
          <w:rFonts w:ascii="Times New Roman" w:hAnsi="Times New Roman" w:cs="Times New Roman"/>
          <w:sz w:val="24"/>
          <w:szCs w:val="24"/>
        </w:rPr>
        <w:t xml:space="preserve">), </w:t>
      </w:r>
      <w:proofErr w:type="gramStart"/>
      <w:r w:rsidRPr="00C61B84">
        <w:rPr>
          <w:rFonts w:ascii="Times New Roman" w:hAnsi="Times New Roman" w:cs="Times New Roman"/>
          <w:sz w:val="24"/>
          <w:szCs w:val="24"/>
        </w:rPr>
        <w:t>similar to</w:t>
      </w:r>
      <w:proofErr w:type="gramEnd"/>
      <w:r w:rsidRPr="00C61B84">
        <w:rPr>
          <w:rFonts w:ascii="Times New Roman" w:hAnsi="Times New Roman" w:cs="Times New Roman"/>
          <w:sz w:val="24"/>
          <w:szCs w:val="24"/>
        </w:rPr>
        <w:t xml:space="preserve"> those found for three compost bedded pack farms in a Brazilian study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r w:rsidR="00341E08" w:rsidRPr="00C61B84">
        <w:rPr>
          <w:rFonts w:ascii="Times New Roman" w:hAnsi="Times New Roman" w:cs="Times New Roman"/>
          <w:sz w:val="24"/>
          <w:szCs w:val="24"/>
        </w:rPr>
        <w:t>T</w:t>
      </w:r>
      <w:r w:rsidRPr="00C61B84">
        <w:rPr>
          <w:rFonts w:ascii="Times New Roman" w:hAnsi="Times New Roman" w:cs="Times New Roman"/>
          <w:sz w:val="24"/>
          <w:szCs w:val="24"/>
        </w:rPr>
        <w:t xml:space="preserve">hese low coliform counts are in contrast with previous work describing BTM quality for this kind of </w:t>
      </w:r>
      <w:r w:rsidRPr="00C61B84">
        <w:rPr>
          <w:rFonts w:ascii="Times New Roman" w:hAnsi="Times New Roman" w:cs="Times New Roman"/>
          <w:sz w:val="24"/>
          <w:szCs w:val="24"/>
        </w:rPr>
        <w:lastRenderedPageBreak/>
        <w:t xml:space="preserve">facility in the United States. Coliform counts for bedded packs in Minnesota in the winter ranged from 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9720DD" w:rsidRPr="00C61B84">
        <w:rPr>
          <w:rFonts w:ascii="Times New Roman" w:hAnsi="Times New Roman" w:cs="Times New Roman"/>
          <w:noProof/>
          <w:sz w:val="24"/>
          <w:szCs w:val="24"/>
        </w:rPr>
        <w:t>(Shane et al., 2010)</w:t>
      </w:r>
      <w:r w:rsidRPr="00C61B84">
        <w:rPr>
          <w:rFonts w:ascii="Times New Roman" w:hAnsi="Times New Roman" w:cs="Times New Roman"/>
          <w:sz w:val="24"/>
          <w:szCs w:val="24"/>
        </w:rPr>
        <w:t xml:space="preserve">, and </w:t>
      </w:r>
      <w:r w:rsidR="00301817" w:rsidRPr="00C61B84">
        <w:rPr>
          <w:rFonts w:ascii="Times New Roman" w:hAnsi="Times New Roman" w:cs="Times New Roman"/>
          <w:sz w:val="24"/>
          <w:szCs w:val="24"/>
        </w:rPr>
        <w:t xml:space="preserve">the six bedded packs included in Lobeck et al. 2012. </w:t>
      </w:r>
      <w:r w:rsidRPr="00C61B84">
        <w:rPr>
          <w:rFonts w:ascii="Times New Roman" w:hAnsi="Times New Roman" w:cs="Times New Roman"/>
          <w:sz w:val="24"/>
          <w:szCs w:val="24"/>
        </w:rPr>
        <w:t xml:space="preserve">had a mean of 63.7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6-735)</w:t>
      </w:r>
      <w:r w:rsidR="00301817" w:rsidRPr="00C61B84">
        <w:rPr>
          <w:rFonts w:ascii="Times New Roman" w:hAnsi="Times New Roman" w:cs="Times New Roman"/>
          <w:sz w:val="24"/>
          <w:szCs w:val="24"/>
        </w:rPr>
        <w:t>.</w:t>
      </w:r>
      <w:r w:rsidRPr="00C61B84">
        <w:rPr>
          <w:rFonts w:ascii="Times New Roman" w:hAnsi="Times New Roman" w:cs="Times New Roman"/>
          <w:sz w:val="24"/>
          <w:szCs w:val="24"/>
        </w:rPr>
        <w:t xml:space="preserve">  </w:t>
      </w:r>
      <w:r w:rsidR="00D671F9" w:rsidRPr="00C61B84">
        <w:rPr>
          <w:rFonts w:ascii="Times New Roman" w:hAnsi="Times New Roman" w:cs="Times New Roman"/>
          <w:sz w:val="24"/>
          <w:szCs w:val="24"/>
        </w:rPr>
        <w:t xml:space="preserve">However, direct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Although sampled during summer months,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3A9BA9F9"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bedded pack farms in the current study (</w:t>
      </w:r>
      <w:r w:rsidR="00EA1198" w:rsidRPr="00C61B84">
        <w:rPr>
          <w:rFonts w:ascii="Times New Roman" w:hAnsi="Times New Roman" w:cs="Times New Roman"/>
          <w:sz w:val="24"/>
          <w:szCs w:val="24"/>
        </w:rPr>
        <w:t xml:space="preserve">median: </w:t>
      </w:r>
      <w:r w:rsidR="00A81501" w:rsidRPr="00C61B84">
        <w:rPr>
          <w:rFonts w:ascii="Times New Roman" w:hAnsi="Times New Roman" w:cs="Times New Roman"/>
          <w:sz w:val="24"/>
          <w:szCs w:val="24"/>
        </w:rPr>
        <w:t>0</w:t>
      </w:r>
      <w:r w:rsidR="00A81501"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EA1198" w:rsidRPr="00C61B84">
        <w:rPr>
          <w:rFonts w:ascii="Times New Roman" w:hAnsi="Times New Roman" w:cs="Times New Roman"/>
          <w:sz w:val="24"/>
          <w:szCs w:val="24"/>
        </w:rPr>
        <w:t xml:space="preserve">range: </w:t>
      </w:r>
      <w:r w:rsidR="00A81501" w:rsidRPr="00C61B84">
        <w:rPr>
          <w:rFonts w:ascii="Times New Roman" w:hAnsi="Times New Roman" w:cs="Times New Roman"/>
          <w:sz w:val="24"/>
          <w:szCs w:val="24"/>
        </w:rPr>
        <w:t>0-</w:t>
      </w:r>
      <w:r w:rsidR="00A81501" w:rsidRPr="00C61B84">
        <w:rPr>
          <w:rFonts w:ascii="Times New Roman" w:hAnsi="Times New Roman" w:cs="Times New Roman"/>
          <w:sz w:val="24"/>
          <w:szCs w:val="24"/>
        </w:rPr>
        <w:t>3</w:t>
      </w:r>
      <w:r w:rsidR="00A81501" w:rsidRPr="00C61B84">
        <w:rPr>
          <w:rFonts w:ascii="Times New Roman" w:hAnsi="Times New Roman" w:cs="Times New Roman"/>
          <w:sz w:val="24"/>
          <w:szCs w:val="24"/>
        </w:rPr>
        <w:t>0</w:t>
      </w:r>
      <w:r w:rsidRPr="00C61B84">
        <w:rPr>
          <w:rFonts w:ascii="Times New Roman" w:hAnsi="Times New Roman" w:cs="Times New Roman"/>
          <w:sz w:val="24"/>
          <w:szCs w:val="24"/>
        </w:rPr>
        <w:t xml:space="preserve">) and the six bedded packs 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w:t>
      </w:r>
      <w:proofErr w:type="gramStart"/>
      <w:r w:rsidRPr="00C61B84">
        <w:rPr>
          <w:rFonts w:ascii="Times New Roman" w:hAnsi="Times New Roman" w:cs="Times New Roman"/>
          <w:sz w:val="24"/>
          <w:szCs w:val="24"/>
        </w:rPr>
        <w:t>fairly low</w:t>
      </w:r>
      <w:proofErr w:type="gramEnd"/>
      <w:r w:rsidRPr="00C61B84">
        <w:rPr>
          <w:rFonts w:ascii="Times New Roman" w:hAnsi="Times New Roman" w:cs="Times New Roman"/>
          <w:sz w:val="24"/>
          <w:szCs w:val="24"/>
        </w:rPr>
        <w:t xml:space="preserve"> for bedded packs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bedded packs were certified organic, </w:t>
      </w:r>
      <w:r w:rsidR="006B60AB" w:rsidRPr="00C61B84">
        <w:rPr>
          <w:rFonts w:ascii="Times New Roman" w:hAnsi="Times New Roman" w:cs="Times New Roman"/>
          <w:sz w:val="24"/>
          <w:szCs w:val="24"/>
        </w:rPr>
        <w:t xml:space="preserve">the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among</w:t>
      </w:r>
      <w:r w:rsidR="00F369AB" w:rsidRPr="00C61B84">
        <w:rPr>
          <w:rFonts w:ascii="Times New Roman" w:hAnsi="Times New Roman" w:cs="Times New Roman"/>
          <w:sz w:val="24"/>
          <w:szCs w:val="24"/>
        </w:rPr>
        <w:t>st</w:t>
      </w:r>
      <w:r w:rsidR="006B60AB" w:rsidRPr="00C61B84">
        <w:rPr>
          <w:rFonts w:ascii="Times New Roman" w:hAnsi="Times New Roman" w:cs="Times New Roman"/>
          <w:sz w:val="24"/>
          <w:szCs w:val="24"/>
        </w:rPr>
        <w:t xml:space="preserve"> </w:t>
      </w:r>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264AC0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w:t>
      </w:r>
      <w:proofErr w:type="gramStart"/>
      <w:r w:rsidRPr="00604EDE">
        <w:rPr>
          <w:rFonts w:ascii="Times New Roman" w:hAnsi="Times New Roman" w:cs="Times New Roman"/>
          <w:sz w:val="24"/>
          <w:szCs w:val="24"/>
        </w:rPr>
        <w:t>farm, and</w:t>
      </w:r>
      <w:proofErr w:type="gramEnd"/>
      <w:r w:rsidRPr="00604EDE">
        <w:rPr>
          <w:rFonts w:ascii="Times New Roman" w:hAnsi="Times New Roman" w:cs="Times New Roman"/>
          <w:sz w:val="24"/>
          <w:szCs w:val="24"/>
        </w:rPr>
        <w:t xml:space="preserve">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w:t>
      </w:r>
      <w:r w:rsidR="00416F8C">
        <w:rPr>
          <w:rFonts w:ascii="Times New Roman" w:hAnsi="Times New Roman" w:cs="Times New Roman"/>
          <w:sz w:val="24"/>
          <w:szCs w:val="24"/>
        </w:rPr>
        <w:lastRenderedPageBreak/>
        <w:t>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3E6EC9BB"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sidR="009720DD">
        <w:rPr>
          <w:rFonts w:ascii="Times New Roman" w:hAnsi="Times New Roman" w:cs="Times New Roman"/>
          <w:noProof/>
          <w:sz w:val="24"/>
          <w:szCs w:val="24"/>
        </w:rPr>
        <w:t xml:space="preserve">(Lobeck et al., </w:t>
      </w:r>
      <w:r w:rsidR="009720DD">
        <w:rPr>
          <w:rFonts w:ascii="Times New Roman" w:hAnsi="Times New Roman" w:cs="Times New Roman"/>
          <w:noProof/>
          <w:sz w:val="24"/>
          <w:szCs w:val="24"/>
        </w:rPr>
        <w:lastRenderedPageBreak/>
        <w:t>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ound</w:t>
      </w:r>
      <w:proofErr w:type="spellEnd"/>
      <w:r w:rsidRPr="00604EDE">
        <w:rPr>
          <w:rFonts w:ascii="Times New Roman" w:hAnsi="Times New Roman" w:cs="Times New Roman"/>
          <w:sz w:val="24"/>
          <w:szCs w:val="24"/>
        </w:rPr>
        <w:t xml:space="preserve">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sidRPr="00604EDE">
        <w:rPr>
          <w:rFonts w:ascii="Times New Roman" w:hAnsi="Times New Roman" w:cs="Times New Roman"/>
          <w:sz w:val="24"/>
          <w:szCs w:val="24"/>
        </w:rPr>
        <w:t xml:space="preserve">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r w:rsidR="00705D59" w:rsidRPr="00705D59">
        <w:rPr>
          <w:rFonts w:ascii="Times New Roman" w:hAnsi="Times New Roman" w:cs="Times New Roman"/>
          <w:sz w:val="24"/>
          <w:szCs w:val="24"/>
        </w:rPr>
        <w:t xml:space="preserve">(26% for bedded packs) </w:t>
      </w:r>
      <w:r>
        <w:rPr>
          <w:rFonts w:ascii="Times New Roman" w:hAnsi="Times New Roman" w:cs="Times New Roman"/>
          <w:sz w:val="24"/>
          <w:szCs w:val="24"/>
        </w:rPr>
        <w:t xml:space="preserve">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6EFB05FE"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proofErr w:type="spellStart"/>
      <w:r w:rsidRPr="00604EDE">
        <w:rPr>
          <w:rFonts w:ascii="Times New Roman" w:hAnsi="Times New Roman" w:cs="Times New Roman"/>
          <w:sz w:val="24"/>
          <w:szCs w:val="24"/>
        </w:rPr>
        <w:t>oint</w:t>
      </w:r>
      <w:proofErr w:type="spellEnd"/>
      <w:r w:rsidRPr="00604EDE">
        <w:rPr>
          <w:rFonts w:ascii="Times New Roman" w:hAnsi="Times New Roman" w:cs="Times New Roman"/>
          <w:sz w:val="24"/>
          <w:szCs w:val="24"/>
        </w:rPr>
        <w:t xml:space="preserve">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4A83B811"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bedded pack systems </w:t>
      </w:r>
      <w:r w:rsidR="00CF0519">
        <w:rPr>
          <w:rFonts w:ascii="Times New Roman" w:hAnsi="Times New Roman" w:cs="Times New Roman"/>
          <w:sz w:val="24"/>
          <w:szCs w:val="24"/>
        </w:rPr>
        <w:t xml:space="preserve">is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bedded pack. </w:t>
      </w:r>
      <w:r w:rsidR="00CF0519"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all bedded packs</w:t>
      </w:r>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was a bedded pack farm.</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Although Cook (2002) as pointed out the challenges of comparing dairy cattle hygiene between different facility types, we chose to focus on gathering observations of udder hygiene. The relationship between udder hygiene and health is well-</w:t>
      </w:r>
      <w:proofErr w:type="gramStart"/>
      <w:r w:rsidR="00CF0519" w:rsidRPr="00202154">
        <w:rPr>
          <w:rFonts w:ascii="Times New Roman" w:hAnsi="Times New Roman" w:cs="Times New Roman"/>
          <w:sz w:val="24"/>
          <w:szCs w:val="24"/>
        </w:rPr>
        <w:t>studied, and</w:t>
      </w:r>
      <w:proofErr w:type="gramEnd"/>
      <w:r w:rsidR="00CF0519" w:rsidRPr="00202154">
        <w:rPr>
          <w:rFonts w:ascii="Times New Roman" w:hAnsi="Times New Roman" w:cs="Times New Roman"/>
          <w:sz w:val="24"/>
          <w:szCs w:val="24"/>
        </w:rPr>
        <w:t xml:space="preserve">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or confined in a tiestall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w:t>
      </w:r>
      <w:proofErr w:type="gramStart"/>
      <w:r w:rsidR="006D599A">
        <w:rPr>
          <w:b/>
          <w:bCs/>
        </w:rPr>
        <w:t>combined</w:t>
      </w:r>
      <w:proofErr w:type="gramEnd"/>
      <w:r w:rsidR="006D599A" w:rsidRPr="003C6F06">
        <w:rPr>
          <w:b/>
          <w:bCs/>
        </w:rPr>
        <w:t xml:space="preserve"> </w:t>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 xml:space="preserve">suffered from limited statistical power due to small sample sizes, the </w:t>
      </w:r>
      <w:r w:rsidRPr="0024316E">
        <w:rPr>
          <w:rFonts w:ascii="Times New Roman" w:hAnsi="Times New Roman" w:cs="Times New Roman"/>
          <w:sz w:val="24"/>
          <w:szCs w:val="24"/>
        </w:rPr>
        <w:lastRenderedPageBreak/>
        <w:t>focus of the discussion will be on trends that emerged from the univariate analysis which combined all 21 farms.</w:t>
      </w:r>
    </w:p>
    <w:p w14:paraId="761D2E2E" w14:textId="5F7B1821"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w:t>
      </w:r>
      <w:proofErr w:type="gramStart"/>
      <w:r w:rsidR="005843FF" w:rsidRPr="00604EDE">
        <w:rPr>
          <w:rFonts w:ascii="Times New Roman" w:hAnsi="Times New Roman" w:cs="Times New Roman"/>
          <w:sz w:val="24"/>
          <w:szCs w:val="24"/>
        </w:rPr>
        <w:t>deeply-bedded</w:t>
      </w:r>
      <w:proofErr w:type="gramEnd"/>
      <w:r w:rsidR="005843FF" w:rsidRPr="00604EDE">
        <w:rPr>
          <w:rFonts w:ascii="Times New Roman" w:hAnsi="Times New Roman" w:cs="Times New Roman"/>
          <w:sz w:val="24"/>
          <w:szCs w:val="24"/>
        </w:rPr>
        <w:t xml:space="preserve">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lastRenderedPageBreak/>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w:t>
      </w:r>
      <w:proofErr w:type="gramStart"/>
      <w:r w:rsidR="005109A2">
        <w:rPr>
          <w:rFonts w:ascii="Times New Roman" w:hAnsi="Times New Roman" w:cs="Times New Roman"/>
          <w:sz w:val="24"/>
          <w:szCs w:val="24"/>
        </w:rPr>
        <w:t>deeply-bedded</w:t>
      </w:r>
      <w:proofErr w:type="gramEnd"/>
      <w:r w:rsidR="005109A2">
        <w:rPr>
          <w:rFonts w:ascii="Times New Roman" w:hAnsi="Times New Roman" w:cs="Times New Roman"/>
          <w:sz w:val="24"/>
          <w:szCs w:val="24"/>
        </w:rPr>
        <w:t xml:space="preserve">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307EBC5D"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 xml:space="preserve">2012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 xml:space="preserve">2011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7984E5D7"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w:t>
      </w:r>
      <w:r w:rsidRPr="00604EDE">
        <w:rPr>
          <w:rFonts w:ascii="Times New Roman" w:hAnsi="Times New Roman" w:cs="Times New Roman"/>
          <w:sz w:val="24"/>
          <w:szCs w:val="24"/>
        </w:rPr>
        <w:lastRenderedPageBreak/>
        <w:t>exploring ideal bedding material depth for tiestall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666F12F1"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9720DD">
        <w:rPr>
          <w:rFonts w:ascii="Times New Roman" w:hAnsi="Times New Roman" w:cs="Times New Roman"/>
          <w:noProof/>
          <w:sz w:val="24"/>
          <w:szCs w:val="24"/>
        </w:rPr>
        <w:t>(Leso et al., 2020)</w:t>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conventional</w:t>
      </w:r>
      <w:r w:rsidR="004326A4">
        <w:rPr>
          <w:rFonts w:ascii="Times New Roman" w:hAnsi="Times New Roman" w:cs="Times New Roman"/>
          <w:sz w:val="24"/>
          <w:szCs w:val="24"/>
        </w:rPr>
        <w:t xml:space="preserve"> static</w:t>
      </w:r>
      <w:r w:rsidR="00161CD8" w:rsidRPr="00C30348">
        <w:rPr>
          <w:rFonts w:ascii="Times New Roman" w:hAnsi="Times New Roman" w:cs="Times New Roman"/>
          <w:sz w:val="24"/>
          <w:szCs w:val="24"/>
        </w:rPr>
        <w:t xml:space="preserve"> bedded packs, such as straw yards, noting the reduced cow cleanliness and increased risk of mastitis associated with the latter. While bedded pack systems are not common for housing lactating cows in Vermont, both composting and static systems are used </w:t>
      </w:r>
      <w:r w:rsidR="009720DD">
        <w:rPr>
          <w:rFonts w:ascii="Times New Roman" w:hAnsi="Times New Roman" w:cs="Times New Roman"/>
          <w:noProof/>
          <w:sz w:val="24"/>
          <w:szCs w:val="24"/>
        </w:rPr>
        <w:t>(Andrews et al., 2021)</w:t>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3D103E">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sidR="00EF4003">
        <w:rPr>
          <w:rFonts w:ascii="Times New Roman" w:hAnsi="Times New Roman" w:cs="Times New Roman"/>
          <w:sz w:val="24"/>
          <w:szCs w:val="24"/>
        </w:rPr>
        <w:t xml:space="preserve">static </w:t>
      </w:r>
      <w:r w:rsidRPr="00604EDE">
        <w:rPr>
          <w:rFonts w:ascii="Times New Roman" w:hAnsi="Times New Roman" w:cs="Times New Roman"/>
          <w:sz w:val="24"/>
          <w:szCs w:val="24"/>
        </w:rPr>
        <w:t>bedded pack farm using woodchips and straw.</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r w:rsidR="00EF4003">
        <w:rPr>
          <w:rFonts w:ascii="Times New Roman" w:hAnsi="Times New Roman" w:cs="Times New Roman"/>
          <w:sz w:val="24"/>
          <w:szCs w:val="24"/>
        </w:rPr>
        <w:t>is</w:t>
      </w:r>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r w:rsidR="00EF4003">
        <w:rPr>
          <w:rFonts w:ascii="Times New Roman" w:hAnsi="Times New Roman" w:cs="Times New Roman"/>
          <w:sz w:val="24"/>
          <w:szCs w:val="24"/>
        </w:rPr>
        <w:t>%</w:t>
      </w:r>
      <w:r w:rsidR="008E22FC">
        <w:rPr>
          <w:rFonts w:ascii="Times New Roman" w:hAnsi="Times New Roman" w:cs="Times New Roman"/>
          <w:sz w:val="24"/>
          <w:szCs w:val="24"/>
        </w:rPr>
        <w:t xml:space="preserve"> cows with elevated SCS</w:t>
      </w:r>
      <w:r w:rsidR="00EF4003">
        <w:rPr>
          <w:rFonts w:ascii="Times New Roman" w:hAnsi="Times New Roman" w:cs="Times New Roman"/>
          <w:sz w:val="24"/>
          <w:szCs w:val="24"/>
        </w:rPr>
        <w:t xml:space="preserve"> </w:t>
      </w:r>
      <w:r w:rsidR="0053797F">
        <w:rPr>
          <w:rFonts w:ascii="Times New Roman" w:hAnsi="Times New Roman" w:cs="Times New Roman"/>
          <w:sz w:val="24"/>
          <w:szCs w:val="24"/>
        </w:rPr>
        <w:t>(8.6%; data not shown).</w:t>
      </w:r>
    </w:p>
    <w:p w14:paraId="5E10E3AF" w14:textId="350B387D"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390750F9"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w:t>
      </w:r>
      <w:r w:rsidR="000B227E">
        <w:rPr>
          <w:rFonts w:ascii="Times New Roman" w:hAnsi="Times New Roman" w:cs="Times New Roman"/>
          <w:sz w:val="24"/>
          <w:szCs w:val="24"/>
        </w:rPr>
        <w:lastRenderedPageBreak/>
        <w:t xml:space="preserve">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CF4AC3">
        <w:rPr>
          <w:rFonts w:ascii="Times New Roman" w:hAnsi="Times New Roman" w:cs="Times New Roman"/>
          <w:sz w:val="24"/>
          <w:szCs w:val="24"/>
        </w:rPr>
        <w:t>ern US</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w:t>
      </w:r>
      <w:proofErr w:type="gramStart"/>
      <w:r w:rsidR="00F171F2">
        <w:rPr>
          <w:rFonts w:ascii="Times New Roman" w:hAnsi="Times New Roman" w:cs="Times New Roman"/>
          <w:sz w:val="24"/>
          <w:szCs w:val="24"/>
        </w:rPr>
        <w:t>particular management</w:t>
      </w:r>
      <w:proofErr w:type="gramEnd"/>
      <w:r w:rsidR="00F171F2">
        <w:rPr>
          <w:rFonts w:ascii="Times New Roman" w:hAnsi="Times New Roman" w:cs="Times New Roman"/>
          <w:sz w:val="24"/>
          <w:szCs w:val="24"/>
        </w:rPr>
        <w:t xml:space="preserve">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p>
    <w:p w14:paraId="7C9C36BA" w14:textId="3918962E"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freestall or tiestall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lastRenderedPageBreak/>
        <w:t xml:space="preserve">Anecdotally, the five </w:t>
      </w:r>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US.</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0975CA35" w:rsidR="00434369" w:rsidRPr="00912697" w:rsidRDefault="0026413C" w:rsidP="00912697">
      <w:pPr>
        <w:spacing w:line="480" w:lineRule="auto"/>
        <w:ind w:firstLine="720"/>
        <w:rPr>
          <w:rFonts w:ascii="Times New Roman" w:hAnsi="Times New Roman" w:cs="Times New Roman"/>
          <w:sz w:val="24"/>
          <w:szCs w:val="24"/>
        </w:rPr>
      </w:pPr>
      <w:bookmarkStart w:id="7"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 xml:space="preserve">(freestall or tiestall)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2C1708A2" w14:textId="46008E8C" w:rsidR="0026413C" w:rsidRPr="00FC6FF7" w:rsidDel="00BF403E" w:rsidRDefault="0026413C" w:rsidP="00275259">
      <w:pPr>
        <w:spacing w:after="0" w:line="480" w:lineRule="auto"/>
        <w:rPr>
          <w:del w:id="8" w:author="Caitlin Jeffrey" w:date="2023-12-14T17:37:00Z"/>
          <w:rFonts w:ascii="Times New Roman" w:hAnsi="Times New Roman" w:cs="Times New Roman"/>
          <w:sz w:val="24"/>
          <w:szCs w:val="24"/>
        </w:rPr>
      </w:pPr>
    </w:p>
    <w:p w14:paraId="1DAF967F" w14:textId="120CDE56" w:rsidR="00EF4F15" w:rsidDel="00275259" w:rsidRDefault="00EF4F15" w:rsidP="00275259">
      <w:pPr>
        <w:spacing w:after="0" w:line="480" w:lineRule="auto"/>
        <w:rPr>
          <w:del w:id="9" w:author="Caitlin Jeffrey" w:date="2023-12-14T17:38:00Z"/>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ins w:id="10" w:author="Caitlin Jeffrey" w:date="2023-12-14T17:41:00Z"/>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lastRenderedPageBreak/>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AC5334">
        <w:rPr>
          <w:vertAlign w:val="superscript"/>
          <w:rPrChange w:id="11" w:author="Caitlin Jeffrey" w:date="2023-12-14T17:41:00Z">
            <w:rPr/>
          </w:rPrChange>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lastRenderedPageBreak/>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De Visscher, A., S. Piepers, F. Haesebrouck, K. Supre, and S. De Vliegher. 2017. Coagulase-negative Staphylococcus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lastRenderedPageBreak/>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Hogan, J. S., D. G. White, and J. W. Pankey. 1987. Effects of teat dipping on intramammary infections by staphylococci other than Staphylococcus aureus.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lastRenderedPageBreak/>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77777777"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Piessens, V., E. Van Coillie, B. Verbist, K. Supre, G. Braem, A. Van Nuffel, L. De Vuyst, M. Heyndrickx, and S. De Vliegher. 2011. Distribution of coagulase-negative Staphylococcus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lastRenderedPageBreak/>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lastRenderedPageBreak/>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p w14:paraId="57FB8C95" w14:textId="0BE7BF0D" w:rsidR="00262957" w:rsidRPr="006E592D" w:rsidDel="00F65A63" w:rsidRDefault="00262957" w:rsidP="00262957">
      <w:pPr>
        <w:spacing w:before="240"/>
        <w:rPr>
          <w:del w:id="12" w:author="Caitlin Jeffrey" w:date="2023-12-14T17:34:00Z"/>
          <w:rFonts w:ascii="Times New Roman" w:hAnsi="Times New Roman" w:cs="Times New Roman"/>
          <w:b/>
          <w:bCs/>
          <w:sz w:val="24"/>
          <w:szCs w:val="24"/>
        </w:rPr>
      </w:pPr>
    </w:p>
    <w:p w14:paraId="368FE9FF" w14:textId="77777777" w:rsidR="00EF4F15" w:rsidDel="00E45342" w:rsidRDefault="00EF4F15" w:rsidP="00F65A63">
      <w:pPr>
        <w:spacing w:before="240"/>
        <w:rPr>
          <w:del w:id="13" w:author="Caitlin Jeffrey" w:date="2023-11-06T18:23:00Z"/>
          <w:rFonts w:ascii="Times New Roman" w:hAnsi="Times New Roman" w:cs="Times New Roman"/>
          <w:sz w:val="24"/>
          <w:szCs w:val="24"/>
        </w:rPr>
        <w:pPrChange w:id="14" w:author="Caitlin Jeffrey" w:date="2023-12-14T17:34:00Z">
          <w:pPr>
            <w:spacing w:line="480" w:lineRule="auto"/>
          </w:pPr>
        </w:pPrChange>
      </w:pPr>
    </w:p>
    <w:bookmarkEnd w:id="7"/>
    <w:p w14:paraId="3D6FCE0A" w14:textId="41339094" w:rsidR="006D7503" w:rsidDel="00275259" w:rsidRDefault="006D7503" w:rsidP="00EF0AED">
      <w:pPr>
        <w:spacing w:line="480" w:lineRule="auto"/>
        <w:rPr>
          <w:del w:id="15" w:author="Caitlin Jeffrey" w:date="2023-11-06T18:23:00Z"/>
          <w:rFonts w:ascii="Times New Roman" w:hAnsi="Times New Roman" w:cs="Times New Roman"/>
          <w:sz w:val="24"/>
          <w:szCs w:val="24"/>
        </w:rPr>
      </w:pPr>
    </w:p>
    <w:p w14:paraId="30041D67" w14:textId="77777777" w:rsidR="00275259" w:rsidRDefault="00275259" w:rsidP="00EF0AED">
      <w:pPr>
        <w:spacing w:line="480" w:lineRule="auto"/>
        <w:rPr>
          <w:ins w:id="16" w:author="Caitlin Jeffrey" w:date="2023-12-14T17:39:00Z"/>
          <w:rFonts w:ascii="Times New Roman" w:hAnsi="Times New Roman" w:cs="Times New Roman"/>
          <w:sz w:val="24"/>
          <w:szCs w:val="24"/>
        </w:rPr>
      </w:pPr>
    </w:p>
    <w:p w14:paraId="63680806" w14:textId="77777777" w:rsidR="00275259" w:rsidRDefault="00275259" w:rsidP="00EF0AED">
      <w:pPr>
        <w:spacing w:line="480" w:lineRule="auto"/>
        <w:rPr>
          <w:ins w:id="17" w:author="Caitlin Jeffrey" w:date="2023-12-14T17:39:00Z"/>
          <w:rFonts w:ascii="Times New Roman" w:hAnsi="Times New Roman" w:cs="Times New Roman"/>
          <w:sz w:val="24"/>
          <w:szCs w:val="24"/>
        </w:rPr>
      </w:pPr>
    </w:p>
    <w:p w14:paraId="750D82CC" w14:textId="77777777" w:rsidR="00AC5334" w:rsidRDefault="00AC5334" w:rsidP="00EF0AED">
      <w:pPr>
        <w:spacing w:line="480" w:lineRule="auto"/>
        <w:rPr>
          <w:ins w:id="18" w:author="Caitlin Jeffrey" w:date="2023-12-14T17:41:00Z"/>
          <w:rFonts w:ascii="Times New Roman" w:hAnsi="Times New Roman" w:cs="Times New Roman"/>
          <w:b/>
          <w:bCs/>
          <w:sz w:val="24"/>
          <w:szCs w:val="24"/>
        </w:rPr>
      </w:pPr>
    </w:p>
    <w:p w14:paraId="0C862442" w14:textId="77777777" w:rsidR="00AC5334" w:rsidRDefault="00AC5334" w:rsidP="00EF0AED">
      <w:pPr>
        <w:spacing w:line="480" w:lineRule="auto"/>
        <w:rPr>
          <w:ins w:id="19" w:author="Caitlin Jeffrey" w:date="2023-12-14T17:41:00Z"/>
          <w:rFonts w:ascii="Times New Roman" w:hAnsi="Times New Roman" w:cs="Times New Roman"/>
          <w:b/>
          <w:bCs/>
          <w:sz w:val="24"/>
          <w:szCs w:val="24"/>
        </w:rPr>
      </w:pPr>
    </w:p>
    <w:p w14:paraId="062FBD2E" w14:textId="77777777" w:rsidR="00AC5334" w:rsidRDefault="00AC5334" w:rsidP="00EF0AED">
      <w:pPr>
        <w:spacing w:line="480" w:lineRule="auto"/>
        <w:rPr>
          <w:ins w:id="20" w:author="Caitlin Jeffrey" w:date="2023-12-14T17:41:00Z"/>
          <w:rFonts w:ascii="Times New Roman" w:hAnsi="Times New Roman" w:cs="Times New Roman"/>
          <w:b/>
          <w:bCs/>
          <w:sz w:val="24"/>
          <w:szCs w:val="24"/>
        </w:rPr>
      </w:pPr>
    </w:p>
    <w:p w14:paraId="0ECD20BA" w14:textId="650EDC8B"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lastRenderedPageBreak/>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del w:id="21" w:author="Caitlin Jeffrey" w:date="2023-12-06T09:57:00Z">
              <w:r w:rsidRPr="00471AE7" w:rsidDel="00EB69F3">
                <w:rPr>
                  <w:rFonts w:ascii="Times New Roman" w:eastAsia="Times New Roman" w:hAnsi="Times New Roman" w:cs="Times New Roman"/>
                  <w:color w:val="000000"/>
                </w:rPr>
                <w:delText>.</w:delText>
              </w:r>
            </w:del>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w:t>
            </w:r>
            <w:proofErr w:type="gramStart"/>
            <w:r w:rsidR="00C33859">
              <w:rPr>
                <w:rFonts w:ascii="Times New Roman" w:eastAsia="Times New Roman" w:hAnsi="Times New Roman" w:cs="Times New Roman"/>
                <w:color w:val="000000"/>
              </w:rPr>
              <w:t>deeply-bedded</w:t>
            </w:r>
            <w:proofErr w:type="gramEnd"/>
            <w:r w:rsidR="00C33859">
              <w:rPr>
                <w:rFonts w:ascii="Times New Roman" w:eastAsia="Times New Roman" w:hAnsi="Times New Roman" w:cs="Times New Roman"/>
                <w:color w:val="000000"/>
              </w:rPr>
              <w:t xml:space="preserve">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w:t>
            </w:r>
            <w:proofErr w:type="gramEnd"/>
            <w:r w:rsidRPr="00471AE7">
              <w:rPr>
                <w:rFonts w:ascii="Times New Roman" w:eastAsia="Times New Roman" w:hAnsi="Times New Roman" w:cs="Times New Roman"/>
                <w:color w:val="000000"/>
              </w:rPr>
              <w:t xml:space="preserve">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Always;</w:t>
            </w:r>
            <w:proofErr w:type="gramEnd"/>
            <w:r w:rsidRPr="00471AE7">
              <w:rPr>
                <w:rFonts w:ascii="Times New Roman" w:eastAsia="Times New Roman" w:hAnsi="Times New Roman" w:cs="Times New Roman"/>
                <w:color w:val="000000"/>
              </w:rPr>
              <w:t xml:space="preserve">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w:t>
            </w:r>
            <w:proofErr w:type="gramEnd"/>
            <w:r w:rsidR="003F729C" w:rsidRPr="00471AE7">
              <w:rPr>
                <w:rFonts w:ascii="Times New Roman" w:eastAsia="Times New Roman" w:hAnsi="Times New Roman" w:cs="Times New Roman"/>
                <w:color w:val="000000"/>
              </w:rPr>
              <w:t xml:space="preserve">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lastRenderedPageBreak/>
              <w:t>1</w:t>
            </w:r>
            <w:r w:rsidRPr="00931217">
              <w:rPr>
                <w:rFonts w:ascii="Times New Roman" w:eastAsia="Times New Roman" w:hAnsi="Times New Roman" w:cs="Times New Roman"/>
                <w:color w:val="000000"/>
              </w:rPr>
              <w:t xml:space="preserve"> If freestall or tiestall, producer asked if used </w:t>
            </w:r>
            <w:proofErr w:type="gramStart"/>
            <w:r w:rsidRPr="00931217">
              <w:rPr>
                <w:rFonts w:ascii="Times New Roman" w:eastAsia="Times New Roman" w:hAnsi="Times New Roman" w:cs="Times New Roman"/>
                <w:color w:val="000000"/>
              </w:rPr>
              <w:t>deeply-bedded</w:t>
            </w:r>
            <w:proofErr w:type="gramEnd"/>
            <w:r w:rsidRPr="00931217">
              <w:rPr>
                <w:rFonts w:ascii="Times New Roman" w:eastAsia="Times New Roman" w:hAnsi="Times New Roman" w:cs="Times New Roman"/>
                <w:color w:val="000000"/>
              </w:rPr>
              <w:t xml:space="preserve">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3C2B4E44" w14:textId="77777777" w:rsidR="00FD36D1" w:rsidDel="00C33859" w:rsidRDefault="00FD36D1" w:rsidP="00EF0AED">
      <w:pPr>
        <w:spacing w:line="480" w:lineRule="auto"/>
        <w:rPr>
          <w:del w:id="22"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23"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24"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25"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26"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27" w:author="Caitlin Jeffrey" w:date="2023-11-06T18:10:00Z"/>
          <w:rFonts w:ascii="Times New Roman" w:hAnsi="Times New Roman" w:cs="Times New Roman"/>
          <w:b/>
          <w:bCs/>
          <w:sz w:val="24"/>
          <w:szCs w:val="24"/>
        </w:rPr>
      </w:pPr>
    </w:p>
    <w:p w14:paraId="380B44D6" w14:textId="77777777" w:rsidR="003F729C" w:rsidDel="00321723" w:rsidRDefault="003F729C" w:rsidP="00EF0AED">
      <w:pPr>
        <w:spacing w:line="480" w:lineRule="auto"/>
        <w:rPr>
          <w:del w:id="28" w:author="Caitlin Jeffrey" w:date="2023-11-06T18:10:00Z"/>
          <w:rFonts w:ascii="Times New Roman" w:hAnsi="Times New Roman" w:cs="Times New Roman"/>
          <w:b/>
          <w:bCs/>
          <w:sz w:val="24"/>
          <w:szCs w:val="24"/>
        </w:rPr>
      </w:pPr>
    </w:p>
    <w:p w14:paraId="655A37F2" w14:textId="77777777" w:rsidR="00EE7129" w:rsidRDefault="00EE7129" w:rsidP="00EF0AED">
      <w:pPr>
        <w:spacing w:line="480" w:lineRule="auto"/>
        <w:rPr>
          <w:ins w:id="29" w:author="Caitlin Jeffrey" w:date="2023-12-14T17:41:00Z"/>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6FB6E061"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t>
            </w:r>
            <w:proofErr w:type="gramStart"/>
            <w:r w:rsidR="007A2D3E" w:rsidRPr="006D1EB2">
              <w:rPr>
                <w:rFonts w:ascii="Times New Roman" w:eastAsia="Times New Roman" w:hAnsi="Times New Roman" w:cs="Times New Roman"/>
                <w:color w:val="000000"/>
              </w:rPr>
              <w:t>Wallis</w:t>
            </w:r>
            <w:proofErr w:type="gramEnd"/>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del w:id="30" w:author="Caitlin Jeffrey" w:date="2023-12-06T09:57:00Z">
              <w:r w:rsidR="0003607E" w:rsidDel="00EB69F3">
                <w:rPr>
                  <w:rFonts w:ascii="Times New Roman" w:eastAsia="Times New Roman" w:hAnsi="Times New Roman" w:cs="Times New Roman"/>
                  <w:color w:val="000000"/>
                </w:rPr>
                <w:delText>.</w:delText>
              </w:r>
            </w:del>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3C57D5D"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del w:id="31" w:author="Caitlin Jeffrey" w:date="2023-12-06T09:57:00Z">
              <w:r w:rsidRPr="00086443" w:rsidDel="00EB69F3">
                <w:rPr>
                  <w:rFonts w:ascii="Times New Roman" w:eastAsia="Times New Roman" w:hAnsi="Times New Roman" w:cs="Times New Roman"/>
                </w:rPr>
                <w:delText>.</w:delText>
              </w:r>
            </w:del>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507214B" w14:textId="77777777" w:rsidR="00EE3CF3" w:rsidDel="00707550" w:rsidRDefault="00EE3CF3">
      <w:pPr>
        <w:rPr>
          <w:del w:id="32" w:author="Caitlin Jeffrey" w:date="2023-12-06T10:00:00Z"/>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Del="00692D68" w:rsidRDefault="00EE3CF3">
      <w:pPr>
        <w:rPr>
          <w:del w:id="33" w:author="Caitlin Jeffrey" w:date="2023-12-06T10:00:00Z"/>
          <w:rFonts w:ascii="Times New Roman" w:hAnsi="Times New Roman" w:cs="Times New Roman"/>
          <w:b/>
          <w:bCs/>
          <w:sz w:val="24"/>
          <w:szCs w:val="24"/>
        </w:rPr>
      </w:pPr>
    </w:p>
    <w:p w14:paraId="3DB836CA" w14:textId="77777777" w:rsidR="00A81C37" w:rsidDel="00692D68" w:rsidRDefault="00A81C37">
      <w:pPr>
        <w:rPr>
          <w:del w:id="34" w:author="Caitlin Jeffrey" w:date="2023-12-06T10:00:00Z"/>
          <w:rFonts w:ascii="Times New Roman" w:hAnsi="Times New Roman" w:cs="Times New Roman"/>
          <w:b/>
          <w:bCs/>
          <w:sz w:val="24"/>
          <w:szCs w:val="24"/>
        </w:rPr>
      </w:pPr>
    </w:p>
    <w:p w14:paraId="43A9C4DF" w14:textId="77777777" w:rsidR="00834C1D" w:rsidRDefault="00834C1D">
      <w:pPr>
        <w:rPr>
          <w:ins w:id="35" w:author="Caitlin Jeffrey" w:date="2023-11-09T13:57:00Z"/>
          <w:rFonts w:ascii="Times New Roman" w:hAnsi="Times New Roman" w:cs="Times New Roman"/>
          <w:b/>
          <w:bCs/>
          <w:sz w:val="24"/>
          <w:szCs w:val="24"/>
        </w:rPr>
        <w:sectPr w:rsidR="00834C1D" w:rsidSect="002457E7">
          <w:footerReference w:type="default" r:id="rId9"/>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del w:id="36" w:author="Caitlin Jeffrey" w:date="2023-12-06T09:57:00Z">
              <w:r w:rsidDel="00EB69F3">
                <w:rPr>
                  <w:rFonts w:ascii="Times New Roman" w:eastAsia="Times New Roman" w:hAnsi="Times New Roman" w:cs="Times New Roman"/>
                  <w:color w:val="000000"/>
                </w:rPr>
                <w:delText>.</w:delText>
              </w:r>
            </w:del>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37" w:author="Caitlin Jeffrey" w:date="2023-11-09T11:47:00Z"/>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del w:id="38" w:author="Caitlin Jeffrey" w:date="2023-12-06T09:58:00Z">
              <w:r w:rsidDel="00EB69F3">
                <w:rPr>
                  <w:rFonts w:ascii="Times New Roman" w:eastAsia="Times New Roman" w:hAnsi="Times New Roman" w:cs="Times New Roman"/>
                  <w:color w:val="000000"/>
                </w:rPr>
                <w:delText>.</w:delText>
              </w:r>
            </w:del>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75560755" w14:textId="2431BBBA"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6EED" w14:textId="77777777" w:rsidR="004936F3" w:rsidRDefault="004936F3">
      <w:pPr>
        <w:spacing w:after="0" w:line="240" w:lineRule="auto"/>
      </w:pPr>
      <w:r>
        <w:separator/>
      </w:r>
    </w:p>
  </w:endnote>
  <w:endnote w:type="continuationSeparator" w:id="0">
    <w:p w14:paraId="22A5831D" w14:textId="77777777" w:rsidR="004936F3" w:rsidRDefault="004936F3">
      <w:pPr>
        <w:spacing w:after="0" w:line="240" w:lineRule="auto"/>
      </w:pPr>
      <w:r>
        <w:continuationSeparator/>
      </w:r>
    </w:p>
  </w:endnote>
  <w:endnote w:type="continuationNotice" w:id="1">
    <w:p w14:paraId="1F68C572" w14:textId="77777777" w:rsidR="004936F3" w:rsidRDefault="004936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7223" w14:textId="77777777" w:rsidR="004936F3" w:rsidRDefault="004936F3">
      <w:pPr>
        <w:spacing w:after="0" w:line="240" w:lineRule="auto"/>
      </w:pPr>
      <w:r>
        <w:separator/>
      </w:r>
    </w:p>
  </w:footnote>
  <w:footnote w:type="continuationSeparator" w:id="0">
    <w:p w14:paraId="3227F80B" w14:textId="77777777" w:rsidR="004936F3" w:rsidRDefault="004936F3">
      <w:pPr>
        <w:spacing w:after="0" w:line="240" w:lineRule="auto"/>
      </w:pPr>
      <w:r>
        <w:continuationSeparator/>
      </w:r>
    </w:p>
  </w:footnote>
  <w:footnote w:type="continuationNotice" w:id="1">
    <w:p w14:paraId="018E20E0" w14:textId="77777777" w:rsidR="004936F3" w:rsidRDefault="004936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27&lt;/item&gt;&lt;item&gt;561&lt;/item&gt;&lt;item&gt;562&lt;/item&gt;&lt;item&gt;563&lt;/item&gt;&lt;item&gt;564&lt;/item&gt;&lt;item&gt;570&lt;/item&gt;&lt;item&gt;571&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8&lt;/item&gt;&lt;item&gt;609&lt;/item&gt;&lt;item&gt;610&lt;/item&gt;&lt;item&gt;611&lt;/item&gt;&lt;item&gt;612&lt;/item&gt;&lt;item&gt;613&lt;/item&gt;&lt;item&gt;614&lt;/item&gt;&lt;item&gt;616&lt;/item&gt;&lt;item&gt;618&lt;/item&gt;&lt;item&gt;620&lt;/item&gt;&lt;item&gt;621&lt;/item&gt;&lt;item&gt;622&lt;/item&gt;&lt;item&gt;623&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3&lt;/item&gt;&lt;item&gt;644&lt;/item&gt;&lt;item&gt;645&lt;/item&gt;&lt;item&gt;646&lt;/item&gt;&lt;item&gt;647&lt;/item&gt;&lt;item&gt;648&lt;/item&gt;&lt;item&gt;649&lt;/item&gt;&lt;item&gt;650&lt;/item&gt;&lt;item&gt;651&lt;/item&gt;&lt;item&gt;654&lt;/item&gt;&lt;item&gt;655&lt;/item&gt;&lt;item&gt;656&lt;/item&gt;&lt;/record-ids&gt;&lt;/item&gt;&lt;/Libraries&gt;"/>
  </w:docVars>
  <w:rsids>
    <w:rsidRoot w:val="00B91228"/>
    <w:rsid w:val="00000440"/>
    <w:rsid w:val="0000064B"/>
    <w:rsid w:val="000007CD"/>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5A77"/>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E5E"/>
    <w:rsid w:val="000A501A"/>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F84"/>
    <w:rsid w:val="000E309C"/>
    <w:rsid w:val="000E33AF"/>
    <w:rsid w:val="000E362D"/>
    <w:rsid w:val="000E3AC4"/>
    <w:rsid w:val="000E3D53"/>
    <w:rsid w:val="000E4AEA"/>
    <w:rsid w:val="000E70C8"/>
    <w:rsid w:val="000E715F"/>
    <w:rsid w:val="000E72BB"/>
    <w:rsid w:val="000E7B9A"/>
    <w:rsid w:val="000F01BF"/>
    <w:rsid w:val="000F1126"/>
    <w:rsid w:val="000F1225"/>
    <w:rsid w:val="000F1B83"/>
    <w:rsid w:val="000F1C15"/>
    <w:rsid w:val="000F1F78"/>
    <w:rsid w:val="000F26D0"/>
    <w:rsid w:val="000F3AB5"/>
    <w:rsid w:val="000F3D18"/>
    <w:rsid w:val="000F4F05"/>
    <w:rsid w:val="000F4FA6"/>
    <w:rsid w:val="000F52EF"/>
    <w:rsid w:val="000F597F"/>
    <w:rsid w:val="000F63D9"/>
    <w:rsid w:val="000F6DBD"/>
    <w:rsid w:val="0010085C"/>
    <w:rsid w:val="00100B2B"/>
    <w:rsid w:val="00101988"/>
    <w:rsid w:val="00101B6B"/>
    <w:rsid w:val="00101BF3"/>
    <w:rsid w:val="00102256"/>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8C"/>
    <w:rsid w:val="00112A3D"/>
    <w:rsid w:val="00113F27"/>
    <w:rsid w:val="0011401F"/>
    <w:rsid w:val="001140FA"/>
    <w:rsid w:val="00115309"/>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11F"/>
    <w:rsid w:val="00132D44"/>
    <w:rsid w:val="00132EFF"/>
    <w:rsid w:val="0013344E"/>
    <w:rsid w:val="00133E58"/>
    <w:rsid w:val="0013451F"/>
    <w:rsid w:val="001345A9"/>
    <w:rsid w:val="00134A1E"/>
    <w:rsid w:val="00135369"/>
    <w:rsid w:val="001360ED"/>
    <w:rsid w:val="00136449"/>
    <w:rsid w:val="0013684F"/>
    <w:rsid w:val="0013699F"/>
    <w:rsid w:val="00137584"/>
    <w:rsid w:val="001376AD"/>
    <w:rsid w:val="00137765"/>
    <w:rsid w:val="00137CEA"/>
    <w:rsid w:val="00140131"/>
    <w:rsid w:val="00140669"/>
    <w:rsid w:val="0014099C"/>
    <w:rsid w:val="00140D19"/>
    <w:rsid w:val="00142515"/>
    <w:rsid w:val="00142ED8"/>
    <w:rsid w:val="00143304"/>
    <w:rsid w:val="0014349E"/>
    <w:rsid w:val="0014366B"/>
    <w:rsid w:val="001437C7"/>
    <w:rsid w:val="0014452C"/>
    <w:rsid w:val="0014533F"/>
    <w:rsid w:val="00145544"/>
    <w:rsid w:val="00145EE9"/>
    <w:rsid w:val="00146229"/>
    <w:rsid w:val="00146C13"/>
    <w:rsid w:val="00147BB0"/>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77CD0"/>
    <w:rsid w:val="001803F0"/>
    <w:rsid w:val="001805A5"/>
    <w:rsid w:val="00180877"/>
    <w:rsid w:val="0018138D"/>
    <w:rsid w:val="00181659"/>
    <w:rsid w:val="001824C6"/>
    <w:rsid w:val="001836F4"/>
    <w:rsid w:val="00183A19"/>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21B"/>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49F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6491"/>
    <w:rsid w:val="00207E89"/>
    <w:rsid w:val="00207F03"/>
    <w:rsid w:val="00210888"/>
    <w:rsid w:val="00210F39"/>
    <w:rsid w:val="00211057"/>
    <w:rsid w:val="0021139B"/>
    <w:rsid w:val="00211561"/>
    <w:rsid w:val="00211B48"/>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0CB6"/>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7C2"/>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2BA"/>
    <w:rsid w:val="00240C61"/>
    <w:rsid w:val="00241BD0"/>
    <w:rsid w:val="002422C7"/>
    <w:rsid w:val="002424DA"/>
    <w:rsid w:val="002426C5"/>
    <w:rsid w:val="0024316E"/>
    <w:rsid w:val="002431E5"/>
    <w:rsid w:val="00243689"/>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E7A"/>
    <w:rsid w:val="00255F9B"/>
    <w:rsid w:val="00257E68"/>
    <w:rsid w:val="002600E5"/>
    <w:rsid w:val="00260760"/>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60B4"/>
    <w:rsid w:val="00276D6E"/>
    <w:rsid w:val="00277118"/>
    <w:rsid w:val="002773F9"/>
    <w:rsid w:val="002776CC"/>
    <w:rsid w:val="0027790F"/>
    <w:rsid w:val="00277D4B"/>
    <w:rsid w:val="00280554"/>
    <w:rsid w:val="0028139A"/>
    <w:rsid w:val="002824DB"/>
    <w:rsid w:val="002827C8"/>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744"/>
    <w:rsid w:val="00295826"/>
    <w:rsid w:val="002961A9"/>
    <w:rsid w:val="00296495"/>
    <w:rsid w:val="00296614"/>
    <w:rsid w:val="00296D91"/>
    <w:rsid w:val="00297203"/>
    <w:rsid w:val="00297CCB"/>
    <w:rsid w:val="002A0093"/>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26BA"/>
    <w:rsid w:val="002E3817"/>
    <w:rsid w:val="002E3CD9"/>
    <w:rsid w:val="002E3E7A"/>
    <w:rsid w:val="002E43E3"/>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8AA"/>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3690"/>
    <w:rsid w:val="00313C6E"/>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F47"/>
    <w:rsid w:val="003450AC"/>
    <w:rsid w:val="003454BB"/>
    <w:rsid w:val="00345A6F"/>
    <w:rsid w:val="003464DF"/>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C00FD"/>
    <w:rsid w:val="003C029F"/>
    <w:rsid w:val="003C0668"/>
    <w:rsid w:val="003C0693"/>
    <w:rsid w:val="003C0B04"/>
    <w:rsid w:val="003C1185"/>
    <w:rsid w:val="003C1765"/>
    <w:rsid w:val="003C1B5C"/>
    <w:rsid w:val="003C1CA2"/>
    <w:rsid w:val="003C1E0B"/>
    <w:rsid w:val="003C261F"/>
    <w:rsid w:val="003C2D6F"/>
    <w:rsid w:val="003C33A3"/>
    <w:rsid w:val="003C4155"/>
    <w:rsid w:val="003C4865"/>
    <w:rsid w:val="003C4BC4"/>
    <w:rsid w:val="003C5C34"/>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77AC0"/>
    <w:rsid w:val="00480DE5"/>
    <w:rsid w:val="00480F5B"/>
    <w:rsid w:val="00481415"/>
    <w:rsid w:val="00482477"/>
    <w:rsid w:val="004826DD"/>
    <w:rsid w:val="0048328B"/>
    <w:rsid w:val="004832D9"/>
    <w:rsid w:val="0048359F"/>
    <w:rsid w:val="00483BF2"/>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6F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256"/>
    <w:rsid w:val="004B338E"/>
    <w:rsid w:val="004B3949"/>
    <w:rsid w:val="004B3E55"/>
    <w:rsid w:val="004B4A21"/>
    <w:rsid w:val="004B4AC1"/>
    <w:rsid w:val="004B4DC0"/>
    <w:rsid w:val="004B546F"/>
    <w:rsid w:val="004B5EC0"/>
    <w:rsid w:val="004B61DA"/>
    <w:rsid w:val="004B69E0"/>
    <w:rsid w:val="004B7455"/>
    <w:rsid w:val="004B77F4"/>
    <w:rsid w:val="004B78F5"/>
    <w:rsid w:val="004B7E67"/>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A53"/>
    <w:rsid w:val="004F2A8A"/>
    <w:rsid w:val="004F2E8C"/>
    <w:rsid w:val="004F3302"/>
    <w:rsid w:val="004F40E1"/>
    <w:rsid w:val="004F568B"/>
    <w:rsid w:val="004F63C1"/>
    <w:rsid w:val="004F6870"/>
    <w:rsid w:val="004F71C6"/>
    <w:rsid w:val="004F7267"/>
    <w:rsid w:val="004F7384"/>
    <w:rsid w:val="004F7A9E"/>
    <w:rsid w:val="00500124"/>
    <w:rsid w:val="005002D5"/>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D67"/>
    <w:rsid w:val="005223BD"/>
    <w:rsid w:val="005227D8"/>
    <w:rsid w:val="00523264"/>
    <w:rsid w:val="00523F25"/>
    <w:rsid w:val="005240E2"/>
    <w:rsid w:val="00525F1C"/>
    <w:rsid w:val="00526A04"/>
    <w:rsid w:val="00526EF5"/>
    <w:rsid w:val="00527454"/>
    <w:rsid w:val="005278A5"/>
    <w:rsid w:val="00527ABA"/>
    <w:rsid w:val="005301C8"/>
    <w:rsid w:val="00530A95"/>
    <w:rsid w:val="00530B06"/>
    <w:rsid w:val="00530E3F"/>
    <w:rsid w:val="00531016"/>
    <w:rsid w:val="0053123E"/>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321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217"/>
    <w:rsid w:val="005613FF"/>
    <w:rsid w:val="005616C5"/>
    <w:rsid w:val="005618BD"/>
    <w:rsid w:val="00561B94"/>
    <w:rsid w:val="0056310D"/>
    <w:rsid w:val="0056318E"/>
    <w:rsid w:val="0056389C"/>
    <w:rsid w:val="00564837"/>
    <w:rsid w:val="00564C3E"/>
    <w:rsid w:val="00564D05"/>
    <w:rsid w:val="005655AE"/>
    <w:rsid w:val="005656AF"/>
    <w:rsid w:val="00566564"/>
    <w:rsid w:val="005672AE"/>
    <w:rsid w:val="005701E8"/>
    <w:rsid w:val="00570223"/>
    <w:rsid w:val="00570740"/>
    <w:rsid w:val="0057082C"/>
    <w:rsid w:val="00570EDB"/>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230F"/>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729"/>
    <w:rsid w:val="005A6EB0"/>
    <w:rsid w:val="005A71F4"/>
    <w:rsid w:val="005A764A"/>
    <w:rsid w:val="005A7B94"/>
    <w:rsid w:val="005B017D"/>
    <w:rsid w:val="005B06F9"/>
    <w:rsid w:val="005B108A"/>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4EE"/>
    <w:rsid w:val="005C3E1E"/>
    <w:rsid w:val="005C490E"/>
    <w:rsid w:val="005C4E02"/>
    <w:rsid w:val="005C5207"/>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24F"/>
    <w:rsid w:val="005D2E49"/>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422E"/>
    <w:rsid w:val="006151F1"/>
    <w:rsid w:val="0061562A"/>
    <w:rsid w:val="0061580E"/>
    <w:rsid w:val="00615AAD"/>
    <w:rsid w:val="00615B91"/>
    <w:rsid w:val="00615F5A"/>
    <w:rsid w:val="00615FB1"/>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22C"/>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4E45"/>
    <w:rsid w:val="006450EC"/>
    <w:rsid w:val="0064575E"/>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D68"/>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5CA"/>
    <w:rsid w:val="006C0C9C"/>
    <w:rsid w:val="006C10EB"/>
    <w:rsid w:val="006C2278"/>
    <w:rsid w:val="006C22BA"/>
    <w:rsid w:val="006C24A7"/>
    <w:rsid w:val="006C27BB"/>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14D8"/>
    <w:rsid w:val="00701E91"/>
    <w:rsid w:val="0070281F"/>
    <w:rsid w:val="00702A1C"/>
    <w:rsid w:val="00702DF1"/>
    <w:rsid w:val="007031BB"/>
    <w:rsid w:val="007032EA"/>
    <w:rsid w:val="007035AA"/>
    <w:rsid w:val="00703CAC"/>
    <w:rsid w:val="00704162"/>
    <w:rsid w:val="007042E6"/>
    <w:rsid w:val="00705076"/>
    <w:rsid w:val="00705D59"/>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120"/>
    <w:rsid w:val="00735378"/>
    <w:rsid w:val="00735AD0"/>
    <w:rsid w:val="00735EF2"/>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6E"/>
    <w:rsid w:val="00745D42"/>
    <w:rsid w:val="00745FAF"/>
    <w:rsid w:val="0074641B"/>
    <w:rsid w:val="007464AF"/>
    <w:rsid w:val="0074657C"/>
    <w:rsid w:val="00746B83"/>
    <w:rsid w:val="00746C3A"/>
    <w:rsid w:val="0075028E"/>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257"/>
    <w:rsid w:val="00782D12"/>
    <w:rsid w:val="00782D51"/>
    <w:rsid w:val="00782E32"/>
    <w:rsid w:val="007836B6"/>
    <w:rsid w:val="007836CB"/>
    <w:rsid w:val="0078391C"/>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FB4"/>
    <w:rsid w:val="007A11F8"/>
    <w:rsid w:val="007A23CF"/>
    <w:rsid w:val="007A2AB8"/>
    <w:rsid w:val="007A2AF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63E8"/>
    <w:rsid w:val="007E66F7"/>
    <w:rsid w:val="007E784A"/>
    <w:rsid w:val="007E7AAA"/>
    <w:rsid w:val="007F05B9"/>
    <w:rsid w:val="007F095B"/>
    <w:rsid w:val="007F0B59"/>
    <w:rsid w:val="007F1709"/>
    <w:rsid w:val="007F37AC"/>
    <w:rsid w:val="007F3ED3"/>
    <w:rsid w:val="007F3F64"/>
    <w:rsid w:val="007F492E"/>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4D87"/>
    <w:rsid w:val="008557B2"/>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71B2"/>
    <w:rsid w:val="00867220"/>
    <w:rsid w:val="00870522"/>
    <w:rsid w:val="008716CA"/>
    <w:rsid w:val="00871B8C"/>
    <w:rsid w:val="0087215E"/>
    <w:rsid w:val="0087218E"/>
    <w:rsid w:val="00872493"/>
    <w:rsid w:val="008726DC"/>
    <w:rsid w:val="008737A7"/>
    <w:rsid w:val="00873859"/>
    <w:rsid w:val="00873C80"/>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4EC"/>
    <w:rsid w:val="008905A2"/>
    <w:rsid w:val="008907DD"/>
    <w:rsid w:val="00890A70"/>
    <w:rsid w:val="00890FF1"/>
    <w:rsid w:val="00891BA9"/>
    <w:rsid w:val="00891F31"/>
    <w:rsid w:val="0089283C"/>
    <w:rsid w:val="0089289E"/>
    <w:rsid w:val="0089310C"/>
    <w:rsid w:val="0089445B"/>
    <w:rsid w:val="00895B31"/>
    <w:rsid w:val="00895B63"/>
    <w:rsid w:val="00895C61"/>
    <w:rsid w:val="0089626C"/>
    <w:rsid w:val="00896F2C"/>
    <w:rsid w:val="008A0F92"/>
    <w:rsid w:val="008A2FC8"/>
    <w:rsid w:val="008A3C9B"/>
    <w:rsid w:val="008A505B"/>
    <w:rsid w:val="008A528E"/>
    <w:rsid w:val="008A52C0"/>
    <w:rsid w:val="008A5E20"/>
    <w:rsid w:val="008A62FC"/>
    <w:rsid w:val="008A64E8"/>
    <w:rsid w:val="008A755B"/>
    <w:rsid w:val="008A77DB"/>
    <w:rsid w:val="008A7A36"/>
    <w:rsid w:val="008A7D40"/>
    <w:rsid w:val="008B05BA"/>
    <w:rsid w:val="008B0BEF"/>
    <w:rsid w:val="008B145E"/>
    <w:rsid w:val="008B2085"/>
    <w:rsid w:val="008B2384"/>
    <w:rsid w:val="008B2DFF"/>
    <w:rsid w:val="008B302E"/>
    <w:rsid w:val="008B3614"/>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E033E"/>
    <w:rsid w:val="008E0E61"/>
    <w:rsid w:val="008E10BB"/>
    <w:rsid w:val="008E1263"/>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E7E6C"/>
    <w:rsid w:val="008F038F"/>
    <w:rsid w:val="008F07CA"/>
    <w:rsid w:val="008F0ECD"/>
    <w:rsid w:val="008F0FE0"/>
    <w:rsid w:val="008F1371"/>
    <w:rsid w:val="008F31C9"/>
    <w:rsid w:val="008F375A"/>
    <w:rsid w:val="008F3A2D"/>
    <w:rsid w:val="008F4ADE"/>
    <w:rsid w:val="008F5181"/>
    <w:rsid w:val="008F5E91"/>
    <w:rsid w:val="008F5EDF"/>
    <w:rsid w:val="008F60C0"/>
    <w:rsid w:val="008F6311"/>
    <w:rsid w:val="008F6640"/>
    <w:rsid w:val="008F6DE1"/>
    <w:rsid w:val="008F7431"/>
    <w:rsid w:val="0090022E"/>
    <w:rsid w:val="009003FF"/>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B64"/>
    <w:rsid w:val="0091486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48"/>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26A"/>
    <w:rsid w:val="009865E4"/>
    <w:rsid w:val="00986BDD"/>
    <w:rsid w:val="0098713D"/>
    <w:rsid w:val="00987727"/>
    <w:rsid w:val="0099051D"/>
    <w:rsid w:val="009905FB"/>
    <w:rsid w:val="00990EC6"/>
    <w:rsid w:val="009910FE"/>
    <w:rsid w:val="00993936"/>
    <w:rsid w:val="00993C26"/>
    <w:rsid w:val="00993C75"/>
    <w:rsid w:val="00993F3D"/>
    <w:rsid w:val="00993FA3"/>
    <w:rsid w:val="00994081"/>
    <w:rsid w:val="00994B29"/>
    <w:rsid w:val="00995498"/>
    <w:rsid w:val="00995A2E"/>
    <w:rsid w:val="00995B3E"/>
    <w:rsid w:val="009961F1"/>
    <w:rsid w:val="00996770"/>
    <w:rsid w:val="009975EB"/>
    <w:rsid w:val="00997914"/>
    <w:rsid w:val="009A00C1"/>
    <w:rsid w:val="009A173F"/>
    <w:rsid w:val="009A17D1"/>
    <w:rsid w:val="009A1DDE"/>
    <w:rsid w:val="009A31ED"/>
    <w:rsid w:val="009A33D9"/>
    <w:rsid w:val="009A3449"/>
    <w:rsid w:val="009A3475"/>
    <w:rsid w:val="009A3553"/>
    <w:rsid w:val="009A38D7"/>
    <w:rsid w:val="009A3A42"/>
    <w:rsid w:val="009A46BF"/>
    <w:rsid w:val="009A4CA8"/>
    <w:rsid w:val="009A5613"/>
    <w:rsid w:val="009A64D7"/>
    <w:rsid w:val="009A6C5D"/>
    <w:rsid w:val="009A6C87"/>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8D7"/>
    <w:rsid w:val="009C7A86"/>
    <w:rsid w:val="009D050C"/>
    <w:rsid w:val="009D083E"/>
    <w:rsid w:val="009D0CE9"/>
    <w:rsid w:val="009D12CD"/>
    <w:rsid w:val="009D12EC"/>
    <w:rsid w:val="009D1407"/>
    <w:rsid w:val="009D1552"/>
    <w:rsid w:val="009D1ABD"/>
    <w:rsid w:val="009D21EA"/>
    <w:rsid w:val="009D2923"/>
    <w:rsid w:val="009D30B0"/>
    <w:rsid w:val="009D3C4B"/>
    <w:rsid w:val="009D555E"/>
    <w:rsid w:val="009D5995"/>
    <w:rsid w:val="009D7DE4"/>
    <w:rsid w:val="009E0446"/>
    <w:rsid w:val="009E05C5"/>
    <w:rsid w:val="009E1394"/>
    <w:rsid w:val="009E2BBD"/>
    <w:rsid w:val="009E3175"/>
    <w:rsid w:val="009E391A"/>
    <w:rsid w:val="009E3A50"/>
    <w:rsid w:val="009E3EC2"/>
    <w:rsid w:val="009E3F4C"/>
    <w:rsid w:val="009E44F2"/>
    <w:rsid w:val="009E4FFF"/>
    <w:rsid w:val="009E52CF"/>
    <w:rsid w:val="009E59CD"/>
    <w:rsid w:val="009E65D0"/>
    <w:rsid w:val="009E66B4"/>
    <w:rsid w:val="009E6C35"/>
    <w:rsid w:val="009E70B5"/>
    <w:rsid w:val="009E7739"/>
    <w:rsid w:val="009E7EF3"/>
    <w:rsid w:val="009F07A6"/>
    <w:rsid w:val="009F0BE9"/>
    <w:rsid w:val="009F12AB"/>
    <w:rsid w:val="009F12F0"/>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7105"/>
    <w:rsid w:val="00A774DA"/>
    <w:rsid w:val="00A777D0"/>
    <w:rsid w:val="00A80A97"/>
    <w:rsid w:val="00A81501"/>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510F"/>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D1691"/>
    <w:rsid w:val="00AD259F"/>
    <w:rsid w:val="00AD290A"/>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5AE0"/>
    <w:rsid w:val="00B06A9D"/>
    <w:rsid w:val="00B06C26"/>
    <w:rsid w:val="00B06CBC"/>
    <w:rsid w:val="00B07C0E"/>
    <w:rsid w:val="00B07D3A"/>
    <w:rsid w:val="00B10474"/>
    <w:rsid w:val="00B11C2F"/>
    <w:rsid w:val="00B11D5A"/>
    <w:rsid w:val="00B120C0"/>
    <w:rsid w:val="00B12162"/>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4321"/>
    <w:rsid w:val="00B243A0"/>
    <w:rsid w:val="00B245CC"/>
    <w:rsid w:val="00B24A92"/>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69B"/>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686"/>
    <w:rsid w:val="00B77B60"/>
    <w:rsid w:val="00B80D9B"/>
    <w:rsid w:val="00B80E18"/>
    <w:rsid w:val="00B80EB9"/>
    <w:rsid w:val="00B81594"/>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912"/>
    <w:rsid w:val="00BF11EA"/>
    <w:rsid w:val="00BF1712"/>
    <w:rsid w:val="00BF184A"/>
    <w:rsid w:val="00BF1C45"/>
    <w:rsid w:val="00BF21C6"/>
    <w:rsid w:val="00BF2790"/>
    <w:rsid w:val="00BF3E6B"/>
    <w:rsid w:val="00BF403E"/>
    <w:rsid w:val="00BF41D2"/>
    <w:rsid w:val="00BF5433"/>
    <w:rsid w:val="00BF5813"/>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7A0"/>
    <w:rsid w:val="00C1782E"/>
    <w:rsid w:val="00C208CD"/>
    <w:rsid w:val="00C20AAF"/>
    <w:rsid w:val="00C21CC8"/>
    <w:rsid w:val="00C226FF"/>
    <w:rsid w:val="00C22D5B"/>
    <w:rsid w:val="00C232E0"/>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251"/>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42E"/>
    <w:rsid w:val="00CB597E"/>
    <w:rsid w:val="00CB5ADC"/>
    <w:rsid w:val="00CB6BD8"/>
    <w:rsid w:val="00CB6F7A"/>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5041"/>
    <w:rsid w:val="00CD541D"/>
    <w:rsid w:val="00CD563A"/>
    <w:rsid w:val="00CD5F7C"/>
    <w:rsid w:val="00CD6260"/>
    <w:rsid w:val="00CD6413"/>
    <w:rsid w:val="00CD72D5"/>
    <w:rsid w:val="00CD77DC"/>
    <w:rsid w:val="00CD7AE0"/>
    <w:rsid w:val="00CD7CC4"/>
    <w:rsid w:val="00CD7D7E"/>
    <w:rsid w:val="00CE0138"/>
    <w:rsid w:val="00CE0E44"/>
    <w:rsid w:val="00CE120B"/>
    <w:rsid w:val="00CE1472"/>
    <w:rsid w:val="00CE154B"/>
    <w:rsid w:val="00CE19FA"/>
    <w:rsid w:val="00CE219F"/>
    <w:rsid w:val="00CE21FF"/>
    <w:rsid w:val="00CE3AC6"/>
    <w:rsid w:val="00CE3CB2"/>
    <w:rsid w:val="00CE4157"/>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0EEC"/>
    <w:rsid w:val="00D31217"/>
    <w:rsid w:val="00D31CCB"/>
    <w:rsid w:val="00D326E8"/>
    <w:rsid w:val="00D33BAE"/>
    <w:rsid w:val="00D34419"/>
    <w:rsid w:val="00D34B6A"/>
    <w:rsid w:val="00D3588C"/>
    <w:rsid w:val="00D3629E"/>
    <w:rsid w:val="00D364AB"/>
    <w:rsid w:val="00D36914"/>
    <w:rsid w:val="00D36C33"/>
    <w:rsid w:val="00D37A74"/>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683F"/>
    <w:rsid w:val="00DA6FDD"/>
    <w:rsid w:val="00DA729C"/>
    <w:rsid w:val="00DA7BA3"/>
    <w:rsid w:val="00DA7EFA"/>
    <w:rsid w:val="00DB01A2"/>
    <w:rsid w:val="00DB1381"/>
    <w:rsid w:val="00DB169E"/>
    <w:rsid w:val="00DB2194"/>
    <w:rsid w:val="00DB21AE"/>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EF8"/>
    <w:rsid w:val="00DD23FD"/>
    <w:rsid w:val="00DD27EC"/>
    <w:rsid w:val="00DD4130"/>
    <w:rsid w:val="00DD44DB"/>
    <w:rsid w:val="00DD4BE9"/>
    <w:rsid w:val="00DD5439"/>
    <w:rsid w:val="00DD610B"/>
    <w:rsid w:val="00DD6C8F"/>
    <w:rsid w:val="00DE079B"/>
    <w:rsid w:val="00DE28DB"/>
    <w:rsid w:val="00DE3BBB"/>
    <w:rsid w:val="00DE410C"/>
    <w:rsid w:val="00DE4380"/>
    <w:rsid w:val="00DE4813"/>
    <w:rsid w:val="00DE4E8F"/>
    <w:rsid w:val="00DE649E"/>
    <w:rsid w:val="00DE6985"/>
    <w:rsid w:val="00DE76A0"/>
    <w:rsid w:val="00DF0010"/>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17F"/>
    <w:rsid w:val="00E16CA5"/>
    <w:rsid w:val="00E1718F"/>
    <w:rsid w:val="00E175D8"/>
    <w:rsid w:val="00E17F71"/>
    <w:rsid w:val="00E205B9"/>
    <w:rsid w:val="00E20C3F"/>
    <w:rsid w:val="00E215BD"/>
    <w:rsid w:val="00E21A16"/>
    <w:rsid w:val="00E221D5"/>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51E"/>
    <w:rsid w:val="00E5261C"/>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B28"/>
    <w:rsid w:val="00E941C2"/>
    <w:rsid w:val="00E942FF"/>
    <w:rsid w:val="00E94302"/>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ACE"/>
    <w:rsid w:val="00EA3B96"/>
    <w:rsid w:val="00EA4164"/>
    <w:rsid w:val="00EA5781"/>
    <w:rsid w:val="00EA60BF"/>
    <w:rsid w:val="00EA6BD8"/>
    <w:rsid w:val="00EA70EB"/>
    <w:rsid w:val="00EA76FF"/>
    <w:rsid w:val="00EA7DD4"/>
    <w:rsid w:val="00EB003B"/>
    <w:rsid w:val="00EB030C"/>
    <w:rsid w:val="00EB057E"/>
    <w:rsid w:val="00EB13BD"/>
    <w:rsid w:val="00EB13EB"/>
    <w:rsid w:val="00EB1C2F"/>
    <w:rsid w:val="00EB1FCF"/>
    <w:rsid w:val="00EB2457"/>
    <w:rsid w:val="00EB2EF0"/>
    <w:rsid w:val="00EB324F"/>
    <w:rsid w:val="00EB346A"/>
    <w:rsid w:val="00EB38BF"/>
    <w:rsid w:val="00EB3D9B"/>
    <w:rsid w:val="00EB491A"/>
    <w:rsid w:val="00EB50AD"/>
    <w:rsid w:val="00EB5D74"/>
    <w:rsid w:val="00EB6151"/>
    <w:rsid w:val="00EB6192"/>
    <w:rsid w:val="00EB63D8"/>
    <w:rsid w:val="00EB69F3"/>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1396"/>
    <w:rsid w:val="00ED1679"/>
    <w:rsid w:val="00ED1DEB"/>
    <w:rsid w:val="00ED218D"/>
    <w:rsid w:val="00ED21AB"/>
    <w:rsid w:val="00ED2326"/>
    <w:rsid w:val="00ED241B"/>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903"/>
    <w:rsid w:val="00F16DD7"/>
    <w:rsid w:val="00F171F2"/>
    <w:rsid w:val="00F179D2"/>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2B9"/>
    <w:rsid w:val="00F266AA"/>
    <w:rsid w:val="00F27047"/>
    <w:rsid w:val="00F270D6"/>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8C"/>
    <w:rsid w:val="00F42DA4"/>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7AB"/>
    <w:rsid w:val="00F618DF"/>
    <w:rsid w:val="00F61CBE"/>
    <w:rsid w:val="00F6423B"/>
    <w:rsid w:val="00F64F9D"/>
    <w:rsid w:val="00F653D7"/>
    <w:rsid w:val="00F6590E"/>
    <w:rsid w:val="00F65A63"/>
    <w:rsid w:val="00F6616B"/>
    <w:rsid w:val="00F663AA"/>
    <w:rsid w:val="00F664C8"/>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D2"/>
    <w:rsid w:val="00F7512C"/>
    <w:rsid w:val="00F755C6"/>
    <w:rsid w:val="00F75FB8"/>
    <w:rsid w:val="00F76386"/>
    <w:rsid w:val="00F7652B"/>
    <w:rsid w:val="00F768BB"/>
    <w:rsid w:val="00F7699A"/>
    <w:rsid w:val="00F76BBD"/>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439"/>
    <w:rsid w:val="00F964BA"/>
    <w:rsid w:val="00F96BD9"/>
    <w:rsid w:val="00F96E6C"/>
    <w:rsid w:val="00F97D44"/>
    <w:rsid w:val="00FA13BE"/>
    <w:rsid w:val="00FA1A35"/>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57A"/>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1B8D"/>
    <w:rsid w:val="00FF2C2C"/>
    <w:rsid w:val="00FF2D96"/>
    <w:rsid w:val="00FF4781"/>
    <w:rsid w:val="00FF479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barlow@uvm.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48</Pages>
  <Words>14120</Words>
  <Characters>80484</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195</cp:revision>
  <dcterms:created xsi:type="dcterms:W3CDTF">2023-12-11T22:27:00Z</dcterms:created>
  <dcterms:modified xsi:type="dcterms:W3CDTF">2023-12-14T22:44:00Z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