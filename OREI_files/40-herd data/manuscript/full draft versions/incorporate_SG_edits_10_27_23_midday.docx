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504E4A6F" w:rsidR="00546D0C" w:rsidRPr="006E592D" w:rsidRDefault="00F837A0" w:rsidP="00B836B8">
      <w:pPr>
        <w:spacing w:line="480" w:lineRule="auto"/>
        <w:ind w:firstLine="720"/>
        <w:rPr>
          <w:rFonts w:ascii="Times New Roman" w:hAnsi="Times New Roman" w:cs="Times New Roman"/>
          <w:sz w:val="24"/>
          <w:szCs w:val="24"/>
        </w:rPr>
      </w:pPr>
      <w:ins w:id="1" w:author="Caitlin Jeffrey" w:date="2023-10-18T13:40:00Z">
        <w:r>
          <w:rPr>
            <w:rFonts w:ascii="Times New Roman" w:hAnsi="Times New Roman" w:cs="Times New Roman"/>
            <w:sz w:val="24"/>
            <w:szCs w:val="24"/>
          </w:rPr>
          <w:t>Previous studies have reported bedded pack</w:t>
        </w:r>
      </w:ins>
      <w:ins w:id="2" w:author="Caitlin Jeffrey" w:date="2023-10-31T09:30:00Z">
        <w:r w:rsidR="00B91A04">
          <w:rPr>
            <w:rFonts w:ascii="Times New Roman" w:hAnsi="Times New Roman" w:cs="Times New Roman"/>
            <w:sz w:val="24"/>
            <w:szCs w:val="24"/>
          </w:rPr>
          <w:t>s</w:t>
        </w:r>
      </w:ins>
      <w:ins w:id="3" w:author="Caitlin Jeffrey" w:date="2023-10-18T13:40:00Z">
        <w:r>
          <w:rPr>
            <w:rFonts w:ascii="Times New Roman" w:hAnsi="Times New Roman" w:cs="Times New Roman"/>
            <w:sz w:val="24"/>
            <w:szCs w:val="24"/>
          </w:rPr>
          <w:t xml:space="preserve"> can improve cow welfare and comfort, and have advantages for manure management, soil health, and water quality. </w:t>
        </w:r>
      </w:ins>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ins w:id="4" w:author="Sandra Godden" w:date="2023-10-13T15:19:00Z">
        <w:r w:rsidR="009A4CA8">
          <w:rPr>
            <w:rFonts w:ascii="Times New Roman" w:hAnsi="Times New Roman" w:cs="Times New Roman"/>
            <w:sz w:val="24"/>
            <w:szCs w:val="24"/>
          </w:rPr>
          <w:t xml:space="preserve">whether facility type was associated with </w:t>
        </w:r>
      </w:ins>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del w:id="5" w:author="Sandra Godden" w:date="2023-10-13T15:19:00Z">
        <w:r w:rsidR="00546D0C" w:rsidRPr="006E3AEC" w:rsidDel="009A4CA8">
          <w:rPr>
            <w:rFonts w:ascii="Times New Roman" w:hAnsi="Times New Roman" w:cs="Times New Roman"/>
            <w:sz w:val="24"/>
            <w:szCs w:val="24"/>
          </w:rPr>
          <w:delText>and</w:delText>
        </w:r>
      </w:del>
      <w:ins w:id="6" w:author="Sandra Godden" w:date="2023-10-13T15:19:00Z">
        <w:r w:rsidR="009A4CA8">
          <w:rPr>
            <w:rFonts w:ascii="Times New Roman" w:hAnsi="Times New Roman" w:cs="Times New Roman"/>
            <w:sz w:val="24"/>
            <w:szCs w:val="24"/>
          </w:rPr>
          <w:t>udder</w:t>
        </w:r>
      </w:ins>
      <w:r w:rsidR="00546D0C" w:rsidRPr="006E3AEC">
        <w:rPr>
          <w:rFonts w:ascii="Times New Roman" w:hAnsi="Times New Roman" w:cs="Times New Roman"/>
          <w:sz w:val="24"/>
          <w:szCs w:val="24"/>
        </w:rPr>
        <w:t xml:space="preserve"> hygiene</w:t>
      </w:r>
      <w:ins w:id="7" w:author="Sandra Godden" w:date="2023-10-13T15:19:00Z">
        <w:r w:rsidR="009A4CA8">
          <w:rPr>
            <w:rFonts w:ascii="Times New Roman" w:hAnsi="Times New Roman" w:cs="Times New Roman"/>
            <w:sz w:val="24"/>
            <w:szCs w:val="24"/>
          </w:rPr>
          <w:t xml:space="preserve"> and milk production</w:t>
        </w:r>
      </w:ins>
      <w:r w:rsidR="00546D0C" w:rsidRPr="006E3AEC">
        <w:rPr>
          <w:rFonts w:ascii="Times New Roman" w:hAnsi="Times New Roman" w:cs="Times New Roman"/>
          <w:sz w:val="24"/>
          <w:szCs w:val="24"/>
        </w:rPr>
        <w:t xml:space="preserve"> </w:t>
      </w:r>
      <w:ins w:id="8" w:author="Sandra Godden" w:date="2023-10-13T07:47:00Z">
        <w:r w:rsidR="004C7A16">
          <w:rPr>
            <w:rFonts w:ascii="Times New Roman" w:hAnsi="Times New Roman" w:cs="Times New Roman"/>
            <w:sz w:val="24"/>
            <w:szCs w:val="24"/>
          </w:rPr>
          <w:t xml:space="preserve">during </w:t>
        </w:r>
      </w:ins>
      <w:ins w:id="9" w:author="Caitlin Jeffrey" w:date="2023-10-31T09:26:00Z">
        <w:r w:rsidR="0012786C">
          <w:rPr>
            <w:rFonts w:ascii="Times New Roman" w:hAnsi="Times New Roman" w:cs="Times New Roman"/>
            <w:sz w:val="24"/>
            <w:szCs w:val="24"/>
          </w:rPr>
          <w:t xml:space="preserve">the non-grazing season </w:t>
        </w:r>
      </w:ins>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xml:space="preserve">, </w:t>
      </w:r>
      <w:del w:id="10" w:author="Caitlin Jeffrey" w:date="2023-10-31T09:30:00Z">
        <w:r w:rsidR="00CD77DC" w:rsidDel="006422B0">
          <w:rPr>
            <w:rFonts w:ascii="Times New Roman" w:hAnsi="Times New Roman" w:cs="Times New Roman"/>
            <w:sz w:val="24"/>
            <w:szCs w:val="24"/>
          </w:rPr>
          <w:delText xml:space="preserve">currently </w:delText>
        </w:r>
      </w:del>
      <w:r w:rsidR="00CD77DC">
        <w:rPr>
          <w:rFonts w:ascii="Times New Roman" w:hAnsi="Times New Roman" w:cs="Times New Roman"/>
          <w:sz w:val="24"/>
          <w:szCs w:val="24"/>
        </w:rPr>
        <w:t>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w:t>
      </w:r>
      <w:ins w:id="11" w:author="Caitlin Jeffrey" w:date="2023-10-31T09:28:00Z">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ins>
      <w:del w:id="12" w:author="Caitlin Jeffrey" w:date="2023-10-31T09:28:00Z">
        <w:r w:rsidR="00546D0C" w:rsidRPr="00604EDE" w:rsidDel="009C0B6E">
          <w:rPr>
            <w:rFonts w:ascii="Times New Roman" w:hAnsi="Times New Roman" w:cs="Times New Roman"/>
            <w:sz w:val="24"/>
            <w:szCs w:val="24"/>
          </w:rPr>
          <w:delText xml:space="preserve"> systems </w:delText>
        </w:r>
      </w:del>
      <w:r w:rsidR="00546D0C" w:rsidRPr="00604EDE">
        <w:rPr>
          <w:rFonts w:ascii="Times New Roman" w:hAnsi="Times New Roman" w:cs="Times New Roman"/>
          <w:sz w:val="24"/>
          <w:szCs w:val="24"/>
        </w:rPr>
        <w:t>can be</w:t>
      </w:r>
      <w:del w:id="13" w:author="Caitlin Jeffrey" w:date="2023-10-31T09:28:00Z">
        <w:r w:rsidR="00546D0C" w:rsidRPr="00604EDE" w:rsidDel="00541FA3">
          <w:rPr>
            <w:rFonts w:ascii="Times New Roman" w:hAnsi="Times New Roman" w:cs="Times New Roman"/>
            <w:sz w:val="24"/>
            <w:szCs w:val="24"/>
          </w:rPr>
          <w:delText xml:space="preserve"> considered</w:delText>
        </w:r>
      </w:del>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ins w:id="14" w:author="Caitlin Jeffrey" w:date="2023-10-31T09:27:00Z">
        <w:r w:rsidR="001247FA">
          <w:rPr>
            <w:rFonts w:ascii="Times New Roman" w:hAnsi="Times New Roman" w:cs="Times New Roman"/>
            <w:sz w:val="24"/>
            <w:szCs w:val="24"/>
          </w:rPr>
          <w:t xml:space="preserve">the non-grazing season </w:t>
        </w:r>
      </w:ins>
      <w:r w:rsidR="00546D0C" w:rsidRPr="00604EDE">
        <w:rPr>
          <w:rFonts w:ascii="Times New Roman" w:hAnsi="Times New Roman" w:cs="Times New Roman"/>
          <w:sz w:val="24"/>
          <w:szCs w:val="24"/>
        </w:rPr>
        <w:t>in the Northeast</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5"/>
      <w:r w:rsidRPr="00604EDE">
        <w:rPr>
          <w:rFonts w:ascii="Times New Roman" w:hAnsi="Times New Roman" w:cs="Times New Roman"/>
          <w:b/>
          <w:sz w:val="24"/>
          <w:szCs w:val="24"/>
        </w:rPr>
        <w:t>Running head:</w:t>
      </w:r>
      <w:commentRangeEnd w:id="15"/>
      <w:r w:rsidRPr="00604EDE">
        <w:rPr>
          <w:rStyle w:val="CommentReference"/>
          <w:rFonts w:eastAsiaTheme="minorEastAsia"/>
        </w:rPr>
        <w:commentReference w:id="15"/>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ins w:id="16" w:author="Caitlin Jeffrey" w:date="2023-10-18T13:41:00Z"/>
          <w:rFonts w:ascii="Times New Roman" w:hAnsi="Times New Roman" w:cs="Times New Roman"/>
          <w:b/>
          <w:sz w:val="24"/>
          <w:szCs w:val="24"/>
        </w:rPr>
      </w:pPr>
      <w:ins w:id="17" w:author="Caitlin Jeffrey" w:date="2023-10-18T13:41:00Z">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ins>
    </w:p>
    <w:p w14:paraId="7CBB6C23" w14:textId="0F16647B" w:rsidR="00DA5237" w:rsidDel="00F3251B" w:rsidRDefault="00DA5237" w:rsidP="00DA5237">
      <w:pPr>
        <w:spacing w:after="0" w:line="480" w:lineRule="auto"/>
        <w:jc w:val="both"/>
        <w:rPr>
          <w:del w:id="18" w:author="Caitlin Jeffrey" w:date="2023-10-18T13:41:00Z"/>
          <w:rFonts w:ascii="Times New Roman" w:hAnsi="Times New Roman" w:cs="Times New Roman"/>
          <w:b/>
          <w:sz w:val="24"/>
          <w:szCs w:val="24"/>
        </w:rPr>
      </w:pPr>
      <w:commentRangeStart w:id="19"/>
      <w:commentRangeStart w:id="20"/>
      <w:del w:id="21" w:author="Caitlin Jeffrey" w:date="2023-10-18T13:41:00Z">
        <w:r w:rsidRPr="00DA5237" w:rsidDel="00F3251B">
          <w:rPr>
            <w:rFonts w:ascii="Times New Roman" w:hAnsi="Times New Roman" w:cs="Times New Roman"/>
            <w:b/>
            <w:sz w:val="24"/>
            <w:szCs w:val="24"/>
          </w:rPr>
          <w:delText>Survey</w:delText>
        </w:r>
        <w:commentRangeEnd w:id="19"/>
        <w:r w:rsidR="004C7A16" w:rsidDel="00F3251B">
          <w:rPr>
            <w:rStyle w:val="CommentReference"/>
            <w:rFonts w:eastAsiaTheme="minorEastAsia"/>
          </w:rPr>
          <w:commentReference w:id="19"/>
        </w:r>
        <w:r w:rsidRPr="00DA5237" w:rsidDel="00F3251B">
          <w:rPr>
            <w:rFonts w:ascii="Times New Roman" w:hAnsi="Times New Roman" w:cs="Times New Roman"/>
            <w:b/>
            <w:sz w:val="24"/>
            <w:szCs w:val="24"/>
          </w:rPr>
          <w:delText xml:space="preserve"> of Management Practices, Bulk Tank Milk Bacteriology, Udder Health and Hygiene Metrics on </w:delText>
        </w:r>
        <w:r w:rsidR="009B6006" w:rsidDel="00F3251B">
          <w:rPr>
            <w:rFonts w:ascii="Times New Roman" w:hAnsi="Times New Roman" w:cs="Times New Roman"/>
            <w:b/>
            <w:sz w:val="24"/>
            <w:szCs w:val="24"/>
          </w:rPr>
          <w:delText xml:space="preserve">Vermont </w:delText>
        </w:r>
        <w:r w:rsidRPr="00DA5237" w:rsidDel="00F3251B">
          <w:rPr>
            <w:rFonts w:ascii="Times New Roman" w:hAnsi="Times New Roman" w:cs="Times New Roman"/>
            <w:b/>
            <w:sz w:val="24"/>
            <w:szCs w:val="24"/>
          </w:rPr>
          <w:delText xml:space="preserve">Organic Dairy Farms </w:delText>
        </w:r>
        <w:r w:rsidR="009B6006" w:rsidDel="00F3251B">
          <w:rPr>
            <w:rFonts w:ascii="Times New Roman" w:hAnsi="Times New Roman" w:cs="Times New Roman"/>
            <w:b/>
            <w:sz w:val="24"/>
            <w:szCs w:val="24"/>
          </w:rPr>
          <w:delText>Using Different Facility Types</w:delText>
        </w:r>
        <w:commentRangeEnd w:id="20"/>
        <w:r w:rsidR="009B6006" w:rsidDel="00F3251B">
          <w:rPr>
            <w:rStyle w:val="CommentReference"/>
            <w:rFonts w:eastAsiaTheme="minorEastAsia"/>
          </w:rPr>
          <w:commentReference w:id="20"/>
        </w:r>
      </w:del>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643474CF" w:rsidR="00B91228" w:rsidRPr="00604EDE" w:rsidRDefault="0000478B" w:rsidP="00B91228">
      <w:pPr>
        <w:spacing w:after="0" w:line="480" w:lineRule="auto"/>
        <w:jc w:val="both"/>
        <w:rPr>
          <w:rFonts w:ascii="Times New Roman" w:hAnsi="Times New Roman" w:cs="Times New Roman"/>
          <w:bCs/>
          <w:sz w:val="24"/>
          <w:szCs w:val="24"/>
        </w:rPr>
      </w:pPr>
      <w:commentRangeStart w:id="22"/>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F15510">
        <w:rPr>
          <w:rFonts w:ascii="Times New Roman" w:hAnsi="Times New Roman" w:cs="Times New Roman"/>
          <w:bCs/>
          <w:sz w:val="24"/>
          <w:szCs w:val="24"/>
        </w:rPr>
        <w:t>,</w:t>
      </w:r>
      <w:r w:rsidR="00D3068A">
        <w:rPr>
          <w:rFonts w:ascii="Times New Roman" w:hAnsi="Times New Roman" w:cs="Times New Roman"/>
          <w:bCs/>
          <w:sz w:val="24"/>
          <w:szCs w:val="24"/>
        </w:rPr>
        <w:t xml:space="preserve"> J. Timmerman</w:t>
      </w:r>
      <w:r w:rsidR="006E1097">
        <w:rPr>
          <w:rFonts w:ascii="Times New Roman" w:hAnsi="Times New Roman" w:cs="Times New Roman"/>
          <w:bCs/>
          <w:sz w:val="24"/>
          <w:szCs w:val="24"/>
          <w:vertAlign w:val="superscript"/>
        </w:rPr>
        <w:t>3</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22"/>
      <w:r w:rsidR="007566F7" w:rsidRPr="00604EDE">
        <w:rPr>
          <w:rStyle w:val="CommentReference"/>
          <w:rFonts w:eastAsiaTheme="minorEastAsia"/>
        </w:rPr>
        <w:commentReference w:id="22"/>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lastRenderedPageBreak/>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2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23"/>
      <w:r w:rsidRPr="00604EDE">
        <w:rPr>
          <w:rStyle w:val="CommentReference"/>
          <w:rFonts w:eastAsiaTheme="minorEastAsia"/>
        </w:rPr>
        <w:commentReference w:id="2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24"/>
      <w:r w:rsidRPr="00604EDE">
        <w:rPr>
          <w:rStyle w:val="Emphasis"/>
          <w:b/>
          <w:bCs/>
          <w:i w:val="0"/>
          <w:iCs w:val="0"/>
          <w:color w:val="0E101A"/>
        </w:rPr>
        <w:t>Abstract</w:t>
      </w:r>
      <w:commentRangeEnd w:id="24"/>
      <w:r w:rsidR="007A7A5F" w:rsidRPr="00604EDE">
        <w:rPr>
          <w:rStyle w:val="CommentReference"/>
          <w:rFonts w:asciiTheme="minorHAnsi" w:eastAsiaTheme="minorEastAsia" w:hAnsiTheme="minorHAnsi" w:cstheme="minorBidi"/>
        </w:rPr>
        <w:commentReference w:id="24"/>
      </w:r>
    </w:p>
    <w:p w14:paraId="7FE6D4AB" w14:textId="65A3E9F3"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25"/>
      <w:r>
        <w:rPr>
          <w:rFonts w:ascii="Times New Roman" w:hAnsi="Times New Roman" w:cs="Times New Roman"/>
          <w:sz w:val="24"/>
          <w:szCs w:val="24"/>
        </w:rPr>
        <w:t>Th</w:t>
      </w:r>
      <w:ins w:id="26" w:author="Sandra Godden" w:date="2023-10-13T07:54:00Z">
        <w:r w:rsidR="004C7A16">
          <w:rPr>
            <w:rFonts w:ascii="Times New Roman" w:hAnsi="Times New Roman" w:cs="Times New Roman"/>
            <w:sz w:val="24"/>
            <w:szCs w:val="24"/>
          </w:rPr>
          <w:t xml:space="preserve">e </w:t>
        </w:r>
      </w:ins>
      <w:ins w:id="27" w:author="Sandra Godden" w:date="2023-10-13T15:22:00Z">
        <w:r w:rsidR="009A4CA8">
          <w:rPr>
            <w:rFonts w:ascii="Times New Roman" w:hAnsi="Times New Roman" w:cs="Times New Roman"/>
            <w:sz w:val="24"/>
            <w:szCs w:val="24"/>
          </w:rPr>
          <w:t xml:space="preserve">primary </w:t>
        </w:r>
      </w:ins>
      <w:ins w:id="28" w:author="Sandra Godden" w:date="2023-10-13T07:54:00Z">
        <w:r w:rsidR="004C7A16">
          <w:rPr>
            <w:rFonts w:ascii="Times New Roman" w:hAnsi="Times New Roman" w:cs="Times New Roman"/>
            <w:sz w:val="24"/>
            <w:szCs w:val="24"/>
          </w:rPr>
          <w:t>objective of th</w:t>
        </w:r>
      </w:ins>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del w:id="29" w:author="Sandra Godden" w:date="2023-10-13T07:54:00Z">
        <w:r w:rsidR="00185A8E" w:rsidRPr="00604EDE" w:rsidDel="004C7A16">
          <w:rPr>
            <w:rFonts w:ascii="Times New Roman" w:hAnsi="Times New Roman" w:cs="Times New Roman"/>
            <w:sz w:val="24"/>
            <w:szCs w:val="24"/>
          </w:rPr>
          <w:delText>had the objective of identifying</w:delText>
        </w:r>
      </w:del>
      <w:ins w:id="30" w:author="Sandra Godden" w:date="2023-10-13T07:54:00Z">
        <w:r w:rsidR="004C7A16">
          <w:rPr>
            <w:rFonts w:ascii="Times New Roman" w:hAnsi="Times New Roman" w:cs="Times New Roman"/>
            <w:sz w:val="24"/>
            <w:szCs w:val="24"/>
          </w:rPr>
          <w:t>was to describe</w:t>
        </w:r>
      </w:ins>
      <w:r w:rsidR="00185A8E" w:rsidRPr="00604EDE">
        <w:rPr>
          <w:rFonts w:ascii="Times New Roman" w:hAnsi="Times New Roman" w:cs="Times New Roman"/>
          <w:sz w:val="24"/>
          <w:szCs w:val="24"/>
        </w:rPr>
        <w:t xml:space="preserve"> whether bulk tank milk quality, udder health</w:t>
      </w:r>
      <w:ins w:id="31" w:author="Sandra Godden" w:date="2023-10-13T15:22:00Z">
        <w:r w:rsidR="009A4CA8">
          <w:rPr>
            <w:rFonts w:ascii="Times New Roman" w:hAnsi="Times New Roman" w:cs="Times New Roman"/>
            <w:sz w:val="24"/>
            <w:szCs w:val="24"/>
          </w:rPr>
          <w:t>,</w:t>
        </w:r>
      </w:ins>
      <w:del w:id="32" w:author="Sandra Godden" w:date="2023-10-13T15:22:00Z">
        <w:r w:rsidR="00185A8E" w:rsidRPr="00604EDE" w:rsidDel="009A4CA8">
          <w:rPr>
            <w:rFonts w:ascii="Times New Roman" w:hAnsi="Times New Roman" w:cs="Times New Roman"/>
            <w:sz w:val="24"/>
            <w:szCs w:val="24"/>
          </w:rPr>
          <w:delText xml:space="preserve"> and</w:delText>
        </w:r>
      </w:del>
      <w:r w:rsidR="00185A8E" w:rsidRPr="00604EDE">
        <w:rPr>
          <w:rFonts w:ascii="Times New Roman" w:hAnsi="Times New Roman" w:cs="Times New Roman"/>
          <w:sz w:val="24"/>
          <w:szCs w:val="24"/>
        </w:rPr>
        <w:t xml:space="preserve"> </w:t>
      </w:r>
      <w:ins w:id="33" w:author="Sandra Godden" w:date="2023-10-13T07:54:00Z">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ins>
      <w:r w:rsidR="00185A8E" w:rsidRPr="00604EDE">
        <w:rPr>
          <w:rFonts w:ascii="Times New Roman" w:hAnsi="Times New Roman" w:cs="Times New Roman"/>
          <w:sz w:val="24"/>
          <w:szCs w:val="24"/>
        </w:rPr>
        <w:t>hygiene</w:t>
      </w:r>
      <w:ins w:id="34" w:author="Sandra Godden" w:date="2023-10-13T15:23:00Z">
        <w:r w:rsidR="009A4CA8">
          <w:rPr>
            <w:rFonts w:ascii="Times New Roman" w:hAnsi="Times New Roman" w:cs="Times New Roman"/>
            <w:sz w:val="24"/>
            <w:szCs w:val="24"/>
          </w:rPr>
          <w:t xml:space="preserve"> and milk production</w:t>
        </w:r>
      </w:ins>
      <w:r w:rsidR="00185A8E" w:rsidRPr="00604EDE">
        <w:rPr>
          <w:rFonts w:ascii="Times New Roman" w:hAnsi="Times New Roman" w:cs="Times New Roman"/>
          <w:sz w:val="24"/>
          <w:szCs w:val="24"/>
        </w:rPr>
        <w:t xml:space="preserve"> outcomes were associated with facility type</w:t>
      </w:r>
      <w:del w:id="35" w:author="Sandra Godden" w:date="2023-10-13T15:23:00Z">
        <w:r w:rsidR="00185A8E" w:rsidRPr="00604EDE" w:rsidDel="009A4CA8">
          <w:rPr>
            <w:rFonts w:ascii="Times New Roman" w:hAnsi="Times New Roman" w:cs="Times New Roman"/>
            <w:sz w:val="24"/>
            <w:szCs w:val="24"/>
          </w:rPr>
          <w:delText>, and whether bedded pack systems are a viable option for winter housing in V</w:delText>
        </w:r>
        <w:r w:rsidR="00F448C4" w:rsidDel="009A4CA8">
          <w:rPr>
            <w:rFonts w:ascii="Times New Roman" w:hAnsi="Times New Roman" w:cs="Times New Roman"/>
            <w:sz w:val="24"/>
            <w:szCs w:val="24"/>
          </w:rPr>
          <w:delText>ermont</w:delText>
        </w:r>
      </w:del>
      <w:r w:rsidR="00185A8E" w:rsidRPr="00604EDE">
        <w:rPr>
          <w:rFonts w:ascii="Times New Roman" w:hAnsi="Times New Roman" w:cs="Times New Roman"/>
          <w:sz w:val="24"/>
          <w:szCs w:val="24"/>
        </w:rPr>
        <w:t xml:space="preserve">. </w:t>
      </w:r>
      <w:commentRangeStart w:id="36"/>
      <w:ins w:id="37" w:author="Sandra Godden" w:date="2023-10-13T15:29:00Z">
        <w:r w:rsidR="0073047F">
          <w:rPr>
            <w:rFonts w:ascii="Times New Roman" w:hAnsi="Times New Roman" w:cs="Times New Roman"/>
            <w:sz w:val="24"/>
            <w:szCs w:val="24"/>
          </w:rPr>
          <w:t xml:space="preserve">A secondary objective was to identify </w:t>
        </w:r>
      </w:ins>
      <w:ins w:id="38" w:author="Sandra Godden" w:date="2023-10-13T15:30:00Z">
        <w:r w:rsidR="0073047F">
          <w:rPr>
            <w:rFonts w:ascii="Times New Roman" w:hAnsi="Times New Roman" w:cs="Times New Roman"/>
            <w:sz w:val="24"/>
            <w:szCs w:val="24"/>
          </w:rPr>
          <w:t xml:space="preserve">other </w:t>
        </w:r>
      </w:ins>
      <w:ins w:id="39" w:author="Sandra Godden" w:date="2023-10-13T15:29:00Z">
        <w:r w:rsidR="0073047F">
          <w:rPr>
            <w:rFonts w:ascii="Times New Roman" w:hAnsi="Times New Roman" w:cs="Times New Roman"/>
            <w:sz w:val="24"/>
            <w:szCs w:val="24"/>
          </w:rPr>
          <w:t xml:space="preserve">management-related risk factors </w:t>
        </w:r>
      </w:ins>
      <w:ins w:id="40" w:author="Sandra Godden" w:date="2023-10-13T15:30:00Z">
        <w:r w:rsidR="0073047F">
          <w:rPr>
            <w:rFonts w:ascii="Times New Roman" w:hAnsi="Times New Roman" w:cs="Times New Roman"/>
            <w:sz w:val="24"/>
            <w:szCs w:val="24"/>
          </w:rPr>
          <w:t>associated with bulk tank milk quality, udder health,</w:t>
        </w:r>
      </w:ins>
      <w:ins w:id="41" w:author="Caitlin Jeffrey" w:date="2023-10-18T14:24:00Z">
        <w:r w:rsidR="00485C2E">
          <w:rPr>
            <w:rFonts w:ascii="Times New Roman" w:hAnsi="Times New Roman" w:cs="Times New Roman"/>
            <w:sz w:val="24"/>
            <w:szCs w:val="24"/>
          </w:rPr>
          <w:t xml:space="preserve"> udder hygiene,</w:t>
        </w:r>
      </w:ins>
      <w:ins w:id="42" w:author="Sandra Godden" w:date="2023-10-13T15:30:00Z">
        <w:r w:rsidR="0073047F">
          <w:rPr>
            <w:rFonts w:ascii="Times New Roman" w:hAnsi="Times New Roman" w:cs="Times New Roman"/>
            <w:sz w:val="24"/>
            <w:szCs w:val="24"/>
          </w:rPr>
          <w:t xml:space="preserve"> and milk production </w:t>
        </w:r>
      </w:ins>
      <w:ins w:id="43" w:author="Caitlin Jeffrey" w:date="2023-10-27T09:37:00Z">
        <w:r w:rsidR="00C350AE">
          <w:rPr>
            <w:rFonts w:ascii="Times New Roman" w:hAnsi="Times New Roman" w:cs="Times New Roman"/>
            <w:sz w:val="24"/>
            <w:szCs w:val="24"/>
          </w:rPr>
          <w:t>o</w:t>
        </w:r>
      </w:ins>
      <w:ins w:id="44" w:author="Sandra Godden" w:date="2023-10-13T15:30:00Z">
        <w:del w:id="45" w:author="Caitlin Jeffrey" w:date="2023-10-27T09:37:00Z">
          <w:r w:rsidR="0073047F" w:rsidDel="00C350AE">
            <w:rPr>
              <w:rFonts w:ascii="Times New Roman" w:hAnsi="Times New Roman" w:cs="Times New Roman"/>
              <w:sz w:val="24"/>
              <w:szCs w:val="24"/>
            </w:rPr>
            <w:delText>i</w:delText>
          </w:r>
        </w:del>
        <w:r w:rsidR="0073047F">
          <w:rPr>
            <w:rFonts w:ascii="Times New Roman" w:hAnsi="Times New Roman" w:cs="Times New Roman"/>
            <w:sz w:val="24"/>
            <w:szCs w:val="24"/>
          </w:rPr>
          <w:t>n organic dairy herds</w:t>
        </w:r>
      </w:ins>
      <w:commentRangeEnd w:id="36"/>
      <w:ins w:id="46" w:author="Caitlin Jeffrey" w:date="2023-10-18T14:12:00Z">
        <w:r w:rsidR="00EC7456">
          <w:rPr>
            <w:rFonts w:ascii="Times New Roman" w:hAnsi="Times New Roman" w:cs="Times New Roman"/>
            <w:sz w:val="24"/>
            <w:szCs w:val="24"/>
          </w:rPr>
          <w:t xml:space="preserve"> in Vermont</w:t>
        </w:r>
      </w:ins>
      <w:ins w:id="47" w:author="Sandra Godden" w:date="2023-10-13T15:31:00Z">
        <w:r w:rsidR="0073047F">
          <w:rPr>
            <w:rStyle w:val="CommentReference"/>
            <w:rFonts w:eastAsiaTheme="minorEastAsia"/>
          </w:rPr>
          <w:commentReference w:id="36"/>
        </w:r>
      </w:ins>
      <w:commentRangeEnd w:id="25"/>
      <w:r w:rsidR="008B4A1E">
        <w:rPr>
          <w:rStyle w:val="CommentReference"/>
          <w:rFonts w:eastAsiaTheme="minorEastAsia"/>
        </w:rPr>
        <w:commentReference w:id="25"/>
      </w:r>
      <w:ins w:id="48" w:author="Sandra Godden" w:date="2023-10-13T15:30:00Z">
        <w:r w:rsidR="0073047F">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ins w:id="49" w:author="Sandra Godden" w:date="2023-10-13T07:55:00Z">
        <w:r w:rsidR="003A51F3">
          <w:rPr>
            <w:rFonts w:ascii="Times New Roman" w:hAnsi="Times New Roman" w:cs="Times New Roman"/>
            <w:sz w:val="24"/>
            <w:szCs w:val="24"/>
          </w:rPr>
          <w:t xml:space="preserve">practices </w:t>
        </w:r>
      </w:ins>
      <w:r w:rsidR="00185A8E" w:rsidRPr="00604EDE">
        <w:rPr>
          <w:rFonts w:ascii="Times New Roman" w:hAnsi="Times New Roman" w:cs="Times New Roman"/>
          <w:sz w:val="24"/>
          <w:szCs w:val="24"/>
        </w:rPr>
        <w:t xml:space="preserve">on 40 farms, </w:t>
      </w:r>
      <w:proofErr w:type="gramStart"/>
      <w:r w:rsidR="00185A8E" w:rsidRPr="00604EDE">
        <w:rPr>
          <w:rFonts w:ascii="Times New Roman" w:hAnsi="Times New Roman" w:cs="Times New Roman"/>
          <w:sz w:val="24"/>
          <w:szCs w:val="24"/>
        </w:rPr>
        <w:t>in order to</w:t>
      </w:r>
      <w:proofErr w:type="gramEnd"/>
      <w:r w:rsidR="00185A8E" w:rsidRPr="00604EDE">
        <w:rPr>
          <w:rFonts w:ascii="Times New Roman" w:hAnsi="Times New Roman" w:cs="Times New Roman"/>
          <w:sz w:val="24"/>
          <w:szCs w:val="24"/>
        </w:rPr>
        <w:t xml:space="preserve"> compare the two most common housing systems</w:t>
      </w:r>
      <w:r w:rsidR="004578D5">
        <w:rPr>
          <w:rFonts w:ascii="Times New Roman" w:hAnsi="Times New Roman" w:cs="Times New Roman"/>
          <w:sz w:val="24"/>
          <w:szCs w:val="24"/>
        </w:rPr>
        <w:t xml:space="preserve"> </w:t>
      </w:r>
      <w:ins w:id="50" w:author="Caitlin Jeffrey" w:date="2023-10-31T09:24:00Z">
        <w:r w:rsidR="008B05BA">
          <w:rPr>
            <w:rFonts w:ascii="Times New Roman" w:hAnsi="Times New Roman" w:cs="Times New Roman"/>
            <w:sz w:val="24"/>
            <w:szCs w:val="24"/>
          </w:rPr>
          <w:t xml:space="preserve">used during the non-grazing season </w:t>
        </w:r>
      </w:ins>
      <w:r w:rsidR="004578D5">
        <w:rPr>
          <w:rFonts w:ascii="Times New Roman" w:hAnsi="Times New Roman" w:cs="Times New Roman"/>
          <w:sz w:val="24"/>
          <w:szCs w:val="24"/>
        </w:rPr>
        <w:t>for dairy cattle</w:t>
      </w:r>
      <w:r w:rsidR="00185A8E" w:rsidRPr="00604EDE">
        <w:rPr>
          <w:rFonts w:ascii="Times New Roman" w:hAnsi="Times New Roman" w:cs="Times New Roman"/>
          <w:sz w:val="24"/>
          <w:szCs w:val="24"/>
        </w:rPr>
        <w:t xml:space="preserve"> in the state (freestalls, tiestalls) with those using a </w:t>
      </w:r>
      <w:ins w:id="51" w:author="Sandra Godden" w:date="2023-10-13T15:23:00Z">
        <w:del w:id="52" w:author="Caitlin Jeffrey" w:date="2023-10-18T13:55:00Z">
          <w:r w:rsidR="009A4CA8" w:rsidDel="00C82E0F">
            <w:rPr>
              <w:rFonts w:ascii="Times New Roman" w:hAnsi="Times New Roman" w:cs="Times New Roman"/>
              <w:sz w:val="24"/>
              <w:szCs w:val="24"/>
            </w:rPr>
            <w:delText xml:space="preserve">composted </w:delText>
          </w:r>
        </w:del>
      </w:ins>
      <w:r w:rsidR="00185A8E" w:rsidRPr="00604EDE">
        <w:rPr>
          <w:rFonts w:ascii="Times New Roman" w:hAnsi="Times New Roman" w:cs="Times New Roman"/>
          <w:sz w:val="24"/>
          <w:szCs w:val="24"/>
        </w:rPr>
        <w:t>bedded pack. The s</w:t>
      </w:r>
      <w:ins w:id="53" w:author="Sandra Godden" w:date="2023-10-13T15:23:00Z">
        <w:r w:rsidR="009A4CA8">
          <w:rPr>
            <w:rFonts w:ascii="Times New Roman" w:hAnsi="Times New Roman" w:cs="Times New Roman"/>
            <w:sz w:val="24"/>
            <w:szCs w:val="24"/>
          </w:rPr>
          <w:t>tudy</w:t>
        </w:r>
      </w:ins>
      <w:del w:id="54" w:author="Sandra Godden" w:date="2023-10-13T15:23:00Z">
        <w:r w:rsidR="00185A8E" w:rsidRPr="00604EDE" w:rsidDel="009A4CA8">
          <w:rPr>
            <w:rFonts w:ascii="Times New Roman" w:hAnsi="Times New Roman" w:cs="Times New Roman"/>
            <w:sz w:val="24"/>
            <w:szCs w:val="24"/>
          </w:rPr>
          <w:delText>urvey</w:delText>
        </w:r>
      </w:del>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55" w:name="_Hlk143917421"/>
      <w:r w:rsidR="005002D5">
        <w:rPr>
          <w:rFonts w:ascii="Times New Roman" w:hAnsi="Times New Roman" w:cs="Times New Roman"/>
          <w:sz w:val="24"/>
          <w:szCs w:val="24"/>
        </w:rPr>
        <w:lastRenderedPageBreak/>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55"/>
      <w:commentRangeStart w:id="56"/>
      <w:ins w:id="57" w:author="Sandra Godden" w:date="2023-10-13T07:56:00Z">
        <w:r w:rsidR="003A51F3">
          <w:rPr>
            <w:rFonts w:ascii="Times New Roman" w:hAnsi="Times New Roman" w:cs="Times New Roman"/>
            <w:sz w:val="24"/>
            <w:szCs w:val="24"/>
          </w:rPr>
          <w:t xml:space="preserve">from the test </w:t>
        </w:r>
        <w:del w:id="58" w:author="Caitlin Jeffrey" w:date="2023-10-18T13:56:00Z">
          <w:r w:rsidR="003A51F3" w:rsidDel="00B64116">
            <w:rPr>
              <w:rFonts w:ascii="Times New Roman" w:hAnsi="Times New Roman" w:cs="Times New Roman"/>
              <w:sz w:val="24"/>
              <w:szCs w:val="24"/>
            </w:rPr>
            <w:delText>preceding</w:delText>
          </w:r>
        </w:del>
      </w:ins>
      <w:ins w:id="59" w:author="Caitlin Jeffrey" w:date="2023-10-18T13:56:00Z">
        <w:r w:rsidR="00B64116">
          <w:rPr>
            <w:rFonts w:ascii="Times New Roman" w:hAnsi="Times New Roman" w:cs="Times New Roman"/>
            <w:sz w:val="24"/>
            <w:szCs w:val="24"/>
          </w:rPr>
          <w:t>closest</w:t>
        </w:r>
      </w:ins>
      <w:ins w:id="60" w:author="Caitlin Jeffrey" w:date="2023-10-18T13:57:00Z">
        <w:r w:rsidR="0000064B">
          <w:rPr>
            <w:rFonts w:ascii="Times New Roman" w:hAnsi="Times New Roman" w:cs="Times New Roman"/>
            <w:sz w:val="24"/>
            <w:szCs w:val="24"/>
          </w:rPr>
          <w:t xml:space="preserve"> to the date of</w:t>
        </w:r>
      </w:ins>
      <w:ins w:id="61" w:author="Sandra Godden" w:date="2023-10-13T07:56:00Z">
        <w:r w:rsidR="003A51F3">
          <w:rPr>
            <w:rFonts w:ascii="Times New Roman" w:hAnsi="Times New Roman" w:cs="Times New Roman"/>
            <w:sz w:val="24"/>
            <w:szCs w:val="24"/>
          </w:rPr>
          <w:t xml:space="preserve"> the </w:t>
        </w:r>
      </w:ins>
      <w:commentRangeEnd w:id="56"/>
      <w:ins w:id="62" w:author="Sandra Godden" w:date="2023-10-13T07:57:00Z">
        <w:r w:rsidR="003A51F3">
          <w:rPr>
            <w:rStyle w:val="CommentReference"/>
            <w:rFonts w:eastAsiaTheme="minorEastAsia"/>
          </w:rPr>
          <w:commentReference w:id="56"/>
        </w:r>
      </w:ins>
      <w:ins w:id="63" w:author="Sandra Godden" w:date="2023-10-13T07:56:00Z">
        <w:r w:rsidR="003A51F3">
          <w:rPr>
            <w:rFonts w:ascii="Times New Roman" w:hAnsi="Times New Roman" w:cs="Times New Roman"/>
            <w:sz w:val="24"/>
            <w:szCs w:val="24"/>
          </w:rPr>
          <w:t xml:space="preserve">farm visit </w:t>
        </w:r>
      </w:ins>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ins w:id="64" w:author="Sandra Godden" w:date="2023-10-13T07:56:00Z">
        <w:r w:rsidR="003A51F3">
          <w:rPr>
            <w:rFonts w:ascii="Times New Roman" w:hAnsi="Times New Roman" w:cs="Times New Roman"/>
            <w:sz w:val="24"/>
            <w:szCs w:val="24"/>
          </w:rPr>
          <w:t xml:space="preserve"> </w:t>
        </w:r>
      </w:ins>
      <w:ins w:id="65" w:author="Caitlin Jeffrey" w:date="2023-10-18T13:59:00Z">
        <w:r w:rsidR="005E2F49">
          <w:rPr>
            <w:rFonts w:ascii="Times New Roman" w:hAnsi="Times New Roman" w:cs="Times New Roman"/>
            <w:sz w:val="24"/>
            <w:szCs w:val="24"/>
          </w:rPr>
          <w:t>(</w:t>
        </w:r>
        <w:r w:rsidR="002F300D">
          <w:rPr>
            <w:rFonts w:ascii="Times New Roman" w:hAnsi="Times New Roman" w:cs="Times New Roman"/>
            <w:sz w:val="24"/>
            <w:szCs w:val="24"/>
          </w:rPr>
          <w:t>pounds</w:t>
        </w:r>
      </w:ins>
      <w:commentRangeStart w:id="66"/>
      <w:ins w:id="67" w:author="Sandra Godden" w:date="2023-10-13T07:56:00Z">
        <w:r w:rsidR="003A51F3">
          <w:rPr>
            <w:rFonts w:ascii="Times New Roman" w:hAnsi="Times New Roman" w:cs="Times New Roman"/>
            <w:sz w:val="24"/>
            <w:szCs w:val="24"/>
          </w:rPr>
          <w:t>)</w:t>
        </w:r>
      </w:ins>
      <w:r w:rsidR="00564837" w:rsidRPr="00604EDE">
        <w:rPr>
          <w:rFonts w:ascii="Times New Roman" w:hAnsi="Times New Roman" w:cs="Times New Roman"/>
          <w:sz w:val="24"/>
          <w:szCs w:val="24"/>
        </w:rPr>
        <w:t xml:space="preserve">, </w:t>
      </w:r>
      <w:commentRangeEnd w:id="66"/>
      <w:r w:rsidR="002F300D">
        <w:rPr>
          <w:rStyle w:val="CommentReference"/>
          <w:rFonts w:eastAsiaTheme="minorEastAsia"/>
        </w:rPr>
        <w:commentReference w:id="66"/>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ins w:id="68" w:author="Caitlin Jeffrey" w:date="2023-10-18T15:20:00Z">
        <w:r w:rsidR="00593C05">
          <w:rPr>
            <w:rFonts w:ascii="Times New Roman" w:hAnsi="Times New Roman" w:cs="Times New Roman"/>
            <w:sz w:val="24"/>
            <w:szCs w:val="24"/>
          </w:rPr>
          <w:t>newly elevated</w:t>
        </w:r>
      </w:ins>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ins w:id="69" w:author="Caitlin Jeffrey" w:date="2023-10-26T14:56:00Z">
        <w:r w:rsidR="00737613">
          <w:rPr>
            <w:rFonts w:ascii="Times New Roman" w:hAnsi="Times New Roman" w:cs="Times New Roman"/>
            <w:sz w:val="24"/>
            <w:szCs w:val="24"/>
          </w:rPr>
          <w:t xml:space="preserve"> </w:t>
        </w:r>
      </w:ins>
      <w:del w:id="70" w:author="Caitlin Jeffrey" w:date="2023-10-26T14:56:00Z">
        <w:r w:rsidR="003C029F" w:rsidRPr="00604EDE" w:rsidDel="00737613">
          <w:rPr>
            <w:rFonts w:ascii="Times New Roman" w:hAnsi="Times New Roman" w:cs="Times New Roman"/>
            <w:sz w:val="24"/>
            <w:szCs w:val="24"/>
          </w:rPr>
          <w:delText>-</w:delText>
        </w:r>
      </w:del>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del w:id="71" w:author="Sandra Godden" w:date="2023-10-13T15:25:00Z">
        <w:r w:rsidR="00185A8E" w:rsidRPr="00604EDE" w:rsidDel="009A4CA8">
          <w:rPr>
            <w:rFonts w:ascii="Times New Roman" w:hAnsi="Times New Roman" w:cs="Times New Roman"/>
            <w:sz w:val="24"/>
            <w:szCs w:val="24"/>
          </w:rPr>
          <w:delText xml:space="preserve"> </w:delText>
        </w:r>
        <w:r w:rsidR="009A4CA8" w:rsidDel="009A4CA8">
          <w:rPr>
            <w:rFonts w:ascii="Times New Roman" w:hAnsi="Times New Roman" w:cs="Times New Roman"/>
            <w:sz w:val="24"/>
            <w:szCs w:val="24"/>
          </w:rPr>
          <w:delText>A</w:delText>
        </w:r>
      </w:del>
      <w:r w:rsidR="009A4CA8" w:rsidRPr="00604EDE">
        <w:rPr>
          <w:rFonts w:ascii="Times New Roman" w:hAnsi="Times New Roman" w:cs="Times New Roman"/>
          <w:sz w:val="24"/>
          <w:szCs w:val="24"/>
        </w:rPr>
        <w:t xml:space="preserve"> </w:t>
      </w:r>
      <w:ins w:id="72" w:author="Sandra Godden" w:date="2023-10-13T15:25:00Z">
        <w:r w:rsidR="009A4CA8">
          <w:rPr>
            <w:rFonts w:ascii="Times New Roman" w:hAnsi="Times New Roman" w:cs="Times New Roman"/>
            <w:sz w:val="24"/>
            <w:szCs w:val="24"/>
          </w:rPr>
          <w:t>M</w:t>
        </w:r>
      </w:ins>
      <w:del w:id="73" w:author="Sandra Godden" w:date="2023-10-13T15:25:00Z">
        <w:r w:rsidR="009A4CA8" w:rsidRPr="00604EDE" w:rsidDel="009A4CA8">
          <w:rPr>
            <w:rFonts w:ascii="Times New Roman" w:hAnsi="Times New Roman" w:cs="Times New Roman"/>
            <w:sz w:val="24"/>
            <w:szCs w:val="24"/>
          </w:rPr>
          <w:delText>m</w:delText>
        </w:r>
      </w:del>
      <w:r w:rsidR="009A4CA8" w:rsidRPr="00604EDE">
        <w:rPr>
          <w:rFonts w:ascii="Times New Roman" w:hAnsi="Times New Roman" w:cs="Times New Roman"/>
          <w:sz w:val="24"/>
          <w:szCs w:val="24"/>
        </w:rPr>
        <w:t xml:space="preserve">ultivariable </w:t>
      </w:r>
      <w:ins w:id="74" w:author="Sandra Godden" w:date="2023-10-13T15:26:00Z">
        <w:r w:rsidR="009A4CA8">
          <w:rPr>
            <w:rFonts w:ascii="Times New Roman" w:hAnsi="Times New Roman" w:cs="Times New Roman"/>
            <w:sz w:val="24"/>
            <w:szCs w:val="24"/>
          </w:rPr>
          <w:t xml:space="preserve">linear </w:t>
        </w:r>
      </w:ins>
      <w:ins w:id="75" w:author="Sandra Godden" w:date="2023-10-13T15:25:00Z">
        <w:r w:rsidR="009A4CA8">
          <w:rPr>
            <w:rFonts w:ascii="Times New Roman" w:hAnsi="Times New Roman" w:cs="Times New Roman"/>
            <w:sz w:val="24"/>
            <w:szCs w:val="24"/>
          </w:rPr>
          <w:t xml:space="preserve">regression </w:t>
        </w:r>
      </w:ins>
      <w:r w:rsidR="009A4CA8" w:rsidRPr="00604EDE">
        <w:rPr>
          <w:rFonts w:ascii="Times New Roman" w:hAnsi="Times New Roman" w:cs="Times New Roman"/>
          <w:sz w:val="24"/>
          <w:szCs w:val="24"/>
        </w:rPr>
        <w:t>model</w:t>
      </w:r>
      <w:ins w:id="76" w:author="Sandra Godden" w:date="2023-10-13T15:26:00Z">
        <w:r w:rsidR="009A4CA8">
          <w:rPr>
            <w:rFonts w:ascii="Times New Roman" w:hAnsi="Times New Roman" w:cs="Times New Roman"/>
            <w:sz w:val="24"/>
            <w:szCs w:val="24"/>
          </w:rPr>
          <w:t>s</w:t>
        </w:r>
      </w:ins>
      <w:r w:rsidR="009A4CA8" w:rsidRPr="00604EDE">
        <w:rPr>
          <w:rFonts w:ascii="Times New Roman" w:hAnsi="Times New Roman" w:cs="Times New Roman"/>
          <w:sz w:val="24"/>
          <w:szCs w:val="24"/>
        </w:rPr>
        <w:t xml:space="preserve"> to 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proofErr w:type="gramStart"/>
      <w:ins w:id="77" w:author="Sandra Godden" w:date="2023-10-13T15:26:00Z">
        <w:r w:rsidR="009A4CA8">
          <w:rPr>
            <w:rFonts w:ascii="Times New Roman" w:hAnsi="Times New Roman" w:cs="Times New Roman"/>
            <w:sz w:val="24"/>
            <w:szCs w:val="24"/>
          </w:rPr>
          <w:t>Final results</w:t>
        </w:r>
      </w:ins>
      <w:proofErr w:type="gramEnd"/>
      <w:ins w:id="78" w:author="Caitlin Jeffrey" w:date="2023-10-18T14:20:00Z">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ins>
      <w:ins w:id="79" w:author="Sandra Godden" w:date="2023-10-13T15:24:00Z">
        <w:r w:rsidR="009A4CA8">
          <w:rPr>
            <w:rFonts w:ascii="Times New Roman" w:hAnsi="Times New Roman" w:cs="Times New Roman"/>
            <w:sz w:val="24"/>
            <w:szCs w:val="24"/>
          </w:rPr>
          <w:t xml:space="preserve"> showed that f</w:t>
        </w:r>
      </w:ins>
      <w:commentRangeStart w:id="80"/>
      <w:del w:id="81" w:author="Sandra Godden" w:date="2023-10-13T15:24:00Z">
        <w:r w:rsidR="008764DA" w:rsidDel="009A4CA8">
          <w:rPr>
            <w:rFonts w:ascii="Times New Roman" w:hAnsi="Times New Roman" w:cs="Times New Roman"/>
            <w:sz w:val="24"/>
            <w:szCs w:val="24"/>
          </w:rPr>
          <w:delText>F</w:delText>
        </w:r>
      </w:del>
      <w:r w:rsidR="008764DA">
        <w:rPr>
          <w:rFonts w:ascii="Times New Roman" w:hAnsi="Times New Roman" w:cs="Times New Roman"/>
          <w:sz w:val="24"/>
          <w:szCs w:val="24"/>
        </w:rPr>
        <w:t xml:space="preserve">arms using each of the </w:t>
      </w:r>
      <w:ins w:id="82" w:author="Sandra Godden" w:date="2023-10-13T08:01:00Z">
        <w:r w:rsidR="003A51F3">
          <w:rPr>
            <w:rFonts w:ascii="Times New Roman" w:hAnsi="Times New Roman" w:cs="Times New Roman"/>
            <w:sz w:val="24"/>
            <w:szCs w:val="24"/>
          </w:rPr>
          <w:t xml:space="preserve">three </w:t>
        </w:r>
      </w:ins>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ins w:id="83" w:author="Sandra Godden" w:date="2023-10-13T15:24:00Z">
        <w:r w:rsidR="009A4CA8">
          <w:rPr>
            <w:rFonts w:ascii="Times New Roman" w:hAnsi="Times New Roman" w:cs="Times New Roman"/>
            <w:sz w:val="24"/>
            <w:szCs w:val="24"/>
          </w:rPr>
          <w:t xml:space="preserve">test day somatic cell count </w:t>
        </w:r>
      </w:ins>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80"/>
      <w:r w:rsidR="003A51F3">
        <w:rPr>
          <w:rStyle w:val="CommentReference"/>
          <w:rFonts w:eastAsiaTheme="minorEastAsia"/>
        </w:rPr>
        <w:commentReference w:id="80"/>
      </w:r>
      <w:r w:rsidR="002E73E1" w:rsidRPr="002E73E1">
        <w:rPr>
          <w:rFonts w:ascii="Times New Roman" w:hAnsi="Times New Roman" w:cs="Times New Roman"/>
          <w:sz w:val="24"/>
          <w:szCs w:val="24"/>
        </w:rPr>
        <w:t xml:space="preserve"> </w:t>
      </w:r>
      <w:commentRangeStart w:id="84"/>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ins w:id="85" w:author="Sandra Godden" w:date="2023-10-13T15:26:00Z">
        <w:r w:rsidR="009A4CA8">
          <w:rPr>
            <w:rFonts w:ascii="Times New Roman" w:hAnsi="Times New Roman" w:cs="Times New Roman"/>
            <w:sz w:val="24"/>
            <w:szCs w:val="24"/>
          </w:rPr>
          <w:t xml:space="preserve">a secondary analysis was conducted </w:t>
        </w:r>
      </w:ins>
      <w:del w:id="86" w:author="Sandra Godden" w:date="2023-10-13T15:26:00Z">
        <w:r w:rsidR="005813FE" w:rsidDel="009A4CA8">
          <w:rPr>
            <w:rFonts w:ascii="Times New Roman" w:hAnsi="Times New Roman" w:cs="Times New Roman"/>
            <w:sz w:val="24"/>
            <w:szCs w:val="24"/>
          </w:rPr>
          <w:delText>we</w:delText>
        </w:r>
        <w:r w:rsidR="005813FE" w:rsidRPr="005813FE" w:rsidDel="009A4CA8">
          <w:rPr>
            <w:rFonts w:ascii="Times New Roman" w:hAnsi="Times New Roman" w:cs="Times New Roman"/>
            <w:sz w:val="24"/>
            <w:szCs w:val="24"/>
          </w:rPr>
          <w:delText xml:space="preserve"> focus</w:delText>
        </w:r>
        <w:r w:rsidR="005813FE" w:rsidDel="009A4CA8">
          <w:rPr>
            <w:rFonts w:ascii="Times New Roman" w:hAnsi="Times New Roman" w:cs="Times New Roman"/>
            <w:sz w:val="24"/>
            <w:szCs w:val="24"/>
          </w:rPr>
          <w:delText>ed our analyses</w:delText>
        </w:r>
        <w:r w:rsidR="005813FE" w:rsidRPr="005813FE" w:rsidDel="009A4CA8">
          <w:rPr>
            <w:rFonts w:ascii="Times New Roman" w:hAnsi="Times New Roman" w:cs="Times New Roman"/>
            <w:sz w:val="24"/>
            <w:szCs w:val="24"/>
          </w:rPr>
          <w:delText xml:space="preserve"> on</w:delText>
        </w:r>
      </w:del>
      <w:ins w:id="87" w:author="Sandra Godden" w:date="2023-10-13T15:27:00Z">
        <w:r w:rsidR="009A4CA8">
          <w:rPr>
            <w:rFonts w:ascii="Times New Roman" w:hAnsi="Times New Roman" w:cs="Times New Roman"/>
            <w:sz w:val="24"/>
            <w:szCs w:val="24"/>
          </w:rPr>
          <w:t>using</w:t>
        </w:r>
      </w:ins>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ins w:id="88" w:author="Sandra Godden" w:date="2023-10-13T15:27:00Z">
        <w:r w:rsidR="009A4CA8">
          <w:rPr>
            <w:rFonts w:ascii="Times New Roman" w:hAnsi="Times New Roman" w:cs="Times New Roman"/>
            <w:sz w:val="24"/>
            <w:szCs w:val="24"/>
          </w:rPr>
          <w:t xml:space="preserve">herd </w:t>
        </w:r>
      </w:ins>
      <w:r w:rsidR="00185A8E" w:rsidRPr="00604EDE">
        <w:rPr>
          <w:rFonts w:ascii="Times New Roman" w:hAnsi="Times New Roman" w:cs="Times New Roman"/>
          <w:sz w:val="24"/>
          <w:szCs w:val="24"/>
        </w:rPr>
        <w:t>management factor</w:t>
      </w:r>
      <w:commentRangeEnd w:id="84"/>
      <w:r w:rsidR="00853A7F">
        <w:rPr>
          <w:rStyle w:val="CommentReference"/>
          <w:rFonts w:eastAsiaTheme="minorEastAsia"/>
        </w:rPr>
        <w:commentReference w:id="84"/>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ins w:id="89" w:author="Caitlin Jeffrey" w:date="2023-10-18T15:12:00Z">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ins>
      <w:ins w:id="90" w:author="Caitlin Jeffrey" w:date="2023-10-18T15:13:00Z">
        <w:r w:rsidR="00EE07B9">
          <w:rPr>
            <w:rFonts w:ascii="Times New Roman" w:hAnsi="Times New Roman" w:cs="Times New Roman"/>
            <w:sz w:val="24"/>
            <w:szCs w:val="24"/>
          </w:rPr>
          <w:t xml:space="preserve">t all differences found were statistically significant, </w:t>
        </w:r>
      </w:ins>
      <w:ins w:id="91" w:author="Caitlin Jeffrey" w:date="2023-10-18T15:16:00Z">
        <w:r w:rsidR="00085515">
          <w:rPr>
            <w:rFonts w:ascii="Times New Roman" w:hAnsi="Times New Roman" w:cs="Times New Roman"/>
            <w:sz w:val="24"/>
            <w:szCs w:val="24"/>
          </w:rPr>
          <w:t>numeric differences</w:t>
        </w:r>
      </w:ins>
      <w:ins w:id="92" w:author="Caitlin Jeffrey" w:date="2023-10-18T15:25:00Z">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w:t>
        </w:r>
      </w:ins>
      <w:ins w:id="93" w:author="Caitlin Jeffrey" w:date="2023-10-18T15:26:00Z">
        <w:r w:rsidR="000C708D">
          <w:rPr>
            <w:rFonts w:ascii="Times New Roman" w:hAnsi="Times New Roman" w:cs="Times New Roman"/>
            <w:sz w:val="24"/>
            <w:szCs w:val="24"/>
          </w:rPr>
          <w:t>mportant</w:t>
        </w:r>
      </w:ins>
      <w:ins w:id="94" w:author="Caitlin Jeffrey" w:date="2023-10-18T15:16:00Z">
        <w:r w:rsidR="00085515">
          <w:rPr>
            <w:rFonts w:ascii="Times New Roman" w:hAnsi="Times New Roman" w:cs="Times New Roman"/>
            <w:sz w:val="24"/>
            <w:szCs w:val="24"/>
          </w:rPr>
          <w:t xml:space="preserve"> </w:t>
        </w:r>
      </w:ins>
      <w:ins w:id="95" w:author="Caitlin Jeffrey" w:date="2023-10-18T15:17:00Z">
        <w:r w:rsidR="00106324">
          <w:rPr>
            <w:rFonts w:ascii="Times New Roman" w:hAnsi="Times New Roman" w:cs="Times New Roman"/>
            <w:sz w:val="24"/>
            <w:szCs w:val="24"/>
          </w:rPr>
          <w:t>are reported</w:t>
        </w:r>
      </w:ins>
      <w:ins w:id="96" w:author="Caitlin Jeffrey" w:date="2023-10-18T15:16:00Z">
        <w:r w:rsidR="00085515">
          <w:rPr>
            <w:rFonts w:ascii="Times New Roman" w:hAnsi="Times New Roman" w:cs="Times New Roman"/>
            <w:sz w:val="24"/>
            <w:szCs w:val="24"/>
          </w:rPr>
          <w:t xml:space="preserve"> showing </w:t>
        </w:r>
      </w:ins>
      <w:del w:id="97" w:author="Caitlin Jeffrey" w:date="2023-10-18T15:16:00Z">
        <w:r w:rsidR="00185A8E" w:rsidRPr="00604EDE" w:rsidDel="00085515">
          <w:rPr>
            <w:rFonts w:ascii="Times New Roman" w:hAnsi="Times New Roman" w:cs="Times New Roman"/>
            <w:sz w:val="24"/>
            <w:szCs w:val="24"/>
          </w:rPr>
          <w:delText>F</w:delText>
        </w:r>
      </w:del>
      <w:ins w:id="98" w:author="Caitlin Jeffrey" w:date="2023-10-18T15:16:00Z">
        <w:r w:rsidR="00085515">
          <w:rPr>
            <w:rFonts w:ascii="Times New Roman" w:hAnsi="Times New Roman" w:cs="Times New Roman"/>
            <w:sz w:val="24"/>
            <w:szCs w:val="24"/>
          </w:rPr>
          <w:t>f</w:t>
        </w:r>
      </w:ins>
      <w:r w:rsidR="00185A8E" w:rsidRPr="00604EDE">
        <w:rPr>
          <w:rFonts w:ascii="Times New Roman" w:hAnsi="Times New Roman" w:cs="Times New Roman"/>
          <w:sz w:val="24"/>
          <w:szCs w:val="24"/>
        </w:rPr>
        <w:t xml:space="preserve">arms with deeper bedding </w:t>
      </w:r>
      <w:del w:id="99" w:author="Caitlin Jeffrey" w:date="2023-10-18T15:16:00Z">
        <w:r w:rsidR="00185A8E" w:rsidRPr="00604EDE" w:rsidDel="00DA46AC">
          <w:rPr>
            <w:rFonts w:ascii="Times New Roman" w:hAnsi="Times New Roman" w:cs="Times New Roman"/>
            <w:sz w:val="24"/>
            <w:szCs w:val="24"/>
          </w:rPr>
          <w:delText xml:space="preserve">showed </w:delText>
        </w:r>
        <w:commentRangeStart w:id="100"/>
        <w:commentRangeStart w:id="101"/>
        <w:r w:rsidR="00185A8E" w:rsidRPr="00604EDE" w:rsidDel="00DA46AC">
          <w:rPr>
            <w:rFonts w:ascii="Times New Roman" w:hAnsi="Times New Roman" w:cs="Times New Roman"/>
            <w:sz w:val="24"/>
            <w:szCs w:val="24"/>
          </w:rPr>
          <w:delText>a tendency toward</w:delText>
        </w:r>
      </w:del>
      <w:ins w:id="102" w:author="Caitlin Jeffrey" w:date="2023-10-18T15:16:00Z">
        <w:r w:rsidR="00DA46AC">
          <w:rPr>
            <w:rFonts w:ascii="Times New Roman" w:hAnsi="Times New Roman" w:cs="Times New Roman"/>
            <w:sz w:val="24"/>
            <w:szCs w:val="24"/>
          </w:rPr>
          <w:t>had</w:t>
        </w:r>
      </w:ins>
      <w:r w:rsidR="00185A8E" w:rsidRPr="00604EDE">
        <w:rPr>
          <w:rFonts w:ascii="Times New Roman" w:hAnsi="Times New Roman" w:cs="Times New Roman"/>
          <w:sz w:val="24"/>
          <w:szCs w:val="24"/>
        </w:rPr>
        <w:t xml:space="preserve"> </w:t>
      </w:r>
      <w:commentRangeEnd w:id="100"/>
      <w:r w:rsidR="003A51F3">
        <w:rPr>
          <w:rStyle w:val="CommentReference"/>
          <w:rFonts w:eastAsiaTheme="minorEastAsia"/>
        </w:rPr>
        <w:commentReference w:id="100"/>
      </w:r>
      <w:commentRangeEnd w:id="101"/>
      <w:r w:rsidR="00F60C6B">
        <w:rPr>
          <w:rStyle w:val="CommentReference"/>
          <w:rFonts w:eastAsiaTheme="minorEastAsia"/>
        </w:rPr>
        <w:commentReference w:id="101"/>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del w:id="103" w:author="Caitlin Jeffrey" w:date="2023-10-18T15:20:00Z">
        <w:r w:rsidR="009B3369" w:rsidDel="008F1371">
          <w:rPr>
            <w:rFonts w:ascii="Times New Roman" w:hAnsi="Times New Roman" w:cs="Times New Roman"/>
            <w:sz w:val="24"/>
            <w:szCs w:val="24"/>
          </w:rPr>
          <w:delText>new</w:delText>
        </w:r>
        <w:r w:rsidR="00A83068" w:rsidDel="008F1371">
          <w:rPr>
            <w:rFonts w:ascii="Times New Roman" w:hAnsi="Times New Roman" w:cs="Times New Roman"/>
            <w:sz w:val="24"/>
            <w:szCs w:val="24"/>
          </w:rPr>
          <w:delText>ly</w:delText>
        </w:r>
      </w:del>
      <w:del w:id="104" w:author="Caitlin Jeffrey" w:date="2023-10-18T15:17:00Z">
        <w:r w:rsidR="00A83068" w:rsidDel="008C5B31">
          <w:rPr>
            <w:rFonts w:ascii="Times New Roman" w:hAnsi="Times New Roman" w:cs="Times New Roman"/>
            <w:sz w:val="24"/>
            <w:szCs w:val="24"/>
          </w:rPr>
          <w:delText xml:space="preserve"> </w:delText>
        </w:r>
      </w:del>
      <w:del w:id="105" w:author="Caitlin Jeffrey" w:date="2023-10-18T15:20:00Z">
        <w:r w:rsidR="00A83068" w:rsidDel="008F1371">
          <w:rPr>
            <w:rFonts w:ascii="Times New Roman" w:hAnsi="Times New Roman" w:cs="Times New Roman"/>
            <w:sz w:val="24"/>
            <w:szCs w:val="24"/>
          </w:rPr>
          <w:delText>elevated</w:delText>
        </w:r>
      </w:del>
      <w:ins w:id="106" w:author="Caitlin Jeffrey" w:date="2023-10-18T15:20:00Z">
        <w:r w:rsidR="008F1371">
          <w:rPr>
            <w:rFonts w:ascii="Times New Roman" w:hAnsi="Times New Roman" w:cs="Times New Roman"/>
            <w:sz w:val="24"/>
            <w:szCs w:val="24"/>
          </w:rPr>
          <w:t>newly elevated</w:t>
        </w:r>
      </w:ins>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ins w:id="107" w:author="Caitlin Jeffrey" w:date="2023-10-18T15:24:00Z">
        <w:r w:rsidR="009E70B5">
          <w:rPr>
            <w:rFonts w:ascii="Times New Roman" w:hAnsi="Times New Roman" w:cs="Times New Roman"/>
            <w:sz w:val="24"/>
            <w:szCs w:val="24"/>
          </w:rPr>
          <w:t xml:space="preserve">had numerically </w:t>
        </w:r>
      </w:ins>
      <w:del w:id="108" w:author="Caitlin Jeffrey" w:date="2023-10-18T15:23:00Z">
        <w:r w:rsidR="00185A8E" w:rsidRPr="00604EDE" w:rsidDel="009E70B5">
          <w:rPr>
            <w:rFonts w:ascii="Times New Roman" w:hAnsi="Times New Roman" w:cs="Times New Roman"/>
            <w:sz w:val="24"/>
            <w:szCs w:val="24"/>
          </w:rPr>
          <w:delText xml:space="preserve">tended towards having </w:delText>
        </w:r>
      </w:del>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commentRangeStart w:id="109"/>
      <w:del w:id="110" w:author="Sandra Godden" w:date="2023-10-13T08:11:00Z">
        <w:r w:rsidR="00185A8E" w:rsidRPr="00604EDE" w:rsidDel="00853A7F">
          <w:rPr>
            <w:rFonts w:ascii="Times New Roman" w:hAnsi="Times New Roman" w:cs="Times New Roman"/>
            <w:sz w:val="24"/>
            <w:szCs w:val="24"/>
          </w:rPr>
          <w:delText xml:space="preserve">Increased bedding depth measures tended to be associated with improved udder hygiene metrics. </w:delText>
        </w:r>
        <w:commentRangeEnd w:id="109"/>
        <w:r w:rsidR="00853A7F" w:rsidDel="00853A7F">
          <w:rPr>
            <w:rStyle w:val="CommentReference"/>
            <w:rFonts w:eastAsiaTheme="minorEastAsia"/>
          </w:rPr>
          <w:commentReference w:id="109"/>
        </w:r>
      </w:del>
      <w:r w:rsidR="00185A8E" w:rsidRPr="00604EDE">
        <w:rPr>
          <w:rFonts w:ascii="Times New Roman" w:hAnsi="Times New Roman" w:cs="Times New Roman"/>
          <w:sz w:val="24"/>
          <w:szCs w:val="24"/>
        </w:rPr>
        <w:t xml:space="preserve">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ins w:id="111" w:author="Sandra Godden" w:date="2023-10-13T15:28:00Z">
        <w:r w:rsidR="0073047F">
          <w:rPr>
            <w:rFonts w:ascii="Times New Roman" w:hAnsi="Times New Roman" w:cs="Times New Roman"/>
            <w:sz w:val="24"/>
            <w:szCs w:val="24"/>
          </w:rPr>
          <w:t>Because</w:t>
        </w:r>
      </w:ins>
      <w:del w:id="112" w:author="Sandra Godden" w:date="2023-10-13T15:28:00Z">
        <w:r w:rsidR="00185A8E" w:rsidRPr="00604EDE" w:rsidDel="0073047F">
          <w:rPr>
            <w:rFonts w:ascii="Times New Roman" w:hAnsi="Times New Roman" w:cs="Times New Roman"/>
            <w:sz w:val="24"/>
            <w:szCs w:val="24"/>
          </w:rPr>
          <w:delText>Additionally,</w:delText>
        </w:r>
      </w:del>
      <w:r w:rsidR="00185A8E" w:rsidRPr="00604EDE">
        <w:rPr>
          <w:rFonts w:ascii="Times New Roman" w:hAnsi="Times New Roman" w:cs="Times New Roman"/>
          <w:sz w:val="24"/>
          <w:szCs w:val="24"/>
        </w:rPr>
        <w:t xml:space="preserve"> outcomes for</w:t>
      </w:r>
      <w:ins w:id="113" w:author="Sandra Godden" w:date="2023-10-13T15:28:00Z">
        <w:del w:id="114" w:author="Caitlin Jeffrey" w:date="2023-10-18T14:27:00Z">
          <w:r w:rsidR="0073047F" w:rsidDel="002D39A2">
            <w:rPr>
              <w:rFonts w:ascii="Times New Roman" w:hAnsi="Times New Roman" w:cs="Times New Roman"/>
              <w:sz w:val="24"/>
              <w:szCs w:val="24"/>
            </w:rPr>
            <w:delText xml:space="preserve"> composted</w:delText>
          </w:r>
        </w:del>
      </w:ins>
      <w:r w:rsidR="00185A8E" w:rsidRPr="00604EDE">
        <w:rPr>
          <w:rFonts w:ascii="Times New Roman" w:hAnsi="Times New Roman" w:cs="Times New Roman"/>
          <w:sz w:val="24"/>
          <w:szCs w:val="24"/>
        </w:rPr>
        <w:t xml:space="preserve"> bedded packs were comparable to more commonly used</w:t>
      </w:r>
      <w:del w:id="115" w:author="Caitlin Jeffrey" w:date="2023-10-31T09:31:00Z">
        <w:r w:rsidR="00185A8E" w:rsidRPr="00604EDE" w:rsidDel="00D06D71">
          <w:rPr>
            <w:rFonts w:ascii="Times New Roman" w:hAnsi="Times New Roman" w:cs="Times New Roman"/>
            <w:sz w:val="24"/>
            <w:szCs w:val="24"/>
          </w:rPr>
          <w:delText xml:space="preserve"> winter</w:delText>
        </w:r>
      </w:del>
      <w:ins w:id="116" w:author="Caitlin Jeffrey" w:date="2023-10-31T09:31:00Z">
        <w:r w:rsidR="00D06D71">
          <w:rPr>
            <w:rFonts w:ascii="Times New Roman" w:hAnsi="Times New Roman" w:cs="Times New Roman"/>
            <w:sz w:val="24"/>
            <w:szCs w:val="24"/>
          </w:rPr>
          <w:t xml:space="preserve"> indoor</w:t>
        </w:r>
      </w:ins>
      <w:r w:rsidR="00185A8E" w:rsidRPr="00604EDE">
        <w:rPr>
          <w:rFonts w:ascii="Times New Roman" w:hAnsi="Times New Roman" w:cs="Times New Roman"/>
          <w:sz w:val="24"/>
          <w:szCs w:val="24"/>
        </w:rPr>
        <w:t xml:space="preserve"> housing systems, </w:t>
      </w:r>
      <w:del w:id="117" w:author="Sandra Godden" w:date="2023-10-13T15:28:00Z">
        <w:r w:rsidR="00185A8E" w:rsidRPr="00604EDE" w:rsidDel="0073047F">
          <w:rPr>
            <w:rFonts w:ascii="Times New Roman" w:hAnsi="Times New Roman" w:cs="Times New Roman"/>
            <w:sz w:val="24"/>
            <w:szCs w:val="24"/>
          </w:rPr>
          <w:delText xml:space="preserve">and are therefore </w:delText>
        </w:r>
      </w:del>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w:t>
      </w:r>
      <w:ins w:id="118" w:author="Sandra Godden" w:date="2023-10-13T15:28:00Z">
        <w:del w:id="119" w:author="Caitlin Jeffrey" w:date="2023-10-31T09:31:00Z">
          <w:r w:rsidR="0073047F" w:rsidDel="002848F4">
            <w:rPr>
              <w:rFonts w:ascii="Times New Roman" w:hAnsi="Times New Roman" w:cs="Times New Roman"/>
              <w:sz w:val="24"/>
              <w:szCs w:val="24"/>
            </w:rPr>
            <w:delText xml:space="preserve">winter housing </w:delText>
          </w:r>
        </w:del>
      </w:ins>
      <w:r w:rsidR="00185A8E" w:rsidRPr="00604EDE">
        <w:rPr>
          <w:rFonts w:ascii="Times New Roman" w:hAnsi="Times New Roman" w:cs="Times New Roman"/>
          <w:sz w:val="24"/>
          <w:szCs w:val="24"/>
        </w:rPr>
        <w:t>option for</w:t>
      </w:r>
      <w:ins w:id="120" w:author="Caitlin Jeffrey" w:date="2023-10-31T09:31:00Z">
        <w:r w:rsidR="002848F4">
          <w:rPr>
            <w:rFonts w:ascii="Times New Roman" w:hAnsi="Times New Roman" w:cs="Times New Roman"/>
            <w:sz w:val="24"/>
            <w:szCs w:val="24"/>
          </w:rPr>
          <w:t xml:space="preserve"> confinement during </w:t>
        </w:r>
        <w:r w:rsidR="002848F4">
          <w:rPr>
            <w:rFonts w:ascii="Times New Roman" w:hAnsi="Times New Roman" w:cs="Times New Roman"/>
            <w:sz w:val="24"/>
            <w:szCs w:val="24"/>
          </w:rPr>
          <w:lastRenderedPageBreak/>
          <w:t>the non-grazing seaso</w:t>
        </w:r>
      </w:ins>
      <w:ins w:id="121" w:author="Caitlin Jeffrey" w:date="2023-10-31T09:32:00Z">
        <w:r w:rsidR="002848F4">
          <w:rPr>
            <w:rFonts w:ascii="Times New Roman" w:hAnsi="Times New Roman" w:cs="Times New Roman"/>
            <w:sz w:val="24"/>
            <w:szCs w:val="24"/>
          </w:rPr>
          <w:t>n for</w:t>
        </w:r>
      </w:ins>
      <w:r w:rsidR="00185A8E" w:rsidRPr="00604EDE">
        <w:rPr>
          <w:rFonts w:ascii="Times New Roman" w:hAnsi="Times New Roman" w:cs="Times New Roman"/>
          <w:sz w:val="24"/>
          <w:szCs w:val="24"/>
        </w:rPr>
        <w:t xml:space="preserve"> </w:t>
      </w:r>
      <w:commentRangeStart w:id="122"/>
      <w:commentRangeStart w:id="123"/>
      <w:r w:rsidR="00185A8E" w:rsidRPr="00604EDE">
        <w:rPr>
          <w:rFonts w:ascii="Times New Roman" w:hAnsi="Times New Roman" w:cs="Times New Roman"/>
          <w:sz w:val="24"/>
          <w:szCs w:val="24"/>
        </w:rPr>
        <w:t>pasture-based</w:t>
      </w:r>
      <w:commentRangeEnd w:id="122"/>
      <w:r w:rsidR="0073047F">
        <w:rPr>
          <w:rStyle w:val="CommentReference"/>
          <w:rFonts w:eastAsiaTheme="minorEastAsia"/>
        </w:rPr>
        <w:commentReference w:id="122"/>
      </w:r>
      <w:commentRangeEnd w:id="123"/>
      <w:r w:rsidR="00673F40">
        <w:rPr>
          <w:rStyle w:val="CommentReference"/>
          <w:rFonts w:eastAsiaTheme="minorEastAsia"/>
        </w:rPr>
        <w:commentReference w:id="123"/>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24"/>
      <w:r w:rsidRPr="00604EDE">
        <w:rPr>
          <w:rStyle w:val="Emphasis"/>
          <w:rFonts w:ascii="Times New Roman" w:eastAsia="ComputerModern-Regular" w:hAnsi="Times New Roman" w:cs="Times New Roman"/>
          <w:b/>
          <w:bCs/>
          <w:i w:val="0"/>
          <w:iCs w:val="0"/>
          <w:sz w:val="24"/>
          <w:szCs w:val="24"/>
        </w:rPr>
        <w:t>Keywords:</w:t>
      </w:r>
      <w:commentRangeEnd w:id="124"/>
      <w:r w:rsidR="008905A2" w:rsidRPr="00604EDE">
        <w:rPr>
          <w:rStyle w:val="CommentReference"/>
          <w:rFonts w:eastAsiaTheme="minorEastAsia"/>
        </w:rPr>
        <w:commentReference w:id="124"/>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25"/>
      <w:commentRangeStart w:id="126"/>
      <w:commentRangeStart w:id="127"/>
      <w:r w:rsidRPr="00604EDE">
        <w:rPr>
          <w:rStyle w:val="Emphasis"/>
          <w:b/>
          <w:bCs/>
          <w:i w:val="0"/>
          <w:iCs w:val="0"/>
          <w:color w:val="0E101A"/>
        </w:rPr>
        <w:t>Introduction</w:t>
      </w:r>
      <w:commentRangeEnd w:id="125"/>
      <w:r w:rsidR="00123751" w:rsidRPr="00604EDE">
        <w:rPr>
          <w:rStyle w:val="CommentReference"/>
          <w:rFonts w:asciiTheme="minorHAnsi" w:eastAsiaTheme="minorEastAsia" w:hAnsiTheme="minorHAnsi" w:cstheme="minorBidi"/>
        </w:rPr>
        <w:commentReference w:id="125"/>
      </w:r>
      <w:commentRangeEnd w:id="126"/>
      <w:r w:rsidR="00CB39D2" w:rsidRPr="00604EDE">
        <w:rPr>
          <w:rStyle w:val="CommentReference"/>
          <w:rFonts w:asciiTheme="minorHAnsi" w:eastAsiaTheme="minorEastAsia" w:hAnsiTheme="minorHAnsi" w:cstheme="minorBidi"/>
        </w:rPr>
        <w:commentReference w:id="126"/>
      </w:r>
      <w:commentRangeEnd w:id="127"/>
      <w:r w:rsidR="001A7E4F" w:rsidRPr="00604EDE">
        <w:rPr>
          <w:rStyle w:val="CommentReference"/>
          <w:rFonts w:asciiTheme="minorHAnsi" w:eastAsiaTheme="minorEastAsia" w:hAnsiTheme="minorHAnsi" w:cstheme="minorBidi"/>
        </w:rPr>
        <w:commentReference w:id="127"/>
      </w:r>
    </w:p>
    <w:p w14:paraId="263F70AF" w14:textId="77777777" w:rsidR="00EB7520" w:rsidRDefault="00EB7520" w:rsidP="00EB7520">
      <w:pPr>
        <w:spacing w:line="480" w:lineRule="auto"/>
        <w:ind w:firstLine="720"/>
        <w:rPr>
          <w:ins w:id="128" w:author="Caitlin Jeffrey" w:date="2023-10-27T10:03:00Z"/>
          <w:rFonts w:ascii="Times New Roman" w:eastAsia="Times New Roman" w:hAnsi="Times New Roman" w:cs="Times New Roman"/>
          <w:color w:val="0E101A"/>
          <w:sz w:val="24"/>
          <w:szCs w:val="24"/>
        </w:rPr>
      </w:pPr>
      <w:ins w:id="129" w:author="Caitlin Jeffrey" w:date="2023-10-27T10:03:00Z">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getting 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xml:space="preserve">, and state and federal agencies in the U.S. are providing financial incentives for dairies </w:t>
        </w:r>
        <w:r>
          <w:rPr>
            <w:rFonts w:ascii="Times New Roman" w:eastAsia="Times New Roman" w:hAnsi="Times New Roman" w:cs="Times New Roman"/>
            <w:color w:val="0E101A"/>
            <w:sz w:val="24"/>
            <w:szCs w:val="24"/>
          </w:rPr>
          <w:lastRenderedPageBreak/>
          <w:t>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ins>
    </w:p>
    <w:p w14:paraId="6AD2A9DC" w14:textId="0994687E" w:rsidR="00EB7520" w:rsidRPr="00604EDE" w:rsidRDefault="00EB7520" w:rsidP="00D2091A">
      <w:pPr>
        <w:spacing w:line="480" w:lineRule="auto"/>
        <w:ind w:firstLine="720"/>
        <w:rPr>
          <w:ins w:id="130" w:author="Caitlin Jeffrey" w:date="2023-10-27T10:03:00Z"/>
          <w:rFonts w:ascii="Times New Roman" w:eastAsia="Times New Roman" w:hAnsi="Times New Roman" w:cs="Times New Roman"/>
          <w:color w:val="0E101A"/>
          <w:sz w:val="24"/>
          <w:szCs w:val="24"/>
        </w:rPr>
      </w:pPr>
      <w:ins w:id="131" w:author="Caitlin Jeffrey" w:date="2023-10-27T10:03:00Z">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ins>
      <w:ins w:id="132" w:author="Caitlin Jeffrey" w:date="2023-10-27T10:14:00Z">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w:t>
        </w:r>
      </w:ins>
      <w:ins w:id="133" w:author="Caitlin Jeffrey" w:date="2023-10-30T13:57:00Z">
        <w:r w:rsidR="00A51457">
          <w:rPr>
            <w:rFonts w:ascii="Times New Roman" w:eastAsia="Times New Roman" w:hAnsi="Times New Roman" w:cs="Times New Roman"/>
            <w:color w:val="0E101A"/>
            <w:sz w:val="24"/>
            <w:szCs w:val="24"/>
          </w:rPr>
          <w:t>,</w:t>
        </w:r>
      </w:ins>
      <w:ins w:id="134" w:author="Caitlin Jeffrey" w:date="2023-10-27T10:14:00Z">
        <w:r w:rsidR="00D2091A" w:rsidRPr="00D2091A">
          <w:rPr>
            <w:rFonts w:ascii="Times New Roman" w:eastAsia="Times New Roman" w:hAnsi="Times New Roman" w:cs="Times New Roman"/>
            <w:color w:val="0E101A"/>
            <w:sz w:val="24"/>
            <w:szCs w:val="24"/>
          </w:rPr>
          <w:t xml:space="preserve">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w:t>
        </w:r>
      </w:ins>
      <w:ins w:id="135" w:author="Caitlin Jeffrey" w:date="2023-10-30T13:58:00Z">
        <w:r w:rsidR="005A392C">
          <w:rPr>
            <w:rFonts w:ascii="Times New Roman" w:eastAsia="Times New Roman" w:hAnsi="Times New Roman" w:cs="Times New Roman"/>
            <w:color w:val="0E101A"/>
            <w:sz w:val="24"/>
            <w:szCs w:val="24"/>
          </w:rPr>
          <w:t>,</w:t>
        </w:r>
      </w:ins>
      <w:ins w:id="136" w:author="Caitlin Jeffrey" w:date="2023-10-27T10:14:00Z">
        <w:r w:rsidR="00D2091A" w:rsidRPr="00D2091A">
          <w:rPr>
            <w:rFonts w:ascii="Times New Roman" w:eastAsia="Times New Roman" w:hAnsi="Times New Roman" w:cs="Times New Roman"/>
            <w:color w:val="0E101A"/>
            <w:sz w:val="24"/>
            <w:szCs w:val="24"/>
          </w:rPr>
          <w:t xml:space="preserve"> 2015).</w:t>
        </w:r>
        <w:r w:rsidR="00D2091A">
          <w:rPr>
            <w:rFonts w:ascii="Times New Roman" w:eastAsia="Times New Roman" w:hAnsi="Times New Roman" w:cs="Times New Roman"/>
            <w:color w:val="0E101A"/>
            <w:sz w:val="24"/>
            <w:szCs w:val="24"/>
          </w:rPr>
          <w:t xml:space="preserve"> </w:t>
        </w:r>
      </w:ins>
      <w:ins w:id="137" w:author="Caitlin Jeffrey" w:date="2023-10-27T10:03:00Z">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on 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138"/>
        <w:r>
          <w:rPr>
            <w:rFonts w:ascii="Times New Roman" w:eastAsia="Times New Roman" w:hAnsi="Times New Roman" w:cs="Times New Roman"/>
            <w:color w:val="0E101A"/>
            <w:sz w:val="24"/>
            <w:szCs w:val="24"/>
          </w:rPr>
          <w:t xml:space="preserve"> </w:t>
        </w:r>
        <w:commentRangeEnd w:id="138"/>
        <w:r>
          <w:rPr>
            <w:rStyle w:val="CommentReference"/>
            <w:rFonts w:eastAsiaTheme="minorEastAsia"/>
          </w:rPr>
          <w:commentReference w:id="138"/>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139"/>
        <w:r>
          <w:rPr>
            <w:rFonts w:ascii="Times New Roman" w:eastAsia="Times New Roman" w:hAnsi="Times New Roman" w:cs="Times New Roman"/>
            <w:color w:val="0E101A"/>
            <w:sz w:val="24"/>
            <w:szCs w:val="24"/>
          </w:rPr>
          <w:t>BTSCC</w:t>
        </w:r>
        <w:commentRangeEnd w:id="139"/>
        <w:r>
          <w:rPr>
            <w:rStyle w:val="CommentReference"/>
            <w:rFonts w:eastAsiaTheme="minorEastAsia"/>
          </w:rPr>
          <w:commentReference w:id="139"/>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ins>
    </w:p>
    <w:p w14:paraId="4E846C00" w14:textId="659D9AAD"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lastRenderedPageBreak/>
        <w:t xml:space="preserve"> </w:t>
      </w:r>
      <w:r w:rsidRPr="00604EDE">
        <w:rPr>
          <w:rFonts w:ascii="Times New Roman" w:eastAsia="Times New Roman" w:hAnsi="Times New Roman" w:cs="Times New Roman"/>
          <w:color w:val="0E101A"/>
          <w:sz w:val="24"/>
          <w:szCs w:val="24"/>
        </w:rPr>
        <w:tab/>
      </w:r>
      <w:proofErr w:type="gramStart"/>
      <w:r w:rsidRPr="00604EDE">
        <w:rPr>
          <w:rFonts w:ascii="Times New Roman" w:eastAsia="Times New Roman" w:hAnsi="Times New Roman" w:cs="Times New Roman"/>
          <w:color w:val="0E101A"/>
          <w:sz w:val="24"/>
          <w:szCs w:val="24"/>
        </w:rPr>
        <w:t>In order to</w:t>
      </w:r>
      <w:proofErr w:type="gramEnd"/>
      <w:r w:rsidRPr="00604EDE">
        <w:rPr>
          <w:rFonts w:ascii="Times New Roman" w:eastAsia="Times New Roman" w:hAnsi="Times New Roman" w:cs="Times New Roman"/>
          <w:color w:val="0E101A"/>
          <w:sz w:val="24"/>
          <w:szCs w:val="24"/>
        </w:rPr>
        <w:t xml:space="preserve">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del w:id="140" w:author="Caitlin Jeffrey" w:date="2023-10-31T09:32:00Z">
        <w:r w:rsidR="00D40BB5" w:rsidDel="00E87037">
          <w:rPr>
            <w:rFonts w:ascii="Times New Roman" w:eastAsia="Times New Roman" w:hAnsi="Times New Roman" w:cs="Times New Roman"/>
            <w:color w:val="0E101A"/>
            <w:sz w:val="24"/>
            <w:szCs w:val="24"/>
          </w:rPr>
          <w:delText xml:space="preserve">winter </w:delText>
        </w:r>
      </w:del>
      <w:r w:rsidR="00995B3E">
        <w:rPr>
          <w:rFonts w:ascii="Times New Roman" w:eastAsia="Times New Roman" w:hAnsi="Times New Roman" w:cs="Times New Roman"/>
          <w:color w:val="0E101A"/>
          <w:sz w:val="24"/>
          <w:szCs w:val="24"/>
        </w:rPr>
        <w:t>housing their cattle</w:t>
      </w:r>
      <w:ins w:id="141" w:author="Caitlin Jeffrey" w:date="2023-10-31T09:33:00Z">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del w:id="142" w:author="Caitlin Jeffrey" w:date="2023-10-31T09:33:00Z">
        <w:r w:rsidR="000D0BBE" w:rsidDel="005522B8">
          <w:rPr>
            <w:rFonts w:ascii="Times New Roman" w:eastAsia="Times New Roman" w:hAnsi="Times New Roman" w:cs="Times New Roman"/>
            <w:color w:val="0E101A"/>
            <w:sz w:val="24"/>
            <w:szCs w:val="24"/>
          </w:rPr>
          <w:delText xml:space="preserve">winter </w:delText>
        </w:r>
      </w:del>
      <w:ins w:id="143" w:author="Caitlin Jeffrey" w:date="2023-10-31T09:33:00Z">
        <w:r w:rsidR="005522B8">
          <w:rPr>
            <w:rFonts w:ascii="Times New Roman" w:eastAsia="Times New Roman" w:hAnsi="Times New Roman" w:cs="Times New Roman"/>
            <w:color w:val="0E101A"/>
            <w:sz w:val="24"/>
            <w:szCs w:val="24"/>
          </w:rPr>
          <w:t>indoor</w:t>
        </w:r>
        <w:r w:rsidR="005522B8">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del w:id="144" w:author="Caitlin Jeffrey" w:date="2023-10-30T13:00:00Z">
        <w:r w:rsidRPr="00604EDE" w:rsidDel="003E21E4">
          <w:rPr>
            <w:rFonts w:ascii="Times New Roman" w:eastAsia="Times New Roman" w:hAnsi="Times New Roman" w:cs="Times New Roman"/>
            <w:color w:val="0E101A"/>
            <w:sz w:val="24"/>
            <w:szCs w:val="24"/>
          </w:rPr>
          <w:delText xml:space="preserve">(1) </w:delText>
        </w:r>
      </w:del>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145" w:author="Sandra Godden" w:date="2023-10-13T08:26:00Z">
        <w:r w:rsidR="00DC63C2">
          <w:rPr>
            <w:rFonts w:ascii="Times New Roman" w:eastAsia="Times New Roman" w:hAnsi="Times New Roman" w:cs="Times New Roman"/>
            <w:color w:val="0E101A"/>
            <w:sz w:val="24"/>
            <w:szCs w:val="24"/>
          </w:rPr>
          <w:t xml:space="preserve">, with a view to </w:t>
        </w:r>
      </w:ins>
      <w:del w:id="146" w:author="Sandra Godden" w:date="2023-10-13T08:26:00Z">
        <w:r w:rsidRPr="00604EDE" w:rsidDel="00DC63C2">
          <w:rPr>
            <w:rFonts w:ascii="Times New Roman" w:eastAsia="Times New Roman" w:hAnsi="Times New Roman" w:cs="Times New Roman"/>
            <w:color w:val="0E101A"/>
            <w:sz w:val="24"/>
            <w:szCs w:val="24"/>
          </w:rPr>
          <w:delText xml:space="preserve">; and </w:delText>
        </w:r>
        <w:commentRangeStart w:id="147"/>
        <w:r w:rsidRPr="00604EDE" w:rsidDel="00DC63C2">
          <w:rPr>
            <w:rFonts w:ascii="Times New Roman" w:eastAsia="Times New Roman" w:hAnsi="Times New Roman" w:cs="Times New Roman"/>
            <w:color w:val="0E101A"/>
            <w:sz w:val="24"/>
            <w:szCs w:val="24"/>
          </w:rPr>
          <w:delText xml:space="preserve">(2) </w:delText>
        </w:r>
      </w:del>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ins w:id="148" w:author="Sandra Godden" w:date="2023-10-13T08:26:00Z">
        <w:r w:rsidR="00DC63C2">
          <w:rPr>
            <w:rFonts w:ascii="Times New Roman" w:eastAsia="Times New Roman" w:hAnsi="Times New Roman" w:cs="Times New Roman"/>
            <w:color w:val="0E101A"/>
            <w:sz w:val="24"/>
            <w:szCs w:val="24"/>
          </w:rPr>
          <w:t>ing</w:t>
        </w:r>
      </w:ins>
      <w:del w:id="149" w:author="Sandra Godden" w:date="2023-10-13T08:26:00Z">
        <w:r w:rsidRPr="00604EDE" w:rsidDel="00DC63C2">
          <w:rPr>
            <w:rFonts w:ascii="Times New Roman" w:eastAsia="Times New Roman" w:hAnsi="Times New Roman" w:cs="Times New Roman"/>
            <w:color w:val="0E101A"/>
            <w:sz w:val="24"/>
            <w:szCs w:val="24"/>
          </w:rPr>
          <w:delText>e</w:delText>
        </w:r>
      </w:del>
      <w:r w:rsidRPr="00604EDE">
        <w:rPr>
          <w:rFonts w:ascii="Times New Roman" w:eastAsia="Times New Roman" w:hAnsi="Times New Roman" w:cs="Times New Roman"/>
          <w:color w:val="0E101A"/>
          <w:sz w:val="24"/>
          <w:szCs w:val="24"/>
        </w:rPr>
        <w:t xml:space="preserve"> if bedded pack systems are a viable option for </w:t>
      </w:r>
      <w:del w:id="150" w:author="Caitlin Jeffrey" w:date="2023-10-31T09:33:00Z">
        <w:r w:rsidRPr="00604EDE" w:rsidDel="008E6871">
          <w:rPr>
            <w:rFonts w:ascii="Times New Roman" w:eastAsia="Times New Roman" w:hAnsi="Times New Roman" w:cs="Times New Roman"/>
            <w:color w:val="0E101A"/>
            <w:sz w:val="24"/>
            <w:szCs w:val="24"/>
          </w:rPr>
          <w:delText xml:space="preserve">winter </w:delText>
        </w:r>
      </w:del>
      <w:ins w:id="151" w:author="Caitlin Jeffrey" w:date="2023-10-31T09:33:00Z">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housing in VT</w:t>
      </w:r>
      <w:commentRangeEnd w:id="147"/>
      <w:r w:rsidR="00DC63C2">
        <w:rPr>
          <w:rStyle w:val="CommentReference"/>
          <w:rFonts w:eastAsiaTheme="minorEastAsia"/>
        </w:rPr>
        <w:commentReference w:id="147"/>
      </w:r>
      <w:ins w:id="152" w:author="Caitlin Jeffrey" w:date="2023-10-31T09:34:00Z">
        <w:r w:rsidR="008E6871">
          <w:rPr>
            <w:rFonts w:ascii="Times New Roman" w:eastAsia="Times New Roman" w:hAnsi="Times New Roman" w:cs="Times New Roman"/>
            <w:color w:val="0E101A"/>
            <w:sz w:val="24"/>
            <w:szCs w:val="24"/>
          </w:rPr>
          <w:t xml:space="preserve"> during the non-grazing season</w:t>
        </w:r>
      </w:ins>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ins w:id="153" w:author="Caitlin Jeffrey" w:date="2023-10-30T13:01:00Z">
        <w:r w:rsidR="00AC6572">
          <w:rPr>
            <w:rFonts w:ascii="Times New Roman" w:eastAsia="Times New Roman" w:hAnsi="Times New Roman" w:cs="Times New Roman"/>
            <w:color w:val="0E101A"/>
            <w:sz w:val="24"/>
            <w:szCs w:val="24"/>
          </w:rPr>
          <w:t xml:space="preserve"> of bedded pack herds</w:t>
        </w:r>
      </w:ins>
      <w:r w:rsidR="009A31ED">
        <w:rPr>
          <w:rFonts w:ascii="Times New Roman" w:eastAsia="Times New Roman" w:hAnsi="Times New Roman" w:cs="Times New Roman"/>
          <w:color w:val="0E101A"/>
          <w:sz w:val="24"/>
          <w:szCs w:val="24"/>
        </w:rPr>
        <w:t xml:space="preserve"> </w:t>
      </w:r>
      <w:commentRangeStart w:id="154"/>
      <w:commentRangeStart w:id="155"/>
      <w:commentRangeStart w:id="156"/>
      <w:commentRangeStart w:id="157"/>
      <w:r w:rsidR="00466AA8">
        <w:rPr>
          <w:rFonts w:ascii="Times New Roman" w:eastAsia="Times New Roman" w:hAnsi="Times New Roman" w:cs="Times New Roman"/>
          <w:color w:val="0E101A"/>
          <w:sz w:val="24"/>
          <w:szCs w:val="24"/>
        </w:rPr>
        <w:t xml:space="preserve">may </w:t>
      </w:r>
      <w:commentRangeEnd w:id="154"/>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154"/>
      </w:r>
      <w:commentRangeEnd w:id="155"/>
      <w:r w:rsidR="001D7BF0">
        <w:rPr>
          <w:rStyle w:val="CommentReference"/>
          <w:rFonts w:eastAsiaTheme="minorEastAsia"/>
        </w:rPr>
        <w:commentReference w:id="155"/>
      </w:r>
      <w:commentRangeEnd w:id="156"/>
      <w:r w:rsidR="00D87846">
        <w:rPr>
          <w:rStyle w:val="CommentReference"/>
          <w:rFonts w:eastAsiaTheme="minorEastAsia"/>
        </w:rPr>
        <w:commentReference w:id="156"/>
      </w:r>
      <w:commentRangeEnd w:id="157"/>
      <w:r w:rsidR="003F31A9">
        <w:rPr>
          <w:rStyle w:val="CommentReference"/>
          <w:rFonts w:eastAsiaTheme="minorEastAsia"/>
        </w:rPr>
        <w:commentReference w:id="157"/>
      </w:r>
      <w:ins w:id="158" w:author="Sandra Godden" w:date="2023-10-13T08:28:00Z">
        <w:del w:id="159" w:author="Caitlin Jeffrey" w:date="2023-10-27T10:21:00Z">
          <w:r w:rsidR="00DC63C2" w:rsidDel="00135369">
            <w:rPr>
              <w:rFonts w:ascii="Times New Roman" w:eastAsia="Times New Roman" w:hAnsi="Times New Roman" w:cs="Times New Roman"/>
              <w:color w:val="0E101A"/>
              <w:sz w:val="24"/>
              <w:szCs w:val="24"/>
            </w:rPr>
            <w:delText xml:space="preserve"> </w:delText>
          </w:r>
          <w:r w:rsidR="00DC63C2" w:rsidDel="00BF21C6">
            <w:rPr>
              <w:rFonts w:ascii="Times New Roman" w:eastAsia="Times New Roman" w:hAnsi="Times New Roman" w:cs="Times New Roman"/>
              <w:color w:val="0E101A"/>
              <w:sz w:val="24"/>
              <w:szCs w:val="24"/>
            </w:rPr>
            <w:delText xml:space="preserve"> </w:delText>
          </w:r>
        </w:del>
      </w:ins>
      <w:commentRangeStart w:id="160"/>
      <w:ins w:id="161" w:author="Sandra Godden" w:date="2023-10-13T15:32:00Z">
        <w:r w:rsidR="0073047F">
          <w:rPr>
            <w:rFonts w:ascii="Times New Roman" w:hAnsi="Times New Roman" w:cs="Times New Roman"/>
            <w:sz w:val="24"/>
            <w:szCs w:val="24"/>
          </w:rPr>
          <w:t>A secondary objective was to identify other (non-facility) management-related risk factors associated with bulk tank milk quality, udder health,</w:t>
        </w:r>
      </w:ins>
      <w:ins w:id="162" w:author="Caitlin Jeffrey" w:date="2023-10-18T15:41:00Z">
        <w:r w:rsidR="00F95518">
          <w:rPr>
            <w:rFonts w:ascii="Times New Roman" w:hAnsi="Times New Roman" w:cs="Times New Roman"/>
            <w:sz w:val="24"/>
            <w:szCs w:val="24"/>
          </w:rPr>
          <w:t xml:space="preserve"> udder hygiene,</w:t>
        </w:r>
      </w:ins>
      <w:ins w:id="163" w:author="Sandra Godden" w:date="2023-10-13T15:32:00Z">
        <w:r w:rsidR="0073047F">
          <w:rPr>
            <w:rFonts w:ascii="Times New Roman" w:hAnsi="Times New Roman" w:cs="Times New Roman"/>
            <w:sz w:val="24"/>
            <w:szCs w:val="24"/>
          </w:rPr>
          <w:t xml:space="preserve"> and milk production in organic </w:t>
        </w:r>
      </w:ins>
      <w:ins w:id="164" w:author="Sandra Godden" w:date="2023-10-13T15:33:00Z">
        <w:r w:rsidR="0073047F">
          <w:rPr>
            <w:rFonts w:ascii="Times New Roman" w:hAnsi="Times New Roman" w:cs="Times New Roman"/>
            <w:sz w:val="24"/>
            <w:szCs w:val="24"/>
          </w:rPr>
          <w:t xml:space="preserve">VT </w:t>
        </w:r>
      </w:ins>
      <w:ins w:id="165" w:author="Sandra Godden" w:date="2023-10-13T15:32:00Z">
        <w:r w:rsidR="0073047F">
          <w:rPr>
            <w:rFonts w:ascii="Times New Roman" w:hAnsi="Times New Roman" w:cs="Times New Roman"/>
            <w:sz w:val="24"/>
            <w:szCs w:val="24"/>
          </w:rPr>
          <w:t>dairy herds</w:t>
        </w:r>
        <w:commentRangeEnd w:id="160"/>
        <w:r w:rsidR="0073047F">
          <w:rPr>
            <w:rStyle w:val="CommentReference"/>
            <w:rFonts w:eastAsiaTheme="minorEastAsia"/>
          </w:rPr>
          <w:commentReference w:id="160"/>
        </w:r>
        <w:r w:rsidR="0073047F">
          <w:rPr>
            <w:rFonts w:ascii="Times New Roman" w:hAnsi="Times New Roman" w:cs="Times New Roman"/>
            <w:sz w:val="24"/>
            <w:szCs w:val="24"/>
          </w:rPr>
          <w:t>.</w:t>
        </w:r>
      </w:ins>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66" w:name="_Hlk137445543"/>
      <w:r w:rsidRPr="00604EDE">
        <w:rPr>
          <w:b/>
          <w:bCs/>
        </w:rPr>
        <w:t>Herd enrollment and selection</w:t>
      </w:r>
    </w:p>
    <w:p w14:paraId="26454AB6" w14:textId="5854EDF6"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ins w:id="167" w:author="Sandra Godden" w:date="2023-10-13T08:31:00Z">
        <w:r w:rsidR="00DC63C2">
          <w:rPr>
            <w:rFonts w:ascii="Times New Roman" w:hAnsi="Times New Roman" w:cs="Times New Roman"/>
            <w:sz w:val="24"/>
            <w:szCs w:val="24"/>
          </w:rPr>
          <w:t xml:space="preserve">in </w:t>
        </w:r>
      </w:ins>
      <w:ins w:id="168" w:author="Caitlin Jeffrey" w:date="2023-10-18T16:34:00Z">
        <w:r w:rsidR="00344F47">
          <w:rPr>
            <w:rFonts w:ascii="Times New Roman" w:hAnsi="Times New Roman" w:cs="Times New Roman"/>
            <w:sz w:val="24"/>
            <w:szCs w:val="24"/>
          </w:rPr>
          <w:t>Winter</w:t>
        </w:r>
      </w:ins>
      <w:ins w:id="169" w:author="Caitlin Jeffrey" w:date="2023-10-18T14:00:00Z">
        <w:r w:rsidR="004E1440">
          <w:rPr>
            <w:rFonts w:ascii="Times New Roman" w:hAnsi="Times New Roman" w:cs="Times New Roman"/>
            <w:sz w:val="24"/>
            <w:szCs w:val="24"/>
          </w:rPr>
          <w:t xml:space="preserve"> 2018</w:t>
        </w:r>
      </w:ins>
      <w:ins w:id="170" w:author="Caitlin Jeffrey" w:date="2023-10-18T16:34:00Z">
        <w:r w:rsidR="00344F47">
          <w:rPr>
            <w:rFonts w:ascii="Times New Roman" w:hAnsi="Times New Roman" w:cs="Times New Roman"/>
            <w:sz w:val="24"/>
            <w:szCs w:val="24"/>
          </w:rPr>
          <w:t>-2019</w:t>
        </w:r>
      </w:ins>
      <w:ins w:id="171" w:author="Sandra Godden" w:date="2023-10-13T08:31:00Z">
        <w:r w:rsidR="00DC63C2">
          <w:rPr>
            <w:rFonts w:ascii="Times New Roman" w:hAnsi="Times New Roman" w:cs="Times New Roman"/>
            <w:sz w:val="24"/>
            <w:szCs w:val="24"/>
          </w:rPr>
          <w:t xml:space="preserve"> </w:t>
        </w:r>
      </w:ins>
      <w:r w:rsidRPr="00604EDE">
        <w:rPr>
          <w:rFonts w:ascii="Times New Roman" w:hAnsi="Times New Roman" w:cs="Times New Roman"/>
          <w:sz w:val="24"/>
          <w:szCs w:val="24"/>
        </w:rPr>
        <w:t>(</w:t>
      </w:r>
      <w:ins w:id="172" w:author="Caitlin Jeffrey" w:date="2023-10-20T09:36:00Z">
        <w:r w:rsidR="008371EE">
          <w:rPr>
            <w:rFonts w:ascii="Times New Roman" w:hAnsi="Times New Roman" w:cs="Times New Roman"/>
            <w:sz w:val="24"/>
            <w:szCs w:val="24"/>
          </w:rPr>
          <w:t xml:space="preserve">all farms, </w:t>
        </w:r>
      </w:ins>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ins w:id="173" w:author="Caitlin Jeffrey" w:date="2023-10-30T13:21:00Z">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ins>
      <w:ins w:id="174" w:author="Caitlin Jeffrey" w:date="2023-10-30T13:30:00Z">
        <w:r w:rsidR="00EB1C2F">
          <w:rPr>
            <w:rFonts w:ascii="Times New Roman" w:hAnsi="Times New Roman" w:cs="Times New Roman"/>
            <w:sz w:val="24"/>
            <w:szCs w:val="24"/>
          </w:rPr>
          <w:t xml:space="preserve">are required to allow their cows daily </w:t>
        </w:r>
        <w:r w:rsidR="00EB1C2F">
          <w:rPr>
            <w:rFonts w:ascii="Times New Roman" w:hAnsi="Times New Roman" w:cs="Times New Roman"/>
            <w:sz w:val="24"/>
            <w:szCs w:val="24"/>
          </w:rPr>
          <w:lastRenderedPageBreak/>
          <w:t>access to pasture during the grazing season</w:t>
        </w:r>
      </w:ins>
      <w:ins w:id="175" w:author="Caitlin Jeffrey" w:date="2023-10-30T13:31:00Z">
        <w:r w:rsidR="00EB1C2F">
          <w:rPr>
            <w:rFonts w:ascii="Times New Roman" w:hAnsi="Times New Roman" w:cs="Times New Roman"/>
            <w:sz w:val="24"/>
            <w:szCs w:val="24"/>
          </w:rPr>
          <w:t>,</w:t>
        </w:r>
      </w:ins>
      <w:ins w:id="176" w:author="Caitlin Jeffrey" w:date="2023-10-30T13:30:00Z">
        <w:r w:rsidR="00EB1C2F">
          <w:rPr>
            <w:rFonts w:ascii="Times New Roman" w:hAnsi="Times New Roman" w:cs="Times New Roman"/>
            <w:sz w:val="24"/>
            <w:szCs w:val="24"/>
          </w:rPr>
          <w:t xml:space="preserve"> and </w:t>
        </w:r>
      </w:ins>
      <w:ins w:id="177" w:author="Caitlin Jeffrey" w:date="2023-10-30T13:31:00Z">
        <w:r w:rsidR="00EB1C2F">
          <w:rPr>
            <w:rFonts w:ascii="Times New Roman" w:hAnsi="Times New Roman" w:cs="Times New Roman"/>
            <w:sz w:val="24"/>
            <w:szCs w:val="24"/>
          </w:rPr>
          <w:t xml:space="preserve">cows </w:t>
        </w:r>
      </w:ins>
      <w:ins w:id="178" w:author="Caitlin Jeffrey" w:date="2023-10-30T13:30:00Z">
        <w:r w:rsidR="00EB1C2F">
          <w:rPr>
            <w:rFonts w:ascii="Times New Roman" w:hAnsi="Times New Roman" w:cs="Times New Roman"/>
            <w:sz w:val="24"/>
            <w:szCs w:val="24"/>
          </w:rPr>
          <w:t>must get 30% of their dry matter intake from grazing</w:t>
        </w:r>
      </w:ins>
      <w:ins w:id="179" w:author="Caitlin Jeffrey" w:date="2023-10-30T13:31:00Z">
        <w:r w:rsidR="00EB1C2F">
          <w:rPr>
            <w:rFonts w:ascii="Times New Roman" w:hAnsi="Times New Roman" w:cs="Times New Roman"/>
            <w:sz w:val="24"/>
            <w:szCs w:val="24"/>
          </w:rPr>
          <w:t xml:space="preserve"> </w:t>
        </w:r>
      </w:ins>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ins w:id="180" w:author="Caitlin Jeffrey" w:date="2023-10-30T13:31:00Z">
        <w:r w:rsidR="00EB1C2F">
          <w:rPr>
            <w:rFonts w:ascii="Times New Roman" w:hAnsi="Times New Roman" w:cs="Times New Roman"/>
            <w:sz w:val="24"/>
            <w:szCs w:val="24"/>
          </w:rPr>
          <w:t xml:space="preserve">. </w:t>
        </w:r>
      </w:ins>
      <w:ins w:id="181" w:author="Caitlin Jeffrey" w:date="2023-10-30T13:32:00Z">
        <w:r w:rsidR="007A7FB6">
          <w:rPr>
            <w:rFonts w:ascii="Times New Roman" w:hAnsi="Times New Roman" w:cs="Times New Roman"/>
            <w:sz w:val="24"/>
            <w:szCs w:val="24"/>
          </w:rPr>
          <w:t>D</w:t>
        </w:r>
      </w:ins>
      <w:ins w:id="182" w:author="Caitlin Jeffrey" w:date="2023-10-30T13:31:00Z">
        <w:r w:rsidR="00DF4C79">
          <w:rPr>
            <w:rFonts w:ascii="Times New Roman" w:hAnsi="Times New Roman" w:cs="Times New Roman"/>
            <w:sz w:val="24"/>
            <w:szCs w:val="24"/>
          </w:rPr>
          <w:t xml:space="preserve">uring </w:t>
        </w:r>
      </w:ins>
      <w:ins w:id="183" w:author="Caitlin Jeffrey" w:date="2023-10-30T13:35:00Z">
        <w:r w:rsidR="00993C75">
          <w:rPr>
            <w:rFonts w:ascii="Times New Roman" w:hAnsi="Times New Roman" w:cs="Times New Roman"/>
            <w:sz w:val="24"/>
            <w:szCs w:val="24"/>
          </w:rPr>
          <w:t xml:space="preserve">the </w:t>
        </w:r>
      </w:ins>
      <w:ins w:id="184" w:author="Caitlin Jeffrey" w:date="2023-10-30T13:31:00Z">
        <w:r w:rsidR="00DF4C79">
          <w:rPr>
            <w:rFonts w:ascii="Times New Roman" w:hAnsi="Times New Roman" w:cs="Times New Roman"/>
            <w:sz w:val="24"/>
            <w:szCs w:val="24"/>
          </w:rPr>
          <w:t xml:space="preserve">non-grazing </w:t>
        </w:r>
      </w:ins>
      <w:ins w:id="185" w:author="Caitlin Jeffrey" w:date="2023-10-30T13:35:00Z">
        <w:r w:rsidR="00993C75">
          <w:rPr>
            <w:rFonts w:ascii="Times New Roman" w:hAnsi="Times New Roman" w:cs="Times New Roman"/>
            <w:sz w:val="24"/>
            <w:szCs w:val="24"/>
          </w:rPr>
          <w:t>season</w:t>
        </w:r>
      </w:ins>
      <w:ins w:id="186" w:author="Caitlin Jeffrey" w:date="2023-10-30T13:38:00Z">
        <w:r w:rsidR="000B300E">
          <w:rPr>
            <w:rFonts w:ascii="Times New Roman" w:hAnsi="Times New Roman" w:cs="Times New Roman"/>
            <w:sz w:val="24"/>
            <w:szCs w:val="24"/>
          </w:rPr>
          <w:t xml:space="preserve"> (typically Nove</w:t>
        </w:r>
      </w:ins>
      <w:ins w:id="187" w:author="Caitlin Jeffrey" w:date="2023-10-30T13:39:00Z">
        <w:r w:rsidR="000B300E">
          <w:rPr>
            <w:rFonts w:ascii="Times New Roman" w:hAnsi="Times New Roman" w:cs="Times New Roman"/>
            <w:sz w:val="24"/>
            <w:szCs w:val="24"/>
          </w:rPr>
          <w:t>mber-May in Vermont),</w:t>
        </w:r>
      </w:ins>
      <w:ins w:id="188" w:author="Caitlin Jeffrey" w:date="2023-10-30T13:30:00Z">
        <w:r w:rsidR="00EB1C2F">
          <w:rPr>
            <w:rFonts w:ascii="Times New Roman" w:hAnsi="Times New Roman" w:cs="Times New Roman"/>
            <w:sz w:val="24"/>
            <w:szCs w:val="24"/>
          </w:rPr>
          <w:t xml:space="preserve"> </w:t>
        </w:r>
      </w:ins>
      <w:ins w:id="189" w:author="Caitlin Jeffrey" w:date="2023-10-30T13:32:00Z">
        <w:r w:rsidR="007A7FB6">
          <w:rPr>
            <w:rFonts w:ascii="Times New Roman" w:hAnsi="Times New Roman" w:cs="Times New Roman"/>
            <w:sz w:val="24"/>
            <w:szCs w:val="24"/>
          </w:rPr>
          <w:t xml:space="preserve">organic farms house cows indoors in a variety of facility types. </w:t>
        </w:r>
      </w:ins>
      <w:r w:rsidR="001A45D7">
        <w:rPr>
          <w:rFonts w:ascii="Times New Roman" w:hAnsi="Times New Roman" w:cs="Times New Roman"/>
          <w:sz w:val="24"/>
          <w:szCs w:val="24"/>
        </w:rPr>
        <w:t xml:space="preserve">The </w:t>
      </w:r>
      <w:ins w:id="190" w:author="Caitlin Jeffrey" w:date="2023-10-30T13:34:00Z">
        <w:r w:rsidR="001265C4">
          <w:rPr>
            <w:rFonts w:ascii="Times New Roman" w:hAnsi="Times New Roman" w:cs="Times New Roman"/>
            <w:sz w:val="24"/>
            <w:szCs w:val="24"/>
          </w:rPr>
          <w:t xml:space="preserve">Winter 2018-2019 </w:t>
        </w:r>
      </w:ins>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del w:id="191" w:author="Caitlin Jeffrey" w:date="2023-10-31T09:34:00Z">
        <w:r w:rsidR="001A45D7" w:rsidRPr="00604EDE" w:rsidDel="00D45BBF">
          <w:rPr>
            <w:rFonts w:ascii="Times New Roman" w:hAnsi="Times New Roman" w:cs="Times New Roman"/>
            <w:sz w:val="24"/>
            <w:szCs w:val="24"/>
          </w:rPr>
          <w:delText xml:space="preserve">winter </w:delText>
        </w:r>
      </w:del>
      <w:ins w:id="192" w:author="Caitlin Jeffrey" w:date="2023-10-31T09:34:00Z">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ins>
      <w:r w:rsidR="001A45D7" w:rsidRPr="00604EDE">
        <w:rPr>
          <w:rFonts w:ascii="Times New Roman" w:hAnsi="Times New Roman" w:cs="Times New Roman"/>
          <w:sz w:val="24"/>
          <w:szCs w:val="24"/>
        </w:rPr>
        <w:t>housing and bedding types used by organic dairy farmers in the state</w:t>
      </w:r>
      <w:ins w:id="193" w:author="Caitlin Jeffrey" w:date="2023-10-31T09:34:00Z">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ins>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del w:id="194" w:author="Caitlin Jeffrey" w:date="2023-10-31T09:43:00Z">
        <w:r w:rsidRPr="00604EDE" w:rsidDel="00481415">
          <w:rPr>
            <w:rFonts w:ascii="Times New Roman" w:hAnsi="Times New Roman" w:cs="Times New Roman"/>
            <w:sz w:val="24"/>
            <w:szCs w:val="24"/>
          </w:rPr>
          <w:delText>winter of</w:delText>
        </w:r>
      </w:del>
      <w:ins w:id="195" w:author="Caitlin Jeffrey" w:date="2023-10-31T09:43:00Z">
        <w:r w:rsidR="00481415">
          <w:rPr>
            <w:rFonts w:ascii="Times New Roman" w:hAnsi="Times New Roman" w:cs="Times New Roman"/>
            <w:sz w:val="24"/>
            <w:szCs w:val="24"/>
          </w:rPr>
          <w:t>Winter</w:t>
        </w:r>
      </w:ins>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t>
      </w:r>
      <w:del w:id="196" w:author="Caitlin Jeffrey" w:date="2023-10-31T09:35:00Z">
        <w:r w:rsidRPr="00604EDE" w:rsidDel="009D5995">
          <w:rPr>
            <w:rFonts w:ascii="Times New Roman" w:hAnsi="Times New Roman" w:cs="Times New Roman"/>
            <w:sz w:val="24"/>
            <w:szCs w:val="24"/>
          </w:rPr>
          <w:delText xml:space="preserve">winter </w:delText>
        </w:r>
      </w:del>
      <w:ins w:id="197" w:author="Caitlin Jeffrey" w:date="2023-10-31T09:35:00Z">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224A0518"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ins w:id="198" w:author="Sandra Godden" w:date="2023-10-13T08:33:00Z">
        <w:r w:rsidR="00DC63C2">
          <w:rPr>
            <w:rFonts w:ascii="Times New Roman" w:hAnsi="Times New Roman" w:cs="Times New Roman"/>
            <w:sz w:val="24"/>
            <w:szCs w:val="24"/>
          </w:rPr>
          <w:t xml:space="preserve">of farms </w:t>
        </w:r>
      </w:ins>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and the University of Vermont Sustainable Agriculture Extension group had been promoting adoption of bedded-</w:t>
      </w:r>
      <w:r w:rsidR="00255582">
        <w:rPr>
          <w:rFonts w:ascii="Times New Roman" w:hAnsi="Times New Roman" w:cs="Times New Roman"/>
          <w:sz w:val="24"/>
          <w:szCs w:val="24"/>
        </w:rPr>
        <w:lastRenderedPageBreak/>
        <w:t xml:space="preserve">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t>
      </w:r>
      <w:del w:id="199" w:author="Caitlin Jeffrey" w:date="2023-10-31T09:35:00Z">
        <w:r w:rsidR="006238BB" w:rsidRPr="00604EDE" w:rsidDel="0021422E">
          <w:rPr>
            <w:rFonts w:ascii="Times New Roman" w:hAnsi="Times New Roman" w:cs="Times New Roman"/>
            <w:sz w:val="24"/>
            <w:szCs w:val="24"/>
          </w:rPr>
          <w:delText xml:space="preserve">winter </w:delText>
        </w:r>
      </w:del>
      <w:ins w:id="200" w:author="Caitlin Jeffrey" w:date="2023-10-31T09:35:00Z">
        <w:r w:rsidR="0021422E">
          <w:rPr>
            <w:rFonts w:ascii="Times New Roman" w:hAnsi="Times New Roman" w:cs="Times New Roman"/>
            <w:sz w:val="24"/>
            <w:szCs w:val="24"/>
          </w:rPr>
          <w:t>indoor</w:t>
        </w:r>
        <w:r w:rsidR="0021422E" w:rsidRPr="00604EDE">
          <w:rPr>
            <w:rFonts w:ascii="Times New Roman" w:hAnsi="Times New Roman" w:cs="Times New Roman"/>
            <w:sz w:val="24"/>
            <w:szCs w:val="24"/>
          </w:rPr>
          <w:t xml:space="preserve"> </w:t>
        </w:r>
      </w:ins>
      <w:r w:rsidR="006238BB" w:rsidRPr="00604EDE">
        <w:rPr>
          <w:rFonts w:ascii="Times New Roman" w:hAnsi="Times New Roman" w:cs="Times New Roman"/>
          <w:sz w:val="24"/>
          <w:szCs w:val="24"/>
        </w:rPr>
        <w:t xml:space="preserve">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survey was intended to study cows while they were in their </w:t>
      </w:r>
      <w:del w:id="201" w:author="Caitlin Jeffrey" w:date="2023-10-31T09:35:00Z">
        <w:r w:rsidR="00EC1674" w:rsidRPr="00604EDE" w:rsidDel="0021422E">
          <w:rPr>
            <w:rFonts w:ascii="Times New Roman" w:hAnsi="Times New Roman" w:cs="Times New Roman"/>
            <w:sz w:val="24"/>
            <w:szCs w:val="24"/>
          </w:rPr>
          <w:delText xml:space="preserve">winter </w:delText>
        </w:r>
      </w:del>
      <w:ins w:id="202" w:author="Caitlin Jeffrey" w:date="2023-10-31T09:35:00Z">
        <w:r w:rsidR="0021422E">
          <w:rPr>
            <w:rFonts w:ascii="Times New Roman" w:hAnsi="Times New Roman" w:cs="Times New Roman"/>
            <w:sz w:val="24"/>
            <w:szCs w:val="24"/>
          </w:rPr>
          <w:t xml:space="preserve">indoor </w:t>
        </w:r>
      </w:ins>
      <w:r w:rsidR="00EC1674" w:rsidRPr="00604EDE">
        <w:rPr>
          <w:rFonts w:ascii="Times New Roman" w:hAnsi="Times New Roman" w:cs="Times New Roman"/>
          <w:sz w:val="24"/>
          <w:szCs w:val="24"/>
        </w:rPr>
        <w:t>housing system, so all herds visits were completed before any grazing had begun for the season.</w:t>
      </w:r>
    </w:p>
    <w:p w14:paraId="7B79EAE7" w14:textId="796548A9"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203"/>
      <w:r w:rsidRPr="00604EDE">
        <w:rPr>
          <w:rFonts w:ascii="Times New Roman" w:hAnsi="Times New Roman" w:cs="Times New Roman"/>
          <w:sz w:val="24"/>
          <w:szCs w:val="24"/>
        </w:rPr>
        <w:t xml:space="preserve">21 herds </w:t>
      </w:r>
      <w:ins w:id="204" w:author="Caitlin Jeffrey" w:date="2023-10-18T16:41:00Z">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ins>
      <w:r w:rsidRPr="00604EDE">
        <w:rPr>
          <w:rFonts w:ascii="Times New Roman" w:hAnsi="Times New Roman" w:cs="Times New Roman"/>
          <w:sz w:val="24"/>
          <w:szCs w:val="24"/>
        </w:rPr>
        <w:t xml:space="preserve">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205"/>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203"/>
      <w:r w:rsidR="00DC63C2">
        <w:rPr>
          <w:rStyle w:val="CommentReference"/>
          <w:rFonts w:eastAsiaTheme="minorEastAsia"/>
        </w:rPr>
        <w:commentReference w:id="203"/>
      </w:r>
      <w:commentRangeEnd w:id="205"/>
      <w:r w:rsidR="009656D9">
        <w:rPr>
          <w:rStyle w:val="CommentReference"/>
          <w:rFonts w:eastAsiaTheme="minorEastAsia"/>
        </w:rPr>
        <w:commentReference w:id="205"/>
      </w:r>
      <w:r w:rsidRPr="00604EDE">
        <w:rPr>
          <w:rFonts w:ascii="Times New Roman" w:hAnsi="Times New Roman" w:cs="Times New Roman"/>
          <w:sz w:val="24"/>
          <w:szCs w:val="24"/>
        </w:rPr>
        <w:t xml:space="preserve">. All herds sampled during this period were housing their cows as they would in the </w:t>
      </w:r>
      <w:del w:id="206" w:author="Caitlin Jeffrey" w:date="2023-10-30T13:38:00Z">
        <w:r w:rsidRPr="00604EDE" w:rsidDel="00937A47">
          <w:rPr>
            <w:rFonts w:ascii="Times New Roman" w:hAnsi="Times New Roman" w:cs="Times New Roman"/>
            <w:sz w:val="24"/>
            <w:szCs w:val="24"/>
          </w:rPr>
          <w:delText>winter months</w:delText>
        </w:r>
      </w:del>
      <w:ins w:id="207" w:author="Caitlin Jeffrey" w:date="2023-10-30T13:38:00Z">
        <w:r w:rsidR="00937A47">
          <w:rPr>
            <w:rFonts w:ascii="Times New Roman" w:hAnsi="Times New Roman" w:cs="Times New Roman"/>
            <w:sz w:val="24"/>
            <w:szCs w:val="24"/>
          </w:rPr>
          <w:t>non-grazing season</w:t>
        </w:r>
      </w:ins>
      <w:r w:rsidRPr="00604EDE">
        <w:rPr>
          <w:rFonts w:ascii="Times New Roman" w:hAnsi="Times New Roman" w:cs="Times New Roman"/>
          <w:sz w:val="24"/>
          <w:szCs w:val="24"/>
        </w:rPr>
        <w:t>.</w:t>
      </w:r>
      <w:ins w:id="208" w:author="Caitlin Jeffrey" w:date="2023-10-30T13:36:00Z">
        <w:r w:rsidR="00B8488E">
          <w:rPr>
            <w:rFonts w:ascii="Times New Roman" w:hAnsi="Times New Roman" w:cs="Times New Roman"/>
            <w:sz w:val="24"/>
            <w:szCs w:val="24"/>
          </w:rPr>
          <w:t xml:space="preserve"> </w:t>
        </w:r>
      </w:ins>
      <w:del w:id="209" w:author="Caitlin Jeffrey" w:date="2023-10-30T13:36:00Z">
        <w:r w:rsidRPr="00604EDE" w:rsidDel="00230E58">
          <w:rPr>
            <w:rFonts w:ascii="Times New Roman" w:hAnsi="Times New Roman" w:cs="Times New Roman"/>
            <w:sz w:val="24"/>
            <w:szCs w:val="24"/>
          </w:rPr>
          <w:delText xml:space="preserve"> </w:delText>
        </w:r>
      </w:del>
      <w:r w:rsidRPr="00604EDE">
        <w:rPr>
          <w:rFonts w:ascii="Times New Roman" w:hAnsi="Times New Roman" w:cs="Times New Roman"/>
          <w:sz w:val="24"/>
          <w:szCs w:val="24"/>
        </w:rPr>
        <w:t>Completion of the survey and sampling was suspended in mid-May as farms began turning their cows out to pasture</w:t>
      </w:r>
      <w:ins w:id="210" w:author="Caitlin Jeffrey" w:date="2023-10-30T13:36:00Z">
        <w:r w:rsidR="00230E58">
          <w:rPr>
            <w:rFonts w:ascii="Times New Roman" w:hAnsi="Times New Roman" w:cs="Times New Roman"/>
            <w:sz w:val="24"/>
            <w:szCs w:val="24"/>
          </w:rPr>
          <w:t xml:space="preserve"> for the grazing season</w:t>
        </w:r>
      </w:ins>
      <w:r w:rsidRPr="00604EDE">
        <w:rPr>
          <w:rFonts w:ascii="Times New Roman" w:hAnsi="Times New Roman" w:cs="Times New Roman"/>
          <w:sz w:val="24"/>
          <w:szCs w:val="24"/>
        </w:rPr>
        <w:t xml:space="preserve">, with the intention of resuming in </w:t>
      </w:r>
      <w:del w:id="211" w:author="Caitlin Jeffrey" w:date="2023-10-30T13:37:00Z">
        <w:r w:rsidRPr="00604EDE" w:rsidDel="00ED21AB">
          <w:rPr>
            <w:rFonts w:ascii="Times New Roman" w:hAnsi="Times New Roman" w:cs="Times New Roman"/>
            <w:sz w:val="24"/>
            <w:szCs w:val="24"/>
          </w:rPr>
          <w:delText>Spring</w:delText>
        </w:r>
      </w:del>
      <w:ins w:id="212" w:author="Caitlin Jeffrey" w:date="2023-10-30T13:37:00Z">
        <w:r w:rsidR="00ED21AB">
          <w:rPr>
            <w:rFonts w:ascii="Times New Roman" w:hAnsi="Times New Roman" w:cs="Times New Roman"/>
            <w:sz w:val="24"/>
            <w:szCs w:val="24"/>
          </w:rPr>
          <w:t>April</w:t>
        </w:r>
      </w:ins>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ins w:id="213" w:author="Sandra Godden" w:date="2023-10-13T08:38:00Z">
        <w:r w:rsidR="009656D9">
          <w:rPr>
            <w:rFonts w:ascii="Times New Roman" w:hAnsi="Times New Roman" w:cs="Times New Roman"/>
            <w:sz w:val="24"/>
            <w:szCs w:val="24"/>
          </w:rPr>
          <w:t xml:space="preserve">, </w:t>
        </w:r>
        <w:commentRangeStart w:id="214"/>
        <w:del w:id="215" w:author="Caitlin Jeffrey" w:date="2023-10-18T16:42:00Z">
          <w:r w:rsidR="009656D9" w:rsidDel="00676A6D">
            <w:rPr>
              <w:rFonts w:ascii="Times New Roman" w:hAnsi="Times New Roman" w:cs="Times New Roman"/>
              <w:sz w:val="24"/>
              <w:szCs w:val="24"/>
            </w:rPr>
            <w:delText xml:space="preserve">this farm was excluded from </w:delText>
          </w:r>
          <w:r w:rsidR="009656D9" w:rsidDel="00676A6D">
            <w:rPr>
              <w:rFonts w:ascii="Times New Roman" w:hAnsi="Times New Roman" w:cs="Times New Roman"/>
              <w:sz w:val="24"/>
              <w:szCs w:val="24"/>
            </w:rPr>
            <w:lastRenderedPageBreak/>
            <w:delText>analysis</w:delText>
          </w:r>
          <w:commentRangeEnd w:id="214"/>
          <w:r w:rsidR="009656D9" w:rsidDel="00676A6D">
            <w:rPr>
              <w:rStyle w:val="CommentReference"/>
              <w:rFonts w:eastAsiaTheme="minorEastAsia"/>
            </w:rPr>
            <w:commentReference w:id="214"/>
          </w:r>
        </w:del>
      </w:ins>
      <w:del w:id="216" w:author="Caitlin Jeffrey" w:date="2023-10-18T16:42:00Z">
        <w:r w:rsidRPr="00604EDE" w:rsidDel="00676A6D">
          <w:rPr>
            <w:rFonts w:ascii="Times New Roman" w:hAnsi="Times New Roman" w:cs="Times New Roman"/>
            <w:sz w:val="24"/>
            <w:szCs w:val="24"/>
          </w:rPr>
          <w:delText>,</w:delText>
        </w:r>
      </w:del>
      <w:ins w:id="217" w:author="Sandra Godden" w:date="2023-10-13T08:38:00Z">
        <w:del w:id="218" w:author="Caitlin Jeffrey" w:date="2023-10-18T16:42:00Z">
          <w:r w:rsidR="009656D9" w:rsidDel="00676A6D">
            <w:rPr>
              <w:rFonts w:ascii="Times New Roman" w:hAnsi="Times New Roman" w:cs="Times New Roman"/>
              <w:sz w:val="24"/>
              <w:szCs w:val="24"/>
            </w:rPr>
            <w:delText xml:space="preserve"> and</w:delText>
          </w:r>
        </w:del>
      </w:ins>
      <w:del w:id="219" w:author="Caitlin Jeffrey" w:date="2023-10-18T16:42:00Z">
        <w:r w:rsidRPr="00604EDE" w:rsidDel="00676A6D">
          <w:rPr>
            <w:rFonts w:ascii="Times New Roman" w:hAnsi="Times New Roman" w:cs="Times New Roman"/>
            <w:sz w:val="24"/>
            <w:szCs w:val="24"/>
          </w:rPr>
          <w:delText xml:space="preserve"> </w:delText>
        </w:r>
      </w:del>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ins w:id="220" w:author="Caitlin Jeffrey" w:date="2023-10-18T16:45:00Z">
        <w:r w:rsidR="00E86567">
          <w:rPr>
            <w:rFonts w:ascii="Times New Roman" w:hAnsi="Times New Roman" w:cs="Times New Roman"/>
            <w:sz w:val="24"/>
            <w:szCs w:val="24"/>
          </w:rPr>
          <w:t>.</w:t>
        </w:r>
      </w:ins>
      <w:ins w:id="221" w:author="Caitlin Jeffrey" w:date="2023-10-18T16:46:00Z">
        <w:r w:rsidR="00AA01AE">
          <w:rPr>
            <w:rFonts w:ascii="Times New Roman" w:hAnsi="Times New Roman" w:cs="Times New Roman"/>
            <w:sz w:val="24"/>
            <w:szCs w:val="24"/>
          </w:rPr>
          <w:t xml:space="preserve"> </w:t>
        </w:r>
      </w:ins>
      <w:ins w:id="222" w:author="Caitlin Jeffrey" w:date="2023-10-18T16:45:00Z">
        <w:r w:rsidR="00E86567">
          <w:rPr>
            <w:rFonts w:ascii="Times New Roman" w:hAnsi="Times New Roman" w:cs="Times New Roman"/>
            <w:sz w:val="24"/>
            <w:szCs w:val="24"/>
          </w:rPr>
          <w:t xml:space="preserve">The </w:t>
        </w:r>
      </w:ins>
      <w:ins w:id="223" w:author="Caitlin Jeffrey" w:date="2023-10-18T16:42:00Z">
        <w:r w:rsidR="008A62FC">
          <w:rPr>
            <w:rFonts w:ascii="Times New Roman" w:hAnsi="Times New Roman" w:cs="Times New Roman"/>
            <w:sz w:val="24"/>
            <w:szCs w:val="24"/>
          </w:rPr>
          <w:t xml:space="preserve">single </w:t>
        </w:r>
      </w:ins>
      <w:ins w:id="224" w:author="Caitlin Jeffrey" w:date="2023-10-18T16:47:00Z">
        <w:r w:rsidR="00D30108">
          <w:rPr>
            <w:rFonts w:ascii="Times New Roman" w:hAnsi="Times New Roman" w:cs="Times New Roman"/>
            <w:sz w:val="24"/>
            <w:szCs w:val="24"/>
          </w:rPr>
          <w:t xml:space="preserve">sand </w:t>
        </w:r>
      </w:ins>
      <w:ins w:id="225" w:author="Caitlin Jeffrey" w:date="2023-10-18T16:42:00Z">
        <w:r w:rsidR="008A62FC">
          <w:rPr>
            <w:rFonts w:ascii="Times New Roman" w:hAnsi="Times New Roman" w:cs="Times New Roman"/>
            <w:sz w:val="24"/>
            <w:szCs w:val="24"/>
          </w:rPr>
          <w:t>freestall was combined wit</w:t>
        </w:r>
      </w:ins>
      <w:ins w:id="226" w:author="Caitlin Jeffrey" w:date="2023-10-18T16:48:00Z">
        <w:r w:rsidR="00D30108">
          <w:rPr>
            <w:rFonts w:ascii="Times New Roman" w:hAnsi="Times New Roman" w:cs="Times New Roman"/>
            <w:sz w:val="24"/>
            <w:szCs w:val="24"/>
          </w:rPr>
          <w:t>h</w:t>
        </w:r>
      </w:ins>
      <w:ins w:id="227" w:author="Caitlin Jeffrey" w:date="2023-10-18T16:42:00Z">
        <w:r w:rsidR="008A62FC">
          <w:rPr>
            <w:rFonts w:ascii="Times New Roman" w:hAnsi="Times New Roman" w:cs="Times New Roman"/>
            <w:sz w:val="24"/>
            <w:szCs w:val="24"/>
          </w:rPr>
          <w:t xml:space="preserve"> freestalls bedded with wood s</w:t>
        </w:r>
      </w:ins>
      <w:ins w:id="228" w:author="Caitlin Jeffrey" w:date="2023-10-18T16:43:00Z">
        <w:r w:rsidR="008A62FC">
          <w:rPr>
            <w:rFonts w:ascii="Times New Roman" w:hAnsi="Times New Roman" w:cs="Times New Roman"/>
            <w:sz w:val="24"/>
            <w:szCs w:val="24"/>
          </w:rPr>
          <w:t>havings/sawdust</w:t>
        </w:r>
        <w:r w:rsidR="00C0726D">
          <w:rPr>
            <w:rFonts w:ascii="Times New Roman" w:hAnsi="Times New Roman" w:cs="Times New Roman"/>
            <w:sz w:val="24"/>
            <w:szCs w:val="24"/>
          </w:rPr>
          <w:t xml:space="preserve"> (FS; n = 6)</w:t>
        </w:r>
      </w:ins>
      <w:ins w:id="229" w:author="Caitlin Jeffrey" w:date="2023-10-18T16:47:00Z">
        <w:r w:rsidR="00293E5F">
          <w:rPr>
            <w:rFonts w:ascii="Times New Roman" w:hAnsi="Times New Roman" w:cs="Times New Roman"/>
            <w:sz w:val="24"/>
            <w:szCs w:val="24"/>
          </w:rPr>
          <w:t xml:space="preserve">, there were </w:t>
        </w:r>
      </w:ins>
      <w:ins w:id="230" w:author="Caitlin Jeffrey" w:date="2023-10-18T16:45:00Z">
        <w:r w:rsidR="0031593F">
          <w:rPr>
            <w:rFonts w:ascii="Times New Roman" w:hAnsi="Times New Roman" w:cs="Times New Roman"/>
            <w:sz w:val="24"/>
            <w:szCs w:val="24"/>
          </w:rPr>
          <w:t>10 tiestalls bedded with wood shavings/sawdust (TS),</w:t>
        </w:r>
      </w:ins>
      <w:r w:rsidRPr="00604EDE">
        <w:rPr>
          <w:rFonts w:ascii="Times New Roman" w:hAnsi="Times New Roman" w:cs="Times New Roman"/>
          <w:sz w:val="24"/>
          <w:szCs w:val="24"/>
        </w:rPr>
        <w:t xml:space="preserve"> </w:t>
      </w:r>
      <w:ins w:id="231" w:author="Caitlin Jeffrey" w:date="2023-10-18T16:47:00Z">
        <w:r w:rsidR="00293E5F">
          <w:rPr>
            <w:rFonts w:ascii="Times New Roman" w:hAnsi="Times New Roman" w:cs="Times New Roman"/>
            <w:sz w:val="24"/>
            <w:szCs w:val="24"/>
          </w:rPr>
          <w:t>and 5 bedded packs (BP).</w:t>
        </w:r>
      </w:ins>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FAE907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232" w:name="_Hlk146796950"/>
      <w:r w:rsidR="00B34A1E">
        <w:rPr>
          <w:rFonts w:ascii="Times New Roman" w:hAnsi="Times New Roman" w:cs="Times New Roman"/>
          <w:sz w:val="24"/>
          <w:szCs w:val="24"/>
        </w:rPr>
        <w:t>questionnaire</w:t>
      </w:r>
      <w:bookmarkEnd w:id="232"/>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DF0010">
        <w:rPr>
          <w:rFonts w:ascii="Times New Roman" w:hAnsi="Times New Roman" w:cs="Times New Roman"/>
          <w:sz w:val="24"/>
          <w:szCs w:val="24"/>
        </w:rPr>
        <w:t xml:space="preserve">which </w:t>
      </w:r>
      <w:r w:rsidR="00336622">
        <w:rPr>
          <w:rFonts w:ascii="Times New Roman" w:hAnsi="Times New Roman" w:cs="Times New Roman"/>
          <w:sz w:val="24"/>
          <w:szCs w:val="24"/>
        </w:rPr>
        <w:t>aim</w:t>
      </w:r>
      <w:r w:rsidR="00DF0010">
        <w:rPr>
          <w:rFonts w:ascii="Times New Roman" w:hAnsi="Times New Roman" w:cs="Times New Roman"/>
          <w:sz w:val="24"/>
          <w:szCs w:val="24"/>
        </w:rPr>
        <w:t>ed</w:t>
      </w:r>
      <w:r w:rsidRPr="00604EDE">
        <w:rPr>
          <w:rFonts w:ascii="Times New Roman" w:hAnsi="Times New Roman" w:cs="Times New Roman"/>
          <w:sz w:val="24"/>
          <w:szCs w:val="24"/>
        </w:rPr>
        <w:t xml:space="preserve"> 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233"/>
      <w:commentRangeStart w:id="234"/>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233"/>
      <w:r w:rsidR="009656D9">
        <w:rPr>
          <w:rStyle w:val="CommentReference"/>
          <w:rFonts w:eastAsiaTheme="minorEastAsia"/>
        </w:rPr>
        <w:commentReference w:id="233"/>
      </w:r>
      <w:commentRangeEnd w:id="234"/>
      <w:r w:rsidR="00E06EEF">
        <w:rPr>
          <w:rStyle w:val="CommentReference"/>
          <w:rFonts w:eastAsiaTheme="minorEastAsia"/>
        </w:rPr>
        <w:commentReference w:id="234"/>
      </w:r>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235"/>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tocols were registered with the University of Vermont Institutional Review 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235"/>
      <w:r w:rsidR="00D77968">
        <w:rPr>
          <w:rStyle w:val="CommentReference"/>
          <w:rFonts w:eastAsiaTheme="minorEastAsia"/>
        </w:rPr>
        <w:commentReference w:id="235"/>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w:t>
      </w:r>
      <w:r w:rsidRPr="00604EDE">
        <w:rPr>
          <w:rFonts w:ascii="Times New Roman" w:hAnsi="Times New Roman" w:cs="Times New Roman"/>
          <w:sz w:val="24"/>
          <w:szCs w:val="24"/>
        </w:rPr>
        <w:lastRenderedPageBreak/>
        <w:t xml:space="preserve">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5118C59"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w:t>
      </w:r>
      <w:ins w:id="236" w:author="Caitlin Jeffrey" w:date="2023-10-25T07:17:00Z">
        <w:r w:rsidR="000007CD">
          <w:rPr>
            <w:rFonts w:ascii="Times New Roman" w:hAnsi="Times New Roman" w:cs="Times New Roman"/>
            <w:sz w:val="24"/>
            <w:szCs w:val="24"/>
          </w:rPr>
          <w:t xml:space="preserve"> a subjective assessment of</w:t>
        </w:r>
      </w:ins>
      <w:r w:rsidR="006238BB" w:rsidRPr="00604EDE">
        <w:rPr>
          <w:rFonts w:ascii="Times New Roman" w:hAnsi="Times New Roman" w:cs="Times New Roman"/>
          <w:sz w:val="24"/>
          <w:szCs w:val="24"/>
        </w:rPr>
        <w:t xml:space="preserve"> </w:t>
      </w:r>
      <w:commentRangeStart w:id="237"/>
      <w:r w:rsidR="006238BB" w:rsidRPr="00604EDE">
        <w:rPr>
          <w:rFonts w:ascii="Times New Roman" w:hAnsi="Times New Roman" w:cs="Times New Roman"/>
          <w:sz w:val="24"/>
          <w:szCs w:val="24"/>
        </w:rPr>
        <w:t>air quality</w:t>
      </w:r>
      <w:commentRangeEnd w:id="237"/>
      <w:r w:rsidR="009656D9">
        <w:rPr>
          <w:rStyle w:val="CommentReference"/>
          <w:rFonts w:eastAsiaTheme="minorEastAsia"/>
        </w:rPr>
        <w:commentReference w:id="237"/>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easurements of the housing facilities were 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ins w:id="238" w:author="Caitlin Jeffrey" w:date="2023-10-26T14:17:00Z">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w:t>
        </w:r>
      </w:ins>
      <w:ins w:id="239" w:author="Caitlin Jeffrey" w:date="2023-10-26T14:18:00Z">
        <w:r w:rsidR="00EC4B9B">
          <w:rPr>
            <w:rFonts w:ascii="Times New Roman" w:hAnsi="Times New Roman" w:cs="Times New Roman"/>
            <w:sz w:val="24"/>
            <w:szCs w:val="24"/>
          </w:rPr>
          <w:t xml:space="preserve">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ins>
      <w:ins w:id="240" w:author="Caitlin Jeffrey" w:date="2023-10-26T14:17:00Z">
        <w:r w:rsidR="00B0578E" w:rsidRPr="00B0578E">
          <w:rPr>
            <w:rFonts w:ascii="Times New Roman" w:hAnsi="Times New Roman" w:cs="Times New Roman"/>
            <w:sz w:val="24"/>
            <w:szCs w:val="24"/>
          </w:rPr>
          <w:t>sample</w:t>
        </w:r>
      </w:ins>
      <w:ins w:id="241" w:author="Caitlin Jeffrey" w:date="2023-10-26T14:18:00Z">
        <w:r w:rsidR="00EC4B9B">
          <w:rPr>
            <w:rFonts w:ascii="Times New Roman" w:hAnsi="Times New Roman" w:cs="Times New Roman"/>
            <w:sz w:val="24"/>
            <w:szCs w:val="24"/>
          </w:rPr>
          <w:t>s were collected</w:t>
        </w:r>
      </w:ins>
      <w:ins w:id="242" w:author="Caitlin Jeffrey" w:date="2023-10-26T14:17:00Z">
        <w:r w:rsidR="00B0578E" w:rsidRPr="00B0578E">
          <w:rPr>
            <w:rFonts w:ascii="Times New Roman" w:hAnsi="Times New Roman" w:cs="Times New Roman"/>
            <w:sz w:val="24"/>
            <w:szCs w:val="24"/>
          </w:rPr>
          <w:t xml:space="preserve"> from </w:t>
        </w:r>
      </w:ins>
      <w:ins w:id="243" w:author="Caitlin Jeffrey" w:date="2023-10-26T14:19:00Z">
        <w:r w:rsidR="00F45E95">
          <w:rPr>
            <w:rFonts w:ascii="Times New Roman" w:hAnsi="Times New Roman" w:cs="Times New Roman"/>
            <w:sz w:val="24"/>
            <w:szCs w:val="24"/>
          </w:rPr>
          <w:t xml:space="preserve">the </w:t>
        </w:r>
      </w:ins>
      <w:ins w:id="244" w:author="Caitlin Jeffrey" w:date="2023-10-26T14:17:00Z">
        <w:r w:rsidR="00B0578E" w:rsidRPr="00B0578E">
          <w:rPr>
            <w:rFonts w:ascii="Times New Roman" w:hAnsi="Times New Roman" w:cs="Times New Roman"/>
            <w:sz w:val="24"/>
            <w:szCs w:val="24"/>
          </w:rPr>
          <w:t>pen containing</w:t>
        </w:r>
      </w:ins>
      <w:ins w:id="245" w:author="Caitlin Jeffrey" w:date="2023-10-26T14:19:00Z">
        <w:r w:rsidR="00F45E95">
          <w:rPr>
            <w:rFonts w:ascii="Times New Roman" w:hAnsi="Times New Roman" w:cs="Times New Roman"/>
            <w:sz w:val="24"/>
            <w:szCs w:val="24"/>
          </w:rPr>
          <w:t xml:space="preserve"> the</w:t>
        </w:r>
      </w:ins>
      <w:ins w:id="246" w:author="Caitlin Jeffrey" w:date="2023-10-26T14:17:00Z">
        <w:r w:rsidR="00B0578E" w:rsidRPr="00B0578E">
          <w:rPr>
            <w:rFonts w:ascii="Times New Roman" w:hAnsi="Times New Roman" w:cs="Times New Roman"/>
            <w:sz w:val="24"/>
            <w:szCs w:val="24"/>
          </w:rPr>
          <w:t xml:space="preserve"> largest group of lactating cows, or from</w:t>
        </w:r>
      </w:ins>
      <w:ins w:id="247" w:author="Caitlin Jeffrey" w:date="2023-10-26T14:18:00Z">
        <w:r w:rsidR="00C61F54">
          <w:rPr>
            <w:rFonts w:ascii="Times New Roman" w:hAnsi="Times New Roman" w:cs="Times New Roman"/>
            <w:sz w:val="24"/>
            <w:szCs w:val="24"/>
          </w:rPr>
          <w:t xml:space="preserve"> the</w:t>
        </w:r>
      </w:ins>
      <w:ins w:id="248" w:author="Caitlin Jeffrey" w:date="2023-10-26T14:17:00Z">
        <w:r w:rsidR="00B0578E" w:rsidRPr="00B0578E">
          <w:rPr>
            <w:rFonts w:ascii="Times New Roman" w:hAnsi="Times New Roman" w:cs="Times New Roman"/>
            <w:sz w:val="24"/>
            <w:szCs w:val="24"/>
          </w:rPr>
          <w:t xml:space="preserve"> high</w:t>
        </w:r>
      </w:ins>
      <w:ins w:id="249" w:author="Caitlin Jeffrey" w:date="2023-10-26T14:18:00Z">
        <w:r w:rsidR="00C61F54">
          <w:rPr>
            <w:rFonts w:ascii="Times New Roman" w:hAnsi="Times New Roman" w:cs="Times New Roman"/>
            <w:sz w:val="24"/>
            <w:szCs w:val="24"/>
          </w:rPr>
          <w:t>est</w:t>
        </w:r>
      </w:ins>
      <w:ins w:id="250" w:author="Caitlin Jeffrey" w:date="2023-10-26T14:17:00Z">
        <w:r w:rsidR="00B0578E" w:rsidRPr="00B0578E">
          <w:rPr>
            <w:rFonts w:ascii="Times New Roman" w:hAnsi="Times New Roman" w:cs="Times New Roman"/>
            <w:sz w:val="24"/>
            <w:szCs w:val="24"/>
          </w:rPr>
          <w:t xml:space="preserve"> producing group</w:t>
        </w:r>
      </w:ins>
      <w:ins w:id="251" w:author="Caitlin Jeffrey" w:date="2023-10-26T14:18:00Z">
        <w:r w:rsidR="00C61F54">
          <w:rPr>
            <w:rFonts w:ascii="Times New Roman" w:hAnsi="Times New Roman" w:cs="Times New Roman"/>
            <w:sz w:val="24"/>
            <w:szCs w:val="24"/>
          </w:rPr>
          <w:t xml:space="preserve"> </w:t>
        </w:r>
      </w:ins>
      <w:ins w:id="252" w:author="Caitlin Jeffrey" w:date="2023-10-26T14:20:00Z">
        <w:r w:rsidR="000B6B12">
          <w:rPr>
            <w:rFonts w:ascii="Times New Roman" w:hAnsi="Times New Roman" w:cs="Times New Roman"/>
            <w:sz w:val="24"/>
            <w:szCs w:val="24"/>
          </w:rPr>
          <w:t>o</w:t>
        </w:r>
      </w:ins>
      <w:ins w:id="253" w:author="Caitlin Jeffrey" w:date="2023-10-26T14:18:00Z">
        <w:r w:rsidR="00C61F54">
          <w:rPr>
            <w:rFonts w:ascii="Times New Roman" w:hAnsi="Times New Roman" w:cs="Times New Roman"/>
            <w:sz w:val="24"/>
            <w:szCs w:val="24"/>
          </w:rPr>
          <w:t>f animals</w:t>
        </w:r>
      </w:ins>
      <w:ins w:id="254" w:author="Caitlin Jeffrey" w:date="2023-10-26T14:19:00Z">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ins>
      <w:ins w:id="255" w:author="Caitlin Jeffrey" w:date="2023-10-26T14:18:00Z">
        <w:r w:rsidR="00C61F54">
          <w:rPr>
            <w:rFonts w:ascii="Times New Roman" w:hAnsi="Times New Roman" w:cs="Times New Roman"/>
            <w:sz w:val="24"/>
            <w:szCs w:val="24"/>
          </w:rPr>
          <w:t>.</w:t>
        </w:r>
      </w:ins>
      <w:r w:rsidR="006238BB" w:rsidRPr="00604EDE">
        <w:rPr>
          <w:rFonts w:ascii="Times New Roman" w:hAnsi="Times New Roman" w:cs="Times New Roman"/>
          <w:sz w:val="24"/>
          <w:szCs w:val="24"/>
        </w:rPr>
        <w:t xml:space="preserve"> </w:t>
      </w:r>
      <w:commentRangeStart w:id="256"/>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56"/>
      <w:r w:rsidR="009656D9">
        <w:rPr>
          <w:rStyle w:val="CommentReference"/>
          <w:rFonts w:eastAsiaTheme="minorEastAsia"/>
        </w:rPr>
        <w:commentReference w:id="256"/>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257"/>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257"/>
      <w:r w:rsidR="003641C9">
        <w:rPr>
          <w:rStyle w:val="CommentReference"/>
          <w:rFonts w:eastAsiaTheme="minorEastAsia"/>
        </w:rPr>
        <w:commentReference w:id="257"/>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w:t>
      </w:r>
      <w:r w:rsidR="006238BB" w:rsidRPr="00604EDE">
        <w:rPr>
          <w:rFonts w:ascii="Times New Roman" w:hAnsi="Times New Roman" w:cs="Times New Roman"/>
          <w:sz w:val="24"/>
          <w:szCs w:val="24"/>
        </w:rPr>
        <w:lastRenderedPageBreak/>
        <w:t xml:space="preserve">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58"/>
      <w:r w:rsidR="00122B6A" w:rsidRPr="00D616C1">
        <w:rPr>
          <w:rFonts w:ascii="Times New Roman" w:hAnsi="Times New Roman" w:cs="Times New Roman"/>
          <w:sz w:val="24"/>
          <w:szCs w:val="24"/>
        </w:rPr>
        <w:t>PROTO202000089</w:t>
      </w:r>
      <w:commentRangeEnd w:id="258"/>
      <w:r w:rsidR="00A053C6">
        <w:rPr>
          <w:rStyle w:val="CommentReference"/>
          <w:rFonts w:eastAsiaTheme="minorEastAsia"/>
        </w:rPr>
        <w:commentReference w:id="258"/>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2E2771DB"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259"/>
      <w:r w:rsidRPr="00604EDE">
        <w:rPr>
          <w:rFonts w:ascii="Times New Roman" w:hAnsi="Times New Roman" w:cs="Times New Roman"/>
          <w:sz w:val="24"/>
          <w:szCs w:val="24"/>
        </w:rPr>
        <w:t xml:space="preserve">Herd-level DHIA test results for the test day </w:t>
      </w:r>
      <w:commentRangeStart w:id="260"/>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60"/>
      <w:r>
        <w:rPr>
          <w:rStyle w:val="CommentReference"/>
          <w:rFonts w:eastAsiaTheme="minorEastAsia"/>
        </w:rPr>
        <w:commentReference w:id="260"/>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259"/>
      <w:r>
        <w:rPr>
          <w:rStyle w:val="CommentReference"/>
          <w:rFonts w:eastAsiaTheme="minorEastAsia"/>
        </w:rPr>
        <w:commentReference w:id="259"/>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ins w:id="261" w:author="Caitlin Jeffrey" w:date="2023-10-26T14:56:00Z">
        <w:r w:rsidR="00737613">
          <w:rPr>
            <w:rFonts w:ascii="Times New Roman" w:hAnsi="Times New Roman" w:cs="Times New Roman"/>
            <w:sz w:val="24"/>
            <w:szCs w:val="24"/>
          </w:rPr>
          <w:t xml:space="preserve"> </w:t>
        </w:r>
      </w:ins>
      <w:del w:id="262" w:author="Caitlin Jeffrey" w:date="2023-10-26T14:56:00Z">
        <w:r w:rsidRPr="00604EDE" w:rsidDel="00737613">
          <w:rPr>
            <w:rFonts w:ascii="Times New Roman" w:hAnsi="Times New Roman" w:cs="Times New Roman"/>
            <w:sz w:val="24"/>
            <w:szCs w:val="24"/>
          </w:rPr>
          <w:delText>-</w:delText>
        </w:r>
      </w:del>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5ED08DED"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ins w:id="263" w:author="Sandra Godden" w:date="2023-10-13T08:48:00Z">
        <w:r w:rsidR="00A053C6">
          <w:rPr>
            <w:b/>
            <w:bCs/>
          </w:rPr>
          <w:t xml:space="preserve">bulk tank </w:t>
        </w:r>
      </w:ins>
      <w:r w:rsidR="00BE349A">
        <w:rPr>
          <w:b/>
          <w:bCs/>
        </w:rPr>
        <w:t xml:space="preserve">somatic cell count </w:t>
      </w:r>
      <w:ins w:id="264" w:author="Sandra Godden" w:date="2023-10-13T08:49:00Z">
        <w:r w:rsidR="00A053C6">
          <w:rPr>
            <w:b/>
            <w:bCs/>
          </w:rPr>
          <w:t>measures</w:t>
        </w:r>
      </w:ins>
      <w:del w:id="265" w:author="Sandra Godden" w:date="2023-10-13T08:49:00Z">
        <w:r w:rsidR="00BE349A" w:rsidDel="00A053C6">
          <w:rPr>
            <w:b/>
            <w:bCs/>
          </w:rPr>
          <w:delText>data</w:delText>
        </w:r>
      </w:del>
    </w:p>
    <w:p w14:paraId="12B0BADB" w14:textId="2D558F97" w:rsidR="00BE349A" w:rsidRPr="00503350" w:rsidRDefault="0028139A" w:rsidP="00503350">
      <w:pPr>
        <w:pStyle w:val="ListParagraph"/>
        <w:spacing w:line="480" w:lineRule="auto"/>
        <w:ind w:left="0" w:firstLine="720"/>
        <w:rPr>
          <w:i/>
          <w:iCs/>
        </w:rPr>
      </w:pPr>
      <w:commentRangeStart w:id="266"/>
      <w:commentRangeStart w:id="267"/>
      <w:r>
        <w:t>A</w:t>
      </w:r>
      <w:r w:rsidR="006F46EE">
        <w:t xml:space="preserve">n aliquot of </w:t>
      </w:r>
      <w:ins w:id="268" w:author="Caitlin Jeffrey" w:date="2023-10-25T07:00:00Z">
        <w:r w:rsidR="00D609B5">
          <w:t xml:space="preserve">the </w:t>
        </w:r>
      </w:ins>
      <w:r w:rsidR="006F46EE">
        <w:t xml:space="preserve">bulk tank milk </w:t>
      </w:r>
      <w:ins w:id="269" w:author="Caitlin Jeffrey" w:date="2023-10-25T07:00:00Z">
        <w:r w:rsidR="00D609B5">
          <w:t xml:space="preserve">sample </w:t>
        </w:r>
      </w:ins>
      <w:r w:rsidR="006F46EE">
        <w:t xml:space="preserve">was stored </w:t>
      </w:r>
      <w:r w:rsidR="000645A8">
        <w:t>at -4</w:t>
      </w:r>
      <w:r w:rsidR="000645A8" w:rsidRPr="00604EDE">
        <w:t>°C</w:t>
      </w:r>
      <w:r w:rsidR="00537CB3">
        <w:t xml:space="preserve"> until it could be </w:t>
      </w:r>
      <w:del w:id="270" w:author="Sandra Godden" w:date="2023-10-13T08:46:00Z">
        <w:r w:rsidR="00537CB3" w:rsidDel="00A053C6">
          <w:delText xml:space="preserve">brought </w:delText>
        </w:r>
      </w:del>
      <w:ins w:id="271" w:author="Sandra Godden" w:date="2023-10-13T08:46:00Z">
        <w:r w:rsidR="00A053C6">
          <w:t xml:space="preserve">transported </w:t>
        </w:r>
      </w:ins>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Frozen bulk tank milk samples were shipped </w:t>
      </w:r>
      <w:commentRangeEnd w:id="266"/>
      <w:r w:rsidR="00A053C6">
        <w:rPr>
          <w:rStyle w:val="CommentReference"/>
          <w:rFonts w:eastAsiaTheme="minorEastAsia"/>
        </w:rPr>
        <w:commentReference w:id="266"/>
      </w:r>
      <w:commentRangeEnd w:id="267"/>
      <w:r w:rsidR="00D609B5">
        <w:rPr>
          <w:rStyle w:val="CommentReference"/>
          <w:rFonts w:eastAsiaTheme="minorEastAsia"/>
        </w:rPr>
        <w:commentReference w:id="267"/>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lastRenderedPageBreak/>
        <w:t xml:space="preserve">Data management and </w:t>
      </w:r>
      <w:commentRangeStart w:id="272"/>
      <w:r w:rsidRPr="00604EDE">
        <w:rPr>
          <w:b/>
          <w:bCs/>
        </w:rPr>
        <w:t>analysis</w:t>
      </w:r>
      <w:commentRangeEnd w:id="272"/>
      <w:r w:rsidR="000C26E4">
        <w:rPr>
          <w:rStyle w:val="CommentReference"/>
          <w:rFonts w:asciiTheme="minorHAnsi" w:eastAsiaTheme="minorEastAsia" w:hAnsiTheme="minorHAnsi" w:cstheme="minorBidi"/>
        </w:rPr>
        <w:commentReference w:id="272"/>
      </w:r>
    </w:p>
    <w:p w14:paraId="3641F7EB" w14:textId="59BCBED3"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w:t>
      </w:r>
      <w:proofErr w:type="spellStart"/>
      <w:r w:rsidRPr="00604EDE">
        <w:rPr>
          <w:rFonts w:ascii="Times New Roman" w:hAnsi="Times New Roman" w:cs="Times New Roman"/>
          <w:sz w:val="24"/>
          <w:szCs w:val="24"/>
        </w:rPr>
        <w:t>KoboCollect</w:t>
      </w:r>
      <w:proofErr w:type="spellEnd"/>
      <w:r w:rsidRPr="00604EDE">
        <w:rPr>
          <w:rFonts w:ascii="Times New Roman" w:hAnsi="Times New Roman" w:cs="Times New Roman"/>
          <w:sz w:val="24"/>
          <w:szCs w:val="24"/>
        </w:rPr>
        <w:t xml:space="preserve">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Environment (R Core Team, 2023) for data cleaning, checking, and statistical analysis. The distribution of outcome variables was visually assessed in R to check for normality, and descriptive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Descriptive statistics 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Distribution of the raw </w:t>
      </w:r>
      <w:r w:rsidR="007344E6">
        <w:rPr>
          <w:rFonts w:ascii="Times New Roman" w:hAnsi="Times New Roman" w:cs="Times New Roman"/>
          <w:sz w:val="24"/>
          <w:szCs w:val="24"/>
        </w:rPr>
        <w:t xml:space="preserve">bulk tank </w:t>
      </w:r>
      <w:r w:rsidRPr="00604EDE">
        <w:rPr>
          <w:rFonts w:ascii="Times New Roman" w:hAnsi="Times New Roman" w:cs="Times New Roman"/>
          <w:sz w:val="24"/>
          <w:szCs w:val="24"/>
        </w:rPr>
        <w:t>somatic cell count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log2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and log10 transformed </w:t>
      </w:r>
      <w:r w:rsidR="007344E6">
        <w:rPr>
          <w:rFonts w:ascii="Times New Roman" w:hAnsi="Times New Roman" w:cs="Times New Roman"/>
          <w:sz w:val="24"/>
          <w:szCs w:val="24"/>
        </w:rPr>
        <w:t>BT</w:t>
      </w:r>
      <w:r w:rsidRPr="00604EDE">
        <w:rPr>
          <w:rFonts w:ascii="Times New Roman" w:hAnsi="Times New Roman" w:cs="Times New Roman"/>
          <w:sz w:val="24"/>
          <w:szCs w:val="24"/>
        </w:rPr>
        <w:t xml:space="preserve">SCC data was assessed, and all </w:t>
      </w:r>
      <w:r w:rsidRPr="00604EDE">
        <w:rPr>
          <w:rFonts w:ascii="Times New Roman" w:hAnsi="Times New Roman" w:cs="Times New Roman"/>
          <w:sz w:val="24"/>
          <w:szCs w:val="24"/>
        </w:rPr>
        <w:lastRenderedPageBreak/>
        <w:t xml:space="preserve">were found to be similarly close to being normally distributed; therefore, </w:t>
      </w:r>
      <w:r w:rsidR="00A51830">
        <w:rPr>
          <w:rFonts w:ascii="Times New Roman" w:hAnsi="Times New Roman" w:cs="Times New Roman"/>
          <w:sz w:val="24"/>
          <w:szCs w:val="24"/>
        </w:rPr>
        <w:t xml:space="preserve">the </w:t>
      </w:r>
      <w:r w:rsidRPr="00604EDE">
        <w:rPr>
          <w:rFonts w:ascii="Times New Roman" w:hAnsi="Times New Roman" w:cs="Times New Roman"/>
          <w:sz w:val="24"/>
          <w:szCs w:val="24"/>
        </w:rPr>
        <w:t xml:space="preserve">raw </w:t>
      </w:r>
      <w:r w:rsidR="006E0799">
        <w:rPr>
          <w:rFonts w:ascii="Times New Roman" w:hAnsi="Times New Roman" w:cs="Times New Roman"/>
          <w:sz w:val="24"/>
          <w:szCs w:val="24"/>
        </w:rPr>
        <w:t>BT</w:t>
      </w:r>
      <w:r w:rsidRPr="00604EDE">
        <w:rPr>
          <w:rFonts w:ascii="Times New Roman" w:hAnsi="Times New Roman" w:cs="Times New Roman"/>
          <w:sz w:val="24"/>
          <w:szCs w:val="24"/>
        </w:rPr>
        <w:t xml:space="preserve">SCC data was chosen for ease of interpretation. </w:t>
      </w:r>
    </w:p>
    <w:p w14:paraId="1C9857B1" w14:textId="2E8AE827" w:rsidR="0011401F" w:rsidRPr="00604EDE" w:rsidRDefault="003641C9" w:rsidP="0011401F">
      <w:pPr>
        <w:spacing w:line="480" w:lineRule="auto"/>
        <w:ind w:firstLine="720"/>
        <w:rPr>
          <w:rFonts w:ascii="Times New Roman" w:hAnsi="Times New Roman" w:cs="Times New Roman"/>
          <w:sz w:val="24"/>
          <w:szCs w:val="24"/>
        </w:rPr>
      </w:pPr>
      <w:commentRangeStart w:id="273"/>
      <w:ins w:id="274" w:author="Sandra Godden" w:date="2023-10-13T09:17:00Z">
        <w:r>
          <w:rPr>
            <w:rFonts w:ascii="Times New Roman" w:hAnsi="Times New Roman" w:cs="Times New Roman"/>
            <w:sz w:val="24"/>
            <w:szCs w:val="24"/>
          </w:rPr>
          <w:t>Objective 1. Evaluation of relationships between housing system and measures of milk quality, udder health</w:t>
        </w:r>
      </w:ins>
      <w:ins w:id="275" w:author="Sandra Godden" w:date="2023-10-13T15:34:00Z">
        <w:r w:rsidR="0073047F">
          <w:rPr>
            <w:rFonts w:ascii="Times New Roman" w:hAnsi="Times New Roman" w:cs="Times New Roman"/>
            <w:sz w:val="24"/>
            <w:szCs w:val="24"/>
          </w:rPr>
          <w:t>,</w:t>
        </w:r>
      </w:ins>
      <w:ins w:id="276" w:author="Sandra Godden" w:date="2023-10-13T09:17:00Z">
        <w:r>
          <w:rPr>
            <w:rFonts w:ascii="Times New Roman" w:hAnsi="Times New Roman" w:cs="Times New Roman"/>
            <w:sz w:val="24"/>
            <w:szCs w:val="24"/>
          </w:rPr>
          <w:t xml:space="preserve"> udder hygiene</w:t>
        </w:r>
      </w:ins>
      <w:commentRangeEnd w:id="273"/>
      <w:ins w:id="277" w:author="Sandra Godden" w:date="2023-10-13T15:34:00Z">
        <w:r w:rsidR="0073047F">
          <w:rPr>
            <w:rFonts w:ascii="Times New Roman" w:hAnsi="Times New Roman" w:cs="Times New Roman"/>
            <w:sz w:val="24"/>
            <w:szCs w:val="24"/>
          </w:rPr>
          <w:t xml:space="preserve"> and milk production</w:t>
        </w:r>
      </w:ins>
      <w:ins w:id="278" w:author="Sandra Godden" w:date="2023-10-13T15:33:00Z">
        <w:r w:rsidR="0073047F">
          <w:rPr>
            <w:rStyle w:val="CommentReference"/>
            <w:rFonts w:eastAsiaTheme="minorEastAsia"/>
          </w:rPr>
          <w:commentReference w:id="273"/>
        </w:r>
      </w:ins>
      <w:ins w:id="279" w:author="Sandra Godden" w:date="2023-10-13T09:17:00Z">
        <w:r>
          <w:rPr>
            <w:rFonts w:ascii="Times New Roman" w:hAnsi="Times New Roman" w:cs="Times New Roman"/>
            <w:sz w:val="24"/>
            <w:szCs w:val="24"/>
          </w:rPr>
          <w:t xml:space="preserve">. </w:t>
        </w:r>
      </w:ins>
      <w:r w:rsidR="0011401F" w:rsidRPr="00604EDE">
        <w:rPr>
          <w:rFonts w:ascii="Times New Roman" w:hAnsi="Times New Roman" w:cs="Times New Roman"/>
          <w:sz w:val="24"/>
          <w:szCs w:val="24"/>
        </w:rPr>
        <w:t xml:space="preserve">Unconditional comparisons of bulk tank udder health measures, aerobic culture data, and hygiene scores by facility type were carried out using an appropriate test. </w:t>
      </w:r>
      <w:r w:rsidR="00F8553C">
        <w:rPr>
          <w:rFonts w:ascii="Times New Roman" w:hAnsi="Times New Roman" w:cs="Times New Roman"/>
          <w:sz w:val="24"/>
          <w:szCs w:val="24"/>
        </w:rPr>
        <w:t>BTSCC</w:t>
      </w:r>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newSCS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chronSCS</w:t>
      </w:r>
      <w:proofErr w:type="spellEnd"/>
      <w:r w:rsidR="0011401F" w:rsidRPr="00604EDE">
        <w:rPr>
          <w:rFonts w:ascii="Times New Roman" w:hAnsi="Times New Roman" w:cs="Times New Roman"/>
          <w:sz w:val="24"/>
          <w:szCs w:val="24"/>
        </w:rPr>
        <w:t xml:space="preserve">, </w:t>
      </w:r>
      <w:proofErr w:type="spellStart"/>
      <w:r w:rsidR="00C928F2">
        <w:rPr>
          <w:rFonts w:ascii="Times New Roman" w:hAnsi="Times New Roman" w:cs="Times New Roman"/>
          <w:sz w:val="24"/>
          <w:szCs w:val="24"/>
        </w:rPr>
        <w:t>elevSCS</w:t>
      </w:r>
      <w:proofErr w:type="spellEnd"/>
      <w:r w:rsidR="0011401F" w:rsidRPr="00604EDE">
        <w:rPr>
          <w:rFonts w:ascii="Times New Roman" w:hAnsi="Times New Roman" w:cs="Times New Roman"/>
          <w:sz w:val="24"/>
          <w:szCs w:val="24"/>
        </w:rPr>
        <w:t xml:space="preserve">, STD 150-day milk, mean hygiene and proportion dirty udders met the assumptions for a One-way Fisher’s ANOVA (no outliers, normality using a Shapiro-Wilk test </w:t>
      </w:r>
      <w:r w:rsidR="00ED0C7B">
        <w:rPr>
          <w:rFonts w:ascii="Times New Roman" w:hAnsi="Times New Roman" w:cs="Times New Roman"/>
          <w:sz w:val="24"/>
          <w:szCs w:val="24"/>
        </w:rPr>
        <w:t xml:space="preserve">at </w:t>
      </w:r>
      <w:r w:rsidR="0011401F" w:rsidRPr="00604EDE">
        <w:rPr>
          <w:rFonts w:ascii="Times New Roman" w:hAnsi="Times New Roman" w:cs="Times New Roman"/>
          <w:sz w:val="24"/>
          <w:szCs w:val="24"/>
        </w:rPr>
        <w:t xml:space="preserve">p ≤0.05, and homogeneity of variances using </w:t>
      </w:r>
      <w:r w:rsidR="0019400F">
        <w:rPr>
          <w:rFonts w:ascii="Times New Roman" w:hAnsi="Times New Roman" w:cs="Times New Roman"/>
          <w:sz w:val="24"/>
          <w:szCs w:val="24"/>
        </w:rPr>
        <w:t xml:space="preserve">both </w:t>
      </w:r>
      <w:r w:rsidR="0011401F" w:rsidRPr="00604EDE">
        <w:rPr>
          <w:rFonts w:ascii="Times New Roman" w:hAnsi="Times New Roman" w:cs="Times New Roman"/>
          <w:sz w:val="24"/>
          <w:szCs w:val="24"/>
        </w:rPr>
        <w:t xml:space="preserve">Levene’s test and visual assessment of a residuals vs. fitted values plot). </w:t>
      </w:r>
      <w:r w:rsidR="00255F9B" w:rsidRPr="00604EDE">
        <w:rPr>
          <w:rFonts w:ascii="Times New Roman" w:hAnsi="Times New Roman" w:cs="Times New Roman"/>
          <w:sz w:val="24"/>
          <w:szCs w:val="24"/>
        </w:rPr>
        <w:t xml:space="preserve">Welch’s ANOVA was used for analysis of average </w:t>
      </w:r>
      <w:r w:rsidR="00255F9B">
        <w:rPr>
          <w:rFonts w:ascii="Times New Roman" w:hAnsi="Times New Roman" w:cs="Times New Roman"/>
          <w:sz w:val="24"/>
          <w:szCs w:val="24"/>
        </w:rPr>
        <w:t>SCS</w:t>
      </w:r>
      <w:r w:rsidR="00255F9B" w:rsidRPr="00604EDE">
        <w:rPr>
          <w:rFonts w:ascii="Times New Roman" w:hAnsi="Times New Roman" w:cs="Times New Roman"/>
          <w:sz w:val="24"/>
          <w:szCs w:val="24"/>
        </w:rPr>
        <w:t>, as the data were normally distributed but had unequal variances.</w:t>
      </w:r>
      <w:ins w:id="280" w:author="Caitlin Jeffrey" w:date="2023-10-23T09:08:00Z">
        <w:r w:rsidR="00E37A80">
          <w:rPr>
            <w:rFonts w:ascii="Times New Roman" w:hAnsi="Times New Roman" w:cs="Times New Roman"/>
            <w:sz w:val="24"/>
            <w:szCs w:val="24"/>
          </w:rPr>
          <w:t xml:space="preserve"> </w:t>
        </w:r>
      </w:ins>
      <w:del w:id="281" w:author="Caitlin Jeffrey" w:date="2023-10-23T09:08:00Z">
        <w:r w:rsidR="00255F9B" w:rsidRPr="00604EDE" w:rsidDel="00E37A80">
          <w:rPr>
            <w:rFonts w:ascii="Times New Roman" w:hAnsi="Times New Roman" w:cs="Times New Roman"/>
            <w:sz w:val="24"/>
            <w:szCs w:val="24"/>
          </w:rPr>
          <w:delText xml:space="preserve"> </w:delText>
        </w:r>
      </w:del>
      <w:r w:rsidR="0011401F" w:rsidRPr="00604EDE">
        <w:rPr>
          <w:rFonts w:ascii="Times New Roman" w:hAnsi="Times New Roman" w:cs="Times New Roman"/>
          <w:sz w:val="24"/>
          <w:szCs w:val="24"/>
        </w:rPr>
        <w:t>The Tukey method was used for adjusting p-values for multiple comparisons (“</w:t>
      </w:r>
      <w:proofErr w:type="spellStart"/>
      <w:r w:rsidR="0011401F" w:rsidRPr="00604EDE">
        <w:rPr>
          <w:rFonts w:ascii="Times New Roman" w:hAnsi="Times New Roman" w:cs="Times New Roman"/>
          <w:sz w:val="24"/>
          <w:szCs w:val="24"/>
        </w:rPr>
        <w:t>TukeyHSD</w:t>
      </w:r>
      <w:proofErr w:type="spellEnd"/>
      <w:r w:rsidR="0011401F" w:rsidRPr="00604EDE">
        <w:rPr>
          <w:rFonts w:ascii="Times New Roman" w:hAnsi="Times New Roman" w:cs="Times New Roman"/>
          <w:sz w:val="24"/>
          <w:szCs w:val="24"/>
        </w:rPr>
        <w:t>” function of the “stats” package in R). 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for ANOVA and Kruskal-Wallis tests were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705458B1" w:rsidR="006238BB"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Pr="00604EDE">
        <w:rPr>
          <w:rFonts w:ascii="Times New Roman" w:hAnsi="Times New Roman" w:cs="Times New Roman"/>
          <w:sz w:val="24"/>
          <w:szCs w:val="24"/>
        </w:rPr>
        <w:t xml:space="preserve">variables that were highly </w:t>
      </w:r>
      <w:commentRangeStart w:id="282"/>
      <w:del w:id="283" w:author="Sandra Godden" w:date="2023-10-13T09:15:00Z">
        <w:r w:rsidRPr="00604EDE" w:rsidDel="003641C9">
          <w:rPr>
            <w:rFonts w:ascii="Times New Roman" w:hAnsi="Times New Roman" w:cs="Times New Roman"/>
            <w:sz w:val="24"/>
            <w:szCs w:val="24"/>
          </w:rPr>
          <w:delText>associated</w:delText>
        </w:r>
      </w:del>
      <w:commentRangeEnd w:id="282"/>
      <w:r w:rsidR="003641C9">
        <w:rPr>
          <w:rStyle w:val="CommentReference"/>
          <w:rFonts w:eastAsiaTheme="minorEastAsia"/>
        </w:rPr>
        <w:commentReference w:id="282"/>
      </w:r>
      <w:del w:id="284" w:author="Sandra Godden" w:date="2023-10-13T09:15:00Z">
        <w:r w:rsidRPr="00604EDE" w:rsidDel="003641C9">
          <w:rPr>
            <w:rFonts w:ascii="Times New Roman" w:hAnsi="Times New Roman" w:cs="Times New Roman"/>
            <w:sz w:val="24"/>
            <w:szCs w:val="24"/>
          </w:rPr>
          <w:delText xml:space="preserve"> </w:delText>
        </w:r>
      </w:del>
      <w:ins w:id="285" w:author="Sandra Godden" w:date="2023-10-13T09:15:00Z">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Pr="00604EDE">
        <w:rPr>
          <w:rFonts w:ascii="Times New Roman" w:hAnsi="Times New Roman" w:cs="Times New Roman"/>
          <w:sz w:val="24"/>
          <w:szCs w:val="24"/>
        </w:rPr>
        <w:t xml:space="preserve"> observation in a group and there was no way to </w:t>
      </w:r>
      <w:r w:rsidRPr="00604EDE">
        <w:rPr>
          <w:rFonts w:ascii="Times New Roman" w:hAnsi="Times New Roman" w:cs="Times New Roman"/>
          <w:sz w:val="24"/>
          <w:szCs w:val="24"/>
        </w:rPr>
        <w:lastRenderedPageBreak/>
        <w:t xml:space="preserve">combine groups in a logical way, it was </w:t>
      </w:r>
      <w:r w:rsidR="00FF2D96">
        <w:rPr>
          <w:rFonts w:ascii="Times New Roman" w:hAnsi="Times New Roman" w:cs="Times New Roman"/>
          <w:sz w:val="24"/>
          <w:szCs w:val="24"/>
        </w:rPr>
        <w:t>ex</w:t>
      </w:r>
      <w:r w:rsidRPr="00604EDE">
        <w:rPr>
          <w:rFonts w:ascii="Times New Roman" w:hAnsi="Times New Roman" w:cs="Times New Roman"/>
          <w:sz w:val="24"/>
          <w:szCs w:val="24"/>
        </w:rPr>
        <w:t>cluded from further analysis (but listed in descriptive statistic tables).</w:t>
      </w:r>
    </w:p>
    <w:p w14:paraId="679FCC64" w14:textId="3B108F4D" w:rsidR="00131683" w:rsidRPr="00604EDE" w:rsidRDefault="006238BB" w:rsidP="00901D88">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00A26E99" w:rsidRPr="00A26E99">
        <w:rPr>
          <w:rFonts w:ascii="Times New Roman" w:hAnsi="Times New Roman" w:cs="Times New Roman"/>
          <w:sz w:val="24"/>
          <w:szCs w:val="24"/>
        </w:rPr>
        <w:t>Predictors selected from univariate analysis offered to multivariable models for eight udder health, production, and hygiene outcomes</w:t>
      </w:r>
      <w:r w:rsidR="00A26E99">
        <w:rPr>
          <w:rFonts w:ascii="Times New Roman" w:hAnsi="Times New Roman" w:cs="Times New Roman"/>
          <w:sz w:val="24"/>
          <w:szCs w:val="24"/>
        </w:rPr>
        <w:t xml:space="preserve"> are detailed in </w:t>
      </w:r>
      <w:r w:rsidR="00A26E99" w:rsidRPr="00A26E99">
        <w:rPr>
          <w:rFonts w:ascii="Times New Roman" w:hAnsi="Times New Roman" w:cs="Times New Roman"/>
          <w:sz w:val="24"/>
          <w:szCs w:val="24"/>
        </w:rPr>
        <w:t>Supplemental Table S</w:t>
      </w:r>
      <w:r w:rsidR="0067488A">
        <w:rPr>
          <w:rFonts w:ascii="Times New Roman" w:hAnsi="Times New Roman" w:cs="Times New Roman"/>
          <w:sz w:val="24"/>
          <w:szCs w:val="24"/>
        </w:rPr>
        <w:t>1</w:t>
      </w:r>
      <w:r w:rsidR="00A26E99" w:rsidRPr="00A26E99">
        <w:rPr>
          <w:rFonts w:ascii="Times New Roman" w:hAnsi="Times New Roman" w:cs="Times New Roman"/>
          <w:sz w:val="24"/>
          <w:szCs w:val="24"/>
        </w:rPr>
        <w:t>.</w:t>
      </w:r>
      <w:r w:rsidR="00901D88">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p>
    <w:p w14:paraId="2D0988C3" w14:textId="77777777" w:rsidR="0073047F" w:rsidRDefault="003F1E5F">
      <w:pPr>
        <w:spacing w:line="480" w:lineRule="auto"/>
        <w:rPr>
          <w:ins w:id="286" w:author="Sandra Godden" w:date="2023-10-13T15:34:00Z"/>
          <w:rFonts w:ascii="Times New Roman" w:hAnsi="Times New Roman" w:cs="Times New Roman"/>
          <w:sz w:val="24"/>
          <w:szCs w:val="24"/>
        </w:rPr>
        <w:pPrChange w:id="287" w:author="Sandra Godden" w:date="2023-10-13T15:34:00Z">
          <w:pPr>
            <w:spacing w:line="480" w:lineRule="auto"/>
            <w:ind w:firstLine="720"/>
          </w:pPr>
        </w:pPrChange>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288"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w:t>
      </w:r>
      <w:r w:rsidR="004832D9" w:rsidRPr="00604EDE">
        <w:rPr>
          <w:rFonts w:ascii="Times New Roman" w:hAnsi="Times New Roman" w:cs="Times New Roman"/>
          <w:sz w:val="24"/>
          <w:szCs w:val="24"/>
        </w:rPr>
        <w:lastRenderedPageBreak/>
        <w:t xml:space="preserve">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1DE331ED" w:rsidR="00B56688" w:rsidRPr="00604EDE" w:rsidRDefault="0073047F">
      <w:pPr>
        <w:spacing w:line="480" w:lineRule="auto"/>
        <w:rPr>
          <w:b/>
        </w:rPr>
        <w:pPrChange w:id="289" w:author="Sandra Godden" w:date="2023-10-13T15:34:00Z">
          <w:pPr>
            <w:spacing w:line="480" w:lineRule="auto"/>
            <w:ind w:firstLine="720"/>
          </w:pPr>
        </w:pPrChange>
      </w:pPr>
      <w:ins w:id="290" w:author="Sandra Godden" w:date="2023-10-13T15:35:00Z">
        <w:r>
          <w:rPr>
            <w:rFonts w:ascii="Times New Roman" w:hAnsi="Times New Roman" w:cs="Times New Roman"/>
            <w:sz w:val="24"/>
            <w:szCs w:val="24"/>
          </w:rPr>
          <w:t>Objective 2.  I</w:t>
        </w:r>
        <w:commentRangeStart w:id="291"/>
        <w:r>
          <w:rPr>
            <w:rFonts w:ascii="Times New Roman" w:hAnsi="Times New Roman" w:cs="Times New Roman"/>
            <w:sz w:val="24"/>
            <w:szCs w:val="24"/>
          </w:rPr>
          <w:t>dentify other (non-facility) management-related risk factors associated with bulk tank milk quality, udder health, and milk production in organic dairy herds</w:t>
        </w:r>
        <w:commentRangeEnd w:id="291"/>
        <w:r>
          <w:rPr>
            <w:rStyle w:val="CommentReference"/>
            <w:rFonts w:eastAsiaTheme="minorEastAsia"/>
          </w:rPr>
          <w:commentReference w:id="291"/>
        </w:r>
        <w:r>
          <w:rPr>
            <w:rFonts w:ascii="Times New Roman" w:hAnsi="Times New Roman" w:cs="Times New Roman"/>
            <w:sz w:val="24"/>
            <w:szCs w:val="24"/>
          </w:rPr>
          <w:t xml:space="preserve">. </w:t>
        </w:r>
      </w:ins>
      <w:del w:id="292" w:author="Sandra Godden" w:date="2023-10-13T15:36:00Z">
        <w:r w:rsidR="00344239" w:rsidDel="0073047F">
          <w:rPr>
            <w:rFonts w:ascii="Times New Roman" w:hAnsi="Times New Roman" w:cs="Times New Roman"/>
            <w:sz w:val="24"/>
            <w:szCs w:val="24"/>
          </w:rPr>
          <w:delText>However, due to the limitations of the data set and small facility group size, s</w:delText>
        </w:r>
        <w:r w:rsidR="00E444F3" w:rsidDel="0073047F">
          <w:rPr>
            <w:rFonts w:ascii="Times New Roman" w:hAnsi="Times New Roman" w:cs="Times New Roman"/>
            <w:sz w:val="24"/>
            <w:szCs w:val="24"/>
          </w:rPr>
          <w:delText>elect</w:delText>
        </w:r>
        <w:r w:rsidR="00294E13" w:rsidRPr="00604EDE" w:rsidDel="0073047F">
          <w:rPr>
            <w:rFonts w:ascii="Times New Roman" w:hAnsi="Times New Roman" w:cs="Times New Roman"/>
            <w:sz w:val="24"/>
            <w:szCs w:val="24"/>
          </w:rPr>
          <w:delText xml:space="preserve"> </w:delText>
        </w:r>
        <w:r w:rsidR="005A4DEC" w:rsidRPr="00604EDE" w:rsidDel="0073047F">
          <w:rPr>
            <w:rFonts w:ascii="Times New Roman" w:hAnsi="Times New Roman" w:cs="Times New Roman"/>
            <w:sz w:val="24"/>
            <w:szCs w:val="24"/>
          </w:rPr>
          <w:delText xml:space="preserve">results of </w:delText>
        </w:r>
        <w:r w:rsidR="00425AA9" w:rsidDel="0073047F">
          <w:rPr>
            <w:rFonts w:ascii="Times New Roman" w:hAnsi="Times New Roman" w:cs="Times New Roman"/>
            <w:sz w:val="24"/>
            <w:szCs w:val="24"/>
          </w:rPr>
          <w:delText xml:space="preserve">the </w:delText>
        </w:r>
        <w:r w:rsidR="00131683" w:rsidRPr="00604EDE" w:rsidDel="0073047F">
          <w:rPr>
            <w:rFonts w:ascii="Times New Roman" w:hAnsi="Times New Roman" w:cs="Times New Roman"/>
            <w:sz w:val="24"/>
            <w:szCs w:val="24"/>
          </w:rPr>
          <w:delText>univaria</w:delText>
        </w:r>
        <w:r w:rsidR="00A339A0" w:rsidDel="0073047F">
          <w:rPr>
            <w:rFonts w:ascii="Times New Roman" w:hAnsi="Times New Roman" w:cs="Times New Roman"/>
            <w:sz w:val="24"/>
            <w:szCs w:val="24"/>
          </w:rPr>
          <w:delText>te</w:delText>
        </w:r>
        <w:r w:rsidR="00131683" w:rsidRPr="00604EDE" w:rsidDel="0073047F">
          <w:rPr>
            <w:rFonts w:ascii="Times New Roman" w:hAnsi="Times New Roman" w:cs="Times New Roman"/>
            <w:sz w:val="24"/>
            <w:szCs w:val="24"/>
          </w:rPr>
          <w:delText xml:space="preserve"> analysi</w:delText>
        </w:r>
      </w:del>
      <w:ins w:id="293" w:author="Sandra Godden" w:date="2023-10-13T15:36:00Z">
        <w:r>
          <w:rPr>
            <w:rFonts w:ascii="Times New Roman" w:hAnsi="Times New Roman" w:cs="Times New Roman"/>
            <w:sz w:val="24"/>
            <w:szCs w:val="24"/>
          </w:rPr>
          <w:t xml:space="preserve">After </w:t>
        </w:r>
      </w:ins>
      <w:del w:id="294" w:author="Sandra Godden" w:date="2023-10-13T15:36:00Z">
        <w:r w:rsidR="00131683" w:rsidRPr="00604EDE" w:rsidDel="0073047F">
          <w:rPr>
            <w:rFonts w:ascii="Times New Roman" w:hAnsi="Times New Roman" w:cs="Times New Roman"/>
            <w:sz w:val="24"/>
            <w:szCs w:val="24"/>
          </w:rPr>
          <w:delText>s</w:delText>
        </w:r>
        <w:r w:rsidR="006C012B" w:rsidDel="0073047F">
          <w:rPr>
            <w:rFonts w:ascii="Times New Roman" w:hAnsi="Times New Roman" w:cs="Times New Roman"/>
            <w:sz w:val="24"/>
            <w:szCs w:val="24"/>
          </w:rPr>
          <w:delText xml:space="preserve"> (</w:delText>
        </w:r>
      </w:del>
      <w:r w:rsidR="006C012B">
        <w:rPr>
          <w:rFonts w:ascii="Times New Roman" w:hAnsi="Times New Roman" w:cs="Times New Roman"/>
          <w:sz w:val="24"/>
          <w:szCs w:val="24"/>
        </w:rPr>
        <w:t>grouping all 21 farms together</w:t>
      </w:r>
      <w:ins w:id="295" w:author="Sandra Godden" w:date="2023-10-13T15:36:00Z">
        <w:r>
          <w:rPr>
            <w:rFonts w:ascii="Times New Roman" w:hAnsi="Times New Roman" w:cs="Times New Roman"/>
            <w:sz w:val="24"/>
            <w:szCs w:val="24"/>
          </w:rPr>
          <w:t xml:space="preserve">, </w:t>
        </w:r>
      </w:ins>
      <w:del w:id="296" w:author="Sandra Godden" w:date="2023-10-13T15:36:00Z">
        <w:r w:rsidR="006C012B" w:rsidDel="0073047F">
          <w:rPr>
            <w:rFonts w:ascii="Times New Roman" w:hAnsi="Times New Roman" w:cs="Times New Roman"/>
            <w:sz w:val="24"/>
            <w:szCs w:val="24"/>
          </w:rPr>
          <w:delText>)</w:delText>
        </w:r>
      </w:del>
      <w:ins w:id="297" w:author="Sandra Godden" w:date="2023-10-13T15:36:00Z">
        <w:r>
          <w:rPr>
            <w:rFonts w:ascii="Times New Roman" w:hAnsi="Times New Roman" w:cs="Times New Roman"/>
            <w:sz w:val="24"/>
            <w:szCs w:val="24"/>
          </w:rPr>
          <w:t xml:space="preserve"> we</w:t>
        </w:r>
      </w:ins>
      <w:r w:rsidR="00F31F64">
        <w:rPr>
          <w:rFonts w:ascii="Times New Roman" w:hAnsi="Times New Roman" w:cs="Times New Roman"/>
          <w:sz w:val="24"/>
          <w:szCs w:val="24"/>
        </w:rPr>
        <w:t xml:space="preserve"> </w:t>
      </w:r>
      <w:commentRangeStart w:id="298"/>
      <w:r w:rsidR="00F31F64" w:rsidRPr="00604EDE">
        <w:rPr>
          <w:rFonts w:ascii="Times New Roman" w:hAnsi="Times New Roman" w:cs="Times New Roman"/>
          <w:sz w:val="24"/>
          <w:szCs w:val="24"/>
        </w:rPr>
        <w:t>us</w:t>
      </w:r>
      <w:ins w:id="299" w:author="Sandra Godden" w:date="2023-10-13T15:36:00Z">
        <w:r>
          <w:rPr>
            <w:rFonts w:ascii="Times New Roman" w:hAnsi="Times New Roman" w:cs="Times New Roman"/>
            <w:sz w:val="24"/>
            <w:szCs w:val="24"/>
          </w:rPr>
          <w:t>ed</w:t>
        </w:r>
      </w:ins>
      <w:del w:id="300" w:author="Sandra Godden" w:date="2023-10-13T15:36:00Z">
        <w:r w:rsidR="00F31F64" w:rsidRPr="00604EDE" w:rsidDel="0073047F">
          <w:rPr>
            <w:rFonts w:ascii="Times New Roman" w:hAnsi="Times New Roman" w:cs="Times New Roman"/>
            <w:sz w:val="24"/>
            <w:szCs w:val="24"/>
          </w:rPr>
          <w:delText>ing</w:delText>
        </w:r>
      </w:del>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F31F64">
        <w:rPr>
          <w:rFonts w:ascii="Times New Roman" w:hAnsi="Times New Roman" w:cs="Times New Roman"/>
          <w:sz w:val="24"/>
          <w:szCs w:val="24"/>
        </w:rPr>
        <w:t>between independent predictors and outcomes of interest</w:t>
      </w:r>
      <w:del w:id="301" w:author="Sandra Godden" w:date="2023-10-13T15:37:00Z">
        <w:r w:rsidR="00F31F64" w:rsidDel="0073047F">
          <w:rPr>
            <w:rFonts w:ascii="Times New Roman" w:hAnsi="Times New Roman" w:cs="Times New Roman"/>
            <w:sz w:val="24"/>
            <w:szCs w:val="24"/>
          </w:rPr>
          <w:delText xml:space="preserve"> </w:delText>
        </w:r>
        <w:r w:rsidR="008D4670" w:rsidRPr="00604EDE" w:rsidDel="0073047F">
          <w:rPr>
            <w:rFonts w:ascii="Times New Roman" w:hAnsi="Times New Roman" w:cs="Times New Roman"/>
            <w:sz w:val="24"/>
            <w:szCs w:val="24"/>
          </w:rPr>
          <w:delText xml:space="preserve">is </w:delText>
        </w:r>
        <w:r w:rsidR="00703CAC" w:rsidDel="0073047F">
          <w:rPr>
            <w:rFonts w:ascii="Times New Roman" w:hAnsi="Times New Roman" w:cs="Times New Roman"/>
            <w:sz w:val="24"/>
            <w:szCs w:val="24"/>
          </w:rPr>
          <w:delText xml:space="preserve">also </w:delText>
        </w:r>
        <w:r w:rsidR="008D4670" w:rsidRPr="00604EDE" w:rsidDel="0073047F">
          <w:rPr>
            <w:rFonts w:ascii="Times New Roman" w:hAnsi="Times New Roman" w:cs="Times New Roman"/>
            <w:sz w:val="24"/>
            <w:szCs w:val="24"/>
          </w:rPr>
          <w:delText>reported</w:delText>
        </w:r>
      </w:del>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298"/>
      <w:r w:rsidR="00762D02">
        <w:rPr>
          <w:rStyle w:val="CommentReference"/>
          <w:rFonts w:eastAsiaTheme="minorEastAsia"/>
        </w:rPr>
        <w:commentReference w:id="298"/>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66"/>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302"/>
      <w:r w:rsidRPr="00604EDE">
        <w:rPr>
          <w:rFonts w:ascii="Times New Roman" w:hAnsi="Times New Roman" w:cs="Times New Roman"/>
          <w:b/>
          <w:sz w:val="24"/>
          <w:szCs w:val="24"/>
        </w:rPr>
        <w:t>Results</w:t>
      </w:r>
      <w:commentRangeEnd w:id="302"/>
      <w:r w:rsidR="00B715A3" w:rsidRPr="00604EDE">
        <w:rPr>
          <w:rStyle w:val="CommentReference"/>
          <w:rFonts w:eastAsiaTheme="minorEastAsia"/>
        </w:rPr>
        <w:commentReference w:id="302"/>
      </w:r>
    </w:p>
    <w:p w14:paraId="0422E7E4" w14:textId="12227C04" w:rsidR="00CA29EB" w:rsidRPr="00604EDE" w:rsidRDefault="00CA29EB" w:rsidP="005059FE">
      <w:pPr>
        <w:pStyle w:val="ListParagraph"/>
        <w:spacing w:line="480" w:lineRule="auto"/>
        <w:ind w:left="360"/>
        <w:rPr>
          <w:b/>
          <w:bCs/>
        </w:rPr>
      </w:pPr>
      <w:commentRangeStart w:id="303"/>
      <w:r w:rsidRPr="00604EDE">
        <w:rPr>
          <w:b/>
          <w:bCs/>
        </w:rPr>
        <w:t>D</w:t>
      </w:r>
      <w:commentRangeEnd w:id="303"/>
      <w:r w:rsidR="006C0C9C">
        <w:rPr>
          <w:rStyle w:val="CommentReference"/>
          <w:rFonts w:asciiTheme="minorHAnsi" w:eastAsiaTheme="minorEastAsia" w:hAnsiTheme="minorHAnsi" w:cstheme="minorBidi"/>
        </w:rPr>
        <w:commentReference w:id="303"/>
      </w:r>
      <w:r w:rsidRPr="00604EDE">
        <w:rPr>
          <w:b/>
          <w:bCs/>
        </w:rPr>
        <w:t>escription of study herds</w:t>
      </w:r>
    </w:p>
    <w:p w14:paraId="4AC0E122" w14:textId="6FDDA3EE"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304"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305"/>
      <w:commentRangeStart w:id="306"/>
      <w:r w:rsidRPr="00604EDE">
        <w:rPr>
          <w:rFonts w:ascii="Times New Roman" w:hAnsi="Times New Roman" w:cs="Times New Roman"/>
          <w:sz w:val="24"/>
          <w:szCs w:val="24"/>
        </w:rPr>
        <w:t>breeds</w:t>
      </w:r>
      <w:commentRangeEnd w:id="305"/>
      <w:r w:rsidR="00762D02">
        <w:rPr>
          <w:rStyle w:val="CommentReference"/>
          <w:rFonts w:eastAsiaTheme="minorEastAsia"/>
        </w:rPr>
        <w:commentReference w:id="305"/>
      </w:r>
      <w:commentRangeEnd w:id="306"/>
      <w:r w:rsidR="005B1C60">
        <w:rPr>
          <w:rStyle w:val="CommentReference"/>
          <w:rFonts w:eastAsiaTheme="minorEastAsia"/>
        </w:rPr>
        <w:commentReference w:id="306"/>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Nineteen of the 21 farms tested with DHIA monthly while their cows were in milk, with one farm testing 5-8 times/year and one testing every other month.</w:t>
      </w:r>
      <w:ins w:id="307" w:author="Caitlin Jeffrey" w:date="2023-10-25T08:05:00Z">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w:t>
        </w:r>
        <w:r w:rsidR="008D668E">
          <w:rPr>
            <w:rFonts w:ascii="Times New Roman" w:hAnsi="Times New Roman" w:cs="Times New Roman"/>
            <w:sz w:val="24"/>
            <w:szCs w:val="24"/>
          </w:rPr>
          <w:lastRenderedPageBreak/>
          <w:t xml:space="preserve">test </w:t>
        </w:r>
      </w:ins>
      <w:ins w:id="308" w:author="Caitlin Jeffrey" w:date="2023-10-25T08:06:00Z">
        <w:r w:rsidR="004D7584">
          <w:rPr>
            <w:rFonts w:ascii="Times New Roman" w:hAnsi="Times New Roman" w:cs="Times New Roman"/>
            <w:sz w:val="24"/>
            <w:szCs w:val="24"/>
          </w:rPr>
          <w:t xml:space="preserve">day </w:t>
        </w:r>
      </w:ins>
      <w:ins w:id="309" w:author="Caitlin Jeffrey" w:date="2023-10-25T08:05:00Z">
        <w:r w:rsidR="008D668E">
          <w:rPr>
            <w:rFonts w:ascii="Times New Roman" w:hAnsi="Times New Roman" w:cs="Times New Roman"/>
            <w:sz w:val="24"/>
            <w:szCs w:val="24"/>
          </w:rPr>
          <w:t xml:space="preserve">4 days </w:t>
        </w:r>
      </w:ins>
      <w:ins w:id="310" w:author="Caitlin Jeffrey" w:date="2023-10-25T08:06:00Z">
        <w:r w:rsidR="004D7584">
          <w:rPr>
            <w:rFonts w:ascii="Times New Roman" w:hAnsi="Times New Roman" w:cs="Times New Roman"/>
            <w:sz w:val="24"/>
            <w:szCs w:val="24"/>
          </w:rPr>
          <w:t>before</w:t>
        </w:r>
      </w:ins>
      <w:ins w:id="311" w:author="Caitlin Jeffrey" w:date="2023-10-25T08:05:00Z">
        <w:r w:rsidR="008D668E">
          <w:rPr>
            <w:rFonts w:ascii="Times New Roman" w:hAnsi="Times New Roman" w:cs="Times New Roman"/>
            <w:sz w:val="24"/>
            <w:szCs w:val="24"/>
          </w:rPr>
          <w:t xml:space="preserve"> the </w:t>
        </w:r>
      </w:ins>
      <w:ins w:id="312" w:author="Caitlin Jeffrey" w:date="2023-10-25T08:06:00Z">
        <w:r w:rsidR="008D668E">
          <w:rPr>
            <w:rFonts w:ascii="Times New Roman" w:hAnsi="Times New Roman" w:cs="Times New Roman"/>
            <w:sz w:val="24"/>
            <w:szCs w:val="24"/>
          </w:rPr>
          <w:t>farm visit (</w:t>
        </w:r>
      </w:ins>
      <w:ins w:id="313" w:author="Caitlin Jeffrey" w:date="2023-10-25T08:05:00Z">
        <w:r w:rsidR="00A942E8" w:rsidRPr="00A942E8">
          <w:rPr>
            <w:rFonts w:ascii="Times New Roman" w:hAnsi="Times New Roman" w:cs="Times New Roman"/>
            <w:sz w:val="24"/>
            <w:szCs w:val="24"/>
          </w:rPr>
          <w:t xml:space="preserve">range: </w:t>
        </w:r>
      </w:ins>
      <w:ins w:id="314" w:author="Caitlin Jeffrey" w:date="2023-10-25T08:07:00Z">
        <w:r w:rsidR="005B2B4F">
          <w:rPr>
            <w:rFonts w:ascii="Times New Roman" w:hAnsi="Times New Roman" w:cs="Times New Roman"/>
            <w:sz w:val="24"/>
            <w:szCs w:val="24"/>
          </w:rPr>
          <w:t>-</w:t>
        </w:r>
      </w:ins>
      <w:ins w:id="315" w:author="Caitlin Jeffrey" w:date="2023-10-25T08:05:00Z">
        <w:r w:rsidR="00A942E8" w:rsidRPr="00A942E8">
          <w:rPr>
            <w:rFonts w:ascii="Times New Roman" w:hAnsi="Times New Roman" w:cs="Times New Roman"/>
            <w:sz w:val="24"/>
            <w:szCs w:val="24"/>
          </w:rPr>
          <w:t xml:space="preserve">28 days </w:t>
        </w:r>
      </w:ins>
      <w:ins w:id="316" w:author="Caitlin Jeffrey" w:date="2023-10-25T08:07:00Z">
        <w:r w:rsidR="005B2B4F">
          <w:rPr>
            <w:rFonts w:ascii="Times New Roman" w:hAnsi="Times New Roman" w:cs="Times New Roman"/>
            <w:sz w:val="24"/>
            <w:szCs w:val="24"/>
          </w:rPr>
          <w:t>to +</w:t>
        </w:r>
      </w:ins>
      <w:ins w:id="317" w:author="Caitlin Jeffrey" w:date="2023-10-25T08:05:00Z">
        <w:r w:rsidR="00A942E8" w:rsidRPr="00A942E8">
          <w:rPr>
            <w:rFonts w:ascii="Times New Roman" w:hAnsi="Times New Roman" w:cs="Times New Roman"/>
            <w:sz w:val="24"/>
            <w:szCs w:val="24"/>
          </w:rPr>
          <w:t>33</w:t>
        </w:r>
      </w:ins>
      <w:ins w:id="318" w:author="Caitlin Jeffrey" w:date="2023-10-25T08:06:00Z">
        <w:r w:rsidR="008D668E">
          <w:rPr>
            <w:rFonts w:ascii="Times New Roman" w:hAnsi="Times New Roman" w:cs="Times New Roman"/>
            <w:sz w:val="24"/>
            <w:szCs w:val="24"/>
          </w:rPr>
          <w:t>).</w:t>
        </w:r>
      </w:ins>
      <w:r w:rsidRPr="00604EDE">
        <w:rPr>
          <w:rFonts w:ascii="Times New Roman" w:hAnsi="Times New Roman" w:cs="Times New Roman"/>
          <w:sz w:val="24"/>
          <w:szCs w:val="24"/>
        </w:rPr>
        <w:t xml:space="preserve"> </w:t>
      </w:r>
      <w:commentRangeStart w:id="319"/>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320"/>
      <w:r w:rsidRPr="00604EDE">
        <w:rPr>
          <w:rFonts w:ascii="Times New Roman" w:hAnsi="Times New Roman" w:cs="Times New Roman"/>
          <w:sz w:val="24"/>
          <w:szCs w:val="24"/>
        </w:rPr>
        <w:t>respectively</w:t>
      </w:r>
      <w:commentRangeEnd w:id="320"/>
      <w:r w:rsidR="00D7652E">
        <w:rPr>
          <w:rStyle w:val="CommentReference"/>
          <w:rFonts w:eastAsiaTheme="minorEastAsia"/>
        </w:rPr>
        <w:commentReference w:id="320"/>
      </w:r>
      <w:r w:rsidRPr="00604EDE">
        <w:rPr>
          <w:rFonts w:ascii="Times New Roman" w:hAnsi="Times New Roman" w:cs="Times New Roman"/>
          <w:sz w:val="24"/>
          <w:szCs w:val="24"/>
        </w:rPr>
        <w:t xml:space="preserve">. </w:t>
      </w:r>
      <w:commentRangeEnd w:id="319"/>
      <w:r w:rsidR="006C0C9C">
        <w:rPr>
          <w:rStyle w:val="CommentReference"/>
          <w:rFonts w:eastAsiaTheme="minorEastAsia"/>
        </w:rPr>
        <w:commentReference w:id="319"/>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321"/>
      <w:commentRangeEnd w:id="321"/>
      <w:r>
        <w:rPr>
          <w:rStyle w:val="CommentReference"/>
          <w:rFonts w:eastAsiaTheme="minorEastAsia"/>
        </w:rPr>
        <w:commentReference w:id="321"/>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0D7D8677" w:rsidR="00692DAA" w:rsidRPr="00F76386" w:rsidRDefault="001803F0" w:rsidP="00676DFA">
      <w:pPr>
        <w:spacing w:line="480" w:lineRule="auto"/>
        <w:ind w:firstLine="720"/>
        <w:rPr>
          <w:b/>
          <w:bCs/>
        </w:rPr>
      </w:pPr>
      <w:r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r w:rsidR="00BB0A26" w:rsidRPr="00604EDE">
        <w:rPr>
          <w:rFonts w:ascii="Times New Roman" w:hAnsi="Times New Roman" w:cs="Times New Roman"/>
          <w:sz w:val="24"/>
          <w:szCs w:val="24"/>
        </w:rPr>
        <w:t>Results of aerobic culture</w:t>
      </w:r>
      <w:r w:rsidR="00E817A9">
        <w:rPr>
          <w:rFonts w:ascii="Times New Roman" w:hAnsi="Times New Roman" w:cs="Times New Roman"/>
          <w:sz w:val="24"/>
          <w:szCs w:val="24"/>
        </w:rPr>
        <w:t>s</w:t>
      </w:r>
      <w:r w:rsidR="00BB0A26" w:rsidRPr="00604EDE">
        <w:rPr>
          <w:rFonts w:ascii="Times New Roman" w:hAnsi="Times New Roman" w:cs="Times New Roman"/>
          <w:sz w:val="24"/>
          <w:szCs w:val="24"/>
        </w:rPr>
        <w:t xml:space="preserve"> are presented in Table 1. </w:t>
      </w:r>
      <w:r w:rsidR="00CA29EB" w:rsidRPr="00604EDE">
        <w:rPr>
          <w:rFonts w:ascii="Times New Roman" w:hAnsi="Times New Roman" w:cs="Times New Roman"/>
          <w:sz w:val="24"/>
          <w:szCs w:val="24"/>
        </w:rPr>
        <w:t xml:space="preserve">Sixteen of the 21 bulk tank milk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(mean;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(70; 15-320) when present. The median (mean; range) </w:t>
      </w:r>
      <w:r w:rsidR="00CA29EB" w:rsidRPr="00604EDE">
        <w:rPr>
          <w:rFonts w:ascii="Times New Roman" w:hAnsi="Times New Roman" w:cs="Times New Roman"/>
          <w:i/>
          <w:iCs/>
          <w:sz w:val="24"/>
          <w:szCs w:val="24"/>
        </w:rPr>
        <w:t xml:space="preserve">Staph. </w:t>
      </w:r>
      <w:r w:rsidR="00CA29EB" w:rsidRPr="00604EDE">
        <w:rPr>
          <w:rFonts w:ascii="Times New Roman" w:hAnsi="Times New Roman" w:cs="Times New Roman"/>
          <w:sz w:val="24"/>
          <w:szCs w:val="24"/>
        </w:rPr>
        <w:t xml:space="preserve">spp. count found in the 21 bulk tank milk samples was 65 (96; 0-665)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while the median </w:t>
      </w:r>
      <w:r w:rsidR="003B49BB">
        <w:rPr>
          <w:rFonts w:ascii="Times New Roman" w:hAnsi="Times New Roman" w:cs="Times New Roman"/>
          <w:sz w:val="24"/>
          <w:szCs w:val="24"/>
        </w:rPr>
        <w:t xml:space="preserve">SSLO </w:t>
      </w:r>
      <w:r w:rsidR="00CA29EB" w:rsidRPr="00604EDE">
        <w:rPr>
          <w:rFonts w:ascii="Times New Roman" w:hAnsi="Times New Roman" w:cs="Times New Roman"/>
          <w:sz w:val="24"/>
          <w:szCs w:val="24"/>
        </w:rPr>
        <w:t xml:space="preserve">count was 45 (156; 10-1250)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ins w:id="322" w:author="Caitlin Jeffrey" w:date="2023-10-26T14:58:00Z">
        <w:r w:rsidR="002F2275">
          <w:rPr>
            <w:rFonts w:ascii="Times New Roman" w:hAnsi="Times New Roman" w:cs="Times New Roman"/>
            <w:sz w:val="24"/>
            <w:szCs w:val="24"/>
          </w:rPr>
          <w:t xml:space="preserve"> </w:t>
        </w:r>
      </w:ins>
      <w:del w:id="323" w:author="Sandra Godden" w:date="2023-10-13T09:38:00Z">
        <w:r w:rsidR="00CA29EB" w:rsidRPr="00604EDE" w:rsidDel="006C0C9C">
          <w:rPr>
            <w:rFonts w:ascii="Times New Roman" w:hAnsi="Times New Roman" w:cs="Times New Roman"/>
            <w:sz w:val="24"/>
            <w:szCs w:val="24"/>
          </w:rPr>
          <w:delText xml:space="preserve"> </w:delText>
        </w:r>
      </w:del>
    </w:p>
    <w:p w14:paraId="44F47B11" w14:textId="2ACF3E54" w:rsidR="00F81BD0" w:rsidRPr="00604EDE" w:rsidRDefault="00895B63" w:rsidP="005C62DE">
      <w:pPr>
        <w:spacing w:line="480" w:lineRule="auto"/>
        <w:ind w:firstLine="720"/>
      </w:pPr>
      <w:r w:rsidRPr="00604EDE">
        <w:rPr>
          <w:rFonts w:ascii="Times New Roman" w:hAnsi="Times New Roman" w:cs="Times New Roman"/>
          <w:sz w:val="24"/>
          <w:szCs w:val="24"/>
        </w:rPr>
        <w:t xml:space="preserve">The </w:t>
      </w:r>
      <w:commentRangeStart w:id="324"/>
      <w:r w:rsidRPr="00604EDE">
        <w:rPr>
          <w:rFonts w:ascii="Times New Roman" w:hAnsi="Times New Roman" w:cs="Times New Roman"/>
          <w:sz w:val="24"/>
          <w:szCs w:val="24"/>
        </w:rPr>
        <w:t>mean (</w:t>
      </w:r>
      <w:commentRangeEnd w:id="324"/>
      <w:r w:rsidR="00D7652E">
        <w:rPr>
          <w:rStyle w:val="CommentReference"/>
          <w:rFonts w:eastAsiaTheme="minorEastAsia"/>
        </w:rPr>
        <w:commentReference w:id="324"/>
      </w:r>
      <w:r w:rsidRPr="00604EDE">
        <w:rPr>
          <w:rFonts w:ascii="Times New Roman" w:hAnsi="Times New Roman" w:cs="Times New Roman"/>
          <w:sz w:val="24"/>
          <w:szCs w:val="24"/>
        </w:rPr>
        <w:t xml:space="preserve">SD; range) raw somatic cell count for the 21 bulk tank milk samples collected was 144,286 cells/mL (53,934; 54,000-250,000) (Table 2). For the 19 herds with available DHIA test-day data, the mean </w:t>
      </w:r>
      <w:r w:rsidR="00C53F25">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was</w:t>
      </w:r>
      <w:proofErr w:type="gramEnd"/>
      <w:r w:rsidRPr="00604EDE">
        <w:rPr>
          <w:rFonts w:ascii="Times New Roman" w:hAnsi="Times New Roman" w:cs="Times New Roman"/>
          <w:sz w:val="24"/>
          <w:szCs w:val="24"/>
        </w:rPr>
        <w:t xml:space="preserve"> 5.7 (3.7; 0-12.3),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w:t>
      </w:r>
      <w:ins w:id="325" w:author="Caitlin Jeffrey" w:date="2023-10-26T14:55:00Z">
        <w:r w:rsidR="00CA664F">
          <w:rPr>
            <w:rFonts w:ascii="Times New Roman" w:hAnsi="Times New Roman" w:cs="Times New Roman"/>
            <w:sz w:val="24"/>
            <w:szCs w:val="24"/>
          </w:rPr>
          <w:t xml:space="preserve"> </w:t>
        </w:r>
      </w:ins>
      <w:del w:id="326" w:author="Caitlin Jeffrey" w:date="2023-10-26T14:55:00Z">
        <w:r w:rsidR="007D51DA" w:rsidRPr="00604EDE" w:rsidDel="00CA664F">
          <w:rPr>
            <w:rFonts w:ascii="Times New Roman" w:hAnsi="Times New Roman" w:cs="Times New Roman"/>
            <w:sz w:val="24"/>
            <w:szCs w:val="24"/>
          </w:rPr>
          <w:delText>-</w:delText>
        </w:r>
      </w:del>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13.6 (5.8; 2.9-23.1), and mean </w:t>
      </w:r>
      <w:r w:rsidR="00432A88">
        <w:rPr>
          <w:rFonts w:ascii="Times New Roman" w:hAnsi="Times New Roman" w:cs="Times New Roman"/>
          <w:sz w:val="24"/>
          <w:szCs w:val="24"/>
        </w:rPr>
        <w:t>%</w:t>
      </w:r>
      <w:r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Pr="00604EDE">
        <w:rPr>
          <w:rFonts w:ascii="Times New Roman" w:hAnsi="Times New Roman" w:cs="Times New Roman"/>
          <w:sz w:val="24"/>
          <w:szCs w:val="24"/>
        </w:rPr>
        <w:t xml:space="preserve"> was 25 (7.8; 8.6-36.9). For the 18 herds with available data, mean standardized 150-day milk was 50 pounds (10.1; 33.5-68). For the 20 herds with available</w:t>
      </w:r>
      <w:r w:rsidR="0010405F" w:rsidRPr="00604EDE">
        <w:rPr>
          <w:rFonts w:ascii="Times New Roman" w:hAnsi="Times New Roman" w:cs="Times New Roman"/>
          <w:sz w:val="24"/>
          <w:szCs w:val="24"/>
        </w:rPr>
        <w:t xml:space="preserve"> cow-level test</w:t>
      </w:r>
      <w:r w:rsidRPr="00604EDE">
        <w:rPr>
          <w:rFonts w:ascii="Times New Roman" w:hAnsi="Times New Roman" w:cs="Times New Roman"/>
          <w:sz w:val="24"/>
          <w:szCs w:val="24"/>
        </w:rPr>
        <w:t xml:space="preserve"> data, the average </w:t>
      </w:r>
      <w:r w:rsidR="001E0584">
        <w:rPr>
          <w:rFonts w:ascii="Times New Roman" w:hAnsi="Times New Roman" w:cs="Times New Roman"/>
          <w:sz w:val="24"/>
          <w:szCs w:val="24"/>
        </w:rPr>
        <w:t>SCS</w:t>
      </w:r>
      <w:r w:rsidRPr="00604EDE">
        <w:rPr>
          <w:rFonts w:ascii="Times New Roman" w:hAnsi="Times New Roman" w:cs="Times New Roman"/>
          <w:sz w:val="24"/>
          <w:szCs w:val="24"/>
        </w:rPr>
        <w:t xml:space="preserve"> was 2.44 (0.42; 1.7-3.3)</w:t>
      </w:r>
      <w:r w:rsidR="006F7C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4B22464F" w14:textId="0EC67F6F" w:rsidR="00057CE1" w:rsidRPr="00604EDE" w:rsidDel="00D87158" w:rsidRDefault="00057CE1" w:rsidP="009B620F">
      <w:pPr>
        <w:spacing w:after="0" w:line="480" w:lineRule="auto"/>
        <w:ind w:firstLine="720"/>
        <w:rPr>
          <w:del w:id="327" w:author="Caitlin Jeffrey" w:date="2023-10-27T11:01:00Z"/>
          <w:rFonts w:ascii="Times New Roman" w:hAnsi="Times New Roman" w:cs="Times New Roman"/>
          <w:sz w:val="24"/>
          <w:szCs w:val="24"/>
        </w:rPr>
      </w:pPr>
      <w:r w:rsidRPr="00604EDE">
        <w:rPr>
          <w:rFonts w:ascii="Times New Roman" w:hAnsi="Times New Roman" w:cs="Times New Roman"/>
          <w:sz w:val="24"/>
          <w:szCs w:val="24"/>
        </w:rPr>
        <w:lastRenderedPageBreak/>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(95% CI) hygiene score was 2.2 (1.91-2.44) for bedded pack farms (n = 5), 2.5 (2.24-2.76) for tiestall farms (n = 10), and 2.15 (1.93-2.37) for freestall farms (n = 6).</w:t>
      </w:r>
      <w:del w:id="328" w:author="Caitlin Jeffrey" w:date="2023-10-27T11:01:00Z">
        <w:r w:rsidRPr="00604EDE" w:rsidDel="0013699F">
          <w:rPr>
            <w:rFonts w:ascii="Times New Roman" w:hAnsi="Times New Roman" w:cs="Times New Roman"/>
            <w:sz w:val="24"/>
            <w:szCs w:val="24"/>
          </w:rPr>
          <w:delText xml:space="preserve"> </w:delText>
        </w:r>
      </w:del>
    </w:p>
    <w:p w14:paraId="04C5B6FE" w14:textId="534D61A9"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proportion of cows with 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(n = 5), 49% (35-62%) for tiestall farms (n = 10), and 32% (20-44%) for freestall farms (n = 6). </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329"/>
      <w:r w:rsidRPr="003C6F06">
        <w:rPr>
          <w:rFonts w:ascii="Times New Roman" w:hAnsi="Times New Roman" w:cs="Times New Roman"/>
          <w:b/>
          <w:bCs/>
          <w:sz w:val="24"/>
          <w:szCs w:val="24"/>
        </w:rPr>
        <w:t xml:space="preserve">Objective 1. Analysis of </w:t>
      </w:r>
      <w:commentRangeStart w:id="330"/>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330"/>
      <w:r w:rsidR="00715689" w:rsidRPr="003C6F06">
        <w:rPr>
          <w:rStyle w:val="CommentReference"/>
          <w:rFonts w:ascii="Times New Roman" w:eastAsiaTheme="minorEastAsia" w:hAnsi="Times New Roman" w:cs="Times New Roman"/>
          <w:sz w:val="24"/>
          <w:szCs w:val="24"/>
        </w:rPr>
        <w:commentReference w:id="330"/>
      </w:r>
      <w:commentRangeEnd w:id="329"/>
      <w:r w:rsidRPr="003C6F06">
        <w:rPr>
          <w:rStyle w:val="CommentReference"/>
          <w:rFonts w:ascii="Times New Roman" w:eastAsiaTheme="minorEastAsia" w:hAnsi="Times New Roman" w:cs="Times New Roman"/>
          <w:sz w:val="24"/>
          <w:szCs w:val="24"/>
        </w:rPr>
        <w:commentReference w:id="329"/>
      </w:r>
    </w:p>
    <w:p w14:paraId="48EBE274" w14:textId="7FF23055" w:rsidR="0046483C" w:rsidRDefault="009E52CF" w:rsidP="00A305CE">
      <w:pPr>
        <w:pStyle w:val="ListParagraph"/>
        <w:spacing w:line="480" w:lineRule="auto"/>
        <w:ind w:left="0" w:firstLine="720"/>
      </w:pPr>
      <w:r>
        <w:rPr>
          <w:color w:val="000000"/>
        </w:rPr>
        <w:t>All p</w:t>
      </w:r>
      <w:r w:rsidR="00505565">
        <w:rPr>
          <w:color w:val="000000"/>
        </w:rPr>
        <w:t>redictor</w:t>
      </w:r>
      <w:r w:rsidR="00761523">
        <w:rPr>
          <w:color w:val="000000"/>
        </w:rPr>
        <w:t>s</w:t>
      </w:r>
      <w:r w:rsidR="00505565">
        <w:rPr>
          <w:color w:val="000000"/>
        </w:rPr>
        <w:t>, level of predictor, and group size</w:t>
      </w:r>
      <w:r>
        <w:rPr>
          <w:color w:val="000000"/>
        </w:rPr>
        <w:t>s</w:t>
      </w:r>
      <w:r w:rsidR="00505565">
        <w:rPr>
          <w:color w:val="000000"/>
        </w:rPr>
        <w:t xml:space="preserve"> offered to multivariable models for each of the eight different outcomes of interest</w:t>
      </w:r>
      <w:r w:rsidR="00761523">
        <w:rPr>
          <w:color w:val="000000"/>
        </w:rPr>
        <w:t xml:space="preserve"> are summarized in Table 3</w:t>
      </w:r>
      <w:r w:rsidR="00505565">
        <w:rPr>
          <w:color w:val="000000"/>
        </w:rPr>
        <w:t xml:space="preserve">. </w:t>
      </w:r>
      <w:r w:rsidR="000E7B9A">
        <w:t>The</w:t>
      </w:r>
      <w:r w:rsidR="0043631B">
        <w:t xml:space="preserve"> main predictor of interest, f</w:t>
      </w:r>
      <w:r w:rsidR="00797FB4">
        <w:t>acility type (FS, TS, or BP)</w:t>
      </w:r>
      <w:r w:rsidR="000E7B9A">
        <w:t>,</w:t>
      </w:r>
      <w:r w:rsidR="00797FB4">
        <w:t xml:space="preserve"> was forced into</w:t>
      </w:r>
      <w:r w:rsidR="007412F9">
        <w:t xml:space="preserve"> </w:t>
      </w:r>
      <w:r w:rsidR="00F179D2">
        <w:t xml:space="preserve">the </w:t>
      </w:r>
      <w:r w:rsidR="00797FB4">
        <w:t>model</w:t>
      </w:r>
      <w:r w:rsidR="007412F9">
        <w:t xml:space="preserve"> for </w:t>
      </w:r>
      <w:r w:rsidR="000E3AC4">
        <w:t xml:space="preserve">each of the </w:t>
      </w:r>
      <w:r w:rsidR="007412F9">
        <w:t>eight outcomes</w:t>
      </w:r>
      <w:r w:rsidR="00A65934">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254ED0">
        <w:t>group sizes: FS =6, TS = 10, BP = 3).</w:t>
      </w:r>
      <w:r w:rsidR="00A94A13">
        <w:t xml:space="preserve"> One bedded pack farm did not have average cow-level SCS data (group sizes: FS = 6, TS = 8,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r w:rsidR="00195FCA">
        <w:t>group sizes: FS = 6, TS = 8, BP = 4).</w:t>
      </w:r>
      <w:r w:rsidR="00B07D3A">
        <w:t xml:space="preserve"> All 21 farms were able to be included in the </w:t>
      </w:r>
      <w:r w:rsidR="00FD43D8">
        <w:t xml:space="preserve">models for </w:t>
      </w:r>
      <w:r w:rsidR="00B07D3A">
        <w:t>BTSCC, average hygiene score, and proportion of dirty udder</w:t>
      </w:r>
      <w:r w:rsidR="00FD43D8">
        <w:t>s</w:t>
      </w:r>
      <w:r w:rsidR="00B07D3A">
        <w:t>.</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7625C8B9" w:rsidR="00AE3695" w:rsidRDefault="00AB2CB3" w:rsidP="00A305CE">
      <w:pPr>
        <w:pStyle w:val="ListParagraph"/>
        <w:spacing w:line="480" w:lineRule="auto"/>
        <w:ind w:left="0" w:firstLine="720"/>
      </w:pPr>
      <w:r w:rsidRPr="00B833C9">
        <w:t>A Kruskal-</w:t>
      </w:r>
      <w:proofErr w:type="gramStart"/>
      <w:r w:rsidRPr="00B833C9">
        <w:t>Wallis</w:t>
      </w:r>
      <w:proofErr w:type="gramEnd"/>
      <w:r w:rsidRPr="00B833C9">
        <w:t xml:space="preserve"> chi-squared test was performed for each of the four aerobic culture outcomes, which found no difference in </w:t>
      </w:r>
      <w:proofErr w:type="spellStart"/>
      <w:r w:rsidRPr="00B833C9">
        <w:t>cfu</w:t>
      </w:r>
      <w:proofErr w:type="spellEnd"/>
      <w:r w:rsidRPr="00B833C9">
        <w:t xml:space="preserve"> count between the three facility types (</w:t>
      </w:r>
      <w:r w:rsidRPr="00121EE7">
        <w:rPr>
          <w:i/>
          <w:iCs/>
        </w:rPr>
        <w:t>P</w:t>
      </w:r>
      <w:r w:rsidRPr="00B833C9">
        <w:t xml:space="preserve"> &gt; 0.05; Table 1).</w:t>
      </w:r>
      <w:r>
        <w:t xml:space="preserve"> </w:t>
      </w:r>
      <w:r w:rsidR="00ED241B">
        <w:t xml:space="preserve">Multiple attempts were made to model </w:t>
      </w:r>
      <w:r w:rsidR="00FC630E">
        <w:t xml:space="preserve">the four </w:t>
      </w:r>
      <w:r w:rsidR="00ED241B">
        <w:t xml:space="preserve">aerobic </w:t>
      </w:r>
      <w:r w:rsidR="00FC630E">
        <w:t xml:space="preserve">culture outcomes </w:t>
      </w:r>
      <w:r w:rsidR="008D6EE3">
        <w:t xml:space="preserve">for bulk tank milk, but </w:t>
      </w:r>
      <w:r w:rsidR="004F0926">
        <w:t xml:space="preserve">all </w:t>
      </w:r>
      <w:r w:rsidR="008D6EE3">
        <w:t>suffered from over-parametrization</w:t>
      </w:r>
      <w:r w:rsidR="00B833C9">
        <w:t xml:space="preserve"> and were not pursued further. </w:t>
      </w:r>
    </w:p>
    <w:p w14:paraId="307763EB" w14:textId="38FD6820" w:rsidR="0076306B" w:rsidRDefault="007F63E4" w:rsidP="007F63E4">
      <w:pPr>
        <w:pStyle w:val="ListParagraph"/>
        <w:spacing w:line="480" w:lineRule="auto"/>
        <w:ind w:left="0" w:firstLine="720"/>
      </w:pPr>
      <w:r w:rsidRPr="00285AA5">
        <w:lastRenderedPageBreak/>
        <w:t xml:space="preserve">A one-way Fisher’s ANOVA revealed that there was no difference in </w:t>
      </w:r>
      <w:r>
        <w:t>BTSCC</w:t>
      </w:r>
      <w:r w:rsidRPr="00285AA5">
        <w:t xml:space="preserve"> between the three facility types (</w:t>
      </w:r>
      <w:r>
        <w:rPr>
          <w:i/>
          <w:iCs/>
        </w:rPr>
        <w:t>P</w:t>
      </w:r>
      <w:r>
        <w:t xml:space="preserve"> =</w:t>
      </w:r>
      <w:r w:rsidRPr="00285AA5">
        <w:t xml:space="preserve"> 0.</w:t>
      </w:r>
      <w:r>
        <w:t>1</w:t>
      </w:r>
      <w:r w:rsidRPr="00285AA5">
        <w:t>5; Table 2).</w:t>
      </w:r>
      <w:r>
        <w:t xml:space="preserve"> </w:t>
      </w:r>
      <w:r w:rsidR="009C3744">
        <w:t xml:space="preserve">Predominant breed and herd size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490BE7">
        <w:t>, including facility type</w:t>
      </w:r>
      <w:r w:rsidR="00AA5799">
        <w:t>.</w:t>
      </w:r>
      <w:r w:rsidR="00716087">
        <w:t xml:space="preserve"> </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6A9B5A0A" w:rsidR="0076306B" w:rsidRDefault="007F63E4" w:rsidP="007F63E4">
      <w:pPr>
        <w:pStyle w:val="ListParagraph"/>
        <w:spacing w:line="480" w:lineRule="auto"/>
        <w:ind w:left="0" w:firstLine="720"/>
      </w:pPr>
      <w:r w:rsidRPr="00285AA5">
        <w:t xml:space="preserve">A one-way Fisher’s ANOVA revealed that there was no difference in </w:t>
      </w:r>
      <w:proofErr w:type="spellStart"/>
      <w:r>
        <w:t>newSCS</w:t>
      </w:r>
      <w:proofErr w:type="spellEnd"/>
      <w:r w:rsidRPr="00285AA5">
        <w:t xml:space="preserve"> between the three facility types (</w:t>
      </w:r>
      <w:r>
        <w:rPr>
          <w:i/>
          <w:iCs/>
        </w:rPr>
        <w:t>P</w:t>
      </w:r>
      <w:r>
        <w:t xml:space="preserve"> =</w:t>
      </w:r>
      <w:r w:rsidRPr="00285AA5">
        <w:t xml:space="preserve"> 0.</w:t>
      </w:r>
      <w:r>
        <w:t>81</w:t>
      </w:r>
      <w:r w:rsidRPr="00285AA5">
        <w:t>; Table 2).</w:t>
      </w:r>
      <w:r>
        <w:t xml:space="preserve"> </w:t>
      </w:r>
      <w:commentRangeStart w:id="331"/>
      <w:r w:rsidR="00177A11">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9552B0">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model with the lowest AIC value </w:t>
      </w:r>
      <w:r w:rsidR="00F4278C">
        <w:t>(</w:t>
      </w:r>
      <w:commentRangeEnd w:id="331"/>
      <w:r w:rsidR="00911141">
        <w:rPr>
          <w:rStyle w:val="CommentReference"/>
          <w:rFonts w:asciiTheme="minorHAnsi" w:eastAsiaTheme="minorEastAsia" w:hAnsiTheme="minorHAnsi" w:cstheme="minorBidi"/>
        </w:rPr>
        <w:commentReference w:id="331"/>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EF1639">
        <w:t>However, this model</w:t>
      </w:r>
      <w:r w:rsidR="00873859">
        <w:t xml:space="preserve"> was only a marginal improvement on the full model (</w:t>
      </w:r>
      <w:r w:rsidR="00EC71B1">
        <w:t xml:space="preserve">AIC = </w:t>
      </w:r>
      <w:r w:rsidR="00EC71B1" w:rsidRPr="00EC71B1">
        <w:t>91.76</w:t>
      </w:r>
      <w:r w:rsidR="00EC71B1">
        <w:t xml:space="preserve">). </w:t>
      </w:r>
      <w:r w:rsidR="00D7206D">
        <w:t xml:space="preserve">Bedding </w:t>
      </w:r>
      <w:r w:rsidR="00E624D8">
        <w:t>amendment</w:t>
      </w:r>
      <w:r w:rsidR="00D7206D">
        <w:t xml:space="preserve"> use</w:t>
      </w:r>
      <w:r w:rsidR="00D76CA2">
        <w:t xml:space="preserve"> and air quality were significant</w:t>
      </w:r>
      <w:r w:rsidR="00EC71B1">
        <w:t xml:space="preserve"> predictors</w:t>
      </w:r>
      <w:r w:rsidR="00D76CA2">
        <w:t xml:space="preserve"> </w:t>
      </w:r>
      <w:r w:rsidR="00110A27">
        <w:t xml:space="preserve">of </w:t>
      </w:r>
      <w:proofErr w:type="spellStart"/>
      <w:r w:rsidR="00110A27">
        <w:t>newSCS</w:t>
      </w:r>
      <w:proofErr w:type="spellEnd"/>
      <w:r w:rsidR="00110A27">
        <w:t xml:space="preserve">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CB7DE6">
        <w:t>, while facility type was not</w:t>
      </w:r>
      <w:r w:rsidR="008C63A1">
        <w:t>.</w:t>
      </w:r>
      <w:r w:rsidR="006E774A">
        <w:t xml:space="preserve"> </w:t>
      </w:r>
    </w:p>
    <w:p w14:paraId="02639534" w14:textId="44BA1A1A" w:rsidR="0076306B" w:rsidRDefault="007F63E4" w:rsidP="007F63E4">
      <w:pPr>
        <w:pStyle w:val="ListParagraph"/>
        <w:spacing w:line="480" w:lineRule="auto"/>
        <w:ind w:left="0" w:firstLine="720"/>
      </w:pPr>
      <w:r w:rsidRPr="00285AA5">
        <w:t xml:space="preserve">A one-way Fisher’s ANOVA revealed that there was no difference in </w:t>
      </w:r>
      <w:proofErr w:type="spellStart"/>
      <w:r w:rsidR="00935044">
        <w:t>chronSCS</w:t>
      </w:r>
      <w:proofErr w:type="spellEnd"/>
      <w:r w:rsidR="00935044" w:rsidRPr="00285AA5">
        <w:t xml:space="preserve"> </w:t>
      </w:r>
      <w:r w:rsidRPr="00285AA5">
        <w:t>between the three facility types (</w:t>
      </w:r>
      <w:r>
        <w:rPr>
          <w:i/>
          <w:iCs/>
        </w:rPr>
        <w:t>P</w:t>
      </w:r>
      <w:r>
        <w:t xml:space="preserve"> =</w:t>
      </w:r>
      <w:r w:rsidRPr="00285AA5">
        <w:t xml:space="preserve"> 0.</w:t>
      </w:r>
      <w:r>
        <w:t>74</w:t>
      </w:r>
      <w:r w:rsidRPr="00285AA5">
        <w:t>; Table 2).</w:t>
      </w:r>
      <w:r>
        <w:t xml:space="preserve"> </w:t>
      </w:r>
      <w:r w:rsidR="0039673F">
        <w:t>Feeding additional supplemental selenium, use of</w:t>
      </w:r>
      <w:r w:rsidR="00357932">
        <w:t xml:space="preserve"> </w:t>
      </w:r>
      <w:r w:rsidR="00CE19FA">
        <w:t xml:space="preserve">a </w:t>
      </w:r>
      <w:r w:rsidR="00357932">
        <w:t>bedding amendment</w:t>
      </w:r>
      <w:r w:rsidR="0039673F">
        <w:t xml:space="preserve">, </w:t>
      </w:r>
      <w:r w:rsidR="00BA14BD">
        <w:t xml:space="preserve">udder hair clipping, and proportion of dirty udders </w:t>
      </w:r>
      <w:r w:rsidR="0039673F">
        <w:t xml:space="preserve">were offered to a multivariable model for </w:t>
      </w:r>
      <w:proofErr w:type="spellStart"/>
      <w:r w:rsidR="00BA14BD">
        <w:t>chron</w:t>
      </w:r>
      <w:r w:rsidR="0039673F">
        <w:t>SC</w:t>
      </w:r>
      <w:r w:rsidR="00722D0E">
        <w:t>S</w:t>
      </w:r>
      <w:proofErr w:type="spellEnd"/>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r w:rsidR="00935044">
        <w:t xml:space="preserve">Facility type was not found to be a significant predictor of </w:t>
      </w:r>
      <w:proofErr w:type="spellStart"/>
      <w:r w:rsidR="00935044">
        <w:t>chronSCS</w:t>
      </w:r>
      <w:proofErr w:type="spellEnd"/>
      <w:r w:rsidR="00935044">
        <w:t>.</w:t>
      </w:r>
    </w:p>
    <w:p w14:paraId="44E9D069" w14:textId="32B5BF44" w:rsidR="002E43E3" w:rsidRDefault="007F63E4" w:rsidP="007F63E4">
      <w:pPr>
        <w:pStyle w:val="ListParagraph"/>
        <w:spacing w:line="480" w:lineRule="auto"/>
        <w:ind w:left="0" w:firstLine="720"/>
      </w:pPr>
      <w:r w:rsidRPr="00285AA5">
        <w:lastRenderedPageBreak/>
        <w:t xml:space="preserve">A one-way Fisher’s ANOVA revealed that there was no difference in </w:t>
      </w:r>
      <w:proofErr w:type="spellStart"/>
      <w:r>
        <w:t>elevSCS</w:t>
      </w:r>
      <w:proofErr w:type="spellEnd"/>
      <w:r w:rsidRPr="00285AA5">
        <w:t xml:space="preserve"> between the three facility types (</w:t>
      </w:r>
      <w:r>
        <w:rPr>
          <w:i/>
          <w:iCs/>
        </w:rPr>
        <w:t>P</w:t>
      </w:r>
      <w:r>
        <w:t xml:space="preserve"> =</w:t>
      </w:r>
      <w:r w:rsidRPr="00285AA5">
        <w:t xml:space="preserve"> 0.</w:t>
      </w:r>
      <w:r>
        <w:t>90</w:t>
      </w:r>
      <w:r w:rsidRPr="00285AA5">
        <w:t>; Table 2).</w:t>
      </w:r>
      <w:r>
        <w:t xml:space="preserve"> </w:t>
      </w:r>
      <w:r w:rsidR="00F83D38">
        <w:t xml:space="preserve">For modelling </w:t>
      </w:r>
      <w:proofErr w:type="spellStart"/>
      <w:r w:rsidR="00F83D38">
        <w:t>elevSC</w:t>
      </w:r>
      <w:r w:rsidR="00722D0E">
        <w:t>S</w:t>
      </w:r>
      <w:proofErr w:type="spellEnd"/>
      <w:r w:rsidR="00F83D38">
        <w:t xml:space="preserve">, bedding </w:t>
      </w:r>
      <w:r w:rsidR="00E624D8">
        <w:t>amendment</w:t>
      </w:r>
      <w:r w:rsidR="00F83D38">
        <w:t xml:space="preserve"> use</w:t>
      </w:r>
      <w:r w:rsidR="00766E60">
        <w:t>,</w:t>
      </w:r>
      <w:r w:rsidR="00F83D38">
        <w:t xml:space="preserve"> and mean hygiene</w:t>
      </w:r>
      <w:r w:rsidR="0088716D">
        <w:t xml:space="preserve"> </w:t>
      </w:r>
      <w:r w:rsidR="00F83D38">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9002B">
        <w:t>, including facility type</w:t>
      </w:r>
      <w:r w:rsidR="007D145C">
        <w:t xml:space="preserve"> (</w:t>
      </w:r>
      <w:r w:rsidR="000E70C8" w:rsidRPr="000E70C8">
        <w:rPr>
          <w:i/>
          <w:iCs/>
        </w:rPr>
        <w:t>P</w:t>
      </w:r>
      <w:r w:rsidR="007D145C">
        <w:t xml:space="preserve"> &gt;0.05)</w:t>
      </w:r>
      <w:r w:rsidR="00540B9D">
        <w:t>.</w:t>
      </w:r>
      <w:r w:rsidR="00B4296D">
        <w:t xml:space="preserve"> </w:t>
      </w:r>
    </w:p>
    <w:p w14:paraId="33AB436D" w14:textId="76386349" w:rsidR="00A21FB8" w:rsidRDefault="007F63E4" w:rsidP="00E30C63">
      <w:pPr>
        <w:spacing w:line="480" w:lineRule="auto"/>
        <w:ind w:firstLine="720"/>
      </w:pPr>
      <w:r w:rsidRPr="00E663EB">
        <w:rPr>
          <w:rFonts w:ascii="Times New Roman" w:hAnsi="Times New Roman" w:cs="Times New Roman"/>
          <w:sz w:val="24"/>
          <w:szCs w:val="24"/>
        </w:rPr>
        <w:t>A one-way Welch’s ANOVA revealed that there was no difference in average SCS between the three facility types (</w:t>
      </w:r>
      <w:r w:rsidRPr="00E663EB">
        <w:rPr>
          <w:rFonts w:ascii="Times New Roman" w:hAnsi="Times New Roman" w:cs="Times New Roman"/>
          <w:i/>
          <w:iCs/>
          <w:sz w:val="24"/>
          <w:szCs w:val="24"/>
        </w:rPr>
        <w:t>P</w:t>
      </w:r>
      <w:r w:rsidRPr="00E663EB">
        <w:rPr>
          <w:rFonts w:ascii="Times New Roman" w:hAnsi="Times New Roman" w:cs="Times New Roman"/>
          <w:sz w:val="24"/>
          <w:szCs w:val="24"/>
        </w:rPr>
        <w:t xml:space="preserve"> = 0.97; Table 2).</w:t>
      </w:r>
      <w:r>
        <w:t xml:space="preserve"> </w:t>
      </w:r>
      <w:r w:rsidR="002321EF"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a bedding amendment</w:t>
      </w:r>
      <w:r w:rsidR="002321EF" w:rsidRPr="00E663EB">
        <w:rPr>
          <w:rFonts w:ascii="Times New Roman" w:hAnsi="Times New Roman" w:cs="Times New Roman"/>
          <w:sz w:val="24"/>
          <w:szCs w:val="24"/>
        </w:rPr>
        <w:t>, use of organic approved intramammary product at dry-off,</w:t>
      </w:r>
      <w:r w:rsidR="0046034D" w:rsidRPr="00E663EB">
        <w:rPr>
          <w:rFonts w:ascii="Times New Roman" w:hAnsi="Times New Roman" w:cs="Times New Roman"/>
          <w:sz w:val="24"/>
          <w:szCs w:val="24"/>
        </w:rPr>
        <w:t xml:space="preserve"> use of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 best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EC6E74" w:rsidRPr="00E663EB">
        <w:rPr>
          <w:rFonts w:ascii="Times New Roman" w:hAnsi="Times New Roman" w:cs="Times New Roman"/>
          <w:sz w:val="24"/>
          <w:szCs w:val="24"/>
        </w:rPr>
        <w:t xml:space="preserve">, with </w:t>
      </w:r>
      <w:proofErr w:type="gramStart"/>
      <w:r w:rsidR="00CF1C50" w:rsidRPr="00E663EB">
        <w:rPr>
          <w:rFonts w:ascii="Times New Roman" w:hAnsi="Times New Roman" w:cs="Times New Roman"/>
          <w:sz w:val="24"/>
          <w:szCs w:val="24"/>
        </w:rPr>
        <w:t xml:space="preserve">all </w:t>
      </w:r>
      <w:r w:rsidR="005B108A" w:rsidRPr="00E663EB">
        <w:rPr>
          <w:rFonts w:ascii="Times New Roman" w:hAnsi="Times New Roman" w:cs="Times New Roman"/>
          <w:sz w:val="24"/>
          <w:szCs w:val="24"/>
        </w:rPr>
        <w:t>of</w:t>
      </w:r>
      <w:proofErr w:type="gramEnd"/>
      <w:r w:rsidR="005B108A" w:rsidRPr="00E663EB">
        <w:rPr>
          <w:rFonts w:ascii="Times New Roman" w:hAnsi="Times New Roman" w:cs="Times New Roman"/>
          <w:sz w:val="24"/>
          <w:szCs w:val="24"/>
        </w:rPr>
        <w:t xml:space="preserve"> these </w:t>
      </w:r>
      <w:r w:rsidR="00CF1C50" w:rsidRPr="00E663EB">
        <w:rPr>
          <w:rFonts w:ascii="Times New Roman" w:hAnsi="Times New Roman" w:cs="Times New Roman"/>
          <w:sz w:val="24"/>
          <w:szCs w:val="24"/>
        </w:rPr>
        <w:t xml:space="preserve">predictors except </w:t>
      </w:r>
      <w:r w:rsidR="00CA4660" w:rsidRPr="00E663EB">
        <w:rPr>
          <w:rFonts w:ascii="Times New Roman" w:hAnsi="Times New Roman" w:cs="Times New Roman"/>
          <w:sz w:val="24"/>
          <w:szCs w:val="24"/>
        </w:rPr>
        <w:t>use of dry product found to be significant.</w:t>
      </w:r>
      <w:r w:rsidR="004E5CBF" w:rsidRPr="00E663EB">
        <w:rPr>
          <w:rFonts w:ascii="Times New Roman" w:hAnsi="Times New Roman" w:cs="Times New Roman"/>
          <w:sz w:val="24"/>
          <w:szCs w:val="24"/>
        </w:rPr>
        <w:t xml:space="preserve"> Overall, this model was significant (</w:t>
      </w:r>
      <w:r w:rsidR="000E70C8" w:rsidRPr="00E663EB">
        <w:rPr>
          <w:rFonts w:ascii="Times New Roman" w:hAnsi="Times New Roman" w:cs="Times New Roman"/>
          <w:i/>
          <w:iCs/>
          <w:sz w:val="24"/>
          <w:szCs w:val="24"/>
        </w:rPr>
        <w:t>P</w:t>
      </w:r>
      <w:r w:rsidR="00F534A5" w:rsidRPr="00E663EB">
        <w:rPr>
          <w:rFonts w:ascii="Times New Roman" w:hAnsi="Times New Roman" w:cs="Times New Roman"/>
          <w:sz w:val="24"/>
          <w:szCs w:val="24"/>
        </w:rPr>
        <w:t xml:space="preserve"> =</w:t>
      </w:r>
      <w:r w:rsidR="006E3ABD" w:rsidRPr="00E663EB">
        <w:rPr>
          <w:rFonts w:ascii="Times New Roman" w:hAnsi="Times New Roman" w:cs="Times New Roman"/>
          <w:sz w:val="24"/>
          <w:szCs w:val="24"/>
        </w:rPr>
        <w:t xml:space="preserve"> </w:t>
      </w:r>
      <w:r w:rsidR="004E5CBF" w:rsidRPr="00E663EB">
        <w:rPr>
          <w:rFonts w:ascii="Times New Roman" w:hAnsi="Times New Roman" w:cs="Times New Roman"/>
          <w:sz w:val="24"/>
          <w:szCs w:val="24"/>
        </w:rPr>
        <w:t>0.01), and shown to be better than the reduced model (</w:t>
      </w:r>
      <w:r w:rsidR="006E3ABD" w:rsidRPr="00E663EB">
        <w:rPr>
          <w:rFonts w:ascii="Times New Roman" w:hAnsi="Times New Roman" w:cs="Times New Roman"/>
          <w:sz w:val="24"/>
          <w:szCs w:val="24"/>
        </w:rPr>
        <w:t xml:space="preserve">ANOVA, </w:t>
      </w:r>
      <w:r w:rsidR="0069232B" w:rsidRPr="00E663EB">
        <w:rPr>
          <w:rFonts w:ascii="Times New Roman" w:hAnsi="Times New Roman" w:cs="Times New Roman"/>
          <w:i/>
          <w:iCs/>
          <w:sz w:val="24"/>
          <w:szCs w:val="24"/>
        </w:rPr>
        <w:t xml:space="preserve">P </w:t>
      </w:r>
      <w:r w:rsidR="002C2381" w:rsidRPr="00E663EB">
        <w:rPr>
          <w:rFonts w:ascii="Times New Roman" w:hAnsi="Times New Roman" w:cs="Times New Roman"/>
          <w:sz w:val="24"/>
          <w:szCs w:val="24"/>
        </w:rPr>
        <w:t>=</w:t>
      </w:r>
      <w:r w:rsidR="006E3ABD" w:rsidRPr="00E663EB">
        <w:rPr>
          <w:rFonts w:ascii="Times New Roman" w:hAnsi="Times New Roman" w:cs="Times New Roman"/>
          <w:sz w:val="24"/>
          <w:szCs w:val="24"/>
        </w:rPr>
        <w:t xml:space="preserve"> </w:t>
      </w:r>
      <w:r w:rsidR="004E5CBF" w:rsidRPr="00E663EB">
        <w:rPr>
          <w:rFonts w:ascii="Times New Roman" w:hAnsi="Times New Roman" w:cs="Times New Roman"/>
          <w:sz w:val="24"/>
          <w:szCs w:val="24"/>
        </w:rPr>
        <w:t>0.0</w:t>
      </w:r>
      <w:r w:rsidR="002C2381" w:rsidRPr="00E663EB">
        <w:rPr>
          <w:rFonts w:ascii="Times New Roman" w:hAnsi="Times New Roman" w:cs="Times New Roman"/>
          <w:sz w:val="24"/>
          <w:szCs w:val="24"/>
        </w:rPr>
        <w:t>03</w:t>
      </w:r>
      <w:r w:rsidR="004E5CBF" w:rsidRPr="00E663EB">
        <w:rPr>
          <w:rFonts w:ascii="Times New Roman" w:hAnsi="Times New Roman" w:cs="Times New Roman"/>
          <w:sz w:val="24"/>
          <w:szCs w:val="24"/>
        </w:rPr>
        <w:t>).</w:t>
      </w:r>
      <w:r w:rsidR="00A727C5" w:rsidRPr="00E663EB">
        <w:rPr>
          <w:rFonts w:ascii="Times New Roman" w:hAnsi="Times New Roman" w:cs="Times New Roman"/>
          <w:sz w:val="24"/>
          <w:szCs w:val="24"/>
        </w:rPr>
        <w:t xml:space="preserve"> Facility type was not found to be a significant predictor in this model.</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3B1418F6" w:rsidR="00201EDE" w:rsidRDefault="007F63E4" w:rsidP="00201EDE">
      <w:pPr>
        <w:pStyle w:val="ListParagraph"/>
        <w:spacing w:line="480" w:lineRule="auto"/>
        <w:ind w:left="0" w:firstLine="720"/>
      </w:pPr>
      <w:r w:rsidRPr="00285AA5">
        <w:t xml:space="preserve">A one-way Fisher’s ANOVA revealed that there was no difference in </w:t>
      </w:r>
      <w:r>
        <w:t>STD 150-day milk</w:t>
      </w:r>
      <w:r w:rsidRPr="00285AA5">
        <w:t xml:space="preserve"> between the three facility types (</w:t>
      </w:r>
      <w:r>
        <w:rPr>
          <w:i/>
          <w:iCs/>
        </w:rPr>
        <w:t>P</w:t>
      </w:r>
      <w:r>
        <w:t xml:space="preserve"> =</w:t>
      </w:r>
      <w:r w:rsidRPr="00285AA5">
        <w:t xml:space="preserve"> 0.</w:t>
      </w:r>
      <w:r>
        <w:t>65</w:t>
      </w:r>
      <w:r w:rsidRPr="00285AA5">
        <w:t>; Table 2).</w:t>
      </w:r>
      <w:r>
        <w:t xml:space="preserve"> </w:t>
      </w:r>
      <w:r w:rsidR="00201EDE">
        <w:t xml:space="preserve">For modelling STD 150-day milk, use of injectable selenium and vitamin E product, whether producers cultured high SCC cows, and herd size category were offered. No models </w:t>
      </w:r>
      <w:r w:rsidR="000233B5">
        <w:t xml:space="preserve">were </w:t>
      </w:r>
      <w:r w:rsidR="00201EDE">
        <w:t>statistically significant overall, and none had any</w:t>
      </w:r>
      <w:r w:rsidR="00201EDE" w:rsidRPr="00AA0F56">
        <w:t xml:space="preserve"> significant predictors</w:t>
      </w:r>
      <w:r w:rsidR="00A727C5">
        <w:t>, including facility type</w:t>
      </w:r>
      <w:r w:rsidR="00FD0C4B">
        <w:t xml:space="preserve"> (</w:t>
      </w:r>
      <w:r w:rsidR="000E70C8" w:rsidRPr="000E70C8">
        <w:rPr>
          <w:i/>
          <w:iCs/>
        </w:rPr>
        <w:t>P</w:t>
      </w:r>
      <w:r w:rsidR="00FD0C4B">
        <w:t xml:space="preserve"> &gt;0.05)</w:t>
      </w:r>
      <w:r w:rsidR="00201EDE">
        <w:t>.</w:t>
      </w:r>
      <w:r w:rsidR="00A21FB8">
        <w:t xml:space="preserve"> </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462EAB2" w:rsidR="00B14D69" w:rsidRDefault="007F63E4" w:rsidP="006E592D">
      <w:pPr>
        <w:pStyle w:val="ListParagraph"/>
        <w:spacing w:line="480" w:lineRule="auto"/>
        <w:ind w:left="0" w:firstLine="720"/>
      </w:pPr>
      <w:r w:rsidRPr="00957203">
        <w:t>A one-way Fisher’s ANOVA revealed that there was no difference in proportion of cows with dirty udders in a herd between the three facility types (</w:t>
      </w:r>
      <w:r w:rsidRPr="00F83D50">
        <w:rPr>
          <w:i/>
          <w:iCs/>
        </w:rPr>
        <w:t>P</w:t>
      </w:r>
      <w:r w:rsidRPr="00957203">
        <w:t xml:space="preserve"> = 0.15).</w:t>
      </w:r>
      <w:r>
        <w:t xml:space="preserve"> </w:t>
      </w:r>
      <w:r w:rsidR="00222F94">
        <w:t xml:space="preserve">The only predictor offered to the model for proportion of dirty udders was air quality assessed by researcher. The model </w:t>
      </w:r>
      <w:r w:rsidR="00222F94">
        <w:lastRenderedPageBreak/>
        <w:t xml:space="preserve">was not significant, and was </w:t>
      </w:r>
      <w:r w:rsidR="00096355">
        <w:t>no better</w:t>
      </w:r>
      <w:r w:rsidR="00222F94">
        <w:t xml:space="preserve"> than the reduced model only containing facility type</w:t>
      </w:r>
      <w:r w:rsidR="004206D6">
        <w:t xml:space="preserve"> (</w:t>
      </w:r>
      <w:r w:rsidR="000E70C8" w:rsidRPr="000E70C8">
        <w:rPr>
          <w:i/>
          <w:iCs/>
        </w:rPr>
        <w:t>P</w:t>
      </w:r>
      <w:r w:rsidR="004206D6">
        <w:t xml:space="preserve"> &gt;0.05)</w:t>
      </w:r>
      <w:r w:rsidR="00222F94">
        <w:t xml:space="preserve">. </w:t>
      </w:r>
      <w:r w:rsidR="00A43F25">
        <w:t>Facility type was not found to be a significant predictor in this model.</w:t>
      </w:r>
      <w:r w:rsidR="00957203">
        <w:t xml:space="preserve"> </w:t>
      </w:r>
    </w:p>
    <w:p w14:paraId="0425B32F" w14:textId="510A86A5" w:rsidR="00D30D0F" w:rsidRDefault="00B44554" w:rsidP="00224F3C">
      <w:pPr>
        <w:pStyle w:val="ListParagraph"/>
        <w:spacing w:line="480" w:lineRule="auto"/>
        <w:ind w:left="0" w:firstLine="720"/>
        <w:rPr>
          <w:ins w:id="332" w:author="Caitlin Jeffrey" w:date="2023-10-27T15:42:00Z"/>
        </w:rPr>
      </w:pPr>
      <w:r w:rsidRPr="002C50A3">
        <w:t>A one-way Fisher’s ANOVA revealed that there was no difference in mean hygiene score of cows in a herd between the three facility types (</w:t>
      </w:r>
      <w:r w:rsidRPr="00F83D50">
        <w:rPr>
          <w:i/>
          <w:iCs/>
        </w:rPr>
        <w:t>P</w:t>
      </w:r>
      <w:r w:rsidRPr="002C50A3">
        <w:t xml:space="preserve"> = 0.13).</w:t>
      </w:r>
      <w:r>
        <w:t xml:space="preserve"> </w:t>
      </w:r>
      <w:r w:rsidR="00C26355">
        <w:t xml:space="preserve">For modelling average hygiene score, </w:t>
      </w:r>
      <w:r w:rsidR="005B408F">
        <w:t>the predictors meeting the threshold to be offered to the model were</w:t>
      </w:r>
      <w:r w:rsidR="00BF41D2">
        <w:t xml:space="preserve"> whether </w:t>
      </w:r>
      <w:r w:rsidR="00C26355">
        <w:t>the producer ever cultured</w:t>
      </w:r>
      <w:r w:rsidR="00813074">
        <w:t xml:space="preserve"> </w:t>
      </w:r>
      <w:r w:rsidR="0021453E">
        <w:t>quarter milk</w:t>
      </w:r>
      <w:r w:rsidR="00C26355">
        <w:t xml:space="preserve"> samples and whether the producer generally followed recommended practices for mastitis control. No models were statistically significant overall, and </w:t>
      </w:r>
      <w:r w:rsidR="00BF41D2">
        <w:t xml:space="preserve">neither predictor was </w:t>
      </w:r>
      <w:r w:rsidR="00C26355" w:rsidRPr="00AA0F56">
        <w:t xml:space="preserve">significant </w:t>
      </w:r>
      <w:r w:rsidR="009A3553">
        <w:t>(</w:t>
      </w:r>
      <w:r w:rsidR="000E70C8" w:rsidRPr="000E70C8">
        <w:rPr>
          <w:i/>
          <w:iCs/>
        </w:rPr>
        <w:t>P</w:t>
      </w:r>
      <w:r w:rsidR="009A3553">
        <w:t xml:space="preserve"> &gt;</w:t>
      </w:r>
      <w:ins w:id="333" w:author="Caitlin Jeffrey" w:date="2023-10-27T14:00:00Z">
        <w:r w:rsidR="00121EE7">
          <w:t xml:space="preserve"> </w:t>
        </w:r>
      </w:ins>
      <w:r w:rsidR="009A3553">
        <w:t>0.05)</w:t>
      </w:r>
      <w:r w:rsidR="00C26355">
        <w:t>.</w:t>
      </w:r>
      <w:r w:rsidR="00A43F25">
        <w:t xml:space="preserve"> </w:t>
      </w:r>
      <w:r w:rsidR="00CD72D5">
        <w:t>Facility type was not found to be a significant predictor in this model.</w:t>
      </w:r>
      <w:r w:rsidR="002C50A3">
        <w:t xml:space="preserve"> </w:t>
      </w:r>
    </w:p>
    <w:p w14:paraId="7CA5AD29" w14:textId="182E89E7" w:rsidR="004E31F0" w:rsidRPr="00205421" w:rsidDel="00205421" w:rsidRDefault="004E31F0" w:rsidP="000667AE">
      <w:pPr>
        <w:spacing w:line="480" w:lineRule="auto"/>
        <w:ind w:left="720" w:hanging="360"/>
        <w:rPr>
          <w:del w:id="334" w:author="Caitlin Jeffrey" w:date="2023-10-27T15:47:00Z"/>
          <w:rFonts w:ascii="Times New Roman" w:hAnsi="Times New Roman" w:cs="Times New Roman"/>
          <w:b/>
          <w:bCs/>
          <w:sz w:val="24"/>
          <w:szCs w:val="24"/>
          <w:rPrChange w:id="335" w:author="Caitlin Jeffrey" w:date="2023-10-27T15:47:00Z">
            <w:rPr>
              <w:del w:id="336" w:author="Caitlin Jeffrey" w:date="2023-10-27T15:47:00Z"/>
            </w:rPr>
          </w:rPrChange>
        </w:rPr>
      </w:pPr>
      <w:commentRangeStart w:id="337"/>
      <w:ins w:id="338" w:author="Caitlin Jeffrey" w:date="2023-10-27T15:42:00Z">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ins>
      <w:ins w:id="339" w:author="Caitlin Jeffrey" w:date="2023-10-27T15:46:00Z">
        <w:r w:rsidR="00911902" w:rsidRPr="00911902">
          <w:rPr>
            <w:rFonts w:ascii="Times New Roman" w:hAnsi="Times New Roman" w:cs="Times New Roman"/>
            <w:b/>
            <w:bCs/>
            <w:sz w:val="24"/>
            <w:szCs w:val="24"/>
          </w:rPr>
          <w:t xml:space="preserve"> farm management factors</w:t>
        </w:r>
      </w:ins>
      <w:ins w:id="340" w:author="Caitlin Jeffrey" w:date="2023-10-27T15:47:00Z">
        <w:r w:rsidR="00377D79">
          <w:rPr>
            <w:rFonts w:ascii="Times New Roman" w:hAnsi="Times New Roman" w:cs="Times New Roman"/>
            <w:b/>
            <w:bCs/>
            <w:sz w:val="24"/>
            <w:szCs w:val="24"/>
          </w:rPr>
          <w:t xml:space="preserve"> (</w:t>
        </w:r>
      </w:ins>
      <w:ins w:id="341" w:author="Caitlin Jeffrey" w:date="2023-10-27T15:50:00Z">
        <w:r w:rsidR="00D518EF">
          <w:rPr>
            <w:rFonts w:ascii="Times New Roman" w:hAnsi="Times New Roman" w:cs="Times New Roman"/>
            <w:b/>
            <w:bCs/>
            <w:sz w:val="24"/>
            <w:szCs w:val="24"/>
          </w:rPr>
          <w:t>non-</w:t>
        </w:r>
      </w:ins>
      <w:ins w:id="342" w:author="Caitlin Jeffrey" w:date="2023-10-27T15:47:00Z">
        <w:r w:rsidR="00377D79">
          <w:rPr>
            <w:rFonts w:ascii="Times New Roman" w:hAnsi="Times New Roman" w:cs="Times New Roman"/>
            <w:b/>
            <w:bCs/>
            <w:sz w:val="24"/>
            <w:szCs w:val="24"/>
          </w:rPr>
          <w:t>facility)</w:t>
        </w:r>
      </w:ins>
      <w:ins w:id="343" w:author="Caitlin Jeffrey" w:date="2023-10-27T15:46:00Z">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ins>
      <w:ins w:id="344" w:author="Caitlin Jeffrey" w:date="2023-10-27T15:47:00Z">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345"/>
        <w:commentRangeEnd w:id="345"/>
        <w:r w:rsidR="008034F5" w:rsidRPr="003C6F06">
          <w:rPr>
            <w:rStyle w:val="CommentReference"/>
            <w:rFonts w:ascii="Times New Roman" w:eastAsiaTheme="minorEastAsia" w:hAnsi="Times New Roman" w:cs="Times New Roman"/>
            <w:sz w:val="24"/>
            <w:szCs w:val="24"/>
          </w:rPr>
          <w:commentReference w:id="345"/>
        </w:r>
      </w:ins>
      <w:commentRangeEnd w:id="337"/>
      <w:ins w:id="346" w:author="Caitlin Jeffrey" w:date="2023-10-27T15:51:00Z">
        <w:r w:rsidR="00C50090">
          <w:rPr>
            <w:rStyle w:val="CommentReference"/>
            <w:rFonts w:eastAsiaTheme="minorEastAsia"/>
          </w:rPr>
          <w:commentReference w:id="337"/>
        </w:r>
      </w:ins>
    </w:p>
    <w:p w14:paraId="645F1745" w14:textId="0AD991E3"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linear regression models</w:t>
      </w:r>
      <w:ins w:id="347" w:author="Caitlin Jeffrey" w:date="2023-10-27T16:26:00Z">
        <w:r w:rsidR="00DA09E4">
          <w:rPr>
            <w:rFonts w:ascii="Times New Roman" w:hAnsi="Times New Roman" w:cs="Times New Roman"/>
            <w:sz w:val="24"/>
            <w:szCs w:val="24"/>
          </w:rPr>
          <w:t xml:space="preserve"> </w:t>
        </w:r>
      </w:ins>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w:t>
      </w:r>
      <w:r w:rsidR="00CB12C8">
        <w:rPr>
          <w:rFonts w:ascii="Times New Roman" w:hAnsi="Times New Roman" w:cs="Times New Roman"/>
          <w:sz w:val="24"/>
          <w:szCs w:val="24"/>
        </w:rPr>
        <w:t xml:space="preserve"> </w:t>
      </w:r>
      <w:r w:rsidRPr="00604EDE">
        <w:rPr>
          <w:rFonts w:ascii="Times New Roman" w:hAnsi="Times New Roman" w:cs="Times New Roman"/>
          <w:sz w:val="24"/>
          <w:szCs w:val="24"/>
        </w:rPr>
        <w:t>0.20</w:t>
      </w:r>
      <w:r w:rsidR="00FC7A5E" w:rsidRPr="00604EDE">
        <w:rPr>
          <w:rFonts w:ascii="Times New Roman" w:hAnsi="Times New Roman" w:cs="Times New Roman"/>
          <w:sz w:val="24"/>
          <w:szCs w:val="24"/>
        </w:rPr>
        <w:t xml:space="preserve"> are presented in Table </w:t>
      </w:r>
      <w:r w:rsidR="00B9770F">
        <w:rPr>
          <w:rFonts w:ascii="Times New Roman" w:hAnsi="Times New Roman" w:cs="Times New Roman"/>
          <w:sz w:val="24"/>
          <w:szCs w:val="24"/>
        </w:rPr>
        <w:t>4</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 xml:space="preserve">significance, possibly due to small sample size. </w:t>
      </w:r>
    </w:p>
    <w:p w14:paraId="190C8447" w14:textId="5CDEA18D"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r w:rsidR="00773AAB">
        <w:rPr>
          <w:rFonts w:ascii="Times New Roman" w:hAnsi="Times New Roman" w:cs="Times New Roman"/>
          <w:sz w:val="24"/>
          <w:szCs w:val="24"/>
        </w:rPr>
        <w:t>For freestall and tiesta</w:t>
      </w:r>
      <w:r w:rsidR="004103A3">
        <w:rPr>
          <w:rFonts w:ascii="Times New Roman" w:hAnsi="Times New Roman" w:cs="Times New Roman"/>
          <w:sz w:val="24"/>
          <w:szCs w:val="24"/>
        </w:rPr>
        <w:t>l</w:t>
      </w:r>
      <w:r w:rsidR="00773AAB">
        <w:rPr>
          <w:rFonts w:ascii="Times New Roman" w:hAnsi="Times New Roman" w:cs="Times New Roman"/>
          <w:sz w:val="24"/>
          <w:szCs w:val="24"/>
        </w:rPr>
        <w:t>l herds, a</w:t>
      </w:r>
      <w:r w:rsidRPr="00604EDE">
        <w:rPr>
          <w:rFonts w:ascii="Times New Roman" w:hAnsi="Times New Roman" w:cs="Times New Roman"/>
          <w:sz w:val="24"/>
          <w:szCs w:val="24"/>
        </w:rPr>
        <w:t xml:space="preserve">s the depth of bedding in stalls increased, udder health measures improved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226946">
        <w:rPr>
          <w:rFonts w:ascii="Times New Roman" w:hAnsi="Times New Roman" w:cs="Times New Roman"/>
          <w:i/>
          <w:iCs/>
          <w:sz w:val="24"/>
          <w:szCs w:val="24"/>
        </w:rPr>
        <w:t xml:space="preserve">P </w:t>
      </w:r>
      <w:r w:rsidR="00BC6708">
        <w:rPr>
          <w:rFonts w:ascii="Times New Roman" w:hAnsi="Times New Roman" w:cs="Times New Roman"/>
          <w:sz w:val="24"/>
          <w:szCs w:val="24"/>
        </w:rPr>
        <w:t>= 0.10;</w:t>
      </w:r>
      <w:r w:rsidR="00A22F0A">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w:t>
      </w:r>
      <w:r w:rsidR="00BC6708">
        <w:rPr>
          <w:rFonts w:ascii="Times New Roman" w:hAnsi="Times New Roman" w:cs="Times New Roman"/>
          <w:i/>
          <w:iCs/>
          <w:sz w:val="24"/>
          <w:szCs w:val="24"/>
        </w:rPr>
        <w:t xml:space="preserve">P </w:t>
      </w:r>
      <w:r w:rsidR="00BC6708">
        <w:rPr>
          <w:rFonts w:ascii="Times New Roman" w:hAnsi="Times New Roman" w:cs="Times New Roman"/>
          <w:sz w:val="24"/>
          <w:szCs w:val="24"/>
        </w:rPr>
        <w:t xml:space="preserve">= 0.17;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7C649B">
        <w:rPr>
          <w:rFonts w:ascii="Times New Roman" w:hAnsi="Times New Roman" w:cs="Times New Roman"/>
          <w:i/>
          <w:iCs/>
          <w:sz w:val="24"/>
          <w:szCs w:val="24"/>
        </w:rPr>
        <w:t xml:space="preserve">P </w:t>
      </w:r>
      <w:r w:rsidR="007C649B">
        <w:rPr>
          <w:rFonts w:ascii="Times New Roman" w:hAnsi="Times New Roman" w:cs="Times New Roman"/>
          <w:sz w:val="24"/>
          <w:szCs w:val="24"/>
        </w:rPr>
        <w:t xml:space="preserve">= 0.01;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007C649B">
        <w:rPr>
          <w:rFonts w:ascii="Times New Roman" w:hAnsi="Times New Roman" w:cs="Times New Roman"/>
          <w:sz w:val="24"/>
          <w:szCs w:val="24"/>
        </w:rPr>
        <w:t xml:space="preserve">, </w:t>
      </w:r>
      <w:r w:rsidR="007C649B">
        <w:rPr>
          <w:rFonts w:ascii="Times New Roman" w:hAnsi="Times New Roman" w:cs="Times New Roman"/>
          <w:i/>
          <w:iCs/>
          <w:sz w:val="24"/>
          <w:szCs w:val="24"/>
        </w:rPr>
        <w:t xml:space="preserve">P </w:t>
      </w:r>
      <w:r w:rsidR="007C649B">
        <w:rPr>
          <w:rFonts w:ascii="Times New Roman" w:hAnsi="Times New Roman" w:cs="Times New Roman"/>
          <w:sz w:val="24"/>
          <w:szCs w:val="24"/>
        </w:rPr>
        <w:t>= 0.02</w:t>
      </w:r>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w:t>
      </w:r>
      <w:r w:rsidR="00331826">
        <w:rPr>
          <w:rFonts w:ascii="Times New Roman" w:hAnsi="Times New Roman" w:cs="Times New Roman"/>
          <w:sz w:val="24"/>
          <w:szCs w:val="24"/>
        </w:rPr>
        <w:lastRenderedPageBreak/>
        <w:t>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BTSCC</w:t>
      </w:r>
      <w:r w:rsidR="00D21124">
        <w:rPr>
          <w:rFonts w:ascii="Times New Roman" w:hAnsi="Times New Roman" w:cs="Times New Roman"/>
          <w:sz w:val="24"/>
          <w:szCs w:val="24"/>
        </w:rPr>
        <w:t xml:space="preserve"> (</w:t>
      </w:r>
      <w:r w:rsidR="00D21124">
        <w:rPr>
          <w:rFonts w:ascii="Times New Roman" w:hAnsi="Times New Roman" w:cs="Times New Roman"/>
          <w:i/>
          <w:iCs/>
          <w:sz w:val="24"/>
          <w:szCs w:val="24"/>
        </w:rPr>
        <w:t xml:space="preserve">P </w:t>
      </w:r>
      <w:r w:rsidR="00D21124">
        <w:rPr>
          <w:rFonts w:ascii="Times New Roman" w:hAnsi="Times New Roman" w:cs="Times New Roman"/>
          <w:sz w:val="24"/>
          <w:szCs w:val="24"/>
        </w:rPr>
        <w:t>= 0.17)</w:t>
      </w:r>
      <w:r w:rsidRPr="00604EDE">
        <w:rPr>
          <w:rFonts w:ascii="Times New Roman" w:hAnsi="Times New Roman" w:cs="Times New Roman"/>
          <w:sz w:val="24"/>
          <w:szCs w:val="24"/>
        </w:rPr>
        <w:t xml:space="preserve">. </w:t>
      </w:r>
    </w:p>
    <w:p w14:paraId="7415AC25" w14:textId="2CB36D5C"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 xml:space="preserve">05 </w:t>
      </w:r>
      <w:r w:rsidR="004451DF" w:rsidRPr="004451DF">
        <w:rPr>
          <w:rFonts w:ascii="Times New Roman" w:hAnsi="Times New Roman" w:cs="Times New Roman"/>
          <w:sz w:val="24"/>
          <w:szCs w:val="24"/>
        </w:rPr>
        <w:t>and 0.</w:t>
      </w:r>
      <w:r w:rsidR="004451DF">
        <w:rPr>
          <w:rFonts w:ascii="Times New Roman" w:hAnsi="Times New Roman" w:cs="Times New Roman"/>
          <w:sz w:val="24"/>
          <w:szCs w:val="24"/>
        </w:rPr>
        <w:t>05</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004451DF">
        <w:rPr>
          <w:rFonts w:ascii="Times New Roman" w:hAnsi="Times New Roman" w:cs="Times New Roman"/>
          <w:sz w:val="24"/>
          <w:szCs w:val="24"/>
        </w:rPr>
        <w:t xml:space="preserve"> </w:t>
      </w:r>
      <w:r w:rsidR="004451DF" w:rsidRPr="004451DF">
        <w:rPr>
          <w:rFonts w:ascii="Times New Roman" w:hAnsi="Times New Roman" w:cs="Times New Roman"/>
          <w:sz w:val="24"/>
          <w:szCs w:val="24"/>
        </w:rPr>
        <w:t>(</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Pr>
          <w:rFonts w:ascii="Times New Roman" w:hAnsi="Times New Roman" w:cs="Times New Roman"/>
          <w:sz w:val="24"/>
          <w:szCs w:val="24"/>
        </w:rPr>
        <w:t>=</w:t>
      </w:r>
      <w:r w:rsidR="001824C6">
        <w:rPr>
          <w:rFonts w:ascii="Times New Roman" w:hAnsi="Times New Roman" w:cs="Times New Roman"/>
          <w:sz w:val="24"/>
          <w:szCs w:val="24"/>
        </w:rPr>
        <w:t xml:space="preserve"> </w:t>
      </w:r>
      <w:r w:rsidR="004451DF" w:rsidRPr="004451DF">
        <w:rPr>
          <w:rFonts w:ascii="Times New Roman" w:hAnsi="Times New Roman" w:cs="Times New Roman"/>
          <w:sz w:val="24"/>
          <w:szCs w:val="24"/>
        </w:rPr>
        <w:t>0.</w:t>
      </w:r>
      <w:r w:rsidR="004451DF">
        <w:rPr>
          <w:rFonts w:ascii="Times New Roman" w:hAnsi="Times New Roman" w:cs="Times New Roman"/>
          <w:sz w:val="24"/>
          <w:szCs w:val="24"/>
        </w:rPr>
        <w:t>09</w:t>
      </w:r>
      <w:r w:rsidR="004451DF" w:rsidRPr="004451DF">
        <w:rPr>
          <w:rFonts w:ascii="Times New Roman" w:hAnsi="Times New Roman" w:cs="Times New Roman"/>
          <w:sz w:val="24"/>
          <w:szCs w:val="24"/>
        </w:rPr>
        <w:t xml:space="preserve"> and 0.1</w:t>
      </w:r>
      <w:r w:rsidR="004451DF">
        <w:rPr>
          <w:rFonts w:ascii="Times New Roman" w:hAnsi="Times New Roman" w:cs="Times New Roman"/>
          <w:sz w:val="24"/>
          <w:szCs w:val="24"/>
        </w:rPr>
        <w:t>3</w:t>
      </w:r>
      <w:r w:rsidR="004451DF" w:rsidRPr="004451DF">
        <w:rPr>
          <w:rFonts w:ascii="Times New Roman" w:hAnsi="Times New Roman" w:cs="Times New Roman"/>
          <w:sz w:val="24"/>
          <w:szCs w:val="24"/>
        </w:rPr>
        <w:t>, respectively)</w:t>
      </w:r>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00336D21">
        <w:rPr>
          <w:rFonts w:ascii="Times New Roman" w:hAnsi="Times New Roman" w:cs="Times New Roman"/>
          <w:sz w:val="24"/>
          <w:szCs w:val="24"/>
        </w:rPr>
        <w:t xml:space="preserve"> (</w:t>
      </w:r>
      <w:r w:rsidR="004451DF" w:rsidRPr="006E592D">
        <w:rPr>
          <w:rFonts w:ascii="Times New Roman" w:hAnsi="Times New Roman" w:cs="Times New Roman"/>
          <w:i/>
          <w:iCs/>
          <w:sz w:val="24"/>
          <w:szCs w:val="24"/>
        </w:rPr>
        <w:t>P</w:t>
      </w:r>
      <w:r w:rsidR="001824C6">
        <w:rPr>
          <w:rFonts w:ascii="Times New Roman" w:hAnsi="Times New Roman" w:cs="Times New Roman"/>
          <w:i/>
          <w:iCs/>
          <w:sz w:val="24"/>
          <w:szCs w:val="24"/>
        </w:rPr>
        <w:t xml:space="preserve"> </w:t>
      </w:r>
      <w:r w:rsidR="004451DF" w:rsidRPr="006E592D">
        <w:rPr>
          <w:rFonts w:ascii="Times New Roman" w:hAnsi="Times New Roman" w:cs="Times New Roman"/>
          <w:i/>
          <w:iCs/>
          <w:sz w:val="24"/>
          <w:szCs w:val="24"/>
        </w:rPr>
        <w:t>=</w:t>
      </w:r>
      <w:r w:rsidR="001824C6">
        <w:rPr>
          <w:rFonts w:ascii="Times New Roman" w:hAnsi="Times New Roman" w:cs="Times New Roman"/>
          <w:i/>
          <w:iCs/>
          <w:sz w:val="24"/>
          <w:szCs w:val="24"/>
        </w:rPr>
        <w:t xml:space="preserve"> </w:t>
      </w:r>
      <w:r w:rsidR="00336D21">
        <w:rPr>
          <w:rFonts w:ascii="Times New Roman" w:hAnsi="Times New Roman" w:cs="Times New Roman"/>
          <w:sz w:val="24"/>
          <w:szCs w:val="24"/>
        </w:rPr>
        <w:t>0.11 and</w:t>
      </w:r>
      <w:r w:rsidR="004451DF">
        <w:rPr>
          <w:rFonts w:ascii="Times New Roman" w:hAnsi="Times New Roman" w:cs="Times New Roman"/>
          <w:sz w:val="24"/>
          <w:szCs w:val="24"/>
        </w:rPr>
        <w:t xml:space="preserve"> 0.12, respectively</w:t>
      </w:r>
      <w:r w:rsidR="00421DCB">
        <w:rPr>
          <w:rFonts w:ascii="Times New Roman" w:hAnsi="Times New Roman" w:cs="Times New Roman"/>
          <w:sz w:val="24"/>
          <w:szCs w:val="24"/>
        </w:rPr>
        <w:t xml:space="preserve">; </w:t>
      </w:r>
      <w:r w:rsidR="00D548C6">
        <w:rPr>
          <w:rFonts w:ascii="Times New Roman" w:hAnsi="Times New Roman" w:cs="Times New Roman"/>
          <w:sz w:val="24"/>
          <w:szCs w:val="24"/>
        </w:rPr>
        <w:t>Table 4</w:t>
      </w:r>
      <w:r w:rsidR="003113FC">
        <w:rPr>
          <w:rFonts w:ascii="Times New Roman" w:hAnsi="Times New Roman" w:cs="Times New Roman"/>
          <w:sz w:val="24"/>
          <w:szCs w:val="24"/>
        </w:rPr>
        <w:t>)</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62353C">
        <w:rPr>
          <w:rFonts w:ascii="Times New Roman" w:hAnsi="Times New Roman" w:cs="Times New Roman"/>
          <w:i/>
          <w:iCs/>
          <w:sz w:val="24"/>
          <w:szCs w:val="24"/>
        </w:rPr>
        <w:t>P</w:t>
      </w:r>
      <w:r w:rsidR="0062353C">
        <w:rPr>
          <w:rFonts w:ascii="Times New Roman" w:hAnsi="Times New Roman" w:cs="Times New Roman"/>
          <w:sz w:val="24"/>
          <w:szCs w:val="24"/>
        </w:rPr>
        <w:t xml:space="preserve"> = 0.11)</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00D9533E">
        <w:rPr>
          <w:rFonts w:ascii="Times New Roman" w:hAnsi="Times New Roman" w:cs="Times New Roman"/>
          <w:sz w:val="24"/>
          <w:szCs w:val="24"/>
        </w:rPr>
        <w:t xml:space="preserve"> (</w:t>
      </w:r>
      <w:r w:rsidR="00D9533E">
        <w:rPr>
          <w:rFonts w:ascii="Times New Roman" w:hAnsi="Times New Roman" w:cs="Times New Roman"/>
          <w:i/>
          <w:iCs/>
          <w:sz w:val="24"/>
          <w:szCs w:val="24"/>
        </w:rPr>
        <w:t xml:space="preserve">P </w:t>
      </w:r>
      <w:r w:rsidR="00D9533E">
        <w:rPr>
          <w:rFonts w:ascii="Times New Roman" w:hAnsi="Times New Roman" w:cs="Times New Roman"/>
          <w:sz w:val="24"/>
          <w:szCs w:val="24"/>
        </w:rPr>
        <w:t>= 0.16)</w:t>
      </w:r>
      <w:r w:rsidRPr="00604EDE">
        <w:rPr>
          <w:rFonts w:ascii="Times New Roman" w:hAnsi="Times New Roman" w:cs="Times New Roman"/>
          <w:sz w:val="24"/>
          <w:szCs w:val="24"/>
        </w:rPr>
        <w:t xml:space="preserve">, and both parenteral supplementation of a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product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 xml:space="preserve">a </w:t>
      </w:r>
      <w:r w:rsidR="001D3306">
        <w:rPr>
          <w:rFonts w:ascii="Times New Roman" w:hAnsi="Times New Roman" w:cs="Times New Roman"/>
          <w:sz w:val="24"/>
          <w:szCs w:val="24"/>
        </w:rPr>
        <w:t>non-antibiotic</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D9533E">
        <w:rPr>
          <w:rFonts w:ascii="Times New Roman" w:hAnsi="Times New Roman" w:cs="Times New Roman"/>
          <w:sz w:val="24"/>
          <w:szCs w:val="24"/>
        </w:rPr>
        <w:t xml:space="preserve"> (</w:t>
      </w:r>
      <w:r w:rsidR="00D9533E">
        <w:rPr>
          <w:rFonts w:ascii="Times New Roman" w:hAnsi="Times New Roman" w:cs="Times New Roman"/>
          <w:i/>
          <w:iCs/>
          <w:sz w:val="24"/>
          <w:szCs w:val="24"/>
        </w:rPr>
        <w:t>P</w:t>
      </w:r>
      <w:r w:rsidR="00D9533E">
        <w:rPr>
          <w:rFonts w:ascii="Times New Roman" w:hAnsi="Times New Roman" w:cs="Times New Roman"/>
          <w:sz w:val="24"/>
          <w:szCs w:val="24"/>
        </w:rPr>
        <w:t xml:space="preserve"> = 0.15</w:t>
      </w:r>
      <w:r w:rsidR="00305C14">
        <w:rPr>
          <w:rFonts w:ascii="Times New Roman" w:hAnsi="Times New Roman" w:cs="Times New Roman"/>
          <w:sz w:val="24"/>
          <w:szCs w:val="24"/>
        </w:rPr>
        <w:t xml:space="preserve"> and </w:t>
      </w:r>
      <w:r w:rsidR="00305C14">
        <w:rPr>
          <w:rFonts w:ascii="Times New Roman" w:hAnsi="Times New Roman" w:cs="Times New Roman"/>
          <w:i/>
          <w:iCs/>
          <w:sz w:val="24"/>
          <w:szCs w:val="24"/>
        </w:rPr>
        <w:t>P</w:t>
      </w:r>
      <w:r w:rsidR="00305C14">
        <w:rPr>
          <w:rFonts w:ascii="Times New Roman" w:hAnsi="Times New Roman" w:cs="Times New Roman"/>
          <w:sz w:val="24"/>
          <w:szCs w:val="24"/>
        </w:rPr>
        <w:t xml:space="preserve"> = 0.18, respectively; </w:t>
      </w:r>
      <w:r w:rsidR="00D548C6">
        <w:rPr>
          <w:rFonts w:ascii="Times New Roman" w:hAnsi="Times New Roman" w:cs="Times New Roman"/>
          <w:sz w:val="24"/>
          <w:szCs w:val="24"/>
        </w:rPr>
        <w:t>Table 4</w:t>
      </w:r>
      <w:r w:rsidR="004451DF">
        <w:rPr>
          <w:rFonts w:ascii="Times New Roman" w:hAnsi="Times New Roman" w:cs="Times New Roman"/>
          <w:sz w:val="24"/>
          <w:szCs w:val="24"/>
        </w:rPr>
        <w:t>)</w:t>
      </w:r>
      <w:r w:rsidRPr="00604EDE">
        <w:rPr>
          <w:rFonts w:ascii="Times New Roman" w:hAnsi="Times New Roman" w:cs="Times New Roman"/>
          <w:sz w:val="24"/>
          <w:szCs w:val="24"/>
        </w:rPr>
        <w:t>.</w:t>
      </w:r>
    </w:p>
    <w:p w14:paraId="00E24436" w14:textId="712AF8AA"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14452C"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14452C">
        <w:rPr>
          <w:rFonts w:ascii="Times New Roman" w:hAnsi="Times New Roman" w:cs="Times New Roman"/>
          <w:sz w:val="24"/>
          <w:szCs w:val="24"/>
        </w:rPr>
        <w:t>=</w:t>
      </w:r>
      <w:r w:rsidR="00F30549">
        <w:rPr>
          <w:rFonts w:ascii="Times New Roman" w:hAnsi="Times New Roman" w:cs="Times New Roman"/>
          <w:sz w:val="24"/>
          <w:szCs w:val="24"/>
        </w:rPr>
        <w:t xml:space="preserve"> </w:t>
      </w:r>
      <w:r w:rsidR="0014452C">
        <w:rPr>
          <w:rFonts w:ascii="Times New Roman" w:hAnsi="Times New Roman" w:cs="Times New Roman"/>
          <w:sz w:val="24"/>
          <w:szCs w:val="24"/>
        </w:rPr>
        <w:t>0.00</w:t>
      </w:r>
      <w:r w:rsidR="003033F3">
        <w:rPr>
          <w:rFonts w:ascii="Times New Roman" w:hAnsi="Times New Roman" w:cs="Times New Roman"/>
          <w:sz w:val="24"/>
          <w:szCs w:val="24"/>
        </w:rPr>
        <w:t xml:space="preserve">8) 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00CD0C9D">
        <w:rPr>
          <w:rFonts w:ascii="Times New Roman" w:hAnsi="Times New Roman" w:cs="Times New Roman"/>
          <w:sz w:val="24"/>
          <w:szCs w:val="24"/>
        </w:rPr>
        <w:t xml:space="preserve"> (</w:t>
      </w:r>
      <w:r w:rsidR="00CD0C9D" w:rsidRPr="006E592D">
        <w:rPr>
          <w:rFonts w:ascii="Times New Roman" w:hAnsi="Times New Roman" w:cs="Times New Roman"/>
          <w:i/>
          <w:iCs/>
          <w:sz w:val="24"/>
          <w:szCs w:val="24"/>
        </w:rPr>
        <w:t>P</w:t>
      </w:r>
      <w:r w:rsidR="00F30549">
        <w:rPr>
          <w:rFonts w:ascii="Times New Roman" w:hAnsi="Times New Roman" w:cs="Times New Roman"/>
          <w:i/>
          <w:iCs/>
          <w:sz w:val="24"/>
          <w:szCs w:val="24"/>
        </w:rPr>
        <w:t xml:space="preserve"> </w:t>
      </w:r>
      <w:r w:rsidR="00CD0C9D">
        <w:rPr>
          <w:rFonts w:ascii="Times New Roman" w:hAnsi="Times New Roman" w:cs="Times New Roman"/>
          <w:sz w:val="24"/>
          <w:szCs w:val="24"/>
        </w:rPr>
        <w:t>=</w:t>
      </w:r>
      <w:r w:rsidR="00F30549">
        <w:rPr>
          <w:rFonts w:ascii="Times New Roman" w:hAnsi="Times New Roman" w:cs="Times New Roman"/>
          <w:sz w:val="24"/>
          <w:szCs w:val="24"/>
        </w:rPr>
        <w:t xml:space="preserve"> </w:t>
      </w:r>
      <w:r w:rsidR="00CD0C9D">
        <w:rPr>
          <w:rFonts w:ascii="Times New Roman" w:hAnsi="Times New Roman" w:cs="Times New Roman"/>
          <w:sz w:val="24"/>
          <w:szCs w:val="24"/>
        </w:rPr>
        <w:t>0.004</w:t>
      </w:r>
      <w:r w:rsidR="00280554">
        <w:rPr>
          <w:rFonts w:ascii="Times New Roman" w:hAnsi="Times New Roman" w:cs="Times New Roman"/>
          <w:sz w:val="24"/>
          <w:szCs w:val="24"/>
        </w:rPr>
        <w:t xml:space="preserve">; </w:t>
      </w:r>
      <w:r w:rsidR="00D548C6">
        <w:rPr>
          <w:rFonts w:ascii="Times New Roman" w:hAnsi="Times New Roman" w:cs="Times New Roman"/>
          <w:sz w:val="24"/>
          <w:szCs w:val="24"/>
        </w:rPr>
        <w:t>Table 4</w:t>
      </w:r>
      <w:r w:rsidR="0014452C">
        <w:rPr>
          <w:rFonts w:ascii="Times New Roman" w:hAnsi="Times New Roman" w:cs="Times New Roman"/>
          <w:sz w:val="24"/>
          <w:szCs w:val="24"/>
        </w:rPr>
        <w:t>)</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average hygiene scores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F30549">
        <w:rPr>
          <w:rFonts w:ascii="Times New Roman" w:hAnsi="Times New Roman" w:cs="Times New Roman"/>
          <w:sz w:val="24"/>
          <w:szCs w:val="24"/>
        </w:rPr>
        <w:t xml:space="preserve"> </w:t>
      </w:r>
      <w:r w:rsidR="0090022E" w:rsidRPr="0090022E">
        <w:rPr>
          <w:rFonts w:ascii="Times New Roman" w:hAnsi="Times New Roman" w:cs="Times New Roman"/>
          <w:sz w:val="24"/>
          <w:szCs w:val="24"/>
        </w:rPr>
        <w:t>0.06) and proportion of dirty udders (</w:t>
      </w:r>
      <w:r w:rsidR="000E70C8" w:rsidRPr="000E70C8">
        <w:rPr>
          <w:rFonts w:ascii="Times New Roman" w:hAnsi="Times New Roman" w:cs="Times New Roman"/>
          <w:i/>
          <w:iCs/>
          <w:sz w:val="24"/>
          <w:szCs w:val="24"/>
        </w:rPr>
        <w:t>P</w:t>
      </w:r>
      <w:r w:rsidR="0090022E" w:rsidRPr="0090022E">
        <w:rPr>
          <w:rFonts w:ascii="Times New Roman" w:hAnsi="Times New Roman" w:cs="Times New Roman"/>
          <w:sz w:val="24"/>
          <w:szCs w:val="24"/>
        </w:rPr>
        <w:t xml:space="preserve"> =</w:t>
      </w:r>
      <w:r w:rsidR="008433BC">
        <w:rPr>
          <w:rFonts w:ascii="Times New Roman" w:hAnsi="Times New Roman" w:cs="Times New Roman"/>
          <w:sz w:val="24"/>
          <w:szCs w:val="24"/>
        </w:rPr>
        <w:t xml:space="preserve"> </w:t>
      </w:r>
      <w:r w:rsidR="0090022E" w:rsidRPr="0090022E">
        <w:rPr>
          <w:rFonts w:ascii="Times New Roman" w:hAnsi="Times New Roman" w:cs="Times New Roman"/>
          <w:sz w:val="24"/>
          <w:szCs w:val="24"/>
        </w:rPr>
        <w:t>0.06)</w:t>
      </w:r>
      <w:r w:rsidR="00BF5433">
        <w:rPr>
          <w:rFonts w:ascii="Times New Roman" w:hAnsi="Times New Roman" w:cs="Times New Roman"/>
          <w:sz w:val="24"/>
          <w:szCs w:val="24"/>
        </w:rPr>
        <w:t>, compared to</w:t>
      </w:r>
      <w:r w:rsidR="0090022E" w:rsidRPr="0090022E">
        <w:rPr>
          <w:rFonts w:ascii="Times New Roman" w:hAnsi="Times New Roman" w:cs="Times New Roman"/>
          <w:sz w:val="24"/>
          <w:szCs w:val="24"/>
        </w:rPr>
        <w:t xml:space="preserve"> </w:t>
      </w:r>
      <w:r w:rsidR="00BF5433">
        <w:rPr>
          <w:rFonts w:ascii="Times New Roman" w:hAnsi="Times New Roman" w:cs="Times New Roman"/>
          <w:sz w:val="24"/>
          <w:szCs w:val="24"/>
        </w:rPr>
        <w:t>herds</w:t>
      </w:r>
      <w:r w:rsidR="0090022E" w:rsidRPr="0090022E">
        <w:rPr>
          <w:rFonts w:ascii="Times New Roman" w:hAnsi="Times New Roman" w:cs="Times New Roman"/>
          <w:sz w:val="24"/>
          <w:szCs w:val="24"/>
        </w:rPr>
        <w:t xml:space="preserve"> hous</w:t>
      </w:r>
      <w:r w:rsidR="00CE74F2">
        <w:rPr>
          <w:rFonts w:ascii="Times New Roman" w:hAnsi="Times New Roman" w:cs="Times New Roman"/>
          <w:sz w:val="24"/>
          <w:szCs w:val="24"/>
        </w:rPr>
        <w:t>ing</w:t>
      </w:r>
      <w:r w:rsidR="0090022E" w:rsidRPr="0090022E">
        <w:rPr>
          <w:rFonts w:ascii="Times New Roman" w:hAnsi="Times New Roman" w:cs="Times New Roman"/>
          <w:sz w:val="24"/>
          <w:szCs w:val="24"/>
        </w:rPr>
        <w:t xml:space="preserve"> cows on stalls with bedding o</w:t>
      </w:r>
      <w:r w:rsidR="00CE74F2">
        <w:rPr>
          <w:rFonts w:ascii="Times New Roman" w:hAnsi="Times New Roman" w:cs="Times New Roman"/>
          <w:sz w:val="24"/>
          <w:szCs w:val="24"/>
        </w:rPr>
        <w:t>n</w:t>
      </w:r>
      <w:r w:rsidR="0090022E" w:rsidRPr="0090022E">
        <w:rPr>
          <w:rFonts w:ascii="Times New Roman" w:hAnsi="Times New Roman" w:cs="Times New Roman"/>
          <w:sz w:val="24"/>
          <w:szCs w:val="24"/>
        </w:rPr>
        <w:t xml:space="preserve"> a mattress or concrete surface </w:t>
      </w:r>
      <w:r w:rsidR="00CE74F2">
        <w:rPr>
          <w:rFonts w:ascii="Times New Roman" w:hAnsi="Times New Roman" w:cs="Times New Roman"/>
          <w:sz w:val="24"/>
          <w:szCs w:val="24"/>
        </w:rPr>
        <w:t>(</w:t>
      </w:r>
      <w:r w:rsidR="00D548C6">
        <w:rPr>
          <w:rFonts w:ascii="Times New Roman" w:hAnsi="Times New Roman" w:cs="Times New Roman"/>
          <w:sz w:val="24"/>
          <w:szCs w:val="24"/>
        </w:rPr>
        <w:t>Table 4</w:t>
      </w:r>
      <w:r w:rsidR="00CE74F2">
        <w:rPr>
          <w:rFonts w:ascii="Times New Roman" w:hAnsi="Times New Roman" w:cs="Times New Roman"/>
          <w:sz w:val="24"/>
          <w:szCs w:val="24"/>
        </w:rPr>
        <w:t>)</w:t>
      </w:r>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lower mean udder hygiene score (</w:t>
      </w:r>
      <w:r w:rsidR="0057302D" w:rsidRPr="006E592D">
        <w:rPr>
          <w:rFonts w:ascii="Times New Roman" w:hAnsi="Times New Roman" w:cs="Times New Roman"/>
          <w:i/>
          <w:iCs/>
          <w:sz w:val="24"/>
          <w:szCs w:val="24"/>
        </w:rPr>
        <w:t>P</w:t>
      </w:r>
      <w:r w:rsidR="00A90F3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A90F3C">
        <w:rPr>
          <w:rFonts w:ascii="Times New Roman" w:hAnsi="Times New Roman" w:cs="Times New Roman"/>
          <w:sz w:val="24"/>
          <w:szCs w:val="24"/>
        </w:rPr>
        <w:t xml:space="preserve"> </w:t>
      </w:r>
      <w:r w:rsidR="00DA02AB" w:rsidRPr="00DA02AB">
        <w:rPr>
          <w:rFonts w:ascii="Times New Roman" w:hAnsi="Times New Roman" w:cs="Times New Roman"/>
          <w:sz w:val="24"/>
          <w:szCs w:val="24"/>
        </w:rPr>
        <w:t xml:space="preserve">0.07)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 (</w:t>
      </w:r>
      <w:r w:rsidR="0057302D" w:rsidRPr="006E592D">
        <w:rPr>
          <w:rFonts w:ascii="Times New Roman" w:hAnsi="Times New Roman" w:cs="Times New Roman"/>
          <w:i/>
          <w:iCs/>
          <w:sz w:val="24"/>
          <w:szCs w:val="24"/>
        </w:rPr>
        <w:t>P</w:t>
      </w:r>
      <w:r w:rsidR="00B03F1C">
        <w:rPr>
          <w:rFonts w:ascii="Times New Roman" w:hAnsi="Times New Roman" w:cs="Times New Roman"/>
          <w:i/>
          <w:iCs/>
          <w:sz w:val="24"/>
          <w:szCs w:val="24"/>
        </w:rPr>
        <w:t xml:space="preserve"> </w:t>
      </w:r>
      <w:r w:rsidR="00DA02AB" w:rsidRPr="00DA02AB">
        <w:rPr>
          <w:rFonts w:ascii="Times New Roman" w:hAnsi="Times New Roman" w:cs="Times New Roman"/>
          <w:sz w:val="24"/>
          <w:szCs w:val="24"/>
        </w:rPr>
        <w:t>=</w:t>
      </w:r>
      <w:r w:rsidR="00B03F1C">
        <w:rPr>
          <w:rFonts w:ascii="Times New Roman" w:hAnsi="Times New Roman" w:cs="Times New Roman"/>
          <w:sz w:val="24"/>
          <w:szCs w:val="24"/>
        </w:rPr>
        <w:t xml:space="preserve"> </w:t>
      </w:r>
      <w:r w:rsidR="00DA02AB" w:rsidRPr="00DA02AB">
        <w:rPr>
          <w:rFonts w:ascii="Times New Roman" w:hAnsi="Times New Roman" w:cs="Times New Roman"/>
          <w:sz w:val="24"/>
          <w:szCs w:val="24"/>
        </w:rPr>
        <w:t>0.13</w:t>
      </w:r>
      <w:r w:rsidR="00D056F9">
        <w:rPr>
          <w:rFonts w:ascii="Times New Roman" w:hAnsi="Times New Roman" w:cs="Times New Roman"/>
          <w:sz w:val="24"/>
          <w:szCs w:val="24"/>
        </w:rPr>
        <w:t>;</w:t>
      </w:r>
      <w:ins w:id="348" w:author="Caitlin Jeffrey" w:date="2023-10-27T16:24:00Z">
        <w:r w:rsidR="00D056F9">
          <w:rPr>
            <w:rFonts w:ascii="Times New Roman" w:hAnsi="Times New Roman" w:cs="Times New Roman"/>
            <w:sz w:val="24"/>
            <w:szCs w:val="24"/>
          </w:rPr>
          <w:t xml:space="preserve"> </w:t>
        </w:r>
      </w:ins>
      <w:r w:rsidR="00D548C6">
        <w:rPr>
          <w:rFonts w:ascii="Times New Roman" w:hAnsi="Times New Roman" w:cs="Times New Roman"/>
          <w:sz w:val="24"/>
          <w:szCs w:val="24"/>
        </w:rPr>
        <w:t>Table 4</w:t>
      </w:r>
      <w:r w:rsidR="00D87B38">
        <w:rPr>
          <w:rFonts w:ascii="Times New Roman" w:hAnsi="Times New Roman" w:cs="Times New Roman"/>
          <w:sz w:val="24"/>
          <w:szCs w:val="24"/>
        </w:rPr>
        <w:t>)</w:t>
      </w:r>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349"/>
      <w:r w:rsidRPr="00604EDE">
        <w:rPr>
          <w:rFonts w:ascii="Times New Roman" w:hAnsi="Times New Roman" w:cs="Times New Roman"/>
          <w:b/>
          <w:sz w:val="24"/>
          <w:szCs w:val="24"/>
        </w:rPr>
        <w:t>Discussion</w:t>
      </w:r>
      <w:commentRangeStart w:id="350"/>
      <w:commentRangeEnd w:id="350"/>
      <w:r w:rsidRPr="00604EDE">
        <w:rPr>
          <w:rStyle w:val="CommentReference"/>
          <w:rFonts w:eastAsiaTheme="minorEastAsia"/>
        </w:rPr>
        <w:commentReference w:id="350"/>
      </w:r>
      <w:commentRangeEnd w:id="349"/>
      <w:r w:rsidR="00911141">
        <w:rPr>
          <w:rStyle w:val="CommentReference"/>
          <w:rFonts w:eastAsiaTheme="minorEastAsia"/>
        </w:rPr>
        <w:commentReference w:id="349"/>
      </w:r>
    </w:p>
    <w:p w14:paraId="2E422F1C" w14:textId="1CCAB2ED"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lastRenderedPageBreak/>
        <w:t>The current work presents the results of our observational study exploring</w:t>
      </w:r>
      <w:ins w:id="351" w:author="Sandra Godden" w:date="2023-10-13T10:01:00Z">
        <w:r w:rsidR="00E26D7C">
          <w:rPr>
            <w:rFonts w:ascii="Times New Roman" w:hAnsi="Times New Roman" w:cs="Times New Roman"/>
            <w:sz w:val="24"/>
            <w:szCs w:val="24"/>
          </w:rPr>
          <w:t xml:space="preserve"> the relationship between facility type and</w:t>
        </w:r>
      </w:ins>
      <w:r w:rsidRPr="006E3AEC">
        <w:rPr>
          <w:rFonts w:ascii="Times New Roman" w:hAnsi="Times New Roman" w:cs="Times New Roman"/>
          <w:sz w:val="24"/>
          <w:szCs w:val="24"/>
        </w:rPr>
        <w:t xml:space="preserve"> udder health and hygiene metrics, </w:t>
      </w:r>
      <w:ins w:id="352" w:author="Sandra Godden" w:date="2023-10-13T10:00:00Z">
        <w:r w:rsidR="00E26D7C">
          <w:rPr>
            <w:rFonts w:ascii="Times New Roman" w:hAnsi="Times New Roman" w:cs="Times New Roman"/>
            <w:sz w:val="24"/>
            <w:szCs w:val="24"/>
          </w:rPr>
          <w:t xml:space="preserve">BTM </w:t>
        </w:r>
      </w:ins>
      <w:del w:id="353" w:author="Sandra Godden" w:date="2023-10-13T10:00:00Z">
        <w:r w:rsidRPr="006E3AEC" w:rsidDel="00E26D7C">
          <w:rPr>
            <w:rFonts w:ascii="Times New Roman" w:hAnsi="Times New Roman" w:cs="Times New Roman"/>
            <w:sz w:val="24"/>
            <w:szCs w:val="24"/>
          </w:rPr>
          <w:delText>bulk tank milk</w:delText>
        </w:r>
      </w:del>
      <w:r w:rsidRPr="006E3AEC">
        <w:rPr>
          <w:rFonts w:ascii="Times New Roman" w:hAnsi="Times New Roman" w:cs="Times New Roman"/>
          <w:sz w:val="24"/>
          <w:szCs w:val="24"/>
        </w:rPr>
        <w:t xml:space="preserve"> quality</w:t>
      </w:r>
      <w:ins w:id="354" w:author="Sandra Godden" w:date="2023-10-13T10:00:00Z">
        <w:r w:rsidR="00E26D7C">
          <w:rPr>
            <w:rFonts w:ascii="Times New Roman" w:hAnsi="Times New Roman" w:cs="Times New Roman"/>
            <w:sz w:val="24"/>
            <w:szCs w:val="24"/>
          </w:rPr>
          <w:t xml:space="preserve"> (SCC</w:t>
        </w:r>
      </w:ins>
      <w:del w:id="355" w:author="Sandra Godden" w:date="2023-10-13T10:01:00Z">
        <w:r w:rsidRPr="006E3AEC" w:rsidDel="00E26D7C">
          <w:rPr>
            <w:rFonts w:ascii="Times New Roman" w:hAnsi="Times New Roman" w:cs="Times New Roman"/>
            <w:sz w:val="24"/>
            <w:szCs w:val="24"/>
          </w:rPr>
          <w:delText>,</w:delText>
        </w:r>
      </w:del>
      <w:r w:rsidRPr="006E3AEC">
        <w:rPr>
          <w:rFonts w:ascii="Times New Roman" w:hAnsi="Times New Roman" w:cs="Times New Roman"/>
          <w:sz w:val="24"/>
          <w:szCs w:val="24"/>
        </w:rPr>
        <w:t xml:space="preserve"> and </w:t>
      </w:r>
      <w:ins w:id="356" w:author="Sandra Godden" w:date="2023-10-13T10:01:00Z">
        <w:r w:rsidR="00E26D7C">
          <w:rPr>
            <w:rFonts w:ascii="Times New Roman" w:hAnsi="Times New Roman" w:cs="Times New Roman"/>
            <w:sz w:val="24"/>
            <w:szCs w:val="24"/>
          </w:rPr>
          <w:t>microbiology), and milk production</w:t>
        </w:r>
      </w:ins>
      <w:del w:id="357" w:author="Sandra Godden" w:date="2023-10-13T10:01:00Z">
        <w:r w:rsidRPr="006E3AEC" w:rsidDel="00E26D7C">
          <w:rPr>
            <w:rFonts w:ascii="Times New Roman" w:hAnsi="Times New Roman" w:cs="Times New Roman"/>
            <w:sz w:val="24"/>
            <w:szCs w:val="24"/>
          </w:rPr>
          <w:delText>aerobic culture data</w:delText>
        </w:r>
      </w:del>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w:t>
      </w:r>
      <w:ins w:id="358" w:author="Sandra Godden" w:date="2023-10-13T10:01:00Z">
        <w:r w:rsidR="00E26D7C">
          <w:rPr>
            <w:rFonts w:ascii="Times New Roman" w:hAnsi="Times New Roman" w:cs="Times New Roman"/>
            <w:sz w:val="24"/>
            <w:szCs w:val="24"/>
          </w:rPr>
          <w:t xml:space="preserve">major </w:t>
        </w:r>
      </w:ins>
      <w:r>
        <w:rPr>
          <w:rFonts w:ascii="Times New Roman" w:hAnsi="Times New Roman" w:cs="Times New Roman"/>
          <w:sz w:val="24"/>
          <w:szCs w:val="24"/>
        </w:rPr>
        <w:t xml:space="preserve">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 xml:space="preserve">outcomes were associated with facility type, and whether bedded pack systems are a viable option for </w:t>
      </w:r>
      <w:del w:id="359" w:author="Caitlin Jeffrey" w:date="2023-10-31T09:36:00Z">
        <w:r w:rsidRPr="00604EDE" w:rsidDel="00CC6616">
          <w:rPr>
            <w:rFonts w:ascii="Times New Roman" w:hAnsi="Times New Roman" w:cs="Times New Roman"/>
            <w:sz w:val="24"/>
            <w:szCs w:val="24"/>
          </w:rPr>
          <w:delText xml:space="preserve">winter </w:delText>
        </w:r>
      </w:del>
      <w:r w:rsidRPr="00604EDE">
        <w:rPr>
          <w:rFonts w:ascii="Times New Roman" w:hAnsi="Times New Roman" w:cs="Times New Roman"/>
          <w:sz w:val="24"/>
          <w:szCs w:val="24"/>
        </w:rPr>
        <w:t>housing in V</w:t>
      </w:r>
      <w:r>
        <w:rPr>
          <w:rFonts w:ascii="Times New Roman" w:hAnsi="Times New Roman" w:cs="Times New Roman"/>
          <w:sz w:val="24"/>
          <w:szCs w:val="24"/>
        </w:rPr>
        <w:t>ermont</w:t>
      </w:r>
      <w:ins w:id="360" w:author="Caitlin Jeffrey" w:date="2023-10-31T09:36:00Z">
        <w:r w:rsidR="00CC6616">
          <w:rPr>
            <w:rFonts w:ascii="Times New Roman" w:hAnsi="Times New Roman" w:cs="Times New Roman"/>
            <w:sz w:val="24"/>
            <w:szCs w:val="24"/>
          </w:rPr>
          <w:t xml:space="preserve"> during the non-grazing season</w:t>
        </w:r>
      </w:ins>
      <w:r>
        <w:rPr>
          <w:rFonts w:ascii="Times New Roman" w:hAnsi="Times New Roman" w:cs="Times New Roman"/>
          <w:sz w:val="24"/>
          <w:szCs w:val="24"/>
        </w:rPr>
        <w:t xml:space="preserve"> when compared to</w:t>
      </w:r>
      <w:r w:rsidRPr="00604EDE">
        <w:rPr>
          <w:rFonts w:ascii="Times New Roman" w:hAnsi="Times New Roman" w:cs="Times New Roman"/>
          <w:sz w:val="24"/>
          <w:szCs w:val="24"/>
        </w:rPr>
        <w:t xml:space="preserve"> the two most common </w:t>
      </w:r>
      <w:del w:id="361" w:author="Caitlin Jeffrey" w:date="2023-10-31T09:36:00Z">
        <w:r w:rsidRPr="00604EDE" w:rsidDel="00CC6616">
          <w:rPr>
            <w:rFonts w:ascii="Times New Roman" w:hAnsi="Times New Roman" w:cs="Times New Roman"/>
            <w:sz w:val="24"/>
            <w:szCs w:val="24"/>
          </w:rPr>
          <w:delText xml:space="preserve">winter </w:delText>
        </w:r>
      </w:del>
      <w:ins w:id="362" w:author="Caitlin Jeffrey" w:date="2023-10-31T09:36:00Z">
        <w:r w:rsidR="00CC6616">
          <w:rPr>
            <w:rFonts w:ascii="Times New Roman" w:hAnsi="Times New Roman" w:cs="Times New Roman"/>
            <w:sz w:val="24"/>
            <w:szCs w:val="24"/>
          </w:rPr>
          <w:t xml:space="preserve">indoor </w:t>
        </w:r>
      </w:ins>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ins w:id="363" w:author="Sandra Godden" w:date="2023-10-13T10:02:00Z">
        <w:r w:rsidR="00E26D7C">
          <w:rPr>
            <w:rFonts w:ascii="Times New Roman" w:hAnsi="Times New Roman" w:cs="Times New Roman"/>
            <w:sz w:val="24"/>
            <w:szCs w:val="24"/>
          </w:rPr>
          <w:t xml:space="preserve">BTM </w:t>
        </w:r>
      </w:ins>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ins w:id="364" w:author="Sandra Godden" w:date="2023-10-13T10:02:00Z">
        <w:r w:rsidR="00E26D7C">
          <w:rPr>
            <w:rFonts w:ascii="Times New Roman" w:hAnsi="Times New Roman" w:cs="Times New Roman"/>
            <w:sz w:val="24"/>
            <w:szCs w:val="24"/>
          </w:rPr>
          <w:t>, and milk yield</w:t>
        </w:r>
      </w:ins>
      <w:r>
        <w:rPr>
          <w:rFonts w:ascii="Times New Roman" w:hAnsi="Times New Roman" w:cs="Times New Roman"/>
          <w:sz w:val="24"/>
          <w:szCs w:val="24"/>
        </w:rPr>
        <w:t xml:space="preserve"> </w:t>
      </w:r>
      <w:del w:id="365" w:author="Sandra Godden" w:date="2023-10-13T10:02:00Z">
        <w:r w:rsidRPr="00604EDE" w:rsidDel="00E26D7C">
          <w:rPr>
            <w:rFonts w:ascii="Times New Roman" w:hAnsi="Times New Roman" w:cs="Times New Roman"/>
            <w:sz w:val="24"/>
            <w:szCs w:val="24"/>
          </w:rPr>
          <w:delText>for bedded packs</w:delText>
        </w:r>
      </w:del>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ins w:id="366" w:author="Sandra Godden" w:date="2023-10-13T10:02:00Z">
        <w:r w:rsidR="00E26D7C">
          <w:rPr>
            <w:rFonts w:ascii="Times New Roman" w:hAnsi="Times New Roman" w:cs="Times New Roman"/>
            <w:sz w:val="24"/>
            <w:szCs w:val="24"/>
          </w:rPr>
          <w:t xml:space="preserve">for </w:t>
        </w:r>
        <w:del w:id="367" w:author="Caitlin Jeffrey" w:date="2023-10-25T07:50:00Z">
          <w:r w:rsidR="00E26D7C" w:rsidDel="00BD1858">
            <w:rPr>
              <w:rFonts w:ascii="Times New Roman" w:hAnsi="Times New Roman" w:cs="Times New Roman"/>
              <w:sz w:val="24"/>
              <w:szCs w:val="24"/>
            </w:rPr>
            <w:delText>C</w:delText>
          </w:r>
        </w:del>
        <w:r w:rsidR="00E26D7C">
          <w:rPr>
            <w:rFonts w:ascii="Times New Roman" w:hAnsi="Times New Roman" w:cs="Times New Roman"/>
            <w:sz w:val="24"/>
            <w:szCs w:val="24"/>
          </w:rPr>
          <w:t xml:space="preserve">BP herds </w:t>
        </w:r>
      </w:ins>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ins w:id="368" w:author="Sandra Godden" w:date="2023-10-13T10:04:00Z">
        <w:r w:rsidR="000C26E4">
          <w:rPr>
            <w:rFonts w:ascii="Times New Roman" w:hAnsi="Times New Roman" w:cs="Times New Roman"/>
            <w:sz w:val="24"/>
            <w:szCs w:val="24"/>
          </w:rPr>
          <w:t xml:space="preserve">organic </w:t>
        </w:r>
      </w:ins>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del w:id="369" w:author="Caitlin Jeffrey" w:date="2023-10-31T09:36:00Z">
        <w:r w:rsidRPr="00604EDE" w:rsidDel="004055C1">
          <w:rPr>
            <w:rFonts w:ascii="Times New Roman" w:hAnsi="Times New Roman" w:cs="Times New Roman"/>
            <w:sz w:val="24"/>
            <w:szCs w:val="24"/>
          </w:rPr>
          <w:delText xml:space="preserve">winter </w:delText>
        </w:r>
      </w:del>
      <w:ins w:id="370" w:author="Caitlin Jeffrey" w:date="2023-10-31T09:36:00Z">
        <w:r w:rsidR="004055C1">
          <w:rPr>
            <w:rFonts w:ascii="Times New Roman" w:hAnsi="Times New Roman" w:cs="Times New Roman"/>
            <w:sz w:val="24"/>
            <w:szCs w:val="24"/>
          </w:rPr>
          <w:t>the non</w:t>
        </w:r>
      </w:ins>
      <w:ins w:id="371" w:author="Caitlin Jeffrey" w:date="2023-10-31T09:37:00Z">
        <w:r w:rsidR="004055C1">
          <w:rPr>
            <w:rFonts w:ascii="Times New Roman" w:hAnsi="Times New Roman" w:cs="Times New Roman"/>
            <w:sz w:val="24"/>
            <w:szCs w:val="24"/>
          </w:rPr>
          <w:t>-grazing season</w:t>
        </w:r>
      </w:ins>
      <w:ins w:id="372" w:author="Caitlin Jeffrey" w:date="2023-10-31T09:36:00Z">
        <w:r w:rsidR="004055C1"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in the Northeast.</w:t>
      </w:r>
      <w:r>
        <w:rPr>
          <w:rFonts w:ascii="Times New Roman" w:hAnsi="Times New Roman" w:cs="Times New Roman"/>
          <w:sz w:val="24"/>
          <w:szCs w:val="24"/>
        </w:rPr>
        <w:t xml:space="preserve"> </w:t>
      </w:r>
    </w:p>
    <w:p w14:paraId="3411A96F" w14:textId="0B86946A" w:rsidR="00A21424" w:rsidRPr="00604EDE" w:rsidRDefault="00A21424">
      <w:pPr>
        <w:pStyle w:val="ListParagraph"/>
        <w:autoSpaceDE w:val="0"/>
        <w:autoSpaceDN w:val="0"/>
        <w:adjustRightInd w:val="0"/>
        <w:spacing w:line="480" w:lineRule="auto"/>
        <w:ind w:hanging="360"/>
        <w:rPr>
          <w:b/>
          <w:bCs/>
        </w:rPr>
        <w:pPrChange w:id="373" w:author="Caitlin Jeffrey" w:date="2023-10-26T15:21:00Z">
          <w:pPr>
            <w:pStyle w:val="ListParagraph"/>
            <w:autoSpaceDE w:val="0"/>
            <w:autoSpaceDN w:val="0"/>
            <w:adjustRightInd w:val="0"/>
            <w:spacing w:line="480" w:lineRule="auto"/>
          </w:pPr>
        </w:pPrChange>
      </w:pPr>
      <w:commentRangeStart w:id="374"/>
      <w:r w:rsidRPr="00604EDE">
        <w:rPr>
          <w:b/>
          <w:bCs/>
        </w:rPr>
        <w:t>Bulk</w:t>
      </w:r>
      <w:commentRangeEnd w:id="374"/>
      <w:r w:rsidR="000C26E4">
        <w:rPr>
          <w:rStyle w:val="CommentReference"/>
          <w:rFonts w:asciiTheme="minorHAnsi" w:eastAsiaTheme="minorEastAsia" w:hAnsiTheme="minorHAnsi" w:cstheme="minorBidi"/>
        </w:rPr>
        <w:commentReference w:id="374"/>
      </w:r>
      <w:r w:rsidRPr="00604EDE">
        <w:rPr>
          <w:b/>
          <w:bCs/>
        </w:rPr>
        <w:t xml:space="preserve"> tank milk aerobic culture data by facility type</w:t>
      </w:r>
    </w:p>
    <w:p w14:paraId="3F0B3B7A" w14:textId="756C0E78"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sidRPr="00604EDE">
        <w:rPr>
          <w:rFonts w:ascii="Times New Roman" w:hAnsi="Times New Roman" w:cs="Times New Roman"/>
          <w:sz w:val="24"/>
          <w:szCs w:val="24"/>
        </w:rPr>
        <w:lastRenderedPageBreak/>
        <w:t xml:space="preserve">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del w:id="375" w:author="Caitlin Jeffrey" w:date="2023-10-31T09:38:00Z">
        <w:r w:rsidR="00762290" w:rsidDel="00F30940">
          <w:rPr>
            <w:rFonts w:ascii="Times New Roman" w:hAnsi="Times New Roman" w:cs="Times New Roman"/>
            <w:sz w:val="24"/>
            <w:szCs w:val="24"/>
          </w:rPr>
          <w:delText xml:space="preserve">the </w:delText>
        </w:r>
      </w:del>
      <w:del w:id="376" w:author="Caitlin Jeffrey" w:date="2023-10-31T09:37:00Z">
        <w:r w:rsidR="00762290" w:rsidDel="00BB1695">
          <w:rPr>
            <w:rFonts w:ascii="Times New Roman" w:hAnsi="Times New Roman" w:cs="Times New Roman"/>
            <w:sz w:val="24"/>
            <w:szCs w:val="24"/>
          </w:rPr>
          <w:delText xml:space="preserve">winter </w:delText>
        </w:r>
      </w:del>
      <w:del w:id="377" w:author="Caitlin Jeffrey" w:date="2023-10-31T09:38:00Z">
        <w:r w:rsidR="00762290" w:rsidDel="00F30940">
          <w:rPr>
            <w:rFonts w:ascii="Times New Roman" w:hAnsi="Times New Roman" w:cs="Times New Roman"/>
            <w:sz w:val="24"/>
            <w:szCs w:val="24"/>
          </w:rPr>
          <w:delText>months</w:delText>
        </w:r>
        <w:r w:rsidR="000A071B" w:rsidDel="00F30940">
          <w:rPr>
            <w:rFonts w:ascii="Times New Roman" w:hAnsi="Times New Roman" w:cs="Times New Roman"/>
            <w:sz w:val="24"/>
            <w:szCs w:val="24"/>
          </w:rPr>
          <w:delText>.</w:delText>
        </w:r>
      </w:del>
      <w:ins w:id="378" w:author="Caitlin Jeffrey" w:date="2023-10-31T09:38:00Z">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ins>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del w:id="379" w:author="Caitlin Jeffrey" w:date="2023-10-31T09:39:00Z">
        <w:r w:rsidR="00846DD9" w:rsidDel="005B5A3C">
          <w:rPr>
            <w:rFonts w:ascii="Times New Roman" w:hAnsi="Times New Roman" w:cs="Times New Roman"/>
            <w:sz w:val="24"/>
            <w:szCs w:val="24"/>
          </w:rPr>
          <w:delText>winter month</w:delText>
        </w:r>
      </w:del>
      <w:ins w:id="380" w:author="Caitlin Jeffrey" w:date="2023-10-31T09:39:00Z">
        <w:r w:rsidR="005B5A3C">
          <w:rPr>
            <w:rFonts w:ascii="Times New Roman" w:hAnsi="Times New Roman" w:cs="Times New Roman"/>
            <w:sz w:val="24"/>
            <w:szCs w:val="24"/>
          </w:rPr>
          <w:t>non-grazing season</w:t>
        </w:r>
      </w:ins>
      <w:del w:id="381" w:author="Caitlin Jeffrey" w:date="2023-10-31T09:39:00Z">
        <w:r w:rsidR="00846DD9" w:rsidDel="005B5A3C">
          <w:rPr>
            <w:rFonts w:ascii="Times New Roman" w:hAnsi="Times New Roman" w:cs="Times New Roman"/>
            <w:sz w:val="24"/>
            <w:szCs w:val="24"/>
          </w:rPr>
          <w:delText>s</w:delText>
        </w:r>
      </w:del>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140E130E" w:rsidR="00A21424" w:rsidRPr="00604EDE"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 xml:space="preserve">specific source </w:t>
      </w:r>
      <w:r w:rsidR="00BB4389">
        <w:rPr>
          <w:rFonts w:ascii="Times New Roman" w:hAnsi="Times New Roman" w:cs="Times New Roman"/>
          <w:sz w:val="24"/>
          <w:szCs w:val="24"/>
        </w:rPr>
        <w:lastRenderedPageBreak/>
        <w:t>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382"/>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382"/>
      <w:r w:rsidR="002B1D5E">
        <w:rPr>
          <w:rStyle w:val="CommentReference"/>
          <w:rFonts w:eastAsiaTheme="minorEastAsia"/>
        </w:rPr>
        <w:commentReference w:id="382"/>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p>
    <w:p w14:paraId="06F6D1DB" w14:textId="05EB218E"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098B01B"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lastRenderedPageBreak/>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76648640" w:rsidR="00A21424" w:rsidRPr="006B60AB"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383"/>
      <w:r w:rsidRPr="00604EDE">
        <w:rPr>
          <w:rFonts w:ascii="Times New Roman" w:hAnsi="Times New Roman" w:cs="Times New Roman"/>
          <w:sz w:val="24"/>
          <w:szCs w:val="24"/>
        </w:rPr>
        <w:t xml:space="preserve">18 Minnesota farms </w:t>
      </w:r>
      <w:commentRangeEnd w:id="383"/>
      <w:r w:rsidR="000C26E4">
        <w:rPr>
          <w:rStyle w:val="CommentReference"/>
          <w:rFonts w:eastAsiaTheme="minorEastAsia"/>
        </w:rPr>
        <w:commentReference w:id="383"/>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p>
    <w:p w14:paraId="264AD6EF" w14:textId="2B72E043" w:rsidR="00A21424" w:rsidRPr="006E592D"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r w:rsidRPr="00604EDE">
        <w:rPr>
          <w:rFonts w:ascii="Times New Roman" w:hAnsi="Times New Roman" w:cs="Times New Roman"/>
          <w:sz w:val="24"/>
          <w:szCs w:val="24"/>
        </w:rPr>
        <w:lastRenderedPageBreak/>
        <w:t xml:space="preserve">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ins w:id="384" w:author="Sandra Godden" w:date="2023-10-13T10:12:00Z">
        <w:r w:rsidR="000C26E4">
          <w:rPr>
            <w:rFonts w:ascii="Times New Roman" w:hAnsi="Times New Roman" w:cs="Times New Roman"/>
            <w:sz w:val="24"/>
            <w:szCs w:val="24"/>
          </w:rPr>
          <w:t>ed</w:t>
        </w:r>
      </w:ins>
      <w:del w:id="385" w:author="Sandra Godden" w:date="2023-10-13T10:12:00Z">
        <w:r w:rsidR="00416F8C" w:rsidRPr="00604EDE" w:rsidDel="000C26E4">
          <w:rPr>
            <w:rFonts w:ascii="Times New Roman" w:hAnsi="Times New Roman" w:cs="Times New Roman"/>
            <w:sz w:val="24"/>
            <w:szCs w:val="24"/>
          </w:rPr>
          <w:delText>s</w:delText>
        </w:r>
      </w:del>
      <w:r w:rsidR="00416F8C" w:rsidRPr="00604EDE">
        <w:rPr>
          <w:rFonts w:ascii="Times New Roman" w:hAnsi="Times New Roman" w:cs="Times New Roman"/>
          <w:sz w:val="24"/>
          <w:szCs w:val="24"/>
        </w:rPr>
        <w:t xml:space="preserve"> </w:t>
      </w:r>
      <w:del w:id="386" w:author="Sandra Godden" w:date="2023-10-13T10:13:00Z">
        <w:r w:rsidR="00416F8C" w:rsidRPr="00604EDE" w:rsidDel="004A30F3">
          <w:rPr>
            <w:rFonts w:ascii="Times New Roman" w:hAnsi="Times New Roman" w:cs="Times New Roman"/>
            <w:sz w:val="24"/>
            <w:szCs w:val="24"/>
          </w:rPr>
          <w:delText xml:space="preserve">slightly </w:delText>
        </w:r>
      </w:del>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387"/>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387"/>
      <w:r w:rsidR="004A30F3">
        <w:rPr>
          <w:rStyle w:val="CommentReference"/>
          <w:rFonts w:eastAsiaTheme="minorEastAsia"/>
        </w:rPr>
        <w:commentReference w:id="387"/>
      </w:r>
      <w:ins w:id="388" w:author="Sandra Godden" w:date="2023-10-13T10:14:00Z">
        <w:r w:rsidR="004A30F3">
          <w:rPr>
            <w:rFonts w:ascii="Times New Roman" w:hAnsi="Times New Roman" w:cs="Times New Roman"/>
            <w:sz w:val="24"/>
            <w:szCs w:val="24"/>
          </w:rPr>
          <w:t xml:space="preserve">in the current study </w:t>
        </w:r>
      </w:ins>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0056BFE5" w14:textId="1A1221D0" w:rsidR="00A21424" w:rsidRPr="00604EDE" w:rsidRDefault="00C41E82">
      <w:pPr>
        <w:pStyle w:val="ListParagraph"/>
        <w:autoSpaceDE w:val="0"/>
        <w:autoSpaceDN w:val="0"/>
        <w:adjustRightInd w:val="0"/>
        <w:spacing w:line="480" w:lineRule="auto"/>
        <w:rPr>
          <w:b/>
          <w:bCs/>
        </w:rPr>
        <w:pPrChange w:id="389" w:author="Sandra Godden" w:date="2023-10-13T10:14:00Z">
          <w:pPr>
            <w:pStyle w:val="ListParagraph"/>
            <w:numPr>
              <w:numId w:val="11"/>
            </w:numPr>
            <w:autoSpaceDE w:val="0"/>
            <w:autoSpaceDN w:val="0"/>
            <w:adjustRightInd w:val="0"/>
            <w:spacing w:line="480" w:lineRule="auto"/>
            <w:ind w:hanging="360"/>
          </w:pPr>
        </w:pPrChange>
      </w:pPr>
      <w:commentRangeStart w:id="390"/>
      <w:r>
        <w:rPr>
          <w:b/>
          <w:bCs/>
        </w:rPr>
        <w:t xml:space="preserve">Univariate analysis of </w:t>
      </w:r>
      <w:ins w:id="391" w:author="Sandra Godden" w:date="2023-10-13T10:25:00Z">
        <w:r w:rsidR="00E8288A">
          <w:rPr>
            <w:b/>
            <w:bCs/>
          </w:rPr>
          <w:t xml:space="preserve">farm management factors associated with </w:t>
        </w:r>
      </w:ins>
      <w:r>
        <w:rPr>
          <w:b/>
          <w:bCs/>
        </w:rPr>
        <w:t>b</w:t>
      </w:r>
      <w:r w:rsidR="00A21424" w:rsidRPr="00604EDE">
        <w:rPr>
          <w:b/>
          <w:bCs/>
        </w:rPr>
        <w:t>ulk tank milk</w:t>
      </w:r>
      <w:ins w:id="392" w:author="Sandra Godden" w:date="2023-10-13T10:15:00Z">
        <w:r w:rsidR="004A30F3">
          <w:rPr>
            <w:b/>
            <w:bCs/>
          </w:rPr>
          <w:t xml:space="preserve"> quality,</w:t>
        </w:r>
      </w:ins>
      <w:r w:rsidR="00A21424" w:rsidRPr="00604EDE">
        <w:rPr>
          <w:b/>
          <w:bCs/>
        </w:rPr>
        <w:t xml:space="preserve"> udder health and </w:t>
      </w:r>
      <w:ins w:id="393" w:author="Sandra Godden" w:date="2023-10-13T10:24:00Z">
        <w:r w:rsidR="00E8288A">
          <w:rPr>
            <w:b/>
            <w:bCs/>
          </w:rPr>
          <w:t xml:space="preserve">udder </w:t>
        </w:r>
      </w:ins>
      <w:r w:rsidR="00A21424" w:rsidRPr="00604EDE">
        <w:rPr>
          <w:b/>
          <w:bCs/>
        </w:rPr>
        <w:t>hygiene measures</w:t>
      </w:r>
      <w:commentRangeEnd w:id="390"/>
      <w:r w:rsidR="00E8288A">
        <w:rPr>
          <w:rStyle w:val="CommentReference"/>
          <w:rFonts w:asciiTheme="minorHAnsi" w:eastAsiaTheme="minorEastAsia" w:hAnsiTheme="minorHAnsi" w:cstheme="minorBidi"/>
        </w:rPr>
        <w:commentReference w:id="390"/>
      </w:r>
    </w:p>
    <w:p w14:paraId="6BD40F0B" w14:textId="497EE22F"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394"/>
      <w:r w:rsidRPr="0024316E">
        <w:rPr>
          <w:rFonts w:ascii="Times New Roman" w:hAnsi="Times New Roman" w:cs="Times New Roman"/>
          <w:sz w:val="24"/>
          <w:szCs w:val="24"/>
        </w:rPr>
        <w:t xml:space="preserve">As results from the multivariable models exploring the </w:t>
      </w:r>
      <w:ins w:id="395" w:author="Sandra Godden" w:date="2023-10-13T10:15:00Z">
        <w:r w:rsidR="004A30F3">
          <w:rPr>
            <w:rFonts w:ascii="Times New Roman" w:hAnsi="Times New Roman" w:cs="Times New Roman"/>
            <w:sz w:val="24"/>
            <w:szCs w:val="24"/>
          </w:rPr>
          <w:t>relationship</w:t>
        </w:r>
      </w:ins>
      <w:del w:id="396" w:author="Sandra Godden" w:date="2023-10-13T10:15:00Z">
        <w:r w:rsidRPr="0024316E" w:rsidDel="004A30F3">
          <w:rPr>
            <w:rFonts w:ascii="Times New Roman" w:hAnsi="Times New Roman" w:cs="Times New Roman"/>
            <w:sz w:val="24"/>
            <w:szCs w:val="24"/>
          </w:rPr>
          <w:delText>effect of</w:delText>
        </w:r>
      </w:del>
      <w:ins w:id="397" w:author="Sandra Godden" w:date="2023-10-13T10:15:00Z">
        <w:r w:rsidR="004A30F3">
          <w:rPr>
            <w:rFonts w:ascii="Times New Roman" w:hAnsi="Times New Roman" w:cs="Times New Roman"/>
            <w:sz w:val="24"/>
            <w:szCs w:val="24"/>
          </w:rPr>
          <w:t xml:space="preserve"> between</w:t>
        </w:r>
      </w:ins>
      <w:r w:rsidRPr="0024316E">
        <w:rPr>
          <w:rFonts w:ascii="Times New Roman" w:hAnsi="Times New Roman" w:cs="Times New Roman"/>
          <w:sz w:val="24"/>
          <w:szCs w:val="24"/>
        </w:rPr>
        <w:t xml:space="preserve"> facility type </w:t>
      </w:r>
      <w:ins w:id="398" w:author="Sandra Godden" w:date="2023-10-13T10:15:00Z">
        <w:r w:rsidR="004A30F3">
          <w:rPr>
            <w:rFonts w:ascii="Times New Roman" w:hAnsi="Times New Roman" w:cs="Times New Roman"/>
            <w:sz w:val="24"/>
            <w:szCs w:val="24"/>
          </w:rPr>
          <w:t xml:space="preserve">and outcomes of interest </w:t>
        </w:r>
      </w:ins>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394"/>
      <w:r w:rsidR="0089310C">
        <w:rPr>
          <w:rStyle w:val="CommentReference"/>
          <w:rFonts w:eastAsiaTheme="minorEastAsia"/>
        </w:rPr>
        <w:commentReference w:id="394"/>
      </w:r>
    </w:p>
    <w:p w14:paraId="761D2E2E" w14:textId="30806BB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ins w:id="399" w:author="Sandra Godden" w:date="2023-10-13T10:17:00Z">
        <w:r w:rsidR="004A30F3">
          <w:rPr>
            <w:rFonts w:ascii="Times New Roman" w:hAnsi="Times New Roman" w:cs="Times New Roman"/>
            <w:sz w:val="24"/>
            <w:szCs w:val="24"/>
          </w:rPr>
          <w:t>finding</w:t>
        </w:r>
      </w:ins>
      <w:del w:id="400" w:author="Sandra Godden" w:date="2023-10-13T10:17:00Z">
        <w:r w:rsidRPr="00604EDE" w:rsidDel="004A30F3">
          <w:rPr>
            <w:rFonts w:ascii="Times New Roman" w:hAnsi="Times New Roman" w:cs="Times New Roman"/>
            <w:sz w:val="24"/>
            <w:szCs w:val="24"/>
          </w:rPr>
          <w:delText>theme</w:delText>
        </w:r>
      </w:del>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lastRenderedPageBreak/>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w:t>
      </w:r>
      <w:proofErr w:type="gramStart"/>
      <w:r w:rsidR="00A21424" w:rsidRPr="00604EDE">
        <w:rPr>
          <w:rFonts w:ascii="Times New Roman" w:hAnsi="Times New Roman" w:cs="Times New Roman"/>
          <w:sz w:val="24"/>
          <w:szCs w:val="24"/>
        </w:rPr>
        <w:t>et al</w:t>
      </w:r>
      <w:r w:rsidR="007F05B9">
        <w:rPr>
          <w:rFonts w:ascii="Times New Roman" w:hAnsi="Times New Roman" w:cs="Times New Roman"/>
          <w:sz w:val="24"/>
          <w:szCs w:val="24"/>
        </w:rPr>
        <w:t>.</w:t>
      </w:r>
      <w:r w:rsidR="00E85C14">
        <w:rPr>
          <w:rFonts w:ascii="Times New Roman" w:hAnsi="Times New Roman" w:cs="Times New Roman"/>
          <w:sz w:val="24"/>
          <w:szCs w:val="24"/>
        </w:rPr>
        <w:t>.</w:t>
      </w:r>
      <w:proofErr w:type="gramEnd"/>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2828F481"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relationship 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w:t>
      </w:r>
      <w:r w:rsidR="00D5759E">
        <w:rPr>
          <w:rFonts w:ascii="Times New Roman" w:hAnsi="Times New Roman" w:cs="Times New Roman"/>
          <w:sz w:val="24"/>
          <w:szCs w:val="24"/>
        </w:rPr>
        <w:lastRenderedPageBreak/>
        <w:t xml:space="preserve">looking at </w:t>
      </w:r>
      <w:commentRangeStart w:id="401"/>
      <w:r w:rsidR="00D5759E">
        <w:rPr>
          <w:rFonts w:ascii="Times New Roman" w:hAnsi="Times New Roman" w:cs="Times New Roman"/>
          <w:sz w:val="24"/>
          <w:szCs w:val="24"/>
        </w:rPr>
        <w:t>t</w:t>
      </w:r>
      <w:r w:rsidR="00D02D68">
        <w:rPr>
          <w:rFonts w:ascii="Times New Roman" w:hAnsi="Times New Roman" w:cs="Times New Roman"/>
          <w:sz w:val="24"/>
          <w:szCs w:val="24"/>
        </w:rPr>
        <w:t xml:space="preserve">he </w:t>
      </w:r>
      <w:r w:rsidR="003A024D">
        <w:rPr>
          <w:rFonts w:ascii="Times New Roman" w:hAnsi="Times New Roman" w:cs="Times New Roman"/>
          <w:sz w:val="24"/>
          <w:szCs w:val="24"/>
        </w:rPr>
        <w:t>trade-off</w:t>
      </w:r>
      <w:r w:rsidR="00D02D68">
        <w:rPr>
          <w:rFonts w:ascii="Times New Roman" w:hAnsi="Times New Roman" w:cs="Times New Roman"/>
          <w:sz w:val="24"/>
          <w:szCs w:val="24"/>
        </w:rPr>
        <w:t xml:space="preserve"> </w:t>
      </w:r>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increased bedding costs for 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commentRangeEnd w:id="401"/>
      <w:r w:rsidR="004A30F3">
        <w:rPr>
          <w:rStyle w:val="CommentReference"/>
          <w:rFonts w:eastAsiaTheme="minorEastAsia"/>
        </w:rPr>
        <w:commentReference w:id="401"/>
      </w:r>
    </w:p>
    <w:p w14:paraId="44A46BCC" w14:textId="398F86E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commentRangeStart w:id="402"/>
      <w:r w:rsidRPr="00604EDE">
        <w:rPr>
          <w:rFonts w:ascii="Times New Roman" w:hAnsi="Times New Roman" w:cs="Times New Roman"/>
          <w:sz w:val="24"/>
          <w:szCs w:val="24"/>
        </w:rPr>
        <w:t xml:space="preserve">Multiple measures of udder health in this </w:t>
      </w:r>
      <w:ins w:id="403" w:author="Sandra Godden" w:date="2023-10-13T10:19:00Z">
        <w:r w:rsidR="004A30F3">
          <w:rPr>
            <w:rFonts w:ascii="Times New Roman" w:hAnsi="Times New Roman" w:cs="Times New Roman"/>
            <w:sz w:val="24"/>
            <w:szCs w:val="24"/>
          </w:rPr>
          <w:t>study</w:t>
        </w:r>
      </w:ins>
      <w:del w:id="404" w:author="Sandra Godden" w:date="2023-10-13T10:19:00Z">
        <w:r w:rsidRPr="00604EDE" w:rsidDel="004A30F3">
          <w:rPr>
            <w:rFonts w:ascii="Times New Roman" w:hAnsi="Times New Roman" w:cs="Times New Roman"/>
            <w:sz w:val="24"/>
            <w:szCs w:val="24"/>
          </w:rPr>
          <w:delText>work</w:delText>
        </w:r>
      </w:del>
      <w:r w:rsidRPr="00604EDE">
        <w:rPr>
          <w:rFonts w:ascii="Times New Roman" w:hAnsi="Times New Roman" w:cs="Times New Roman"/>
          <w:sz w:val="24"/>
          <w:szCs w:val="24"/>
        </w:rPr>
        <w:t xml:space="preserve"> were </w:t>
      </w:r>
      <w:ins w:id="405" w:author="Sandra Godden" w:date="2023-10-13T10:19:00Z">
        <w:r w:rsidR="004A30F3">
          <w:rPr>
            <w:rFonts w:ascii="Times New Roman" w:hAnsi="Times New Roman" w:cs="Times New Roman"/>
            <w:sz w:val="24"/>
            <w:szCs w:val="24"/>
          </w:rPr>
          <w:t>associated with</w:t>
        </w:r>
      </w:ins>
      <w:del w:id="406" w:author="Sandra Godden" w:date="2023-10-13T10:19:00Z">
        <w:r w:rsidRPr="00604EDE" w:rsidDel="004A30F3">
          <w:rPr>
            <w:rFonts w:ascii="Times New Roman" w:hAnsi="Times New Roman" w:cs="Times New Roman"/>
            <w:sz w:val="24"/>
            <w:szCs w:val="24"/>
          </w:rPr>
          <w:delText>related to</w:delText>
        </w:r>
      </w:del>
      <w:r w:rsidRPr="00604EDE">
        <w:rPr>
          <w:rFonts w:ascii="Times New Roman" w:hAnsi="Times New Roman" w:cs="Times New Roman"/>
          <w:sz w:val="24"/>
          <w:szCs w:val="24"/>
        </w:rPr>
        <w:t xml:space="preserve"> udder hygiene, </w:t>
      </w:r>
      <w:commentRangeEnd w:id="402"/>
      <w:r w:rsidR="004A30F3">
        <w:rPr>
          <w:rStyle w:val="CommentReference"/>
          <w:rFonts w:eastAsiaTheme="minorEastAsia"/>
        </w:rPr>
        <w:commentReference w:id="402"/>
      </w:r>
      <w:r w:rsidRPr="00604EDE">
        <w:rPr>
          <w:rFonts w:ascii="Times New Roman" w:hAnsi="Times New Roman" w:cs="Times New Roman"/>
          <w:sz w:val="24"/>
          <w:szCs w:val="24"/>
        </w:rPr>
        <w:t>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7D21F8F"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ins w:id="407" w:author="Sandra Godden" w:date="2023-10-13T10:22:00Z">
        <w:r w:rsidR="004A30F3">
          <w:rPr>
            <w:rFonts w:ascii="Times New Roman" w:hAnsi="Times New Roman" w:cs="Times New Roman"/>
            <w:sz w:val="24"/>
            <w:szCs w:val="24"/>
          </w:rPr>
          <w:t>interesting finding</w:t>
        </w:r>
      </w:ins>
      <w:del w:id="408" w:author="Sandra Godden" w:date="2023-10-13T10:22:00Z">
        <w:r w:rsidRPr="00604EDE" w:rsidDel="004A30F3">
          <w:rPr>
            <w:rFonts w:ascii="Times New Roman" w:hAnsi="Times New Roman" w:cs="Times New Roman"/>
            <w:sz w:val="24"/>
            <w:szCs w:val="24"/>
          </w:rPr>
          <w:delText>predominant theme</w:delText>
        </w:r>
      </w:del>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w:t>
      </w:r>
      <w:r w:rsidRPr="00604EDE">
        <w:rPr>
          <w:rFonts w:ascii="Times New Roman" w:hAnsi="Times New Roman" w:cs="Times New Roman"/>
          <w:sz w:val="24"/>
          <w:szCs w:val="24"/>
        </w:rPr>
        <w:lastRenderedPageBreak/>
        <w:t xml:space="preserve">(2020),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0595E1B3" w14:textId="665BD774" w:rsidR="000F597F" w:rsidRPr="00604EDE" w:rsidRDefault="00F33A13">
      <w:pPr>
        <w:pStyle w:val="ListParagraph"/>
        <w:autoSpaceDE w:val="0"/>
        <w:autoSpaceDN w:val="0"/>
        <w:adjustRightInd w:val="0"/>
        <w:spacing w:line="480" w:lineRule="auto"/>
        <w:rPr>
          <w:b/>
          <w:bCs/>
        </w:rPr>
        <w:pPrChange w:id="409" w:author="Sandra Godden" w:date="2023-10-13T10:23:00Z">
          <w:pPr>
            <w:pStyle w:val="ListParagraph"/>
            <w:numPr>
              <w:numId w:val="11"/>
            </w:numPr>
            <w:autoSpaceDE w:val="0"/>
            <w:autoSpaceDN w:val="0"/>
            <w:adjustRightInd w:val="0"/>
            <w:spacing w:line="480" w:lineRule="auto"/>
            <w:ind w:hanging="360"/>
          </w:pPr>
        </w:pPrChange>
      </w:pPr>
      <w:commentRangeStart w:id="410"/>
      <w:r>
        <w:rPr>
          <w:b/>
          <w:bCs/>
        </w:rPr>
        <w:t>Unconditional comparison of b</w:t>
      </w:r>
      <w:r w:rsidR="000F597F" w:rsidRPr="00604EDE">
        <w:rPr>
          <w:b/>
          <w:bCs/>
        </w:rPr>
        <w:t xml:space="preserve">ulk tank milk </w:t>
      </w:r>
      <w:ins w:id="411" w:author="Sandra Godden" w:date="2023-10-13T10:25:00Z">
        <w:r w:rsidR="00E8288A">
          <w:rPr>
            <w:b/>
            <w:bCs/>
          </w:rPr>
          <w:t xml:space="preserve">quality, </w:t>
        </w:r>
      </w:ins>
      <w:r w:rsidR="000F597F" w:rsidRPr="00604EDE">
        <w:rPr>
          <w:b/>
          <w:bCs/>
        </w:rPr>
        <w:t>udder health</w:t>
      </w:r>
      <w:r w:rsidR="000F597F">
        <w:rPr>
          <w:b/>
          <w:bCs/>
        </w:rPr>
        <w:t xml:space="preserve">, </w:t>
      </w:r>
      <w:ins w:id="412" w:author="Sandra Godden" w:date="2023-10-13T10:25:00Z">
        <w:r w:rsidR="00E8288A">
          <w:rPr>
            <w:b/>
            <w:bCs/>
          </w:rPr>
          <w:t xml:space="preserve">milk </w:t>
        </w:r>
      </w:ins>
      <w:r w:rsidR="000F597F">
        <w:rPr>
          <w:b/>
          <w:bCs/>
        </w:rPr>
        <w:t xml:space="preserve">production, and </w:t>
      </w:r>
      <w:ins w:id="413" w:author="Sandra Godden" w:date="2023-10-13T10:26:00Z">
        <w:r w:rsidR="00E8288A">
          <w:rPr>
            <w:b/>
            <w:bCs/>
          </w:rPr>
          <w:t xml:space="preserve">udder </w:t>
        </w:r>
      </w:ins>
      <w:r w:rsidR="000F597F" w:rsidRPr="00604EDE">
        <w:rPr>
          <w:b/>
          <w:bCs/>
        </w:rPr>
        <w:t>hygiene measures</w:t>
      </w:r>
      <w:r>
        <w:rPr>
          <w:b/>
          <w:bCs/>
        </w:rPr>
        <w:t xml:space="preserve"> by facility type</w:t>
      </w:r>
      <w:commentRangeEnd w:id="410"/>
      <w:r w:rsidR="00E8288A">
        <w:rPr>
          <w:rStyle w:val="CommentReference"/>
          <w:rFonts w:asciiTheme="minorHAnsi" w:eastAsiaTheme="minorEastAsia" w:hAnsiTheme="minorHAnsi" w:cstheme="minorBidi"/>
        </w:rPr>
        <w:commentReference w:id="410"/>
      </w:r>
    </w:p>
    <w:p w14:paraId="07ED6998" w14:textId="6626EA20" w:rsidR="00A21424" w:rsidRPr="004241E9" w:rsidRDefault="002646B5" w:rsidP="004241E9">
      <w:pPr>
        <w:autoSpaceDE w:val="0"/>
        <w:autoSpaceDN w:val="0"/>
        <w:adjustRightInd w:val="0"/>
        <w:spacing w:line="480" w:lineRule="auto"/>
        <w:ind w:firstLine="720"/>
        <w:rPr>
          <w:rFonts w:ascii="Times New Roman" w:hAnsi="Times New Roman" w:cs="Times New Roman"/>
          <w:color w:val="FF0000"/>
          <w:sz w:val="24"/>
          <w:szCs w:val="24"/>
        </w:rPr>
      </w:pPr>
      <w:r>
        <w:rPr>
          <w:rFonts w:ascii="Times New Roman" w:hAnsi="Times New Roman" w:cs="Times New Roman"/>
          <w:sz w:val="24"/>
          <w:szCs w:val="24"/>
        </w:rPr>
        <w:t>There was</w:t>
      </w:r>
      <w:r w:rsidR="00A21424" w:rsidRPr="00604EDE">
        <w:rPr>
          <w:rFonts w:ascii="Times New Roman" w:hAnsi="Times New Roman" w:cs="Times New Roman"/>
          <w:sz w:val="24"/>
          <w:szCs w:val="24"/>
        </w:rPr>
        <w:t xml:space="preserve"> no difference in </w:t>
      </w:r>
      <w:r w:rsidR="00B74EE4">
        <w:rPr>
          <w:rFonts w:ascii="Times New Roman" w:hAnsi="Times New Roman" w:cs="Times New Roman"/>
          <w:sz w:val="24"/>
          <w:szCs w:val="24"/>
        </w:rPr>
        <w:t xml:space="preserve">the two </w:t>
      </w:r>
      <w:r w:rsidR="00A21424" w:rsidRPr="00604EDE">
        <w:rPr>
          <w:rFonts w:ascii="Times New Roman" w:hAnsi="Times New Roman" w:cs="Times New Roman"/>
          <w:sz w:val="24"/>
          <w:szCs w:val="24"/>
        </w:rPr>
        <w:t>udder hygiene measures</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between the three facility types included in the study</w:t>
      </w:r>
      <w:r w:rsidR="006B1C4D">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finding is in accordance with previous work, which found that cow hygiene on bedded pack systems </w:t>
      </w:r>
      <w:r w:rsidR="002D4B29">
        <w:rPr>
          <w:rFonts w:ascii="Times New Roman" w:hAnsi="Times New Roman" w:cs="Times New Roman"/>
          <w:sz w:val="24"/>
          <w:szCs w:val="24"/>
        </w:rPr>
        <w:t xml:space="preserve">is </w:t>
      </w:r>
      <w:r w:rsidR="00A21424" w:rsidRPr="00604EDE">
        <w:rPr>
          <w:rFonts w:ascii="Times New Roman" w:hAnsi="Times New Roman" w:cs="Times New Roman"/>
          <w:sz w:val="24"/>
          <w:szCs w:val="24"/>
        </w:rPr>
        <w:t xml:space="preserve">comparable to traditional facility types in </w:t>
      </w:r>
      <w:r w:rsidR="0020464D">
        <w:rPr>
          <w:rFonts w:ascii="Times New Roman" w:hAnsi="Times New Roman" w:cs="Times New Roman"/>
          <w:sz w:val="24"/>
          <w:szCs w:val="24"/>
        </w:rPr>
        <w:t>the Upper Midwest</w:t>
      </w:r>
      <w:r w:rsidR="006B1C4D">
        <w:rPr>
          <w:rFonts w:ascii="Times New Roman" w:hAnsi="Times New Roman" w:cs="Times New Roman"/>
          <w:sz w:val="24"/>
          <w:szCs w:val="24"/>
        </w:rPr>
        <w:t>ern</w:t>
      </w:r>
      <w:r w:rsidR="00277118">
        <w:rPr>
          <w:rFonts w:ascii="Times New Roman" w:hAnsi="Times New Roman" w:cs="Times New Roman"/>
          <w:sz w:val="24"/>
          <w:szCs w:val="24"/>
        </w:rPr>
        <w:t xml:space="preserve"> U</w:t>
      </w:r>
      <w:r w:rsidR="00296D91">
        <w:rPr>
          <w:rFonts w:ascii="Times New Roman" w:hAnsi="Times New Roman" w:cs="Times New Roman"/>
          <w:sz w:val="24"/>
          <w:szCs w:val="24"/>
        </w:rPr>
        <w:t>.</w:t>
      </w:r>
      <w:r w:rsidR="00277118">
        <w:rPr>
          <w:rFonts w:ascii="Times New Roman" w:hAnsi="Times New Roman" w:cs="Times New Roman"/>
          <w:sz w:val="24"/>
          <w:szCs w:val="24"/>
        </w:rPr>
        <w:t>S</w:t>
      </w:r>
      <w:r w:rsidR="00296D91">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r w:rsidR="00296D91">
        <w:rPr>
          <w:rFonts w:ascii="Times New Roman" w:hAnsi="Times New Roman" w:cs="Times New Roman"/>
          <w:sz w:val="24"/>
          <w:szCs w:val="24"/>
        </w:rPr>
        <w:t>Southeastern U.S.</w:t>
      </w:r>
      <w:r w:rsidR="00A21424" w:rsidRPr="00604EDE">
        <w:rPr>
          <w:rFonts w:ascii="Times New Roman" w:hAnsi="Times New Roman" w:cs="Times New Roman"/>
          <w:sz w:val="24"/>
          <w:szCs w:val="24"/>
        </w:rPr>
        <w:t xml:space="preserve">, and Brazil </w:t>
      </w:r>
      <w:r w:rsidR="009C77DD">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 </w:instrText>
      </w:r>
      <w:r w:rsidR="00BB42F3">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sidR="00BB42F3">
        <w:rPr>
          <w:rFonts w:ascii="Times New Roman" w:hAnsi="Times New Roman" w:cs="Times New Roman"/>
          <w:sz w:val="24"/>
          <w:szCs w:val="24"/>
        </w:rPr>
        <w:instrText xml:space="preserve"> ADDIN EN.CITE.DATA </w:instrText>
      </w:r>
      <w:r w:rsidR="00BB42F3">
        <w:rPr>
          <w:rFonts w:ascii="Times New Roman" w:hAnsi="Times New Roman" w:cs="Times New Roman"/>
          <w:sz w:val="24"/>
          <w:szCs w:val="24"/>
        </w:rPr>
      </w:r>
      <w:r w:rsidR="00BB42F3">
        <w:rPr>
          <w:rFonts w:ascii="Times New Roman" w:hAnsi="Times New Roman" w:cs="Times New Roman"/>
          <w:sz w:val="24"/>
          <w:szCs w:val="24"/>
        </w:rPr>
        <w:fldChar w:fldCharType="end"/>
      </w:r>
      <w:r w:rsidR="009C77DD">
        <w:rPr>
          <w:rFonts w:ascii="Times New Roman" w:hAnsi="Times New Roman" w:cs="Times New Roman"/>
          <w:sz w:val="24"/>
          <w:szCs w:val="24"/>
        </w:rPr>
      </w:r>
      <w:r w:rsidR="009C77DD">
        <w:rPr>
          <w:rFonts w:ascii="Times New Roman" w:hAnsi="Times New Roman" w:cs="Times New Roman"/>
          <w:sz w:val="24"/>
          <w:szCs w:val="24"/>
        </w:rPr>
        <w:fldChar w:fldCharType="separate"/>
      </w:r>
      <w:r w:rsidR="00BB42F3">
        <w:rPr>
          <w:rFonts w:ascii="Times New Roman" w:hAnsi="Times New Roman" w:cs="Times New Roman"/>
          <w:noProof/>
          <w:sz w:val="24"/>
          <w:szCs w:val="24"/>
        </w:rPr>
        <w:t>(Barberg et al., 2007b, Shane et al., 2010, Lobeck et al., 2011, Black et al., 2013, Eckelkamp et al., 2016b, a, Costa et al., 2018, Adkins et al., 2022, Andrade et al., 2022)</w:t>
      </w:r>
      <w:r w:rsidR="009C77DD">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CF30A1" w:rsidRPr="00666052">
        <w:rPr>
          <w:rFonts w:ascii="Times New Roman" w:hAnsi="Times New Roman" w:cs="Times New Roman"/>
          <w:sz w:val="24"/>
          <w:szCs w:val="24"/>
        </w:rPr>
        <w:t xml:space="preserve">Black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2013</w:t>
      </w:r>
      <w:r w:rsidR="00CF30A1">
        <w:rPr>
          <w:rFonts w:ascii="Times New Roman" w:hAnsi="Times New Roman" w:cs="Times New Roman"/>
          <w:sz w:val="24"/>
          <w:szCs w:val="24"/>
        </w:rPr>
        <w:t>) and</w:t>
      </w:r>
      <w:r w:rsidR="00CF30A1" w:rsidRPr="00666052">
        <w:rPr>
          <w:rFonts w:ascii="Times New Roman" w:hAnsi="Times New Roman" w:cs="Times New Roman"/>
          <w:sz w:val="24"/>
          <w:szCs w:val="24"/>
        </w:rPr>
        <w:t xml:space="preserve"> Eckelkamp </w:t>
      </w:r>
      <w:r w:rsidR="00CF30A1">
        <w:rPr>
          <w:rFonts w:ascii="Times New Roman" w:hAnsi="Times New Roman" w:cs="Times New Roman"/>
          <w:sz w:val="24"/>
          <w:szCs w:val="24"/>
        </w:rPr>
        <w:t>(</w:t>
      </w:r>
      <w:r w:rsidR="00CF30A1" w:rsidRPr="00666052">
        <w:rPr>
          <w:rFonts w:ascii="Times New Roman" w:hAnsi="Times New Roman" w:cs="Times New Roman"/>
          <w:sz w:val="24"/>
          <w:szCs w:val="24"/>
        </w:rPr>
        <w:t>2016</w:t>
      </w:r>
      <w:r w:rsidR="008D0578">
        <w:rPr>
          <w:rFonts w:ascii="Times New Roman" w:hAnsi="Times New Roman" w:cs="Times New Roman"/>
          <w:sz w:val="24"/>
          <w:szCs w:val="24"/>
        </w:rPr>
        <w:t>a</w:t>
      </w:r>
      <w:r w:rsidR="00CF30A1">
        <w:rPr>
          <w:rFonts w:ascii="Times New Roman" w:hAnsi="Times New Roman" w:cs="Times New Roman"/>
          <w:sz w:val="24"/>
          <w:szCs w:val="24"/>
        </w:rPr>
        <w:t>)</w:t>
      </w:r>
      <w:r w:rsidR="008D0578">
        <w:rPr>
          <w:rFonts w:ascii="Times New Roman" w:hAnsi="Times New Roman" w:cs="Times New Roman"/>
          <w:sz w:val="24"/>
          <w:szCs w:val="24"/>
        </w:rPr>
        <w:t xml:space="preserve"> reported that </w:t>
      </w:r>
      <w:r w:rsidR="008D0578" w:rsidRPr="00666052">
        <w:rPr>
          <w:rFonts w:ascii="Times New Roman" w:hAnsi="Times New Roman" w:cs="Times New Roman"/>
          <w:sz w:val="24"/>
          <w:szCs w:val="24"/>
        </w:rPr>
        <w:t xml:space="preserve">increased pack moisture </w:t>
      </w:r>
      <w:r w:rsidR="008D0578">
        <w:rPr>
          <w:rFonts w:ascii="Times New Roman" w:hAnsi="Times New Roman" w:cs="Times New Roman"/>
          <w:sz w:val="24"/>
          <w:szCs w:val="24"/>
        </w:rPr>
        <w:t xml:space="preserve">allows </w:t>
      </w:r>
      <w:r w:rsidR="008D0578" w:rsidRPr="00666052">
        <w:rPr>
          <w:rFonts w:ascii="Times New Roman" w:hAnsi="Times New Roman" w:cs="Times New Roman"/>
          <w:sz w:val="24"/>
          <w:szCs w:val="24"/>
        </w:rPr>
        <w:t xml:space="preserve">wet </w:t>
      </w:r>
      <w:r w:rsidR="008D0578">
        <w:rPr>
          <w:rFonts w:ascii="Times New Roman" w:hAnsi="Times New Roman" w:cs="Times New Roman"/>
          <w:sz w:val="24"/>
          <w:szCs w:val="24"/>
        </w:rPr>
        <w:t xml:space="preserve">bedding </w:t>
      </w:r>
      <w:r w:rsidR="008D0578" w:rsidRPr="00666052">
        <w:rPr>
          <w:rFonts w:ascii="Times New Roman" w:hAnsi="Times New Roman" w:cs="Times New Roman"/>
          <w:sz w:val="24"/>
          <w:szCs w:val="24"/>
        </w:rPr>
        <w:t>material</w:t>
      </w:r>
      <w:r w:rsidR="008D0578">
        <w:rPr>
          <w:rFonts w:ascii="Times New Roman" w:hAnsi="Times New Roman" w:cs="Times New Roman"/>
          <w:sz w:val="24"/>
          <w:szCs w:val="24"/>
        </w:rPr>
        <w:t xml:space="preserve"> and manure to</w:t>
      </w:r>
      <w:r w:rsidR="008D0578" w:rsidRPr="00666052">
        <w:rPr>
          <w:rFonts w:ascii="Times New Roman" w:hAnsi="Times New Roman" w:cs="Times New Roman"/>
          <w:sz w:val="24"/>
          <w:szCs w:val="24"/>
        </w:rPr>
        <w:t xml:space="preserve"> adhere more easily to animals</w:t>
      </w:r>
      <w:r w:rsidR="008D0578">
        <w:rPr>
          <w:rFonts w:ascii="Times New Roman" w:hAnsi="Times New Roman" w:cs="Times New Roman"/>
          <w:sz w:val="24"/>
          <w:szCs w:val="24"/>
        </w:rPr>
        <w:t xml:space="preserve">, </w:t>
      </w:r>
      <w:r w:rsidR="00143304">
        <w:rPr>
          <w:rFonts w:ascii="Times New Roman" w:hAnsi="Times New Roman" w:cs="Times New Roman"/>
          <w:sz w:val="24"/>
          <w:szCs w:val="24"/>
        </w:rPr>
        <w:t>meaning</w:t>
      </w:r>
      <w:r w:rsidR="00E75DBB">
        <w:rPr>
          <w:rFonts w:ascii="Times New Roman" w:hAnsi="Times New Roman" w:cs="Times New Roman"/>
          <w:sz w:val="24"/>
          <w:szCs w:val="24"/>
        </w:rPr>
        <w:t xml:space="preserve"> that</w:t>
      </w:r>
      <w:r w:rsidR="00143304">
        <w:rPr>
          <w:rFonts w:ascii="Times New Roman" w:hAnsi="Times New Roman" w:cs="Times New Roman"/>
          <w:sz w:val="24"/>
          <w:szCs w:val="24"/>
        </w:rPr>
        <w:t xml:space="preserve"> cow</w:t>
      </w:r>
      <w:r w:rsidR="00860164">
        <w:rPr>
          <w:rFonts w:ascii="Times New Roman" w:hAnsi="Times New Roman" w:cs="Times New Roman"/>
          <w:sz w:val="24"/>
          <w:szCs w:val="24"/>
        </w:rPr>
        <w:t xml:space="preserve"> hygiene is highly dependent on conditions of the bedded pack</w:t>
      </w:r>
      <w:r w:rsidR="008D0578">
        <w:rPr>
          <w:rFonts w:ascii="Times New Roman" w:hAnsi="Times New Roman" w:cs="Times New Roman"/>
          <w:sz w:val="24"/>
          <w:szCs w:val="24"/>
        </w:rPr>
        <w:t>.</w:t>
      </w:r>
      <w:r w:rsidR="00CF30A1">
        <w:rPr>
          <w:rFonts w:ascii="Times New Roman" w:hAnsi="Times New Roman" w:cs="Times New Roman"/>
          <w:sz w:val="24"/>
          <w:szCs w:val="24"/>
        </w:rPr>
        <w:t xml:space="preserve"> </w:t>
      </w:r>
      <w:r w:rsidR="00D44920" w:rsidRPr="00202154">
        <w:rPr>
          <w:rFonts w:ascii="Times New Roman" w:hAnsi="Times New Roman" w:cs="Times New Roman"/>
          <w:sz w:val="24"/>
          <w:szCs w:val="24"/>
        </w:rPr>
        <w:t xml:space="preserve">This sentiment was echoed by the bedded pack producers in the current study, who shared that keeping their cows clean </w:t>
      </w:r>
      <w:r w:rsidR="00F1343B" w:rsidRPr="00202154">
        <w:rPr>
          <w:rFonts w:ascii="Times New Roman" w:hAnsi="Times New Roman" w:cs="Times New Roman"/>
          <w:sz w:val="24"/>
          <w:szCs w:val="24"/>
        </w:rPr>
        <w:t xml:space="preserve">during periods of wet or humid weather could be a challenge. </w:t>
      </w:r>
      <w:r w:rsidR="00FA45AA">
        <w:rPr>
          <w:rFonts w:ascii="Times New Roman" w:hAnsi="Times New Roman" w:cs="Times New Roman"/>
          <w:sz w:val="24"/>
          <w:szCs w:val="24"/>
        </w:rPr>
        <w:t>However,</w:t>
      </w:r>
      <w:r w:rsidR="00E131B0">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all bedded </w:t>
      </w:r>
      <w:r w:rsidR="00A21424" w:rsidRPr="00604EDE">
        <w:rPr>
          <w:rFonts w:ascii="Times New Roman" w:hAnsi="Times New Roman" w:cs="Times New Roman"/>
          <w:sz w:val="24"/>
          <w:szCs w:val="24"/>
        </w:rPr>
        <w:lastRenderedPageBreak/>
        <w:t>packs</w:t>
      </w:r>
      <w:r w:rsidR="00FA45AA">
        <w:rPr>
          <w:rFonts w:ascii="Times New Roman" w:hAnsi="Times New Roman" w:cs="Times New Roman"/>
          <w:sz w:val="24"/>
          <w:szCs w:val="24"/>
        </w:rPr>
        <w:t xml:space="preserve"> in the current study</w:t>
      </w:r>
      <w:r w:rsidR="00A21424" w:rsidRPr="00604EDE">
        <w:rPr>
          <w:rFonts w:ascii="Times New Roman" w:hAnsi="Times New Roman" w:cs="Times New Roman"/>
          <w:sz w:val="24"/>
          <w:szCs w:val="24"/>
        </w:rPr>
        <w:t xml:space="preserve"> had an average udder hygiene score of less than 2.5</w:t>
      </w:r>
      <w:r w:rsidR="00112A3D">
        <w:rPr>
          <w:rFonts w:ascii="Times New Roman" w:hAnsi="Times New Roman" w:cs="Times New Roman"/>
          <w:sz w:val="24"/>
          <w:szCs w:val="24"/>
        </w:rPr>
        <w:t>,</w:t>
      </w:r>
      <w:r w:rsidR="006418C7">
        <w:rPr>
          <w:rFonts w:ascii="Times New Roman" w:hAnsi="Times New Roman" w:cs="Times New Roman"/>
          <w:sz w:val="24"/>
          <w:szCs w:val="24"/>
        </w:rPr>
        <w:t xml:space="preserve"> and t</w:t>
      </w:r>
      <w:r w:rsidR="006418C7" w:rsidRPr="00604EDE">
        <w:rPr>
          <w:rFonts w:ascii="Times New Roman" w:hAnsi="Times New Roman" w:cs="Times New Roman"/>
          <w:sz w:val="24"/>
          <w:szCs w:val="24"/>
        </w:rPr>
        <w:t xml:space="preserve">he farm with the lowest mean average udder hygiene score </w:t>
      </w:r>
      <w:r w:rsidR="0066181A">
        <w:rPr>
          <w:rFonts w:ascii="Times New Roman" w:hAnsi="Times New Roman" w:cs="Times New Roman"/>
          <w:sz w:val="24"/>
          <w:szCs w:val="24"/>
        </w:rPr>
        <w:t xml:space="preserve">overall </w:t>
      </w:r>
      <w:r w:rsidR="006418C7" w:rsidRPr="00604EDE">
        <w:rPr>
          <w:rFonts w:ascii="Times New Roman" w:hAnsi="Times New Roman" w:cs="Times New Roman"/>
          <w:sz w:val="24"/>
          <w:szCs w:val="24"/>
        </w:rPr>
        <w:t>was a bedded pack farm</w:t>
      </w:r>
      <w:r w:rsidR="00A21424" w:rsidRPr="00604EDE">
        <w:rPr>
          <w:rFonts w:ascii="Times New Roman" w:hAnsi="Times New Roman" w:cs="Times New Roman"/>
          <w:sz w:val="24"/>
          <w:szCs w:val="24"/>
        </w:rPr>
        <w:t>.</w:t>
      </w:r>
      <w:r w:rsidR="00CE120B">
        <w:rPr>
          <w:rFonts w:ascii="Times New Roman" w:hAnsi="Times New Roman" w:cs="Times New Roman"/>
          <w:sz w:val="24"/>
          <w:szCs w:val="24"/>
        </w:rPr>
        <w:t xml:space="preserve"> </w:t>
      </w:r>
      <w:r w:rsidR="00CE120B" w:rsidRPr="00202154">
        <w:rPr>
          <w:rFonts w:ascii="Times New Roman" w:hAnsi="Times New Roman" w:cs="Times New Roman"/>
          <w:sz w:val="24"/>
          <w:szCs w:val="24"/>
        </w:rPr>
        <w:t xml:space="preserve">Although Cook (2002) </w:t>
      </w:r>
      <w:r w:rsidR="00CE120B" w:rsidRPr="00202154">
        <w:rPr>
          <w:rFonts w:ascii="Times New Roman" w:hAnsi="Times New Roman" w:cs="Times New Roman"/>
          <w:sz w:val="24"/>
          <w:szCs w:val="24"/>
        </w:rPr>
        <w:fldChar w:fldCharType="begin"/>
      </w:r>
      <w:r w:rsidR="00CE120B"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CE120B" w:rsidRPr="00202154">
        <w:rPr>
          <w:rFonts w:ascii="Times New Roman" w:hAnsi="Times New Roman" w:cs="Times New Roman"/>
          <w:sz w:val="24"/>
          <w:szCs w:val="24"/>
        </w:rPr>
        <w:fldChar w:fldCharType="end"/>
      </w:r>
      <w:r w:rsidR="00CE120B"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del w:id="414" w:author="Caitlin Jeffrey" w:date="2023-10-31T09:40:00Z">
        <w:r w:rsidR="00535446" w:rsidDel="004513DC">
          <w:rPr>
            <w:rFonts w:ascii="Times New Roman" w:hAnsi="Times New Roman" w:cs="Times New Roman"/>
            <w:sz w:val="24"/>
            <w:szCs w:val="24"/>
          </w:rPr>
          <w:delText xml:space="preserve">winter </w:delText>
        </w:r>
      </w:del>
      <w:ins w:id="415" w:author="Caitlin Jeffrey" w:date="2023-10-31T09:40:00Z">
        <w:r w:rsidR="004513DC">
          <w:rPr>
            <w:rFonts w:ascii="Times New Roman" w:hAnsi="Times New Roman" w:cs="Times New Roman"/>
            <w:sz w:val="24"/>
            <w:szCs w:val="24"/>
          </w:rPr>
          <w:t>non-grazing</w:t>
        </w:r>
        <w:r w:rsidR="004513DC">
          <w:rPr>
            <w:rFonts w:ascii="Times New Roman" w:hAnsi="Times New Roman" w:cs="Times New Roman"/>
            <w:sz w:val="24"/>
            <w:szCs w:val="24"/>
          </w:rPr>
          <w:t xml:space="preserve"> </w:t>
        </w:r>
      </w:ins>
      <w:r w:rsidR="00535446">
        <w:rPr>
          <w:rFonts w:ascii="Times New Roman" w:hAnsi="Times New Roman" w:cs="Times New Roman"/>
          <w:sz w:val="24"/>
          <w:szCs w:val="24"/>
        </w:rPr>
        <w:t xml:space="preserve">season </w:t>
      </w:r>
      <w:r w:rsidR="00CE120B" w:rsidRPr="00202154">
        <w:rPr>
          <w:rFonts w:ascii="Times New Roman" w:hAnsi="Times New Roman" w:cs="Times New Roman"/>
          <w:sz w:val="24"/>
          <w:szCs w:val="24"/>
        </w:rPr>
        <w:t>farm visits where individual animals were often roaming freely in a pen</w:t>
      </w:r>
      <w:r w:rsidR="00535446">
        <w:rPr>
          <w:rFonts w:ascii="Times New Roman" w:hAnsi="Times New Roman" w:cs="Times New Roman"/>
          <w:sz w:val="24"/>
          <w:szCs w:val="24"/>
        </w:rPr>
        <w:t>, or confined in a tiestall barn</w:t>
      </w:r>
      <w:r w:rsidR="00CE120B" w:rsidRPr="00202154">
        <w:rPr>
          <w:rFonts w:ascii="Times New Roman" w:hAnsi="Times New Roman" w:cs="Times New Roman"/>
          <w:sz w:val="24"/>
          <w:szCs w:val="24"/>
        </w:rPr>
        <w:t>.</w:t>
      </w:r>
    </w:p>
    <w:p w14:paraId="140348F5" w14:textId="11ED807A" w:rsidR="0034102A" w:rsidRPr="00604EDE" w:rsidRDefault="005B2F51"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w:t>
      </w:r>
      <w:r w:rsidR="00940043" w:rsidRPr="00604EDE">
        <w:rPr>
          <w:rFonts w:ascii="Times New Roman" w:hAnsi="Times New Roman" w:cs="Times New Roman"/>
          <w:sz w:val="24"/>
          <w:szCs w:val="24"/>
        </w:rPr>
        <w:t xml:space="preserve"> </w:t>
      </w:r>
      <w:r w:rsidRPr="00604EDE">
        <w:rPr>
          <w:rFonts w:ascii="Times New Roman" w:hAnsi="Times New Roman" w:cs="Times New Roman"/>
          <w:sz w:val="24"/>
          <w:szCs w:val="24"/>
        </w:rPr>
        <w:t>150</w:t>
      </w:r>
      <w:r w:rsidR="00C4315B" w:rsidRPr="00604EDE">
        <w:rPr>
          <w:rFonts w:ascii="Times New Roman" w:hAnsi="Times New Roman" w:cs="Times New Roman"/>
          <w:sz w:val="24"/>
          <w:szCs w:val="24"/>
        </w:rPr>
        <w:t>-</w:t>
      </w:r>
      <w:r w:rsidRPr="00604EDE">
        <w:rPr>
          <w:rFonts w:ascii="Times New Roman" w:hAnsi="Times New Roman" w:cs="Times New Roman"/>
          <w:sz w:val="24"/>
          <w:szCs w:val="24"/>
        </w:rPr>
        <w:t>day milk production did not differ between facility type in the current stud</w:t>
      </w:r>
      <w:r w:rsidR="0009696C">
        <w:rPr>
          <w:rFonts w:ascii="Times New Roman" w:hAnsi="Times New Roman" w:cs="Times New Roman"/>
          <w:sz w:val="24"/>
          <w:szCs w:val="24"/>
        </w:rPr>
        <w:t xml:space="preserve">y. </w:t>
      </w:r>
      <w:r w:rsidR="0059460A" w:rsidRPr="00604EDE">
        <w:rPr>
          <w:rFonts w:ascii="Times New Roman" w:hAnsi="Times New Roman" w:cs="Times New Roman"/>
          <w:sz w:val="24"/>
          <w:szCs w:val="24"/>
        </w:rPr>
        <w:t xml:space="preserve">This aligns with previous </w:t>
      </w:r>
      <w:r w:rsidR="00556046">
        <w:rPr>
          <w:rFonts w:ascii="Times New Roman" w:hAnsi="Times New Roman" w:cs="Times New Roman"/>
          <w:sz w:val="24"/>
          <w:szCs w:val="24"/>
        </w:rPr>
        <w:t>research</w:t>
      </w:r>
      <w:r w:rsidR="00F1119C" w:rsidRPr="00604EDE">
        <w:rPr>
          <w:rFonts w:ascii="Times New Roman" w:hAnsi="Times New Roman" w:cs="Times New Roman"/>
          <w:sz w:val="24"/>
          <w:szCs w:val="24"/>
        </w:rPr>
        <w:t xml:space="preserve"> </w:t>
      </w:r>
      <w:r w:rsidR="00B91DE2" w:rsidRPr="00604EDE">
        <w:rPr>
          <w:rFonts w:ascii="Times New Roman" w:hAnsi="Times New Roman" w:cs="Times New Roman"/>
          <w:sz w:val="24"/>
          <w:szCs w:val="24"/>
        </w:rPr>
        <w:t xml:space="preserve">which found no </w:t>
      </w:r>
      <w:r w:rsidR="00A93F35" w:rsidRPr="00604EDE">
        <w:rPr>
          <w:rFonts w:ascii="Times New Roman" w:hAnsi="Times New Roman" w:cs="Times New Roman"/>
          <w:sz w:val="24"/>
          <w:szCs w:val="24"/>
        </w:rPr>
        <w:t xml:space="preserve">significant differences in </w:t>
      </w:r>
      <w:r w:rsidR="007C372E">
        <w:rPr>
          <w:rFonts w:ascii="Times New Roman" w:hAnsi="Times New Roman" w:cs="Times New Roman"/>
          <w:sz w:val="24"/>
          <w:szCs w:val="24"/>
        </w:rPr>
        <w:t xml:space="preserve">various </w:t>
      </w:r>
      <w:r w:rsidR="00A93F35" w:rsidRPr="00604EDE">
        <w:rPr>
          <w:rFonts w:ascii="Times New Roman" w:hAnsi="Times New Roman" w:cs="Times New Roman"/>
          <w:sz w:val="24"/>
          <w:szCs w:val="24"/>
        </w:rPr>
        <w:t xml:space="preserve">production </w:t>
      </w:r>
      <w:r w:rsidR="00134A1E">
        <w:rPr>
          <w:rFonts w:ascii="Times New Roman" w:hAnsi="Times New Roman" w:cs="Times New Roman"/>
          <w:sz w:val="24"/>
          <w:szCs w:val="24"/>
        </w:rPr>
        <w:t>metrics</w:t>
      </w:r>
      <w:r w:rsidR="00134A1E" w:rsidRPr="00604EDE">
        <w:rPr>
          <w:rFonts w:ascii="Times New Roman" w:hAnsi="Times New Roman" w:cs="Times New Roman"/>
          <w:sz w:val="24"/>
          <w:szCs w:val="24"/>
        </w:rPr>
        <w:t xml:space="preserve"> of cows housed on bedded packs vs. in freestall barns</w:t>
      </w:r>
      <w:r w:rsidR="00971CF8">
        <w:rPr>
          <w:rFonts w:ascii="Times New Roman" w:hAnsi="Times New Roman" w:cs="Times New Roman"/>
          <w:sz w:val="24"/>
          <w:szCs w:val="24"/>
        </w:rPr>
        <w:t xml:space="preserve"> </w:t>
      </w:r>
      <w:r w:rsidR="00971CF8">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 </w:instrText>
      </w:r>
      <w:r w:rsidR="00A761D9">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A761D9">
        <w:rPr>
          <w:rFonts w:ascii="Times New Roman" w:hAnsi="Times New Roman" w:cs="Times New Roman"/>
          <w:sz w:val="24"/>
          <w:szCs w:val="24"/>
        </w:rPr>
        <w:instrText xml:space="preserve"> ADDIN EN.CITE.DATA </w:instrText>
      </w:r>
      <w:r w:rsidR="00A761D9">
        <w:rPr>
          <w:rFonts w:ascii="Times New Roman" w:hAnsi="Times New Roman" w:cs="Times New Roman"/>
          <w:sz w:val="24"/>
          <w:szCs w:val="24"/>
        </w:rPr>
      </w:r>
      <w:r w:rsidR="00A761D9">
        <w:rPr>
          <w:rFonts w:ascii="Times New Roman" w:hAnsi="Times New Roman" w:cs="Times New Roman"/>
          <w:sz w:val="24"/>
          <w:szCs w:val="24"/>
        </w:rPr>
        <w:fldChar w:fldCharType="end"/>
      </w:r>
      <w:r w:rsidR="00971CF8">
        <w:rPr>
          <w:rFonts w:ascii="Times New Roman" w:hAnsi="Times New Roman" w:cs="Times New Roman"/>
          <w:sz w:val="24"/>
          <w:szCs w:val="24"/>
        </w:rPr>
      </w:r>
      <w:r w:rsidR="00971CF8">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 Eckelkamp et al., 2016a, Costa et al., 2018)</w:t>
      </w:r>
      <w:r w:rsidR="00971CF8">
        <w:rPr>
          <w:rFonts w:ascii="Times New Roman" w:hAnsi="Times New Roman" w:cs="Times New Roman"/>
          <w:sz w:val="24"/>
          <w:szCs w:val="24"/>
        </w:rPr>
        <w:fldChar w:fldCharType="end"/>
      </w:r>
      <w:r w:rsidR="00971CF8">
        <w:rPr>
          <w:rFonts w:ascii="Times New Roman" w:hAnsi="Times New Roman" w:cs="Times New Roman"/>
          <w:sz w:val="24"/>
          <w:szCs w:val="24"/>
        </w:rPr>
        <w:t>.</w:t>
      </w:r>
      <w:r w:rsidR="00134A1E" w:rsidRPr="00604EDE">
        <w:rPr>
          <w:rFonts w:ascii="Times New Roman" w:hAnsi="Times New Roman" w:cs="Times New Roman"/>
          <w:sz w:val="24"/>
          <w:szCs w:val="24"/>
        </w:rPr>
        <w:t xml:space="preserve"> </w:t>
      </w:r>
      <w:r w:rsidR="00337A0F">
        <w:rPr>
          <w:rFonts w:ascii="Times New Roman" w:hAnsi="Times New Roman" w:cs="Times New Roman"/>
          <w:sz w:val="24"/>
          <w:szCs w:val="24"/>
        </w:rPr>
        <w:t>V</w:t>
      </w:r>
      <w:r w:rsidR="0052149C" w:rsidRPr="00604EDE">
        <w:rPr>
          <w:rFonts w:ascii="Times New Roman" w:hAnsi="Times New Roman" w:cs="Times New Roman"/>
          <w:sz w:val="24"/>
          <w:szCs w:val="24"/>
        </w:rPr>
        <w:t xml:space="preserve">arying production metrics for cows housed on bedded packs </w:t>
      </w:r>
      <w:r w:rsidR="00337A0F">
        <w:rPr>
          <w:rFonts w:ascii="Times New Roman" w:hAnsi="Times New Roman" w:cs="Times New Roman"/>
          <w:sz w:val="24"/>
          <w:szCs w:val="24"/>
        </w:rPr>
        <w:t xml:space="preserve">have been reported previously </w:t>
      </w:r>
      <w:r w:rsidR="0052149C" w:rsidRPr="00604EDE">
        <w:rPr>
          <w:rFonts w:ascii="Times New Roman" w:hAnsi="Times New Roman" w:cs="Times New Roman"/>
          <w:sz w:val="24"/>
          <w:szCs w:val="24"/>
        </w:rPr>
        <w:t xml:space="preserve">(kg/cow/day, </w:t>
      </w:r>
      <w:r w:rsidR="00A10F85" w:rsidRPr="00604EDE">
        <w:rPr>
          <w:rFonts w:ascii="Times New Roman" w:hAnsi="Times New Roman" w:cs="Times New Roman"/>
          <w:sz w:val="24"/>
          <w:szCs w:val="24"/>
        </w:rPr>
        <w:t>fat-corrected milk/cow/day, average L/cow/day, ME</w:t>
      </w:r>
      <w:r w:rsidR="00DC7178" w:rsidRPr="00604EDE">
        <w:rPr>
          <w:rFonts w:ascii="Times New Roman" w:hAnsi="Times New Roman" w:cs="Times New Roman"/>
          <w:sz w:val="24"/>
          <w:szCs w:val="24"/>
        </w:rPr>
        <w:t>-305, rolling herd average, energy-corrected milk</w:t>
      </w:r>
      <w:r w:rsidR="00DD610B" w:rsidRPr="00604EDE">
        <w:rPr>
          <w:rFonts w:ascii="Times New Roman" w:hAnsi="Times New Roman" w:cs="Times New Roman"/>
          <w:sz w:val="24"/>
          <w:szCs w:val="24"/>
        </w:rPr>
        <w:t xml:space="preserve">), </w:t>
      </w:r>
      <w:r w:rsidR="00D91638" w:rsidRPr="00604EDE">
        <w:rPr>
          <w:rFonts w:ascii="Times New Roman" w:hAnsi="Times New Roman" w:cs="Times New Roman"/>
          <w:sz w:val="24"/>
          <w:szCs w:val="24"/>
        </w:rPr>
        <w:t>preventing</w:t>
      </w:r>
      <w:r w:rsidR="00DD610B" w:rsidRPr="00604EDE">
        <w:rPr>
          <w:rFonts w:ascii="Times New Roman" w:hAnsi="Times New Roman" w:cs="Times New Roman"/>
          <w:sz w:val="24"/>
          <w:szCs w:val="24"/>
        </w:rPr>
        <w:t xml:space="preserve"> direct comparison</w:t>
      </w:r>
      <w:r w:rsidR="008C67C1">
        <w:rPr>
          <w:rFonts w:ascii="Times New Roman" w:hAnsi="Times New Roman" w:cs="Times New Roman"/>
          <w:sz w:val="24"/>
          <w:szCs w:val="24"/>
        </w:rPr>
        <w:t>s</w:t>
      </w:r>
      <w:r w:rsidR="00DD610B" w:rsidRPr="00604EDE">
        <w:rPr>
          <w:rFonts w:ascii="Times New Roman" w:hAnsi="Times New Roman" w:cs="Times New Roman"/>
          <w:sz w:val="24"/>
          <w:szCs w:val="24"/>
        </w:rPr>
        <w:t xml:space="preserve"> of milk production between the bedded packs in the current study and </w:t>
      </w:r>
      <w:r w:rsidR="008C67C1">
        <w:rPr>
          <w:rFonts w:ascii="Times New Roman" w:hAnsi="Times New Roman" w:cs="Times New Roman"/>
          <w:sz w:val="24"/>
          <w:szCs w:val="24"/>
        </w:rPr>
        <w:t>other</w:t>
      </w:r>
      <w:r w:rsidR="00D91638" w:rsidRPr="00604EDE">
        <w:rPr>
          <w:rFonts w:ascii="Times New Roman" w:hAnsi="Times New Roman" w:cs="Times New Roman"/>
          <w:sz w:val="24"/>
          <w:szCs w:val="24"/>
        </w:rPr>
        <w:t xml:space="preserve"> work. </w:t>
      </w:r>
      <w:r w:rsidR="008C67C1">
        <w:rPr>
          <w:rFonts w:ascii="Times New Roman" w:hAnsi="Times New Roman" w:cs="Times New Roman"/>
          <w:sz w:val="24"/>
          <w:szCs w:val="24"/>
        </w:rPr>
        <w:t>Additionally</w:t>
      </w:r>
      <w:r w:rsidR="00121066" w:rsidRPr="00604EDE">
        <w:rPr>
          <w:rFonts w:ascii="Times New Roman" w:hAnsi="Times New Roman" w:cs="Times New Roman"/>
          <w:sz w:val="24"/>
          <w:szCs w:val="24"/>
        </w:rPr>
        <w:t xml:space="preserve">, </w:t>
      </w:r>
      <w:r w:rsidR="0046068F">
        <w:rPr>
          <w:rFonts w:ascii="Times New Roman" w:hAnsi="Times New Roman" w:cs="Times New Roman"/>
          <w:sz w:val="24"/>
          <w:szCs w:val="24"/>
        </w:rPr>
        <w:t xml:space="preserve">many </w:t>
      </w:r>
      <w:r w:rsidR="00A21424" w:rsidRPr="00604EDE">
        <w:rPr>
          <w:rFonts w:ascii="Times New Roman" w:hAnsi="Times New Roman" w:cs="Times New Roman"/>
          <w:sz w:val="24"/>
          <w:szCs w:val="24"/>
        </w:rPr>
        <w:t xml:space="preserve">variables </w:t>
      </w:r>
      <w:r w:rsidR="00F94ADA">
        <w:rPr>
          <w:rFonts w:ascii="Times New Roman" w:hAnsi="Times New Roman" w:cs="Times New Roman"/>
          <w:sz w:val="24"/>
          <w:szCs w:val="24"/>
        </w:rPr>
        <w:t xml:space="preserve">play a role in </w:t>
      </w:r>
      <w:r w:rsidR="00121066" w:rsidRPr="00604EDE">
        <w:rPr>
          <w:rFonts w:ascii="Times New Roman" w:hAnsi="Times New Roman" w:cs="Times New Roman"/>
          <w:sz w:val="24"/>
          <w:szCs w:val="24"/>
        </w:rPr>
        <w:t>determin</w:t>
      </w:r>
      <w:r w:rsidR="00F94ADA">
        <w:rPr>
          <w:rFonts w:ascii="Times New Roman" w:hAnsi="Times New Roman" w:cs="Times New Roman"/>
          <w:sz w:val="24"/>
          <w:szCs w:val="24"/>
        </w:rPr>
        <w:t>ing</w:t>
      </w:r>
      <w:r w:rsidR="00121066"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milk production (nutrition, breed, seasonality, DIM)</w:t>
      </w:r>
      <w:r w:rsidR="006A6D09" w:rsidRPr="00604EDE">
        <w:rPr>
          <w:rFonts w:ascii="Times New Roman" w:hAnsi="Times New Roman" w:cs="Times New Roman"/>
          <w:sz w:val="24"/>
          <w:szCs w:val="24"/>
        </w:rPr>
        <w:t xml:space="preserve">, so </w:t>
      </w:r>
      <w:r w:rsidR="006A500C" w:rsidRPr="00604EDE">
        <w:rPr>
          <w:rFonts w:ascii="Times New Roman" w:hAnsi="Times New Roman" w:cs="Times New Roman"/>
          <w:sz w:val="24"/>
          <w:szCs w:val="24"/>
        </w:rPr>
        <w:t xml:space="preserve">teasing out the effect of facility type alone on production in an observational study is </w:t>
      </w:r>
      <w:r w:rsidR="00C738A1" w:rsidRPr="00604EDE">
        <w:rPr>
          <w:rFonts w:ascii="Times New Roman" w:hAnsi="Times New Roman" w:cs="Times New Roman"/>
          <w:sz w:val="24"/>
          <w:szCs w:val="24"/>
        </w:rPr>
        <w:t>difficult. However, as Leso et. al</w:t>
      </w:r>
      <w:r w:rsidR="00204D89" w:rsidRPr="00604EDE">
        <w:rPr>
          <w:rFonts w:ascii="Times New Roman" w:hAnsi="Times New Roman" w:cs="Times New Roman"/>
          <w:sz w:val="24"/>
          <w:szCs w:val="24"/>
        </w:rPr>
        <w:t xml:space="preserve"> (2020)</w:t>
      </w:r>
      <w:r w:rsidR="00C738A1" w:rsidRPr="00604EDE">
        <w:rPr>
          <w:rFonts w:ascii="Times New Roman" w:hAnsi="Times New Roman" w:cs="Times New Roman"/>
          <w:sz w:val="24"/>
          <w:szCs w:val="24"/>
        </w:rPr>
        <w:t xml:space="preserve"> </w: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 </w:instrText>
      </w:r>
      <w:r w:rsidR="00275D2B">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sidR="00275D2B">
        <w:rPr>
          <w:rFonts w:ascii="Times New Roman" w:hAnsi="Times New Roman" w:cs="Times New Roman"/>
          <w:sz w:val="24"/>
          <w:szCs w:val="24"/>
        </w:rPr>
        <w:instrText xml:space="preserve"> ADDIN EN.CITE.DATA </w:instrText>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275D2B">
        <w:rPr>
          <w:rFonts w:ascii="Times New Roman" w:hAnsi="Times New Roman" w:cs="Times New Roman"/>
          <w:sz w:val="24"/>
          <w:szCs w:val="24"/>
        </w:rPr>
      </w:r>
      <w:r w:rsidR="00275D2B">
        <w:rPr>
          <w:rFonts w:ascii="Times New Roman" w:hAnsi="Times New Roman" w:cs="Times New Roman"/>
          <w:sz w:val="24"/>
          <w:szCs w:val="24"/>
        </w:rPr>
        <w:fldChar w:fldCharType="end"/>
      </w:r>
      <w:r w:rsidR="00C738A1" w:rsidRPr="00604EDE">
        <w:rPr>
          <w:rFonts w:ascii="Times New Roman" w:hAnsi="Times New Roman" w:cs="Times New Roman"/>
          <w:sz w:val="24"/>
          <w:szCs w:val="24"/>
        </w:rPr>
        <w:t xml:space="preserve">point out, </w:t>
      </w:r>
      <w:r w:rsidR="00F274DB" w:rsidRPr="00604EDE">
        <w:rPr>
          <w:rFonts w:ascii="Times New Roman" w:hAnsi="Times New Roman" w:cs="Times New Roman"/>
          <w:sz w:val="24"/>
          <w:szCs w:val="24"/>
        </w:rPr>
        <w:t xml:space="preserve">the </w:t>
      </w:r>
      <w:r w:rsidR="00C738A1" w:rsidRPr="00604EDE">
        <w:rPr>
          <w:rFonts w:ascii="Times New Roman" w:hAnsi="Times New Roman" w:cs="Times New Roman"/>
          <w:sz w:val="24"/>
          <w:szCs w:val="24"/>
        </w:rPr>
        <w:t>“results in the literature indicate that high levels of milk production are possible in CBP</w:t>
      </w:r>
      <w:r w:rsidR="0088040A">
        <w:rPr>
          <w:rFonts w:ascii="Times New Roman" w:hAnsi="Times New Roman" w:cs="Times New Roman"/>
          <w:sz w:val="24"/>
          <w:szCs w:val="24"/>
        </w:rPr>
        <w:t>.</w:t>
      </w:r>
      <w:r w:rsidR="00A766F3" w:rsidRPr="00604EDE">
        <w:rPr>
          <w:rFonts w:ascii="Times New Roman" w:hAnsi="Times New Roman" w:cs="Times New Roman"/>
          <w:sz w:val="24"/>
          <w:szCs w:val="24"/>
        </w:rPr>
        <w:t>”</w:t>
      </w:r>
      <w:r w:rsidR="00C738A1" w:rsidRPr="00604EDE">
        <w:rPr>
          <w:rFonts w:ascii="Times New Roman" w:hAnsi="Times New Roman" w:cs="Times New Roman"/>
          <w:sz w:val="24"/>
          <w:szCs w:val="24"/>
        </w:rPr>
        <w:t xml:space="preserve"> </w:t>
      </w:r>
      <w:r w:rsidR="0088040A">
        <w:rPr>
          <w:rFonts w:ascii="Times New Roman" w:hAnsi="Times New Roman" w:cs="Times New Roman"/>
          <w:sz w:val="24"/>
          <w:szCs w:val="24"/>
        </w:rPr>
        <w:t xml:space="preserve">As </w:t>
      </w:r>
      <w:r w:rsidR="0034102A" w:rsidRPr="00604EDE">
        <w:rPr>
          <w:rFonts w:ascii="Times New Roman" w:hAnsi="Times New Roman" w:cs="Times New Roman"/>
          <w:sz w:val="24"/>
          <w:szCs w:val="24"/>
        </w:rPr>
        <w:t xml:space="preserve">bedded packs </w:t>
      </w:r>
      <w:r w:rsidR="00204D89" w:rsidRPr="00604EDE">
        <w:rPr>
          <w:rFonts w:ascii="Times New Roman" w:hAnsi="Times New Roman" w:cs="Times New Roman"/>
          <w:sz w:val="24"/>
          <w:szCs w:val="24"/>
        </w:rPr>
        <w:t>potentially</w:t>
      </w:r>
      <w:r w:rsidR="0034102A" w:rsidRPr="00604EDE">
        <w:rPr>
          <w:rFonts w:ascii="Times New Roman" w:hAnsi="Times New Roman" w:cs="Times New Roman"/>
          <w:sz w:val="24"/>
          <w:szCs w:val="24"/>
        </w:rPr>
        <w:t xml:space="preserve"> improve cow comfort, </w:t>
      </w:r>
      <w:r w:rsidR="00C2366A">
        <w:rPr>
          <w:rFonts w:ascii="Times New Roman" w:hAnsi="Times New Roman" w:cs="Times New Roman"/>
          <w:sz w:val="24"/>
          <w:szCs w:val="24"/>
        </w:rPr>
        <w:t>one</w:t>
      </w:r>
      <w:r w:rsidR="0034102A" w:rsidRPr="00604EDE">
        <w:rPr>
          <w:rFonts w:ascii="Times New Roman" w:hAnsi="Times New Roman" w:cs="Times New Roman"/>
          <w:sz w:val="24"/>
          <w:szCs w:val="24"/>
        </w:rPr>
        <w:t xml:space="preserve"> may even expect greater milk production than </w:t>
      </w:r>
      <w:r w:rsidR="00204D89" w:rsidRPr="00604EDE">
        <w:rPr>
          <w:rFonts w:ascii="Times New Roman" w:hAnsi="Times New Roman" w:cs="Times New Roman"/>
          <w:sz w:val="24"/>
          <w:szCs w:val="24"/>
        </w:rPr>
        <w:t>in more traditional housing systems</w:t>
      </w:r>
      <w:r w:rsidR="0063521D">
        <w:rPr>
          <w:rFonts w:ascii="Times New Roman" w:hAnsi="Times New Roman" w:cs="Times New Roman"/>
          <w:sz w:val="24"/>
          <w:szCs w:val="24"/>
        </w:rPr>
        <w:t xml:space="preserve"> </w:t>
      </w:r>
      <w:r w:rsidR="0063521D">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 </w:instrText>
      </w:r>
      <w:r w:rsidR="00E5251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E5251E">
        <w:rPr>
          <w:rFonts w:ascii="Times New Roman" w:hAnsi="Times New Roman" w:cs="Times New Roman"/>
          <w:sz w:val="24"/>
          <w:szCs w:val="24"/>
        </w:rPr>
        <w:instrText xml:space="preserve"> ADDIN EN.CITE.DATA </w:instrText>
      </w:r>
      <w:r w:rsidR="00E5251E">
        <w:rPr>
          <w:rFonts w:ascii="Times New Roman" w:hAnsi="Times New Roman" w:cs="Times New Roman"/>
          <w:sz w:val="24"/>
          <w:szCs w:val="24"/>
        </w:rPr>
      </w:r>
      <w:r w:rsidR="00E5251E">
        <w:rPr>
          <w:rFonts w:ascii="Times New Roman" w:hAnsi="Times New Roman" w:cs="Times New Roman"/>
          <w:sz w:val="24"/>
          <w:szCs w:val="24"/>
        </w:rPr>
        <w:fldChar w:fldCharType="end"/>
      </w:r>
      <w:r w:rsidR="0063521D">
        <w:rPr>
          <w:rFonts w:ascii="Times New Roman" w:hAnsi="Times New Roman" w:cs="Times New Roman"/>
          <w:sz w:val="24"/>
          <w:szCs w:val="24"/>
        </w:rPr>
      </w:r>
      <w:r w:rsidR="0063521D">
        <w:rPr>
          <w:rFonts w:ascii="Times New Roman" w:hAnsi="Times New Roman" w:cs="Times New Roman"/>
          <w:sz w:val="24"/>
          <w:szCs w:val="24"/>
        </w:rPr>
        <w:fldChar w:fldCharType="separate"/>
      </w:r>
      <w:r w:rsidR="009470D2">
        <w:rPr>
          <w:rFonts w:ascii="Times New Roman" w:hAnsi="Times New Roman" w:cs="Times New Roman"/>
          <w:noProof/>
          <w:sz w:val="24"/>
          <w:szCs w:val="24"/>
        </w:rPr>
        <w:t>(Calamari et al., 2009, Ruud et al., 2010)</w:t>
      </w:r>
      <w:r w:rsidR="0063521D">
        <w:rPr>
          <w:rFonts w:ascii="Times New Roman" w:hAnsi="Times New Roman" w:cs="Times New Roman"/>
          <w:sz w:val="24"/>
          <w:szCs w:val="24"/>
        </w:rPr>
        <w:fldChar w:fldCharType="end"/>
      </w:r>
      <w:r w:rsidR="00204D89" w:rsidRPr="00604EDE">
        <w:rPr>
          <w:rFonts w:ascii="Times New Roman" w:hAnsi="Times New Roman" w:cs="Times New Roman"/>
          <w:sz w:val="24"/>
          <w:szCs w:val="24"/>
        </w:rPr>
        <w:t>.</w:t>
      </w:r>
    </w:p>
    <w:p w14:paraId="1019581A" w14:textId="66EEA840" w:rsidR="00A21424" w:rsidRPr="00604EDE" w:rsidRDefault="00A21424" w:rsidP="008F07CA">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sidR="007C1890">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elevSC</w:t>
      </w:r>
      <w:r w:rsidR="009D7DE4">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chronSC</w:t>
      </w:r>
      <w:r w:rsidR="00A01609">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r w:rsidR="00057413">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sidR="009B3369">
        <w:rPr>
          <w:rFonts w:ascii="Times New Roman" w:hAnsi="Times New Roman" w:cs="Times New Roman"/>
          <w:sz w:val="24"/>
          <w:szCs w:val="24"/>
        </w:rPr>
        <w:t>newSC</w:t>
      </w:r>
      <w:r w:rsidR="0002111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BTSCC, and average </w:t>
      </w:r>
      <w:r w:rsidR="00C928F2">
        <w:rPr>
          <w:rFonts w:ascii="Times New Roman" w:hAnsi="Times New Roman" w:cs="Times New Roman"/>
          <w:sz w:val="24"/>
          <w:szCs w:val="24"/>
        </w:rPr>
        <w:t>SCS</w:t>
      </w:r>
      <w:r w:rsidR="007C1890">
        <w:rPr>
          <w:rFonts w:ascii="Times New Roman" w:hAnsi="Times New Roman" w:cs="Times New Roman"/>
          <w:sz w:val="24"/>
          <w:szCs w:val="24"/>
        </w:rPr>
        <w:t>)</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sidR="00FB1282">
        <w:rPr>
          <w:rFonts w:ascii="Times New Roman" w:hAnsi="Times New Roman" w:cs="Times New Roman"/>
          <w:sz w:val="24"/>
          <w:szCs w:val="24"/>
        </w:rPr>
        <w:t xml:space="preserve">some </w:t>
      </w:r>
      <w:r w:rsidR="00AA04EF">
        <w:rPr>
          <w:rFonts w:ascii="Times New Roman" w:hAnsi="Times New Roman" w:cs="Times New Roman"/>
          <w:sz w:val="24"/>
          <w:szCs w:val="24"/>
        </w:rPr>
        <w:t xml:space="preserve">previous </w:t>
      </w:r>
      <w:r w:rsidR="00FB1282">
        <w:rPr>
          <w:rFonts w:ascii="Times New Roman" w:hAnsi="Times New Roman" w:cs="Times New Roman"/>
          <w:sz w:val="24"/>
          <w:szCs w:val="24"/>
        </w:rPr>
        <w:t xml:space="preserve">work </w:t>
      </w:r>
      <w:r w:rsidR="00AA04EF">
        <w:rPr>
          <w:rFonts w:ascii="Times New Roman" w:hAnsi="Times New Roman" w:cs="Times New Roman"/>
          <w:sz w:val="24"/>
          <w:szCs w:val="24"/>
        </w:rPr>
        <w:t>h</w:t>
      </w:r>
      <w:r w:rsidR="00FB1282">
        <w:rPr>
          <w:rFonts w:ascii="Times New Roman" w:hAnsi="Times New Roman" w:cs="Times New Roman"/>
          <w:sz w:val="24"/>
          <w:szCs w:val="24"/>
        </w:rPr>
        <w:t>as</w:t>
      </w:r>
      <w:r w:rsidR="00AA04EF">
        <w:rPr>
          <w:rFonts w:ascii="Times New Roman" w:hAnsi="Times New Roman" w:cs="Times New Roman"/>
          <w:sz w:val="24"/>
          <w:szCs w:val="24"/>
        </w:rPr>
        <w:t xml:space="preserve"> found </w:t>
      </w:r>
      <w:r w:rsidR="00097CE1">
        <w:rPr>
          <w:rFonts w:ascii="Times New Roman" w:hAnsi="Times New Roman" w:cs="Times New Roman"/>
          <w:sz w:val="24"/>
          <w:szCs w:val="24"/>
        </w:rPr>
        <w:t xml:space="preserve">BTSCC to be </w:t>
      </w:r>
      <w:r w:rsidR="00097CE1">
        <w:rPr>
          <w:rFonts w:ascii="Times New Roman" w:hAnsi="Times New Roman" w:cs="Times New Roman"/>
          <w:sz w:val="24"/>
          <w:szCs w:val="24"/>
        </w:rPr>
        <w:lastRenderedPageBreak/>
        <w:t xml:space="preserve">elevated for CBP </w:t>
      </w:r>
      <w:r w:rsidR="00E801D2">
        <w:rPr>
          <w:rFonts w:ascii="Times New Roman" w:hAnsi="Times New Roman" w:cs="Times New Roman"/>
          <w:sz w:val="24"/>
          <w:szCs w:val="24"/>
        </w:rPr>
        <w:t xml:space="preserve">farms </w:t>
      </w:r>
      <w:r w:rsidR="00097CE1">
        <w:rPr>
          <w:rFonts w:ascii="Times New Roman" w:hAnsi="Times New Roman" w:cs="Times New Roman"/>
          <w:sz w:val="24"/>
          <w:szCs w:val="24"/>
        </w:rPr>
        <w:t>(</w:t>
      </w:r>
      <w:r w:rsidR="00EF30D3">
        <w:rPr>
          <w:rFonts w:ascii="Times New Roman" w:hAnsi="Times New Roman" w:cs="Times New Roman"/>
          <w:sz w:val="24"/>
          <w:szCs w:val="24"/>
        </w:rPr>
        <w:t>425,000 cells/mL</w:t>
      </w:r>
      <w:r w:rsidR="00E801D2">
        <w:rPr>
          <w:rFonts w:ascii="Times New Roman" w:hAnsi="Times New Roman" w:cs="Times New Roman"/>
          <w:sz w:val="24"/>
          <w:szCs w:val="24"/>
        </w:rPr>
        <w:t xml:space="preserve"> over all four seasons</w:t>
      </w:r>
      <w:r w:rsidRPr="005F3535">
        <w:rPr>
          <w:rFonts w:ascii="Times New Roman" w:hAnsi="Times New Roman" w:cs="Times New Roman"/>
          <w:sz w:val="24"/>
          <w:szCs w:val="24"/>
        </w:rPr>
        <w:t>,</w:t>
      </w:r>
      <w:r w:rsidR="00E801D2">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sidR="00067242">
        <w:rPr>
          <w:rFonts w:ascii="Times New Roman" w:hAnsi="Times New Roman" w:cs="Times New Roman"/>
          <w:sz w:val="24"/>
          <w:szCs w:val="24"/>
        </w:rPr>
        <w:t xml:space="preserve">325,000 cells/mL during summer, </w:t>
      </w:r>
      <w:proofErr w:type="spellStart"/>
      <w:r w:rsidR="00067242">
        <w:rPr>
          <w:rFonts w:ascii="Times New Roman" w:hAnsi="Times New Roman" w:cs="Times New Roman"/>
          <w:sz w:val="24"/>
          <w:szCs w:val="24"/>
        </w:rPr>
        <w:t>Barberg</w:t>
      </w:r>
      <w:proofErr w:type="spellEnd"/>
      <w:r w:rsidR="00067242">
        <w:rPr>
          <w:rFonts w:ascii="Times New Roman" w:hAnsi="Times New Roman" w:cs="Times New Roman"/>
          <w:sz w:val="24"/>
          <w:szCs w:val="24"/>
        </w:rPr>
        <w:t xml:space="preserve"> et. al 2007</w:t>
      </w:r>
      <w:r w:rsidR="00F32AE9">
        <w:rPr>
          <w:rFonts w:ascii="Times New Roman" w:hAnsi="Times New Roman" w:cs="Times New Roman"/>
          <w:sz w:val="24"/>
          <w:szCs w:val="24"/>
        </w:rPr>
        <w:t>b</w:t>
      </w:r>
      <w:r w:rsidR="00067242">
        <w:rPr>
          <w:rFonts w:ascii="Times New Roman" w:hAnsi="Times New Roman" w:cs="Times New Roman"/>
          <w:sz w:val="24"/>
          <w:szCs w:val="24"/>
        </w:rPr>
        <w:t xml:space="preserve">), </w:t>
      </w:r>
      <w:r w:rsidR="005F3535"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005F3535"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sidR="001609B9">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sidR="00331887">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331887">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2011)</w:t>
      </w:r>
      <w:r w:rsidR="00331887">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sidR="00BA0BDF">
        <w:rPr>
          <w:rFonts w:ascii="Times New Roman" w:hAnsi="Times New Roman" w:cs="Times New Roman"/>
          <w:sz w:val="24"/>
          <w:szCs w:val="24"/>
        </w:rPr>
        <w:t>a</w:t>
      </w:r>
      <w:r w:rsidRPr="00604EDE">
        <w:rPr>
          <w:rFonts w:ascii="Times New Roman" w:hAnsi="Times New Roman" w:cs="Times New Roman"/>
          <w:sz w:val="24"/>
          <w:szCs w:val="24"/>
        </w:rPr>
        <w:t xml:space="preserve"> </w:t>
      </w:r>
      <w:r w:rsidR="00955301">
        <w:rPr>
          <w:rFonts w:ascii="Times New Roman" w:hAnsi="Times New Roman" w:cs="Times New Roman"/>
          <w:sz w:val="24"/>
          <w:szCs w:val="24"/>
        </w:rPr>
        <w:fldChar w:fldCharType="begin"/>
      </w:r>
      <w:r w:rsidR="00A761D9">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955301">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sidR="006008AF">
        <w:rPr>
          <w:rFonts w:ascii="Times New Roman" w:hAnsi="Times New Roman" w:cs="Times New Roman"/>
          <w:sz w:val="24"/>
          <w:szCs w:val="24"/>
        </w:rPr>
        <w:t xml:space="preserve"> </w:t>
      </w:r>
      <w:r w:rsidR="006008AF" w:rsidRPr="00604EDE">
        <w:rPr>
          <w:rFonts w:ascii="Times New Roman" w:hAnsi="Times New Roman" w:cs="Times New Roman"/>
          <w:sz w:val="24"/>
          <w:szCs w:val="24"/>
        </w:rPr>
        <w:t>in Kentucky</w:t>
      </w:r>
      <w:r w:rsidR="00AA5C90">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w:t>
      </w:r>
      <w:r w:rsidR="00555702" w:rsidRPr="00604EDE">
        <w:rPr>
          <w:rFonts w:ascii="Times New Roman" w:hAnsi="Times New Roman" w:cs="Times New Roman"/>
          <w:sz w:val="24"/>
          <w:szCs w:val="24"/>
        </w:rPr>
        <w:t>(21.8 and 19.4%</w:t>
      </w:r>
      <w:r w:rsidR="001C7146">
        <w:rPr>
          <w:rFonts w:ascii="Times New Roman" w:hAnsi="Times New Roman" w:cs="Times New Roman"/>
          <w:sz w:val="24"/>
          <w:szCs w:val="24"/>
        </w:rPr>
        <w:t xml:space="preserve">, </w:t>
      </w:r>
      <w:r w:rsidR="00E411FC">
        <w:rPr>
          <w:rFonts w:ascii="Times New Roman" w:hAnsi="Times New Roman" w:cs="Times New Roman"/>
          <w:sz w:val="24"/>
          <w:szCs w:val="24"/>
        </w:rPr>
        <w:t>respectively</w:t>
      </w:r>
      <w:r w:rsidR="00117E70">
        <w:rPr>
          <w:rFonts w:ascii="Times New Roman" w:hAnsi="Times New Roman" w:cs="Times New Roman"/>
          <w:sz w:val="24"/>
          <w:szCs w:val="24"/>
        </w:rPr>
        <w:t>)</w:t>
      </w:r>
      <w:r w:rsidR="00C01F03">
        <w:rPr>
          <w:rFonts w:ascii="Times New Roman" w:hAnsi="Times New Roman" w:cs="Times New Roman"/>
          <w:sz w:val="24"/>
          <w:szCs w:val="24"/>
        </w:rPr>
        <w:t>, as well as</w:t>
      </w:r>
      <w:r w:rsidR="00117E70">
        <w:rPr>
          <w:rFonts w:ascii="Times New Roman" w:hAnsi="Times New Roman" w:cs="Times New Roman"/>
          <w:sz w:val="24"/>
          <w:szCs w:val="24"/>
        </w:rPr>
        <w:t xml:space="preserve"> no difference</w:t>
      </w:r>
      <w:r w:rsidR="004E0BA3">
        <w:rPr>
          <w:rFonts w:ascii="Times New Roman" w:hAnsi="Times New Roman" w:cs="Times New Roman"/>
          <w:sz w:val="24"/>
          <w:szCs w:val="24"/>
        </w:rPr>
        <w:t xml:space="preserve"> in BTSCC between the </w:t>
      </w:r>
      <w:r w:rsidR="00C01F03">
        <w:rPr>
          <w:rFonts w:ascii="Times New Roman" w:hAnsi="Times New Roman" w:cs="Times New Roman"/>
          <w:sz w:val="24"/>
          <w:szCs w:val="24"/>
        </w:rPr>
        <w:t>two facility types</w:t>
      </w:r>
      <w:r w:rsidR="004E0BA3">
        <w:rPr>
          <w:rFonts w:ascii="Times New Roman" w:hAnsi="Times New Roman" w:cs="Times New Roman"/>
          <w:sz w:val="24"/>
          <w:szCs w:val="24"/>
        </w:rPr>
        <w:t xml:space="preserve"> </w:t>
      </w:r>
      <w:r w:rsidR="002B0FFA">
        <w:rPr>
          <w:rFonts w:ascii="Times New Roman" w:hAnsi="Times New Roman" w:cs="Times New Roman"/>
          <w:sz w:val="24"/>
          <w:szCs w:val="24"/>
        </w:rPr>
        <w:t>(</w:t>
      </w:r>
      <w:r w:rsidR="006008AF">
        <w:rPr>
          <w:rFonts w:ascii="Times New Roman" w:hAnsi="Times New Roman" w:cs="Times New Roman"/>
          <w:sz w:val="24"/>
          <w:szCs w:val="24"/>
        </w:rPr>
        <w:t>229,582 and 205,131 cells/mL</w:t>
      </w:r>
      <w:r w:rsidR="00B2235A">
        <w:rPr>
          <w:rFonts w:ascii="Times New Roman" w:hAnsi="Times New Roman" w:cs="Times New Roman"/>
          <w:sz w:val="24"/>
          <w:szCs w:val="24"/>
        </w:rPr>
        <w:t xml:space="preserve">, </w:t>
      </w:r>
      <w:r w:rsidR="00B2235A" w:rsidRPr="00604EDE">
        <w:rPr>
          <w:rFonts w:ascii="Times New Roman" w:hAnsi="Times New Roman" w:cs="Times New Roman"/>
          <w:sz w:val="24"/>
          <w:szCs w:val="24"/>
        </w:rPr>
        <w:t>respectively</w:t>
      </w:r>
      <w:r w:rsidR="00555702"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2A7F65">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sidR="002A7F65">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sidR="002A7F65">
        <w:rPr>
          <w:rFonts w:ascii="Times New Roman" w:hAnsi="Times New Roman" w:cs="Times New Roman"/>
          <w:sz w:val="24"/>
          <w:szCs w:val="24"/>
        </w:rPr>
        <w:t xml:space="preserve"> (</w:t>
      </w:r>
      <w:proofErr w:type="spellStart"/>
      <w:r w:rsidR="002A7F65" w:rsidRPr="00604EDE">
        <w:rPr>
          <w:rFonts w:ascii="Times New Roman" w:hAnsi="Times New Roman" w:cs="Times New Roman"/>
          <w:sz w:val="24"/>
          <w:szCs w:val="24"/>
        </w:rPr>
        <w:t>Barberg</w:t>
      </w:r>
      <w:proofErr w:type="spellEnd"/>
      <w:r w:rsidR="002A7F65" w:rsidRPr="00604EDE">
        <w:rPr>
          <w:rFonts w:ascii="Times New Roman" w:hAnsi="Times New Roman" w:cs="Times New Roman"/>
          <w:sz w:val="24"/>
          <w:szCs w:val="24"/>
        </w:rPr>
        <w:t xml:space="preserve"> et. al 2007</w:t>
      </w:r>
      <w:r w:rsidR="002A7F65">
        <w:rPr>
          <w:rFonts w:ascii="Times New Roman" w:hAnsi="Times New Roman" w:cs="Times New Roman"/>
          <w:sz w:val="24"/>
          <w:szCs w:val="24"/>
        </w:rPr>
        <w:t>b)</w:t>
      </w:r>
      <w:r w:rsidR="002A7F65">
        <w:rPr>
          <w:rFonts w:ascii="Times New Roman" w:hAnsi="Times New Roman" w:cs="Times New Roman"/>
          <w:sz w:val="24"/>
          <w:szCs w:val="24"/>
        </w:rPr>
        <w:fldChar w:fldCharType="begin"/>
      </w:r>
      <w:r w:rsidR="002A7F65">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2A7F65">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commentRangeStart w:id="416"/>
      <w:r w:rsidRPr="00604EDE">
        <w:rPr>
          <w:rFonts w:ascii="Times New Roman" w:hAnsi="Times New Roman" w:cs="Times New Roman"/>
          <w:sz w:val="24"/>
          <w:szCs w:val="24"/>
        </w:rPr>
        <w:t>which may be more representative of the general population of bedded pack farms in th</w:t>
      </w:r>
      <w:r w:rsidR="00F822C5">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w:t>
      </w:r>
      <w:commentRangeEnd w:id="416"/>
      <w:r w:rsidR="0054653B">
        <w:rPr>
          <w:rStyle w:val="CommentReference"/>
          <w:rFonts w:eastAsiaTheme="minorEastAsia"/>
        </w:rPr>
        <w:commentReference w:id="416"/>
      </w:r>
      <w:r w:rsidRPr="00604EDE">
        <w:rPr>
          <w:rFonts w:ascii="Times New Roman" w:hAnsi="Times New Roman" w:cs="Times New Roman"/>
          <w:sz w:val="24"/>
          <w:szCs w:val="24"/>
        </w:rPr>
        <w:t xml:space="preserve">. </w:t>
      </w:r>
      <w:commentRangeStart w:id="417"/>
      <w:r w:rsidR="00FA63BA">
        <w:rPr>
          <w:rFonts w:ascii="Times New Roman" w:hAnsi="Times New Roman" w:cs="Times New Roman"/>
          <w:sz w:val="24"/>
          <w:szCs w:val="24"/>
        </w:rPr>
        <w:t>The prevalence of</w:t>
      </w:r>
      <w:r w:rsidR="00D90E81">
        <w:rPr>
          <w:rFonts w:ascii="Times New Roman" w:hAnsi="Times New Roman" w:cs="Times New Roman"/>
          <w:sz w:val="24"/>
          <w:szCs w:val="24"/>
        </w:rPr>
        <w:t xml:space="preserve"> s</w:t>
      </w:r>
      <w:r w:rsidRPr="00604EDE">
        <w:rPr>
          <w:rFonts w:ascii="Times New Roman" w:hAnsi="Times New Roman" w:cs="Times New Roman"/>
          <w:sz w:val="24"/>
          <w:szCs w:val="24"/>
        </w:rPr>
        <w:t xml:space="preserve">ubclinical mastitis </w:t>
      </w:r>
      <w:r w:rsidR="00FA63BA">
        <w:rPr>
          <w:rFonts w:ascii="Times New Roman" w:hAnsi="Times New Roman" w:cs="Times New Roman"/>
          <w:sz w:val="24"/>
          <w:szCs w:val="24"/>
        </w:rPr>
        <w:t>for herds in the current study is</w:t>
      </w:r>
      <w:r w:rsidR="00993FA3">
        <w:rPr>
          <w:rFonts w:ascii="Times New Roman" w:hAnsi="Times New Roman" w:cs="Times New Roman"/>
          <w:sz w:val="24"/>
          <w:szCs w:val="24"/>
        </w:rPr>
        <w:t xml:space="preserve"> </w:t>
      </w:r>
      <w:proofErr w:type="gramStart"/>
      <w:r w:rsidR="00993FA3">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sidR="00713E2A">
        <w:rPr>
          <w:rFonts w:ascii="Times New Roman" w:hAnsi="Times New Roman" w:cs="Times New Roman"/>
          <w:sz w:val="24"/>
          <w:szCs w:val="24"/>
        </w:rPr>
        <w:t>previous work</w:t>
      </w:r>
      <w:r w:rsidR="00F11814">
        <w:rPr>
          <w:rFonts w:ascii="Times New Roman" w:hAnsi="Times New Roman" w:cs="Times New Roman"/>
          <w:sz w:val="24"/>
          <w:szCs w:val="24"/>
        </w:rPr>
        <w:t xml:space="preserve"> in the US</w:t>
      </w:r>
      <w:r w:rsidR="00F2425B">
        <w:rPr>
          <w:rFonts w:ascii="Times New Roman" w:hAnsi="Times New Roman" w:cs="Times New Roman"/>
          <w:sz w:val="24"/>
          <w:szCs w:val="24"/>
        </w:rPr>
        <w:t xml:space="preserve"> (</w:t>
      </w:r>
      <w:r w:rsidRPr="00604EDE">
        <w:rPr>
          <w:rFonts w:ascii="Times New Roman" w:hAnsi="Times New Roman" w:cs="Times New Roman"/>
          <w:sz w:val="24"/>
          <w:szCs w:val="24"/>
        </w:rPr>
        <w:t>26% for bedded pack</w:t>
      </w:r>
      <w:r w:rsidR="00CD6413">
        <w:rPr>
          <w:rFonts w:ascii="Times New Roman" w:hAnsi="Times New Roman" w:cs="Times New Roman"/>
          <w:sz w:val="24"/>
          <w:szCs w:val="24"/>
        </w:rPr>
        <w:t>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23.7% for freestall barns</w:t>
      </w:r>
      <w:r w:rsidR="00F2425B">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417"/>
      <w:r w:rsidR="004A67AD">
        <w:rPr>
          <w:rStyle w:val="CommentReference"/>
          <w:rFonts w:eastAsiaTheme="minorEastAsia"/>
        </w:rPr>
        <w:commentReference w:id="417"/>
      </w:r>
      <w:commentRangeStart w:id="418"/>
      <w:r w:rsidR="0013451F">
        <w:rPr>
          <w:rFonts w:ascii="Times New Roman" w:hAnsi="Times New Roman" w:cs="Times New Roman"/>
          <w:sz w:val="24"/>
          <w:szCs w:val="24"/>
        </w:rPr>
        <w:t>In contrast</w:t>
      </w:r>
      <w:r w:rsidR="00A34A34">
        <w:rPr>
          <w:rFonts w:ascii="Times New Roman" w:hAnsi="Times New Roman" w:cs="Times New Roman"/>
          <w:sz w:val="24"/>
          <w:szCs w:val="24"/>
        </w:rPr>
        <w:t xml:space="preserve">, </w:t>
      </w:r>
      <w:r w:rsidRPr="00604EDE">
        <w:rPr>
          <w:rFonts w:ascii="Times New Roman" w:hAnsi="Times New Roman" w:cs="Times New Roman"/>
          <w:sz w:val="24"/>
          <w:szCs w:val="24"/>
        </w:rPr>
        <w:t>Fávero et. al (2015) found</w:t>
      </w:r>
      <w:r w:rsidR="009F596A">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sidR="0013451F">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sidR="00947CE2">
        <w:rPr>
          <w:rFonts w:ascii="Times New Roman" w:hAnsi="Times New Roman" w:cs="Times New Roman"/>
          <w:sz w:val="24"/>
          <w:szCs w:val="24"/>
        </w:rPr>
        <w:t>26</w:t>
      </w:r>
      <w:r w:rsidRPr="00604EDE">
        <w:rPr>
          <w:rFonts w:ascii="Times New Roman" w:hAnsi="Times New Roman" w:cs="Times New Roman"/>
          <w:sz w:val="24"/>
          <w:szCs w:val="24"/>
        </w:rPr>
        <w:t xml:space="preserve"> and </w:t>
      </w:r>
      <w:r w:rsidR="00947CE2">
        <w:rPr>
          <w:rFonts w:ascii="Times New Roman" w:hAnsi="Times New Roman" w:cs="Times New Roman"/>
          <w:sz w:val="24"/>
          <w:szCs w:val="24"/>
        </w:rPr>
        <w:t>7</w:t>
      </w:r>
      <w:r w:rsidRPr="00604EDE">
        <w:rPr>
          <w:rFonts w:ascii="Times New Roman" w:hAnsi="Times New Roman" w:cs="Times New Roman"/>
          <w:sz w:val="24"/>
          <w:szCs w:val="24"/>
        </w:rPr>
        <w:t>% respectively</w:t>
      </w:r>
      <w:r w:rsidR="00BF2790">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sidR="00A069D6">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commentRangeEnd w:id="418"/>
      <w:r w:rsidR="00FA7F62">
        <w:rPr>
          <w:rStyle w:val="CommentReference"/>
          <w:rFonts w:eastAsiaTheme="minorEastAsia"/>
        </w:rPr>
        <w:commentReference w:id="418"/>
      </w:r>
    </w:p>
    <w:p w14:paraId="4CC5B7FF" w14:textId="5E0F29B1"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419"/>
      <w:commentRangeStart w:id="420"/>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End w:id="419"/>
      <w:commentRangeEnd w:id="420"/>
      <w:r w:rsidR="00E8288A">
        <w:rPr>
          <w:rStyle w:val="CommentReference"/>
          <w:rFonts w:eastAsiaTheme="minorEastAsia"/>
        </w:rPr>
        <w:commentReference w:id="419"/>
      </w:r>
      <w:commentRangeStart w:id="421"/>
      <w:r w:rsidR="00E8288A">
        <w:rPr>
          <w:rStyle w:val="CommentReference"/>
          <w:rFonts w:eastAsiaTheme="minorEastAsia"/>
        </w:rPr>
        <w:commentReference w:id="420"/>
      </w:r>
      <w:r w:rsidR="00161CD8" w:rsidRPr="00C30348">
        <w:rPr>
          <w:rFonts w:ascii="Times New Roman" w:hAnsi="Times New Roman" w:cs="Times New Roman"/>
          <w:sz w:val="24"/>
          <w:szCs w:val="24"/>
        </w:rPr>
        <w:t xml:space="preserve">While bedded pack systems are not common for housing lactating cows in Vermont, both </w:t>
      </w:r>
      <w:r w:rsidR="00161CD8" w:rsidRPr="00C30348">
        <w:rPr>
          <w:rFonts w:ascii="Times New Roman" w:hAnsi="Times New Roman" w:cs="Times New Roman"/>
          <w:sz w:val="24"/>
          <w:szCs w:val="24"/>
        </w:rPr>
        <w:lastRenderedPageBreak/>
        <w:t xml:space="preserve">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421"/>
      <w:r w:rsidR="000A2897">
        <w:rPr>
          <w:rStyle w:val="CommentReference"/>
          <w:rFonts w:eastAsiaTheme="minorEastAsia"/>
        </w:rPr>
        <w:commentReference w:id="421"/>
      </w:r>
      <w:commentRangeStart w:id="422"/>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del w:id="423" w:author="Caitlin Jeffrey" w:date="2023-10-31T09:40:00Z">
        <w:r w:rsidR="00BE77C3" w:rsidDel="004513DC">
          <w:rPr>
            <w:rFonts w:ascii="Times New Roman" w:hAnsi="Times New Roman" w:cs="Times New Roman"/>
            <w:sz w:val="24"/>
            <w:szCs w:val="24"/>
          </w:rPr>
          <w:delText xml:space="preserve">winter </w:delText>
        </w:r>
      </w:del>
      <w:ins w:id="424" w:author="Caitlin Jeffrey" w:date="2023-10-31T09:40:00Z">
        <w:r w:rsidR="004513DC">
          <w:rPr>
            <w:rFonts w:ascii="Times New Roman" w:hAnsi="Times New Roman" w:cs="Times New Roman"/>
            <w:sz w:val="24"/>
            <w:szCs w:val="24"/>
          </w:rPr>
          <w:t>indoor</w:t>
        </w:r>
        <w:r w:rsidR="004513DC">
          <w:rPr>
            <w:rFonts w:ascii="Times New Roman" w:hAnsi="Times New Roman" w:cs="Times New Roman"/>
            <w:sz w:val="24"/>
            <w:szCs w:val="24"/>
          </w:rPr>
          <w:t xml:space="preserve"> </w:t>
        </w:r>
      </w:ins>
      <w:r w:rsidR="00BE77C3">
        <w:rPr>
          <w:rFonts w:ascii="Times New Roman" w:hAnsi="Times New Roman" w:cs="Times New Roman"/>
          <w:sz w:val="24"/>
          <w:szCs w:val="24"/>
        </w:rPr>
        <w:t>housing</w:t>
      </w:r>
      <w:r w:rsidRPr="00604EDE">
        <w:rPr>
          <w:rFonts w:ascii="Times New Roman" w:hAnsi="Times New Roman" w:cs="Times New Roman"/>
          <w:sz w:val="24"/>
          <w:szCs w:val="24"/>
        </w:rPr>
        <w:t xml:space="preserve">. Three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422"/>
      <w:r w:rsidR="00E8288A">
        <w:rPr>
          <w:rStyle w:val="CommentReference"/>
          <w:rFonts w:eastAsiaTheme="minorEastAsia"/>
        </w:rPr>
        <w:commentReference w:id="422"/>
      </w:r>
    </w:p>
    <w:p w14:paraId="7C9C36BA" w14:textId="12BC8A24"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t xml:space="preserve">As udder health and </w:t>
      </w:r>
      <w:ins w:id="425" w:author="Sandra Godden" w:date="2023-10-13T10:28:00Z">
        <w:r w:rsidR="00E8288A">
          <w:rPr>
            <w:rFonts w:ascii="Times New Roman" w:hAnsi="Times New Roman" w:cs="Times New Roman"/>
            <w:sz w:val="24"/>
            <w:szCs w:val="24"/>
          </w:rPr>
          <w:t xml:space="preserve">udder </w:t>
        </w:r>
      </w:ins>
      <w:r w:rsidRPr="00604EDE">
        <w:rPr>
          <w:rFonts w:ascii="Times New Roman" w:hAnsi="Times New Roman" w:cs="Times New Roman"/>
          <w:sz w:val="24"/>
          <w:szCs w:val="24"/>
        </w:rPr>
        <w:t xml:space="preserve">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w:t>
      </w:r>
      <w:ins w:id="426" w:author="Sandra Godden" w:date="2023-10-13T10:35:00Z">
        <w:r w:rsidR="000A2897">
          <w:rPr>
            <w:rFonts w:ascii="Times New Roman" w:hAnsi="Times New Roman" w:cs="Times New Roman"/>
            <w:sz w:val="24"/>
            <w:szCs w:val="24"/>
          </w:rPr>
          <w:t xml:space="preserve">organic herds during </w:t>
        </w:r>
      </w:ins>
      <w:r w:rsidRPr="00604EDE">
        <w:rPr>
          <w:rFonts w:ascii="Times New Roman" w:hAnsi="Times New Roman" w:cs="Times New Roman"/>
          <w:sz w:val="24"/>
          <w:szCs w:val="24"/>
        </w:rPr>
        <w:t>the</w:t>
      </w:r>
      <w:del w:id="427" w:author="Caitlin Jeffrey" w:date="2023-10-31T09:40:00Z">
        <w:r w:rsidRPr="00604EDE" w:rsidDel="00745FAF">
          <w:rPr>
            <w:rFonts w:ascii="Times New Roman" w:hAnsi="Times New Roman" w:cs="Times New Roman"/>
            <w:sz w:val="24"/>
            <w:szCs w:val="24"/>
          </w:rPr>
          <w:delText xml:space="preserve"> winter</w:delText>
        </w:r>
      </w:del>
      <w:ins w:id="428" w:author="Caitlin Jeffrey" w:date="2023-10-31T09:40:00Z">
        <w:r w:rsidR="00745FAF">
          <w:rPr>
            <w:rFonts w:ascii="Times New Roman" w:hAnsi="Times New Roman" w:cs="Times New Roman"/>
            <w:sz w:val="24"/>
            <w:szCs w:val="24"/>
          </w:rPr>
          <w:t xml:space="preserve"> non-grazing season</w:t>
        </w:r>
      </w:ins>
      <w:r w:rsidRPr="00604EDE">
        <w:rPr>
          <w:rFonts w:ascii="Times New Roman" w:hAnsi="Times New Roman" w:cs="Times New Roman"/>
          <w:sz w:val="24"/>
          <w:szCs w:val="24"/>
        </w:rPr>
        <w:t xml:space="preserve"> in the 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w:t>
      </w:r>
      <w:r w:rsidRPr="00604EDE">
        <w:rPr>
          <w:rFonts w:ascii="Times New Roman" w:hAnsi="Times New Roman" w:cs="Times New Roman"/>
          <w:sz w:val="24"/>
          <w:szCs w:val="24"/>
        </w:rPr>
        <w:lastRenderedPageBreak/>
        <w:t>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w:t>
      </w:r>
      <w:proofErr w:type="gramStart"/>
      <w:r w:rsidRPr="00604EDE">
        <w:rPr>
          <w:rFonts w:ascii="Times New Roman" w:hAnsi="Times New Roman" w:cs="Times New Roman"/>
          <w:sz w:val="24"/>
          <w:szCs w:val="24"/>
        </w:rPr>
        <w:t>general public</w:t>
      </w:r>
      <w:proofErr w:type="gramEnd"/>
      <w:r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 xml:space="preserve">option for small, pasture-based farms in the Northeast both now and in the </w:t>
      </w:r>
      <w:commentRangeStart w:id="429"/>
      <w:r w:rsidRPr="00604EDE">
        <w:rPr>
          <w:rFonts w:ascii="Times New Roman" w:hAnsi="Times New Roman" w:cs="Times New Roman"/>
          <w:sz w:val="24"/>
          <w:szCs w:val="24"/>
        </w:rPr>
        <w:t>future</w:t>
      </w:r>
      <w:commentRangeEnd w:id="429"/>
      <w:r w:rsidR="000A2897">
        <w:rPr>
          <w:rStyle w:val="CommentReference"/>
          <w:rFonts w:eastAsiaTheme="minorEastAsia"/>
        </w:rPr>
        <w:commentReference w:id="429"/>
      </w:r>
      <w:r w:rsidRPr="00604EDE">
        <w:rPr>
          <w:rFonts w:ascii="Times New Roman" w:hAnsi="Times New Roman" w:cs="Times New Roman"/>
          <w:sz w:val="24"/>
          <w:szCs w:val="24"/>
        </w:rPr>
        <w:t>.</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430"/>
      <w:r w:rsidRPr="00604EDE">
        <w:rPr>
          <w:rFonts w:ascii="Times New Roman" w:hAnsi="Times New Roman" w:cs="Times New Roman"/>
          <w:b/>
          <w:bCs/>
          <w:sz w:val="24"/>
          <w:szCs w:val="24"/>
        </w:rPr>
        <w:t>Conclusion</w:t>
      </w:r>
      <w:commentRangeEnd w:id="430"/>
      <w:r w:rsidR="005F6F84" w:rsidRPr="00604EDE">
        <w:rPr>
          <w:rStyle w:val="CommentReference"/>
          <w:rFonts w:ascii="Times New Roman" w:eastAsiaTheme="minorEastAsia" w:hAnsi="Times New Roman" w:cs="Times New Roman"/>
          <w:sz w:val="24"/>
          <w:szCs w:val="24"/>
        </w:rPr>
        <w:commentReference w:id="430"/>
      </w:r>
    </w:p>
    <w:p w14:paraId="2C1708A2" w14:textId="04534046" w:rsidR="0026413C" w:rsidRPr="00FC6FF7" w:rsidRDefault="0026413C" w:rsidP="0026413C">
      <w:pPr>
        <w:spacing w:after="0" w:line="480" w:lineRule="auto"/>
        <w:ind w:firstLine="720"/>
        <w:rPr>
          <w:rFonts w:ascii="Times New Roman" w:hAnsi="Times New Roman" w:cs="Times New Roman"/>
          <w:sz w:val="24"/>
          <w:szCs w:val="24"/>
        </w:rPr>
      </w:pPr>
      <w:bookmarkStart w:id="431" w:name="_Hlk142292502"/>
      <w:commentRangeStart w:id="432"/>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commentRangeEnd w:id="432"/>
      <w:r w:rsidR="000A2897">
        <w:rPr>
          <w:rStyle w:val="CommentReference"/>
          <w:rFonts w:eastAsiaTheme="minorEastAsia"/>
        </w:rPr>
        <w:lastRenderedPageBreak/>
        <w:commentReference w:id="432"/>
      </w:r>
      <w:r w:rsidRPr="00FC6FF7">
        <w:rPr>
          <w:rFonts w:ascii="Times New Roman" w:hAnsi="Times New Roman" w:cs="Times New Roman"/>
          <w:sz w:val="24"/>
          <w:szCs w:val="24"/>
        </w:rPr>
        <w:t xml:space="preserve">Bedded pack systems did not differ significantly in their milk quality, udder health, </w:t>
      </w:r>
      <w:del w:id="433" w:author="Sandra Godden" w:date="2023-10-13T10:38:00Z">
        <w:r w:rsidRPr="00FC6FF7" w:rsidDel="000A2897">
          <w:rPr>
            <w:rFonts w:ascii="Times New Roman" w:hAnsi="Times New Roman" w:cs="Times New Roman"/>
            <w:sz w:val="24"/>
            <w:szCs w:val="24"/>
          </w:rPr>
          <w:delText xml:space="preserve">or </w:delText>
        </w:r>
      </w:del>
      <w:ins w:id="434" w:author="Sandra Godden" w:date="2023-10-13T10:38:00Z">
        <w:r w:rsidR="000A2897">
          <w:rPr>
            <w:rFonts w:ascii="Times New Roman" w:hAnsi="Times New Roman" w:cs="Times New Roman"/>
            <w:sz w:val="24"/>
            <w:szCs w:val="24"/>
          </w:rPr>
          <w:t xml:space="preserve">udder </w:t>
        </w:r>
      </w:ins>
      <w:r w:rsidRPr="00FC6FF7">
        <w:rPr>
          <w:rFonts w:ascii="Times New Roman" w:hAnsi="Times New Roman" w:cs="Times New Roman"/>
          <w:sz w:val="24"/>
          <w:szCs w:val="24"/>
        </w:rPr>
        <w:t>hygiene measures</w:t>
      </w:r>
      <w:ins w:id="435" w:author="Sandra Godden" w:date="2023-10-13T10:38:00Z">
        <w:r w:rsidR="000A2897">
          <w:rPr>
            <w:rFonts w:ascii="Times New Roman" w:hAnsi="Times New Roman" w:cs="Times New Roman"/>
            <w:sz w:val="24"/>
            <w:szCs w:val="24"/>
          </w:rPr>
          <w:t>, or milk production,</w:t>
        </w:r>
      </w:ins>
      <w:r w:rsidRPr="00FC6FF7">
        <w:rPr>
          <w:rFonts w:ascii="Times New Roman" w:hAnsi="Times New Roman" w:cs="Times New Roman"/>
          <w:sz w:val="24"/>
          <w:szCs w:val="24"/>
        </w:rPr>
        <w:t xml:space="preserve"> </w:t>
      </w:r>
      <w:ins w:id="436" w:author="Sandra Godden" w:date="2023-10-13T10:38:00Z">
        <w:r w:rsidR="000A2897">
          <w:rPr>
            <w:rFonts w:ascii="Times New Roman" w:hAnsi="Times New Roman" w:cs="Times New Roman"/>
            <w:sz w:val="24"/>
            <w:szCs w:val="24"/>
          </w:rPr>
          <w:t>as</w:t>
        </w:r>
      </w:ins>
      <w:del w:id="437" w:author="Sandra Godden" w:date="2023-10-13T10:38:00Z">
        <w:r w:rsidRPr="00FC6FF7" w:rsidDel="000A2897">
          <w:rPr>
            <w:rFonts w:ascii="Times New Roman" w:hAnsi="Times New Roman" w:cs="Times New Roman"/>
            <w:sz w:val="24"/>
            <w:szCs w:val="24"/>
          </w:rPr>
          <w:delText>when</w:delText>
        </w:r>
      </w:del>
      <w:r w:rsidRPr="00FC6FF7">
        <w:rPr>
          <w:rFonts w:ascii="Times New Roman" w:hAnsi="Times New Roman" w:cs="Times New Roman"/>
          <w:sz w:val="24"/>
          <w:szCs w:val="24"/>
        </w:rPr>
        <w:t xml:space="preserve"> compared to the more commonly used </w:t>
      </w:r>
      <w:del w:id="438" w:author="Caitlin Jeffrey" w:date="2023-10-31T09:40:00Z">
        <w:r w:rsidRPr="00FC6FF7" w:rsidDel="00745FAF">
          <w:rPr>
            <w:rFonts w:ascii="Times New Roman" w:hAnsi="Times New Roman" w:cs="Times New Roman"/>
            <w:sz w:val="24"/>
            <w:szCs w:val="24"/>
          </w:rPr>
          <w:delText xml:space="preserve">winter </w:delText>
        </w:r>
      </w:del>
      <w:ins w:id="439" w:author="Caitlin Jeffrey" w:date="2023-10-31T09:40:00Z">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ins>
      <w:r w:rsidRPr="00FC6FF7">
        <w:rPr>
          <w:rFonts w:ascii="Times New Roman" w:hAnsi="Times New Roman" w:cs="Times New Roman"/>
          <w:sz w:val="24"/>
          <w:szCs w:val="24"/>
        </w:rPr>
        <w:t xml:space="preserve">housing systems </w:t>
      </w:r>
      <w:ins w:id="440" w:author="Sandra Godden" w:date="2023-10-13T10:38:00Z">
        <w:r w:rsidR="000A2897">
          <w:rPr>
            <w:rFonts w:ascii="Times New Roman" w:hAnsi="Times New Roman" w:cs="Times New Roman"/>
            <w:sz w:val="24"/>
            <w:szCs w:val="24"/>
          </w:rPr>
          <w:t>(freestall or tie</w:t>
        </w:r>
        <w:del w:id="441" w:author="Caitlin Jeffrey" w:date="2023-10-31T09:40:00Z">
          <w:r w:rsidR="000A2897" w:rsidDel="00745FAF">
            <w:rPr>
              <w:rFonts w:ascii="Times New Roman" w:hAnsi="Times New Roman" w:cs="Times New Roman"/>
              <w:sz w:val="24"/>
              <w:szCs w:val="24"/>
            </w:rPr>
            <w:delText xml:space="preserve"> </w:delText>
          </w:r>
        </w:del>
        <w:r w:rsidR="000A2897">
          <w:rPr>
            <w:rFonts w:ascii="Times New Roman" w:hAnsi="Times New Roman" w:cs="Times New Roman"/>
            <w:sz w:val="24"/>
            <w:szCs w:val="24"/>
          </w:rPr>
          <w:t xml:space="preserve">stall) </w:t>
        </w:r>
      </w:ins>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442"/>
      <w:r w:rsidRPr="00FC6FF7">
        <w:rPr>
          <w:rFonts w:ascii="Times New Roman" w:hAnsi="Times New Roman" w:cs="Times New Roman"/>
          <w:sz w:val="24"/>
          <w:szCs w:val="24"/>
        </w:rPr>
        <w:t>Bedded</w:t>
      </w:r>
      <w:commentRangeEnd w:id="442"/>
      <w:r w:rsidR="000A2897">
        <w:rPr>
          <w:rStyle w:val="CommentReference"/>
          <w:rFonts w:eastAsiaTheme="minorEastAsia"/>
        </w:rPr>
        <w:commentReference w:id="442"/>
      </w:r>
      <w:r w:rsidRPr="00FC6FF7">
        <w:rPr>
          <w:rFonts w:ascii="Times New Roman" w:hAnsi="Times New Roman" w:cs="Times New Roman"/>
          <w:sz w:val="24"/>
          <w:szCs w:val="24"/>
        </w:rPr>
        <w:t xml:space="preserve"> packs can therefore be considered as a viable option for pasture-based herds looking for a </w:t>
      </w:r>
      <w:commentRangeStart w:id="443"/>
      <w:del w:id="444" w:author="Sandra Godden" w:date="2023-10-13T10:40:00Z">
        <w:r w:rsidRPr="00FC6FF7" w:rsidDel="000A2897">
          <w:rPr>
            <w:rFonts w:ascii="Times New Roman" w:hAnsi="Times New Roman" w:cs="Times New Roman"/>
            <w:sz w:val="24"/>
            <w:szCs w:val="24"/>
          </w:rPr>
          <w:delText xml:space="preserve">more affordable </w:delText>
        </w:r>
      </w:del>
      <w:commentRangeEnd w:id="443"/>
      <w:r w:rsidR="000A2897">
        <w:rPr>
          <w:rStyle w:val="CommentReference"/>
          <w:rFonts w:eastAsiaTheme="minorEastAsia"/>
        </w:rPr>
        <w:commentReference w:id="443"/>
      </w:r>
      <w:r w:rsidRPr="00FC6FF7">
        <w:rPr>
          <w:rFonts w:ascii="Times New Roman" w:hAnsi="Times New Roman" w:cs="Times New Roman"/>
          <w:sz w:val="24"/>
          <w:szCs w:val="24"/>
        </w:rPr>
        <w:t>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39946328"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Pr>
          <w:rFonts w:ascii="Times New Roman" w:hAnsi="Times New Roman" w:cs="Times New Roman"/>
          <w:sz w:val="24"/>
          <w:szCs w:val="24"/>
        </w:rPr>
        <w:t>W</w:t>
      </w:r>
      <w:r w:rsidRPr="00604EDE">
        <w:rPr>
          <w:rFonts w:ascii="Times New Roman" w:hAnsi="Times New Roman" w:cs="Times New Roman"/>
          <w:sz w:val="24"/>
          <w:szCs w:val="24"/>
        </w:rPr>
        <w:t>e</w:t>
      </w:r>
      <w:r>
        <w:rPr>
          <w:rFonts w:ascii="Times New Roman" w:hAnsi="Times New Roman" w:cs="Times New Roman"/>
          <w:sz w:val="24"/>
          <w:szCs w:val="24"/>
        </w:rPr>
        <w:t xml:space="preserve"> would also like to</w:t>
      </w:r>
      <w:r w:rsidRPr="00604EDE">
        <w:rPr>
          <w:rFonts w:ascii="Times New Roman" w:hAnsi="Times New Roman" w:cs="Times New Roman"/>
          <w:sz w:val="24"/>
          <w:szCs w:val="24"/>
        </w:rPr>
        <w:t xml:space="preserve"> thank</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1C45DC97" w14:textId="77777777" w:rsidR="009838E4" w:rsidRPr="009838E4" w:rsidRDefault="00262957" w:rsidP="009838E4">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9838E4" w:rsidRPr="009838E4">
        <w:t>Adkins, P. R. F., L. M. Placheta, M. R. Borchers, J. M. Bewley, and J. R. Middleton. 2022. Distribution of staphylococcal and mammaliicoccal species from compost-bedded pack or sand-bedded freestall dairy farms. J Dairy Sci 105(7):6261-6270.</w:t>
      </w:r>
    </w:p>
    <w:p w14:paraId="21B24E3F" w14:textId="77777777" w:rsidR="009838E4" w:rsidRPr="009838E4" w:rsidRDefault="009838E4" w:rsidP="009838E4">
      <w:pPr>
        <w:pStyle w:val="EndNoteBibliography"/>
        <w:spacing w:after="240"/>
      </w:pPr>
      <w:r w:rsidRPr="009838E4">
        <w:t>Albino, R. L., J. L. Taraba, M. I. Marcondes, E. A. Eckelkamp, and J. M. Bewley. 2018. Comparison of bacterial populations in bedding material, on teat ends, and in milk of cows housed in compost bedded pack barns J. Animal Production Science 58(9):1686-1691.</w:t>
      </w:r>
    </w:p>
    <w:p w14:paraId="39317A7F" w14:textId="77777777" w:rsidR="009838E4" w:rsidRPr="009838E4" w:rsidRDefault="009838E4" w:rsidP="009838E4">
      <w:pPr>
        <w:pStyle w:val="EndNoteBibliography"/>
        <w:spacing w:after="240"/>
      </w:pPr>
      <w:r w:rsidRPr="009838E4">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4591660C" w14:textId="77777777" w:rsidR="009838E4" w:rsidRPr="009838E4" w:rsidRDefault="009838E4" w:rsidP="009838E4">
      <w:pPr>
        <w:pStyle w:val="EndNoteBibliography"/>
        <w:spacing w:after="240"/>
      </w:pPr>
      <w:r w:rsidRPr="009838E4">
        <w:t>Andrews, T., C. E. Jeffrey, R. E. Gilker, D. A. Neher, and J. W. Barlow. 2021. Design and implementation of a survey quantifying winter housing and bedding types used on Vermont organic dairy farms. J. Dairy Sci. 104(7):8326-8337.</w:t>
      </w:r>
    </w:p>
    <w:p w14:paraId="30227BF0" w14:textId="77777777" w:rsidR="009838E4" w:rsidRPr="009838E4" w:rsidRDefault="009838E4" w:rsidP="009838E4">
      <w:pPr>
        <w:pStyle w:val="EndNoteBibliography"/>
        <w:spacing w:after="240"/>
      </w:pPr>
      <w:r w:rsidRPr="009838E4">
        <w:t>Barberg, A., M. Endres, and K. Janni. 2007a. Compost Dairy Barns in Minnesota: A Descriptive Study. Applied Engineering in Agriculture 23:231-238.</w:t>
      </w:r>
    </w:p>
    <w:p w14:paraId="5590CDAE" w14:textId="77777777" w:rsidR="009838E4" w:rsidRPr="009838E4" w:rsidRDefault="009838E4" w:rsidP="009838E4">
      <w:pPr>
        <w:pStyle w:val="EndNoteBibliography"/>
        <w:spacing w:after="240"/>
      </w:pPr>
      <w:r w:rsidRPr="009838E4">
        <w:lastRenderedPageBreak/>
        <w:t>Barberg, A. E., M. I. Endres, J. A. Salfer, and J. K. Reneau. 2007b. Performance and welfare of dairy cows in an alternative housing system in Minnesota. J Dairy Sci 90(3):1575-1583.</w:t>
      </w:r>
    </w:p>
    <w:p w14:paraId="5CC2C298" w14:textId="77777777" w:rsidR="009838E4" w:rsidRPr="009838E4" w:rsidRDefault="009838E4" w:rsidP="009838E4">
      <w:pPr>
        <w:pStyle w:val="EndNoteBibliography"/>
        <w:spacing w:after="240"/>
      </w:pPr>
      <w:r w:rsidRPr="009838E4">
        <w:t>Barkema, H. W., Y. H. Schukken, T. J. Lam, M. L. Beiboer, G. Benedictus, and A. Brand. 1998. Management practices associated with low, medium, and high somatic cell counts in bulk milk. J. Dairy Sci 81(7):1917-1927.</w:t>
      </w:r>
    </w:p>
    <w:p w14:paraId="03D4F832" w14:textId="77777777" w:rsidR="009838E4" w:rsidRPr="009838E4" w:rsidRDefault="009838E4" w:rsidP="009838E4">
      <w:pPr>
        <w:pStyle w:val="EndNoteBibliography"/>
        <w:spacing w:after="240"/>
      </w:pPr>
      <w:r w:rsidRPr="009838E4">
        <w:t>Barkema, H. W., M. A. von Keyserlingk, J. P. Kastelic, T. J. Lam, C. Luby, J. P. Roy, S. J. LeBlanc, G. P. Keefe, and D. F. Kelton. 2015. Invited review: Changes in the dairy industry affecting dairy cattle health and welfare. J Dairy Sci 98(11):7426-7445.</w:t>
      </w:r>
    </w:p>
    <w:p w14:paraId="7621453F" w14:textId="77777777" w:rsidR="009838E4" w:rsidRPr="009838E4" w:rsidRDefault="009838E4" w:rsidP="009838E4">
      <w:pPr>
        <w:pStyle w:val="EndNoteBibliography"/>
        <w:spacing w:after="240"/>
      </w:pPr>
      <w:r w:rsidRPr="009838E4">
        <w:t>Bewley, J., J. Taraba, G. Day, R. Black, and F. Damasceno. 2012. Compost Bedded Pack Barn Design: Features and Management Considerations. University of Kentucky Cooperative Extension Service Publication ID.</w:t>
      </w:r>
    </w:p>
    <w:p w14:paraId="2AAB8BE1" w14:textId="77777777" w:rsidR="009838E4" w:rsidRPr="009838E4" w:rsidRDefault="009838E4" w:rsidP="009838E4">
      <w:pPr>
        <w:pStyle w:val="EndNoteBibliography"/>
        <w:spacing w:after="240"/>
      </w:pPr>
      <w:r w:rsidRPr="009838E4">
        <w:t>Bickert, W. G., B. Holmes, K. A. Janni, D. Kammel, R. Stowell, and J. M. Zulovich. 2000. Dairy freestall housing and equipment. Pages 27–45 in Designing Facilities for the Milking Herd. 7th ed., Mid-West Plan Service, Iowa State University, Ames.</w:t>
      </w:r>
    </w:p>
    <w:p w14:paraId="3E927E92" w14:textId="77777777" w:rsidR="009838E4" w:rsidRPr="009838E4" w:rsidRDefault="009838E4" w:rsidP="009838E4">
      <w:pPr>
        <w:pStyle w:val="EndNoteBibliography"/>
        <w:spacing w:after="240"/>
      </w:pPr>
      <w:r w:rsidRPr="009838E4">
        <w:t>Black, R. A., J. L. Taraba, G. B. Day, F. A. Damasceno, and J. M. Bewley. 2013. Compost bedded pack dairy barn management, performance, and producer satisfaction. J Dairy Sci 96(12):8060-8074.</w:t>
      </w:r>
    </w:p>
    <w:p w14:paraId="57CCF55A" w14:textId="77777777" w:rsidR="009838E4" w:rsidRPr="009838E4" w:rsidRDefault="009838E4" w:rsidP="009838E4">
      <w:pPr>
        <w:pStyle w:val="EndNoteBibliography"/>
        <w:spacing w:after="240"/>
      </w:pPr>
      <w:r w:rsidRPr="009838E4">
        <w:t>Burgstaller, J., J. Raith, S. Kuchling, V. Mandl, A. Hund, and J. Kofler. 2016. Claw health and prevalence of lameness in cows from compost bedded and cubicle freestall dairy barns in Austria. The Veterinary Journal 216.</w:t>
      </w:r>
    </w:p>
    <w:p w14:paraId="09AF2D8C" w14:textId="77777777" w:rsidR="009838E4" w:rsidRPr="009838E4" w:rsidRDefault="009838E4" w:rsidP="009838E4">
      <w:pPr>
        <w:pStyle w:val="EndNoteBibliography"/>
        <w:spacing w:after="240"/>
      </w:pPr>
      <w:r w:rsidRPr="009838E4">
        <w:t>Calamari, L., F. Calegari, and L. Stefanini. 2009. Effect of different free stall surfaces on behavioural, productive and metabolic parameters in dairy cows. Applied Animal Behaviour Science 120:9-17.</w:t>
      </w:r>
    </w:p>
    <w:p w14:paraId="4A074FB6" w14:textId="77777777" w:rsidR="009838E4" w:rsidRPr="009838E4" w:rsidRDefault="009838E4" w:rsidP="009838E4">
      <w:pPr>
        <w:pStyle w:val="EndNoteBibliography"/>
        <w:spacing w:after="240"/>
      </w:pPr>
      <w:r w:rsidRPr="009838E4">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56BCE8A5" w14:textId="77777777" w:rsidR="009838E4" w:rsidRPr="009838E4" w:rsidRDefault="009838E4" w:rsidP="009838E4">
      <w:pPr>
        <w:pStyle w:val="EndNoteBibliography"/>
        <w:spacing w:after="240"/>
      </w:pPr>
      <w:r w:rsidRPr="009838E4">
        <w:t>Cook, N. B. 2002. Influence of Barn Design on Dairy Cow Hygiene, Lameness and Udder Health. American Association of Bovine Practitioners Conference Proceedings:97-103.</w:t>
      </w:r>
    </w:p>
    <w:p w14:paraId="16BDE1E8" w14:textId="77777777" w:rsidR="009838E4" w:rsidRPr="009838E4" w:rsidRDefault="009838E4" w:rsidP="009838E4">
      <w:pPr>
        <w:pStyle w:val="EndNoteBibliography"/>
        <w:spacing w:after="240"/>
      </w:pPr>
      <w:r w:rsidRPr="009838E4">
        <w:t>Cook, N. B., T. B. Bennett, and K. V. Nordlund. 2005. Monitoring Indices of Cow Comfort in Free-Stall-Housed Dairy Herds. J. Dairy Sci. 88(11):3876-3885.</w:t>
      </w:r>
    </w:p>
    <w:p w14:paraId="7255B05A" w14:textId="77777777" w:rsidR="009838E4" w:rsidRPr="009838E4" w:rsidRDefault="009838E4" w:rsidP="009838E4">
      <w:pPr>
        <w:pStyle w:val="EndNoteBibliography"/>
        <w:spacing w:after="240"/>
      </w:pPr>
      <w:r w:rsidRPr="009838E4">
        <w:t>Cook, N. B., J. P. Hess, M. R. Foy, T. B. Bennett, and R. L. Brotzman. 2016. Management characteristics, lameness, and body injuries of dairy cattle housed in high-performance dairy herds in Wisconsin. J Dairy Sci 99(7):5879-5891.</w:t>
      </w:r>
    </w:p>
    <w:p w14:paraId="25271AD9" w14:textId="77777777" w:rsidR="009838E4" w:rsidRPr="009838E4" w:rsidRDefault="009838E4" w:rsidP="009838E4">
      <w:pPr>
        <w:pStyle w:val="EndNoteBibliography"/>
        <w:spacing w:after="240"/>
      </w:pPr>
      <w:r w:rsidRPr="009838E4">
        <w:lastRenderedPageBreak/>
        <w:t>Costa, J. H. C., T. A. Burnett, M. A. G. von Keyserlingk, and M. J. Hötzel. 2018. Prevalence of lameness and leg lesions of lactating dairy cows housed in southern Brazil: Effects of housing systems. J Dairy Sci 101(3):2395-2405.</w:t>
      </w:r>
    </w:p>
    <w:p w14:paraId="63F1808A" w14:textId="77777777" w:rsidR="009838E4" w:rsidRPr="009838E4" w:rsidRDefault="009838E4" w:rsidP="009838E4">
      <w:pPr>
        <w:pStyle w:val="EndNoteBibliography"/>
        <w:spacing w:after="240"/>
      </w:pPr>
      <w:r w:rsidRPr="009838E4">
        <w:t>de Pinho Manzi, M., D. B. Nóbrega, P. Y. Faccioli, M. Z. Troncarelli, B. D. Menozzi, and H. Langoni. 2012. Relationship between teat-end condition, udder cleanliness and bovine subclinical mastitis. Res Vet Sci 93(1):430-434.</w:t>
      </w:r>
    </w:p>
    <w:p w14:paraId="4804BA76" w14:textId="77777777" w:rsidR="009838E4" w:rsidRPr="009838E4" w:rsidRDefault="009838E4" w:rsidP="009838E4">
      <w:pPr>
        <w:pStyle w:val="EndNoteBibliography"/>
        <w:spacing w:after="240"/>
      </w:pPr>
      <w:r w:rsidRPr="009838E4">
        <w:t>De Visscher, A., S. Piepers, F. Haesebrouck, and S. De Vliegher. 2016. Intramammary infection with coagulase-negative staphylococci at parturition: Species-specific prevalence, risk factors, and effect on udder health. J Dairy Sci 99(8):6457-6469.</w:t>
      </w:r>
    </w:p>
    <w:p w14:paraId="0D9FAF54" w14:textId="77777777" w:rsidR="009838E4" w:rsidRPr="009838E4" w:rsidRDefault="009838E4" w:rsidP="009838E4">
      <w:pPr>
        <w:pStyle w:val="EndNoteBibliography"/>
        <w:spacing w:after="240"/>
      </w:pPr>
      <w:r w:rsidRPr="009838E4">
        <w:t>De Visscher, A., S. Piepers, F. Haesebrouck, K. Supre, and S. De Vliegher. 2017. Coagulase-negative Staphylococcus species in bulk milk: Prevalence, distribution, and associated subgroup- and species-specific risk factors. J Dairy Sci 100(1):629-642.</w:t>
      </w:r>
    </w:p>
    <w:p w14:paraId="45E5B7FC" w14:textId="77777777" w:rsidR="009838E4" w:rsidRPr="009838E4" w:rsidRDefault="009838E4" w:rsidP="009838E4">
      <w:pPr>
        <w:pStyle w:val="EndNoteBibliography"/>
        <w:spacing w:after="240"/>
      </w:pPr>
      <w:r w:rsidRPr="009838E4">
        <w:t>de Vries, M., E. A. Bokkers, C. G. van Reenen, B. Engel, G. van Schaik, T. Dijkstra, and I. J. de Boer. 2015. Housing and management factors associated with indicators of dairy cattle welfare. Prev Vet Med 118(1):80-92.</w:t>
      </w:r>
    </w:p>
    <w:p w14:paraId="0BFDC4ED" w14:textId="77777777" w:rsidR="009838E4" w:rsidRPr="009838E4" w:rsidRDefault="009838E4" w:rsidP="009838E4">
      <w:pPr>
        <w:pStyle w:val="EndNoteBibliography"/>
        <w:spacing w:after="240"/>
      </w:pPr>
      <w:r w:rsidRPr="009838E4">
        <w:t>Dohmen, W., F. Neijenhuis, and H. Hogeveen. 2010. Relationship between udder health and hygiene on farms with an automatic milking system. J Dairy Sci 93(9):4019-4033.</w:t>
      </w:r>
    </w:p>
    <w:p w14:paraId="2C8B8DCE" w14:textId="77777777" w:rsidR="009838E4" w:rsidRPr="009838E4" w:rsidRDefault="009838E4" w:rsidP="009838E4">
      <w:pPr>
        <w:pStyle w:val="EndNoteBibliography"/>
        <w:spacing w:after="240"/>
      </w:pPr>
      <w:r w:rsidRPr="009838E4">
        <w:t>Eckelkamp, E. A., J. L. Taraba, K. A. Akers, R. J. Harmon, and J. M. Bewley. 2016a. Sand bedded freestall and compost bedded pack effects on cow hygiene, locomotion, and mastitis indicators. Livestock Science 190:48-57.</w:t>
      </w:r>
    </w:p>
    <w:p w14:paraId="2A23159C" w14:textId="77777777" w:rsidR="009838E4" w:rsidRPr="009838E4" w:rsidRDefault="009838E4" w:rsidP="009838E4">
      <w:pPr>
        <w:pStyle w:val="EndNoteBibliography"/>
        <w:spacing w:after="240"/>
      </w:pPr>
      <w:r w:rsidRPr="009838E4">
        <w:t>Eckelkamp, E. A., J. L. Taraba, K. A. Akers, R. J. Harmon, and J. M. Bewley. 2016b. Understanding compost bedded pack barns: Interactions among environmental factors, bedding characteristics, and udder health. Livestock Science 190:35-42.</w:t>
      </w:r>
    </w:p>
    <w:p w14:paraId="15E8D54E" w14:textId="77777777" w:rsidR="009838E4" w:rsidRPr="009838E4" w:rsidRDefault="009838E4" w:rsidP="009838E4">
      <w:pPr>
        <w:pStyle w:val="EndNoteBibliography"/>
        <w:spacing w:after="240"/>
      </w:pPr>
      <w:r w:rsidRPr="009838E4">
        <w:t>Elmoslemany, A. M., G. P. Keefe, I. R. Dohoo, and B. M. Jayarao. 2009. Risk factors for bacteriological quality of bulk tank milk in Prince Edward Island dairy herds. Part 1: overall risk factors. J Dairy Sci 92(6):2634-2643.</w:t>
      </w:r>
    </w:p>
    <w:p w14:paraId="25D37593" w14:textId="77777777" w:rsidR="009838E4" w:rsidRPr="009838E4" w:rsidRDefault="009838E4" w:rsidP="009838E4">
      <w:pPr>
        <w:pStyle w:val="EndNoteBibliography"/>
        <w:spacing w:after="240"/>
      </w:pPr>
      <w:r w:rsidRPr="009838E4">
        <w:t>Fávero, S., F. V. R. Portilho, A. C. R. Oliveira, H. Langoni, and J. C. F. Pantoja. 2015. Factors associated with mastitis epidemiologic indexes, animal hygiene, and bulk milk bacterial concentrations in dairy herds housed on compost bedding. Livestock Science 181:220-230.</w:t>
      </w:r>
    </w:p>
    <w:p w14:paraId="2D43175F" w14:textId="77777777" w:rsidR="009838E4" w:rsidRPr="009838E4" w:rsidRDefault="009838E4" w:rsidP="009838E4">
      <w:pPr>
        <w:pStyle w:val="EndNoteBibliography"/>
        <w:spacing w:after="240"/>
      </w:pPr>
      <w:r w:rsidRPr="009838E4">
        <w:t>Godkin, M. A. and K. E. Leslie. 1993. Culture of bulk tank milk as a mastitis screening test: A brief review. Can Vet J 34(10):601-605.</w:t>
      </w:r>
    </w:p>
    <w:p w14:paraId="6DAC62A1" w14:textId="77777777" w:rsidR="009838E4" w:rsidRPr="009838E4" w:rsidRDefault="009838E4" w:rsidP="009838E4">
      <w:pPr>
        <w:pStyle w:val="EndNoteBibliography"/>
        <w:spacing w:after="240"/>
      </w:pPr>
      <w:r w:rsidRPr="009838E4">
        <w:t>Green, L. E., V. J. Hedges, Y. H. Schukken, R. W. Blowey, and A. J. Packington. 2002. The impact of clinical lameness on the milk yield of dairy cows. J Dairy Sci 85(9):2250-2256.</w:t>
      </w:r>
    </w:p>
    <w:p w14:paraId="1727828E" w14:textId="77777777" w:rsidR="009838E4" w:rsidRPr="009838E4" w:rsidRDefault="009838E4" w:rsidP="009838E4">
      <w:pPr>
        <w:pStyle w:val="EndNoteBibliography"/>
        <w:spacing w:after="240"/>
      </w:pPr>
      <w:r w:rsidRPr="009838E4">
        <w:t>Heins, B. J., L. S. Sjostrom, M. I. Endres, M. R. Carillo, R. King, R. D. Moon, and U. S. Sorge. 2019. Effects of winter housing systems on production, economics, body weight, body condition score, and bedding cultures for organic dairy cows. J Dairy Sci 102(1):706-714.</w:t>
      </w:r>
    </w:p>
    <w:p w14:paraId="5B4ED9F6" w14:textId="77777777" w:rsidR="009838E4" w:rsidRPr="009838E4" w:rsidRDefault="009838E4" w:rsidP="009838E4">
      <w:pPr>
        <w:pStyle w:val="EndNoteBibliography"/>
        <w:spacing w:after="240"/>
      </w:pPr>
      <w:r w:rsidRPr="009838E4">
        <w:lastRenderedPageBreak/>
        <w:t>Hogan, J. and K. L. Smith. 2012. Managing environmental mastitis. Vet Clin North Am Food Anim Pract 28(2):217-224.</w:t>
      </w:r>
    </w:p>
    <w:p w14:paraId="48679BD8" w14:textId="77777777" w:rsidR="009838E4" w:rsidRPr="009838E4" w:rsidRDefault="009838E4" w:rsidP="009838E4">
      <w:pPr>
        <w:pStyle w:val="EndNoteBibliography"/>
        <w:spacing w:after="240"/>
      </w:pPr>
      <w:r w:rsidRPr="009838E4">
        <w:t>Hogan, J. S., D. G. White, and J. W. Pankey. 1987. Effects of teat dipping on intramammary infections by staphylococci other than Staphylococcus aureus. J Dairy Sci 70(4):873-879.</w:t>
      </w:r>
    </w:p>
    <w:p w14:paraId="722FE191" w14:textId="77777777" w:rsidR="009838E4" w:rsidRPr="009838E4" w:rsidRDefault="009838E4" w:rsidP="009838E4">
      <w:pPr>
        <w:pStyle w:val="EndNoteBibliography"/>
        <w:spacing w:after="240"/>
      </w:pPr>
      <w:r w:rsidRPr="009838E4">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16F82BB9" w14:textId="77777777" w:rsidR="009838E4" w:rsidRPr="009838E4" w:rsidRDefault="009838E4" w:rsidP="009838E4">
      <w:pPr>
        <w:pStyle w:val="EndNoteBibliography"/>
        <w:spacing w:after="240"/>
      </w:pPr>
      <w:r w:rsidRPr="009838E4">
        <w:t>Janni, K., M. Endres, J. Reneau, and W. Schoper. 2007. Compost Dairy Barn Layout and Management Recommendations. Applied Engineering in Agriculture 23(1):97-102.</w:t>
      </w:r>
    </w:p>
    <w:p w14:paraId="2E1E6E98" w14:textId="77777777" w:rsidR="009838E4" w:rsidRPr="009838E4" w:rsidRDefault="009838E4" w:rsidP="009838E4">
      <w:pPr>
        <w:pStyle w:val="EndNoteBibliography"/>
        <w:spacing w:after="240"/>
      </w:pPr>
      <w:r w:rsidRPr="009838E4">
        <w:t>Jayarao, B. M., S. R. Pillai, A. A. Sawant, D. R. Wolfgang, and N. V. Hegde. 2004. Guidelines for monitoring bulk tank milk somatic cell and bacterial counts. J Dairy Sci 87(10):3561-3573.</w:t>
      </w:r>
    </w:p>
    <w:p w14:paraId="6C7CE126" w14:textId="77777777" w:rsidR="009838E4" w:rsidRPr="009838E4" w:rsidRDefault="009838E4" w:rsidP="009838E4">
      <w:pPr>
        <w:pStyle w:val="EndNoteBibliography"/>
        <w:spacing w:after="240"/>
      </w:pPr>
      <w:r w:rsidRPr="009838E4">
        <w:t>Jayarao, B. M. and D. R. Wolfgang. 2003. Bulk-tank milk analysis. A useful tool for improving milk quality and herd udder health. Vet Clin North Am Food Anim Pract 19(1):75-92, vi.</w:t>
      </w:r>
    </w:p>
    <w:p w14:paraId="74DB0393" w14:textId="77777777" w:rsidR="009838E4" w:rsidRPr="009838E4" w:rsidRDefault="009838E4" w:rsidP="009838E4">
      <w:pPr>
        <w:pStyle w:val="EndNoteBibliography"/>
        <w:spacing w:after="240"/>
      </w:pPr>
      <w:r w:rsidRPr="009838E4">
        <w:t>Klaas, I. C. and R. N. Zadoks. 2018. An update on environmental mastitis: Challenging perceptions. Transbound Emerg Dis 65 Suppl 1:166-185.</w:t>
      </w:r>
    </w:p>
    <w:p w14:paraId="27AB059E" w14:textId="0FC76F47" w:rsidR="009838E4" w:rsidRPr="009838E4" w:rsidRDefault="009838E4" w:rsidP="009838E4">
      <w:pPr>
        <w:pStyle w:val="EndNoteBibliography"/>
        <w:spacing w:after="240"/>
      </w:pPr>
      <w:r w:rsidRPr="009838E4">
        <w:t xml:space="preserve">KoboCollect: Simple, Robust and Powerful Tools for Data Collection. 2019 </w:t>
      </w:r>
      <w:hyperlink r:id="rId13" w:history="1">
        <w:r w:rsidRPr="009838E4">
          <w:rPr>
            <w:rStyle w:val="Hyperlink"/>
          </w:rPr>
          <w:t>http://www.kobotoolbox.org</w:t>
        </w:r>
      </w:hyperlink>
      <w:r w:rsidRPr="009838E4">
        <w:t>.</w:t>
      </w:r>
    </w:p>
    <w:p w14:paraId="03A54D22" w14:textId="77777777" w:rsidR="009838E4" w:rsidRPr="009838E4" w:rsidRDefault="009838E4" w:rsidP="009838E4">
      <w:pPr>
        <w:pStyle w:val="EndNoteBibliography"/>
        <w:spacing w:after="240"/>
      </w:pPr>
      <w:r w:rsidRPr="009838E4">
        <w:t>Leso, L., M. Barbari, M. A. Lopes, F. A. Damasceno, P. Galama, J. L. Taraba, and A. Kuipers. 2020. Invited review: Compost-bedded pack barns for dairy cows. J Dairy Sci 103(2):1072-1099.</w:t>
      </w:r>
    </w:p>
    <w:p w14:paraId="2CA44C5A" w14:textId="77777777" w:rsidR="009838E4" w:rsidRPr="009838E4" w:rsidRDefault="009838E4" w:rsidP="009838E4">
      <w:pPr>
        <w:pStyle w:val="EndNoteBibliography"/>
        <w:spacing w:after="240"/>
      </w:pPr>
      <w:r w:rsidRPr="009838E4">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38FED051" w14:textId="77777777" w:rsidR="009838E4" w:rsidRPr="009838E4" w:rsidRDefault="009838E4" w:rsidP="009838E4">
      <w:pPr>
        <w:pStyle w:val="EndNoteBibliography"/>
        <w:spacing w:after="240"/>
      </w:pPr>
      <w:r w:rsidRPr="009838E4">
        <w:t>Lobeck, K. M., M. I. Endres, E. M. Shane, S. M. Godden, and J. Fetrow. 2011. Animal welfare in cross-ventilated, compost-bedded pack, and naturally ventilated dairy barns in the upper Midwest. J Dairy Sci 94(11):5469-5479.</w:t>
      </w:r>
    </w:p>
    <w:p w14:paraId="79020295" w14:textId="77777777" w:rsidR="009838E4" w:rsidRPr="009838E4" w:rsidRDefault="009838E4" w:rsidP="009838E4">
      <w:pPr>
        <w:pStyle w:val="EndNoteBibliography"/>
        <w:spacing w:after="240"/>
      </w:pPr>
      <w:r w:rsidRPr="009838E4">
        <w:t>McPherson, S. E. and E. Vasseur. 2020. Graduate Student Literature Review: The effects of bedding, stall length, and manger wall height on common outcome measures of dairy cow welfare in stall-based housing systems. J Dairy Sci 103(11):10940-10950.</w:t>
      </w:r>
    </w:p>
    <w:p w14:paraId="5FEE1FA8" w14:textId="77777777" w:rsidR="009838E4" w:rsidRPr="009838E4" w:rsidRDefault="009838E4" w:rsidP="009838E4">
      <w:pPr>
        <w:pStyle w:val="EndNoteBibliography"/>
        <w:spacing w:after="240"/>
      </w:pPr>
      <w:r w:rsidRPr="009838E4">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708B3114" w14:textId="77777777" w:rsidR="009838E4" w:rsidRPr="009838E4" w:rsidRDefault="009838E4" w:rsidP="009838E4">
      <w:pPr>
        <w:pStyle w:val="EndNoteBibliography"/>
        <w:spacing w:after="240"/>
      </w:pPr>
      <w:r w:rsidRPr="009838E4">
        <w:lastRenderedPageBreak/>
        <w:t>Pankey, J. W., R. L. Boddie, and S. C. Nickerson. 1985. Efficacy evaluation of two new teat dip formulations under experimental challenge. J Dairy Sci 68(2):462-465.</w:t>
      </w:r>
    </w:p>
    <w:p w14:paraId="7CBB064E" w14:textId="77777777" w:rsidR="009838E4" w:rsidRPr="009838E4" w:rsidRDefault="009838E4" w:rsidP="009838E4">
      <w:pPr>
        <w:pStyle w:val="EndNoteBibliography"/>
        <w:spacing w:after="240"/>
      </w:pPr>
      <w:r w:rsidRPr="009838E4">
        <w:t>Pankey, J. W., E. E. Wildman, P. A. Drechsler, and J. S. Hogan. 1987. Field trial evaluation of premilking teat disinfection. J Dairy Sci 70(4):867-872.</w:t>
      </w:r>
    </w:p>
    <w:p w14:paraId="009B21F6" w14:textId="77777777" w:rsidR="009838E4" w:rsidRPr="009838E4" w:rsidRDefault="009838E4" w:rsidP="009838E4">
      <w:pPr>
        <w:pStyle w:val="EndNoteBibliography"/>
        <w:spacing w:after="240"/>
      </w:pPr>
      <w:r w:rsidRPr="009838E4">
        <w:t>Patel, K., S. M. Godden, E. Royster, B. A. Crooker, J. Timmerman, and L. Fox. 2019. Relationships among bedding materials, bedding bacteria counts, udder hygiene, milk quality, and udder health in US dairy herds. J. Dairy Sci. 102(11):10213-10234.</w:t>
      </w:r>
    </w:p>
    <w:p w14:paraId="129726D6" w14:textId="77777777" w:rsidR="009838E4" w:rsidRPr="009838E4" w:rsidRDefault="009838E4" w:rsidP="009838E4">
      <w:pPr>
        <w:pStyle w:val="EndNoteBibliography"/>
        <w:spacing w:after="240"/>
      </w:pPr>
      <w:r w:rsidRPr="009838E4">
        <w:t>Piessens, V., E. Van Coillie, B. Verbist, K. Supre, G. Braem, A. Van Nuffel, L. De Vuyst, M. Heyndrickx, and S. De Vliegher. 2011. Distribution of coagulase-negative Staphylococcus species from milk and environment of dairy cows differs between herds. J Dairy Sci 94(6):2933-2944.</w:t>
      </w:r>
    </w:p>
    <w:p w14:paraId="7A4C4405" w14:textId="77777777" w:rsidR="009838E4" w:rsidRPr="009838E4" w:rsidRDefault="009838E4" w:rsidP="009838E4">
      <w:pPr>
        <w:pStyle w:val="EndNoteBibliography"/>
        <w:spacing w:after="240"/>
      </w:pPr>
      <w:r w:rsidRPr="009838E4">
        <w:t>Pol, M. and P. L. Ruegg. 2007. Relationship between antimicrobial drug usage and antimicrobial susceptibility of gram-positive mastitis pathogens. J Dairy Sci 90(1):262-273.</w:t>
      </w:r>
    </w:p>
    <w:p w14:paraId="2D37B1B2" w14:textId="77777777" w:rsidR="009838E4" w:rsidRPr="009838E4" w:rsidRDefault="009838E4" w:rsidP="009838E4">
      <w:pPr>
        <w:pStyle w:val="EndNoteBibliography"/>
        <w:spacing w:after="240"/>
      </w:pPr>
      <w:r w:rsidRPr="009838E4">
        <w:t>Quirk, T., L. K. Fox, D. D. Hancock, J. Capper, J. Wenz, and J. Park. 2012. Intramammary infections and teat canal colonization with coagulase-negative staphylococci after postmilking teat disinfection: species-specific responses. J Dairy Sci 95(4):1906-1912.</w:t>
      </w:r>
    </w:p>
    <w:p w14:paraId="02BAC092" w14:textId="77777777" w:rsidR="009838E4" w:rsidRPr="009838E4" w:rsidRDefault="009838E4" w:rsidP="009838E4">
      <w:pPr>
        <w:pStyle w:val="EndNoteBibliography"/>
        <w:spacing w:after="240"/>
      </w:pPr>
      <w:r w:rsidRPr="009838E4">
        <w:t>Reneau, J. K., A. J. Seykora, B. J. Heins, M. I. Endres, R. J. Farnsworth, and R. F. Bey. 2005. Association between hygiene scores and somatic cell scores in dairy cattle. J Am Vet Med Assoc 227(8):1297-1301.</w:t>
      </w:r>
    </w:p>
    <w:p w14:paraId="1ADED67F" w14:textId="3E8CF981" w:rsidR="009838E4" w:rsidRPr="009838E4" w:rsidRDefault="009838E4" w:rsidP="009838E4">
      <w:pPr>
        <w:pStyle w:val="EndNoteBibliography"/>
        <w:spacing w:after="240"/>
      </w:pPr>
      <w:r w:rsidRPr="009838E4">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9838E4">
          <w:rPr>
            <w:rStyle w:val="Hyperlink"/>
          </w:rPr>
          <w:t>https://www.ams.usda.gov/sites/default/files/media/NOP-UnderstandingOrganicPastureRule.pdf</w:t>
        </w:r>
      </w:hyperlink>
      <w:r w:rsidRPr="009838E4">
        <w:t>.</w:t>
      </w:r>
    </w:p>
    <w:p w14:paraId="1A0E0F54" w14:textId="77777777" w:rsidR="009838E4" w:rsidRPr="009838E4" w:rsidRDefault="009838E4" w:rsidP="009838E4">
      <w:pPr>
        <w:pStyle w:val="EndNoteBibliography"/>
        <w:spacing w:after="240"/>
      </w:pPr>
      <w:r w:rsidRPr="009838E4">
        <w:t>Robles, I., D. F. Kelton, H. W. Barkema, G. P. Keefe, J. P. Roy, M. A. G. von Keyserlingk, and T. J. DeVries. 2020. Bacterial concentrations in bedding and their association with dairy cow hygiene and milk quality. Animal 14(5):1052-1066.</w:t>
      </w:r>
    </w:p>
    <w:p w14:paraId="14789488" w14:textId="77777777" w:rsidR="009838E4" w:rsidRPr="009838E4" w:rsidRDefault="009838E4" w:rsidP="009838E4">
      <w:pPr>
        <w:pStyle w:val="EndNoteBibliography"/>
        <w:spacing w:after="240"/>
      </w:pPr>
      <w:r w:rsidRPr="009838E4">
        <w:t>Ruegg, P. L. 2009. Management of mastitis on organic and conventional dairy farms. J Anim Sci 87(13 Suppl):43-55.</w:t>
      </w:r>
    </w:p>
    <w:p w14:paraId="33A46271" w14:textId="22CA5EC1" w:rsidR="009838E4" w:rsidRPr="009838E4" w:rsidRDefault="009838E4" w:rsidP="009838E4">
      <w:pPr>
        <w:pStyle w:val="EndNoteBibliography"/>
        <w:spacing w:after="240"/>
      </w:pPr>
      <w:r w:rsidRPr="009838E4">
        <w:t xml:space="preserve">Rushmann, R. University of Wisconsin-Madison; Division of Extension: Agriculture Water Quality. Managing manure to reduce negative water quality impacts: Composting on Wisconsin farms. Accessed Aug. 1, 2023. </w:t>
      </w:r>
      <w:hyperlink r:id="rId15" w:history="1">
        <w:r w:rsidRPr="009838E4">
          <w:rPr>
            <w:rStyle w:val="Hyperlink"/>
          </w:rPr>
          <w:t>https://agwater.extension.wisc.edu/articles/managing-manure-to-reduce-negative-water-quality-impacts-composting-on-wisconsin-farms/</w:t>
        </w:r>
      </w:hyperlink>
      <w:r w:rsidRPr="009838E4">
        <w:t>.</w:t>
      </w:r>
    </w:p>
    <w:p w14:paraId="42795AE5" w14:textId="77777777" w:rsidR="009838E4" w:rsidRPr="009838E4" w:rsidRDefault="009838E4" w:rsidP="009838E4">
      <w:pPr>
        <w:pStyle w:val="EndNoteBibliography"/>
        <w:spacing w:after="240"/>
      </w:pPr>
      <w:r w:rsidRPr="009838E4">
        <w:t>Ruud, L. E., K. E. Bøe, and O. Osterås. 2010. Associations of soft flooring materials in free stalls with milk yield, clinical mastitis, teat lesions, and removal of dairy cows. J Dairy Sci 93(4):1578-1586.</w:t>
      </w:r>
    </w:p>
    <w:p w14:paraId="6BEFFAB2" w14:textId="77777777" w:rsidR="009838E4" w:rsidRPr="009838E4" w:rsidRDefault="009838E4" w:rsidP="009838E4">
      <w:pPr>
        <w:pStyle w:val="EndNoteBibliography"/>
        <w:spacing w:after="240"/>
      </w:pPr>
      <w:r w:rsidRPr="009838E4">
        <w:lastRenderedPageBreak/>
        <w:t>Sant'anna, A. C. and M. J. Paranhos da Costa. 2011. The relationship between dairy cow hygiene and somatic cell count in milk. J Dairy Sci 94(8):3835-3844.</w:t>
      </w:r>
    </w:p>
    <w:p w14:paraId="0D54AE0D" w14:textId="77777777" w:rsidR="009838E4" w:rsidRPr="009838E4" w:rsidRDefault="009838E4" w:rsidP="009838E4">
      <w:pPr>
        <w:pStyle w:val="EndNoteBibliography"/>
        <w:spacing w:after="240"/>
      </w:pPr>
      <w:r w:rsidRPr="009838E4">
        <w:t>Schreiner, D. A. and P. L. Ruegg. 2002. Effects of tail docking on milk quality and cow cleanliness. J Dairy Sci 85(10):2503-2511.</w:t>
      </w:r>
    </w:p>
    <w:p w14:paraId="6BAF6EAB" w14:textId="77777777" w:rsidR="009838E4" w:rsidRPr="009838E4" w:rsidRDefault="009838E4" w:rsidP="009838E4">
      <w:pPr>
        <w:pStyle w:val="EndNoteBibliography"/>
        <w:spacing w:after="240"/>
      </w:pPr>
      <w:r w:rsidRPr="009838E4">
        <w:t>Schreiner, D. A. and P. L. Ruegg. 2003. Relationship between udder and leg hygiene scores and subclinical mastitis. J Dairy Sci 86(11):3460-3465.</w:t>
      </w:r>
    </w:p>
    <w:p w14:paraId="7814A20D" w14:textId="77777777" w:rsidR="009838E4" w:rsidRPr="009838E4" w:rsidRDefault="009838E4" w:rsidP="009838E4">
      <w:pPr>
        <w:pStyle w:val="EndNoteBibliography"/>
        <w:spacing w:after="240"/>
      </w:pPr>
      <w:r w:rsidRPr="009838E4">
        <w:t>Schukken, Y. H., F. J. Grommers, J. A. Smit, D. Vandegeer, and A. Brand. 1989. Effect of freezing on bacteriologic culturing of mastitis milk samples. J Dairy Sci 72(7):1900-1906.</w:t>
      </w:r>
    </w:p>
    <w:p w14:paraId="7540D9D9" w14:textId="77777777" w:rsidR="009838E4" w:rsidRPr="009838E4" w:rsidRDefault="009838E4" w:rsidP="009838E4">
      <w:pPr>
        <w:pStyle w:val="EndNoteBibliography"/>
        <w:spacing w:after="240"/>
      </w:pPr>
      <w:r w:rsidRPr="009838E4">
        <w:t>Schukken, Y. H., D. J. Wilson, F. Welcome, L. Garrison-Tikofsky, and R. N. Gonzalez. 2003. Monitoring udder health and milk quality using somatic cell counts. Vet Res 34(5):579-596.</w:t>
      </w:r>
    </w:p>
    <w:p w14:paraId="0DE43BED" w14:textId="77777777" w:rsidR="009838E4" w:rsidRPr="009838E4" w:rsidRDefault="009838E4" w:rsidP="009838E4">
      <w:pPr>
        <w:pStyle w:val="EndNoteBibliography"/>
        <w:spacing w:after="240"/>
      </w:pPr>
      <w:r w:rsidRPr="009838E4">
        <w:t>Shane, E., M. Endres, and K. Janni. 2010. Alternative Bedding Materials for Compost Bedded Pack Barns in Minnesota: A Descriptive Study. Applied Engineering in Agriculture 26:465-473.</w:t>
      </w:r>
    </w:p>
    <w:p w14:paraId="10196C82" w14:textId="77777777" w:rsidR="009838E4" w:rsidRPr="009838E4" w:rsidRDefault="009838E4" w:rsidP="009838E4">
      <w:pPr>
        <w:pStyle w:val="EndNoteBibliography"/>
        <w:spacing w:after="240"/>
      </w:pPr>
      <w:r w:rsidRPr="009838E4">
        <w:t>Tucker, C. B., D. Weary, M. Keyserlingk, and K. Beauchemin. 2009. Cow comfort in tie-stalls: Increased depth of shavings or straw bedding increases lying time. J. Dairy Sci. 92:2684-2690.</w:t>
      </w:r>
    </w:p>
    <w:p w14:paraId="38291C36" w14:textId="77777777" w:rsidR="009838E4" w:rsidRPr="009838E4" w:rsidRDefault="009838E4" w:rsidP="009838E4">
      <w:pPr>
        <w:pStyle w:val="EndNoteBibliography"/>
        <w:spacing w:after="240"/>
      </w:pPr>
      <w:r w:rsidRPr="009838E4">
        <w:t>Tucker, C. B. and D. M. Weary. 2004. Bedding on geotextile mattresses: how much is needed to improve cow comfort? J Dairy Sci 87(9):2889-2895.</w:t>
      </w:r>
    </w:p>
    <w:p w14:paraId="6495361D" w14:textId="77777777" w:rsidR="009838E4" w:rsidRPr="009838E4" w:rsidRDefault="009838E4" w:rsidP="009838E4">
      <w:pPr>
        <w:pStyle w:val="EndNoteBibliography"/>
        <w:spacing w:after="240"/>
      </w:pPr>
      <w:r w:rsidRPr="009838E4">
        <w:t>Warnick, L. D., D. Janssen, C. L. Guard, and Y. T. Gröhn. 2001. The effect of lameness on milk production in dairy cows. J Dairy Sci 84(9):1988-1997.</w:t>
      </w:r>
    </w:p>
    <w:p w14:paraId="5EC7667C" w14:textId="77777777" w:rsidR="009838E4" w:rsidRPr="009838E4" w:rsidRDefault="009838E4" w:rsidP="009838E4">
      <w:pPr>
        <w:pStyle w:val="EndNoteBibliography"/>
      </w:pPr>
      <w:r w:rsidRPr="009838E4">
        <w:t>Wolfe, T., E. Vasseur, T. J. DeVries, and R. Bergeron. 2018. Effects of alternative deep bedding options on dairy cow preference, lying behavior, cleanliness, and teat end contamination. J Dairy Sci 101(1):530-536.</w:t>
      </w:r>
    </w:p>
    <w:p w14:paraId="57FB8C95" w14:textId="6A97DB5D"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RDefault="00EF4F15" w:rsidP="00262957">
      <w:pPr>
        <w:spacing w:after="0" w:line="480" w:lineRule="auto"/>
        <w:rPr>
          <w:rFonts w:ascii="Times New Roman" w:hAnsi="Times New Roman" w:cs="Times New Roman"/>
          <w:sz w:val="24"/>
          <w:szCs w:val="24"/>
        </w:rPr>
      </w:pPr>
    </w:p>
    <w:bookmarkEnd w:id="431"/>
    <w:p w14:paraId="3D6FCE0A" w14:textId="41339094" w:rsidR="006D7503" w:rsidRPr="006E592D" w:rsidRDefault="006D7503" w:rsidP="005577AF">
      <w:pPr>
        <w:spacing w:after="0" w:line="480" w:lineRule="auto"/>
        <w:ind w:firstLine="720"/>
        <w:jc w:val="both"/>
        <w:rPr>
          <w:rFonts w:ascii="Times New Roman" w:hAnsi="Times New Roman" w:cs="Times New Roman"/>
          <w:sz w:val="24"/>
          <w:szCs w:val="24"/>
        </w:rPr>
      </w:pPr>
    </w:p>
    <w:p w14:paraId="489B0CDC" w14:textId="77777777" w:rsidR="006F68A4" w:rsidRDefault="006F68A4" w:rsidP="00EF0AED">
      <w:pPr>
        <w:spacing w:line="480" w:lineRule="auto"/>
        <w:rPr>
          <w:ins w:id="445" w:author="Caitlin Jeffrey" w:date="2023-10-20T09:32:00Z"/>
          <w:rFonts w:ascii="Times New Roman" w:hAnsi="Times New Roman" w:cs="Times New Roman"/>
          <w:b/>
          <w:bCs/>
          <w:sz w:val="24"/>
          <w:szCs w:val="24"/>
        </w:rPr>
      </w:pPr>
    </w:p>
    <w:p w14:paraId="5C8610A7" w14:textId="77777777" w:rsidR="006F68A4" w:rsidRDefault="006F68A4" w:rsidP="00EF0AED">
      <w:pPr>
        <w:spacing w:line="480" w:lineRule="auto"/>
        <w:rPr>
          <w:ins w:id="446" w:author="Caitlin Jeffrey" w:date="2023-10-20T09:32:00Z"/>
          <w:rFonts w:ascii="Times New Roman" w:hAnsi="Times New Roman" w:cs="Times New Roman"/>
          <w:b/>
          <w:bCs/>
          <w:sz w:val="24"/>
          <w:szCs w:val="24"/>
        </w:rPr>
      </w:pPr>
    </w:p>
    <w:p w14:paraId="42722093" w14:textId="77777777" w:rsidR="006F68A4" w:rsidRDefault="006F68A4" w:rsidP="00EF0AED">
      <w:pPr>
        <w:spacing w:line="480" w:lineRule="auto"/>
        <w:rPr>
          <w:ins w:id="447" w:author="Caitlin Jeffrey" w:date="2023-10-20T09:32:00Z"/>
          <w:rFonts w:ascii="Times New Roman" w:hAnsi="Times New Roman" w:cs="Times New Roman"/>
          <w:b/>
          <w:bCs/>
          <w:sz w:val="24"/>
          <w:szCs w:val="24"/>
        </w:rPr>
      </w:pPr>
    </w:p>
    <w:p w14:paraId="327E36EB" w14:textId="77777777" w:rsidR="006F68A4" w:rsidRDefault="006F68A4" w:rsidP="00EF0AED">
      <w:pPr>
        <w:spacing w:line="480" w:lineRule="auto"/>
        <w:rPr>
          <w:ins w:id="448" w:author="Caitlin Jeffrey" w:date="2023-10-20T09:32:00Z"/>
          <w:rFonts w:ascii="Times New Roman" w:hAnsi="Times New Roman" w:cs="Times New Roman"/>
          <w:b/>
          <w:bCs/>
          <w:sz w:val="24"/>
          <w:szCs w:val="24"/>
        </w:rPr>
      </w:pPr>
    </w:p>
    <w:p w14:paraId="7F697C85" w14:textId="77777777" w:rsidR="006F68A4" w:rsidRDefault="006F68A4" w:rsidP="00EF0AED">
      <w:pPr>
        <w:spacing w:line="480" w:lineRule="auto"/>
        <w:rPr>
          <w:ins w:id="449" w:author="Caitlin Jeffrey" w:date="2023-10-20T09:32:00Z"/>
          <w:rFonts w:ascii="Times New Roman" w:hAnsi="Times New Roman" w:cs="Times New Roman"/>
          <w:b/>
          <w:bCs/>
          <w:sz w:val="24"/>
          <w:szCs w:val="24"/>
        </w:rPr>
      </w:pPr>
    </w:p>
    <w:p w14:paraId="1EBD8A0B" w14:textId="77777777" w:rsidR="006F68A4" w:rsidRDefault="006F68A4" w:rsidP="00EF0AED">
      <w:pPr>
        <w:spacing w:line="480" w:lineRule="auto"/>
        <w:rPr>
          <w:ins w:id="450"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451"/>
      <w:r w:rsidRPr="006E592D">
        <w:rPr>
          <w:rFonts w:ascii="Times New Roman" w:hAnsi="Times New Roman" w:cs="Times New Roman"/>
          <w:b/>
          <w:bCs/>
          <w:sz w:val="24"/>
          <w:szCs w:val="24"/>
        </w:rPr>
        <w:t>Tables</w:t>
      </w:r>
      <w:commentRangeEnd w:id="451"/>
      <w:r w:rsidRPr="00604EDE">
        <w:rPr>
          <w:rStyle w:val="CommentReference"/>
          <w:rFonts w:eastAsiaTheme="minorEastAsia"/>
        </w:rPr>
        <w:commentReference w:id="451"/>
      </w:r>
    </w:p>
    <w:tbl>
      <w:tblPr>
        <w:tblW w:w="9450" w:type="dxa"/>
        <w:tblLayout w:type="fixed"/>
        <w:tblLook w:val="04A0" w:firstRow="1" w:lastRow="0" w:firstColumn="1" w:lastColumn="0" w:noHBand="0" w:noVBand="1"/>
        <w:tblPrChange w:id="452" w:author="Caitlin Jeffrey" w:date="2023-10-20T09:33:00Z">
          <w:tblPr>
            <w:tblW w:w="9450" w:type="dxa"/>
            <w:tblLayout w:type="fixed"/>
            <w:tblLook w:val="04A0" w:firstRow="1" w:lastRow="0" w:firstColumn="1" w:lastColumn="0" w:noHBand="0" w:noVBand="1"/>
          </w:tblPr>
        </w:tblPrChange>
      </w:tblPr>
      <w:tblGrid>
        <w:gridCol w:w="1848"/>
        <w:gridCol w:w="1674"/>
        <w:gridCol w:w="1674"/>
        <w:gridCol w:w="1674"/>
        <w:gridCol w:w="1674"/>
        <w:gridCol w:w="906"/>
        <w:tblGridChange w:id="453">
          <w:tblGrid>
            <w:gridCol w:w="1848"/>
            <w:gridCol w:w="1674"/>
            <w:gridCol w:w="1674"/>
            <w:gridCol w:w="1674"/>
            <w:gridCol w:w="1674"/>
            <w:gridCol w:w="820"/>
            <w:gridCol w:w="86"/>
          </w:tblGrid>
        </w:tblGridChange>
      </w:tblGrid>
      <w:tr w:rsidR="006F68A4" w:rsidRPr="00604EDE" w14:paraId="3839BBCE" w14:textId="77777777" w:rsidTr="00166A70">
        <w:trPr>
          <w:trHeight w:val="858"/>
          <w:trPrChange w:id="454" w:author="Caitlin Jeffrey" w:date="2023-10-20T09:33:00Z">
            <w:trPr>
              <w:trHeight w:val="858"/>
            </w:trPr>
          </w:trPrChange>
        </w:trPr>
        <w:tc>
          <w:tcPr>
            <w:tcW w:w="9450" w:type="dxa"/>
            <w:gridSpan w:val="6"/>
            <w:tcBorders>
              <w:top w:val="nil"/>
              <w:left w:val="nil"/>
              <w:bottom w:val="nil"/>
              <w:right w:val="nil"/>
            </w:tcBorders>
            <w:vAlign w:val="bottom"/>
            <w:tcPrChange w:id="455" w:author="Caitlin Jeffrey" w:date="2023-10-20T09:33:00Z">
              <w:tcPr>
                <w:tcW w:w="1872" w:type="dxa"/>
                <w:gridSpan w:val="7"/>
                <w:tcBorders>
                  <w:top w:val="nil"/>
                  <w:left w:val="nil"/>
                  <w:bottom w:val="nil"/>
                  <w:right w:val="nil"/>
                </w:tcBorders>
                <w:vAlign w:val="bottom"/>
              </w:tcPr>
            </w:tcPrChange>
          </w:tcPr>
          <w:p w14:paraId="73845EE7" w14:textId="77777777" w:rsidR="006F68A4" w:rsidRPr="00604EDE" w:rsidRDefault="006F68A4" w:rsidP="00F83D50">
            <w:pPr>
              <w:spacing w:after="0" w:line="240" w:lineRule="auto"/>
              <w:rPr>
                <w:rFonts w:ascii="Times New Roman" w:eastAsia="Times New Roman" w:hAnsi="Times New Roman" w:cs="Times New Roman"/>
                <w:color w:val="000000"/>
              </w:rPr>
            </w:pPr>
            <w:commentRangeStart w:id="456"/>
            <w:commentRangeStart w:id="457"/>
            <w:commentRangeStart w:id="458"/>
            <w:r w:rsidRPr="00604EDE">
              <w:rPr>
                <w:rFonts w:ascii="Times New Roman" w:eastAsia="Times New Roman" w:hAnsi="Times New Roman" w:cs="Times New Roman"/>
                <w:color w:val="000000"/>
              </w:rPr>
              <w:t>Table 1.</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456"/>
            <w:r>
              <w:rPr>
                <w:rStyle w:val="CommentReference"/>
                <w:rFonts w:eastAsiaTheme="minorEastAsia"/>
              </w:rPr>
              <w:commentReference w:id="456"/>
            </w:r>
            <w:r>
              <w:rPr>
                <w:rFonts w:ascii="Times New Roman" w:eastAsia="Times New Roman" w:hAnsi="Times New Roman" w:cs="Times New Roman"/>
                <w:color w:val="000000"/>
              </w:rPr>
              <w:t>Univariable b</w:t>
            </w:r>
            <w:commentRangeStart w:id="459"/>
            <w:commentRangeStart w:id="460"/>
            <w:r w:rsidRPr="00604EDE">
              <w:rPr>
                <w:rFonts w:ascii="Times New Roman" w:eastAsia="Times New Roman" w:hAnsi="Times New Roman" w:cs="Times New Roman"/>
                <w:color w:val="000000"/>
              </w:rPr>
              <w:t xml:space="preserve">ulk tank </w:t>
            </w:r>
            <w:commentRangeEnd w:id="459"/>
            <w:r>
              <w:rPr>
                <w:rStyle w:val="CommentReference"/>
                <w:rFonts w:eastAsiaTheme="minorEastAsia"/>
              </w:rPr>
              <w:commentReference w:id="459"/>
            </w:r>
            <w:commentRangeEnd w:id="460"/>
            <w:r>
              <w:rPr>
                <w:rStyle w:val="CommentReference"/>
                <w:rFonts w:eastAsiaTheme="minorEastAsia"/>
              </w:rPr>
              <w:commentReference w:id="460"/>
            </w:r>
            <w:r w:rsidRPr="00604EDE">
              <w:rPr>
                <w:rFonts w:ascii="Times New Roman" w:eastAsia="Times New Roman" w:hAnsi="Times New Roman" w:cs="Times New Roman"/>
                <w:color w:val="000000"/>
              </w:rPr>
              <w:t>milk aerobic culture outcomes by facility type for 21 Vermont organic dairy herds</w:t>
            </w:r>
            <w:commentRangeEnd w:id="457"/>
            <w:r>
              <w:rPr>
                <w:rStyle w:val="CommentReference"/>
                <w:rFonts w:eastAsiaTheme="minorEastAsia"/>
              </w:rPr>
              <w:commentReference w:id="457"/>
            </w:r>
            <w:r>
              <w:rPr>
                <w:rFonts w:ascii="Times New Roman" w:eastAsia="Times New Roman" w:hAnsi="Times New Roman" w:cs="Times New Roman"/>
                <w:color w:val="000000"/>
              </w:rPr>
              <w:t xml:space="preserve"> </w:t>
            </w:r>
            <w:r w:rsidRPr="00580235">
              <w:rPr>
                <w:rFonts w:ascii="Times New Roman" w:eastAsia="Times New Roman" w:hAnsi="Times New Roman" w:cs="Times New Roman"/>
                <w:color w:val="FF0000"/>
                <w:rPrChange w:id="461" w:author="Caitlin Jeffrey" w:date="2023-10-23T12:20:00Z">
                  <w:rPr>
                    <w:rFonts w:ascii="Times New Roman" w:eastAsia="Times New Roman" w:hAnsi="Times New Roman" w:cs="Times New Roman"/>
                    <w:color w:val="000000"/>
                  </w:rPr>
                </w:rPrChange>
              </w:rPr>
              <w:t xml:space="preserve">[median (95%CI); </w:t>
            </w:r>
            <w:r w:rsidRPr="00580235">
              <w:rPr>
                <w:rFonts w:ascii="Times New Roman" w:eastAsia="Times New Roman" w:hAnsi="Times New Roman" w:cs="Times New Roman"/>
                <w:i/>
                <w:iCs/>
                <w:color w:val="FF0000"/>
                <w:rPrChange w:id="462" w:author="Caitlin Jeffrey" w:date="2023-10-23T12:20:00Z">
                  <w:rPr>
                    <w:rFonts w:ascii="Times New Roman" w:eastAsia="Times New Roman" w:hAnsi="Times New Roman" w:cs="Times New Roman"/>
                    <w:i/>
                    <w:iCs/>
                    <w:color w:val="000000"/>
                  </w:rPr>
                </w:rPrChange>
              </w:rPr>
              <w:t>range</w:t>
            </w:r>
            <w:r w:rsidRPr="00580235">
              <w:rPr>
                <w:rFonts w:ascii="Times New Roman" w:eastAsia="Times New Roman" w:hAnsi="Times New Roman" w:cs="Times New Roman"/>
                <w:color w:val="FF0000"/>
                <w:rPrChange w:id="463" w:author="Caitlin Jeffrey" w:date="2023-10-23T12:20:00Z">
                  <w:rPr>
                    <w:rFonts w:ascii="Times New Roman" w:eastAsia="Times New Roman" w:hAnsi="Times New Roman" w:cs="Times New Roman"/>
                    <w:color w:val="000000"/>
                  </w:rPr>
                </w:rPrChange>
              </w:rPr>
              <w:t>].</w:t>
            </w:r>
            <w:commentRangeEnd w:id="458"/>
            <w:r w:rsidRPr="00580235">
              <w:rPr>
                <w:rStyle w:val="CommentReference"/>
                <w:rFonts w:eastAsiaTheme="minorEastAsia"/>
                <w:color w:val="FF0000"/>
                <w:rPrChange w:id="464" w:author="Caitlin Jeffrey" w:date="2023-10-23T12:20:00Z">
                  <w:rPr>
                    <w:rStyle w:val="CommentReference"/>
                    <w:rFonts w:eastAsiaTheme="minorEastAsia"/>
                  </w:rPr>
                </w:rPrChange>
              </w:rPr>
              <w:commentReference w:id="458"/>
            </w:r>
          </w:p>
        </w:tc>
      </w:tr>
      <w:tr w:rsidR="006F68A4" w:rsidRPr="00604EDE" w14:paraId="44E6DA7C" w14:textId="77777777" w:rsidTr="00166A70">
        <w:trPr>
          <w:trHeight w:val="603"/>
          <w:trPrChange w:id="465" w:author="Caitlin Jeffrey" w:date="2023-10-20T09:33:00Z">
            <w:trPr>
              <w:gridAfter w:val="0"/>
              <w:wAfter w:w="90" w:type="dxa"/>
              <w:trHeight w:val="858"/>
            </w:trPr>
          </w:trPrChange>
        </w:trPr>
        <w:tc>
          <w:tcPr>
            <w:tcW w:w="1848" w:type="dxa"/>
            <w:tcBorders>
              <w:top w:val="nil"/>
              <w:left w:val="nil"/>
              <w:bottom w:val="nil"/>
              <w:right w:val="nil"/>
            </w:tcBorders>
            <w:shd w:val="clear" w:color="auto" w:fill="auto"/>
            <w:noWrap/>
            <w:vAlign w:val="bottom"/>
            <w:hideMark/>
            <w:tcPrChange w:id="466" w:author="Caitlin Jeffrey" w:date="2023-10-20T09:33:00Z">
              <w:tcPr>
                <w:tcW w:w="2070" w:type="dxa"/>
                <w:tcBorders>
                  <w:top w:val="nil"/>
                  <w:left w:val="nil"/>
                  <w:bottom w:val="nil"/>
                  <w:right w:val="nil"/>
                </w:tcBorders>
                <w:shd w:val="clear" w:color="auto" w:fill="auto"/>
                <w:noWrap/>
                <w:vAlign w:val="bottom"/>
                <w:hideMark/>
              </w:tcPr>
            </w:tcPrChange>
          </w:tcPr>
          <w:p w14:paraId="19E6994B" w14:textId="77777777" w:rsidR="006F68A4" w:rsidRPr="00604EDE" w:rsidRDefault="006F68A4" w:rsidP="00F83D50">
            <w:pPr>
              <w:spacing w:after="0" w:line="240" w:lineRule="auto"/>
              <w:rPr>
                <w:rFonts w:ascii="Times New Roman" w:eastAsia="Times New Roman" w:hAnsi="Times New Roman" w:cs="Times New Roman"/>
                <w:color w:val="000000"/>
              </w:rPr>
            </w:pPr>
          </w:p>
        </w:tc>
        <w:tc>
          <w:tcPr>
            <w:tcW w:w="1674" w:type="dxa"/>
            <w:tcBorders>
              <w:top w:val="nil"/>
              <w:left w:val="nil"/>
              <w:bottom w:val="nil"/>
              <w:right w:val="nil"/>
            </w:tcBorders>
            <w:vAlign w:val="bottom"/>
            <w:tcPrChange w:id="467" w:author="Caitlin Jeffrey" w:date="2023-10-20T09:33:00Z">
              <w:tcPr>
                <w:tcW w:w="1872" w:type="dxa"/>
                <w:tcBorders>
                  <w:top w:val="nil"/>
                  <w:left w:val="nil"/>
                  <w:bottom w:val="nil"/>
                  <w:right w:val="nil"/>
                </w:tcBorders>
                <w:vAlign w:val="bottom"/>
              </w:tcPr>
            </w:tcPrChange>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674" w:type="dxa"/>
            <w:tcBorders>
              <w:top w:val="nil"/>
              <w:left w:val="nil"/>
              <w:bottom w:val="nil"/>
              <w:right w:val="nil"/>
            </w:tcBorders>
            <w:shd w:val="clear" w:color="auto" w:fill="auto"/>
            <w:noWrap/>
            <w:vAlign w:val="bottom"/>
            <w:tcPrChange w:id="468" w:author="Caitlin Jeffrey" w:date="2023-10-20T09:33:00Z">
              <w:tcPr>
                <w:tcW w:w="1872" w:type="dxa"/>
                <w:tcBorders>
                  <w:top w:val="nil"/>
                  <w:left w:val="nil"/>
                  <w:bottom w:val="nil"/>
                  <w:right w:val="nil"/>
                </w:tcBorders>
                <w:shd w:val="clear" w:color="auto" w:fill="auto"/>
                <w:noWrap/>
                <w:vAlign w:val="bottom"/>
              </w:tcPr>
            </w:tcPrChange>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674" w:type="dxa"/>
            <w:tcBorders>
              <w:top w:val="nil"/>
              <w:left w:val="nil"/>
              <w:bottom w:val="nil"/>
              <w:right w:val="nil"/>
            </w:tcBorders>
            <w:shd w:val="clear" w:color="auto" w:fill="auto"/>
            <w:noWrap/>
            <w:vAlign w:val="bottom"/>
            <w:tcPrChange w:id="469" w:author="Caitlin Jeffrey" w:date="2023-10-20T09:33:00Z">
              <w:tcPr>
                <w:tcW w:w="1872" w:type="dxa"/>
                <w:tcBorders>
                  <w:top w:val="nil"/>
                  <w:left w:val="nil"/>
                  <w:bottom w:val="nil"/>
                  <w:right w:val="nil"/>
                </w:tcBorders>
                <w:shd w:val="clear" w:color="auto" w:fill="auto"/>
                <w:noWrap/>
                <w:vAlign w:val="bottom"/>
              </w:tcPr>
            </w:tcPrChange>
          </w:tcPr>
          <w:p w14:paraId="6108830C" w14:textId="77777777"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470"/>
            <w:commentRangeStart w:id="471"/>
            <w:commentRangeEnd w:id="470"/>
            <w:r>
              <w:rPr>
                <w:rStyle w:val="CommentReference"/>
                <w:rFonts w:eastAsiaTheme="minorEastAsia"/>
              </w:rPr>
              <w:commentReference w:id="470"/>
            </w:r>
            <w:commentRangeEnd w:id="471"/>
            <w:r>
              <w:rPr>
                <w:rStyle w:val="CommentReference"/>
                <w:rFonts w:eastAsiaTheme="minorEastAsia"/>
              </w:rPr>
              <w:commentReference w:id="471"/>
            </w:r>
            <w:r>
              <w:rPr>
                <w:rFonts w:ascii="Times New Roman" w:eastAsia="Times New Roman" w:hAnsi="Times New Roman" w:cs="Times New Roman"/>
                <w:color w:val="000000"/>
              </w:rPr>
              <w:t xml:space="preserve">Tiestalls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10)</w:t>
            </w:r>
          </w:p>
        </w:tc>
        <w:tc>
          <w:tcPr>
            <w:tcW w:w="1674" w:type="dxa"/>
            <w:tcBorders>
              <w:top w:val="nil"/>
              <w:left w:val="nil"/>
              <w:bottom w:val="nil"/>
              <w:right w:val="nil"/>
            </w:tcBorders>
            <w:shd w:val="clear" w:color="auto" w:fill="auto"/>
            <w:noWrap/>
            <w:vAlign w:val="bottom"/>
            <w:tcPrChange w:id="472" w:author="Caitlin Jeffrey" w:date="2023-10-20T09:33:00Z">
              <w:tcPr>
                <w:tcW w:w="1872" w:type="dxa"/>
                <w:tcBorders>
                  <w:top w:val="nil"/>
                  <w:left w:val="nil"/>
                  <w:bottom w:val="nil"/>
                  <w:right w:val="nil"/>
                </w:tcBorders>
                <w:shd w:val="clear" w:color="auto" w:fill="auto"/>
                <w:noWrap/>
                <w:vAlign w:val="bottom"/>
              </w:tcPr>
            </w:tcPrChange>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Freestalls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06" w:type="dxa"/>
            <w:tcBorders>
              <w:top w:val="nil"/>
              <w:left w:val="nil"/>
              <w:bottom w:val="nil"/>
              <w:right w:val="nil"/>
            </w:tcBorders>
            <w:shd w:val="clear" w:color="auto" w:fill="auto"/>
            <w:noWrap/>
            <w:vAlign w:val="bottom"/>
            <w:tcPrChange w:id="473" w:author="Caitlin Jeffrey" w:date="2023-10-20T09:33:00Z">
              <w:tcPr>
                <w:tcW w:w="900" w:type="dxa"/>
                <w:tcBorders>
                  <w:top w:val="nil"/>
                  <w:left w:val="nil"/>
                  <w:bottom w:val="nil"/>
                  <w:right w:val="nil"/>
                </w:tcBorders>
                <w:shd w:val="clear" w:color="auto" w:fill="auto"/>
                <w:noWrap/>
                <w:vAlign w:val="bottom"/>
              </w:tcPr>
            </w:tcPrChange>
          </w:tcPr>
          <w:p w14:paraId="52EC0E21"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155DBD" w:rsidRPr="00604EDE" w14:paraId="5EACD297" w14:textId="77777777" w:rsidTr="00166A70">
        <w:trPr>
          <w:trHeight w:val="630"/>
          <w:trPrChange w:id="474" w:author="Caitlin Jeffrey" w:date="2023-10-20T09:33:00Z">
            <w:trPr>
              <w:gridAfter w:val="0"/>
              <w:wAfter w:w="90" w:type="dxa"/>
              <w:trHeight w:val="630"/>
            </w:trPr>
          </w:trPrChange>
        </w:trPr>
        <w:tc>
          <w:tcPr>
            <w:tcW w:w="1848" w:type="dxa"/>
            <w:tcBorders>
              <w:top w:val="nil"/>
              <w:left w:val="nil"/>
              <w:bottom w:val="nil"/>
              <w:right w:val="nil"/>
            </w:tcBorders>
            <w:shd w:val="clear" w:color="auto" w:fill="auto"/>
            <w:noWrap/>
            <w:vAlign w:val="bottom"/>
            <w:hideMark/>
            <w:tcPrChange w:id="475" w:author="Caitlin Jeffrey" w:date="2023-10-20T09:33:00Z">
              <w:tcPr>
                <w:tcW w:w="2070" w:type="dxa"/>
                <w:tcBorders>
                  <w:top w:val="nil"/>
                  <w:left w:val="nil"/>
                  <w:bottom w:val="nil"/>
                  <w:right w:val="nil"/>
                </w:tcBorders>
                <w:shd w:val="clear" w:color="auto" w:fill="auto"/>
                <w:noWrap/>
                <w:vAlign w:val="bottom"/>
                <w:hideMark/>
              </w:tcPr>
            </w:tcPrChange>
          </w:tcPr>
          <w:p w14:paraId="6758A05C"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76" w:author="Caitlin Jeffrey" w:date="2023-10-20T09:33:00Z">
              <w:tcPr>
                <w:tcW w:w="1872" w:type="dxa"/>
                <w:tcBorders>
                  <w:top w:val="nil"/>
                  <w:left w:val="nil"/>
                  <w:bottom w:val="nil"/>
                  <w:right w:val="nil"/>
                </w:tcBorders>
                <w:vAlign w:val="bottom"/>
              </w:tcPr>
            </w:tcPrChange>
          </w:tcPr>
          <w:p w14:paraId="4E0CD70B"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65 (</w:t>
            </w:r>
            <w:r w:rsidRPr="00604EDE">
              <w:rPr>
                <w:rFonts w:ascii="Times New Roman" w:eastAsia="Times New Roman" w:hAnsi="Times New Roman" w:cs="Times New Roman"/>
                <w:color w:val="000000"/>
              </w:rPr>
              <w:t>36-155</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0-665</w:t>
            </w:r>
          </w:p>
        </w:tc>
        <w:tc>
          <w:tcPr>
            <w:tcW w:w="1674" w:type="dxa"/>
            <w:tcBorders>
              <w:top w:val="nil"/>
              <w:left w:val="nil"/>
              <w:bottom w:val="nil"/>
              <w:right w:val="nil"/>
            </w:tcBorders>
            <w:shd w:val="clear" w:color="auto" w:fill="auto"/>
            <w:noWrap/>
            <w:vAlign w:val="bottom"/>
            <w:tcPrChange w:id="477" w:author="Caitlin Jeffrey" w:date="2023-10-20T09:33:00Z">
              <w:tcPr>
                <w:tcW w:w="1872" w:type="dxa"/>
                <w:tcBorders>
                  <w:top w:val="nil"/>
                  <w:left w:val="nil"/>
                  <w:bottom w:val="nil"/>
                  <w:right w:val="nil"/>
                </w:tcBorders>
                <w:shd w:val="clear" w:color="auto" w:fill="auto"/>
                <w:noWrap/>
                <w:vAlign w:val="bottom"/>
              </w:tcPr>
            </w:tcPrChange>
          </w:tcPr>
          <w:p w14:paraId="5DA290D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 (10-96</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0-130</w:t>
            </w:r>
          </w:p>
        </w:tc>
        <w:tc>
          <w:tcPr>
            <w:tcW w:w="1674" w:type="dxa"/>
            <w:tcBorders>
              <w:top w:val="nil"/>
              <w:left w:val="nil"/>
              <w:bottom w:val="nil"/>
              <w:right w:val="nil"/>
            </w:tcBorders>
            <w:shd w:val="clear" w:color="auto" w:fill="auto"/>
            <w:noWrap/>
            <w:vAlign w:val="bottom"/>
            <w:tcPrChange w:id="478" w:author="Caitlin Jeffrey" w:date="2023-10-20T09:33:00Z">
              <w:tcPr>
                <w:tcW w:w="1872" w:type="dxa"/>
                <w:tcBorders>
                  <w:top w:val="nil"/>
                  <w:left w:val="nil"/>
                  <w:bottom w:val="nil"/>
                  <w:right w:val="nil"/>
                </w:tcBorders>
                <w:shd w:val="clear" w:color="auto" w:fill="auto"/>
                <w:noWrap/>
                <w:vAlign w:val="bottom"/>
              </w:tcPr>
            </w:tcPrChange>
          </w:tcPr>
          <w:p w14:paraId="409C869D"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 (14-255</w:t>
            </w:r>
            <w:proofErr w:type="gramStart"/>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15</w:t>
            </w:r>
            <w:proofErr w:type="gramEnd"/>
            <w:r w:rsidRPr="008D2BCF">
              <w:rPr>
                <w:rFonts w:ascii="Times New Roman" w:eastAsia="Times New Roman" w:hAnsi="Times New Roman" w:cs="Times New Roman"/>
                <w:i/>
                <w:iCs/>
                <w:color w:val="000000"/>
              </w:rPr>
              <w:t>-665</w:t>
            </w:r>
          </w:p>
        </w:tc>
        <w:tc>
          <w:tcPr>
            <w:tcW w:w="1674" w:type="dxa"/>
            <w:tcBorders>
              <w:top w:val="nil"/>
              <w:left w:val="nil"/>
              <w:bottom w:val="nil"/>
              <w:right w:val="nil"/>
            </w:tcBorders>
            <w:shd w:val="clear" w:color="auto" w:fill="auto"/>
            <w:noWrap/>
            <w:vAlign w:val="bottom"/>
            <w:tcPrChange w:id="479" w:author="Caitlin Jeffrey" w:date="2023-10-20T09:33:00Z">
              <w:tcPr>
                <w:tcW w:w="1872" w:type="dxa"/>
                <w:tcBorders>
                  <w:top w:val="nil"/>
                  <w:left w:val="nil"/>
                  <w:bottom w:val="nil"/>
                  <w:right w:val="nil"/>
                </w:tcBorders>
                <w:shd w:val="clear" w:color="auto" w:fill="auto"/>
                <w:noWrap/>
                <w:vAlign w:val="bottom"/>
              </w:tcPr>
            </w:tcPrChange>
          </w:tcPr>
          <w:p w14:paraId="4FE5197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67.5 (28-104); </w:t>
            </w:r>
            <w:r w:rsidRPr="008D2BCF">
              <w:rPr>
                <w:rFonts w:ascii="Times New Roman" w:eastAsia="Times New Roman" w:hAnsi="Times New Roman" w:cs="Times New Roman"/>
                <w:i/>
                <w:iCs/>
                <w:color w:val="000000"/>
              </w:rPr>
              <w:t>5-125</w:t>
            </w:r>
          </w:p>
        </w:tc>
        <w:tc>
          <w:tcPr>
            <w:tcW w:w="906" w:type="dxa"/>
            <w:tcBorders>
              <w:top w:val="nil"/>
              <w:left w:val="nil"/>
              <w:bottom w:val="nil"/>
              <w:right w:val="nil"/>
            </w:tcBorders>
            <w:shd w:val="clear" w:color="auto" w:fill="auto"/>
            <w:noWrap/>
            <w:vAlign w:val="bottom"/>
            <w:tcPrChange w:id="480" w:author="Caitlin Jeffrey" w:date="2023-10-20T09:33:00Z">
              <w:tcPr>
                <w:tcW w:w="900" w:type="dxa"/>
                <w:tcBorders>
                  <w:top w:val="nil"/>
                  <w:left w:val="nil"/>
                  <w:bottom w:val="nil"/>
                  <w:right w:val="nil"/>
                </w:tcBorders>
                <w:shd w:val="clear" w:color="auto" w:fill="auto"/>
                <w:noWrap/>
                <w:vAlign w:val="bottom"/>
              </w:tcPr>
            </w:tcPrChange>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6F68A4" w:rsidRPr="00604EDE" w14:paraId="20C7874A" w14:textId="77777777" w:rsidTr="00166A70">
        <w:trPr>
          <w:trHeight w:val="819"/>
          <w:trPrChange w:id="481" w:author="Caitlin Jeffrey" w:date="2023-10-20T09:33:00Z">
            <w:trPr>
              <w:gridAfter w:val="0"/>
              <w:wAfter w:w="90" w:type="dxa"/>
              <w:trHeight w:val="819"/>
            </w:trPr>
          </w:trPrChange>
        </w:trPr>
        <w:tc>
          <w:tcPr>
            <w:tcW w:w="1848" w:type="dxa"/>
            <w:tcBorders>
              <w:top w:val="nil"/>
              <w:left w:val="nil"/>
              <w:bottom w:val="nil"/>
              <w:right w:val="nil"/>
            </w:tcBorders>
            <w:shd w:val="clear" w:color="auto" w:fill="auto"/>
            <w:noWrap/>
            <w:vAlign w:val="bottom"/>
            <w:hideMark/>
            <w:tcPrChange w:id="482" w:author="Caitlin Jeffrey" w:date="2023-10-20T09:33:00Z">
              <w:tcPr>
                <w:tcW w:w="2070" w:type="dxa"/>
                <w:tcBorders>
                  <w:top w:val="nil"/>
                  <w:left w:val="nil"/>
                  <w:bottom w:val="nil"/>
                  <w:right w:val="nil"/>
                </w:tcBorders>
                <w:shd w:val="clear" w:color="auto" w:fill="auto"/>
                <w:noWrap/>
                <w:vAlign w:val="bottom"/>
                <w:hideMark/>
              </w:tcPr>
            </w:tcPrChange>
          </w:tcPr>
          <w:p w14:paraId="6CEDB290"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and strep-like organisms</w:t>
            </w:r>
            <w:r w:rsidRPr="00604EDE">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83" w:author="Caitlin Jeffrey" w:date="2023-10-20T09:33:00Z">
              <w:tcPr>
                <w:tcW w:w="1872" w:type="dxa"/>
                <w:tcBorders>
                  <w:top w:val="nil"/>
                  <w:left w:val="nil"/>
                  <w:bottom w:val="nil"/>
                  <w:right w:val="nil"/>
                </w:tcBorders>
                <w:vAlign w:val="bottom"/>
              </w:tcPr>
            </w:tcPrChange>
          </w:tcPr>
          <w:p w14:paraId="75E83299"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45 (42-271</w:t>
            </w:r>
            <w:proofErr w:type="gramStart"/>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10</w:t>
            </w:r>
            <w:proofErr w:type="gramEnd"/>
            <w:r w:rsidRPr="008D2BCF">
              <w:rPr>
                <w:rFonts w:ascii="Times New Roman" w:eastAsia="Times New Roman" w:hAnsi="Times New Roman" w:cs="Times New Roman"/>
                <w:i/>
                <w:iCs/>
                <w:color w:val="000000"/>
              </w:rPr>
              <w:t>-1250</w:t>
            </w:r>
          </w:p>
        </w:tc>
        <w:tc>
          <w:tcPr>
            <w:tcW w:w="1674" w:type="dxa"/>
            <w:tcBorders>
              <w:top w:val="nil"/>
              <w:left w:val="nil"/>
              <w:bottom w:val="nil"/>
              <w:right w:val="nil"/>
            </w:tcBorders>
            <w:shd w:val="clear" w:color="auto" w:fill="auto"/>
            <w:noWrap/>
            <w:vAlign w:val="bottom"/>
            <w:tcPrChange w:id="484" w:author="Caitlin Jeffrey" w:date="2023-10-20T09:33:00Z">
              <w:tcPr>
                <w:tcW w:w="1872" w:type="dxa"/>
                <w:tcBorders>
                  <w:top w:val="nil"/>
                  <w:left w:val="nil"/>
                  <w:bottom w:val="nil"/>
                  <w:right w:val="nil"/>
                </w:tcBorders>
                <w:shd w:val="clear" w:color="auto" w:fill="auto"/>
                <w:noWrap/>
                <w:vAlign w:val="bottom"/>
              </w:tcPr>
            </w:tcPrChange>
          </w:tcPr>
          <w:p w14:paraId="67EA143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35 (17-61</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10-80</w:t>
            </w:r>
          </w:p>
        </w:tc>
        <w:tc>
          <w:tcPr>
            <w:tcW w:w="1674" w:type="dxa"/>
            <w:tcBorders>
              <w:top w:val="nil"/>
              <w:left w:val="nil"/>
              <w:bottom w:val="nil"/>
              <w:right w:val="nil"/>
            </w:tcBorders>
            <w:shd w:val="clear" w:color="auto" w:fill="auto"/>
            <w:noWrap/>
            <w:vAlign w:val="bottom"/>
            <w:tcPrChange w:id="485" w:author="Caitlin Jeffrey" w:date="2023-10-20T09:33:00Z">
              <w:tcPr>
                <w:tcW w:w="1872" w:type="dxa"/>
                <w:tcBorders>
                  <w:top w:val="nil"/>
                  <w:left w:val="nil"/>
                  <w:bottom w:val="nil"/>
                  <w:right w:val="nil"/>
                </w:tcBorders>
                <w:shd w:val="clear" w:color="auto" w:fill="auto"/>
                <w:noWrap/>
                <w:vAlign w:val="bottom"/>
              </w:tcPr>
            </w:tcPrChange>
          </w:tcPr>
          <w:p w14:paraId="1A1551FA"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167.5 (30-481); </w:t>
            </w:r>
            <w:r w:rsidRPr="008D2BCF">
              <w:rPr>
                <w:rFonts w:ascii="Times New Roman" w:eastAsia="Times New Roman" w:hAnsi="Times New Roman" w:cs="Times New Roman"/>
                <w:i/>
                <w:iCs/>
                <w:color w:val="000000"/>
              </w:rPr>
              <w:t>20-1250</w:t>
            </w:r>
          </w:p>
        </w:tc>
        <w:tc>
          <w:tcPr>
            <w:tcW w:w="1674" w:type="dxa"/>
            <w:tcBorders>
              <w:top w:val="nil"/>
              <w:left w:val="nil"/>
              <w:bottom w:val="nil"/>
              <w:right w:val="nil"/>
            </w:tcBorders>
            <w:shd w:val="clear" w:color="auto" w:fill="auto"/>
            <w:noWrap/>
            <w:vAlign w:val="bottom"/>
            <w:tcPrChange w:id="486" w:author="Caitlin Jeffrey" w:date="2023-10-20T09:33:00Z">
              <w:tcPr>
                <w:tcW w:w="1872" w:type="dxa"/>
                <w:tcBorders>
                  <w:top w:val="nil"/>
                  <w:left w:val="nil"/>
                  <w:bottom w:val="nil"/>
                  <w:right w:val="nil"/>
                </w:tcBorders>
                <w:shd w:val="clear" w:color="auto" w:fill="auto"/>
                <w:noWrap/>
                <w:vAlign w:val="bottom"/>
              </w:tcPr>
            </w:tcPrChange>
          </w:tcPr>
          <w:p w14:paraId="3EF6A3CF"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32.5 (11-167); </w:t>
            </w:r>
            <w:r w:rsidRPr="008D2BCF">
              <w:rPr>
                <w:rFonts w:ascii="Times New Roman" w:eastAsia="Times New Roman" w:hAnsi="Times New Roman" w:cs="Times New Roman"/>
                <w:i/>
                <w:iCs/>
                <w:color w:val="000000"/>
              </w:rPr>
              <w:t>25-260</w:t>
            </w:r>
          </w:p>
        </w:tc>
        <w:tc>
          <w:tcPr>
            <w:tcW w:w="906" w:type="dxa"/>
            <w:tcBorders>
              <w:top w:val="nil"/>
              <w:left w:val="nil"/>
              <w:bottom w:val="nil"/>
              <w:right w:val="nil"/>
            </w:tcBorders>
            <w:shd w:val="clear" w:color="auto" w:fill="auto"/>
            <w:noWrap/>
            <w:vAlign w:val="bottom"/>
            <w:tcPrChange w:id="487" w:author="Caitlin Jeffrey" w:date="2023-10-20T09:33:00Z">
              <w:tcPr>
                <w:tcW w:w="900" w:type="dxa"/>
                <w:tcBorders>
                  <w:top w:val="nil"/>
                  <w:left w:val="nil"/>
                  <w:bottom w:val="nil"/>
                  <w:right w:val="nil"/>
                </w:tcBorders>
                <w:shd w:val="clear" w:color="auto" w:fill="auto"/>
                <w:noWrap/>
                <w:vAlign w:val="bottom"/>
              </w:tcPr>
            </w:tcPrChange>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6F68A4" w:rsidRPr="00604EDE" w14:paraId="2001B82E" w14:textId="77777777" w:rsidTr="00166A70">
        <w:trPr>
          <w:trHeight w:val="540"/>
          <w:trPrChange w:id="488" w:author="Caitlin Jeffrey" w:date="2023-10-20T09:33:00Z">
            <w:trPr>
              <w:gridAfter w:val="0"/>
              <w:wAfter w:w="90" w:type="dxa"/>
              <w:trHeight w:val="540"/>
            </w:trPr>
          </w:trPrChange>
        </w:trPr>
        <w:tc>
          <w:tcPr>
            <w:tcW w:w="1848" w:type="dxa"/>
            <w:tcBorders>
              <w:top w:val="nil"/>
              <w:left w:val="nil"/>
              <w:bottom w:val="nil"/>
              <w:right w:val="nil"/>
            </w:tcBorders>
            <w:shd w:val="clear" w:color="auto" w:fill="auto"/>
            <w:noWrap/>
            <w:vAlign w:val="bottom"/>
            <w:hideMark/>
            <w:tcPrChange w:id="489" w:author="Caitlin Jeffrey" w:date="2023-10-20T09:33:00Z">
              <w:tcPr>
                <w:tcW w:w="2070" w:type="dxa"/>
                <w:tcBorders>
                  <w:top w:val="nil"/>
                  <w:left w:val="nil"/>
                  <w:bottom w:val="nil"/>
                  <w:right w:val="nil"/>
                </w:tcBorders>
                <w:shd w:val="clear" w:color="auto" w:fill="auto"/>
                <w:noWrap/>
                <w:vAlign w:val="bottom"/>
                <w:hideMark/>
              </w:tcPr>
            </w:tcPrChange>
          </w:tcPr>
          <w:p w14:paraId="219DE1F3"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90" w:author="Caitlin Jeffrey" w:date="2023-10-20T09:33:00Z">
              <w:tcPr>
                <w:tcW w:w="1872" w:type="dxa"/>
                <w:tcBorders>
                  <w:top w:val="nil"/>
                  <w:left w:val="nil"/>
                  <w:bottom w:val="nil"/>
                  <w:right w:val="nil"/>
                </w:tcBorders>
                <w:vAlign w:val="bottom"/>
              </w:tcPr>
            </w:tcPrChange>
          </w:tcPr>
          <w:p w14:paraId="40F1E65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 (14-73</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0-320</w:t>
            </w:r>
          </w:p>
        </w:tc>
        <w:tc>
          <w:tcPr>
            <w:tcW w:w="1674" w:type="dxa"/>
            <w:tcBorders>
              <w:top w:val="nil"/>
              <w:left w:val="nil"/>
              <w:bottom w:val="nil"/>
              <w:right w:val="nil"/>
            </w:tcBorders>
            <w:shd w:val="clear" w:color="auto" w:fill="auto"/>
            <w:noWrap/>
            <w:vAlign w:val="bottom"/>
            <w:tcPrChange w:id="491" w:author="Caitlin Jeffrey" w:date="2023-10-20T09:33:00Z">
              <w:tcPr>
                <w:tcW w:w="1872" w:type="dxa"/>
                <w:tcBorders>
                  <w:top w:val="nil"/>
                  <w:left w:val="nil"/>
                  <w:bottom w:val="nil"/>
                  <w:right w:val="nil"/>
                </w:tcBorders>
                <w:shd w:val="clear" w:color="auto" w:fill="auto"/>
                <w:noWrap/>
                <w:vAlign w:val="bottom"/>
              </w:tcPr>
            </w:tcPrChange>
          </w:tcPr>
          <w:p w14:paraId="1B1F7BBE"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(0-21); </w:t>
            </w:r>
            <w:r w:rsidRPr="008D2BCF">
              <w:rPr>
                <w:rFonts w:ascii="Times New Roman" w:eastAsia="Times New Roman" w:hAnsi="Times New Roman" w:cs="Times New Roman"/>
                <w:i/>
                <w:iCs/>
                <w:color w:val="000000"/>
              </w:rPr>
              <w:t>0-30</w:t>
            </w:r>
          </w:p>
        </w:tc>
        <w:tc>
          <w:tcPr>
            <w:tcW w:w="1674" w:type="dxa"/>
            <w:tcBorders>
              <w:top w:val="nil"/>
              <w:left w:val="nil"/>
              <w:bottom w:val="nil"/>
              <w:right w:val="nil"/>
            </w:tcBorders>
            <w:shd w:val="clear" w:color="auto" w:fill="auto"/>
            <w:noWrap/>
            <w:vAlign w:val="bottom"/>
            <w:tcPrChange w:id="492" w:author="Caitlin Jeffrey" w:date="2023-10-20T09:33:00Z">
              <w:tcPr>
                <w:tcW w:w="1872" w:type="dxa"/>
                <w:tcBorders>
                  <w:top w:val="nil"/>
                  <w:left w:val="nil"/>
                  <w:bottom w:val="nil"/>
                  <w:right w:val="nil"/>
                </w:tcBorders>
                <w:shd w:val="clear" w:color="auto" w:fill="auto"/>
                <w:noWrap/>
                <w:vAlign w:val="bottom"/>
              </w:tcPr>
            </w:tcPrChange>
          </w:tcPr>
          <w:p w14:paraId="21DAE87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47.5 (5-121</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 xml:space="preserve">  </w:t>
            </w:r>
            <w:r w:rsidRPr="008D2BCF">
              <w:rPr>
                <w:rFonts w:ascii="Times New Roman" w:eastAsia="Times New Roman" w:hAnsi="Times New Roman" w:cs="Times New Roman"/>
                <w:i/>
                <w:iCs/>
                <w:color w:val="000000"/>
              </w:rPr>
              <w:t>0-320</w:t>
            </w:r>
          </w:p>
        </w:tc>
        <w:tc>
          <w:tcPr>
            <w:tcW w:w="1674" w:type="dxa"/>
            <w:tcBorders>
              <w:top w:val="nil"/>
              <w:left w:val="nil"/>
              <w:bottom w:val="nil"/>
              <w:right w:val="nil"/>
            </w:tcBorders>
            <w:shd w:val="clear" w:color="auto" w:fill="auto"/>
            <w:noWrap/>
            <w:vAlign w:val="bottom"/>
            <w:tcPrChange w:id="493" w:author="Caitlin Jeffrey" w:date="2023-10-20T09:33:00Z">
              <w:tcPr>
                <w:tcW w:w="1872" w:type="dxa"/>
                <w:tcBorders>
                  <w:top w:val="nil"/>
                  <w:left w:val="nil"/>
                  <w:bottom w:val="nil"/>
                  <w:right w:val="nil"/>
                </w:tcBorders>
                <w:shd w:val="clear" w:color="auto" w:fill="auto"/>
                <w:noWrap/>
                <w:vAlign w:val="bottom"/>
              </w:tcPr>
            </w:tcPrChange>
          </w:tcPr>
          <w:p w14:paraId="6614D8CC"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42.5 (10-70</w:t>
            </w:r>
            <w:proofErr w:type="gramStart"/>
            <w:r>
              <w:rPr>
                <w:rFonts w:ascii="Times New Roman" w:eastAsia="Times New Roman" w:hAnsi="Times New Roman" w:cs="Times New Roman"/>
                <w:color w:val="000000"/>
              </w:rPr>
              <w:t xml:space="preserve">);   </w:t>
            </w:r>
            <w:proofErr w:type="gramEnd"/>
            <w:r w:rsidRPr="008D2BCF">
              <w:rPr>
                <w:rFonts w:ascii="Times New Roman" w:eastAsia="Times New Roman" w:hAnsi="Times New Roman" w:cs="Times New Roman"/>
                <w:i/>
                <w:iCs/>
                <w:color w:val="000000"/>
              </w:rPr>
              <w:t>0-100</w:t>
            </w:r>
          </w:p>
        </w:tc>
        <w:tc>
          <w:tcPr>
            <w:tcW w:w="906" w:type="dxa"/>
            <w:tcBorders>
              <w:top w:val="nil"/>
              <w:left w:val="nil"/>
              <w:bottom w:val="nil"/>
              <w:right w:val="nil"/>
            </w:tcBorders>
            <w:shd w:val="clear" w:color="auto" w:fill="auto"/>
            <w:noWrap/>
            <w:vAlign w:val="bottom"/>
            <w:tcPrChange w:id="494" w:author="Caitlin Jeffrey" w:date="2023-10-20T09:33:00Z">
              <w:tcPr>
                <w:tcW w:w="900" w:type="dxa"/>
                <w:tcBorders>
                  <w:top w:val="nil"/>
                  <w:left w:val="nil"/>
                  <w:bottom w:val="nil"/>
                  <w:right w:val="nil"/>
                </w:tcBorders>
                <w:shd w:val="clear" w:color="auto" w:fill="auto"/>
                <w:noWrap/>
                <w:vAlign w:val="bottom"/>
              </w:tcPr>
            </w:tcPrChange>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6F68A4" w:rsidRPr="00604EDE" w14:paraId="59884810" w14:textId="77777777" w:rsidTr="00166A70">
        <w:trPr>
          <w:trHeight w:val="567"/>
          <w:trPrChange w:id="495" w:author="Caitlin Jeffrey" w:date="2023-10-20T09:33:00Z">
            <w:trPr>
              <w:gridAfter w:val="0"/>
              <w:wAfter w:w="90" w:type="dxa"/>
              <w:trHeight w:val="567"/>
            </w:trPr>
          </w:trPrChange>
        </w:trPr>
        <w:tc>
          <w:tcPr>
            <w:tcW w:w="1848" w:type="dxa"/>
            <w:tcBorders>
              <w:top w:val="nil"/>
              <w:left w:val="nil"/>
              <w:bottom w:val="nil"/>
              <w:right w:val="nil"/>
            </w:tcBorders>
            <w:shd w:val="clear" w:color="auto" w:fill="auto"/>
            <w:noWrap/>
            <w:vAlign w:val="bottom"/>
            <w:hideMark/>
            <w:tcPrChange w:id="496" w:author="Caitlin Jeffrey" w:date="2023-10-20T09:33:00Z">
              <w:tcPr>
                <w:tcW w:w="2070" w:type="dxa"/>
                <w:tcBorders>
                  <w:top w:val="nil"/>
                  <w:left w:val="nil"/>
                  <w:bottom w:val="nil"/>
                  <w:right w:val="nil"/>
                </w:tcBorders>
                <w:shd w:val="clear" w:color="auto" w:fill="auto"/>
                <w:noWrap/>
                <w:vAlign w:val="bottom"/>
                <w:hideMark/>
              </w:tcPr>
            </w:tcPrChange>
          </w:tcPr>
          <w:p w14:paraId="7D038D08" w14:textId="77777777"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Coliforms (</w:t>
            </w:r>
            <w:proofErr w:type="spellStart"/>
            <w:r>
              <w:rPr>
                <w:rFonts w:ascii="Times New Roman" w:eastAsia="Times New Roman" w:hAnsi="Times New Roman" w:cs="Times New Roman"/>
                <w:color w:val="000000"/>
              </w:rPr>
              <w:t>cfu</w:t>
            </w:r>
            <w:proofErr w:type="spellEnd"/>
            <w:r w:rsidRPr="00604EDE">
              <w:rPr>
                <w:rFonts w:ascii="Times New Roman" w:eastAsia="Times New Roman" w:hAnsi="Times New Roman" w:cs="Times New Roman"/>
                <w:color w:val="000000"/>
              </w:rPr>
              <w:t>/mL)</w:t>
            </w:r>
          </w:p>
        </w:tc>
        <w:tc>
          <w:tcPr>
            <w:tcW w:w="1674" w:type="dxa"/>
            <w:tcBorders>
              <w:top w:val="nil"/>
              <w:left w:val="nil"/>
              <w:bottom w:val="nil"/>
              <w:right w:val="nil"/>
            </w:tcBorders>
            <w:vAlign w:val="bottom"/>
            <w:tcPrChange w:id="497" w:author="Caitlin Jeffrey" w:date="2023-10-20T09:33:00Z">
              <w:tcPr>
                <w:tcW w:w="1872" w:type="dxa"/>
                <w:tcBorders>
                  <w:top w:val="nil"/>
                  <w:left w:val="nil"/>
                  <w:bottom w:val="nil"/>
                  <w:right w:val="nil"/>
                </w:tcBorders>
                <w:vAlign w:val="bottom"/>
              </w:tcPr>
            </w:tcPrChange>
          </w:tcPr>
          <w:p w14:paraId="0C46615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(0.3-2.1);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498" w:author="Caitlin Jeffrey" w:date="2023-10-20T09:33:00Z">
              <w:tcPr>
                <w:tcW w:w="1872" w:type="dxa"/>
                <w:tcBorders>
                  <w:top w:val="nil"/>
                  <w:left w:val="nil"/>
                  <w:bottom w:val="nil"/>
                  <w:right w:val="nil"/>
                </w:tcBorders>
                <w:shd w:val="clear" w:color="auto" w:fill="auto"/>
                <w:noWrap/>
                <w:vAlign w:val="bottom"/>
              </w:tcPr>
            </w:tcPrChange>
          </w:tcPr>
          <w:p w14:paraId="0310528C"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(0-3);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499" w:author="Caitlin Jeffrey" w:date="2023-10-20T09:33:00Z">
              <w:tcPr>
                <w:tcW w:w="1872" w:type="dxa"/>
                <w:tcBorders>
                  <w:top w:val="nil"/>
                  <w:left w:val="nil"/>
                  <w:bottom w:val="nil"/>
                  <w:right w:val="nil"/>
                </w:tcBorders>
                <w:shd w:val="clear" w:color="auto" w:fill="auto"/>
                <w:noWrap/>
                <w:vAlign w:val="bottom"/>
              </w:tcPr>
            </w:tcPrChange>
          </w:tcPr>
          <w:p w14:paraId="243B6A7A"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0 (.003-3); </w:t>
            </w:r>
            <w:r w:rsidRPr="008D2BCF">
              <w:rPr>
                <w:rFonts w:ascii="Times New Roman" w:eastAsia="Times New Roman" w:hAnsi="Times New Roman" w:cs="Times New Roman"/>
                <w:i/>
                <w:iCs/>
                <w:color w:val="000000"/>
              </w:rPr>
              <w:t>0-5</w:t>
            </w:r>
          </w:p>
        </w:tc>
        <w:tc>
          <w:tcPr>
            <w:tcW w:w="1674" w:type="dxa"/>
            <w:tcBorders>
              <w:top w:val="nil"/>
              <w:left w:val="nil"/>
              <w:bottom w:val="nil"/>
              <w:right w:val="nil"/>
            </w:tcBorders>
            <w:shd w:val="clear" w:color="auto" w:fill="auto"/>
            <w:noWrap/>
            <w:vAlign w:val="bottom"/>
            <w:tcPrChange w:id="500" w:author="Caitlin Jeffrey" w:date="2023-10-20T09:33:00Z">
              <w:tcPr>
                <w:tcW w:w="1872" w:type="dxa"/>
                <w:tcBorders>
                  <w:top w:val="nil"/>
                  <w:left w:val="nil"/>
                  <w:bottom w:val="nil"/>
                  <w:right w:val="nil"/>
                </w:tcBorders>
                <w:shd w:val="clear" w:color="auto" w:fill="auto"/>
                <w:noWrap/>
                <w:vAlign w:val="bottom"/>
              </w:tcPr>
            </w:tcPrChange>
          </w:tcPr>
          <w:p w14:paraId="167084D8"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(0-2.5); </w:t>
            </w:r>
            <w:r w:rsidRPr="008D2BCF">
              <w:rPr>
                <w:rFonts w:ascii="Times New Roman" w:eastAsia="Times New Roman" w:hAnsi="Times New Roman" w:cs="Times New Roman"/>
                <w:i/>
                <w:iCs/>
                <w:color w:val="000000"/>
              </w:rPr>
              <w:t>0-5</w:t>
            </w:r>
          </w:p>
        </w:tc>
        <w:tc>
          <w:tcPr>
            <w:tcW w:w="906" w:type="dxa"/>
            <w:tcBorders>
              <w:top w:val="nil"/>
              <w:left w:val="nil"/>
              <w:bottom w:val="nil"/>
              <w:right w:val="nil"/>
            </w:tcBorders>
            <w:shd w:val="clear" w:color="auto" w:fill="auto"/>
            <w:noWrap/>
            <w:vAlign w:val="bottom"/>
            <w:tcPrChange w:id="501" w:author="Caitlin Jeffrey" w:date="2023-10-20T09:33:00Z">
              <w:tcPr>
                <w:tcW w:w="900" w:type="dxa"/>
                <w:tcBorders>
                  <w:top w:val="nil"/>
                  <w:left w:val="nil"/>
                  <w:bottom w:val="nil"/>
                  <w:right w:val="nil"/>
                </w:tcBorders>
                <w:shd w:val="clear" w:color="auto" w:fill="auto"/>
                <w:noWrap/>
                <w:vAlign w:val="bottom"/>
              </w:tcPr>
            </w:tcPrChange>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10664" w:type="dxa"/>
        <w:tblLook w:val="04A0" w:firstRow="1" w:lastRow="0" w:firstColumn="1" w:lastColumn="0" w:noHBand="0" w:noVBand="1"/>
      </w:tblPr>
      <w:tblGrid>
        <w:gridCol w:w="1046"/>
        <w:gridCol w:w="1924"/>
        <w:gridCol w:w="2070"/>
        <w:gridCol w:w="1066"/>
        <w:gridCol w:w="1876"/>
        <w:gridCol w:w="1634"/>
        <w:gridCol w:w="1048"/>
      </w:tblGrid>
      <w:tr w:rsidR="00A81C37" w:rsidRPr="00604EDE" w14:paraId="15B44F7F" w14:textId="77777777" w:rsidTr="00F83D50">
        <w:trPr>
          <w:trHeight w:val="290"/>
        </w:trPr>
        <w:tc>
          <w:tcPr>
            <w:tcW w:w="10664" w:type="dxa"/>
            <w:gridSpan w:val="7"/>
            <w:tcBorders>
              <w:top w:val="nil"/>
              <w:left w:val="nil"/>
              <w:bottom w:val="nil"/>
              <w:right w:val="nil"/>
            </w:tcBorders>
            <w:shd w:val="clear" w:color="auto" w:fill="auto"/>
            <w:noWrap/>
            <w:vAlign w:val="bottom"/>
            <w:hideMark/>
          </w:tcPr>
          <w:p w14:paraId="05B54212" w14:textId="65897053"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2. </w:t>
            </w:r>
            <w:r>
              <w:rPr>
                <w:rFonts w:ascii="Times New Roman" w:eastAsia="Times New Roman" w:hAnsi="Times New Roman" w:cs="Times New Roman"/>
                <w:color w:val="000000"/>
              </w:rPr>
              <w:t>Objective 1: Univariable u</w:t>
            </w:r>
            <w:commentRangeStart w:id="502"/>
            <w:commentRangeStart w:id="503"/>
            <w:r w:rsidRPr="00604EDE">
              <w:rPr>
                <w:rFonts w:ascii="Times New Roman" w:eastAsia="Times New Roman" w:hAnsi="Times New Roman" w:cs="Times New Roman"/>
                <w:color w:val="000000"/>
              </w:rPr>
              <w:t xml:space="preserve">dder health </w:t>
            </w:r>
            <w:commentRangeEnd w:id="502"/>
            <w:r>
              <w:rPr>
                <w:rStyle w:val="CommentReference"/>
                <w:rFonts w:eastAsiaTheme="minorEastAsia"/>
              </w:rPr>
              <w:commentReference w:id="502"/>
            </w:r>
            <w:commentRangeEnd w:id="503"/>
            <w:r>
              <w:rPr>
                <w:rStyle w:val="CommentReference"/>
                <w:rFonts w:eastAsiaTheme="minorEastAsia"/>
              </w:rPr>
              <w:commentReference w:id="503"/>
            </w:r>
            <w:r w:rsidRPr="00604EDE">
              <w:rPr>
                <w:rFonts w:ascii="Times New Roman" w:eastAsia="Times New Roman" w:hAnsi="Times New Roman" w:cs="Times New Roman"/>
                <w:color w:val="000000"/>
              </w:rPr>
              <w:t>and production outcomes by facility type for 21 Vermont organic dairy herds.</w:t>
            </w:r>
            <w:r>
              <w:rPr>
                <w:rFonts w:ascii="Times New Roman" w:eastAsia="Times New Roman" w:hAnsi="Times New Roman" w:cs="Times New Roman"/>
                <w:color w:val="000000"/>
              </w:rPr>
              <w:t xml:space="preserve"> </w:t>
            </w:r>
            <w:r w:rsidR="00580235" w:rsidRPr="00580235">
              <w:rPr>
                <w:rFonts w:ascii="Times New Roman" w:eastAsia="Times New Roman" w:hAnsi="Times New Roman" w:cs="Times New Roman"/>
                <w:color w:val="FF0000"/>
                <w:rPrChange w:id="504" w:author="Caitlin Jeffrey" w:date="2023-10-23T12:20:00Z">
                  <w:rPr>
                    <w:rFonts w:ascii="Times New Roman" w:eastAsia="Times New Roman" w:hAnsi="Times New Roman" w:cs="Times New Roman"/>
                    <w:color w:val="000000"/>
                  </w:rPr>
                </w:rPrChange>
              </w:rPr>
              <w:t>[</w:t>
            </w:r>
            <w:ins w:id="505" w:author="Caitlin Jeffrey" w:date="2023-10-26T14:48:00Z">
              <w:r w:rsidR="00596E79">
                <w:rPr>
                  <w:rFonts w:ascii="Times New Roman" w:eastAsia="Times New Roman" w:hAnsi="Times New Roman" w:cs="Times New Roman"/>
                  <w:color w:val="FF0000"/>
                </w:rPr>
                <w:t>mean</w:t>
              </w:r>
              <w:r w:rsidR="00596E79" w:rsidRPr="00580235">
                <w:rPr>
                  <w:rFonts w:ascii="Times New Roman" w:eastAsia="Times New Roman" w:hAnsi="Times New Roman" w:cs="Times New Roman"/>
                  <w:color w:val="FF0000"/>
                  <w:rPrChange w:id="506" w:author="Caitlin Jeffrey" w:date="2023-10-23T12:20:00Z">
                    <w:rPr>
                      <w:rFonts w:ascii="Times New Roman" w:eastAsia="Times New Roman" w:hAnsi="Times New Roman" w:cs="Times New Roman"/>
                      <w:color w:val="000000"/>
                    </w:rPr>
                  </w:rPrChange>
                </w:rPr>
                <w:t xml:space="preserve"> </w:t>
              </w:r>
            </w:ins>
            <w:r w:rsidR="00580235" w:rsidRPr="00580235">
              <w:rPr>
                <w:rFonts w:ascii="Times New Roman" w:eastAsia="Times New Roman" w:hAnsi="Times New Roman" w:cs="Times New Roman"/>
                <w:color w:val="FF0000"/>
                <w:rPrChange w:id="507" w:author="Caitlin Jeffrey" w:date="2023-10-23T12:20:00Z">
                  <w:rPr>
                    <w:rFonts w:ascii="Times New Roman" w:eastAsia="Times New Roman" w:hAnsi="Times New Roman" w:cs="Times New Roman"/>
                    <w:color w:val="000000"/>
                  </w:rPr>
                </w:rPrChange>
              </w:rPr>
              <w:t xml:space="preserve">(95%CI); </w:t>
            </w:r>
            <w:r w:rsidR="00580235" w:rsidRPr="00580235">
              <w:rPr>
                <w:rFonts w:ascii="Times New Roman" w:eastAsia="Times New Roman" w:hAnsi="Times New Roman" w:cs="Times New Roman"/>
                <w:i/>
                <w:iCs/>
                <w:color w:val="FF0000"/>
                <w:rPrChange w:id="508" w:author="Caitlin Jeffrey" w:date="2023-10-23T12:20:00Z">
                  <w:rPr>
                    <w:rFonts w:ascii="Times New Roman" w:eastAsia="Times New Roman" w:hAnsi="Times New Roman" w:cs="Times New Roman"/>
                    <w:i/>
                    <w:iCs/>
                    <w:color w:val="000000"/>
                  </w:rPr>
                </w:rPrChange>
              </w:rPr>
              <w:t>range</w:t>
            </w:r>
            <w:r w:rsidR="00580235" w:rsidRPr="00580235">
              <w:rPr>
                <w:rFonts w:ascii="Times New Roman" w:eastAsia="Times New Roman" w:hAnsi="Times New Roman" w:cs="Times New Roman"/>
                <w:color w:val="FF0000"/>
                <w:rPrChange w:id="509" w:author="Caitlin Jeffrey" w:date="2023-10-23T12:20:00Z">
                  <w:rPr>
                    <w:rFonts w:ascii="Times New Roman" w:eastAsia="Times New Roman" w:hAnsi="Times New Roman" w:cs="Times New Roman"/>
                    <w:color w:val="000000"/>
                  </w:rPr>
                </w:rPrChange>
              </w:rPr>
              <w:t>].</w:t>
            </w:r>
            <w:commentRangeStart w:id="510"/>
            <w:commentRangeEnd w:id="510"/>
            <w:r w:rsidR="00580235" w:rsidRPr="00580235">
              <w:rPr>
                <w:rStyle w:val="CommentReference"/>
                <w:rFonts w:eastAsiaTheme="minorEastAsia"/>
                <w:color w:val="FF0000"/>
                <w:rPrChange w:id="511" w:author="Caitlin Jeffrey" w:date="2023-10-23T12:20:00Z">
                  <w:rPr>
                    <w:rStyle w:val="CommentReference"/>
                    <w:rFonts w:eastAsiaTheme="minorEastAsia"/>
                  </w:rPr>
                </w:rPrChange>
              </w:rPr>
              <w:commentReference w:id="510"/>
            </w:r>
          </w:p>
        </w:tc>
      </w:tr>
      <w:tr w:rsidR="00A81C37" w:rsidRPr="00604EDE" w14:paraId="28CE4EAE" w14:textId="77777777" w:rsidTr="00F83D50">
        <w:trPr>
          <w:trHeight w:val="290"/>
        </w:trPr>
        <w:tc>
          <w:tcPr>
            <w:tcW w:w="1046" w:type="dxa"/>
            <w:tcBorders>
              <w:top w:val="nil"/>
              <w:left w:val="nil"/>
              <w:bottom w:val="nil"/>
              <w:right w:val="nil"/>
            </w:tcBorders>
            <w:shd w:val="clear" w:color="auto" w:fill="auto"/>
            <w:noWrap/>
            <w:vAlign w:val="bottom"/>
            <w:hideMark/>
          </w:tcPr>
          <w:p w14:paraId="415A77A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6ACAF20"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2070" w:type="dxa"/>
            <w:tcBorders>
              <w:top w:val="nil"/>
              <w:left w:val="nil"/>
              <w:bottom w:val="nil"/>
              <w:right w:val="nil"/>
            </w:tcBorders>
            <w:shd w:val="clear" w:color="auto" w:fill="auto"/>
            <w:noWrap/>
            <w:vAlign w:val="bottom"/>
            <w:hideMark/>
          </w:tcPr>
          <w:p w14:paraId="69C72701" w14:textId="77777777" w:rsidR="00A81C37" w:rsidRPr="00604EDE" w:rsidRDefault="00A81C37" w:rsidP="00F83D50">
            <w:pPr>
              <w:spacing w:after="0" w:line="240" w:lineRule="auto"/>
              <w:rPr>
                <w:rFonts w:ascii="Times New Roman" w:eastAsia="Times New Roman" w:hAnsi="Times New Roman" w:cs="Times New Roman"/>
                <w:sz w:val="20"/>
                <w:szCs w:val="20"/>
              </w:rPr>
            </w:pPr>
          </w:p>
        </w:tc>
        <w:tc>
          <w:tcPr>
            <w:tcW w:w="4576" w:type="dxa"/>
            <w:gridSpan w:val="3"/>
            <w:tcBorders>
              <w:top w:val="nil"/>
              <w:left w:val="nil"/>
              <w:bottom w:val="nil"/>
              <w:right w:val="nil"/>
            </w:tcBorders>
            <w:shd w:val="clear" w:color="auto" w:fill="auto"/>
            <w:noWrap/>
            <w:vAlign w:val="bottom"/>
            <w:hideMark/>
          </w:tcPr>
          <w:p w14:paraId="18303D0A"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DA25CC9" w14:textId="77777777" w:rsidR="00A81C37" w:rsidRPr="00604EDE" w:rsidRDefault="00A81C37" w:rsidP="00F83D50">
            <w:pPr>
              <w:spacing w:after="0" w:line="240" w:lineRule="auto"/>
              <w:rPr>
                <w:rFonts w:ascii="Times New Roman" w:eastAsia="Times New Roman" w:hAnsi="Times New Roman" w:cs="Times New Roman"/>
                <w:color w:val="000000"/>
              </w:rPr>
            </w:pPr>
          </w:p>
        </w:tc>
      </w:tr>
      <w:tr w:rsidR="00A81C37" w:rsidRPr="00604EDE" w14:paraId="4753BE62" w14:textId="77777777" w:rsidTr="00F83D50">
        <w:trPr>
          <w:trHeight w:val="290"/>
        </w:trPr>
        <w:tc>
          <w:tcPr>
            <w:tcW w:w="2970" w:type="dxa"/>
            <w:gridSpan w:val="2"/>
            <w:tcBorders>
              <w:top w:val="nil"/>
              <w:left w:val="nil"/>
              <w:bottom w:val="nil"/>
              <w:right w:val="nil"/>
            </w:tcBorders>
            <w:shd w:val="clear" w:color="auto" w:fill="auto"/>
            <w:noWrap/>
            <w:vAlign w:val="bottom"/>
            <w:hideMark/>
          </w:tcPr>
          <w:p w14:paraId="0DAD43E1"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Outcome</w:t>
            </w:r>
          </w:p>
        </w:tc>
        <w:tc>
          <w:tcPr>
            <w:tcW w:w="2070" w:type="dxa"/>
            <w:tcBorders>
              <w:top w:val="nil"/>
              <w:left w:val="nil"/>
              <w:bottom w:val="nil"/>
              <w:right w:val="nil"/>
            </w:tcBorders>
            <w:shd w:val="clear" w:color="auto" w:fill="auto"/>
            <w:noWrap/>
            <w:vAlign w:val="bottom"/>
            <w:hideMark/>
          </w:tcPr>
          <w:p w14:paraId="4B11B9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Overall</w:t>
            </w:r>
          </w:p>
        </w:tc>
        <w:tc>
          <w:tcPr>
            <w:tcW w:w="1066" w:type="dxa"/>
            <w:tcBorders>
              <w:top w:val="nil"/>
              <w:left w:val="nil"/>
              <w:bottom w:val="nil"/>
              <w:right w:val="nil"/>
            </w:tcBorders>
            <w:shd w:val="clear" w:color="auto" w:fill="auto"/>
            <w:noWrap/>
            <w:vAlign w:val="bottom"/>
            <w:hideMark/>
          </w:tcPr>
          <w:p w14:paraId="021857E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w:t>
            </w:r>
          </w:p>
        </w:tc>
        <w:tc>
          <w:tcPr>
            <w:tcW w:w="1876" w:type="dxa"/>
            <w:tcBorders>
              <w:top w:val="nil"/>
              <w:left w:val="nil"/>
              <w:bottom w:val="nil"/>
              <w:right w:val="nil"/>
            </w:tcBorders>
            <w:shd w:val="clear" w:color="auto" w:fill="auto"/>
            <w:noWrap/>
            <w:vAlign w:val="bottom"/>
            <w:hideMark/>
          </w:tcPr>
          <w:p w14:paraId="7AF02515"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Tiestalls</w:t>
            </w:r>
          </w:p>
        </w:tc>
        <w:tc>
          <w:tcPr>
            <w:tcW w:w="1634" w:type="dxa"/>
            <w:tcBorders>
              <w:top w:val="nil"/>
              <w:left w:val="nil"/>
              <w:bottom w:val="nil"/>
              <w:right w:val="nil"/>
            </w:tcBorders>
            <w:shd w:val="clear" w:color="auto" w:fill="auto"/>
            <w:noWrap/>
            <w:vAlign w:val="bottom"/>
            <w:hideMark/>
          </w:tcPr>
          <w:p w14:paraId="69CB885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Freestalls</w:t>
            </w:r>
          </w:p>
        </w:tc>
        <w:tc>
          <w:tcPr>
            <w:tcW w:w="1048" w:type="dxa"/>
            <w:tcBorders>
              <w:top w:val="nil"/>
              <w:left w:val="nil"/>
              <w:bottom w:val="nil"/>
              <w:right w:val="nil"/>
            </w:tcBorders>
            <w:vAlign w:val="bottom"/>
          </w:tcPr>
          <w:p w14:paraId="403B8B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A81C37" w:rsidRPr="00604EDE" w14:paraId="144D7366" w14:textId="77777777" w:rsidTr="00F83D50">
        <w:trPr>
          <w:trHeight w:val="891"/>
        </w:trPr>
        <w:tc>
          <w:tcPr>
            <w:tcW w:w="2970" w:type="dxa"/>
            <w:gridSpan w:val="2"/>
            <w:tcBorders>
              <w:top w:val="nil"/>
              <w:left w:val="nil"/>
              <w:bottom w:val="nil"/>
              <w:right w:val="nil"/>
            </w:tcBorders>
            <w:shd w:val="clear" w:color="auto" w:fill="auto"/>
            <w:noWrap/>
            <w:vAlign w:val="bottom"/>
            <w:hideMark/>
          </w:tcPr>
          <w:p w14:paraId="72BB84F3" w14:textId="77777777" w:rsidR="00A81C37" w:rsidRPr="00604EDE" w:rsidRDefault="00A81C37"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Bulk tank milk somatic cell count (cells/mL)</w:t>
            </w:r>
          </w:p>
        </w:tc>
        <w:tc>
          <w:tcPr>
            <w:tcW w:w="2070" w:type="dxa"/>
            <w:tcBorders>
              <w:top w:val="nil"/>
              <w:left w:val="nil"/>
              <w:bottom w:val="nil"/>
              <w:right w:val="nil"/>
            </w:tcBorders>
            <w:shd w:val="clear" w:color="auto" w:fill="auto"/>
            <w:noWrap/>
            <w:vAlign w:val="bottom"/>
          </w:tcPr>
          <w:p w14:paraId="1EE845D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FCBB10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4543429" w14:textId="77777777" w:rsidR="00A81C37" w:rsidRPr="00604EDE" w:rsidRDefault="00A81C37" w:rsidP="00F83D50">
            <w:pPr>
              <w:spacing w:after="0"/>
              <w:jc w:val="center"/>
              <w:rPr>
                <w:rFonts w:ascii="Times New Roman" w:hAnsi="Times New Roman" w:cs="Times New Roman"/>
              </w:rPr>
            </w:pPr>
          </w:p>
        </w:tc>
        <w:tc>
          <w:tcPr>
            <w:tcW w:w="1634" w:type="dxa"/>
            <w:tcBorders>
              <w:top w:val="nil"/>
              <w:left w:val="nil"/>
              <w:bottom w:val="nil"/>
              <w:right w:val="nil"/>
            </w:tcBorders>
            <w:shd w:val="clear" w:color="auto" w:fill="auto"/>
            <w:noWrap/>
            <w:vAlign w:val="bottom"/>
          </w:tcPr>
          <w:p w14:paraId="3D61ED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70D0C6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752BEB87" w14:textId="77777777" w:rsidTr="00F83D50">
        <w:trPr>
          <w:trHeight w:val="290"/>
        </w:trPr>
        <w:tc>
          <w:tcPr>
            <w:tcW w:w="1046" w:type="dxa"/>
            <w:tcBorders>
              <w:top w:val="nil"/>
              <w:left w:val="nil"/>
              <w:bottom w:val="nil"/>
              <w:right w:val="nil"/>
            </w:tcBorders>
            <w:shd w:val="clear" w:color="auto" w:fill="auto"/>
            <w:noWrap/>
            <w:vAlign w:val="bottom"/>
            <w:hideMark/>
          </w:tcPr>
          <w:p w14:paraId="7A50C55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07AF06FA"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60AB682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066" w:type="dxa"/>
            <w:tcBorders>
              <w:top w:val="nil"/>
              <w:left w:val="nil"/>
              <w:bottom w:val="nil"/>
              <w:right w:val="nil"/>
            </w:tcBorders>
            <w:shd w:val="clear" w:color="auto" w:fill="auto"/>
            <w:noWrap/>
            <w:vAlign w:val="bottom"/>
          </w:tcPr>
          <w:p w14:paraId="2AC891D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876" w:type="dxa"/>
            <w:tcBorders>
              <w:top w:val="nil"/>
              <w:left w:val="nil"/>
              <w:bottom w:val="nil"/>
              <w:right w:val="nil"/>
            </w:tcBorders>
            <w:shd w:val="clear" w:color="auto" w:fill="auto"/>
            <w:noWrap/>
            <w:vAlign w:val="bottom"/>
          </w:tcPr>
          <w:p w14:paraId="6B90AD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857C013"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048" w:type="dxa"/>
            <w:tcBorders>
              <w:top w:val="nil"/>
              <w:left w:val="nil"/>
              <w:bottom w:val="nil"/>
              <w:right w:val="nil"/>
            </w:tcBorders>
            <w:vAlign w:val="bottom"/>
          </w:tcPr>
          <w:p w14:paraId="497052F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DB4208" w14:textId="77777777" w:rsidTr="00F83D50">
        <w:trPr>
          <w:trHeight w:val="290"/>
        </w:trPr>
        <w:tc>
          <w:tcPr>
            <w:tcW w:w="1046" w:type="dxa"/>
            <w:tcBorders>
              <w:top w:val="nil"/>
              <w:left w:val="nil"/>
              <w:bottom w:val="nil"/>
              <w:right w:val="nil"/>
            </w:tcBorders>
            <w:shd w:val="clear" w:color="auto" w:fill="auto"/>
            <w:noWrap/>
            <w:vAlign w:val="bottom"/>
            <w:hideMark/>
          </w:tcPr>
          <w:p w14:paraId="30F7886A"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tcPr>
          <w:p w14:paraId="2339136A" w14:textId="37240288" w:rsidR="00A81C37" w:rsidRPr="00D077B7" w:rsidRDefault="00A81C37" w:rsidP="00F83D50">
            <w:pPr>
              <w:spacing w:after="0" w:line="240" w:lineRule="auto"/>
              <w:rPr>
                <w:rFonts w:ascii="Times New Roman" w:eastAsia="Times New Roman" w:hAnsi="Times New Roman" w:cs="Times New Roman"/>
                <w:i/>
                <w:iCs/>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FAA993B"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144,286 (121,218-167,353); </w:t>
            </w:r>
            <w:r w:rsidRPr="003831DD">
              <w:rPr>
                <w:rFonts w:ascii="Times New Roman" w:hAnsi="Times New Roman" w:cs="Times New Roman"/>
                <w:i/>
                <w:iCs/>
                <w:color w:val="000000"/>
              </w:rPr>
              <w:t>54,000-250,000</w:t>
            </w:r>
          </w:p>
        </w:tc>
        <w:tc>
          <w:tcPr>
            <w:tcW w:w="1066" w:type="dxa"/>
            <w:tcBorders>
              <w:top w:val="nil"/>
              <w:left w:val="nil"/>
              <w:bottom w:val="nil"/>
              <w:right w:val="nil"/>
            </w:tcBorders>
            <w:shd w:val="clear" w:color="auto" w:fill="auto"/>
            <w:noWrap/>
            <w:vAlign w:val="bottom"/>
          </w:tcPr>
          <w:p w14:paraId="2EC55077"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107,600 (70,275-144,925); </w:t>
            </w:r>
            <w:r w:rsidRPr="003831DD">
              <w:rPr>
                <w:rFonts w:ascii="Times New Roman" w:hAnsi="Times New Roman" w:cs="Times New Roman"/>
                <w:i/>
                <w:iCs/>
                <w:color w:val="000000"/>
              </w:rPr>
              <w:t>54,000-160,000</w:t>
            </w:r>
          </w:p>
        </w:tc>
        <w:tc>
          <w:tcPr>
            <w:tcW w:w="1876" w:type="dxa"/>
            <w:tcBorders>
              <w:top w:val="nil"/>
              <w:left w:val="nil"/>
              <w:bottom w:val="nil"/>
              <w:right w:val="nil"/>
            </w:tcBorders>
            <w:shd w:val="clear" w:color="auto" w:fill="auto"/>
            <w:noWrap/>
            <w:vAlign w:val="bottom"/>
          </w:tcPr>
          <w:p w14:paraId="62ACAB83"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146,400 (114,136-178,664); </w:t>
            </w:r>
            <w:r w:rsidRPr="003831DD">
              <w:rPr>
                <w:rFonts w:ascii="Times New Roman" w:hAnsi="Times New Roman" w:cs="Times New Roman"/>
                <w:i/>
                <w:iCs/>
                <w:color w:val="000000"/>
              </w:rPr>
              <w:t>97,000-250,000</w:t>
            </w:r>
          </w:p>
        </w:tc>
        <w:tc>
          <w:tcPr>
            <w:tcW w:w="1634" w:type="dxa"/>
            <w:tcBorders>
              <w:top w:val="nil"/>
              <w:left w:val="nil"/>
              <w:bottom w:val="nil"/>
              <w:right w:val="nil"/>
            </w:tcBorders>
            <w:shd w:val="clear" w:color="auto" w:fill="auto"/>
            <w:noWrap/>
            <w:vAlign w:val="bottom"/>
          </w:tcPr>
          <w:p w14:paraId="153CA8F8" w14:textId="77777777" w:rsidR="00A81C37" w:rsidRPr="003831DD" w:rsidRDefault="00A81C37" w:rsidP="00F83D50">
            <w:pPr>
              <w:spacing w:after="0" w:line="240" w:lineRule="auto"/>
              <w:jc w:val="center"/>
              <w:rPr>
                <w:rFonts w:ascii="Times New Roman" w:eastAsia="Times New Roman" w:hAnsi="Times New Roman" w:cs="Times New Roman"/>
                <w:color w:val="000000"/>
              </w:rPr>
            </w:pPr>
            <w:r w:rsidRPr="003831DD">
              <w:rPr>
                <w:rFonts w:ascii="Times New Roman" w:hAnsi="Times New Roman" w:cs="Times New Roman"/>
                <w:color w:val="000000"/>
              </w:rPr>
              <w:t xml:space="preserve">171,333 (126,965-215,702); </w:t>
            </w:r>
            <w:r w:rsidRPr="003831DD">
              <w:rPr>
                <w:rFonts w:ascii="Times New Roman" w:hAnsi="Times New Roman" w:cs="Times New Roman"/>
                <w:i/>
                <w:iCs/>
                <w:color w:val="000000"/>
              </w:rPr>
              <w:t>98,000-250,000</w:t>
            </w:r>
          </w:p>
        </w:tc>
        <w:tc>
          <w:tcPr>
            <w:tcW w:w="1048" w:type="dxa"/>
            <w:tcBorders>
              <w:top w:val="nil"/>
              <w:left w:val="nil"/>
              <w:bottom w:val="nil"/>
              <w:right w:val="nil"/>
            </w:tcBorders>
            <w:vAlign w:val="bottom"/>
          </w:tcPr>
          <w:p w14:paraId="532AE6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0.15</w:t>
            </w:r>
          </w:p>
        </w:tc>
      </w:tr>
      <w:tr w:rsidR="00A81C37" w:rsidRPr="00604EDE" w14:paraId="2832009F" w14:textId="77777777" w:rsidTr="00F83D50">
        <w:trPr>
          <w:trHeight w:val="972"/>
        </w:trPr>
        <w:tc>
          <w:tcPr>
            <w:tcW w:w="2970" w:type="dxa"/>
            <w:gridSpan w:val="2"/>
            <w:tcBorders>
              <w:top w:val="nil"/>
              <w:left w:val="nil"/>
              <w:bottom w:val="nil"/>
              <w:right w:val="nil"/>
            </w:tcBorders>
            <w:shd w:val="clear" w:color="auto" w:fill="auto"/>
            <w:noWrap/>
            <w:vAlign w:val="bottom"/>
            <w:hideMark/>
          </w:tcPr>
          <w:p w14:paraId="0980F717" w14:textId="77777777" w:rsidR="00A81C37" w:rsidRPr="003831DD"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newly 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3393DA17"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4A2268B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25171AF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0271D584"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418D86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0DCC841C" w14:textId="77777777" w:rsidTr="00F83D50">
        <w:trPr>
          <w:trHeight w:val="330"/>
        </w:trPr>
        <w:tc>
          <w:tcPr>
            <w:tcW w:w="1046" w:type="dxa"/>
            <w:tcBorders>
              <w:top w:val="nil"/>
              <w:left w:val="nil"/>
              <w:bottom w:val="nil"/>
              <w:right w:val="nil"/>
            </w:tcBorders>
            <w:shd w:val="clear" w:color="auto" w:fill="auto"/>
            <w:noWrap/>
            <w:vAlign w:val="bottom"/>
            <w:hideMark/>
          </w:tcPr>
          <w:p w14:paraId="214E9626"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5EE30718"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694150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39F6E025" w14:textId="77777777" w:rsidR="00A81C37" w:rsidRPr="00DA3C9F" w:rsidRDefault="00A81C37" w:rsidP="00F83D50">
            <w:pPr>
              <w:spacing w:after="0" w:line="240" w:lineRule="auto"/>
              <w:jc w:val="center"/>
              <w:rPr>
                <w:rFonts w:ascii="Times New Roman" w:eastAsia="Times New Roman" w:hAnsi="Times New Roman" w:cs="Times New Roman"/>
                <w:color w:val="000000"/>
                <w:vertAlign w:val="superscript"/>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4F01ACEE"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0E53F6DD"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46322BF1"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F3EB54B" w14:textId="77777777" w:rsidTr="00F83D50">
        <w:trPr>
          <w:trHeight w:val="290"/>
        </w:trPr>
        <w:tc>
          <w:tcPr>
            <w:tcW w:w="1046" w:type="dxa"/>
            <w:tcBorders>
              <w:top w:val="nil"/>
              <w:left w:val="nil"/>
              <w:bottom w:val="nil"/>
              <w:right w:val="nil"/>
            </w:tcBorders>
            <w:shd w:val="clear" w:color="auto" w:fill="auto"/>
            <w:noWrap/>
            <w:vAlign w:val="bottom"/>
            <w:hideMark/>
          </w:tcPr>
          <w:p w14:paraId="79F4EB8D"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3FD8811" w14:textId="482A0C20" w:rsidR="00A81C37" w:rsidRPr="00604EDE"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hideMark/>
          </w:tcPr>
          <w:p w14:paraId="7059DA2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5.7 (4.2-7.3); </w:t>
            </w:r>
            <w:r w:rsidRPr="00DA3C9F">
              <w:rPr>
                <w:rFonts w:ascii="Times New Roman" w:hAnsi="Times New Roman" w:cs="Times New Roman"/>
                <w:i/>
                <w:iCs/>
                <w:color w:val="000000"/>
              </w:rPr>
              <w:t>0-12.3</w:t>
            </w:r>
          </w:p>
        </w:tc>
        <w:tc>
          <w:tcPr>
            <w:tcW w:w="1066" w:type="dxa"/>
            <w:tcBorders>
              <w:top w:val="nil"/>
              <w:left w:val="nil"/>
              <w:bottom w:val="nil"/>
              <w:right w:val="nil"/>
            </w:tcBorders>
            <w:shd w:val="clear" w:color="auto" w:fill="auto"/>
            <w:noWrap/>
            <w:vAlign w:val="bottom"/>
            <w:hideMark/>
          </w:tcPr>
          <w:p w14:paraId="4212EC2D" w14:textId="628FD520"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7</w:t>
            </w:r>
            <w:r w:rsidR="005F3DBF">
              <w:rPr>
                <w:rFonts w:ascii="Times New Roman" w:hAnsi="Times New Roman" w:cs="Times New Roman"/>
                <w:color w:val="000000"/>
              </w:rPr>
              <w:t>.0</w:t>
            </w:r>
            <w:r w:rsidRPr="00DA3C9F">
              <w:rPr>
                <w:rFonts w:ascii="Times New Roman" w:hAnsi="Times New Roman" w:cs="Times New Roman"/>
                <w:color w:val="000000"/>
              </w:rPr>
              <w:t xml:space="preserve"> (2.8-11.2); </w:t>
            </w:r>
            <w:r w:rsidRPr="00DA3C9F">
              <w:rPr>
                <w:rFonts w:ascii="Times New Roman" w:hAnsi="Times New Roman" w:cs="Times New Roman"/>
                <w:i/>
                <w:iCs/>
                <w:color w:val="000000"/>
              </w:rPr>
              <w:t>2.9-12.3</w:t>
            </w:r>
          </w:p>
        </w:tc>
        <w:tc>
          <w:tcPr>
            <w:tcW w:w="1876" w:type="dxa"/>
            <w:tcBorders>
              <w:top w:val="nil"/>
              <w:left w:val="nil"/>
              <w:bottom w:val="nil"/>
              <w:right w:val="nil"/>
            </w:tcBorders>
            <w:shd w:val="clear" w:color="auto" w:fill="auto"/>
            <w:noWrap/>
            <w:vAlign w:val="bottom"/>
            <w:hideMark/>
          </w:tcPr>
          <w:p w14:paraId="6AFB444D"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5.4 (3.0-7.8); </w:t>
            </w:r>
            <w:r w:rsidRPr="00DA3C9F">
              <w:rPr>
                <w:rFonts w:ascii="Times New Roman" w:hAnsi="Times New Roman" w:cs="Times New Roman"/>
                <w:i/>
                <w:iCs/>
                <w:color w:val="000000"/>
              </w:rPr>
              <w:t>0-10.5</w:t>
            </w:r>
          </w:p>
        </w:tc>
        <w:tc>
          <w:tcPr>
            <w:tcW w:w="1634" w:type="dxa"/>
            <w:tcBorders>
              <w:top w:val="nil"/>
              <w:left w:val="nil"/>
              <w:bottom w:val="nil"/>
              <w:right w:val="nil"/>
            </w:tcBorders>
            <w:shd w:val="clear" w:color="auto" w:fill="auto"/>
            <w:noWrap/>
            <w:vAlign w:val="bottom"/>
            <w:hideMark/>
          </w:tcPr>
          <w:p w14:paraId="44782287" w14:textId="77777777" w:rsidR="00A81C37" w:rsidRPr="00DA3C9F" w:rsidRDefault="00A81C37" w:rsidP="00F83D50">
            <w:pPr>
              <w:spacing w:after="0" w:line="240" w:lineRule="auto"/>
              <w:jc w:val="center"/>
              <w:rPr>
                <w:rFonts w:ascii="Times New Roman" w:eastAsia="Times New Roman" w:hAnsi="Times New Roman" w:cs="Times New Roman"/>
                <w:sz w:val="20"/>
                <w:szCs w:val="20"/>
              </w:rPr>
            </w:pPr>
            <w:r w:rsidRPr="00DA3C9F">
              <w:rPr>
                <w:rFonts w:ascii="Times New Roman" w:hAnsi="Times New Roman" w:cs="Times New Roman"/>
                <w:color w:val="000000"/>
              </w:rPr>
              <w:t xml:space="preserve">5.6 (3.0-8.3); </w:t>
            </w:r>
            <w:r w:rsidRPr="00DA3C9F">
              <w:rPr>
                <w:rFonts w:ascii="Times New Roman" w:hAnsi="Times New Roman" w:cs="Times New Roman"/>
                <w:i/>
                <w:iCs/>
                <w:color w:val="000000"/>
              </w:rPr>
              <w:t>0-9.8</w:t>
            </w:r>
          </w:p>
        </w:tc>
        <w:tc>
          <w:tcPr>
            <w:tcW w:w="1048" w:type="dxa"/>
            <w:tcBorders>
              <w:top w:val="nil"/>
              <w:left w:val="nil"/>
              <w:bottom w:val="nil"/>
              <w:right w:val="nil"/>
            </w:tcBorders>
            <w:vAlign w:val="bottom"/>
          </w:tcPr>
          <w:p w14:paraId="4FD165E4" w14:textId="77777777" w:rsidR="00A81C37" w:rsidRPr="00604EDE" w:rsidRDefault="00A81C37" w:rsidP="00F83D50">
            <w:pPr>
              <w:spacing w:after="0" w:line="240" w:lineRule="auto"/>
              <w:jc w:val="center"/>
              <w:rPr>
                <w:rFonts w:ascii="Times New Roman" w:eastAsia="Times New Roman" w:hAnsi="Times New Roman" w:cs="Times New Roman"/>
                <w:sz w:val="20"/>
                <w:szCs w:val="20"/>
              </w:rPr>
            </w:pPr>
            <w:r w:rsidRPr="00604EDE">
              <w:rPr>
                <w:rFonts w:ascii="Times New Roman" w:hAnsi="Times New Roman" w:cs="Times New Roman"/>
              </w:rPr>
              <w:t>0.81</w:t>
            </w:r>
          </w:p>
        </w:tc>
      </w:tr>
      <w:tr w:rsidR="00A81C37" w:rsidRPr="00604EDE" w14:paraId="46E932E9" w14:textId="77777777" w:rsidTr="00F83D50">
        <w:trPr>
          <w:trHeight w:val="666"/>
        </w:trPr>
        <w:tc>
          <w:tcPr>
            <w:tcW w:w="2970" w:type="dxa"/>
            <w:gridSpan w:val="2"/>
            <w:tcBorders>
              <w:top w:val="nil"/>
              <w:left w:val="nil"/>
              <w:bottom w:val="nil"/>
              <w:right w:val="nil"/>
            </w:tcBorders>
            <w:shd w:val="clear" w:color="auto" w:fill="auto"/>
            <w:noWrap/>
            <w:vAlign w:val="bottom"/>
            <w:hideMark/>
          </w:tcPr>
          <w:p w14:paraId="13BDD371" w14:textId="21640350"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lastRenderedPageBreak/>
              <w:t>Percent of cows with chronically</w:t>
            </w:r>
            <w:ins w:id="512" w:author="Caitlin Jeffrey" w:date="2023-10-26T14:56:00Z">
              <w:r w:rsidR="00CA664F">
                <w:rPr>
                  <w:rFonts w:ascii="Times New Roman" w:eastAsia="Times New Roman" w:hAnsi="Times New Roman" w:cs="Times New Roman"/>
                  <w:color w:val="000000"/>
                </w:rPr>
                <w:t xml:space="preserve"> </w:t>
              </w:r>
            </w:ins>
            <w:del w:id="513" w:author="Caitlin Jeffrey" w:date="2023-10-26T14:56:00Z">
              <w:r w:rsidRPr="00604EDE" w:rsidDel="00CA664F">
                <w:rPr>
                  <w:rFonts w:ascii="Times New Roman" w:eastAsia="Times New Roman" w:hAnsi="Times New Roman" w:cs="Times New Roman"/>
                  <w:color w:val="000000"/>
                </w:rPr>
                <w:delText>-</w:delText>
              </w:r>
            </w:del>
            <w:r w:rsidRPr="00604EDE">
              <w:rPr>
                <w:rFonts w:ascii="Times New Roman" w:eastAsia="Times New Roman" w:hAnsi="Times New Roman" w:cs="Times New Roman"/>
                <w:color w:val="000000"/>
              </w:rPr>
              <w:t>elevated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4655DA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6FC7CEE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5F5A378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231149B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9463EE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5A6E49F1" w14:textId="77777777" w:rsidTr="00F83D50">
        <w:trPr>
          <w:trHeight w:val="330"/>
        </w:trPr>
        <w:tc>
          <w:tcPr>
            <w:tcW w:w="1046" w:type="dxa"/>
            <w:tcBorders>
              <w:top w:val="nil"/>
              <w:left w:val="nil"/>
              <w:bottom w:val="nil"/>
              <w:right w:val="nil"/>
            </w:tcBorders>
            <w:shd w:val="clear" w:color="auto" w:fill="auto"/>
            <w:noWrap/>
            <w:vAlign w:val="bottom"/>
            <w:hideMark/>
          </w:tcPr>
          <w:p w14:paraId="7B52F78C"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8EFAD12"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5DCF651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78658C6D"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6AC91B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402FBDC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028F9C5D"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B4D956" w14:textId="77777777" w:rsidTr="00F83D50">
        <w:trPr>
          <w:trHeight w:val="290"/>
        </w:trPr>
        <w:tc>
          <w:tcPr>
            <w:tcW w:w="1046" w:type="dxa"/>
            <w:tcBorders>
              <w:top w:val="nil"/>
              <w:left w:val="nil"/>
              <w:bottom w:val="nil"/>
              <w:right w:val="nil"/>
            </w:tcBorders>
            <w:shd w:val="clear" w:color="auto" w:fill="auto"/>
            <w:noWrap/>
            <w:vAlign w:val="bottom"/>
            <w:hideMark/>
          </w:tcPr>
          <w:p w14:paraId="54177832"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236AF83F" w14:textId="00C82C4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59C259CF"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13.6 (11.2-16.1); </w:t>
            </w:r>
            <w:r w:rsidRPr="00DA3C9F">
              <w:rPr>
                <w:rFonts w:ascii="Times New Roman" w:hAnsi="Times New Roman" w:cs="Times New Roman"/>
                <w:i/>
                <w:iCs/>
                <w:color w:val="000000"/>
              </w:rPr>
              <w:t>2.9-23.1</w:t>
            </w:r>
          </w:p>
        </w:tc>
        <w:tc>
          <w:tcPr>
            <w:tcW w:w="1066" w:type="dxa"/>
            <w:tcBorders>
              <w:top w:val="nil"/>
              <w:left w:val="nil"/>
              <w:bottom w:val="nil"/>
              <w:right w:val="nil"/>
            </w:tcBorders>
            <w:shd w:val="clear" w:color="auto" w:fill="auto"/>
            <w:noWrap/>
            <w:vAlign w:val="bottom"/>
          </w:tcPr>
          <w:p w14:paraId="0FFC3AA3"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14.5 (5.4-23.7); </w:t>
            </w:r>
            <w:r w:rsidRPr="00DA3C9F">
              <w:rPr>
                <w:rFonts w:ascii="Times New Roman" w:hAnsi="Times New Roman" w:cs="Times New Roman"/>
                <w:i/>
                <w:iCs/>
                <w:color w:val="000000"/>
              </w:rPr>
              <w:t>2.9-23.1</w:t>
            </w:r>
          </w:p>
        </w:tc>
        <w:tc>
          <w:tcPr>
            <w:tcW w:w="1876" w:type="dxa"/>
            <w:tcBorders>
              <w:top w:val="nil"/>
              <w:left w:val="nil"/>
              <w:bottom w:val="nil"/>
              <w:right w:val="nil"/>
            </w:tcBorders>
            <w:shd w:val="clear" w:color="auto" w:fill="auto"/>
            <w:noWrap/>
            <w:vAlign w:val="bottom"/>
          </w:tcPr>
          <w:p w14:paraId="5A6229E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14.3 (11.9-16.7); </w:t>
            </w:r>
            <w:r w:rsidRPr="00DA3C9F">
              <w:rPr>
                <w:rFonts w:ascii="Times New Roman" w:hAnsi="Times New Roman" w:cs="Times New Roman"/>
                <w:i/>
                <w:iCs/>
                <w:color w:val="000000"/>
              </w:rPr>
              <w:t>7.8-20.8</w:t>
            </w:r>
          </w:p>
        </w:tc>
        <w:tc>
          <w:tcPr>
            <w:tcW w:w="1634" w:type="dxa"/>
            <w:tcBorders>
              <w:top w:val="nil"/>
              <w:left w:val="nil"/>
              <w:bottom w:val="nil"/>
              <w:right w:val="nil"/>
            </w:tcBorders>
            <w:shd w:val="clear" w:color="auto" w:fill="auto"/>
            <w:noWrap/>
            <w:vAlign w:val="bottom"/>
          </w:tcPr>
          <w:p w14:paraId="02EF311C"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12</w:t>
            </w:r>
            <w:r>
              <w:rPr>
                <w:rFonts w:ascii="Times New Roman" w:hAnsi="Times New Roman" w:cs="Times New Roman"/>
                <w:color w:val="000000"/>
              </w:rPr>
              <w:t>.0</w:t>
            </w:r>
            <w:r w:rsidRPr="00DA3C9F">
              <w:rPr>
                <w:rFonts w:ascii="Times New Roman" w:hAnsi="Times New Roman" w:cs="Times New Roman"/>
                <w:color w:val="000000"/>
              </w:rPr>
              <w:t xml:space="preserve"> (6.7-17.3); </w:t>
            </w:r>
            <w:r w:rsidRPr="00DA3C9F">
              <w:rPr>
                <w:rFonts w:ascii="Times New Roman" w:hAnsi="Times New Roman" w:cs="Times New Roman"/>
                <w:i/>
                <w:iCs/>
                <w:color w:val="000000"/>
              </w:rPr>
              <w:t>5.7-23.1</w:t>
            </w:r>
          </w:p>
        </w:tc>
        <w:tc>
          <w:tcPr>
            <w:tcW w:w="1048" w:type="dxa"/>
            <w:tcBorders>
              <w:top w:val="nil"/>
              <w:left w:val="nil"/>
              <w:bottom w:val="nil"/>
              <w:right w:val="nil"/>
            </w:tcBorders>
            <w:vAlign w:val="bottom"/>
          </w:tcPr>
          <w:p w14:paraId="2D3BA1A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0.74</w:t>
            </w:r>
          </w:p>
        </w:tc>
      </w:tr>
      <w:tr w:rsidR="00A81C37" w:rsidRPr="00604EDE" w14:paraId="77D72A69" w14:textId="77777777" w:rsidTr="00F83D50">
        <w:trPr>
          <w:trHeight w:val="1062"/>
        </w:trPr>
        <w:tc>
          <w:tcPr>
            <w:tcW w:w="2970" w:type="dxa"/>
            <w:gridSpan w:val="2"/>
            <w:tcBorders>
              <w:top w:val="nil"/>
              <w:left w:val="nil"/>
              <w:bottom w:val="nil"/>
              <w:right w:val="nil"/>
            </w:tcBorders>
            <w:shd w:val="clear" w:color="auto" w:fill="auto"/>
            <w:noWrap/>
            <w:vAlign w:val="bottom"/>
            <w:hideMark/>
          </w:tcPr>
          <w:p w14:paraId="2C029109" w14:textId="77777777" w:rsidR="00A81C37" w:rsidRPr="00DA3C9F"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 of cows with SC</w:t>
            </w:r>
            <w:r>
              <w:rPr>
                <w:rFonts w:ascii="Times New Roman" w:eastAsia="Times New Roman" w:hAnsi="Times New Roman" w:cs="Times New Roman"/>
                <w:color w:val="000000"/>
              </w:rPr>
              <w:t>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4.0</w:t>
            </w:r>
            <w:r w:rsidRPr="00604EDE">
              <w:rPr>
                <w:rFonts w:ascii="Times New Roman" w:eastAsia="Times New Roman" w:hAnsi="Times New Roman" w:cs="Times New Roman"/>
                <w:color w:val="000000"/>
              </w:rPr>
              <w:t xml:space="preserve"> cells/mL on current test date (%)</w:t>
            </w:r>
            <w:r>
              <w:rPr>
                <w:rFonts w:ascii="Times New Roman" w:eastAsia="Times New Roman" w:hAnsi="Times New Roman" w:cs="Times New Roman"/>
                <w:color w:val="000000"/>
                <w:vertAlign w:val="superscript"/>
              </w:rPr>
              <w:t>1</w:t>
            </w:r>
          </w:p>
        </w:tc>
        <w:tc>
          <w:tcPr>
            <w:tcW w:w="2070" w:type="dxa"/>
            <w:tcBorders>
              <w:top w:val="nil"/>
              <w:left w:val="nil"/>
              <w:bottom w:val="nil"/>
              <w:right w:val="nil"/>
            </w:tcBorders>
            <w:shd w:val="clear" w:color="auto" w:fill="auto"/>
            <w:noWrap/>
            <w:vAlign w:val="bottom"/>
          </w:tcPr>
          <w:p w14:paraId="7982C31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883F5E5"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697D1B3F"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7F8B1D8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16F95FA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765B5F9" w14:textId="77777777" w:rsidTr="00F83D50">
        <w:trPr>
          <w:trHeight w:val="330"/>
        </w:trPr>
        <w:tc>
          <w:tcPr>
            <w:tcW w:w="1046" w:type="dxa"/>
            <w:tcBorders>
              <w:top w:val="nil"/>
              <w:left w:val="nil"/>
              <w:bottom w:val="nil"/>
              <w:right w:val="nil"/>
            </w:tcBorders>
            <w:shd w:val="clear" w:color="auto" w:fill="auto"/>
            <w:noWrap/>
            <w:vAlign w:val="bottom"/>
            <w:hideMark/>
          </w:tcPr>
          <w:p w14:paraId="1482E673"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CCF7741"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3E1F02A2"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19</w:t>
            </w:r>
          </w:p>
        </w:tc>
        <w:tc>
          <w:tcPr>
            <w:tcW w:w="1066" w:type="dxa"/>
            <w:tcBorders>
              <w:top w:val="nil"/>
              <w:left w:val="nil"/>
              <w:bottom w:val="nil"/>
              <w:right w:val="nil"/>
            </w:tcBorders>
            <w:shd w:val="clear" w:color="auto" w:fill="auto"/>
            <w:noWrap/>
            <w:vAlign w:val="bottom"/>
          </w:tcPr>
          <w:p w14:paraId="46B4CACE"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3</w:t>
            </w:r>
          </w:p>
        </w:tc>
        <w:tc>
          <w:tcPr>
            <w:tcW w:w="1876" w:type="dxa"/>
            <w:tcBorders>
              <w:top w:val="nil"/>
              <w:left w:val="nil"/>
              <w:bottom w:val="nil"/>
              <w:right w:val="nil"/>
            </w:tcBorders>
            <w:shd w:val="clear" w:color="auto" w:fill="auto"/>
            <w:noWrap/>
            <w:vAlign w:val="bottom"/>
          </w:tcPr>
          <w:p w14:paraId="20D52564"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2C083E07"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6</w:t>
            </w:r>
          </w:p>
        </w:tc>
        <w:tc>
          <w:tcPr>
            <w:tcW w:w="1048" w:type="dxa"/>
            <w:tcBorders>
              <w:top w:val="nil"/>
              <w:left w:val="nil"/>
              <w:bottom w:val="nil"/>
              <w:right w:val="nil"/>
            </w:tcBorders>
            <w:vAlign w:val="bottom"/>
          </w:tcPr>
          <w:p w14:paraId="53405E1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AF23201" w14:textId="77777777" w:rsidTr="00F83D50">
        <w:trPr>
          <w:trHeight w:val="290"/>
        </w:trPr>
        <w:tc>
          <w:tcPr>
            <w:tcW w:w="1046" w:type="dxa"/>
            <w:tcBorders>
              <w:top w:val="nil"/>
              <w:left w:val="nil"/>
              <w:bottom w:val="nil"/>
              <w:right w:val="nil"/>
            </w:tcBorders>
            <w:shd w:val="clear" w:color="auto" w:fill="auto"/>
            <w:noWrap/>
            <w:vAlign w:val="bottom"/>
            <w:hideMark/>
          </w:tcPr>
          <w:p w14:paraId="4402FEB4"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41F212C9" w14:textId="12157E5A"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7EC78939"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24.9 (21.6-28.3); </w:t>
            </w:r>
            <w:r w:rsidRPr="00DA3C9F">
              <w:rPr>
                <w:rFonts w:ascii="Times New Roman" w:hAnsi="Times New Roman" w:cs="Times New Roman"/>
                <w:i/>
                <w:iCs/>
                <w:color w:val="000000"/>
              </w:rPr>
              <w:t>8.6-36.9</w:t>
            </w:r>
          </w:p>
        </w:tc>
        <w:tc>
          <w:tcPr>
            <w:tcW w:w="1066" w:type="dxa"/>
            <w:tcBorders>
              <w:top w:val="nil"/>
              <w:left w:val="nil"/>
              <w:bottom w:val="nil"/>
              <w:right w:val="nil"/>
            </w:tcBorders>
            <w:shd w:val="clear" w:color="auto" w:fill="auto"/>
            <w:noWrap/>
            <w:vAlign w:val="bottom"/>
          </w:tcPr>
          <w:p w14:paraId="47E8589A"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26</w:t>
            </w:r>
            <w:r>
              <w:rPr>
                <w:rFonts w:ascii="Times New Roman" w:hAnsi="Times New Roman" w:cs="Times New Roman"/>
                <w:color w:val="000000"/>
              </w:rPr>
              <w:t>.0</w:t>
            </w:r>
            <w:r w:rsidRPr="00DA3C9F">
              <w:rPr>
                <w:rFonts w:ascii="Times New Roman" w:hAnsi="Times New Roman" w:cs="Times New Roman"/>
                <w:color w:val="000000"/>
              </w:rPr>
              <w:t xml:space="preserve"> (12.6-39.3); </w:t>
            </w:r>
            <w:r w:rsidRPr="00DA3C9F">
              <w:rPr>
                <w:rFonts w:ascii="Times New Roman" w:hAnsi="Times New Roman" w:cs="Times New Roman"/>
                <w:i/>
                <w:iCs/>
                <w:color w:val="000000"/>
              </w:rPr>
              <w:t>8.6-36.9</w:t>
            </w:r>
          </w:p>
        </w:tc>
        <w:tc>
          <w:tcPr>
            <w:tcW w:w="1876" w:type="dxa"/>
            <w:tcBorders>
              <w:top w:val="nil"/>
              <w:left w:val="nil"/>
              <w:bottom w:val="nil"/>
              <w:right w:val="nil"/>
            </w:tcBorders>
            <w:shd w:val="clear" w:color="auto" w:fill="auto"/>
            <w:noWrap/>
            <w:vAlign w:val="bottom"/>
          </w:tcPr>
          <w:p w14:paraId="379BE064"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25.4 (22.1-28.6); </w:t>
            </w:r>
            <w:r w:rsidRPr="00DA3C9F">
              <w:rPr>
                <w:rFonts w:ascii="Times New Roman" w:hAnsi="Times New Roman" w:cs="Times New Roman"/>
                <w:i/>
                <w:iCs/>
                <w:color w:val="000000"/>
              </w:rPr>
              <w:t>17.6-32.8</w:t>
            </w:r>
          </w:p>
        </w:tc>
        <w:tc>
          <w:tcPr>
            <w:tcW w:w="1634" w:type="dxa"/>
            <w:tcBorders>
              <w:top w:val="nil"/>
              <w:left w:val="nil"/>
              <w:bottom w:val="nil"/>
              <w:right w:val="nil"/>
            </w:tcBorders>
            <w:shd w:val="clear" w:color="auto" w:fill="auto"/>
            <w:noWrap/>
            <w:vAlign w:val="bottom"/>
          </w:tcPr>
          <w:p w14:paraId="71FC2B00" w14:textId="77777777" w:rsidR="00A81C37" w:rsidRPr="00DA3C9F" w:rsidRDefault="00A81C37" w:rsidP="00F83D50">
            <w:pPr>
              <w:spacing w:after="0" w:line="240" w:lineRule="auto"/>
              <w:jc w:val="center"/>
              <w:rPr>
                <w:rFonts w:ascii="Times New Roman" w:eastAsia="Times New Roman" w:hAnsi="Times New Roman" w:cs="Times New Roman"/>
                <w:color w:val="000000"/>
              </w:rPr>
            </w:pPr>
            <w:r w:rsidRPr="00DA3C9F">
              <w:rPr>
                <w:rFonts w:ascii="Times New Roman" w:hAnsi="Times New Roman" w:cs="Times New Roman"/>
                <w:color w:val="000000"/>
              </w:rPr>
              <w:t xml:space="preserve">23.7 (16.9-30.5); </w:t>
            </w:r>
            <w:r w:rsidRPr="00DA3C9F">
              <w:rPr>
                <w:rFonts w:ascii="Times New Roman" w:hAnsi="Times New Roman" w:cs="Times New Roman"/>
                <w:i/>
                <w:iCs/>
                <w:color w:val="000000"/>
              </w:rPr>
              <w:t>11.6-36.5</w:t>
            </w:r>
          </w:p>
        </w:tc>
        <w:tc>
          <w:tcPr>
            <w:tcW w:w="1048" w:type="dxa"/>
            <w:tcBorders>
              <w:top w:val="nil"/>
              <w:left w:val="nil"/>
              <w:bottom w:val="nil"/>
              <w:right w:val="nil"/>
            </w:tcBorders>
            <w:vAlign w:val="bottom"/>
          </w:tcPr>
          <w:p w14:paraId="720A948F"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Pr>
                <w:rFonts w:ascii="Times New Roman" w:hAnsi="Times New Roman" w:cs="Times New Roman"/>
              </w:rPr>
              <w:t>0.</w:t>
            </w:r>
            <w:r w:rsidRPr="00604EDE">
              <w:rPr>
                <w:rFonts w:ascii="Times New Roman" w:hAnsi="Times New Roman" w:cs="Times New Roman"/>
              </w:rPr>
              <w:t>90</w:t>
            </w:r>
          </w:p>
        </w:tc>
      </w:tr>
      <w:tr w:rsidR="00A81C37" w:rsidRPr="00604EDE" w14:paraId="04BDB9EB" w14:textId="77777777" w:rsidTr="00F83D50">
        <w:trPr>
          <w:trHeight w:val="729"/>
        </w:trPr>
        <w:tc>
          <w:tcPr>
            <w:tcW w:w="2970" w:type="dxa"/>
            <w:gridSpan w:val="2"/>
            <w:tcBorders>
              <w:top w:val="nil"/>
              <w:left w:val="nil"/>
              <w:bottom w:val="nil"/>
              <w:right w:val="nil"/>
            </w:tcBorders>
            <w:shd w:val="clear" w:color="auto" w:fill="auto"/>
            <w:noWrap/>
            <w:vAlign w:val="bottom"/>
            <w:hideMark/>
          </w:tcPr>
          <w:p w14:paraId="5875142C"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Avg. </w:t>
            </w:r>
            <w:r>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Pr>
                <w:rFonts w:ascii="Times New Roman" w:eastAsia="Times New Roman" w:hAnsi="Times New Roman" w:cs="Times New Roman"/>
                <w:color w:val="000000"/>
                <w:vertAlign w:val="superscript"/>
              </w:rPr>
              <w:t>2</w:t>
            </w:r>
          </w:p>
        </w:tc>
        <w:tc>
          <w:tcPr>
            <w:tcW w:w="2070" w:type="dxa"/>
            <w:tcBorders>
              <w:top w:val="nil"/>
              <w:left w:val="nil"/>
              <w:bottom w:val="nil"/>
              <w:right w:val="nil"/>
            </w:tcBorders>
            <w:shd w:val="clear" w:color="auto" w:fill="auto"/>
            <w:noWrap/>
            <w:vAlign w:val="bottom"/>
          </w:tcPr>
          <w:p w14:paraId="1E93C496"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25E977D9"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08A7930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1FBF58AB"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0AB960A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177D8AA0" w14:textId="77777777" w:rsidTr="00F83D50">
        <w:trPr>
          <w:trHeight w:val="330"/>
        </w:trPr>
        <w:tc>
          <w:tcPr>
            <w:tcW w:w="1046" w:type="dxa"/>
            <w:tcBorders>
              <w:top w:val="nil"/>
              <w:left w:val="nil"/>
              <w:bottom w:val="nil"/>
              <w:right w:val="nil"/>
            </w:tcBorders>
            <w:shd w:val="clear" w:color="auto" w:fill="auto"/>
            <w:noWrap/>
            <w:vAlign w:val="bottom"/>
            <w:hideMark/>
          </w:tcPr>
          <w:p w14:paraId="7D9218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68BA4690"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D31FC5F"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20</w:t>
            </w:r>
          </w:p>
        </w:tc>
        <w:tc>
          <w:tcPr>
            <w:tcW w:w="1066" w:type="dxa"/>
            <w:tcBorders>
              <w:top w:val="nil"/>
              <w:left w:val="nil"/>
              <w:bottom w:val="nil"/>
              <w:right w:val="nil"/>
            </w:tcBorders>
            <w:shd w:val="clear" w:color="auto" w:fill="auto"/>
            <w:noWrap/>
            <w:vAlign w:val="bottom"/>
          </w:tcPr>
          <w:p w14:paraId="11AB9E3C"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7FE20F7A"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10</w:t>
            </w:r>
          </w:p>
        </w:tc>
        <w:tc>
          <w:tcPr>
            <w:tcW w:w="1634" w:type="dxa"/>
            <w:tcBorders>
              <w:top w:val="nil"/>
              <w:left w:val="nil"/>
              <w:bottom w:val="nil"/>
              <w:right w:val="nil"/>
            </w:tcBorders>
            <w:shd w:val="clear" w:color="auto" w:fill="auto"/>
            <w:noWrap/>
            <w:vAlign w:val="bottom"/>
          </w:tcPr>
          <w:p w14:paraId="1E78B78E"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6</w:t>
            </w:r>
          </w:p>
        </w:tc>
        <w:tc>
          <w:tcPr>
            <w:tcW w:w="1048" w:type="dxa"/>
            <w:tcBorders>
              <w:top w:val="nil"/>
              <w:left w:val="nil"/>
              <w:bottom w:val="nil"/>
              <w:right w:val="nil"/>
            </w:tcBorders>
            <w:vAlign w:val="bottom"/>
          </w:tcPr>
          <w:p w14:paraId="18267C5C"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486F69CB" w14:textId="77777777" w:rsidTr="00F83D50">
        <w:trPr>
          <w:trHeight w:val="330"/>
        </w:trPr>
        <w:tc>
          <w:tcPr>
            <w:tcW w:w="1046" w:type="dxa"/>
            <w:tcBorders>
              <w:top w:val="nil"/>
              <w:left w:val="nil"/>
              <w:bottom w:val="nil"/>
              <w:right w:val="nil"/>
            </w:tcBorders>
            <w:shd w:val="clear" w:color="auto" w:fill="auto"/>
            <w:noWrap/>
            <w:vAlign w:val="bottom"/>
            <w:hideMark/>
          </w:tcPr>
          <w:p w14:paraId="463BCE41"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7F645AF1" w14:textId="41D6306F"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4801CCC1"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2.44 (2.26-2.62); </w:t>
            </w:r>
            <w:r w:rsidRPr="00442AA0">
              <w:rPr>
                <w:rFonts w:ascii="Times New Roman" w:hAnsi="Times New Roman" w:cs="Times New Roman"/>
                <w:i/>
                <w:iCs/>
                <w:color w:val="000000"/>
              </w:rPr>
              <w:t>1.7-3.3</w:t>
            </w:r>
          </w:p>
        </w:tc>
        <w:tc>
          <w:tcPr>
            <w:tcW w:w="1066" w:type="dxa"/>
            <w:tcBorders>
              <w:top w:val="nil"/>
              <w:left w:val="nil"/>
              <w:bottom w:val="nil"/>
              <w:right w:val="nil"/>
            </w:tcBorders>
            <w:shd w:val="clear" w:color="auto" w:fill="auto"/>
            <w:noWrap/>
            <w:vAlign w:val="bottom"/>
          </w:tcPr>
          <w:p w14:paraId="0818F609"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2.38 (1.84-2.91); </w:t>
            </w:r>
            <w:r w:rsidRPr="00442AA0">
              <w:rPr>
                <w:rFonts w:ascii="Times New Roman" w:hAnsi="Times New Roman" w:cs="Times New Roman"/>
                <w:i/>
                <w:iCs/>
                <w:color w:val="000000"/>
              </w:rPr>
              <w:t>1.7-3.1</w:t>
            </w:r>
          </w:p>
        </w:tc>
        <w:tc>
          <w:tcPr>
            <w:tcW w:w="1876" w:type="dxa"/>
            <w:tcBorders>
              <w:top w:val="nil"/>
              <w:left w:val="nil"/>
              <w:bottom w:val="nil"/>
              <w:right w:val="nil"/>
            </w:tcBorders>
            <w:shd w:val="clear" w:color="auto" w:fill="auto"/>
            <w:noWrap/>
            <w:vAlign w:val="bottom"/>
          </w:tcPr>
          <w:p w14:paraId="40A37CA7"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 xml:space="preserve">2.45 (2.31-2.59); </w:t>
            </w:r>
            <w:r w:rsidRPr="00442AA0">
              <w:rPr>
                <w:rFonts w:ascii="Times New Roman" w:hAnsi="Times New Roman" w:cs="Times New Roman"/>
                <w:i/>
                <w:iCs/>
                <w:color w:val="000000"/>
              </w:rPr>
              <w:t>2.2-2.8</w:t>
            </w:r>
          </w:p>
        </w:tc>
        <w:tc>
          <w:tcPr>
            <w:tcW w:w="1634" w:type="dxa"/>
            <w:tcBorders>
              <w:top w:val="nil"/>
              <w:left w:val="nil"/>
              <w:bottom w:val="nil"/>
              <w:right w:val="nil"/>
            </w:tcBorders>
            <w:shd w:val="clear" w:color="auto" w:fill="auto"/>
            <w:noWrap/>
            <w:vAlign w:val="bottom"/>
          </w:tcPr>
          <w:p w14:paraId="5AF1F426" w14:textId="77777777" w:rsidR="00A81C37" w:rsidRPr="00442AA0" w:rsidRDefault="00A81C37" w:rsidP="00F83D50">
            <w:pPr>
              <w:spacing w:after="0" w:line="240" w:lineRule="auto"/>
              <w:jc w:val="center"/>
              <w:rPr>
                <w:rFonts w:ascii="Times New Roman" w:eastAsia="Times New Roman" w:hAnsi="Times New Roman" w:cs="Times New Roman"/>
                <w:color w:val="000000"/>
              </w:rPr>
            </w:pPr>
            <w:r w:rsidRPr="00442AA0">
              <w:rPr>
                <w:rFonts w:ascii="Times New Roman" w:hAnsi="Times New Roman" w:cs="Times New Roman"/>
                <w:color w:val="000000"/>
              </w:rPr>
              <w:t>2.5</w:t>
            </w:r>
            <w:r>
              <w:rPr>
                <w:rFonts w:ascii="Times New Roman" w:hAnsi="Times New Roman" w:cs="Times New Roman"/>
                <w:color w:val="000000"/>
              </w:rPr>
              <w:t>0</w:t>
            </w:r>
            <w:r w:rsidRPr="00442AA0">
              <w:rPr>
                <w:rFonts w:ascii="Times New Roman" w:hAnsi="Times New Roman" w:cs="Times New Roman"/>
                <w:color w:val="000000"/>
              </w:rPr>
              <w:t xml:space="preserve"> (2.00-2.93); </w:t>
            </w:r>
            <w:r w:rsidRPr="00442AA0">
              <w:rPr>
                <w:rFonts w:ascii="Times New Roman" w:hAnsi="Times New Roman" w:cs="Times New Roman"/>
                <w:i/>
                <w:iCs/>
                <w:color w:val="000000"/>
              </w:rPr>
              <w:t>1.9-3.3</w:t>
            </w:r>
          </w:p>
        </w:tc>
        <w:tc>
          <w:tcPr>
            <w:tcW w:w="1048" w:type="dxa"/>
            <w:tcBorders>
              <w:top w:val="nil"/>
              <w:left w:val="nil"/>
              <w:bottom w:val="nil"/>
              <w:right w:val="nil"/>
            </w:tcBorders>
            <w:vAlign w:val="bottom"/>
          </w:tcPr>
          <w:p w14:paraId="0F303BB6" w14:textId="77777777" w:rsidR="00A81C37" w:rsidRPr="00604EDE" w:rsidRDefault="00A81C37" w:rsidP="00F83D50">
            <w:pPr>
              <w:spacing w:after="0" w:line="240" w:lineRule="auto"/>
              <w:jc w:val="center"/>
              <w:rPr>
                <w:rFonts w:ascii="Times New Roman" w:eastAsia="Times New Roman" w:hAnsi="Times New Roman" w:cs="Times New Roman"/>
                <w:color w:val="000000"/>
              </w:rPr>
            </w:pPr>
            <w:r w:rsidRPr="00604EDE">
              <w:rPr>
                <w:rFonts w:ascii="Times New Roman" w:hAnsi="Times New Roman" w:cs="Times New Roman"/>
              </w:rPr>
              <w:t>0.97</w:t>
            </w:r>
          </w:p>
        </w:tc>
      </w:tr>
      <w:tr w:rsidR="00A81C37" w:rsidRPr="00604EDE" w14:paraId="07F65004" w14:textId="77777777" w:rsidTr="00F83D50">
        <w:trPr>
          <w:trHeight w:val="801"/>
        </w:trPr>
        <w:tc>
          <w:tcPr>
            <w:tcW w:w="2970" w:type="dxa"/>
            <w:gridSpan w:val="2"/>
            <w:tcBorders>
              <w:top w:val="nil"/>
              <w:left w:val="nil"/>
              <w:bottom w:val="nil"/>
              <w:right w:val="nil"/>
            </w:tcBorders>
            <w:shd w:val="clear" w:color="auto" w:fill="auto"/>
            <w:noWrap/>
            <w:vAlign w:val="bottom"/>
            <w:hideMark/>
          </w:tcPr>
          <w:p w14:paraId="753A5ED2" w14:textId="77777777" w:rsidR="00A81C37" w:rsidRPr="00442AA0" w:rsidRDefault="00A81C37" w:rsidP="00F83D5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Standardized 150-day milk </w:t>
            </w:r>
            <w:commentRangeStart w:id="514"/>
            <w:r w:rsidRPr="00604EDE">
              <w:rPr>
                <w:rFonts w:ascii="Times New Roman" w:eastAsia="Times New Roman" w:hAnsi="Times New Roman" w:cs="Times New Roman"/>
                <w:color w:val="000000"/>
              </w:rPr>
              <w:t>(pounds)</w:t>
            </w:r>
            <w:commentRangeEnd w:id="514"/>
            <w:r>
              <w:rPr>
                <w:rStyle w:val="CommentReference"/>
                <w:rFonts w:eastAsiaTheme="minorEastAsia"/>
              </w:rPr>
              <w:commentReference w:id="514"/>
            </w:r>
            <w:r>
              <w:rPr>
                <w:rFonts w:ascii="Times New Roman" w:eastAsia="Times New Roman" w:hAnsi="Times New Roman" w:cs="Times New Roman"/>
                <w:color w:val="000000"/>
                <w:vertAlign w:val="superscript"/>
              </w:rPr>
              <w:t>3</w:t>
            </w:r>
          </w:p>
        </w:tc>
        <w:tc>
          <w:tcPr>
            <w:tcW w:w="2070" w:type="dxa"/>
            <w:tcBorders>
              <w:top w:val="nil"/>
              <w:left w:val="nil"/>
              <w:bottom w:val="nil"/>
              <w:right w:val="nil"/>
            </w:tcBorders>
            <w:shd w:val="clear" w:color="auto" w:fill="auto"/>
            <w:noWrap/>
            <w:vAlign w:val="bottom"/>
          </w:tcPr>
          <w:p w14:paraId="5B548278"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66" w:type="dxa"/>
            <w:tcBorders>
              <w:top w:val="nil"/>
              <w:left w:val="nil"/>
              <w:bottom w:val="nil"/>
              <w:right w:val="nil"/>
            </w:tcBorders>
            <w:shd w:val="clear" w:color="auto" w:fill="auto"/>
            <w:noWrap/>
            <w:vAlign w:val="bottom"/>
          </w:tcPr>
          <w:p w14:paraId="541E09E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876" w:type="dxa"/>
            <w:tcBorders>
              <w:top w:val="nil"/>
              <w:left w:val="nil"/>
              <w:bottom w:val="nil"/>
              <w:right w:val="nil"/>
            </w:tcBorders>
            <w:shd w:val="clear" w:color="auto" w:fill="auto"/>
            <w:noWrap/>
            <w:vAlign w:val="bottom"/>
          </w:tcPr>
          <w:p w14:paraId="1F6E3092"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634" w:type="dxa"/>
            <w:tcBorders>
              <w:top w:val="nil"/>
              <w:left w:val="nil"/>
              <w:bottom w:val="nil"/>
              <w:right w:val="nil"/>
            </w:tcBorders>
            <w:shd w:val="clear" w:color="auto" w:fill="auto"/>
            <w:noWrap/>
            <w:vAlign w:val="bottom"/>
          </w:tcPr>
          <w:p w14:paraId="614A021E"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c>
          <w:tcPr>
            <w:tcW w:w="1048" w:type="dxa"/>
            <w:tcBorders>
              <w:top w:val="nil"/>
              <w:left w:val="nil"/>
              <w:bottom w:val="nil"/>
              <w:right w:val="nil"/>
            </w:tcBorders>
            <w:vAlign w:val="bottom"/>
          </w:tcPr>
          <w:p w14:paraId="6F4011C3" w14:textId="77777777" w:rsidR="00A81C37" w:rsidRPr="00604EDE"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63936798" w14:textId="77777777" w:rsidTr="00F83D50">
        <w:trPr>
          <w:trHeight w:val="330"/>
        </w:trPr>
        <w:tc>
          <w:tcPr>
            <w:tcW w:w="1046" w:type="dxa"/>
            <w:tcBorders>
              <w:top w:val="nil"/>
              <w:left w:val="nil"/>
              <w:bottom w:val="nil"/>
              <w:right w:val="nil"/>
            </w:tcBorders>
            <w:shd w:val="clear" w:color="auto" w:fill="auto"/>
            <w:noWrap/>
            <w:vAlign w:val="bottom"/>
            <w:hideMark/>
          </w:tcPr>
          <w:p w14:paraId="0F686BC5"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33FB0E87" w14:textId="77777777"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Count</w:t>
            </w:r>
          </w:p>
        </w:tc>
        <w:tc>
          <w:tcPr>
            <w:tcW w:w="2070" w:type="dxa"/>
            <w:tcBorders>
              <w:top w:val="nil"/>
              <w:left w:val="nil"/>
              <w:bottom w:val="nil"/>
              <w:right w:val="nil"/>
            </w:tcBorders>
            <w:shd w:val="clear" w:color="auto" w:fill="auto"/>
            <w:noWrap/>
            <w:vAlign w:val="bottom"/>
          </w:tcPr>
          <w:p w14:paraId="41692018"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18</w:t>
            </w:r>
          </w:p>
        </w:tc>
        <w:tc>
          <w:tcPr>
            <w:tcW w:w="1066" w:type="dxa"/>
            <w:tcBorders>
              <w:top w:val="nil"/>
              <w:left w:val="nil"/>
              <w:bottom w:val="nil"/>
              <w:right w:val="nil"/>
            </w:tcBorders>
            <w:shd w:val="clear" w:color="auto" w:fill="auto"/>
            <w:noWrap/>
            <w:vAlign w:val="bottom"/>
          </w:tcPr>
          <w:p w14:paraId="79010465"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4</w:t>
            </w:r>
          </w:p>
        </w:tc>
        <w:tc>
          <w:tcPr>
            <w:tcW w:w="1876" w:type="dxa"/>
            <w:tcBorders>
              <w:top w:val="nil"/>
              <w:left w:val="nil"/>
              <w:bottom w:val="nil"/>
              <w:right w:val="nil"/>
            </w:tcBorders>
            <w:shd w:val="clear" w:color="auto" w:fill="auto"/>
            <w:noWrap/>
            <w:vAlign w:val="bottom"/>
          </w:tcPr>
          <w:p w14:paraId="37128211"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8</w:t>
            </w:r>
          </w:p>
        </w:tc>
        <w:tc>
          <w:tcPr>
            <w:tcW w:w="1634" w:type="dxa"/>
            <w:tcBorders>
              <w:top w:val="nil"/>
              <w:left w:val="nil"/>
              <w:bottom w:val="nil"/>
              <w:right w:val="nil"/>
            </w:tcBorders>
            <w:shd w:val="clear" w:color="auto" w:fill="auto"/>
            <w:noWrap/>
            <w:vAlign w:val="bottom"/>
          </w:tcPr>
          <w:p w14:paraId="5C1484E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6</w:t>
            </w:r>
          </w:p>
        </w:tc>
        <w:tc>
          <w:tcPr>
            <w:tcW w:w="1048" w:type="dxa"/>
            <w:tcBorders>
              <w:top w:val="nil"/>
              <w:left w:val="nil"/>
              <w:bottom w:val="nil"/>
              <w:right w:val="nil"/>
            </w:tcBorders>
            <w:vAlign w:val="bottom"/>
          </w:tcPr>
          <w:p w14:paraId="1A3AF9F2" w14:textId="77777777" w:rsidR="00A81C37" w:rsidRPr="006C4825" w:rsidRDefault="00A81C37" w:rsidP="00F83D50">
            <w:pPr>
              <w:spacing w:after="0" w:line="240" w:lineRule="auto"/>
              <w:jc w:val="center"/>
              <w:rPr>
                <w:rFonts w:ascii="Times New Roman" w:eastAsia="Times New Roman" w:hAnsi="Times New Roman" w:cs="Times New Roman"/>
                <w:color w:val="000000"/>
              </w:rPr>
            </w:pPr>
          </w:p>
        </w:tc>
      </w:tr>
      <w:tr w:rsidR="00A81C37" w:rsidRPr="00604EDE" w14:paraId="24C0DC42" w14:textId="77777777" w:rsidTr="00F83D50">
        <w:trPr>
          <w:trHeight w:val="290"/>
        </w:trPr>
        <w:tc>
          <w:tcPr>
            <w:tcW w:w="1046" w:type="dxa"/>
            <w:tcBorders>
              <w:top w:val="nil"/>
              <w:left w:val="nil"/>
              <w:bottom w:val="nil"/>
              <w:right w:val="nil"/>
            </w:tcBorders>
            <w:shd w:val="clear" w:color="auto" w:fill="auto"/>
            <w:noWrap/>
            <w:vAlign w:val="bottom"/>
            <w:hideMark/>
          </w:tcPr>
          <w:p w14:paraId="28FA1247" w14:textId="77777777" w:rsidR="00A81C37" w:rsidRPr="00604EDE" w:rsidRDefault="00A81C37" w:rsidP="00F83D50">
            <w:pPr>
              <w:spacing w:after="0" w:line="240" w:lineRule="auto"/>
              <w:rPr>
                <w:rFonts w:ascii="Times New Roman" w:eastAsia="Times New Roman" w:hAnsi="Times New Roman" w:cs="Times New Roman"/>
                <w:color w:val="000000"/>
              </w:rPr>
            </w:pPr>
          </w:p>
        </w:tc>
        <w:tc>
          <w:tcPr>
            <w:tcW w:w="1924" w:type="dxa"/>
            <w:tcBorders>
              <w:top w:val="nil"/>
              <w:left w:val="nil"/>
              <w:bottom w:val="nil"/>
              <w:right w:val="nil"/>
            </w:tcBorders>
            <w:shd w:val="clear" w:color="auto" w:fill="auto"/>
            <w:noWrap/>
            <w:vAlign w:val="bottom"/>
            <w:hideMark/>
          </w:tcPr>
          <w:p w14:paraId="1C9C0264" w14:textId="4494D3C3" w:rsidR="00A81C37" w:rsidRPr="00604EDE" w:rsidRDefault="00A81C37"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Mean (95% CI); </w:t>
            </w:r>
            <w:r>
              <w:rPr>
                <w:rFonts w:ascii="Times New Roman" w:eastAsia="Times New Roman" w:hAnsi="Times New Roman" w:cs="Times New Roman"/>
                <w:i/>
                <w:iCs/>
                <w:color w:val="000000"/>
              </w:rPr>
              <w:t>Range</w:t>
            </w:r>
          </w:p>
        </w:tc>
        <w:tc>
          <w:tcPr>
            <w:tcW w:w="2070" w:type="dxa"/>
            <w:tcBorders>
              <w:top w:val="nil"/>
              <w:left w:val="nil"/>
              <w:bottom w:val="nil"/>
              <w:right w:val="nil"/>
            </w:tcBorders>
            <w:shd w:val="clear" w:color="auto" w:fill="auto"/>
            <w:noWrap/>
            <w:vAlign w:val="bottom"/>
          </w:tcPr>
          <w:p w14:paraId="28146C94"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50.0 (45.7-54.3); </w:t>
            </w:r>
            <w:r w:rsidRPr="006C4825">
              <w:rPr>
                <w:rFonts w:ascii="Times New Roman" w:hAnsi="Times New Roman" w:cs="Times New Roman"/>
                <w:i/>
                <w:iCs/>
                <w:color w:val="000000"/>
              </w:rPr>
              <w:t>33.5-68.0</w:t>
            </w:r>
          </w:p>
        </w:tc>
        <w:tc>
          <w:tcPr>
            <w:tcW w:w="1066" w:type="dxa"/>
            <w:tcBorders>
              <w:top w:val="nil"/>
              <w:left w:val="nil"/>
              <w:bottom w:val="nil"/>
              <w:right w:val="nil"/>
            </w:tcBorders>
            <w:shd w:val="clear" w:color="auto" w:fill="auto"/>
            <w:noWrap/>
            <w:vAlign w:val="bottom"/>
          </w:tcPr>
          <w:p w14:paraId="329630B9"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46.9 (39.8-53.9); </w:t>
            </w:r>
            <w:r w:rsidRPr="006C4825">
              <w:rPr>
                <w:rFonts w:ascii="Times New Roman" w:hAnsi="Times New Roman" w:cs="Times New Roman"/>
                <w:i/>
                <w:iCs/>
                <w:color w:val="000000"/>
              </w:rPr>
              <w:t>38.5-56.3</w:t>
            </w:r>
          </w:p>
        </w:tc>
        <w:tc>
          <w:tcPr>
            <w:tcW w:w="1876" w:type="dxa"/>
            <w:tcBorders>
              <w:top w:val="nil"/>
              <w:left w:val="nil"/>
              <w:bottom w:val="nil"/>
              <w:right w:val="nil"/>
            </w:tcBorders>
            <w:shd w:val="clear" w:color="auto" w:fill="auto"/>
            <w:noWrap/>
            <w:vAlign w:val="bottom"/>
          </w:tcPr>
          <w:p w14:paraId="46D80392"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49.4 (43.1-55.7); </w:t>
            </w:r>
            <w:r w:rsidRPr="006C4825">
              <w:rPr>
                <w:rFonts w:ascii="Times New Roman" w:hAnsi="Times New Roman" w:cs="Times New Roman"/>
                <w:i/>
                <w:iCs/>
                <w:color w:val="000000"/>
              </w:rPr>
              <w:t>33.5-68.0</w:t>
            </w:r>
          </w:p>
        </w:tc>
        <w:tc>
          <w:tcPr>
            <w:tcW w:w="1634" w:type="dxa"/>
            <w:tcBorders>
              <w:top w:val="nil"/>
              <w:left w:val="nil"/>
              <w:bottom w:val="nil"/>
              <w:right w:val="nil"/>
            </w:tcBorders>
            <w:shd w:val="clear" w:color="auto" w:fill="auto"/>
            <w:noWrap/>
            <w:vAlign w:val="bottom"/>
          </w:tcPr>
          <w:p w14:paraId="680DD420"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color w:val="000000"/>
              </w:rPr>
              <w:t xml:space="preserve">53.0 (43.5-62.5); </w:t>
            </w:r>
            <w:r w:rsidRPr="006C4825">
              <w:rPr>
                <w:rFonts w:ascii="Times New Roman" w:hAnsi="Times New Roman" w:cs="Times New Roman"/>
                <w:i/>
                <w:iCs/>
                <w:color w:val="000000"/>
              </w:rPr>
              <w:t>38.7-67.7</w:t>
            </w:r>
          </w:p>
        </w:tc>
        <w:tc>
          <w:tcPr>
            <w:tcW w:w="1048" w:type="dxa"/>
            <w:tcBorders>
              <w:top w:val="nil"/>
              <w:left w:val="nil"/>
              <w:bottom w:val="nil"/>
              <w:right w:val="nil"/>
            </w:tcBorders>
            <w:vAlign w:val="bottom"/>
          </w:tcPr>
          <w:p w14:paraId="758FB287" w14:textId="77777777" w:rsidR="00A81C37" w:rsidRPr="006C4825" w:rsidRDefault="00A81C37" w:rsidP="00F83D50">
            <w:pPr>
              <w:spacing w:after="0" w:line="240" w:lineRule="auto"/>
              <w:jc w:val="center"/>
              <w:rPr>
                <w:rFonts w:ascii="Times New Roman" w:eastAsia="Times New Roman" w:hAnsi="Times New Roman" w:cs="Times New Roman"/>
                <w:color w:val="000000"/>
              </w:rPr>
            </w:pPr>
            <w:r w:rsidRPr="006C4825">
              <w:rPr>
                <w:rFonts w:ascii="Times New Roman" w:hAnsi="Times New Roman" w:cs="Times New Roman"/>
              </w:rPr>
              <w:t>0.65</w:t>
            </w:r>
          </w:p>
        </w:tc>
      </w:tr>
      <w:tr w:rsidR="00A81C37" w:rsidRPr="00604EDE" w14:paraId="0A78BF6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15CE8328" w14:textId="77777777" w:rsidR="00A81C37" w:rsidRPr="00604EDE" w:rsidRDefault="00A81C37" w:rsidP="00F83D50">
            <w:pPr>
              <w:spacing w:after="0" w:line="240" w:lineRule="auto"/>
              <w:rPr>
                <w:rFonts w:ascii="Times New Roman" w:eastAsia="Times New Roman" w:hAnsi="Times New Roman" w:cs="Times New Roman"/>
                <w:sz w:val="20"/>
                <w:szCs w:val="20"/>
              </w:rPr>
            </w:pPr>
            <w:r w:rsidRPr="00604EDE">
              <w:rPr>
                <w:rFonts w:ascii="Times New Roman" w:eastAsia="Times New Roman" w:hAnsi="Times New Roman" w:cs="Times New Roman"/>
                <w:color w:val="000000"/>
                <w:vertAlign w:val="superscript"/>
              </w:rPr>
              <w:t>1</w:t>
            </w:r>
            <w:r w:rsidRPr="00604EDE">
              <w:rPr>
                <w:rFonts w:ascii="Times New Roman" w:eastAsia="Times New Roman" w:hAnsi="Times New Roman" w:cs="Times New Roman"/>
                <w:color w:val="000000"/>
              </w:rPr>
              <w:t xml:space="preserve"> DHIA data not available for 2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farms</w:t>
            </w:r>
          </w:p>
        </w:tc>
        <w:tc>
          <w:tcPr>
            <w:tcW w:w="1048" w:type="dxa"/>
            <w:tcBorders>
              <w:top w:val="nil"/>
              <w:left w:val="nil"/>
              <w:bottom w:val="nil"/>
              <w:right w:val="nil"/>
            </w:tcBorders>
            <w:vAlign w:val="bottom"/>
          </w:tcPr>
          <w:p w14:paraId="2E8A4B55"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6153CBC5" w14:textId="77777777" w:rsidTr="00F83D50">
        <w:trPr>
          <w:trHeight w:val="290"/>
        </w:trPr>
        <w:tc>
          <w:tcPr>
            <w:tcW w:w="9616" w:type="dxa"/>
            <w:gridSpan w:val="6"/>
            <w:tcBorders>
              <w:top w:val="nil"/>
              <w:left w:val="nil"/>
              <w:bottom w:val="nil"/>
              <w:right w:val="nil"/>
            </w:tcBorders>
            <w:shd w:val="clear" w:color="auto" w:fill="auto"/>
            <w:noWrap/>
            <w:vAlign w:val="bottom"/>
            <w:hideMark/>
          </w:tcPr>
          <w:p w14:paraId="55532C0E" w14:textId="77777777" w:rsidR="00A81C37" w:rsidRPr="00442AA0" w:rsidRDefault="00A81C37" w:rsidP="00F83D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xml:space="preserve"> </w:t>
            </w:r>
            <w:r w:rsidRPr="00604EDE">
              <w:rPr>
                <w:rFonts w:ascii="Times New Roman" w:eastAsia="Times New Roman" w:hAnsi="Times New Roman" w:cs="Times New Roman"/>
                <w:color w:val="000000"/>
              </w:rPr>
              <w:t xml:space="preserve">DHIA data not available for 1 </w:t>
            </w:r>
            <w:r>
              <w:rPr>
                <w:rFonts w:ascii="Times New Roman" w:eastAsia="Times New Roman" w:hAnsi="Times New Roman" w:cs="Times New Roman"/>
                <w:color w:val="000000"/>
              </w:rPr>
              <w:t xml:space="preserve">bedded pack </w:t>
            </w:r>
            <w:r w:rsidRPr="00604EDE">
              <w:rPr>
                <w:rFonts w:ascii="Times New Roman" w:eastAsia="Times New Roman" w:hAnsi="Times New Roman" w:cs="Times New Roman"/>
                <w:color w:val="000000"/>
              </w:rPr>
              <w:t>farm</w:t>
            </w:r>
          </w:p>
        </w:tc>
        <w:tc>
          <w:tcPr>
            <w:tcW w:w="1048" w:type="dxa"/>
            <w:tcBorders>
              <w:top w:val="nil"/>
              <w:left w:val="nil"/>
              <w:bottom w:val="nil"/>
              <w:right w:val="nil"/>
            </w:tcBorders>
            <w:vAlign w:val="bottom"/>
          </w:tcPr>
          <w:p w14:paraId="72CDEEEC"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r w:rsidR="00A81C37" w:rsidRPr="00604EDE" w14:paraId="1E428CF8" w14:textId="77777777" w:rsidTr="00F83D50">
        <w:trPr>
          <w:trHeight w:val="290"/>
        </w:trPr>
        <w:tc>
          <w:tcPr>
            <w:tcW w:w="9616" w:type="dxa"/>
            <w:gridSpan w:val="6"/>
            <w:tcBorders>
              <w:top w:val="nil"/>
              <w:left w:val="nil"/>
              <w:bottom w:val="nil"/>
              <w:right w:val="nil"/>
            </w:tcBorders>
            <w:shd w:val="clear" w:color="auto" w:fill="auto"/>
            <w:noWrap/>
            <w:vAlign w:val="bottom"/>
          </w:tcPr>
          <w:p w14:paraId="66BD1E1B"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r w:rsidRPr="00442AA0">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w:t>
            </w:r>
            <w:r w:rsidRPr="00442AA0">
              <w:rPr>
                <w:rFonts w:ascii="Times New Roman" w:eastAsia="Times New Roman" w:hAnsi="Times New Roman" w:cs="Times New Roman"/>
              </w:rPr>
              <w:t xml:space="preserve">DHIA data not available for </w:t>
            </w:r>
            <w:r>
              <w:rPr>
                <w:rFonts w:ascii="Times New Roman" w:eastAsia="Times New Roman" w:hAnsi="Times New Roman" w:cs="Times New Roman"/>
              </w:rPr>
              <w:t>1</w:t>
            </w:r>
            <w:r w:rsidRPr="00442AA0">
              <w:rPr>
                <w:rFonts w:ascii="Times New Roman" w:eastAsia="Times New Roman" w:hAnsi="Times New Roman" w:cs="Times New Roman"/>
              </w:rPr>
              <w:t xml:space="preserve"> bedded pack farms and 2 tiestall farms</w:t>
            </w:r>
          </w:p>
        </w:tc>
        <w:tc>
          <w:tcPr>
            <w:tcW w:w="1048" w:type="dxa"/>
            <w:tcBorders>
              <w:top w:val="nil"/>
              <w:left w:val="nil"/>
              <w:bottom w:val="nil"/>
              <w:right w:val="nil"/>
            </w:tcBorders>
            <w:vAlign w:val="bottom"/>
          </w:tcPr>
          <w:p w14:paraId="0038CDFA" w14:textId="77777777" w:rsidR="00A81C37" w:rsidRPr="00604EDE" w:rsidRDefault="00A81C37" w:rsidP="00F83D50">
            <w:pPr>
              <w:spacing w:after="0" w:line="240" w:lineRule="auto"/>
              <w:rPr>
                <w:rFonts w:ascii="Times New Roman" w:eastAsia="Times New Roman" w:hAnsi="Times New Roman" w:cs="Times New Roman"/>
                <w:color w:val="000000"/>
                <w:vertAlign w:val="superscript"/>
              </w:rPr>
            </w:pPr>
          </w:p>
        </w:tc>
      </w:tr>
    </w:tbl>
    <w:p w14:paraId="3DB836CA" w14:textId="77777777" w:rsidR="00A81C37" w:rsidRDefault="00A81C37">
      <w:pPr>
        <w:rPr>
          <w:rFonts w:ascii="Times New Roman" w:hAnsi="Times New Roman" w:cs="Times New Roman"/>
          <w:b/>
          <w:bCs/>
          <w:sz w:val="24"/>
          <w:szCs w:val="24"/>
        </w:rPr>
      </w:pPr>
    </w:p>
    <w:tbl>
      <w:tblPr>
        <w:tblW w:w="10620" w:type="dxa"/>
        <w:tblLook w:val="04A0" w:firstRow="1" w:lastRow="0" w:firstColumn="1" w:lastColumn="0" w:noHBand="0" w:noVBand="1"/>
      </w:tblPr>
      <w:tblGrid>
        <w:gridCol w:w="1152"/>
        <w:gridCol w:w="4878"/>
        <w:gridCol w:w="3330"/>
        <w:gridCol w:w="1260"/>
      </w:tblGrid>
      <w:tr w:rsidR="00761523" w:rsidRPr="004266ED" w14:paraId="0A8B1E85" w14:textId="77777777" w:rsidTr="008014B8">
        <w:trPr>
          <w:trHeight w:val="290"/>
        </w:trPr>
        <w:tc>
          <w:tcPr>
            <w:tcW w:w="10620" w:type="dxa"/>
            <w:gridSpan w:val="4"/>
            <w:tcBorders>
              <w:top w:val="nil"/>
              <w:left w:val="nil"/>
              <w:bottom w:val="nil"/>
              <w:right w:val="nil"/>
            </w:tcBorders>
            <w:shd w:val="clear" w:color="auto" w:fill="auto"/>
            <w:noWrap/>
            <w:vAlign w:val="bottom"/>
          </w:tcPr>
          <w:p w14:paraId="6B9D3F1D" w14:textId="77777777" w:rsidR="00761523" w:rsidRPr="004266ED" w:rsidRDefault="00761523"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3</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Predictors, level of predictor, and group size offered to multivariable models for each of the eight different outcomes of interest along with facility type.</w:t>
            </w:r>
          </w:p>
        </w:tc>
      </w:tr>
      <w:tr w:rsidR="00FC24AA" w:rsidRPr="004266ED" w14:paraId="326DF8D6" w14:textId="77777777" w:rsidTr="008014B8">
        <w:trPr>
          <w:trHeight w:val="290"/>
        </w:trPr>
        <w:tc>
          <w:tcPr>
            <w:tcW w:w="1152" w:type="dxa"/>
            <w:tcBorders>
              <w:top w:val="nil"/>
              <w:left w:val="nil"/>
              <w:bottom w:val="nil"/>
              <w:right w:val="nil"/>
            </w:tcBorders>
            <w:shd w:val="clear" w:color="auto" w:fill="auto"/>
            <w:noWrap/>
            <w:vAlign w:val="bottom"/>
            <w:hideMark/>
          </w:tcPr>
          <w:p w14:paraId="161E85D9" w14:textId="77777777" w:rsidR="00761523" w:rsidRPr="004266ED" w:rsidRDefault="00761523" w:rsidP="00F83D50">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878" w:type="dxa"/>
            <w:tcBorders>
              <w:top w:val="nil"/>
              <w:left w:val="nil"/>
              <w:bottom w:val="nil"/>
              <w:right w:val="nil"/>
            </w:tcBorders>
            <w:shd w:val="clear" w:color="auto" w:fill="auto"/>
            <w:noWrap/>
            <w:vAlign w:val="bottom"/>
            <w:hideMark/>
          </w:tcPr>
          <w:p w14:paraId="2C018BC8" w14:textId="77777777" w:rsidR="00761523" w:rsidRPr="004266ED" w:rsidRDefault="00761523" w:rsidP="00F83D50">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Predictor</w:t>
            </w:r>
          </w:p>
        </w:tc>
        <w:tc>
          <w:tcPr>
            <w:tcW w:w="3330" w:type="dxa"/>
            <w:tcBorders>
              <w:top w:val="nil"/>
              <w:left w:val="nil"/>
              <w:bottom w:val="nil"/>
              <w:right w:val="nil"/>
            </w:tcBorders>
            <w:shd w:val="clear" w:color="auto" w:fill="auto"/>
            <w:noWrap/>
            <w:vAlign w:val="bottom"/>
            <w:hideMark/>
          </w:tcPr>
          <w:p w14:paraId="525C491A" w14:textId="77777777" w:rsidR="00761523" w:rsidRPr="004266ED" w:rsidRDefault="00761523" w:rsidP="00F83D50">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Level of parameter</w:t>
            </w:r>
          </w:p>
        </w:tc>
        <w:tc>
          <w:tcPr>
            <w:tcW w:w="1260" w:type="dxa"/>
            <w:tcBorders>
              <w:top w:val="nil"/>
              <w:left w:val="nil"/>
              <w:bottom w:val="nil"/>
              <w:right w:val="nil"/>
            </w:tcBorders>
            <w:shd w:val="clear" w:color="auto" w:fill="auto"/>
            <w:noWrap/>
            <w:vAlign w:val="bottom"/>
            <w:hideMark/>
          </w:tcPr>
          <w:p w14:paraId="396D554B" w14:textId="77777777" w:rsidR="00761523" w:rsidRPr="004266ED" w:rsidRDefault="00761523" w:rsidP="00F83D50">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Group size</w:t>
            </w:r>
          </w:p>
        </w:tc>
      </w:tr>
      <w:tr w:rsidR="00310790" w:rsidRPr="004266ED" w14:paraId="6AF51C7F"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3FEFF45F"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Bulk tank milk somatic cell count (cells/mL)</w:t>
            </w:r>
          </w:p>
        </w:tc>
        <w:tc>
          <w:tcPr>
            <w:tcW w:w="3330" w:type="dxa"/>
            <w:tcBorders>
              <w:top w:val="nil"/>
              <w:left w:val="nil"/>
              <w:bottom w:val="nil"/>
              <w:right w:val="nil"/>
            </w:tcBorders>
            <w:shd w:val="clear" w:color="auto" w:fill="auto"/>
            <w:noWrap/>
            <w:vAlign w:val="bottom"/>
            <w:hideMark/>
          </w:tcPr>
          <w:p w14:paraId="737EB70D"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5F41660E" w14:textId="2E5375AB" w:rsidR="00761523" w:rsidRPr="004266ED" w:rsidRDefault="00631376" w:rsidP="008014B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FC24AA" w:rsidRPr="004266ED" w14:paraId="368AAA77" w14:textId="77777777" w:rsidTr="008014B8">
        <w:trPr>
          <w:trHeight w:val="290"/>
        </w:trPr>
        <w:tc>
          <w:tcPr>
            <w:tcW w:w="1152" w:type="dxa"/>
            <w:tcBorders>
              <w:top w:val="nil"/>
              <w:left w:val="nil"/>
              <w:bottom w:val="nil"/>
              <w:right w:val="nil"/>
            </w:tcBorders>
            <w:shd w:val="clear" w:color="auto" w:fill="auto"/>
            <w:noWrap/>
            <w:vAlign w:val="bottom"/>
            <w:hideMark/>
          </w:tcPr>
          <w:p w14:paraId="5853262D"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08EC77E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Predominant breed</w:t>
            </w:r>
          </w:p>
        </w:tc>
        <w:tc>
          <w:tcPr>
            <w:tcW w:w="3330" w:type="dxa"/>
            <w:tcBorders>
              <w:top w:val="nil"/>
              <w:left w:val="nil"/>
              <w:bottom w:val="nil"/>
              <w:right w:val="nil"/>
            </w:tcBorders>
            <w:shd w:val="clear" w:color="auto" w:fill="auto"/>
            <w:noWrap/>
            <w:vAlign w:val="bottom"/>
            <w:hideMark/>
          </w:tcPr>
          <w:p w14:paraId="72BF729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Holstein</w:t>
            </w:r>
          </w:p>
        </w:tc>
        <w:tc>
          <w:tcPr>
            <w:tcW w:w="1260" w:type="dxa"/>
            <w:tcBorders>
              <w:top w:val="nil"/>
              <w:left w:val="nil"/>
              <w:bottom w:val="nil"/>
              <w:right w:val="nil"/>
            </w:tcBorders>
            <w:shd w:val="clear" w:color="auto" w:fill="auto"/>
            <w:noWrap/>
            <w:vAlign w:val="bottom"/>
            <w:hideMark/>
          </w:tcPr>
          <w:p w14:paraId="359BD6C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1762E012" w14:textId="77777777" w:rsidTr="008014B8">
        <w:trPr>
          <w:trHeight w:val="290"/>
        </w:trPr>
        <w:tc>
          <w:tcPr>
            <w:tcW w:w="1152" w:type="dxa"/>
            <w:tcBorders>
              <w:top w:val="nil"/>
              <w:left w:val="nil"/>
              <w:bottom w:val="nil"/>
              <w:right w:val="nil"/>
            </w:tcBorders>
            <w:shd w:val="clear" w:color="auto" w:fill="auto"/>
            <w:noWrap/>
            <w:vAlign w:val="bottom"/>
            <w:hideMark/>
          </w:tcPr>
          <w:p w14:paraId="00BA76D8"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0C6DE742"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6F4D779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Jersey/Other</w:t>
            </w:r>
          </w:p>
        </w:tc>
        <w:tc>
          <w:tcPr>
            <w:tcW w:w="1260" w:type="dxa"/>
            <w:tcBorders>
              <w:top w:val="nil"/>
              <w:left w:val="nil"/>
              <w:bottom w:val="nil"/>
              <w:right w:val="nil"/>
            </w:tcBorders>
            <w:shd w:val="clear" w:color="auto" w:fill="auto"/>
            <w:noWrap/>
            <w:vAlign w:val="bottom"/>
            <w:hideMark/>
          </w:tcPr>
          <w:p w14:paraId="09F1AC1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13</w:t>
            </w:r>
          </w:p>
        </w:tc>
      </w:tr>
      <w:tr w:rsidR="00FC24AA" w:rsidRPr="004266ED" w14:paraId="6A375723" w14:textId="77777777" w:rsidTr="008014B8">
        <w:trPr>
          <w:trHeight w:val="290"/>
        </w:trPr>
        <w:tc>
          <w:tcPr>
            <w:tcW w:w="1152" w:type="dxa"/>
            <w:tcBorders>
              <w:top w:val="nil"/>
              <w:left w:val="nil"/>
              <w:bottom w:val="nil"/>
              <w:right w:val="nil"/>
            </w:tcBorders>
            <w:shd w:val="clear" w:color="auto" w:fill="auto"/>
            <w:noWrap/>
            <w:vAlign w:val="bottom"/>
            <w:hideMark/>
          </w:tcPr>
          <w:p w14:paraId="473AC87D"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52A34D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hideMark/>
          </w:tcPr>
          <w:p w14:paraId="2F3AA068"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7728905E"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21</w:t>
            </w:r>
          </w:p>
        </w:tc>
      </w:tr>
      <w:tr w:rsidR="00310790" w:rsidRPr="004266ED" w14:paraId="48724C45"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6816D69E"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Percent of cows with newly elevated SCS (%)</w:t>
            </w:r>
          </w:p>
        </w:tc>
        <w:tc>
          <w:tcPr>
            <w:tcW w:w="3330" w:type="dxa"/>
            <w:tcBorders>
              <w:top w:val="nil"/>
              <w:left w:val="nil"/>
              <w:bottom w:val="nil"/>
              <w:right w:val="nil"/>
            </w:tcBorders>
            <w:shd w:val="clear" w:color="auto" w:fill="auto"/>
            <w:noWrap/>
            <w:vAlign w:val="bottom"/>
            <w:hideMark/>
          </w:tcPr>
          <w:p w14:paraId="4F3463BC"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27E2F233" w14:textId="2646811F" w:rsidR="00761523" w:rsidRPr="004266ED" w:rsidRDefault="00631376"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w:t>
            </w:r>
          </w:p>
        </w:tc>
      </w:tr>
      <w:tr w:rsidR="00FC24AA" w:rsidRPr="004266ED" w14:paraId="34039A1D" w14:textId="77777777" w:rsidTr="008014B8">
        <w:trPr>
          <w:trHeight w:val="290"/>
        </w:trPr>
        <w:tc>
          <w:tcPr>
            <w:tcW w:w="1152" w:type="dxa"/>
            <w:tcBorders>
              <w:top w:val="nil"/>
              <w:left w:val="nil"/>
              <w:bottom w:val="nil"/>
              <w:right w:val="nil"/>
            </w:tcBorders>
            <w:shd w:val="clear" w:color="auto" w:fill="auto"/>
            <w:noWrap/>
            <w:vAlign w:val="bottom"/>
            <w:hideMark/>
          </w:tcPr>
          <w:p w14:paraId="63E4C051"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59B2C7AE"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 category</w:t>
            </w:r>
          </w:p>
        </w:tc>
        <w:tc>
          <w:tcPr>
            <w:tcW w:w="3330" w:type="dxa"/>
            <w:tcBorders>
              <w:top w:val="nil"/>
              <w:left w:val="nil"/>
              <w:bottom w:val="nil"/>
              <w:right w:val="nil"/>
            </w:tcBorders>
            <w:shd w:val="clear" w:color="auto" w:fill="auto"/>
            <w:noWrap/>
            <w:vAlign w:val="bottom"/>
            <w:hideMark/>
          </w:tcPr>
          <w:p w14:paraId="3AA3396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30-55 lactating cows</w:t>
            </w:r>
          </w:p>
        </w:tc>
        <w:tc>
          <w:tcPr>
            <w:tcW w:w="1260" w:type="dxa"/>
            <w:tcBorders>
              <w:top w:val="nil"/>
              <w:left w:val="nil"/>
              <w:bottom w:val="nil"/>
              <w:right w:val="nil"/>
            </w:tcBorders>
            <w:shd w:val="clear" w:color="auto" w:fill="auto"/>
            <w:noWrap/>
            <w:vAlign w:val="bottom"/>
            <w:hideMark/>
          </w:tcPr>
          <w:p w14:paraId="22DDDA1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6A39F216" w14:textId="77777777" w:rsidTr="008014B8">
        <w:trPr>
          <w:trHeight w:val="290"/>
        </w:trPr>
        <w:tc>
          <w:tcPr>
            <w:tcW w:w="1152" w:type="dxa"/>
            <w:tcBorders>
              <w:top w:val="nil"/>
              <w:left w:val="nil"/>
              <w:bottom w:val="nil"/>
              <w:right w:val="nil"/>
            </w:tcBorders>
            <w:shd w:val="clear" w:color="auto" w:fill="auto"/>
            <w:noWrap/>
            <w:vAlign w:val="bottom"/>
            <w:hideMark/>
          </w:tcPr>
          <w:p w14:paraId="093C1F82"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629170F4"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0A7195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56-69 lactating cows</w:t>
            </w:r>
          </w:p>
        </w:tc>
        <w:tc>
          <w:tcPr>
            <w:tcW w:w="1260" w:type="dxa"/>
            <w:tcBorders>
              <w:top w:val="nil"/>
              <w:left w:val="nil"/>
              <w:bottom w:val="nil"/>
              <w:right w:val="nil"/>
            </w:tcBorders>
            <w:shd w:val="clear" w:color="auto" w:fill="auto"/>
            <w:noWrap/>
            <w:vAlign w:val="bottom"/>
            <w:hideMark/>
          </w:tcPr>
          <w:p w14:paraId="2584944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6</w:t>
            </w:r>
          </w:p>
        </w:tc>
      </w:tr>
      <w:tr w:rsidR="00FC24AA" w:rsidRPr="004266ED" w14:paraId="3E7D77E4" w14:textId="77777777" w:rsidTr="008014B8">
        <w:trPr>
          <w:trHeight w:val="290"/>
        </w:trPr>
        <w:tc>
          <w:tcPr>
            <w:tcW w:w="1152" w:type="dxa"/>
            <w:tcBorders>
              <w:top w:val="nil"/>
              <w:left w:val="nil"/>
              <w:bottom w:val="nil"/>
              <w:right w:val="nil"/>
            </w:tcBorders>
            <w:shd w:val="clear" w:color="auto" w:fill="auto"/>
            <w:noWrap/>
            <w:vAlign w:val="bottom"/>
            <w:hideMark/>
          </w:tcPr>
          <w:p w14:paraId="4C093076"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179507C5"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B57CF6E"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70-100 lactating cows</w:t>
            </w:r>
          </w:p>
        </w:tc>
        <w:tc>
          <w:tcPr>
            <w:tcW w:w="1260" w:type="dxa"/>
            <w:tcBorders>
              <w:top w:val="nil"/>
              <w:left w:val="nil"/>
              <w:bottom w:val="nil"/>
              <w:right w:val="nil"/>
            </w:tcBorders>
            <w:shd w:val="clear" w:color="auto" w:fill="auto"/>
            <w:noWrap/>
            <w:vAlign w:val="bottom"/>
            <w:hideMark/>
          </w:tcPr>
          <w:p w14:paraId="02BD9804"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48853585" w14:textId="77777777" w:rsidTr="008014B8">
        <w:trPr>
          <w:trHeight w:val="290"/>
        </w:trPr>
        <w:tc>
          <w:tcPr>
            <w:tcW w:w="1152" w:type="dxa"/>
            <w:tcBorders>
              <w:top w:val="nil"/>
              <w:left w:val="nil"/>
              <w:bottom w:val="nil"/>
              <w:right w:val="nil"/>
            </w:tcBorders>
            <w:shd w:val="clear" w:color="auto" w:fill="auto"/>
            <w:noWrap/>
            <w:vAlign w:val="bottom"/>
            <w:hideMark/>
          </w:tcPr>
          <w:p w14:paraId="6E6D46A3"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713BBFC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of bedding amendment</w:t>
            </w:r>
          </w:p>
        </w:tc>
        <w:tc>
          <w:tcPr>
            <w:tcW w:w="3330" w:type="dxa"/>
            <w:tcBorders>
              <w:top w:val="nil"/>
              <w:left w:val="nil"/>
              <w:bottom w:val="nil"/>
              <w:right w:val="nil"/>
            </w:tcBorders>
            <w:shd w:val="clear" w:color="auto" w:fill="auto"/>
            <w:noWrap/>
            <w:vAlign w:val="bottom"/>
            <w:hideMark/>
          </w:tcPr>
          <w:p w14:paraId="1C38B96B"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472DF10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5651E951" w14:textId="77777777" w:rsidTr="008014B8">
        <w:trPr>
          <w:trHeight w:val="290"/>
        </w:trPr>
        <w:tc>
          <w:tcPr>
            <w:tcW w:w="1152" w:type="dxa"/>
            <w:tcBorders>
              <w:top w:val="nil"/>
              <w:left w:val="nil"/>
              <w:bottom w:val="nil"/>
              <w:right w:val="nil"/>
            </w:tcBorders>
            <w:shd w:val="clear" w:color="auto" w:fill="auto"/>
            <w:noWrap/>
            <w:vAlign w:val="bottom"/>
            <w:hideMark/>
          </w:tcPr>
          <w:p w14:paraId="39631931"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9CA3987"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E0DC9E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0206B4C7"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E33F92" w:rsidRPr="004266ED" w14:paraId="19E2A932" w14:textId="77777777" w:rsidTr="008014B8">
        <w:trPr>
          <w:trHeight w:val="567"/>
        </w:trPr>
        <w:tc>
          <w:tcPr>
            <w:tcW w:w="1152" w:type="dxa"/>
            <w:tcBorders>
              <w:top w:val="nil"/>
              <w:left w:val="nil"/>
              <w:bottom w:val="nil"/>
              <w:right w:val="nil"/>
            </w:tcBorders>
            <w:shd w:val="clear" w:color="auto" w:fill="auto"/>
            <w:noWrap/>
            <w:vAlign w:val="bottom"/>
            <w:hideMark/>
          </w:tcPr>
          <w:p w14:paraId="1F70BD05"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43102535"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Subjective assessment of air quality by researcher</w:t>
            </w:r>
          </w:p>
        </w:tc>
        <w:tc>
          <w:tcPr>
            <w:tcW w:w="3330" w:type="dxa"/>
            <w:tcBorders>
              <w:top w:val="nil"/>
              <w:left w:val="nil"/>
              <w:bottom w:val="nil"/>
              <w:right w:val="nil"/>
            </w:tcBorders>
            <w:shd w:val="clear" w:color="auto" w:fill="auto"/>
            <w:noWrap/>
            <w:vAlign w:val="bottom"/>
            <w:hideMark/>
          </w:tcPr>
          <w:p w14:paraId="5D704B87"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p>
        </w:tc>
        <w:tc>
          <w:tcPr>
            <w:tcW w:w="1260" w:type="dxa"/>
            <w:tcBorders>
              <w:top w:val="nil"/>
              <w:left w:val="nil"/>
              <w:bottom w:val="nil"/>
              <w:right w:val="nil"/>
            </w:tcBorders>
            <w:shd w:val="clear" w:color="auto" w:fill="auto"/>
            <w:noWrap/>
            <w:vAlign w:val="bottom"/>
            <w:hideMark/>
          </w:tcPr>
          <w:p w14:paraId="380E5BC0"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714DA99B" w14:textId="77777777" w:rsidTr="008014B8">
        <w:trPr>
          <w:trHeight w:val="290"/>
        </w:trPr>
        <w:tc>
          <w:tcPr>
            <w:tcW w:w="1152" w:type="dxa"/>
            <w:tcBorders>
              <w:top w:val="nil"/>
              <w:left w:val="nil"/>
              <w:bottom w:val="nil"/>
              <w:right w:val="nil"/>
            </w:tcBorders>
            <w:shd w:val="clear" w:color="auto" w:fill="auto"/>
            <w:noWrap/>
            <w:vAlign w:val="bottom"/>
            <w:hideMark/>
          </w:tcPr>
          <w:p w14:paraId="2781B1D7"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3590544E"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7CFF0DF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p>
        </w:tc>
        <w:tc>
          <w:tcPr>
            <w:tcW w:w="1260" w:type="dxa"/>
            <w:tcBorders>
              <w:top w:val="nil"/>
              <w:left w:val="nil"/>
              <w:bottom w:val="nil"/>
              <w:right w:val="nil"/>
            </w:tcBorders>
            <w:shd w:val="clear" w:color="auto" w:fill="auto"/>
            <w:noWrap/>
            <w:vAlign w:val="bottom"/>
            <w:hideMark/>
          </w:tcPr>
          <w:p w14:paraId="5FC7066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FC24AA" w:rsidRPr="004266ED" w14:paraId="098C16A5" w14:textId="77777777" w:rsidTr="008014B8">
        <w:trPr>
          <w:trHeight w:val="290"/>
        </w:trPr>
        <w:tc>
          <w:tcPr>
            <w:tcW w:w="1152" w:type="dxa"/>
            <w:tcBorders>
              <w:top w:val="nil"/>
              <w:left w:val="nil"/>
              <w:bottom w:val="nil"/>
              <w:right w:val="nil"/>
            </w:tcBorders>
            <w:shd w:val="clear" w:color="auto" w:fill="auto"/>
            <w:noWrap/>
            <w:vAlign w:val="bottom"/>
            <w:hideMark/>
          </w:tcPr>
          <w:p w14:paraId="4B7099BE"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9C6E05F" w14:textId="77777777" w:rsidR="00761523" w:rsidRPr="004266ED" w:rsidRDefault="00761523" w:rsidP="00F83D50">
            <w:pPr>
              <w:spacing w:after="0" w:line="240" w:lineRule="auto"/>
              <w:rPr>
                <w:rFonts w:ascii="Times New Roman" w:eastAsia="Times New Roman" w:hAnsi="Times New Roman" w:cs="Times New Roman"/>
                <w:color w:val="000000"/>
                <w:vertAlign w:val="superscript"/>
              </w:rPr>
            </w:pPr>
            <w:r w:rsidRPr="004266ED">
              <w:rPr>
                <w:rFonts w:ascii="Times New Roman" w:eastAsia="Times New Roman" w:hAnsi="Times New Roman" w:cs="Times New Roman"/>
                <w:color w:val="000000"/>
              </w:rPr>
              <w:t>Glove use at milking time</w:t>
            </w:r>
            <w:r>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D9A67E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p>
        </w:tc>
        <w:tc>
          <w:tcPr>
            <w:tcW w:w="1260" w:type="dxa"/>
            <w:tcBorders>
              <w:top w:val="nil"/>
              <w:left w:val="nil"/>
              <w:bottom w:val="nil"/>
              <w:right w:val="nil"/>
            </w:tcBorders>
            <w:shd w:val="clear" w:color="auto" w:fill="auto"/>
            <w:noWrap/>
            <w:vAlign w:val="bottom"/>
            <w:hideMark/>
          </w:tcPr>
          <w:p w14:paraId="47906554"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9</w:t>
            </w:r>
          </w:p>
        </w:tc>
      </w:tr>
      <w:tr w:rsidR="00FC24AA" w:rsidRPr="004266ED" w14:paraId="72504AA1" w14:textId="77777777" w:rsidTr="008014B8">
        <w:trPr>
          <w:trHeight w:val="290"/>
        </w:trPr>
        <w:tc>
          <w:tcPr>
            <w:tcW w:w="1152" w:type="dxa"/>
            <w:tcBorders>
              <w:top w:val="nil"/>
              <w:left w:val="nil"/>
              <w:bottom w:val="nil"/>
              <w:right w:val="nil"/>
            </w:tcBorders>
            <w:shd w:val="clear" w:color="auto" w:fill="auto"/>
            <w:noWrap/>
            <w:vAlign w:val="bottom"/>
            <w:hideMark/>
          </w:tcPr>
          <w:p w14:paraId="5E4D6439"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5A0AC5F5"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6A592D61"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p>
        </w:tc>
        <w:tc>
          <w:tcPr>
            <w:tcW w:w="1260" w:type="dxa"/>
            <w:tcBorders>
              <w:top w:val="nil"/>
              <w:left w:val="nil"/>
              <w:bottom w:val="nil"/>
              <w:right w:val="nil"/>
            </w:tcBorders>
            <w:shd w:val="clear" w:color="auto" w:fill="auto"/>
            <w:noWrap/>
            <w:vAlign w:val="bottom"/>
            <w:hideMark/>
          </w:tcPr>
          <w:p w14:paraId="7A2ED939"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9</w:t>
            </w:r>
          </w:p>
        </w:tc>
      </w:tr>
      <w:tr w:rsidR="00E33F92" w:rsidRPr="004266ED" w14:paraId="4A0CC9DB" w14:textId="77777777" w:rsidTr="008014B8">
        <w:trPr>
          <w:trHeight w:val="594"/>
        </w:trPr>
        <w:tc>
          <w:tcPr>
            <w:tcW w:w="1152" w:type="dxa"/>
            <w:tcBorders>
              <w:top w:val="nil"/>
              <w:left w:val="nil"/>
              <w:bottom w:val="nil"/>
              <w:right w:val="nil"/>
            </w:tcBorders>
            <w:shd w:val="clear" w:color="auto" w:fill="auto"/>
            <w:noWrap/>
            <w:vAlign w:val="bottom"/>
            <w:hideMark/>
          </w:tcPr>
          <w:p w14:paraId="0D4BE420"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337B46D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Clinical mastitis record keeping practices</w:t>
            </w:r>
          </w:p>
        </w:tc>
        <w:tc>
          <w:tcPr>
            <w:tcW w:w="3330" w:type="dxa"/>
            <w:tcBorders>
              <w:top w:val="nil"/>
              <w:left w:val="nil"/>
              <w:bottom w:val="nil"/>
              <w:right w:val="nil"/>
            </w:tcBorders>
            <w:shd w:val="clear" w:color="auto" w:fill="auto"/>
            <w:vAlign w:val="bottom"/>
            <w:hideMark/>
          </w:tcPr>
          <w:p w14:paraId="1B58735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 kept records of clinical mastitis events</w:t>
            </w:r>
          </w:p>
        </w:tc>
        <w:tc>
          <w:tcPr>
            <w:tcW w:w="1260" w:type="dxa"/>
            <w:tcBorders>
              <w:top w:val="nil"/>
              <w:left w:val="nil"/>
              <w:bottom w:val="nil"/>
              <w:right w:val="nil"/>
            </w:tcBorders>
            <w:shd w:val="clear" w:color="auto" w:fill="auto"/>
            <w:noWrap/>
            <w:vAlign w:val="bottom"/>
            <w:hideMark/>
          </w:tcPr>
          <w:p w14:paraId="2B4D2839"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7</w:t>
            </w:r>
          </w:p>
        </w:tc>
      </w:tr>
      <w:tr w:rsidR="00E33F92" w:rsidRPr="004266ED" w14:paraId="4B3EC0EE" w14:textId="77777777" w:rsidTr="008014B8">
        <w:trPr>
          <w:trHeight w:val="540"/>
        </w:trPr>
        <w:tc>
          <w:tcPr>
            <w:tcW w:w="1152" w:type="dxa"/>
            <w:tcBorders>
              <w:top w:val="nil"/>
              <w:left w:val="nil"/>
              <w:bottom w:val="nil"/>
              <w:right w:val="nil"/>
            </w:tcBorders>
            <w:shd w:val="clear" w:color="auto" w:fill="auto"/>
            <w:noWrap/>
            <w:vAlign w:val="bottom"/>
            <w:hideMark/>
          </w:tcPr>
          <w:p w14:paraId="67A8A468"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4BB81F6B"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vAlign w:val="bottom"/>
            <w:hideMark/>
          </w:tcPr>
          <w:p w14:paraId="719A2C73"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 of clinical mastitis events</w:t>
            </w:r>
          </w:p>
        </w:tc>
        <w:tc>
          <w:tcPr>
            <w:tcW w:w="1260" w:type="dxa"/>
            <w:tcBorders>
              <w:top w:val="nil"/>
              <w:left w:val="nil"/>
              <w:bottom w:val="nil"/>
              <w:right w:val="nil"/>
            </w:tcBorders>
            <w:shd w:val="clear" w:color="auto" w:fill="auto"/>
            <w:noWrap/>
            <w:vAlign w:val="bottom"/>
            <w:hideMark/>
          </w:tcPr>
          <w:p w14:paraId="42A83D26"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6</w:t>
            </w:r>
          </w:p>
        </w:tc>
      </w:tr>
      <w:tr w:rsidR="00E33F92" w:rsidRPr="004266ED" w14:paraId="21BB3A6B" w14:textId="77777777" w:rsidTr="008014B8">
        <w:trPr>
          <w:trHeight w:val="810"/>
        </w:trPr>
        <w:tc>
          <w:tcPr>
            <w:tcW w:w="1152" w:type="dxa"/>
            <w:tcBorders>
              <w:top w:val="nil"/>
              <w:left w:val="nil"/>
              <w:bottom w:val="nil"/>
              <w:right w:val="nil"/>
            </w:tcBorders>
            <w:shd w:val="clear" w:color="auto" w:fill="auto"/>
            <w:noWrap/>
            <w:vAlign w:val="bottom"/>
            <w:hideMark/>
          </w:tcPr>
          <w:p w14:paraId="417C5A67"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5AA5097E"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vAlign w:val="bottom"/>
            <w:hideMark/>
          </w:tcPr>
          <w:p w14:paraId="086A0C15" w14:textId="2DA2F4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 kept record</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 of clinical mastitis event</w:t>
            </w:r>
            <w:ins w:id="515" w:author="Caitlin Jeffrey" w:date="2023-10-27T13:41:00Z">
              <w:r w:rsidR="00C72F06">
                <w:rPr>
                  <w:rFonts w:ascii="Times New Roman" w:eastAsia="Times New Roman" w:hAnsi="Times New Roman" w:cs="Times New Roman"/>
                  <w:color w:val="000000"/>
                </w:rPr>
                <w:t>s</w:t>
              </w:r>
            </w:ins>
          </w:p>
        </w:tc>
        <w:tc>
          <w:tcPr>
            <w:tcW w:w="1260" w:type="dxa"/>
            <w:tcBorders>
              <w:top w:val="nil"/>
              <w:left w:val="nil"/>
              <w:bottom w:val="nil"/>
              <w:right w:val="nil"/>
            </w:tcBorders>
            <w:shd w:val="clear" w:color="auto" w:fill="auto"/>
            <w:noWrap/>
            <w:vAlign w:val="bottom"/>
            <w:hideMark/>
          </w:tcPr>
          <w:p w14:paraId="675E24EB"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6</w:t>
            </w:r>
          </w:p>
        </w:tc>
      </w:tr>
      <w:tr w:rsidR="00E215BD" w:rsidRPr="004266ED" w14:paraId="1BA47F36" w14:textId="77777777" w:rsidTr="008014B8">
        <w:trPr>
          <w:trHeight w:val="324"/>
        </w:trPr>
        <w:tc>
          <w:tcPr>
            <w:tcW w:w="6030" w:type="dxa"/>
            <w:gridSpan w:val="2"/>
            <w:tcBorders>
              <w:top w:val="nil"/>
              <w:left w:val="nil"/>
              <w:bottom w:val="nil"/>
              <w:right w:val="nil"/>
            </w:tcBorders>
            <w:shd w:val="clear" w:color="auto" w:fill="auto"/>
            <w:noWrap/>
            <w:vAlign w:val="bottom"/>
            <w:hideMark/>
          </w:tcPr>
          <w:p w14:paraId="26BCD5B1"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Percent of cows with chronically-elevated SCS (%)</w:t>
            </w:r>
          </w:p>
        </w:tc>
        <w:tc>
          <w:tcPr>
            <w:tcW w:w="3330" w:type="dxa"/>
            <w:tcBorders>
              <w:top w:val="nil"/>
              <w:left w:val="nil"/>
              <w:bottom w:val="nil"/>
              <w:right w:val="nil"/>
            </w:tcBorders>
            <w:shd w:val="clear" w:color="auto" w:fill="auto"/>
            <w:noWrap/>
            <w:vAlign w:val="bottom"/>
            <w:hideMark/>
          </w:tcPr>
          <w:p w14:paraId="355EB155"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0CC5CF0B" w14:textId="7B8CFCB2" w:rsidR="00761523" w:rsidRPr="004266ED" w:rsidRDefault="002918A2"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w:t>
            </w:r>
          </w:p>
        </w:tc>
      </w:tr>
      <w:tr w:rsidR="00FC24AA" w:rsidRPr="004266ED" w14:paraId="70677A74" w14:textId="77777777" w:rsidTr="008014B8">
        <w:trPr>
          <w:trHeight w:val="580"/>
        </w:trPr>
        <w:tc>
          <w:tcPr>
            <w:tcW w:w="1152" w:type="dxa"/>
            <w:tcBorders>
              <w:top w:val="nil"/>
              <w:left w:val="nil"/>
              <w:bottom w:val="nil"/>
              <w:right w:val="nil"/>
            </w:tcBorders>
            <w:shd w:val="clear" w:color="auto" w:fill="auto"/>
            <w:noWrap/>
            <w:vAlign w:val="bottom"/>
            <w:hideMark/>
          </w:tcPr>
          <w:p w14:paraId="10B10686"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7253F63A" w14:textId="77777777" w:rsidR="00761523" w:rsidRPr="004266ED" w:rsidRDefault="00761523" w:rsidP="00F83D50">
            <w:pPr>
              <w:spacing w:after="0" w:line="240" w:lineRule="auto"/>
              <w:rPr>
                <w:rFonts w:ascii="Times New Roman" w:eastAsia="Times New Roman" w:hAnsi="Times New Roman" w:cs="Times New Roman"/>
                <w:color w:val="000000"/>
                <w:vertAlign w:val="superscript"/>
              </w:rPr>
            </w:pPr>
            <w:r w:rsidRPr="004266ED">
              <w:rPr>
                <w:rFonts w:ascii="Times New Roman" w:eastAsia="Times New Roman" w:hAnsi="Times New Roman" w:cs="Times New Roman"/>
                <w:color w:val="000000"/>
              </w:rPr>
              <w:t xml:space="preserve">Feeding additional </w:t>
            </w:r>
            <w:r w:rsidRPr="004E54A2">
              <w:rPr>
                <w:rFonts w:ascii="Times New Roman" w:eastAsia="Times New Roman" w:hAnsi="Times New Roman" w:cs="Times New Roman"/>
                <w:color w:val="000000"/>
              </w:rPr>
              <w:t>supplemental</w:t>
            </w:r>
            <w:r w:rsidRPr="004266ED">
              <w:rPr>
                <w:rFonts w:ascii="Times New Roman" w:eastAsia="Times New Roman" w:hAnsi="Times New Roman" w:cs="Times New Roman"/>
                <w:color w:val="000000"/>
              </w:rPr>
              <w:t xml:space="preserve"> selenium</w:t>
            </w:r>
            <w:r>
              <w:rPr>
                <w:rFonts w:ascii="Times New Roman" w:eastAsia="Times New Roman" w:hAnsi="Times New Roman" w:cs="Times New Roman"/>
                <w:color w:val="000000"/>
                <w:vertAlign w:val="superscript"/>
              </w:rPr>
              <w:t>2</w:t>
            </w:r>
          </w:p>
        </w:tc>
        <w:tc>
          <w:tcPr>
            <w:tcW w:w="3330" w:type="dxa"/>
            <w:tcBorders>
              <w:top w:val="nil"/>
              <w:left w:val="nil"/>
              <w:bottom w:val="nil"/>
              <w:right w:val="nil"/>
            </w:tcBorders>
            <w:shd w:val="clear" w:color="auto" w:fill="auto"/>
            <w:noWrap/>
            <w:vAlign w:val="bottom"/>
            <w:hideMark/>
          </w:tcPr>
          <w:p w14:paraId="1A1A0E1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749AC43E"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11</w:t>
            </w:r>
          </w:p>
        </w:tc>
      </w:tr>
      <w:tr w:rsidR="00FC24AA" w:rsidRPr="004266ED" w14:paraId="3C71F879" w14:textId="77777777" w:rsidTr="008014B8">
        <w:trPr>
          <w:trHeight w:val="290"/>
        </w:trPr>
        <w:tc>
          <w:tcPr>
            <w:tcW w:w="1152" w:type="dxa"/>
            <w:tcBorders>
              <w:top w:val="nil"/>
              <w:left w:val="nil"/>
              <w:bottom w:val="nil"/>
              <w:right w:val="nil"/>
            </w:tcBorders>
            <w:shd w:val="clear" w:color="auto" w:fill="auto"/>
            <w:noWrap/>
            <w:vAlign w:val="bottom"/>
            <w:hideMark/>
          </w:tcPr>
          <w:p w14:paraId="4CD19EC3"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0C48AF7"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2F13DD5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281EB0D1"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7</w:t>
            </w:r>
          </w:p>
        </w:tc>
      </w:tr>
      <w:tr w:rsidR="00FC24AA" w:rsidRPr="004266ED" w14:paraId="6B03544E" w14:textId="77777777" w:rsidTr="008014B8">
        <w:trPr>
          <w:trHeight w:val="290"/>
        </w:trPr>
        <w:tc>
          <w:tcPr>
            <w:tcW w:w="1152" w:type="dxa"/>
            <w:tcBorders>
              <w:top w:val="nil"/>
              <w:left w:val="nil"/>
              <w:bottom w:val="nil"/>
              <w:right w:val="nil"/>
            </w:tcBorders>
            <w:shd w:val="clear" w:color="auto" w:fill="auto"/>
            <w:noWrap/>
            <w:vAlign w:val="bottom"/>
            <w:hideMark/>
          </w:tcPr>
          <w:p w14:paraId="7B561CC9"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19B3B43"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of bedding amendment</w:t>
            </w:r>
          </w:p>
        </w:tc>
        <w:tc>
          <w:tcPr>
            <w:tcW w:w="3330" w:type="dxa"/>
            <w:tcBorders>
              <w:top w:val="nil"/>
              <w:left w:val="nil"/>
              <w:bottom w:val="nil"/>
              <w:right w:val="nil"/>
            </w:tcBorders>
            <w:shd w:val="clear" w:color="auto" w:fill="auto"/>
            <w:noWrap/>
            <w:vAlign w:val="bottom"/>
            <w:hideMark/>
          </w:tcPr>
          <w:p w14:paraId="2B3D571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6B4256A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7F05E3A4" w14:textId="77777777" w:rsidTr="008014B8">
        <w:trPr>
          <w:trHeight w:val="290"/>
        </w:trPr>
        <w:tc>
          <w:tcPr>
            <w:tcW w:w="1152" w:type="dxa"/>
            <w:tcBorders>
              <w:top w:val="nil"/>
              <w:left w:val="nil"/>
              <w:bottom w:val="nil"/>
              <w:right w:val="nil"/>
            </w:tcBorders>
            <w:shd w:val="clear" w:color="auto" w:fill="auto"/>
            <w:noWrap/>
            <w:vAlign w:val="bottom"/>
            <w:hideMark/>
          </w:tcPr>
          <w:p w14:paraId="79C6161D"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3F4B5863"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88A9F9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091829BD"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FC24AA" w:rsidRPr="004266ED" w14:paraId="41FA95E9" w14:textId="77777777" w:rsidTr="008014B8">
        <w:trPr>
          <w:trHeight w:val="290"/>
        </w:trPr>
        <w:tc>
          <w:tcPr>
            <w:tcW w:w="1152" w:type="dxa"/>
            <w:tcBorders>
              <w:top w:val="nil"/>
              <w:left w:val="nil"/>
              <w:bottom w:val="nil"/>
              <w:right w:val="nil"/>
            </w:tcBorders>
            <w:shd w:val="clear" w:color="auto" w:fill="auto"/>
            <w:noWrap/>
            <w:vAlign w:val="bottom"/>
            <w:hideMark/>
          </w:tcPr>
          <w:p w14:paraId="1FFAFC52"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7AAEA56F"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 udder hair</w:t>
            </w:r>
          </w:p>
        </w:tc>
        <w:tc>
          <w:tcPr>
            <w:tcW w:w="3330" w:type="dxa"/>
            <w:tcBorders>
              <w:top w:val="nil"/>
              <w:left w:val="nil"/>
              <w:bottom w:val="nil"/>
              <w:right w:val="nil"/>
            </w:tcBorders>
            <w:shd w:val="clear" w:color="auto" w:fill="auto"/>
            <w:noWrap/>
            <w:vAlign w:val="bottom"/>
            <w:hideMark/>
          </w:tcPr>
          <w:p w14:paraId="190D96C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395D0E4E"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0CDF7C7C" w14:textId="77777777" w:rsidTr="008014B8">
        <w:trPr>
          <w:trHeight w:val="290"/>
        </w:trPr>
        <w:tc>
          <w:tcPr>
            <w:tcW w:w="1152" w:type="dxa"/>
            <w:tcBorders>
              <w:top w:val="nil"/>
              <w:left w:val="nil"/>
              <w:bottom w:val="nil"/>
              <w:right w:val="nil"/>
            </w:tcBorders>
            <w:shd w:val="clear" w:color="auto" w:fill="auto"/>
            <w:noWrap/>
            <w:vAlign w:val="bottom"/>
            <w:hideMark/>
          </w:tcPr>
          <w:p w14:paraId="4555E1BD"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0AC1DE30"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A7598B3"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1C6FECE3"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FC24AA" w:rsidRPr="004266ED" w14:paraId="0BFD7C7F" w14:textId="77777777" w:rsidTr="008014B8">
        <w:trPr>
          <w:trHeight w:val="290"/>
        </w:trPr>
        <w:tc>
          <w:tcPr>
            <w:tcW w:w="1152" w:type="dxa"/>
            <w:tcBorders>
              <w:top w:val="nil"/>
              <w:left w:val="nil"/>
              <w:bottom w:val="nil"/>
              <w:right w:val="nil"/>
            </w:tcBorders>
            <w:shd w:val="clear" w:color="auto" w:fill="auto"/>
            <w:noWrap/>
            <w:vAlign w:val="bottom"/>
            <w:hideMark/>
          </w:tcPr>
          <w:p w14:paraId="74B7677A"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B09A9A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Proportion of dirty udders</w:t>
            </w:r>
          </w:p>
        </w:tc>
        <w:tc>
          <w:tcPr>
            <w:tcW w:w="3330" w:type="dxa"/>
            <w:tcBorders>
              <w:top w:val="nil"/>
              <w:left w:val="nil"/>
              <w:bottom w:val="nil"/>
              <w:right w:val="nil"/>
            </w:tcBorders>
            <w:shd w:val="clear" w:color="auto" w:fill="auto"/>
            <w:noWrap/>
            <w:vAlign w:val="bottom"/>
            <w:hideMark/>
          </w:tcPr>
          <w:p w14:paraId="7CBD7E7E"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0CAAB564"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310790" w:rsidRPr="004266ED" w14:paraId="3D638671"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169DCC56"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Percent of cows with SCS ≥ 4.0 cells/mL on current test date (%)</w:t>
            </w:r>
          </w:p>
        </w:tc>
        <w:tc>
          <w:tcPr>
            <w:tcW w:w="3330" w:type="dxa"/>
            <w:tcBorders>
              <w:top w:val="nil"/>
              <w:left w:val="nil"/>
              <w:bottom w:val="nil"/>
              <w:right w:val="nil"/>
            </w:tcBorders>
            <w:shd w:val="clear" w:color="auto" w:fill="auto"/>
            <w:noWrap/>
            <w:vAlign w:val="bottom"/>
            <w:hideMark/>
          </w:tcPr>
          <w:p w14:paraId="3EB4BB8F"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368C3F42" w14:textId="4A4FE2D6" w:rsidR="00761523" w:rsidRPr="004266ED" w:rsidRDefault="002918A2"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19</w:t>
            </w:r>
          </w:p>
        </w:tc>
      </w:tr>
      <w:tr w:rsidR="00FC24AA" w:rsidRPr="004266ED" w14:paraId="2F23536D" w14:textId="77777777" w:rsidTr="008014B8">
        <w:trPr>
          <w:trHeight w:val="290"/>
        </w:trPr>
        <w:tc>
          <w:tcPr>
            <w:tcW w:w="1152" w:type="dxa"/>
            <w:tcBorders>
              <w:top w:val="nil"/>
              <w:left w:val="nil"/>
              <w:bottom w:val="nil"/>
              <w:right w:val="nil"/>
            </w:tcBorders>
            <w:shd w:val="clear" w:color="auto" w:fill="auto"/>
            <w:noWrap/>
            <w:vAlign w:val="bottom"/>
            <w:hideMark/>
          </w:tcPr>
          <w:p w14:paraId="2E29711F"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06E5847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of bedding amendment</w:t>
            </w:r>
          </w:p>
        </w:tc>
        <w:tc>
          <w:tcPr>
            <w:tcW w:w="3330" w:type="dxa"/>
            <w:tcBorders>
              <w:top w:val="nil"/>
              <w:left w:val="nil"/>
              <w:bottom w:val="nil"/>
              <w:right w:val="nil"/>
            </w:tcBorders>
            <w:shd w:val="clear" w:color="auto" w:fill="auto"/>
            <w:noWrap/>
            <w:vAlign w:val="bottom"/>
            <w:hideMark/>
          </w:tcPr>
          <w:p w14:paraId="2E17604F"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51D68E71"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18A44166" w14:textId="77777777" w:rsidTr="008014B8">
        <w:trPr>
          <w:trHeight w:val="290"/>
        </w:trPr>
        <w:tc>
          <w:tcPr>
            <w:tcW w:w="1152" w:type="dxa"/>
            <w:tcBorders>
              <w:top w:val="nil"/>
              <w:left w:val="nil"/>
              <w:bottom w:val="nil"/>
              <w:right w:val="nil"/>
            </w:tcBorders>
            <w:shd w:val="clear" w:color="auto" w:fill="auto"/>
            <w:noWrap/>
            <w:vAlign w:val="bottom"/>
            <w:hideMark/>
          </w:tcPr>
          <w:p w14:paraId="79445649"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4DAF189E"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51504707"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0FC1CB63"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14</w:t>
            </w:r>
          </w:p>
        </w:tc>
      </w:tr>
      <w:tr w:rsidR="00FC24AA" w:rsidRPr="004266ED" w14:paraId="192DDA75" w14:textId="77777777" w:rsidTr="008014B8">
        <w:trPr>
          <w:trHeight w:val="290"/>
        </w:trPr>
        <w:tc>
          <w:tcPr>
            <w:tcW w:w="1152" w:type="dxa"/>
            <w:tcBorders>
              <w:top w:val="nil"/>
              <w:left w:val="nil"/>
              <w:bottom w:val="nil"/>
              <w:right w:val="nil"/>
            </w:tcBorders>
            <w:shd w:val="clear" w:color="auto" w:fill="auto"/>
            <w:noWrap/>
            <w:vAlign w:val="bottom"/>
            <w:hideMark/>
          </w:tcPr>
          <w:p w14:paraId="706DB4E0"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BC0F8E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3330" w:type="dxa"/>
            <w:tcBorders>
              <w:top w:val="nil"/>
              <w:left w:val="nil"/>
              <w:bottom w:val="nil"/>
              <w:right w:val="nil"/>
            </w:tcBorders>
            <w:shd w:val="clear" w:color="auto" w:fill="auto"/>
            <w:noWrap/>
            <w:vAlign w:val="bottom"/>
            <w:hideMark/>
          </w:tcPr>
          <w:p w14:paraId="75187AD2"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72CB523"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w:t>
            </w:r>
          </w:p>
        </w:tc>
      </w:tr>
      <w:tr w:rsidR="00310790" w:rsidRPr="004266ED" w14:paraId="3995260E"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0F226CB6"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Avg. SCS of cows on farm</w:t>
            </w:r>
          </w:p>
        </w:tc>
        <w:tc>
          <w:tcPr>
            <w:tcW w:w="3330" w:type="dxa"/>
            <w:tcBorders>
              <w:top w:val="nil"/>
              <w:left w:val="nil"/>
              <w:bottom w:val="nil"/>
              <w:right w:val="nil"/>
            </w:tcBorders>
            <w:shd w:val="clear" w:color="auto" w:fill="auto"/>
            <w:noWrap/>
            <w:vAlign w:val="bottom"/>
            <w:hideMark/>
          </w:tcPr>
          <w:p w14:paraId="36B12A0E" w14:textId="77777777" w:rsidR="00761523" w:rsidRPr="004266ED" w:rsidRDefault="00761523" w:rsidP="00F83D50">
            <w:pPr>
              <w:spacing w:after="0" w:line="240" w:lineRule="auto"/>
              <w:rPr>
                <w:rFonts w:ascii="Times New Roman" w:eastAsia="Times New Roman" w:hAnsi="Times New Roman" w:cs="Times New Roman"/>
              </w:rPr>
            </w:pPr>
          </w:p>
        </w:tc>
        <w:tc>
          <w:tcPr>
            <w:tcW w:w="1260" w:type="dxa"/>
            <w:tcBorders>
              <w:top w:val="nil"/>
              <w:left w:val="nil"/>
              <w:bottom w:val="nil"/>
              <w:right w:val="nil"/>
            </w:tcBorders>
            <w:shd w:val="clear" w:color="auto" w:fill="auto"/>
            <w:noWrap/>
            <w:vAlign w:val="bottom"/>
            <w:hideMark/>
          </w:tcPr>
          <w:p w14:paraId="45A72DCF" w14:textId="471B58CA" w:rsidR="00761523" w:rsidRPr="004266ED" w:rsidRDefault="00A77105"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FC24AA" w:rsidRPr="004266ED" w14:paraId="029574B9" w14:textId="77777777" w:rsidTr="008014B8">
        <w:trPr>
          <w:trHeight w:val="580"/>
        </w:trPr>
        <w:tc>
          <w:tcPr>
            <w:tcW w:w="1152" w:type="dxa"/>
            <w:tcBorders>
              <w:top w:val="nil"/>
              <w:left w:val="nil"/>
              <w:bottom w:val="nil"/>
              <w:right w:val="nil"/>
            </w:tcBorders>
            <w:shd w:val="clear" w:color="auto" w:fill="auto"/>
            <w:noWrap/>
            <w:vAlign w:val="bottom"/>
            <w:hideMark/>
          </w:tcPr>
          <w:p w14:paraId="29E1C858"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55CFA8F7" w14:textId="77777777" w:rsidR="00761523" w:rsidRPr="004266ED" w:rsidRDefault="00761523" w:rsidP="00F83D50">
            <w:pPr>
              <w:spacing w:after="0" w:line="240" w:lineRule="auto"/>
              <w:rPr>
                <w:rFonts w:ascii="Times New Roman" w:eastAsia="Times New Roman" w:hAnsi="Times New Roman" w:cs="Times New Roman"/>
                <w:color w:val="000000"/>
                <w:vertAlign w:val="superscript"/>
              </w:rPr>
            </w:pPr>
            <w:r w:rsidRPr="004266ED">
              <w:rPr>
                <w:rFonts w:ascii="Times New Roman" w:eastAsia="Times New Roman" w:hAnsi="Times New Roman" w:cs="Times New Roman"/>
                <w:color w:val="000000"/>
              </w:rPr>
              <w:t xml:space="preserve">Feeding additional </w:t>
            </w:r>
            <w:r w:rsidRPr="004E54A2">
              <w:rPr>
                <w:rFonts w:ascii="Times New Roman" w:eastAsia="Times New Roman" w:hAnsi="Times New Roman" w:cs="Times New Roman"/>
                <w:color w:val="000000"/>
              </w:rPr>
              <w:t>supplemental</w:t>
            </w:r>
            <w:r w:rsidRPr="004266ED">
              <w:rPr>
                <w:rFonts w:ascii="Times New Roman" w:eastAsia="Times New Roman" w:hAnsi="Times New Roman" w:cs="Times New Roman"/>
                <w:color w:val="000000"/>
              </w:rPr>
              <w:t xml:space="preserve"> selenium</w:t>
            </w:r>
            <w:r>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A91F32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6C292C4D"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11</w:t>
            </w:r>
          </w:p>
        </w:tc>
      </w:tr>
      <w:tr w:rsidR="00FC24AA" w:rsidRPr="004266ED" w14:paraId="1687FEA3" w14:textId="77777777" w:rsidTr="008014B8">
        <w:trPr>
          <w:trHeight w:val="290"/>
        </w:trPr>
        <w:tc>
          <w:tcPr>
            <w:tcW w:w="1152" w:type="dxa"/>
            <w:tcBorders>
              <w:top w:val="nil"/>
              <w:left w:val="nil"/>
              <w:bottom w:val="nil"/>
              <w:right w:val="nil"/>
            </w:tcBorders>
            <w:shd w:val="clear" w:color="auto" w:fill="auto"/>
            <w:noWrap/>
            <w:vAlign w:val="bottom"/>
            <w:hideMark/>
          </w:tcPr>
          <w:p w14:paraId="3AAB7C4E"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5FCC7E6C"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31AEE05"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7B2A0829"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37A282BA" w14:textId="77777777" w:rsidTr="008014B8">
        <w:trPr>
          <w:trHeight w:val="290"/>
        </w:trPr>
        <w:tc>
          <w:tcPr>
            <w:tcW w:w="1152" w:type="dxa"/>
            <w:tcBorders>
              <w:top w:val="nil"/>
              <w:left w:val="nil"/>
              <w:bottom w:val="nil"/>
              <w:right w:val="nil"/>
            </w:tcBorders>
            <w:shd w:val="clear" w:color="auto" w:fill="auto"/>
            <w:noWrap/>
            <w:vAlign w:val="bottom"/>
            <w:hideMark/>
          </w:tcPr>
          <w:p w14:paraId="7A4082DC"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17E93559"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of bedding amendment</w:t>
            </w:r>
          </w:p>
        </w:tc>
        <w:tc>
          <w:tcPr>
            <w:tcW w:w="3330" w:type="dxa"/>
            <w:tcBorders>
              <w:top w:val="nil"/>
              <w:left w:val="nil"/>
              <w:bottom w:val="nil"/>
              <w:right w:val="nil"/>
            </w:tcBorders>
            <w:shd w:val="clear" w:color="auto" w:fill="auto"/>
            <w:noWrap/>
            <w:vAlign w:val="bottom"/>
            <w:hideMark/>
          </w:tcPr>
          <w:p w14:paraId="68B061E2"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51A8110A"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231EA798" w14:textId="77777777" w:rsidTr="008014B8">
        <w:trPr>
          <w:trHeight w:val="290"/>
        </w:trPr>
        <w:tc>
          <w:tcPr>
            <w:tcW w:w="1152" w:type="dxa"/>
            <w:tcBorders>
              <w:top w:val="nil"/>
              <w:left w:val="nil"/>
              <w:bottom w:val="nil"/>
              <w:right w:val="nil"/>
            </w:tcBorders>
            <w:shd w:val="clear" w:color="auto" w:fill="auto"/>
            <w:noWrap/>
            <w:vAlign w:val="bottom"/>
            <w:hideMark/>
          </w:tcPr>
          <w:p w14:paraId="707DE818"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93DC859"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23BB9E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085795E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15</w:t>
            </w:r>
          </w:p>
        </w:tc>
      </w:tr>
      <w:tr w:rsidR="00FC24AA" w:rsidRPr="004266ED" w14:paraId="6DD19827" w14:textId="77777777" w:rsidTr="004672DA">
        <w:trPr>
          <w:trHeight w:val="414"/>
        </w:trPr>
        <w:tc>
          <w:tcPr>
            <w:tcW w:w="1152" w:type="dxa"/>
            <w:tcBorders>
              <w:top w:val="nil"/>
              <w:left w:val="nil"/>
              <w:bottom w:val="nil"/>
              <w:right w:val="nil"/>
            </w:tcBorders>
            <w:shd w:val="clear" w:color="auto" w:fill="auto"/>
            <w:noWrap/>
            <w:vAlign w:val="bottom"/>
            <w:hideMark/>
          </w:tcPr>
          <w:p w14:paraId="6A10428A"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0CD59D8D"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Use of injectable selenium and vitamin E product </w:t>
            </w:r>
          </w:p>
        </w:tc>
        <w:tc>
          <w:tcPr>
            <w:tcW w:w="3330" w:type="dxa"/>
            <w:tcBorders>
              <w:top w:val="nil"/>
              <w:left w:val="nil"/>
              <w:bottom w:val="nil"/>
              <w:right w:val="nil"/>
            </w:tcBorders>
            <w:shd w:val="clear" w:color="auto" w:fill="auto"/>
            <w:noWrap/>
            <w:vAlign w:val="bottom"/>
            <w:hideMark/>
          </w:tcPr>
          <w:p w14:paraId="7A09CF89"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p>
        </w:tc>
        <w:tc>
          <w:tcPr>
            <w:tcW w:w="1260" w:type="dxa"/>
            <w:tcBorders>
              <w:top w:val="nil"/>
              <w:left w:val="nil"/>
              <w:bottom w:val="nil"/>
              <w:right w:val="nil"/>
            </w:tcBorders>
            <w:shd w:val="clear" w:color="auto" w:fill="auto"/>
            <w:noWrap/>
            <w:vAlign w:val="bottom"/>
            <w:hideMark/>
          </w:tcPr>
          <w:p w14:paraId="656BA624"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11</w:t>
            </w:r>
          </w:p>
        </w:tc>
      </w:tr>
      <w:tr w:rsidR="00FC24AA" w:rsidRPr="004266ED" w14:paraId="4A7D3287" w14:textId="77777777" w:rsidTr="008014B8">
        <w:trPr>
          <w:trHeight w:val="290"/>
        </w:trPr>
        <w:tc>
          <w:tcPr>
            <w:tcW w:w="1152" w:type="dxa"/>
            <w:tcBorders>
              <w:top w:val="nil"/>
              <w:left w:val="nil"/>
              <w:bottom w:val="nil"/>
              <w:right w:val="nil"/>
            </w:tcBorders>
            <w:shd w:val="clear" w:color="auto" w:fill="auto"/>
            <w:noWrap/>
            <w:vAlign w:val="bottom"/>
            <w:hideMark/>
          </w:tcPr>
          <w:p w14:paraId="1CC711A6"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1BFCBBFD"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49C4929B"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Regularly/Occasionally</w:t>
            </w:r>
          </w:p>
        </w:tc>
        <w:tc>
          <w:tcPr>
            <w:tcW w:w="1260" w:type="dxa"/>
            <w:tcBorders>
              <w:top w:val="nil"/>
              <w:left w:val="nil"/>
              <w:bottom w:val="nil"/>
              <w:right w:val="nil"/>
            </w:tcBorders>
            <w:shd w:val="clear" w:color="auto" w:fill="auto"/>
            <w:noWrap/>
            <w:vAlign w:val="bottom"/>
            <w:hideMark/>
          </w:tcPr>
          <w:p w14:paraId="153918E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9</w:t>
            </w:r>
          </w:p>
        </w:tc>
      </w:tr>
      <w:tr w:rsidR="00FC24AA" w:rsidRPr="004266ED" w14:paraId="70F74F24" w14:textId="77777777" w:rsidTr="008014B8">
        <w:trPr>
          <w:trHeight w:val="290"/>
        </w:trPr>
        <w:tc>
          <w:tcPr>
            <w:tcW w:w="1152" w:type="dxa"/>
            <w:tcBorders>
              <w:top w:val="nil"/>
              <w:left w:val="nil"/>
              <w:bottom w:val="nil"/>
              <w:right w:val="nil"/>
            </w:tcBorders>
            <w:shd w:val="clear" w:color="auto" w:fill="auto"/>
            <w:noWrap/>
            <w:vAlign w:val="bottom"/>
            <w:hideMark/>
          </w:tcPr>
          <w:p w14:paraId="4008525D"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1A4C9427"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3330" w:type="dxa"/>
            <w:tcBorders>
              <w:top w:val="nil"/>
              <w:left w:val="nil"/>
              <w:bottom w:val="nil"/>
              <w:right w:val="nil"/>
            </w:tcBorders>
            <w:shd w:val="clear" w:color="auto" w:fill="auto"/>
            <w:noWrap/>
            <w:vAlign w:val="bottom"/>
            <w:hideMark/>
          </w:tcPr>
          <w:p w14:paraId="06DC51E5" w14:textId="77777777" w:rsidR="00761523" w:rsidRPr="004266ED" w:rsidRDefault="00761523" w:rsidP="00F83D50">
            <w:pPr>
              <w:spacing w:after="0" w:line="240" w:lineRule="auto"/>
              <w:rPr>
                <w:rFonts w:ascii="Times New Roman" w:eastAsia="Times New Roman" w:hAnsi="Times New Roman" w:cs="Times New Roman"/>
                <w:color w:val="000000"/>
              </w:rPr>
            </w:pPr>
          </w:p>
        </w:tc>
        <w:tc>
          <w:tcPr>
            <w:tcW w:w="1260" w:type="dxa"/>
            <w:tcBorders>
              <w:top w:val="nil"/>
              <w:left w:val="nil"/>
              <w:bottom w:val="nil"/>
              <w:right w:val="nil"/>
            </w:tcBorders>
            <w:shd w:val="clear" w:color="auto" w:fill="auto"/>
            <w:noWrap/>
            <w:vAlign w:val="bottom"/>
            <w:hideMark/>
          </w:tcPr>
          <w:p w14:paraId="4D3E7AB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2</w:t>
            </w:r>
            <w:r>
              <w:rPr>
                <w:rFonts w:ascii="Times New Roman" w:eastAsia="Times New Roman" w:hAnsi="Times New Roman" w:cs="Times New Roman"/>
                <w:color w:val="000000"/>
              </w:rPr>
              <w:t>0</w:t>
            </w:r>
          </w:p>
        </w:tc>
      </w:tr>
      <w:tr w:rsidR="00E215BD" w:rsidRPr="004266ED" w14:paraId="7DC137C5"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5AA417E8"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3330" w:type="dxa"/>
            <w:tcBorders>
              <w:top w:val="nil"/>
              <w:left w:val="nil"/>
              <w:bottom w:val="nil"/>
              <w:right w:val="nil"/>
            </w:tcBorders>
            <w:shd w:val="clear" w:color="auto" w:fill="auto"/>
            <w:noWrap/>
            <w:vAlign w:val="bottom"/>
            <w:hideMark/>
          </w:tcPr>
          <w:p w14:paraId="6435F49F" w14:textId="77777777" w:rsidR="00761523" w:rsidRPr="004266ED" w:rsidRDefault="00761523" w:rsidP="00F83D50">
            <w:pPr>
              <w:spacing w:after="0" w:line="240" w:lineRule="auto"/>
              <w:rPr>
                <w:rFonts w:ascii="Times New Roman" w:eastAsia="Times New Roman" w:hAnsi="Times New Roman" w:cs="Times New Roman"/>
                <w:b/>
                <w:bCs/>
                <w:color w:val="000000"/>
              </w:rPr>
            </w:pPr>
          </w:p>
        </w:tc>
        <w:tc>
          <w:tcPr>
            <w:tcW w:w="1260" w:type="dxa"/>
            <w:tcBorders>
              <w:top w:val="nil"/>
              <w:left w:val="nil"/>
              <w:bottom w:val="nil"/>
              <w:right w:val="nil"/>
            </w:tcBorders>
            <w:shd w:val="clear" w:color="auto" w:fill="auto"/>
            <w:noWrap/>
            <w:vAlign w:val="bottom"/>
            <w:hideMark/>
          </w:tcPr>
          <w:p w14:paraId="04F673B2" w14:textId="1F500ECB" w:rsidR="00761523" w:rsidRPr="004266ED" w:rsidRDefault="00A77105"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FC24AA" w:rsidRPr="004266ED" w14:paraId="17581075" w14:textId="77777777" w:rsidTr="008014B8">
        <w:trPr>
          <w:trHeight w:val="580"/>
        </w:trPr>
        <w:tc>
          <w:tcPr>
            <w:tcW w:w="1152" w:type="dxa"/>
            <w:tcBorders>
              <w:top w:val="nil"/>
              <w:left w:val="nil"/>
              <w:bottom w:val="nil"/>
              <w:right w:val="nil"/>
            </w:tcBorders>
            <w:shd w:val="clear" w:color="auto" w:fill="auto"/>
            <w:noWrap/>
            <w:vAlign w:val="bottom"/>
            <w:hideMark/>
          </w:tcPr>
          <w:p w14:paraId="78858509"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354DAFDE"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Use of injectable selenium and vitamin E product </w:t>
            </w:r>
          </w:p>
        </w:tc>
        <w:tc>
          <w:tcPr>
            <w:tcW w:w="3330" w:type="dxa"/>
            <w:tcBorders>
              <w:top w:val="nil"/>
              <w:left w:val="nil"/>
              <w:bottom w:val="nil"/>
              <w:right w:val="nil"/>
            </w:tcBorders>
            <w:shd w:val="clear" w:color="auto" w:fill="auto"/>
            <w:noWrap/>
            <w:vAlign w:val="bottom"/>
            <w:hideMark/>
          </w:tcPr>
          <w:p w14:paraId="0060AC66"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p>
        </w:tc>
        <w:tc>
          <w:tcPr>
            <w:tcW w:w="1260" w:type="dxa"/>
            <w:tcBorders>
              <w:top w:val="nil"/>
              <w:left w:val="nil"/>
              <w:bottom w:val="nil"/>
              <w:right w:val="nil"/>
            </w:tcBorders>
            <w:shd w:val="clear" w:color="auto" w:fill="auto"/>
            <w:noWrap/>
            <w:vAlign w:val="bottom"/>
            <w:hideMark/>
          </w:tcPr>
          <w:p w14:paraId="17C262E1"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11</w:t>
            </w:r>
          </w:p>
        </w:tc>
      </w:tr>
      <w:tr w:rsidR="00FC24AA" w:rsidRPr="004266ED" w14:paraId="5E854C71" w14:textId="77777777" w:rsidTr="008014B8">
        <w:trPr>
          <w:trHeight w:val="290"/>
        </w:trPr>
        <w:tc>
          <w:tcPr>
            <w:tcW w:w="1152" w:type="dxa"/>
            <w:tcBorders>
              <w:top w:val="nil"/>
              <w:left w:val="nil"/>
              <w:bottom w:val="nil"/>
              <w:right w:val="nil"/>
            </w:tcBorders>
            <w:shd w:val="clear" w:color="auto" w:fill="auto"/>
            <w:noWrap/>
            <w:vAlign w:val="bottom"/>
            <w:hideMark/>
          </w:tcPr>
          <w:p w14:paraId="287C1B9F"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3C3C7ADC"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77421CA4"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Regularly/Occasionally</w:t>
            </w:r>
          </w:p>
        </w:tc>
        <w:tc>
          <w:tcPr>
            <w:tcW w:w="1260" w:type="dxa"/>
            <w:tcBorders>
              <w:top w:val="nil"/>
              <w:left w:val="nil"/>
              <w:bottom w:val="nil"/>
              <w:right w:val="nil"/>
            </w:tcBorders>
            <w:shd w:val="clear" w:color="auto" w:fill="auto"/>
            <w:noWrap/>
            <w:vAlign w:val="bottom"/>
            <w:hideMark/>
          </w:tcPr>
          <w:p w14:paraId="3E51ADC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7</w:t>
            </w:r>
          </w:p>
        </w:tc>
      </w:tr>
      <w:tr w:rsidR="00FC24AA" w:rsidRPr="004266ED" w14:paraId="157B609E" w14:textId="77777777" w:rsidTr="008014B8">
        <w:trPr>
          <w:trHeight w:val="290"/>
        </w:trPr>
        <w:tc>
          <w:tcPr>
            <w:tcW w:w="1152" w:type="dxa"/>
            <w:tcBorders>
              <w:top w:val="nil"/>
              <w:left w:val="nil"/>
              <w:bottom w:val="nil"/>
              <w:right w:val="nil"/>
            </w:tcBorders>
            <w:shd w:val="clear" w:color="auto" w:fill="auto"/>
            <w:noWrap/>
            <w:vAlign w:val="bottom"/>
            <w:hideMark/>
          </w:tcPr>
          <w:p w14:paraId="3AD26304"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342D73B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3330" w:type="dxa"/>
            <w:tcBorders>
              <w:top w:val="nil"/>
              <w:left w:val="nil"/>
              <w:bottom w:val="nil"/>
              <w:right w:val="nil"/>
            </w:tcBorders>
            <w:shd w:val="clear" w:color="auto" w:fill="auto"/>
            <w:noWrap/>
            <w:vAlign w:val="bottom"/>
            <w:hideMark/>
          </w:tcPr>
          <w:p w14:paraId="4EBDC09F"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p>
        </w:tc>
        <w:tc>
          <w:tcPr>
            <w:tcW w:w="1260" w:type="dxa"/>
            <w:tcBorders>
              <w:top w:val="nil"/>
              <w:left w:val="nil"/>
              <w:bottom w:val="nil"/>
              <w:right w:val="nil"/>
            </w:tcBorders>
            <w:shd w:val="clear" w:color="auto" w:fill="auto"/>
            <w:noWrap/>
            <w:vAlign w:val="bottom"/>
            <w:hideMark/>
          </w:tcPr>
          <w:p w14:paraId="60937EF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1718DFFE" w14:textId="77777777" w:rsidTr="008014B8">
        <w:trPr>
          <w:trHeight w:val="290"/>
        </w:trPr>
        <w:tc>
          <w:tcPr>
            <w:tcW w:w="1152" w:type="dxa"/>
            <w:tcBorders>
              <w:top w:val="nil"/>
              <w:left w:val="nil"/>
              <w:bottom w:val="nil"/>
              <w:right w:val="nil"/>
            </w:tcBorders>
            <w:shd w:val="clear" w:color="auto" w:fill="auto"/>
            <w:noWrap/>
            <w:vAlign w:val="bottom"/>
            <w:hideMark/>
          </w:tcPr>
          <w:p w14:paraId="3936436C"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71C55EA6"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BCCED08"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p>
        </w:tc>
        <w:tc>
          <w:tcPr>
            <w:tcW w:w="1260" w:type="dxa"/>
            <w:tcBorders>
              <w:top w:val="nil"/>
              <w:left w:val="nil"/>
              <w:bottom w:val="nil"/>
              <w:right w:val="nil"/>
            </w:tcBorders>
            <w:shd w:val="clear" w:color="auto" w:fill="auto"/>
            <w:noWrap/>
            <w:vAlign w:val="bottom"/>
            <w:hideMark/>
          </w:tcPr>
          <w:p w14:paraId="3FAE26F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10</w:t>
            </w:r>
          </w:p>
        </w:tc>
      </w:tr>
      <w:tr w:rsidR="00FC24AA" w:rsidRPr="004266ED" w14:paraId="6406EA5E" w14:textId="77777777" w:rsidTr="008014B8">
        <w:trPr>
          <w:trHeight w:val="290"/>
        </w:trPr>
        <w:tc>
          <w:tcPr>
            <w:tcW w:w="1152" w:type="dxa"/>
            <w:tcBorders>
              <w:top w:val="nil"/>
              <w:left w:val="nil"/>
              <w:bottom w:val="nil"/>
              <w:right w:val="nil"/>
            </w:tcBorders>
            <w:shd w:val="clear" w:color="auto" w:fill="auto"/>
            <w:noWrap/>
            <w:vAlign w:val="bottom"/>
            <w:hideMark/>
          </w:tcPr>
          <w:p w14:paraId="3055D117"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67433393"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 category</w:t>
            </w:r>
          </w:p>
        </w:tc>
        <w:tc>
          <w:tcPr>
            <w:tcW w:w="3330" w:type="dxa"/>
            <w:tcBorders>
              <w:top w:val="nil"/>
              <w:left w:val="nil"/>
              <w:bottom w:val="nil"/>
              <w:right w:val="nil"/>
            </w:tcBorders>
            <w:shd w:val="clear" w:color="auto" w:fill="auto"/>
            <w:noWrap/>
            <w:vAlign w:val="bottom"/>
            <w:hideMark/>
          </w:tcPr>
          <w:p w14:paraId="181E6E8A"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30-55 lactating cows</w:t>
            </w:r>
          </w:p>
        </w:tc>
        <w:tc>
          <w:tcPr>
            <w:tcW w:w="1260" w:type="dxa"/>
            <w:tcBorders>
              <w:top w:val="nil"/>
              <w:left w:val="nil"/>
              <w:bottom w:val="nil"/>
              <w:right w:val="nil"/>
            </w:tcBorders>
            <w:shd w:val="clear" w:color="auto" w:fill="auto"/>
            <w:noWrap/>
            <w:vAlign w:val="bottom"/>
            <w:hideMark/>
          </w:tcPr>
          <w:p w14:paraId="62835955"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530503EC" w14:textId="77777777" w:rsidTr="008014B8">
        <w:trPr>
          <w:trHeight w:val="290"/>
        </w:trPr>
        <w:tc>
          <w:tcPr>
            <w:tcW w:w="1152" w:type="dxa"/>
            <w:tcBorders>
              <w:top w:val="nil"/>
              <w:left w:val="nil"/>
              <w:bottom w:val="nil"/>
              <w:right w:val="nil"/>
            </w:tcBorders>
            <w:shd w:val="clear" w:color="auto" w:fill="auto"/>
            <w:noWrap/>
            <w:vAlign w:val="bottom"/>
            <w:hideMark/>
          </w:tcPr>
          <w:p w14:paraId="785A05D7"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309F0650"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5FC1F29E"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56-69 lactating cows</w:t>
            </w:r>
          </w:p>
        </w:tc>
        <w:tc>
          <w:tcPr>
            <w:tcW w:w="1260" w:type="dxa"/>
            <w:tcBorders>
              <w:top w:val="nil"/>
              <w:left w:val="nil"/>
              <w:bottom w:val="nil"/>
              <w:right w:val="nil"/>
            </w:tcBorders>
            <w:shd w:val="clear" w:color="auto" w:fill="auto"/>
            <w:noWrap/>
            <w:vAlign w:val="bottom"/>
            <w:hideMark/>
          </w:tcPr>
          <w:p w14:paraId="2E858326"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7F5F8469" w14:textId="77777777" w:rsidTr="008014B8">
        <w:trPr>
          <w:trHeight w:val="290"/>
        </w:trPr>
        <w:tc>
          <w:tcPr>
            <w:tcW w:w="1152" w:type="dxa"/>
            <w:tcBorders>
              <w:top w:val="nil"/>
              <w:left w:val="nil"/>
              <w:bottom w:val="nil"/>
              <w:right w:val="nil"/>
            </w:tcBorders>
            <w:shd w:val="clear" w:color="auto" w:fill="auto"/>
            <w:noWrap/>
            <w:vAlign w:val="bottom"/>
            <w:hideMark/>
          </w:tcPr>
          <w:p w14:paraId="02745AA4"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44C5FA41"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7A1E5DB0"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70-100 lactating cows</w:t>
            </w:r>
          </w:p>
        </w:tc>
        <w:tc>
          <w:tcPr>
            <w:tcW w:w="1260" w:type="dxa"/>
            <w:tcBorders>
              <w:top w:val="nil"/>
              <w:left w:val="nil"/>
              <w:bottom w:val="nil"/>
              <w:right w:val="nil"/>
            </w:tcBorders>
            <w:shd w:val="clear" w:color="auto" w:fill="auto"/>
            <w:noWrap/>
            <w:vAlign w:val="bottom"/>
            <w:hideMark/>
          </w:tcPr>
          <w:p w14:paraId="79FD241E"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E215BD" w:rsidRPr="004266ED" w14:paraId="5038B2B2"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0E67B78B"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Proportion of cows with udder hygiene scores ≥3</w:t>
            </w:r>
          </w:p>
        </w:tc>
        <w:tc>
          <w:tcPr>
            <w:tcW w:w="3330" w:type="dxa"/>
            <w:tcBorders>
              <w:top w:val="nil"/>
              <w:left w:val="nil"/>
              <w:bottom w:val="nil"/>
              <w:right w:val="nil"/>
            </w:tcBorders>
            <w:shd w:val="clear" w:color="auto" w:fill="auto"/>
            <w:noWrap/>
            <w:vAlign w:val="bottom"/>
            <w:hideMark/>
          </w:tcPr>
          <w:p w14:paraId="3BF90BAA" w14:textId="77777777" w:rsidR="00761523" w:rsidRPr="004266ED" w:rsidRDefault="00761523" w:rsidP="00F83D50">
            <w:pPr>
              <w:spacing w:after="0" w:line="240" w:lineRule="auto"/>
              <w:rPr>
                <w:rFonts w:ascii="Times New Roman" w:eastAsia="Times New Roman" w:hAnsi="Times New Roman" w:cs="Times New Roman"/>
                <w:b/>
                <w:bCs/>
                <w:color w:val="000000"/>
              </w:rPr>
            </w:pPr>
          </w:p>
        </w:tc>
        <w:tc>
          <w:tcPr>
            <w:tcW w:w="1260" w:type="dxa"/>
            <w:tcBorders>
              <w:top w:val="nil"/>
              <w:left w:val="nil"/>
              <w:bottom w:val="nil"/>
              <w:right w:val="nil"/>
            </w:tcBorders>
            <w:shd w:val="clear" w:color="auto" w:fill="auto"/>
            <w:noWrap/>
            <w:vAlign w:val="bottom"/>
            <w:hideMark/>
          </w:tcPr>
          <w:p w14:paraId="5C414D20" w14:textId="1647A70E" w:rsidR="00761523" w:rsidRPr="004266ED" w:rsidRDefault="00A77105"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w:t>
            </w:r>
          </w:p>
        </w:tc>
      </w:tr>
      <w:tr w:rsidR="00FC24AA" w:rsidRPr="004266ED" w14:paraId="7DE85DA6" w14:textId="77777777" w:rsidTr="008014B8">
        <w:trPr>
          <w:trHeight w:val="580"/>
        </w:trPr>
        <w:tc>
          <w:tcPr>
            <w:tcW w:w="1152" w:type="dxa"/>
            <w:tcBorders>
              <w:top w:val="nil"/>
              <w:left w:val="nil"/>
              <w:bottom w:val="nil"/>
              <w:right w:val="nil"/>
            </w:tcBorders>
            <w:shd w:val="clear" w:color="auto" w:fill="auto"/>
            <w:noWrap/>
            <w:vAlign w:val="bottom"/>
            <w:hideMark/>
          </w:tcPr>
          <w:p w14:paraId="2A2C29FC"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7B5381C8"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Subjective assessment of air quality by researcher</w:t>
            </w:r>
          </w:p>
        </w:tc>
        <w:tc>
          <w:tcPr>
            <w:tcW w:w="3330" w:type="dxa"/>
            <w:tcBorders>
              <w:top w:val="nil"/>
              <w:left w:val="nil"/>
              <w:bottom w:val="nil"/>
              <w:right w:val="nil"/>
            </w:tcBorders>
            <w:shd w:val="clear" w:color="auto" w:fill="auto"/>
            <w:noWrap/>
            <w:vAlign w:val="bottom"/>
            <w:hideMark/>
          </w:tcPr>
          <w:p w14:paraId="4DA6E2A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p>
        </w:tc>
        <w:tc>
          <w:tcPr>
            <w:tcW w:w="1260" w:type="dxa"/>
            <w:tcBorders>
              <w:top w:val="nil"/>
              <w:left w:val="nil"/>
              <w:bottom w:val="nil"/>
              <w:right w:val="nil"/>
            </w:tcBorders>
            <w:shd w:val="clear" w:color="auto" w:fill="auto"/>
            <w:noWrap/>
            <w:vAlign w:val="bottom"/>
            <w:hideMark/>
          </w:tcPr>
          <w:p w14:paraId="1652B4A2"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5</w:t>
            </w:r>
          </w:p>
        </w:tc>
      </w:tr>
      <w:tr w:rsidR="00FC24AA" w:rsidRPr="004266ED" w14:paraId="7B8CEED0" w14:textId="77777777" w:rsidTr="008014B8">
        <w:trPr>
          <w:trHeight w:val="290"/>
        </w:trPr>
        <w:tc>
          <w:tcPr>
            <w:tcW w:w="1152" w:type="dxa"/>
            <w:tcBorders>
              <w:top w:val="nil"/>
              <w:left w:val="nil"/>
              <w:bottom w:val="nil"/>
              <w:right w:val="nil"/>
            </w:tcBorders>
            <w:shd w:val="clear" w:color="auto" w:fill="auto"/>
            <w:noWrap/>
            <w:vAlign w:val="bottom"/>
            <w:hideMark/>
          </w:tcPr>
          <w:p w14:paraId="565DAF5A"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631CE7E2"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66F8C149"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p>
        </w:tc>
        <w:tc>
          <w:tcPr>
            <w:tcW w:w="1260" w:type="dxa"/>
            <w:tcBorders>
              <w:top w:val="nil"/>
              <w:left w:val="nil"/>
              <w:bottom w:val="nil"/>
              <w:right w:val="nil"/>
            </w:tcBorders>
            <w:shd w:val="clear" w:color="auto" w:fill="auto"/>
            <w:noWrap/>
            <w:vAlign w:val="bottom"/>
            <w:hideMark/>
          </w:tcPr>
          <w:p w14:paraId="701BF4D8"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16</w:t>
            </w:r>
          </w:p>
        </w:tc>
      </w:tr>
      <w:tr w:rsidR="00E215BD" w:rsidRPr="004266ED" w14:paraId="1E66CAA2" w14:textId="77777777" w:rsidTr="008014B8">
        <w:trPr>
          <w:trHeight w:val="290"/>
        </w:trPr>
        <w:tc>
          <w:tcPr>
            <w:tcW w:w="6030" w:type="dxa"/>
            <w:gridSpan w:val="2"/>
            <w:tcBorders>
              <w:top w:val="nil"/>
              <w:left w:val="nil"/>
              <w:bottom w:val="nil"/>
              <w:right w:val="nil"/>
            </w:tcBorders>
            <w:shd w:val="clear" w:color="auto" w:fill="auto"/>
            <w:noWrap/>
            <w:vAlign w:val="bottom"/>
            <w:hideMark/>
          </w:tcPr>
          <w:p w14:paraId="68B29493" w14:textId="77777777" w:rsidR="00761523" w:rsidRPr="004266ED" w:rsidRDefault="00761523" w:rsidP="00F83D50">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Average hygiene score</w:t>
            </w:r>
          </w:p>
        </w:tc>
        <w:tc>
          <w:tcPr>
            <w:tcW w:w="3330" w:type="dxa"/>
            <w:tcBorders>
              <w:top w:val="nil"/>
              <w:left w:val="nil"/>
              <w:bottom w:val="nil"/>
              <w:right w:val="nil"/>
            </w:tcBorders>
            <w:shd w:val="clear" w:color="auto" w:fill="auto"/>
            <w:noWrap/>
            <w:vAlign w:val="bottom"/>
            <w:hideMark/>
          </w:tcPr>
          <w:p w14:paraId="25FAC4B7" w14:textId="77777777" w:rsidR="00761523" w:rsidRPr="004266ED" w:rsidRDefault="00761523" w:rsidP="00F83D50">
            <w:pPr>
              <w:spacing w:after="0" w:line="240" w:lineRule="auto"/>
              <w:rPr>
                <w:rFonts w:ascii="Times New Roman" w:eastAsia="Times New Roman" w:hAnsi="Times New Roman" w:cs="Times New Roman"/>
                <w:b/>
                <w:bCs/>
                <w:color w:val="000000"/>
              </w:rPr>
            </w:pPr>
          </w:p>
        </w:tc>
        <w:tc>
          <w:tcPr>
            <w:tcW w:w="1260" w:type="dxa"/>
            <w:tcBorders>
              <w:top w:val="nil"/>
              <w:left w:val="nil"/>
              <w:bottom w:val="nil"/>
              <w:right w:val="nil"/>
            </w:tcBorders>
            <w:shd w:val="clear" w:color="auto" w:fill="auto"/>
            <w:noWrap/>
            <w:vAlign w:val="bottom"/>
            <w:hideMark/>
          </w:tcPr>
          <w:p w14:paraId="205956E1" w14:textId="12F5D785" w:rsidR="00761523" w:rsidRPr="004266ED" w:rsidRDefault="00A77105" w:rsidP="008014B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w:t>
            </w:r>
          </w:p>
        </w:tc>
      </w:tr>
      <w:tr w:rsidR="00FC24AA" w:rsidRPr="004266ED" w14:paraId="033B5104" w14:textId="77777777" w:rsidTr="008014B8">
        <w:trPr>
          <w:trHeight w:val="290"/>
        </w:trPr>
        <w:tc>
          <w:tcPr>
            <w:tcW w:w="1152" w:type="dxa"/>
            <w:tcBorders>
              <w:top w:val="nil"/>
              <w:left w:val="nil"/>
              <w:bottom w:val="nil"/>
              <w:right w:val="nil"/>
            </w:tcBorders>
            <w:shd w:val="clear" w:color="auto" w:fill="auto"/>
            <w:noWrap/>
            <w:vAlign w:val="bottom"/>
            <w:hideMark/>
          </w:tcPr>
          <w:p w14:paraId="68787AF9"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noWrap/>
            <w:vAlign w:val="bottom"/>
            <w:hideMark/>
          </w:tcPr>
          <w:p w14:paraId="71127F4A"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milk samples ever</w:t>
            </w:r>
          </w:p>
        </w:tc>
        <w:tc>
          <w:tcPr>
            <w:tcW w:w="3330" w:type="dxa"/>
            <w:tcBorders>
              <w:top w:val="nil"/>
              <w:left w:val="nil"/>
              <w:bottom w:val="nil"/>
              <w:right w:val="nil"/>
            </w:tcBorders>
            <w:shd w:val="clear" w:color="auto" w:fill="auto"/>
            <w:noWrap/>
            <w:vAlign w:val="bottom"/>
            <w:hideMark/>
          </w:tcPr>
          <w:p w14:paraId="6DAA3C1B"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Sometimes/Regularly</w:t>
            </w:r>
          </w:p>
        </w:tc>
        <w:tc>
          <w:tcPr>
            <w:tcW w:w="1260" w:type="dxa"/>
            <w:tcBorders>
              <w:top w:val="nil"/>
              <w:left w:val="nil"/>
              <w:bottom w:val="nil"/>
              <w:right w:val="nil"/>
            </w:tcBorders>
            <w:shd w:val="clear" w:color="auto" w:fill="auto"/>
            <w:noWrap/>
            <w:vAlign w:val="bottom"/>
            <w:hideMark/>
          </w:tcPr>
          <w:p w14:paraId="36D0CC53"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w:t>
            </w:r>
            <w:r>
              <w:rPr>
                <w:rFonts w:ascii="Times New Roman" w:eastAsia="Times New Roman" w:hAnsi="Times New Roman" w:cs="Times New Roman"/>
                <w:color w:val="000000"/>
              </w:rPr>
              <w:t>4</w:t>
            </w:r>
          </w:p>
        </w:tc>
      </w:tr>
      <w:tr w:rsidR="00FC24AA" w:rsidRPr="004266ED" w14:paraId="597BB7C8" w14:textId="77777777" w:rsidTr="008014B8">
        <w:trPr>
          <w:trHeight w:val="290"/>
        </w:trPr>
        <w:tc>
          <w:tcPr>
            <w:tcW w:w="1152" w:type="dxa"/>
            <w:tcBorders>
              <w:top w:val="nil"/>
              <w:left w:val="nil"/>
              <w:bottom w:val="nil"/>
              <w:right w:val="nil"/>
            </w:tcBorders>
            <w:shd w:val="clear" w:color="auto" w:fill="auto"/>
            <w:noWrap/>
            <w:vAlign w:val="bottom"/>
            <w:hideMark/>
          </w:tcPr>
          <w:p w14:paraId="159FB729"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B4255EC"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2AE707CB"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p>
        </w:tc>
        <w:tc>
          <w:tcPr>
            <w:tcW w:w="1260" w:type="dxa"/>
            <w:tcBorders>
              <w:top w:val="nil"/>
              <w:left w:val="nil"/>
              <w:bottom w:val="nil"/>
              <w:right w:val="nil"/>
            </w:tcBorders>
            <w:shd w:val="clear" w:color="auto" w:fill="auto"/>
            <w:noWrap/>
            <w:vAlign w:val="bottom"/>
            <w:hideMark/>
          </w:tcPr>
          <w:p w14:paraId="7C22AE0A"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7</w:t>
            </w:r>
          </w:p>
        </w:tc>
      </w:tr>
      <w:tr w:rsidR="00FC24AA" w:rsidRPr="004266ED" w14:paraId="5CE6F6ED" w14:textId="77777777" w:rsidTr="004672DA">
        <w:trPr>
          <w:trHeight w:val="504"/>
        </w:trPr>
        <w:tc>
          <w:tcPr>
            <w:tcW w:w="1152" w:type="dxa"/>
            <w:tcBorders>
              <w:top w:val="nil"/>
              <w:left w:val="nil"/>
              <w:bottom w:val="nil"/>
              <w:right w:val="nil"/>
            </w:tcBorders>
            <w:shd w:val="clear" w:color="auto" w:fill="auto"/>
            <w:noWrap/>
            <w:vAlign w:val="bottom"/>
            <w:hideMark/>
          </w:tcPr>
          <w:p w14:paraId="7A466120" w14:textId="77777777" w:rsidR="00761523" w:rsidRPr="004266ED" w:rsidRDefault="00761523" w:rsidP="00F83D50">
            <w:pPr>
              <w:spacing w:after="0" w:line="240" w:lineRule="auto"/>
              <w:rPr>
                <w:rFonts w:ascii="Times New Roman" w:eastAsia="Times New Roman" w:hAnsi="Times New Roman" w:cs="Times New Roman"/>
              </w:rPr>
            </w:pPr>
          </w:p>
        </w:tc>
        <w:tc>
          <w:tcPr>
            <w:tcW w:w="4878" w:type="dxa"/>
            <w:tcBorders>
              <w:top w:val="nil"/>
              <w:left w:val="nil"/>
              <w:bottom w:val="nil"/>
              <w:right w:val="nil"/>
            </w:tcBorders>
            <w:shd w:val="clear" w:color="auto" w:fill="auto"/>
            <w:vAlign w:val="bottom"/>
            <w:hideMark/>
          </w:tcPr>
          <w:p w14:paraId="7908F0EC"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Producer generally follows recommended practices for mastitis control</w:t>
            </w:r>
          </w:p>
        </w:tc>
        <w:tc>
          <w:tcPr>
            <w:tcW w:w="3330" w:type="dxa"/>
            <w:tcBorders>
              <w:top w:val="nil"/>
              <w:left w:val="nil"/>
              <w:bottom w:val="nil"/>
              <w:right w:val="nil"/>
            </w:tcBorders>
            <w:shd w:val="clear" w:color="auto" w:fill="auto"/>
            <w:noWrap/>
            <w:vAlign w:val="bottom"/>
            <w:hideMark/>
          </w:tcPr>
          <w:p w14:paraId="670F87F1"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p>
        </w:tc>
        <w:tc>
          <w:tcPr>
            <w:tcW w:w="1260" w:type="dxa"/>
            <w:tcBorders>
              <w:top w:val="nil"/>
              <w:left w:val="nil"/>
              <w:bottom w:val="nil"/>
              <w:right w:val="nil"/>
            </w:tcBorders>
            <w:shd w:val="clear" w:color="auto" w:fill="auto"/>
            <w:noWrap/>
            <w:vAlign w:val="bottom"/>
            <w:hideMark/>
          </w:tcPr>
          <w:p w14:paraId="59DF0C47"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8</w:t>
            </w:r>
          </w:p>
        </w:tc>
      </w:tr>
      <w:tr w:rsidR="00FC24AA" w:rsidRPr="004266ED" w14:paraId="09329868" w14:textId="77777777" w:rsidTr="008014B8">
        <w:trPr>
          <w:trHeight w:val="290"/>
        </w:trPr>
        <w:tc>
          <w:tcPr>
            <w:tcW w:w="1152" w:type="dxa"/>
            <w:tcBorders>
              <w:top w:val="nil"/>
              <w:left w:val="nil"/>
              <w:bottom w:val="nil"/>
              <w:right w:val="nil"/>
            </w:tcBorders>
            <w:shd w:val="clear" w:color="auto" w:fill="auto"/>
            <w:noWrap/>
            <w:vAlign w:val="bottom"/>
            <w:hideMark/>
          </w:tcPr>
          <w:p w14:paraId="239BDAF6" w14:textId="77777777" w:rsidR="00761523" w:rsidRPr="004266ED" w:rsidRDefault="00761523" w:rsidP="00F83D50">
            <w:pPr>
              <w:spacing w:after="0" w:line="240" w:lineRule="auto"/>
              <w:jc w:val="right"/>
              <w:rPr>
                <w:rFonts w:ascii="Times New Roman" w:eastAsia="Times New Roman" w:hAnsi="Times New Roman" w:cs="Times New Roman"/>
                <w:color w:val="000000"/>
              </w:rPr>
            </w:pPr>
          </w:p>
        </w:tc>
        <w:tc>
          <w:tcPr>
            <w:tcW w:w="4878" w:type="dxa"/>
            <w:tcBorders>
              <w:top w:val="nil"/>
              <w:left w:val="nil"/>
              <w:bottom w:val="nil"/>
              <w:right w:val="nil"/>
            </w:tcBorders>
            <w:shd w:val="clear" w:color="auto" w:fill="auto"/>
            <w:noWrap/>
            <w:vAlign w:val="bottom"/>
            <w:hideMark/>
          </w:tcPr>
          <w:p w14:paraId="2D2BC252" w14:textId="77777777" w:rsidR="00761523" w:rsidRPr="004266ED" w:rsidRDefault="00761523" w:rsidP="00F83D5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2CA8B0D" w14:textId="77777777" w:rsidR="00761523" w:rsidRPr="004266ED" w:rsidRDefault="00761523" w:rsidP="00F83D5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p>
        </w:tc>
        <w:tc>
          <w:tcPr>
            <w:tcW w:w="1260" w:type="dxa"/>
            <w:tcBorders>
              <w:top w:val="nil"/>
              <w:left w:val="nil"/>
              <w:bottom w:val="nil"/>
              <w:right w:val="nil"/>
            </w:tcBorders>
            <w:shd w:val="clear" w:color="auto" w:fill="auto"/>
            <w:noWrap/>
            <w:vAlign w:val="bottom"/>
            <w:hideMark/>
          </w:tcPr>
          <w:p w14:paraId="2F451B3C" w14:textId="77777777" w:rsidR="00761523" w:rsidRPr="004266ED" w:rsidRDefault="00761523" w:rsidP="008014B8">
            <w:pPr>
              <w:spacing w:after="0" w:line="240" w:lineRule="auto"/>
              <w:jc w:val="center"/>
              <w:rPr>
                <w:rFonts w:ascii="Times New Roman" w:eastAsia="Times New Roman" w:hAnsi="Times New Roman" w:cs="Times New Roman"/>
                <w:color w:val="000000"/>
              </w:rPr>
            </w:pPr>
            <w:r w:rsidRPr="004266ED">
              <w:rPr>
                <w:rFonts w:ascii="Times New Roman" w:eastAsia="Times New Roman" w:hAnsi="Times New Roman" w:cs="Times New Roman"/>
                <w:color w:val="000000"/>
              </w:rPr>
              <w:t>13</w:t>
            </w:r>
          </w:p>
        </w:tc>
      </w:tr>
      <w:tr w:rsidR="00761523" w:rsidRPr="004266ED" w14:paraId="216C9AED" w14:textId="77777777" w:rsidTr="008014B8">
        <w:trPr>
          <w:trHeight w:val="290"/>
        </w:trPr>
        <w:tc>
          <w:tcPr>
            <w:tcW w:w="10620" w:type="dxa"/>
            <w:gridSpan w:val="4"/>
            <w:tcBorders>
              <w:top w:val="nil"/>
              <w:left w:val="nil"/>
              <w:bottom w:val="nil"/>
              <w:right w:val="nil"/>
            </w:tcBorders>
            <w:shd w:val="clear" w:color="auto" w:fill="auto"/>
            <w:noWrap/>
            <w:vAlign w:val="bottom"/>
          </w:tcPr>
          <w:p w14:paraId="750D7C75" w14:textId="77777777" w:rsidR="00761523" w:rsidRPr="0056313F" w:rsidRDefault="00761523"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61523" w:rsidRPr="004266ED" w14:paraId="7AC404A6" w14:textId="77777777" w:rsidTr="008014B8">
        <w:trPr>
          <w:trHeight w:val="290"/>
        </w:trPr>
        <w:tc>
          <w:tcPr>
            <w:tcW w:w="10620" w:type="dxa"/>
            <w:gridSpan w:val="4"/>
            <w:tcBorders>
              <w:top w:val="nil"/>
              <w:left w:val="nil"/>
              <w:bottom w:val="nil"/>
              <w:right w:val="nil"/>
            </w:tcBorders>
            <w:shd w:val="clear" w:color="auto" w:fill="auto"/>
            <w:noWrap/>
            <w:vAlign w:val="bottom"/>
          </w:tcPr>
          <w:p w14:paraId="5E804AD7" w14:textId="77777777" w:rsidR="00761523" w:rsidRPr="0056313F" w:rsidRDefault="00761523" w:rsidP="00F83D50">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7AB4E19D" w14:textId="77777777" w:rsidR="00A81C37" w:rsidRPr="006E592D" w:rsidRDefault="00A81C37">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tbl>
      <w:tblPr>
        <w:tblW w:w="9730" w:type="dxa"/>
        <w:tblLook w:val="04A0" w:firstRow="1" w:lastRow="0" w:firstColumn="1" w:lastColumn="0" w:noHBand="0" w:noVBand="1"/>
      </w:tblPr>
      <w:tblGrid>
        <w:gridCol w:w="1080"/>
        <w:gridCol w:w="3150"/>
        <w:gridCol w:w="3150"/>
        <w:gridCol w:w="1403"/>
        <w:gridCol w:w="984"/>
        <w:tblGridChange w:id="516">
          <w:tblGrid>
            <w:gridCol w:w="899"/>
            <w:gridCol w:w="3331"/>
            <w:gridCol w:w="3150"/>
            <w:gridCol w:w="1366"/>
            <w:gridCol w:w="37"/>
            <w:gridCol w:w="947"/>
            <w:gridCol w:w="37"/>
          </w:tblGrid>
        </w:tblGridChange>
      </w:tblGrid>
      <w:tr w:rsidR="009910FE" w:rsidRPr="00604EDE" w14:paraId="1523F67B" w14:textId="77777777" w:rsidTr="00D53DC9">
        <w:trPr>
          <w:trHeight w:val="290"/>
        </w:trPr>
        <w:tc>
          <w:tcPr>
            <w:tcW w:w="9730" w:type="dxa"/>
            <w:gridSpan w:val="5"/>
            <w:tcBorders>
              <w:top w:val="nil"/>
              <w:left w:val="nil"/>
              <w:bottom w:val="nil"/>
              <w:right w:val="nil"/>
            </w:tcBorders>
            <w:shd w:val="clear" w:color="auto" w:fill="auto"/>
            <w:noWrap/>
            <w:vAlign w:val="bottom"/>
          </w:tcPr>
          <w:p w14:paraId="19240015" w14:textId="1D77593B"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ins w:id="517" w:author="Caitlin Jeffrey" w:date="2023-10-27T15:57:00Z">
              <w:r w:rsidR="00D548C6">
                <w:rPr>
                  <w:rFonts w:ascii="Times New Roman" w:eastAsia="Times New Roman" w:hAnsi="Times New Roman" w:cs="Times New Roman"/>
                  <w:color w:val="000000"/>
                </w:rPr>
                <w:t>4</w:t>
              </w:r>
            </w:ins>
            <w:del w:id="518" w:author="Caitlin Jeffrey" w:date="2023-10-27T15:57:00Z">
              <w:r w:rsidRPr="00604EDE" w:rsidDel="00D548C6">
                <w:rPr>
                  <w:rFonts w:ascii="Times New Roman" w:eastAsia="Times New Roman" w:hAnsi="Times New Roman" w:cs="Times New Roman"/>
                  <w:color w:val="000000"/>
                </w:rPr>
                <w:delText>3</w:delText>
              </w:r>
            </w:del>
            <w:r w:rsidRPr="00604EDE">
              <w:rPr>
                <w:rFonts w:ascii="Times New Roman" w:eastAsia="Times New Roman" w:hAnsi="Times New Roman" w:cs="Times New Roman"/>
                <w:color w:val="000000"/>
              </w:rPr>
              <w:t xml:space="preserve">. </w:t>
            </w:r>
            <w:ins w:id="519" w:author="Sandra Godden" w:date="2023-10-13T15:59:00Z">
              <w:r w:rsidR="00237C1B">
                <w:rPr>
                  <w:rFonts w:ascii="Times New Roman" w:eastAsia="Times New Roman" w:hAnsi="Times New Roman" w:cs="Times New Roman"/>
                  <w:color w:val="000000"/>
                </w:rPr>
                <w:t xml:space="preserve">Objective 2. </w:t>
              </w:r>
            </w:ins>
            <w:r w:rsidRPr="00604EDE">
              <w:rPr>
                <w:rFonts w:ascii="Times New Roman" w:eastAsia="Times New Roman" w:hAnsi="Times New Roman" w:cs="Times New Roman"/>
                <w:color w:val="000000"/>
              </w:rPr>
              <w:t>Selected results of univariate analysis identifying factors unconditionally associated with</w:t>
            </w:r>
            <w:ins w:id="520" w:author="Sandra Godden" w:date="2023-10-13T14:58:00Z">
              <w:r w:rsidR="00D34B6A">
                <w:rPr>
                  <w:rFonts w:ascii="Times New Roman" w:eastAsia="Times New Roman" w:hAnsi="Times New Roman" w:cs="Times New Roman"/>
                  <w:color w:val="000000"/>
                </w:rPr>
                <w:t xml:space="preserve"> milk quality,</w:t>
              </w:r>
            </w:ins>
            <w:r w:rsidRPr="00604EDE">
              <w:rPr>
                <w:rFonts w:ascii="Times New Roman" w:eastAsia="Times New Roman" w:hAnsi="Times New Roman" w:cs="Times New Roman"/>
                <w:color w:val="000000"/>
              </w:rPr>
              <w:t xml:space="preserve"> udder health and </w:t>
            </w:r>
            <w:ins w:id="521" w:author="Sandra Godden" w:date="2023-10-13T14:59:00Z">
              <w:r w:rsidR="00D34B6A">
                <w:rPr>
                  <w:rFonts w:ascii="Times New Roman" w:eastAsia="Times New Roman" w:hAnsi="Times New Roman" w:cs="Times New Roman"/>
                  <w:color w:val="000000"/>
                </w:rPr>
                <w:t xml:space="preserve">udder </w:t>
              </w:r>
            </w:ins>
            <w:r w:rsidRPr="00604EDE">
              <w:rPr>
                <w:rFonts w:ascii="Times New Roman" w:eastAsia="Times New Roman" w:hAnsi="Times New Roman" w:cs="Times New Roman"/>
                <w:color w:val="000000"/>
              </w:rPr>
              <w:t xml:space="preserve">hygiene outcomes at </w:t>
            </w:r>
            <w:r w:rsidR="000E70C8"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 for </w:t>
            </w:r>
            <w:r w:rsidRPr="00604EDE">
              <w:rPr>
                <w:rFonts w:ascii="Times New Roman" w:hAnsi="Times New Roman" w:cs="Times New Roman"/>
              </w:rPr>
              <w:t>21 Vermont</w:t>
            </w:r>
            <w:r w:rsidRPr="00604EDE">
              <w:rPr>
                <w:rFonts w:ascii="Times New Roman" w:eastAsia="Times New Roman" w:hAnsi="Times New Roman" w:cs="Times New Roman"/>
                <w:color w:val="000000"/>
              </w:rPr>
              <w:t xml:space="preserve"> organic dairy herds</w:t>
            </w:r>
          </w:p>
        </w:tc>
      </w:tr>
      <w:tr w:rsidR="009910FE" w:rsidRPr="00604EDE" w14:paraId="0AEC3A54" w14:textId="77777777" w:rsidTr="00D53DC9">
        <w:trPr>
          <w:trHeight w:val="290"/>
        </w:trPr>
        <w:tc>
          <w:tcPr>
            <w:tcW w:w="4230" w:type="dxa"/>
            <w:gridSpan w:val="2"/>
            <w:tcBorders>
              <w:top w:val="nil"/>
              <w:left w:val="nil"/>
              <w:bottom w:val="nil"/>
              <w:right w:val="nil"/>
            </w:tcBorders>
            <w:shd w:val="clear" w:color="auto" w:fill="auto"/>
            <w:noWrap/>
            <w:vAlign w:val="bottom"/>
            <w:hideMark/>
          </w:tcPr>
          <w:p w14:paraId="1FB37FC9" w14:textId="414D3338" w:rsidR="009910FE" w:rsidRPr="00604EDE" w:rsidRDefault="00D34B6A" w:rsidP="00D34B6A">
            <w:pPr>
              <w:spacing w:after="0" w:line="240" w:lineRule="auto"/>
              <w:rPr>
                <w:rFonts w:ascii="Times New Roman" w:eastAsia="Times New Roman" w:hAnsi="Times New Roman" w:cs="Times New Roman"/>
                <w:color w:val="000000"/>
              </w:rPr>
            </w:pPr>
            <w:ins w:id="522" w:author="Sandra Godden" w:date="2023-10-13T14:59:00Z">
              <w:r>
                <w:rPr>
                  <w:rFonts w:ascii="Times New Roman" w:eastAsia="Times New Roman" w:hAnsi="Times New Roman" w:cs="Times New Roman"/>
                  <w:color w:val="000000"/>
                </w:rPr>
                <w:t>Outcome</w:t>
              </w:r>
              <w:r>
                <w:rPr>
                  <w:rFonts w:ascii="Times New Roman" w:eastAsia="Times New Roman" w:hAnsi="Times New Roman" w:cs="Times New Roman"/>
                  <w:color w:val="000000"/>
                </w:rPr>
                <w:br/>
              </w:r>
            </w:ins>
            <w:r w:rsidR="009910FE" w:rsidRPr="00604EDE">
              <w:rPr>
                <w:rFonts w:ascii="Times New Roman" w:eastAsia="Times New Roman" w:hAnsi="Times New Roman" w:cs="Times New Roman"/>
                <w:color w:val="000000"/>
              </w:rPr>
              <w:t>Parameter</w:t>
            </w:r>
            <w:ins w:id="523" w:author="Sandra Godden" w:date="2023-10-13T14:59:00Z">
              <w:r>
                <w:rPr>
                  <w:rFonts w:ascii="Times New Roman" w:eastAsia="Times New Roman" w:hAnsi="Times New Roman" w:cs="Times New Roman"/>
                  <w:color w:val="000000"/>
                </w:rPr>
                <w:t xml:space="preserve"> </w:t>
              </w:r>
            </w:ins>
            <w:ins w:id="524" w:author="Sandra Godden" w:date="2023-10-13T15:00:00Z">
              <w:r>
                <w:rPr>
                  <w:rFonts w:ascii="Times New Roman" w:eastAsia="Times New Roman" w:hAnsi="Times New Roman" w:cs="Times New Roman"/>
                  <w:color w:val="000000"/>
                </w:rPr>
                <w:t xml:space="preserve">   </w:t>
              </w:r>
            </w:ins>
            <w:ins w:id="525" w:author="Sandra Godden" w:date="2023-10-13T14:59:00Z">
              <w:r>
                <w:rPr>
                  <w:rFonts w:ascii="Times New Roman" w:eastAsia="Times New Roman" w:hAnsi="Times New Roman" w:cs="Times New Roman"/>
                  <w:color w:val="000000"/>
                </w:rPr>
                <w:t>Explanatory Variable</w:t>
              </w:r>
            </w:ins>
          </w:p>
        </w:tc>
        <w:tc>
          <w:tcPr>
            <w:tcW w:w="3150" w:type="dxa"/>
            <w:tcBorders>
              <w:top w:val="nil"/>
              <w:left w:val="nil"/>
              <w:bottom w:val="nil"/>
              <w:right w:val="nil"/>
            </w:tcBorders>
            <w:shd w:val="clear" w:color="auto" w:fill="auto"/>
            <w:noWrap/>
            <w:vAlign w:val="bottom"/>
          </w:tcPr>
          <w:p w14:paraId="443A173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1366" w:type="dxa"/>
            <w:tcBorders>
              <w:top w:val="nil"/>
              <w:left w:val="nil"/>
              <w:bottom w:val="nil"/>
              <w:right w:val="nil"/>
            </w:tcBorders>
            <w:shd w:val="clear" w:color="auto" w:fill="auto"/>
            <w:noWrap/>
            <w:vAlign w:val="bottom"/>
          </w:tcPr>
          <w:p w14:paraId="0399609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84" w:type="dxa"/>
            <w:tcBorders>
              <w:top w:val="nil"/>
              <w:left w:val="nil"/>
              <w:bottom w:val="nil"/>
              <w:right w:val="nil"/>
            </w:tcBorders>
            <w:shd w:val="clear" w:color="auto" w:fill="auto"/>
            <w:noWrap/>
            <w:vAlign w:val="bottom"/>
          </w:tcPr>
          <w:p w14:paraId="2E1C336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9910FE" w:rsidRPr="00604EDE" w14:paraId="4B172230" w14:textId="77777777" w:rsidTr="00D53DC9">
        <w:trPr>
          <w:trHeight w:val="414"/>
        </w:trPr>
        <w:tc>
          <w:tcPr>
            <w:tcW w:w="4230" w:type="dxa"/>
            <w:gridSpan w:val="2"/>
            <w:tcBorders>
              <w:top w:val="nil"/>
              <w:left w:val="nil"/>
              <w:bottom w:val="nil"/>
              <w:right w:val="nil"/>
            </w:tcBorders>
            <w:shd w:val="clear" w:color="auto" w:fill="auto"/>
            <w:noWrap/>
            <w:vAlign w:val="bottom"/>
          </w:tcPr>
          <w:p w14:paraId="2386686E"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526"/>
            <w:r w:rsidRPr="00604EDE">
              <w:rPr>
                <w:rFonts w:ascii="Times New Roman" w:eastAsia="Times New Roman" w:hAnsi="Times New Roman" w:cs="Times New Roman"/>
                <w:color w:val="000000"/>
              </w:rPr>
              <w:t>Bulk tank milk somatic cell count (cells/mL)</w:t>
            </w:r>
            <w:commentRangeEnd w:id="526"/>
            <w:r w:rsidR="00D34B6A">
              <w:rPr>
                <w:rStyle w:val="CommentReference"/>
                <w:rFonts w:eastAsiaTheme="minorEastAsia"/>
              </w:rPr>
              <w:commentReference w:id="526"/>
            </w:r>
          </w:p>
        </w:tc>
        <w:tc>
          <w:tcPr>
            <w:tcW w:w="3150" w:type="dxa"/>
            <w:tcBorders>
              <w:top w:val="nil"/>
              <w:left w:val="nil"/>
              <w:bottom w:val="nil"/>
              <w:right w:val="nil"/>
            </w:tcBorders>
            <w:shd w:val="clear" w:color="auto" w:fill="auto"/>
            <w:noWrap/>
            <w:vAlign w:val="bottom"/>
          </w:tcPr>
          <w:p w14:paraId="76611B7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0667F72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D81794B" w14:textId="77777777" w:rsidR="009910FE" w:rsidRPr="00604EDE" w:rsidRDefault="009910FE" w:rsidP="00D53DC9">
            <w:pPr>
              <w:spacing w:after="0" w:line="240" w:lineRule="auto"/>
              <w:jc w:val="right"/>
              <w:rPr>
                <w:rFonts w:ascii="Times New Roman" w:eastAsia="Times New Roman" w:hAnsi="Times New Roman" w:cs="Times New Roman"/>
                <w:color w:val="000000"/>
              </w:rPr>
            </w:pPr>
          </w:p>
        </w:tc>
      </w:tr>
      <w:tr w:rsidR="009910FE" w:rsidRPr="00604EDE" w14:paraId="5F3C8408" w14:textId="77777777" w:rsidTr="00D34B6A">
        <w:tblPrEx>
          <w:tblW w:w="9730" w:type="dxa"/>
          <w:tblPrExChange w:id="527" w:author="Sandra Godden" w:date="2023-10-13T14:59:00Z">
            <w:tblPrEx>
              <w:tblW w:w="9730" w:type="dxa"/>
            </w:tblPrEx>
          </w:tblPrExChange>
        </w:tblPrEx>
        <w:trPr>
          <w:trHeight w:val="290"/>
          <w:trPrChange w:id="52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29" w:author="Sandra Godden" w:date="2023-10-13T14:59:00Z">
              <w:tcPr>
                <w:tcW w:w="899" w:type="dxa"/>
                <w:tcBorders>
                  <w:top w:val="nil"/>
                  <w:left w:val="nil"/>
                  <w:bottom w:val="nil"/>
                  <w:right w:val="nil"/>
                </w:tcBorders>
                <w:shd w:val="clear" w:color="auto" w:fill="auto"/>
                <w:noWrap/>
                <w:vAlign w:val="bottom"/>
              </w:tcPr>
            </w:tcPrChange>
          </w:tcPr>
          <w:p w14:paraId="5187738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30" w:author="Sandra Godden" w:date="2023-10-13T14:59:00Z">
              <w:tcPr>
                <w:tcW w:w="3331" w:type="dxa"/>
                <w:tcBorders>
                  <w:top w:val="nil"/>
                  <w:left w:val="nil"/>
                  <w:bottom w:val="nil"/>
                  <w:right w:val="nil"/>
                </w:tcBorders>
                <w:shd w:val="clear" w:color="auto" w:fill="auto"/>
                <w:noWrap/>
                <w:vAlign w:val="bottom"/>
                <w:hideMark/>
              </w:tcPr>
            </w:tcPrChange>
          </w:tcPr>
          <w:p w14:paraId="54674DE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531" w:author="Sandra Godden" w:date="2023-10-13T14:59:00Z">
              <w:tcPr>
                <w:tcW w:w="3150" w:type="dxa"/>
                <w:tcBorders>
                  <w:top w:val="nil"/>
                  <w:left w:val="nil"/>
                  <w:bottom w:val="nil"/>
                  <w:right w:val="nil"/>
                </w:tcBorders>
                <w:shd w:val="clear" w:color="auto" w:fill="auto"/>
                <w:noWrap/>
                <w:vAlign w:val="bottom"/>
                <w:hideMark/>
              </w:tcPr>
            </w:tcPrChange>
          </w:tcPr>
          <w:p w14:paraId="1A2413D9"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532" w:author="Sandra Godden" w:date="2023-10-13T14:59:00Z">
              <w:tcPr>
                <w:tcW w:w="1366" w:type="dxa"/>
                <w:tcBorders>
                  <w:top w:val="nil"/>
                  <w:left w:val="nil"/>
                  <w:bottom w:val="nil"/>
                  <w:right w:val="nil"/>
                </w:tcBorders>
                <w:shd w:val="clear" w:color="auto" w:fill="auto"/>
                <w:noWrap/>
                <w:vAlign w:val="bottom"/>
                <w:hideMark/>
              </w:tcPr>
            </w:tcPrChange>
          </w:tcPr>
          <w:p w14:paraId="751A3482" w14:textId="77777777" w:rsidR="009910FE" w:rsidRPr="00604EDE" w:rsidRDefault="009910FE" w:rsidP="00D53DC9">
            <w:pPr>
              <w:spacing w:after="0" w:line="240" w:lineRule="auto"/>
              <w:jc w:val="center"/>
              <w:rPr>
                <w:rFonts w:ascii="Times New Roman" w:eastAsia="Times New Roman" w:hAnsi="Times New Roman" w:cs="Times New Roman"/>
                <w:color w:val="000000"/>
              </w:rPr>
            </w:pPr>
            <w:commentRangeStart w:id="533"/>
            <w:r w:rsidRPr="00604EDE">
              <w:rPr>
                <w:rFonts w:ascii="Times New Roman" w:eastAsia="Times New Roman" w:hAnsi="Times New Roman" w:cs="Times New Roman"/>
                <w:color w:val="000000"/>
              </w:rPr>
              <w:t xml:space="preserve">36,000 </w:t>
            </w:r>
            <w:commentRangeEnd w:id="533"/>
            <w:r w:rsidR="00D34B6A">
              <w:rPr>
                <w:rStyle w:val="CommentReference"/>
                <w:rFonts w:eastAsiaTheme="minorEastAsia"/>
              </w:rPr>
              <w:commentReference w:id="533"/>
            </w:r>
            <w:r w:rsidRPr="00604EDE">
              <w:rPr>
                <w:rFonts w:ascii="Times New Roman" w:eastAsia="Times New Roman" w:hAnsi="Times New Roman" w:cs="Times New Roman"/>
                <w:color w:val="000000"/>
              </w:rPr>
              <w:t>(23,454)</w:t>
            </w:r>
          </w:p>
        </w:tc>
        <w:tc>
          <w:tcPr>
            <w:tcW w:w="984" w:type="dxa"/>
            <w:tcBorders>
              <w:top w:val="nil"/>
              <w:left w:val="nil"/>
              <w:bottom w:val="nil"/>
              <w:right w:val="nil"/>
            </w:tcBorders>
            <w:shd w:val="clear" w:color="auto" w:fill="auto"/>
            <w:noWrap/>
            <w:vAlign w:val="bottom"/>
            <w:hideMark/>
            <w:tcPrChange w:id="534" w:author="Sandra Godden" w:date="2023-10-13T14:59:00Z">
              <w:tcPr>
                <w:tcW w:w="984" w:type="dxa"/>
                <w:gridSpan w:val="2"/>
                <w:tcBorders>
                  <w:top w:val="nil"/>
                  <w:left w:val="nil"/>
                  <w:bottom w:val="nil"/>
                  <w:right w:val="nil"/>
                </w:tcBorders>
                <w:shd w:val="clear" w:color="auto" w:fill="auto"/>
                <w:noWrap/>
                <w:vAlign w:val="bottom"/>
                <w:hideMark/>
              </w:tcPr>
            </w:tcPrChange>
          </w:tcPr>
          <w:p w14:paraId="095D66C7"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0.14</w:t>
            </w:r>
          </w:p>
        </w:tc>
      </w:tr>
      <w:tr w:rsidR="009910FE" w:rsidRPr="00604EDE" w14:paraId="57ADB9D4" w14:textId="77777777" w:rsidTr="00D34B6A">
        <w:tblPrEx>
          <w:tblW w:w="9730" w:type="dxa"/>
          <w:tblPrExChange w:id="535" w:author="Sandra Godden" w:date="2023-10-13T14:59:00Z">
            <w:tblPrEx>
              <w:tblW w:w="9730" w:type="dxa"/>
            </w:tblPrEx>
          </w:tblPrExChange>
        </w:tblPrEx>
        <w:trPr>
          <w:trHeight w:val="290"/>
          <w:trPrChange w:id="53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37" w:author="Sandra Godden" w:date="2023-10-13T14:59:00Z">
              <w:tcPr>
                <w:tcW w:w="899" w:type="dxa"/>
                <w:tcBorders>
                  <w:top w:val="nil"/>
                  <w:left w:val="nil"/>
                  <w:bottom w:val="nil"/>
                  <w:right w:val="nil"/>
                </w:tcBorders>
                <w:shd w:val="clear" w:color="auto" w:fill="auto"/>
                <w:noWrap/>
                <w:vAlign w:val="bottom"/>
              </w:tcPr>
            </w:tcPrChange>
          </w:tcPr>
          <w:p w14:paraId="2FA2196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38" w:author="Sandra Godden" w:date="2023-10-13T14:59:00Z">
              <w:tcPr>
                <w:tcW w:w="3331" w:type="dxa"/>
                <w:tcBorders>
                  <w:top w:val="nil"/>
                  <w:left w:val="nil"/>
                  <w:bottom w:val="nil"/>
                  <w:right w:val="nil"/>
                </w:tcBorders>
                <w:shd w:val="clear" w:color="auto" w:fill="auto"/>
                <w:noWrap/>
                <w:vAlign w:val="bottom"/>
                <w:hideMark/>
              </w:tcPr>
            </w:tcPrChange>
          </w:tcPr>
          <w:p w14:paraId="78B5268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39" w:author="Sandra Godden" w:date="2023-10-13T14:59:00Z">
              <w:tcPr>
                <w:tcW w:w="3150" w:type="dxa"/>
                <w:tcBorders>
                  <w:top w:val="nil"/>
                  <w:left w:val="nil"/>
                  <w:bottom w:val="nil"/>
                  <w:right w:val="nil"/>
                </w:tcBorders>
                <w:shd w:val="clear" w:color="auto" w:fill="auto"/>
                <w:noWrap/>
                <w:vAlign w:val="bottom"/>
                <w:hideMark/>
              </w:tcPr>
            </w:tcPrChange>
          </w:tcPr>
          <w:p w14:paraId="58933B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540" w:author="Sandra Godden" w:date="2023-10-13T14:59:00Z">
              <w:tcPr>
                <w:tcW w:w="1366" w:type="dxa"/>
                <w:tcBorders>
                  <w:top w:val="nil"/>
                  <w:left w:val="nil"/>
                  <w:bottom w:val="nil"/>
                  <w:right w:val="nil"/>
                </w:tcBorders>
                <w:shd w:val="clear" w:color="auto" w:fill="auto"/>
                <w:noWrap/>
                <w:vAlign w:val="bottom"/>
                <w:hideMark/>
              </w:tcPr>
            </w:tcPrChange>
          </w:tcPr>
          <w:p w14:paraId="236C8A3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41" w:author="Sandra Godden" w:date="2023-10-13T14:59:00Z">
              <w:tcPr>
                <w:tcW w:w="984" w:type="dxa"/>
                <w:gridSpan w:val="2"/>
                <w:tcBorders>
                  <w:top w:val="nil"/>
                  <w:left w:val="nil"/>
                  <w:bottom w:val="nil"/>
                  <w:right w:val="nil"/>
                </w:tcBorders>
                <w:shd w:val="clear" w:color="auto" w:fill="auto"/>
                <w:noWrap/>
                <w:vAlign w:val="bottom"/>
                <w:hideMark/>
              </w:tcPr>
            </w:tcPrChange>
          </w:tcPr>
          <w:p w14:paraId="15FE4BC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702EB8EE" w14:textId="77777777" w:rsidTr="00D34B6A">
        <w:tblPrEx>
          <w:tblW w:w="9730" w:type="dxa"/>
          <w:tblPrExChange w:id="542" w:author="Sandra Godden" w:date="2023-10-13T14:59:00Z">
            <w:tblPrEx>
              <w:tblW w:w="9730" w:type="dxa"/>
            </w:tblPrEx>
          </w:tblPrExChange>
        </w:tblPrEx>
        <w:trPr>
          <w:trHeight w:val="290"/>
          <w:trPrChange w:id="54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44" w:author="Sandra Godden" w:date="2023-10-13T14:59:00Z">
              <w:tcPr>
                <w:tcW w:w="899" w:type="dxa"/>
                <w:tcBorders>
                  <w:top w:val="nil"/>
                  <w:left w:val="nil"/>
                  <w:bottom w:val="nil"/>
                  <w:right w:val="nil"/>
                </w:tcBorders>
                <w:shd w:val="clear" w:color="auto" w:fill="auto"/>
                <w:noWrap/>
                <w:vAlign w:val="bottom"/>
              </w:tcPr>
            </w:tcPrChange>
          </w:tcPr>
          <w:p w14:paraId="3EBEDE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45" w:author="Sandra Godden" w:date="2023-10-13T14:59:00Z">
              <w:tcPr>
                <w:tcW w:w="3331" w:type="dxa"/>
                <w:tcBorders>
                  <w:top w:val="nil"/>
                  <w:left w:val="nil"/>
                  <w:bottom w:val="nil"/>
                  <w:right w:val="nil"/>
                </w:tcBorders>
                <w:shd w:val="clear" w:color="auto" w:fill="auto"/>
                <w:noWrap/>
                <w:vAlign w:val="bottom"/>
                <w:hideMark/>
              </w:tcPr>
            </w:tcPrChange>
          </w:tcPr>
          <w:p w14:paraId="3B5C1883"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commentRangeStart w:id="546"/>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47" w:author="Sandra Godden" w:date="2023-10-13T14:59:00Z">
              <w:tcPr>
                <w:tcW w:w="3150" w:type="dxa"/>
                <w:tcBorders>
                  <w:top w:val="nil"/>
                  <w:left w:val="nil"/>
                  <w:bottom w:val="nil"/>
                  <w:right w:val="nil"/>
                </w:tcBorders>
                <w:shd w:val="clear" w:color="auto" w:fill="auto"/>
                <w:noWrap/>
                <w:vAlign w:val="bottom"/>
                <w:hideMark/>
              </w:tcPr>
            </w:tcPrChange>
          </w:tcPr>
          <w:p w14:paraId="57253DD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commentRangeEnd w:id="546"/>
            <w:r w:rsidR="00D34B6A">
              <w:rPr>
                <w:rStyle w:val="CommentReference"/>
                <w:rFonts w:eastAsiaTheme="minorEastAsia"/>
              </w:rPr>
              <w:commentReference w:id="546"/>
            </w:r>
          </w:p>
        </w:tc>
        <w:tc>
          <w:tcPr>
            <w:tcW w:w="1366" w:type="dxa"/>
            <w:tcBorders>
              <w:top w:val="nil"/>
              <w:left w:val="nil"/>
              <w:bottom w:val="nil"/>
              <w:right w:val="nil"/>
            </w:tcBorders>
            <w:shd w:val="clear" w:color="auto" w:fill="auto"/>
            <w:noWrap/>
            <w:vAlign w:val="bottom"/>
            <w:hideMark/>
            <w:tcPrChange w:id="548" w:author="Sandra Godden" w:date="2023-10-13T14:59:00Z">
              <w:tcPr>
                <w:tcW w:w="1366" w:type="dxa"/>
                <w:tcBorders>
                  <w:top w:val="nil"/>
                  <w:left w:val="nil"/>
                  <w:bottom w:val="nil"/>
                  <w:right w:val="nil"/>
                </w:tcBorders>
                <w:shd w:val="clear" w:color="auto" w:fill="auto"/>
                <w:noWrap/>
                <w:vAlign w:val="bottom"/>
                <w:hideMark/>
              </w:tcPr>
            </w:tcPrChange>
          </w:tcPr>
          <w:p w14:paraId="4AC262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-5,797 (3,970)</w:t>
            </w:r>
          </w:p>
        </w:tc>
        <w:tc>
          <w:tcPr>
            <w:tcW w:w="984" w:type="dxa"/>
            <w:tcBorders>
              <w:top w:val="nil"/>
              <w:left w:val="nil"/>
              <w:bottom w:val="nil"/>
              <w:right w:val="nil"/>
            </w:tcBorders>
            <w:shd w:val="clear" w:color="auto" w:fill="auto"/>
            <w:noWrap/>
            <w:vAlign w:val="bottom"/>
            <w:hideMark/>
            <w:tcPrChange w:id="549" w:author="Sandra Godden" w:date="2023-10-13T14:59:00Z">
              <w:tcPr>
                <w:tcW w:w="984" w:type="dxa"/>
                <w:gridSpan w:val="2"/>
                <w:tcBorders>
                  <w:top w:val="nil"/>
                  <w:left w:val="nil"/>
                  <w:bottom w:val="nil"/>
                  <w:right w:val="nil"/>
                </w:tcBorders>
                <w:shd w:val="clear" w:color="auto" w:fill="auto"/>
                <w:noWrap/>
                <w:vAlign w:val="bottom"/>
                <w:hideMark/>
              </w:tcPr>
            </w:tcPrChange>
          </w:tcPr>
          <w:p w14:paraId="1E4FA30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w:t>
            </w:r>
          </w:p>
        </w:tc>
      </w:tr>
      <w:tr w:rsidR="009910FE" w:rsidRPr="00604EDE" w14:paraId="141C52E9" w14:textId="77777777" w:rsidTr="00D53DC9">
        <w:trPr>
          <w:trHeight w:val="648"/>
        </w:trPr>
        <w:tc>
          <w:tcPr>
            <w:tcW w:w="4230" w:type="dxa"/>
            <w:gridSpan w:val="2"/>
            <w:tcBorders>
              <w:top w:val="nil"/>
              <w:left w:val="nil"/>
              <w:bottom w:val="nil"/>
              <w:right w:val="nil"/>
            </w:tcBorders>
            <w:shd w:val="clear" w:color="auto" w:fill="auto"/>
            <w:noWrap/>
            <w:vAlign w:val="bottom"/>
          </w:tcPr>
          <w:p w14:paraId="4B797DCB" w14:textId="65CA466E"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Percent</w:t>
            </w:r>
            <w:r w:rsidR="009910FE" w:rsidRPr="00604EDE">
              <w:rPr>
                <w:rFonts w:ascii="Times New Roman" w:eastAsia="Times New Roman" w:hAnsi="Times New Roman" w:cs="Times New Roman"/>
                <w:color w:val="000000"/>
              </w:rPr>
              <w:t xml:space="preserve"> cows with </w:t>
            </w:r>
            <w:del w:id="550" w:author="Caitlin Jeffrey" w:date="2023-10-18T15:20:00Z">
              <w:r w:rsidR="009910FE" w:rsidRPr="00604EDE" w:rsidDel="00593C05">
                <w:rPr>
                  <w:rFonts w:ascii="Times New Roman" w:eastAsia="Times New Roman" w:hAnsi="Times New Roman" w:cs="Times New Roman"/>
                  <w:color w:val="000000"/>
                </w:rPr>
                <w:delText>new</w:delText>
              </w:r>
              <w:r w:rsidR="002C11B2" w:rsidRPr="00604EDE" w:rsidDel="00593C05">
                <w:rPr>
                  <w:rFonts w:ascii="Times New Roman" w:eastAsia="Times New Roman" w:hAnsi="Times New Roman" w:cs="Times New Roman"/>
                  <w:color w:val="000000"/>
                </w:rPr>
                <w:delText>ly-elevated</w:delText>
              </w:r>
            </w:del>
            <w:ins w:id="551" w:author="Caitlin Jeffrey" w:date="2023-10-18T15:20:00Z">
              <w:r w:rsidR="00593C05">
                <w:rPr>
                  <w:rFonts w:ascii="Times New Roman" w:eastAsia="Times New Roman" w:hAnsi="Times New Roman" w:cs="Times New Roman"/>
                  <w:color w:val="000000"/>
                </w:rPr>
                <w:t>newly elevated</w:t>
              </w:r>
            </w:ins>
            <w:r w:rsidR="002C11B2" w:rsidRPr="00604EDE">
              <w:rPr>
                <w:rFonts w:ascii="Times New Roman" w:eastAsia="Times New Roman" w:hAnsi="Times New Roman" w:cs="Times New Roman"/>
                <w:color w:val="000000"/>
              </w:rPr>
              <w:t xml:space="preserve">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0EDBADFD"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1CAE8333"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6DEC0F85"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565B865" w14:textId="77777777" w:rsidTr="00D34B6A">
        <w:tblPrEx>
          <w:tblW w:w="9730" w:type="dxa"/>
          <w:tblPrExChange w:id="552" w:author="Sandra Godden" w:date="2023-10-13T14:59:00Z">
            <w:tblPrEx>
              <w:tblW w:w="9730" w:type="dxa"/>
            </w:tblPrEx>
          </w:tblPrExChange>
        </w:tblPrEx>
        <w:trPr>
          <w:trHeight w:val="290"/>
          <w:trPrChange w:id="55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54" w:author="Sandra Godden" w:date="2023-10-13T14:59:00Z">
              <w:tcPr>
                <w:tcW w:w="899" w:type="dxa"/>
                <w:tcBorders>
                  <w:top w:val="nil"/>
                  <w:left w:val="nil"/>
                  <w:bottom w:val="nil"/>
                  <w:right w:val="nil"/>
                </w:tcBorders>
                <w:shd w:val="clear" w:color="auto" w:fill="auto"/>
                <w:noWrap/>
                <w:vAlign w:val="bottom"/>
              </w:tcPr>
            </w:tcPrChange>
          </w:tcPr>
          <w:p w14:paraId="1DA57636"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55" w:author="Sandra Godden" w:date="2023-10-13T14:59:00Z">
              <w:tcPr>
                <w:tcW w:w="3331" w:type="dxa"/>
                <w:tcBorders>
                  <w:top w:val="nil"/>
                  <w:left w:val="nil"/>
                  <w:bottom w:val="nil"/>
                  <w:right w:val="nil"/>
                </w:tcBorders>
                <w:shd w:val="clear" w:color="auto" w:fill="auto"/>
                <w:noWrap/>
                <w:vAlign w:val="bottom"/>
                <w:hideMark/>
              </w:tcPr>
            </w:tcPrChange>
          </w:tcPr>
          <w:p w14:paraId="6FB4A6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p>
        </w:tc>
        <w:tc>
          <w:tcPr>
            <w:tcW w:w="3150" w:type="dxa"/>
            <w:tcBorders>
              <w:top w:val="nil"/>
              <w:left w:val="nil"/>
              <w:bottom w:val="nil"/>
              <w:right w:val="nil"/>
            </w:tcBorders>
            <w:shd w:val="clear" w:color="auto" w:fill="auto"/>
            <w:noWrap/>
            <w:vAlign w:val="bottom"/>
            <w:hideMark/>
            <w:tcPrChange w:id="556" w:author="Sandra Godden" w:date="2023-10-13T14:59:00Z">
              <w:tcPr>
                <w:tcW w:w="3150" w:type="dxa"/>
                <w:tcBorders>
                  <w:top w:val="nil"/>
                  <w:left w:val="nil"/>
                  <w:bottom w:val="nil"/>
                  <w:right w:val="nil"/>
                </w:tcBorders>
                <w:shd w:val="clear" w:color="auto" w:fill="auto"/>
                <w:noWrap/>
                <w:vAlign w:val="bottom"/>
                <w:hideMark/>
              </w:tcPr>
            </w:tcPrChange>
          </w:tcPr>
          <w:p w14:paraId="0068F3A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Inconsistent glove </w:t>
            </w:r>
            <w:proofErr w:type="gramStart"/>
            <w:r w:rsidRPr="00604EDE">
              <w:rPr>
                <w:rFonts w:ascii="Times New Roman" w:eastAsia="Times New Roman" w:hAnsi="Times New Roman" w:cs="Times New Roman"/>
                <w:color w:val="000000"/>
              </w:rPr>
              <w:t>use</w:t>
            </w:r>
            <w:proofErr w:type="gramEnd"/>
            <w:r w:rsidRPr="00604EDE">
              <w:rPr>
                <w:rFonts w:ascii="Times New Roman" w:eastAsia="Times New Roman" w:hAnsi="Times New Roman" w:cs="Times New Roman"/>
                <w:color w:val="000000"/>
              </w:rPr>
              <w:t xml:space="preserve"> while milking (n = 9)</w:t>
            </w:r>
          </w:p>
        </w:tc>
        <w:tc>
          <w:tcPr>
            <w:tcW w:w="1366" w:type="dxa"/>
            <w:tcBorders>
              <w:top w:val="nil"/>
              <w:left w:val="nil"/>
              <w:bottom w:val="nil"/>
              <w:right w:val="nil"/>
            </w:tcBorders>
            <w:shd w:val="clear" w:color="auto" w:fill="auto"/>
            <w:noWrap/>
            <w:vAlign w:val="bottom"/>
            <w:hideMark/>
            <w:tcPrChange w:id="557" w:author="Sandra Godden" w:date="2023-10-13T14:59:00Z">
              <w:tcPr>
                <w:tcW w:w="1366" w:type="dxa"/>
                <w:tcBorders>
                  <w:top w:val="nil"/>
                  <w:left w:val="nil"/>
                  <w:bottom w:val="nil"/>
                  <w:right w:val="nil"/>
                </w:tcBorders>
                <w:shd w:val="clear" w:color="auto" w:fill="auto"/>
                <w:noWrap/>
                <w:vAlign w:val="bottom"/>
                <w:hideMark/>
              </w:tcPr>
            </w:tcPrChange>
          </w:tcPr>
          <w:p w14:paraId="555862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84" w:type="dxa"/>
            <w:tcBorders>
              <w:top w:val="nil"/>
              <w:left w:val="nil"/>
              <w:bottom w:val="nil"/>
              <w:right w:val="nil"/>
            </w:tcBorders>
            <w:shd w:val="clear" w:color="auto" w:fill="auto"/>
            <w:noWrap/>
            <w:vAlign w:val="bottom"/>
            <w:hideMark/>
            <w:tcPrChange w:id="558" w:author="Sandra Godden" w:date="2023-10-13T14:59:00Z">
              <w:tcPr>
                <w:tcW w:w="984" w:type="dxa"/>
                <w:gridSpan w:val="2"/>
                <w:tcBorders>
                  <w:top w:val="nil"/>
                  <w:left w:val="nil"/>
                  <w:bottom w:val="nil"/>
                  <w:right w:val="nil"/>
                </w:tcBorders>
                <w:shd w:val="clear" w:color="auto" w:fill="auto"/>
                <w:noWrap/>
                <w:vAlign w:val="bottom"/>
                <w:hideMark/>
              </w:tcPr>
            </w:tcPrChange>
          </w:tcPr>
          <w:p w14:paraId="3AC3D2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12CCF7EF" w14:textId="77777777" w:rsidTr="00D34B6A">
        <w:tblPrEx>
          <w:tblW w:w="9730" w:type="dxa"/>
          <w:tblPrExChange w:id="559" w:author="Sandra Godden" w:date="2023-10-13T14:59:00Z">
            <w:tblPrEx>
              <w:tblW w:w="9730" w:type="dxa"/>
            </w:tblPrEx>
          </w:tblPrExChange>
        </w:tblPrEx>
        <w:trPr>
          <w:trHeight w:val="290"/>
          <w:trPrChange w:id="56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61" w:author="Sandra Godden" w:date="2023-10-13T14:59:00Z">
              <w:tcPr>
                <w:tcW w:w="899" w:type="dxa"/>
                <w:tcBorders>
                  <w:top w:val="nil"/>
                  <w:left w:val="nil"/>
                  <w:bottom w:val="nil"/>
                  <w:right w:val="nil"/>
                </w:tcBorders>
                <w:shd w:val="clear" w:color="auto" w:fill="auto"/>
                <w:noWrap/>
                <w:vAlign w:val="bottom"/>
              </w:tcPr>
            </w:tcPrChange>
          </w:tcPr>
          <w:p w14:paraId="2A5FB7A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62" w:author="Sandra Godden" w:date="2023-10-13T14:59:00Z">
              <w:tcPr>
                <w:tcW w:w="3331" w:type="dxa"/>
                <w:tcBorders>
                  <w:top w:val="nil"/>
                  <w:left w:val="nil"/>
                  <w:bottom w:val="nil"/>
                  <w:right w:val="nil"/>
                </w:tcBorders>
                <w:shd w:val="clear" w:color="auto" w:fill="auto"/>
                <w:noWrap/>
                <w:vAlign w:val="bottom"/>
                <w:hideMark/>
              </w:tcPr>
            </w:tcPrChange>
          </w:tcPr>
          <w:p w14:paraId="351688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63" w:author="Sandra Godden" w:date="2023-10-13T14:59:00Z">
              <w:tcPr>
                <w:tcW w:w="3150" w:type="dxa"/>
                <w:tcBorders>
                  <w:top w:val="nil"/>
                  <w:left w:val="nil"/>
                  <w:bottom w:val="nil"/>
                  <w:right w:val="nil"/>
                </w:tcBorders>
                <w:shd w:val="clear" w:color="auto" w:fill="auto"/>
                <w:noWrap/>
                <w:vAlign w:val="bottom"/>
                <w:hideMark/>
              </w:tcPr>
            </w:tcPrChange>
          </w:tcPr>
          <w:p w14:paraId="3C8D93C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milkers consistently use gloves (n = 9)</w:t>
            </w:r>
          </w:p>
        </w:tc>
        <w:tc>
          <w:tcPr>
            <w:tcW w:w="1366" w:type="dxa"/>
            <w:tcBorders>
              <w:top w:val="nil"/>
              <w:left w:val="nil"/>
              <w:bottom w:val="nil"/>
              <w:right w:val="nil"/>
            </w:tcBorders>
            <w:shd w:val="clear" w:color="auto" w:fill="auto"/>
            <w:noWrap/>
            <w:vAlign w:val="bottom"/>
            <w:hideMark/>
            <w:tcPrChange w:id="564" w:author="Sandra Godden" w:date="2023-10-13T14:59:00Z">
              <w:tcPr>
                <w:tcW w:w="1366" w:type="dxa"/>
                <w:tcBorders>
                  <w:top w:val="nil"/>
                  <w:left w:val="nil"/>
                  <w:bottom w:val="nil"/>
                  <w:right w:val="nil"/>
                </w:tcBorders>
                <w:shd w:val="clear" w:color="auto" w:fill="auto"/>
                <w:noWrap/>
                <w:vAlign w:val="bottom"/>
                <w:hideMark/>
              </w:tcPr>
            </w:tcPrChange>
          </w:tcPr>
          <w:p w14:paraId="1E6A043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65" w:author="Sandra Godden" w:date="2023-10-13T14:59:00Z">
              <w:tcPr>
                <w:tcW w:w="984" w:type="dxa"/>
                <w:gridSpan w:val="2"/>
                <w:tcBorders>
                  <w:top w:val="nil"/>
                  <w:left w:val="nil"/>
                  <w:bottom w:val="nil"/>
                  <w:right w:val="nil"/>
                </w:tcBorders>
                <w:shd w:val="clear" w:color="auto" w:fill="auto"/>
                <w:noWrap/>
                <w:vAlign w:val="bottom"/>
                <w:hideMark/>
              </w:tcPr>
            </w:tcPrChange>
          </w:tcPr>
          <w:p w14:paraId="642FA4A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0C2A97DD" w14:textId="77777777" w:rsidTr="00D34B6A">
        <w:tblPrEx>
          <w:tblW w:w="9730" w:type="dxa"/>
          <w:tblPrExChange w:id="566" w:author="Sandra Godden" w:date="2023-10-13T14:59:00Z">
            <w:tblPrEx>
              <w:tblW w:w="9730" w:type="dxa"/>
            </w:tblPrEx>
          </w:tblPrExChange>
        </w:tblPrEx>
        <w:trPr>
          <w:trHeight w:val="290"/>
          <w:trPrChange w:id="567"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68" w:author="Sandra Godden" w:date="2023-10-13T14:59:00Z">
              <w:tcPr>
                <w:tcW w:w="899" w:type="dxa"/>
                <w:tcBorders>
                  <w:top w:val="nil"/>
                  <w:left w:val="nil"/>
                  <w:bottom w:val="nil"/>
                  <w:right w:val="nil"/>
                </w:tcBorders>
                <w:shd w:val="clear" w:color="auto" w:fill="auto"/>
                <w:noWrap/>
                <w:vAlign w:val="bottom"/>
              </w:tcPr>
            </w:tcPrChange>
          </w:tcPr>
          <w:p w14:paraId="5C504E0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69" w:author="Sandra Godden" w:date="2023-10-13T14:59:00Z">
              <w:tcPr>
                <w:tcW w:w="3331" w:type="dxa"/>
                <w:tcBorders>
                  <w:top w:val="nil"/>
                  <w:left w:val="nil"/>
                  <w:bottom w:val="nil"/>
                  <w:right w:val="nil"/>
                </w:tcBorders>
                <w:shd w:val="clear" w:color="auto" w:fill="auto"/>
                <w:noWrap/>
                <w:vAlign w:val="bottom"/>
                <w:hideMark/>
              </w:tcPr>
            </w:tcPrChange>
          </w:tcPr>
          <w:p w14:paraId="0FCF852C"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570" w:author="Sandra Godden" w:date="2023-10-13T14:59:00Z">
              <w:tcPr>
                <w:tcW w:w="3150" w:type="dxa"/>
                <w:tcBorders>
                  <w:top w:val="nil"/>
                  <w:left w:val="nil"/>
                  <w:bottom w:val="nil"/>
                  <w:right w:val="nil"/>
                </w:tcBorders>
                <w:shd w:val="clear" w:color="auto" w:fill="auto"/>
                <w:noWrap/>
                <w:vAlign w:val="bottom"/>
                <w:hideMark/>
              </w:tcPr>
            </w:tcPrChange>
          </w:tcPr>
          <w:p w14:paraId="273495C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571" w:author="Sandra Godden" w:date="2023-10-13T14:59:00Z">
              <w:tcPr>
                <w:tcW w:w="1366" w:type="dxa"/>
                <w:tcBorders>
                  <w:top w:val="nil"/>
                  <w:left w:val="nil"/>
                  <w:bottom w:val="nil"/>
                  <w:right w:val="nil"/>
                </w:tcBorders>
                <w:shd w:val="clear" w:color="auto" w:fill="auto"/>
                <w:noWrap/>
                <w:vAlign w:val="bottom"/>
                <w:hideMark/>
              </w:tcPr>
            </w:tcPrChange>
          </w:tcPr>
          <w:p w14:paraId="2763580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84" w:type="dxa"/>
            <w:tcBorders>
              <w:top w:val="nil"/>
              <w:left w:val="nil"/>
              <w:bottom w:val="nil"/>
              <w:right w:val="nil"/>
            </w:tcBorders>
            <w:shd w:val="clear" w:color="auto" w:fill="auto"/>
            <w:noWrap/>
            <w:vAlign w:val="bottom"/>
            <w:hideMark/>
            <w:tcPrChange w:id="572" w:author="Sandra Godden" w:date="2023-10-13T14:59:00Z">
              <w:tcPr>
                <w:tcW w:w="984" w:type="dxa"/>
                <w:gridSpan w:val="2"/>
                <w:tcBorders>
                  <w:top w:val="nil"/>
                  <w:left w:val="nil"/>
                  <w:bottom w:val="nil"/>
                  <w:right w:val="nil"/>
                </w:tcBorders>
                <w:shd w:val="clear" w:color="auto" w:fill="auto"/>
                <w:noWrap/>
                <w:vAlign w:val="bottom"/>
                <w:hideMark/>
              </w:tcPr>
            </w:tcPrChange>
          </w:tcPr>
          <w:p w14:paraId="2935B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r>
      <w:tr w:rsidR="009910FE" w:rsidRPr="00604EDE" w14:paraId="30DED6A1" w14:textId="77777777" w:rsidTr="00D53DC9">
        <w:trPr>
          <w:trHeight w:val="738"/>
        </w:trPr>
        <w:tc>
          <w:tcPr>
            <w:tcW w:w="4230" w:type="dxa"/>
            <w:gridSpan w:val="2"/>
            <w:tcBorders>
              <w:top w:val="nil"/>
              <w:left w:val="nil"/>
              <w:bottom w:val="nil"/>
              <w:right w:val="nil"/>
            </w:tcBorders>
            <w:shd w:val="clear" w:color="auto" w:fill="auto"/>
            <w:noWrap/>
            <w:vAlign w:val="bottom"/>
          </w:tcPr>
          <w:p w14:paraId="5910A531" w14:textId="75DC5E07"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Percent </w:t>
            </w:r>
            <w:r w:rsidR="009910FE" w:rsidRPr="00604EDE">
              <w:rPr>
                <w:rFonts w:ascii="Times New Roman" w:eastAsia="Times New Roman" w:hAnsi="Times New Roman" w:cs="Times New Roman"/>
                <w:color w:val="000000"/>
              </w:rPr>
              <w:t xml:space="preserve">cows with </w:t>
            </w:r>
            <w:r w:rsidR="002B746A" w:rsidRPr="00604EDE">
              <w:rPr>
                <w:rFonts w:ascii="Times New Roman" w:eastAsia="Times New Roman" w:hAnsi="Times New Roman" w:cs="Times New Roman"/>
                <w:color w:val="000000"/>
              </w:rPr>
              <w:t>chronically</w:t>
            </w:r>
            <w:ins w:id="573" w:author="Caitlin Jeffrey" w:date="2023-10-26T14:56:00Z">
              <w:r w:rsidR="00737613">
                <w:rPr>
                  <w:rFonts w:ascii="Times New Roman" w:eastAsia="Times New Roman" w:hAnsi="Times New Roman" w:cs="Times New Roman"/>
                  <w:color w:val="000000"/>
                </w:rPr>
                <w:t xml:space="preserve"> </w:t>
              </w:r>
            </w:ins>
            <w:del w:id="574" w:author="Caitlin Jeffrey" w:date="2023-10-26T14:56:00Z">
              <w:r w:rsidR="002B746A" w:rsidRPr="00604EDE" w:rsidDel="00737613">
                <w:rPr>
                  <w:rFonts w:ascii="Times New Roman" w:eastAsia="Times New Roman" w:hAnsi="Times New Roman" w:cs="Times New Roman"/>
                  <w:color w:val="000000"/>
                </w:rPr>
                <w:delText>-</w:delText>
              </w:r>
            </w:del>
            <w:r w:rsidR="002B746A" w:rsidRPr="00604EDE">
              <w:rPr>
                <w:rFonts w:ascii="Times New Roman" w:eastAsia="Times New Roman" w:hAnsi="Times New Roman" w:cs="Times New Roman"/>
                <w:color w:val="000000"/>
              </w:rPr>
              <w:t>elevated SC</w:t>
            </w:r>
            <w:r w:rsidR="00DD5439">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6E9E3392"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62D620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56164EE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BB4EE69" w14:textId="77777777" w:rsidTr="00D34B6A">
        <w:tblPrEx>
          <w:tblW w:w="9730" w:type="dxa"/>
          <w:tblPrExChange w:id="575" w:author="Sandra Godden" w:date="2023-10-13T14:59:00Z">
            <w:tblPrEx>
              <w:tblW w:w="9730" w:type="dxa"/>
            </w:tblPrEx>
          </w:tblPrExChange>
        </w:tblPrEx>
        <w:trPr>
          <w:trHeight w:val="729"/>
          <w:trPrChange w:id="576" w:author="Sandra Godden" w:date="2023-10-13T14:59:00Z">
            <w:trPr>
              <w:gridAfter w:val="0"/>
              <w:trHeight w:val="729"/>
            </w:trPr>
          </w:trPrChange>
        </w:trPr>
        <w:tc>
          <w:tcPr>
            <w:tcW w:w="1080" w:type="dxa"/>
            <w:tcBorders>
              <w:top w:val="nil"/>
              <w:left w:val="nil"/>
              <w:bottom w:val="nil"/>
              <w:right w:val="nil"/>
            </w:tcBorders>
            <w:shd w:val="clear" w:color="auto" w:fill="auto"/>
            <w:noWrap/>
            <w:vAlign w:val="bottom"/>
            <w:tcPrChange w:id="577" w:author="Sandra Godden" w:date="2023-10-13T14:59:00Z">
              <w:tcPr>
                <w:tcW w:w="899" w:type="dxa"/>
                <w:tcBorders>
                  <w:top w:val="nil"/>
                  <w:left w:val="nil"/>
                  <w:bottom w:val="nil"/>
                  <w:right w:val="nil"/>
                </w:tcBorders>
                <w:shd w:val="clear" w:color="auto" w:fill="auto"/>
                <w:noWrap/>
                <w:vAlign w:val="bottom"/>
              </w:tcPr>
            </w:tcPrChange>
          </w:tcPr>
          <w:p w14:paraId="6FDCB3F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78" w:author="Sandra Godden" w:date="2023-10-13T14:59:00Z">
              <w:tcPr>
                <w:tcW w:w="3331" w:type="dxa"/>
                <w:tcBorders>
                  <w:top w:val="nil"/>
                  <w:left w:val="nil"/>
                  <w:bottom w:val="nil"/>
                  <w:right w:val="nil"/>
                </w:tcBorders>
                <w:shd w:val="clear" w:color="auto" w:fill="auto"/>
                <w:noWrap/>
                <w:vAlign w:val="bottom"/>
                <w:hideMark/>
              </w:tcPr>
            </w:tcPrChange>
          </w:tcPr>
          <w:p w14:paraId="00F187B1"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clip or flame udders one or more times per lactation</w:t>
            </w:r>
          </w:p>
        </w:tc>
        <w:tc>
          <w:tcPr>
            <w:tcW w:w="3150" w:type="dxa"/>
            <w:tcBorders>
              <w:top w:val="nil"/>
              <w:left w:val="nil"/>
              <w:bottom w:val="nil"/>
              <w:right w:val="nil"/>
            </w:tcBorders>
            <w:shd w:val="clear" w:color="auto" w:fill="auto"/>
            <w:noWrap/>
            <w:vAlign w:val="bottom"/>
            <w:hideMark/>
            <w:tcPrChange w:id="579" w:author="Sandra Godden" w:date="2023-10-13T14:59:00Z">
              <w:tcPr>
                <w:tcW w:w="3150" w:type="dxa"/>
                <w:tcBorders>
                  <w:top w:val="nil"/>
                  <w:left w:val="nil"/>
                  <w:bottom w:val="nil"/>
                  <w:right w:val="nil"/>
                </w:tcBorders>
                <w:shd w:val="clear" w:color="auto" w:fill="auto"/>
                <w:noWrap/>
                <w:vAlign w:val="bottom"/>
                <w:hideMark/>
              </w:tcPr>
            </w:tcPrChange>
          </w:tcPr>
          <w:p w14:paraId="4CEF4D2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580" w:author="Sandra Godden" w:date="2023-10-13T14:59:00Z">
              <w:tcPr>
                <w:tcW w:w="1366" w:type="dxa"/>
                <w:tcBorders>
                  <w:top w:val="nil"/>
                  <w:left w:val="nil"/>
                  <w:bottom w:val="nil"/>
                  <w:right w:val="nil"/>
                </w:tcBorders>
                <w:shd w:val="clear" w:color="auto" w:fill="auto"/>
                <w:noWrap/>
                <w:vAlign w:val="bottom"/>
                <w:hideMark/>
              </w:tcPr>
            </w:tcPrChange>
          </w:tcPr>
          <w:p w14:paraId="1370497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84" w:type="dxa"/>
            <w:tcBorders>
              <w:top w:val="nil"/>
              <w:left w:val="nil"/>
              <w:bottom w:val="nil"/>
              <w:right w:val="nil"/>
            </w:tcBorders>
            <w:shd w:val="clear" w:color="auto" w:fill="auto"/>
            <w:noWrap/>
            <w:vAlign w:val="bottom"/>
            <w:hideMark/>
            <w:tcPrChange w:id="581" w:author="Sandra Godden" w:date="2023-10-13T14:59:00Z">
              <w:tcPr>
                <w:tcW w:w="984" w:type="dxa"/>
                <w:gridSpan w:val="2"/>
                <w:tcBorders>
                  <w:top w:val="nil"/>
                  <w:left w:val="nil"/>
                  <w:bottom w:val="nil"/>
                  <w:right w:val="nil"/>
                </w:tcBorders>
                <w:shd w:val="clear" w:color="auto" w:fill="auto"/>
                <w:noWrap/>
                <w:vAlign w:val="bottom"/>
                <w:hideMark/>
              </w:tcPr>
            </w:tcPrChange>
          </w:tcPr>
          <w:p w14:paraId="55BFD756"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r>
      <w:tr w:rsidR="009910FE" w:rsidRPr="00604EDE" w14:paraId="351DE053" w14:textId="77777777" w:rsidTr="00D34B6A">
        <w:tblPrEx>
          <w:tblW w:w="9730" w:type="dxa"/>
          <w:tblPrExChange w:id="582" w:author="Sandra Godden" w:date="2023-10-13T14:59:00Z">
            <w:tblPrEx>
              <w:tblW w:w="9730" w:type="dxa"/>
            </w:tblPrEx>
          </w:tblPrExChange>
        </w:tblPrEx>
        <w:trPr>
          <w:trHeight w:val="290"/>
          <w:trPrChange w:id="58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84" w:author="Sandra Godden" w:date="2023-10-13T14:59:00Z">
              <w:tcPr>
                <w:tcW w:w="899" w:type="dxa"/>
                <w:tcBorders>
                  <w:top w:val="nil"/>
                  <w:left w:val="nil"/>
                  <w:bottom w:val="nil"/>
                  <w:right w:val="nil"/>
                </w:tcBorders>
                <w:shd w:val="clear" w:color="auto" w:fill="auto"/>
                <w:noWrap/>
                <w:vAlign w:val="bottom"/>
              </w:tcPr>
            </w:tcPrChange>
          </w:tcPr>
          <w:p w14:paraId="272B08C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85" w:author="Sandra Godden" w:date="2023-10-13T14:59:00Z">
              <w:tcPr>
                <w:tcW w:w="3331" w:type="dxa"/>
                <w:tcBorders>
                  <w:top w:val="nil"/>
                  <w:left w:val="nil"/>
                  <w:bottom w:val="nil"/>
                  <w:right w:val="nil"/>
                </w:tcBorders>
                <w:shd w:val="clear" w:color="auto" w:fill="auto"/>
                <w:noWrap/>
                <w:vAlign w:val="bottom"/>
                <w:hideMark/>
              </w:tcPr>
            </w:tcPrChange>
          </w:tcPr>
          <w:p w14:paraId="38FBF9C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86" w:author="Sandra Godden" w:date="2023-10-13T14:59:00Z">
              <w:tcPr>
                <w:tcW w:w="3150" w:type="dxa"/>
                <w:tcBorders>
                  <w:top w:val="nil"/>
                  <w:left w:val="nil"/>
                  <w:bottom w:val="nil"/>
                  <w:right w:val="nil"/>
                </w:tcBorders>
                <w:shd w:val="clear" w:color="auto" w:fill="auto"/>
                <w:noWrap/>
                <w:vAlign w:val="bottom"/>
                <w:hideMark/>
              </w:tcPr>
            </w:tcPrChange>
          </w:tcPr>
          <w:p w14:paraId="35AA387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1366" w:type="dxa"/>
            <w:tcBorders>
              <w:top w:val="nil"/>
              <w:left w:val="nil"/>
              <w:bottom w:val="nil"/>
              <w:right w:val="nil"/>
            </w:tcBorders>
            <w:shd w:val="clear" w:color="auto" w:fill="auto"/>
            <w:noWrap/>
            <w:vAlign w:val="bottom"/>
            <w:hideMark/>
            <w:tcPrChange w:id="587" w:author="Sandra Godden" w:date="2023-10-13T14:59:00Z">
              <w:tcPr>
                <w:tcW w:w="1366" w:type="dxa"/>
                <w:tcBorders>
                  <w:top w:val="nil"/>
                  <w:left w:val="nil"/>
                  <w:bottom w:val="nil"/>
                  <w:right w:val="nil"/>
                </w:tcBorders>
                <w:shd w:val="clear" w:color="auto" w:fill="auto"/>
                <w:noWrap/>
                <w:vAlign w:val="bottom"/>
                <w:hideMark/>
              </w:tcPr>
            </w:tcPrChange>
          </w:tcPr>
          <w:p w14:paraId="5E43DEC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588" w:author="Sandra Godden" w:date="2023-10-13T14:59:00Z">
              <w:tcPr>
                <w:tcW w:w="984" w:type="dxa"/>
                <w:gridSpan w:val="2"/>
                <w:tcBorders>
                  <w:top w:val="nil"/>
                  <w:left w:val="nil"/>
                  <w:bottom w:val="nil"/>
                  <w:right w:val="nil"/>
                </w:tcBorders>
                <w:shd w:val="clear" w:color="auto" w:fill="auto"/>
                <w:noWrap/>
                <w:vAlign w:val="bottom"/>
                <w:hideMark/>
              </w:tcPr>
            </w:tcPrChange>
          </w:tcPr>
          <w:p w14:paraId="6CC74E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63E5D1D" w14:textId="77777777" w:rsidTr="00D34B6A">
        <w:tblPrEx>
          <w:tblW w:w="9730" w:type="dxa"/>
          <w:tblPrExChange w:id="589" w:author="Sandra Godden" w:date="2023-10-13T14:59:00Z">
            <w:tblPrEx>
              <w:tblW w:w="9730" w:type="dxa"/>
            </w:tblPrEx>
          </w:tblPrExChange>
        </w:tblPrEx>
        <w:trPr>
          <w:trHeight w:val="290"/>
          <w:trPrChange w:id="59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591" w:author="Sandra Godden" w:date="2023-10-13T14:59:00Z">
              <w:tcPr>
                <w:tcW w:w="899" w:type="dxa"/>
                <w:tcBorders>
                  <w:top w:val="nil"/>
                  <w:left w:val="nil"/>
                  <w:bottom w:val="nil"/>
                  <w:right w:val="nil"/>
                </w:tcBorders>
                <w:shd w:val="clear" w:color="auto" w:fill="auto"/>
                <w:noWrap/>
                <w:vAlign w:val="bottom"/>
              </w:tcPr>
            </w:tcPrChange>
          </w:tcPr>
          <w:p w14:paraId="5633AD4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92" w:author="Sandra Godden" w:date="2023-10-13T14:59:00Z">
              <w:tcPr>
                <w:tcW w:w="3331" w:type="dxa"/>
                <w:tcBorders>
                  <w:top w:val="nil"/>
                  <w:left w:val="nil"/>
                  <w:bottom w:val="nil"/>
                  <w:right w:val="nil"/>
                </w:tcBorders>
                <w:shd w:val="clear" w:color="auto" w:fill="auto"/>
                <w:noWrap/>
                <w:vAlign w:val="bottom"/>
                <w:hideMark/>
              </w:tcPr>
            </w:tcPrChange>
          </w:tcPr>
          <w:p w14:paraId="178BC142" w14:textId="476B8732"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593" w:author="Sandra Godden" w:date="2023-10-13T14:59:00Z">
              <w:tcPr>
                <w:tcW w:w="3150" w:type="dxa"/>
                <w:tcBorders>
                  <w:top w:val="nil"/>
                  <w:left w:val="nil"/>
                  <w:bottom w:val="nil"/>
                  <w:right w:val="nil"/>
                </w:tcBorders>
                <w:shd w:val="clear" w:color="auto" w:fill="auto"/>
                <w:noWrap/>
                <w:vAlign w:val="bottom"/>
                <w:hideMark/>
              </w:tcPr>
            </w:tcPrChange>
          </w:tcPr>
          <w:p w14:paraId="6781BE7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594" w:author="Sandra Godden" w:date="2023-10-13T14:59:00Z">
              <w:tcPr>
                <w:tcW w:w="1366" w:type="dxa"/>
                <w:tcBorders>
                  <w:top w:val="nil"/>
                  <w:left w:val="nil"/>
                  <w:bottom w:val="nil"/>
                  <w:right w:val="nil"/>
                </w:tcBorders>
                <w:shd w:val="clear" w:color="auto" w:fill="auto"/>
                <w:noWrap/>
                <w:vAlign w:val="bottom"/>
                <w:hideMark/>
              </w:tcPr>
            </w:tcPrChange>
          </w:tcPr>
          <w:p w14:paraId="7775C67B"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p>
        </w:tc>
        <w:tc>
          <w:tcPr>
            <w:tcW w:w="984" w:type="dxa"/>
            <w:tcBorders>
              <w:top w:val="nil"/>
              <w:left w:val="nil"/>
              <w:bottom w:val="nil"/>
              <w:right w:val="nil"/>
            </w:tcBorders>
            <w:shd w:val="clear" w:color="auto" w:fill="auto"/>
            <w:noWrap/>
            <w:vAlign w:val="bottom"/>
            <w:hideMark/>
            <w:tcPrChange w:id="595" w:author="Sandra Godden" w:date="2023-10-13T14:59:00Z">
              <w:tcPr>
                <w:tcW w:w="984" w:type="dxa"/>
                <w:gridSpan w:val="2"/>
                <w:tcBorders>
                  <w:top w:val="nil"/>
                  <w:left w:val="nil"/>
                  <w:bottom w:val="nil"/>
                  <w:right w:val="nil"/>
                </w:tcBorders>
                <w:shd w:val="clear" w:color="auto" w:fill="auto"/>
                <w:noWrap/>
                <w:vAlign w:val="bottom"/>
                <w:hideMark/>
              </w:tcPr>
            </w:tcPrChange>
          </w:tcPr>
          <w:p w14:paraId="7C4C4D4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36B4FC7D" w14:textId="77777777" w:rsidTr="00D34B6A">
        <w:tblPrEx>
          <w:tblW w:w="9730" w:type="dxa"/>
          <w:tblPrExChange w:id="596" w:author="Sandra Godden" w:date="2023-10-13T14:59:00Z">
            <w:tblPrEx>
              <w:tblW w:w="9730" w:type="dxa"/>
            </w:tblPrEx>
          </w:tblPrExChange>
        </w:tblPrEx>
        <w:trPr>
          <w:trHeight w:val="423"/>
          <w:trPrChange w:id="597" w:author="Sandra Godden" w:date="2023-10-13T14:59:00Z">
            <w:trPr>
              <w:gridAfter w:val="0"/>
              <w:trHeight w:val="423"/>
            </w:trPr>
          </w:trPrChange>
        </w:trPr>
        <w:tc>
          <w:tcPr>
            <w:tcW w:w="1080" w:type="dxa"/>
            <w:tcBorders>
              <w:top w:val="nil"/>
              <w:left w:val="nil"/>
              <w:bottom w:val="nil"/>
              <w:right w:val="nil"/>
            </w:tcBorders>
            <w:shd w:val="clear" w:color="auto" w:fill="auto"/>
            <w:noWrap/>
            <w:vAlign w:val="bottom"/>
            <w:tcPrChange w:id="598" w:author="Sandra Godden" w:date="2023-10-13T14:59:00Z">
              <w:tcPr>
                <w:tcW w:w="899" w:type="dxa"/>
                <w:tcBorders>
                  <w:top w:val="nil"/>
                  <w:left w:val="nil"/>
                  <w:bottom w:val="nil"/>
                  <w:right w:val="nil"/>
                </w:tcBorders>
                <w:shd w:val="clear" w:color="auto" w:fill="auto"/>
                <w:noWrap/>
                <w:vAlign w:val="bottom"/>
              </w:tcPr>
            </w:tcPrChange>
          </w:tcPr>
          <w:p w14:paraId="7186E8C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599" w:author="Sandra Godden" w:date="2023-10-13T14:59:00Z">
              <w:tcPr>
                <w:tcW w:w="3331" w:type="dxa"/>
                <w:tcBorders>
                  <w:top w:val="nil"/>
                  <w:left w:val="nil"/>
                  <w:bottom w:val="nil"/>
                  <w:right w:val="nil"/>
                </w:tcBorders>
                <w:shd w:val="clear" w:color="auto" w:fill="auto"/>
                <w:noWrap/>
                <w:vAlign w:val="bottom"/>
                <w:hideMark/>
              </w:tcPr>
            </w:tcPrChange>
          </w:tcPr>
          <w:p w14:paraId="5F9D83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600" w:author="Sandra Godden" w:date="2023-10-13T14:59:00Z">
              <w:tcPr>
                <w:tcW w:w="3150" w:type="dxa"/>
                <w:tcBorders>
                  <w:top w:val="nil"/>
                  <w:left w:val="nil"/>
                  <w:bottom w:val="nil"/>
                  <w:right w:val="nil"/>
                </w:tcBorders>
                <w:shd w:val="clear" w:color="auto" w:fill="auto"/>
                <w:noWrap/>
                <w:vAlign w:val="bottom"/>
                <w:hideMark/>
              </w:tcPr>
            </w:tcPrChange>
          </w:tcPr>
          <w:p w14:paraId="38CF3684"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601" w:author="Sandra Godden" w:date="2023-10-13T14:59:00Z">
              <w:tcPr>
                <w:tcW w:w="1366" w:type="dxa"/>
                <w:tcBorders>
                  <w:top w:val="nil"/>
                  <w:left w:val="nil"/>
                  <w:bottom w:val="nil"/>
                  <w:right w:val="nil"/>
                </w:tcBorders>
                <w:shd w:val="clear" w:color="auto" w:fill="auto"/>
                <w:noWrap/>
                <w:vAlign w:val="bottom"/>
                <w:hideMark/>
              </w:tcPr>
            </w:tcPrChange>
          </w:tcPr>
          <w:p w14:paraId="006B31E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84" w:type="dxa"/>
            <w:tcBorders>
              <w:top w:val="nil"/>
              <w:left w:val="nil"/>
              <w:bottom w:val="nil"/>
              <w:right w:val="nil"/>
            </w:tcBorders>
            <w:shd w:val="clear" w:color="auto" w:fill="auto"/>
            <w:noWrap/>
            <w:vAlign w:val="bottom"/>
            <w:hideMark/>
            <w:tcPrChange w:id="602" w:author="Sandra Godden" w:date="2023-10-13T14:59:00Z">
              <w:tcPr>
                <w:tcW w:w="984" w:type="dxa"/>
                <w:gridSpan w:val="2"/>
                <w:tcBorders>
                  <w:top w:val="nil"/>
                  <w:left w:val="nil"/>
                  <w:bottom w:val="nil"/>
                  <w:right w:val="nil"/>
                </w:tcBorders>
                <w:shd w:val="clear" w:color="auto" w:fill="auto"/>
                <w:noWrap/>
                <w:vAlign w:val="bottom"/>
                <w:hideMark/>
              </w:tcPr>
            </w:tcPrChange>
          </w:tcPr>
          <w:p w14:paraId="2B67585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r>
      <w:tr w:rsidR="009910FE" w:rsidRPr="00604EDE" w14:paraId="60AF6286" w14:textId="77777777" w:rsidTr="00D53DC9">
        <w:trPr>
          <w:trHeight w:val="290"/>
        </w:trPr>
        <w:tc>
          <w:tcPr>
            <w:tcW w:w="4230" w:type="dxa"/>
            <w:gridSpan w:val="2"/>
            <w:tcBorders>
              <w:top w:val="nil"/>
              <w:left w:val="nil"/>
              <w:bottom w:val="nil"/>
              <w:right w:val="nil"/>
            </w:tcBorders>
            <w:shd w:val="clear" w:color="auto" w:fill="auto"/>
            <w:noWrap/>
            <w:vAlign w:val="bottom"/>
          </w:tcPr>
          <w:p w14:paraId="5847288E" w14:textId="032E72F8" w:rsidR="009910FE" w:rsidRPr="00604EDE" w:rsidRDefault="00153A11"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lastRenderedPageBreak/>
              <w:t>Percent</w:t>
            </w:r>
            <w:r w:rsidR="009910FE" w:rsidRPr="00604EDE">
              <w:rPr>
                <w:rFonts w:ascii="Times New Roman" w:eastAsia="Times New Roman" w:hAnsi="Times New Roman" w:cs="Times New Roman"/>
                <w:color w:val="000000"/>
              </w:rPr>
              <w:t xml:space="preserve"> cows with SC</w:t>
            </w:r>
            <w:r w:rsidR="00B245CC">
              <w:rPr>
                <w:rFonts w:ascii="Times New Roman" w:eastAsia="Times New Roman" w:hAnsi="Times New Roman" w:cs="Times New Roman"/>
                <w:color w:val="000000"/>
              </w:rPr>
              <w:t>S</w:t>
            </w:r>
            <w:r w:rsidR="009910FE" w:rsidRPr="00604EDE">
              <w:rPr>
                <w:rFonts w:ascii="Times New Roman" w:eastAsia="Times New Roman" w:hAnsi="Times New Roman" w:cs="Times New Roman"/>
                <w:color w:val="000000"/>
              </w:rPr>
              <w:t xml:space="preserve"> ≥</w:t>
            </w:r>
            <w:r w:rsidR="00B245CC">
              <w:rPr>
                <w:rFonts w:ascii="Times New Roman" w:eastAsia="Times New Roman" w:hAnsi="Times New Roman" w:cs="Times New Roman"/>
                <w:color w:val="000000"/>
              </w:rPr>
              <w:t xml:space="preserve"> 4.0</w:t>
            </w:r>
            <w:r w:rsidR="009910FE" w:rsidRPr="00604EDE">
              <w:rPr>
                <w:rFonts w:ascii="Times New Roman" w:eastAsia="Times New Roman" w:hAnsi="Times New Roman" w:cs="Times New Roman"/>
                <w:color w:val="000000"/>
              </w:rPr>
              <w:t xml:space="preserve"> on current test date (%)</w:t>
            </w:r>
            <w:r w:rsidR="009910FE" w:rsidRPr="00604EDE">
              <w:rPr>
                <w:rFonts w:ascii="Times New Roman" w:eastAsia="Times New Roman" w:hAnsi="Times New Roman" w:cs="Times New Roman"/>
                <w:color w:val="000000"/>
                <w:vertAlign w:val="superscript"/>
              </w:rPr>
              <w:t>2</w:t>
            </w:r>
          </w:p>
        </w:tc>
        <w:tc>
          <w:tcPr>
            <w:tcW w:w="3150" w:type="dxa"/>
            <w:tcBorders>
              <w:top w:val="nil"/>
              <w:left w:val="nil"/>
              <w:bottom w:val="nil"/>
              <w:right w:val="nil"/>
            </w:tcBorders>
            <w:shd w:val="clear" w:color="auto" w:fill="auto"/>
            <w:noWrap/>
            <w:vAlign w:val="bottom"/>
          </w:tcPr>
          <w:p w14:paraId="3CEBA95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7CCAC66"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1FEA29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545EDA5E" w14:textId="77777777" w:rsidTr="00D34B6A">
        <w:tblPrEx>
          <w:tblW w:w="9730" w:type="dxa"/>
          <w:tblPrExChange w:id="603" w:author="Sandra Godden" w:date="2023-10-13T14:59:00Z">
            <w:tblPrEx>
              <w:tblW w:w="9730" w:type="dxa"/>
            </w:tblPrEx>
          </w:tblPrExChange>
        </w:tblPrEx>
        <w:trPr>
          <w:trHeight w:val="290"/>
          <w:trPrChange w:id="60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05" w:author="Sandra Godden" w:date="2023-10-13T14:59:00Z">
              <w:tcPr>
                <w:tcW w:w="899" w:type="dxa"/>
                <w:tcBorders>
                  <w:top w:val="nil"/>
                  <w:left w:val="nil"/>
                  <w:bottom w:val="nil"/>
                  <w:right w:val="nil"/>
                </w:tcBorders>
                <w:shd w:val="clear" w:color="auto" w:fill="auto"/>
                <w:noWrap/>
                <w:vAlign w:val="bottom"/>
              </w:tcPr>
            </w:tcPrChange>
          </w:tcPr>
          <w:p w14:paraId="4363A45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06" w:author="Sandra Godden" w:date="2023-10-13T14:59:00Z">
              <w:tcPr>
                <w:tcW w:w="3331" w:type="dxa"/>
                <w:tcBorders>
                  <w:top w:val="nil"/>
                  <w:left w:val="nil"/>
                  <w:bottom w:val="nil"/>
                  <w:right w:val="nil"/>
                </w:tcBorders>
                <w:shd w:val="clear" w:color="auto" w:fill="auto"/>
                <w:noWrap/>
                <w:vAlign w:val="bottom"/>
                <w:hideMark/>
              </w:tcPr>
            </w:tcPrChange>
          </w:tcPr>
          <w:p w14:paraId="60A39802"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607" w:author="Sandra Godden" w:date="2023-10-13T14:59:00Z">
              <w:tcPr>
                <w:tcW w:w="3150" w:type="dxa"/>
                <w:tcBorders>
                  <w:top w:val="nil"/>
                  <w:left w:val="nil"/>
                  <w:bottom w:val="nil"/>
                  <w:right w:val="nil"/>
                </w:tcBorders>
                <w:shd w:val="clear" w:color="auto" w:fill="auto"/>
                <w:noWrap/>
                <w:vAlign w:val="bottom"/>
                <w:hideMark/>
              </w:tcPr>
            </w:tcPrChange>
          </w:tcPr>
          <w:p w14:paraId="7F0B63BB"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08" w:author="Sandra Godden" w:date="2023-10-13T14:59:00Z">
              <w:tcPr>
                <w:tcW w:w="1366" w:type="dxa"/>
                <w:tcBorders>
                  <w:top w:val="nil"/>
                  <w:left w:val="nil"/>
                  <w:bottom w:val="nil"/>
                  <w:right w:val="nil"/>
                </w:tcBorders>
                <w:shd w:val="clear" w:color="auto" w:fill="auto"/>
                <w:noWrap/>
                <w:vAlign w:val="bottom"/>
                <w:hideMark/>
              </w:tcPr>
            </w:tcPrChange>
          </w:tcPr>
          <w:p w14:paraId="72FE096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84" w:type="dxa"/>
            <w:tcBorders>
              <w:top w:val="nil"/>
              <w:left w:val="nil"/>
              <w:bottom w:val="nil"/>
              <w:right w:val="nil"/>
            </w:tcBorders>
            <w:shd w:val="clear" w:color="auto" w:fill="auto"/>
            <w:noWrap/>
            <w:vAlign w:val="bottom"/>
            <w:hideMark/>
            <w:tcPrChange w:id="609" w:author="Sandra Godden" w:date="2023-10-13T14:59:00Z">
              <w:tcPr>
                <w:tcW w:w="984" w:type="dxa"/>
                <w:gridSpan w:val="2"/>
                <w:tcBorders>
                  <w:top w:val="nil"/>
                  <w:left w:val="nil"/>
                  <w:bottom w:val="nil"/>
                  <w:right w:val="nil"/>
                </w:tcBorders>
                <w:shd w:val="clear" w:color="auto" w:fill="auto"/>
                <w:noWrap/>
                <w:vAlign w:val="bottom"/>
                <w:hideMark/>
              </w:tcPr>
            </w:tcPrChange>
          </w:tcPr>
          <w:p w14:paraId="16BC64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r>
      <w:tr w:rsidR="009910FE" w:rsidRPr="00604EDE" w14:paraId="2D2F235C" w14:textId="77777777" w:rsidTr="00D34B6A">
        <w:tblPrEx>
          <w:tblW w:w="9730" w:type="dxa"/>
          <w:tblPrExChange w:id="610" w:author="Sandra Godden" w:date="2023-10-13T14:59:00Z">
            <w:tblPrEx>
              <w:tblW w:w="9730" w:type="dxa"/>
            </w:tblPrEx>
          </w:tblPrExChange>
        </w:tblPrEx>
        <w:trPr>
          <w:trHeight w:val="290"/>
          <w:trPrChange w:id="61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12" w:author="Sandra Godden" w:date="2023-10-13T14:59:00Z">
              <w:tcPr>
                <w:tcW w:w="899" w:type="dxa"/>
                <w:tcBorders>
                  <w:top w:val="nil"/>
                  <w:left w:val="nil"/>
                  <w:bottom w:val="nil"/>
                  <w:right w:val="nil"/>
                </w:tcBorders>
                <w:shd w:val="clear" w:color="auto" w:fill="auto"/>
                <w:noWrap/>
                <w:vAlign w:val="bottom"/>
              </w:tcPr>
            </w:tcPrChange>
          </w:tcPr>
          <w:p w14:paraId="55EC304C"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13" w:author="Sandra Godden" w:date="2023-10-13T14:59:00Z">
              <w:tcPr>
                <w:tcW w:w="3331" w:type="dxa"/>
                <w:tcBorders>
                  <w:top w:val="nil"/>
                  <w:left w:val="nil"/>
                  <w:bottom w:val="nil"/>
                  <w:right w:val="nil"/>
                </w:tcBorders>
                <w:shd w:val="clear" w:color="auto" w:fill="auto"/>
                <w:noWrap/>
                <w:vAlign w:val="bottom"/>
                <w:hideMark/>
              </w:tcPr>
            </w:tcPrChange>
          </w:tcPr>
          <w:p w14:paraId="6105BFE1" w14:textId="27FD337E"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614" w:author="Sandra Godden" w:date="2023-10-13T14:59:00Z">
              <w:tcPr>
                <w:tcW w:w="3150" w:type="dxa"/>
                <w:tcBorders>
                  <w:top w:val="nil"/>
                  <w:left w:val="nil"/>
                  <w:bottom w:val="nil"/>
                  <w:right w:val="nil"/>
                </w:tcBorders>
                <w:shd w:val="clear" w:color="auto" w:fill="auto"/>
                <w:noWrap/>
                <w:vAlign w:val="bottom"/>
                <w:hideMark/>
              </w:tcPr>
            </w:tcPrChange>
          </w:tcPr>
          <w:p w14:paraId="349F06A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615" w:author="Sandra Godden" w:date="2023-10-13T14:59:00Z">
              <w:tcPr>
                <w:tcW w:w="1366" w:type="dxa"/>
                <w:tcBorders>
                  <w:top w:val="nil"/>
                  <w:left w:val="nil"/>
                  <w:bottom w:val="nil"/>
                  <w:right w:val="nil"/>
                </w:tcBorders>
                <w:shd w:val="clear" w:color="auto" w:fill="auto"/>
                <w:noWrap/>
                <w:vAlign w:val="bottom"/>
                <w:hideMark/>
              </w:tcPr>
            </w:tcPrChange>
          </w:tcPr>
          <w:p w14:paraId="53CE6445"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84" w:type="dxa"/>
            <w:tcBorders>
              <w:top w:val="nil"/>
              <w:left w:val="nil"/>
              <w:bottom w:val="nil"/>
              <w:right w:val="nil"/>
            </w:tcBorders>
            <w:shd w:val="clear" w:color="auto" w:fill="auto"/>
            <w:noWrap/>
            <w:vAlign w:val="bottom"/>
            <w:hideMark/>
            <w:tcPrChange w:id="616" w:author="Sandra Godden" w:date="2023-10-13T14:59:00Z">
              <w:tcPr>
                <w:tcW w:w="984" w:type="dxa"/>
                <w:gridSpan w:val="2"/>
                <w:tcBorders>
                  <w:top w:val="nil"/>
                  <w:left w:val="nil"/>
                  <w:bottom w:val="nil"/>
                  <w:right w:val="nil"/>
                </w:tcBorders>
                <w:shd w:val="clear" w:color="auto" w:fill="auto"/>
                <w:noWrap/>
                <w:vAlign w:val="bottom"/>
                <w:hideMark/>
              </w:tcPr>
            </w:tcPrChange>
          </w:tcPr>
          <w:p w14:paraId="2FE988B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683B1F83" w14:textId="77777777" w:rsidTr="00D34B6A">
        <w:tblPrEx>
          <w:tblW w:w="9730" w:type="dxa"/>
          <w:tblPrExChange w:id="617" w:author="Sandra Godden" w:date="2023-10-13T14:59:00Z">
            <w:tblPrEx>
              <w:tblW w:w="9730" w:type="dxa"/>
            </w:tblPrEx>
          </w:tblPrExChange>
        </w:tblPrEx>
        <w:trPr>
          <w:trHeight w:val="290"/>
          <w:trPrChange w:id="61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19" w:author="Sandra Godden" w:date="2023-10-13T14:59:00Z">
              <w:tcPr>
                <w:tcW w:w="899" w:type="dxa"/>
                <w:tcBorders>
                  <w:top w:val="nil"/>
                  <w:left w:val="nil"/>
                  <w:bottom w:val="nil"/>
                  <w:right w:val="nil"/>
                </w:tcBorders>
                <w:shd w:val="clear" w:color="auto" w:fill="auto"/>
                <w:noWrap/>
                <w:vAlign w:val="bottom"/>
              </w:tcPr>
            </w:tcPrChange>
          </w:tcPr>
          <w:p w14:paraId="046C477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20" w:author="Sandra Godden" w:date="2023-10-13T14:59:00Z">
              <w:tcPr>
                <w:tcW w:w="3331" w:type="dxa"/>
                <w:tcBorders>
                  <w:top w:val="nil"/>
                  <w:left w:val="nil"/>
                  <w:bottom w:val="nil"/>
                  <w:right w:val="nil"/>
                </w:tcBorders>
                <w:shd w:val="clear" w:color="auto" w:fill="auto"/>
                <w:noWrap/>
                <w:vAlign w:val="bottom"/>
                <w:hideMark/>
              </w:tcPr>
            </w:tcPrChange>
          </w:tcPr>
          <w:p w14:paraId="48FE0E79" w14:textId="77777777" w:rsidR="009910FE" w:rsidRPr="00604EDE" w:rsidRDefault="009910FE" w:rsidP="00D53DC9">
            <w:pPr>
              <w:spacing w:after="0" w:line="240" w:lineRule="auto"/>
              <w:rPr>
                <w:rFonts w:ascii="Times New Roman" w:eastAsia="Times New Roman" w:hAnsi="Times New Roman" w:cs="Times New Roman"/>
                <w:color w:val="000000"/>
              </w:rPr>
            </w:pPr>
            <w:commentRangeStart w:id="621"/>
            <w:r w:rsidRPr="00604EDE">
              <w:rPr>
                <w:rFonts w:ascii="Times New Roman" w:eastAsia="Times New Roman" w:hAnsi="Times New Roman" w:cs="Times New Roman"/>
                <w:color w:val="000000"/>
              </w:rPr>
              <w:t>Average hygiene score</w:t>
            </w:r>
            <w:commentRangeEnd w:id="621"/>
            <w:r w:rsidR="00D34B6A">
              <w:rPr>
                <w:rStyle w:val="CommentReference"/>
                <w:rFonts w:eastAsiaTheme="minorEastAsia"/>
              </w:rPr>
              <w:commentReference w:id="621"/>
            </w:r>
          </w:p>
        </w:tc>
        <w:tc>
          <w:tcPr>
            <w:tcW w:w="3150" w:type="dxa"/>
            <w:tcBorders>
              <w:top w:val="nil"/>
              <w:left w:val="nil"/>
              <w:bottom w:val="nil"/>
              <w:right w:val="nil"/>
            </w:tcBorders>
            <w:shd w:val="clear" w:color="auto" w:fill="auto"/>
            <w:noWrap/>
            <w:vAlign w:val="bottom"/>
            <w:hideMark/>
            <w:tcPrChange w:id="622" w:author="Sandra Godden" w:date="2023-10-13T14:59:00Z">
              <w:tcPr>
                <w:tcW w:w="3150" w:type="dxa"/>
                <w:tcBorders>
                  <w:top w:val="nil"/>
                  <w:left w:val="nil"/>
                  <w:bottom w:val="nil"/>
                  <w:right w:val="nil"/>
                </w:tcBorders>
                <w:shd w:val="clear" w:color="auto" w:fill="auto"/>
                <w:noWrap/>
                <w:vAlign w:val="bottom"/>
                <w:hideMark/>
              </w:tcPr>
            </w:tcPrChange>
          </w:tcPr>
          <w:p w14:paraId="557E0FE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19)</w:t>
            </w:r>
          </w:p>
        </w:tc>
        <w:tc>
          <w:tcPr>
            <w:tcW w:w="1366" w:type="dxa"/>
            <w:tcBorders>
              <w:top w:val="nil"/>
              <w:left w:val="nil"/>
              <w:bottom w:val="nil"/>
              <w:right w:val="nil"/>
            </w:tcBorders>
            <w:shd w:val="clear" w:color="auto" w:fill="auto"/>
            <w:noWrap/>
            <w:vAlign w:val="bottom"/>
            <w:hideMark/>
            <w:tcPrChange w:id="623" w:author="Sandra Godden" w:date="2023-10-13T14:59:00Z">
              <w:tcPr>
                <w:tcW w:w="1366" w:type="dxa"/>
                <w:tcBorders>
                  <w:top w:val="nil"/>
                  <w:left w:val="nil"/>
                  <w:bottom w:val="nil"/>
                  <w:right w:val="nil"/>
                </w:tcBorders>
                <w:shd w:val="clear" w:color="auto" w:fill="auto"/>
                <w:noWrap/>
                <w:vAlign w:val="bottom"/>
                <w:hideMark/>
              </w:tcPr>
            </w:tcPrChange>
          </w:tcPr>
          <w:p w14:paraId="6035B403"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84" w:type="dxa"/>
            <w:tcBorders>
              <w:top w:val="nil"/>
              <w:left w:val="nil"/>
              <w:bottom w:val="nil"/>
              <w:right w:val="nil"/>
            </w:tcBorders>
            <w:shd w:val="clear" w:color="auto" w:fill="auto"/>
            <w:noWrap/>
            <w:vAlign w:val="bottom"/>
            <w:hideMark/>
            <w:tcPrChange w:id="624" w:author="Sandra Godden" w:date="2023-10-13T14:59:00Z">
              <w:tcPr>
                <w:tcW w:w="984" w:type="dxa"/>
                <w:gridSpan w:val="2"/>
                <w:tcBorders>
                  <w:top w:val="nil"/>
                  <w:left w:val="nil"/>
                  <w:bottom w:val="nil"/>
                  <w:right w:val="nil"/>
                </w:tcBorders>
                <w:shd w:val="clear" w:color="auto" w:fill="auto"/>
                <w:noWrap/>
                <w:vAlign w:val="bottom"/>
                <w:hideMark/>
              </w:tcPr>
            </w:tcPrChange>
          </w:tcPr>
          <w:p w14:paraId="0747CAC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r>
      <w:tr w:rsidR="009910FE" w:rsidRPr="00604EDE" w14:paraId="1431A4C7" w14:textId="77777777" w:rsidTr="00D53DC9">
        <w:trPr>
          <w:trHeight w:val="702"/>
        </w:trPr>
        <w:tc>
          <w:tcPr>
            <w:tcW w:w="4230" w:type="dxa"/>
            <w:gridSpan w:val="2"/>
            <w:tcBorders>
              <w:top w:val="nil"/>
              <w:left w:val="nil"/>
              <w:bottom w:val="nil"/>
              <w:right w:val="nil"/>
            </w:tcBorders>
            <w:shd w:val="clear" w:color="auto" w:fill="auto"/>
            <w:noWrap/>
            <w:vAlign w:val="bottom"/>
          </w:tcPr>
          <w:p w14:paraId="3F34E205" w14:textId="13F6AC54"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sidR="00D73575">
              <w:rPr>
                <w:rFonts w:ascii="Times New Roman" w:eastAsia="Times New Roman" w:hAnsi="Times New Roman" w:cs="Times New Roman"/>
                <w:color w:val="000000"/>
              </w:rPr>
              <w:t>SCS</w:t>
            </w:r>
            <w:r w:rsidRPr="00604EDE">
              <w:rPr>
                <w:rFonts w:ascii="Times New Roman" w:eastAsia="Times New Roman" w:hAnsi="Times New Roman" w:cs="Times New Roman"/>
                <w:color w:val="000000"/>
              </w:rPr>
              <w:t xml:space="preserve"> of cows on farm</w:t>
            </w:r>
            <w:r w:rsidRPr="00604EDE">
              <w:rPr>
                <w:rFonts w:ascii="Times New Roman" w:eastAsia="Times New Roman" w:hAnsi="Times New Roman" w:cs="Times New Roman"/>
                <w:color w:val="000000"/>
                <w:vertAlign w:val="superscript"/>
              </w:rPr>
              <w:t>3</w:t>
            </w:r>
          </w:p>
        </w:tc>
        <w:tc>
          <w:tcPr>
            <w:tcW w:w="3150" w:type="dxa"/>
            <w:tcBorders>
              <w:top w:val="nil"/>
              <w:left w:val="nil"/>
              <w:bottom w:val="nil"/>
              <w:right w:val="nil"/>
            </w:tcBorders>
            <w:shd w:val="clear" w:color="auto" w:fill="auto"/>
            <w:noWrap/>
            <w:vAlign w:val="bottom"/>
          </w:tcPr>
          <w:p w14:paraId="6ACFB63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D8DC14E"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023DB411"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3C831C06" w14:textId="77777777" w:rsidTr="00D34B6A">
        <w:tblPrEx>
          <w:tblW w:w="9730" w:type="dxa"/>
          <w:tblPrExChange w:id="625" w:author="Sandra Godden" w:date="2023-10-13T14:59:00Z">
            <w:tblPrEx>
              <w:tblW w:w="9730" w:type="dxa"/>
            </w:tblPrEx>
          </w:tblPrExChange>
        </w:tblPrEx>
        <w:trPr>
          <w:trHeight w:val="290"/>
          <w:trPrChange w:id="62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27" w:author="Sandra Godden" w:date="2023-10-13T14:59:00Z">
              <w:tcPr>
                <w:tcW w:w="899" w:type="dxa"/>
                <w:tcBorders>
                  <w:top w:val="nil"/>
                  <w:left w:val="nil"/>
                  <w:bottom w:val="nil"/>
                  <w:right w:val="nil"/>
                </w:tcBorders>
                <w:shd w:val="clear" w:color="auto" w:fill="auto"/>
                <w:noWrap/>
                <w:vAlign w:val="bottom"/>
              </w:tcPr>
            </w:tcPrChange>
          </w:tcPr>
          <w:p w14:paraId="4F8B2D6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28" w:author="Sandra Godden" w:date="2023-10-13T14:59:00Z">
              <w:tcPr>
                <w:tcW w:w="3331" w:type="dxa"/>
                <w:tcBorders>
                  <w:top w:val="nil"/>
                  <w:left w:val="nil"/>
                  <w:bottom w:val="nil"/>
                  <w:right w:val="nil"/>
                </w:tcBorders>
                <w:shd w:val="clear" w:color="auto" w:fill="auto"/>
                <w:noWrap/>
                <w:vAlign w:val="bottom"/>
                <w:hideMark/>
              </w:tcPr>
            </w:tcPrChange>
          </w:tcPr>
          <w:p w14:paraId="2959A15C"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regularly do parenteral supplementation of dry cows with vit. E and selenium</w:t>
            </w:r>
          </w:p>
        </w:tc>
        <w:tc>
          <w:tcPr>
            <w:tcW w:w="3150" w:type="dxa"/>
            <w:tcBorders>
              <w:top w:val="nil"/>
              <w:left w:val="nil"/>
              <w:bottom w:val="nil"/>
              <w:right w:val="nil"/>
            </w:tcBorders>
            <w:shd w:val="clear" w:color="auto" w:fill="auto"/>
            <w:noWrap/>
            <w:vAlign w:val="bottom"/>
            <w:hideMark/>
            <w:tcPrChange w:id="629" w:author="Sandra Godden" w:date="2023-10-13T14:59:00Z">
              <w:tcPr>
                <w:tcW w:w="3150" w:type="dxa"/>
                <w:tcBorders>
                  <w:top w:val="nil"/>
                  <w:left w:val="nil"/>
                  <w:bottom w:val="nil"/>
                  <w:right w:val="nil"/>
                </w:tcBorders>
                <w:shd w:val="clear" w:color="auto" w:fill="auto"/>
                <w:noWrap/>
                <w:vAlign w:val="bottom"/>
                <w:hideMark/>
              </w:tcPr>
            </w:tcPrChange>
          </w:tcPr>
          <w:p w14:paraId="6E901133"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 or occasional supplementation (n = 9)</w:t>
            </w:r>
          </w:p>
        </w:tc>
        <w:tc>
          <w:tcPr>
            <w:tcW w:w="1366" w:type="dxa"/>
            <w:tcBorders>
              <w:top w:val="nil"/>
              <w:left w:val="nil"/>
              <w:bottom w:val="nil"/>
              <w:right w:val="nil"/>
            </w:tcBorders>
            <w:shd w:val="clear" w:color="auto" w:fill="auto"/>
            <w:noWrap/>
            <w:vAlign w:val="bottom"/>
            <w:hideMark/>
            <w:tcPrChange w:id="630" w:author="Sandra Godden" w:date="2023-10-13T14:59:00Z">
              <w:tcPr>
                <w:tcW w:w="1366" w:type="dxa"/>
                <w:tcBorders>
                  <w:top w:val="nil"/>
                  <w:left w:val="nil"/>
                  <w:bottom w:val="nil"/>
                  <w:right w:val="nil"/>
                </w:tcBorders>
                <w:shd w:val="clear" w:color="auto" w:fill="auto"/>
                <w:noWrap/>
                <w:vAlign w:val="bottom"/>
                <w:hideMark/>
              </w:tcPr>
            </w:tcPrChange>
          </w:tcPr>
          <w:p w14:paraId="27F0B60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84" w:type="dxa"/>
            <w:tcBorders>
              <w:top w:val="nil"/>
              <w:left w:val="nil"/>
              <w:bottom w:val="nil"/>
              <w:right w:val="nil"/>
            </w:tcBorders>
            <w:shd w:val="clear" w:color="auto" w:fill="auto"/>
            <w:noWrap/>
            <w:vAlign w:val="bottom"/>
            <w:hideMark/>
            <w:tcPrChange w:id="631" w:author="Sandra Godden" w:date="2023-10-13T14:59:00Z">
              <w:tcPr>
                <w:tcW w:w="984" w:type="dxa"/>
                <w:gridSpan w:val="2"/>
                <w:tcBorders>
                  <w:top w:val="nil"/>
                  <w:left w:val="nil"/>
                  <w:bottom w:val="nil"/>
                  <w:right w:val="nil"/>
                </w:tcBorders>
                <w:shd w:val="clear" w:color="auto" w:fill="auto"/>
                <w:noWrap/>
                <w:vAlign w:val="bottom"/>
                <w:hideMark/>
              </w:tcPr>
            </w:tcPrChange>
          </w:tcPr>
          <w:p w14:paraId="5883348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r>
      <w:tr w:rsidR="009910FE" w:rsidRPr="00604EDE" w14:paraId="6142FEC1" w14:textId="77777777" w:rsidTr="00D34B6A">
        <w:tblPrEx>
          <w:tblW w:w="9730" w:type="dxa"/>
          <w:tblPrExChange w:id="632" w:author="Sandra Godden" w:date="2023-10-13T14:59:00Z">
            <w:tblPrEx>
              <w:tblW w:w="9730" w:type="dxa"/>
            </w:tblPrEx>
          </w:tblPrExChange>
        </w:tblPrEx>
        <w:trPr>
          <w:trHeight w:val="290"/>
          <w:trPrChange w:id="63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34" w:author="Sandra Godden" w:date="2023-10-13T14:59:00Z">
              <w:tcPr>
                <w:tcW w:w="899" w:type="dxa"/>
                <w:tcBorders>
                  <w:top w:val="nil"/>
                  <w:left w:val="nil"/>
                  <w:bottom w:val="nil"/>
                  <w:right w:val="nil"/>
                </w:tcBorders>
                <w:shd w:val="clear" w:color="auto" w:fill="auto"/>
                <w:noWrap/>
                <w:vAlign w:val="bottom"/>
              </w:tcPr>
            </w:tcPrChange>
          </w:tcPr>
          <w:p w14:paraId="0CD6EB1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35" w:author="Sandra Godden" w:date="2023-10-13T14:59:00Z">
              <w:tcPr>
                <w:tcW w:w="3331" w:type="dxa"/>
                <w:tcBorders>
                  <w:top w:val="nil"/>
                  <w:left w:val="nil"/>
                  <w:bottom w:val="nil"/>
                  <w:right w:val="nil"/>
                </w:tcBorders>
                <w:shd w:val="clear" w:color="auto" w:fill="auto"/>
                <w:noWrap/>
                <w:vAlign w:val="bottom"/>
                <w:hideMark/>
              </w:tcPr>
            </w:tcPrChange>
          </w:tcPr>
          <w:p w14:paraId="2C06CF0B"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36" w:author="Sandra Godden" w:date="2023-10-13T14:59:00Z">
              <w:tcPr>
                <w:tcW w:w="3150" w:type="dxa"/>
                <w:tcBorders>
                  <w:top w:val="nil"/>
                  <w:left w:val="nil"/>
                  <w:bottom w:val="nil"/>
                  <w:right w:val="nil"/>
                </w:tcBorders>
                <w:shd w:val="clear" w:color="auto" w:fill="auto"/>
                <w:noWrap/>
                <w:vAlign w:val="bottom"/>
                <w:hideMark/>
              </w:tcPr>
            </w:tcPrChange>
          </w:tcPr>
          <w:p w14:paraId="1C41971D"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parenteral supplementation (n = 11)</w:t>
            </w:r>
          </w:p>
        </w:tc>
        <w:tc>
          <w:tcPr>
            <w:tcW w:w="1366" w:type="dxa"/>
            <w:tcBorders>
              <w:top w:val="nil"/>
              <w:left w:val="nil"/>
              <w:bottom w:val="nil"/>
              <w:right w:val="nil"/>
            </w:tcBorders>
            <w:shd w:val="clear" w:color="auto" w:fill="auto"/>
            <w:noWrap/>
            <w:vAlign w:val="bottom"/>
            <w:hideMark/>
            <w:tcPrChange w:id="637" w:author="Sandra Godden" w:date="2023-10-13T14:59:00Z">
              <w:tcPr>
                <w:tcW w:w="1366" w:type="dxa"/>
                <w:tcBorders>
                  <w:top w:val="nil"/>
                  <w:left w:val="nil"/>
                  <w:bottom w:val="nil"/>
                  <w:right w:val="nil"/>
                </w:tcBorders>
                <w:shd w:val="clear" w:color="auto" w:fill="auto"/>
                <w:noWrap/>
                <w:vAlign w:val="bottom"/>
                <w:hideMark/>
              </w:tcPr>
            </w:tcPrChange>
          </w:tcPr>
          <w:p w14:paraId="1B4EFD4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38" w:author="Sandra Godden" w:date="2023-10-13T14:59:00Z">
              <w:tcPr>
                <w:tcW w:w="984" w:type="dxa"/>
                <w:gridSpan w:val="2"/>
                <w:tcBorders>
                  <w:top w:val="nil"/>
                  <w:left w:val="nil"/>
                  <w:bottom w:val="nil"/>
                  <w:right w:val="nil"/>
                </w:tcBorders>
                <w:shd w:val="clear" w:color="auto" w:fill="auto"/>
                <w:noWrap/>
                <w:vAlign w:val="bottom"/>
                <w:hideMark/>
              </w:tcPr>
            </w:tcPrChange>
          </w:tcPr>
          <w:p w14:paraId="4056E95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1E662F45" w14:textId="77777777" w:rsidTr="00D34B6A">
        <w:tblPrEx>
          <w:tblW w:w="9730" w:type="dxa"/>
          <w:tblPrExChange w:id="639" w:author="Sandra Godden" w:date="2023-10-13T14:59:00Z">
            <w:tblPrEx>
              <w:tblW w:w="9730" w:type="dxa"/>
            </w:tblPrEx>
          </w:tblPrExChange>
        </w:tblPrEx>
        <w:trPr>
          <w:trHeight w:val="290"/>
          <w:trPrChange w:id="64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41" w:author="Sandra Godden" w:date="2023-10-13T14:59:00Z">
              <w:tcPr>
                <w:tcW w:w="899" w:type="dxa"/>
                <w:tcBorders>
                  <w:top w:val="nil"/>
                  <w:left w:val="nil"/>
                  <w:bottom w:val="nil"/>
                  <w:right w:val="nil"/>
                </w:tcBorders>
                <w:shd w:val="clear" w:color="auto" w:fill="auto"/>
                <w:noWrap/>
                <w:vAlign w:val="bottom"/>
              </w:tcPr>
            </w:tcPrChange>
          </w:tcPr>
          <w:p w14:paraId="623422E1"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42" w:author="Sandra Godden" w:date="2023-10-13T14:59:00Z">
              <w:tcPr>
                <w:tcW w:w="3331" w:type="dxa"/>
                <w:tcBorders>
                  <w:top w:val="nil"/>
                  <w:left w:val="nil"/>
                  <w:bottom w:val="nil"/>
                  <w:right w:val="nil"/>
                </w:tcBorders>
                <w:shd w:val="clear" w:color="auto" w:fill="auto"/>
                <w:noWrap/>
                <w:vAlign w:val="bottom"/>
                <w:hideMark/>
              </w:tcPr>
            </w:tcPrChange>
          </w:tcPr>
          <w:p w14:paraId="052AF9B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Herds that use any sort of approved organic intramammary product at dry-off</w:t>
            </w:r>
          </w:p>
        </w:tc>
        <w:tc>
          <w:tcPr>
            <w:tcW w:w="3150" w:type="dxa"/>
            <w:tcBorders>
              <w:top w:val="nil"/>
              <w:left w:val="nil"/>
              <w:bottom w:val="nil"/>
              <w:right w:val="nil"/>
            </w:tcBorders>
            <w:shd w:val="clear" w:color="auto" w:fill="auto"/>
            <w:noWrap/>
            <w:vAlign w:val="bottom"/>
            <w:hideMark/>
            <w:tcPrChange w:id="643" w:author="Sandra Godden" w:date="2023-10-13T14:59:00Z">
              <w:tcPr>
                <w:tcW w:w="3150" w:type="dxa"/>
                <w:tcBorders>
                  <w:top w:val="nil"/>
                  <w:left w:val="nil"/>
                  <w:bottom w:val="nil"/>
                  <w:right w:val="nil"/>
                </w:tcBorders>
                <w:shd w:val="clear" w:color="auto" w:fill="auto"/>
                <w:noWrap/>
                <w:vAlign w:val="bottom"/>
                <w:hideMark/>
              </w:tcPr>
            </w:tcPrChange>
          </w:tcPr>
          <w:p w14:paraId="5CBBA5F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1366" w:type="dxa"/>
            <w:tcBorders>
              <w:top w:val="nil"/>
              <w:left w:val="nil"/>
              <w:bottom w:val="nil"/>
              <w:right w:val="nil"/>
            </w:tcBorders>
            <w:shd w:val="clear" w:color="auto" w:fill="auto"/>
            <w:noWrap/>
            <w:vAlign w:val="bottom"/>
            <w:hideMark/>
            <w:tcPrChange w:id="644" w:author="Sandra Godden" w:date="2023-10-13T14:59:00Z">
              <w:tcPr>
                <w:tcW w:w="1366" w:type="dxa"/>
                <w:tcBorders>
                  <w:top w:val="nil"/>
                  <w:left w:val="nil"/>
                  <w:bottom w:val="nil"/>
                  <w:right w:val="nil"/>
                </w:tcBorders>
                <w:shd w:val="clear" w:color="auto" w:fill="auto"/>
                <w:noWrap/>
                <w:vAlign w:val="bottom"/>
                <w:hideMark/>
              </w:tcPr>
            </w:tcPrChange>
          </w:tcPr>
          <w:p w14:paraId="25DBF56A"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84" w:type="dxa"/>
            <w:tcBorders>
              <w:top w:val="nil"/>
              <w:left w:val="nil"/>
              <w:bottom w:val="nil"/>
              <w:right w:val="nil"/>
            </w:tcBorders>
            <w:shd w:val="clear" w:color="auto" w:fill="auto"/>
            <w:noWrap/>
            <w:vAlign w:val="bottom"/>
            <w:hideMark/>
            <w:tcPrChange w:id="645" w:author="Sandra Godden" w:date="2023-10-13T14:59:00Z">
              <w:tcPr>
                <w:tcW w:w="984" w:type="dxa"/>
                <w:gridSpan w:val="2"/>
                <w:tcBorders>
                  <w:top w:val="nil"/>
                  <w:left w:val="nil"/>
                  <w:bottom w:val="nil"/>
                  <w:right w:val="nil"/>
                </w:tcBorders>
                <w:shd w:val="clear" w:color="auto" w:fill="auto"/>
                <w:noWrap/>
                <w:vAlign w:val="bottom"/>
                <w:hideMark/>
              </w:tcPr>
            </w:tcPrChange>
          </w:tcPr>
          <w:p w14:paraId="0262AB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r>
      <w:tr w:rsidR="009910FE" w:rsidRPr="00604EDE" w14:paraId="488942ED" w14:textId="77777777" w:rsidTr="00D34B6A">
        <w:tblPrEx>
          <w:tblW w:w="9730" w:type="dxa"/>
          <w:tblPrExChange w:id="646" w:author="Sandra Godden" w:date="2023-10-13T14:59:00Z">
            <w:tblPrEx>
              <w:tblW w:w="9730" w:type="dxa"/>
            </w:tblPrEx>
          </w:tblPrExChange>
        </w:tblPrEx>
        <w:trPr>
          <w:trHeight w:val="290"/>
          <w:trPrChange w:id="647"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48" w:author="Sandra Godden" w:date="2023-10-13T14:59:00Z">
              <w:tcPr>
                <w:tcW w:w="899" w:type="dxa"/>
                <w:tcBorders>
                  <w:top w:val="nil"/>
                  <w:left w:val="nil"/>
                  <w:bottom w:val="nil"/>
                  <w:right w:val="nil"/>
                </w:tcBorders>
                <w:shd w:val="clear" w:color="auto" w:fill="auto"/>
                <w:noWrap/>
                <w:vAlign w:val="bottom"/>
              </w:tcPr>
            </w:tcPrChange>
          </w:tcPr>
          <w:p w14:paraId="51302257"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49" w:author="Sandra Godden" w:date="2023-10-13T14:59:00Z">
              <w:tcPr>
                <w:tcW w:w="3331" w:type="dxa"/>
                <w:tcBorders>
                  <w:top w:val="nil"/>
                  <w:left w:val="nil"/>
                  <w:bottom w:val="nil"/>
                  <w:right w:val="nil"/>
                </w:tcBorders>
                <w:shd w:val="clear" w:color="auto" w:fill="auto"/>
                <w:noWrap/>
                <w:vAlign w:val="bottom"/>
                <w:hideMark/>
              </w:tcPr>
            </w:tcPrChange>
          </w:tcPr>
          <w:p w14:paraId="3EA23DE5"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50" w:author="Sandra Godden" w:date="2023-10-13T14:59:00Z">
              <w:tcPr>
                <w:tcW w:w="3150" w:type="dxa"/>
                <w:tcBorders>
                  <w:top w:val="nil"/>
                  <w:left w:val="nil"/>
                  <w:bottom w:val="nil"/>
                  <w:right w:val="nil"/>
                </w:tcBorders>
                <w:shd w:val="clear" w:color="auto" w:fill="auto"/>
                <w:noWrap/>
                <w:vAlign w:val="bottom"/>
                <w:hideMark/>
              </w:tcPr>
            </w:tcPrChange>
          </w:tcPr>
          <w:p w14:paraId="712D4F4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1366" w:type="dxa"/>
            <w:tcBorders>
              <w:top w:val="nil"/>
              <w:left w:val="nil"/>
              <w:bottom w:val="nil"/>
              <w:right w:val="nil"/>
            </w:tcBorders>
            <w:shd w:val="clear" w:color="auto" w:fill="auto"/>
            <w:noWrap/>
            <w:vAlign w:val="bottom"/>
            <w:hideMark/>
            <w:tcPrChange w:id="651" w:author="Sandra Godden" w:date="2023-10-13T14:59:00Z">
              <w:tcPr>
                <w:tcW w:w="1366" w:type="dxa"/>
                <w:tcBorders>
                  <w:top w:val="nil"/>
                  <w:left w:val="nil"/>
                  <w:bottom w:val="nil"/>
                  <w:right w:val="nil"/>
                </w:tcBorders>
                <w:shd w:val="clear" w:color="auto" w:fill="auto"/>
                <w:noWrap/>
                <w:vAlign w:val="bottom"/>
                <w:hideMark/>
              </w:tcPr>
            </w:tcPrChange>
          </w:tcPr>
          <w:p w14:paraId="724870B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52" w:author="Sandra Godden" w:date="2023-10-13T14:59:00Z">
              <w:tcPr>
                <w:tcW w:w="984" w:type="dxa"/>
                <w:gridSpan w:val="2"/>
                <w:tcBorders>
                  <w:top w:val="nil"/>
                  <w:left w:val="nil"/>
                  <w:bottom w:val="nil"/>
                  <w:right w:val="nil"/>
                </w:tcBorders>
                <w:shd w:val="clear" w:color="auto" w:fill="auto"/>
                <w:noWrap/>
                <w:vAlign w:val="bottom"/>
                <w:hideMark/>
              </w:tcPr>
            </w:tcPrChange>
          </w:tcPr>
          <w:p w14:paraId="601960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388A37B6" w14:textId="77777777" w:rsidTr="00D34B6A">
        <w:tblPrEx>
          <w:tblW w:w="9730" w:type="dxa"/>
          <w:tblPrExChange w:id="653" w:author="Sandra Godden" w:date="2023-10-13T14:59:00Z">
            <w:tblPrEx>
              <w:tblW w:w="9730" w:type="dxa"/>
            </w:tblPrEx>
          </w:tblPrExChange>
        </w:tblPrEx>
        <w:trPr>
          <w:trHeight w:val="290"/>
          <w:trPrChange w:id="65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55" w:author="Sandra Godden" w:date="2023-10-13T14:59:00Z">
              <w:tcPr>
                <w:tcW w:w="899" w:type="dxa"/>
                <w:tcBorders>
                  <w:top w:val="nil"/>
                  <w:left w:val="nil"/>
                  <w:bottom w:val="nil"/>
                  <w:right w:val="nil"/>
                </w:tcBorders>
                <w:shd w:val="clear" w:color="auto" w:fill="auto"/>
                <w:noWrap/>
                <w:vAlign w:val="bottom"/>
              </w:tcPr>
            </w:tcPrChange>
          </w:tcPr>
          <w:p w14:paraId="54D96ABE"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56" w:author="Sandra Godden" w:date="2023-10-13T14:59:00Z">
              <w:tcPr>
                <w:tcW w:w="3331" w:type="dxa"/>
                <w:tcBorders>
                  <w:top w:val="nil"/>
                  <w:left w:val="nil"/>
                  <w:bottom w:val="nil"/>
                  <w:right w:val="nil"/>
                </w:tcBorders>
                <w:shd w:val="clear" w:color="auto" w:fill="auto"/>
                <w:noWrap/>
                <w:vAlign w:val="bottom"/>
                <w:hideMark/>
              </w:tcPr>
            </w:tcPrChange>
          </w:tcPr>
          <w:p w14:paraId="33E0E366"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657" w:author="Sandra Godden" w:date="2023-10-13T14:59:00Z">
              <w:tcPr>
                <w:tcW w:w="3150" w:type="dxa"/>
                <w:tcBorders>
                  <w:top w:val="nil"/>
                  <w:left w:val="nil"/>
                  <w:bottom w:val="nil"/>
                  <w:right w:val="nil"/>
                </w:tcBorders>
                <w:shd w:val="clear" w:color="auto" w:fill="auto"/>
                <w:noWrap/>
                <w:vAlign w:val="bottom"/>
                <w:hideMark/>
              </w:tcPr>
            </w:tcPrChange>
          </w:tcPr>
          <w:p w14:paraId="55809AD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658" w:author="Sandra Godden" w:date="2023-10-13T14:59:00Z">
              <w:tcPr>
                <w:tcW w:w="1366" w:type="dxa"/>
                <w:tcBorders>
                  <w:top w:val="nil"/>
                  <w:left w:val="nil"/>
                  <w:bottom w:val="nil"/>
                  <w:right w:val="nil"/>
                </w:tcBorders>
                <w:shd w:val="clear" w:color="auto" w:fill="auto"/>
                <w:noWrap/>
                <w:vAlign w:val="bottom"/>
                <w:hideMark/>
              </w:tcPr>
            </w:tcPrChange>
          </w:tcPr>
          <w:p w14:paraId="41C2162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84" w:type="dxa"/>
            <w:tcBorders>
              <w:top w:val="nil"/>
              <w:left w:val="nil"/>
              <w:bottom w:val="nil"/>
              <w:right w:val="nil"/>
            </w:tcBorders>
            <w:shd w:val="clear" w:color="auto" w:fill="auto"/>
            <w:noWrap/>
            <w:vAlign w:val="bottom"/>
            <w:hideMark/>
            <w:tcPrChange w:id="659" w:author="Sandra Godden" w:date="2023-10-13T14:59:00Z">
              <w:tcPr>
                <w:tcW w:w="984" w:type="dxa"/>
                <w:gridSpan w:val="2"/>
                <w:tcBorders>
                  <w:top w:val="nil"/>
                  <w:left w:val="nil"/>
                  <w:bottom w:val="nil"/>
                  <w:right w:val="nil"/>
                </w:tcBorders>
                <w:shd w:val="clear" w:color="auto" w:fill="auto"/>
                <w:noWrap/>
                <w:vAlign w:val="bottom"/>
                <w:hideMark/>
              </w:tcPr>
            </w:tcPrChange>
          </w:tcPr>
          <w:p w14:paraId="4DD9D34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p>
        </w:tc>
      </w:tr>
      <w:tr w:rsidR="009910FE" w:rsidRPr="00604EDE" w14:paraId="2109D3AD" w14:textId="77777777" w:rsidTr="00D34B6A">
        <w:tblPrEx>
          <w:tblW w:w="9730" w:type="dxa"/>
          <w:tblPrExChange w:id="660" w:author="Sandra Godden" w:date="2023-10-13T14:59:00Z">
            <w:tblPrEx>
              <w:tblW w:w="9730" w:type="dxa"/>
            </w:tblPrEx>
          </w:tblPrExChange>
        </w:tblPrEx>
        <w:trPr>
          <w:trHeight w:val="290"/>
          <w:trPrChange w:id="661"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62" w:author="Sandra Godden" w:date="2023-10-13T14:59:00Z">
              <w:tcPr>
                <w:tcW w:w="899" w:type="dxa"/>
                <w:tcBorders>
                  <w:top w:val="nil"/>
                  <w:left w:val="nil"/>
                  <w:bottom w:val="nil"/>
                  <w:right w:val="nil"/>
                </w:tcBorders>
                <w:shd w:val="clear" w:color="auto" w:fill="auto"/>
                <w:noWrap/>
                <w:vAlign w:val="bottom"/>
              </w:tcPr>
            </w:tcPrChange>
          </w:tcPr>
          <w:p w14:paraId="29880574"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63" w:author="Sandra Godden" w:date="2023-10-13T14:59:00Z">
              <w:tcPr>
                <w:tcW w:w="3331" w:type="dxa"/>
                <w:tcBorders>
                  <w:top w:val="nil"/>
                  <w:left w:val="nil"/>
                  <w:bottom w:val="nil"/>
                  <w:right w:val="nil"/>
                </w:tcBorders>
                <w:shd w:val="clear" w:color="auto" w:fill="auto"/>
                <w:noWrap/>
                <w:vAlign w:val="bottom"/>
                <w:hideMark/>
              </w:tcPr>
            </w:tcPrChange>
          </w:tcPr>
          <w:p w14:paraId="6245FFCA" w14:textId="37AD2060"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Proportion of cows with udder hygiene scores ≥3</w:t>
            </w:r>
          </w:p>
        </w:tc>
        <w:tc>
          <w:tcPr>
            <w:tcW w:w="3150" w:type="dxa"/>
            <w:tcBorders>
              <w:top w:val="nil"/>
              <w:left w:val="nil"/>
              <w:bottom w:val="nil"/>
              <w:right w:val="nil"/>
            </w:tcBorders>
            <w:shd w:val="clear" w:color="auto" w:fill="auto"/>
            <w:noWrap/>
            <w:vAlign w:val="bottom"/>
            <w:hideMark/>
            <w:tcPrChange w:id="664" w:author="Sandra Godden" w:date="2023-10-13T14:59:00Z">
              <w:tcPr>
                <w:tcW w:w="3150" w:type="dxa"/>
                <w:tcBorders>
                  <w:top w:val="nil"/>
                  <w:left w:val="nil"/>
                  <w:bottom w:val="nil"/>
                  <w:right w:val="nil"/>
                </w:tcBorders>
                <w:shd w:val="clear" w:color="auto" w:fill="auto"/>
                <w:noWrap/>
                <w:vAlign w:val="bottom"/>
                <w:hideMark/>
              </w:tcPr>
            </w:tcPrChange>
          </w:tcPr>
          <w:p w14:paraId="3272E19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665" w:author="Sandra Godden" w:date="2023-10-13T14:59:00Z">
              <w:tcPr>
                <w:tcW w:w="1366" w:type="dxa"/>
                <w:tcBorders>
                  <w:top w:val="nil"/>
                  <w:left w:val="nil"/>
                  <w:bottom w:val="nil"/>
                  <w:right w:val="nil"/>
                </w:tcBorders>
                <w:shd w:val="clear" w:color="auto" w:fill="auto"/>
                <w:noWrap/>
                <w:vAlign w:val="bottom"/>
                <w:hideMark/>
              </w:tcPr>
            </w:tcPrChange>
          </w:tcPr>
          <w:p w14:paraId="7C46403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84" w:type="dxa"/>
            <w:tcBorders>
              <w:top w:val="nil"/>
              <w:left w:val="nil"/>
              <w:bottom w:val="nil"/>
              <w:right w:val="nil"/>
            </w:tcBorders>
            <w:shd w:val="clear" w:color="auto" w:fill="auto"/>
            <w:noWrap/>
            <w:vAlign w:val="bottom"/>
            <w:hideMark/>
            <w:tcPrChange w:id="666" w:author="Sandra Godden" w:date="2023-10-13T14:59:00Z">
              <w:tcPr>
                <w:tcW w:w="984" w:type="dxa"/>
                <w:gridSpan w:val="2"/>
                <w:tcBorders>
                  <w:top w:val="nil"/>
                  <w:left w:val="nil"/>
                  <w:bottom w:val="nil"/>
                  <w:right w:val="nil"/>
                </w:tcBorders>
                <w:shd w:val="clear" w:color="auto" w:fill="auto"/>
                <w:noWrap/>
                <w:vAlign w:val="bottom"/>
                <w:hideMark/>
              </w:tcPr>
            </w:tcPrChange>
          </w:tcPr>
          <w:p w14:paraId="2E1970D1"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r>
      <w:tr w:rsidR="009910FE" w:rsidRPr="00604EDE" w14:paraId="586BADDA" w14:textId="77777777" w:rsidTr="00D34B6A">
        <w:tblPrEx>
          <w:tblW w:w="9730" w:type="dxa"/>
          <w:tblPrExChange w:id="667" w:author="Sandra Godden" w:date="2023-10-13T14:59:00Z">
            <w:tblPrEx>
              <w:tblW w:w="9730" w:type="dxa"/>
            </w:tblPrEx>
          </w:tblPrExChange>
        </w:tblPrEx>
        <w:trPr>
          <w:trHeight w:val="290"/>
          <w:trPrChange w:id="668"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69" w:author="Sandra Godden" w:date="2023-10-13T14:59:00Z">
              <w:tcPr>
                <w:tcW w:w="899" w:type="dxa"/>
                <w:tcBorders>
                  <w:top w:val="nil"/>
                  <w:left w:val="nil"/>
                  <w:bottom w:val="nil"/>
                  <w:right w:val="nil"/>
                </w:tcBorders>
                <w:shd w:val="clear" w:color="auto" w:fill="auto"/>
                <w:noWrap/>
                <w:vAlign w:val="bottom"/>
              </w:tcPr>
            </w:tcPrChange>
          </w:tcPr>
          <w:p w14:paraId="110A4DD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670" w:author="Sandra Godden" w:date="2023-10-13T14:59:00Z">
              <w:tcPr>
                <w:tcW w:w="3331" w:type="dxa"/>
                <w:tcBorders>
                  <w:top w:val="nil"/>
                  <w:left w:val="nil"/>
                  <w:bottom w:val="nil"/>
                  <w:right w:val="nil"/>
                </w:tcBorders>
                <w:shd w:val="clear" w:color="auto" w:fill="auto"/>
                <w:noWrap/>
                <w:vAlign w:val="bottom"/>
                <w:hideMark/>
              </w:tcPr>
            </w:tcPrChange>
          </w:tcPr>
          <w:p w14:paraId="53592192"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Average hygiene score</w:t>
            </w:r>
          </w:p>
        </w:tc>
        <w:tc>
          <w:tcPr>
            <w:tcW w:w="3150" w:type="dxa"/>
            <w:tcBorders>
              <w:top w:val="nil"/>
              <w:left w:val="nil"/>
              <w:bottom w:val="nil"/>
              <w:right w:val="nil"/>
            </w:tcBorders>
            <w:shd w:val="clear" w:color="auto" w:fill="auto"/>
            <w:noWrap/>
            <w:vAlign w:val="bottom"/>
            <w:hideMark/>
            <w:tcPrChange w:id="671" w:author="Sandra Godden" w:date="2023-10-13T14:59:00Z">
              <w:tcPr>
                <w:tcW w:w="3150" w:type="dxa"/>
                <w:tcBorders>
                  <w:top w:val="nil"/>
                  <w:left w:val="nil"/>
                  <w:bottom w:val="nil"/>
                  <w:right w:val="nil"/>
                </w:tcBorders>
                <w:shd w:val="clear" w:color="auto" w:fill="auto"/>
                <w:noWrap/>
                <w:vAlign w:val="bottom"/>
                <w:hideMark/>
              </w:tcPr>
            </w:tcPrChange>
          </w:tcPr>
          <w:p w14:paraId="1D69D08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All herds with available test data (n = 20)</w:t>
            </w:r>
          </w:p>
        </w:tc>
        <w:tc>
          <w:tcPr>
            <w:tcW w:w="1366" w:type="dxa"/>
            <w:tcBorders>
              <w:top w:val="nil"/>
              <w:left w:val="nil"/>
              <w:bottom w:val="nil"/>
              <w:right w:val="nil"/>
            </w:tcBorders>
            <w:shd w:val="clear" w:color="auto" w:fill="auto"/>
            <w:noWrap/>
            <w:vAlign w:val="bottom"/>
            <w:hideMark/>
            <w:tcPrChange w:id="672" w:author="Sandra Godden" w:date="2023-10-13T14:59:00Z">
              <w:tcPr>
                <w:tcW w:w="1366" w:type="dxa"/>
                <w:tcBorders>
                  <w:top w:val="nil"/>
                  <w:left w:val="nil"/>
                  <w:bottom w:val="nil"/>
                  <w:right w:val="nil"/>
                </w:tcBorders>
                <w:shd w:val="clear" w:color="auto" w:fill="auto"/>
                <w:noWrap/>
                <w:vAlign w:val="bottom"/>
                <w:hideMark/>
              </w:tcPr>
            </w:tcPrChange>
          </w:tcPr>
          <w:p w14:paraId="7F71B9D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84" w:type="dxa"/>
            <w:tcBorders>
              <w:top w:val="nil"/>
              <w:left w:val="nil"/>
              <w:bottom w:val="nil"/>
              <w:right w:val="nil"/>
            </w:tcBorders>
            <w:shd w:val="clear" w:color="auto" w:fill="auto"/>
            <w:noWrap/>
            <w:vAlign w:val="bottom"/>
            <w:hideMark/>
            <w:tcPrChange w:id="673" w:author="Sandra Godden" w:date="2023-10-13T14:59:00Z">
              <w:tcPr>
                <w:tcW w:w="984" w:type="dxa"/>
                <w:gridSpan w:val="2"/>
                <w:tcBorders>
                  <w:top w:val="nil"/>
                  <w:left w:val="nil"/>
                  <w:bottom w:val="nil"/>
                  <w:right w:val="nil"/>
                </w:tcBorders>
                <w:shd w:val="clear" w:color="auto" w:fill="auto"/>
                <w:noWrap/>
                <w:vAlign w:val="bottom"/>
                <w:hideMark/>
              </w:tcPr>
            </w:tcPrChange>
          </w:tcPr>
          <w:p w14:paraId="48F41F9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r>
      <w:tr w:rsidR="009910FE" w:rsidRPr="00604EDE" w14:paraId="7B417E92" w14:textId="77777777" w:rsidTr="00D53DC9">
        <w:trPr>
          <w:trHeight w:val="621"/>
        </w:trPr>
        <w:tc>
          <w:tcPr>
            <w:tcW w:w="4230" w:type="dxa"/>
            <w:gridSpan w:val="2"/>
            <w:tcBorders>
              <w:top w:val="nil"/>
              <w:left w:val="nil"/>
              <w:bottom w:val="nil"/>
              <w:right w:val="nil"/>
            </w:tcBorders>
            <w:shd w:val="clear" w:color="auto" w:fill="auto"/>
            <w:noWrap/>
            <w:vAlign w:val="bottom"/>
          </w:tcPr>
          <w:p w14:paraId="3D15C0E6" w14:textId="07BFC4D1"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Proportion of cows with udder hygiene scores ≥3</w:t>
            </w:r>
          </w:p>
        </w:tc>
        <w:tc>
          <w:tcPr>
            <w:tcW w:w="3150" w:type="dxa"/>
            <w:tcBorders>
              <w:top w:val="nil"/>
              <w:left w:val="nil"/>
              <w:bottom w:val="nil"/>
              <w:right w:val="nil"/>
            </w:tcBorders>
            <w:shd w:val="clear" w:color="auto" w:fill="auto"/>
            <w:noWrap/>
            <w:vAlign w:val="bottom"/>
          </w:tcPr>
          <w:p w14:paraId="06960123"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43B65D6D"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62B03E7"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6FC4066F" w14:textId="77777777" w:rsidTr="00D34B6A">
        <w:tblPrEx>
          <w:tblW w:w="9730" w:type="dxa"/>
          <w:tblPrExChange w:id="674" w:author="Sandra Godden" w:date="2023-10-13T14:59:00Z">
            <w:tblPrEx>
              <w:tblW w:w="9730" w:type="dxa"/>
            </w:tblPrEx>
          </w:tblPrExChange>
        </w:tblPrEx>
        <w:trPr>
          <w:trHeight w:val="290"/>
          <w:trPrChange w:id="675"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76" w:author="Sandra Godden" w:date="2023-10-13T14:59:00Z">
              <w:tcPr>
                <w:tcW w:w="899" w:type="dxa"/>
                <w:tcBorders>
                  <w:top w:val="nil"/>
                  <w:left w:val="nil"/>
                  <w:bottom w:val="nil"/>
                  <w:right w:val="nil"/>
                </w:tcBorders>
                <w:shd w:val="clear" w:color="auto" w:fill="auto"/>
                <w:noWrap/>
                <w:vAlign w:val="bottom"/>
              </w:tcPr>
            </w:tcPrChange>
          </w:tcPr>
          <w:p w14:paraId="1AA19616"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77" w:author="Sandra Godden" w:date="2023-10-13T14:59:00Z">
              <w:tcPr>
                <w:tcW w:w="3331" w:type="dxa"/>
                <w:tcBorders>
                  <w:top w:val="nil"/>
                  <w:left w:val="nil"/>
                  <w:bottom w:val="nil"/>
                  <w:right w:val="nil"/>
                </w:tcBorders>
                <w:shd w:val="clear" w:color="auto" w:fill="auto"/>
                <w:noWrap/>
                <w:vAlign w:val="bottom"/>
                <w:hideMark/>
              </w:tcPr>
            </w:tcPrChange>
          </w:tcPr>
          <w:p w14:paraId="440784F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150" w:type="dxa"/>
            <w:tcBorders>
              <w:top w:val="nil"/>
              <w:left w:val="nil"/>
              <w:bottom w:val="nil"/>
              <w:right w:val="nil"/>
            </w:tcBorders>
            <w:shd w:val="clear" w:color="auto" w:fill="auto"/>
            <w:noWrap/>
            <w:vAlign w:val="bottom"/>
            <w:hideMark/>
            <w:tcPrChange w:id="678" w:author="Sandra Godden" w:date="2023-10-13T14:59:00Z">
              <w:tcPr>
                <w:tcW w:w="3150" w:type="dxa"/>
                <w:tcBorders>
                  <w:top w:val="nil"/>
                  <w:left w:val="nil"/>
                  <w:bottom w:val="nil"/>
                  <w:right w:val="nil"/>
                </w:tcBorders>
                <w:shd w:val="clear" w:color="auto" w:fill="auto"/>
                <w:noWrap/>
                <w:vAlign w:val="bottom"/>
                <w:hideMark/>
              </w:tcPr>
            </w:tcPrChange>
          </w:tcPr>
          <w:p w14:paraId="6F84A955"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679" w:author="Sandra Godden" w:date="2023-10-13T14:59:00Z">
              <w:tcPr>
                <w:tcW w:w="1366" w:type="dxa"/>
                <w:tcBorders>
                  <w:top w:val="nil"/>
                  <w:left w:val="nil"/>
                  <w:bottom w:val="nil"/>
                  <w:right w:val="nil"/>
                </w:tcBorders>
                <w:shd w:val="clear" w:color="auto" w:fill="auto"/>
                <w:noWrap/>
                <w:vAlign w:val="bottom"/>
                <w:hideMark/>
              </w:tcPr>
            </w:tcPrChange>
          </w:tcPr>
          <w:p w14:paraId="4F61052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84" w:type="dxa"/>
            <w:tcBorders>
              <w:top w:val="nil"/>
              <w:left w:val="nil"/>
              <w:bottom w:val="nil"/>
              <w:right w:val="nil"/>
            </w:tcBorders>
            <w:shd w:val="clear" w:color="auto" w:fill="auto"/>
            <w:noWrap/>
            <w:vAlign w:val="bottom"/>
            <w:hideMark/>
            <w:tcPrChange w:id="680" w:author="Sandra Godden" w:date="2023-10-13T14:59:00Z">
              <w:tcPr>
                <w:tcW w:w="984" w:type="dxa"/>
                <w:gridSpan w:val="2"/>
                <w:tcBorders>
                  <w:top w:val="nil"/>
                  <w:left w:val="nil"/>
                  <w:bottom w:val="nil"/>
                  <w:right w:val="nil"/>
                </w:tcBorders>
                <w:shd w:val="clear" w:color="auto" w:fill="auto"/>
                <w:noWrap/>
                <w:vAlign w:val="bottom"/>
                <w:hideMark/>
              </w:tcPr>
            </w:tcPrChange>
          </w:tcPr>
          <w:p w14:paraId="580FC34B" w14:textId="1D4F3B38"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9D1552">
              <w:rPr>
                <w:rFonts w:ascii="Times New Roman" w:eastAsia="Times New Roman" w:hAnsi="Times New Roman" w:cs="Times New Roman"/>
                <w:color w:val="000000"/>
              </w:rPr>
              <w:t>4</w:t>
            </w:r>
          </w:p>
        </w:tc>
      </w:tr>
      <w:tr w:rsidR="009910FE" w:rsidRPr="00604EDE" w14:paraId="48CDF1F6" w14:textId="77777777" w:rsidTr="00D34B6A">
        <w:tblPrEx>
          <w:tblW w:w="9730" w:type="dxa"/>
          <w:tblPrExChange w:id="681" w:author="Sandra Godden" w:date="2023-10-13T14:59:00Z">
            <w:tblPrEx>
              <w:tblW w:w="9730" w:type="dxa"/>
            </w:tblPrEx>
          </w:tblPrExChange>
        </w:tblPrEx>
        <w:trPr>
          <w:trHeight w:val="290"/>
          <w:trPrChange w:id="682"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83" w:author="Sandra Godden" w:date="2023-10-13T14:59:00Z">
              <w:tcPr>
                <w:tcW w:w="899" w:type="dxa"/>
                <w:tcBorders>
                  <w:top w:val="nil"/>
                  <w:left w:val="nil"/>
                  <w:bottom w:val="nil"/>
                  <w:right w:val="nil"/>
                </w:tcBorders>
                <w:shd w:val="clear" w:color="auto" w:fill="auto"/>
                <w:noWrap/>
                <w:vAlign w:val="bottom"/>
              </w:tcPr>
            </w:tcPrChange>
          </w:tcPr>
          <w:p w14:paraId="4E37C9A2"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84" w:author="Sandra Godden" w:date="2023-10-13T14:59:00Z">
              <w:tcPr>
                <w:tcW w:w="3331" w:type="dxa"/>
                <w:tcBorders>
                  <w:top w:val="nil"/>
                  <w:left w:val="nil"/>
                  <w:bottom w:val="nil"/>
                  <w:right w:val="nil"/>
                </w:tcBorders>
                <w:shd w:val="clear" w:color="auto" w:fill="auto"/>
                <w:noWrap/>
                <w:vAlign w:val="bottom"/>
                <w:hideMark/>
              </w:tcPr>
            </w:tcPrChange>
          </w:tcPr>
          <w:p w14:paraId="4D3F28B0"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150" w:type="dxa"/>
            <w:tcBorders>
              <w:top w:val="nil"/>
              <w:left w:val="nil"/>
              <w:bottom w:val="nil"/>
              <w:right w:val="nil"/>
            </w:tcBorders>
            <w:shd w:val="clear" w:color="auto" w:fill="auto"/>
            <w:noWrap/>
            <w:vAlign w:val="bottom"/>
            <w:hideMark/>
            <w:tcPrChange w:id="685" w:author="Sandra Godden" w:date="2023-10-13T14:59:00Z">
              <w:tcPr>
                <w:tcW w:w="3150" w:type="dxa"/>
                <w:tcBorders>
                  <w:top w:val="nil"/>
                  <w:left w:val="nil"/>
                  <w:bottom w:val="nil"/>
                  <w:right w:val="nil"/>
                </w:tcBorders>
                <w:shd w:val="clear" w:color="auto" w:fill="auto"/>
                <w:noWrap/>
                <w:vAlign w:val="bottom"/>
                <w:hideMark/>
              </w:tcPr>
            </w:tcPrChange>
          </w:tcPr>
          <w:p w14:paraId="0B08C3CE"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686" w:author="Sandra Godden" w:date="2023-10-13T14:59:00Z">
              <w:tcPr>
                <w:tcW w:w="1366" w:type="dxa"/>
                <w:tcBorders>
                  <w:top w:val="nil"/>
                  <w:left w:val="nil"/>
                  <w:bottom w:val="nil"/>
                  <w:right w:val="nil"/>
                </w:tcBorders>
                <w:shd w:val="clear" w:color="auto" w:fill="auto"/>
                <w:noWrap/>
                <w:vAlign w:val="bottom"/>
                <w:hideMark/>
              </w:tcPr>
            </w:tcPrChange>
          </w:tcPr>
          <w:p w14:paraId="6A4C5D79"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84" w:type="dxa"/>
            <w:tcBorders>
              <w:top w:val="nil"/>
              <w:left w:val="nil"/>
              <w:bottom w:val="nil"/>
              <w:right w:val="nil"/>
            </w:tcBorders>
            <w:shd w:val="clear" w:color="auto" w:fill="auto"/>
            <w:noWrap/>
            <w:vAlign w:val="bottom"/>
            <w:hideMark/>
            <w:tcPrChange w:id="687" w:author="Sandra Godden" w:date="2023-10-13T14:59:00Z">
              <w:tcPr>
                <w:tcW w:w="984" w:type="dxa"/>
                <w:gridSpan w:val="2"/>
                <w:tcBorders>
                  <w:top w:val="nil"/>
                  <w:left w:val="nil"/>
                  <w:bottom w:val="nil"/>
                  <w:right w:val="nil"/>
                </w:tcBorders>
                <w:shd w:val="clear" w:color="auto" w:fill="auto"/>
                <w:noWrap/>
                <w:vAlign w:val="bottom"/>
                <w:hideMark/>
              </w:tcPr>
            </w:tcPrChange>
          </w:tcPr>
          <w:p w14:paraId="0EAAC82C"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046EABAF" w14:textId="77777777" w:rsidTr="00D34B6A">
        <w:tblPrEx>
          <w:tblW w:w="9730" w:type="dxa"/>
          <w:tblPrExChange w:id="688" w:author="Sandra Godden" w:date="2023-10-13T14:59:00Z">
            <w:tblPrEx>
              <w:tblW w:w="9730" w:type="dxa"/>
            </w:tblPrEx>
          </w:tblPrExChange>
        </w:tblPrEx>
        <w:trPr>
          <w:trHeight w:val="290"/>
          <w:trPrChange w:id="689"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90" w:author="Sandra Godden" w:date="2023-10-13T14:59:00Z">
              <w:tcPr>
                <w:tcW w:w="899" w:type="dxa"/>
                <w:tcBorders>
                  <w:top w:val="nil"/>
                  <w:left w:val="nil"/>
                  <w:bottom w:val="nil"/>
                  <w:right w:val="nil"/>
                </w:tcBorders>
                <w:shd w:val="clear" w:color="auto" w:fill="auto"/>
                <w:noWrap/>
                <w:vAlign w:val="bottom"/>
              </w:tcPr>
            </w:tcPrChange>
          </w:tcPr>
          <w:p w14:paraId="1FC84A21"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vAlign w:val="bottom"/>
            <w:tcPrChange w:id="691" w:author="Sandra Godden" w:date="2023-10-13T14:59:00Z">
              <w:tcPr>
                <w:tcW w:w="3331" w:type="dxa"/>
                <w:tcBorders>
                  <w:top w:val="nil"/>
                  <w:left w:val="nil"/>
                  <w:bottom w:val="nil"/>
                  <w:right w:val="nil"/>
                </w:tcBorders>
                <w:shd w:val="clear" w:color="auto" w:fill="auto"/>
                <w:vAlign w:val="bottom"/>
              </w:tcPr>
            </w:tcPrChange>
          </w:tcPr>
          <w:p w14:paraId="61D08CB5"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92" w:author="Sandra Godden" w:date="2023-10-13T14:59:00Z">
              <w:tcPr>
                <w:tcW w:w="3150" w:type="dxa"/>
                <w:tcBorders>
                  <w:top w:val="nil"/>
                  <w:left w:val="nil"/>
                  <w:bottom w:val="nil"/>
                  <w:right w:val="nil"/>
                </w:tcBorders>
                <w:shd w:val="clear" w:color="auto" w:fill="auto"/>
                <w:noWrap/>
                <w:vAlign w:val="bottom"/>
                <w:hideMark/>
              </w:tcPr>
            </w:tcPrChange>
          </w:tcPr>
          <w:p w14:paraId="18B2E8D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hideMark/>
            <w:tcPrChange w:id="693" w:author="Sandra Godden" w:date="2023-10-13T14:59:00Z">
              <w:tcPr>
                <w:tcW w:w="1366" w:type="dxa"/>
                <w:tcBorders>
                  <w:top w:val="nil"/>
                  <w:left w:val="nil"/>
                  <w:bottom w:val="nil"/>
                  <w:right w:val="nil"/>
                </w:tcBorders>
                <w:shd w:val="clear" w:color="auto" w:fill="auto"/>
                <w:noWrap/>
                <w:vAlign w:val="bottom"/>
                <w:hideMark/>
              </w:tcPr>
            </w:tcPrChange>
          </w:tcPr>
          <w:p w14:paraId="229BB8A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hideMark/>
            <w:tcPrChange w:id="694" w:author="Sandra Godden" w:date="2023-10-13T14:59:00Z">
              <w:tcPr>
                <w:tcW w:w="984" w:type="dxa"/>
                <w:gridSpan w:val="2"/>
                <w:tcBorders>
                  <w:top w:val="nil"/>
                  <w:left w:val="nil"/>
                  <w:bottom w:val="nil"/>
                  <w:right w:val="nil"/>
                </w:tcBorders>
                <w:shd w:val="clear" w:color="auto" w:fill="auto"/>
                <w:noWrap/>
                <w:vAlign w:val="bottom"/>
                <w:hideMark/>
              </w:tcPr>
            </w:tcPrChange>
          </w:tcPr>
          <w:p w14:paraId="4B07C7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23732614" w14:textId="77777777" w:rsidTr="00D34B6A">
        <w:tblPrEx>
          <w:tblW w:w="9730" w:type="dxa"/>
          <w:tblPrExChange w:id="695" w:author="Sandra Godden" w:date="2023-10-13T14:59:00Z">
            <w:tblPrEx>
              <w:tblW w:w="9730" w:type="dxa"/>
            </w:tblPrEx>
          </w:tblPrExChange>
        </w:tblPrEx>
        <w:trPr>
          <w:trHeight w:val="290"/>
          <w:trPrChange w:id="696"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697" w:author="Sandra Godden" w:date="2023-10-13T14:59:00Z">
              <w:tcPr>
                <w:tcW w:w="899" w:type="dxa"/>
                <w:tcBorders>
                  <w:top w:val="nil"/>
                  <w:left w:val="nil"/>
                  <w:bottom w:val="nil"/>
                  <w:right w:val="nil"/>
                </w:tcBorders>
                <w:shd w:val="clear" w:color="auto" w:fill="auto"/>
                <w:noWrap/>
                <w:vAlign w:val="bottom"/>
              </w:tcPr>
            </w:tcPrChange>
          </w:tcPr>
          <w:p w14:paraId="24BD0DA0" w14:textId="77777777" w:rsidR="009910FE" w:rsidRPr="006E592D" w:rsidRDefault="009910FE" w:rsidP="00D53DC9">
            <w:pPr>
              <w:spacing w:after="0" w:line="240" w:lineRule="auto"/>
              <w:rPr>
                <w:rFonts w:ascii="Times New Roman" w:eastAsia="Times New Roman" w:hAnsi="Times New Roman" w:cs="Times New Roman"/>
              </w:rPr>
            </w:pPr>
          </w:p>
        </w:tc>
        <w:tc>
          <w:tcPr>
            <w:tcW w:w="3150" w:type="dxa"/>
            <w:tcBorders>
              <w:top w:val="nil"/>
              <w:left w:val="nil"/>
              <w:bottom w:val="nil"/>
              <w:right w:val="nil"/>
            </w:tcBorders>
            <w:shd w:val="clear" w:color="auto" w:fill="auto"/>
            <w:noWrap/>
            <w:vAlign w:val="bottom"/>
            <w:hideMark/>
            <w:tcPrChange w:id="698" w:author="Sandra Godden" w:date="2023-10-13T14:59:00Z">
              <w:tcPr>
                <w:tcW w:w="3331" w:type="dxa"/>
                <w:tcBorders>
                  <w:top w:val="nil"/>
                  <w:left w:val="nil"/>
                  <w:bottom w:val="nil"/>
                  <w:right w:val="nil"/>
                </w:tcBorders>
                <w:shd w:val="clear" w:color="auto" w:fill="auto"/>
                <w:noWrap/>
                <w:vAlign w:val="bottom"/>
                <w:hideMark/>
              </w:tcPr>
            </w:tcPrChange>
          </w:tcPr>
          <w:p w14:paraId="03C07DAF" w14:textId="77777777" w:rsidR="009910FE" w:rsidRPr="006E592D" w:rsidRDefault="009910FE" w:rsidP="00D53DC9">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150" w:type="dxa"/>
            <w:tcBorders>
              <w:top w:val="nil"/>
              <w:left w:val="nil"/>
              <w:bottom w:val="nil"/>
              <w:right w:val="nil"/>
            </w:tcBorders>
            <w:shd w:val="clear" w:color="auto" w:fill="auto"/>
            <w:noWrap/>
            <w:vAlign w:val="bottom"/>
            <w:hideMark/>
            <w:tcPrChange w:id="699" w:author="Sandra Godden" w:date="2023-10-13T14:59:00Z">
              <w:tcPr>
                <w:tcW w:w="3150" w:type="dxa"/>
                <w:tcBorders>
                  <w:top w:val="nil"/>
                  <w:left w:val="nil"/>
                  <w:bottom w:val="nil"/>
                  <w:right w:val="nil"/>
                </w:tcBorders>
                <w:shd w:val="clear" w:color="auto" w:fill="auto"/>
                <w:noWrap/>
                <w:vAlign w:val="bottom"/>
                <w:hideMark/>
              </w:tcPr>
            </w:tcPrChange>
          </w:tcPr>
          <w:p w14:paraId="0AA24BC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700" w:author="Sandra Godden" w:date="2023-10-13T14:59:00Z">
              <w:tcPr>
                <w:tcW w:w="1366" w:type="dxa"/>
                <w:tcBorders>
                  <w:top w:val="nil"/>
                  <w:left w:val="nil"/>
                  <w:bottom w:val="nil"/>
                  <w:right w:val="nil"/>
                </w:tcBorders>
                <w:shd w:val="clear" w:color="auto" w:fill="auto"/>
                <w:noWrap/>
                <w:vAlign w:val="bottom"/>
                <w:hideMark/>
              </w:tcPr>
            </w:tcPrChange>
          </w:tcPr>
          <w:p w14:paraId="0F42341E"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84" w:type="dxa"/>
            <w:tcBorders>
              <w:top w:val="nil"/>
              <w:left w:val="nil"/>
              <w:bottom w:val="nil"/>
              <w:right w:val="nil"/>
            </w:tcBorders>
            <w:shd w:val="clear" w:color="auto" w:fill="auto"/>
            <w:noWrap/>
            <w:vAlign w:val="bottom"/>
            <w:hideMark/>
            <w:tcPrChange w:id="701" w:author="Sandra Godden" w:date="2023-10-13T14:59:00Z">
              <w:tcPr>
                <w:tcW w:w="984" w:type="dxa"/>
                <w:gridSpan w:val="2"/>
                <w:tcBorders>
                  <w:top w:val="nil"/>
                  <w:left w:val="nil"/>
                  <w:bottom w:val="nil"/>
                  <w:right w:val="nil"/>
                </w:tcBorders>
                <w:shd w:val="clear" w:color="auto" w:fill="auto"/>
                <w:noWrap/>
                <w:vAlign w:val="bottom"/>
                <w:hideMark/>
              </w:tcPr>
            </w:tcPrChange>
          </w:tcPr>
          <w:p w14:paraId="79D60B0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r>
      <w:tr w:rsidR="009910FE" w:rsidRPr="00604EDE" w14:paraId="112F978A" w14:textId="77777777" w:rsidTr="00D53DC9">
        <w:trPr>
          <w:trHeight w:val="450"/>
        </w:trPr>
        <w:tc>
          <w:tcPr>
            <w:tcW w:w="4230" w:type="dxa"/>
            <w:gridSpan w:val="2"/>
            <w:tcBorders>
              <w:top w:val="nil"/>
              <w:left w:val="nil"/>
              <w:bottom w:val="nil"/>
              <w:right w:val="nil"/>
            </w:tcBorders>
            <w:shd w:val="clear" w:color="auto" w:fill="auto"/>
            <w:noWrap/>
            <w:vAlign w:val="bottom"/>
          </w:tcPr>
          <w:p w14:paraId="138888D6" w14:textId="77777777" w:rsidR="009910FE" w:rsidRPr="006E592D" w:rsidRDefault="009910FE" w:rsidP="00D53DC9">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Average hygiene score</w:t>
            </w:r>
          </w:p>
        </w:tc>
        <w:tc>
          <w:tcPr>
            <w:tcW w:w="3150" w:type="dxa"/>
            <w:tcBorders>
              <w:top w:val="nil"/>
              <w:left w:val="nil"/>
              <w:bottom w:val="nil"/>
              <w:right w:val="nil"/>
            </w:tcBorders>
            <w:shd w:val="clear" w:color="auto" w:fill="auto"/>
            <w:noWrap/>
            <w:vAlign w:val="bottom"/>
          </w:tcPr>
          <w:p w14:paraId="77F63CBA"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1366" w:type="dxa"/>
            <w:tcBorders>
              <w:top w:val="nil"/>
              <w:left w:val="nil"/>
              <w:bottom w:val="nil"/>
              <w:right w:val="nil"/>
            </w:tcBorders>
            <w:shd w:val="clear" w:color="auto" w:fill="auto"/>
            <w:noWrap/>
            <w:vAlign w:val="bottom"/>
          </w:tcPr>
          <w:p w14:paraId="3C84943F"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c>
          <w:tcPr>
            <w:tcW w:w="984" w:type="dxa"/>
            <w:tcBorders>
              <w:top w:val="nil"/>
              <w:left w:val="nil"/>
              <w:bottom w:val="nil"/>
              <w:right w:val="nil"/>
            </w:tcBorders>
            <w:shd w:val="clear" w:color="auto" w:fill="auto"/>
            <w:noWrap/>
            <w:vAlign w:val="bottom"/>
          </w:tcPr>
          <w:p w14:paraId="45380549" w14:textId="77777777" w:rsidR="009910FE" w:rsidRPr="00604EDE" w:rsidRDefault="009910FE" w:rsidP="00D53DC9">
            <w:pPr>
              <w:spacing w:after="0" w:line="240" w:lineRule="auto"/>
              <w:jc w:val="center"/>
              <w:rPr>
                <w:rFonts w:ascii="Times New Roman" w:eastAsia="Times New Roman" w:hAnsi="Times New Roman" w:cs="Times New Roman"/>
                <w:color w:val="000000"/>
              </w:rPr>
            </w:pPr>
          </w:p>
        </w:tc>
      </w:tr>
      <w:tr w:rsidR="009910FE" w:rsidRPr="00604EDE" w14:paraId="095DAC5B" w14:textId="77777777" w:rsidTr="00D34B6A">
        <w:tblPrEx>
          <w:tblW w:w="9730" w:type="dxa"/>
          <w:tblPrExChange w:id="702" w:author="Sandra Godden" w:date="2023-10-13T14:59:00Z">
            <w:tblPrEx>
              <w:tblW w:w="9730" w:type="dxa"/>
            </w:tblPrEx>
          </w:tblPrExChange>
        </w:tblPrEx>
        <w:trPr>
          <w:trHeight w:val="290"/>
          <w:trPrChange w:id="703"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04" w:author="Sandra Godden" w:date="2023-10-13T14:59:00Z">
              <w:tcPr>
                <w:tcW w:w="899" w:type="dxa"/>
                <w:tcBorders>
                  <w:top w:val="nil"/>
                  <w:left w:val="nil"/>
                  <w:bottom w:val="nil"/>
                  <w:right w:val="nil"/>
                </w:tcBorders>
                <w:shd w:val="clear" w:color="auto" w:fill="auto"/>
                <w:noWrap/>
                <w:vAlign w:val="bottom"/>
              </w:tcPr>
            </w:tcPrChange>
          </w:tcPr>
          <w:p w14:paraId="69D550B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705" w:author="Sandra Godden" w:date="2023-10-13T14:59:00Z">
              <w:tcPr>
                <w:tcW w:w="3331" w:type="dxa"/>
                <w:tcBorders>
                  <w:top w:val="nil"/>
                  <w:left w:val="nil"/>
                  <w:bottom w:val="nil"/>
                  <w:right w:val="nil"/>
                </w:tcBorders>
                <w:shd w:val="clear" w:color="auto" w:fill="auto"/>
                <w:noWrap/>
                <w:vAlign w:val="bottom"/>
                <w:hideMark/>
              </w:tcPr>
            </w:tcPrChange>
          </w:tcPr>
          <w:p w14:paraId="37855BA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150" w:type="dxa"/>
            <w:tcBorders>
              <w:top w:val="nil"/>
              <w:left w:val="nil"/>
              <w:bottom w:val="nil"/>
              <w:right w:val="nil"/>
            </w:tcBorders>
            <w:shd w:val="clear" w:color="auto" w:fill="auto"/>
            <w:noWrap/>
            <w:vAlign w:val="bottom"/>
            <w:hideMark/>
            <w:tcPrChange w:id="706" w:author="Sandra Godden" w:date="2023-10-13T14:59:00Z">
              <w:tcPr>
                <w:tcW w:w="3150" w:type="dxa"/>
                <w:tcBorders>
                  <w:top w:val="nil"/>
                  <w:left w:val="nil"/>
                  <w:bottom w:val="nil"/>
                  <w:right w:val="nil"/>
                </w:tcBorders>
                <w:shd w:val="clear" w:color="auto" w:fill="auto"/>
                <w:noWrap/>
                <w:vAlign w:val="bottom"/>
                <w:hideMark/>
              </w:tcPr>
            </w:tcPrChange>
          </w:tcPr>
          <w:p w14:paraId="121B2A0F"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1366" w:type="dxa"/>
            <w:tcBorders>
              <w:top w:val="nil"/>
              <w:left w:val="nil"/>
              <w:bottom w:val="nil"/>
              <w:right w:val="nil"/>
            </w:tcBorders>
            <w:shd w:val="clear" w:color="auto" w:fill="auto"/>
            <w:noWrap/>
            <w:vAlign w:val="bottom"/>
            <w:hideMark/>
            <w:tcPrChange w:id="707" w:author="Sandra Godden" w:date="2023-10-13T14:59:00Z">
              <w:tcPr>
                <w:tcW w:w="1366" w:type="dxa"/>
                <w:tcBorders>
                  <w:top w:val="nil"/>
                  <w:left w:val="nil"/>
                  <w:bottom w:val="nil"/>
                  <w:right w:val="nil"/>
                </w:tcBorders>
                <w:shd w:val="clear" w:color="auto" w:fill="auto"/>
                <w:noWrap/>
                <w:vAlign w:val="bottom"/>
                <w:hideMark/>
              </w:tcPr>
            </w:tcPrChange>
          </w:tcPr>
          <w:p w14:paraId="372940F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84" w:type="dxa"/>
            <w:tcBorders>
              <w:top w:val="nil"/>
              <w:left w:val="nil"/>
              <w:bottom w:val="nil"/>
              <w:right w:val="nil"/>
            </w:tcBorders>
            <w:shd w:val="clear" w:color="auto" w:fill="auto"/>
            <w:noWrap/>
            <w:vAlign w:val="bottom"/>
            <w:hideMark/>
            <w:tcPrChange w:id="708" w:author="Sandra Godden" w:date="2023-10-13T14:59:00Z">
              <w:tcPr>
                <w:tcW w:w="984" w:type="dxa"/>
                <w:gridSpan w:val="2"/>
                <w:tcBorders>
                  <w:top w:val="nil"/>
                  <w:left w:val="nil"/>
                  <w:bottom w:val="nil"/>
                  <w:right w:val="nil"/>
                </w:tcBorders>
                <w:shd w:val="clear" w:color="auto" w:fill="auto"/>
                <w:noWrap/>
                <w:vAlign w:val="bottom"/>
                <w:hideMark/>
              </w:tcPr>
            </w:tcPrChange>
          </w:tcPr>
          <w:p w14:paraId="44AF04F3" w14:textId="32422DA6"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sidR="00B91B72">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sidR="007D5A3C">
              <w:rPr>
                <w:rFonts w:ascii="Times New Roman" w:eastAsia="Times New Roman" w:hAnsi="Times New Roman" w:cs="Times New Roman"/>
                <w:color w:val="000000"/>
              </w:rPr>
              <w:t>8</w:t>
            </w:r>
          </w:p>
        </w:tc>
      </w:tr>
      <w:tr w:rsidR="009910FE" w:rsidRPr="00604EDE" w14:paraId="4F6E8AED" w14:textId="77777777" w:rsidTr="00D34B6A">
        <w:tblPrEx>
          <w:tblW w:w="9730" w:type="dxa"/>
          <w:tblPrExChange w:id="709" w:author="Sandra Godden" w:date="2023-10-13T14:59:00Z">
            <w:tblPrEx>
              <w:tblW w:w="9730" w:type="dxa"/>
            </w:tblPrEx>
          </w:tblPrExChange>
        </w:tblPrEx>
        <w:trPr>
          <w:trHeight w:val="290"/>
          <w:trPrChange w:id="710"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11" w:author="Sandra Godden" w:date="2023-10-13T14:59:00Z">
              <w:tcPr>
                <w:tcW w:w="899" w:type="dxa"/>
                <w:tcBorders>
                  <w:top w:val="nil"/>
                  <w:left w:val="nil"/>
                  <w:bottom w:val="nil"/>
                  <w:right w:val="nil"/>
                </w:tcBorders>
                <w:shd w:val="clear" w:color="auto" w:fill="auto"/>
                <w:noWrap/>
                <w:vAlign w:val="bottom"/>
              </w:tcPr>
            </w:tcPrChange>
          </w:tcPr>
          <w:p w14:paraId="69A9DCDF"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712" w:author="Sandra Godden" w:date="2023-10-13T14:59:00Z">
              <w:tcPr>
                <w:tcW w:w="3331" w:type="dxa"/>
                <w:tcBorders>
                  <w:top w:val="nil"/>
                  <w:left w:val="nil"/>
                  <w:bottom w:val="nil"/>
                  <w:right w:val="nil"/>
                </w:tcBorders>
                <w:shd w:val="clear" w:color="auto" w:fill="auto"/>
                <w:noWrap/>
                <w:vAlign w:val="bottom"/>
                <w:hideMark/>
              </w:tcPr>
            </w:tcPrChange>
          </w:tcPr>
          <w:p w14:paraId="348B5198"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150" w:type="dxa"/>
            <w:tcBorders>
              <w:top w:val="nil"/>
              <w:left w:val="nil"/>
              <w:bottom w:val="nil"/>
              <w:right w:val="nil"/>
            </w:tcBorders>
            <w:shd w:val="clear" w:color="auto" w:fill="auto"/>
            <w:noWrap/>
            <w:vAlign w:val="bottom"/>
            <w:hideMark/>
            <w:tcPrChange w:id="713" w:author="Sandra Godden" w:date="2023-10-13T14:59:00Z">
              <w:tcPr>
                <w:tcW w:w="3150" w:type="dxa"/>
                <w:tcBorders>
                  <w:top w:val="nil"/>
                  <w:left w:val="nil"/>
                  <w:bottom w:val="nil"/>
                  <w:right w:val="nil"/>
                </w:tcBorders>
                <w:shd w:val="clear" w:color="auto" w:fill="auto"/>
                <w:noWrap/>
                <w:vAlign w:val="bottom"/>
                <w:hideMark/>
              </w:tcPr>
            </w:tcPrChange>
          </w:tcPr>
          <w:p w14:paraId="5FC6145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1366" w:type="dxa"/>
            <w:tcBorders>
              <w:top w:val="nil"/>
              <w:left w:val="nil"/>
              <w:bottom w:val="nil"/>
              <w:right w:val="nil"/>
            </w:tcBorders>
            <w:shd w:val="clear" w:color="auto" w:fill="auto"/>
            <w:noWrap/>
            <w:vAlign w:val="bottom"/>
            <w:hideMark/>
            <w:tcPrChange w:id="714" w:author="Sandra Godden" w:date="2023-10-13T14:59:00Z">
              <w:tcPr>
                <w:tcW w:w="1366" w:type="dxa"/>
                <w:tcBorders>
                  <w:top w:val="nil"/>
                  <w:left w:val="nil"/>
                  <w:bottom w:val="nil"/>
                  <w:right w:val="nil"/>
                </w:tcBorders>
                <w:shd w:val="clear" w:color="auto" w:fill="auto"/>
                <w:noWrap/>
                <w:vAlign w:val="bottom"/>
                <w:hideMark/>
              </w:tcPr>
            </w:tcPrChange>
          </w:tcPr>
          <w:p w14:paraId="4D079C42"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84" w:type="dxa"/>
            <w:tcBorders>
              <w:top w:val="nil"/>
              <w:left w:val="nil"/>
              <w:bottom w:val="nil"/>
              <w:right w:val="nil"/>
            </w:tcBorders>
            <w:shd w:val="clear" w:color="auto" w:fill="auto"/>
            <w:noWrap/>
            <w:vAlign w:val="bottom"/>
            <w:hideMark/>
            <w:tcPrChange w:id="715" w:author="Sandra Godden" w:date="2023-10-13T14:59:00Z">
              <w:tcPr>
                <w:tcW w:w="984" w:type="dxa"/>
                <w:gridSpan w:val="2"/>
                <w:tcBorders>
                  <w:top w:val="nil"/>
                  <w:left w:val="nil"/>
                  <w:bottom w:val="nil"/>
                  <w:right w:val="nil"/>
                </w:tcBorders>
                <w:shd w:val="clear" w:color="auto" w:fill="auto"/>
                <w:noWrap/>
                <w:vAlign w:val="bottom"/>
                <w:hideMark/>
              </w:tcPr>
            </w:tcPrChange>
          </w:tcPr>
          <w:p w14:paraId="38026878"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r>
      <w:tr w:rsidR="009910FE" w:rsidRPr="00604EDE" w14:paraId="4B3031EF" w14:textId="77777777" w:rsidTr="00D34B6A">
        <w:tblPrEx>
          <w:tblW w:w="9730" w:type="dxa"/>
          <w:tblPrExChange w:id="716" w:author="Sandra Godden" w:date="2023-10-13T14:59:00Z">
            <w:tblPrEx>
              <w:tblW w:w="9730" w:type="dxa"/>
            </w:tblPrEx>
          </w:tblPrExChange>
        </w:tblPrEx>
        <w:trPr>
          <w:trHeight w:val="290"/>
          <w:trPrChange w:id="717"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18" w:author="Sandra Godden" w:date="2023-10-13T14:59:00Z">
              <w:tcPr>
                <w:tcW w:w="899" w:type="dxa"/>
                <w:tcBorders>
                  <w:top w:val="nil"/>
                  <w:left w:val="nil"/>
                  <w:bottom w:val="nil"/>
                  <w:right w:val="nil"/>
                </w:tcBorders>
                <w:shd w:val="clear" w:color="auto" w:fill="auto"/>
                <w:noWrap/>
                <w:vAlign w:val="bottom"/>
              </w:tcPr>
            </w:tcPrChange>
          </w:tcPr>
          <w:p w14:paraId="5ED47CF0"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719" w:author="Sandra Godden" w:date="2023-10-13T14:59:00Z">
              <w:tcPr>
                <w:tcW w:w="3331" w:type="dxa"/>
                <w:tcBorders>
                  <w:top w:val="nil"/>
                  <w:left w:val="nil"/>
                  <w:bottom w:val="nil"/>
                  <w:right w:val="nil"/>
                </w:tcBorders>
                <w:shd w:val="clear" w:color="auto" w:fill="auto"/>
                <w:noWrap/>
                <w:vAlign w:val="bottom"/>
              </w:tcPr>
            </w:tcPrChange>
          </w:tcPr>
          <w:p w14:paraId="18C9F109"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tcPrChange w:id="720" w:author="Sandra Godden" w:date="2023-10-13T14:59:00Z">
              <w:tcPr>
                <w:tcW w:w="3150" w:type="dxa"/>
                <w:tcBorders>
                  <w:top w:val="nil"/>
                  <w:left w:val="nil"/>
                  <w:bottom w:val="nil"/>
                  <w:right w:val="nil"/>
                </w:tcBorders>
                <w:shd w:val="clear" w:color="auto" w:fill="auto"/>
                <w:noWrap/>
                <w:vAlign w:val="bottom"/>
              </w:tcPr>
            </w:tcPrChange>
          </w:tcPr>
          <w:p w14:paraId="1630A4B0"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1366" w:type="dxa"/>
            <w:tcBorders>
              <w:top w:val="nil"/>
              <w:left w:val="nil"/>
              <w:bottom w:val="nil"/>
              <w:right w:val="nil"/>
            </w:tcBorders>
            <w:shd w:val="clear" w:color="auto" w:fill="auto"/>
            <w:noWrap/>
            <w:vAlign w:val="bottom"/>
            <w:tcPrChange w:id="721" w:author="Sandra Godden" w:date="2023-10-13T14:59:00Z">
              <w:tcPr>
                <w:tcW w:w="1366" w:type="dxa"/>
                <w:tcBorders>
                  <w:top w:val="nil"/>
                  <w:left w:val="nil"/>
                  <w:bottom w:val="nil"/>
                  <w:right w:val="nil"/>
                </w:tcBorders>
                <w:shd w:val="clear" w:color="auto" w:fill="auto"/>
                <w:noWrap/>
                <w:vAlign w:val="bottom"/>
              </w:tcPr>
            </w:tcPrChange>
          </w:tcPr>
          <w:p w14:paraId="632AB32D"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84" w:type="dxa"/>
            <w:tcBorders>
              <w:top w:val="nil"/>
              <w:left w:val="nil"/>
              <w:bottom w:val="nil"/>
              <w:right w:val="nil"/>
            </w:tcBorders>
            <w:shd w:val="clear" w:color="auto" w:fill="auto"/>
            <w:noWrap/>
            <w:vAlign w:val="bottom"/>
            <w:tcPrChange w:id="722" w:author="Sandra Godden" w:date="2023-10-13T14:59:00Z">
              <w:tcPr>
                <w:tcW w:w="984" w:type="dxa"/>
                <w:gridSpan w:val="2"/>
                <w:tcBorders>
                  <w:top w:val="nil"/>
                  <w:left w:val="nil"/>
                  <w:bottom w:val="nil"/>
                  <w:right w:val="nil"/>
                </w:tcBorders>
                <w:shd w:val="clear" w:color="auto" w:fill="auto"/>
                <w:noWrap/>
                <w:vAlign w:val="bottom"/>
              </w:tcPr>
            </w:tcPrChange>
          </w:tcPr>
          <w:p w14:paraId="7828AADF"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r>
      <w:tr w:rsidR="009910FE" w:rsidRPr="00604EDE" w14:paraId="54BEF23C" w14:textId="77777777" w:rsidTr="00D34B6A">
        <w:tblPrEx>
          <w:tblW w:w="9730" w:type="dxa"/>
          <w:tblPrExChange w:id="723" w:author="Sandra Godden" w:date="2023-10-13T14:59:00Z">
            <w:tblPrEx>
              <w:tblW w:w="9730" w:type="dxa"/>
            </w:tblPrEx>
          </w:tblPrExChange>
        </w:tblPrEx>
        <w:trPr>
          <w:trHeight w:val="290"/>
          <w:trPrChange w:id="724" w:author="Sandra Godden" w:date="2023-10-13T14:59:00Z">
            <w:trPr>
              <w:gridAfter w:val="0"/>
              <w:trHeight w:val="290"/>
            </w:trPr>
          </w:trPrChange>
        </w:trPr>
        <w:tc>
          <w:tcPr>
            <w:tcW w:w="1080" w:type="dxa"/>
            <w:tcBorders>
              <w:top w:val="nil"/>
              <w:left w:val="nil"/>
              <w:bottom w:val="nil"/>
              <w:right w:val="nil"/>
            </w:tcBorders>
            <w:shd w:val="clear" w:color="auto" w:fill="auto"/>
            <w:noWrap/>
            <w:vAlign w:val="bottom"/>
            <w:tcPrChange w:id="725" w:author="Sandra Godden" w:date="2023-10-13T14:59:00Z">
              <w:tcPr>
                <w:tcW w:w="899" w:type="dxa"/>
                <w:tcBorders>
                  <w:top w:val="nil"/>
                  <w:left w:val="nil"/>
                  <w:bottom w:val="nil"/>
                  <w:right w:val="nil"/>
                </w:tcBorders>
                <w:shd w:val="clear" w:color="auto" w:fill="auto"/>
                <w:noWrap/>
                <w:vAlign w:val="bottom"/>
              </w:tcPr>
            </w:tcPrChange>
          </w:tcPr>
          <w:p w14:paraId="12F880A8" w14:textId="77777777" w:rsidR="009910FE" w:rsidRPr="00604EDE" w:rsidRDefault="009910FE" w:rsidP="00D53DC9">
            <w:pPr>
              <w:spacing w:after="0" w:line="240" w:lineRule="auto"/>
              <w:rPr>
                <w:rFonts w:ascii="Times New Roman" w:eastAsia="Times New Roman" w:hAnsi="Times New Roman" w:cs="Times New Roman"/>
                <w:color w:val="000000"/>
              </w:rPr>
            </w:pPr>
          </w:p>
        </w:tc>
        <w:tc>
          <w:tcPr>
            <w:tcW w:w="3150" w:type="dxa"/>
            <w:tcBorders>
              <w:top w:val="nil"/>
              <w:left w:val="nil"/>
              <w:bottom w:val="nil"/>
              <w:right w:val="nil"/>
            </w:tcBorders>
            <w:shd w:val="clear" w:color="auto" w:fill="auto"/>
            <w:noWrap/>
            <w:vAlign w:val="bottom"/>
            <w:hideMark/>
            <w:tcPrChange w:id="726" w:author="Sandra Godden" w:date="2023-10-13T14:59:00Z">
              <w:tcPr>
                <w:tcW w:w="3331" w:type="dxa"/>
                <w:tcBorders>
                  <w:top w:val="nil"/>
                  <w:left w:val="nil"/>
                  <w:bottom w:val="nil"/>
                  <w:right w:val="nil"/>
                </w:tcBorders>
                <w:shd w:val="clear" w:color="auto" w:fill="auto"/>
                <w:noWrap/>
                <w:vAlign w:val="bottom"/>
                <w:hideMark/>
              </w:tcPr>
            </w:tcPrChange>
          </w:tcPr>
          <w:p w14:paraId="626C76E9" w14:textId="77777777" w:rsidR="009910FE" w:rsidRPr="00604EDE" w:rsidRDefault="009910FE" w:rsidP="00D53DC9">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150" w:type="dxa"/>
            <w:tcBorders>
              <w:top w:val="nil"/>
              <w:left w:val="nil"/>
              <w:bottom w:val="nil"/>
              <w:right w:val="nil"/>
            </w:tcBorders>
            <w:shd w:val="clear" w:color="auto" w:fill="auto"/>
            <w:noWrap/>
            <w:vAlign w:val="bottom"/>
            <w:hideMark/>
            <w:tcPrChange w:id="727" w:author="Sandra Godden" w:date="2023-10-13T14:59:00Z">
              <w:tcPr>
                <w:tcW w:w="3150" w:type="dxa"/>
                <w:tcBorders>
                  <w:top w:val="nil"/>
                  <w:left w:val="nil"/>
                  <w:bottom w:val="nil"/>
                  <w:right w:val="nil"/>
                </w:tcBorders>
                <w:shd w:val="clear" w:color="auto" w:fill="auto"/>
                <w:noWrap/>
                <w:vAlign w:val="bottom"/>
                <w:hideMark/>
              </w:tcPr>
            </w:tcPrChange>
          </w:tcPr>
          <w:p w14:paraId="761AA63A" w14:textId="77777777" w:rsidR="009910FE" w:rsidRPr="00604EDE" w:rsidRDefault="009910FE" w:rsidP="00D53DC9">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1366" w:type="dxa"/>
            <w:tcBorders>
              <w:top w:val="nil"/>
              <w:left w:val="nil"/>
              <w:bottom w:val="nil"/>
              <w:right w:val="nil"/>
            </w:tcBorders>
            <w:shd w:val="clear" w:color="auto" w:fill="auto"/>
            <w:noWrap/>
            <w:vAlign w:val="bottom"/>
            <w:hideMark/>
            <w:tcPrChange w:id="728" w:author="Sandra Godden" w:date="2023-10-13T14:59:00Z">
              <w:tcPr>
                <w:tcW w:w="1366" w:type="dxa"/>
                <w:tcBorders>
                  <w:top w:val="nil"/>
                  <w:left w:val="nil"/>
                  <w:bottom w:val="nil"/>
                  <w:right w:val="nil"/>
                </w:tcBorders>
                <w:shd w:val="clear" w:color="auto" w:fill="auto"/>
                <w:noWrap/>
                <w:vAlign w:val="bottom"/>
                <w:hideMark/>
              </w:tcPr>
            </w:tcPrChange>
          </w:tcPr>
          <w:p w14:paraId="7767FA40"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84" w:type="dxa"/>
            <w:tcBorders>
              <w:top w:val="nil"/>
              <w:left w:val="nil"/>
              <w:bottom w:val="nil"/>
              <w:right w:val="nil"/>
            </w:tcBorders>
            <w:shd w:val="clear" w:color="auto" w:fill="auto"/>
            <w:noWrap/>
            <w:vAlign w:val="bottom"/>
            <w:hideMark/>
            <w:tcPrChange w:id="729" w:author="Sandra Godden" w:date="2023-10-13T14:59:00Z">
              <w:tcPr>
                <w:tcW w:w="984" w:type="dxa"/>
                <w:gridSpan w:val="2"/>
                <w:tcBorders>
                  <w:top w:val="nil"/>
                  <w:left w:val="nil"/>
                  <w:bottom w:val="nil"/>
                  <w:right w:val="nil"/>
                </w:tcBorders>
                <w:shd w:val="clear" w:color="auto" w:fill="auto"/>
                <w:noWrap/>
                <w:vAlign w:val="bottom"/>
                <w:hideMark/>
              </w:tcPr>
            </w:tcPrChange>
          </w:tcPr>
          <w:p w14:paraId="6AF85AC4" w14:textId="77777777" w:rsidR="009910FE" w:rsidRPr="00604EDE" w:rsidRDefault="009910FE" w:rsidP="00D53DC9">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r>
      <w:tr w:rsidR="005E59AD" w:rsidRPr="00604EDE" w14:paraId="41E1CCE3" w14:textId="77777777" w:rsidTr="00D53DC9">
        <w:trPr>
          <w:trHeight w:val="290"/>
        </w:trPr>
        <w:tc>
          <w:tcPr>
            <w:tcW w:w="9730" w:type="dxa"/>
            <w:gridSpan w:val="5"/>
            <w:tcBorders>
              <w:top w:val="nil"/>
              <w:left w:val="nil"/>
              <w:bottom w:val="nil"/>
              <w:right w:val="nil"/>
            </w:tcBorders>
            <w:shd w:val="clear" w:color="auto" w:fill="auto"/>
            <w:noWrap/>
            <w:vAlign w:val="bottom"/>
          </w:tcPr>
          <w:p w14:paraId="3C5FCA54"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5E59AD" w:rsidRPr="00604EDE" w14:paraId="0F40B34F" w14:textId="77777777" w:rsidTr="00D53DC9">
        <w:trPr>
          <w:trHeight w:val="290"/>
        </w:trPr>
        <w:tc>
          <w:tcPr>
            <w:tcW w:w="9730" w:type="dxa"/>
            <w:gridSpan w:val="5"/>
            <w:tcBorders>
              <w:top w:val="nil"/>
              <w:left w:val="nil"/>
              <w:bottom w:val="nil"/>
              <w:right w:val="nil"/>
            </w:tcBorders>
            <w:shd w:val="clear" w:color="auto" w:fill="auto"/>
            <w:noWrap/>
            <w:vAlign w:val="bottom"/>
          </w:tcPr>
          <w:p w14:paraId="0E7DE82D" w14:textId="77777777" w:rsidR="005E59AD" w:rsidRPr="00604EDE" w:rsidRDefault="005E59AD" w:rsidP="005E59AD">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2 </w:t>
            </w:r>
            <w:r w:rsidRPr="00604EDE">
              <w:rPr>
                <w:rFonts w:ascii="Times New Roman" w:eastAsia="Times New Roman" w:hAnsi="Times New Roman" w:cs="Times New Roman"/>
                <w:color w:val="000000"/>
              </w:rPr>
              <w:t>DHIA data available for n = 19 herds. One herd included in average linear score analyses is seasonal and had no recent test data.</w:t>
            </w:r>
          </w:p>
        </w:tc>
      </w:tr>
      <w:tr w:rsidR="005E59AD" w:rsidRPr="00604EDE" w14:paraId="62563E0D" w14:textId="77777777" w:rsidTr="00D53DC9">
        <w:trPr>
          <w:trHeight w:val="290"/>
        </w:trPr>
        <w:tc>
          <w:tcPr>
            <w:tcW w:w="9730" w:type="dxa"/>
            <w:gridSpan w:val="5"/>
            <w:tcBorders>
              <w:top w:val="nil"/>
              <w:left w:val="nil"/>
              <w:bottom w:val="nil"/>
              <w:right w:val="nil"/>
            </w:tcBorders>
            <w:shd w:val="clear" w:color="auto" w:fill="auto"/>
            <w:noWrap/>
            <w:vAlign w:val="bottom"/>
          </w:tcPr>
          <w:p w14:paraId="402B9093" w14:textId="77777777" w:rsidR="005E59AD" w:rsidRPr="00604EDE" w:rsidRDefault="005E59AD" w:rsidP="005E59AD">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rPr>
              <w:t xml:space="preserve"> DHIA data available for n = 20 herds.</w:t>
            </w:r>
          </w:p>
        </w:tc>
      </w:tr>
    </w:tbl>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162EDFA7" w14:textId="3EBB66C2" w:rsidR="008E0E61" w:rsidRDefault="008E0E61" w:rsidP="00AF7E8C">
      <w:pPr>
        <w:spacing w:line="480" w:lineRule="auto"/>
        <w:jc w:val="both"/>
        <w:rPr>
          <w:rFonts w:ascii="Times New Roman" w:hAnsi="Times New Roman" w:cs="Times New Roman"/>
          <w:sz w:val="24"/>
          <w:szCs w:val="24"/>
        </w:rPr>
      </w:pPr>
      <w:ins w:id="730" w:author="Sandra Godden" w:date="2023-10-13T15:07:00Z">
        <w:r>
          <w:rPr>
            <w:rFonts w:ascii="Times New Roman" w:hAnsi="Times New Roman" w:cs="Times New Roman"/>
            <w:sz w:val="24"/>
            <w:szCs w:val="24"/>
          </w:rPr>
          <w:lastRenderedPageBreak/>
          <w:t>Example table format for Tables 1 and 2</w:t>
        </w:r>
      </w:ins>
      <w:r>
        <w:rPr>
          <w:rFonts w:ascii="Times New Roman" w:hAnsi="Times New Roman" w:cs="Times New Roman"/>
          <w:sz w:val="24"/>
          <w:szCs w:val="24"/>
        </w:rPr>
        <w:t xml:space="preserve"> – can landscape if you like</w:t>
      </w:r>
      <w:r>
        <w:rPr>
          <w:rFonts w:ascii="Times New Roman" w:hAnsi="Times New Roman" w:cs="Times New Roman"/>
          <w:sz w:val="24"/>
          <w:szCs w:val="24"/>
        </w:rPr>
        <w:br/>
      </w:r>
      <w:commentRangeStart w:id="731"/>
      <w:r>
        <w:rPr>
          <w:rFonts w:ascii="Times New Roman" w:hAnsi="Times New Roman" w:cs="Times New Roman"/>
          <w:sz w:val="24"/>
          <w:szCs w:val="24"/>
        </w:rPr>
        <w:t>Table reports mean log</w:t>
      </w:r>
      <w:r w:rsidRPr="008E0E61">
        <w:rPr>
          <w:rFonts w:ascii="Times New Roman" w:hAnsi="Times New Roman" w:cs="Times New Roman"/>
          <w:sz w:val="24"/>
          <w:szCs w:val="24"/>
          <w:vertAlign w:val="subscript"/>
        </w:rPr>
        <w:t>10</w:t>
      </w:r>
      <w:r>
        <w:rPr>
          <w:rFonts w:ascii="Times New Roman" w:hAnsi="Times New Roman" w:cs="Times New Roman"/>
          <w:sz w:val="24"/>
          <w:szCs w:val="24"/>
        </w:rPr>
        <w:t xml:space="preserve"> </w:t>
      </w:r>
      <w:proofErr w:type="spellStart"/>
      <w:r>
        <w:rPr>
          <w:rFonts w:ascii="Times New Roman" w:hAnsi="Times New Roman" w:cs="Times New Roman"/>
          <w:sz w:val="24"/>
          <w:szCs w:val="24"/>
        </w:rPr>
        <w:t>cfu</w:t>
      </w:r>
      <w:proofErr w:type="spellEnd"/>
      <w:r>
        <w:rPr>
          <w:rFonts w:ascii="Times New Roman" w:hAnsi="Times New Roman" w:cs="Times New Roman"/>
          <w:sz w:val="24"/>
          <w:szCs w:val="24"/>
        </w:rPr>
        <w:t>/mL (95% CI)</w:t>
      </w:r>
      <w:commentRangeEnd w:id="731"/>
      <w:r>
        <w:rPr>
          <w:rStyle w:val="CommentReference"/>
          <w:rFonts w:eastAsiaTheme="minorEastAsia"/>
        </w:rPr>
        <w:commentReference w:id="731"/>
      </w:r>
    </w:p>
    <w:tbl>
      <w:tblPr>
        <w:tblStyle w:val="TableGrid"/>
        <w:tblW w:w="0" w:type="auto"/>
        <w:tblLook w:val="04A0" w:firstRow="1" w:lastRow="0" w:firstColumn="1" w:lastColumn="0" w:noHBand="0" w:noVBand="1"/>
      </w:tblPr>
      <w:tblGrid>
        <w:gridCol w:w="1885"/>
        <w:gridCol w:w="1855"/>
        <w:gridCol w:w="1870"/>
        <w:gridCol w:w="1870"/>
        <w:gridCol w:w="1870"/>
      </w:tblGrid>
      <w:tr w:rsidR="008E0E61" w14:paraId="4B0CEAEC" w14:textId="77777777" w:rsidTr="008E0E61">
        <w:tc>
          <w:tcPr>
            <w:tcW w:w="1885" w:type="dxa"/>
          </w:tcPr>
          <w:p w14:paraId="2F0B9E31" w14:textId="4F576415" w:rsidR="008E0E61" w:rsidRDefault="008E0E61" w:rsidP="001B7CB0">
            <w:pPr>
              <w:jc w:val="both"/>
              <w:rPr>
                <w:rFonts w:ascii="Times New Roman" w:hAnsi="Times New Roman" w:cs="Times New Roman"/>
                <w:sz w:val="24"/>
                <w:szCs w:val="24"/>
              </w:rPr>
            </w:pPr>
            <w:r>
              <w:rPr>
                <w:rFonts w:ascii="Times New Roman" w:hAnsi="Times New Roman" w:cs="Times New Roman"/>
                <w:sz w:val="24"/>
                <w:szCs w:val="24"/>
              </w:rPr>
              <w:t xml:space="preserve">Pathogen group </w:t>
            </w:r>
          </w:p>
        </w:tc>
        <w:tc>
          <w:tcPr>
            <w:tcW w:w="1855" w:type="dxa"/>
          </w:tcPr>
          <w:p w14:paraId="6BC093AB" w14:textId="3C8197B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Bedded Pack</w:t>
            </w:r>
          </w:p>
        </w:tc>
        <w:tc>
          <w:tcPr>
            <w:tcW w:w="1870" w:type="dxa"/>
          </w:tcPr>
          <w:p w14:paraId="55EDE71A" w14:textId="6691876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Tie stall</w:t>
            </w:r>
          </w:p>
        </w:tc>
        <w:tc>
          <w:tcPr>
            <w:tcW w:w="1870" w:type="dxa"/>
          </w:tcPr>
          <w:p w14:paraId="22C7C483" w14:textId="37FD540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Free stall</w:t>
            </w:r>
          </w:p>
        </w:tc>
        <w:tc>
          <w:tcPr>
            <w:tcW w:w="1870" w:type="dxa"/>
          </w:tcPr>
          <w:p w14:paraId="64CA96ED" w14:textId="18505B9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P value</w:t>
            </w:r>
          </w:p>
        </w:tc>
      </w:tr>
      <w:tr w:rsidR="008E0E61" w14:paraId="1EB08173" w14:textId="77777777" w:rsidTr="008E0E61">
        <w:tc>
          <w:tcPr>
            <w:tcW w:w="1885" w:type="dxa"/>
          </w:tcPr>
          <w:p w14:paraId="499D3DFE" w14:textId="5CC4BEC2"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Count</w:t>
            </w:r>
          </w:p>
        </w:tc>
        <w:tc>
          <w:tcPr>
            <w:tcW w:w="1855" w:type="dxa"/>
          </w:tcPr>
          <w:p w14:paraId="30602672" w14:textId="55EDACD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5</w:t>
            </w:r>
          </w:p>
        </w:tc>
        <w:tc>
          <w:tcPr>
            <w:tcW w:w="1870" w:type="dxa"/>
          </w:tcPr>
          <w:p w14:paraId="73AFAFD7" w14:textId="0C363A7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10</w:t>
            </w:r>
          </w:p>
        </w:tc>
        <w:tc>
          <w:tcPr>
            <w:tcW w:w="1870" w:type="dxa"/>
          </w:tcPr>
          <w:p w14:paraId="35F9AF6F" w14:textId="176D865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6</w:t>
            </w:r>
          </w:p>
        </w:tc>
        <w:tc>
          <w:tcPr>
            <w:tcW w:w="1870" w:type="dxa"/>
          </w:tcPr>
          <w:p w14:paraId="46CC178E" w14:textId="715523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21</w:t>
            </w:r>
          </w:p>
        </w:tc>
      </w:tr>
      <w:tr w:rsidR="008E0E61" w14:paraId="4737093D" w14:textId="77777777" w:rsidTr="008E0E61">
        <w:tc>
          <w:tcPr>
            <w:tcW w:w="1885" w:type="dxa"/>
          </w:tcPr>
          <w:p w14:paraId="7462CA9A" w14:textId="127A91D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spp.</w:t>
            </w:r>
          </w:p>
        </w:tc>
        <w:tc>
          <w:tcPr>
            <w:tcW w:w="1855" w:type="dxa"/>
          </w:tcPr>
          <w:p w14:paraId="0D036E22" w14:textId="7ABB11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57A4CF50" w14:textId="1A9AA2B5"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68B21C68" w14:textId="3FA0C2FD"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13F8B4A6" w14:textId="197446D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589508A8" w14:textId="77777777" w:rsidTr="008E0E61">
        <w:tc>
          <w:tcPr>
            <w:tcW w:w="1885" w:type="dxa"/>
          </w:tcPr>
          <w:p w14:paraId="256A4732" w14:textId="0F901EA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Strep SLO spp.</w:t>
            </w:r>
          </w:p>
        </w:tc>
        <w:tc>
          <w:tcPr>
            <w:tcW w:w="1855" w:type="dxa"/>
          </w:tcPr>
          <w:p w14:paraId="793A216D" w14:textId="33EAA01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62151C0" w14:textId="4B0BEF1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74A1609" w14:textId="23DF23D0"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403BFE3C" w14:textId="0348E68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25743211" w14:textId="77777777" w:rsidTr="008E0E61">
        <w:tc>
          <w:tcPr>
            <w:tcW w:w="1885" w:type="dxa"/>
          </w:tcPr>
          <w:p w14:paraId="6879EC19" w14:textId="4AF0CEF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Staph. aureus</w:t>
            </w:r>
          </w:p>
        </w:tc>
        <w:tc>
          <w:tcPr>
            <w:tcW w:w="1855" w:type="dxa"/>
          </w:tcPr>
          <w:p w14:paraId="28635778" w14:textId="426DA4B9"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61F6F03" w14:textId="035535F6"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7EF28673" w14:textId="7703CF4B"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391CEB1B" w14:textId="180460B4"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w:t>
            </w:r>
          </w:p>
        </w:tc>
      </w:tr>
      <w:tr w:rsidR="008E0E61" w14:paraId="74566854" w14:textId="77777777" w:rsidTr="008E0E61">
        <w:tc>
          <w:tcPr>
            <w:tcW w:w="1885" w:type="dxa"/>
          </w:tcPr>
          <w:p w14:paraId="485A38FB" w14:textId="290A344E"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coliforms</w:t>
            </w:r>
          </w:p>
        </w:tc>
        <w:tc>
          <w:tcPr>
            <w:tcW w:w="1855" w:type="dxa"/>
          </w:tcPr>
          <w:p w14:paraId="4848E37A" w14:textId="6834618A"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2F4BA78C" w14:textId="3C8ECE43"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46772BD" w14:textId="4D8BC618"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Mean log value (95% CI)</w:t>
            </w:r>
          </w:p>
        </w:tc>
        <w:tc>
          <w:tcPr>
            <w:tcW w:w="1870" w:type="dxa"/>
          </w:tcPr>
          <w:p w14:paraId="0FA97E13" w14:textId="05B8E85C" w:rsidR="008E0E61" w:rsidRDefault="008E0E61" w:rsidP="008E0E61">
            <w:pPr>
              <w:jc w:val="both"/>
              <w:rPr>
                <w:rFonts w:ascii="Times New Roman" w:hAnsi="Times New Roman" w:cs="Times New Roman"/>
                <w:sz w:val="24"/>
                <w:szCs w:val="24"/>
              </w:rPr>
            </w:pPr>
            <w:r>
              <w:rPr>
                <w:rFonts w:ascii="Times New Roman" w:hAnsi="Times New Roman" w:cs="Times New Roman"/>
                <w:sz w:val="24"/>
                <w:szCs w:val="24"/>
              </w:rPr>
              <w:t xml:space="preserve">  X </w:t>
            </w:r>
          </w:p>
        </w:tc>
      </w:tr>
    </w:tbl>
    <w:p w14:paraId="75560755" w14:textId="1500459E" w:rsidR="008E0E61" w:rsidRPr="00604EDE" w:rsidRDefault="008E0E61" w:rsidP="00AF7E8C">
      <w:pPr>
        <w:spacing w:line="480" w:lineRule="auto"/>
        <w:jc w:val="both"/>
        <w:rPr>
          <w:rFonts w:ascii="Times New Roman" w:hAnsi="Times New Roman" w:cs="Times New Roman"/>
          <w:sz w:val="24"/>
          <w:szCs w:val="24"/>
        </w:rPr>
      </w:pPr>
      <w:r>
        <w:rPr>
          <w:rFonts w:ascii="Times New Roman" w:hAnsi="Times New Roman" w:cs="Times New Roman"/>
          <w:sz w:val="24"/>
          <w:szCs w:val="24"/>
        </w:rPr>
        <w:br/>
      </w:r>
    </w:p>
    <w:sectPr w:rsidR="008E0E61" w:rsidRPr="00604EDE" w:rsidSect="002457E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5"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9" w:author="Sandra Godden" w:date="2023-10-13T07:50:00Z" w:initials="SG">
    <w:p w14:paraId="6FEA2F95" w14:textId="1C51CB9A" w:rsidR="00D7652E" w:rsidRDefault="00D7652E">
      <w:pPr>
        <w:pStyle w:val="CommentText"/>
      </w:pPr>
      <w:r>
        <w:rPr>
          <w:rStyle w:val="CommentReference"/>
        </w:rPr>
        <w:annotationRef/>
      </w:r>
      <w:r>
        <w:t>Is this a survey?  No.  Your main objective was to complete an observational study designed to investigate relationships between housing type (pack/tiestall/freestall) and specific outcomes.  If the latter is true, then I would rewrite the title to reflect this.  It is not a survey.</w:t>
      </w:r>
    </w:p>
    <w:p w14:paraId="6C175125" w14:textId="03BA8623" w:rsidR="00D7652E" w:rsidRDefault="00D7652E">
      <w:pPr>
        <w:pStyle w:val="CommentText"/>
      </w:pPr>
    </w:p>
    <w:p w14:paraId="154D2965" w14:textId="24195951" w:rsidR="00D7652E" w:rsidRDefault="00D7652E">
      <w:pPr>
        <w:pStyle w:val="CommentText"/>
      </w:pPr>
      <w:r>
        <w:t xml:space="preserve">e.g. How about: ‘Relationship between facility type and milk quality, udder health, udder hygiene and milk production on Vermont organic dairy farms’.    The ‘survey’ aspect doesn’t need to be mentioned in the title.  </w:t>
      </w:r>
    </w:p>
  </w:comment>
  <w:comment w:id="20" w:author="Caitlin Jeffrey" w:date="2023-09-14T12:31:00Z" w:initials="CJ">
    <w:p w14:paraId="3E93110E" w14:textId="0B64F802" w:rsidR="00D7652E" w:rsidRDefault="00D7652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2"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2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2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36"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2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56"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66" w:author="Caitlin Jeffrey" w:date="2023-10-18T13:59:00Z" w:initials="CJ">
    <w:p w14:paraId="53DD023E" w14:textId="5D0880A2" w:rsidR="002F300D" w:rsidRDefault="002F300D">
      <w:pPr>
        <w:pStyle w:val="CommentText"/>
      </w:pPr>
      <w:r>
        <w:rPr>
          <w:rStyle w:val="CommentReference"/>
        </w:rPr>
        <w:annotationRef/>
      </w:r>
      <w:r>
        <w:t>I struggled to find this- pounds?</w:t>
      </w:r>
    </w:p>
  </w:comment>
  <w:comment w:id="80"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84"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00" w:author="Sandra Godden" w:date="2023-10-13T08:04:00Z" w:initials="SG">
    <w:p w14:paraId="3A87B042" w14:textId="6CA8866B" w:rsidR="00D7652E" w:rsidRDefault="00D7652E">
      <w:pPr>
        <w:pStyle w:val="CommentText"/>
      </w:pPr>
      <w:r>
        <w:rPr>
          <w:rStyle w:val="CommentReference"/>
        </w:rPr>
        <w:annotationRef/>
      </w:r>
      <w:r>
        <w:t xml:space="preserve">Be warned: </w:t>
      </w:r>
      <w:proofErr w:type="spellStart"/>
      <w:r>
        <w:t>JDSci</w:t>
      </w:r>
      <w:proofErr w:type="spellEnd"/>
      <w:r>
        <w:t xml:space="preserve">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01"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w:t>
      </w:r>
      <w:proofErr w:type="spellStart"/>
      <w:r>
        <w:t>signif</w:t>
      </w:r>
      <w:proofErr w:type="spellEnd"/>
      <w:r>
        <w:t xml:space="preserve">. </w:t>
      </w:r>
      <w:r w:rsidR="00860DB9">
        <w:t>a</w:t>
      </w:r>
      <w:r>
        <w:t>nd some not</w:t>
      </w:r>
      <w:r w:rsidR="00366934">
        <w:t>. Is this good enough for abstract, and then extrapolate more in results?</w:t>
      </w:r>
    </w:p>
  </w:comment>
  <w:comment w:id="109" w:author="Sandra Godden" w:date="2023-10-13T08:10:00Z" w:initials="SG">
    <w:p w14:paraId="7268CEAF" w14:textId="5A6B35B7" w:rsidR="00D7652E" w:rsidRDefault="00D7652E">
      <w:pPr>
        <w:pStyle w:val="CommentText"/>
      </w:pPr>
      <w:r>
        <w:rPr>
          <w:rStyle w:val="CommentReference"/>
        </w:rPr>
        <w:annotationRef/>
      </w:r>
      <w:r>
        <w:t xml:space="preserve">This sentence is simply repeating the sentence on lines 51-52.  Delete it.  </w:t>
      </w:r>
    </w:p>
  </w:comment>
  <w:comment w:id="122"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23"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24"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25"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26"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27"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38"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139"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147"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154"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55"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56"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57"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160"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203"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205"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214" w:author="Sandra Godden" w:date="2023-10-13T08:38:00Z" w:initials="SG">
    <w:p w14:paraId="192840F8" w14:textId="440D0DE6" w:rsidR="00D7652E" w:rsidRDefault="00D7652E">
      <w:pPr>
        <w:pStyle w:val="CommentText"/>
      </w:pPr>
      <w:r>
        <w:rPr>
          <w:rStyle w:val="CommentReference"/>
        </w:rPr>
        <w:annotationRef/>
      </w:r>
      <w:r>
        <w:t>Was it excluded?  If not – i.e. if it was kept – then state that it was lumped into the other freestall group</w:t>
      </w:r>
    </w:p>
  </w:comment>
  <w:comment w:id="233"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234"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235" w:author="Caitlin Jeffrey" w:date="2023-07-20T09:00:00Z" w:initials="CJ">
    <w:p w14:paraId="2AC99350" w14:textId="0928C066" w:rsidR="00D7652E" w:rsidRDefault="00D7652E">
      <w:pPr>
        <w:pStyle w:val="CommentText"/>
      </w:pPr>
      <w:r>
        <w:rPr>
          <w:rStyle w:val="CommentReference"/>
        </w:rPr>
        <w:annotationRef/>
      </w:r>
      <w:r>
        <w:t>Figure this out</w:t>
      </w:r>
    </w:p>
  </w:comment>
  <w:comment w:id="237"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256"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57"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58"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60"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259"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266"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67"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72"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273"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282"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291" w:author="Sandra Godden" w:date="2023-10-13T15:31:00Z" w:initials="SG">
    <w:p w14:paraId="34052381" w14:textId="4CD5E71C" w:rsidR="00D7652E" w:rsidRDefault="00D7652E" w:rsidP="0073047F">
      <w:pPr>
        <w:pStyle w:val="CommentText"/>
      </w:pPr>
      <w:r>
        <w:rPr>
          <w:rStyle w:val="CommentReference"/>
        </w:rPr>
        <w:annotationRef/>
      </w:r>
      <w:r>
        <w:t xml:space="preserve">Is this worded correctly?   Did you do this for all of these outcome </w:t>
      </w:r>
      <w:proofErr w:type="spellStart"/>
      <w:r>
        <w:t>varialbes</w:t>
      </w:r>
      <w:proofErr w:type="spellEnd"/>
      <w:r>
        <w:t xml:space="preserve">?  </w:t>
      </w:r>
    </w:p>
  </w:comment>
  <w:comment w:id="298"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302"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303"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305"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306"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w:t>
      </w:r>
      <w:proofErr w:type="spellStart"/>
      <w:r w:rsidR="002943C3">
        <w:t>jersey_other</w:t>
      </w:r>
      <w:proofErr w:type="spellEnd"/>
      <w:r w:rsidR="002943C3">
        <w:t>” and “Holstein” not associated with facility type</w:t>
      </w:r>
    </w:p>
  </w:comment>
  <w:comment w:id="320"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319"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321"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324" w:author="Sandra Godden" w:date="2023-10-13T15:41:00Z" w:initials="SG">
    <w:p w14:paraId="145F5355" w14:textId="21DA797A" w:rsidR="00D7652E" w:rsidRDefault="00D7652E">
      <w:pPr>
        <w:pStyle w:val="CommentText"/>
      </w:pPr>
      <w:r>
        <w:rPr>
          <w:rStyle w:val="CommentReference"/>
        </w:rPr>
        <w:annotationRef/>
      </w:r>
      <w:r>
        <w:t xml:space="preserve">This is likely skewed data, so either report median (range) or else report log transformed data. </w:t>
      </w:r>
    </w:p>
  </w:comment>
  <w:comment w:id="330" w:author="Caitlin Jeffrey" w:date="2023-08-04T17:01:00Z" w:initials="CJ">
    <w:p w14:paraId="051BE990" w14:textId="0F9534CD" w:rsidR="00D7652E" w:rsidRDefault="00D7652E">
      <w:pPr>
        <w:pStyle w:val="CommentText"/>
      </w:pPr>
      <w:r>
        <w:rPr>
          <w:rStyle w:val="CommentReference"/>
        </w:rPr>
        <w:annotationRef/>
      </w:r>
      <w:r>
        <w:t>Presenting it like this won’t give directionality, or magnitude of any effects describe</w:t>
      </w:r>
    </w:p>
  </w:comment>
  <w:comment w:id="329"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331" w:author="Sandra Godden" w:date="2023-10-13T15:52:00Z" w:initials="SG">
    <w:p w14:paraId="6A62596D" w14:textId="00D9C360" w:rsidR="00911141" w:rsidRDefault="00911141">
      <w:pPr>
        <w:pStyle w:val="CommentText"/>
      </w:pPr>
      <w:r>
        <w:rPr>
          <w:rStyle w:val="CommentReference"/>
        </w:rPr>
        <w:annotationRef/>
      </w:r>
      <w:r>
        <w:t>These definitions belong in M&amp;M (when you describe &amp; define your terms offered into the models)</w:t>
      </w:r>
    </w:p>
  </w:comment>
  <w:comment w:id="345"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337"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350"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349"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374" w:author="Sandra Godden" w:date="2023-10-13T10:04:00Z" w:initials="SG">
    <w:p w14:paraId="1E7C440D" w14:textId="43D5785C" w:rsidR="00D7652E" w:rsidRDefault="00D7652E">
      <w:pPr>
        <w:pStyle w:val="CommentText"/>
      </w:pPr>
      <w:r>
        <w:rPr>
          <w:rStyle w:val="CommentReference"/>
        </w:rPr>
        <w:annotationRef/>
      </w:r>
      <w:r>
        <w:t>Get rid of the numbering system.  Simply use subheadings if they help</w:t>
      </w:r>
    </w:p>
  </w:comment>
  <w:comment w:id="382" w:author="Caitlin Jeffrey" w:date="2023-09-12T11:32:00Z" w:initials="CJ">
    <w:p w14:paraId="5C84198A" w14:textId="24FB4B33" w:rsidR="00D7652E" w:rsidRDefault="00D7652E">
      <w:pPr>
        <w:pStyle w:val="CommentText"/>
      </w:pPr>
      <w:r>
        <w:rPr>
          <w:rStyle w:val="CommentReference"/>
        </w:rPr>
        <w:annotationRef/>
      </w:r>
      <w:proofErr w:type="spellStart"/>
      <w:r>
        <w:t>Postmilking</w:t>
      </w:r>
      <w:proofErr w:type="spellEnd"/>
      <w:r>
        <w:t xml:space="preserve">, contagious: </w:t>
      </w:r>
      <w:proofErr w:type="spellStart"/>
      <w:r>
        <w:t>pankey</w:t>
      </w:r>
      <w:proofErr w:type="spellEnd"/>
      <w:r>
        <w:t xml:space="preserve"> 1985; post-milking, opportunistic/CNS specifically: quirk, 2012; Premilking, environmental: </w:t>
      </w:r>
      <w:proofErr w:type="spellStart"/>
      <w:r>
        <w:t>pankey</w:t>
      </w:r>
      <w:proofErr w:type="spellEnd"/>
      <w:r>
        <w:t>, 1987</w:t>
      </w:r>
    </w:p>
  </w:comment>
  <w:comment w:id="383"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387"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390" w:author="Sandra Godden" w:date="2023-10-13T10:24:00Z" w:initials="SG">
    <w:p w14:paraId="6D45A4BE" w14:textId="44207177" w:rsidR="00D7652E" w:rsidRDefault="00D7652E">
      <w:pPr>
        <w:pStyle w:val="CommentText"/>
      </w:pPr>
      <w:r>
        <w:rPr>
          <w:rStyle w:val="CommentReference"/>
        </w:rPr>
        <w:annotationRef/>
      </w:r>
      <w:r>
        <w:t>This was your second</w:t>
      </w:r>
      <w:r w:rsidR="00911141">
        <w:t xml:space="preserve"> objective</w:t>
      </w:r>
      <w:r>
        <w:t xml:space="preserve"> analysis, yes?  So why are you discussing it BEFORE your major analysis of relationships with housing type?  I suggest you reverse the order of these two sections. </w:t>
      </w:r>
      <w:r w:rsidR="00911141">
        <w:t xml:space="preserve"> </w:t>
      </w:r>
    </w:p>
  </w:comment>
  <w:comment w:id="394"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401" w:author="Sandra Godden" w:date="2023-10-13T10:19:00Z" w:initials="SG">
    <w:p w14:paraId="1D429174" w14:textId="375392E6" w:rsidR="00D7652E" w:rsidRDefault="00D7652E">
      <w:pPr>
        <w:pStyle w:val="CommentText"/>
      </w:pPr>
      <w:r>
        <w:rPr>
          <w:rStyle w:val="CommentReference"/>
        </w:rPr>
        <w:annotationRef/>
      </w:r>
      <w:r>
        <w:t xml:space="preserve">You are implying there is a cost difference.  Did you cite sources that conclude this?  Or are you guessing?  Don’t guess.  </w:t>
      </w:r>
    </w:p>
  </w:comment>
  <w:comment w:id="402" w:author="Sandra Godden" w:date="2023-10-13T10:20:00Z" w:initials="SG">
    <w:p w14:paraId="3467081E" w14:textId="3A115C10" w:rsidR="00D7652E" w:rsidRDefault="00D7652E">
      <w:pPr>
        <w:pStyle w:val="CommentText"/>
      </w:pPr>
      <w:r>
        <w:rPr>
          <w:rStyle w:val="CommentReference"/>
        </w:rPr>
        <w:annotationRef/>
      </w:r>
      <w:r>
        <w:t>This model would be a valid secondary analysis.</w:t>
      </w:r>
    </w:p>
    <w:p w14:paraId="4276700C" w14:textId="6868BD33" w:rsidR="00D7652E" w:rsidRDefault="00D7652E">
      <w:pPr>
        <w:pStyle w:val="CommentText"/>
      </w:pPr>
      <w:r>
        <w:br/>
        <w:t>You want to think carefully about whether to control for udder hygiene in the facility type model, or vice versa, given that hygiene could be an intervening variable on the causal pathway between facility type and udder health outcome measure.</w:t>
      </w:r>
    </w:p>
    <w:p w14:paraId="3BA642EE" w14:textId="373EFCDB" w:rsidR="00D7652E" w:rsidRDefault="00D7652E">
      <w:pPr>
        <w:pStyle w:val="CommentText"/>
      </w:pPr>
    </w:p>
  </w:comment>
  <w:comment w:id="410" w:author="Sandra Godden" w:date="2023-10-13T10:26:00Z" w:initials="SG">
    <w:p w14:paraId="2E6964C6" w14:textId="5D56A577" w:rsidR="00D7652E" w:rsidRDefault="00D7652E">
      <w:pPr>
        <w:pStyle w:val="CommentText"/>
      </w:pPr>
      <w:r>
        <w:rPr>
          <w:rStyle w:val="CommentReference"/>
        </w:rPr>
        <w:annotationRef/>
      </w:r>
      <w:r>
        <w:t>Since this was your main objective, it should be presented BEFORE your secondary analysis section (above)</w:t>
      </w:r>
    </w:p>
  </w:comment>
  <w:comment w:id="416" w:author="John Barlow" w:date="2023-08-30T05:22:00Z" w:initials="JB">
    <w:p w14:paraId="474F670B" w14:textId="6D35A148" w:rsidR="00D7652E" w:rsidRDefault="00D7652E">
      <w:pPr>
        <w:pStyle w:val="CommentText"/>
      </w:pPr>
      <w:r>
        <w:rPr>
          <w:rStyle w:val="CommentReference"/>
        </w:rPr>
        <w:annotationRef/>
      </w:r>
      <w:r>
        <w:t>Depends how they selected study herds from the sample and target populations.</w:t>
      </w:r>
    </w:p>
    <w:p w14:paraId="4C30F15A" w14:textId="77777777" w:rsidR="00D7652E" w:rsidRDefault="00D7652E">
      <w:pPr>
        <w:pStyle w:val="CommentText"/>
      </w:pPr>
    </w:p>
    <w:p w14:paraId="5CCB5BDD" w14:textId="77777777" w:rsidR="00D7652E" w:rsidRDefault="00D7652E" w:rsidP="00D53DC9">
      <w:pPr>
        <w:pStyle w:val="CommentText"/>
      </w:pPr>
      <w:r>
        <w:t>Maybe the interesting thing here is did n=other studies have inclusion criteria that biased to herds with good milk quality?</w:t>
      </w:r>
    </w:p>
  </w:comment>
  <w:comment w:id="417" w:author="Caitlin Jeffrey" w:date="2023-09-11T19:34:00Z" w:initials="CJ">
    <w:p w14:paraId="3EB0C79E" w14:textId="3FF113FC" w:rsidR="00D7652E" w:rsidRDefault="00D7652E">
      <w:pPr>
        <w:pStyle w:val="CommentText"/>
      </w:pPr>
      <w:r>
        <w:rPr>
          <w:rStyle w:val="CommentReference"/>
        </w:rPr>
        <w:annotationRef/>
      </w:r>
      <w:r>
        <w:t>Should I take out the repeat of results here?</w:t>
      </w:r>
    </w:p>
  </w:comment>
  <w:comment w:id="418" w:author="Caitlin Jeffrey" w:date="2023-09-11T19:40:00Z" w:initials="CJ">
    <w:p w14:paraId="79C70156" w14:textId="244494AC" w:rsidR="00D7652E" w:rsidRDefault="00D7652E">
      <w:pPr>
        <w:pStyle w:val="CommentText"/>
      </w:pPr>
      <w:r>
        <w:rPr>
          <w:rStyle w:val="CommentReference"/>
        </w:rPr>
        <w:annotationRef/>
      </w:r>
      <w:r>
        <w:t>Can’t figure out how to phrase without repeating the 26% stat again</w:t>
      </w:r>
    </w:p>
  </w:comment>
  <w:comment w:id="419" w:author="Sandra Godden" w:date="2023-10-13T10:31:00Z" w:initials="SG">
    <w:p w14:paraId="54345D7C" w14:textId="4901BD24" w:rsidR="00D7652E" w:rsidRDefault="00D7652E">
      <w:pPr>
        <w:pStyle w:val="CommentText"/>
      </w:pPr>
      <w:r>
        <w:rPr>
          <w:rStyle w:val="CommentReference"/>
        </w:rPr>
        <w:annotationRef/>
      </w:r>
      <w:r>
        <w:t>Shouldn’t these 2 sentences be up in your paragraph that talks about cow cleanliness?</w:t>
      </w:r>
    </w:p>
  </w:comment>
  <w:comment w:id="420" w:author="Sandra Godden" w:date="2023-10-13T10:31:00Z" w:initials="SG">
    <w:p w14:paraId="0B207462" w14:textId="771D8A85" w:rsidR="00D7652E" w:rsidRDefault="00D7652E">
      <w:pPr>
        <w:pStyle w:val="CommentText"/>
      </w:pPr>
      <w:r>
        <w:rPr>
          <w:rStyle w:val="CommentReference"/>
        </w:rPr>
        <w:annotationRef/>
      </w:r>
    </w:p>
  </w:comment>
  <w:comment w:id="421"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422"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429"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430"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432" w:author="Sandra Godden" w:date="2023-10-13T10:37:00Z" w:initials="SG">
    <w:p w14:paraId="1E9EE715" w14:textId="110D3B8F" w:rsidR="00D7652E" w:rsidRDefault="00D7652E">
      <w:pPr>
        <w:pStyle w:val="CommentText"/>
      </w:pPr>
      <w:r>
        <w:rPr>
          <w:rStyle w:val="CommentReference"/>
        </w:rPr>
        <w:annotationRef/>
      </w:r>
      <w:r>
        <w:t>This is not a conclusion.  This could be mentioned in the discussion section as a ‘strength’ of the study.</w:t>
      </w:r>
    </w:p>
  </w:comment>
  <w:comment w:id="442"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w:t>
      </w:r>
      <w:proofErr w:type="spellStart"/>
      <w:r>
        <w:t>bla</w:t>
      </w:r>
      <w:proofErr w:type="spellEnd"/>
      <w:r>
        <w:t xml:space="preserve"> </w:t>
      </w:r>
      <w:proofErr w:type="spellStart"/>
      <w:r>
        <w:t>bla</w:t>
      </w:r>
      <w:proofErr w:type="spellEnd"/>
      <w:r>
        <w:t xml:space="preserve"> </w:t>
      </w:r>
      <w:proofErr w:type="spellStart"/>
      <w:r>
        <w:t>bla</w:t>
      </w:r>
      <w:proofErr w:type="spellEnd"/>
      <w:r>
        <w:br/>
      </w:r>
      <w:r>
        <w:br/>
        <w:t>(if I interpreted your secondary analysis correctly)</w:t>
      </w:r>
    </w:p>
  </w:comment>
  <w:comment w:id="443"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451"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456"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459"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460"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57" w:author="Sandra Godden" w:date="2023-10-13T14:46:00Z" w:initials="SG">
    <w:p w14:paraId="38DA7C5F" w14:textId="77777777" w:rsidR="006F68A4" w:rsidRDefault="006F68A4" w:rsidP="006F68A4">
      <w:pPr>
        <w:pStyle w:val="CommentText"/>
      </w:pPr>
      <w:r>
        <w:rPr>
          <w:rStyle w:val="CommentReference"/>
        </w:rPr>
        <w:annotationRef/>
      </w:r>
      <w:r>
        <w:t xml:space="preserve">Did you examine this data for normality? I seriously doubt this is normally distributed, in which case you should log transform the data prior to testing for differences in your model.  If you wish to report a measure of central tendency for non-normally distributed date, you should consider reporting the median (range).  Otherwise you could report the geometric mean.  </w:t>
      </w:r>
    </w:p>
  </w:comment>
  <w:comment w:id="458" w:author="Caitlin Jeffrey" w:date="2023-10-20T09:24:00Z" w:initials="CJ">
    <w:p w14:paraId="30E21012" w14:textId="77777777" w:rsidR="006F68A4" w:rsidRDefault="006F68A4" w:rsidP="006F68A4">
      <w:pPr>
        <w:pStyle w:val="CommentText"/>
      </w:pPr>
      <w:r>
        <w:rPr>
          <w:rStyle w:val="CommentReference"/>
        </w:rPr>
        <w:annotationRef/>
      </w:r>
      <w:r>
        <w:t>Now present median (</w:t>
      </w:r>
      <w:proofErr w:type="spellStart"/>
      <w:r>
        <w:t>bc</w:t>
      </w:r>
      <w:proofErr w:type="spellEnd"/>
      <w:r>
        <w:t xml:space="preserve"> not normally distributed), 95% CI, and range. Maybe not appropriate to include 95% CI now, based on SG’s comment above? Would still like to include range, but understand if it’s “too busy” and need to take it out. Or maybe 95% CI has to come out </w:t>
      </w:r>
      <w:proofErr w:type="spellStart"/>
      <w:r>
        <w:t>bc</w:t>
      </w:r>
      <w:proofErr w:type="spellEnd"/>
      <w:r>
        <w:t xml:space="preserve"> calculated from mean.</w:t>
      </w:r>
    </w:p>
  </w:comment>
  <w:comment w:id="470"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471" w:author="Caitlin Jeffrey" w:date="2023-10-20T09:27:00Z" w:initials="CJ">
    <w:p w14:paraId="72C70A37" w14:textId="77777777" w:rsidR="006F68A4" w:rsidRDefault="006F68A4" w:rsidP="006F68A4">
      <w:pPr>
        <w:pStyle w:val="CommentText"/>
      </w:pPr>
      <w:r>
        <w:rPr>
          <w:rStyle w:val="CommentReference"/>
        </w:rPr>
        <w:annotationRef/>
      </w:r>
      <w:r>
        <w:t xml:space="preserve">SG has a comment lower down in the example table she put in that don’t need to give % positive and negative SA or coliforms, </w:t>
      </w:r>
      <w:proofErr w:type="spellStart"/>
      <w:r>
        <w:t>bc</w:t>
      </w:r>
      <w:proofErr w:type="spellEnd"/>
      <w:r>
        <w:t xml:space="preserve"> these are in text (and it makes the table much more reasonably shaped)</w:t>
      </w:r>
    </w:p>
  </w:comment>
  <w:comment w:id="502" w:author="Sandra Godden" w:date="2023-10-13T14:57:00Z" w:initials="SG">
    <w:p w14:paraId="7A26D2D2" w14:textId="77777777" w:rsidR="00A81C37" w:rsidRDefault="00A81C37" w:rsidP="00A81C37">
      <w:pPr>
        <w:pStyle w:val="CommentText"/>
      </w:pPr>
      <w:r>
        <w:rPr>
          <w:rStyle w:val="CommentReference"/>
        </w:rPr>
        <w:annotationRef/>
      </w:r>
      <w:r>
        <w:t>Is this from univariable or multivariable analysis?  State in heading</w:t>
      </w:r>
    </w:p>
  </w:comment>
  <w:comment w:id="503" w:author="Caitlin Jeffrey" w:date="2023-10-23T09:15:00Z" w:initials="CJ">
    <w:p w14:paraId="3E72AA84" w14:textId="77777777" w:rsidR="00A81C37" w:rsidRDefault="00A81C37" w:rsidP="00A81C37">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510" w:author="Caitlin Jeffrey" w:date="2023-10-20T09:24:00Z" w:initials="CJ">
    <w:p w14:paraId="7D9343E4" w14:textId="77777777" w:rsidR="00580235" w:rsidRDefault="00580235" w:rsidP="00580235">
      <w:pPr>
        <w:pStyle w:val="CommentText"/>
      </w:pPr>
      <w:r>
        <w:rPr>
          <w:rStyle w:val="CommentReference"/>
        </w:rPr>
        <w:annotationRef/>
      </w:r>
      <w:r>
        <w:t>Now present median (</w:t>
      </w:r>
      <w:proofErr w:type="spellStart"/>
      <w:r>
        <w:t>bc</w:t>
      </w:r>
      <w:proofErr w:type="spellEnd"/>
      <w:r>
        <w:t xml:space="preserve"> not normally distributed), 95% CI, and range. Maybe not appropriate to include 95% CI now, based on SG’s comment above? Would still like to include range, but understand if it’s “too busy” and need to take it out. Or maybe 95% CI has to come out </w:t>
      </w:r>
      <w:proofErr w:type="spellStart"/>
      <w:r>
        <w:t>bc</w:t>
      </w:r>
      <w:proofErr w:type="spellEnd"/>
      <w:r>
        <w:t xml:space="preserve"> calculated from mean.</w:t>
      </w:r>
    </w:p>
  </w:comment>
  <w:comment w:id="514" w:author="Sandra Godden" w:date="2023-10-13T16:01:00Z" w:initials="SG">
    <w:p w14:paraId="2ADFC0F6" w14:textId="77777777" w:rsidR="00A81C37" w:rsidRDefault="00A81C37" w:rsidP="00A81C37">
      <w:pPr>
        <w:pStyle w:val="CommentText"/>
      </w:pPr>
      <w:r>
        <w:rPr>
          <w:rStyle w:val="CommentReference"/>
        </w:rPr>
        <w:annotationRef/>
      </w:r>
      <w:r>
        <w:t>Report  as kg</w:t>
      </w:r>
    </w:p>
  </w:comment>
  <w:comment w:id="526" w:author="Sandra Godden" w:date="2023-10-13T15:00:00Z" w:initials="SG">
    <w:p w14:paraId="49B2B599" w14:textId="2D82552C" w:rsidR="00D7652E" w:rsidRDefault="00D7652E">
      <w:pPr>
        <w:pStyle w:val="CommentText"/>
      </w:pPr>
      <w:r>
        <w:rPr>
          <w:rStyle w:val="CommentReference"/>
        </w:rPr>
        <w:annotationRef/>
      </w:r>
      <w:r>
        <w:t>I hope you log transformed this before doing analysis</w:t>
      </w:r>
    </w:p>
  </w:comment>
  <w:comment w:id="533" w:author="Sandra Godden" w:date="2023-10-13T15:00:00Z" w:initials="SG">
    <w:p w14:paraId="7C0A3154" w14:textId="24C64C18" w:rsidR="00D7652E" w:rsidRDefault="00D7652E">
      <w:pPr>
        <w:pStyle w:val="CommentText"/>
      </w:pPr>
      <w:r>
        <w:rPr>
          <w:rStyle w:val="CommentReference"/>
        </w:rPr>
        <w:annotationRef/>
      </w:r>
      <w:r>
        <w:t>Should report log value (SE)</w:t>
      </w:r>
    </w:p>
  </w:comment>
  <w:comment w:id="546" w:author="Sandra Godden" w:date="2023-10-13T15:01:00Z" w:initials="SG">
    <w:p w14:paraId="4CDB0AB9" w14:textId="4D99CDC1" w:rsidR="00D7652E" w:rsidRDefault="00D7652E">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621" w:author="Sandra Godden" w:date="2023-10-13T15:04:00Z" w:initials="SG">
    <w:p w14:paraId="61402D15" w14:textId="7992C185" w:rsidR="00D7652E" w:rsidRDefault="00D7652E">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731" w:author="Sandra Godden" w:date="2023-10-13T15:16:00Z" w:initials="SG">
    <w:p w14:paraId="61C2AC23" w14:textId="77777777" w:rsidR="00D7652E" w:rsidRDefault="00D7652E">
      <w:pPr>
        <w:pStyle w:val="CommentText"/>
      </w:pPr>
      <w:r>
        <w:rPr>
          <w:rStyle w:val="CommentReference"/>
        </w:rPr>
        <w:annotationRef/>
      </w:r>
      <w:r>
        <w:t>I don’t think you need to also report the % of herds positive for S. aureus, etc. in this table because:</w:t>
      </w:r>
    </w:p>
    <w:p w14:paraId="3E45FD0B" w14:textId="77777777" w:rsidR="00D7652E" w:rsidRDefault="00D7652E" w:rsidP="008E0E61">
      <w:pPr>
        <w:pStyle w:val="CommentText"/>
        <w:numPr>
          <w:ilvl w:val="0"/>
          <w:numId w:val="15"/>
        </w:numPr>
      </w:pPr>
      <w:r>
        <w:t>You already told us this in the text</w:t>
      </w:r>
    </w:p>
    <w:p w14:paraId="06F3B5FD" w14:textId="2ADB8FAE" w:rsidR="00D7652E" w:rsidRDefault="00D7652E" w:rsidP="008E0E61">
      <w:pPr>
        <w:pStyle w:val="CommentText"/>
        <w:numPr>
          <w:ilvl w:val="0"/>
          <w:numId w:val="15"/>
        </w:numPr>
      </w:pPr>
      <w:r>
        <w:t>You didn’t run your model on that outcome (Pos/neg).  You ran your model using the actual count as a continuous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154D2965" w15:done="1"/>
  <w15:commentEx w15:paraId="3E93110E" w15:done="0"/>
  <w15:commentEx w15:paraId="6B05A5E1" w15:done="0"/>
  <w15:commentEx w15:paraId="48766D2E" w15:done="0"/>
  <w15:commentEx w15:paraId="4A2EF0B5" w15:done="0"/>
  <w15:commentEx w15:paraId="181FF8B0" w15:done="1"/>
  <w15:commentEx w15:paraId="68AA152A" w15:done="0"/>
  <w15:commentEx w15:paraId="2297EF69" w15:done="1"/>
  <w15:commentEx w15:paraId="53DD023E" w15:done="1"/>
  <w15:commentEx w15:paraId="717E4EDB" w15:done="1"/>
  <w15:commentEx w15:paraId="4929AEEE" w15:done="1"/>
  <w15:commentEx w15:paraId="59D54848" w15:done="0"/>
  <w15:commentEx w15:paraId="4DC87C9B" w15:paraIdParent="59D54848" w15:done="0"/>
  <w15:commentEx w15:paraId="7268CEAF"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192840F8" w15:done="1"/>
  <w15:commentEx w15:paraId="0A33E1CE" w15:done="1"/>
  <w15:commentEx w15:paraId="7F73D80B" w15:paraIdParent="0A33E1CE" w15:done="1"/>
  <w15:commentEx w15:paraId="2AC99350" w15:done="0"/>
  <w15:commentEx w15:paraId="41BBF57E"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0D6CA22D" w15:done="0"/>
  <w15:commentEx w15:paraId="4B41699C" w15:done="1"/>
  <w15:commentEx w15:paraId="34052381" w15:done="0"/>
  <w15:commentEx w15:paraId="5A69C7A2" w15:done="0"/>
  <w15:commentEx w15:paraId="1F2CF706" w15:done="0"/>
  <w15:commentEx w15:paraId="7BE49F72" w15:done="1"/>
  <w15:commentEx w15:paraId="6E31E5C2" w15:done="1"/>
  <w15:commentEx w15:paraId="4B9CBD05" w15:paraIdParent="6E31E5C2" w15:done="1"/>
  <w15:commentEx w15:paraId="201DE533" w15:done="1"/>
  <w15:commentEx w15:paraId="3F82AC80" w15:done="0"/>
  <w15:commentEx w15:paraId="1541294E" w15:done="1"/>
  <w15:commentEx w15:paraId="145F5355" w15:done="0"/>
  <w15:commentEx w15:paraId="051BE990" w15:done="0"/>
  <w15:commentEx w15:paraId="0FBBE8D3" w15:done="1"/>
  <w15:commentEx w15:paraId="6A62596D" w15:done="1"/>
  <w15:commentEx w15:paraId="3516E942" w15:done="1"/>
  <w15:commentEx w15:paraId="0D68EA71" w15:done="0"/>
  <w15:commentEx w15:paraId="06EBF5E6" w15:done="0"/>
  <w15:commentEx w15:paraId="3C109B3D" w15:done="0"/>
  <w15:commentEx w15:paraId="1E7C440D" w15:done="0"/>
  <w15:commentEx w15:paraId="5C84198A" w15:done="1"/>
  <w15:commentEx w15:paraId="3B3BD0C7" w15:done="1"/>
  <w15:commentEx w15:paraId="5577E5AD" w15:done="1"/>
  <w15:commentEx w15:paraId="6D45A4BE" w15:done="0"/>
  <w15:commentEx w15:paraId="70BA633D" w15:done="0"/>
  <w15:commentEx w15:paraId="1D429174" w15:done="0"/>
  <w15:commentEx w15:paraId="3BA642EE" w15:done="0"/>
  <w15:commentEx w15:paraId="2E6964C6" w15:done="0"/>
  <w15:commentEx w15:paraId="5CCB5BDD" w15:done="1"/>
  <w15:commentEx w15:paraId="3EB0C79E" w15:done="0"/>
  <w15:commentEx w15:paraId="79C70156" w15:done="0"/>
  <w15:commentEx w15:paraId="54345D7C" w15:done="0"/>
  <w15:commentEx w15:paraId="0B207462" w15:done="0"/>
  <w15:commentEx w15:paraId="629322C3" w15:done="0"/>
  <w15:commentEx w15:paraId="3BA27D45" w15:done="0"/>
  <w15:commentEx w15:paraId="01FF7025" w15:done="0"/>
  <w15:commentEx w15:paraId="4BF4B4BB" w15:done="0"/>
  <w15:commentEx w15:paraId="1E9EE715" w15:done="0"/>
  <w15:commentEx w15:paraId="5966DFFC" w15:done="0"/>
  <w15:commentEx w15:paraId="63F3090D" w15:done="0"/>
  <w15:commentEx w15:paraId="384CA652" w15:done="0"/>
  <w15:commentEx w15:paraId="5C41803A" w15:done="1"/>
  <w15:commentEx w15:paraId="57E118EB" w15:done="0"/>
  <w15:commentEx w15:paraId="7185E621" w15:paraIdParent="57E118EB" w15:done="0"/>
  <w15:commentEx w15:paraId="38DA7C5F" w15:done="0"/>
  <w15:commentEx w15:paraId="30E21012" w15:done="0"/>
  <w15:commentEx w15:paraId="6B8F47EC" w15:done="1"/>
  <w15:commentEx w15:paraId="72C70A37" w15:paraIdParent="6B8F47EC" w15:done="1"/>
  <w15:commentEx w15:paraId="7A26D2D2" w15:done="0"/>
  <w15:commentEx w15:paraId="3E72AA84" w15:paraIdParent="7A26D2D2" w15:done="0"/>
  <w15:commentEx w15:paraId="7D9343E4" w15:done="0"/>
  <w15:commentEx w15:paraId="2ADFC0F6" w15:done="0"/>
  <w15:commentEx w15:paraId="49B2B599" w15:done="0"/>
  <w15:commentEx w15:paraId="7C0A3154" w15:done="0"/>
  <w15:commentEx w15:paraId="4CDB0AB9" w15:done="0"/>
  <w15:commentEx w15:paraId="61402D15" w15:done="0"/>
  <w15:commentEx w15:paraId="06F3B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02A3ABE" w16cex:dateUtc="2023-10-18T17:59: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63FFA165" w16cex:dateUtc="2023-10-25T11:00:00Z"/>
  <w16cex:commentExtensible w16cex:durableId="282DA811" w16cex:dateUtc="2023-06-09T17:30:00Z"/>
  <w16cex:commentExtensible w16cex:durableId="74E1A6B9" w16cex:dateUtc="2023-10-26T19:36:00Z"/>
  <w16cex:commentExtensible w16cex:durableId="2877AD51" w16cex:dateUtc="2023-08-04T21:01:00Z"/>
  <w16cex:commentExtensible w16cex:durableId="7B2C8EA4" w16cex:dateUtc="2023-10-27T19:51:00Z"/>
  <w16cex:commentExtensible w16cex:durableId="282DA866" w16cex:dateUtc="2023-06-09T17:32:00Z"/>
  <w16cex:commentExtensible w16cex:durableId="1E9C8D5E" w16cex:dateUtc="2023-09-12T15:32:00Z"/>
  <w16cex:commentExtensible w16cex:durableId="28C8EAEC" w16cex:dateUtc="2023-10-05T11:57:00Z"/>
  <w16cex:commentExtensible w16cex:durableId="2899507B" w16cex:dateUtc="2023-08-30T09:22:00Z"/>
  <w16cex:commentExtensible w16cex:durableId="6F09BC28" w16cex:dateUtc="2023-09-11T23:34:00Z"/>
  <w16cex:commentExtensible w16cex:durableId="2CAB0851" w16cex:dateUtc="2023-09-11T23:40: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09C25EAD" w16cex:dateUtc="2023-10-20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154D2965" w16cid:durableId="6579C8FC"/>
  <w16cid:commentId w16cid:paraId="3E93110E" w16cid:durableId="1C68C84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53DD023E" w16cid:durableId="102A3ABE"/>
  <w16cid:commentId w16cid:paraId="717E4EDB" w16cid:durableId="48BA6B4E"/>
  <w16cid:commentId w16cid:paraId="4929AEEE" w16cid:durableId="5DF9A479"/>
  <w16cid:commentId w16cid:paraId="59D54848" w16cid:durableId="25F4E825"/>
  <w16cid:commentId w16cid:paraId="4DC87C9B" w16cid:durableId="1B762C39"/>
  <w16cid:commentId w16cid:paraId="7268CEAF" w16cid:durableId="088A52D5"/>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192840F8" w16cid:durableId="689BC4DF"/>
  <w16cid:commentId w16cid:paraId="0A33E1CE" w16cid:durableId="05EB0DBB"/>
  <w16cid:commentId w16cid:paraId="7F73D80B" w16cid:durableId="51F5C3BA"/>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0D6CA22D" w16cid:durableId="0C63F69F"/>
  <w16cid:commentId w16cid:paraId="4B41699C" w16cid:durableId="4086EE92"/>
  <w16cid:commentId w16cid:paraId="34052381" w16cid:durableId="2260E022"/>
  <w16cid:commentId w16cid:paraId="5A69C7A2" w16cid:durableId="463B014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145F5355" w16cid:durableId="1C5C4D85"/>
  <w16cid:commentId w16cid:paraId="051BE990" w16cid:durableId="2877AD51"/>
  <w16cid:commentId w16cid:paraId="0FBBE8D3" w16cid:durableId="5C2B39DA"/>
  <w16cid:commentId w16cid:paraId="6A62596D" w16cid:durableId="6579E82B"/>
  <w16cid:commentId w16cid:paraId="3516E942" w16cid:durableId="777365EB"/>
  <w16cid:commentId w16cid:paraId="0D68EA71" w16cid:durableId="7B2C8EA4"/>
  <w16cid:commentId w16cid:paraId="06EBF5E6" w16cid:durableId="282DA866"/>
  <w16cid:commentId w16cid:paraId="3C109B3D" w16cid:durableId="7985CE96"/>
  <w16cid:commentId w16cid:paraId="1E7C440D" w16cid:durableId="7BF8BB00"/>
  <w16cid:commentId w16cid:paraId="5C84198A" w16cid:durableId="1E9C8D5E"/>
  <w16cid:commentId w16cid:paraId="3B3BD0C7" w16cid:durableId="5E381730"/>
  <w16cid:commentId w16cid:paraId="5577E5AD" w16cid:durableId="144CB530"/>
  <w16cid:commentId w16cid:paraId="6D45A4BE" w16cid:durableId="65A6BFB3"/>
  <w16cid:commentId w16cid:paraId="70BA633D" w16cid:durableId="28C8EAEC"/>
  <w16cid:commentId w16cid:paraId="1D429174" w16cid:durableId="214F56EB"/>
  <w16cid:commentId w16cid:paraId="3BA642EE" w16cid:durableId="1999EA07"/>
  <w16cid:commentId w16cid:paraId="2E6964C6" w16cid:durableId="50FC4EDA"/>
  <w16cid:commentId w16cid:paraId="5CCB5BDD" w16cid:durableId="2899507B"/>
  <w16cid:commentId w16cid:paraId="3EB0C79E" w16cid:durableId="6F09BC28"/>
  <w16cid:commentId w16cid:paraId="79C70156" w16cid:durableId="2CAB0851"/>
  <w16cid:commentId w16cid:paraId="54345D7C" w16cid:durableId="6D51444B"/>
  <w16cid:commentId w16cid:paraId="0B207462" w16cid:durableId="7B693B3C"/>
  <w16cid:commentId w16cid:paraId="629322C3" w16cid:durableId="64DB20F3"/>
  <w16cid:commentId w16cid:paraId="3BA27D45" w16cid:durableId="39CE8EBB"/>
  <w16cid:commentId w16cid:paraId="01FF7025" w16cid:durableId="58C28D85"/>
  <w16cid:commentId w16cid:paraId="4BF4B4BB" w16cid:durableId="27FA2DC6"/>
  <w16cid:commentId w16cid:paraId="1E9EE715" w16cid:durableId="11CF8E2D"/>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8DA7C5F" w16cid:durableId="0B730695"/>
  <w16cid:commentId w16cid:paraId="30E21012" w16cid:durableId="5A595CF9"/>
  <w16cid:commentId w16cid:paraId="6B8F47EC" w16cid:durableId="0C93EBF3"/>
  <w16cid:commentId w16cid:paraId="72C70A37" w16cid:durableId="079D6B96"/>
  <w16cid:commentId w16cid:paraId="7A26D2D2" w16cid:durableId="34E04EFF"/>
  <w16cid:commentId w16cid:paraId="3E72AA84" w16cid:durableId="3F85BFDE"/>
  <w16cid:commentId w16cid:paraId="7D9343E4" w16cid:durableId="09C25EAD"/>
  <w16cid:commentId w16cid:paraId="2ADFC0F6" w16cid:durableId="7F51F1E2"/>
  <w16cid:commentId w16cid:paraId="49B2B599" w16cid:durableId="7C03B9B3"/>
  <w16cid:commentId w16cid:paraId="7C0A3154" w16cid:durableId="2D6576B1"/>
  <w16cid:commentId w16cid:paraId="4CDB0AB9" w16cid:durableId="77A9D9B9"/>
  <w16cid:commentId w16cid:paraId="61402D15" w16cid:durableId="551B89A2"/>
  <w16cid:commentId w16cid:paraId="06F3B5FD" w16cid:durableId="0F1CE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E75EA" w14:textId="77777777" w:rsidR="00615E66" w:rsidRDefault="00615E66">
      <w:pPr>
        <w:spacing w:after="0" w:line="240" w:lineRule="auto"/>
      </w:pPr>
      <w:r>
        <w:separator/>
      </w:r>
    </w:p>
  </w:endnote>
  <w:endnote w:type="continuationSeparator" w:id="0">
    <w:p w14:paraId="46D5AEAA" w14:textId="77777777" w:rsidR="00615E66" w:rsidRDefault="00615E66">
      <w:pPr>
        <w:spacing w:after="0" w:line="240" w:lineRule="auto"/>
      </w:pPr>
      <w:r>
        <w:continuationSeparator/>
      </w:r>
    </w:p>
  </w:endnote>
  <w:endnote w:type="continuationNotice" w:id="1">
    <w:p w14:paraId="5C4F6537" w14:textId="77777777" w:rsidR="00615E66" w:rsidRDefault="00615E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9B582" w14:textId="77777777" w:rsidR="00615E66" w:rsidRDefault="00615E66">
      <w:pPr>
        <w:spacing w:after="0" w:line="240" w:lineRule="auto"/>
      </w:pPr>
      <w:r>
        <w:separator/>
      </w:r>
    </w:p>
  </w:footnote>
  <w:footnote w:type="continuationSeparator" w:id="0">
    <w:p w14:paraId="16A5A35A" w14:textId="77777777" w:rsidR="00615E66" w:rsidRDefault="00615E66">
      <w:pPr>
        <w:spacing w:after="0" w:line="240" w:lineRule="auto"/>
      </w:pPr>
      <w:r>
        <w:continuationSeparator/>
      </w:r>
    </w:p>
  </w:footnote>
  <w:footnote w:type="continuationNotice" w:id="1">
    <w:p w14:paraId="065CC62D" w14:textId="77777777" w:rsidR="00615E66" w:rsidRDefault="00615E6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item&gt;638&lt;/item&gt;&lt;/record-ids&gt;&lt;/item&gt;&lt;/Libraries&gt;"/>
  </w:docVars>
  <w:rsids>
    <w:rsidRoot w:val="00B91228"/>
    <w:rsid w:val="0000064B"/>
    <w:rsid w:val="000007CD"/>
    <w:rsid w:val="000018DC"/>
    <w:rsid w:val="00001C89"/>
    <w:rsid w:val="00003F36"/>
    <w:rsid w:val="0000478B"/>
    <w:rsid w:val="000048F2"/>
    <w:rsid w:val="00007766"/>
    <w:rsid w:val="00010324"/>
    <w:rsid w:val="0001071E"/>
    <w:rsid w:val="000108C1"/>
    <w:rsid w:val="0001163B"/>
    <w:rsid w:val="000122E7"/>
    <w:rsid w:val="0001480A"/>
    <w:rsid w:val="0001512D"/>
    <w:rsid w:val="0001638A"/>
    <w:rsid w:val="00016BD8"/>
    <w:rsid w:val="00016DA9"/>
    <w:rsid w:val="00017839"/>
    <w:rsid w:val="00017BBB"/>
    <w:rsid w:val="00020355"/>
    <w:rsid w:val="0002111A"/>
    <w:rsid w:val="00021797"/>
    <w:rsid w:val="00021DF8"/>
    <w:rsid w:val="000233B5"/>
    <w:rsid w:val="000236DD"/>
    <w:rsid w:val="00023F67"/>
    <w:rsid w:val="00024CE6"/>
    <w:rsid w:val="0002533B"/>
    <w:rsid w:val="000263B5"/>
    <w:rsid w:val="00026EE6"/>
    <w:rsid w:val="00027612"/>
    <w:rsid w:val="00030551"/>
    <w:rsid w:val="00030B71"/>
    <w:rsid w:val="00031872"/>
    <w:rsid w:val="000325A6"/>
    <w:rsid w:val="0003367B"/>
    <w:rsid w:val="00034951"/>
    <w:rsid w:val="00034B10"/>
    <w:rsid w:val="000351E9"/>
    <w:rsid w:val="000355CF"/>
    <w:rsid w:val="0003598E"/>
    <w:rsid w:val="00035DE4"/>
    <w:rsid w:val="00036110"/>
    <w:rsid w:val="00036D10"/>
    <w:rsid w:val="00036FB3"/>
    <w:rsid w:val="000375E7"/>
    <w:rsid w:val="000379D1"/>
    <w:rsid w:val="00040E01"/>
    <w:rsid w:val="00040E81"/>
    <w:rsid w:val="00041A20"/>
    <w:rsid w:val="00041AD2"/>
    <w:rsid w:val="00041D42"/>
    <w:rsid w:val="00042376"/>
    <w:rsid w:val="00043ED7"/>
    <w:rsid w:val="00045C42"/>
    <w:rsid w:val="00045E65"/>
    <w:rsid w:val="000507F4"/>
    <w:rsid w:val="00050F5D"/>
    <w:rsid w:val="00053A90"/>
    <w:rsid w:val="00054801"/>
    <w:rsid w:val="000556EC"/>
    <w:rsid w:val="000560D9"/>
    <w:rsid w:val="00056205"/>
    <w:rsid w:val="00056206"/>
    <w:rsid w:val="00056584"/>
    <w:rsid w:val="00057217"/>
    <w:rsid w:val="00057413"/>
    <w:rsid w:val="00057CE1"/>
    <w:rsid w:val="00057FF4"/>
    <w:rsid w:val="0006029E"/>
    <w:rsid w:val="00060FE4"/>
    <w:rsid w:val="00062957"/>
    <w:rsid w:val="00063C33"/>
    <w:rsid w:val="000640E6"/>
    <w:rsid w:val="000645A8"/>
    <w:rsid w:val="000651A8"/>
    <w:rsid w:val="000651E8"/>
    <w:rsid w:val="000667AE"/>
    <w:rsid w:val="00066E66"/>
    <w:rsid w:val="00067242"/>
    <w:rsid w:val="00067499"/>
    <w:rsid w:val="0006798B"/>
    <w:rsid w:val="00070A20"/>
    <w:rsid w:val="000726EA"/>
    <w:rsid w:val="00072C78"/>
    <w:rsid w:val="00072EAB"/>
    <w:rsid w:val="00076C22"/>
    <w:rsid w:val="00077380"/>
    <w:rsid w:val="0007764E"/>
    <w:rsid w:val="00077AD0"/>
    <w:rsid w:val="00077F06"/>
    <w:rsid w:val="00081233"/>
    <w:rsid w:val="000829F6"/>
    <w:rsid w:val="00083901"/>
    <w:rsid w:val="00083D38"/>
    <w:rsid w:val="000840F1"/>
    <w:rsid w:val="000852C0"/>
    <w:rsid w:val="0008541E"/>
    <w:rsid w:val="00085515"/>
    <w:rsid w:val="00085C80"/>
    <w:rsid w:val="000861B6"/>
    <w:rsid w:val="000863CD"/>
    <w:rsid w:val="000865EB"/>
    <w:rsid w:val="00087FBC"/>
    <w:rsid w:val="0009112F"/>
    <w:rsid w:val="000917AC"/>
    <w:rsid w:val="00091CAA"/>
    <w:rsid w:val="00092462"/>
    <w:rsid w:val="00092C15"/>
    <w:rsid w:val="00092F7B"/>
    <w:rsid w:val="00093737"/>
    <w:rsid w:val="00093CAD"/>
    <w:rsid w:val="0009472F"/>
    <w:rsid w:val="00094D08"/>
    <w:rsid w:val="00096355"/>
    <w:rsid w:val="0009696C"/>
    <w:rsid w:val="00096E59"/>
    <w:rsid w:val="00097CE1"/>
    <w:rsid w:val="00097EE6"/>
    <w:rsid w:val="000A071B"/>
    <w:rsid w:val="000A0CEC"/>
    <w:rsid w:val="000A1D2A"/>
    <w:rsid w:val="000A2897"/>
    <w:rsid w:val="000A3025"/>
    <w:rsid w:val="000A35E0"/>
    <w:rsid w:val="000A3713"/>
    <w:rsid w:val="000A3FE6"/>
    <w:rsid w:val="000A4286"/>
    <w:rsid w:val="000A4397"/>
    <w:rsid w:val="000A4E5E"/>
    <w:rsid w:val="000A52D2"/>
    <w:rsid w:val="000A60FF"/>
    <w:rsid w:val="000A7137"/>
    <w:rsid w:val="000A77F2"/>
    <w:rsid w:val="000A7DE6"/>
    <w:rsid w:val="000B0363"/>
    <w:rsid w:val="000B163A"/>
    <w:rsid w:val="000B1A57"/>
    <w:rsid w:val="000B300E"/>
    <w:rsid w:val="000B3143"/>
    <w:rsid w:val="000B3194"/>
    <w:rsid w:val="000B3223"/>
    <w:rsid w:val="000B330C"/>
    <w:rsid w:val="000B3518"/>
    <w:rsid w:val="000B4161"/>
    <w:rsid w:val="000B4F9B"/>
    <w:rsid w:val="000B6341"/>
    <w:rsid w:val="000B6384"/>
    <w:rsid w:val="000B6B12"/>
    <w:rsid w:val="000B6DBE"/>
    <w:rsid w:val="000B7B61"/>
    <w:rsid w:val="000C05E2"/>
    <w:rsid w:val="000C1159"/>
    <w:rsid w:val="000C13FA"/>
    <w:rsid w:val="000C1F98"/>
    <w:rsid w:val="000C2369"/>
    <w:rsid w:val="000C26E4"/>
    <w:rsid w:val="000C305F"/>
    <w:rsid w:val="000C43B5"/>
    <w:rsid w:val="000C4C15"/>
    <w:rsid w:val="000C57CC"/>
    <w:rsid w:val="000C63AD"/>
    <w:rsid w:val="000C708D"/>
    <w:rsid w:val="000C7AA2"/>
    <w:rsid w:val="000C7E32"/>
    <w:rsid w:val="000D0165"/>
    <w:rsid w:val="000D0167"/>
    <w:rsid w:val="000D01C1"/>
    <w:rsid w:val="000D0BBE"/>
    <w:rsid w:val="000D34D1"/>
    <w:rsid w:val="000D352F"/>
    <w:rsid w:val="000D36C5"/>
    <w:rsid w:val="000D371C"/>
    <w:rsid w:val="000D4576"/>
    <w:rsid w:val="000D520E"/>
    <w:rsid w:val="000D540C"/>
    <w:rsid w:val="000D57B2"/>
    <w:rsid w:val="000D589C"/>
    <w:rsid w:val="000D6CEC"/>
    <w:rsid w:val="000D737C"/>
    <w:rsid w:val="000D773C"/>
    <w:rsid w:val="000D7A0B"/>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1F78"/>
    <w:rsid w:val="000F26D0"/>
    <w:rsid w:val="000F3D18"/>
    <w:rsid w:val="000F52EF"/>
    <w:rsid w:val="000F597F"/>
    <w:rsid w:val="000F63D9"/>
    <w:rsid w:val="000F6DBD"/>
    <w:rsid w:val="0010085C"/>
    <w:rsid w:val="00100B2B"/>
    <w:rsid w:val="00101B6B"/>
    <w:rsid w:val="00101BF3"/>
    <w:rsid w:val="00102256"/>
    <w:rsid w:val="001034A0"/>
    <w:rsid w:val="0010369E"/>
    <w:rsid w:val="001038E3"/>
    <w:rsid w:val="0010405F"/>
    <w:rsid w:val="00104F7F"/>
    <w:rsid w:val="00106324"/>
    <w:rsid w:val="00107FFE"/>
    <w:rsid w:val="00110A27"/>
    <w:rsid w:val="001112C5"/>
    <w:rsid w:val="001115F8"/>
    <w:rsid w:val="00111E3F"/>
    <w:rsid w:val="0011258C"/>
    <w:rsid w:val="00112A3D"/>
    <w:rsid w:val="00113F27"/>
    <w:rsid w:val="0011401F"/>
    <w:rsid w:val="001140FA"/>
    <w:rsid w:val="0011622B"/>
    <w:rsid w:val="00116485"/>
    <w:rsid w:val="00116B64"/>
    <w:rsid w:val="00116D0B"/>
    <w:rsid w:val="0011717B"/>
    <w:rsid w:val="001174F7"/>
    <w:rsid w:val="00117E70"/>
    <w:rsid w:val="001207D5"/>
    <w:rsid w:val="0012082F"/>
    <w:rsid w:val="00120978"/>
    <w:rsid w:val="00121066"/>
    <w:rsid w:val="001217FF"/>
    <w:rsid w:val="00121EE7"/>
    <w:rsid w:val="00122119"/>
    <w:rsid w:val="00122B6A"/>
    <w:rsid w:val="00123409"/>
    <w:rsid w:val="00123751"/>
    <w:rsid w:val="00124546"/>
    <w:rsid w:val="001247FA"/>
    <w:rsid w:val="00125098"/>
    <w:rsid w:val="0012514B"/>
    <w:rsid w:val="001253F2"/>
    <w:rsid w:val="00125B27"/>
    <w:rsid w:val="0012615E"/>
    <w:rsid w:val="001265C4"/>
    <w:rsid w:val="00126785"/>
    <w:rsid w:val="00126D46"/>
    <w:rsid w:val="001274F2"/>
    <w:rsid w:val="001277F9"/>
    <w:rsid w:val="0012786C"/>
    <w:rsid w:val="0013166F"/>
    <w:rsid w:val="00131683"/>
    <w:rsid w:val="0013198C"/>
    <w:rsid w:val="00132D44"/>
    <w:rsid w:val="00132EFF"/>
    <w:rsid w:val="0013344E"/>
    <w:rsid w:val="0013451F"/>
    <w:rsid w:val="001345A9"/>
    <w:rsid w:val="00134A1E"/>
    <w:rsid w:val="00135369"/>
    <w:rsid w:val="001360ED"/>
    <w:rsid w:val="0013684F"/>
    <w:rsid w:val="0013699F"/>
    <w:rsid w:val="00137CEA"/>
    <w:rsid w:val="0014099C"/>
    <w:rsid w:val="00140D19"/>
    <w:rsid w:val="00142ED8"/>
    <w:rsid w:val="00143304"/>
    <w:rsid w:val="0014366B"/>
    <w:rsid w:val="0014452C"/>
    <w:rsid w:val="0014533F"/>
    <w:rsid w:val="00145EE9"/>
    <w:rsid w:val="00146229"/>
    <w:rsid w:val="00146C13"/>
    <w:rsid w:val="00150295"/>
    <w:rsid w:val="00150A48"/>
    <w:rsid w:val="00151197"/>
    <w:rsid w:val="00151CA9"/>
    <w:rsid w:val="00151E6D"/>
    <w:rsid w:val="0015221A"/>
    <w:rsid w:val="001530FF"/>
    <w:rsid w:val="00153637"/>
    <w:rsid w:val="00153A11"/>
    <w:rsid w:val="00155DBD"/>
    <w:rsid w:val="00155DF1"/>
    <w:rsid w:val="00156580"/>
    <w:rsid w:val="001569F5"/>
    <w:rsid w:val="00156A22"/>
    <w:rsid w:val="00157F8A"/>
    <w:rsid w:val="0016055F"/>
    <w:rsid w:val="00160775"/>
    <w:rsid w:val="001609B9"/>
    <w:rsid w:val="001610D9"/>
    <w:rsid w:val="001611B7"/>
    <w:rsid w:val="00161CD8"/>
    <w:rsid w:val="0016219C"/>
    <w:rsid w:val="00162A22"/>
    <w:rsid w:val="00162C08"/>
    <w:rsid w:val="00162E2E"/>
    <w:rsid w:val="001639BD"/>
    <w:rsid w:val="00164229"/>
    <w:rsid w:val="00164364"/>
    <w:rsid w:val="00165FE8"/>
    <w:rsid w:val="0016600B"/>
    <w:rsid w:val="001663BF"/>
    <w:rsid w:val="001669CB"/>
    <w:rsid w:val="00166A70"/>
    <w:rsid w:val="00170DE3"/>
    <w:rsid w:val="00170FD8"/>
    <w:rsid w:val="0017128D"/>
    <w:rsid w:val="00171E08"/>
    <w:rsid w:val="00172372"/>
    <w:rsid w:val="001725A9"/>
    <w:rsid w:val="00172E4A"/>
    <w:rsid w:val="0017348A"/>
    <w:rsid w:val="001734D2"/>
    <w:rsid w:val="0017357C"/>
    <w:rsid w:val="00173A46"/>
    <w:rsid w:val="0017491E"/>
    <w:rsid w:val="00176167"/>
    <w:rsid w:val="00176329"/>
    <w:rsid w:val="00176480"/>
    <w:rsid w:val="001765B4"/>
    <w:rsid w:val="00177A11"/>
    <w:rsid w:val="001803F0"/>
    <w:rsid w:val="001805A5"/>
    <w:rsid w:val="00180877"/>
    <w:rsid w:val="0018138D"/>
    <w:rsid w:val="00181659"/>
    <w:rsid w:val="001824C6"/>
    <w:rsid w:val="001836F4"/>
    <w:rsid w:val="00183A19"/>
    <w:rsid w:val="00184B8F"/>
    <w:rsid w:val="00184F80"/>
    <w:rsid w:val="00185A8E"/>
    <w:rsid w:val="0018692E"/>
    <w:rsid w:val="0018694C"/>
    <w:rsid w:val="00186C89"/>
    <w:rsid w:val="00191CBB"/>
    <w:rsid w:val="00191DC7"/>
    <w:rsid w:val="00191F17"/>
    <w:rsid w:val="00192341"/>
    <w:rsid w:val="00192E5E"/>
    <w:rsid w:val="00193430"/>
    <w:rsid w:val="0019383A"/>
    <w:rsid w:val="0019400F"/>
    <w:rsid w:val="00195354"/>
    <w:rsid w:val="00195FCA"/>
    <w:rsid w:val="001964A0"/>
    <w:rsid w:val="00196671"/>
    <w:rsid w:val="00197019"/>
    <w:rsid w:val="001971C7"/>
    <w:rsid w:val="00197922"/>
    <w:rsid w:val="001A06BB"/>
    <w:rsid w:val="001A283D"/>
    <w:rsid w:val="001A2AF0"/>
    <w:rsid w:val="001A2DD3"/>
    <w:rsid w:val="001A345F"/>
    <w:rsid w:val="001A373C"/>
    <w:rsid w:val="001A37B3"/>
    <w:rsid w:val="001A45D7"/>
    <w:rsid w:val="001A4DDE"/>
    <w:rsid w:val="001A6561"/>
    <w:rsid w:val="001A6587"/>
    <w:rsid w:val="001A6936"/>
    <w:rsid w:val="001A6D91"/>
    <w:rsid w:val="001A7482"/>
    <w:rsid w:val="001A759F"/>
    <w:rsid w:val="001A7E4F"/>
    <w:rsid w:val="001B0CF2"/>
    <w:rsid w:val="001B14FA"/>
    <w:rsid w:val="001B16B4"/>
    <w:rsid w:val="001B25DA"/>
    <w:rsid w:val="001B27BA"/>
    <w:rsid w:val="001B2AE5"/>
    <w:rsid w:val="001B5708"/>
    <w:rsid w:val="001B5C19"/>
    <w:rsid w:val="001B5C4D"/>
    <w:rsid w:val="001B6A85"/>
    <w:rsid w:val="001B7CB0"/>
    <w:rsid w:val="001C00E1"/>
    <w:rsid w:val="001C02E2"/>
    <w:rsid w:val="001C26B3"/>
    <w:rsid w:val="001C29D8"/>
    <w:rsid w:val="001C2A70"/>
    <w:rsid w:val="001C4A4D"/>
    <w:rsid w:val="001C53A0"/>
    <w:rsid w:val="001C5917"/>
    <w:rsid w:val="001C5B19"/>
    <w:rsid w:val="001C5BD8"/>
    <w:rsid w:val="001C6061"/>
    <w:rsid w:val="001C6445"/>
    <w:rsid w:val="001C679D"/>
    <w:rsid w:val="001C7146"/>
    <w:rsid w:val="001C71CA"/>
    <w:rsid w:val="001D1BF8"/>
    <w:rsid w:val="001D3306"/>
    <w:rsid w:val="001D44F0"/>
    <w:rsid w:val="001D5FF4"/>
    <w:rsid w:val="001D6D9E"/>
    <w:rsid w:val="001D7172"/>
    <w:rsid w:val="001D7BF0"/>
    <w:rsid w:val="001E03BB"/>
    <w:rsid w:val="001E0584"/>
    <w:rsid w:val="001E1026"/>
    <w:rsid w:val="001E17BD"/>
    <w:rsid w:val="001E3E31"/>
    <w:rsid w:val="001E7624"/>
    <w:rsid w:val="001F0473"/>
    <w:rsid w:val="001F05D4"/>
    <w:rsid w:val="001F08C3"/>
    <w:rsid w:val="001F145A"/>
    <w:rsid w:val="001F193E"/>
    <w:rsid w:val="001F2342"/>
    <w:rsid w:val="001F2484"/>
    <w:rsid w:val="001F2CDE"/>
    <w:rsid w:val="001F3E07"/>
    <w:rsid w:val="001F3F92"/>
    <w:rsid w:val="001F4C30"/>
    <w:rsid w:val="001F5D5B"/>
    <w:rsid w:val="001F6C16"/>
    <w:rsid w:val="001F723D"/>
    <w:rsid w:val="002017C5"/>
    <w:rsid w:val="00201EDE"/>
    <w:rsid w:val="00202154"/>
    <w:rsid w:val="00203A48"/>
    <w:rsid w:val="00203D25"/>
    <w:rsid w:val="00203EDA"/>
    <w:rsid w:val="0020464D"/>
    <w:rsid w:val="002048A9"/>
    <w:rsid w:val="00204B87"/>
    <w:rsid w:val="00204D89"/>
    <w:rsid w:val="00205421"/>
    <w:rsid w:val="00205920"/>
    <w:rsid w:val="00205EC3"/>
    <w:rsid w:val="00206018"/>
    <w:rsid w:val="00207E89"/>
    <w:rsid w:val="00207F03"/>
    <w:rsid w:val="00210888"/>
    <w:rsid w:val="00210F39"/>
    <w:rsid w:val="00211057"/>
    <w:rsid w:val="0021139B"/>
    <w:rsid w:val="00211D75"/>
    <w:rsid w:val="00212A32"/>
    <w:rsid w:val="0021422E"/>
    <w:rsid w:val="0021453E"/>
    <w:rsid w:val="00214A2B"/>
    <w:rsid w:val="00214A2F"/>
    <w:rsid w:val="00214ED8"/>
    <w:rsid w:val="0021501D"/>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789"/>
    <w:rsid w:val="00224F3C"/>
    <w:rsid w:val="00226946"/>
    <w:rsid w:val="002276B4"/>
    <w:rsid w:val="002302B2"/>
    <w:rsid w:val="00230E58"/>
    <w:rsid w:val="00231B3D"/>
    <w:rsid w:val="00231C53"/>
    <w:rsid w:val="002321EF"/>
    <w:rsid w:val="00232599"/>
    <w:rsid w:val="002327E7"/>
    <w:rsid w:val="002328C8"/>
    <w:rsid w:val="002329C7"/>
    <w:rsid w:val="00232B21"/>
    <w:rsid w:val="00233C49"/>
    <w:rsid w:val="00235CBD"/>
    <w:rsid w:val="00236998"/>
    <w:rsid w:val="00236B5F"/>
    <w:rsid w:val="00236DC1"/>
    <w:rsid w:val="00237C1B"/>
    <w:rsid w:val="00237E88"/>
    <w:rsid w:val="002401F3"/>
    <w:rsid w:val="002424DA"/>
    <w:rsid w:val="0024316E"/>
    <w:rsid w:val="002431E5"/>
    <w:rsid w:val="00244DED"/>
    <w:rsid w:val="00245187"/>
    <w:rsid w:val="002457E7"/>
    <w:rsid w:val="0024639D"/>
    <w:rsid w:val="00247358"/>
    <w:rsid w:val="002509B6"/>
    <w:rsid w:val="0025145F"/>
    <w:rsid w:val="00251AE5"/>
    <w:rsid w:val="00251D72"/>
    <w:rsid w:val="0025209A"/>
    <w:rsid w:val="00252532"/>
    <w:rsid w:val="00252ABD"/>
    <w:rsid w:val="00254ED0"/>
    <w:rsid w:val="00255582"/>
    <w:rsid w:val="00255B43"/>
    <w:rsid w:val="00255E7A"/>
    <w:rsid w:val="00255F9B"/>
    <w:rsid w:val="00257E68"/>
    <w:rsid w:val="002600E5"/>
    <w:rsid w:val="00260B19"/>
    <w:rsid w:val="00262957"/>
    <w:rsid w:val="00262B25"/>
    <w:rsid w:val="0026395E"/>
    <w:rsid w:val="0026413C"/>
    <w:rsid w:val="002646B4"/>
    <w:rsid w:val="002646B5"/>
    <w:rsid w:val="002651AF"/>
    <w:rsid w:val="0026527B"/>
    <w:rsid w:val="00265555"/>
    <w:rsid w:val="00265C03"/>
    <w:rsid w:val="00266AF0"/>
    <w:rsid w:val="00266E32"/>
    <w:rsid w:val="00270409"/>
    <w:rsid w:val="002705B6"/>
    <w:rsid w:val="0027060D"/>
    <w:rsid w:val="002706BC"/>
    <w:rsid w:val="0027082F"/>
    <w:rsid w:val="002715E6"/>
    <w:rsid w:val="00271681"/>
    <w:rsid w:val="00273F6C"/>
    <w:rsid w:val="0027467A"/>
    <w:rsid w:val="00274CAA"/>
    <w:rsid w:val="00275005"/>
    <w:rsid w:val="00275615"/>
    <w:rsid w:val="00275D2B"/>
    <w:rsid w:val="002760B4"/>
    <w:rsid w:val="00277118"/>
    <w:rsid w:val="002773F9"/>
    <w:rsid w:val="002776CC"/>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EEA"/>
    <w:rsid w:val="0029374E"/>
    <w:rsid w:val="00293D6D"/>
    <w:rsid w:val="00293E5F"/>
    <w:rsid w:val="00294178"/>
    <w:rsid w:val="002943C3"/>
    <w:rsid w:val="00294B87"/>
    <w:rsid w:val="00294E13"/>
    <w:rsid w:val="00295744"/>
    <w:rsid w:val="002961A9"/>
    <w:rsid w:val="00296D91"/>
    <w:rsid w:val="00297CCB"/>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991"/>
    <w:rsid w:val="002B1D5E"/>
    <w:rsid w:val="002B2807"/>
    <w:rsid w:val="002B3064"/>
    <w:rsid w:val="002B3074"/>
    <w:rsid w:val="002B308B"/>
    <w:rsid w:val="002B5412"/>
    <w:rsid w:val="002B5509"/>
    <w:rsid w:val="002B615B"/>
    <w:rsid w:val="002B64DF"/>
    <w:rsid w:val="002B746A"/>
    <w:rsid w:val="002B7672"/>
    <w:rsid w:val="002B7D70"/>
    <w:rsid w:val="002C11B2"/>
    <w:rsid w:val="002C2381"/>
    <w:rsid w:val="002C2FD0"/>
    <w:rsid w:val="002C3B61"/>
    <w:rsid w:val="002C3D79"/>
    <w:rsid w:val="002C4FAA"/>
    <w:rsid w:val="002C50A3"/>
    <w:rsid w:val="002C523F"/>
    <w:rsid w:val="002C65D9"/>
    <w:rsid w:val="002C6D63"/>
    <w:rsid w:val="002C7316"/>
    <w:rsid w:val="002C7E49"/>
    <w:rsid w:val="002D022D"/>
    <w:rsid w:val="002D04EC"/>
    <w:rsid w:val="002D07BB"/>
    <w:rsid w:val="002D0942"/>
    <w:rsid w:val="002D0E71"/>
    <w:rsid w:val="002D1373"/>
    <w:rsid w:val="002D1696"/>
    <w:rsid w:val="002D1937"/>
    <w:rsid w:val="002D2888"/>
    <w:rsid w:val="002D2C78"/>
    <w:rsid w:val="002D3803"/>
    <w:rsid w:val="002D39A2"/>
    <w:rsid w:val="002D447E"/>
    <w:rsid w:val="002D4852"/>
    <w:rsid w:val="002D499C"/>
    <w:rsid w:val="002D4B29"/>
    <w:rsid w:val="002D4E30"/>
    <w:rsid w:val="002D7634"/>
    <w:rsid w:val="002D7D83"/>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48EE"/>
    <w:rsid w:val="002F4E37"/>
    <w:rsid w:val="002F5062"/>
    <w:rsid w:val="002F525E"/>
    <w:rsid w:val="002F583B"/>
    <w:rsid w:val="002F6C23"/>
    <w:rsid w:val="002F6FFF"/>
    <w:rsid w:val="002F733E"/>
    <w:rsid w:val="002F7882"/>
    <w:rsid w:val="00300682"/>
    <w:rsid w:val="0030099B"/>
    <w:rsid w:val="003010AA"/>
    <w:rsid w:val="0030129A"/>
    <w:rsid w:val="00301815"/>
    <w:rsid w:val="00301817"/>
    <w:rsid w:val="00302753"/>
    <w:rsid w:val="00303088"/>
    <w:rsid w:val="003033F3"/>
    <w:rsid w:val="00303660"/>
    <w:rsid w:val="00303A81"/>
    <w:rsid w:val="00303C23"/>
    <w:rsid w:val="00303E8F"/>
    <w:rsid w:val="00304311"/>
    <w:rsid w:val="003044C9"/>
    <w:rsid w:val="0030471A"/>
    <w:rsid w:val="003054BB"/>
    <w:rsid w:val="00305C14"/>
    <w:rsid w:val="0030752B"/>
    <w:rsid w:val="00307E3F"/>
    <w:rsid w:val="00310790"/>
    <w:rsid w:val="0031117F"/>
    <w:rsid w:val="003113FC"/>
    <w:rsid w:val="00313690"/>
    <w:rsid w:val="00313C6E"/>
    <w:rsid w:val="00314C09"/>
    <w:rsid w:val="00314E85"/>
    <w:rsid w:val="0031507C"/>
    <w:rsid w:val="0031593F"/>
    <w:rsid w:val="00315E63"/>
    <w:rsid w:val="003177D4"/>
    <w:rsid w:val="00317F99"/>
    <w:rsid w:val="00322440"/>
    <w:rsid w:val="003226E8"/>
    <w:rsid w:val="003243E3"/>
    <w:rsid w:val="003248A4"/>
    <w:rsid w:val="00324A4E"/>
    <w:rsid w:val="00327DDB"/>
    <w:rsid w:val="00330140"/>
    <w:rsid w:val="003304BF"/>
    <w:rsid w:val="00330BDC"/>
    <w:rsid w:val="00331729"/>
    <w:rsid w:val="00331826"/>
    <w:rsid w:val="00331887"/>
    <w:rsid w:val="00332D22"/>
    <w:rsid w:val="00333E0D"/>
    <w:rsid w:val="003352D2"/>
    <w:rsid w:val="003353FD"/>
    <w:rsid w:val="00335D66"/>
    <w:rsid w:val="00336622"/>
    <w:rsid w:val="003367CA"/>
    <w:rsid w:val="00336D21"/>
    <w:rsid w:val="00337A0F"/>
    <w:rsid w:val="0034074B"/>
    <w:rsid w:val="00340B6F"/>
    <w:rsid w:val="0034102A"/>
    <w:rsid w:val="0034106D"/>
    <w:rsid w:val="00341E08"/>
    <w:rsid w:val="003429F7"/>
    <w:rsid w:val="00342DE8"/>
    <w:rsid w:val="00344239"/>
    <w:rsid w:val="00344694"/>
    <w:rsid w:val="00344830"/>
    <w:rsid w:val="00344F47"/>
    <w:rsid w:val="003450AC"/>
    <w:rsid w:val="003454BB"/>
    <w:rsid w:val="00345A6F"/>
    <w:rsid w:val="003464DF"/>
    <w:rsid w:val="003467F9"/>
    <w:rsid w:val="00346BB7"/>
    <w:rsid w:val="00347067"/>
    <w:rsid w:val="00347FC2"/>
    <w:rsid w:val="00351026"/>
    <w:rsid w:val="00351E65"/>
    <w:rsid w:val="00352E93"/>
    <w:rsid w:val="00352EFD"/>
    <w:rsid w:val="0035311A"/>
    <w:rsid w:val="00353DA9"/>
    <w:rsid w:val="00355430"/>
    <w:rsid w:val="00355ABF"/>
    <w:rsid w:val="00355E4C"/>
    <w:rsid w:val="00356521"/>
    <w:rsid w:val="00356ABB"/>
    <w:rsid w:val="00357932"/>
    <w:rsid w:val="00357C79"/>
    <w:rsid w:val="00360076"/>
    <w:rsid w:val="00360816"/>
    <w:rsid w:val="00361820"/>
    <w:rsid w:val="00361B2E"/>
    <w:rsid w:val="003625DC"/>
    <w:rsid w:val="00362604"/>
    <w:rsid w:val="00362A80"/>
    <w:rsid w:val="003641C9"/>
    <w:rsid w:val="00364323"/>
    <w:rsid w:val="003653B9"/>
    <w:rsid w:val="00365CBD"/>
    <w:rsid w:val="00366934"/>
    <w:rsid w:val="003677AF"/>
    <w:rsid w:val="00367921"/>
    <w:rsid w:val="00367B0C"/>
    <w:rsid w:val="00367BB8"/>
    <w:rsid w:val="00370441"/>
    <w:rsid w:val="00370890"/>
    <w:rsid w:val="00371F1A"/>
    <w:rsid w:val="00372221"/>
    <w:rsid w:val="0037225F"/>
    <w:rsid w:val="00372882"/>
    <w:rsid w:val="00373AD7"/>
    <w:rsid w:val="003741C6"/>
    <w:rsid w:val="00374AE0"/>
    <w:rsid w:val="00374D16"/>
    <w:rsid w:val="00375EFE"/>
    <w:rsid w:val="003765ED"/>
    <w:rsid w:val="00377505"/>
    <w:rsid w:val="00377835"/>
    <w:rsid w:val="00377D79"/>
    <w:rsid w:val="00377DE6"/>
    <w:rsid w:val="003807CA"/>
    <w:rsid w:val="00380943"/>
    <w:rsid w:val="00380969"/>
    <w:rsid w:val="0038164C"/>
    <w:rsid w:val="0038193C"/>
    <w:rsid w:val="00382FFE"/>
    <w:rsid w:val="00383301"/>
    <w:rsid w:val="00383505"/>
    <w:rsid w:val="003836E0"/>
    <w:rsid w:val="0038379C"/>
    <w:rsid w:val="0038424A"/>
    <w:rsid w:val="0038544D"/>
    <w:rsid w:val="00385BAB"/>
    <w:rsid w:val="00386941"/>
    <w:rsid w:val="003903BF"/>
    <w:rsid w:val="003906DA"/>
    <w:rsid w:val="00393013"/>
    <w:rsid w:val="00393222"/>
    <w:rsid w:val="00393DF5"/>
    <w:rsid w:val="003952E6"/>
    <w:rsid w:val="00395BA7"/>
    <w:rsid w:val="00395CC1"/>
    <w:rsid w:val="0039673F"/>
    <w:rsid w:val="00397726"/>
    <w:rsid w:val="003A024D"/>
    <w:rsid w:val="003A0A98"/>
    <w:rsid w:val="003A2D0E"/>
    <w:rsid w:val="003A3616"/>
    <w:rsid w:val="003A3DF1"/>
    <w:rsid w:val="003A3E61"/>
    <w:rsid w:val="003A51F3"/>
    <w:rsid w:val="003A5BF2"/>
    <w:rsid w:val="003A6162"/>
    <w:rsid w:val="003A6B59"/>
    <w:rsid w:val="003B2777"/>
    <w:rsid w:val="003B2AF4"/>
    <w:rsid w:val="003B2C41"/>
    <w:rsid w:val="003B49BB"/>
    <w:rsid w:val="003B5296"/>
    <w:rsid w:val="003B544C"/>
    <w:rsid w:val="003B5A9E"/>
    <w:rsid w:val="003B65B5"/>
    <w:rsid w:val="003B69F1"/>
    <w:rsid w:val="003C029F"/>
    <w:rsid w:val="003C0B04"/>
    <w:rsid w:val="003C1185"/>
    <w:rsid w:val="003C1B5C"/>
    <w:rsid w:val="003C1CA2"/>
    <w:rsid w:val="003C1E0B"/>
    <w:rsid w:val="003C33A3"/>
    <w:rsid w:val="003C4BC4"/>
    <w:rsid w:val="003C5C34"/>
    <w:rsid w:val="003C6F06"/>
    <w:rsid w:val="003C79A5"/>
    <w:rsid w:val="003D120A"/>
    <w:rsid w:val="003D268F"/>
    <w:rsid w:val="003D4084"/>
    <w:rsid w:val="003D481E"/>
    <w:rsid w:val="003D4AEA"/>
    <w:rsid w:val="003D5791"/>
    <w:rsid w:val="003D6923"/>
    <w:rsid w:val="003D77E5"/>
    <w:rsid w:val="003E02C0"/>
    <w:rsid w:val="003E045B"/>
    <w:rsid w:val="003E0763"/>
    <w:rsid w:val="003E1DD5"/>
    <w:rsid w:val="003E21E4"/>
    <w:rsid w:val="003E2261"/>
    <w:rsid w:val="003E25E8"/>
    <w:rsid w:val="003E3AE7"/>
    <w:rsid w:val="003E3B84"/>
    <w:rsid w:val="003E3FCF"/>
    <w:rsid w:val="003E413C"/>
    <w:rsid w:val="003E500C"/>
    <w:rsid w:val="003E52D2"/>
    <w:rsid w:val="003E6E38"/>
    <w:rsid w:val="003E7A26"/>
    <w:rsid w:val="003E7F96"/>
    <w:rsid w:val="003F124F"/>
    <w:rsid w:val="003F1280"/>
    <w:rsid w:val="003F1E5F"/>
    <w:rsid w:val="003F31A9"/>
    <w:rsid w:val="003F38AD"/>
    <w:rsid w:val="003F53D0"/>
    <w:rsid w:val="003F7C52"/>
    <w:rsid w:val="00400843"/>
    <w:rsid w:val="00400E92"/>
    <w:rsid w:val="00400FAB"/>
    <w:rsid w:val="004019C6"/>
    <w:rsid w:val="00401ED5"/>
    <w:rsid w:val="00402F9F"/>
    <w:rsid w:val="00403F45"/>
    <w:rsid w:val="00404D6D"/>
    <w:rsid w:val="00405211"/>
    <w:rsid w:val="004055C1"/>
    <w:rsid w:val="00405618"/>
    <w:rsid w:val="00405625"/>
    <w:rsid w:val="0040590C"/>
    <w:rsid w:val="0040595D"/>
    <w:rsid w:val="00406152"/>
    <w:rsid w:val="00406BC3"/>
    <w:rsid w:val="00406FA9"/>
    <w:rsid w:val="00407709"/>
    <w:rsid w:val="00410085"/>
    <w:rsid w:val="004103A3"/>
    <w:rsid w:val="00410E8A"/>
    <w:rsid w:val="0041164B"/>
    <w:rsid w:val="00412C70"/>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1290"/>
    <w:rsid w:val="004216C7"/>
    <w:rsid w:val="00421B27"/>
    <w:rsid w:val="00421DCB"/>
    <w:rsid w:val="004235C6"/>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3084C"/>
    <w:rsid w:val="00431D10"/>
    <w:rsid w:val="00431D52"/>
    <w:rsid w:val="00432A88"/>
    <w:rsid w:val="00432EC1"/>
    <w:rsid w:val="00433AE1"/>
    <w:rsid w:val="0043461E"/>
    <w:rsid w:val="00434D96"/>
    <w:rsid w:val="00435562"/>
    <w:rsid w:val="00435A03"/>
    <w:rsid w:val="0043631B"/>
    <w:rsid w:val="00437928"/>
    <w:rsid w:val="00437F7F"/>
    <w:rsid w:val="00440481"/>
    <w:rsid w:val="00440D93"/>
    <w:rsid w:val="00440E46"/>
    <w:rsid w:val="004420CA"/>
    <w:rsid w:val="004423AD"/>
    <w:rsid w:val="00442978"/>
    <w:rsid w:val="00443B5C"/>
    <w:rsid w:val="0044412E"/>
    <w:rsid w:val="00444476"/>
    <w:rsid w:val="004446CD"/>
    <w:rsid w:val="00444F91"/>
    <w:rsid w:val="004451DF"/>
    <w:rsid w:val="00446493"/>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6494"/>
    <w:rsid w:val="004568EE"/>
    <w:rsid w:val="0045711B"/>
    <w:rsid w:val="004578D5"/>
    <w:rsid w:val="0046034D"/>
    <w:rsid w:val="0046068F"/>
    <w:rsid w:val="00460E97"/>
    <w:rsid w:val="004613B8"/>
    <w:rsid w:val="00462B88"/>
    <w:rsid w:val="004636D7"/>
    <w:rsid w:val="00463B02"/>
    <w:rsid w:val="004641CB"/>
    <w:rsid w:val="0046483C"/>
    <w:rsid w:val="00464C8B"/>
    <w:rsid w:val="00466AA8"/>
    <w:rsid w:val="00466E44"/>
    <w:rsid w:val="004672DA"/>
    <w:rsid w:val="0046753C"/>
    <w:rsid w:val="004703C3"/>
    <w:rsid w:val="0047067D"/>
    <w:rsid w:val="00470E98"/>
    <w:rsid w:val="0047179B"/>
    <w:rsid w:val="00471A6A"/>
    <w:rsid w:val="00471F92"/>
    <w:rsid w:val="00472819"/>
    <w:rsid w:val="0047372A"/>
    <w:rsid w:val="00474075"/>
    <w:rsid w:val="00474426"/>
    <w:rsid w:val="00475B20"/>
    <w:rsid w:val="00476E51"/>
    <w:rsid w:val="00480F5B"/>
    <w:rsid w:val="00481415"/>
    <w:rsid w:val="004826DD"/>
    <w:rsid w:val="0048328B"/>
    <w:rsid w:val="004832D9"/>
    <w:rsid w:val="004844F3"/>
    <w:rsid w:val="0048468B"/>
    <w:rsid w:val="00485C2E"/>
    <w:rsid w:val="004861F1"/>
    <w:rsid w:val="00486955"/>
    <w:rsid w:val="004877C3"/>
    <w:rsid w:val="00490958"/>
    <w:rsid w:val="00490BE7"/>
    <w:rsid w:val="00490C4E"/>
    <w:rsid w:val="004915D8"/>
    <w:rsid w:val="00492DF8"/>
    <w:rsid w:val="00492F46"/>
    <w:rsid w:val="0049313D"/>
    <w:rsid w:val="004933C3"/>
    <w:rsid w:val="00493D34"/>
    <w:rsid w:val="00493E9A"/>
    <w:rsid w:val="00494CC0"/>
    <w:rsid w:val="00495549"/>
    <w:rsid w:val="00496972"/>
    <w:rsid w:val="00497BEC"/>
    <w:rsid w:val="00497CF9"/>
    <w:rsid w:val="004A0167"/>
    <w:rsid w:val="004A0383"/>
    <w:rsid w:val="004A0671"/>
    <w:rsid w:val="004A0761"/>
    <w:rsid w:val="004A139B"/>
    <w:rsid w:val="004A139C"/>
    <w:rsid w:val="004A199D"/>
    <w:rsid w:val="004A27FF"/>
    <w:rsid w:val="004A30F3"/>
    <w:rsid w:val="004A32E4"/>
    <w:rsid w:val="004A3736"/>
    <w:rsid w:val="004A3935"/>
    <w:rsid w:val="004A3E74"/>
    <w:rsid w:val="004A4195"/>
    <w:rsid w:val="004A535C"/>
    <w:rsid w:val="004A5ACF"/>
    <w:rsid w:val="004A5DB2"/>
    <w:rsid w:val="004A63E7"/>
    <w:rsid w:val="004A67AD"/>
    <w:rsid w:val="004A6CBD"/>
    <w:rsid w:val="004A6FED"/>
    <w:rsid w:val="004A7B5E"/>
    <w:rsid w:val="004A7E61"/>
    <w:rsid w:val="004B0960"/>
    <w:rsid w:val="004B338E"/>
    <w:rsid w:val="004B3E55"/>
    <w:rsid w:val="004B4A21"/>
    <w:rsid w:val="004B4AC1"/>
    <w:rsid w:val="004B4DC0"/>
    <w:rsid w:val="004B5EC0"/>
    <w:rsid w:val="004B61DA"/>
    <w:rsid w:val="004B69E0"/>
    <w:rsid w:val="004B7455"/>
    <w:rsid w:val="004B77F4"/>
    <w:rsid w:val="004C16CA"/>
    <w:rsid w:val="004C1B06"/>
    <w:rsid w:val="004C4277"/>
    <w:rsid w:val="004C4853"/>
    <w:rsid w:val="004C673A"/>
    <w:rsid w:val="004C7629"/>
    <w:rsid w:val="004C7A16"/>
    <w:rsid w:val="004C7CC3"/>
    <w:rsid w:val="004D3CDF"/>
    <w:rsid w:val="004D3F9C"/>
    <w:rsid w:val="004D3FBC"/>
    <w:rsid w:val="004D4FBD"/>
    <w:rsid w:val="004D56B6"/>
    <w:rsid w:val="004D754F"/>
    <w:rsid w:val="004D7584"/>
    <w:rsid w:val="004E0BA3"/>
    <w:rsid w:val="004E1440"/>
    <w:rsid w:val="004E250C"/>
    <w:rsid w:val="004E2574"/>
    <w:rsid w:val="004E25DD"/>
    <w:rsid w:val="004E31F0"/>
    <w:rsid w:val="004E382B"/>
    <w:rsid w:val="004E39E9"/>
    <w:rsid w:val="004E5CBF"/>
    <w:rsid w:val="004E6100"/>
    <w:rsid w:val="004E61BE"/>
    <w:rsid w:val="004E63BC"/>
    <w:rsid w:val="004E64BD"/>
    <w:rsid w:val="004E6E4B"/>
    <w:rsid w:val="004E736B"/>
    <w:rsid w:val="004E7B12"/>
    <w:rsid w:val="004F054F"/>
    <w:rsid w:val="004F0591"/>
    <w:rsid w:val="004F0926"/>
    <w:rsid w:val="004F1431"/>
    <w:rsid w:val="004F1722"/>
    <w:rsid w:val="004F1E66"/>
    <w:rsid w:val="004F2A53"/>
    <w:rsid w:val="004F2E8C"/>
    <w:rsid w:val="004F3302"/>
    <w:rsid w:val="004F63C1"/>
    <w:rsid w:val="004F6870"/>
    <w:rsid w:val="004F71C6"/>
    <w:rsid w:val="004F7267"/>
    <w:rsid w:val="004F7384"/>
    <w:rsid w:val="004F7A9E"/>
    <w:rsid w:val="00500124"/>
    <w:rsid w:val="005002D5"/>
    <w:rsid w:val="00500695"/>
    <w:rsid w:val="00500ABB"/>
    <w:rsid w:val="00500FA7"/>
    <w:rsid w:val="00501F06"/>
    <w:rsid w:val="00502D17"/>
    <w:rsid w:val="00502E24"/>
    <w:rsid w:val="005031C1"/>
    <w:rsid w:val="00503350"/>
    <w:rsid w:val="00503616"/>
    <w:rsid w:val="00503BF3"/>
    <w:rsid w:val="00503F06"/>
    <w:rsid w:val="005054AF"/>
    <w:rsid w:val="00505565"/>
    <w:rsid w:val="005059FE"/>
    <w:rsid w:val="005075BF"/>
    <w:rsid w:val="005100BE"/>
    <w:rsid w:val="005109A2"/>
    <w:rsid w:val="005121FA"/>
    <w:rsid w:val="00512350"/>
    <w:rsid w:val="00514642"/>
    <w:rsid w:val="00514891"/>
    <w:rsid w:val="00514F5E"/>
    <w:rsid w:val="00515F6B"/>
    <w:rsid w:val="00520001"/>
    <w:rsid w:val="00520DCD"/>
    <w:rsid w:val="0052149C"/>
    <w:rsid w:val="00521D67"/>
    <w:rsid w:val="005223BD"/>
    <w:rsid w:val="005227D8"/>
    <w:rsid w:val="00523264"/>
    <w:rsid w:val="00523F25"/>
    <w:rsid w:val="005240E2"/>
    <w:rsid w:val="00526A04"/>
    <w:rsid w:val="00527454"/>
    <w:rsid w:val="005301C8"/>
    <w:rsid w:val="00530A95"/>
    <w:rsid w:val="00531016"/>
    <w:rsid w:val="00531A65"/>
    <w:rsid w:val="00531E0D"/>
    <w:rsid w:val="00531E14"/>
    <w:rsid w:val="0053315B"/>
    <w:rsid w:val="005335E7"/>
    <w:rsid w:val="005345F8"/>
    <w:rsid w:val="00535446"/>
    <w:rsid w:val="00535996"/>
    <w:rsid w:val="00535BFF"/>
    <w:rsid w:val="00536068"/>
    <w:rsid w:val="005373BF"/>
    <w:rsid w:val="0053797F"/>
    <w:rsid w:val="00537CB3"/>
    <w:rsid w:val="00540B9D"/>
    <w:rsid w:val="00541438"/>
    <w:rsid w:val="00541943"/>
    <w:rsid w:val="00541FA3"/>
    <w:rsid w:val="005440C1"/>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77AF"/>
    <w:rsid w:val="00557887"/>
    <w:rsid w:val="00557A82"/>
    <w:rsid w:val="0056024D"/>
    <w:rsid w:val="005613FF"/>
    <w:rsid w:val="0056318E"/>
    <w:rsid w:val="0056389C"/>
    <w:rsid w:val="00564837"/>
    <w:rsid w:val="005655AE"/>
    <w:rsid w:val="005656AF"/>
    <w:rsid w:val="00566564"/>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87284"/>
    <w:rsid w:val="00590231"/>
    <w:rsid w:val="0059230F"/>
    <w:rsid w:val="00593C05"/>
    <w:rsid w:val="0059460A"/>
    <w:rsid w:val="00594FFE"/>
    <w:rsid w:val="005951BA"/>
    <w:rsid w:val="005955E2"/>
    <w:rsid w:val="00596791"/>
    <w:rsid w:val="00596DCB"/>
    <w:rsid w:val="00596E79"/>
    <w:rsid w:val="005A008E"/>
    <w:rsid w:val="005A0489"/>
    <w:rsid w:val="005A0C76"/>
    <w:rsid w:val="005A0EF2"/>
    <w:rsid w:val="005A1565"/>
    <w:rsid w:val="005A1E16"/>
    <w:rsid w:val="005A2355"/>
    <w:rsid w:val="005A2433"/>
    <w:rsid w:val="005A33BB"/>
    <w:rsid w:val="005A37F4"/>
    <w:rsid w:val="005A392C"/>
    <w:rsid w:val="005A4409"/>
    <w:rsid w:val="005A4DEC"/>
    <w:rsid w:val="005A6EB0"/>
    <w:rsid w:val="005A71F4"/>
    <w:rsid w:val="005A7B94"/>
    <w:rsid w:val="005B017D"/>
    <w:rsid w:val="005B06F9"/>
    <w:rsid w:val="005B108A"/>
    <w:rsid w:val="005B158F"/>
    <w:rsid w:val="005B1621"/>
    <w:rsid w:val="005B1C60"/>
    <w:rsid w:val="005B2266"/>
    <w:rsid w:val="005B2B4F"/>
    <w:rsid w:val="005B2BAD"/>
    <w:rsid w:val="005B2F51"/>
    <w:rsid w:val="005B3362"/>
    <w:rsid w:val="005B408F"/>
    <w:rsid w:val="005B464D"/>
    <w:rsid w:val="005B49B5"/>
    <w:rsid w:val="005B4B60"/>
    <w:rsid w:val="005B59E4"/>
    <w:rsid w:val="005B5A3C"/>
    <w:rsid w:val="005B5B89"/>
    <w:rsid w:val="005B725C"/>
    <w:rsid w:val="005C03F1"/>
    <w:rsid w:val="005C0A3D"/>
    <w:rsid w:val="005C0CC9"/>
    <w:rsid w:val="005C0F0F"/>
    <w:rsid w:val="005C140C"/>
    <w:rsid w:val="005C2F9C"/>
    <w:rsid w:val="005C34D7"/>
    <w:rsid w:val="005C3E1E"/>
    <w:rsid w:val="005C4E02"/>
    <w:rsid w:val="005C5F0D"/>
    <w:rsid w:val="005C62DE"/>
    <w:rsid w:val="005C6832"/>
    <w:rsid w:val="005C6835"/>
    <w:rsid w:val="005C6FF1"/>
    <w:rsid w:val="005C70D5"/>
    <w:rsid w:val="005C70FE"/>
    <w:rsid w:val="005C7542"/>
    <w:rsid w:val="005C76E8"/>
    <w:rsid w:val="005C7C17"/>
    <w:rsid w:val="005D11F8"/>
    <w:rsid w:val="005D1B1C"/>
    <w:rsid w:val="005D36AC"/>
    <w:rsid w:val="005D3E5D"/>
    <w:rsid w:val="005D3F9A"/>
    <w:rsid w:val="005D5924"/>
    <w:rsid w:val="005D6527"/>
    <w:rsid w:val="005D65D8"/>
    <w:rsid w:val="005D66A0"/>
    <w:rsid w:val="005D714B"/>
    <w:rsid w:val="005D7657"/>
    <w:rsid w:val="005E0569"/>
    <w:rsid w:val="005E0C68"/>
    <w:rsid w:val="005E1C80"/>
    <w:rsid w:val="005E2594"/>
    <w:rsid w:val="005E2F49"/>
    <w:rsid w:val="005E3C5E"/>
    <w:rsid w:val="005E3D96"/>
    <w:rsid w:val="005E45DD"/>
    <w:rsid w:val="005E59AD"/>
    <w:rsid w:val="005E620F"/>
    <w:rsid w:val="005E65EA"/>
    <w:rsid w:val="005E7DA6"/>
    <w:rsid w:val="005E7DAB"/>
    <w:rsid w:val="005E7F7C"/>
    <w:rsid w:val="005F003E"/>
    <w:rsid w:val="005F0EC1"/>
    <w:rsid w:val="005F116C"/>
    <w:rsid w:val="005F3326"/>
    <w:rsid w:val="005F3535"/>
    <w:rsid w:val="005F3DBF"/>
    <w:rsid w:val="005F4103"/>
    <w:rsid w:val="005F412C"/>
    <w:rsid w:val="005F5183"/>
    <w:rsid w:val="005F544E"/>
    <w:rsid w:val="005F6118"/>
    <w:rsid w:val="005F647E"/>
    <w:rsid w:val="005F6520"/>
    <w:rsid w:val="005F6F84"/>
    <w:rsid w:val="005F7594"/>
    <w:rsid w:val="005F78BC"/>
    <w:rsid w:val="006005D8"/>
    <w:rsid w:val="006008AF"/>
    <w:rsid w:val="006023F9"/>
    <w:rsid w:val="00603613"/>
    <w:rsid w:val="00603849"/>
    <w:rsid w:val="00603CA4"/>
    <w:rsid w:val="00603E8B"/>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E66"/>
    <w:rsid w:val="00615F5A"/>
    <w:rsid w:val="00617442"/>
    <w:rsid w:val="006202F2"/>
    <w:rsid w:val="00620753"/>
    <w:rsid w:val="00621437"/>
    <w:rsid w:val="006218B1"/>
    <w:rsid w:val="00621DFF"/>
    <w:rsid w:val="00621E0B"/>
    <w:rsid w:val="00622ECC"/>
    <w:rsid w:val="00623275"/>
    <w:rsid w:val="0062353C"/>
    <w:rsid w:val="006238BB"/>
    <w:rsid w:val="006238F7"/>
    <w:rsid w:val="006246D8"/>
    <w:rsid w:val="00624728"/>
    <w:rsid w:val="0062495D"/>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1376"/>
    <w:rsid w:val="006316C9"/>
    <w:rsid w:val="00631D12"/>
    <w:rsid w:val="00632100"/>
    <w:rsid w:val="0063336F"/>
    <w:rsid w:val="0063521D"/>
    <w:rsid w:val="00635686"/>
    <w:rsid w:val="0063582D"/>
    <w:rsid w:val="00635A1F"/>
    <w:rsid w:val="0063645B"/>
    <w:rsid w:val="00637599"/>
    <w:rsid w:val="0063776E"/>
    <w:rsid w:val="00637C94"/>
    <w:rsid w:val="006403F2"/>
    <w:rsid w:val="00640473"/>
    <w:rsid w:val="00640D34"/>
    <w:rsid w:val="00640F08"/>
    <w:rsid w:val="00640F77"/>
    <w:rsid w:val="006414A6"/>
    <w:rsid w:val="006418C7"/>
    <w:rsid w:val="006422B0"/>
    <w:rsid w:val="00644D88"/>
    <w:rsid w:val="006450EC"/>
    <w:rsid w:val="0064575E"/>
    <w:rsid w:val="00647A23"/>
    <w:rsid w:val="006502DF"/>
    <w:rsid w:val="006503CC"/>
    <w:rsid w:val="006506E3"/>
    <w:rsid w:val="00650B9D"/>
    <w:rsid w:val="00650C52"/>
    <w:rsid w:val="006512BC"/>
    <w:rsid w:val="00652438"/>
    <w:rsid w:val="006537B5"/>
    <w:rsid w:val="00653D17"/>
    <w:rsid w:val="00653FC3"/>
    <w:rsid w:val="006543DB"/>
    <w:rsid w:val="0065535C"/>
    <w:rsid w:val="0065598B"/>
    <w:rsid w:val="00655E1E"/>
    <w:rsid w:val="00655FE3"/>
    <w:rsid w:val="00656523"/>
    <w:rsid w:val="00657F1B"/>
    <w:rsid w:val="00660061"/>
    <w:rsid w:val="00660949"/>
    <w:rsid w:val="00661607"/>
    <w:rsid w:val="0066181A"/>
    <w:rsid w:val="00663FAE"/>
    <w:rsid w:val="0066413D"/>
    <w:rsid w:val="00664A37"/>
    <w:rsid w:val="00664DC1"/>
    <w:rsid w:val="006655EC"/>
    <w:rsid w:val="00666052"/>
    <w:rsid w:val="00666427"/>
    <w:rsid w:val="006702D7"/>
    <w:rsid w:val="006702E7"/>
    <w:rsid w:val="00671280"/>
    <w:rsid w:val="0067166F"/>
    <w:rsid w:val="006730FF"/>
    <w:rsid w:val="00673AD0"/>
    <w:rsid w:val="00673C74"/>
    <w:rsid w:val="00673E4B"/>
    <w:rsid w:val="00673F40"/>
    <w:rsid w:val="006745B9"/>
    <w:rsid w:val="0067488A"/>
    <w:rsid w:val="0067503D"/>
    <w:rsid w:val="00675785"/>
    <w:rsid w:val="00676A6D"/>
    <w:rsid w:val="00676DFA"/>
    <w:rsid w:val="00680315"/>
    <w:rsid w:val="00680400"/>
    <w:rsid w:val="00680A8C"/>
    <w:rsid w:val="00681702"/>
    <w:rsid w:val="00681CDA"/>
    <w:rsid w:val="00681F0C"/>
    <w:rsid w:val="0068228C"/>
    <w:rsid w:val="00683785"/>
    <w:rsid w:val="006841BB"/>
    <w:rsid w:val="0068449E"/>
    <w:rsid w:val="0068542E"/>
    <w:rsid w:val="00685BEF"/>
    <w:rsid w:val="00685F5F"/>
    <w:rsid w:val="006863F5"/>
    <w:rsid w:val="0068645B"/>
    <w:rsid w:val="006870C8"/>
    <w:rsid w:val="00687503"/>
    <w:rsid w:val="00687938"/>
    <w:rsid w:val="00687D5A"/>
    <w:rsid w:val="00690F5E"/>
    <w:rsid w:val="006918EB"/>
    <w:rsid w:val="0069232B"/>
    <w:rsid w:val="00692DAA"/>
    <w:rsid w:val="00695588"/>
    <w:rsid w:val="00695763"/>
    <w:rsid w:val="006962B3"/>
    <w:rsid w:val="00697005"/>
    <w:rsid w:val="006973A8"/>
    <w:rsid w:val="00697EAF"/>
    <w:rsid w:val="00697F87"/>
    <w:rsid w:val="006A052F"/>
    <w:rsid w:val="006A15FB"/>
    <w:rsid w:val="006A1FB2"/>
    <w:rsid w:val="006A24A6"/>
    <w:rsid w:val="006A38AC"/>
    <w:rsid w:val="006A500C"/>
    <w:rsid w:val="006A542C"/>
    <w:rsid w:val="006A5B79"/>
    <w:rsid w:val="006A64A6"/>
    <w:rsid w:val="006A6D09"/>
    <w:rsid w:val="006A7068"/>
    <w:rsid w:val="006A7996"/>
    <w:rsid w:val="006B0081"/>
    <w:rsid w:val="006B04AC"/>
    <w:rsid w:val="006B06ED"/>
    <w:rsid w:val="006B1C4D"/>
    <w:rsid w:val="006B1D2B"/>
    <w:rsid w:val="006B2491"/>
    <w:rsid w:val="006B29D4"/>
    <w:rsid w:val="006B2C7E"/>
    <w:rsid w:val="006B350C"/>
    <w:rsid w:val="006B35B6"/>
    <w:rsid w:val="006B60AB"/>
    <w:rsid w:val="006C012B"/>
    <w:rsid w:val="006C0C9C"/>
    <w:rsid w:val="006C2278"/>
    <w:rsid w:val="006C22BA"/>
    <w:rsid w:val="006C24A7"/>
    <w:rsid w:val="006C27BB"/>
    <w:rsid w:val="006C2F6C"/>
    <w:rsid w:val="006C3DA6"/>
    <w:rsid w:val="006C423E"/>
    <w:rsid w:val="006C4D85"/>
    <w:rsid w:val="006C5910"/>
    <w:rsid w:val="006C5D39"/>
    <w:rsid w:val="006C7336"/>
    <w:rsid w:val="006C76A5"/>
    <w:rsid w:val="006C7B8B"/>
    <w:rsid w:val="006C7FD8"/>
    <w:rsid w:val="006D0A02"/>
    <w:rsid w:val="006D12A9"/>
    <w:rsid w:val="006D168D"/>
    <w:rsid w:val="006D3B4F"/>
    <w:rsid w:val="006D3EB8"/>
    <w:rsid w:val="006D3F63"/>
    <w:rsid w:val="006D442C"/>
    <w:rsid w:val="006D4E55"/>
    <w:rsid w:val="006D4FBF"/>
    <w:rsid w:val="006D52DE"/>
    <w:rsid w:val="006D5ADE"/>
    <w:rsid w:val="006D66BD"/>
    <w:rsid w:val="006D7503"/>
    <w:rsid w:val="006D788E"/>
    <w:rsid w:val="006D78C8"/>
    <w:rsid w:val="006D7EFC"/>
    <w:rsid w:val="006E0799"/>
    <w:rsid w:val="006E0838"/>
    <w:rsid w:val="006E0EFE"/>
    <w:rsid w:val="006E1097"/>
    <w:rsid w:val="006E1662"/>
    <w:rsid w:val="006E16D5"/>
    <w:rsid w:val="006E2486"/>
    <w:rsid w:val="006E24D4"/>
    <w:rsid w:val="006E26AF"/>
    <w:rsid w:val="006E28E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8E"/>
    <w:rsid w:val="006F2DD6"/>
    <w:rsid w:val="006F3CA1"/>
    <w:rsid w:val="006F46EE"/>
    <w:rsid w:val="006F4E41"/>
    <w:rsid w:val="006F61E6"/>
    <w:rsid w:val="006F68A4"/>
    <w:rsid w:val="006F6B52"/>
    <w:rsid w:val="006F7734"/>
    <w:rsid w:val="006F7C5E"/>
    <w:rsid w:val="006F7FE7"/>
    <w:rsid w:val="0070023E"/>
    <w:rsid w:val="00701E91"/>
    <w:rsid w:val="0070281F"/>
    <w:rsid w:val="00702A1C"/>
    <w:rsid w:val="007031BB"/>
    <w:rsid w:val="007032EA"/>
    <w:rsid w:val="007035AA"/>
    <w:rsid w:val="00703CAC"/>
    <w:rsid w:val="0070618C"/>
    <w:rsid w:val="00706DA1"/>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70B9"/>
    <w:rsid w:val="007178C5"/>
    <w:rsid w:val="00717E57"/>
    <w:rsid w:val="00720F32"/>
    <w:rsid w:val="007216E1"/>
    <w:rsid w:val="007222D7"/>
    <w:rsid w:val="00722BBC"/>
    <w:rsid w:val="00722D0E"/>
    <w:rsid w:val="00724228"/>
    <w:rsid w:val="007242CB"/>
    <w:rsid w:val="00725358"/>
    <w:rsid w:val="007258E0"/>
    <w:rsid w:val="0072726D"/>
    <w:rsid w:val="0073047F"/>
    <w:rsid w:val="00730ED6"/>
    <w:rsid w:val="007319E4"/>
    <w:rsid w:val="00732607"/>
    <w:rsid w:val="0073274D"/>
    <w:rsid w:val="00733607"/>
    <w:rsid w:val="00733CCF"/>
    <w:rsid w:val="007342C1"/>
    <w:rsid w:val="007344E6"/>
    <w:rsid w:val="00734540"/>
    <w:rsid w:val="00734C54"/>
    <w:rsid w:val="00735378"/>
    <w:rsid w:val="00735AD0"/>
    <w:rsid w:val="0073687C"/>
    <w:rsid w:val="00736B4D"/>
    <w:rsid w:val="00737613"/>
    <w:rsid w:val="007411C1"/>
    <w:rsid w:val="007412F9"/>
    <w:rsid w:val="00741D62"/>
    <w:rsid w:val="007425AE"/>
    <w:rsid w:val="007428F3"/>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3411"/>
    <w:rsid w:val="00753589"/>
    <w:rsid w:val="0075498B"/>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6E60"/>
    <w:rsid w:val="00766FD9"/>
    <w:rsid w:val="007670F6"/>
    <w:rsid w:val="00767D14"/>
    <w:rsid w:val="00767FBB"/>
    <w:rsid w:val="007700A3"/>
    <w:rsid w:val="00772CA2"/>
    <w:rsid w:val="007738EF"/>
    <w:rsid w:val="00773AAB"/>
    <w:rsid w:val="007740B6"/>
    <w:rsid w:val="007748EB"/>
    <w:rsid w:val="00774A85"/>
    <w:rsid w:val="00774B9C"/>
    <w:rsid w:val="00776070"/>
    <w:rsid w:val="00776831"/>
    <w:rsid w:val="007768F5"/>
    <w:rsid w:val="00776BAF"/>
    <w:rsid w:val="00776F2D"/>
    <w:rsid w:val="0077727F"/>
    <w:rsid w:val="0078049C"/>
    <w:rsid w:val="00780576"/>
    <w:rsid w:val="007806BC"/>
    <w:rsid w:val="00780F76"/>
    <w:rsid w:val="007820F8"/>
    <w:rsid w:val="00782D51"/>
    <w:rsid w:val="00782E32"/>
    <w:rsid w:val="007836B6"/>
    <w:rsid w:val="007836CB"/>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9CB"/>
    <w:rsid w:val="00793682"/>
    <w:rsid w:val="00793756"/>
    <w:rsid w:val="00793D8B"/>
    <w:rsid w:val="00795B51"/>
    <w:rsid w:val="00795C5C"/>
    <w:rsid w:val="00796FF8"/>
    <w:rsid w:val="007977B4"/>
    <w:rsid w:val="00797FB4"/>
    <w:rsid w:val="007A11F8"/>
    <w:rsid w:val="007A2AB8"/>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582E"/>
    <w:rsid w:val="007B5894"/>
    <w:rsid w:val="007B6356"/>
    <w:rsid w:val="007B655C"/>
    <w:rsid w:val="007B67A3"/>
    <w:rsid w:val="007B779A"/>
    <w:rsid w:val="007C0FB9"/>
    <w:rsid w:val="007C11BC"/>
    <w:rsid w:val="007C1890"/>
    <w:rsid w:val="007C1A8E"/>
    <w:rsid w:val="007C2544"/>
    <w:rsid w:val="007C3135"/>
    <w:rsid w:val="007C3267"/>
    <w:rsid w:val="007C353D"/>
    <w:rsid w:val="007C372E"/>
    <w:rsid w:val="007C3870"/>
    <w:rsid w:val="007C39CA"/>
    <w:rsid w:val="007C4C7C"/>
    <w:rsid w:val="007C4D74"/>
    <w:rsid w:val="007C5B19"/>
    <w:rsid w:val="007C5CAD"/>
    <w:rsid w:val="007C643C"/>
    <w:rsid w:val="007C649B"/>
    <w:rsid w:val="007C737B"/>
    <w:rsid w:val="007C7796"/>
    <w:rsid w:val="007C7EC8"/>
    <w:rsid w:val="007D0484"/>
    <w:rsid w:val="007D0B95"/>
    <w:rsid w:val="007D0F12"/>
    <w:rsid w:val="007D12C4"/>
    <w:rsid w:val="007D145C"/>
    <w:rsid w:val="007D2B12"/>
    <w:rsid w:val="007D3F8A"/>
    <w:rsid w:val="007D4B70"/>
    <w:rsid w:val="007D51DA"/>
    <w:rsid w:val="007D5A3C"/>
    <w:rsid w:val="007D5F21"/>
    <w:rsid w:val="007E019A"/>
    <w:rsid w:val="007E01F0"/>
    <w:rsid w:val="007E0A3B"/>
    <w:rsid w:val="007E0F06"/>
    <w:rsid w:val="007E1CCE"/>
    <w:rsid w:val="007E26B5"/>
    <w:rsid w:val="007E4074"/>
    <w:rsid w:val="007E4A2D"/>
    <w:rsid w:val="007E4BDB"/>
    <w:rsid w:val="007E52ED"/>
    <w:rsid w:val="007E63E8"/>
    <w:rsid w:val="007E66F7"/>
    <w:rsid w:val="007E784A"/>
    <w:rsid w:val="007F05B9"/>
    <w:rsid w:val="007F095B"/>
    <w:rsid w:val="007F0B59"/>
    <w:rsid w:val="007F1709"/>
    <w:rsid w:val="007F37AC"/>
    <w:rsid w:val="007F3ED3"/>
    <w:rsid w:val="007F3F64"/>
    <w:rsid w:val="007F492E"/>
    <w:rsid w:val="007F63E4"/>
    <w:rsid w:val="007F7D42"/>
    <w:rsid w:val="008014B8"/>
    <w:rsid w:val="00802582"/>
    <w:rsid w:val="008031B4"/>
    <w:rsid w:val="008033FD"/>
    <w:rsid w:val="008034F5"/>
    <w:rsid w:val="00803603"/>
    <w:rsid w:val="00804E78"/>
    <w:rsid w:val="00804FDA"/>
    <w:rsid w:val="00805892"/>
    <w:rsid w:val="00806060"/>
    <w:rsid w:val="00806E14"/>
    <w:rsid w:val="00807493"/>
    <w:rsid w:val="008077B0"/>
    <w:rsid w:val="00807E42"/>
    <w:rsid w:val="00811465"/>
    <w:rsid w:val="00811483"/>
    <w:rsid w:val="00813074"/>
    <w:rsid w:val="00813341"/>
    <w:rsid w:val="008138F8"/>
    <w:rsid w:val="00815396"/>
    <w:rsid w:val="0081648B"/>
    <w:rsid w:val="0081685A"/>
    <w:rsid w:val="00816A74"/>
    <w:rsid w:val="00816A9A"/>
    <w:rsid w:val="008171FB"/>
    <w:rsid w:val="00817BC5"/>
    <w:rsid w:val="00817C7E"/>
    <w:rsid w:val="00821275"/>
    <w:rsid w:val="008219B1"/>
    <w:rsid w:val="00821B1B"/>
    <w:rsid w:val="00822356"/>
    <w:rsid w:val="008224C7"/>
    <w:rsid w:val="00823355"/>
    <w:rsid w:val="008245AE"/>
    <w:rsid w:val="0082479B"/>
    <w:rsid w:val="008275A2"/>
    <w:rsid w:val="0082775C"/>
    <w:rsid w:val="008309C5"/>
    <w:rsid w:val="00831F73"/>
    <w:rsid w:val="008323F2"/>
    <w:rsid w:val="00833267"/>
    <w:rsid w:val="0083385D"/>
    <w:rsid w:val="00833C26"/>
    <w:rsid w:val="00833CC9"/>
    <w:rsid w:val="00835780"/>
    <w:rsid w:val="0083590B"/>
    <w:rsid w:val="00835FBA"/>
    <w:rsid w:val="0083626F"/>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CB1"/>
    <w:rsid w:val="008623F2"/>
    <w:rsid w:val="00863046"/>
    <w:rsid w:val="008630D2"/>
    <w:rsid w:val="00863407"/>
    <w:rsid w:val="0086387E"/>
    <w:rsid w:val="00863D99"/>
    <w:rsid w:val="00864696"/>
    <w:rsid w:val="00864901"/>
    <w:rsid w:val="008671B2"/>
    <w:rsid w:val="00867220"/>
    <w:rsid w:val="00870522"/>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9C3"/>
    <w:rsid w:val="00881C2A"/>
    <w:rsid w:val="008822CA"/>
    <w:rsid w:val="00882A7C"/>
    <w:rsid w:val="008846A1"/>
    <w:rsid w:val="00885044"/>
    <w:rsid w:val="008858F3"/>
    <w:rsid w:val="00885C7B"/>
    <w:rsid w:val="0088654B"/>
    <w:rsid w:val="00886A09"/>
    <w:rsid w:val="00886AD5"/>
    <w:rsid w:val="0088716D"/>
    <w:rsid w:val="00887650"/>
    <w:rsid w:val="008905A2"/>
    <w:rsid w:val="008907DD"/>
    <w:rsid w:val="00890A70"/>
    <w:rsid w:val="00891BA9"/>
    <w:rsid w:val="00891F31"/>
    <w:rsid w:val="0089283C"/>
    <w:rsid w:val="0089289E"/>
    <w:rsid w:val="0089310C"/>
    <w:rsid w:val="0089445B"/>
    <w:rsid w:val="00895B63"/>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2384"/>
    <w:rsid w:val="008B2DFF"/>
    <w:rsid w:val="008B302E"/>
    <w:rsid w:val="008B4A1E"/>
    <w:rsid w:val="008B4D95"/>
    <w:rsid w:val="008B544E"/>
    <w:rsid w:val="008B5FA0"/>
    <w:rsid w:val="008B6200"/>
    <w:rsid w:val="008B666D"/>
    <w:rsid w:val="008B79B9"/>
    <w:rsid w:val="008C0EBF"/>
    <w:rsid w:val="008C186C"/>
    <w:rsid w:val="008C37B1"/>
    <w:rsid w:val="008C48E3"/>
    <w:rsid w:val="008C5635"/>
    <w:rsid w:val="008C5B20"/>
    <w:rsid w:val="008C5B31"/>
    <w:rsid w:val="008C63A1"/>
    <w:rsid w:val="008C67C1"/>
    <w:rsid w:val="008C71C8"/>
    <w:rsid w:val="008C756E"/>
    <w:rsid w:val="008D042D"/>
    <w:rsid w:val="008D0578"/>
    <w:rsid w:val="008D21B5"/>
    <w:rsid w:val="008D2C67"/>
    <w:rsid w:val="008D4670"/>
    <w:rsid w:val="008D4CD9"/>
    <w:rsid w:val="008D668E"/>
    <w:rsid w:val="008D6914"/>
    <w:rsid w:val="008D6EE3"/>
    <w:rsid w:val="008E033E"/>
    <w:rsid w:val="008E0E61"/>
    <w:rsid w:val="008E22FC"/>
    <w:rsid w:val="008E337B"/>
    <w:rsid w:val="008E34B9"/>
    <w:rsid w:val="008E3701"/>
    <w:rsid w:val="008E3ADD"/>
    <w:rsid w:val="008E3BAC"/>
    <w:rsid w:val="008E40E6"/>
    <w:rsid w:val="008E5366"/>
    <w:rsid w:val="008E5871"/>
    <w:rsid w:val="008E5EC6"/>
    <w:rsid w:val="008E6871"/>
    <w:rsid w:val="008E74C7"/>
    <w:rsid w:val="008F038F"/>
    <w:rsid w:val="008F07CA"/>
    <w:rsid w:val="008F0ECD"/>
    <w:rsid w:val="008F1371"/>
    <w:rsid w:val="008F375A"/>
    <w:rsid w:val="008F3A2D"/>
    <w:rsid w:val="008F4ADE"/>
    <w:rsid w:val="008F5181"/>
    <w:rsid w:val="008F5E91"/>
    <w:rsid w:val="008F60C0"/>
    <w:rsid w:val="008F6640"/>
    <w:rsid w:val="0090022E"/>
    <w:rsid w:val="009003FF"/>
    <w:rsid w:val="00900F95"/>
    <w:rsid w:val="00901A69"/>
    <w:rsid w:val="00901BD6"/>
    <w:rsid w:val="00901D88"/>
    <w:rsid w:val="00902811"/>
    <w:rsid w:val="0090310E"/>
    <w:rsid w:val="00903259"/>
    <w:rsid w:val="0090353D"/>
    <w:rsid w:val="00903963"/>
    <w:rsid w:val="00903CB4"/>
    <w:rsid w:val="0090409F"/>
    <w:rsid w:val="00904559"/>
    <w:rsid w:val="0090525D"/>
    <w:rsid w:val="00906A46"/>
    <w:rsid w:val="009075BC"/>
    <w:rsid w:val="00907FA5"/>
    <w:rsid w:val="00910383"/>
    <w:rsid w:val="00910C31"/>
    <w:rsid w:val="00911141"/>
    <w:rsid w:val="009113AC"/>
    <w:rsid w:val="00911628"/>
    <w:rsid w:val="00911902"/>
    <w:rsid w:val="00911ED1"/>
    <w:rsid w:val="00912173"/>
    <w:rsid w:val="00912750"/>
    <w:rsid w:val="00912812"/>
    <w:rsid w:val="009128B4"/>
    <w:rsid w:val="00912BAF"/>
    <w:rsid w:val="00914867"/>
    <w:rsid w:val="009163C4"/>
    <w:rsid w:val="0091643C"/>
    <w:rsid w:val="0091656E"/>
    <w:rsid w:val="00916DF2"/>
    <w:rsid w:val="00916F54"/>
    <w:rsid w:val="0092030F"/>
    <w:rsid w:val="0092073F"/>
    <w:rsid w:val="00920D95"/>
    <w:rsid w:val="00922295"/>
    <w:rsid w:val="00923AFF"/>
    <w:rsid w:val="0092406A"/>
    <w:rsid w:val="00924722"/>
    <w:rsid w:val="0092517B"/>
    <w:rsid w:val="009252E3"/>
    <w:rsid w:val="00925564"/>
    <w:rsid w:val="009272E4"/>
    <w:rsid w:val="00927E99"/>
    <w:rsid w:val="00930577"/>
    <w:rsid w:val="00930E00"/>
    <w:rsid w:val="00930FAE"/>
    <w:rsid w:val="00935044"/>
    <w:rsid w:val="009354A5"/>
    <w:rsid w:val="00936C61"/>
    <w:rsid w:val="009377AC"/>
    <w:rsid w:val="00937A47"/>
    <w:rsid w:val="00940043"/>
    <w:rsid w:val="009410E6"/>
    <w:rsid w:val="00941435"/>
    <w:rsid w:val="009414D2"/>
    <w:rsid w:val="009418CE"/>
    <w:rsid w:val="00942CBA"/>
    <w:rsid w:val="00942DA9"/>
    <w:rsid w:val="009433DB"/>
    <w:rsid w:val="00943A39"/>
    <w:rsid w:val="00943D7C"/>
    <w:rsid w:val="009444CC"/>
    <w:rsid w:val="009448C9"/>
    <w:rsid w:val="00945CF5"/>
    <w:rsid w:val="00946C96"/>
    <w:rsid w:val="009470D2"/>
    <w:rsid w:val="009472FC"/>
    <w:rsid w:val="00947C56"/>
    <w:rsid w:val="00947CE2"/>
    <w:rsid w:val="00950CCF"/>
    <w:rsid w:val="0095103E"/>
    <w:rsid w:val="0095120C"/>
    <w:rsid w:val="00952571"/>
    <w:rsid w:val="009528D7"/>
    <w:rsid w:val="00953123"/>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6145"/>
    <w:rsid w:val="0096685C"/>
    <w:rsid w:val="00966CCE"/>
    <w:rsid w:val="00966D01"/>
    <w:rsid w:val="00966D02"/>
    <w:rsid w:val="00970BB7"/>
    <w:rsid w:val="00971CF8"/>
    <w:rsid w:val="0097286B"/>
    <w:rsid w:val="00974374"/>
    <w:rsid w:val="00974817"/>
    <w:rsid w:val="0097546D"/>
    <w:rsid w:val="00975CE3"/>
    <w:rsid w:val="00976203"/>
    <w:rsid w:val="0097652A"/>
    <w:rsid w:val="00976B33"/>
    <w:rsid w:val="00976FA1"/>
    <w:rsid w:val="00977549"/>
    <w:rsid w:val="00977A13"/>
    <w:rsid w:val="00977B29"/>
    <w:rsid w:val="00980383"/>
    <w:rsid w:val="009819EB"/>
    <w:rsid w:val="00981DEA"/>
    <w:rsid w:val="00981F7F"/>
    <w:rsid w:val="00982C75"/>
    <w:rsid w:val="0098328F"/>
    <w:rsid w:val="00983491"/>
    <w:rsid w:val="009838E4"/>
    <w:rsid w:val="00983C54"/>
    <w:rsid w:val="00983FA1"/>
    <w:rsid w:val="00984FBB"/>
    <w:rsid w:val="00985443"/>
    <w:rsid w:val="00985CB7"/>
    <w:rsid w:val="009865E4"/>
    <w:rsid w:val="0098713D"/>
    <w:rsid w:val="0099051D"/>
    <w:rsid w:val="00990EC6"/>
    <w:rsid w:val="009910FE"/>
    <w:rsid w:val="00993936"/>
    <w:rsid w:val="00993C26"/>
    <w:rsid w:val="00993C75"/>
    <w:rsid w:val="00993F3D"/>
    <w:rsid w:val="00993FA3"/>
    <w:rsid w:val="00994B29"/>
    <w:rsid w:val="00995498"/>
    <w:rsid w:val="00995A2E"/>
    <w:rsid w:val="00995B3E"/>
    <w:rsid w:val="00996770"/>
    <w:rsid w:val="009975EB"/>
    <w:rsid w:val="00997914"/>
    <w:rsid w:val="009A173F"/>
    <w:rsid w:val="009A1DDE"/>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1010"/>
    <w:rsid w:val="009B148C"/>
    <w:rsid w:val="009B1FB6"/>
    <w:rsid w:val="009B315E"/>
    <w:rsid w:val="009B3369"/>
    <w:rsid w:val="009B4195"/>
    <w:rsid w:val="009B6006"/>
    <w:rsid w:val="009B620F"/>
    <w:rsid w:val="009C0B6E"/>
    <w:rsid w:val="009C0C62"/>
    <w:rsid w:val="009C155C"/>
    <w:rsid w:val="009C1D29"/>
    <w:rsid w:val="009C254A"/>
    <w:rsid w:val="009C28E5"/>
    <w:rsid w:val="009C2DF9"/>
    <w:rsid w:val="009C33DF"/>
    <w:rsid w:val="009C346A"/>
    <w:rsid w:val="009C3656"/>
    <w:rsid w:val="009C3744"/>
    <w:rsid w:val="009C4284"/>
    <w:rsid w:val="009C429E"/>
    <w:rsid w:val="009C6381"/>
    <w:rsid w:val="009C76B3"/>
    <w:rsid w:val="009C77DD"/>
    <w:rsid w:val="009C7A86"/>
    <w:rsid w:val="009D050C"/>
    <w:rsid w:val="009D083E"/>
    <w:rsid w:val="009D0CE9"/>
    <w:rsid w:val="009D12CD"/>
    <w:rsid w:val="009D12EC"/>
    <w:rsid w:val="009D1552"/>
    <w:rsid w:val="009D30B0"/>
    <w:rsid w:val="009D555E"/>
    <w:rsid w:val="009D5995"/>
    <w:rsid w:val="009D7DE4"/>
    <w:rsid w:val="009E0446"/>
    <w:rsid w:val="009E05C5"/>
    <w:rsid w:val="009E2BBD"/>
    <w:rsid w:val="009E3175"/>
    <w:rsid w:val="009E3EC2"/>
    <w:rsid w:val="009E3F4C"/>
    <w:rsid w:val="009E44F2"/>
    <w:rsid w:val="009E4FFF"/>
    <w:rsid w:val="009E52CF"/>
    <w:rsid w:val="009E65D0"/>
    <w:rsid w:val="009E66B4"/>
    <w:rsid w:val="009E6C35"/>
    <w:rsid w:val="009E70B5"/>
    <w:rsid w:val="009E7EF3"/>
    <w:rsid w:val="009F0BE9"/>
    <w:rsid w:val="009F1884"/>
    <w:rsid w:val="009F23F8"/>
    <w:rsid w:val="009F3174"/>
    <w:rsid w:val="009F32FC"/>
    <w:rsid w:val="009F3DBC"/>
    <w:rsid w:val="009F3DF7"/>
    <w:rsid w:val="009F4F43"/>
    <w:rsid w:val="009F533D"/>
    <w:rsid w:val="009F55AB"/>
    <w:rsid w:val="009F596A"/>
    <w:rsid w:val="009F6726"/>
    <w:rsid w:val="009F7E82"/>
    <w:rsid w:val="00A00138"/>
    <w:rsid w:val="00A006F8"/>
    <w:rsid w:val="00A015F7"/>
    <w:rsid w:val="00A01609"/>
    <w:rsid w:val="00A0313A"/>
    <w:rsid w:val="00A032FC"/>
    <w:rsid w:val="00A053C6"/>
    <w:rsid w:val="00A05DC0"/>
    <w:rsid w:val="00A05ED9"/>
    <w:rsid w:val="00A069D6"/>
    <w:rsid w:val="00A06E32"/>
    <w:rsid w:val="00A07232"/>
    <w:rsid w:val="00A073FF"/>
    <w:rsid w:val="00A075A5"/>
    <w:rsid w:val="00A07738"/>
    <w:rsid w:val="00A104DF"/>
    <w:rsid w:val="00A10659"/>
    <w:rsid w:val="00A10F85"/>
    <w:rsid w:val="00A10FD1"/>
    <w:rsid w:val="00A1187F"/>
    <w:rsid w:val="00A12805"/>
    <w:rsid w:val="00A147D2"/>
    <w:rsid w:val="00A14BA5"/>
    <w:rsid w:val="00A158A3"/>
    <w:rsid w:val="00A15A46"/>
    <w:rsid w:val="00A15AB7"/>
    <w:rsid w:val="00A15BAF"/>
    <w:rsid w:val="00A16568"/>
    <w:rsid w:val="00A16D6F"/>
    <w:rsid w:val="00A17132"/>
    <w:rsid w:val="00A21424"/>
    <w:rsid w:val="00A21FB8"/>
    <w:rsid w:val="00A22F0A"/>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A34"/>
    <w:rsid w:val="00A358A0"/>
    <w:rsid w:val="00A369C3"/>
    <w:rsid w:val="00A36DEE"/>
    <w:rsid w:val="00A37047"/>
    <w:rsid w:val="00A37677"/>
    <w:rsid w:val="00A410D5"/>
    <w:rsid w:val="00A417D6"/>
    <w:rsid w:val="00A4182B"/>
    <w:rsid w:val="00A41BCD"/>
    <w:rsid w:val="00A42D72"/>
    <w:rsid w:val="00A43086"/>
    <w:rsid w:val="00A43987"/>
    <w:rsid w:val="00A43F25"/>
    <w:rsid w:val="00A44D52"/>
    <w:rsid w:val="00A44E66"/>
    <w:rsid w:val="00A44F37"/>
    <w:rsid w:val="00A45810"/>
    <w:rsid w:val="00A45F7E"/>
    <w:rsid w:val="00A461C4"/>
    <w:rsid w:val="00A502A9"/>
    <w:rsid w:val="00A50CDF"/>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3637"/>
    <w:rsid w:val="00A63B5D"/>
    <w:rsid w:val="00A63DEC"/>
    <w:rsid w:val="00A643F8"/>
    <w:rsid w:val="00A65934"/>
    <w:rsid w:val="00A664C7"/>
    <w:rsid w:val="00A66FC1"/>
    <w:rsid w:val="00A67FA9"/>
    <w:rsid w:val="00A70D4B"/>
    <w:rsid w:val="00A7141F"/>
    <w:rsid w:val="00A72050"/>
    <w:rsid w:val="00A7239A"/>
    <w:rsid w:val="00A727C5"/>
    <w:rsid w:val="00A742EC"/>
    <w:rsid w:val="00A74BF7"/>
    <w:rsid w:val="00A74C74"/>
    <w:rsid w:val="00A753F8"/>
    <w:rsid w:val="00A756EF"/>
    <w:rsid w:val="00A75916"/>
    <w:rsid w:val="00A761D9"/>
    <w:rsid w:val="00A766F3"/>
    <w:rsid w:val="00A77105"/>
    <w:rsid w:val="00A774DA"/>
    <w:rsid w:val="00A777D0"/>
    <w:rsid w:val="00A81C37"/>
    <w:rsid w:val="00A81CE1"/>
    <w:rsid w:val="00A829A0"/>
    <w:rsid w:val="00A82CD5"/>
    <w:rsid w:val="00A83068"/>
    <w:rsid w:val="00A8345F"/>
    <w:rsid w:val="00A83828"/>
    <w:rsid w:val="00A83B8F"/>
    <w:rsid w:val="00A84517"/>
    <w:rsid w:val="00A84636"/>
    <w:rsid w:val="00A8489B"/>
    <w:rsid w:val="00A8557C"/>
    <w:rsid w:val="00A856E1"/>
    <w:rsid w:val="00A85DEF"/>
    <w:rsid w:val="00A909A6"/>
    <w:rsid w:val="00A90F3C"/>
    <w:rsid w:val="00A91D8D"/>
    <w:rsid w:val="00A91E9F"/>
    <w:rsid w:val="00A93B6C"/>
    <w:rsid w:val="00A93D4A"/>
    <w:rsid w:val="00A93F18"/>
    <w:rsid w:val="00A93F35"/>
    <w:rsid w:val="00A93FCF"/>
    <w:rsid w:val="00A942E8"/>
    <w:rsid w:val="00A94A13"/>
    <w:rsid w:val="00A94F49"/>
    <w:rsid w:val="00A95922"/>
    <w:rsid w:val="00AA012D"/>
    <w:rsid w:val="00AA01AE"/>
    <w:rsid w:val="00AA04EF"/>
    <w:rsid w:val="00AA0F56"/>
    <w:rsid w:val="00AA176D"/>
    <w:rsid w:val="00AA2399"/>
    <w:rsid w:val="00AA318D"/>
    <w:rsid w:val="00AA3BBB"/>
    <w:rsid w:val="00AA44CC"/>
    <w:rsid w:val="00AA52EA"/>
    <w:rsid w:val="00AA5799"/>
    <w:rsid w:val="00AA5C90"/>
    <w:rsid w:val="00AA6C87"/>
    <w:rsid w:val="00AA6F88"/>
    <w:rsid w:val="00AB1485"/>
    <w:rsid w:val="00AB2CB3"/>
    <w:rsid w:val="00AB4145"/>
    <w:rsid w:val="00AB4334"/>
    <w:rsid w:val="00AB46C3"/>
    <w:rsid w:val="00AB487D"/>
    <w:rsid w:val="00AB4D00"/>
    <w:rsid w:val="00AB6DC3"/>
    <w:rsid w:val="00AB7719"/>
    <w:rsid w:val="00AC2186"/>
    <w:rsid w:val="00AC2187"/>
    <w:rsid w:val="00AC23D1"/>
    <w:rsid w:val="00AC39AB"/>
    <w:rsid w:val="00AC4451"/>
    <w:rsid w:val="00AC58C8"/>
    <w:rsid w:val="00AC6386"/>
    <w:rsid w:val="00AC644D"/>
    <w:rsid w:val="00AC6572"/>
    <w:rsid w:val="00AC6E00"/>
    <w:rsid w:val="00AC777B"/>
    <w:rsid w:val="00AC7AB3"/>
    <w:rsid w:val="00AD1691"/>
    <w:rsid w:val="00AD534E"/>
    <w:rsid w:val="00AD6E4B"/>
    <w:rsid w:val="00AD7149"/>
    <w:rsid w:val="00AD7B20"/>
    <w:rsid w:val="00AE14FD"/>
    <w:rsid w:val="00AE17D3"/>
    <w:rsid w:val="00AE2059"/>
    <w:rsid w:val="00AE2D28"/>
    <w:rsid w:val="00AE3695"/>
    <w:rsid w:val="00AE3751"/>
    <w:rsid w:val="00AE3FC3"/>
    <w:rsid w:val="00AE4691"/>
    <w:rsid w:val="00AE4E78"/>
    <w:rsid w:val="00AE5CE6"/>
    <w:rsid w:val="00AE62FD"/>
    <w:rsid w:val="00AE726D"/>
    <w:rsid w:val="00AF0ADB"/>
    <w:rsid w:val="00AF1988"/>
    <w:rsid w:val="00AF1B1F"/>
    <w:rsid w:val="00AF2A8F"/>
    <w:rsid w:val="00AF4492"/>
    <w:rsid w:val="00AF51D6"/>
    <w:rsid w:val="00AF7269"/>
    <w:rsid w:val="00AF7E8C"/>
    <w:rsid w:val="00B01BD9"/>
    <w:rsid w:val="00B0274B"/>
    <w:rsid w:val="00B0281F"/>
    <w:rsid w:val="00B02A47"/>
    <w:rsid w:val="00B0310B"/>
    <w:rsid w:val="00B0352C"/>
    <w:rsid w:val="00B03740"/>
    <w:rsid w:val="00B03F1C"/>
    <w:rsid w:val="00B05194"/>
    <w:rsid w:val="00B0578E"/>
    <w:rsid w:val="00B06C26"/>
    <w:rsid w:val="00B06CBC"/>
    <w:rsid w:val="00B07C0E"/>
    <w:rsid w:val="00B07D3A"/>
    <w:rsid w:val="00B10474"/>
    <w:rsid w:val="00B11C2F"/>
    <w:rsid w:val="00B11D5A"/>
    <w:rsid w:val="00B120C0"/>
    <w:rsid w:val="00B12968"/>
    <w:rsid w:val="00B12F4D"/>
    <w:rsid w:val="00B1302D"/>
    <w:rsid w:val="00B13062"/>
    <w:rsid w:val="00B1333D"/>
    <w:rsid w:val="00B1336B"/>
    <w:rsid w:val="00B135EF"/>
    <w:rsid w:val="00B1416E"/>
    <w:rsid w:val="00B14D69"/>
    <w:rsid w:val="00B1516A"/>
    <w:rsid w:val="00B157DE"/>
    <w:rsid w:val="00B158D6"/>
    <w:rsid w:val="00B1634C"/>
    <w:rsid w:val="00B164D8"/>
    <w:rsid w:val="00B16A13"/>
    <w:rsid w:val="00B16A4F"/>
    <w:rsid w:val="00B17174"/>
    <w:rsid w:val="00B17900"/>
    <w:rsid w:val="00B17A41"/>
    <w:rsid w:val="00B20156"/>
    <w:rsid w:val="00B20782"/>
    <w:rsid w:val="00B209AD"/>
    <w:rsid w:val="00B2235A"/>
    <w:rsid w:val="00B233FA"/>
    <w:rsid w:val="00B23771"/>
    <w:rsid w:val="00B24321"/>
    <w:rsid w:val="00B243A0"/>
    <w:rsid w:val="00B245CC"/>
    <w:rsid w:val="00B24A92"/>
    <w:rsid w:val="00B2640F"/>
    <w:rsid w:val="00B26675"/>
    <w:rsid w:val="00B26838"/>
    <w:rsid w:val="00B2723A"/>
    <w:rsid w:val="00B27375"/>
    <w:rsid w:val="00B30501"/>
    <w:rsid w:val="00B3053B"/>
    <w:rsid w:val="00B307E9"/>
    <w:rsid w:val="00B31F49"/>
    <w:rsid w:val="00B321C8"/>
    <w:rsid w:val="00B332D1"/>
    <w:rsid w:val="00B34A1E"/>
    <w:rsid w:val="00B35A00"/>
    <w:rsid w:val="00B35C82"/>
    <w:rsid w:val="00B35DA6"/>
    <w:rsid w:val="00B3689A"/>
    <w:rsid w:val="00B36C1F"/>
    <w:rsid w:val="00B37C58"/>
    <w:rsid w:val="00B40945"/>
    <w:rsid w:val="00B4146A"/>
    <w:rsid w:val="00B421D2"/>
    <w:rsid w:val="00B4296D"/>
    <w:rsid w:val="00B429BE"/>
    <w:rsid w:val="00B43AC9"/>
    <w:rsid w:val="00B43D4B"/>
    <w:rsid w:val="00B44554"/>
    <w:rsid w:val="00B44B67"/>
    <w:rsid w:val="00B45D7C"/>
    <w:rsid w:val="00B45EF8"/>
    <w:rsid w:val="00B46B44"/>
    <w:rsid w:val="00B47829"/>
    <w:rsid w:val="00B47D78"/>
    <w:rsid w:val="00B5066B"/>
    <w:rsid w:val="00B509DD"/>
    <w:rsid w:val="00B51AE7"/>
    <w:rsid w:val="00B52758"/>
    <w:rsid w:val="00B544E9"/>
    <w:rsid w:val="00B551EB"/>
    <w:rsid w:val="00B55249"/>
    <w:rsid w:val="00B56688"/>
    <w:rsid w:val="00B60313"/>
    <w:rsid w:val="00B60FD7"/>
    <w:rsid w:val="00B64116"/>
    <w:rsid w:val="00B65B3F"/>
    <w:rsid w:val="00B65E05"/>
    <w:rsid w:val="00B67EA8"/>
    <w:rsid w:val="00B715A3"/>
    <w:rsid w:val="00B72B95"/>
    <w:rsid w:val="00B72EAC"/>
    <w:rsid w:val="00B73085"/>
    <w:rsid w:val="00B73F5D"/>
    <w:rsid w:val="00B74EE4"/>
    <w:rsid w:val="00B75CEC"/>
    <w:rsid w:val="00B7623A"/>
    <w:rsid w:val="00B7688B"/>
    <w:rsid w:val="00B77686"/>
    <w:rsid w:val="00B77B60"/>
    <w:rsid w:val="00B80D9B"/>
    <w:rsid w:val="00B80E18"/>
    <w:rsid w:val="00B80EB9"/>
    <w:rsid w:val="00B81594"/>
    <w:rsid w:val="00B8277B"/>
    <w:rsid w:val="00B82D00"/>
    <w:rsid w:val="00B82E9B"/>
    <w:rsid w:val="00B833C9"/>
    <w:rsid w:val="00B836B8"/>
    <w:rsid w:val="00B84045"/>
    <w:rsid w:val="00B8451C"/>
    <w:rsid w:val="00B8488E"/>
    <w:rsid w:val="00B85152"/>
    <w:rsid w:val="00B85529"/>
    <w:rsid w:val="00B876BA"/>
    <w:rsid w:val="00B90181"/>
    <w:rsid w:val="00B91228"/>
    <w:rsid w:val="00B917D5"/>
    <w:rsid w:val="00B91A04"/>
    <w:rsid w:val="00B91B72"/>
    <w:rsid w:val="00B91DE2"/>
    <w:rsid w:val="00B92584"/>
    <w:rsid w:val="00B9362B"/>
    <w:rsid w:val="00B9409A"/>
    <w:rsid w:val="00B962A7"/>
    <w:rsid w:val="00B97407"/>
    <w:rsid w:val="00B9770F"/>
    <w:rsid w:val="00B97B45"/>
    <w:rsid w:val="00BA06AF"/>
    <w:rsid w:val="00BA06FD"/>
    <w:rsid w:val="00BA0BDF"/>
    <w:rsid w:val="00BA0E19"/>
    <w:rsid w:val="00BA14BD"/>
    <w:rsid w:val="00BA159C"/>
    <w:rsid w:val="00BA20A1"/>
    <w:rsid w:val="00BA261A"/>
    <w:rsid w:val="00BA2BAF"/>
    <w:rsid w:val="00BA2C2E"/>
    <w:rsid w:val="00BA472C"/>
    <w:rsid w:val="00BA47F3"/>
    <w:rsid w:val="00BA5071"/>
    <w:rsid w:val="00BA5B00"/>
    <w:rsid w:val="00BA77CF"/>
    <w:rsid w:val="00BA7D9B"/>
    <w:rsid w:val="00BA7E95"/>
    <w:rsid w:val="00BB0A26"/>
    <w:rsid w:val="00BB11C3"/>
    <w:rsid w:val="00BB1695"/>
    <w:rsid w:val="00BB42F3"/>
    <w:rsid w:val="00BB4389"/>
    <w:rsid w:val="00BB53BF"/>
    <w:rsid w:val="00BB553D"/>
    <w:rsid w:val="00BB57CD"/>
    <w:rsid w:val="00BB6585"/>
    <w:rsid w:val="00BB7471"/>
    <w:rsid w:val="00BC098E"/>
    <w:rsid w:val="00BC2903"/>
    <w:rsid w:val="00BC5123"/>
    <w:rsid w:val="00BC669C"/>
    <w:rsid w:val="00BC6708"/>
    <w:rsid w:val="00BC773A"/>
    <w:rsid w:val="00BD016E"/>
    <w:rsid w:val="00BD09AA"/>
    <w:rsid w:val="00BD09DA"/>
    <w:rsid w:val="00BD112C"/>
    <w:rsid w:val="00BD1858"/>
    <w:rsid w:val="00BD295A"/>
    <w:rsid w:val="00BD53FF"/>
    <w:rsid w:val="00BD54B2"/>
    <w:rsid w:val="00BD5F29"/>
    <w:rsid w:val="00BD6BD9"/>
    <w:rsid w:val="00BD6BFD"/>
    <w:rsid w:val="00BD7FE9"/>
    <w:rsid w:val="00BE0831"/>
    <w:rsid w:val="00BE0F97"/>
    <w:rsid w:val="00BE1596"/>
    <w:rsid w:val="00BE26BE"/>
    <w:rsid w:val="00BE32F8"/>
    <w:rsid w:val="00BE349A"/>
    <w:rsid w:val="00BE3D07"/>
    <w:rsid w:val="00BE405A"/>
    <w:rsid w:val="00BE44B7"/>
    <w:rsid w:val="00BE5A4F"/>
    <w:rsid w:val="00BE5F67"/>
    <w:rsid w:val="00BE6782"/>
    <w:rsid w:val="00BE71BC"/>
    <w:rsid w:val="00BE77C3"/>
    <w:rsid w:val="00BF001F"/>
    <w:rsid w:val="00BF0122"/>
    <w:rsid w:val="00BF11EA"/>
    <w:rsid w:val="00BF1712"/>
    <w:rsid w:val="00BF184A"/>
    <w:rsid w:val="00BF1C45"/>
    <w:rsid w:val="00BF21C6"/>
    <w:rsid w:val="00BF2790"/>
    <w:rsid w:val="00BF41D2"/>
    <w:rsid w:val="00BF5433"/>
    <w:rsid w:val="00BF5813"/>
    <w:rsid w:val="00BF7AAC"/>
    <w:rsid w:val="00BF7BE8"/>
    <w:rsid w:val="00BF7C8F"/>
    <w:rsid w:val="00BF7F8F"/>
    <w:rsid w:val="00C008DD"/>
    <w:rsid w:val="00C01258"/>
    <w:rsid w:val="00C01F03"/>
    <w:rsid w:val="00C02C7D"/>
    <w:rsid w:val="00C02CBC"/>
    <w:rsid w:val="00C037AC"/>
    <w:rsid w:val="00C042BE"/>
    <w:rsid w:val="00C046D8"/>
    <w:rsid w:val="00C05463"/>
    <w:rsid w:val="00C05760"/>
    <w:rsid w:val="00C06DAD"/>
    <w:rsid w:val="00C06DF6"/>
    <w:rsid w:val="00C0726D"/>
    <w:rsid w:val="00C07DD9"/>
    <w:rsid w:val="00C07E94"/>
    <w:rsid w:val="00C1093F"/>
    <w:rsid w:val="00C10C0B"/>
    <w:rsid w:val="00C10D0C"/>
    <w:rsid w:val="00C115B5"/>
    <w:rsid w:val="00C121AA"/>
    <w:rsid w:val="00C12920"/>
    <w:rsid w:val="00C1295D"/>
    <w:rsid w:val="00C12D49"/>
    <w:rsid w:val="00C130A9"/>
    <w:rsid w:val="00C144A3"/>
    <w:rsid w:val="00C145F3"/>
    <w:rsid w:val="00C15F86"/>
    <w:rsid w:val="00C16BF1"/>
    <w:rsid w:val="00C16CCD"/>
    <w:rsid w:val="00C17338"/>
    <w:rsid w:val="00C1782E"/>
    <w:rsid w:val="00C208CD"/>
    <w:rsid w:val="00C21CC8"/>
    <w:rsid w:val="00C22D5B"/>
    <w:rsid w:val="00C2366A"/>
    <w:rsid w:val="00C23BE0"/>
    <w:rsid w:val="00C23D6A"/>
    <w:rsid w:val="00C253B1"/>
    <w:rsid w:val="00C25953"/>
    <w:rsid w:val="00C25F93"/>
    <w:rsid w:val="00C26355"/>
    <w:rsid w:val="00C26B53"/>
    <w:rsid w:val="00C26C6A"/>
    <w:rsid w:val="00C26F6A"/>
    <w:rsid w:val="00C2706E"/>
    <w:rsid w:val="00C27AB6"/>
    <w:rsid w:val="00C325CC"/>
    <w:rsid w:val="00C33204"/>
    <w:rsid w:val="00C350AE"/>
    <w:rsid w:val="00C35893"/>
    <w:rsid w:val="00C35B74"/>
    <w:rsid w:val="00C3768A"/>
    <w:rsid w:val="00C405CF"/>
    <w:rsid w:val="00C4092D"/>
    <w:rsid w:val="00C416BC"/>
    <w:rsid w:val="00C41832"/>
    <w:rsid w:val="00C41E82"/>
    <w:rsid w:val="00C4315B"/>
    <w:rsid w:val="00C4574C"/>
    <w:rsid w:val="00C4581F"/>
    <w:rsid w:val="00C4639E"/>
    <w:rsid w:val="00C469A1"/>
    <w:rsid w:val="00C469DE"/>
    <w:rsid w:val="00C46CBA"/>
    <w:rsid w:val="00C47B96"/>
    <w:rsid w:val="00C50090"/>
    <w:rsid w:val="00C50C12"/>
    <w:rsid w:val="00C50D9B"/>
    <w:rsid w:val="00C50DB6"/>
    <w:rsid w:val="00C52B48"/>
    <w:rsid w:val="00C53F25"/>
    <w:rsid w:val="00C546D1"/>
    <w:rsid w:val="00C54941"/>
    <w:rsid w:val="00C55C7F"/>
    <w:rsid w:val="00C56291"/>
    <w:rsid w:val="00C56CB8"/>
    <w:rsid w:val="00C607E5"/>
    <w:rsid w:val="00C60EA2"/>
    <w:rsid w:val="00C61169"/>
    <w:rsid w:val="00C61C9D"/>
    <w:rsid w:val="00C61E91"/>
    <w:rsid w:val="00C61F54"/>
    <w:rsid w:val="00C61F5E"/>
    <w:rsid w:val="00C634D7"/>
    <w:rsid w:val="00C637B9"/>
    <w:rsid w:val="00C64CCF"/>
    <w:rsid w:val="00C66040"/>
    <w:rsid w:val="00C664AD"/>
    <w:rsid w:val="00C66B43"/>
    <w:rsid w:val="00C66F0C"/>
    <w:rsid w:val="00C70EC6"/>
    <w:rsid w:val="00C70F97"/>
    <w:rsid w:val="00C720D9"/>
    <w:rsid w:val="00C72A19"/>
    <w:rsid w:val="00C72F06"/>
    <w:rsid w:val="00C73158"/>
    <w:rsid w:val="00C73345"/>
    <w:rsid w:val="00C738A1"/>
    <w:rsid w:val="00C73CA4"/>
    <w:rsid w:val="00C74EA7"/>
    <w:rsid w:val="00C75B3E"/>
    <w:rsid w:val="00C75B4D"/>
    <w:rsid w:val="00C767A8"/>
    <w:rsid w:val="00C77A96"/>
    <w:rsid w:val="00C80AB0"/>
    <w:rsid w:val="00C80F34"/>
    <w:rsid w:val="00C81761"/>
    <w:rsid w:val="00C81A31"/>
    <w:rsid w:val="00C81F19"/>
    <w:rsid w:val="00C81FD9"/>
    <w:rsid w:val="00C82225"/>
    <w:rsid w:val="00C82D17"/>
    <w:rsid w:val="00C82E0F"/>
    <w:rsid w:val="00C859F7"/>
    <w:rsid w:val="00C85F92"/>
    <w:rsid w:val="00C86086"/>
    <w:rsid w:val="00C868BF"/>
    <w:rsid w:val="00C87A72"/>
    <w:rsid w:val="00C909DA"/>
    <w:rsid w:val="00C90DE4"/>
    <w:rsid w:val="00C913BD"/>
    <w:rsid w:val="00C91E49"/>
    <w:rsid w:val="00C91EF4"/>
    <w:rsid w:val="00C928F2"/>
    <w:rsid w:val="00C9308B"/>
    <w:rsid w:val="00C9315D"/>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4C74"/>
    <w:rsid w:val="00CA5994"/>
    <w:rsid w:val="00CA5ADE"/>
    <w:rsid w:val="00CA6474"/>
    <w:rsid w:val="00CA6613"/>
    <w:rsid w:val="00CA664F"/>
    <w:rsid w:val="00CA6C50"/>
    <w:rsid w:val="00CA74DE"/>
    <w:rsid w:val="00CA7C97"/>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D0D"/>
    <w:rsid w:val="00CC2056"/>
    <w:rsid w:val="00CC2E20"/>
    <w:rsid w:val="00CC3B84"/>
    <w:rsid w:val="00CC44B5"/>
    <w:rsid w:val="00CC5416"/>
    <w:rsid w:val="00CC541F"/>
    <w:rsid w:val="00CC574C"/>
    <w:rsid w:val="00CC6616"/>
    <w:rsid w:val="00CC7C1C"/>
    <w:rsid w:val="00CD04C9"/>
    <w:rsid w:val="00CD0B13"/>
    <w:rsid w:val="00CD0C9D"/>
    <w:rsid w:val="00CD1A65"/>
    <w:rsid w:val="00CD1A8D"/>
    <w:rsid w:val="00CD3407"/>
    <w:rsid w:val="00CD5041"/>
    <w:rsid w:val="00CD563A"/>
    <w:rsid w:val="00CD5F7C"/>
    <w:rsid w:val="00CD6260"/>
    <w:rsid w:val="00CD6413"/>
    <w:rsid w:val="00CD72D5"/>
    <w:rsid w:val="00CD77DC"/>
    <w:rsid w:val="00CD7CC4"/>
    <w:rsid w:val="00CD7D7E"/>
    <w:rsid w:val="00CE0138"/>
    <w:rsid w:val="00CE0E44"/>
    <w:rsid w:val="00CE120B"/>
    <w:rsid w:val="00CE1472"/>
    <w:rsid w:val="00CE19FA"/>
    <w:rsid w:val="00CE21FF"/>
    <w:rsid w:val="00CE3CB2"/>
    <w:rsid w:val="00CE4CCB"/>
    <w:rsid w:val="00CE5A97"/>
    <w:rsid w:val="00CE671E"/>
    <w:rsid w:val="00CE6818"/>
    <w:rsid w:val="00CE6A6E"/>
    <w:rsid w:val="00CE7161"/>
    <w:rsid w:val="00CE74F2"/>
    <w:rsid w:val="00CF0A74"/>
    <w:rsid w:val="00CF0F9E"/>
    <w:rsid w:val="00CF16E1"/>
    <w:rsid w:val="00CF1C50"/>
    <w:rsid w:val="00CF21C8"/>
    <w:rsid w:val="00CF301F"/>
    <w:rsid w:val="00CF30A1"/>
    <w:rsid w:val="00CF347D"/>
    <w:rsid w:val="00CF3F01"/>
    <w:rsid w:val="00CF5C87"/>
    <w:rsid w:val="00CF677B"/>
    <w:rsid w:val="00CF67EA"/>
    <w:rsid w:val="00CF6895"/>
    <w:rsid w:val="00CF6DE0"/>
    <w:rsid w:val="00CF7038"/>
    <w:rsid w:val="00CF70BF"/>
    <w:rsid w:val="00CF73C1"/>
    <w:rsid w:val="00CF77A9"/>
    <w:rsid w:val="00CF7E11"/>
    <w:rsid w:val="00D01CC4"/>
    <w:rsid w:val="00D02617"/>
    <w:rsid w:val="00D02D68"/>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91A"/>
    <w:rsid w:val="00D20D07"/>
    <w:rsid w:val="00D21036"/>
    <w:rsid w:val="00D21124"/>
    <w:rsid w:val="00D219E4"/>
    <w:rsid w:val="00D21B04"/>
    <w:rsid w:val="00D21C9B"/>
    <w:rsid w:val="00D22BF9"/>
    <w:rsid w:val="00D23E3A"/>
    <w:rsid w:val="00D25226"/>
    <w:rsid w:val="00D26DE3"/>
    <w:rsid w:val="00D30055"/>
    <w:rsid w:val="00D30108"/>
    <w:rsid w:val="00D3068A"/>
    <w:rsid w:val="00D30D0F"/>
    <w:rsid w:val="00D31CCB"/>
    <w:rsid w:val="00D326E8"/>
    <w:rsid w:val="00D33BAE"/>
    <w:rsid w:val="00D34419"/>
    <w:rsid w:val="00D34B6A"/>
    <w:rsid w:val="00D3629E"/>
    <w:rsid w:val="00D364AB"/>
    <w:rsid w:val="00D36914"/>
    <w:rsid w:val="00D36C33"/>
    <w:rsid w:val="00D4009A"/>
    <w:rsid w:val="00D40BB5"/>
    <w:rsid w:val="00D410E5"/>
    <w:rsid w:val="00D41641"/>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F5"/>
    <w:rsid w:val="00D5242A"/>
    <w:rsid w:val="00D525B5"/>
    <w:rsid w:val="00D52BE6"/>
    <w:rsid w:val="00D52CCC"/>
    <w:rsid w:val="00D52EFE"/>
    <w:rsid w:val="00D53780"/>
    <w:rsid w:val="00D53DC9"/>
    <w:rsid w:val="00D548C6"/>
    <w:rsid w:val="00D54F0A"/>
    <w:rsid w:val="00D55600"/>
    <w:rsid w:val="00D55AA3"/>
    <w:rsid w:val="00D5730D"/>
    <w:rsid w:val="00D5759E"/>
    <w:rsid w:val="00D57687"/>
    <w:rsid w:val="00D577CC"/>
    <w:rsid w:val="00D609B5"/>
    <w:rsid w:val="00D616C1"/>
    <w:rsid w:val="00D61975"/>
    <w:rsid w:val="00D619C0"/>
    <w:rsid w:val="00D61B2A"/>
    <w:rsid w:val="00D61D03"/>
    <w:rsid w:val="00D62343"/>
    <w:rsid w:val="00D62C08"/>
    <w:rsid w:val="00D632A8"/>
    <w:rsid w:val="00D63DCB"/>
    <w:rsid w:val="00D6455F"/>
    <w:rsid w:val="00D64832"/>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650B"/>
    <w:rsid w:val="00D7652E"/>
    <w:rsid w:val="00D76889"/>
    <w:rsid w:val="00D76CA2"/>
    <w:rsid w:val="00D77470"/>
    <w:rsid w:val="00D77968"/>
    <w:rsid w:val="00D81720"/>
    <w:rsid w:val="00D81912"/>
    <w:rsid w:val="00D81944"/>
    <w:rsid w:val="00D83189"/>
    <w:rsid w:val="00D841C1"/>
    <w:rsid w:val="00D8494F"/>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A7A"/>
    <w:rsid w:val="00D97C67"/>
    <w:rsid w:val="00D97CB8"/>
    <w:rsid w:val="00D97ECE"/>
    <w:rsid w:val="00DA02AB"/>
    <w:rsid w:val="00DA09E4"/>
    <w:rsid w:val="00DA1466"/>
    <w:rsid w:val="00DA172C"/>
    <w:rsid w:val="00DA2F6E"/>
    <w:rsid w:val="00DA46AC"/>
    <w:rsid w:val="00DA50C9"/>
    <w:rsid w:val="00DA5237"/>
    <w:rsid w:val="00DA531D"/>
    <w:rsid w:val="00DA683F"/>
    <w:rsid w:val="00DA6FDD"/>
    <w:rsid w:val="00DA7BA3"/>
    <w:rsid w:val="00DA7EFA"/>
    <w:rsid w:val="00DB01A2"/>
    <w:rsid w:val="00DB1381"/>
    <w:rsid w:val="00DB21AE"/>
    <w:rsid w:val="00DB48C8"/>
    <w:rsid w:val="00DB4A45"/>
    <w:rsid w:val="00DB5583"/>
    <w:rsid w:val="00DB562C"/>
    <w:rsid w:val="00DB5A0F"/>
    <w:rsid w:val="00DB5F2D"/>
    <w:rsid w:val="00DB64D8"/>
    <w:rsid w:val="00DB7F6C"/>
    <w:rsid w:val="00DC0A66"/>
    <w:rsid w:val="00DC0EBD"/>
    <w:rsid w:val="00DC0FB6"/>
    <w:rsid w:val="00DC36A5"/>
    <w:rsid w:val="00DC3CB1"/>
    <w:rsid w:val="00DC5871"/>
    <w:rsid w:val="00DC58EE"/>
    <w:rsid w:val="00DC63C2"/>
    <w:rsid w:val="00DC7178"/>
    <w:rsid w:val="00DC74A0"/>
    <w:rsid w:val="00DD0D73"/>
    <w:rsid w:val="00DD1327"/>
    <w:rsid w:val="00DD1EF8"/>
    <w:rsid w:val="00DD27EC"/>
    <w:rsid w:val="00DD4BE9"/>
    <w:rsid w:val="00DD5439"/>
    <w:rsid w:val="00DD610B"/>
    <w:rsid w:val="00DE079B"/>
    <w:rsid w:val="00DE3BBB"/>
    <w:rsid w:val="00DE410C"/>
    <w:rsid w:val="00DE4813"/>
    <w:rsid w:val="00DE649E"/>
    <w:rsid w:val="00DE6985"/>
    <w:rsid w:val="00DF0010"/>
    <w:rsid w:val="00DF11BF"/>
    <w:rsid w:val="00DF32EA"/>
    <w:rsid w:val="00DF3E4A"/>
    <w:rsid w:val="00DF44CE"/>
    <w:rsid w:val="00DF4563"/>
    <w:rsid w:val="00DF4C79"/>
    <w:rsid w:val="00DF4F75"/>
    <w:rsid w:val="00DF680D"/>
    <w:rsid w:val="00DF7C3A"/>
    <w:rsid w:val="00DF7F5A"/>
    <w:rsid w:val="00DF7FC2"/>
    <w:rsid w:val="00E002D8"/>
    <w:rsid w:val="00E00F43"/>
    <w:rsid w:val="00E017C2"/>
    <w:rsid w:val="00E01BD6"/>
    <w:rsid w:val="00E020EB"/>
    <w:rsid w:val="00E02F90"/>
    <w:rsid w:val="00E04157"/>
    <w:rsid w:val="00E043A4"/>
    <w:rsid w:val="00E04BD1"/>
    <w:rsid w:val="00E05DDE"/>
    <w:rsid w:val="00E06EEF"/>
    <w:rsid w:val="00E10BDE"/>
    <w:rsid w:val="00E10FBD"/>
    <w:rsid w:val="00E131B0"/>
    <w:rsid w:val="00E134D7"/>
    <w:rsid w:val="00E13786"/>
    <w:rsid w:val="00E137B3"/>
    <w:rsid w:val="00E1421B"/>
    <w:rsid w:val="00E157EB"/>
    <w:rsid w:val="00E15915"/>
    <w:rsid w:val="00E15D2A"/>
    <w:rsid w:val="00E16CA5"/>
    <w:rsid w:val="00E1718F"/>
    <w:rsid w:val="00E175D8"/>
    <w:rsid w:val="00E17F71"/>
    <w:rsid w:val="00E20C3F"/>
    <w:rsid w:val="00E215BD"/>
    <w:rsid w:val="00E21A16"/>
    <w:rsid w:val="00E22F20"/>
    <w:rsid w:val="00E23686"/>
    <w:rsid w:val="00E24EF5"/>
    <w:rsid w:val="00E25B71"/>
    <w:rsid w:val="00E2695D"/>
    <w:rsid w:val="00E26BBF"/>
    <w:rsid w:val="00E26D7C"/>
    <w:rsid w:val="00E3023B"/>
    <w:rsid w:val="00E30C63"/>
    <w:rsid w:val="00E31762"/>
    <w:rsid w:val="00E31EB0"/>
    <w:rsid w:val="00E3264F"/>
    <w:rsid w:val="00E327FE"/>
    <w:rsid w:val="00E32D71"/>
    <w:rsid w:val="00E33E3F"/>
    <w:rsid w:val="00E33F92"/>
    <w:rsid w:val="00E346F2"/>
    <w:rsid w:val="00E3509E"/>
    <w:rsid w:val="00E35AA9"/>
    <w:rsid w:val="00E36496"/>
    <w:rsid w:val="00E3719B"/>
    <w:rsid w:val="00E37831"/>
    <w:rsid w:val="00E37A80"/>
    <w:rsid w:val="00E4017D"/>
    <w:rsid w:val="00E40251"/>
    <w:rsid w:val="00E40EA3"/>
    <w:rsid w:val="00E411BE"/>
    <w:rsid w:val="00E411FC"/>
    <w:rsid w:val="00E41CDE"/>
    <w:rsid w:val="00E4259F"/>
    <w:rsid w:val="00E42BA7"/>
    <w:rsid w:val="00E43314"/>
    <w:rsid w:val="00E4406A"/>
    <w:rsid w:val="00E444F3"/>
    <w:rsid w:val="00E44A3C"/>
    <w:rsid w:val="00E44EA7"/>
    <w:rsid w:val="00E45BA6"/>
    <w:rsid w:val="00E4638D"/>
    <w:rsid w:val="00E46AF2"/>
    <w:rsid w:val="00E46B5F"/>
    <w:rsid w:val="00E4734F"/>
    <w:rsid w:val="00E507D9"/>
    <w:rsid w:val="00E50D07"/>
    <w:rsid w:val="00E50E35"/>
    <w:rsid w:val="00E50E66"/>
    <w:rsid w:val="00E5149B"/>
    <w:rsid w:val="00E5251E"/>
    <w:rsid w:val="00E53089"/>
    <w:rsid w:val="00E577B9"/>
    <w:rsid w:val="00E57ACF"/>
    <w:rsid w:val="00E609AD"/>
    <w:rsid w:val="00E61EE5"/>
    <w:rsid w:val="00E624D8"/>
    <w:rsid w:val="00E6279E"/>
    <w:rsid w:val="00E63136"/>
    <w:rsid w:val="00E634F7"/>
    <w:rsid w:val="00E635F0"/>
    <w:rsid w:val="00E6490C"/>
    <w:rsid w:val="00E65121"/>
    <w:rsid w:val="00E65E3B"/>
    <w:rsid w:val="00E66367"/>
    <w:rsid w:val="00E663EB"/>
    <w:rsid w:val="00E670EE"/>
    <w:rsid w:val="00E67DC5"/>
    <w:rsid w:val="00E70F89"/>
    <w:rsid w:val="00E72E64"/>
    <w:rsid w:val="00E733B6"/>
    <w:rsid w:val="00E736FF"/>
    <w:rsid w:val="00E74731"/>
    <w:rsid w:val="00E74863"/>
    <w:rsid w:val="00E74A37"/>
    <w:rsid w:val="00E75D4A"/>
    <w:rsid w:val="00E75DBB"/>
    <w:rsid w:val="00E76969"/>
    <w:rsid w:val="00E76A80"/>
    <w:rsid w:val="00E76DC7"/>
    <w:rsid w:val="00E76E07"/>
    <w:rsid w:val="00E77543"/>
    <w:rsid w:val="00E801D2"/>
    <w:rsid w:val="00E816F6"/>
    <w:rsid w:val="00E817A9"/>
    <w:rsid w:val="00E81820"/>
    <w:rsid w:val="00E8211D"/>
    <w:rsid w:val="00E824D6"/>
    <w:rsid w:val="00E8288A"/>
    <w:rsid w:val="00E82D05"/>
    <w:rsid w:val="00E83FC5"/>
    <w:rsid w:val="00E84B65"/>
    <w:rsid w:val="00E856C5"/>
    <w:rsid w:val="00E85C14"/>
    <w:rsid w:val="00E85EDC"/>
    <w:rsid w:val="00E861BF"/>
    <w:rsid w:val="00E86567"/>
    <w:rsid w:val="00E867E8"/>
    <w:rsid w:val="00E87037"/>
    <w:rsid w:val="00E870FF"/>
    <w:rsid w:val="00E90883"/>
    <w:rsid w:val="00E91E5B"/>
    <w:rsid w:val="00E9343E"/>
    <w:rsid w:val="00E934D5"/>
    <w:rsid w:val="00E941C2"/>
    <w:rsid w:val="00E942FF"/>
    <w:rsid w:val="00E94302"/>
    <w:rsid w:val="00E94876"/>
    <w:rsid w:val="00E94ECE"/>
    <w:rsid w:val="00E9637A"/>
    <w:rsid w:val="00E966EF"/>
    <w:rsid w:val="00E97D13"/>
    <w:rsid w:val="00E97D78"/>
    <w:rsid w:val="00EA01E8"/>
    <w:rsid w:val="00EA042A"/>
    <w:rsid w:val="00EA2BA8"/>
    <w:rsid w:val="00EA3ACE"/>
    <w:rsid w:val="00EA4164"/>
    <w:rsid w:val="00EA5781"/>
    <w:rsid w:val="00EA60BF"/>
    <w:rsid w:val="00EA70EB"/>
    <w:rsid w:val="00EA76FF"/>
    <w:rsid w:val="00EA7DD4"/>
    <w:rsid w:val="00EB003B"/>
    <w:rsid w:val="00EB030C"/>
    <w:rsid w:val="00EB13BD"/>
    <w:rsid w:val="00EB1C2F"/>
    <w:rsid w:val="00EB2457"/>
    <w:rsid w:val="00EB324F"/>
    <w:rsid w:val="00EB346A"/>
    <w:rsid w:val="00EB491A"/>
    <w:rsid w:val="00EB5D74"/>
    <w:rsid w:val="00EB6151"/>
    <w:rsid w:val="00EB6192"/>
    <w:rsid w:val="00EB712A"/>
    <w:rsid w:val="00EB7405"/>
    <w:rsid w:val="00EB7520"/>
    <w:rsid w:val="00EB7839"/>
    <w:rsid w:val="00EB7D90"/>
    <w:rsid w:val="00EB7EFB"/>
    <w:rsid w:val="00EC0169"/>
    <w:rsid w:val="00EC11BB"/>
    <w:rsid w:val="00EC12A2"/>
    <w:rsid w:val="00EC1674"/>
    <w:rsid w:val="00EC19E8"/>
    <w:rsid w:val="00EC21DC"/>
    <w:rsid w:val="00EC283C"/>
    <w:rsid w:val="00EC4759"/>
    <w:rsid w:val="00EC4B9B"/>
    <w:rsid w:val="00EC54E5"/>
    <w:rsid w:val="00EC5893"/>
    <w:rsid w:val="00EC693F"/>
    <w:rsid w:val="00EC6E74"/>
    <w:rsid w:val="00EC71B1"/>
    <w:rsid w:val="00EC7456"/>
    <w:rsid w:val="00ED0B0A"/>
    <w:rsid w:val="00ED0B23"/>
    <w:rsid w:val="00ED0C7B"/>
    <w:rsid w:val="00ED1396"/>
    <w:rsid w:val="00ED1679"/>
    <w:rsid w:val="00ED1DEB"/>
    <w:rsid w:val="00ED21AB"/>
    <w:rsid w:val="00ED2326"/>
    <w:rsid w:val="00ED241B"/>
    <w:rsid w:val="00ED2E67"/>
    <w:rsid w:val="00ED33E6"/>
    <w:rsid w:val="00ED3936"/>
    <w:rsid w:val="00ED3B3F"/>
    <w:rsid w:val="00ED5A96"/>
    <w:rsid w:val="00ED5B22"/>
    <w:rsid w:val="00ED650F"/>
    <w:rsid w:val="00ED6E62"/>
    <w:rsid w:val="00ED72B7"/>
    <w:rsid w:val="00ED763D"/>
    <w:rsid w:val="00ED7F63"/>
    <w:rsid w:val="00EE005C"/>
    <w:rsid w:val="00EE07B9"/>
    <w:rsid w:val="00EE0CF0"/>
    <w:rsid w:val="00EE10F8"/>
    <w:rsid w:val="00EE122C"/>
    <w:rsid w:val="00EE2251"/>
    <w:rsid w:val="00EE3434"/>
    <w:rsid w:val="00EE3672"/>
    <w:rsid w:val="00EE37C6"/>
    <w:rsid w:val="00EE3F43"/>
    <w:rsid w:val="00EE432E"/>
    <w:rsid w:val="00EE5727"/>
    <w:rsid w:val="00EE5761"/>
    <w:rsid w:val="00EE5B55"/>
    <w:rsid w:val="00EE62A7"/>
    <w:rsid w:val="00EE6C37"/>
    <w:rsid w:val="00EE712C"/>
    <w:rsid w:val="00EF04DE"/>
    <w:rsid w:val="00EF0680"/>
    <w:rsid w:val="00EF0AED"/>
    <w:rsid w:val="00EF1639"/>
    <w:rsid w:val="00EF1709"/>
    <w:rsid w:val="00EF1BFC"/>
    <w:rsid w:val="00EF30D3"/>
    <w:rsid w:val="00EF3192"/>
    <w:rsid w:val="00EF41A6"/>
    <w:rsid w:val="00EF4ED9"/>
    <w:rsid w:val="00EF4F15"/>
    <w:rsid w:val="00EF5CEE"/>
    <w:rsid w:val="00EF6033"/>
    <w:rsid w:val="00EF6376"/>
    <w:rsid w:val="00EF6C7C"/>
    <w:rsid w:val="00EF74ED"/>
    <w:rsid w:val="00EF784C"/>
    <w:rsid w:val="00F00617"/>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B22"/>
    <w:rsid w:val="00F1343B"/>
    <w:rsid w:val="00F138CE"/>
    <w:rsid w:val="00F15510"/>
    <w:rsid w:val="00F16DD7"/>
    <w:rsid w:val="00F179D2"/>
    <w:rsid w:val="00F20594"/>
    <w:rsid w:val="00F20606"/>
    <w:rsid w:val="00F209D5"/>
    <w:rsid w:val="00F211F3"/>
    <w:rsid w:val="00F22574"/>
    <w:rsid w:val="00F22A61"/>
    <w:rsid w:val="00F2425B"/>
    <w:rsid w:val="00F243E8"/>
    <w:rsid w:val="00F2450C"/>
    <w:rsid w:val="00F24681"/>
    <w:rsid w:val="00F24FF3"/>
    <w:rsid w:val="00F25640"/>
    <w:rsid w:val="00F257BA"/>
    <w:rsid w:val="00F262B9"/>
    <w:rsid w:val="00F266AA"/>
    <w:rsid w:val="00F27047"/>
    <w:rsid w:val="00F274DB"/>
    <w:rsid w:val="00F27966"/>
    <w:rsid w:val="00F301A8"/>
    <w:rsid w:val="00F30549"/>
    <w:rsid w:val="00F30940"/>
    <w:rsid w:val="00F30E11"/>
    <w:rsid w:val="00F30E42"/>
    <w:rsid w:val="00F31B7B"/>
    <w:rsid w:val="00F31F64"/>
    <w:rsid w:val="00F3251B"/>
    <w:rsid w:val="00F32AE9"/>
    <w:rsid w:val="00F331F1"/>
    <w:rsid w:val="00F33716"/>
    <w:rsid w:val="00F33742"/>
    <w:rsid w:val="00F33A13"/>
    <w:rsid w:val="00F34318"/>
    <w:rsid w:val="00F369AB"/>
    <w:rsid w:val="00F372D9"/>
    <w:rsid w:val="00F37BF8"/>
    <w:rsid w:val="00F37F67"/>
    <w:rsid w:val="00F40209"/>
    <w:rsid w:val="00F40F60"/>
    <w:rsid w:val="00F4278C"/>
    <w:rsid w:val="00F431C5"/>
    <w:rsid w:val="00F43E98"/>
    <w:rsid w:val="00F43F1A"/>
    <w:rsid w:val="00F441A9"/>
    <w:rsid w:val="00F448C4"/>
    <w:rsid w:val="00F44FD3"/>
    <w:rsid w:val="00F45E95"/>
    <w:rsid w:val="00F460EF"/>
    <w:rsid w:val="00F46690"/>
    <w:rsid w:val="00F5137E"/>
    <w:rsid w:val="00F5159D"/>
    <w:rsid w:val="00F515E7"/>
    <w:rsid w:val="00F51DF4"/>
    <w:rsid w:val="00F5229F"/>
    <w:rsid w:val="00F5253E"/>
    <w:rsid w:val="00F534A5"/>
    <w:rsid w:val="00F54A09"/>
    <w:rsid w:val="00F55073"/>
    <w:rsid w:val="00F5696D"/>
    <w:rsid w:val="00F573F8"/>
    <w:rsid w:val="00F60C6B"/>
    <w:rsid w:val="00F60DA6"/>
    <w:rsid w:val="00F61CBE"/>
    <w:rsid w:val="00F64F9D"/>
    <w:rsid w:val="00F653D7"/>
    <w:rsid w:val="00F663AA"/>
    <w:rsid w:val="00F664C8"/>
    <w:rsid w:val="00F679A7"/>
    <w:rsid w:val="00F70138"/>
    <w:rsid w:val="00F71774"/>
    <w:rsid w:val="00F71FB6"/>
    <w:rsid w:val="00F722CD"/>
    <w:rsid w:val="00F73B1D"/>
    <w:rsid w:val="00F748D2"/>
    <w:rsid w:val="00F7512C"/>
    <w:rsid w:val="00F75FB8"/>
    <w:rsid w:val="00F76386"/>
    <w:rsid w:val="00F768BB"/>
    <w:rsid w:val="00F76BBD"/>
    <w:rsid w:val="00F80884"/>
    <w:rsid w:val="00F81BD0"/>
    <w:rsid w:val="00F81D2F"/>
    <w:rsid w:val="00F822C5"/>
    <w:rsid w:val="00F837A0"/>
    <w:rsid w:val="00F83D38"/>
    <w:rsid w:val="00F83DC2"/>
    <w:rsid w:val="00F8553C"/>
    <w:rsid w:val="00F86251"/>
    <w:rsid w:val="00F87995"/>
    <w:rsid w:val="00F879F3"/>
    <w:rsid w:val="00F9154B"/>
    <w:rsid w:val="00F915B1"/>
    <w:rsid w:val="00F91DF7"/>
    <w:rsid w:val="00F92221"/>
    <w:rsid w:val="00F92285"/>
    <w:rsid w:val="00F93FD4"/>
    <w:rsid w:val="00F94706"/>
    <w:rsid w:val="00F94ADA"/>
    <w:rsid w:val="00F95518"/>
    <w:rsid w:val="00F95DC2"/>
    <w:rsid w:val="00F96E6C"/>
    <w:rsid w:val="00F97D44"/>
    <w:rsid w:val="00FA13BE"/>
    <w:rsid w:val="00FA1A35"/>
    <w:rsid w:val="00FA2585"/>
    <w:rsid w:val="00FA39D4"/>
    <w:rsid w:val="00FA3E07"/>
    <w:rsid w:val="00FA45AA"/>
    <w:rsid w:val="00FA5FC2"/>
    <w:rsid w:val="00FA6074"/>
    <w:rsid w:val="00FA63BA"/>
    <w:rsid w:val="00FA7B8A"/>
    <w:rsid w:val="00FA7F62"/>
    <w:rsid w:val="00FB1282"/>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630E"/>
    <w:rsid w:val="00FC6413"/>
    <w:rsid w:val="00FC68A8"/>
    <w:rsid w:val="00FC70E9"/>
    <w:rsid w:val="00FC7A5E"/>
    <w:rsid w:val="00FD0B67"/>
    <w:rsid w:val="00FD0C4B"/>
    <w:rsid w:val="00FD0EFE"/>
    <w:rsid w:val="00FD19CB"/>
    <w:rsid w:val="00FD1C53"/>
    <w:rsid w:val="00FD2A1D"/>
    <w:rsid w:val="00FD2AA1"/>
    <w:rsid w:val="00FD3168"/>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E62"/>
    <w:rsid w:val="00FE64DD"/>
    <w:rsid w:val="00FE6B9E"/>
    <w:rsid w:val="00FE72FE"/>
    <w:rsid w:val="00FE7D37"/>
    <w:rsid w:val="00FF078B"/>
    <w:rsid w:val="00FF167E"/>
    <w:rsid w:val="00FF2C2C"/>
    <w:rsid w:val="00FF2D96"/>
    <w:rsid w:val="00FF4781"/>
    <w:rsid w:val="00FF4790"/>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46</Pages>
  <Words>22924</Words>
  <Characters>130671</Characters>
  <Application>Microsoft Office Word</Application>
  <DocSecurity>0</DocSecurity>
  <Lines>1088</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200</cp:revision>
  <dcterms:created xsi:type="dcterms:W3CDTF">2023-10-27T15:48:00Z</dcterms:created>
  <dcterms:modified xsi:type="dcterms:W3CDTF">2023-10-31T17:34:00Z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