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6E6059A1" w:rsidR="00546D0C" w:rsidRPr="006E592D" w:rsidRDefault="00F837A0" w:rsidP="00B836B8">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 studies have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can improve cow welfare and comfort, and have advantages for manure management, soil health, and water quality. </w:t>
      </w:r>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r w:rsidR="009A4CA8">
        <w:rPr>
          <w:rFonts w:ascii="Times New Roman" w:hAnsi="Times New Roman" w:cs="Times New Roman"/>
          <w:sz w:val="24"/>
          <w:szCs w:val="24"/>
        </w:rPr>
        <w:t xml:space="preserve">whether facility type was associated with </w:t>
      </w:r>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r w:rsidR="009A4CA8">
        <w:rPr>
          <w:rFonts w:ascii="Times New Roman" w:hAnsi="Times New Roman" w:cs="Times New Roman"/>
          <w:sz w:val="24"/>
          <w:szCs w:val="24"/>
        </w:rPr>
        <w:t>udder</w:t>
      </w:r>
      <w:r w:rsidR="00546D0C" w:rsidRPr="006E3AEC">
        <w:rPr>
          <w:rFonts w:ascii="Times New Roman" w:hAnsi="Times New Roman" w:cs="Times New Roman"/>
          <w:sz w:val="24"/>
          <w:szCs w:val="24"/>
        </w:rPr>
        <w:t xml:space="preserve"> hygiene</w:t>
      </w:r>
      <w:r w:rsidR="009A4CA8">
        <w:rPr>
          <w:rFonts w:ascii="Times New Roman" w:hAnsi="Times New Roman" w:cs="Times New Roman"/>
          <w:sz w:val="24"/>
          <w:szCs w:val="24"/>
        </w:rPr>
        <w:t xml:space="preserve"> and milk production</w:t>
      </w:r>
      <w:r w:rsidR="00546D0C" w:rsidRPr="006E3AEC">
        <w:rPr>
          <w:rFonts w:ascii="Times New Roman" w:hAnsi="Times New Roman" w:cs="Times New Roman"/>
          <w:sz w:val="24"/>
          <w:szCs w:val="24"/>
        </w:rPr>
        <w:t xml:space="preserve"> </w:t>
      </w:r>
      <w:r w:rsidR="004C7A16">
        <w:rPr>
          <w:rFonts w:ascii="Times New Roman" w:hAnsi="Times New Roman" w:cs="Times New Roman"/>
          <w:sz w:val="24"/>
          <w:szCs w:val="24"/>
        </w:rPr>
        <w:t xml:space="preserve">during </w:t>
      </w:r>
      <w:r w:rsidR="0012786C">
        <w:rPr>
          <w:rFonts w:ascii="Times New Roman" w:hAnsi="Times New Roman" w:cs="Times New Roman"/>
          <w:sz w:val="24"/>
          <w:szCs w:val="24"/>
        </w:rPr>
        <w:t xml:space="preserve">the non-grazing season </w:t>
      </w:r>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546D0C" w:rsidRPr="00604EDE">
        <w:rPr>
          <w:rFonts w:ascii="Times New Roman" w:hAnsi="Times New Roman" w:cs="Times New Roman"/>
          <w:sz w:val="24"/>
          <w:szCs w:val="24"/>
        </w:rPr>
        <w:t>can be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
      <w:r w:rsidRPr="00604EDE">
        <w:rPr>
          <w:rFonts w:ascii="Times New Roman" w:hAnsi="Times New Roman" w:cs="Times New Roman"/>
          <w:b/>
          <w:sz w:val="24"/>
          <w:szCs w:val="24"/>
        </w:rPr>
        <w:t>Running head:</w:t>
      </w:r>
      <w:commentRangeEnd w:id="1"/>
      <w:r w:rsidRPr="00604EDE">
        <w:rPr>
          <w:rStyle w:val="CommentReference"/>
          <w:rFonts w:eastAsiaTheme="minorEastAsia"/>
        </w:rPr>
        <w:commentReference w:id="1"/>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2"/>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2"/>
      <w:r w:rsidR="007566F7" w:rsidRPr="00604EDE">
        <w:rPr>
          <w:rStyle w:val="CommentReference"/>
          <w:rFonts w:eastAsiaTheme="minorEastAsia"/>
        </w:rPr>
        <w:commentReference w:id="2"/>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3"/>
      <w:r w:rsidRPr="00604EDE">
        <w:rPr>
          <w:rStyle w:val="CommentReference"/>
          <w:rFonts w:eastAsiaTheme="minorEastAsia"/>
        </w:rPr>
        <w:commentReference w:id="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4"/>
      <w:r w:rsidRPr="00604EDE">
        <w:rPr>
          <w:rStyle w:val="Emphasis"/>
          <w:b/>
          <w:bCs/>
          <w:i w:val="0"/>
          <w:iCs w:val="0"/>
          <w:color w:val="0E101A"/>
        </w:rPr>
        <w:t>Abstract</w:t>
      </w:r>
      <w:commentRangeEnd w:id="4"/>
      <w:r w:rsidR="007A7A5F" w:rsidRPr="00604EDE">
        <w:rPr>
          <w:rStyle w:val="CommentReference"/>
          <w:rFonts w:asciiTheme="minorHAnsi" w:eastAsiaTheme="minorEastAsia" w:hAnsiTheme="minorHAnsi" w:cstheme="minorBidi"/>
        </w:rPr>
        <w:commentReference w:id="4"/>
      </w:r>
    </w:p>
    <w:p w14:paraId="7FE6D4AB" w14:textId="7744033E"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was to describe</w:t>
      </w:r>
      <w:r w:rsidR="00185A8E" w:rsidRPr="00604EDE">
        <w:rPr>
          <w:rFonts w:ascii="Times New Roman" w:hAnsi="Times New Roman" w:cs="Times New Roman"/>
          <w:sz w:val="24"/>
          <w:szCs w:val="24"/>
        </w:rPr>
        <w:t xml:space="preserve"> 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commentRangeStart w:id="6"/>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commentRangeEnd w:id="6"/>
      <w:r w:rsidR="00EC7456">
        <w:rPr>
          <w:rFonts w:ascii="Times New Roman" w:hAnsi="Times New Roman" w:cs="Times New Roman"/>
          <w:sz w:val="24"/>
          <w:szCs w:val="24"/>
        </w:rPr>
        <w:t xml:space="preserve"> in Vermont</w:t>
      </w:r>
      <w:r w:rsidR="0073047F">
        <w:rPr>
          <w:rStyle w:val="CommentReference"/>
          <w:rFonts w:eastAsiaTheme="minorEastAsia"/>
        </w:rPr>
        <w:commentReference w:id="6"/>
      </w:r>
      <w:commentRangeEnd w:id="5"/>
      <w:r w:rsidR="008B4A1E">
        <w:rPr>
          <w:rStyle w:val="CommentReference"/>
          <w:rFonts w:eastAsiaTheme="minorEastAsia"/>
        </w:rPr>
        <w:commentReference w:id="5"/>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 in order to compare the two most common housing systems</w:t>
      </w:r>
      <w:r w:rsidR="004578D5">
        <w:rPr>
          <w:rFonts w:ascii="Times New Roman" w:hAnsi="Times New Roman" w:cs="Times New Roman"/>
          <w:sz w:val="24"/>
          <w:szCs w:val="24"/>
        </w:rPr>
        <w:t xml:space="preserve"> </w:t>
      </w:r>
      <w:r w:rsidR="008B05BA">
        <w:rPr>
          <w:rFonts w:ascii="Times New Roman" w:hAnsi="Times New Roman" w:cs="Times New Roman"/>
          <w:sz w:val="24"/>
          <w:szCs w:val="24"/>
        </w:rPr>
        <w:t xml:space="preserve">used during the non-grazing season </w:t>
      </w:r>
      <w:r w:rsidR="004578D5">
        <w:rPr>
          <w:rFonts w:ascii="Times New Roman" w:hAnsi="Times New Roman" w:cs="Times New Roman"/>
          <w:sz w:val="24"/>
          <w:szCs w:val="24"/>
        </w:rPr>
        <w:t>for dairy cattle</w:t>
      </w:r>
      <w:r w:rsidR="00185A8E" w:rsidRPr="00604EDE">
        <w:rPr>
          <w:rFonts w:ascii="Times New Roman" w:hAnsi="Times New Roman" w:cs="Times New Roman"/>
          <w:sz w:val="24"/>
          <w:szCs w:val="24"/>
        </w:rPr>
        <w:t xml:space="preserve"> in the state (freestalls, tiestalls) with those using a bedded pack.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
      <w:commentRangeStart w:id="8"/>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w:t>
      </w:r>
      <w:commentRangeEnd w:id="8"/>
      <w:r w:rsidR="003A51F3">
        <w:rPr>
          <w:rStyle w:val="CommentReference"/>
          <w:rFonts w:eastAsiaTheme="minorEastAsia"/>
        </w:rPr>
        <w:commentReference w:id="8"/>
      </w:r>
      <w:r w:rsidR="003A51F3">
        <w:rPr>
          <w:rFonts w:ascii="Times New Roman" w:hAnsi="Times New Roman" w:cs="Times New Roman"/>
          <w:sz w:val="24"/>
          <w:szCs w:val="24"/>
        </w:rPr>
        <w:t xml:space="preserve">farm visit </w:t>
      </w:r>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r w:rsidR="00593C05">
        <w:rPr>
          <w:rFonts w:ascii="Times New Roman" w:hAnsi="Times New Roman" w:cs="Times New Roman"/>
          <w:sz w:val="24"/>
          <w:szCs w:val="24"/>
        </w:rPr>
        <w:t>newly elevated</w:t>
      </w:r>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r w:rsidR="00737613">
        <w:rPr>
          <w:rFonts w:ascii="Times New Roman" w:hAnsi="Times New Roman" w:cs="Times New Roman"/>
          <w:sz w:val="24"/>
          <w:szCs w:val="24"/>
        </w:rPr>
        <w:t xml:space="preserve"> </w:t>
      </w:r>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r w:rsidR="009A4CA8" w:rsidRPr="00604EDE">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9A4CA8" w:rsidRPr="00604EDE">
        <w:rPr>
          <w:rFonts w:ascii="Times New Roman" w:hAnsi="Times New Roman" w:cs="Times New Roman"/>
          <w:sz w:val="24"/>
          <w:szCs w:val="24"/>
        </w:rPr>
        <w:t xml:space="preserve"> to </w:t>
      </w:r>
      <w:r w:rsidR="009A4CA8" w:rsidRPr="00604EDE">
        <w:rPr>
          <w:rFonts w:ascii="Times New Roman" w:hAnsi="Times New Roman" w:cs="Times New Roman"/>
          <w:sz w:val="24"/>
          <w:szCs w:val="24"/>
        </w:rPr>
        <w:lastRenderedPageBreak/>
        <w:t xml:space="preserve">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commentRangeStart w:id="9"/>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 xml:space="preserve">test day somatic cell count </w:t>
      </w:r>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9"/>
      <w:r w:rsidR="003A51F3">
        <w:rPr>
          <w:rStyle w:val="CommentReference"/>
          <w:rFonts w:eastAsiaTheme="minorEastAsia"/>
        </w:rPr>
        <w:commentReference w:id="9"/>
      </w:r>
      <w:r w:rsidR="002E73E1" w:rsidRPr="002E73E1">
        <w:rPr>
          <w:rFonts w:ascii="Times New Roman" w:hAnsi="Times New Roman" w:cs="Times New Roman"/>
          <w:sz w:val="24"/>
          <w:szCs w:val="24"/>
        </w:rPr>
        <w:t xml:space="preserve"> </w:t>
      </w:r>
      <w:commentRangeStart w:id="10"/>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management factor</w:t>
      </w:r>
      <w:commentRangeEnd w:id="10"/>
      <w:r w:rsidR="00853A7F">
        <w:rPr>
          <w:rStyle w:val="CommentReference"/>
          <w:rFonts w:eastAsiaTheme="minorEastAsia"/>
        </w:rPr>
        <w:commentReference w:id="10"/>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commentRangeStart w:id="11"/>
      <w:commentRangeStart w:id="12"/>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w:t>
      </w:r>
      <w:commentRangeEnd w:id="11"/>
      <w:r w:rsidR="003A51F3">
        <w:rPr>
          <w:rStyle w:val="CommentReference"/>
          <w:rFonts w:eastAsiaTheme="minorEastAsia"/>
        </w:rPr>
        <w:commentReference w:id="11"/>
      </w:r>
      <w:commentRangeEnd w:id="12"/>
      <w:r w:rsidR="00F60C6B">
        <w:rPr>
          <w:rStyle w:val="CommentReference"/>
          <w:rFonts w:eastAsiaTheme="minorEastAsia"/>
        </w:rPr>
        <w:commentReference w:id="12"/>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r w:rsidR="008F1371">
        <w:rPr>
          <w:rFonts w:ascii="Times New Roman" w:hAnsi="Times New Roman" w:cs="Times New Roman"/>
          <w:sz w:val="24"/>
          <w:szCs w:val="24"/>
        </w:rPr>
        <w:t>newly elevated</w:t>
      </w:r>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r w:rsidR="009E70B5">
        <w:rPr>
          <w:rFonts w:ascii="Times New Roman" w:hAnsi="Times New Roman" w:cs="Times New Roman"/>
          <w:sz w:val="24"/>
          <w:szCs w:val="24"/>
        </w:rPr>
        <w:t xml:space="preserve">had numerically </w:t>
      </w:r>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commonly 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w:t>
      </w:r>
      <w:commentRangeStart w:id="13"/>
      <w:commentRangeStart w:id="14"/>
      <w:r w:rsidR="00185A8E" w:rsidRPr="00604EDE">
        <w:rPr>
          <w:rFonts w:ascii="Times New Roman" w:hAnsi="Times New Roman" w:cs="Times New Roman"/>
          <w:sz w:val="24"/>
          <w:szCs w:val="24"/>
        </w:rPr>
        <w:t>pasture-based</w:t>
      </w:r>
      <w:commentRangeEnd w:id="13"/>
      <w:r w:rsidR="0073047F">
        <w:rPr>
          <w:rStyle w:val="CommentReference"/>
          <w:rFonts w:eastAsiaTheme="minorEastAsia"/>
        </w:rPr>
        <w:commentReference w:id="13"/>
      </w:r>
      <w:commentRangeEnd w:id="14"/>
      <w:r w:rsidR="00673F40">
        <w:rPr>
          <w:rStyle w:val="CommentReference"/>
          <w:rFonts w:eastAsiaTheme="minorEastAsia"/>
        </w:rPr>
        <w:commentReference w:id="14"/>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5"/>
      <w:r w:rsidRPr="00604EDE">
        <w:rPr>
          <w:rStyle w:val="Emphasis"/>
          <w:rFonts w:ascii="Times New Roman" w:eastAsia="ComputerModern-Regular" w:hAnsi="Times New Roman" w:cs="Times New Roman"/>
          <w:b/>
          <w:bCs/>
          <w:i w:val="0"/>
          <w:iCs w:val="0"/>
          <w:sz w:val="24"/>
          <w:szCs w:val="24"/>
        </w:rPr>
        <w:t>Keywords:</w:t>
      </w:r>
      <w:commentRangeEnd w:id="15"/>
      <w:r w:rsidR="008905A2" w:rsidRPr="00604EDE">
        <w:rPr>
          <w:rStyle w:val="CommentReference"/>
          <w:rFonts w:eastAsiaTheme="minorEastAsia"/>
        </w:rPr>
        <w:commentReference w:id="15"/>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6"/>
      <w:commentRangeStart w:id="17"/>
      <w:commentRangeStart w:id="18"/>
      <w:r w:rsidRPr="00604EDE">
        <w:rPr>
          <w:rStyle w:val="Emphasis"/>
          <w:b/>
          <w:bCs/>
          <w:i w:val="0"/>
          <w:iCs w:val="0"/>
          <w:color w:val="0E101A"/>
        </w:rPr>
        <w:t>Introduction</w:t>
      </w:r>
      <w:commentRangeEnd w:id="16"/>
      <w:r w:rsidR="00123751" w:rsidRPr="00604EDE">
        <w:rPr>
          <w:rStyle w:val="CommentReference"/>
          <w:rFonts w:asciiTheme="minorHAnsi" w:eastAsiaTheme="minorEastAsia" w:hAnsiTheme="minorHAnsi" w:cstheme="minorBidi"/>
        </w:rPr>
        <w:commentReference w:id="16"/>
      </w:r>
      <w:commentRangeEnd w:id="17"/>
      <w:r w:rsidR="00CB39D2" w:rsidRPr="00604EDE">
        <w:rPr>
          <w:rStyle w:val="CommentReference"/>
          <w:rFonts w:asciiTheme="minorHAnsi" w:eastAsiaTheme="minorEastAsia" w:hAnsiTheme="minorHAnsi" w:cstheme="minorBidi"/>
        </w:rPr>
        <w:commentReference w:id="17"/>
      </w:r>
      <w:commentRangeEnd w:id="18"/>
      <w:r w:rsidR="001A7E4F" w:rsidRPr="00604EDE">
        <w:rPr>
          <w:rStyle w:val="CommentReference"/>
          <w:rFonts w:asciiTheme="minorHAnsi" w:eastAsiaTheme="minorEastAsia" w:hAnsiTheme="minorHAnsi" w:cstheme="minorBidi"/>
        </w:rPr>
        <w:commentReference w:id="18"/>
      </w:r>
    </w:p>
    <w:p w14:paraId="263F70AF" w14:textId="77777777"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w:t>
      </w:r>
      <w:r w:rsidRPr="00604EDE">
        <w:rPr>
          <w:rFonts w:ascii="Times New Roman" w:eastAsia="Times New Roman" w:hAnsi="Times New Roman" w:cs="Times New Roman"/>
          <w:color w:val="0E101A"/>
          <w:sz w:val="24"/>
          <w:szCs w:val="24"/>
        </w:rPr>
        <w:lastRenderedPageBreak/>
        <w:t xml:space="preserve">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getting 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6AD2A9DC" w14:textId="0994687E" w:rsidR="00EB7520" w:rsidRPr="00604EDE" w:rsidRDefault="00EB7520" w:rsidP="00D2091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w:t>
      </w:r>
      <w:r w:rsidR="00A51457">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w:t>
      </w:r>
      <w:r w:rsidR="005A392C">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2015).</w:t>
      </w:r>
      <w:r w:rsidR="00D2091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 xml:space="preserve">on </w:t>
      </w:r>
      <w:r>
        <w:rPr>
          <w:rFonts w:ascii="Times New Roman" w:eastAsia="Times New Roman" w:hAnsi="Times New Roman" w:cs="Times New Roman"/>
          <w:color w:val="0E101A"/>
          <w:sz w:val="24"/>
          <w:szCs w:val="24"/>
        </w:rPr>
        <w:lastRenderedPageBreak/>
        <w:t>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19"/>
      <w:r>
        <w:rPr>
          <w:rFonts w:ascii="Times New Roman" w:eastAsia="Times New Roman" w:hAnsi="Times New Roman" w:cs="Times New Roman"/>
          <w:color w:val="0E101A"/>
          <w:sz w:val="24"/>
          <w:szCs w:val="24"/>
        </w:rPr>
        <w:t xml:space="preserve"> </w:t>
      </w:r>
      <w:commentRangeEnd w:id="19"/>
      <w:r>
        <w:rPr>
          <w:rStyle w:val="CommentReference"/>
          <w:rFonts w:eastAsiaTheme="minorEastAsia"/>
        </w:rPr>
        <w:commentReference w:id="19"/>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20"/>
      <w:r>
        <w:rPr>
          <w:rFonts w:ascii="Times New Roman" w:eastAsia="Times New Roman" w:hAnsi="Times New Roman" w:cs="Times New Roman"/>
          <w:color w:val="0E101A"/>
          <w:sz w:val="24"/>
          <w:szCs w:val="24"/>
        </w:rPr>
        <w:t>BTSCC</w:t>
      </w:r>
      <w:commentRangeEnd w:id="20"/>
      <w:r>
        <w:rPr>
          <w:rStyle w:val="CommentReference"/>
          <w:rFonts w:eastAsiaTheme="minorEastAsia"/>
        </w:rPr>
        <w:commentReference w:id="20"/>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570B1F94"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commentRangeStart w:id="21"/>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 in VT</w:t>
      </w:r>
      <w:commentRangeEnd w:id="21"/>
      <w:r w:rsidR="00DC63C2">
        <w:rPr>
          <w:rStyle w:val="CommentReference"/>
          <w:rFonts w:eastAsiaTheme="minorEastAsia"/>
        </w:rPr>
        <w:commentReference w:id="21"/>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commentRangeStart w:id="22"/>
      <w:commentRangeStart w:id="23"/>
      <w:commentRangeStart w:id="24"/>
      <w:commentRangeStart w:id="25"/>
      <w:r w:rsidR="00466AA8">
        <w:rPr>
          <w:rFonts w:ascii="Times New Roman" w:eastAsia="Times New Roman" w:hAnsi="Times New Roman" w:cs="Times New Roman"/>
          <w:color w:val="0E101A"/>
          <w:sz w:val="24"/>
          <w:szCs w:val="24"/>
        </w:rPr>
        <w:t xml:space="preserve">may </w:t>
      </w:r>
      <w:commentRangeEnd w:id="22"/>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 xml:space="preserve">as has been suggested by some </w:t>
      </w:r>
      <w:r w:rsidR="00466AA8">
        <w:rPr>
          <w:rFonts w:ascii="Times New Roman" w:eastAsia="Times New Roman" w:hAnsi="Times New Roman" w:cs="Times New Roman"/>
          <w:color w:val="0E101A"/>
          <w:sz w:val="24"/>
          <w:szCs w:val="24"/>
        </w:rPr>
        <w:lastRenderedPageBreak/>
        <w:t>previous research.</w:t>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22"/>
      </w:r>
      <w:commentRangeEnd w:id="23"/>
      <w:r w:rsidR="001D7BF0">
        <w:rPr>
          <w:rStyle w:val="CommentReference"/>
          <w:rFonts w:eastAsiaTheme="minorEastAsia"/>
        </w:rPr>
        <w:commentReference w:id="23"/>
      </w:r>
      <w:commentRangeEnd w:id="24"/>
      <w:r w:rsidR="00D87846">
        <w:rPr>
          <w:rStyle w:val="CommentReference"/>
          <w:rFonts w:eastAsiaTheme="minorEastAsia"/>
        </w:rPr>
        <w:commentReference w:id="24"/>
      </w:r>
      <w:commentRangeEnd w:id="25"/>
      <w:r w:rsidR="003F31A9">
        <w:rPr>
          <w:rStyle w:val="CommentReference"/>
          <w:rFonts w:eastAsiaTheme="minorEastAsia"/>
        </w:rPr>
        <w:commentReference w:id="25"/>
      </w:r>
      <w:commentRangeStart w:id="26"/>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in organic VT dairy herds</w:t>
      </w:r>
      <w:commentRangeEnd w:id="26"/>
      <w:r w:rsidR="0073047F">
        <w:rPr>
          <w:rStyle w:val="CommentReference"/>
          <w:rFonts w:eastAsiaTheme="minorEastAsia"/>
        </w:rPr>
        <w:commentReference w:id="26"/>
      </w:r>
      <w:r w:rsidR="0073047F">
        <w:rPr>
          <w:rFonts w:ascii="Times New Roman" w:hAnsi="Times New Roman" w:cs="Times New Roman"/>
          <w:sz w:val="24"/>
          <w:szCs w:val="24"/>
        </w:rPr>
        <w:t>.</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27" w:name="_Hlk137445543"/>
      <w:r w:rsidRPr="00604EDE">
        <w:rPr>
          <w:b/>
          <w:bCs/>
        </w:rPr>
        <w:t>Herd enrollment and selection</w:t>
      </w:r>
    </w:p>
    <w:p w14:paraId="26454AB6" w14:textId="2ED7BC73"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Pr>
          <w:rFonts w:ascii="Times New Roman" w:hAnsi="Times New Roman" w:cs="Times New Roman"/>
          <w:sz w:val="24"/>
          <w:szCs w:val="24"/>
        </w:rPr>
        <w:t xml:space="preserve">in </w:t>
      </w:r>
      <w:r w:rsidR="00344F47">
        <w:rPr>
          <w:rFonts w:ascii="Times New Roman" w:hAnsi="Times New Roman" w:cs="Times New Roman"/>
          <w:sz w:val="24"/>
          <w:szCs w:val="24"/>
        </w:rPr>
        <w:t>Winter</w:t>
      </w:r>
      <w:r w:rsidR="004E1440">
        <w:rPr>
          <w:rFonts w:ascii="Times New Roman" w:hAnsi="Times New Roman" w:cs="Times New Roman"/>
          <w:sz w:val="24"/>
          <w:szCs w:val="24"/>
        </w:rPr>
        <w:t xml:space="preserve"> 2018</w:t>
      </w:r>
      <w:r w:rsidR="00344F47">
        <w:rPr>
          <w:rFonts w:ascii="Times New Roman" w:hAnsi="Times New Roman" w:cs="Times New Roman"/>
          <w:sz w:val="24"/>
          <w:szCs w:val="24"/>
        </w:rPr>
        <w:t>-2019</w:t>
      </w:r>
      <w:r w:rsidR="00DC63C2">
        <w:rPr>
          <w:rFonts w:ascii="Times New Roman" w:hAnsi="Times New Roman" w:cs="Times New Roman"/>
          <w:sz w:val="24"/>
          <w:szCs w:val="24"/>
        </w:rPr>
        <w:t xml:space="preserve"> </w:t>
      </w:r>
      <w:r w:rsidRPr="00604EDE">
        <w:rPr>
          <w:rFonts w:ascii="Times New Roman" w:hAnsi="Times New Roman" w:cs="Times New Roman"/>
          <w:sz w:val="24"/>
          <w:szCs w:val="24"/>
        </w:rPr>
        <w:t>(</w:t>
      </w:r>
      <w:r w:rsidR="008371EE">
        <w:rPr>
          <w:rFonts w:ascii="Times New Roman" w:hAnsi="Times New Roman" w:cs="Times New Roman"/>
          <w:sz w:val="24"/>
          <w:szCs w:val="24"/>
        </w:rPr>
        <w:t xml:space="preserve">all farms, </w:t>
      </w:r>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r w:rsidR="00EB1C2F">
        <w:rPr>
          <w:rFonts w:ascii="Times New Roman" w:hAnsi="Times New Roman" w:cs="Times New Roman"/>
          <w:sz w:val="24"/>
          <w:szCs w:val="24"/>
        </w:rPr>
        <w:t xml:space="preserve">are required to allow their cows daily access to pasture during the grazing season, and cows must get 30% of their dry matter intake from grazing </w:t>
      </w:r>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r w:rsidR="00EB1C2F">
        <w:rPr>
          <w:rFonts w:ascii="Times New Roman" w:hAnsi="Times New Roman" w:cs="Times New Roman"/>
          <w:sz w:val="24"/>
          <w:szCs w:val="24"/>
        </w:rPr>
        <w:t xml:space="preserve">. </w:t>
      </w:r>
      <w:r w:rsidR="007A7FB6">
        <w:rPr>
          <w:rFonts w:ascii="Times New Roman" w:hAnsi="Times New Roman" w:cs="Times New Roman"/>
          <w:sz w:val="24"/>
          <w:szCs w:val="24"/>
        </w:rPr>
        <w:t>D</w:t>
      </w:r>
      <w:r w:rsidR="00DF4C79">
        <w:rPr>
          <w:rFonts w:ascii="Times New Roman" w:hAnsi="Times New Roman" w:cs="Times New Roman"/>
          <w:sz w:val="24"/>
          <w:szCs w:val="24"/>
        </w:rPr>
        <w:t xml:space="preserve">uring </w:t>
      </w:r>
      <w:r w:rsidR="00993C75">
        <w:rPr>
          <w:rFonts w:ascii="Times New Roman" w:hAnsi="Times New Roman" w:cs="Times New Roman"/>
          <w:sz w:val="24"/>
          <w:szCs w:val="24"/>
        </w:rPr>
        <w:t xml:space="preserve">the </w:t>
      </w:r>
      <w:r w:rsidR="00DF4C79">
        <w:rPr>
          <w:rFonts w:ascii="Times New Roman" w:hAnsi="Times New Roman" w:cs="Times New Roman"/>
          <w:sz w:val="24"/>
          <w:szCs w:val="24"/>
        </w:rPr>
        <w:t xml:space="preserve">non-grazing </w:t>
      </w:r>
      <w:r w:rsidR="00993C75">
        <w:rPr>
          <w:rFonts w:ascii="Times New Roman" w:hAnsi="Times New Roman" w:cs="Times New Roman"/>
          <w:sz w:val="24"/>
          <w:szCs w:val="24"/>
        </w:rPr>
        <w:t>season</w:t>
      </w:r>
      <w:r w:rsidR="000B300E">
        <w:rPr>
          <w:rFonts w:ascii="Times New Roman" w:hAnsi="Times New Roman" w:cs="Times New Roman"/>
          <w:sz w:val="24"/>
          <w:szCs w:val="24"/>
        </w:rPr>
        <w:t xml:space="preserve"> (typically November-May in Vermont),</w:t>
      </w:r>
      <w:r w:rsidR="00EB1C2F">
        <w:rPr>
          <w:rFonts w:ascii="Times New Roman" w:hAnsi="Times New Roman" w:cs="Times New Roman"/>
          <w:sz w:val="24"/>
          <w:szCs w:val="24"/>
        </w:rPr>
        <w:t xml:space="preserve"> </w:t>
      </w:r>
      <w:r w:rsidR="007A7FB6">
        <w:rPr>
          <w:rFonts w:ascii="Times New Roman" w:hAnsi="Times New Roman" w:cs="Times New Roman"/>
          <w:sz w:val="24"/>
          <w:szCs w:val="24"/>
        </w:rPr>
        <w:t xml:space="preserve">organic farms house cows indoors in a variety of facility types. </w:t>
      </w:r>
      <w:r w:rsidR="001A45D7">
        <w:rPr>
          <w:rFonts w:ascii="Times New Roman" w:hAnsi="Times New Roman" w:cs="Times New Roman"/>
          <w:sz w:val="24"/>
          <w:szCs w:val="24"/>
        </w:rPr>
        <w:t xml:space="preserve">The </w:t>
      </w:r>
      <w:r w:rsidR="001265C4">
        <w:rPr>
          <w:rFonts w:ascii="Times New Roman" w:hAnsi="Times New Roman" w:cs="Times New Roman"/>
          <w:sz w:val="24"/>
          <w:szCs w:val="24"/>
        </w:rPr>
        <w:t xml:space="preserve">Winter 2018-2019 </w:t>
      </w:r>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t>housing and bedding types used by organic dairy farmers in the state</w:t>
      </w:r>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r w:rsidR="00481415">
        <w:rPr>
          <w:rFonts w:ascii="Times New Roman" w:hAnsi="Times New Roman" w:cs="Times New Roman"/>
          <w:sz w:val="24"/>
          <w:szCs w:val="24"/>
        </w:rPr>
        <w:t>Winter</w:t>
      </w:r>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categories of bedding/housing combinations for their </w:t>
      </w:r>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39EC43C6"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r w:rsidR="00DC63C2">
        <w:rPr>
          <w:rFonts w:ascii="Times New Roman" w:hAnsi="Times New Roman" w:cs="Times New Roman"/>
          <w:sz w:val="24"/>
          <w:szCs w:val="24"/>
        </w:rPr>
        <w:t xml:space="preserve">of farms </w:t>
      </w:r>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t>
      </w:r>
      <w:r w:rsidR="0021422E">
        <w:rPr>
          <w:rFonts w:ascii="Times New Roman" w:hAnsi="Times New Roman" w:cs="Times New Roman"/>
          <w:sz w:val="24"/>
          <w:szCs w:val="24"/>
        </w:rPr>
        <w:t>indoor</w:t>
      </w:r>
      <w:r w:rsidR="0021422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cow-</w:t>
      </w:r>
      <w:r w:rsidR="006C4D85">
        <w:rPr>
          <w:rFonts w:ascii="Times New Roman" w:hAnsi="Times New Roman" w:cs="Times New Roman"/>
          <w:sz w:val="24"/>
          <w:szCs w:val="24"/>
        </w:rPr>
        <w:lastRenderedPageBreak/>
        <w:t xml:space="preserve">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survey was intended to study cows while they were in their </w:t>
      </w:r>
      <w:r w:rsidR="0021422E">
        <w:rPr>
          <w:rFonts w:ascii="Times New Roman" w:hAnsi="Times New Roman" w:cs="Times New Roman"/>
          <w:sz w:val="24"/>
          <w:szCs w:val="24"/>
        </w:rPr>
        <w:t xml:space="preserve">indoor </w:t>
      </w:r>
      <w:r w:rsidR="00EC1674" w:rsidRPr="00604EDE">
        <w:rPr>
          <w:rFonts w:ascii="Times New Roman" w:hAnsi="Times New Roman" w:cs="Times New Roman"/>
          <w:sz w:val="24"/>
          <w:szCs w:val="24"/>
        </w:rPr>
        <w:t>housing system, so all herds visits were completed before any grazing had begun for the season.</w:t>
      </w:r>
    </w:p>
    <w:p w14:paraId="7B79EAE7" w14:textId="384898E0"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28"/>
      <w:r w:rsidRPr="00604EDE">
        <w:rPr>
          <w:rFonts w:ascii="Times New Roman" w:hAnsi="Times New Roman" w:cs="Times New Roman"/>
          <w:sz w:val="24"/>
          <w:szCs w:val="24"/>
        </w:rPr>
        <w:t xml:space="preserve">21 herds </w:t>
      </w:r>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r w:rsidRPr="00604EDE">
        <w:rPr>
          <w:rFonts w:ascii="Times New Roman" w:hAnsi="Times New Roman" w:cs="Times New Roman"/>
          <w:sz w:val="24"/>
          <w:szCs w:val="24"/>
        </w:rPr>
        <w:t xml:space="preserve">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29"/>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28"/>
      <w:r w:rsidR="00DC63C2">
        <w:rPr>
          <w:rStyle w:val="CommentReference"/>
          <w:rFonts w:eastAsiaTheme="minorEastAsia"/>
        </w:rPr>
        <w:commentReference w:id="28"/>
      </w:r>
      <w:commentRangeEnd w:id="29"/>
      <w:r w:rsidR="009656D9">
        <w:rPr>
          <w:rStyle w:val="CommentReference"/>
          <w:rFonts w:eastAsiaTheme="minorEastAsia"/>
        </w:rPr>
        <w:commentReference w:id="29"/>
      </w:r>
      <w:r w:rsidRPr="00604EDE">
        <w:rPr>
          <w:rFonts w:ascii="Times New Roman" w:hAnsi="Times New Roman" w:cs="Times New Roman"/>
          <w:sz w:val="24"/>
          <w:szCs w:val="24"/>
        </w:rPr>
        <w:t xml:space="preserve">. All herds sampled during this period were housing their cows as they would in the </w:t>
      </w:r>
      <w:r w:rsidR="00937A47">
        <w:rPr>
          <w:rFonts w:ascii="Times New Roman" w:hAnsi="Times New Roman" w:cs="Times New Roman"/>
          <w:sz w:val="24"/>
          <w:szCs w:val="24"/>
        </w:rPr>
        <w:t>non-grazing season</w:t>
      </w:r>
      <w:r w:rsidRPr="00604EDE">
        <w:rPr>
          <w:rFonts w:ascii="Times New Roman" w:hAnsi="Times New Roman" w:cs="Times New Roman"/>
          <w:sz w:val="24"/>
          <w:szCs w:val="24"/>
        </w:rPr>
        <w:t>.</w:t>
      </w:r>
      <w:r w:rsidR="00B8488E">
        <w:rPr>
          <w:rFonts w:ascii="Times New Roman" w:hAnsi="Times New Roman" w:cs="Times New Roman"/>
          <w:sz w:val="24"/>
          <w:szCs w:val="24"/>
        </w:rPr>
        <w:t xml:space="preserve"> </w:t>
      </w:r>
      <w:r w:rsidRPr="00604EDE">
        <w:rPr>
          <w:rFonts w:ascii="Times New Roman" w:hAnsi="Times New Roman" w:cs="Times New Roman"/>
          <w:sz w:val="24"/>
          <w:szCs w:val="24"/>
        </w:rPr>
        <w:t>Completion of the survey and sampling was suspended in mid-May as farms began turning their cows out to pasture</w:t>
      </w:r>
      <w:r w:rsidR="00230E58">
        <w:rPr>
          <w:rFonts w:ascii="Times New Roman" w:hAnsi="Times New Roman" w:cs="Times New Roman"/>
          <w:sz w:val="24"/>
          <w:szCs w:val="24"/>
        </w:rPr>
        <w:t xml:space="preserve"> for the grazing season</w:t>
      </w:r>
      <w:r w:rsidRPr="00604EDE">
        <w:rPr>
          <w:rFonts w:ascii="Times New Roman" w:hAnsi="Times New Roman" w:cs="Times New Roman"/>
          <w:sz w:val="24"/>
          <w:szCs w:val="24"/>
        </w:rPr>
        <w:t xml:space="preserve">, with the intention of resuming in </w:t>
      </w:r>
      <w:r w:rsidR="00ED21AB">
        <w:rPr>
          <w:rFonts w:ascii="Times New Roman" w:hAnsi="Times New Roman" w:cs="Times New Roman"/>
          <w:sz w:val="24"/>
          <w:szCs w:val="24"/>
        </w:rPr>
        <w:t>April</w:t>
      </w:r>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r w:rsidR="009656D9">
        <w:rPr>
          <w:rFonts w:ascii="Times New Roman" w:hAnsi="Times New Roman" w:cs="Times New Roman"/>
          <w:sz w:val="24"/>
          <w:szCs w:val="24"/>
        </w:rPr>
        <w:t xml:space="preserve">, </w:t>
      </w:r>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Pr>
          <w:rFonts w:ascii="Times New Roman" w:hAnsi="Times New Roman" w:cs="Times New Roman"/>
          <w:sz w:val="24"/>
          <w:szCs w:val="24"/>
        </w:rPr>
        <w:t>.</w:t>
      </w:r>
      <w:r w:rsidR="00AA01AE">
        <w:rPr>
          <w:rFonts w:ascii="Times New Roman" w:hAnsi="Times New Roman" w:cs="Times New Roman"/>
          <w:sz w:val="24"/>
          <w:szCs w:val="24"/>
        </w:rPr>
        <w:t xml:space="preserve"> </w:t>
      </w:r>
      <w:r w:rsidR="00E86567">
        <w:rPr>
          <w:rFonts w:ascii="Times New Roman" w:hAnsi="Times New Roman" w:cs="Times New Roman"/>
          <w:sz w:val="24"/>
          <w:szCs w:val="24"/>
        </w:rPr>
        <w:t xml:space="preserve">The </w:t>
      </w:r>
      <w:r w:rsidR="008A62FC">
        <w:rPr>
          <w:rFonts w:ascii="Times New Roman" w:hAnsi="Times New Roman" w:cs="Times New Roman"/>
          <w:sz w:val="24"/>
          <w:szCs w:val="24"/>
        </w:rPr>
        <w:t xml:space="preserve">single </w:t>
      </w:r>
      <w:r w:rsidR="00D30108">
        <w:rPr>
          <w:rFonts w:ascii="Times New Roman" w:hAnsi="Times New Roman" w:cs="Times New Roman"/>
          <w:sz w:val="24"/>
          <w:szCs w:val="24"/>
        </w:rPr>
        <w:t xml:space="preserve">sand </w:t>
      </w:r>
      <w:r w:rsidR="008A62FC">
        <w:rPr>
          <w:rFonts w:ascii="Times New Roman" w:hAnsi="Times New Roman" w:cs="Times New Roman"/>
          <w:sz w:val="24"/>
          <w:szCs w:val="24"/>
        </w:rPr>
        <w:t>freestall was combined wit</w:t>
      </w:r>
      <w:r w:rsidR="00D30108">
        <w:rPr>
          <w:rFonts w:ascii="Times New Roman" w:hAnsi="Times New Roman" w:cs="Times New Roman"/>
          <w:sz w:val="24"/>
          <w:szCs w:val="24"/>
        </w:rPr>
        <w:t>h</w:t>
      </w:r>
      <w:r w:rsidR="008A62FC">
        <w:rPr>
          <w:rFonts w:ascii="Times New Roman" w:hAnsi="Times New Roman" w:cs="Times New Roman"/>
          <w:sz w:val="24"/>
          <w:szCs w:val="24"/>
        </w:rPr>
        <w:t xml:space="preserve"> freestalls bedded with wood shavings/sawdust</w:t>
      </w:r>
      <w:r w:rsidR="00C0726D">
        <w:rPr>
          <w:rFonts w:ascii="Times New Roman" w:hAnsi="Times New Roman" w:cs="Times New Roman"/>
          <w:sz w:val="24"/>
          <w:szCs w:val="24"/>
        </w:rPr>
        <w:t xml:space="preserve"> (FS; n = 6)</w:t>
      </w:r>
      <w:r w:rsidR="00293E5F">
        <w:rPr>
          <w:rFonts w:ascii="Times New Roman" w:hAnsi="Times New Roman" w:cs="Times New Roman"/>
          <w:sz w:val="24"/>
          <w:szCs w:val="24"/>
        </w:rPr>
        <w:t xml:space="preserve">, there were </w:t>
      </w:r>
      <w:r w:rsidR="0031593F">
        <w:rPr>
          <w:rFonts w:ascii="Times New Roman" w:hAnsi="Times New Roman" w:cs="Times New Roman"/>
          <w:sz w:val="24"/>
          <w:szCs w:val="24"/>
        </w:rPr>
        <w:t>10 tiestalls bedded with wood shavings/sawdust (TS),</w:t>
      </w:r>
      <w:r w:rsidRPr="00604EDE">
        <w:rPr>
          <w:rFonts w:ascii="Times New Roman" w:hAnsi="Times New Roman" w:cs="Times New Roman"/>
          <w:sz w:val="24"/>
          <w:szCs w:val="24"/>
        </w:rPr>
        <w:t xml:space="preserve"> </w:t>
      </w:r>
      <w:r w:rsidR="00293E5F">
        <w:rPr>
          <w:rFonts w:ascii="Times New Roman" w:hAnsi="Times New Roman" w:cs="Times New Roman"/>
          <w:sz w:val="24"/>
          <w:szCs w:val="24"/>
        </w:rPr>
        <w:t>and 5 bedded packs (BP).</w:t>
      </w:r>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FAE907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30" w:name="_Hlk146796950"/>
      <w:r w:rsidR="00B34A1E">
        <w:rPr>
          <w:rFonts w:ascii="Times New Roman" w:hAnsi="Times New Roman" w:cs="Times New Roman"/>
          <w:sz w:val="24"/>
          <w:szCs w:val="24"/>
        </w:rPr>
        <w:t>questionnaire</w:t>
      </w:r>
      <w:bookmarkEnd w:id="30"/>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DF0010">
        <w:rPr>
          <w:rFonts w:ascii="Times New Roman" w:hAnsi="Times New Roman" w:cs="Times New Roman"/>
          <w:sz w:val="24"/>
          <w:szCs w:val="24"/>
        </w:rPr>
        <w:t xml:space="preserve">which </w:t>
      </w:r>
      <w:r w:rsidR="00336622">
        <w:rPr>
          <w:rFonts w:ascii="Times New Roman" w:hAnsi="Times New Roman" w:cs="Times New Roman"/>
          <w:sz w:val="24"/>
          <w:szCs w:val="24"/>
        </w:rPr>
        <w:t>aim</w:t>
      </w:r>
      <w:r w:rsidR="00DF0010">
        <w:rPr>
          <w:rFonts w:ascii="Times New Roman" w:hAnsi="Times New Roman" w:cs="Times New Roman"/>
          <w:sz w:val="24"/>
          <w:szCs w:val="24"/>
        </w:rPr>
        <w:t>ed</w:t>
      </w:r>
      <w:r w:rsidRPr="00604EDE">
        <w:rPr>
          <w:rFonts w:ascii="Times New Roman" w:hAnsi="Times New Roman" w:cs="Times New Roman"/>
          <w:sz w:val="24"/>
          <w:szCs w:val="24"/>
        </w:rPr>
        <w:t xml:space="preserve"> 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31"/>
      <w:commentRangeStart w:id="32"/>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31"/>
      <w:r w:rsidR="009656D9">
        <w:rPr>
          <w:rStyle w:val="CommentReference"/>
          <w:rFonts w:eastAsiaTheme="minorEastAsia"/>
        </w:rPr>
        <w:commentReference w:id="31"/>
      </w:r>
      <w:commentRangeEnd w:id="32"/>
      <w:r w:rsidR="00E06EEF">
        <w:rPr>
          <w:rStyle w:val="CommentReference"/>
          <w:rFonts w:eastAsiaTheme="minorEastAsia"/>
        </w:rPr>
        <w:commentReference w:id="32"/>
      </w:r>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33"/>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 xml:space="preserve">tocols were registered with the University of Vermont Institutional Review </w:t>
      </w:r>
      <w:r w:rsidR="001A6936">
        <w:rPr>
          <w:rFonts w:ascii="Times New Roman" w:hAnsi="Times New Roman" w:cs="Times New Roman"/>
          <w:sz w:val="24"/>
          <w:szCs w:val="24"/>
        </w:rPr>
        <w:lastRenderedPageBreak/>
        <w:t>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33"/>
      <w:r w:rsidR="00D77968">
        <w:rPr>
          <w:rStyle w:val="CommentReference"/>
          <w:rFonts w:eastAsiaTheme="minorEastAsia"/>
        </w:rPr>
        <w:commentReference w:id="33"/>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5118C59"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w:t>
      </w:r>
      <w:r w:rsidR="000007CD">
        <w:rPr>
          <w:rFonts w:ascii="Times New Roman" w:hAnsi="Times New Roman" w:cs="Times New Roman"/>
          <w:sz w:val="24"/>
          <w:szCs w:val="24"/>
        </w:rPr>
        <w:t xml:space="preserve"> a subjective assessment of</w:t>
      </w:r>
      <w:r w:rsidR="006238BB" w:rsidRPr="00604EDE">
        <w:rPr>
          <w:rFonts w:ascii="Times New Roman" w:hAnsi="Times New Roman" w:cs="Times New Roman"/>
          <w:sz w:val="24"/>
          <w:szCs w:val="24"/>
        </w:rPr>
        <w:t xml:space="preserve"> </w:t>
      </w:r>
      <w:commentRangeStart w:id="34"/>
      <w:r w:rsidR="006238BB" w:rsidRPr="00604EDE">
        <w:rPr>
          <w:rFonts w:ascii="Times New Roman" w:hAnsi="Times New Roman" w:cs="Times New Roman"/>
          <w:sz w:val="24"/>
          <w:szCs w:val="24"/>
        </w:rPr>
        <w:t>air quality</w:t>
      </w:r>
      <w:commentRangeEnd w:id="34"/>
      <w:r w:rsidR="009656D9">
        <w:rPr>
          <w:rStyle w:val="CommentReference"/>
          <w:rFonts w:eastAsiaTheme="minorEastAsia"/>
        </w:rPr>
        <w:commentReference w:id="34"/>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 xml:space="preserve">easurements of the housing facilities were </w:t>
      </w:r>
      <w:r w:rsidR="006238BB" w:rsidRPr="00604EDE">
        <w:rPr>
          <w:rFonts w:ascii="Times New Roman" w:hAnsi="Times New Roman" w:cs="Times New Roman"/>
          <w:sz w:val="24"/>
          <w:szCs w:val="24"/>
        </w:rPr>
        <w:lastRenderedPageBreak/>
        <w:t>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 (e.g.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r w:rsidR="00B0578E" w:rsidRPr="00B0578E">
        <w:rPr>
          <w:rFonts w:ascii="Times New Roman" w:hAnsi="Times New Roman" w:cs="Times New Roman"/>
          <w:sz w:val="24"/>
          <w:szCs w:val="24"/>
        </w:rPr>
        <w:t>sample</w:t>
      </w:r>
      <w:r w:rsidR="00EC4B9B">
        <w:rPr>
          <w:rFonts w:ascii="Times New Roman" w:hAnsi="Times New Roman" w:cs="Times New Roman"/>
          <w:sz w:val="24"/>
          <w:szCs w:val="24"/>
        </w:rPr>
        <w:t>s were collected</w:t>
      </w:r>
      <w:r w:rsidR="00B0578E" w:rsidRPr="00B0578E">
        <w:rPr>
          <w:rFonts w:ascii="Times New Roman" w:hAnsi="Times New Roman" w:cs="Times New Roman"/>
          <w:sz w:val="24"/>
          <w:szCs w:val="24"/>
        </w:rPr>
        <w:t xml:space="preserve"> from </w:t>
      </w:r>
      <w:r w:rsidR="00F45E95">
        <w:rPr>
          <w:rFonts w:ascii="Times New Roman" w:hAnsi="Times New Roman" w:cs="Times New Roman"/>
          <w:sz w:val="24"/>
          <w:szCs w:val="24"/>
        </w:rPr>
        <w:t xml:space="preserve">the </w:t>
      </w:r>
      <w:r w:rsidR="00B0578E" w:rsidRPr="00B0578E">
        <w:rPr>
          <w:rFonts w:ascii="Times New Roman" w:hAnsi="Times New Roman" w:cs="Times New Roman"/>
          <w:sz w:val="24"/>
          <w:szCs w:val="24"/>
        </w:rPr>
        <w:t>pen containing</w:t>
      </w:r>
      <w:r w:rsidR="00F45E95">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largest group of lactating cows, or from</w:t>
      </w:r>
      <w:r w:rsidR="00C61F54">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high</w:t>
      </w:r>
      <w:r w:rsidR="00C61F54">
        <w:rPr>
          <w:rFonts w:ascii="Times New Roman" w:hAnsi="Times New Roman" w:cs="Times New Roman"/>
          <w:sz w:val="24"/>
          <w:szCs w:val="24"/>
        </w:rPr>
        <w:t>est</w:t>
      </w:r>
      <w:r w:rsidR="00B0578E" w:rsidRPr="00B0578E">
        <w:rPr>
          <w:rFonts w:ascii="Times New Roman" w:hAnsi="Times New Roman" w:cs="Times New Roman"/>
          <w:sz w:val="24"/>
          <w:szCs w:val="24"/>
        </w:rPr>
        <w:t xml:space="preserve"> producing group</w:t>
      </w:r>
      <w:r w:rsidR="00C61F54">
        <w:rPr>
          <w:rFonts w:ascii="Times New Roman" w:hAnsi="Times New Roman" w:cs="Times New Roman"/>
          <w:sz w:val="24"/>
          <w:szCs w:val="24"/>
        </w:rPr>
        <w:t xml:space="preserve"> </w:t>
      </w:r>
      <w:r w:rsidR="000B6B12">
        <w:rPr>
          <w:rFonts w:ascii="Times New Roman" w:hAnsi="Times New Roman" w:cs="Times New Roman"/>
          <w:sz w:val="24"/>
          <w:szCs w:val="24"/>
        </w:rPr>
        <w:t>o</w:t>
      </w:r>
      <w:r w:rsidR="00C61F54">
        <w:rPr>
          <w:rFonts w:ascii="Times New Roman" w:hAnsi="Times New Roman" w:cs="Times New Roman"/>
          <w:sz w:val="24"/>
          <w:szCs w:val="24"/>
        </w:rPr>
        <w:t>f animals</w:t>
      </w:r>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r w:rsidR="00C61F54">
        <w:rPr>
          <w:rFonts w:ascii="Times New Roman" w:hAnsi="Times New Roman" w:cs="Times New Roman"/>
          <w:sz w:val="24"/>
          <w:szCs w:val="24"/>
        </w:rPr>
        <w:t>.</w:t>
      </w:r>
      <w:r w:rsidR="006238BB" w:rsidRPr="00604EDE">
        <w:rPr>
          <w:rFonts w:ascii="Times New Roman" w:hAnsi="Times New Roman" w:cs="Times New Roman"/>
          <w:sz w:val="24"/>
          <w:szCs w:val="24"/>
        </w:rPr>
        <w:t xml:space="preserve"> </w:t>
      </w:r>
      <w:commentRangeStart w:id="35"/>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35"/>
      <w:r w:rsidR="009656D9">
        <w:rPr>
          <w:rStyle w:val="CommentReference"/>
          <w:rFonts w:eastAsiaTheme="minorEastAsia"/>
        </w:rPr>
        <w:commentReference w:id="35"/>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36"/>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36"/>
      <w:r w:rsidR="003641C9">
        <w:rPr>
          <w:rStyle w:val="CommentReference"/>
          <w:rFonts w:eastAsiaTheme="minorEastAsia"/>
        </w:rPr>
        <w:commentReference w:id="36"/>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37"/>
      <w:r w:rsidR="00122B6A" w:rsidRPr="00D616C1">
        <w:rPr>
          <w:rFonts w:ascii="Times New Roman" w:hAnsi="Times New Roman" w:cs="Times New Roman"/>
          <w:sz w:val="24"/>
          <w:szCs w:val="24"/>
        </w:rPr>
        <w:t>PROTO202000089</w:t>
      </w:r>
      <w:commentRangeEnd w:id="37"/>
      <w:r w:rsidR="00A053C6">
        <w:rPr>
          <w:rStyle w:val="CommentReference"/>
          <w:rFonts w:eastAsiaTheme="minorEastAsia"/>
        </w:rPr>
        <w:commentReference w:id="37"/>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506E7CB8"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38"/>
      <w:r w:rsidRPr="00604EDE">
        <w:rPr>
          <w:rFonts w:ascii="Times New Roman" w:hAnsi="Times New Roman" w:cs="Times New Roman"/>
          <w:sz w:val="24"/>
          <w:szCs w:val="24"/>
        </w:rPr>
        <w:t xml:space="preserve">Herd-level DHIA test results for the test day </w:t>
      </w:r>
      <w:commentRangeStart w:id="39"/>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39"/>
      <w:r>
        <w:rPr>
          <w:rStyle w:val="CommentReference"/>
          <w:rFonts w:eastAsiaTheme="minorEastAsia"/>
        </w:rPr>
        <w:commentReference w:id="39"/>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38"/>
      <w:r>
        <w:rPr>
          <w:rStyle w:val="CommentReference"/>
          <w:rFonts w:eastAsiaTheme="minorEastAsia"/>
        </w:rPr>
        <w:commentReference w:id="38"/>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lastRenderedPageBreak/>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r w:rsidR="00737613">
        <w:rPr>
          <w:rFonts w:ascii="Times New Roman" w:hAnsi="Times New Roman" w:cs="Times New Roman"/>
          <w:sz w:val="24"/>
          <w:szCs w:val="24"/>
        </w:rPr>
        <w:t xml:space="preserve"> </w:t>
      </w:r>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39B37B9B"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r w:rsidR="00A053C6">
        <w:rPr>
          <w:b/>
          <w:bCs/>
        </w:rPr>
        <w:t xml:space="preserve">bulk tank </w:t>
      </w:r>
      <w:r w:rsidR="00BE349A">
        <w:rPr>
          <w:b/>
          <w:bCs/>
        </w:rPr>
        <w:t xml:space="preserve">somatic cell count </w:t>
      </w:r>
      <w:r w:rsidR="00A053C6">
        <w:rPr>
          <w:b/>
          <w:bCs/>
        </w:rPr>
        <w:t>measures</w:t>
      </w:r>
    </w:p>
    <w:p w14:paraId="12B0BADB" w14:textId="3599BE34" w:rsidR="00BE349A" w:rsidRPr="00503350" w:rsidRDefault="0028139A" w:rsidP="00503350">
      <w:pPr>
        <w:pStyle w:val="ListParagraph"/>
        <w:spacing w:line="480" w:lineRule="auto"/>
        <w:ind w:left="0" w:firstLine="720"/>
        <w:rPr>
          <w:i/>
          <w:iCs/>
        </w:rPr>
      </w:pPr>
      <w:commentRangeStart w:id="40"/>
      <w:commentRangeStart w:id="41"/>
      <w:r>
        <w:t>A</w:t>
      </w:r>
      <w:r w:rsidR="006F46EE">
        <w:t xml:space="preserve">n aliquot of </w:t>
      </w:r>
      <w:r w:rsidR="00D609B5">
        <w:t xml:space="preserve">the </w:t>
      </w:r>
      <w:r w:rsidR="006F46EE">
        <w:t xml:space="preserve">bulk tank milk </w:t>
      </w:r>
      <w:r w:rsidR="00D609B5">
        <w:t xml:space="preserve">sample </w:t>
      </w:r>
      <w:r w:rsidR="006F46EE">
        <w:t xml:space="preserve">was stored </w:t>
      </w:r>
      <w:r w:rsidR="000645A8">
        <w:t>at -4</w:t>
      </w:r>
      <w:r w:rsidR="000645A8" w:rsidRPr="00604EDE">
        <w:t>°C</w:t>
      </w:r>
      <w:r w:rsidR="00537CB3">
        <w:t xml:space="preserve"> until it could be </w:t>
      </w:r>
      <w:r w:rsidR="00A053C6">
        <w:t xml:space="preserve">transported </w:t>
      </w:r>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w:t>
      </w:r>
      <w:commentRangeEnd w:id="40"/>
      <w:r w:rsidR="00A053C6">
        <w:rPr>
          <w:rStyle w:val="CommentReference"/>
          <w:rFonts w:eastAsiaTheme="minorEastAsia"/>
        </w:rPr>
        <w:commentReference w:id="40"/>
      </w:r>
      <w:commentRangeEnd w:id="41"/>
      <w:r w:rsidR="00D609B5">
        <w:rPr>
          <w:rStyle w:val="CommentReference"/>
          <w:rFonts w:eastAsiaTheme="minorEastAsia"/>
        </w:rPr>
        <w:commentReference w:id="41"/>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w:t>
      </w:r>
      <w:r w:rsidRPr="00604EDE">
        <w:rPr>
          <w:rFonts w:ascii="Times New Roman" w:hAnsi="Times New Roman" w:cs="Times New Roman"/>
          <w:sz w:val="24"/>
          <w:szCs w:val="24"/>
        </w:rPr>
        <w:lastRenderedPageBreak/>
        <w:t xml:space="preserve">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were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streptococci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42"/>
      <w:commentRangeStart w:id="43"/>
      <w:r w:rsidRPr="00604EDE">
        <w:rPr>
          <w:b/>
          <w:bCs/>
        </w:rPr>
        <w:t>analysis</w:t>
      </w:r>
      <w:commentRangeEnd w:id="42"/>
      <w:r w:rsidR="000C26E4">
        <w:rPr>
          <w:rStyle w:val="CommentReference"/>
          <w:rFonts w:asciiTheme="minorHAnsi" w:eastAsiaTheme="minorEastAsia" w:hAnsiTheme="minorHAnsi" w:cstheme="minorBidi"/>
        </w:rPr>
        <w:commentReference w:id="42"/>
      </w:r>
      <w:commentRangeEnd w:id="43"/>
      <w:r w:rsidR="00046822">
        <w:rPr>
          <w:rStyle w:val="CommentReference"/>
          <w:rFonts w:asciiTheme="minorHAnsi" w:eastAsiaTheme="minorEastAsia" w:hAnsiTheme="minorHAnsi" w:cstheme="minorBidi"/>
        </w:rPr>
        <w:commentReference w:id="43"/>
      </w:r>
    </w:p>
    <w:p w14:paraId="3641F7EB" w14:textId="448A3B8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w:t>
      </w:r>
      <w:r w:rsidRPr="00604EDE">
        <w:rPr>
          <w:rFonts w:ascii="Times New Roman" w:hAnsi="Times New Roman" w:cs="Times New Roman"/>
          <w:sz w:val="24"/>
          <w:szCs w:val="24"/>
        </w:rPr>
        <w:lastRenderedPageBreak/>
        <w:t>Environment (R Core Team, 2023) for data cleaning, checking, and statistical analysis. The distribution of outcome variables was assessed to check for normality</w:t>
      </w:r>
      <w:r w:rsidR="00091211">
        <w:rPr>
          <w:rFonts w:ascii="Times New Roman" w:hAnsi="Times New Roman" w:cs="Times New Roman"/>
          <w:sz w:val="24"/>
          <w:szCs w:val="24"/>
        </w:rPr>
        <w:t xml:space="preserve"> </w:t>
      </w:r>
      <w:r w:rsidR="003B08B4">
        <w:rPr>
          <w:rFonts w:ascii="Times New Roman" w:hAnsi="Times New Roman" w:cs="Times New Roman"/>
          <w:sz w:val="24"/>
          <w:szCs w:val="24"/>
        </w:rPr>
        <w:t xml:space="preserve">using a </w:t>
      </w:r>
      <w:r w:rsidR="00091211" w:rsidRPr="00604EDE">
        <w:rPr>
          <w:rFonts w:ascii="Times New Roman" w:hAnsi="Times New Roman" w:cs="Times New Roman"/>
          <w:sz w:val="24"/>
          <w:szCs w:val="24"/>
        </w:rPr>
        <w:t>Shapiro-Wilk test</w:t>
      </w:r>
      <w:r w:rsidR="00091211">
        <w:rPr>
          <w:rFonts w:ascii="Times New Roman" w:hAnsi="Times New Roman" w:cs="Times New Roman"/>
          <w:sz w:val="24"/>
          <w:szCs w:val="24"/>
        </w:rPr>
        <w:t xml:space="preserve"> with </w:t>
      </w:r>
      <w:r w:rsidR="008E2EE4">
        <w:rPr>
          <w:rFonts w:ascii="Times New Roman" w:hAnsi="Times New Roman" w:cs="Times New Roman"/>
          <w:sz w:val="24"/>
          <w:szCs w:val="24"/>
        </w:rPr>
        <w:t xml:space="preserve">significance set at </w:t>
      </w:r>
      <w:r w:rsidR="008E2EE4">
        <w:rPr>
          <w:rFonts w:ascii="Times New Roman" w:hAnsi="Times New Roman" w:cs="Times New Roman"/>
          <w:i/>
          <w:iCs/>
          <w:sz w:val="24"/>
          <w:szCs w:val="24"/>
        </w:rPr>
        <w:t>P</w:t>
      </w:r>
      <w:r w:rsidR="008E2EE4" w:rsidRPr="00604EDE">
        <w:rPr>
          <w:rFonts w:ascii="Times New Roman" w:hAnsi="Times New Roman" w:cs="Times New Roman"/>
          <w:sz w:val="24"/>
          <w:szCs w:val="24"/>
        </w:rPr>
        <w:t xml:space="preserve"> ≤0.05</w:t>
      </w:r>
      <w:r w:rsidRPr="00604EDE">
        <w:rPr>
          <w:rFonts w:ascii="Times New Roman" w:hAnsi="Times New Roman" w:cs="Times New Roman"/>
          <w:sz w:val="24"/>
          <w:szCs w:val="24"/>
        </w:rPr>
        <w:t>,</w:t>
      </w:r>
      <w:r w:rsidR="00CF3D74">
        <w:rPr>
          <w:rFonts w:ascii="Times New Roman" w:hAnsi="Times New Roman" w:cs="Times New Roman"/>
          <w:sz w:val="24"/>
          <w:szCs w:val="24"/>
        </w:rPr>
        <w:t xml:space="preserve"> </w:t>
      </w:r>
      <w:r w:rsidR="00CF3D74" w:rsidRPr="00604EDE">
        <w:rPr>
          <w:rFonts w:ascii="Times New Roman" w:hAnsi="Times New Roman" w:cs="Times New Roman"/>
          <w:sz w:val="24"/>
          <w:szCs w:val="24"/>
        </w:rPr>
        <w:t xml:space="preserve">visual assessment of </w:t>
      </w:r>
      <w:r w:rsidR="00CF3D74">
        <w:rPr>
          <w:rFonts w:ascii="Times New Roman" w:hAnsi="Times New Roman" w:cs="Times New Roman"/>
          <w:sz w:val="24"/>
          <w:szCs w:val="24"/>
        </w:rPr>
        <w:t xml:space="preserve">distribution and </w:t>
      </w:r>
      <w:r w:rsidR="00CF3D74" w:rsidRPr="00604EDE">
        <w:rPr>
          <w:rFonts w:ascii="Times New Roman" w:hAnsi="Times New Roman" w:cs="Times New Roman"/>
          <w:sz w:val="24"/>
          <w:szCs w:val="24"/>
        </w:rPr>
        <w:t>residuals</w:t>
      </w:r>
      <w:r w:rsidR="003B08B4">
        <w:rPr>
          <w:rFonts w:ascii="Times New Roman" w:hAnsi="Times New Roman" w:cs="Times New Roman"/>
          <w:sz w:val="24"/>
          <w:szCs w:val="24"/>
        </w:rPr>
        <w:t xml:space="preserve">, </w:t>
      </w:r>
      <w:r w:rsidR="000D04C0">
        <w:rPr>
          <w:rFonts w:ascii="Times New Roman" w:hAnsi="Times New Roman" w:cs="Times New Roman"/>
          <w:sz w:val="24"/>
          <w:szCs w:val="24"/>
        </w:rPr>
        <w:t>skewness</w:t>
      </w:r>
      <w:r w:rsidR="000C4272">
        <w:rPr>
          <w:rFonts w:ascii="Times New Roman" w:hAnsi="Times New Roman" w:cs="Times New Roman"/>
          <w:sz w:val="24"/>
          <w:szCs w:val="24"/>
        </w:rPr>
        <w:t>, and comparison of the median and mean values.</w:t>
      </w:r>
      <w:r w:rsidRPr="00604EDE">
        <w:rPr>
          <w:rFonts w:ascii="Times New Roman" w:hAnsi="Times New Roman" w:cs="Times New Roman"/>
          <w:sz w:val="24"/>
          <w:szCs w:val="24"/>
        </w:rPr>
        <w:t xml:space="preserve"> </w:t>
      </w:r>
      <w:r w:rsidR="000C4272">
        <w:rPr>
          <w:rFonts w:ascii="Times New Roman" w:hAnsi="Times New Roman" w:cs="Times New Roman"/>
          <w:sz w:val="24"/>
          <w:szCs w:val="24"/>
        </w:rPr>
        <w:t>D</w:t>
      </w:r>
      <w:r w:rsidRPr="00604EDE">
        <w:rPr>
          <w:rFonts w:ascii="Times New Roman" w:hAnsi="Times New Roman" w:cs="Times New Roman"/>
          <w:sz w:val="24"/>
          <w:szCs w:val="24"/>
        </w:rPr>
        <w:t xml:space="preserve">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xml:space="preserve">. </w:t>
      </w:r>
      <w:r w:rsidR="00C94924">
        <w:rPr>
          <w:rFonts w:ascii="Times New Roman" w:hAnsi="Times New Roman" w:cs="Times New Roman"/>
          <w:sz w:val="24"/>
          <w:szCs w:val="24"/>
        </w:rPr>
        <w:t>R</w:t>
      </w:r>
      <w:r w:rsidR="00C94924" w:rsidRPr="00604EDE">
        <w:rPr>
          <w:rFonts w:ascii="Times New Roman" w:hAnsi="Times New Roman" w:cs="Times New Roman"/>
          <w:sz w:val="24"/>
          <w:szCs w:val="24"/>
        </w:rPr>
        <w:t xml:space="preserve">aw </w:t>
      </w:r>
      <w:r w:rsidR="00C94924">
        <w:rPr>
          <w:rFonts w:ascii="Times New Roman" w:hAnsi="Times New Roman" w:cs="Times New Roman"/>
          <w:sz w:val="24"/>
          <w:szCs w:val="24"/>
        </w:rPr>
        <w:t xml:space="preserve">bulk tank </w:t>
      </w:r>
      <w:r w:rsidR="00C94924" w:rsidRPr="00604EDE">
        <w:rPr>
          <w:rFonts w:ascii="Times New Roman" w:hAnsi="Times New Roman" w:cs="Times New Roman"/>
          <w:sz w:val="24"/>
          <w:szCs w:val="24"/>
        </w:rPr>
        <w:t>somatic cell count (</w:t>
      </w:r>
      <w:r w:rsidR="00C94924">
        <w:rPr>
          <w:rFonts w:ascii="Times New Roman" w:hAnsi="Times New Roman" w:cs="Times New Roman"/>
          <w:sz w:val="24"/>
          <w:szCs w:val="24"/>
        </w:rPr>
        <w:t>BT</w:t>
      </w:r>
      <w:r w:rsidR="00C94924" w:rsidRPr="00604EDE">
        <w:rPr>
          <w:rFonts w:ascii="Times New Roman" w:hAnsi="Times New Roman" w:cs="Times New Roman"/>
          <w:sz w:val="24"/>
          <w:szCs w:val="24"/>
        </w:rPr>
        <w:t>SCC) data</w:t>
      </w:r>
      <w:r w:rsidR="00C94924">
        <w:rPr>
          <w:rFonts w:ascii="Times New Roman" w:hAnsi="Times New Roman" w:cs="Times New Roman"/>
          <w:sz w:val="24"/>
          <w:szCs w:val="24"/>
        </w:rPr>
        <w:t xml:space="preserve"> was</w:t>
      </w:r>
      <w:r w:rsidR="00C94924" w:rsidRPr="00604EDE">
        <w:rPr>
          <w:rFonts w:ascii="Times New Roman" w:hAnsi="Times New Roman" w:cs="Times New Roman"/>
          <w:sz w:val="24"/>
          <w:szCs w:val="24"/>
        </w:rPr>
        <w:t xml:space="preserve"> log</w:t>
      </w:r>
      <w:r w:rsidR="00C94924" w:rsidRPr="008D649A">
        <w:rPr>
          <w:rFonts w:ascii="Times New Roman" w:hAnsi="Times New Roman" w:cs="Times New Roman"/>
          <w:sz w:val="24"/>
          <w:szCs w:val="24"/>
          <w:vertAlign w:val="subscript"/>
        </w:rPr>
        <w:t>10</w:t>
      </w:r>
      <w:r w:rsidR="00C94924" w:rsidRPr="00604EDE">
        <w:rPr>
          <w:rFonts w:ascii="Times New Roman" w:hAnsi="Times New Roman" w:cs="Times New Roman"/>
          <w:sz w:val="24"/>
          <w:szCs w:val="24"/>
        </w:rPr>
        <w:t xml:space="preserve"> transformed</w:t>
      </w:r>
      <w:r w:rsidR="006B0A50">
        <w:rPr>
          <w:rFonts w:ascii="Times New Roman" w:hAnsi="Times New Roman" w:cs="Times New Roman"/>
          <w:sz w:val="24"/>
          <w:szCs w:val="24"/>
        </w:rPr>
        <w:t xml:space="preserve"> </w:t>
      </w:r>
      <w:r w:rsidR="009453A8">
        <w:rPr>
          <w:rFonts w:ascii="Times New Roman" w:hAnsi="Times New Roman" w:cs="Times New Roman"/>
          <w:sz w:val="24"/>
          <w:szCs w:val="24"/>
        </w:rPr>
        <w:t>for analyses.</w:t>
      </w:r>
      <w:r w:rsidR="00C9492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Descriptive statistics </w:t>
      </w:r>
      <w:r w:rsidR="008505E7">
        <w:rPr>
          <w:rFonts w:ascii="Times New Roman" w:hAnsi="Times New Roman" w:cs="Times New Roman"/>
          <w:sz w:val="24"/>
          <w:szCs w:val="24"/>
        </w:rPr>
        <w:t xml:space="preserve">generated </w:t>
      </w:r>
      <w:r w:rsidRPr="00604EDE">
        <w:rPr>
          <w:rFonts w:ascii="Times New Roman" w:hAnsi="Times New Roman" w:cs="Times New Roman"/>
          <w:sz w:val="24"/>
          <w:szCs w:val="24"/>
        </w:rPr>
        <w:t>included description of general herd characteristics</w:t>
      </w:r>
      <w:r w:rsidR="00A17124">
        <w:rPr>
          <w:rFonts w:ascii="Times New Roman" w:hAnsi="Times New Roman" w:cs="Times New Roman"/>
          <w:sz w:val="24"/>
          <w:szCs w:val="24"/>
        </w:rPr>
        <w:t xml:space="preserve"> and</w:t>
      </w:r>
      <w:ins w:id="44" w:author="Caitlin Jeffrey" w:date="2023-11-10T18:51:00Z">
        <w:r w:rsidR="00A17124">
          <w:rPr>
            <w:rFonts w:ascii="Times New Roman" w:hAnsi="Times New Roman" w:cs="Times New Roman"/>
            <w:sz w:val="24"/>
            <w:szCs w:val="24"/>
          </w:rPr>
          <w:t xml:space="preserve"> </w:t>
        </w:r>
      </w:ins>
      <w:r w:rsidRPr="00604EDE">
        <w:rPr>
          <w:rFonts w:ascii="Times New Roman" w:hAnsi="Times New Roman" w:cs="Times New Roman"/>
          <w:sz w:val="24"/>
          <w:szCs w:val="24"/>
        </w:rPr>
        <w:t>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w:t>
      </w:r>
    </w:p>
    <w:p w14:paraId="1C9857B1" w14:textId="70C413D7" w:rsidR="0011401F" w:rsidRPr="00604EDE" w:rsidRDefault="003641C9" w:rsidP="0011401F">
      <w:pPr>
        <w:spacing w:line="480" w:lineRule="auto"/>
        <w:ind w:firstLine="720"/>
        <w:rPr>
          <w:rFonts w:ascii="Times New Roman" w:hAnsi="Times New Roman" w:cs="Times New Roman"/>
          <w:sz w:val="24"/>
          <w:szCs w:val="24"/>
        </w:rPr>
      </w:pPr>
      <w:commentRangeStart w:id="45"/>
      <w:r w:rsidRPr="008D649A">
        <w:rPr>
          <w:rFonts w:ascii="Times New Roman" w:hAnsi="Times New Roman" w:cs="Times New Roman"/>
          <w:i/>
          <w:iCs/>
          <w:sz w:val="24"/>
          <w:szCs w:val="24"/>
        </w:rPr>
        <w:t>Objective 1. Evaluation of relationships between housing system and measures of milk quality, udder health</w:t>
      </w:r>
      <w:r w:rsidR="0073047F" w:rsidRPr="008D649A">
        <w:rPr>
          <w:rFonts w:ascii="Times New Roman" w:hAnsi="Times New Roman" w:cs="Times New Roman"/>
          <w:i/>
          <w:iCs/>
          <w:sz w:val="24"/>
          <w:szCs w:val="24"/>
        </w:rPr>
        <w:t>,</w:t>
      </w:r>
      <w:r w:rsidRPr="008D649A">
        <w:rPr>
          <w:rFonts w:ascii="Times New Roman" w:hAnsi="Times New Roman" w:cs="Times New Roman"/>
          <w:i/>
          <w:iCs/>
          <w:sz w:val="24"/>
          <w:szCs w:val="24"/>
        </w:rPr>
        <w:t xml:space="preserve"> udder hygiene</w:t>
      </w:r>
      <w:commentRangeEnd w:id="45"/>
      <w:r w:rsidR="0073047F" w:rsidRPr="008D649A">
        <w:rPr>
          <w:rFonts w:ascii="Times New Roman" w:hAnsi="Times New Roman" w:cs="Times New Roman"/>
          <w:i/>
          <w:iCs/>
          <w:sz w:val="24"/>
          <w:szCs w:val="24"/>
        </w:rPr>
        <w:t xml:space="preserve"> and milk production</w:t>
      </w:r>
      <w:r w:rsidR="0073047F" w:rsidRPr="008D649A">
        <w:rPr>
          <w:rStyle w:val="CommentReference"/>
          <w:rFonts w:eastAsiaTheme="minorEastAsia"/>
          <w:i/>
          <w:iCs/>
        </w:rPr>
        <w:commentReference w:id="45"/>
      </w:r>
      <w:r w:rsidRPr="008D649A">
        <w:rPr>
          <w:rFonts w:ascii="Times New Roman" w:hAnsi="Times New Roman" w:cs="Times New Roman"/>
          <w:i/>
          <w:iCs/>
          <w:sz w:val="24"/>
          <w:szCs w:val="24"/>
        </w:rPr>
        <w:t>.</w:t>
      </w:r>
      <w:r>
        <w:rPr>
          <w:rFonts w:ascii="Times New Roman" w:hAnsi="Times New Roman" w:cs="Times New Roman"/>
          <w:sz w:val="24"/>
          <w:szCs w:val="24"/>
        </w:rPr>
        <w:t xml:space="preserve"> </w:t>
      </w:r>
      <w:r w:rsidR="0011401F" w:rsidRPr="00604EDE">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w</w:t>
      </w:r>
      <w:r w:rsidR="00D64DF7">
        <w:rPr>
          <w:rFonts w:ascii="Times New Roman" w:hAnsi="Times New Roman" w:cs="Times New Roman"/>
          <w:sz w:val="24"/>
          <w:szCs w:val="24"/>
        </w:rPr>
        <w:t>as</w:t>
      </w:r>
      <w:r w:rsidR="0011401F" w:rsidRPr="00604EDE">
        <w:rPr>
          <w:rFonts w:ascii="Times New Roman" w:hAnsi="Times New Roman" w:cs="Times New Roman"/>
          <w:sz w:val="24"/>
          <w:szCs w:val="24"/>
        </w:rPr>
        <w:t xml:space="preserv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0D205FB5" w:rsidR="006238BB" w:rsidRPr="00604EDE" w:rsidRDefault="00515F52" w:rsidP="00806E14">
      <w:pPr>
        <w:spacing w:line="480" w:lineRule="auto"/>
        <w:ind w:firstLine="720"/>
        <w:rPr>
          <w:rFonts w:ascii="Times New Roman" w:hAnsi="Times New Roman" w:cs="Times New Roman"/>
          <w:sz w:val="24"/>
          <w:szCs w:val="24"/>
        </w:rPr>
      </w:pPr>
      <w:r w:rsidRPr="008D649A">
        <w:rPr>
          <w:rFonts w:ascii="Times New Roman" w:eastAsia="Times New Roman" w:hAnsi="Times New Roman" w:cs="Times New Roman"/>
          <w:color w:val="000000"/>
          <w:sz w:val="24"/>
          <w:szCs w:val="24"/>
        </w:rPr>
        <w:t>Independent</w:t>
      </w:r>
      <w:r w:rsidR="005A0DE1" w:rsidRPr="008D649A">
        <w:rPr>
          <w:rFonts w:ascii="Times New Roman" w:eastAsia="Times New Roman" w:hAnsi="Times New Roman" w:cs="Times New Roman"/>
          <w:color w:val="000000"/>
          <w:sz w:val="24"/>
          <w:szCs w:val="24"/>
        </w:rPr>
        <w:t xml:space="preserve"> </w:t>
      </w:r>
      <w:r w:rsidR="00F41267" w:rsidRPr="008D649A">
        <w:rPr>
          <w:rFonts w:ascii="Times New Roman" w:eastAsia="Times New Roman" w:hAnsi="Times New Roman" w:cs="Times New Roman"/>
          <w:color w:val="000000"/>
          <w:sz w:val="24"/>
          <w:szCs w:val="24"/>
        </w:rPr>
        <w:t>farm</w:t>
      </w:r>
      <w:r w:rsidR="005A0DE1" w:rsidRPr="008D649A">
        <w:rPr>
          <w:rFonts w:ascii="Times New Roman" w:eastAsia="Times New Roman" w:hAnsi="Times New Roman" w:cs="Times New Roman"/>
          <w:color w:val="000000"/>
          <w:sz w:val="24"/>
          <w:szCs w:val="24"/>
        </w:rPr>
        <w:t>-level</w:t>
      </w:r>
      <w:r w:rsidRPr="008D649A">
        <w:rPr>
          <w:rFonts w:ascii="Times New Roman" w:eastAsia="Times New Roman" w:hAnsi="Times New Roman" w:cs="Times New Roman"/>
          <w:color w:val="000000"/>
          <w:sz w:val="24"/>
          <w:szCs w:val="24"/>
        </w:rPr>
        <w:t xml:space="preserve"> p</w:t>
      </w:r>
      <w:r w:rsidR="0000738D" w:rsidRPr="008D649A">
        <w:rPr>
          <w:rFonts w:ascii="Times New Roman" w:eastAsia="Times New Roman" w:hAnsi="Times New Roman" w:cs="Times New Roman"/>
          <w:color w:val="000000"/>
          <w:sz w:val="24"/>
          <w:szCs w:val="24"/>
        </w:rPr>
        <w:t xml:space="preserve">redictors </w:t>
      </w:r>
      <w:r w:rsidR="005A0DE1" w:rsidRPr="008D649A">
        <w:rPr>
          <w:rFonts w:ascii="Times New Roman" w:eastAsia="Times New Roman" w:hAnsi="Times New Roman" w:cs="Times New Roman"/>
          <w:color w:val="000000"/>
          <w:sz w:val="24"/>
          <w:szCs w:val="24"/>
        </w:rPr>
        <w:t xml:space="preserve">from the </w:t>
      </w:r>
      <w:r w:rsidR="009762F0" w:rsidRPr="008D649A">
        <w:rPr>
          <w:rFonts w:ascii="Times New Roman" w:eastAsia="Times New Roman" w:hAnsi="Times New Roman" w:cs="Times New Roman"/>
          <w:color w:val="000000"/>
          <w:sz w:val="24"/>
          <w:szCs w:val="24"/>
        </w:rPr>
        <w:t xml:space="preserve">herd-management questionnaire </w:t>
      </w:r>
      <w:r w:rsidR="0000738D" w:rsidRPr="008D649A">
        <w:rPr>
          <w:rFonts w:ascii="Times New Roman" w:eastAsia="Times New Roman" w:hAnsi="Times New Roman" w:cs="Times New Roman"/>
          <w:color w:val="000000"/>
          <w:sz w:val="24"/>
          <w:szCs w:val="24"/>
        </w:rPr>
        <w:t>offered to</w:t>
      </w:r>
      <w:r w:rsidR="00230D3A" w:rsidRPr="008D649A">
        <w:rPr>
          <w:rFonts w:ascii="Times New Roman" w:eastAsia="Times New Roman" w:hAnsi="Times New Roman" w:cs="Times New Roman"/>
          <w:color w:val="000000"/>
          <w:sz w:val="24"/>
          <w:szCs w:val="24"/>
        </w:rPr>
        <w:t xml:space="preserve"> the</w:t>
      </w:r>
      <w:r w:rsidR="0000738D" w:rsidRPr="008D649A">
        <w:rPr>
          <w:rFonts w:ascii="Times New Roman" w:eastAsia="Times New Roman" w:hAnsi="Times New Roman" w:cs="Times New Roman"/>
          <w:color w:val="000000"/>
          <w:sz w:val="24"/>
          <w:szCs w:val="24"/>
        </w:rPr>
        <w:t xml:space="preserve"> multivariable models </w:t>
      </w:r>
      <w:r w:rsidR="00230D3A" w:rsidRPr="008D649A">
        <w:rPr>
          <w:rFonts w:ascii="Times New Roman" w:eastAsia="Times New Roman" w:hAnsi="Times New Roman" w:cs="Times New Roman"/>
          <w:color w:val="000000"/>
          <w:sz w:val="24"/>
          <w:szCs w:val="24"/>
        </w:rPr>
        <w:t>are described in Table 1.</w:t>
      </w:r>
      <w:r w:rsidR="00230D3A">
        <w:rPr>
          <w:rFonts w:ascii="Times New Roman" w:eastAsia="Times New Roman" w:hAnsi="Times New Roman" w:cs="Times New Roman"/>
          <w:color w:val="000000"/>
        </w:rPr>
        <w:t xml:space="preserve"> </w:t>
      </w:r>
      <w:r w:rsidR="006238BB"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commentRangeStart w:id="46"/>
      <w:commentRangeEnd w:id="46"/>
      <w:r w:rsidR="003641C9">
        <w:rPr>
          <w:rStyle w:val="CommentReference"/>
          <w:rFonts w:eastAsiaTheme="minorEastAsia"/>
        </w:rPr>
        <w:commentReference w:id="46"/>
      </w:r>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w:t>
      </w:r>
      <w:r w:rsidR="006238BB" w:rsidRPr="00604EDE">
        <w:rPr>
          <w:rFonts w:ascii="Times New Roman" w:hAnsi="Times New Roman" w:cs="Times New Roman"/>
          <w:sz w:val="24"/>
          <w:szCs w:val="24"/>
        </w:rPr>
        <w:lastRenderedPageBreak/>
        <w:t>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r w:rsidR="008E782B">
        <w:rPr>
          <w:rFonts w:ascii="Times New Roman" w:hAnsi="Times New Roman" w:cs="Times New Roman"/>
          <w:sz w:val="24"/>
          <w:szCs w:val="24"/>
        </w:rPr>
        <w:t>, Supplemental Data</w:t>
      </w:r>
      <w:r w:rsidR="006238BB" w:rsidRPr="00604EDE">
        <w:rPr>
          <w:rFonts w:ascii="Times New Roman" w:hAnsi="Times New Roman" w:cs="Times New Roman"/>
          <w:sz w:val="24"/>
          <w:szCs w:val="24"/>
        </w:rPr>
        <w:t>).</w:t>
      </w:r>
    </w:p>
    <w:p w14:paraId="679FCC64" w14:textId="0217941F" w:rsidR="00131683" w:rsidRPr="00604EDE" w:rsidDel="0093607D" w:rsidRDefault="006238BB" w:rsidP="00E03E0C">
      <w:pPr>
        <w:spacing w:line="480" w:lineRule="auto"/>
        <w:ind w:firstLine="720"/>
        <w:rPr>
          <w:del w:id="47" w:author="Caitlin Jeffrey" w:date="2023-11-03T09:23:00Z"/>
          <w:rFonts w:ascii="Times New Roman" w:hAnsi="Times New Roman" w:cs="Times New Roman"/>
          <w:sz w:val="24"/>
          <w:szCs w:val="24"/>
        </w:rPr>
      </w:pPr>
      <w:r w:rsidRPr="00604EDE">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≤0.10.</w:t>
      </w:r>
      <w:r w:rsidR="00514753">
        <w:rPr>
          <w:rFonts w:ascii="Times New Roman" w:hAnsi="Times New Roman" w:cs="Times New Roman"/>
          <w:sz w:val="24"/>
          <w:szCs w:val="24"/>
        </w:rPr>
        <w:t xml:space="preserve"> </w:t>
      </w:r>
      <w:r w:rsidR="00E03E0C" w:rsidRPr="00E03E0C">
        <w:rPr>
          <w:rFonts w:ascii="Times New Roman" w:hAnsi="Times New Roman" w:cs="Times New Roman"/>
          <w:sz w:val="24"/>
          <w:szCs w:val="24"/>
        </w:rPr>
        <w:t>Final models were</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selected based on lowest Akaike information criteria,</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 xml:space="preserve">and </w:t>
      </w:r>
      <w:r w:rsidR="00E24A97">
        <w:rPr>
          <w:rFonts w:ascii="Times New Roman" w:hAnsi="Times New Roman" w:cs="Times New Roman"/>
          <w:sz w:val="24"/>
          <w:szCs w:val="24"/>
        </w:rPr>
        <w:t>an</w:t>
      </w:r>
      <w:r w:rsidR="00E03E0C" w:rsidRPr="00E03E0C">
        <w:rPr>
          <w:rFonts w:ascii="Times New Roman" w:hAnsi="Times New Roman" w:cs="Times New Roman"/>
          <w:sz w:val="24"/>
          <w:szCs w:val="24"/>
        </w:rPr>
        <w:t xml:space="preserve"> </w:t>
      </w:r>
      <w:r w:rsidR="005A5DA4">
        <w:rPr>
          <w:rFonts w:ascii="Times New Roman" w:hAnsi="Times New Roman" w:cs="Times New Roman"/>
          <w:i/>
          <w:iCs/>
          <w:sz w:val="24"/>
          <w:szCs w:val="24"/>
        </w:rPr>
        <w:t>F-</w:t>
      </w:r>
      <w:r w:rsidR="00E24A97" w:rsidRPr="00E24A97">
        <w:rPr>
          <w:rFonts w:ascii="Times New Roman" w:hAnsi="Times New Roman" w:cs="Times New Roman"/>
          <w:sz w:val="24"/>
          <w:szCs w:val="24"/>
        </w:rPr>
        <w:t xml:space="preserve">test to compare </w:t>
      </w:r>
      <w:r w:rsidR="005A5DA4">
        <w:rPr>
          <w:rFonts w:ascii="Times New Roman" w:hAnsi="Times New Roman" w:cs="Times New Roman"/>
          <w:sz w:val="24"/>
          <w:szCs w:val="24"/>
        </w:rPr>
        <w:t>the final model to the model with facility type as the only predictor.</w:t>
      </w:r>
      <w:ins w:id="48" w:author="Caitlin Jeffrey" w:date="2023-11-10T12:18:00Z">
        <w:r w:rsidR="005A5DA4">
          <w:rPr>
            <w:rFonts w:ascii="Times New Roman" w:hAnsi="Times New Roman" w:cs="Times New Roman"/>
            <w:sz w:val="24"/>
            <w:szCs w:val="24"/>
          </w:rPr>
          <w:t xml:space="preserve"> </w:t>
        </w:r>
      </w:ins>
    </w:p>
    <w:p w14:paraId="2D0988C3" w14:textId="27092A8C" w:rsidR="0073047F" w:rsidRDefault="003F1E5F" w:rsidP="0093607D">
      <w:pPr>
        <w:spacing w:line="480" w:lineRule="auto"/>
        <w:ind w:firstLine="720"/>
        <w:rPr>
          <w:ins w:id="49"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50"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procedures and mastitis control practices</w:t>
      </w:r>
      <w:r w:rsidRPr="00604EDE">
        <w:rPr>
          <w:rFonts w:ascii="Times New Roman" w:hAnsi="Times New Roman" w:cs="Times New Roman"/>
          <w:sz w:val="24"/>
          <w:szCs w:val="24"/>
        </w:rPr>
        <w:t xml:space="preserve">. </w:t>
      </w:r>
    </w:p>
    <w:p w14:paraId="63DFC1B4" w14:textId="2EFB1000" w:rsidR="00B56688" w:rsidRPr="00604EDE" w:rsidRDefault="0073047F" w:rsidP="0093607D">
      <w:pPr>
        <w:spacing w:line="480" w:lineRule="auto"/>
        <w:ind w:firstLine="720"/>
        <w:rPr>
          <w:b/>
        </w:rPr>
      </w:pPr>
      <w:r w:rsidRPr="00694B3E">
        <w:rPr>
          <w:rFonts w:ascii="Times New Roman" w:hAnsi="Times New Roman" w:cs="Times New Roman"/>
          <w:i/>
          <w:iCs/>
          <w:sz w:val="24"/>
          <w:szCs w:val="24"/>
        </w:rPr>
        <w:t>Objective 2. I</w:t>
      </w:r>
      <w:commentRangeStart w:id="51"/>
      <w:r w:rsidRPr="00694B3E">
        <w:rPr>
          <w:rFonts w:ascii="Times New Roman" w:hAnsi="Times New Roman" w:cs="Times New Roman"/>
          <w:i/>
          <w:iCs/>
          <w:sz w:val="24"/>
          <w:szCs w:val="24"/>
        </w:rPr>
        <w:t>dentify other (non-facility) management-related risk factors associated with bulk tank milk quality, udder health, and milk production in organic dairy herds</w:t>
      </w:r>
      <w:commentRangeEnd w:id="51"/>
      <w:r w:rsidRPr="00694B3E">
        <w:rPr>
          <w:rStyle w:val="CommentReference"/>
          <w:rFonts w:eastAsiaTheme="minorEastAsia"/>
          <w:i/>
          <w:iCs/>
        </w:rPr>
        <w:commentReference w:id="51"/>
      </w:r>
      <w:r w:rsidRPr="00694B3E">
        <w:rPr>
          <w:rFonts w:ascii="Times New Roman" w:hAnsi="Times New Roman" w:cs="Times New Roman"/>
          <w:i/>
          <w:iCs/>
          <w:sz w:val="24"/>
          <w:szCs w:val="24"/>
        </w:rPr>
        <w:t>.</w:t>
      </w:r>
      <w:r>
        <w:rPr>
          <w:rFonts w:ascii="Times New Roman" w:hAnsi="Times New Roman" w:cs="Times New Roman"/>
          <w:sz w:val="24"/>
          <w:szCs w:val="24"/>
        </w:rPr>
        <w:t xml:space="preserve"> 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commentRangeStart w:id="52"/>
      <w:commentRangeStart w:id="53"/>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930E8B">
        <w:rPr>
          <w:rFonts w:ascii="Times New Roman" w:hAnsi="Times New Roman" w:cs="Times New Roman"/>
          <w:sz w:val="24"/>
          <w:szCs w:val="24"/>
        </w:rPr>
        <w:t>to explore associations</w:t>
      </w:r>
      <w:ins w:id="54" w:author="Caitlin Jeffrey" w:date="2023-11-09T10:17:00Z">
        <w:r w:rsidR="00930E8B">
          <w:rPr>
            <w:rFonts w:ascii="Times New Roman" w:hAnsi="Times New Roman" w:cs="Times New Roman"/>
            <w:sz w:val="24"/>
            <w:szCs w:val="24"/>
          </w:rPr>
          <w:t xml:space="preserve"> </w:t>
        </w:r>
      </w:ins>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r w:rsidR="000745FE" w:rsidRPr="00604EDE">
        <w:rPr>
          <w:rFonts w:ascii="Times New Roman" w:hAnsi="Times New Roman" w:cs="Times New Roman"/>
          <w:sz w:val="24"/>
          <w:szCs w:val="24"/>
        </w:rPr>
        <w:t>six udder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newSCS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elevSCS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chronSCS</w:t>
      </w:r>
      <w:proofErr w:type="spellEnd"/>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52"/>
      <w:r w:rsidR="00762D02">
        <w:rPr>
          <w:rStyle w:val="CommentReference"/>
          <w:rFonts w:eastAsiaTheme="minorEastAsia"/>
        </w:rPr>
        <w:commentReference w:id="52"/>
      </w:r>
      <w:commentRangeEnd w:id="53"/>
      <w:r w:rsidR="0092722C">
        <w:rPr>
          <w:rStyle w:val="CommentReference"/>
          <w:rFonts w:eastAsiaTheme="minorEastAsia"/>
        </w:rPr>
        <w:commentReference w:id="53"/>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27"/>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55"/>
      <w:r w:rsidRPr="00604EDE">
        <w:rPr>
          <w:rFonts w:ascii="Times New Roman" w:hAnsi="Times New Roman" w:cs="Times New Roman"/>
          <w:b/>
          <w:sz w:val="24"/>
          <w:szCs w:val="24"/>
        </w:rPr>
        <w:t>Results</w:t>
      </w:r>
      <w:commentRangeEnd w:id="55"/>
      <w:r w:rsidR="00B715A3" w:rsidRPr="00604EDE">
        <w:rPr>
          <w:rStyle w:val="CommentReference"/>
          <w:rFonts w:eastAsiaTheme="minorEastAsia"/>
        </w:rPr>
        <w:commentReference w:id="55"/>
      </w:r>
    </w:p>
    <w:p w14:paraId="0422E7E4" w14:textId="12227C04" w:rsidR="00CA29EB" w:rsidRPr="00604EDE" w:rsidRDefault="00CA29EB" w:rsidP="005059FE">
      <w:pPr>
        <w:pStyle w:val="ListParagraph"/>
        <w:spacing w:line="480" w:lineRule="auto"/>
        <w:ind w:left="360"/>
        <w:rPr>
          <w:b/>
          <w:bCs/>
        </w:rPr>
      </w:pPr>
      <w:commentRangeStart w:id="56"/>
      <w:r w:rsidRPr="00604EDE">
        <w:rPr>
          <w:b/>
          <w:bCs/>
        </w:rPr>
        <w:t>D</w:t>
      </w:r>
      <w:commentRangeEnd w:id="56"/>
      <w:r w:rsidR="006C0C9C">
        <w:rPr>
          <w:rStyle w:val="CommentReference"/>
          <w:rFonts w:asciiTheme="minorHAnsi" w:eastAsiaTheme="minorEastAsia" w:hAnsiTheme="minorHAnsi" w:cstheme="minorBidi"/>
        </w:rPr>
        <w:commentReference w:id="56"/>
      </w:r>
      <w:r w:rsidRPr="00604EDE">
        <w:rPr>
          <w:b/>
          <w:bCs/>
        </w:rPr>
        <w:t>escription of study herds</w:t>
      </w:r>
    </w:p>
    <w:p w14:paraId="4AC0E122" w14:textId="65FAC9D4"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ins w:id="57" w:author="Caitlin Jeffrey" w:date="2023-11-09T10:20:00Z">
        <w:r w:rsidR="008840FF">
          <w:rPr>
            <w:rFonts w:ascii="Times New Roman" w:hAnsi="Times New Roman" w:cs="Times New Roman"/>
            <w:sz w:val="24"/>
            <w:szCs w:val="24"/>
          </w:rPr>
          <w:t>1</w:t>
        </w:r>
      </w:ins>
      <w:del w:id="58" w:author="Caitlin Jeffrey" w:date="2023-11-09T10:20:00Z">
        <w:r w:rsidR="0067488A" w:rsidDel="008840FF">
          <w:rPr>
            <w:rFonts w:ascii="Times New Roman" w:hAnsi="Times New Roman" w:cs="Times New Roman"/>
            <w:sz w:val="24"/>
            <w:szCs w:val="24"/>
          </w:rPr>
          <w:delText>2</w:delText>
        </w:r>
      </w:del>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59"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60"/>
      <w:commentRangeStart w:id="61"/>
      <w:r w:rsidRPr="00604EDE">
        <w:rPr>
          <w:rFonts w:ascii="Times New Roman" w:hAnsi="Times New Roman" w:cs="Times New Roman"/>
          <w:sz w:val="24"/>
          <w:szCs w:val="24"/>
        </w:rPr>
        <w:t>breeds</w:t>
      </w:r>
      <w:commentRangeEnd w:id="60"/>
      <w:r w:rsidR="00762D02">
        <w:rPr>
          <w:rStyle w:val="CommentReference"/>
          <w:rFonts w:eastAsiaTheme="minorEastAsia"/>
        </w:rPr>
        <w:commentReference w:id="60"/>
      </w:r>
      <w:commentRangeEnd w:id="61"/>
      <w:r w:rsidR="005B1C60">
        <w:rPr>
          <w:rStyle w:val="CommentReference"/>
          <w:rFonts w:eastAsiaTheme="minorEastAsia"/>
        </w:rPr>
        <w:commentReference w:id="61"/>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62"/>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63"/>
      <w:r w:rsidRPr="00604EDE">
        <w:rPr>
          <w:rFonts w:ascii="Times New Roman" w:hAnsi="Times New Roman" w:cs="Times New Roman"/>
          <w:sz w:val="24"/>
          <w:szCs w:val="24"/>
        </w:rPr>
        <w:t>respectively</w:t>
      </w:r>
      <w:commentRangeEnd w:id="63"/>
      <w:r w:rsidR="00D7652E">
        <w:rPr>
          <w:rStyle w:val="CommentReference"/>
          <w:rFonts w:eastAsiaTheme="minorEastAsia"/>
        </w:rPr>
        <w:commentReference w:id="63"/>
      </w:r>
      <w:r w:rsidRPr="00604EDE">
        <w:rPr>
          <w:rFonts w:ascii="Times New Roman" w:hAnsi="Times New Roman" w:cs="Times New Roman"/>
          <w:sz w:val="24"/>
          <w:szCs w:val="24"/>
        </w:rPr>
        <w:t xml:space="preserve">. </w:t>
      </w:r>
      <w:commentRangeEnd w:id="62"/>
      <w:r w:rsidR="006C0C9C">
        <w:rPr>
          <w:rStyle w:val="CommentReference"/>
          <w:rFonts w:eastAsiaTheme="minorEastAsia"/>
        </w:rPr>
        <w:commentReference w:id="62"/>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64"/>
      <w:commentRangeEnd w:id="64"/>
      <w:r>
        <w:rPr>
          <w:rStyle w:val="CommentReference"/>
          <w:rFonts w:eastAsiaTheme="minorEastAsia"/>
        </w:rPr>
        <w:commentReference w:id="64"/>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2B50675C" w:rsidR="00692DAA" w:rsidRPr="00F76386" w:rsidRDefault="009F29CE" w:rsidP="00676DFA">
      <w:pPr>
        <w:spacing w:line="480" w:lineRule="auto"/>
        <w:ind w:firstLine="720"/>
        <w:rPr>
          <w:b/>
          <w:bCs/>
        </w:rPr>
      </w:pPr>
      <w:r>
        <w:rPr>
          <w:rFonts w:ascii="Times New Roman" w:hAnsi="Times New Roman" w:cs="Times New Roman"/>
          <w:sz w:val="24"/>
          <w:szCs w:val="24"/>
        </w:rPr>
        <w:t>Descriptive r</w:t>
      </w:r>
      <w:r w:rsidR="009F07A6" w:rsidRPr="00604EDE">
        <w:rPr>
          <w:rFonts w:ascii="Times New Roman" w:hAnsi="Times New Roman" w:cs="Times New Roman"/>
          <w:sz w:val="24"/>
          <w:szCs w:val="24"/>
        </w:rPr>
        <w:t xml:space="preserve">esults </w:t>
      </w:r>
      <w:r w:rsidR="00EE5530" w:rsidRPr="00604EDE">
        <w:rPr>
          <w:rFonts w:ascii="Times New Roman" w:hAnsi="Times New Roman" w:cs="Times New Roman"/>
          <w:sz w:val="24"/>
          <w:szCs w:val="24"/>
        </w:rPr>
        <w:t>of</w:t>
      </w:r>
      <w:r w:rsidR="00EE5530">
        <w:rPr>
          <w:rFonts w:ascii="Times New Roman" w:hAnsi="Times New Roman" w:cs="Times New Roman"/>
          <w:sz w:val="24"/>
          <w:szCs w:val="24"/>
        </w:rPr>
        <w:t xml:space="preserve"> bulk tank milk</w:t>
      </w:r>
      <w:r w:rsidR="00EE5530" w:rsidRPr="00604EDE">
        <w:rPr>
          <w:rFonts w:ascii="Times New Roman" w:hAnsi="Times New Roman" w:cs="Times New Roman"/>
          <w:sz w:val="24"/>
          <w:szCs w:val="24"/>
        </w:rPr>
        <w:t xml:space="preserve"> aerobic culture</w:t>
      </w:r>
      <w:r w:rsidR="00EE5530">
        <w:rPr>
          <w:rFonts w:ascii="Times New Roman" w:hAnsi="Times New Roman" w:cs="Times New Roman"/>
          <w:sz w:val="24"/>
          <w:szCs w:val="24"/>
        </w:rPr>
        <w:t>s</w:t>
      </w:r>
      <w:r w:rsidR="00EE5530" w:rsidRPr="00604EDE">
        <w:rPr>
          <w:rFonts w:ascii="Times New Roman" w:hAnsi="Times New Roman" w:cs="Times New Roman"/>
          <w:sz w:val="24"/>
          <w:szCs w:val="24"/>
        </w:rPr>
        <w:t xml:space="preserve"> </w:t>
      </w:r>
      <w:r w:rsidR="00EE5530">
        <w:rPr>
          <w:rFonts w:ascii="Times New Roman" w:hAnsi="Times New Roman" w:cs="Times New Roman"/>
          <w:sz w:val="24"/>
          <w:szCs w:val="24"/>
        </w:rPr>
        <w:t xml:space="preserve">and comparison by facility type group </w:t>
      </w:r>
      <w:r w:rsidR="009F07A6" w:rsidRPr="00604EDE">
        <w:rPr>
          <w:rFonts w:ascii="Times New Roman" w:hAnsi="Times New Roman" w:cs="Times New Roman"/>
          <w:sz w:val="24"/>
          <w:szCs w:val="24"/>
        </w:rPr>
        <w:t xml:space="preserve">are presented in Table </w:t>
      </w:r>
      <w:r w:rsidR="009F07A6">
        <w:rPr>
          <w:rFonts w:ascii="Times New Roman" w:hAnsi="Times New Roman" w:cs="Times New Roman"/>
          <w:sz w:val="24"/>
          <w:szCs w:val="24"/>
        </w:rPr>
        <w:t>2</w:t>
      </w:r>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0BDBCD9A" w:rsidR="00F81BD0" w:rsidRPr="00604EDE" w:rsidRDefault="006F2C5B" w:rsidP="005C62DE">
      <w:pPr>
        <w:spacing w:line="480" w:lineRule="auto"/>
        <w:ind w:firstLine="720"/>
      </w:pPr>
      <w:r>
        <w:rPr>
          <w:rFonts w:ascii="Times New Roman" w:hAnsi="Times New Roman" w:cs="Times New Roman"/>
          <w:sz w:val="24"/>
          <w:szCs w:val="24"/>
        </w:rPr>
        <w:t xml:space="preserve">Descriptive results </w:t>
      </w:r>
      <w:r w:rsidR="004D73E8">
        <w:rPr>
          <w:rFonts w:ascii="Times New Roman" w:hAnsi="Times New Roman" w:cs="Times New Roman"/>
          <w:sz w:val="24"/>
          <w:szCs w:val="24"/>
        </w:rPr>
        <w:t xml:space="preserve">of BTSCC, udder health measures, </w:t>
      </w:r>
      <w:r w:rsidR="005C62B7">
        <w:rPr>
          <w:rFonts w:ascii="Times New Roman" w:hAnsi="Times New Roman" w:cs="Times New Roman"/>
          <w:sz w:val="24"/>
          <w:szCs w:val="24"/>
        </w:rPr>
        <w:t xml:space="preserve">and </w:t>
      </w:r>
      <w:r w:rsidR="004D73E8">
        <w:rPr>
          <w:rFonts w:ascii="Times New Roman" w:hAnsi="Times New Roman" w:cs="Times New Roman"/>
          <w:sz w:val="24"/>
          <w:szCs w:val="24"/>
        </w:rPr>
        <w:t>milk production are presented in Table 3.</w:t>
      </w:r>
      <w:r w:rsidR="0082647E">
        <w:rPr>
          <w:rFonts w:ascii="Times New Roman" w:hAnsi="Times New Roman" w:cs="Times New Roman"/>
          <w:sz w:val="24"/>
          <w:szCs w:val="24"/>
        </w:rPr>
        <w:t xml:space="preserve"> </w:t>
      </w:r>
      <w:r w:rsidR="00895B63" w:rsidRPr="00604EDE">
        <w:rPr>
          <w:rFonts w:ascii="Times New Roman" w:hAnsi="Times New Roman" w:cs="Times New Roman"/>
          <w:sz w:val="24"/>
          <w:szCs w:val="24"/>
        </w:rPr>
        <w:t>The mean (</w:t>
      </w:r>
      <w:r w:rsidR="00C54D4F" w:rsidRPr="00086443">
        <w:rPr>
          <w:rFonts w:ascii="Times New Roman" w:eastAsia="Times New Roman" w:hAnsi="Times New Roman" w:cs="Times New Roman"/>
        </w:rPr>
        <w:t>95%CI</w:t>
      </w:r>
      <w:r w:rsidR="00895B63" w:rsidRPr="00604EDE">
        <w:rPr>
          <w:rFonts w:ascii="Times New Roman" w:hAnsi="Times New Roman" w:cs="Times New Roman"/>
          <w:sz w:val="24"/>
          <w:szCs w:val="24"/>
        </w:rPr>
        <w:t xml:space="preserve">) </w:t>
      </w:r>
      <w:r w:rsidR="00E056C0">
        <w:rPr>
          <w:rFonts w:ascii="Times New Roman" w:hAnsi="Times New Roman" w:cs="Times New Roman"/>
          <w:sz w:val="24"/>
          <w:szCs w:val="24"/>
        </w:rPr>
        <w:t>back-transformed (from log</w:t>
      </w:r>
      <w:r w:rsidR="00E056C0">
        <w:rPr>
          <w:rFonts w:ascii="Times New Roman" w:hAnsi="Times New Roman" w:cs="Times New Roman"/>
          <w:sz w:val="24"/>
          <w:szCs w:val="24"/>
          <w:vertAlign w:val="subscript"/>
        </w:rPr>
        <w:t>10</w:t>
      </w:r>
      <w:r w:rsidR="00E056C0">
        <w:rPr>
          <w:rFonts w:ascii="Times New Roman" w:hAnsi="Times New Roman" w:cs="Times New Roman"/>
          <w:sz w:val="24"/>
          <w:szCs w:val="24"/>
        </w:rPr>
        <w:t>)</w:t>
      </w:r>
      <w:r w:rsidR="00F726AA" w:rsidRPr="00604EDE">
        <w:rPr>
          <w:rFonts w:ascii="Times New Roman" w:hAnsi="Times New Roman" w:cs="Times New Roman"/>
          <w:sz w:val="24"/>
          <w:szCs w:val="24"/>
        </w:rPr>
        <w:t xml:space="preserve"> </w:t>
      </w:r>
      <w:r w:rsidR="00895B63" w:rsidRPr="00604EDE">
        <w:rPr>
          <w:rFonts w:ascii="Times New Roman" w:hAnsi="Times New Roman" w:cs="Times New Roman"/>
          <w:sz w:val="24"/>
          <w:szCs w:val="24"/>
        </w:rPr>
        <w:t xml:space="preserve">somatic cell count for the 21 bulk tank milk samples was </w:t>
      </w:r>
      <w:r w:rsidR="002145CB" w:rsidRPr="002145CB">
        <w:rPr>
          <w:rFonts w:ascii="Times New Roman" w:hAnsi="Times New Roman" w:cs="Times New Roman"/>
          <w:sz w:val="24"/>
          <w:szCs w:val="24"/>
        </w:rPr>
        <w:t>134</w:t>
      </w:r>
      <w:r w:rsidR="002145CB">
        <w:rPr>
          <w:rFonts w:ascii="Times New Roman" w:hAnsi="Times New Roman" w:cs="Times New Roman"/>
          <w:sz w:val="24"/>
          <w:szCs w:val="24"/>
        </w:rPr>
        <w:t>,</w:t>
      </w:r>
      <w:r w:rsidR="002145CB" w:rsidRPr="002145CB">
        <w:rPr>
          <w:rFonts w:ascii="Times New Roman" w:hAnsi="Times New Roman" w:cs="Times New Roman"/>
          <w:sz w:val="24"/>
          <w:szCs w:val="24"/>
        </w:rPr>
        <w:t>896</w:t>
      </w:r>
      <w:r w:rsidR="002145CB">
        <w:rPr>
          <w:rFonts w:ascii="Times New Roman" w:hAnsi="Times New Roman" w:cs="Times New Roman"/>
          <w:sz w:val="24"/>
          <w:szCs w:val="24"/>
        </w:rPr>
        <w:t xml:space="preserve"> </w:t>
      </w:r>
      <w:r w:rsidR="00895B63" w:rsidRPr="00604EDE">
        <w:rPr>
          <w:rFonts w:ascii="Times New Roman" w:hAnsi="Times New Roman" w:cs="Times New Roman"/>
          <w:sz w:val="24"/>
          <w:szCs w:val="24"/>
        </w:rPr>
        <w:t>cells/mL (</w:t>
      </w:r>
      <w:r w:rsidR="007B63F1" w:rsidRPr="007B63F1">
        <w:rPr>
          <w:rFonts w:ascii="Times New Roman" w:hAnsi="Times New Roman" w:cs="Times New Roman"/>
          <w:sz w:val="24"/>
          <w:szCs w:val="24"/>
        </w:rPr>
        <w:t>114</w:t>
      </w:r>
      <w:r w:rsidR="007B63F1">
        <w:rPr>
          <w:rFonts w:ascii="Times New Roman" w:hAnsi="Times New Roman" w:cs="Times New Roman"/>
          <w:sz w:val="24"/>
          <w:szCs w:val="24"/>
        </w:rPr>
        <w:t>,</w:t>
      </w:r>
      <w:r w:rsidR="007B63F1" w:rsidRPr="007B63F1">
        <w:rPr>
          <w:rFonts w:ascii="Times New Roman" w:hAnsi="Times New Roman" w:cs="Times New Roman"/>
          <w:sz w:val="24"/>
          <w:szCs w:val="24"/>
        </w:rPr>
        <w:t>815</w:t>
      </w:r>
      <w:r w:rsidR="007B63F1">
        <w:rPr>
          <w:rFonts w:ascii="Times New Roman" w:hAnsi="Times New Roman" w:cs="Times New Roman"/>
          <w:sz w:val="24"/>
          <w:szCs w:val="24"/>
        </w:rPr>
        <w:t>-</w:t>
      </w:r>
      <w:r w:rsidR="0082647E" w:rsidRPr="0082647E">
        <w:rPr>
          <w:rFonts w:ascii="Times New Roman" w:hAnsi="Times New Roman" w:cs="Times New Roman"/>
          <w:sz w:val="24"/>
          <w:szCs w:val="24"/>
        </w:rPr>
        <w:t>158</w:t>
      </w:r>
      <w:r w:rsidR="0082647E">
        <w:rPr>
          <w:rFonts w:ascii="Times New Roman" w:hAnsi="Times New Roman" w:cs="Times New Roman"/>
          <w:sz w:val="24"/>
          <w:szCs w:val="24"/>
        </w:rPr>
        <w:t>,</w:t>
      </w:r>
      <w:r w:rsidR="0082647E" w:rsidRPr="0082647E">
        <w:rPr>
          <w:rFonts w:ascii="Times New Roman" w:hAnsi="Times New Roman" w:cs="Times New Roman"/>
          <w:sz w:val="24"/>
          <w:szCs w:val="24"/>
        </w:rPr>
        <w:t>489</w:t>
      </w:r>
      <w:r w:rsidR="00895B63" w:rsidRPr="00604EDE">
        <w:rPr>
          <w:rFonts w:ascii="Times New Roman" w:hAnsi="Times New Roman" w:cs="Times New Roman"/>
          <w:sz w:val="24"/>
          <w:szCs w:val="24"/>
        </w:rPr>
        <w:t xml:space="preserve">). For the 19 herds with available DHIA test-day data, the mean </w:t>
      </w:r>
      <w:r w:rsidR="00C53F25">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5.7 (</w:t>
      </w:r>
      <w:r w:rsidR="0005019B" w:rsidRPr="00086443">
        <w:rPr>
          <w:rFonts w:ascii="Times New Roman" w:hAnsi="Times New Roman" w:cs="Times New Roman"/>
          <w:color w:val="000000"/>
        </w:rPr>
        <w:t>4.2-7.3</w:t>
      </w:r>
      <w:r w:rsidR="00895B63" w:rsidRPr="00604EDE">
        <w:rPr>
          <w:rFonts w:ascii="Times New Roman" w:hAnsi="Times New Roman" w:cs="Times New Roman"/>
          <w:sz w:val="24"/>
          <w:szCs w:val="24"/>
        </w:rPr>
        <w:t xml:space="preserve">), mean </w:t>
      </w:r>
      <w:r w:rsidR="00432A88">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t>
      </w:r>
      <w:r w:rsidR="00895B63" w:rsidRPr="00604EDE">
        <w:rPr>
          <w:rFonts w:ascii="Times New Roman" w:hAnsi="Times New Roman" w:cs="Times New Roman"/>
          <w:sz w:val="24"/>
          <w:szCs w:val="24"/>
        </w:rPr>
        <w:lastRenderedPageBreak/>
        <w:t>with chronic</w:t>
      </w:r>
      <w:r w:rsidR="007D51DA" w:rsidRPr="00604EDE">
        <w:rPr>
          <w:rFonts w:ascii="Times New Roman" w:hAnsi="Times New Roman" w:cs="Times New Roman"/>
          <w:sz w:val="24"/>
          <w:szCs w:val="24"/>
        </w:rPr>
        <w:t>ally</w:t>
      </w:r>
      <w:r w:rsidR="00CA664F">
        <w:rPr>
          <w:rFonts w:ascii="Times New Roman" w:hAnsi="Times New Roman" w:cs="Times New Roman"/>
          <w:sz w:val="24"/>
          <w:szCs w:val="24"/>
        </w:rPr>
        <w:t xml:space="preserve">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13.6 (</w:t>
      </w:r>
      <w:r w:rsidR="0005019B" w:rsidRPr="00086443">
        <w:rPr>
          <w:rFonts w:ascii="Times New Roman" w:hAnsi="Times New Roman" w:cs="Times New Roman"/>
          <w:color w:val="000000"/>
        </w:rPr>
        <w:t>11.2-16.1</w:t>
      </w:r>
      <w:r w:rsidR="00895B63" w:rsidRPr="00604EDE">
        <w:rPr>
          <w:rFonts w:ascii="Times New Roman" w:hAnsi="Times New Roman" w:cs="Times New Roman"/>
          <w:sz w:val="24"/>
          <w:szCs w:val="24"/>
        </w:rPr>
        <w:t xml:space="preserve">), and mean </w:t>
      </w:r>
      <w:r w:rsidR="00432A88">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2</w:t>
      </w:r>
      <w:r w:rsidR="00296614">
        <w:rPr>
          <w:rFonts w:ascii="Times New Roman" w:hAnsi="Times New Roman" w:cs="Times New Roman"/>
          <w:sz w:val="24"/>
          <w:szCs w:val="24"/>
        </w:rPr>
        <w:t>4.9</w:t>
      </w:r>
      <w:r w:rsidR="00895B63" w:rsidRPr="00604EDE">
        <w:rPr>
          <w:rFonts w:ascii="Times New Roman" w:hAnsi="Times New Roman" w:cs="Times New Roman"/>
          <w:sz w:val="24"/>
          <w:szCs w:val="24"/>
        </w:rPr>
        <w:t xml:space="preserve"> (</w:t>
      </w:r>
      <w:r w:rsidR="00296614" w:rsidRPr="00086443">
        <w:rPr>
          <w:rFonts w:ascii="Times New Roman" w:hAnsi="Times New Roman" w:cs="Times New Roman"/>
          <w:color w:val="000000"/>
        </w:rPr>
        <w:t>21.6-28.3</w:t>
      </w:r>
      <w:r w:rsidR="00895B63" w:rsidRPr="00604EDE">
        <w:rPr>
          <w:rFonts w:ascii="Times New Roman" w:hAnsi="Times New Roman" w:cs="Times New Roman"/>
          <w:sz w:val="24"/>
          <w:szCs w:val="24"/>
        </w:rPr>
        <w:t>). For the 18 herds with available data, mean standardized 150-day milk was 50 pounds (</w:t>
      </w:r>
      <w:r w:rsidR="00296614" w:rsidRPr="00086443">
        <w:rPr>
          <w:rFonts w:ascii="Times New Roman" w:hAnsi="Times New Roman" w:cs="Times New Roman"/>
          <w:color w:val="000000"/>
        </w:rPr>
        <w:t>45.7-54.3</w:t>
      </w:r>
      <w:r w:rsidR="00895B63" w:rsidRPr="00604EDE">
        <w:rPr>
          <w:rFonts w:ascii="Times New Roman" w:hAnsi="Times New Roman" w:cs="Times New Roman"/>
          <w:sz w:val="24"/>
          <w:szCs w:val="24"/>
        </w:rPr>
        <w:t xml:space="preserve">). </w:t>
      </w:r>
      <w:r w:rsidR="0053123E">
        <w:rPr>
          <w:rFonts w:ascii="Times New Roman" w:hAnsi="Times New Roman" w:cs="Times New Roman"/>
          <w:sz w:val="24"/>
          <w:szCs w:val="24"/>
        </w:rPr>
        <w:t>A</w:t>
      </w:r>
      <w:r w:rsidR="0053123E" w:rsidRPr="00604EDE">
        <w:rPr>
          <w:rFonts w:ascii="Times New Roman" w:hAnsi="Times New Roman" w:cs="Times New Roman"/>
          <w:sz w:val="24"/>
          <w:szCs w:val="24"/>
        </w:rPr>
        <w:t xml:space="preserve">verage </w:t>
      </w:r>
      <w:r w:rsidR="0053123E">
        <w:rPr>
          <w:rFonts w:ascii="Times New Roman" w:hAnsi="Times New Roman" w:cs="Times New Roman"/>
          <w:sz w:val="24"/>
          <w:szCs w:val="24"/>
        </w:rPr>
        <w:t>SCS</w:t>
      </w:r>
      <w:r w:rsidR="0053123E" w:rsidRPr="00604EDE">
        <w:rPr>
          <w:rFonts w:ascii="Times New Roman" w:hAnsi="Times New Roman" w:cs="Times New Roman"/>
          <w:sz w:val="24"/>
          <w:szCs w:val="24"/>
        </w:rPr>
        <w:t xml:space="preserve"> was 2.44 (</w:t>
      </w:r>
      <w:r w:rsidR="0053123E" w:rsidRPr="00086443">
        <w:rPr>
          <w:rFonts w:ascii="Times New Roman" w:hAnsi="Times New Roman" w:cs="Times New Roman"/>
          <w:color w:val="000000"/>
        </w:rPr>
        <w:t>2.26-2.62</w:t>
      </w:r>
      <w:r w:rsidR="0053123E" w:rsidRPr="00604EDE">
        <w:rPr>
          <w:rFonts w:ascii="Times New Roman" w:hAnsi="Times New Roman" w:cs="Times New Roman"/>
          <w:sz w:val="24"/>
          <w:szCs w:val="24"/>
        </w:rPr>
        <w:t>)</w:t>
      </w:r>
      <w:r w:rsidR="0053123E">
        <w:rPr>
          <w:rFonts w:ascii="Times New Roman" w:hAnsi="Times New Roman" w:cs="Times New Roman"/>
          <w:sz w:val="24"/>
          <w:szCs w:val="24"/>
        </w:rPr>
        <w:t xml:space="preserve"> f</w:t>
      </w:r>
      <w:r w:rsidR="00895B63" w:rsidRPr="00604EDE">
        <w:rPr>
          <w:rFonts w:ascii="Times New Roman" w:hAnsi="Times New Roman" w:cs="Times New Roman"/>
          <w:sz w:val="24"/>
          <w:szCs w:val="24"/>
        </w:rPr>
        <w:t>or the 20 herds with available</w:t>
      </w:r>
      <w:r w:rsidR="0010405F" w:rsidRPr="00604EDE">
        <w:rPr>
          <w:rFonts w:ascii="Times New Roman" w:hAnsi="Times New Roman" w:cs="Times New Roman"/>
          <w:sz w:val="24"/>
          <w:szCs w:val="24"/>
        </w:rPr>
        <w:t xml:space="preserve"> cow-level test</w:t>
      </w:r>
      <w:r w:rsidR="00895B63" w:rsidRPr="00604EDE">
        <w:rPr>
          <w:rFonts w:ascii="Times New Roman" w:hAnsi="Times New Roman" w:cs="Times New Roman"/>
          <w:sz w:val="24"/>
          <w:szCs w:val="24"/>
        </w:rPr>
        <w:t xml:space="preserve"> data</w:t>
      </w:r>
      <w:r w:rsidR="005A4757">
        <w:rPr>
          <w:rFonts w:ascii="Times New Roman" w:hAnsi="Times New Roman" w:cs="Times New Roman"/>
          <w:sz w:val="24"/>
          <w:szCs w:val="24"/>
        </w:rPr>
        <w:t>.</w:t>
      </w:r>
    </w:p>
    <w:p w14:paraId="04C5B6FE" w14:textId="53DEC30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proofErr w:type="gramStart"/>
      <w:r w:rsidRPr="00604EDE">
        <w:rPr>
          <w:rFonts w:ascii="Times New Roman" w:hAnsi="Times New Roman" w:cs="Times New Roman"/>
          <w:sz w:val="24"/>
          <w:szCs w:val="24"/>
        </w:rPr>
        <w:t>).The</w:t>
      </w:r>
      <w:proofErr w:type="gramEnd"/>
      <w:r w:rsidRPr="00604EDE">
        <w:rPr>
          <w:rFonts w:ascii="Times New Roman" w:hAnsi="Times New Roman" w:cs="Times New Roman"/>
          <w:sz w:val="24"/>
          <w:szCs w:val="24"/>
        </w:rPr>
        <w:t xml:space="preserv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tiestall farms, and 32% (20-44) for freestall farms. </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65"/>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65"/>
      <w:r w:rsidRPr="003C6F06">
        <w:rPr>
          <w:rStyle w:val="CommentReference"/>
          <w:rFonts w:ascii="Times New Roman" w:eastAsiaTheme="minorEastAsia" w:hAnsi="Times New Roman" w:cs="Times New Roman"/>
          <w:sz w:val="24"/>
          <w:szCs w:val="24"/>
        </w:rPr>
        <w:commentReference w:id="65"/>
      </w:r>
    </w:p>
    <w:p w14:paraId="48EBE274" w14:textId="05C3C7B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661870">
        <w:t xml:space="preserve">n = 18; </w:t>
      </w:r>
      <w:r w:rsidR="00195FCA">
        <w:t>group sizes: FS = 6, TS = 8, BP = 4).</w:t>
      </w:r>
      <w:r w:rsidR="00B07D3A">
        <w:t xml:space="preserve"> </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547CB787" w:rsidR="00AE3695" w:rsidRDefault="0027084B" w:rsidP="00A305CE">
      <w:pPr>
        <w:pStyle w:val="ListParagraph"/>
        <w:spacing w:line="480" w:lineRule="auto"/>
        <w:ind w:left="0" w:firstLine="720"/>
      </w:pPr>
      <w:r>
        <w:t>There was n</w:t>
      </w:r>
      <w:r w:rsidR="00AB2CB3" w:rsidRPr="00B833C9">
        <w:t xml:space="preserve">o difference in </w:t>
      </w:r>
      <w:proofErr w:type="spellStart"/>
      <w:r w:rsidR="00AB2CB3" w:rsidRPr="00B833C9">
        <w:t>cfu</w:t>
      </w:r>
      <w:proofErr w:type="spellEnd"/>
      <w:r w:rsidR="00AB2CB3" w:rsidRPr="00B833C9">
        <w:t xml:space="preserve"> count between the three facility types</w:t>
      </w:r>
      <w:r>
        <w:t xml:space="preserve"> for any of the four</w:t>
      </w:r>
      <w:r w:rsidR="004E48AE">
        <w:t xml:space="preserve"> bacteria</w:t>
      </w:r>
      <w:r w:rsidR="005116BD">
        <w:t>l</w:t>
      </w:r>
      <w:r w:rsidR="004E48AE">
        <w:t xml:space="preserve"> group</w:t>
      </w:r>
      <w:r w:rsidR="005116BD">
        <w:t xml:space="preserve">s measured </w:t>
      </w:r>
      <w:r w:rsidR="00AB2CB3" w:rsidRPr="00B833C9">
        <w:t xml:space="preserve">(Table </w:t>
      </w:r>
      <w:r w:rsidR="000969AB">
        <w:t>2</w:t>
      </w:r>
      <w:r w:rsidR="00AB2CB3" w:rsidRPr="00B833C9">
        <w:t>).</w:t>
      </w:r>
      <w:r w:rsidR="00AB2CB3">
        <w:t xml:space="preserve"> </w:t>
      </w:r>
      <w:r w:rsidR="00ED241B">
        <w:t xml:space="preserve">Multiple attempts were made to model </w:t>
      </w:r>
      <w:r w:rsidR="00FC630E">
        <w:t xml:space="preserve">the four </w:t>
      </w:r>
      <w:r w:rsidR="00ED241B">
        <w:t xml:space="preserve">aerobic </w:t>
      </w:r>
      <w:r w:rsidR="00FC630E">
        <w:lastRenderedPageBreak/>
        <w:t xml:space="preserve">culture outcomes </w:t>
      </w:r>
      <w:r w:rsidR="008D6EE3">
        <w:t xml:space="preserve">for bulk tank milk, but </w:t>
      </w:r>
      <w:r w:rsidR="004F0926">
        <w:t xml:space="preserve">all </w:t>
      </w:r>
      <w:r w:rsidR="008D6EE3">
        <w:t>suffered from over-parametrization</w:t>
      </w:r>
      <w:r w:rsidR="00EC4A02">
        <w:t xml:space="preserve"> even when data was log transformed</w:t>
      </w:r>
      <w:r w:rsidR="00B833C9">
        <w:t xml:space="preserve"> and were not pursued further. </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lastRenderedPageBreak/>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commentRangeStart w:id="66"/>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67"/>
      <w:commentRangeEnd w:id="67"/>
      <w:r w:rsidR="008034F5" w:rsidRPr="003C6F06">
        <w:rPr>
          <w:rStyle w:val="CommentReference"/>
          <w:rFonts w:ascii="Times New Roman" w:eastAsiaTheme="minorEastAsia" w:hAnsi="Times New Roman" w:cs="Times New Roman"/>
          <w:sz w:val="24"/>
          <w:szCs w:val="24"/>
        </w:rPr>
        <w:commentReference w:id="67"/>
      </w:r>
      <w:commentRangeEnd w:id="66"/>
      <w:r w:rsidR="00C50090">
        <w:rPr>
          <w:rStyle w:val="CommentReference"/>
          <w:rFonts w:eastAsiaTheme="minorEastAsia"/>
        </w:rPr>
        <w:commentReference w:id="66"/>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5756AC4"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w:t>
      </w:r>
      <w:r w:rsidRPr="00604EDE">
        <w:rPr>
          <w:rFonts w:ascii="Times New Roman" w:hAnsi="Times New Roman" w:cs="Times New Roman"/>
          <w:sz w:val="24"/>
          <w:szCs w:val="24"/>
        </w:rPr>
        <w:lastRenderedPageBreak/>
        <w:t xml:space="preserve">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r w:rsidR="00066F4A">
        <w:rPr>
          <w:rFonts w:ascii="Times New Roman" w:hAnsi="Times New Roman" w:cs="Times New Roman"/>
          <w:sz w:val="24"/>
          <w:szCs w:val="24"/>
        </w:rPr>
        <w:t>g. udder</w:t>
      </w:r>
      <w:r w:rsidR="0090022E" w:rsidRPr="0090022E">
        <w:rPr>
          <w:rFonts w:ascii="Times New Roman" w:hAnsi="Times New Roman" w:cs="Times New Roman"/>
          <w:sz w:val="24"/>
          <w:szCs w:val="24"/>
        </w:rPr>
        <w:t xml:space="preserve"> hygiene scores and prop</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68"/>
      <w:r w:rsidRPr="00604EDE">
        <w:rPr>
          <w:rFonts w:ascii="Times New Roman" w:hAnsi="Times New Roman" w:cs="Times New Roman"/>
          <w:b/>
          <w:sz w:val="24"/>
          <w:szCs w:val="24"/>
        </w:rPr>
        <w:t>Discussion</w:t>
      </w:r>
      <w:commentRangeStart w:id="69"/>
      <w:commentRangeEnd w:id="69"/>
      <w:r w:rsidRPr="00604EDE">
        <w:rPr>
          <w:rStyle w:val="CommentReference"/>
          <w:rFonts w:eastAsiaTheme="minorEastAsia"/>
        </w:rPr>
        <w:commentReference w:id="69"/>
      </w:r>
      <w:commentRangeEnd w:id="68"/>
      <w:r w:rsidR="00911141">
        <w:rPr>
          <w:rStyle w:val="CommentReference"/>
          <w:rFonts w:eastAsiaTheme="minorEastAsia"/>
        </w:rPr>
        <w:commentReference w:id="68"/>
      </w:r>
    </w:p>
    <w:p w14:paraId="2E422F1C" w14:textId="1F2C72B1"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tiestall</w:t>
      </w:r>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freestall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w:t>
      </w:r>
      <w:r w:rsidR="009A173F">
        <w:rPr>
          <w:rFonts w:ascii="Times New Roman" w:hAnsi="Times New Roman" w:cs="Times New Roman"/>
          <w:sz w:val="24"/>
          <w:szCs w:val="24"/>
        </w:rPr>
        <w:lastRenderedPageBreak/>
        <w:t>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commentRangeStart w:id="70"/>
      <w:r>
        <w:rPr>
          <w:b/>
          <w:bCs/>
        </w:rPr>
        <w:t>Objective 1</w:t>
      </w:r>
      <w:commentRangeEnd w:id="70"/>
      <w:r>
        <w:rPr>
          <w:rStyle w:val="CommentReference"/>
          <w:rFonts w:asciiTheme="minorHAnsi" w:eastAsiaTheme="minorEastAsia" w:hAnsiTheme="minorHAnsi" w:cstheme="minorBidi"/>
        </w:rPr>
        <w:commentReference w:id="70"/>
      </w:r>
      <w:r>
        <w:rPr>
          <w:b/>
          <w:bCs/>
        </w:rPr>
        <w:t>:</w:t>
      </w:r>
      <w:commentRangeStart w:id="71"/>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71"/>
      <w:r w:rsidR="00C3036E">
        <w:rPr>
          <w:rStyle w:val="CommentReference"/>
          <w:rFonts w:asciiTheme="minorHAnsi" w:eastAsiaTheme="minorEastAsia" w:hAnsiTheme="minorHAnsi" w:cstheme="minorBidi"/>
        </w:rPr>
        <w:commentReference w:id="71"/>
      </w:r>
    </w:p>
    <w:p w14:paraId="3F0B3B7A" w14:textId="37DD941A"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lastRenderedPageBreak/>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73CB02B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r w:rsidR="00BB4389">
        <w:rPr>
          <w:rFonts w:ascii="Times New Roman" w:hAnsi="Times New Roman" w:cs="Times New Roman"/>
          <w:i/>
          <w:iCs/>
          <w:sz w:val="24"/>
          <w:szCs w:val="24"/>
        </w:rPr>
        <w:t xml:space="preserve">Staph.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72"/>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72"/>
      <w:r w:rsidR="002B1D5E">
        <w:rPr>
          <w:rStyle w:val="CommentReference"/>
          <w:rFonts w:eastAsiaTheme="minorEastAsia"/>
        </w:rPr>
        <w:commentReference w:id="72"/>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counts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tiestalls, freestalls, and bedded packs in the current study.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7E5183">
        <w:rPr>
          <w:rFonts w:ascii="Times New Roman" w:hAnsi="Times New Roman" w:cs="Times New Roman"/>
          <w:sz w:val="24"/>
          <w:szCs w:val="24"/>
        </w:rPr>
        <w:t xml:space="preserve">Coliform counts did not differ between the three facility types. </w:t>
      </w:r>
      <w:r w:rsidRPr="00604EDE">
        <w:rPr>
          <w:rFonts w:ascii="Times New Roman" w:hAnsi="Times New Roman" w:cs="Times New Roman"/>
          <w:sz w:val="24"/>
          <w:szCs w:val="24"/>
        </w:rPr>
        <w:t xml:space="preserve">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similar to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w:t>
      </w:r>
      <w:r w:rsidR="00D671F9">
        <w:rPr>
          <w:rFonts w:ascii="Times New Roman" w:hAnsi="Times New Roman" w:cs="Times New Roman"/>
          <w:sz w:val="24"/>
          <w:szCs w:val="24"/>
        </w:rPr>
        <w:lastRenderedPageBreak/>
        <w:t xml:space="preserve">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fairly low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73"/>
      <w:r w:rsidRPr="00604EDE">
        <w:rPr>
          <w:rFonts w:ascii="Times New Roman" w:hAnsi="Times New Roman" w:cs="Times New Roman"/>
          <w:sz w:val="24"/>
          <w:szCs w:val="24"/>
        </w:rPr>
        <w:t xml:space="preserve">18 Minnesota farms </w:t>
      </w:r>
      <w:commentRangeEnd w:id="73"/>
      <w:r w:rsidR="000C26E4">
        <w:rPr>
          <w:rStyle w:val="CommentReference"/>
          <w:rFonts w:eastAsiaTheme="minorEastAsia"/>
        </w:rPr>
        <w:commentReference w:id="73"/>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w:t>
      </w:r>
      <w:proofErr w:type="spellStart"/>
      <w:r w:rsidR="00A07F90">
        <w:rPr>
          <w:rFonts w:ascii="Times New Roman" w:hAnsi="Times New Roman" w:cs="Times New Roman"/>
          <w:sz w:val="24"/>
          <w:szCs w:val="24"/>
        </w:rPr>
        <w:t>cfu</w:t>
      </w:r>
      <w:proofErr w:type="spellEnd"/>
      <w:r w:rsidR="00A07F90">
        <w:rPr>
          <w:rFonts w:ascii="Times New Roman" w:hAnsi="Times New Roman" w:cs="Times New Roman"/>
          <w:sz w:val="24"/>
          <w:szCs w:val="24"/>
        </w:rPr>
        <w:t xml:space="preserve"> count between bedded packs, tiestalls, and freestalls.</w:t>
      </w:r>
    </w:p>
    <w:p w14:paraId="264AD6EF" w14:textId="7B8EFFAC"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w:t>
      </w:r>
      <w:r w:rsidR="007B26B6">
        <w:rPr>
          <w:rFonts w:ascii="Times New Roman" w:hAnsi="Times New Roman" w:cs="Times New Roman"/>
          <w:sz w:val="24"/>
          <w:szCs w:val="24"/>
        </w:rPr>
        <w:lastRenderedPageBreak/>
        <w:t xml:space="preserve">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74"/>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74"/>
      <w:r w:rsidR="004A30F3">
        <w:rPr>
          <w:rStyle w:val="CommentReference"/>
          <w:rFonts w:eastAsiaTheme="minorEastAsia"/>
        </w:rPr>
        <w:commentReference w:id="74"/>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for herds in the current study 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freestall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169ABB6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17D378B7" w:rsidR="00FD1F5E" w:rsidRPr="006E592D" w:rsidRDefault="00CF0519"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was</w:t>
      </w:r>
      <w:r w:rsidRPr="00604EDE">
        <w:rPr>
          <w:rFonts w:ascii="Times New Roman" w:hAnsi="Times New Roman" w:cs="Times New Roman"/>
          <w:sz w:val="24"/>
          <w:szCs w:val="24"/>
        </w:rPr>
        <w:t xml:space="preserve"> no difference in </w:t>
      </w:r>
      <w:r>
        <w:rPr>
          <w:rFonts w:ascii="Times New Roman" w:hAnsi="Times New Roman" w:cs="Times New Roman"/>
          <w:sz w:val="24"/>
          <w:szCs w:val="24"/>
        </w:rPr>
        <w:t xml:space="preserve">the two </w:t>
      </w:r>
      <w:r w:rsidRPr="00604EDE">
        <w:rPr>
          <w:rFonts w:ascii="Times New Roman" w:hAnsi="Times New Roman" w:cs="Times New Roman"/>
          <w:sz w:val="24"/>
          <w:szCs w:val="24"/>
        </w:rPr>
        <w:t>udder hygiene measures</w:t>
      </w:r>
      <w:r>
        <w:rPr>
          <w:rFonts w:ascii="Times New Roman" w:hAnsi="Times New Roman" w:cs="Times New Roman"/>
          <w:sz w:val="24"/>
          <w:szCs w:val="24"/>
        </w:rPr>
        <w:t xml:space="preserve"> </w:t>
      </w:r>
      <w:r w:rsidRPr="00604EDE">
        <w:rPr>
          <w:rFonts w:ascii="Times New Roman" w:hAnsi="Times New Roman" w:cs="Times New Roman"/>
          <w:sz w:val="24"/>
          <w:szCs w:val="24"/>
        </w:rPr>
        <w:t>between the three facility types included in the study</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finding 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Shane et al., 2010, Lobeck et al., 2011,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or confined in a tiestall barn</w:t>
      </w:r>
      <w:r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75"/>
      <w:commentRangeEnd w:id="75"/>
      <w:r w:rsidR="006D599A" w:rsidRPr="003C6F06">
        <w:rPr>
          <w:rStyle w:val="CommentReference"/>
          <w:rFonts w:eastAsiaTheme="minorEastAsia"/>
          <w:sz w:val="24"/>
          <w:szCs w:val="24"/>
        </w:rPr>
        <w:commentReference w:id="75"/>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76"/>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 xml:space="preserve">suffered from limited statistical power due to small sample sizes, the </w:t>
      </w:r>
      <w:r w:rsidRPr="0024316E">
        <w:rPr>
          <w:rFonts w:ascii="Times New Roman" w:hAnsi="Times New Roman" w:cs="Times New Roman"/>
          <w:sz w:val="24"/>
          <w:szCs w:val="24"/>
        </w:rPr>
        <w:lastRenderedPageBreak/>
        <w:t>focus of the discussion will be on trends that emerged from the univariate analysis which combined all 21 farms.</w:t>
      </w:r>
      <w:commentRangeEnd w:id="76"/>
      <w:r w:rsidR="0089310C">
        <w:rPr>
          <w:rStyle w:val="CommentReference"/>
          <w:rFonts w:eastAsiaTheme="minorEastAsia"/>
        </w:rPr>
        <w:commentReference w:id="76"/>
      </w:r>
    </w:p>
    <w:p w14:paraId="761D2E2E" w14:textId="62E1B37B"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lastRenderedPageBreak/>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6B36AF24"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1B93C318"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w:t>
      </w:r>
      <w:r w:rsidRPr="00604EDE">
        <w:rPr>
          <w:rFonts w:ascii="Times New Roman" w:hAnsi="Times New Roman" w:cs="Times New Roman"/>
          <w:sz w:val="24"/>
          <w:szCs w:val="24"/>
        </w:rPr>
        <w:lastRenderedPageBreak/>
        <w:t>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FF9C3AA"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77"/>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Start w:id="78"/>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78"/>
      <w:r w:rsidR="000A2897">
        <w:rPr>
          <w:rStyle w:val="CommentReference"/>
          <w:rFonts w:eastAsiaTheme="minorEastAsia"/>
        </w:rPr>
        <w:commentReference w:id="78"/>
      </w:r>
      <w:commentRangeStart w:id="79"/>
      <w:commentRangeStart w:id="80"/>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BE77C3">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79"/>
      <w:r w:rsidR="00E8288A">
        <w:rPr>
          <w:rStyle w:val="CommentReference"/>
          <w:rFonts w:eastAsiaTheme="minorEastAsia"/>
        </w:rPr>
        <w:commentReference w:id="79"/>
      </w:r>
      <w:commentRangeEnd w:id="80"/>
      <w:r w:rsidR="00306E7A">
        <w:rPr>
          <w:rStyle w:val="CommentReference"/>
          <w:rFonts w:eastAsiaTheme="minorEastAsia"/>
        </w:rPr>
        <w:commentReference w:id="80"/>
      </w:r>
      <w:commentRangeEnd w:id="77"/>
      <w:r w:rsidR="00DA10F6">
        <w:rPr>
          <w:rStyle w:val="CommentReference"/>
          <w:rFonts w:eastAsiaTheme="minorEastAsia"/>
        </w:rPr>
        <w:commentReference w:id="77"/>
      </w:r>
    </w:p>
    <w:p w14:paraId="5E10E3AF" w14:textId="48AA82B8"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w:t>
      </w:r>
      <w:commentRangeStart w:id="81"/>
      <w:r w:rsidR="00885C13">
        <w:rPr>
          <w:rFonts w:ascii="Times New Roman" w:hAnsi="Times New Roman" w:cs="Times New Roman"/>
          <w:sz w:val="24"/>
          <w:szCs w:val="24"/>
        </w:rPr>
        <w:t>selection bias</w:t>
      </w:r>
      <w:commentRangeEnd w:id="81"/>
      <w:r w:rsidR="008877D3">
        <w:rPr>
          <w:rStyle w:val="CommentReference"/>
          <w:rFonts w:eastAsiaTheme="minorEastAsia"/>
        </w:rPr>
        <w:commentReference w:id="81"/>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C35D1C">
        <w:rPr>
          <w:rFonts w:ascii="Times New Roman" w:hAnsi="Times New Roman" w:cs="Times New Roman"/>
          <w:sz w:val="24"/>
          <w:szCs w:val="24"/>
        </w:rPr>
        <w:fldChar w:fldCharType="begin"/>
      </w:r>
      <w:r w:rsidR="00C35D1C">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C35D1C">
        <w:rPr>
          <w:rFonts w:ascii="Times New Roman" w:hAnsi="Times New Roman" w:cs="Times New Roman"/>
          <w:sz w:val="24"/>
          <w:szCs w:val="24"/>
        </w:rPr>
        <w:fldChar w:fldCharType="separate"/>
      </w:r>
      <w:r w:rsidR="00C35D1C">
        <w:rPr>
          <w:rFonts w:ascii="Times New Roman" w:hAnsi="Times New Roman" w:cs="Times New Roman"/>
          <w:noProof/>
          <w:sz w:val="24"/>
          <w:szCs w:val="24"/>
        </w:rPr>
        <w:t>(USDA, 2022)</w:t>
      </w:r>
      <w:r w:rsidR="00C35D1C">
        <w:rPr>
          <w:rFonts w:ascii="Times New Roman" w:hAnsi="Times New Roman" w:cs="Times New Roman"/>
          <w:sz w:val="24"/>
          <w:szCs w:val="24"/>
        </w:rPr>
        <w:fldChar w:fldCharType="end"/>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are</w:t>
      </w:r>
      <w:r w:rsidR="007177CD">
        <w:rPr>
          <w:rFonts w:ascii="Times New Roman" w:hAnsi="Times New Roman" w:cs="Times New Roman"/>
          <w:sz w:val="24"/>
          <w:szCs w:val="24"/>
        </w:rPr>
        <w:t xml:space="preserve"> 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5AF51E0E"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w:t>
      </w:r>
      <w:r w:rsidR="000B227E">
        <w:rPr>
          <w:rFonts w:ascii="Times New Roman" w:hAnsi="Times New Roman" w:cs="Times New Roman"/>
          <w:sz w:val="24"/>
          <w:szCs w:val="24"/>
        </w:rPr>
        <w:lastRenderedPageBreak/>
        <w:t xml:space="preserve">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7014D8">
        <w:rPr>
          <w:rFonts w:ascii="Times New Roman" w:hAnsi="Times New Roman" w:cs="Times New Roman"/>
          <w:sz w:val="24"/>
          <w:szCs w:val="24"/>
        </w:rPr>
        <w:t>there was</w:t>
      </w:r>
      <w:r w:rsidR="004C40A5" w:rsidRPr="00C226FF">
        <w:rPr>
          <w:rFonts w:ascii="Times New Roman" w:hAnsi="Times New Roman" w:cs="Times New Roman"/>
          <w:sz w:val="24"/>
          <w:szCs w:val="24"/>
        </w:rPr>
        <w:t xml:space="preserve"> limited power to identify (complete </w:t>
      </w:r>
      <w:r w:rsidR="00B75159">
        <w:rPr>
          <w:rFonts w:ascii="Times New Roman" w:hAnsi="Times New Roman" w:cs="Times New Roman"/>
          <w:sz w:val="24"/>
          <w:szCs w:val="24"/>
        </w:rPr>
        <w:t>in</w:t>
      </w:r>
      <w:r w:rsidR="00B75159" w:rsidRPr="00C226FF">
        <w:rPr>
          <w:rFonts w:ascii="Times New Roman" w:hAnsi="Times New Roman" w:cs="Times New Roman"/>
          <w:sz w:val="24"/>
          <w:szCs w:val="24"/>
        </w:rPr>
        <w:t>abi</w:t>
      </w:r>
      <w:r w:rsidR="00B75159">
        <w:rPr>
          <w:rFonts w:ascii="Times New Roman" w:hAnsi="Times New Roman" w:cs="Times New Roman"/>
          <w:sz w:val="24"/>
          <w:szCs w:val="24"/>
        </w:rPr>
        <w:t>lity</w:t>
      </w:r>
      <w:r w:rsidR="004C40A5" w:rsidRPr="00C226FF">
        <w:rPr>
          <w:rFonts w:ascii="Times New Roman" w:hAnsi="Times New Roman" w:cs="Times New Roman"/>
          <w:sz w:val="24"/>
          <w:szCs w:val="24"/>
        </w:rPr>
        <w:t xml:space="preserve"> 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commentRangeStart w:id="82"/>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particular management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commentRangeEnd w:id="82"/>
      <w:r w:rsidR="003C00FD">
        <w:rPr>
          <w:rStyle w:val="CommentReference"/>
          <w:rFonts w:eastAsiaTheme="minorEastAsia"/>
        </w:rPr>
        <w:commentReference w:id="82"/>
      </w:r>
    </w:p>
    <w:p w14:paraId="7C9C36BA" w14:textId="606F9F9D"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commentRangeStart w:id="83"/>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00A21424"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00A21424"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00A21424"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00A21424"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00A21424" w:rsidRPr="00604EDE">
        <w:rPr>
          <w:rFonts w:ascii="Times New Roman" w:hAnsi="Times New Roman" w:cs="Times New Roman"/>
          <w:sz w:val="24"/>
          <w:szCs w:val="24"/>
        </w:rPr>
        <w:t xml:space="preserve"> restrict animal movement, which is an issue of growing concern for both producers and the general public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lastRenderedPageBreak/>
        <w:t xml:space="preserve">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00A21424"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herd. Lastly, manure management and environmental stewardship is a top concern for both dairy producers and the general public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 xml:space="preserve">option for small, pasture-based farms in the Northeast both now and in the </w:t>
      </w:r>
      <w:commentRangeStart w:id="84"/>
      <w:r w:rsidR="00A21424" w:rsidRPr="00604EDE">
        <w:rPr>
          <w:rFonts w:ascii="Times New Roman" w:hAnsi="Times New Roman" w:cs="Times New Roman"/>
          <w:sz w:val="24"/>
          <w:szCs w:val="24"/>
        </w:rPr>
        <w:t>future</w:t>
      </w:r>
      <w:commentRangeEnd w:id="84"/>
      <w:r w:rsidR="000A2897">
        <w:rPr>
          <w:rStyle w:val="CommentReference"/>
          <w:rFonts w:eastAsiaTheme="minorEastAsia"/>
        </w:rPr>
        <w:commentReference w:id="84"/>
      </w:r>
      <w:r w:rsidR="00A21424" w:rsidRPr="00604EDE">
        <w:rPr>
          <w:rFonts w:ascii="Times New Roman" w:hAnsi="Times New Roman" w:cs="Times New Roman"/>
          <w:sz w:val="24"/>
          <w:szCs w:val="24"/>
        </w:rPr>
        <w:t>.</w:t>
      </w:r>
      <w:commentRangeEnd w:id="83"/>
      <w:r w:rsidR="005278A5">
        <w:rPr>
          <w:rStyle w:val="CommentReference"/>
          <w:rFonts w:eastAsiaTheme="minorEastAsia"/>
        </w:rPr>
        <w:commentReference w:id="83"/>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85"/>
      <w:r w:rsidRPr="00604EDE">
        <w:rPr>
          <w:rFonts w:ascii="Times New Roman" w:hAnsi="Times New Roman" w:cs="Times New Roman"/>
          <w:b/>
          <w:bCs/>
          <w:sz w:val="24"/>
          <w:szCs w:val="24"/>
        </w:rPr>
        <w:t>Conclusion</w:t>
      </w:r>
      <w:commentRangeEnd w:id="85"/>
      <w:r w:rsidR="005F6F84" w:rsidRPr="00604EDE">
        <w:rPr>
          <w:rStyle w:val="CommentReference"/>
          <w:rFonts w:ascii="Times New Roman" w:eastAsiaTheme="minorEastAsia" w:hAnsi="Times New Roman" w:cs="Times New Roman"/>
          <w:sz w:val="24"/>
          <w:szCs w:val="24"/>
        </w:rPr>
        <w:commentReference w:id="85"/>
      </w:r>
    </w:p>
    <w:p w14:paraId="12AB058C" w14:textId="6A131C2B" w:rsidR="00434369" w:rsidRPr="00912697" w:rsidRDefault="0026413C" w:rsidP="00912697">
      <w:pPr>
        <w:spacing w:line="480" w:lineRule="auto"/>
        <w:ind w:firstLine="720"/>
        <w:rPr>
          <w:rFonts w:ascii="Times New Roman" w:hAnsi="Times New Roman" w:cs="Times New Roman"/>
          <w:sz w:val="24"/>
          <w:szCs w:val="24"/>
        </w:rPr>
      </w:pPr>
      <w:bookmarkStart w:id="86"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87"/>
      <w:r w:rsidRPr="00FC6FF7">
        <w:rPr>
          <w:rFonts w:ascii="Times New Roman" w:hAnsi="Times New Roman" w:cs="Times New Roman"/>
          <w:sz w:val="24"/>
          <w:szCs w:val="24"/>
        </w:rPr>
        <w:t>Bedded</w:t>
      </w:r>
      <w:commentRangeEnd w:id="87"/>
      <w:r w:rsidR="000A2897">
        <w:rPr>
          <w:rStyle w:val="CommentReference"/>
          <w:rFonts w:eastAsiaTheme="minorEastAsia"/>
        </w:rPr>
        <w:commentReference w:id="87"/>
      </w:r>
      <w:r w:rsidRPr="00FC6FF7">
        <w:rPr>
          <w:rFonts w:ascii="Times New Roman" w:hAnsi="Times New Roman" w:cs="Times New Roman"/>
          <w:sz w:val="24"/>
          <w:szCs w:val="24"/>
        </w:rPr>
        <w:t xml:space="preserve"> packs can therefore be </w:t>
      </w:r>
      <w:r w:rsidRPr="00FC6FF7">
        <w:rPr>
          <w:rFonts w:ascii="Times New Roman" w:hAnsi="Times New Roman" w:cs="Times New Roman"/>
          <w:sz w:val="24"/>
          <w:szCs w:val="24"/>
        </w:rPr>
        <w:lastRenderedPageBreak/>
        <w:t xml:space="preserve">considered as a viable option for pasture-based herds looking for a </w:t>
      </w:r>
      <w:commentRangeStart w:id="88"/>
      <w:commentRangeEnd w:id="88"/>
      <w:r w:rsidR="000A2897">
        <w:rPr>
          <w:rStyle w:val="CommentReference"/>
          <w:rFonts w:eastAsiaTheme="minorEastAsia"/>
        </w:rPr>
        <w:commentReference w:id="88"/>
      </w:r>
      <w:r w:rsidRPr="00FC6FF7">
        <w:rPr>
          <w:rFonts w:ascii="Times New Roman" w:hAnsi="Times New Roman" w:cs="Times New Roman"/>
          <w:sz w:val="24"/>
          <w:szCs w:val="24"/>
        </w:rPr>
        <w:t>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 from secondary analysis of results in t</w:t>
      </w:r>
      <w:r w:rsidR="00BF0912">
        <w:rPr>
          <w:rFonts w:ascii="Times New Roman" w:hAnsi="Times New Roman" w:cs="Times New Roman"/>
          <w:sz w:val="24"/>
          <w:szCs w:val="24"/>
        </w:rPr>
        <w:t xml:space="preserve">his study found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RDefault="0026413C" w:rsidP="0026413C">
      <w:pPr>
        <w:spacing w:after="0" w:line="480" w:lineRule="auto"/>
        <w:ind w:firstLine="720"/>
        <w:rPr>
          <w:rFonts w:ascii="Times New Roman" w:hAnsi="Times New Roman" w:cs="Times New Roman"/>
          <w:sz w:val="24"/>
          <w:szCs w:val="24"/>
        </w:rPr>
      </w:pP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157F5FB0"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34C55062" w14:textId="77777777" w:rsidR="00C35D1C" w:rsidRPr="00C35D1C" w:rsidRDefault="00262957" w:rsidP="00C35D1C">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C35D1C" w:rsidRPr="00C35D1C">
        <w:t>Adkins, P. R. F., L. M. Placheta, M. R. Borchers, J. M. Bewley, and J. R. Middleton. 2022. Distribution of staphylococcal and mammaliicoccal species from compost-bedded pack or sand-bedded freestall dairy farms. J Dairy Sci 105(7):6261-6270.</w:t>
      </w:r>
    </w:p>
    <w:p w14:paraId="6CF09B21" w14:textId="77777777" w:rsidR="00C35D1C" w:rsidRPr="00C35D1C" w:rsidRDefault="00C35D1C" w:rsidP="00C35D1C">
      <w:pPr>
        <w:pStyle w:val="EndNoteBibliography"/>
        <w:spacing w:after="240"/>
      </w:pPr>
      <w:r w:rsidRPr="00C35D1C">
        <w:t>Albino, R. L., J. L. Taraba, M. I. Marcondes, E. A. Eckelkamp, and J. M. Bewley. 2018. Comparison of bacterial populations in bedding material, on teat ends, and in milk of cows housed in compost bedded pack barns J. Animal Production Science 58(9):1686-1691.</w:t>
      </w:r>
    </w:p>
    <w:p w14:paraId="088E39AD" w14:textId="77777777" w:rsidR="00C35D1C" w:rsidRPr="00C35D1C" w:rsidRDefault="00C35D1C" w:rsidP="00C35D1C">
      <w:pPr>
        <w:pStyle w:val="EndNoteBibliography"/>
        <w:spacing w:after="240"/>
      </w:pPr>
      <w:r w:rsidRPr="00C35D1C">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251ECDC" w14:textId="77777777" w:rsidR="00C35D1C" w:rsidRPr="00C35D1C" w:rsidRDefault="00C35D1C" w:rsidP="00C35D1C">
      <w:pPr>
        <w:pStyle w:val="EndNoteBibliography"/>
        <w:spacing w:after="240"/>
      </w:pPr>
      <w:r w:rsidRPr="00C35D1C">
        <w:lastRenderedPageBreak/>
        <w:t>Andrews, T., C. E. Jeffrey, R. E. Gilker, D. A. Neher, and J. W. Barlow. 2021. Design and implementation of a survey quantifying winter housing and bedding types used on Vermont organic dairy farms. J. Dairy Sci. 104(7):8326-8337.</w:t>
      </w:r>
    </w:p>
    <w:p w14:paraId="0C2C2371" w14:textId="77777777" w:rsidR="00C35D1C" w:rsidRPr="00C35D1C" w:rsidRDefault="00C35D1C" w:rsidP="00C35D1C">
      <w:pPr>
        <w:pStyle w:val="EndNoteBibliography"/>
        <w:spacing w:after="240"/>
      </w:pPr>
      <w:r w:rsidRPr="00C35D1C">
        <w:t>Barberg, A., M. Endres, and K. Janni. 2007a. Compost Dairy Barns in Minnesota: A Descriptive Study. Applied Engineering in Agriculture 23:231-238.</w:t>
      </w:r>
    </w:p>
    <w:p w14:paraId="0186F732" w14:textId="77777777" w:rsidR="00C35D1C" w:rsidRPr="00C35D1C" w:rsidRDefault="00C35D1C" w:rsidP="00C35D1C">
      <w:pPr>
        <w:pStyle w:val="EndNoteBibliography"/>
        <w:spacing w:after="240"/>
      </w:pPr>
      <w:r w:rsidRPr="00C35D1C">
        <w:t>Barberg, A. E., M. I. Endres, J. A. Salfer, and J. K. Reneau. 2007b. Performance and welfare of dairy cows in an alternative housing system in Minnesota. J Dairy Sci 90(3):1575-1583.</w:t>
      </w:r>
    </w:p>
    <w:p w14:paraId="1D8F11A6" w14:textId="77777777" w:rsidR="00C35D1C" w:rsidRPr="00C35D1C" w:rsidRDefault="00C35D1C" w:rsidP="00C35D1C">
      <w:pPr>
        <w:pStyle w:val="EndNoteBibliography"/>
        <w:spacing w:after="240"/>
      </w:pPr>
      <w:r w:rsidRPr="00C35D1C">
        <w:t>Barkema, H. W., Y. H. Schukken, T. J. Lam, M. L. Beiboer, G. Benedictus, and A. Brand. 1998. Management practices associated with low, medium, and high somatic cell counts in bulk milk. J. Dairy Sci 81(7):1917-1927.</w:t>
      </w:r>
    </w:p>
    <w:p w14:paraId="19A7A510" w14:textId="77777777" w:rsidR="00C35D1C" w:rsidRPr="00C35D1C" w:rsidRDefault="00C35D1C" w:rsidP="00C35D1C">
      <w:pPr>
        <w:pStyle w:val="EndNoteBibliography"/>
        <w:spacing w:after="240"/>
      </w:pPr>
      <w:r w:rsidRPr="00C35D1C">
        <w:t>Barkema, H. W., M. A. von Keyserlingk, J. P. Kastelic, T. J. Lam, C. Luby, J. P. Roy, S. J. LeBlanc, G. P. Keefe, and D. F. Kelton. 2015. Invited review: Changes in the dairy industry affecting dairy cattle health and welfare. J Dairy Sci 98(11):7426-7445.</w:t>
      </w:r>
    </w:p>
    <w:p w14:paraId="1BE5BDB8" w14:textId="77777777" w:rsidR="00C35D1C" w:rsidRPr="00C35D1C" w:rsidRDefault="00C35D1C" w:rsidP="00C35D1C">
      <w:pPr>
        <w:pStyle w:val="EndNoteBibliography"/>
        <w:spacing w:after="240"/>
      </w:pPr>
      <w:r w:rsidRPr="00C35D1C">
        <w:t>Bewley, J., J. Taraba, G. Day, R. Black, and F. Damasceno. 2012. Compost Bedded Pack Barn Design: Features and Management Considerations. University of Kentucky Cooperative Extension Service Publication ID.</w:t>
      </w:r>
    </w:p>
    <w:p w14:paraId="315BD69D" w14:textId="77777777" w:rsidR="00C35D1C" w:rsidRPr="00C35D1C" w:rsidRDefault="00C35D1C" w:rsidP="00C35D1C">
      <w:pPr>
        <w:pStyle w:val="EndNoteBibliography"/>
        <w:spacing w:after="240"/>
      </w:pPr>
      <w:r w:rsidRPr="00C35D1C">
        <w:t>Bickert, W. G., B. Holmes, K. A. Janni, D. Kammel, R. Stowell, and J. M. Zulovich. 2000. Dairy freestall housing and equipment. Pages 27–45 in Designing Facilities for the Milking Herd. 7th ed., Mid-West Plan Service, Iowa State University, Ames.</w:t>
      </w:r>
    </w:p>
    <w:p w14:paraId="1511D0CF" w14:textId="77777777" w:rsidR="00C35D1C" w:rsidRPr="00C35D1C" w:rsidRDefault="00C35D1C" w:rsidP="00C35D1C">
      <w:pPr>
        <w:pStyle w:val="EndNoteBibliography"/>
        <w:spacing w:after="240"/>
      </w:pPr>
      <w:r w:rsidRPr="00C35D1C">
        <w:t>Black, R. A., J. L. Taraba, G. B. Day, F. A. Damasceno, and J. M. Bewley. 2013. Compost bedded pack dairy barn management, performance, and producer satisfaction. J Dairy Sci 96(12):8060-8074.</w:t>
      </w:r>
    </w:p>
    <w:p w14:paraId="017C2970" w14:textId="77777777" w:rsidR="00C35D1C" w:rsidRPr="00C35D1C" w:rsidRDefault="00C35D1C" w:rsidP="00C35D1C">
      <w:pPr>
        <w:pStyle w:val="EndNoteBibliography"/>
        <w:spacing w:after="240"/>
      </w:pPr>
      <w:r w:rsidRPr="00C35D1C">
        <w:t>Burgstaller, J., J. Raith, S. Kuchling, V. Mandl, A. Hund, and J. Kofler. 2016. Claw health and prevalence of lameness in cows from compost bedded and cubicle freestall dairy barns in Austria. The Veterinary Journal 216.</w:t>
      </w:r>
    </w:p>
    <w:p w14:paraId="737659E5" w14:textId="77777777" w:rsidR="00C35D1C" w:rsidRPr="00C35D1C" w:rsidRDefault="00C35D1C" w:rsidP="00C35D1C">
      <w:pPr>
        <w:pStyle w:val="EndNoteBibliography"/>
        <w:spacing w:after="240"/>
      </w:pPr>
      <w:r w:rsidRPr="00C35D1C">
        <w:t>Calamari, L., F. Calegari, and L. Stefanini. 2009. Effect of different free stall surfaces on behavioural, productive and metabolic parameters in dairy cows. Applied Animal Behaviour Science 120:9-17.</w:t>
      </w:r>
    </w:p>
    <w:p w14:paraId="00675A45" w14:textId="77777777" w:rsidR="00C35D1C" w:rsidRPr="00C35D1C" w:rsidRDefault="00C35D1C" w:rsidP="00C35D1C">
      <w:pPr>
        <w:pStyle w:val="EndNoteBibliography"/>
        <w:spacing w:after="240"/>
      </w:pPr>
      <w:r w:rsidRPr="00C35D1C">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36E06EF" w14:textId="77777777" w:rsidR="00C35D1C" w:rsidRPr="00C35D1C" w:rsidRDefault="00C35D1C" w:rsidP="00C35D1C">
      <w:pPr>
        <w:pStyle w:val="EndNoteBibliography"/>
        <w:spacing w:after="240"/>
      </w:pPr>
      <w:r w:rsidRPr="00C35D1C">
        <w:t>Cook, N. B. 2002. Influence of Barn Design on Dairy Cow Hygiene, Lameness and Udder Health. American Association of Bovine Practitioners Conference Proceedings:97-103.</w:t>
      </w:r>
    </w:p>
    <w:p w14:paraId="4771669E" w14:textId="77777777" w:rsidR="00C35D1C" w:rsidRPr="00C35D1C" w:rsidRDefault="00C35D1C" w:rsidP="00C35D1C">
      <w:pPr>
        <w:pStyle w:val="EndNoteBibliography"/>
        <w:spacing w:after="240"/>
      </w:pPr>
      <w:r w:rsidRPr="00C35D1C">
        <w:t>Cook, N. B., T. B. Bennett, and K. V. Nordlund. 2005. Monitoring Indices of Cow Comfort in Free-Stall-Housed Dairy Herds. J. Dairy Sci. 88(11):3876-3885.</w:t>
      </w:r>
    </w:p>
    <w:p w14:paraId="4F572456" w14:textId="77777777" w:rsidR="00C35D1C" w:rsidRPr="00C35D1C" w:rsidRDefault="00C35D1C" w:rsidP="00C35D1C">
      <w:pPr>
        <w:pStyle w:val="EndNoteBibliography"/>
        <w:spacing w:after="240"/>
      </w:pPr>
      <w:r w:rsidRPr="00C35D1C">
        <w:lastRenderedPageBreak/>
        <w:t>Cook, N. B., J. P. Hess, M. R. Foy, T. B. Bennett, and R. L. Brotzman. 2016. Management characteristics, lameness, and body injuries of dairy cattle housed in high-performance dairy herds in Wisconsin. J Dairy Sci 99(7):5879-5891.</w:t>
      </w:r>
    </w:p>
    <w:p w14:paraId="2C6BFE44" w14:textId="77777777" w:rsidR="00C35D1C" w:rsidRPr="00C35D1C" w:rsidRDefault="00C35D1C" w:rsidP="00C35D1C">
      <w:pPr>
        <w:pStyle w:val="EndNoteBibliography"/>
        <w:spacing w:after="240"/>
      </w:pPr>
      <w:r w:rsidRPr="00C35D1C">
        <w:t>Costa, J. H. C., T. A. Burnett, M. A. G. von Keyserlingk, and M. J. Hötzel. 2018. Prevalence of lameness and leg lesions of lactating dairy cows housed in southern Brazil: Effects of housing systems. J Dairy Sci 101(3):2395-2405.</w:t>
      </w:r>
    </w:p>
    <w:p w14:paraId="3D4DD66A" w14:textId="77777777" w:rsidR="00C35D1C" w:rsidRPr="00C35D1C" w:rsidRDefault="00C35D1C" w:rsidP="00C35D1C">
      <w:pPr>
        <w:pStyle w:val="EndNoteBibliography"/>
        <w:spacing w:after="240"/>
      </w:pPr>
      <w:r w:rsidRPr="00C35D1C">
        <w:t>de Pinho Manzi, M., D. B. Nóbrega, P. Y. Faccioli, M. Z. Troncarelli, B. D. Menozzi, and H. Langoni. 2012. Relationship between teat-end condition, udder cleanliness and bovine subclinical mastitis. Res Vet Sci 93(1):430-434.</w:t>
      </w:r>
    </w:p>
    <w:p w14:paraId="79C089C6" w14:textId="77777777" w:rsidR="00C35D1C" w:rsidRPr="00C35D1C" w:rsidRDefault="00C35D1C" w:rsidP="00C35D1C">
      <w:pPr>
        <w:pStyle w:val="EndNoteBibliography"/>
        <w:spacing w:after="240"/>
      </w:pPr>
      <w:r w:rsidRPr="00C35D1C">
        <w:t>De Visscher, A., S. Piepers, F. Haesebrouck, and S. De Vliegher. 2016. Intramammary infection with coagulase-negative staphylococci at parturition: Species-specific prevalence, risk factors, and effect on udder health. J Dairy Sci 99(8):6457-6469.</w:t>
      </w:r>
    </w:p>
    <w:p w14:paraId="2F5EAE4E" w14:textId="77777777" w:rsidR="00C35D1C" w:rsidRPr="00C35D1C" w:rsidRDefault="00C35D1C" w:rsidP="00C35D1C">
      <w:pPr>
        <w:pStyle w:val="EndNoteBibliography"/>
        <w:spacing w:after="240"/>
      </w:pPr>
      <w:r w:rsidRPr="00C35D1C">
        <w:t>De Visscher, A., S. Piepers, F. Haesebrouck, K. Supre, and S. De Vliegher. 2017. Coagulase-negative Staphylococcus species in bulk milk: Prevalence, distribution, and associated subgroup- and species-specific risk factors. J Dairy Sci 100(1):629-642.</w:t>
      </w:r>
    </w:p>
    <w:p w14:paraId="3F1AC78A" w14:textId="77777777" w:rsidR="00C35D1C" w:rsidRPr="00C35D1C" w:rsidRDefault="00C35D1C" w:rsidP="00C35D1C">
      <w:pPr>
        <w:pStyle w:val="EndNoteBibliography"/>
        <w:spacing w:after="240"/>
      </w:pPr>
      <w:r w:rsidRPr="00C35D1C">
        <w:t>de Vries, M., E. A. Bokkers, C. G. van Reenen, B. Engel, G. van Schaik, T. Dijkstra, and I. J. de Boer. 2015. Housing and management factors associated with indicators of dairy cattle welfare. Prev Vet Med 118(1):80-92.</w:t>
      </w:r>
    </w:p>
    <w:p w14:paraId="649A43EF" w14:textId="77777777" w:rsidR="00C35D1C" w:rsidRPr="00C35D1C" w:rsidRDefault="00C35D1C" w:rsidP="00C35D1C">
      <w:pPr>
        <w:pStyle w:val="EndNoteBibliography"/>
        <w:spacing w:after="240"/>
      </w:pPr>
      <w:r w:rsidRPr="00C35D1C">
        <w:t>Dohmen, W., F. Neijenhuis, and H. Hogeveen. 2010. Relationship between udder health and hygiene on farms with an automatic milking system. J Dairy Sci 93(9):4019-4033.</w:t>
      </w:r>
    </w:p>
    <w:p w14:paraId="4AC94862" w14:textId="77777777" w:rsidR="00C35D1C" w:rsidRPr="00C35D1C" w:rsidRDefault="00C35D1C" w:rsidP="00C35D1C">
      <w:pPr>
        <w:pStyle w:val="EndNoteBibliography"/>
        <w:spacing w:after="240"/>
      </w:pPr>
      <w:r w:rsidRPr="00C35D1C">
        <w:t>Eckelkamp, E. A., J. L. Taraba, K. A. Akers, R. J. Harmon, and J. M. Bewley. 2016a. Sand bedded freestall and compost bedded pack effects on cow hygiene, locomotion, and mastitis indicators. Livestock Science 190:48-57.</w:t>
      </w:r>
    </w:p>
    <w:p w14:paraId="17830CBF" w14:textId="77777777" w:rsidR="00C35D1C" w:rsidRPr="00C35D1C" w:rsidRDefault="00C35D1C" w:rsidP="00C35D1C">
      <w:pPr>
        <w:pStyle w:val="EndNoteBibliography"/>
        <w:spacing w:after="240"/>
      </w:pPr>
      <w:r w:rsidRPr="00C35D1C">
        <w:t>Eckelkamp, E. A., J. L. Taraba, K. A. Akers, R. J. Harmon, and J. M. Bewley. 2016b. Understanding compost bedded pack barns: Interactions among environmental factors, bedding characteristics, and udder health. Livestock Science 190:35-42.</w:t>
      </w:r>
    </w:p>
    <w:p w14:paraId="6C2A2A0B" w14:textId="77777777" w:rsidR="00C35D1C" w:rsidRPr="00C35D1C" w:rsidRDefault="00C35D1C" w:rsidP="00C35D1C">
      <w:pPr>
        <w:pStyle w:val="EndNoteBibliography"/>
        <w:spacing w:after="240"/>
      </w:pPr>
      <w:r w:rsidRPr="00C35D1C">
        <w:t>Elmoslemany, A. M., G. P. Keefe, I. R. Dohoo, and B. M. Jayarao. 2009. Risk factors for bacteriological quality of bulk tank milk in Prince Edward Island dairy herds. Part 1: overall risk factors. J Dairy Sci 92(6):2634-2643.</w:t>
      </w:r>
    </w:p>
    <w:p w14:paraId="0E12B9F1" w14:textId="77777777" w:rsidR="00C35D1C" w:rsidRPr="00C35D1C" w:rsidRDefault="00C35D1C" w:rsidP="00C35D1C">
      <w:pPr>
        <w:pStyle w:val="EndNoteBibliography"/>
        <w:spacing w:after="240"/>
      </w:pPr>
      <w:r w:rsidRPr="00C35D1C">
        <w:t>Fávero, S., F. V. R. Portilho, A. C. R. Oliveira, H. Langoni, and J. C. F. Pantoja. 2015. Factors associated with mastitis epidemiologic indexes, animal hygiene, and bulk milk bacterial concentrations in dairy herds housed on compost bedding. Livestock Science 181:220-230.</w:t>
      </w:r>
    </w:p>
    <w:p w14:paraId="4E32D545" w14:textId="77777777" w:rsidR="00C35D1C" w:rsidRPr="00C35D1C" w:rsidRDefault="00C35D1C" w:rsidP="00C35D1C">
      <w:pPr>
        <w:pStyle w:val="EndNoteBibliography"/>
        <w:spacing w:after="240"/>
      </w:pPr>
      <w:r w:rsidRPr="00C35D1C">
        <w:t>Godkin, M. A. and K. E. Leslie. 1993. Culture of bulk tank milk as a mastitis screening test: A brief review. Can Vet J 34(10):601-605.</w:t>
      </w:r>
    </w:p>
    <w:p w14:paraId="70291F63" w14:textId="77777777" w:rsidR="00C35D1C" w:rsidRPr="00C35D1C" w:rsidRDefault="00C35D1C" w:rsidP="00C35D1C">
      <w:pPr>
        <w:pStyle w:val="EndNoteBibliography"/>
        <w:spacing w:after="240"/>
      </w:pPr>
      <w:r w:rsidRPr="00C35D1C">
        <w:t>Green, L. E., V. J. Hedges, Y. H. Schukken, R. W. Blowey, and A. J. Packington. 2002. The impact of clinical lameness on the milk yield of dairy cows. J Dairy Sci 85(9):2250-2256.</w:t>
      </w:r>
    </w:p>
    <w:p w14:paraId="5CE57A50" w14:textId="77777777" w:rsidR="00C35D1C" w:rsidRPr="00C35D1C" w:rsidRDefault="00C35D1C" w:rsidP="00C35D1C">
      <w:pPr>
        <w:pStyle w:val="EndNoteBibliography"/>
        <w:spacing w:after="240"/>
      </w:pPr>
      <w:r w:rsidRPr="00C35D1C">
        <w:lastRenderedPageBreak/>
        <w:t>Heins, B. J., L. S. Sjostrom, M. I. Endres, M. R. Carillo, R. King, R. D. Moon, and U. S. Sorge. 2019. Effects of winter housing systems on production, economics, body weight, body condition score, and bedding cultures for organic dairy cows. J Dairy Sci 102(1):706-714.</w:t>
      </w:r>
    </w:p>
    <w:p w14:paraId="09315E4D" w14:textId="77777777" w:rsidR="00C35D1C" w:rsidRPr="00C35D1C" w:rsidRDefault="00C35D1C" w:rsidP="00C35D1C">
      <w:pPr>
        <w:pStyle w:val="EndNoteBibliography"/>
        <w:spacing w:after="240"/>
      </w:pPr>
      <w:r w:rsidRPr="00C35D1C">
        <w:t>Hogan, J. and K. L. Smith. 2012. Managing environmental mastitis. Vet Clin North Am Food Anim Pract 28(2):217-224.</w:t>
      </w:r>
    </w:p>
    <w:p w14:paraId="20D154C1" w14:textId="77777777" w:rsidR="00C35D1C" w:rsidRPr="00C35D1C" w:rsidRDefault="00C35D1C" w:rsidP="00C35D1C">
      <w:pPr>
        <w:pStyle w:val="EndNoteBibliography"/>
        <w:spacing w:after="240"/>
      </w:pPr>
      <w:r w:rsidRPr="00C35D1C">
        <w:t>Hogan, J. S., D. G. White, and J. W. Pankey. 1987. Effects of teat dipping on intramammary infections by staphylococci other than Staphylococcus aureus. J Dairy Sci 70(4):873-879.</w:t>
      </w:r>
    </w:p>
    <w:p w14:paraId="092D0E4B" w14:textId="77777777" w:rsidR="00C35D1C" w:rsidRPr="00C35D1C" w:rsidRDefault="00C35D1C" w:rsidP="00C35D1C">
      <w:pPr>
        <w:pStyle w:val="EndNoteBibliography"/>
        <w:spacing w:after="240"/>
      </w:pPr>
      <w:r w:rsidRPr="00C35D1C">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0F6C5C4F" w14:textId="77777777" w:rsidR="00C35D1C" w:rsidRPr="00C35D1C" w:rsidRDefault="00C35D1C" w:rsidP="00C35D1C">
      <w:pPr>
        <w:pStyle w:val="EndNoteBibliography"/>
        <w:spacing w:after="240"/>
      </w:pPr>
      <w:r w:rsidRPr="00C35D1C">
        <w:t>Janni, K., M. Endres, J. Reneau, and W. Schoper. 2007. Compost Dairy Barn Layout and Management Recommendations. Applied Engineering in Agriculture 23(1):97-102.</w:t>
      </w:r>
    </w:p>
    <w:p w14:paraId="645DEA03" w14:textId="77777777" w:rsidR="00C35D1C" w:rsidRPr="00C35D1C" w:rsidRDefault="00C35D1C" w:rsidP="00C35D1C">
      <w:pPr>
        <w:pStyle w:val="EndNoteBibliography"/>
        <w:spacing w:after="240"/>
      </w:pPr>
      <w:r w:rsidRPr="00C35D1C">
        <w:t>Jayarao, B. M., S. R. Pillai, A. A. Sawant, D. R. Wolfgang, and N. V. Hegde. 2004. Guidelines for monitoring bulk tank milk somatic cell and bacterial counts. J Dairy Sci 87(10):3561-3573.</w:t>
      </w:r>
    </w:p>
    <w:p w14:paraId="03C2F4C3" w14:textId="77777777" w:rsidR="00C35D1C" w:rsidRPr="00C35D1C" w:rsidRDefault="00C35D1C" w:rsidP="00C35D1C">
      <w:pPr>
        <w:pStyle w:val="EndNoteBibliography"/>
        <w:spacing w:after="240"/>
      </w:pPr>
      <w:r w:rsidRPr="00C35D1C">
        <w:t>Jayarao, B. M. and D. R. Wolfgang. 2003. Bulk-tank milk analysis. A useful tool for improving milk quality and herd udder health. Vet Clin North Am Food Anim Pract 19(1):75-92, vi.</w:t>
      </w:r>
    </w:p>
    <w:p w14:paraId="22C78B9F" w14:textId="77777777" w:rsidR="00C35D1C" w:rsidRPr="00C35D1C" w:rsidRDefault="00C35D1C" w:rsidP="00C35D1C">
      <w:pPr>
        <w:pStyle w:val="EndNoteBibliography"/>
        <w:spacing w:after="240"/>
      </w:pPr>
      <w:r w:rsidRPr="00C35D1C">
        <w:t>Klaas, I. C. and R. N. Zadoks. 2018. An update on environmental mastitis: Challenging perceptions. Transbound Emerg Dis 65 Suppl 1:166-185.</w:t>
      </w:r>
    </w:p>
    <w:p w14:paraId="0EB47386" w14:textId="09AF6763" w:rsidR="00C35D1C" w:rsidRPr="00C35D1C" w:rsidRDefault="00C35D1C" w:rsidP="00C35D1C">
      <w:pPr>
        <w:pStyle w:val="EndNoteBibliography"/>
        <w:spacing w:after="240"/>
      </w:pPr>
      <w:r w:rsidRPr="00C35D1C">
        <w:t xml:space="preserve">KoboCollect: Simple, Robust and Powerful Tools for Data Collection. 2019 </w:t>
      </w:r>
      <w:hyperlink r:id="rId13" w:history="1">
        <w:r w:rsidRPr="00C35D1C">
          <w:rPr>
            <w:rStyle w:val="Hyperlink"/>
          </w:rPr>
          <w:t>http://www.kobotoolbox.org</w:t>
        </w:r>
      </w:hyperlink>
      <w:r w:rsidRPr="00C35D1C">
        <w:t>.</w:t>
      </w:r>
    </w:p>
    <w:p w14:paraId="6443CE95" w14:textId="77777777" w:rsidR="00C35D1C" w:rsidRPr="00C35D1C" w:rsidRDefault="00C35D1C" w:rsidP="00C35D1C">
      <w:pPr>
        <w:pStyle w:val="EndNoteBibliography"/>
        <w:spacing w:after="240"/>
      </w:pPr>
      <w:r w:rsidRPr="00C35D1C">
        <w:t>Leso, L., M. Barbari, M. A. Lopes, F. A. Damasceno, P. Galama, J. L. Taraba, and A. Kuipers. 2020. Invited review: Compost-bedded pack barns for dairy cows. J Dairy Sci 103(2):1072-1099.</w:t>
      </w:r>
    </w:p>
    <w:p w14:paraId="53D83DE2" w14:textId="77777777" w:rsidR="00C35D1C" w:rsidRPr="00C35D1C" w:rsidRDefault="00C35D1C" w:rsidP="00C35D1C">
      <w:pPr>
        <w:pStyle w:val="EndNoteBibliography"/>
        <w:spacing w:after="240"/>
      </w:pPr>
      <w:r w:rsidRPr="00C35D1C">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5B85D274" w14:textId="77777777" w:rsidR="00C35D1C" w:rsidRPr="00C35D1C" w:rsidRDefault="00C35D1C" w:rsidP="00C35D1C">
      <w:pPr>
        <w:pStyle w:val="EndNoteBibliography"/>
        <w:spacing w:after="240"/>
      </w:pPr>
      <w:r w:rsidRPr="00C35D1C">
        <w:t>Lobeck, K. M., M. I. Endres, E. M. Shane, S. M. Godden, and J. Fetrow. 2011. Animal welfare in cross-ventilated, compost-bedded pack, and naturally ventilated dairy barns in the upper Midwest. J Dairy Sci 94(11):5469-5479.</w:t>
      </w:r>
    </w:p>
    <w:p w14:paraId="449A61B4" w14:textId="77777777" w:rsidR="00C35D1C" w:rsidRPr="00C35D1C" w:rsidRDefault="00C35D1C" w:rsidP="00C35D1C">
      <w:pPr>
        <w:pStyle w:val="EndNoteBibliography"/>
        <w:spacing w:after="240"/>
      </w:pPr>
      <w:r w:rsidRPr="00C35D1C">
        <w:t>McPherson, S. E. and E. Vasseur. 2020. Graduate Student Literature Review: The effects of bedding, stall length, and manger wall height on common outcome measures of dairy cow welfare in stall-based housing systems. J Dairy Sci 103(11):10940-10950.</w:t>
      </w:r>
    </w:p>
    <w:p w14:paraId="36C8FEEE" w14:textId="77777777" w:rsidR="00C35D1C" w:rsidRPr="00C35D1C" w:rsidRDefault="00C35D1C" w:rsidP="00C35D1C">
      <w:pPr>
        <w:pStyle w:val="EndNoteBibliography"/>
        <w:spacing w:after="240"/>
      </w:pPr>
      <w:r w:rsidRPr="00C35D1C">
        <w:lastRenderedPageBreak/>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498B14D9" w14:textId="77777777" w:rsidR="00C35D1C" w:rsidRPr="00C35D1C" w:rsidRDefault="00C35D1C" w:rsidP="00C35D1C">
      <w:pPr>
        <w:pStyle w:val="EndNoteBibliography"/>
        <w:spacing w:after="240"/>
      </w:pPr>
      <w:r w:rsidRPr="00C35D1C">
        <w:t>Pankey, J. W., R. L. Boddie, and S. C. Nickerson. 1985. Efficacy evaluation of two new teat dip formulations under experimental challenge. J Dairy Sci 68(2):462-465.</w:t>
      </w:r>
    </w:p>
    <w:p w14:paraId="110D7552" w14:textId="77777777" w:rsidR="00C35D1C" w:rsidRPr="00C35D1C" w:rsidRDefault="00C35D1C" w:rsidP="00C35D1C">
      <w:pPr>
        <w:pStyle w:val="EndNoteBibliography"/>
        <w:spacing w:after="240"/>
      </w:pPr>
      <w:r w:rsidRPr="00C35D1C">
        <w:t>Pankey, J. W., E. E. Wildman, P. A. Drechsler, and J. S. Hogan. 1987. Field trial evaluation of premilking teat disinfection. J Dairy Sci 70(4):867-872.</w:t>
      </w:r>
    </w:p>
    <w:p w14:paraId="61C9564B" w14:textId="77777777" w:rsidR="00C35D1C" w:rsidRPr="00C35D1C" w:rsidRDefault="00C35D1C" w:rsidP="00C35D1C">
      <w:pPr>
        <w:pStyle w:val="EndNoteBibliography"/>
        <w:spacing w:after="240"/>
      </w:pPr>
      <w:r w:rsidRPr="00C35D1C">
        <w:t>Patel, K., S. M. Godden, E. Royster, B. A. Crooker, J. Timmerman, and L. Fox. 2019. Relationships among bedding materials, bedding bacteria counts, udder hygiene, milk quality, and udder health in US dairy herds. J. Dairy Sci. 102(11):10213-10234.</w:t>
      </w:r>
    </w:p>
    <w:p w14:paraId="2F457E46" w14:textId="77777777" w:rsidR="00C35D1C" w:rsidRPr="00C35D1C" w:rsidRDefault="00C35D1C" w:rsidP="00C35D1C">
      <w:pPr>
        <w:pStyle w:val="EndNoteBibliography"/>
        <w:spacing w:after="240"/>
      </w:pPr>
      <w:r w:rsidRPr="00C35D1C">
        <w:t>Piessens, V., E. Van Coillie, B. Verbist, K. Supre, G. Braem, A. Van Nuffel, L. De Vuyst, M. Heyndrickx, and S. De Vliegher. 2011. Distribution of coagulase-negative Staphylococcus species from milk and environment of dairy cows differs between herds. J Dairy Sci 94(6):2933-2944.</w:t>
      </w:r>
    </w:p>
    <w:p w14:paraId="25A9B58E" w14:textId="77777777" w:rsidR="00C35D1C" w:rsidRPr="00C35D1C" w:rsidRDefault="00C35D1C" w:rsidP="00C35D1C">
      <w:pPr>
        <w:pStyle w:val="EndNoteBibliography"/>
        <w:spacing w:after="240"/>
      </w:pPr>
      <w:r w:rsidRPr="00C35D1C">
        <w:t>Pol, M. and P. L. Ruegg. 2007. Relationship between antimicrobial drug usage and antimicrobial susceptibility of gram-positive mastitis pathogens. J Dairy Sci 90(1):262-273.</w:t>
      </w:r>
    </w:p>
    <w:p w14:paraId="02E616F8" w14:textId="77777777" w:rsidR="00C35D1C" w:rsidRPr="00C35D1C" w:rsidRDefault="00C35D1C" w:rsidP="00C35D1C">
      <w:pPr>
        <w:pStyle w:val="EndNoteBibliography"/>
        <w:spacing w:after="240"/>
      </w:pPr>
      <w:r w:rsidRPr="00C35D1C">
        <w:t>Quirk, T., L. K. Fox, D. D. Hancock, J. Capper, J. Wenz, and J. Park. 2012. Intramammary infections and teat canal colonization with coagulase-negative staphylococci after postmilking teat disinfection: species-specific responses. J Dairy Sci 95(4):1906-1912.</w:t>
      </w:r>
    </w:p>
    <w:p w14:paraId="2BFF858F" w14:textId="77777777" w:rsidR="00C35D1C" w:rsidRPr="00C35D1C" w:rsidRDefault="00C35D1C" w:rsidP="00C35D1C">
      <w:pPr>
        <w:pStyle w:val="EndNoteBibliography"/>
        <w:spacing w:after="240"/>
      </w:pPr>
      <w:r w:rsidRPr="00C35D1C">
        <w:t>Reneau, J. K., A. J. Seykora, B. J. Heins, M. I. Endres, R. J. Farnsworth, and R. F. Bey. 2005. Association between hygiene scores and somatic cell scores in dairy cattle. J Am Vet Med Assoc 227(8):1297-1301.</w:t>
      </w:r>
    </w:p>
    <w:p w14:paraId="68D45FC5" w14:textId="40DAA466" w:rsidR="00C35D1C" w:rsidRPr="00C35D1C" w:rsidRDefault="00C35D1C" w:rsidP="00C35D1C">
      <w:pPr>
        <w:pStyle w:val="EndNoteBibliography"/>
        <w:spacing w:after="240"/>
      </w:pPr>
      <w:r w:rsidRPr="00C35D1C">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C35D1C">
          <w:rPr>
            <w:rStyle w:val="Hyperlink"/>
          </w:rPr>
          <w:t>https://www.ams.usda.gov/sites/default/files/media/NOP-UnderstandingOrganicPastureRule.pdf</w:t>
        </w:r>
      </w:hyperlink>
      <w:r w:rsidRPr="00C35D1C">
        <w:t>.</w:t>
      </w:r>
    </w:p>
    <w:p w14:paraId="15A6F0F1" w14:textId="77777777" w:rsidR="00C35D1C" w:rsidRPr="00C35D1C" w:rsidRDefault="00C35D1C" w:rsidP="00C35D1C">
      <w:pPr>
        <w:pStyle w:val="EndNoteBibliography"/>
        <w:spacing w:after="240"/>
      </w:pPr>
      <w:r w:rsidRPr="00C35D1C">
        <w:t>Robles, I., D. F. Kelton, H. W. Barkema, G. P. Keefe, J. P. Roy, M. A. G. von Keyserlingk, and T. J. DeVries. 2020. Bacterial concentrations in bedding and their association with dairy cow hygiene and milk quality. Animal 14(5):1052-1066.</w:t>
      </w:r>
    </w:p>
    <w:p w14:paraId="019BA35F" w14:textId="77777777" w:rsidR="00C35D1C" w:rsidRPr="00C35D1C" w:rsidRDefault="00C35D1C" w:rsidP="00C35D1C">
      <w:pPr>
        <w:pStyle w:val="EndNoteBibliography"/>
        <w:spacing w:after="240"/>
      </w:pPr>
      <w:r w:rsidRPr="00C35D1C">
        <w:t>Ruegg, P. L. 2009. Management of mastitis on organic and conventional dairy farms. J Anim Sci 87(13 Suppl):43-55.</w:t>
      </w:r>
    </w:p>
    <w:p w14:paraId="3AEA19DD" w14:textId="7EC09B0F" w:rsidR="00C35D1C" w:rsidRPr="00C35D1C" w:rsidRDefault="00C35D1C" w:rsidP="00C35D1C">
      <w:pPr>
        <w:pStyle w:val="EndNoteBibliography"/>
        <w:spacing w:after="240"/>
      </w:pPr>
      <w:r w:rsidRPr="00C35D1C">
        <w:t xml:space="preserve">Rushmann, R. University of Wisconsin-Madison; Division of Extension: Agriculture Water Quality. Managing manure to reduce negative water quality impacts: Composting on Wisconsin </w:t>
      </w:r>
      <w:r w:rsidRPr="00C35D1C">
        <w:lastRenderedPageBreak/>
        <w:t xml:space="preserve">farms. Accessed Aug. 1, 2023. </w:t>
      </w:r>
      <w:hyperlink r:id="rId15" w:history="1">
        <w:r w:rsidRPr="00C35D1C">
          <w:rPr>
            <w:rStyle w:val="Hyperlink"/>
          </w:rPr>
          <w:t>https://agwater.extension.wisc.edu/articles/managing-manure-to-reduce-negative-water-quality-impacts-composting-on-wisconsin-farms/</w:t>
        </w:r>
      </w:hyperlink>
      <w:r w:rsidRPr="00C35D1C">
        <w:t>.</w:t>
      </w:r>
    </w:p>
    <w:p w14:paraId="663EDF09" w14:textId="77777777" w:rsidR="00C35D1C" w:rsidRPr="00C35D1C" w:rsidRDefault="00C35D1C" w:rsidP="00C35D1C">
      <w:pPr>
        <w:pStyle w:val="EndNoteBibliography"/>
        <w:spacing w:after="240"/>
      </w:pPr>
      <w:r w:rsidRPr="00C35D1C">
        <w:t>Ruud, L. E., K. E. Bøe, and O. Osterås. 2010. Associations of soft flooring materials in free stalls with milk yield, clinical mastitis, teat lesions, and removal of dairy cows. J Dairy Sci 93(4):1578-1586.</w:t>
      </w:r>
    </w:p>
    <w:p w14:paraId="1E80B9B3" w14:textId="77777777" w:rsidR="00C35D1C" w:rsidRPr="00C35D1C" w:rsidRDefault="00C35D1C" w:rsidP="00C35D1C">
      <w:pPr>
        <w:pStyle w:val="EndNoteBibliography"/>
        <w:spacing w:after="240"/>
      </w:pPr>
      <w:r w:rsidRPr="00C35D1C">
        <w:t>Sant'anna, A. C. and M. J. Paranhos da Costa. 2011. The relationship between dairy cow hygiene and somatic cell count in milk. J Dairy Sci 94(8):3835-3844.</w:t>
      </w:r>
    </w:p>
    <w:p w14:paraId="0689BFCF" w14:textId="77777777" w:rsidR="00C35D1C" w:rsidRPr="00C35D1C" w:rsidRDefault="00C35D1C" w:rsidP="00C35D1C">
      <w:pPr>
        <w:pStyle w:val="EndNoteBibliography"/>
        <w:spacing w:after="240"/>
      </w:pPr>
      <w:r w:rsidRPr="00C35D1C">
        <w:t>Schreiner, D. A. and P. L. Ruegg. 2002. Effects of tail docking on milk quality and cow cleanliness. J Dairy Sci 85(10):2503-2511.</w:t>
      </w:r>
    </w:p>
    <w:p w14:paraId="4B5D5AB6" w14:textId="77777777" w:rsidR="00C35D1C" w:rsidRPr="00C35D1C" w:rsidRDefault="00C35D1C" w:rsidP="00C35D1C">
      <w:pPr>
        <w:pStyle w:val="EndNoteBibliography"/>
        <w:spacing w:after="240"/>
      </w:pPr>
      <w:r w:rsidRPr="00C35D1C">
        <w:t>Schreiner, D. A. and P. L. Ruegg. 2003. Relationship between udder and leg hygiene scores and subclinical mastitis. J Dairy Sci 86(11):3460-3465.</w:t>
      </w:r>
    </w:p>
    <w:p w14:paraId="6E27B24C" w14:textId="77777777" w:rsidR="00C35D1C" w:rsidRPr="00C35D1C" w:rsidRDefault="00C35D1C" w:rsidP="00C35D1C">
      <w:pPr>
        <w:pStyle w:val="EndNoteBibliography"/>
        <w:spacing w:after="240"/>
      </w:pPr>
      <w:r w:rsidRPr="00C35D1C">
        <w:t>Schukken, Y. H., F. J. Grommers, J. A. Smit, D. Vandegeer, and A. Brand. 1989. Effect of freezing on bacteriologic culturing of mastitis milk samples. J Dairy Sci 72(7):1900-1906.</w:t>
      </w:r>
    </w:p>
    <w:p w14:paraId="728DEF70" w14:textId="77777777" w:rsidR="00C35D1C" w:rsidRPr="00C35D1C" w:rsidRDefault="00C35D1C" w:rsidP="00C35D1C">
      <w:pPr>
        <w:pStyle w:val="EndNoteBibliography"/>
        <w:spacing w:after="240"/>
      </w:pPr>
      <w:r w:rsidRPr="00C35D1C">
        <w:t>Schukken, Y. H., D. J. Wilson, F. Welcome, L. Garrison-Tikofsky, and R. N. Gonzalez. 2003. Monitoring udder health and milk quality using somatic cell counts. Vet Res 34(5):579-596.</w:t>
      </w:r>
    </w:p>
    <w:p w14:paraId="1249450A" w14:textId="77777777" w:rsidR="00C35D1C" w:rsidRPr="00C35D1C" w:rsidRDefault="00C35D1C" w:rsidP="00C35D1C">
      <w:pPr>
        <w:pStyle w:val="EndNoteBibliography"/>
        <w:spacing w:after="240"/>
      </w:pPr>
      <w:r w:rsidRPr="00C35D1C">
        <w:t>Shane, E., M. Endres, and K. Janni. 2010. Alternative Bedding Materials for Compost Bedded Pack Barns in Minnesota: A Descriptive Study. Applied Engineering in Agriculture 26:465-473.</w:t>
      </w:r>
    </w:p>
    <w:p w14:paraId="7D208B5A" w14:textId="77777777" w:rsidR="00C35D1C" w:rsidRPr="00C35D1C" w:rsidRDefault="00C35D1C" w:rsidP="00C35D1C">
      <w:pPr>
        <w:pStyle w:val="EndNoteBibliography"/>
        <w:spacing w:after="240"/>
      </w:pPr>
      <w:r w:rsidRPr="00C35D1C">
        <w:t>Tucker, C. B., D. Weary, M. Keyserlingk, and K. Beauchemin. 2009. Cow comfort in tie-stalls: Increased depth of shavings or straw bedding increases lying time. J. Dairy Sci. 92:2684-2690.</w:t>
      </w:r>
    </w:p>
    <w:p w14:paraId="09A1745E" w14:textId="77777777" w:rsidR="00C35D1C" w:rsidRPr="00C35D1C" w:rsidRDefault="00C35D1C" w:rsidP="00C35D1C">
      <w:pPr>
        <w:pStyle w:val="EndNoteBibliography"/>
        <w:spacing w:after="240"/>
      </w:pPr>
      <w:r w:rsidRPr="00C35D1C">
        <w:t>Tucker, C. B. and D. M. Weary. 2004. Bedding on geotextile mattresses: how much is needed to improve cow comfort? J Dairy Sci 87(9):2889-2895.</w:t>
      </w:r>
    </w:p>
    <w:p w14:paraId="30DD9C9F" w14:textId="39837ECA" w:rsidR="00C35D1C" w:rsidRPr="00C35D1C" w:rsidRDefault="00C35D1C" w:rsidP="00C35D1C">
      <w:pPr>
        <w:pStyle w:val="EndNoteBibliography"/>
        <w:spacing w:after="240"/>
      </w:pPr>
      <w:r w:rsidRPr="00C35D1C">
        <w:t xml:space="preserve">USDA. 2022. Certified Organic Survey, 2021 Summary. Accessed Nov. 10, 2023. </w:t>
      </w:r>
      <w:hyperlink r:id="rId16" w:history="1">
        <w:r w:rsidRPr="00C35D1C">
          <w:rPr>
            <w:rStyle w:val="Hyperlink"/>
          </w:rPr>
          <w:t>https://downloads.usda.library.cornell.edu/usda-esmis/files/zg64tk92g/2z10z137s/bn99bh97r/cenorg22.pdf</w:t>
        </w:r>
      </w:hyperlink>
      <w:r w:rsidRPr="00C35D1C">
        <w:t>.</w:t>
      </w:r>
    </w:p>
    <w:p w14:paraId="4495BA0B" w14:textId="77777777" w:rsidR="00C35D1C" w:rsidRPr="00C35D1C" w:rsidRDefault="00C35D1C" w:rsidP="00C35D1C">
      <w:pPr>
        <w:pStyle w:val="EndNoteBibliography"/>
        <w:spacing w:after="240"/>
      </w:pPr>
      <w:r w:rsidRPr="00C35D1C">
        <w:t>Warnick, L. D., D. Janssen, C. L. Guard, and Y. T. Gröhn. 2001. The effect of lameness on milk production in dairy cows. J Dairy Sci 84(9):1988-1997.</w:t>
      </w:r>
    </w:p>
    <w:p w14:paraId="346BFCC2" w14:textId="77777777" w:rsidR="00C35D1C" w:rsidRPr="00C35D1C" w:rsidRDefault="00C35D1C" w:rsidP="00C35D1C">
      <w:pPr>
        <w:pStyle w:val="EndNoteBibliography"/>
      </w:pPr>
      <w:r w:rsidRPr="00C35D1C">
        <w:t>Wolfe, T., E. Vasseur, T. J. DeVries, and R. Bergeron. 2018. Effects of alternative deep bedding options on dairy cow preference, lying behavior, cleanliness, and teat end contamination. J Dairy Sci 101(1):530-536.</w:t>
      </w:r>
    </w:p>
    <w:p w14:paraId="57FB8C95" w14:textId="40B32A56"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89"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90"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91"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92"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93"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94"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95"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96" w:author="Caitlin Jeffrey" w:date="2023-11-06T18:48:00Z"/>
          <w:rFonts w:ascii="Times New Roman" w:hAnsi="Times New Roman" w:cs="Times New Roman"/>
          <w:sz w:val="24"/>
          <w:szCs w:val="24"/>
        </w:rPr>
      </w:pPr>
    </w:p>
    <w:p w14:paraId="32ED9BE8" w14:textId="77777777" w:rsidR="00E45342" w:rsidRDefault="00E45342" w:rsidP="00262957">
      <w:pPr>
        <w:spacing w:after="0" w:line="480" w:lineRule="auto"/>
        <w:rPr>
          <w:ins w:id="97" w:author="Caitlin Jeffrey" w:date="2023-11-06T18:48:00Z"/>
          <w:rFonts w:ascii="Times New Roman" w:hAnsi="Times New Roman" w:cs="Times New Roman"/>
          <w:sz w:val="24"/>
          <w:szCs w:val="24"/>
        </w:rPr>
      </w:pPr>
    </w:p>
    <w:p w14:paraId="3072B557" w14:textId="77777777" w:rsidR="00E45342" w:rsidRDefault="00E45342" w:rsidP="00262957">
      <w:pPr>
        <w:spacing w:after="0" w:line="480" w:lineRule="auto"/>
        <w:rPr>
          <w:ins w:id="98" w:author="Caitlin Jeffrey" w:date="2023-11-06T18:48:00Z"/>
          <w:rFonts w:ascii="Times New Roman" w:hAnsi="Times New Roman" w:cs="Times New Roman"/>
          <w:sz w:val="24"/>
          <w:szCs w:val="24"/>
        </w:rPr>
      </w:pPr>
    </w:p>
    <w:bookmarkEnd w:id="86"/>
    <w:p w14:paraId="3D6FCE0A" w14:textId="41339094" w:rsidR="006D7503" w:rsidRPr="006E592D" w:rsidDel="00A96A95" w:rsidRDefault="006D7503">
      <w:pPr>
        <w:spacing w:after="0" w:line="480" w:lineRule="auto"/>
        <w:jc w:val="both"/>
        <w:rPr>
          <w:del w:id="99" w:author="Caitlin Jeffrey" w:date="2023-11-06T18:23:00Z"/>
          <w:rFonts w:ascii="Times New Roman" w:hAnsi="Times New Roman" w:cs="Times New Roman"/>
          <w:sz w:val="24"/>
          <w:szCs w:val="24"/>
        </w:rPr>
        <w:pPrChange w:id="100"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101"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102"/>
      <w:r w:rsidRPr="006E592D">
        <w:rPr>
          <w:rFonts w:ascii="Times New Roman" w:hAnsi="Times New Roman" w:cs="Times New Roman"/>
          <w:b/>
          <w:bCs/>
          <w:sz w:val="24"/>
          <w:szCs w:val="24"/>
        </w:rPr>
        <w:t>Tables</w:t>
      </w:r>
      <w:commentRangeEnd w:id="102"/>
      <w:r w:rsidRPr="00604EDE">
        <w:rPr>
          <w:rStyle w:val="CommentReference"/>
          <w:rFonts w:eastAsiaTheme="minorEastAsia"/>
        </w:rPr>
        <w:commentReference w:id="102"/>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3C2B4E44" w14:textId="77777777" w:rsidR="00FD36D1" w:rsidDel="00C33859" w:rsidRDefault="00FD36D1" w:rsidP="00EF0AED">
      <w:pPr>
        <w:spacing w:line="480" w:lineRule="auto"/>
        <w:rPr>
          <w:del w:id="103"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104"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105"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106"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107"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108"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109" w:author="Caitlin Jeffrey" w:date="2023-11-06T18:10:00Z"/>
          <w:rFonts w:ascii="Times New Roman" w:hAnsi="Times New Roman" w:cs="Times New Roman"/>
          <w:b/>
          <w:bCs/>
          <w:sz w:val="24"/>
          <w:szCs w:val="24"/>
        </w:rPr>
      </w:pPr>
    </w:p>
    <w:p w14:paraId="38C1122B" w14:textId="77777777" w:rsidR="003F729C" w:rsidRDefault="003F729C" w:rsidP="00EF0AED">
      <w:pPr>
        <w:spacing w:line="480" w:lineRule="auto"/>
        <w:rPr>
          <w:ins w:id="110" w:author="Caitlin Jeffrey" w:date="2023-11-06T18:31:00Z"/>
          <w:rFonts w:ascii="Times New Roman" w:hAnsi="Times New Roman" w:cs="Times New Roman"/>
          <w:b/>
          <w:bCs/>
          <w:sz w:val="24"/>
          <w:szCs w:val="24"/>
        </w:rPr>
      </w:pPr>
    </w:p>
    <w:p w14:paraId="49C8F41B" w14:textId="77777777" w:rsidR="00830878" w:rsidRDefault="00830878" w:rsidP="00EF0AED">
      <w:pPr>
        <w:spacing w:line="480" w:lineRule="auto"/>
        <w:rPr>
          <w:ins w:id="111" w:author="Caitlin Jeffrey" w:date="2023-11-09T14:05:00Z"/>
          <w:rFonts w:ascii="Times New Roman" w:hAnsi="Times New Roman" w:cs="Times New Roman"/>
          <w:b/>
          <w:bCs/>
          <w:sz w:val="24"/>
          <w:szCs w:val="24"/>
        </w:rPr>
      </w:pPr>
    </w:p>
    <w:p w14:paraId="655A37F2" w14:textId="77777777" w:rsidR="00EE7129" w:rsidRDefault="00EE7129"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commentRangeStart w:id="112"/>
            <w:commentRangeStart w:id="113"/>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112"/>
            <w:r>
              <w:rPr>
                <w:rStyle w:val="CommentReference"/>
                <w:rFonts w:eastAsiaTheme="minorEastAsia"/>
              </w:rPr>
              <w:commentReference w:id="112"/>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commentRangeStart w:id="114"/>
            <w:commentRangeStart w:id="115"/>
            <w:r w:rsidRPr="00604EDE">
              <w:rPr>
                <w:rFonts w:ascii="Times New Roman" w:eastAsia="Times New Roman" w:hAnsi="Times New Roman" w:cs="Times New Roman"/>
                <w:color w:val="000000"/>
              </w:rPr>
              <w:t xml:space="preserve">ulk tank </w:t>
            </w:r>
            <w:commentRangeEnd w:id="114"/>
            <w:r>
              <w:rPr>
                <w:rStyle w:val="CommentReference"/>
                <w:rFonts w:eastAsiaTheme="minorEastAsia"/>
              </w:rPr>
              <w:commentReference w:id="114"/>
            </w:r>
            <w:commentRangeEnd w:id="115"/>
            <w:r>
              <w:rPr>
                <w:rStyle w:val="CommentReference"/>
                <w:rFonts w:eastAsiaTheme="minorEastAsia"/>
              </w:rPr>
              <w:commentReference w:id="115"/>
            </w:r>
            <w:r w:rsidRPr="00604EDE">
              <w:rPr>
                <w:rFonts w:ascii="Times New Roman" w:eastAsia="Times New Roman" w:hAnsi="Times New Roman" w:cs="Times New Roman"/>
                <w:color w:val="000000"/>
              </w:rPr>
              <w:t>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commentRangeEnd w:id="113"/>
            <w:r w:rsidRPr="006D1EB2">
              <w:rPr>
                <w:rStyle w:val="CommentReference"/>
                <w:rFonts w:eastAsiaTheme="minorEastAsia"/>
              </w:rPr>
              <w:commentReference w:id="113"/>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r w:rsidR="0003607E">
              <w:rPr>
                <w:rFonts w:ascii="Times New Roman" w:eastAsia="Times New Roman" w:hAnsi="Times New Roman" w:cs="Times New Roman"/>
                <w:color w:val="000000"/>
              </w:rPr>
              <w:t>.</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116"/>
            <w:commentRangeStart w:id="117"/>
            <w:commentRangeEnd w:id="116"/>
            <w:r>
              <w:rPr>
                <w:rStyle w:val="CommentReference"/>
                <w:rFonts w:eastAsiaTheme="minorEastAsia"/>
              </w:rPr>
              <w:commentReference w:id="116"/>
            </w:r>
            <w:commentRangeEnd w:id="117"/>
            <w:r>
              <w:rPr>
                <w:rStyle w:val="CommentReference"/>
                <w:rFonts w:eastAsiaTheme="minorEastAsia"/>
              </w:rPr>
              <w:commentReference w:id="117"/>
            </w: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29"/>
        <w:gridCol w:w="1845"/>
        <w:gridCol w:w="1662"/>
        <w:gridCol w:w="1662"/>
        <w:gridCol w:w="1662"/>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u</w:t>
            </w:r>
            <w:commentRangeStart w:id="118"/>
            <w:commentRangeStart w:id="119"/>
            <w:r w:rsidRPr="00086443">
              <w:rPr>
                <w:rFonts w:ascii="Times New Roman" w:eastAsia="Times New Roman" w:hAnsi="Times New Roman" w:cs="Times New Roman"/>
                <w:color w:val="000000"/>
              </w:rPr>
              <w:t xml:space="preserve">dder health </w:t>
            </w:r>
            <w:commentRangeEnd w:id="118"/>
            <w:r w:rsidRPr="00086443">
              <w:rPr>
                <w:rStyle w:val="CommentReference"/>
                <w:rFonts w:eastAsiaTheme="minorEastAsia"/>
                <w:sz w:val="22"/>
                <w:szCs w:val="22"/>
              </w:rPr>
              <w:commentReference w:id="118"/>
            </w:r>
            <w:commentRangeEnd w:id="119"/>
            <w:r w:rsidRPr="00086443">
              <w:rPr>
                <w:rStyle w:val="CommentReference"/>
                <w:rFonts w:eastAsiaTheme="minorEastAsia"/>
                <w:sz w:val="22"/>
                <w:szCs w:val="22"/>
              </w:rPr>
              <w:commentReference w:id="119"/>
            </w:r>
            <w:r w:rsidRPr="00086443">
              <w:rPr>
                <w:rFonts w:ascii="Times New Roman" w:eastAsia="Times New Roman" w:hAnsi="Times New Roman" w:cs="Times New Roman"/>
                <w:color w:val="000000"/>
              </w:rPr>
              <w:t xml:space="preserve">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xml:space="preserve">Standardized 150-day milk </w:t>
            </w:r>
            <w:commentRangeStart w:id="120"/>
            <w:r w:rsidRPr="00086443">
              <w:rPr>
                <w:rFonts w:ascii="Times New Roman" w:eastAsia="Times New Roman" w:hAnsi="Times New Roman" w:cs="Times New Roman"/>
                <w:color w:val="000000"/>
              </w:rPr>
              <w:t>(pounds)</w:t>
            </w:r>
            <w:commentRangeEnd w:id="120"/>
            <w:r w:rsidRPr="00086443">
              <w:rPr>
                <w:rStyle w:val="CommentReference"/>
                <w:rFonts w:eastAsiaTheme="minorEastAsia"/>
                <w:sz w:val="22"/>
                <w:szCs w:val="22"/>
              </w:rPr>
              <w:commentReference w:id="120"/>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507214B" w14:textId="77777777" w:rsidR="00EE3CF3" w:rsidRDefault="00EE3CF3">
      <w:pPr>
        <w:rPr>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RDefault="00EE3CF3">
      <w:pPr>
        <w:rPr>
          <w:rFonts w:ascii="Times New Roman" w:hAnsi="Times New Roman" w:cs="Times New Roman"/>
          <w:b/>
          <w:bCs/>
          <w:sz w:val="24"/>
          <w:szCs w:val="24"/>
        </w:rPr>
      </w:pPr>
    </w:p>
    <w:p w14:paraId="3DB836CA" w14:textId="77777777" w:rsidR="00A81C37" w:rsidRDefault="00A81C37">
      <w:pPr>
        <w:rPr>
          <w:rFonts w:ascii="Times New Roman" w:hAnsi="Times New Roman" w:cs="Times New Roman"/>
          <w:b/>
          <w:bCs/>
          <w:sz w:val="24"/>
          <w:szCs w:val="24"/>
        </w:rPr>
      </w:pPr>
    </w:p>
    <w:p w14:paraId="6237EC2D" w14:textId="77777777" w:rsidR="00D303DD" w:rsidRDefault="00D303DD">
      <w:pPr>
        <w:rPr>
          <w:ins w:id="121" w:author="Caitlin Jeffrey" w:date="2023-11-09T13:57:00Z"/>
          <w:rFonts w:ascii="Times New Roman" w:hAnsi="Times New Roman" w:cs="Times New Roman"/>
          <w:b/>
          <w:bCs/>
          <w:sz w:val="24"/>
          <w:szCs w:val="24"/>
        </w:rPr>
      </w:pPr>
    </w:p>
    <w:p w14:paraId="0F489B52" w14:textId="77777777" w:rsidR="003855D2" w:rsidRDefault="003855D2">
      <w:pPr>
        <w:rPr>
          <w:ins w:id="122" w:author="Caitlin Jeffrey" w:date="2023-11-09T13:57:00Z"/>
          <w:rFonts w:ascii="Times New Roman" w:hAnsi="Times New Roman" w:cs="Times New Roman"/>
          <w:b/>
          <w:bCs/>
          <w:sz w:val="24"/>
          <w:szCs w:val="24"/>
        </w:rPr>
      </w:pPr>
    </w:p>
    <w:p w14:paraId="43A9C4DF" w14:textId="77777777" w:rsidR="00834C1D" w:rsidRDefault="00834C1D">
      <w:pPr>
        <w:rPr>
          <w:ins w:id="123" w:author="Caitlin Jeffrey" w:date="2023-11-09T13:57:00Z"/>
          <w:rFonts w:ascii="Times New Roman" w:hAnsi="Times New Roman" w:cs="Times New Roman"/>
          <w:b/>
          <w:bCs/>
          <w:sz w:val="24"/>
          <w:szCs w:val="24"/>
        </w:rPr>
        <w:sectPr w:rsidR="00834C1D" w:rsidSect="002457E7">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Change w:id="124" w:author="Caitlin Jeffrey" w:date="2023-11-09T13:58:00Z">
          <w:tblPr>
            <w:tblW w:w="0" w:type="auto"/>
            <w:tblLayout w:type="fixed"/>
            <w:tblLook w:val="04A0" w:firstRow="1" w:lastRow="0" w:firstColumn="1" w:lastColumn="0" w:noHBand="0" w:noVBand="1"/>
          </w:tblPr>
        </w:tblPrChange>
      </w:tblPr>
      <w:tblGrid>
        <w:gridCol w:w="1033"/>
        <w:gridCol w:w="4277"/>
        <w:gridCol w:w="4230"/>
        <w:gridCol w:w="2520"/>
        <w:gridCol w:w="990"/>
        <w:tblGridChange w:id="125">
          <w:tblGrid>
            <w:gridCol w:w="1033"/>
            <w:gridCol w:w="2747"/>
            <w:gridCol w:w="1530"/>
            <w:gridCol w:w="1710"/>
            <w:gridCol w:w="1415"/>
            <w:gridCol w:w="925"/>
            <w:gridCol w:w="180"/>
            <w:gridCol w:w="2520"/>
            <w:gridCol w:w="990"/>
          </w:tblGrid>
        </w:tblGridChange>
      </w:tblGrid>
      <w:tr w:rsidR="00733E27" w:rsidRPr="004266ED" w14:paraId="0F5D5563" w14:textId="77777777" w:rsidTr="00834C1D">
        <w:trPr>
          <w:trHeight w:val="291"/>
          <w:trPrChange w:id="126" w:author="Caitlin Jeffrey" w:date="2023-11-09T13:58:00Z">
            <w:trPr>
              <w:gridAfter w:val="0"/>
              <w:trHeight w:val="291"/>
            </w:trPr>
          </w:trPrChange>
        </w:trPr>
        <w:tc>
          <w:tcPr>
            <w:tcW w:w="13050" w:type="dxa"/>
            <w:gridSpan w:val="5"/>
            <w:tcBorders>
              <w:top w:val="nil"/>
              <w:left w:val="nil"/>
              <w:bottom w:val="nil"/>
              <w:right w:val="nil"/>
            </w:tcBorders>
            <w:shd w:val="clear" w:color="auto" w:fill="auto"/>
            <w:noWrap/>
            <w:vAlign w:val="bottom"/>
            <w:tcPrChange w:id="127" w:author="Caitlin Jeffrey" w:date="2023-11-09T13:58:00Z">
              <w:tcPr>
                <w:tcW w:w="9360" w:type="dxa"/>
                <w:gridSpan w:val="6"/>
                <w:tcBorders>
                  <w:top w:val="nil"/>
                  <w:left w:val="nil"/>
                  <w:bottom w:val="nil"/>
                  <w:right w:val="nil"/>
                </w:tcBorders>
                <w:shd w:val="clear" w:color="auto" w:fill="auto"/>
                <w:noWrap/>
                <w:vAlign w:val="bottom"/>
              </w:tcPr>
            </w:tcPrChange>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r>
              <w:rPr>
                <w:rFonts w:ascii="Times New Roman" w:eastAsia="Times New Roman" w:hAnsi="Times New Roman" w:cs="Times New Roman"/>
                <w:color w:val="000000"/>
              </w:rPr>
              <w:t>.</w:t>
            </w:r>
          </w:p>
        </w:tc>
      </w:tr>
      <w:tr w:rsidR="00834C1D" w:rsidRPr="004266ED" w14:paraId="53A0F330" w14:textId="77777777" w:rsidTr="002F546D">
        <w:tblPrEx>
          <w:tblPrExChange w:id="128" w:author="Caitlin Jeffrey" w:date="2023-11-09T13:59:00Z">
            <w:tblPrEx>
              <w:tblW w:w="13050" w:type="dxa"/>
            </w:tblPrEx>
          </w:tblPrExChange>
        </w:tblPrEx>
        <w:trPr>
          <w:trHeight w:val="291"/>
          <w:trPrChange w:id="12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30" w:author="Caitlin Jeffrey" w:date="2023-11-09T13:59:00Z">
              <w:tcPr>
                <w:tcW w:w="1033" w:type="dxa"/>
                <w:tcBorders>
                  <w:top w:val="nil"/>
                  <w:left w:val="nil"/>
                  <w:bottom w:val="nil"/>
                  <w:right w:val="nil"/>
                </w:tcBorders>
                <w:shd w:val="clear" w:color="auto" w:fill="auto"/>
                <w:noWrap/>
                <w:vAlign w:val="bottom"/>
                <w:hideMark/>
              </w:tcPr>
            </w:tcPrChange>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Change w:id="131" w:author="Caitlin Jeffrey" w:date="2023-11-09T13:59:00Z">
              <w:tcPr>
                <w:tcW w:w="2747" w:type="dxa"/>
                <w:tcBorders>
                  <w:top w:val="nil"/>
                  <w:left w:val="nil"/>
                  <w:bottom w:val="nil"/>
                  <w:right w:val="nil"/>
                </w:tcBorders>
                <w:shd w:val="clear" w:color="auto" w:fill="auto"/>
                <w:noWrap/>
                <w:vAlign w:val="bottom"/>
                <w:hideMark/>
              </w:tcPr>
            </w:tcPrChange>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Change w:id="132" w:author="Caitlin Jeffrey" w:date="2023-11-09T13:59:00Z">
              <w:tcPr>
                <w:tcW w:w="3240" w:type="dxa"/>
                <w:gridSpan w:val="2"/>
                <w:tcBorders>
                  <w:top w:val="nil"/>
                  <w:left w:val="nil"/>
                  <w:bottom w:val="nil"/>
                  <w:right w:val="nil"/>
                </w:tcBorders>
                <w:shd w:val="clear" w:color="auto" w:fill="auto"/>
                <w:noWrap/>
                <w:vAlign w:val="bottom"/>
                <w:hideMark/>
              </w:tcPr>
            </w:tcPrChange>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Change w:id="133" w:author="Caitlin Jeffrey" w:date="2023-11-09T13:59:00Z">
              <w:tcPr>
                <w:tcW w:w="1415" w:type="dxa"/>
                <w:tcBorders>
                  <w:top w:val="nil"/>
                  <w:left w:val="nil"/>
                  <w:bottom w:val="nil"/>
                  <w:right w:val="nil"/>
                </w:tcBorders>
                <w:vAlign w:val="bottom"/>
              </w:tcPr>
            </w:tcPrChange>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Change w:id="134" w:author="Caitlin Jeffrey" w:date="2023-11-09T13:59:00Z">
              <w:tcPr>
                <w:tcW w:w="4615" w:type="dxa"/>
                <w:gridSpan w:val="4"/>
                <w:tcBorders>
                  <w:top w:val="nil"/>
                  <w:left w:val="nil"/>
                  <w:bottom w:val="nil"/>
                  <w:right w:val="nil"/>
                </w:tcBorders>
                <w:shd w:val="clear" w:color="auto" w:fill="auto"/>
                <w:noWrap/>
                <w:vAlign w:val="bottom"/>
                <w:hideMark/>
              </w:tcPr>
            </w:tcPrChange>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2F546D">
        <w:tblPrEx>
          <w:tblPrExChange w:id="135" w:author="Caitlin Jeffrey" w:date="2023-11-09T13:59:00Z">
            <w:tblPrEx>
              <w:tblW w:w="13050" w:type="dxa"/>
            </w:tblPrEx>
          </w:tblPrExChange>
        </w:tblPrEx>
        <w:trPr>
          <w:trHeight w:val="291"/>
          <w:trPrChange w:id="136"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37" w:author="Caitlin Jeffrey" w:date="2023-11-09T13:59:00Z">
              <w:tcPr>
                <w:tcW w:w="3780" w:type="dxa"/>
                <w:gridSpan w:val="2"/>
                <w:tcBorders>
                  <w:top w:val="nil"/>
                  <w:left w:val="nil"/>
                  <w:bottom w:val="nil"/>
                  <w:right w:val="nil"/>
                </w:tcBorders>
                <w:shd w:val="clear" w:color="auto" w:fill="auto"/>
                <w:noWrap/>
                <w:vAlign w:val="bottom"/>
                <w:hideMark/>
              </w:tcPr>
            </w:tcPrChange>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Change w:id="138" w:author="Caitlin Jeffrey" w:date="2023-11-09T13:59:00Z">
              <w:tcPr>
                <w:tcW w:w="5760" w:type="dxa"/>
                <w:gridSpan w:val="5"/>
                <w:tcBorders>
                  <w:top w:val="nil"/>
                  <w:left w:val="nil"/>
                  <w:bottom w:val="nil"/>
                  <w:right w:val="nil"/>
                </w:tcBorders>
                <w:shd w:val="clear" w:color="auto" w:fill="auto"/>
                <w:noWrap/>
                <w:vAlign w:val="bottom"/>
                <w:hideMark/>
              </w:tcPr>
            </w:tcPrChange>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139" w:author="Caitlin Jeffrey" w:date="2023-11-09T13:59:00Z">
              <w:tcPr>
                <w:tcW w:w="2520" w:type="dxa"/>
                <w:tcBorders>
                  <w:top w:val="nil"/>
                  <w:left w:val="nil"/>
                  <w:bottom w:val="nil"/>
                  <w:right w:val="nil"/>
                </w:tcBorders>
                <w:vAlign w:val="bottom"/>
              </w:tcPr>
            </w:tcPrChange>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40" w:author="Caitlin Jeffrey" w:date="2023-11-09T13:59:00Z">
              <w:tcPr>
                <w:tcW w:w="990" w:type="dxa"/>
                <w:tcBorders>
                  <w:top w:val="nil"/>
                  <w:left w:val="nil"/>
                  <w:bottom w:val="nil"/>
                  <w:right w:val="nil"/>
                </w:tcBorders>
                <w:shd w:val="clear" w:color="auto" w:fill="auto"/>
                <w:noWrap/>
                <w:vAlign w:val="bottom"/>
              </w:tcPr>
            </w:tcPrChange>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2F546D">
        <w:tblPrEx>
          <w:tblPrExChange w:id="141" w:author="Caitlin Jeffrey" w:date="2023-11-09T13:59:00Z">
            <w:tblPrEx>
              <w:tblW w:w="13050" w:type="dxa"/>
            </w:tblPrEx>
          </w:tblPrExChange>
        </w:tblPrEx>
        <w:trPr>
          <w:trHeight w:val="291"/>
          <w:trPrChange w:id="14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43" w:author="Caitlin Jeffrey" w:date="2023-11-09T13:59:00Z">
              <w:tcPr>
                <w:tcW w:w="1033" w:type="dxa"/>
                <w:tcBorders>
                  <w:top w:val="nil"/>
                  <w:left w:val="nil"/>
                  <w:bottom w:val="nil"/>
                  <w:right w:val="nil"/>
                </w:tcBorders>
                <w:shd w:val="clear" w:color="auto" w:fill="auto"/>
                <w:noWrap/>
                <w:vAlign w:val="bottom"/>
              </w:tcPr>
            </w:tcPrChange>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44" w:author="Caitlin Jeffrey" w:date="2023-11-09T13:59:00Z">
              <w:tcPr>
                <w:tcW w:w="2747" w:type="dxa"/>
                <w:tcBorders>
                  <w:top w:val="nil"/>
                  <w:left w:val="nil"/>
                  <w:bottom w:val="nil"/>
                  <w:right w:val="nil"/>
                </w:tcBorders>
                <w:shd w:val="clear" w:color="auto" w:fill="auto"/>
                <w:noWrap/>
                <w:vAlign w:val="bottom"/>
              </w:tcPr>
            </w:tcPrChange>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45" w:author="Caitlin Jeffrey" w:date="2023-11-09T13:59:00Z">
              <w:tcPr>
                <w:tcW w:w="3240" w:type="dxa"/>
                <w:gridSpan w:val="2"/>
                <w:tcBorders>
                  <w:top w:val="nil"/>
                  <w:left w:val="nil"/>
                  <w:bottom w:val="nil"/>
                  <w:right w:val="nil"/>
                </w:tcBorders>
                <w:shd w:val="clear" w:color="auto" w:fill="auto"/>
                <w:noWrap/>
                <w:vAlign w:val="bottom"/>
              </w:tcPr>
            </w:tcPrChange>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46" w:author="Caitlin Jeffrey" w:date="2023-11-09T13:59:00Z">
              <w:tcPr>
                <w:tcW w:w="1415" w:type="dxa"/>
                <w:tcBorders>
                  <w:top w:val="nil"/>
                  <w:left w:val="nil"/>
                  <w:bottom w:val="nil"/>
                  <w:right w:val="nil"/>
                </w:tcBorders>
                <w:vAlign w:val="bottom"/>
              </w:tcPr>
            </w:tcPrChange>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147" w:author="Caitlin Jeffrey" w:date="2023-11-09T13:59:00Z">
              <w:tcPr>
                <w:tcW w:w="4615" w:type="dxa"/>
                <w:gridSpan w:val="4"/>
                <w:tcBorders>
                  <w:top w:val="nil"/>
                  <w:left w:val="nil"/>
                  <w:bottom w:val="nil"/>
                  <w:right w:val="nil"/>
                </w:tcBorders>
                <w:shd w:val="clear" w:color="auto" w:fill="auto"/>
                <w:noWrap/>
                <w:vAlign w:val="bottom"/>
              </w:tcPr>
            </w:tcPrChange>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2F546D">
        <w:tblPrEx>
          <w:tblPrExChange w:id="148" w:author="Caitlin Jeffrey" w:date="2023-11-09T13:59:00Z">
            <w:tblPrEx>
              <w:tblW w:w="13050" w:type="dxa"/>
            </w:tblPrEx>
          </w:tblPrExChange>
        </w:tblPrEx>
        <w:trPr>
          <w:trHeight w:val="291"/>
          <w:trPrChange w:id="14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50" w:author="Caitlin Jeffrey" w:date="2023-11-09T13:59:00Z">
              <w:tcPr>
                <w:tcW w:w="1033" w:type="dxa"/>
                <w:tcBorders>
                  <w:top w:val="nil"/>
                  <w:left w:val="nil"/>
                  <w:bottom w:val="nil"/>
                  <w:right w:val="nil"/>
                </w:tcBorders>
                <w:shd w:val="clear" w:color="auto" w:fill="auto"/>
                <w:noWrap/>
                <w:vAlign w:val="bottom"/>
              </w:tcPr>
            </w:tcPrChange>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51" w:author="Caitlin Jeffrey" w:date="2023-11-09T13:59:00Z">
              <w:tcPr>
                <w:tcW w:w="2747" w:type="dxa"/>
                <w:tcBorders>
                  <w:top w:val="nil"/>
                  <w:left w:val="nil"/>
                  <w:bottom w:val="nil"/>
                  <w:right w:val="nil"/>
                </w:tcBorders>
                <w:shd w:val="clear" w:color="auto" w:fill="auto"/>
                <w:noWrap/>
                <w:vAlign w:val="bottom"/>
              </w:tcPr>
            </w:tcPrChange>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52" w:author="Caitlin Jeffrey" w:date="2023-11-09T13:59:00Z">
              <w:tcPr>
                <w:tcW w:w="3240" w:type="dxa"/>
                <w:gridSpan w:val="2"/>
                <w:tcBorders>
                  <w:top w:val="nil"/>
                  <w:left w:val="nil"/>
                  <w:bottom w:val="nil"/>
                  <w:right w:val="nil"/>
                </w:tcBorders>
                <w:shd w:val="clear" w:color="auto" w:fill="auto"/>
                <w:noWrap/>
                <w:vAlign w:val="bottom"/>
              </w:tcPr>
            </w:tcPrChange>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53" w:author="Caitlin Jeffrey" w:date="2023-11-09T13:59:00Z">
              <w:tcPr>
                <w:tcW w:w="1415" w:type="dxa"/>
                <w:tcBorders>
                  <w:top w:val="nil"/>
                  <w:left w:val="nil"/>
                  <w:bottom w:val="nil"/>
                  <w:right w:val="nil"/>
                </w:tcBorders>
                <w:vAlign w:val="bottom"/>
              </w:tcPr>
            </w:tcPrChange>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154" w:author="Caitlin Jeffrey" w:date="2023-11-09T13:59:00Z">
              <w:tcPr>
                <w:tcW w:w="4615" w:type="dxa"/>
                <w:gridSpan w:val="4"/>
                <w:tcBorders>
                  <w:top w:val="nil"/>
                  <w:left w:val="nil"/>
                  <w:bottom w:val="nil"/>
                  <w:right w:val="nil"/>
                </w:tcBorders>
                <w:shd w:val="clear" w:color="auto" w:fill="auto"/>
                <w:noWrap/>
                <w:vAlign w:val="bottom"/>
              </w:tcPr>
            </w:tcPrChange>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2F546D">
        <w:tblPrEx>
          <w:tblPrExChange w:id="155" w:author="Caitlin Jeffrey" w:date="2023-11-09T13:59:00Z">
            <w:tblPrEx>
              <w:tblW w:w="13050" w:type="dxa"/>
            </w:tblPrEx>
          </w:tblPrExChange>
        </w:tblPrEx>
        <w:trPr>
          <w:trHeight w:val="291"/>
          <w:trPrChange w:id="15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57" w:author="Caitlin Jeffrey" w:date="2023-11-09T13:59:00Z">
              <w:tcPr>
                <w:tcW w:w="1033" w:type="dxa"/>
                <w:tcBorders>
                  <w:top w:val="nil"/>
                  <w:left w:val="nil"/>
                  <w:bottom w:val="nil"/>
                  <w:right w:val="nil"/>
                </w:tcBorders>
                <w:shd w:val="clear" w:color="auto" w:fill="auto"/>
                <w:noWrap/>
                <w:vAlign w:val="bottom"/>
              </w:tcPr>
            </w:tcPrChange>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58" w:author="Caitlin Jeffrey" w:date="2023-11-09T13:59:00Z">
              <w:tcPr>
                <w:tcW w:w="2747" w:type="dxa"/>
                <w:tcBorders>
                  <w:top w:val="nil"/>
                  <w:left w:val="nil"/>
                  <w:bottom w:val="nil"/>
                  <w:right w:val="nil"/>
                </w:tcBorders>
                <w:shd w:val="clear" w:color="auto" w:fill="auto"/>
                <w:noWrap/>
                <w:vAlign w:val="bottom"/>
              </w:tcPr>
            </w:tcPrChange>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59" w:author="Caitlin Jeffrey" w:date="2023-11-09T13:59:00Z">
              <w:tcPr>
                <w:tcW w:w="3240" w:type="dxa"/>
                <w:gridSpan w:val="2"/>
                <w:tcBorders>
                  <w:top w:val="nil"/>
                  <w:left w:val="nil"/>
                  <w:bottom w:val="nil"/>
                  <w:right w:val="nil"/>
                </w:tcBorders>
                <w:shd w:val="clear" w:color="auto" w:fill="auto"/>
                <w:noWrap/>
                <w:vAlign w:val="bottom"/>
              </w:tcPr>
            </w:tcPrChange>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160" w:author="Caitlin Jeffrey" w:date="2023-11-09T13:59:00Z">
              <w:tcPr>
                <w:tcW w:w="1415" w:type="dxa"/>
                <w:tcBorders>
                  <w:top w:val="nil"/>
                  <w:left w:val="nil"/>
                  <w:bottom w:val="nil"/>
                  <w:right w:val="nil"/>
                </w:tcBorders>
                <w:vAlign w:val="bottom"/>
              </w:tcPr>
            </w:tcPrChange>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161" w:author="Caitlin Jeffrey" w:date="2023-11-09T13:59:00Z">
              <w:tcPr>
                <w:tcW w:w="4615" w:type="dxa"/>
                <w:gridSpan w:val="4"/>
                <w:tcBorders>
                  <w:top w:val="nil"/>
                  <w:left w:val="nil"/>
                  <w:bottom w:val="nil"/>
                  <w:right w:val="nil"/>
                </w:tcBorders>
                <w:shd w:val="clear" w:color="auto" w:fill="auto"/>
                <w:noWrap/>
                <w:vAlign w:val="bottom"/>
              </w:tcPr>
            </w:tcPrChange>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2F546D">
        <w:tblPrEx>
          <w:tblPrExChange w:id="162" w:author="Caitlin Jeffrey" w:date="2023-11-09T13:59:00Z">
            <w:tblPrEx>
              <w:tblW w:w="13050" w:type="dxa"/>
            </w:tblPrEx>
          </w:tblPrExChange>
        </w:tblPrEx>
        <w:trPr>
          <w:trHeight w:val="291"/>
          <w:trPrChange w:id="16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64" w:author="Caitlin Jeffrey" w:date="2023-11-09T13:59:00Z">
              <w:tcPr>
                <w:tcW w:w="1033" w:type="dxa"/>
                <w:tcBorders>
                  <w:top w:val="nil"/>
                  <w:left w:val="nil"/>
                  <w:bottom w:val="nil"/>
                  <w:right w:val="nil"/>
                </w:tcBorders>
                <w:shd w:val="clear" w:color="auto" w:fill="auto"/>
                <w:noWrap/>
                <w:vAlign w:val="bottom"/>
              </w:tcPr>
            </w:tcPrChange>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65" w:author="Caitlin Jeffrey" w:date="2023-11-09T13:59:00Z">
              <w:tcPr>
                <w:tcW w:w="2747" w:type="dxa"/>
                <w:tcBorders>
                  <w:top w:val="nil"/>
                  <w:left w:val="nil"/>
                  <w:bottom w:val="nil"/>
                  <w:right w:val="nil"/>
                </w:tcBorders>
                <w:shd w:val="clear" w:color="auto" w:fill="auto"/>
                <w:noWrap/>
                <w:vAlign w:val="bottom"/>
              </w:tcPr>
            </w:tcPrChange>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66" w:author="Caitlin Jeffrey" w:date="2023-11-09T13:59:00Z">
              <w:tcPr>
                <w:tcW w:w="3240" w:type="dxa"/>
                <w:gridSpan w:val="2"/>
                <w:tcBorders>
                  <w:top w:val="nil"/>
                  <w:left w:val="nil"/>
                  <w:bottom w:val="nil"/>
                  <w:right w:val="nil"/>
                </w:tcBorders>
                <w:shd w:val="clear" w:color="auto" w:fill="auto"/>
                <w:noWrap/>
                <w:vAlign w:val="bottom"/>
              </w:tcPr>
            </w:tcPrChange>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167" w:author="Caitlin Jeffrey" w:date="2023-11-09T13:59:00Z">
              <w:tcPr>
                <w:tcW w:w="1415" w:type="dxa"/>
                <w:tcBorders>
                  <w:top w:val="nil"/>
                  <w:left w:val="nil"/>
                  <w:bottom w:val="nil"/>
                  <w:right w:val="nil"/>
                </w:tcBorders>
                <w:vAlign w:val="bottom"/>
              </w:tcPr>
            </w:tcPrChange>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68" w:author="Caitlin Jeffrey" w:date="2023-11-09T13:59:00Z">
              <w:tcPr>
                <w:tcW w:w="4615" w:type="dxa"/>
                <w:gridSpan w:val="4"/>
                <w:tcBorders>
                  <w:top w:val="nil"/>
                  <w:left w:val="nil"/>
                  <w:bottom w:val="nil"/>
                  <w:right w:val="nil"/>
                </w:tcBorders>
                <w:shd w:val="clear" w:color="auto" w:fill="auto"/>
                <w:noWrap/>
                <w:vAlign w:val="bottom"/>
              </w:tcPr>
            </w:tcPrChange>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2F546D">
        <w:tblPrEx>
          <w:tblPrExChange w:id="169" w:author="Caitlin Jeffrey" w:date="2023-11-09T13:59:00Z">
            <w:tblPrEx>
              <w:tblW w:w="13050" w:type="dxa"/>
            </w:tblPrEx>
          </w:tblPrExChange>
        </w:tblPrEx>
        <w:trPr>
          <w:trHeight w:val="291"/>
          <w:trPrChange w:id="17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71" w:author="Caitlin Jeffrey" w:date="2023-11-09T13:59:00Z">
              <w:tcPr>
                <w:tcW w:w="1033" w:type="dxa"/>
                <w:tcBorders>
                  <w:top w:val="nil"/>
                  <w:left w:val="nil"/>
                  <w:bottom w:val="nil"/>
                  <w:right w:val="nil"/>
                </w:tcBorders>
                <w:shd w:val="clear" w:color="auto" w:fill="auto"/>
                <w:noWrap/>
                <w:vAlign w:val="bottom"/>
                <w:hideMark/>
              </w:tcPr>
            </w:tcPrChange>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72" w:author="Caitlin Jeffrey" w:date="2023-11-09T13:59:00Z">
              <w:tcPr>
                <w:tcW w:w="2747" w:type="dxa"/>
                <w:tcBorders>
                  <w:top w:val="nil"/>
                  <w:left w:val="nil"/>
                  <w:bottom w:val="nil"/>
                  <w:right w:val="nil"/>
                </w:tcBorders>
                <w:shd w:val="clear" w:color="auto" w:fill="auto"/>
                <w:noWrap/>
                <w:vAlign w:val="bottom"/>
                <w:hideMark/>
              </w:tcPr>
            </w:tcPrChange>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Change w:id="173" w:author="Caitlin Jeffrey" w:date="2023-11-09T13:59:00Z">
              <w:tcPr>
                <w:tcW w:w="3240" w:type="dxa"/>
                <w:gridSpan w:val="2"/>
                <w:tcBorders>
                  <w:top w:val="nil"/>
                  <w:left w:val="nil"/>
                  <w:bottom w:val="nil"/>
                  <w:right w:val="nil"/>
                </w:tcBorders>
                <w:shd w:val="clear" w:color="auto" w:fill="auto"/>
                <w:noWrap/>
                <w:vAlign w:val="bottom"/>
                <w:hideMark/>
              </w:tcPr>
            </w:tcPrChange>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Change w:id="174" w:author="Caitlin Jeffrey" w:date="2023-11-09T13:59:00Z">
              <w:tcPr>
                <w:tcW w:w="1415" w:type="dxa"/>
                <w:tcBorders>
                  <w:top w:val="nil"/>
                  <w:left w:val="nil"/>
                  <w:bottom w:val="nil"/>
                  <w:right w:val="nil"/>
                </w:tcBorders>
                <w:vAlign w:val="bottom"/>
              </w:tcPr>
            </w:tcPrChange>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Change w:id="175" w:author="Caitlin Jeffrey" w:date="2023-11-09T13:59:00Z">
              <w:tcPr>
                <w:tcW w:w="4615" w:type="dxa"/>
                <w:gridSpan w:val="4"/>
                <w:tcBorders>
                  <w:top w:val="nil"/>
                  <w:left w:val="nil"/>
                  <w:bottom w:val="nil"/>
                  <w:right w:val="nil"/>
                </w:tcBorders>
                <w:shd w:val="clear" w:color="auto" w:fill="auto"/>
                <w:noWrap/>
                <w:vAlign w:val="bottom"/>
              </w:tcPr>
            </w:tcPrChange>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2F546D">
        <w:tblPrEx>
          <w:tblPrExChange w:id="176" w:author="Caitlin Jeffrey" w:date="2023-11-09T13:59:00Z">
            <w:tblPrEx>
              <w:tblW w:w="13050" w:type="dxa"/>
            </w:tblPrEx>
          </w:tblPrExChange>
        </w:tblPrEx>
        <w:trPr>
          <w:trHeight w:val="291"/>
          <w:trPrChange w:id="17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78" w:author="Caitlin Jeffrey" w:date="2023-11-09T13:59:00Z">
              <w:tcPr>
                <w:tcW w:w="3780" w:type="dxa"/>
                <w:gridSpan w:val="2"/>
                <w:tcBorders>
                  <w:top w:val="nil"/>
                  <w:left w:val="nil"/>
                  <w:bottom w:val="nil"/>
                  <w:right w:val="nil"/>
                </w:tcBorders>
                <w:shd w:val="clear" w:color="auto" w:fill="auto"/>
                <w:noWrap/>
                <w:vAlign w:val="bottom"/>
                <w:hideMark/>
              </w:tcPr>
            </w:tcPrChange>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Change w:id="179" w:author="Caitlin Jeffrey" w:date="2023-11-09T13:59:00Z">
              <w:tcPr>
                <w:tcW w:w="3240" w:type="dxa"/>
                <w:gridSpan w:val="2"/>
                <w:tcBorders>
                  <w:top w:val="nil"/>
                  <w:left w:val="nil"/>
                  <w:bottom w:val="nil"/>
                  <w:right w:val="nil"/>
                </w:tcBorders>
                <w:shd w:val="clear" w:color="auto" w:fill="auto"/>
                <w:noWrap/>
                <w:vAlign w:val="bottom"/>
                <w:hideMark/>
              </w:tcPr>
            </w:tcPrChange>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180" w:author="Caitlin Jeffrey" w:date="2023-11-09T13:59:00Z">
              <w:tcPr>
                <w:tcW w:w="1415" w:type="dxa"/>
                <w:tcBorders>
                  <w:top w:val="nil"/>
                  <w:left w:val="nil"/>
                  <w:bottom w:val="nil"/>
                  <w:right w:val="nil"/>
                </w:tcBorders>
                <w:vAlign w:val="bottom"/>
              </w:tcPr>
            </w:tcPrChange>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181" w:author="Caitlin Jeffrey" w:date="2023-11-09T13:59:00Z">
              <w:tcPr>
                <w:tcW w:w="4615" w:type="dxa"/>
                <w:gridSpan w:val="4"/>
                <w:tcBorders>
                  <w:top w:val="nil"/>
                  <w:left w:val="nil"/>
                  <w:bottom w:val="nil"/>
                  <w:right w:val="nil"/>
                </w:tcBorders>
                <w:shd w:val="clear" w:color="auto" w:fill="auto"/>
                <w:noWrap/>
                <w:vAlign w:val="bottom"/>
                <w:hideMark/>
              </w:tcPr>
            </w:tcPrChange>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2F546D">
        <w:tblPrEx>
          <w:tblPrExChange w:id="182" w:author="Caitlin Jeffrey" w:date="2023-11-09T13:59:00Z">
            <w:tblPrEx>
              <w:tblW w:w="13050" w:type="dxa"/>
            </w:tblPrEx>
          </w:tblPrExChange>
        </w:tblPrEx>
        <w:trPr>
          <w:trHeight w:val="291"/>
          <w:trPrChange w:id="18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84" w:author="Caitlin Jeffrey" w:date="2023-11-09T13:59:00Z">
              <w:tcPr>
                <w:tcW w:w="1033" w:type="dxa"/>
                <w:tcBorders>
                  <w:top w:val="nil"/>
                  <w:left w:val="nil"/>
                  <w:bottom w:val="nil"/>
                  <w:right w:val="nil"/>
                </w:tcBorders>
                <w:shd w:val="clear" w:color="auto" w:fill="auto"/>
                <w:noWrap/>
                <w:vAlign w:val="bottom"/>
              </w:tcPr>
            </w:tcPrChange>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85" w:author="Caitlin Jeffrey" w:date="2023-11-09T13:59:00Z">
              <w:tcPr>
                <w:tcW w:w="2747" w:type="dxa"/>
                <w:tcBorders>
                  <w:top w:val="nil"/>
                  <w:left w:val="nil"/>
                  <w:bottom w:val="nil"/>
                  <w:right w:val="nil"/>
                </w:tcBorders>
                <w:shd w:val="clear" w:color="auto" w:fill="auto"/>
                <w:noWrap/>
                <w:vAlign w:val="bottom"/>
              </w:tcPr>
            </w:tcPrChange>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86" w:author="Caitlin Jeffrey" w:date="2023-11-09T13:59:00Z">
              <w:tcPr>
                <w:tcW w:w="3240" w:type="dxa"/>
                <w:gridSpan w:val="2"/>
                <w:tcBorders>
                  <w:top w:val="nil"/>
                  <w:left w:val="nil"/>
                  <w:bottom w:val="nil"/>
                  <w:right w:val="nil"/>
                </w:tcBorders>
                <w:shd w:val="clear" w:color="auto" w:fill="auto"/>
                <w:noWrap/>
                <w:vAlign w:val="bottom"/>
              </w:tcPr>
            </w:tcPrChange>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87" w:author="Caitlin Jeffrey" w:date="2023-11-09T13:59:00Z">
              <w:tcPr>
                <w:tcW w:w="1415" w:type="dxa"/>
                <w:tcBorders>
                  <w:top w:val="nil"/>
                  <w:left w:val="nil"/>
                  <w:bottom w:val="nil"/>
                  <w:right w:val="nil"/>
                </w:tcBorders>
                <w:vAlign w:val="bottom"/>
              </w:tcPr>
            </w:tcPrChange>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Change w:id="188" w:author="Caitlin Jeffrey" w:date="2023-11-09T13:59:00Z">
              <w:tcPr>
                <w:tcW w:w="4615" w:type="dxa"/>
                <w:gridSpan w:val="4"/>
                <w:tcBorders>
                  <w:top w:val="nil"/>
                  <w:left w:val="nil"/>
                  <w:bottom w:val="nil"/>
                  <w:right w:val="nil"/>
                </w:tcBorders>
                <w:shd w:val="clear" w:color="auto" w:fill="auto"/>
                <w:noWrap/>
                <w:vAlign w:val="bottom"/>
              </w:tcPr>
            </w:tcPrChange>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2F546D">
        <w:tblPrEx>
          <w:tblPrExChange w:id="189" w:author="Caitlin Jeffrey" w:date="2023-11-09T13:59:00Z">
            <w:tblPrEx>
              <w:tblW w:w="13050" w:type="dxa"/>
            </w:tblPrEx>
          </w:tblPrExChange>
        </w:tblPrEx>
        <w:trPr>
          <w:trHeight w:val="291"/>
          <w:trPrChange w:id="19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91" w:author="Caitlin Jeffrey" w:date="2023-11-09T13:59:00Z">
              <w:tcPr>
                <w:tcW w:w="1033" w:type="dxa"/>
                <w:tcBorders>
                  <w:top w:val="nil"/>
                  <w:left w:val="nil"/>
                  <w:bottom w:val="nil"/>
                  <w:right w:val="nil"/>
                </w:tcBorders>
                <w:shd w:val="clear" w:color="auto" w:fill="auto"/>
                <w:noWrap/>
                <w:vAlign w:val="bottom"/>
                <w:hideMark/>
              </w:tcPr>
            </w:tcPrChange>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92" w:author="Caitlin Jeffrey" w:date="2023-11-09T13:59:00Z">
              <w:tcPr>
                <w:tcW w:w="2747" w:type="dxa"/>
                <w:tcBorders>
                  <w:top w:val="nil"/>
                  <w:left w:val="nil"/>
                  <w:bottom w:val="nil"/>
                  <w:right w:val="nil"/>
                </w:tcBorders>
                <w:shd w:val="clear" w:color="auto" w:fill="auto"/>
                <w:noWrap/>
                <w:vAlign w:val="bottom"/>
                <w:hideMark/>
              </w:tcPr>
            </w:tcPrChange>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93" w:author="Caitlin Jeffrey" w:date="2023-11-09T13:59:00Z">
              <w:tcPr>
                <w:tcW w:w="3240" w:type="dxa"/>
                <w:gridSpan w:val="2"/>
                <w:tcBorders>
                  <w:top w:val="nil"/>
                  <w:left w:val="nil"/>
                  <w:bottom w:val="nil"/>
                  <w:right w:val="nil"/>
                </w:tcBorders>
                <w:shd w:val="clear" w:color="auto" w:fill="auto"/>
                <w:noWrap/>
                <w:vAlign w:val="bottom"/>
              </w:tcPr>
            </w:tcPrChange>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94" w:author="Caitlin Jeffrey" w:date="2023-11-09T13:59:00Z">
              <w:tcPr>
                <w:tcW w:w="1415" w:type="dxa"/>
                <w:tcBorders>
                  <w:top w:val="nil"/>
                  <w:left w:val="nil"/>
                  <w:bottom w:val="nil"/>
                  <w:right w:val="nil"/>
                </w:tcBorders>
                <w:vAlign w:val="bottom"/>
              </w:tcPr>
            </w:tcPrChange>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Change w:id="195" w:author="Caitlin Jeffrey" w:date="2023-11-09T13:59:00Z">
              <w:tcPr>
                <w:tcW w:w="4615" w:type="dxa"/>
                <w:gridSpan w:val="4"/>
                <w:tcBorders>
                  <w:top w:val="nil"/>
                  <w:left w:val="nil"/>
                  <w:bottom w:val="nil"/>
                  <w:right w:val="nil"/>
                </w:tcBorders>
                <w:shd w:val="clear" w:color="auto" w:fill="auto"/>
                <w:noWrap/>
                <w:vAlign w:val="bottom"/>
              </w:tcPr>
            </w:tcPrChange>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2F546D">
        <w:tblPrEx>
          <w:tblPrExChange w:id="196" w:author="Caitlin Jeffrey" w:date="2023-11-09T13:59:00Z">
            <w:tblPrEx>
              <w:tblW w:w="13050" w:type="dxa"/>
            </w:tblPrEx>
          </w:tblPrExChange>
        </w:tblPrEx>
        <w:trPr>
          <w:trHeight w:val="291"/>
          <w:trPrChange w:id="19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98" w:author="Caitlin Jeffrey" w:date="2023-11-09T13:59:00Z">
              <w:tcPr>
                <w:tcW w:w="1033" w:type="dxa"/>
                <w:tcBorders>
                  <w:top w:val="nil"/>
                  <w:left w:val="nil"/>
                  <w:bottom w:val="nil"/>
                  <w:right w:val="nil"/>
                </w:tcBorders>
                <w:shd w:val="clear" w:color="auto" w:fill="auto"/>
                <w:noWrap/>
                <w:vAlign w:val="bottom"/>
                <w:hideMark/>
              </w:tcPr>
            </w:tcPrChange>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99" w:author="Caitlin Jeffrey" w:date="2023-11-09T13:59:00Z">
              <w:tcPr>
                <w:tcW w:w="2747" w:type="dxa"/>
                <w:tcBorders>
                  <w:top w:val="nil"/>
                  <w:left w:val="nil"/>
                  <w:bottom w:val="nil"/>
                  <w:right w:val="nil"/>
                </w:tcBorders>
                <w:shd w:val="clear" w:color="auto" w:fill="auto"/>
                <w:noWrap/>
                <w:vAlign w:val="bottom"/>
                <w:hideMark/>
              </w:tcPr>
            </w:tcPrChange>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200" w:author="Caitlin Jeffrey" w:date="2023-11-09T13:59:00Z">
              <w:tcPr>
                <w:tcW w:w="3240" w:type="dxa"/>
                <w:gridSpan w:val="2"/>
                <w:tcBorders>
                  <w:top w:val="nil"/>
                  <w:left w:val="nil"/>
                  <w:bottom w:val="nil"/>
                  <w:right w:val="nil"/>
                </w:tcBorders>
                <w:shd w:val="clear" w:color="auto" w:fill="auto"/>
                <w:noWrap/>
                <w:vAlign w:val="bottom"/>
              </w:tcPr>
            </w:tcPrChange>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201" w:author="Caitlin Jeffrey" w:date="2023-11-09T13:59:00Z">
              <w:tcPr>
                <w:tcW w:w="1415" w:type="dxa"/>
                <w:tcBorders>
                  <w:top w:val="nil"/>
                  <w:left w:val="nil"/>
                  <w:bottom w:val="nil"/>
                  <w:right w:val="nil"/>
                </w:tcBorders>
                <w:vAlign w:val="bottom"/>
              </w:tcPr>
            </w:tcPrChange>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Change w:id="202" w:author="Caitlin Jeffrey" w:date="2023-11-09T13:59:00Z">
              <w:tcPr>
                <w:tcW w:w="4615" w:type="dxa"/>
                <w:gridSpan w:val="4"/>
                <w:tcBorders>
                  <w:top w:val="nil"/>
                  <w:left w:val="nil"/>
                  <w:bottom w:val="nil"/>
                  <w:right w:val="nil"/>
                </w:tcBorders>
                <w:shd w:val="clear" w:color="auto" w:fill="auto"/>
                <w:noWrap/>
                <w:vAlign w:val="bottom"/>
              </w:tcPr>
            </w:tcPrChange>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2F546D">
        <w:tblPrEx>
          <w:tblPrExChange w:id="203" w:author="Caitlin Jeffrey" w:date="2023-11-09T13:59:00Z">
            <w:tblPrEx>
              <w:tblW w:w="13050" w:type="dxa"/>
            </w:tblPrEx>
          </w:tblPrExChange>
        </w:tblPrEx>
        <w:trPr>
          <w:trHeight w:val="291"/>
          <w:trPrChange w:id="20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05" w:author="Caitlin Jeffrey" w:date="2023-11-09T13:59:00Z">
              <w:tcPr>
                <w:tcW w:w="1033" w:type="dxa"/>
                <w:tcBorders>
                  <w:top w:val="nil"/>
                  <w:left w:val="nil"/>
                  <w:bottom w:val="nil"/>
                  <w:right w:val="nil"/>
                </w:tcBorders>
                <w:shd w:val="clear" w:color="auto" w:fill="auto"/>
                <w:noWrap/>
                <w:vAlign w:val="bottom"/>
                <w:hideMark/>
              </w:tcPr>
            </w:tcPrChange>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06" w:author="Caitlin Jeffrey" w:date="2023-11-09T13:59:00Z">
              <w:tcPr>
                <w:tcW w:w="2747" w:type="dxa"/>
                <w:tcBorders>
                  <w:top w:val="nil"/>
                  <w:left w:val="nil"/>
                  <w:bottom w:val="nil"/>
                  <w:right w:val="nil"/>
                </w:tcBorders>
                <w:shd w:val="clear" w:color="auto" w:fill="auto"/>
                <w:noWrap/>
                <w:vAlign w:val="bottom"/>
                <w:hideMark/>
              </w:tcPr>
            </w:tcPrChange>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207" w:author="Caitlin Jeffrey" w:date="2023-11-09T13:59:00Z">
              <w:tcPr>
                <w:tcW w:w="3240" w:type="dxa"/>
                <w:gridSpan w:val="2"/>
                <w:tcBorders>
                  <w:top w:val="nil"/>
                  <w:left w:val="nil"/>
                  <w:bottom w:val="nil"/>
                  <w:right w:val="nil"/>
                </w:tcBorders>
                <w:shd w:val="clear" w:color="auto" w:fill="auto"/>
                <w:noWrap/>
                <w:vAlign w:val="bottom"/>
              </w:tcPr>
            </w:tcPrChange>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208" w:author="Caitlin Jeffrey" w:date="2023-11-09T13:59:00Z">
              <w:tcPr>
                <w:tcW w:w="1415" w:type="dxa"/>
                <w:tcBorders>
                  <w:top w:val="nil"/>
                  <w:left w:val="nil"/>
                  <w:bottom w:val="nil"/>
                  <w:right w:val="nil"/>
                </w:tcBorders>
                <w:vAlign w:val="bottom"/>
              </w:tcPr>
            </w:tcPrChange>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09" w:author="Caitlin Jeffrey" w:date="2023-11-09T13:59:00Z">
              <w:tcPr>
                <w:tcW w:w="4615" w:type="dxa"/>
                <w:gridSpan w:val="4"/>
                <w:tcBorders>
                  <w:top w:val="nil"/>
                  <w:left w:val="nil"/>
                  <w:bottom w:val="nil"/>
                  <w:right w:val="nil"/>
                </w:tcBorders>
                <w:shd w:val="clear" w:color="auto" w:fill="auto"/>
                <w:noWrap/>
                <w:vAlign w:val="bottom"/>
              </w:tcPr>
            </w:tcPrChange>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2F546D">
        <w:tblPrEx>
          <w:tblPrExChange w:id="210" w:author="Caitlin Jeffrey" w:date="2023-11-09T13:59:00Z">
            <w:tblPrEx>
              <w:tblW w:w="13050" w:type="dxa"/>
            </w:tblPrEx>
          </w:tblPrExChange>
        </w:tblPrEx>
        <w:trPr>
          <w:trHeight w:val="291"/>
          <w:trPrChange w:id="21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12" w:author="Caitlin Jeffrey" w:date="2023-11-09T13:59:00Z">
              <w:tcPr>
                <w:tcW w:w="1033" w:type="dxa"/>
                <w:tcBorders>
                  <w:top w:val="nil"/>
                  <w:left w:val="nil"/>
                  <w:bottom w:val="nil"/>
                  <w:right w:val="nil"/>
                </w:tcBorders>
                <w:shd w:val="clear" w:color="auto" w:fill="auto"/>
                <w:noWrap/>
                <w:vAlign w:val="bottom"/>
                <w:hideMark/>
              </w:tcPr>
            </w:tcPrChange>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213" w:author="Caitlin Jeffrey" w:date="2023-11-09T13:59:00Z">
              <w:tcPr>
                <w:tcW w:w="2747" w:type="dxa"/>
                <w:tcBorders>
                  <w:top w:val="nil"/>
                  <w:left w:val="nil"/>
                  <w:bottom w:val="nil"/>
                  <w:right w:val="nil"/>
                </w:tcBorders>
                <w:shd w:val="clear" w:color="auto" w:fill="auto"/>
                <w:noWrap/>
                <w:vAlign w:val="bottom"/>
                <w:hideMark/>
              </w:tcPr>
            </w:tcPrChange>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Change w:id="214" w:author="Caitlin Jeffrey" w:date="2023-11-09T13:59:00Z">
              <w:tcPr>
                <w:tcW w:w="3240" w:type="dxa"/>
                <w:gridSpan w:val="2"/>
                <w:tcBorders>
                  <w:top w:val="nil"/>
                  <w:left w:val="nil"/>
                  <w:bottom w:val="nil"/>
                  <w:right w:val="nil"/>
                </w:tcBorders>
                <w:shd w:val="clear" w:color="auto" w:fill="auto"/>
                <w:noWrap/>
                <w:vAlign w:val="bottom"/>
                <w:hideMark/>
              </w:tcPr>
            </w:tcPrChange>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215" w:author="Caitlin Jeffrey" w:date="2023-11-09T13:59:00Z">
              <w:tcPr>
                <w:tcW w:w="1415" w:type="dxa"/>
                <w:tcBorders>
                  <w:top w:val="nil"/>
                  <w:left w:val="nil"/>
                  <w:bottom w:val="nil"/>
                  <w:right w:val="nil"/>
                </w:tcBorders>
                <w:vAlign w:val="bottom"/>
              </w:tcPr>
            </w:tcPrChange>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Change w:id="216" w:author="Caitlin Jeffrey" w:date="2023-11-09T13:59:00Z">
              <w:tcPr>
                <w:tcW w:w="4615" w:type="dxa"/>
                <w:gridSpan w:val="4"/>
                <w:tcBorders>
                  <w:top w:val="nil"/>
                  <w:left w:val="nil"/>
                  <w:bottom w:val="nil"/>
                  <w:right w:val="nil"/>
                </w:tcBorders>
                <w:shd w:val="clear" w:color="auto" w:fill="auto"/>
                <w:noWrap/>
                <w:vAlign w:val="bottom"/>
              </w:tcPr>
            </w:tcPrChange>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2F546D">
        <w:tblPrEx>
          <w:tblPrExChange w:id="217" w:author="Caitlin Jeffrey" w:date="2023-11-09T13:59:00Z">
            <w:tblPrEx>
              <w:tblW w:w="13050" w:type="dxa"/>
            </w:tblPrEx>
          </w:tblPrExChange>
        </w:tblPrEx>
        <w:trPr>
          <w:trHeight w:val="291"/>
          <w:trPrChange w:id="21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19" w:author="Caitlin Jeffrey" w:date="2023-11-09T13:59:00Z">
              <w:tcPr>
                <w:tcW w:w="1033" w:type="dxa"/>
                <w:tcBorders>
                  <w:top w:val="nil"/>
                  <w:left w:val="nil"/>
                  <w:bottom w:val="nil"/>
                  <w:right w:val="nil"/>
                </w:tcBorders>
                <w:shd w:val="clear" w:color="auto" w:fill="auto"/>
                <w:noWrap/>
                <w:vAlign w:val="bottom"/>
                <w:hideMark/>
              </w:tcPr>
            </w:tcPrChange>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20" w:author="Caitlin Jeffrey" w:date="2023-11-09T13:59:00Z">
              <w:tcPr>
                <w:tcW w:w="2747" w:type="dxa"/>
                <w:tcBorders>
                  <w:top w:val="nil"/>
                  <w:left w:val="nil"/>
                  <w:bottom w:val="nil"/>
                  <w:right w:val="nil"/>
                </w:tcBorders>
                <w:shd w:val="clear" w:color="auto" w:fill="auto"/>
                <w:noWrap/>
                <w:vAlign w:val="bottom"/>
                <w:hideMark/>
              </w:tcPr>
            </w:tcPrChange>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221" w:author="Caitlin Jeffrey" w:date="2023-11-09T13:59:00Z">
              <w:tcPr>
                <w:tcW w:w="3240" w:type="dxa"/>
                <w:gridSpan w:val="2"/>
                <w:tcBorders>
                  <w:top w:val="nil"/>
                  <w:left w:val="nil"/>
                  <w:bottom w:val="nil"/>
                  <w:right w:val="nil"/>
                </w:tcBorders>
                <w:shd w:val="clear" w:color="auto" w:fill="auto"/>
                <w:noWrap/>
                <w:vAlign w:val="bottom"/>
                <w:hideMark/>
              </w:tcPr>
            </w:tcPrChange>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222" w:author="Caitlin Jeffrey" w:date="2023-11-09T13:59:00Z">
              <w:tcPr>
                <w:tcW w:w="1415" w:type="dxa"/>
                <w:tcBorders>
                  <w:top w:val="nil"/>
                  <w:left w:val="nil"/>
                  <w:bottom w:val="nil"/>
                  <w:right w:val="nil"/>
                </w:tcBorders>
                <w:vAlign w:val="bottom"/>
              </w:tcPr>
            </w:tcPrChange>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23" w:author="Caitlin Jeffrey" w:date="2023-11-09T13:59:00Z">
              <w:tcPr>
                <w:tcW w:w="4615" w:type="dxa"/>
                <w:gridSpan w:val="4"/>
                <w:tcBorders>
                  <w:top w:val="nil"/>
                  <w:left w:val="nil"/>
                  <w:bottom w:val="nil"/>
                  <w:right w:val="nil"/>
                </w:tcBorders>
                <w:shd w:val="clear" w:color="auto" w:fill="auto"/>
                <w:noWrap/>
                <w:vAlign w:val="bottom"/>
              </w:tcPr>
            </w:tcPrChange>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2F546D">
        <w:tblPrEx>
          <w:tblPrExChange w:id="224" w:author="Caitlin Jeffrey" w:date="2023-11-09T13:59:00Z">
            <w:tblPrEx>
              <w:tblW w:w="13050" w:type="dxa"/>
            </w:tblPrEx>
          </w:tblPrExChange>
        </w:tblPrEx>
        <w:trPr>
          <w:trHeight w:val="360"/>
          <w:trPrChange w:id="225" w:author="Caitlin Jeffrey" w:date="2023-11-09T13:59:00Z">
            <w:trPr>
              <w:trHeight w:val="569"/>
            </w:trPr>
          </w:trPrChange>
        </w:trPr>
        <w:tc>
          <w:tcPr>
            <w:tcW w:w="1033" w:type="dxa"/>
            <w:tcBorders>
              <w:top w:val="nil"/>
              <w:left w:val="nil"/>
              <w:bottom w:val="nil"/>
              <w:right w:val="nil"/>
            </w:tcBorders>
            <w:shd w:val="clear" w:color="auto" w:fill="auto"/>
            <w:noWrap/>
            <w:vAlign w:val="bottom"/>
            <w:hideMark/>
            <w:tcPrChange w:id="226" w:author="Caitlin Jeffrey" w:date="2023-11-09T13:59:00Z">
              <w:tcPr>
                <w:tcW w:w="1033" w:type="dxa"/>
                <w:tcBorders>
                  <w:top w:val="nil"/>
                  <w:left w:val="nil"/>
                  <w:bottom w:val="nil"/>
                  <w:right w:val="nil"/>
                </w:tcBorders>
                <w:shd w:val="clear" w:color="auto" w:fill="auto"/>
                <w:noWrap/>
                <w:vAlign w:val="bottom"/>
                <w:hideMark/>
              </w:tcPr>
            </w:tcPrChange>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227" w:author="Caitlin Jeffrey" w:date="2023-11-09T13:59:00Z">
              <w:tcPr>
                <w:tcW w:w="2747" w:type="dxa"/>
                <w:tcBorders>
                  <w:top w:val="nil"/>
                  <w:left w:val="nil"/>
                  <w:bottom w:val="nil"/>
                  <w:right w:val="nil"/>
                </w:tcBorders>
                <w:shd w:val="clear" w:color="auto" w:fill="auto"/>
                <w:vAlign w:val="bottom"/>
                <w:hideMark/>
              </w:tcPr>
            </w:tcPrChange>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w:t>
            </w:r>
            <w:del w:id="228" w:author="Caitlin Jeffrey" w:date="2023-11-09T13:59:00Z">
              <w:r w:rsidRPr="004266ED" w:rsidDel="002F546D">
                <w:rPr>
                  <w:rFonts w:ascii="Times New Roman" w:eastAsia="Times New Roman" w:hAnsi="Times New Roman" w:cs="Times New Roman"/>
                  <w:color w:val="000000"/>
                </w:rPr>
                <w:delText xml:space="preserve">of </w:delText>
              </w:r>
            </w:del>
            <w:r w:rsidRPr="004266ED">
              <w:rPr>
                <w:rFonts w:ascii="Times New Roman" w:eastAsia="Times New Roman" w:hAnsi="Times New Roman" w:cs="Times New Roman"/>
                <w:color w:val="000000"/>
              </w:rPr>
              <w:t xml:space="preserve">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Change w:id="229" w:author="Caitlin Jeffrey" w:date="2023-11-09T13:59:00Z">
              <w:tcPr>
                <w:tcW w:w="3240" w:type="dxa"/>
                <w:gridSpan w:val="2"/>
                <w:tcBorders>
                  <w:top w:val="nil"/>
                  <w:left w:val="nil"/>
                  <w:bottom w:val="nil"/>
                  <w:right w:val="nil"/>
                </w:tcBorders>
                <w:shd w:val="clear" w:color="auto" w:fill="auto"/>
                <w:noWrap/>
                <w:vAlign w:val="bottom"/>
              </w:tcPr>
            </w:tcPrChange>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230" w:author="Caitlin Jeffrey" w:date="2023-11-09T13:59:00Z">
              <w:tcPr>
                <w:tcW w:w="1415" w:type="dxa"/>
                <w:tcBorders>
                  <w:top w:val="nil"/>
                  <w:left w:val="nil"/>
                  <w:bottom w:val="nil"/>
                  <w:right w:val="nil"/>
                </w:tcBorders>
                <w:vAlign w:val="bottom"/>
              </w:tcPr>
            </w:tcPrChange>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Change w:id="231" w:author="Caitlin Jeffrey" w:date="2023-11-09T13:59:00Z">
              <w:tcPr>
                <w:tcW w:w="4615" w:type="dxa"/>
                <w:gridSpan w:val="4"/>
                <w:tcBorders>
                  <w:top w:val="nil"/>
                  <w:left w:val="nil"/>
                  <w:bottom w:val="nil"/>
                  <w:right w:val="nil"/>
                </w:tcBorders>
                <w:shd w:val="clear" w:color="auto" w:fill="auto"/>
                <w:noWrap/>
                <w:vAlign w:val="bottom"/>
              </w:tcPr>
            </w:tcPrChange>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2F546D">
        <w:tblPrEx>
          <w:tblPrExChange w:id="232" w:author="Caitlin Jeffrey" w:date="2023-11-09T13:59:00Z">
            <w:tblPrEx>
              <w:tblW w:w="13050" w:type="dxa"/>
            </w:tblPrEx>
          </w:tblPrExChange>
        </w:tblPrEx>
        <w:trPr>
          <w:trHeight w:val="291"/>
          <w:trPrChange w:id="23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34" w:author="Caitlin Jeffrey" w:date="2023-11-09T13:59:00Z">
              <w:tcPr>
                <w:tcW w:w="1033" w:type="dxa"/>
                <w:tcBorders>
                  <w:top w:val="nil"/>
                  <w:left w:val="nil"/>
                  <w:bottom w:val="nil"/>
                  <w:right w:val="nil"/>
                </w:tcBorders>
                <w:shd w:val="clear" w:color="auto" w:fill="auto"/>
                <w:noWrap/>
                <w:vAlign w:val="bottom"/>
                <w:hideMark/>
              </w:tcPr>
            </w:tcPrChange>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35" w:author="Caitlin Jeffrey" w:date="2023-11-09T13:59:00Z">
              <w:tcPr>
                <w:tcW w:w="2747" w:type="dxa"/>
                <w:tcBorders>
                  <w:top w:val="nil"/>
                  <w:left w:val="nil"/>
                  <w:bottom w:val="nil"/>
                  <w:right w:val="nil"/>
                </w:tcBorders>
                <w:shd w:val="clear" w:color="auto" w:fill="auto"/>
                <w:noWrap/>
                <w:vAlign w:val="bottom"/>
                <w:hideMark/>
              </w:tcPr>
            </w:tcPrChange>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236" w:author="Caitlin Jeffrey" w:date="2023-11-09T13:59:00Z">
              <w:tcPr>
                <w:tcW w:w="3240" w:type="dxa"/>
                <w:gridSpan w:val="2"/>
                <w:tcBorders>
                  <w:top w:val="nil"/>
                  <w:left w:val="nil"/>
                  <w:bottom w:val="nil"/>
                  <w:right w:val="nil"/>
                </w:tcBorders>
                <w:shd w:val="clear" w:color="auto" w:fill="auto"/>
                <w:noWrap/>
                <w:vAlign w:val="bottom"/>
              </w:tcPr>
            </w:tcPrChange>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237" w:author="Caitlin Jeffrey" w:date="2023-11-09T13:59:00Z">
              <w:tcPr>
                <w:tcW w:w="1415" w:type="dxa"/>
                <w:tcBorders>
                  <w:top w:val="nil"/>
                  <w:left w:val="nil"/>
                  <w:bottom w:val="nil"/>
                  <w:right w:val="nil"/>
                </w:tcBorders>
                <w:vAlign w:val="bottom"/>
              </w:tcPr>
            </w:tcPrChange>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38" w:author="Caitlin Jeffrey" w:date="2023-11-09T13:59:00Z">
              <w:tcPr>
                <w:tcW w:w="4615" w:type="dxa"/>
                <w:gridSpan w:val="4"/>
                <w:tcBorders>
                  <w:top w:val="nil"/>
                  <w:left w:val="nil"/>
                  <w:bottom w:val="nil"/>
                  <w:right w:val="nil"/>
                </w:tcBorders>
                <w:shd w:val="clear" w:color="auto" w:fill="auto"/>
                <w:noWrap/>
                <w:vAlign w:val="bottom"/>
              </w:tcPr>
            </w:tcPrChange>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2F546D">
        <w:tblPrEx>
          <w:tblPrExChange w:id="239" w:author="Caitlin Jeffrey" w:date="2023-11-09T13:59:00Z">
            <w:tblPrEx>
              <w:tblW w:w="13050" w:type="dxa"/>
            </w:tblPrEx>
          </w:tblPrExChange>
        </w:tblPrEx>
        <w:trPr>
          <w:trHeight w:val="291"/>
          <w:trPrChange w:id="24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241" w:author="Caitlin Jeffrey" w:date="2023-11-09T13:59:00Z">
              <w:tcPr>
                <w:tcW w:w="1033" w:type="dxa"/>
                <w:tcBorders>
                  <w:top w:val="nil"/>
                  <w:left w:val="nil"/>
                  <w:bottom w:val="nil"/>
                  <w:right w:val="nil"/>
                </w:tcBorders>
                <w:shd w:val="clear" w:color="auto" w:fill="auto"/>
                <w:noWrap/>
                <w:vAlign w:val="bottom"/>
              </w:tcPr>
            </w:tcPrChange>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Change w:id="242" w:author="Caitlin Jeffrey" w:date="2023-11-09T13:59:00Z">
              <w:tcPr>
                <w:tcW w:w="2747" w:type="dxa"/>
                <w:tcBorders>
                  <w:top w:val="nil"/>
                  <w:left w:val="nil"/>
                  <w:bottom w:val="nil"/>
                  <w:right w:val="nil"/>
                </w:tcBorders>
                <w:shd w:val="clear" w:color="auto" w:fill="auto"/>
                <w:noWrap/>
                <w:vAlign w:val="bottom"/>
              </w:tcPr>
            </w:tcPrChange>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Change w:id="243" w:author="Caitlin Jeffrey" w:date="2023-11-09T13:59:00Z">
              <w:tcPr>
                <w:tcW w:w="3240" w:type="dxa"/>
                <w:gridSpan w:val="2"/>
                <w:tcBorders>
                  <w:top w:val="nil"/>
                  <w:left w:val="nil"/>
                  <w:bottom w:val="nil"/>
                  <w:right w:val="nil"/>
                </w:tcBorders>
                <w:shd w:val="clear" w:color="auto" w:fill="auto"/>
                <w:noWrap/>
                <w:vAlign w:val="bottom"/>
              </w:tcPr>
            </w:tcPrChange>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244" w:author="Caitlin Jeffrey" w:date="2023-11-09T13:59:00Z">
              <w:tcPr>
                <w:tcW w:w="1415" w:type="dxa"/>
                <w:tcBorders>
                  <w:top w:val="nil"/>
                  <w:left w:val="nil"/>
                  <w:bottom w:val="nil"/>
                  <w:right w:val="nil"/>
                </w:tcBorders>
                <w:vAlign w:val="bottom"/>
              </w:tcPr>
            </w:tcPrChange>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Change w:id="245" w:author="Caitlin Jeffrey" w:date="2023-11-09T13:59:00Z">
              <w:tcPr>
                <w:tcW w:w="4615" w:type="dxa"/>
                <w:gridSpan w:val="4"/>
                <w:tcBorders>
                  <w:top w:val="nil"/>
                  <w:left w:val="nil"/>
                  <w:bottom w:val="nil"/>
                  <w:right w:val="nil"/>
                </w:tcBorders>
                <w:shd w:val="clear" w:color="auto" w:fill="auto"/>
                <w:noWrap/>
                <w:vAlign w:val="bottom"/>
              </w:tcPr>
            </w:tcPrChange>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2F546D">
        <w:tblPrEx>
          <w:tblPrExChange w:id="246" w:author="Caitlin Jeffrey" w:date="2023-11-09T13:59:00Z">
            <w:tblPrEx>
              <w:tblW w:w="13050" w:type="dxa"/>
            </w:tblPrEx>
          </w:tblPrExChange>
        </w:tblPrEx>
        <w:trPr>
          <w:trHeight w:val="291"/>
          <w:trPrChange w:id="24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48" w:author="Caitlin Jeffrey" w:date="2023-11-09T13:59:00Z">
              <w:tcPr>
                <w:tcW w:w="1033" w:type="dxa"/>
                <w:tcBorders>
                  <w:top w:val="nil"/>
                  <w:left w:val="nil"/>
                  <w:bottom w:val="nil"/>
                  <w:right w:val="nil"/>
                </w:tcBorders>
                <w:shd w:val="clear" w:color="auto" w:fill="auto"/>
                <w:noWrap/>
                <w:vAlign w:val="bottom"/>
                <w:hideMark/>
              </w:tcPr>
            </w:tcPrChange>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249" w:author="Caitlin Jeffrey" w:date="2023-11-09T13:59:00Z">
              <w:tcPr>
                <w:tcW w:w="2747" w:type="dxa"/>
                <w:tcBorders>
                  <w:top w:val="nil"/>
                  <w:left w:val="nil"/>
                  <w:bottom w:val="nil"/>
                  <w:right w:val="nil"/>
                </w:tcBorders>
                <w:shd w:val="clear" w:color="auto" w:fill="auto"/>
                <w:noWrap/>
                <w:vAlign w:val="bottom"/>
                <w:hideMark/>
              </w:tcPr>
            </w:tcPrChange>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Change w:id="250" w:author="Caitlin Jeffrey" w:date="2023-11-09T13:59:00Z">
              <w:tcPr>
                <w:tcW w:w="3240" w:type="dxa"/>
                <w:gridSpan w:val="2"/>
                <w:tcBorders>
                  <w:top w:val="nil"/>
                  <w:left w:val="nil"/>
                  <w:bottom w:val="nil"/>
                  <w:right w:val="nil"/>
                </w:tcBorders>
                <w:shd w:val="clear" w:color="auto" w:fill="auto"/>
                <w:noWrap/>
                <w:vAlign w:val="bottom"/>
                <w:hideMark/>
              </w:tcPr>
            </w:tcPrChange>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251" w:author="Caitlin Jeffrey" w:date="2023-11-09T13:59:00Z">
              <w:tcPr>
                <w:tcW w:w="1415" w:type="dxa"/>
                <w:tcBorders>
                  <w:top w:val="nil"/>
                  <w:left w:val="nil"/>
                  <w:bottom w:val="nil"/>
                  <w:right w:val="nil"/>
                </w:tcBorders>
                <w:vAlign w:val="bottom"/>
              </w:tcPr>
            </w:tcPrChange>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52" w:author="Caitlin Jeffrey" w:date="2023-11-09T13:59:00Z">
              <w:tcPr>
                <w:tcW w:w="4615" w:type="dxa"/>
                <w:gridSpan w:val="4"/>
                <w:tcBorders>
                  <w:top w:val="nil"/>
                  <w:left w:val="nil"/>
                  <w:bottom w:val="nil"/>
                  <w:right w:val="nil"/>
                </w:tcBorders>
                <w:shd w:val="clear" w:color="auto" w:fill="auto"/>
                <w:noWrap/>
                <w:vAlign w:val="bottom"/>
              </w:tcPr>
            </w:tcPrChange>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2F546D">
        <w:tblPrEx>
          <w:tblPrExChange w:id="253" w:author="Caitlin Jeffrey" w:date="2023-11-09T13:59:00Z">
            <w:tblPrEx>
              <w:tblW w:w="13050" w:type="dxa"/>
            </w:tblPrEx>
          </w:tblPrExChange>
        </w:tblPrEx>
        <w:trPr>
          <w:trHeight w:val="291"/>
          <w:trPrChange w:id="25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255" w:author="Caitlin Jeffrey" w:date="2023-11-09T13:59:00Z">
              <w:tcPr>
                <w:tcW w:w="1033" w:type="dxa"/>
                <w:tcBorders>
                  <w:top w:val="nil"/>
                  <w:left w:val="nil"/>
                  <w:bottom w:val="nil"/>
                  <w:right w:val="nil"/>
                </w:tcBorders>
                <w:shd w:val="clear" w:color="auto" w:fill="auto"/>
                <w:noWrap/>
                <w:vAlign w:val="bottom"/>
                <w:hideMark/>
              </w:tcPr>
            </w:tcPrChange>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56" w:author="Caitlin Jeffrey" w:date="2023-11-09T13:59:00Z">
              <w:tcPr>
                <w:tcW w:w="2747" w:type="dxa"/>
                <w:tcBorders>
                  <w:top w:val="nil"/>
                  <w:left w:val="nil"/>
                  <w:bottom w:val="nil"/>
                  <w:right w:val="nil"/>
                </w:tcBorders>
                <w:shd w:val="clear" w:color="auto" w:fill="auto"/>
                <w:noWrap/>
                <w:vAlign w:val="bottom"/>
                <w:hideMark/>
              </w:tcPr>
            </w:tcPrChange>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Change w:id="257" w:author="Caitlin Jeffrey" w:date="2023-11-09T13:59:00Z">
              <w:tcPr>
                <w:tcW w:w="3240" w:type="dxa"/>
                <w:gridSpan w:val="2"/>
                <w:tcBorders>
                  <w:top w:val="nil"/>
                  <w:left w:val="nil"/>
                  <w:bottom w:val="nil"/>
                  <w:right w:val="nil"/>
                </w:tcBorders>
                <w:shd w:val="clear" w:color="auto" w:fill="auto"/>
                <w:noWrap/>
                <w:vAlign w:val="bottom"/>
              </w:tcPr>
            </w:tcPrChange>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258" w:author="Caitlin Jeffrey" w:date="2023-11-09T13:59:00Z">
              <w:tcPr>
                <w:tcW w:w="1415" w:type="dxa"/>
                <w:tcBorders>
                  <w:top w:val="nil"/>
                  <w:left w:val="nil"/>
                  <w:bottom w:val="nil"/>
                  <w:right w:val="nil"/>
                </w:tcBorders>
                <w:vAlign w:val="bottom"/>
              </w:tcPr>
            </w:tcPrChange>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Change w:id="259" w:author="Caitlin Jeffrey" w:date="2023-11-09T13:59:00Z">
              <w:tcPr>
                <w:tcW w:w="4615" w:type="dxa"/>
                <w:gridSpan w:val="4"/>
                <w:tcBorders>
                  <w:top w:val="nil"/>
                  <w:left w:val="nil"/>
                  <w:bottom w:val="nil"/>
                  <w:right w:val="nil"/>
                </w:tcBorders>
                <w:shd w:val="clear" w:color="auto" w:fill="auto"/>
                <w:noWrap/>
                <w:vAlign w:val="bottom"/>
              </w:tcPr>
            </w:tcPrChange>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2F546D">
        <w:tblPrEx>
          <w:tblPrExChange w:id="260" w:author="Caitlin Jeffrey" w:date="2023-11-09T13:59:00Z">
            <w:tblPrEx>
              <w:tblW w:w="13050" w:type="dxa"/>
            </w:tblPrEx>
          </w:tblPrExChange>
        </w:tblPrEx>
        <w:trPr>
          <w:trHeight w:val="369"/>
          <w:trPrChange w:id="261" w:author="Caitlin Jeffrey" w:date="2023-11-09T13:59:00Z">
            <w:trPr>
              <w:trHeight w:val="596"/>
            </w:trPr>
          </w:trPrChange>
        </w:trPr>
        <w:tc>
          <w:tcPr>
            <w:tcW w:w="1033" w:type="dxa"/>
            <w:tcBorders>
              <w:top w:val="nil"/>
              <w:left w:val="nil"/>
              <w:bottom w:val="nil"/>
              <w:right w:val="nil"/>
            </w:tcBorders>
            <w:shd w:val="clear" w:color="auto" w:fill="auto"/>
            <w:noWrap/>
            <w:vAlign w:val="bottom"/>
            <w:hideMark/>
            <w:tcPrChange w:id="262" w:author="Caitlin Jeffrey" w:date="2023-11-09T13:59:00Z">
              <w:tcPr>
                <w:tcW w:w="1033" w:type="dxa"/>
                <w:tcBorders>
                  <w:top w:val="nil"/>
                  <w:left w:val="nil"/>
                  <w:bottom w:val="nil"/>
                  <w:right w:val="nil"/>
                </w:tcBorders>
                <w:shd w:val="clear" w:color="auto" w:fill="auto"/>
                <w:noWrap/>
                <w:vAlign w:val="bottom"/>
                <w:hideMark/>
              </w:tcPr>
            </w:tcPrChange>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263" w:author="Caitlin Jeffrey" w:date="2023-11-09T13:59:00Z">
              <w:tcPr>
                <w:tcW w:w="2747" w:type="dxa"/>
                <w:tcBorders>
                  <w:top w:val="nil"/>
                  <w:left w:val="nil"/>
                  <w:bottom w:val="nil"/>
                  <w:right w:val="nil"/>
                </w:tcBorders>
                <w:shd w:val="clear" w:color="auto" w:fill="auto"/>
                <w:vAlign w:val="bottom"/>
                <w:hideMark/>
              </w:tcPr>
            </w:tcPrChange>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Change w:id="264" w:author="Caitlin Jeffrey" w:date="2023-11-09T13:59:00Z">
              <w:tcPr>
                <w:tcW w:w="3240" w:type="dxa"/>
                <w:gridSpan w:val="2"/>
                <w:tcBorders>
                  <w:top w:val="nil"/>
                  <w:left w:val="nil"/>
                  <w:bottom w:val="nil"/>
                  <w:right w:val="nil"/>
                </w:tcBorders>
                <w:shd w:val="clear" w:color="auto" w:fill="auto"/>
                <w:vAlign w:val="bottom"/>
              </w:tcPr>
            </w:tcPrChange>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265" w:author="Caitlin Jeffrey" w:date="2023-11-09T13:59:00Z">
              <w:tcPr>
                <w:tcW w:w="1415" w:type="dxa"/>
                <w:tcBorders>
                  <w:top w:val="nil"/>
                  <w:left w:val="nil"/>
                  <w:bottom w:val="nil"/>
                  <w:right w:val="nil"/>
                </w:tcBorders>
                <w:vAlign w:val="bottom"/>
              </w:tcPr>
            </w:tcPrChange>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Change w:id="266" w:author="Caitlin Jeffrey" w:date="2023-11-09T13:59:00Z">
              <w:tcPr>
                <w:tcW w:w="4615" w:type="dxa"/>
                <w:gridSpan w:val="4"/>
                <w:tcBorders>
                  <w:top w:val="nil"/>
                  <w:left w:val="nil"/>
                  <w:bottom w:val="nil"/>
                  <w:right w:val="nil"/>
                </w:tcBorders>
                <w:shd w:val="clear" w:color="auto" w:fill="auto"/>
                <w:noWrap/>
                <w:vAlign w:val="bottom"/>
              </w:tcPr>
            </w:tcPrChange>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2F546D">
        <w:trPr>
          <w:trHeight w:val="279"/>
          <w:trPrChange w:id="267" w:author="Caitlin Jeffrey" w:date="2023-11-09T13:59:00Z">
            <w:trPr>
              <w:gridAfter w:val="0"/>
              <w:trHeight w:val="378"/>
            </w:trPr>
          </w:trPrChange>
        </w:trPr>
        <w:tc>
          <w:tcPr>
            <w:tcW w:w="1033" w:type="dxa"/>
            <w:tcBorders>
              <w:top w:val="nil"/>
              <w:left w:val="nil"/>
              <w:bottom w:val="nil"/>
              <w:right w:val="nil"/>
            </w:tcBorders>
            <w:shd w:val="clear" w:color="auto" w:fill="auto"/>
            <w:noWrap/>
            <w:vAlign w:val="bottom"/>
            <w:hideMark/>
            <w:tcPrChange w:id="268" w:author="Caitlin Jeffrey" w:date="2023-11-09T13:59:00Z">
              <w:tcPr>
                <w:tcW w:w="1033" w:type="dxa"/>
                <w:tcBorders>
                  <w:top w:val="nil"/>
                  <w:left w:val="nil"/>
                  <w:bottom w:val="nil"/>
                  <w:right w:val="nil"/>
                </w:tcBorders>
                <w:shd w:val="clear" w:color="auto" w:fill="auto"/>
                <w:noWrap/>
                <w:vAlign w:val="bottom"/>
                <w:hideMark/>
              </w:tcPr>
            </w:tcPrChange>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269" w:author="Caitlin Jeffrey" w:date="2023-11-09T13:59:00Z">
              <w:tcPr>
                <w:tcW w:w="2747" w:type="dxa"/>
                <w:tcBorders>
                  <w:top w:val="nil"/>
                  <w:left w:val="nil"/>
                  <w:bottom w:val="nil"/>
                  <w:right w:val="nil"/>
                </w:tcBorders>
                <w:shd w:val="clear" w:color="auto" w:fill="auto"/>
                <w:noWrap/>
                <w:vAlign w:val="bottom"/>
                <w:hideMark/>
              </w:tcPr>
            </w:tcPrChange>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Change w:id="270" w:author="Caitlin Jeffrey" w:date="2023-11-09T13:59:00Z">
              <w:tcPr>
                <w:tcW w:w="3240" w:type="dxa"/>
                <w:gridSpan w:val="2"/>
                <w:tcBorders>
                  <w:top w:val="nil"/>
                  <w:left w:val="nil"/>
                  <w:bottom w:val="nil"/>
                  <w:right w:val="nil"/>
                </w:tcBorders>
                <w:shd w:val="clear" w:color="auto" w:fill="auto"/>
                <w:vAlign w:val="bottom"/>
              </w:tcPr>
            </w:tcPrChange>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Change w:id="271" w:author="Caitlin Jeffrey" w:date="2023-11-09T13:59:00Z">
              <w:tcPr>
                <w:tcW w:w="1415" w:type="dxa"/>
                <w:tcBorders>
                  <w:top w:val="nil"/>
                  <w:left w:val="nil"/>
                  <w:bottom w:val="nil"/>
                  <w:right w:val="nil"/>
                </w:tcBorders>
                <w:vAlign w:val="bottom"/>
              </w:tcPr>
            </w:tcPrChange>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272" w:author="Caitlin Jeffrey" w:date="2023-11-09T13:59:00Z">
              <w:tcPr>
                <w:tcW w:w="925" w:type="dxa"/>
                <w:tcBorders>
                  <w:top w:val="nil"/>
                  <w:left w:val="nil"/>
                  <w:bottom w:val="nil"/>
                  <w:right w:val="nil"/>
                </w:tcBorders>
                <w:shd w:val="clear" w:color="auto" w:fill="auto"/>
                <w:noWrap/>
                <w:vAlign w:val="bottom"/>
              </w:tcPr>
            </w:tcPrChange>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2F546D">
        <w:tblPrEx>
          <w:tblPrExChange w:id="273" w:author="Caitlin Jeffrey" w:date="2023-11-09T13:59:00Z">
            <w:tblPrEx>
              <w:tblW w:w="13050" w:type="dxa"/>
            </w:tblPrEx>
          </w:tblPrExChange>
        </w:tblPrEx>
        <w:trPr>
          <w:trHeight w:val="325"/>
          <w:trPrChange w:id="274" w:author="Caitlin Jeffrey" w:date="2023-11-09T13:59:00Z">
            <w:trPr>
              <w:trHeight w:val="325"/>
            </w:trPr>
          </w:trPrChange>
        </w:trPr>
        <w:tc>
          <w:tcPr>
            <w:tcW w:w="5310" w:type="dxa"/>
            <w:gridSpan w:val="2"/>
            <w:tcBorders>
              <w:top w:val="nil"/>
              <w:left w:val="nil"/>
              <w:bottom w:val="nil"/>
              <w:right w:val="nil"/>
            </w:tcBorders>
            <w:shd w:val="clear" w:color="auto" w:fill="auto"/>
            <w:noWrap/>
            <w:vAlign w:val="bottom"/>
            <w:hideMark/>
            <w:tcPrChange w:id="275" w:author="Caitlin Jeffrey" w:date="2023-11-09T13:59:00Z">
              <w:tcPr>
                <w:tcW w:w="3780" w:type="dxa"/>
                <w:gridSpan w:val="2"/>
                <w:tcBorders>
                  <w:top w:val="nil"/>
                  <w:left w:val="nil"/>
                  <w:bottom w:val="nil"/>
                  <w:right w:val="nil"/>
                </w:tcBorders>
                <w:shd w:val="clear" w:color="auto" w:fill="auto"/>
                <w:noWrap/>
                <w:vAlign w:val="bottom"/>
                <w:hideMark/>
              </w:tcPr>
            </w:tcPrChange>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Change w:id="276" w:author="Caitlin Jeffrey" w:date="2023-11-09T13:59:00Z">
              <w:tcPr>
                <w:tcW w:w="5760" w:type="dxa"/>
                <w:gridSpan w:val="5"/>
                <w:tcBorders>
                  <w:top w:val="nil"/>
                  <w:left w:val="nil"/>
                  <w:bottom w:val="nil"/>
                  <w:right w:val="nil"/>
                </w:tcBorders>
                <w:shd w:val="clear" w:color="auto" w:fill="auto"/>
                <w:noWrap/>
                <w:vAlign w:val="bottom"/>
                <w:hideMark/>
              </w:tcPr>
            </w:tcPrChange>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277" w:author="Caitlin Jeffrey" w:date="2023-11-09T13:59:00Z">
              <w:tcPr>
                <w:tcW w:w="2520" w:type="dxa"/>
                <w:tcBorders>
                  <w:top w:val="nil"/>
                  <w:left w:val="nil"/>
                  <w:bottom w:val="nil"/>
                  <w:right w:val="nil"/>
                </w:tcBorders>
                <w:vAlign w:val="bottom"/>
              </w:tcPr>
            </w:tcPrChange>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278" w:author="Caitlin Jeffrey" w:date="2023-11-09T13:59:00Z">
              <w:tcPr>
                <w:tcW w:w="990" w:type="dxa"/>
                <w:tcBorders>
                  <w:top w:val="nil"/>
                  <w:left w:val="nil"/>
                  <w:bottom w:val="nil"/>
                  <w:right w:val="nil"/>
                </w:tcBorders>
                <w:shd w:val="clear" w:color="auto" w:fill="auto"/>
                <w:noWrap/>
                <w:vAlign w:val="bottom"/>
                <w:hideMark/>
              </w:tcPr>
            </w:tcPrChange>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2F546D">
        <w:tblPrEx>
          <w:tblPrExChange w:id="279" w:author="Caitlin Jeffrey" w:date="2023-11-09T13:59:00Z">
            <w:tblPrEx>
              <w:tblW w:w="13050" w:type="dxa"/>
            </w:tblPrEx>
          </w:tblPrExChange>
        </w:tblPrEx>
        <w:trPr>
          <w:trHeight w:val="360"/>
          <w:trPrChange w:id="280"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281" w:author="Caitlin Jeffrey" w:date="2023-11-09T13:59:00Z">
              <w:tcPr>
                <w:tcW w:w="1033" w:type="dxa"/>
                <w:tcBorders>
                  <w:top w:val="nil"/>
                  <w:left w:val="nil"/>
                  <w:bottom w:val="nil"/>
                  <w:right w:val="nil"/>
                </w:tcBorders>
                <w:shd w:val="clear" w:color="auto" w:fill="auto"/>
                <w:noWrap/>
                <w:vAlign w:val="bottom"/>
              </w:tcPr>
            </w:tcPrChange>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282" w:author="Caitlin Jeffrey" w:date="2023-11-09T13:59:00Z">
              <w:tcPr>
                <w:tcW w:w="2747" w:type="dxa"/>
                <w:tcBorders>
                  <w:top w:val="nil"/>
                  <w:left w:val="nil"/>
                  <w:bottom w:val="nil"/>
                  <w:right w:val="nil"/>
                </w:tcBorders>
                <w:shd w:val="clear" w:color="auto" w:fill="auto"/>
                <w:vAlign w:val="bottom"/>
              </w:tcPr>
            </w:tcPrChange>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283" w:author="Caitlin Jeffrey" w:date="2023-11-09T13:59:00Z">
              <w:tcPr>
                <w:tcW w:w="3240" w:type="dxa"/>
                <w:gridSpan w:val="2"/>
                <w:tcBorders>
                  <w:top w:val="nil"/>
                  <w:left w:val="nil"/>
                  <w:bottom w:val="nil"/>
                  <w:right w:val="nil"/>
                </w:tcBorders>
                <w:shd w:val="clear" w:color="auto" w:fill="auto"/>
                <w:noWrap/>
                <w:vAlign w:val="bottom"/>
              </w:tcPr>
            </w:tcPrChange>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284" w:author="Caitlin Jeffrey" w:date="2023-11-09T13:59:00Z">
              <w:tcPr>
                <w:tcW w:w="1415" w:type="dxa"/>
                <w:tcBorders>
                  <w:top w:val="nil"/>
                  <w:left w:val="nil"/>
                  <w:bottom w:val="nil"/>
                  <w:right w:val="nil"/>
                </w:tcBorders>
                <w:vAlign w:val="bottom"/>
              </w:tcPr>
            </w:tcPrChange>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Change w:id="285" w:author="Caitlin Jeffrey" w:date="2023-11-09T13:59:00Z">
              <w:tcPr>
                <w:tcW w:w="4615" w:type="dxa"/>
                <w:gridSpan w:val="4"/>
                <w:tcBorders>
                  <w:top w:val="nil"/>
                  <w:left w:val="nil"/>
                  <w:bottom w:val="nil"/>
                  <w:right w:val="nil"/>
                </w:tcBorders>
                <w:shd w:val="clear" w:color="auto" w:fill="auto"/>
                <w:noWrap/>
                <w:vAlign w:val="bottom"/>
              </w:tcPr>
            </w:tcPrChange>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2F546D">
        <w:tblPrEx>
          <w:tblPrExChange w:id="286" w:author="Caitlin Jeffrey" w:date="2023-11-09T13:59:00Z">
            <w:tblPrEx>
              <w:tblW w:w="13050" w:type="dxa"/>
            </w:tblPrEx>
          </w:tblPrExChange>
        </w:tblPrEx>
        <w:trPr>
          <w:trHeight w:val="360"/>
          <w:trPrChange w:id="287"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288" w:author="Caitlin Jeffrey" w:date="2023-11-09T13:59:00Z">
              <w:tcPr>
                <w:tcW w:w="1033" w:type="dxa"/>
                <w:tcBorders>
                  <w:top w:val="nil"/>
                  <w:left w:val="nil"/>
                  <w:bottom w:val="nil"/>
                  <w:right w:val="nil"/>
                </w:tcBorders>
                <w:shd w:val="clear" w:color="auto" w:fill="auto"/>
                <w:noWrap/>
                <w:vAlign w:val="bottom"/>
              </w:tcPr>
            </w:tcPrChange>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289" w:author="Caitlin Jeffrey" w:date="2023-11-09T13:59:00Z">
              <w:tcPr>
                <w:tcW w:w="2747" w:type="dxa"/>
                <w:tcBorders>
                  <w:top w:val="nil"/>
                  <w:left w:val="nil"/>
                  <w:bottom w:val="nil"/>
                  <w:right w:val="nil"/>
                </w:tcBorders>
                <w:shd w:val="clear" w:color="auto" w:fill="auto"/>
                <w:vAlign w:val="bottom"/>
              </w:tcPr>
            </w:tcPrChange>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290" w:author="Caitlin Jeffrey" w:date="2023-11-09T13:59:00Z">
              <w:tcPr>
                <w:tcW w:w="3240" w:type="dxa"/>
                <w:gridSpan w:val="2"/>
                <w:tcBorders>
                  <w:top w:val="nil"/>
                  <w:left w:val="nil"/>
                  <w:bottom w:val="nil"/>
                  <w:right w:val="nil"/>
                </w:tcBorders>
                <w:shd w:val="clear" w:color="auto" w:fill="auto"/>
                <w:noWrap/>
                <w:vAlign w:val="bottom"/>
              </w:tcPr>
            </w:tcPrChange>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291" w:author="Caitlin Jeffrey" w:date="2023-11-09T13:59:00Z">
              <w:tcPr>
                <w:tcW w:w="1415" w:type="dxa"/>
                <w:tcBorders>
                  <w:top w:val="nil"/>
                  <w:left w:val="nil"/>
                  <w:bottom w:val="nil"/>
                  <w:right w:val="nil"/>
                </w:tcBorders>
                <w:vAlign w:val="bottom"/>
              </w:tcPr>
            </w:tcPrChange>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Change w:id="292" w:author="Caitlin Jeffrey" w:date="2023-11-09T13:59:00Z">
              <w:tcPr>
                <w:tcW w:w="4615" w:type="dxa"/>
                <w:gridSpan w:val="4"/>
                <w:tcBorders>
                  <w:top w:val="nil"/>
                  <w:left w:val="nil"/>
                  <w:bottom w:val="nil"/>
                  <w:right w:val="nil"/>
                </w:tcBorders>
                <w:shd w:val="clear" w:color="auto" w:fill="auto"/>
                <w:noWrap/>
                <w:vAlign w:val="bottom"/>
              </w:tcPr>
            </w:tcPrChange>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2F546D">
        <w:tblPrEx>
          <w:tblPrExChange w:id="293" w:author="Caitlin Jeffrey" w:date="2023-11-09T13:59:00Z">
            <w:tblPrEx>
              <w:tblW w:w="13050" w:type="dxa"/>
            </w:tblPrEx>
          </w:tblPrExChange>
        </w:tblPrEx>
        <w:trPr>
          <w:trHeight w:val="270"/>
          <w:trPrChange w:id="294"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295" w:author="Caitlin Jeffrey" w:date="2023-11-09T13:59:00Z">
              <w:tcPr>
                <w:tcW w:w="1033" w:type="dxa"/>
                <w:tcBorders>
                  <w:top w:val="nil"/>
                  <w:left w:val="nil"/>
                  <w:bottom w:val="nil"/>
                  <w:right w:val="nil"/>
                </w:tcBorders>
                <w:shd w:val="clear" w:color="auto" w:fill="auto"/>
                <w:noWrap/>
                <w:vAlign w:val="bottom"/>
              </w:tcPr>
            </w:tcPrChange>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296" w:author="Caitlin Jeffrey" w:date="2023-11-09T13:59:00Z">
              <w:tcPr>
                <w:tcW w:w="2747" w:type="dxa"/>
                <w:tcBorders>
                  <w:top w:val="nil"/>
                  <w:left w:val="nil"/>
                  <w:bottom w:val="nil"/>
                  <w:right w:val="nil"/>
                </w:tcBorders>
                <w:shd w:val="clear" w:color="auto" w:fill="auto"/>
                <w:vAlign w:val="bottom"/>
              </w:tcPr>
            </w:tcPrChange>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297" w:author="Caitlin Jeffrey" w:date="2023-11-09T13:59:00Z">
              <w:tcPr>
                <w:tcW w:w="3240" w:type="dxa"/>
                <w:gridSpan w:val="2"/>
                <w:tcBorders>
                  <w:top w:val="nil"/>
                  <w:left w:val="nil"/>
                  <w:bottom w:val="nil"/>
                  <w:right w:val="nil"/>
                </w:tcBorders>
                <w:shd w:val="clear" w:color="auto" w:fill="auto"/>
                <w:noWrap/>
                <w:vAlign w:val="bottom"/>
              </w:tcPr>
            </w:tcPrChange>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298" w:author="Caitlin Jeffrey" w:date="2023-11-09T13:59:00Z">
              <w:tcPr>
                <w:tcW w:w="1415" w:type="dxa"/>
                <w:tcBorders>
                  <w:top w:val="nil"/>
                  <w:left w:val="nil"/>
                  <w:bottom w:val="nil"/>
                  <w:right w:val="nil"/>
                </w:tcBorders>
                <w:vAlign w:val="bottom"/>
              </w:tcPr>
            </w:tcPrChange>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Change w:id="299" w:author="Caitlin Jeffrey" w:date="2023-11-09T13:59:00Z">
              <w:tcPr>
                <w:tcW w:w="4615" w:type="dxa"/>
                <w:gridSpan w:val="4"/>
                <w:tcBorders>
                  <w:top w:val="nil"/>
                  <w:left w:val="nil"/>
                  <w:bottom w:val="nil"/>
                  <w:right w:val="nil"/>
                </w:tcBorders>
                <w:shd w:val="clear" w:color="auto" w:fill="auto"/>
                <w:noWrap/>
                <w:vAlign w:val="bottom"/>
              </w:tcPr>
            </w:tcPrChange>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2F546D">
        <w:tblPrEx>
          <w:tblPrExChange w:id="300" w:author="Caitlin Jeffrey" w:date="2023-11-09T13:59:00Z">
            <w:tblPrEx>
              <w:tblW w:w="13050" w:type="dxa"/>
            </w:tblPrEx>
          </w:tblPrExChange>
        </w:tblPrEx>
        <w:trPr>
          <w:trHeight w:val="261"/>
          <w:trPrChange w:id="301"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302" w:author="Caitlin Jeffrey" w:date="2023-11-09T13:59:00Z">
              <w:tcPr>
                <w:tcW w:w="1033" w:type="dxa"/>
                <w:tcBorders>
                  <w:top w:val="nil"/>
                  <w:left w:val="nil"/>
                  <w:bottom w:val="nil"/>
                  <w:right w:val="nil"/>
                </w:tcBorders>
                <w:shd w:val="clear" w:color="auto" w:fill="auto"/>
                <w:noWrap/>
                <w:vAlign w:val="bottom"/>
              </w:tcPr>
            </w:tcPrChange>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303" w:author="Caitlin Jeffrey" w:date="2023-11-09T13:59:00Z">
              <w:tcPr>
                <w:tcW w:w="2747" w:type="dxa"/>
                <w:tcBorders>
                  <w:top w:val="nil"/>
                  <w:left w:val="nil"/>
                  <w:bottom w:val="nil"/>
                  <w:right w:val="nil"/>
                </w:tcBorders>
                <w:shd w:val="clear" w:color="auto" w:fill="auto"/>
                <w:vAlign w:val="bottom"/>
              </w:tcPr>
            </w:tcPrChange>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304" w:author="Caitlin Jeffrey" w:date="2023-11-09T13:59:00Z">
              <w:tcPr>
                <w:tcW w:w="3240" w:type="dxa"/>
                <w:gridSpan w:val="2"/>
                <w:tcBorders>
                  <w:top w:val="nil"/>
                  <w:left w:val="nil"/>
                  <w:bottom w:val="nil"/>
                  <w:right w:val="nil"/>
                </w:tcBorders>
                <w:shd w:val="clear" w:color="auto" w:fill="auto"/>
                <w:noWrap/>
                <w:vAlign w:val="bottom"/>
              </w:tcPr>
            </w:tcPrChange>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305" w:author="Caitlin Jeffrey" w:date="2023-11-09T13:59:00Z">
              <w:tcPr>
                <w:tcW w:w="1415" w:type="dxa"/>
                <w:tcBorders>
                  <w:top w:val="nil"/>
                  <w:left w:val="nil"/>
                  <w:bottom w:val="nil"/>
                  <w:right w:val="nil"/>
                </w:tcBorders>
                <w:vAlign w:val="bottom"/>
              </w:tcPr>
            </w:tcPrChange>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06" w:author="Caitlin Jeffrey" w:date="2023-11-09T13:59:00Z">
              <w:tcPr>
                <w:tcW w:w="4615" w:type="dxa"/>
                <w:gridSpan w:val="4"/>
                <w:tcBorders>
                  <w:top w:val="nil"/>
                  <w:left w:val="nil"/>
                  <w:bottom w:val="nil"/>
                  <w:right w:val="nil"/>
                </w:tcBorders>
                <w:shd w:val="clear" w:color="auto" w:fill="auto"/>
                <w:noWrap/>
                <w:vAlign w:val="bottom"/>
              </w:tcPr>
            </w:tcPrChange>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08729F">
        <w:tblPrEx>
          <w:tblPrExChange w:id="307" w:author="Caitlin Jeffrey" w:date="2023-11-09T14:00:00Z">
            <w:tblPrEx>
              <w:tblW w:w="13050" w:type="dxa"/>
            </w:tblPrEx>
          </w:tblPrExChange>
        </w:tblPrEx>
        <w:trPr>
          <w:trHeight w:val="270"/>
          <w:trPrChange w:id="308" w:author="Caitlin Jeffrey" w:date="2023-11-09T14:00:00Z">
            <w:trPr>
              <w:trHeight w:val="582"/>
            </w:trPr>
          </w:trPrChange>
        </w:trPr>
        <w:tc>
          <w:tcPr>
            <w:tcW w:w="1033" w:type="dxa"/>
            <w:tcBorders>
              <w:top w:val="nil"/>
              <w:left w:val="nil"/>
              <w:bottom w:val="nil"/>
              <w:right w:val="nil"/>
            </w:tcBorders>
            <w:shd w:val="clear" w:color="auto" w:fill="auto"/>
            <w:noWrap/>
            <w:vAlign w:val="bottom"/>
            <w:hideMark/>
            <w:tcPrChange w:id="309" w:author="Caitlin Jeffrey" w:date="2023-11-09T14:00:00Z">
              <w:tcPr>
                <w:tcW w:w="1033" w:type="dxa"/>
                <w:tcBorders>
                  <w:top w:val="nil"/>
                  <w:left w:val="nil"/>
                  <w:bottom w:val="nil"/>
                  <w:right w:val="nil"/>
                </w:tcBorders>
                <w:shd w:val="clear" w:color="auto" w:fill="auto"/>
                <w:noWrap/>
                <w:vAlign w:val="bottom"/>
                <w:hideMark/>
              </w:tcPr>
            </w:tcPrChange>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310" w:author="Caitlin Jeffrey" w:date="2023-11-09T14:00:00Z">
              <w:tcPr>
                <w:tcW w:w="2747" w:type="dxa"/>
                <w:tcBorders>
                  <w:top w:val="nil"/>
                  <w:left w:val="nil"/>
                  <w:bottom w:val="nil"/>
                  <w:right w:val="nil"/>
                </w:tcBorders>
                <w:shd w:val="clear" w:color="auto" w:fill="auto"/>
                <w:vAlign w:val="bottom"/>
                <w:hideMark/>
              </w:tcPr>
            </w:tcPrChange>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Change w:id="311" w:author="Caitlin Jeffrey" w:date="2023-11-09T14:00:00Z">
              <w:tcPr>
                <w:tcW w:w="3240" w:type="dxa"/>
                <w:gridSpan w:val="2"/>
                <w:tcBorders>
                  <w:top w:val="nil"/>
                  <w:left w:val="nil"/>
                  <w:bottom w:val="nil"/>
                  <w:right w:val="nil"/>
                </w:tcBorders>
                <w:shd w:val="clear" w:color="auto" w:fill="auto"/>
                <w:noWrap/>
                <w:vAlign w:val="bottom"/>
                <w:hideMark/>
              </w:tcPr>
            </w:tcPrChange>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Change w:id="312" w:author="Caitlin Jeffrey" w:date="2023-11-09T14:00:00Z">
              <w:tcPr>
                <w:tcW w:w="1415" w:type="dxa"/>
                <w:tcBorders>
                  <w:top w:val="nil"/>
                  <w:left w:val="nil"/>
                  <w:bottom w:val="nil"/>
                  <w:right w:val="nil"/>
                </w:tcBorders>
                <w:vAlign w:val="bottom"/>
              </w:tcPr>
            </w:tcPrChange>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Change w:id="313" w:author="Caitlin Jeffrey" w:date="2023-11-09T14:00:00Z">
              <w:tcPr>
                <w:tcW w:w="4615" w:type="dxa"/>
                <w:gridSpan w:val="4"/>
                <w:tcBorders>
                  <w:top w:val="nil"/>
                  <w:left w:val="nil"/>
                  <w:bottom w:val="nil"/>
                  <w:right w:val="nil"/>
                </w:tcBorders>
                <w:shd w:val="clear" w:color="auto" w:fill="auto"/>
                <w:noWrap/>
                <w:vAlign w:val="bottom"/>
              </w:tcPr>
            </w:tcPrChange>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2F546D">
        <w:tblPrEx>
          <w:tblPrExChange w:id="314" w:author="Caitlin Jeffrey" w:date="2023-11-09T13:59:00Z">
            <w:tblPrEx>
              <w:tblW w:w="13050" w:type="dxa"/>
            </w:tblPrEx>
          </w:tblPrExChange>
        </w:tblPrEx>
        <w:trPr>
          <w:trHeight w:val="291"/>
          <w:trPrChange w:id="31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16" w:author="Caitlin Jeffrey" w:date="2023-11-09T13:59:00Z">
              <w:tcPr>
                <w:tcW w:w="1033" w:type="dxa"/>
                <w:tcBorders>
                  <w:top w:val="nil"/>
                  <w:left w:val="nil"/>
                  <w:bottom w:val="nil"/>
                  <w:right w:val="nil"/>
                </w:tcBorders>
                <w:shd w:val="clear" w:color="auto" w:fill="auto"/>
                <w:noWrap/>
                <w:vAlign w:val="bottom"/>
                <w:hideMark/>
              </w:tcPr>
            </w:tcPrChange>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317" w:author="Caitlin Jeffrey" w:date="2023-11-09T13:59:00Z">
              <w:tcPr>
                <w:tcW w:w="2747" w:type="dxa"/>
                <w:tcBorders>
                  <w:top w:val="nil"/>
                  <w:left w:val="nil"/>
                  <w:bottom w:val="nil"/>
                  <w:right w:val="nil"/>
                </w:tcBorders>
                <w:shd w:val="clear" w:color="auto" w:fill="auto"/>
                <w:noWrap/>
                <w:vAlign w:val="bottom"/>
                <w:hideMark/>
              </w:tcPr>
            </w:tcPrChange>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318" w:author="Caitlin Jeffrey" w:date="2023-11-09T13:59:00Z">
              <w:tcPr>
                <w:tcW w:w="3240" w:type="dxa"/>
                <w:gridSpan w:val="2"/>
                <w:tcBorders>
                  <w:top w:val="nil"/>
                  <w:left w:val="nil"/>
                  <w:bottom w:val="nil"/>
                  <w:right w:val="nil"/>
                </w:tcBorders>
                <w:shd w:val="clear" w:color="auto" w:fill="auto"/>
                <w:noWrap/>
                <w:vAlign w:val="bottom"/>
                <w:hideMark/>
              </w:tcPr>
            </w:tcPrChange>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Change w:id="319" w:author="Caitlin Jeffrey" w:date="2023-11-09T13:59:00Z">
              <w:tcPr>
                <w:tcW w:w="1415" w:type="dxa"/>
                <w:tcBorders>
                  <w:top w:val="nil"/>
                  <w:left w:val="nil"/>
                  <w:bottom w:val="nil"/>
                  <w:right w:val="nil"/>
                </w:tcBorders>
                <w:vAlign w:val="bottom"/>
              </w:tcPr>
            </w:tcPrChange>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20" w:author="Caitlin Jeffrey" w:date="2023-11-09T13:59:00Z">
              <w:tcPr>
                <w:tcW w:w="4615" w:type="dxa"/>
                <w:gridSpan w:val="4"/>
                <w:tcBorders>
                  <w:top w:val="nil"/>
                  <w:left w:val="nil"/>
                  <w:bottom w:val="nil"/>
                  <w:right w:val="nil"/>
                </w:tcBorders>
                <w:shd w:val="clear" w:color="auto" w:fill="auto"/>
                <w:noWrap/>
                <w:vAlign w:val="bottom"/>
              </w:tcPr>
            </w:tcPrChange>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2F546D">
        <w:tblPrEx>
          <w:tblPrExChange w:id="321" w:author="Caitlin Jeffrey" w:date="2023-11-09T13:59:00Z">
            <w:tblPrEx>
              <w:tblW w:w="13050" w:type="dxa"/>
            </w:tblPrEx>
          </w:tblPrExChange>
        </w:tblPrEx>
        <w:trPr>
          <w:trHeight w:val="291"/>
          <w:trPrChange w:id="32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23" w:author="Caitlin Jeffrey" w:date="2023-11-09T13:59:00Z">
              <w:tcPr>
                <w:tcW w:w="1033" w:type="dxa"/>
                <w:tcBorders>
                  <w:top w:val="nil"/>
                  <w:left w:val="nil"/>
                  <w:bottom w:val="nil"/>
                  <w:right w:val="nil"/>
                </w:tcBorders>
                <w:shd w:val="clear" w:color="auto" w:fill="auto"/>
                <w:noWrap/>
                <w:vAlign w:val="bottom"/>
                <w:hideMark/>
              </w:tcPr>
            </w:tcPrChange>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24" w:author="Caitlin Jeffrey" w:date="2023-11-09T13:59:00Z">
              <w:tcPr>
                <w:tcW w:w="2747" w:type="dxa"/>
                <w:tcBorders>
                  <w:top w:val="nil"/>
                  <w:left w:val="nil"/>
                  <w:bottom w:val="nil"/>
                  <w:right w:val="nil"/>
                </w:tcBorders>
                <w:shd w:val="clear" w:color="auto" w:fill="auto"/>
                <w:noWrap/>
                <w:vAlign w:val="bottom"/>
                <w:hideMark/>
              </w:tcPr>
            </w:tcPrChange>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325" w:author="Caitlin Jeffrey" w:date="2023-11-09T13:59:00Z">
              <w:tcPr>
                <w:tcW w:w="3240" w:type="dxa"/>
                <w:gridSpan w:val="2"/>
                <w:tcBorders>
                  <w:top w:val="nil"/>
                  <w:left w:val="nil"/>
                  <w:bottom w:val="nil"/>
                  <w:right w:val="nil"/>
                </w:tcBorders>
                <w:shd w:val="clear" w:color="auto" w:fill="auto"/>
                <w:noWrap/>
                <w:vAlign w:val="bottom"/>
                <w:hideMark/>
              </w:tcPr>
            </w:tcPrChange>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326" w:author="Caitlin Jeffrey" w:date="2023-11-09T13:59:00Z">
              <w:tcPr>
                <w:tcW w:w="1415" w:type="dxa"/>
                <w:tcBorders>
                  <w:top w:val="nil"/>
                  <w:left w:val="nil"/>
                  <w:bottom w:val="nil"/>
                  <w:right w:val="nil"/>
                </w:tcBorders>
                <w:vAlign w:val="bottom"/>
              </w:tcPr>
            </w:tcPrChange>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Change w:id="327" w:author="Caitlin Jeffrey" w:date="2023-11-09T13:59:00Z">
              <w:tcPr>
                <w:tcW w:w="4615" w:type="dxa"/>
                <w:gridSpan w:val="4"/>
                <w:tcBorders>
                  <w:top w:val="nil"/>
                  <w:left w:val="nil"/>
                  <w:bottom w:val="nil"/>
                  <w:right w:val="nil"/>
                </w:tcBorders>
                <w:shd w:val="clear" w:color="auto" w:fill="auto"/>
                <w:noWrap/>
                <w:vAlign w:val="bottom"/>
              </w:tcPr>
            </w:tcPrChange>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2F546D">
        <w:tblPrEx>
          <w:tblPrExChange w:id="328" w:author="Caitlin Jeffrey" w:date="2023-11-09T13:59:00Z">
            <w:tblPrEx>
              <w:tblW w:w="13050" w:type="dxa"/>
            </w:tblPrEx>
          </w:tblPrExChange>
        </w:tblPrEx>
        <w:trPr>
          <w:trHeight w:val="291"/>
          <w:trPrChange w:id="32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30" w:author="Caitlin Jeffrey" w:date="2023-11-09T13:59:00Z">
              <w:tcPr>
                <w:tcW w:w="1033" w:type="dxa"/>
                <w:tcBorders>
                  <w:top w:val="nil"/>
                  <w:left w:val="nil"/>
                  <w:bottom w:val="nil"/>
                  <w:right w:val="nil"/>
                </w:tcBorders>
                <w:shd w:val="clear" w:color="auto" w:fill="auto"/>
                <w:noWrap/>
                <w:vAlign w:val="bottom"/>
                <w:hideMark/>
              </w:tcPr>
            </w:tcPrChange>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331" w:author="Caitlin Jeffrey" w:date="2023-11-09T13:59:00Z">
              <w:tcPr>
                <w:tcW w:w="2747" w:type="dxa"/>
                <w:tcBorders>
                  <w:top w:val="nil"/>
                  <w:left w:val="nil"/>
                  <w:bottom w:val="nil"/>
                  <w:right w:val="nil"/>
                </w:tcBorders>
                <w:shd w:val="clear" w:color="auto" w:fill="auto"/>
                <w:noWrap/>
                <w:vAlign w:val="bottom"/>
                <w:hideMark/>
              </w:tcPr>
            </w:tcPrChange>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332" w:author="Caitlin Jeffrey" w:date="2023-11-09T13:59:00Z">
              <w:tcPr>
                <w:tcW w:w="3240" w:type="dxa"/>
                <w:gridSpan w:val="2"/>
                <w:tcBorders>
                  <w:top w:val="nil"/>
                  <w:left w:val="nil"/>
                  <w:bottom w:val="nil"/>
                  <w:right w:val="nil"/>
                </w:tcBorders>
                <w:shd w:val="clear" w:color="auto" w:fill="auto"/>
                <w:noWrap/>
                <w:vAlign w:val="bottom"/>
                <w:hideMark/>
              </w:tcPr>
            </w:tcPrChange>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333" w:author="Caitlin Jeffrey" w:date="2023-11-09T13:59:00Z">
              <w:tcPr>
                <w:tcW w:w="1415" w:type="dxa"/>
                <w:tcBorders>
                  <w:top w:val="nil"/>
                  <w:left w:val="nil"/>
                  <w:bottom w:val="nil"/>
                  <w:right w:val="nil"/>
                </w:tcBorders>
                <w:vAlign w:val="bottom"/>
              </w:tcPr>
            </w:tcPrChange>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34" w:author="Caitlin Jeffrey" w:date="2023-11-09T13:59:00Z">
              <w:tcPr>
                <w:tcW w:w="4615" w:type="dxa"/>
                <w:gridSpan w:val="4"/>
                <w:tcBorders>
                  <w:top w:val="nil"/>
                  <w:left w:val="nil"/>
                  <w:bottom w:val="nil"/>
                  <w:right w:val="nil"/>
                </w:tcBorders>
                <w:shd w:val="clear" w:color="auto" w:fill="auto"/>
                <w:noWrap/>
                <w:vAlign w:val="bottom"/>
              </w:tcPr>
            </w:tcPrChange>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2F546D">
        <w:tblPrEx>
          <w:tblPrExChange w:id="335" w:author="Caitlin Jeffrey" w:date="2023-11-09T13:59:00Z">
            <w:tblPrEx>
              <w:tblW w:w="13050" w:type="dxa"/>
            </w:tblPrEx>
          </w:tblPrExChange>
        </w:tblPrEx>
        <w:trPr>
          <w:trHeight w:val="291"/>
          <w:trPrChange w:id="33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37" w:author="Caitlin Jeffrey" w:date="2023-11-09T13:59:00Z">
              <w:tcPr>
                <w:tcW w:w="1033" w:type="dxa"/>
                <w:tcBorders>
                  <w:top w:val="nil"/>
                  <w:left w:val="nil"/>
                  <w:bottom w:val="nil"/>
                  <w:right w:val="nil"/>
                </w:tcBorders>
                <w:shd w:val="clear" w:color="auto" w:fill="auto"/>
                <w:noWrap/>
                <w:vAlign w:val="bottom"/>
                <w:hideMark/>
              </w:tcPr>
            </w:tcPrChange>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38" w:author="Caitlin Jeffrey" w:date="2023-11-09T13:59:00Z">
              <w:tcPr>
                <w:tcW w:w="2747" w:type="dxa"/>
                <w:tcBorders>
                  <w:top w:val="nil"/>
                  <w:left w:val="nil"/>
                  <w:bottom w:val="nil"/>
                  <w:right w:val="nil"/>
                </w:tcBorders>
                <w:shd w:val="clear" w:color="auto" w:fill="auto"/>
                <w:noWrap/>
                <w:vAlign w:val="bottom"/>
                <w:hideMark/>
              </w:tcPr>
            </w:tcPrChange>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Change w:id="339" w:author="Caitlin Jeffrey" w:date="2023-11-09T13:59:00Z">
              <w:tcPr>
                <w:tcW w:w="3240" w:type="dxa"/>
                <w:gridSpan w:val="2"/>
                <w:tcBorders>
                  <w:top w:val="nil"/>
                  <w:left w:val="nil"/>
                  <w:bottom w:val="nil"/>
                  <w:right w:val="nil"/>
                </w:tcBorders>
                <w:shd w:val="clear" w:color="auto" w:fill="auto"/>
                <w:noWrap/>
                <w:vAlign w:val="bottom"/>
                <w:hideMark/>
              </w:tcPr>
            </w:tcPrChange>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340" w:author="Caitlin Jeffrey" w:date="2023-11-09T13:59:00Z">
              <w:tcPr>
                <w:tcW w:w="1415" w:type="dxa"/>
                <w:tcBorders>
                  <w:top w:val="nil"/>
                  <w:left w:val="nil"/>
                  <w:bottom w:val="nil"/>
                  <w:right w:val="nil"/>
                </w:tcBorders>
                <w:vAlign w:val="bottom"/>
              </w:tcPr>
            </w:tcPrChange>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Change w:id="341" w:author="Caitlin Jeffrey" w:date="2023-11-09T13:59:00Z">
              <w:tcPr>
                <w:tcW w:w="4615" w:type="dxa"/>
                <w:gridSpan w:val="4"/>
                <w:tcBorders>
                  <w:top w:val="nil"/>
                  <w:left w:val="nil"/>
                  <w:bottom w:val="nil"/>
                  <w:right w:val="nil"/>
                </w:tcBorders>
                <w:shd w:val="clear" w:color="auto" w:fill="auto"/>
                <w:noWrap/>
                <w:vAlign w:val="bottom"/>
              </w:tcPr>
            </w:tcPrChange>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2F546D">
        <w:tblPrEx>
          <w:tblPrExChange w:id="342" w:author="Caitlin Jeffrey" w:date="2023-11-09T13:59:00Z">
            <w:tblPrEx>
              <w:tblW w:w="13050" w:type="dxa"/>
            </w:tblPrEx>
          </w:tblPrExChange>
        </w:tblPrEx>
        <w:trPr>
          <w:trHeight w:val="291"/>
          <w:trPrChange w:id="34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44" w:author="Caitlin Jeffrey" w:date="2023-11-09T13:59:00Z">
              <w:tcPr>
                <w:tcW w:w="1033" w:type="dxa"/>
                <w:tcBorders>
                  <w:top w:val="nil"/>
                  <w:left w:val="nil"/>
                  <w:bottom w:val="nil"/>
                  <w:right w:val="nil"/>
                </w:tcBorders>
                <w:shd w:val="clear" w:color="auto" w:fill="auto"/>
                <w:noWrap/>
                <w:vAlign w:val="bottom"/>
                <w:hideMark/>
              </w:tcPr>
            </w:tcPrChange>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345" w:author="Caitlin Jeffrey" w:date="2023-11-09T13:59:00Z">
              <w:tcPr>
                <w:tcW w:w="2747" w:type="dxa"/>
                <w:tcBorders>
                  <w:top w:val="nil"/>
                  <w:left w:val="nil"/>
                  <w:bottom w:val="nil"/>
                  <w:right w:val="nil"/>
                </w:tcBorders>
                <w:shd w:val="clear" w:color="auto" w:fill="auto"/>
                <w:noWrap/>
                <w:vAlign w:val="bottom"/>
                <w:hideMark/>
              </w:tcPr>
            </w:tcPrChange>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346" w:author="Caitlin Jeffrey" w:date="2023-11-09T13:59:00Z">
              <w:tcPr>
                <w:tcW w:w="3240" w:type="dxa"/>
                <w:gridSpan w:val="2"/>
                <w:tcBorders>
                  <w:top w:val="nil"/>
                  <w:left w:val="nil"/>
                  <w:bottom w:val="nil"/>
                  <w:right w:val="nil"/>
                </w:tcBorders>
                <w:shd w:val="clear" w:color="auto" w:fill="auto"/>
                <w:noWrap/>
                <w:vAlign w:val="bottom"/>
                <w:hideMark/>
              </w:tcPr>
            </w:tcPrChange>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347" w:author="Caitlin Jeffrey" w:date="2023-11-09T13:59:00Z">
              <w:tcPr>
                <w:tcW w:w="1415" w:type="dxa"/>
                <w:tcBorders>
                  <w:top w:val="nil"/>
                  <w:left w:val="nil"/>
                  <w:bottom w:val="nil"/>
                  <w:right w:val="nil"/>
                </w:tcBorders>
                <w:vAlign w:val="bottom"/>
              </w:tcPr>
            </w:tcPrChange>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48" w:author="Caitlin Jeffrey" w:date="2023-11-09T13:59:00Z">
              <w:tcPr>
                <w:tcW w:w="4615" w:type="dxa"/>
                <w:gridSpan w:val="4"/>
                <w:tcBorders>
                  <w:top w:val="nil"/>
                  <w:left w:val="nil"/>
                  <w:bottom w:val="nil"/>
                  <w:right w:val="nil"/>
                </w:tcBorders>
                <w:shd w:val="clear" w:color="auto" w:fill="auto"/>
                <w:noWrap/>
                <w:vAlign w:val="bottom"/>
              </w:tcPr>
            </w:tcPrChange>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2F546D">
        <w:tblPrEx>
          <w:tblPrExChange w:id="349" w:author="Caitlin Jeffrey" w:date="2023-11-09T13:59:00Z">
            <w:tblPrEx>
              <w:tblW w:w="13050" w:type="dxa"/>
            </w:tblPrEx>
          </w:tblPrExChange>
        </w:tblPrEx>
        <w:trPr>
          <w:trHeight w:val="291"/>
          <w:trPrChange w:id="35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51" w:author="Caitlin Jeffrey" w:date="2023-11-09T13:59:00Z">
              <w:tcPr>
                <w:tcW w:w="1033" w:type="dxa"/>
                <w:tcBorders>
                  <w:top w:val="nil"/>
                  <w:left w:val="nil"/>
                  <w:bottom w:val="nil"/>
                  <w:right w:val="nil"/>
                </w:tcBorders>
                <w:shd w:val="clear" w:color="auto" w:fill="auto"/>
                <w:noWrap/>
                <w:vAlign w:val="bottom"/>
                <w:hideMark/>
              </w:tcPr>
            </w:tcPrChange>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52" w:author="Caitlin Jeffrey" w:date="2023-11-09T13:59:00Z">
              <w:tcPr>
                <w:tcW w:w="2747" w:type="dxa"/>
                <w:tcBorders>
                  <w:top w:val="nil"/>
                  <w:left w:val="nil"/>
                  <w:bottom w:val="nil"/>
                  <w:right w:val="nil"/>
                </w:tcBorders>
                <w:shd w:val="clear" w:color="auto" w:fill="auto"/>
                <w:noWrap/>
                <w:vAlign w:val="bottom"/>
                <w:hideMark/>
              </w:tcPr>
            </w:tcPrChange>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353" w:author="Caitlin Jeffrey" w:date="2023-11-09T13:59:00Z">
              <w:tcPr>
                <w:tcW w:w="3240" w:type="dxa"/>
                <w:gridSpan w:val="2"/>
                <w:tcBorders>
                  <w:top w:val="nil"/>
                  <w:left w:val="nil"/>
                  <w:bottom w:val="nil"/>
                  <w:right w:val="nil"/>
                </w:tcBorders>
                <w:shd w:val="clear" w:color="auto" w:fill="auto"/>
                <w:noWrap/>
                <w:vAlign w:val="bottom"/>
                <w:hideMark/>
              </w:tcPr>
            </w:tcPrChange>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354" w:author="Caitlin Jeffrey" w:date="2023-11-09T13:59:00Z">
              <w:tcPr>
                <w:tcW w:w="1415" w:type="dxa"/>
                <w:tcBorders>
                  <w:top w:val="nil"/>
                  <w:left w:val="nil"/>
                  <w:bottom w:val="nil"/>
                  <w:right w:val="nil"/>
                </w:tcBorders>
                <w:vAlign w:val="bottom"/>
              </w:tcPr>
            </w:tcPrChange>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Change w:id="355" w:author="Caitlin Jeffrey" w:date="2023-11-09T13:59:00Z">
              <w:tcPr>
                <w:tcW w:w="4615" w:type="dxa"/>
                <w:gridSpan w:val="4"/>
                <w:tcBorders>
                  <w:top w:val="nil"/>
                  <w:left w:val="nil"/>
                  <w:bottom w:val="nil"/>
                  <w:right w:val="nil"/>
                </w:tcBorders>
                <w:shd w:val="clear" w:color="auto" w:fill="auto"/>
                <w:noWrap/>
                <w:vAlign w:val="bottom"/>
                <w:hideMark/>
              </w:tcPr>
            </w:tcPrChange>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2F546D">
        <w:tblPrEx>
          <w:tblPrExChange w:id="356" w:author="Caitlin Jeffrey" w:date="2023-11-09T13:59:00Z">
            <w:tblPrEx>
              <w:tblW w:w="13050" w:type="dxa"/>
            </w:tblPrEx>
          </w:tblPrExChange>
        </w:tblPrEx>
        <w:trPr>
          <w:trHeight w:val="291"/>
          <w:trPrChange w:id="35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358" w:author="Caitlin Jeffrey" w:date="2023-11-09T13:59:00Z">
              <w:tcPr>
                <w:tcW w:w="3780" w:type="dxa"/>
                <w:gridSpan w:val="2"/>
                <w:tcBorders>
                  <w:top w:val="nil"/>
                  <w:left w:val="nil"/>
                  <w:bottom w:val="nil"/>
                  <w:right w:val="nil"/>
                </w:tcBorders>
                <w:shd w:val="clear" w:color="auto" w:fill="auto"/>
                <w:noWrap/>
                <w:vAlign w:val="bottom"/>
                <w:hideMark/>
              </w:tcPr>
            </w:tcPrChange>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Change w:id="359" w:author="Caitlin Jeffrey" w:date="2023-11-09T13:59:00Z">
              <w:tcPr>
                <w:tcW w:w="5760" w:type="dxa"/>
                <w:gridSpan w:val="5"/>
                <w:tcBorders>
                  <w:top w:val="nil"/>
                  <w:left w:val="nil"/>
                  <w:bottom w:val="nil"/>
                  <w:right w:val="nil"/>
                </w:tcBorders>
                <w:shd w:val="clear" w:color="auto" w:fill="auto"/>
                <w:noWrap/>
                <w:vAlign w:val="bottom"/>
                <w:hideMark/>
              </w:tcPr>
            </w:tcPrChange>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360" w:author="Caitlin Jeffrey" w:date="2023-11-09T13:59:00Z">
              <w:tcPr>
                <w:tcW w:w="2520" w:type="dxa"/>
                <w:tcBorders>
                  <w:top w:val="nil"/>
                  <w:left w:val="nil"/>
                  <w:bottom w:val="nil"/>
                  <w:right w:val="nil"/>
                </w:tcBorders>
                <w:vAlign w:val="bottom"/>
              </w:tcPr>
            </w:tcPrChange>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361" w:author="Caitlin Jeffrey" w:date="2023-11-09T13:59:00Z">
              <w:tcPr>
                <w:tcW w:w="990" w:type="dxa"/>
                <w:tcBorders>
                  <w:top w:val="nil"/>
                  <w:left w:val="nil"/>
                  <w:bottom w:val="nil"/>
                  <w:right w:val="nil"/>
                </w:tcBorders>
                <w:shd w:val="clear" w:color="auto" w:fill="auto"/>
                <w:noWrap/>
                <w:vAlign w:val="bottom"/>
                <w:hideMark/>
              </w:tcPr>
            </w:tcPrChange>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2F546D">
        <w:tblPrEx>
          <w:tblPrExChange w:id="362" w:author="Caitlin Jeffrey" w:date="2023-11-09T13:59:00Z">
            <w:tblPrEx>
              <w:tblW w:w="13050" w:type="dxa"/>
            </w:tblPrEx>
          </w:tblPrExChange>
        </w:tblPrEx>
        <w:trPr>
          <w:trHeight w:val="291"/>
          <w:trPrChange w:id="36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64" w:author="Caitlin Jeffrey" w:date="2023-11-09T13:59:00Z">
              <w:tcPr>
                <w:tcW w:w="1033" w:type="dxa"/>
                <w:tcBorders>
                  <w:top w:val="nil"/>
                  <w:left w:val="nil"/>
                  <w:bottom w:val="nil"/>
                  <w:right w:val="nil"/>
                </w:tcBorders>
                <w:shd w:val="clear" w:color="auto" w:fill="auto"/>
                <w:noWrap/>
                <w:vAlign w:val="bottom"/>
              </w:tcPr>
            </w:tcPrChange>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65" w:author="Caitlin Jeffrey" w:date="2023-11-09T13:59:00Z">
              <w:tcPr>
                <w:tcW w:w="2747" w:type="dxa"/>
                <w:tcBorders>
                  <w:top w:val="nil"/>
                  <w:left w:val="nil"/>
                  <w:bottom w:val="nil"/>
                  <w:right w:val="nil"/>
                </w:tcBorders>
                <w:shd w:val="clear" w:color="auto" w:fill="auto"/>
                <w:noWrap/>
                <w:vAlign w:val="bottom"/>
              </w:tcPr>
            </w:tcPrChange>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366" w:author="Caitlin Jeffrey" w:date="2023-11-09T13:59:00Z">
              <w:tcPr>
                <w:tcW w:w="3240" w:type="dxa"/>
                <w:gridSpan w:val="2"/>
                <w:tcBorders>
                  <w:top w:val="nil"/>
                  <w:left w:val="nil"/>
                  <w:bottom w:val="nil"/>
                  <w:right w:val="nil"/>
                </w:tcBorders>
                <w:shd w:val="clear" w:color="auto" w:fill="auto"/>
                <w:noWrap/>
                <w:vAlign w:val="bottom"/>
              </w:tcPr>
            </w:tcPrChange>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367" w:author="Caitlin Jeffrey" w:date="2023-11-09T13:59:00Z">
              <w:tcPr>
                <w:tcW w:w="1415" w:type="dxa"/>
                <w:tcBorders>
                  <w:top w:val="nil"/>
                  <w:left w:val="nil"/>
                  <w:bottom w:val="nil"/>
                  <w:right w:val="nil"/>
                </w:tcBorders>
                <w:vAlign w:val="bottom"/>
              </w:tcPr>
            </w:tcPrChange>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Change w:id="368" w:author="Caitlin Jeffrey" w:date="2023-11-09T13:59:00Z">
              <w:tcPr>
                <w:tcW w:w="4615" w:type="dxa"/>
                <w:gridSpan w:val="4"/>
                <w:tcBorders>
                  <w:top w:val="nil"/>
                  <w:left w:val="nil"/>
                  <w:bottom w:val="nil"/>
                  <w:right w:val="nil"/>
                </w:tcBorders>
                <w:shd w:val="clear" w:color="auto" w:fill="auto"/>
                <w:noWrap/>
                <w:vAlign w:val="bottom"/>
              </w:tcPr>
            </w:tcPrChange>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2F546D">
        <w:tblPrEx>
          <w:tblPrExChange w:id="369" w:author="Caitlin Jeffrey" w:date="2023-11-09T13:59:00Z">
            <w:tblPrEx>
              <w:tblW w:w="13050" w:type="dxa"/>
            </w:tblPrEx>
          </w:tblPrExChange>
        </w:tblPrEx>
        <w:trPr>
          <w:trHeight w:val="291"/>
          <w:trPrChange w:id="37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71" w:author="Caitlin Jeffrey" w:date="2023-11-09T13:59:00Z">
              <w:tcPr>
                <w:tcW w:w="1033" w:type="dxa"/>
                <w:tcBorders>
                  <w:top w:val="nil"/>
                  <w:left w:val="nil"/>
                  <w:bottom w:val="nil"/>
                  <w:right w:val="nil"/>
                </w:tcBorders>
                <w:shd w:val="clear" w:color="auto" w:fill="auto"/>
                <w:noWrap/>
                <w:vAlign w:val="bottom"/>
              </w:tcPr>
            </w:tcPrChange>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72" w:author="Caitlin Jeffrey" w:date="2023-11-09T13:59:00Z">
              <w:tcPr>
                <w:tcW w:w="2747" w:type="dxa"/>
                <w:tcBorders>
                  <w:top w:val="nil"/>
                  <w:left w:val="nil"/>
                  <w:bottom w:val="nil"/>
                  <w:right w:val="nil"/>
                </w:tcBorders>
                <w:shd w:val="clear" w:color="auto" w:fill="auto"/>
                <w:noWrap/>
                <w:vAlign w:val="bottom"/>
              </w:tcPr>
            </w:tcPrChange>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373" w:author="Caitlin Jeffrey" w:date="2023-11-09T13:59:00Z">
              <w:tcPr>
                <w:tcW w:w="3240" w:type="dxa"/>
                <w:gridSpan w:val="2"/>
                <w:tcBorders>
                  <w:top w:val="nil"/>
                  <w:left w:val="nil"/>
                  <w:bottom w:val="nil"/>
                  <w:right w:val="nil"/>
                </w:tcBorders>
                <w:shd w:val="clear" w:color="auto" w:fill="auto"/>
                <w:noWrap/>
                <w:vAlign w:val="bottom"/>
              </w:tcPr>
            </w:tcPrChange>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374" w:author="Caitlin Jeffrey" w:date="2023-11-09T13:59:00Z">
              <w:tcPr>
                <w:tcW w:w="1415" w:type="dxa"/>
                <w:tcBorders>
                  <w:top w:val="nil"/>
                  <w:left w:val="nil"/>
                  <w:bottom w:val="nil"/>
                  <w:right w:val="nil"/>
                </w:tcBorders>
                <w:vAlign w:val="bottom"/>
              </w:tcPr>
            </w:tcPrChange>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Change w:id="375" w:author="Caitlin Jeffrey" w:date="2023-11-09T13:59:00Z">
              <w:tcPr>
                <w:tcW w:w="4615" w:type="dxa"/>
                <w:gridSpan w:val="4"/>
                <w:tcBorders>
                  <w:top w:val="nil"/>
                  <w:left w:val="nil"/>
                  <w:bottom w:val="nil"/>
                  <w:right w:val="nil"/>
                </w:tcBorders>
                <w:shd w:val="clear" w:color="auto" w:fill="auto"/>
                <w:noWrap/>
                <w:vAlign w:val="bottom"/>
              </w:tcPr>
            </w:tcPrChange>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2F546D">
        <w:tblPrEx>
          <w:tblPrExChange w:id="376" w:author="Caitlin Jeffrey" w:date="2023-11-09T13:59:00Z">
            <w:tblPrEx>
              <w:tblW w:w="13050" w:type="dxa"/>
            </w:tblPrEx>
          </w:tblPrExChange>
        </w:tblPrEx>
        <w:trPr>
          <w:trHeight w:val="291"/>
          <w:trPrChange w:id="377"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78" w:author="Caitlin Jeffrey" w:date="2023-11-09T13:59:00Z">
              <w:tcPr>
                <w:tcW w:w="1033" w:type="dxa"/>
                <w:tcBorders>
                  <w:top w:val="nil"/>
                  <w:left w:val="nil"/>
                  <w:bottom w:val="nil"/>
                  <w:right w:val="nil"/>
                </w:tcBorders>
                <w:shd w:val="clear" w:color="auto" w:fill="auto"/>
                <w:noWrap/>
                <w:vAlign w:val="bottom"/>
              </w:tcPr>
            </w:tcPrChange>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79" w:author="Caitlin Jeffrey" w:date="2023-11-09T13:59:00Z">
              <w:tcPr>
                <w:tcW w:w="2747" w:type="dxa"/>
                <w:tcBorders>
                  <w:top w:val="nil"/>
                  <w:left w:val="nil"/>
                  <w:bottom w:val="nil"/>
                  <w:right w:val="nil"/>
                </w:tcBorders>
                <w:shd w:val="clear" w:color="auto" w:fill="auto"/>
                <w:noWrap/>
                <w:vAlign w:val="bottom"/>
              </w:tcPr>
            </w:tcPrChange>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380" w:author="Caitlin Jeffrey" w:date="2023-11-09T13:59:00Z">
              <w:tcPr>
                <w:tcW w:w="3240" w:type="dxa"/>
                <w:gridSpan w:val="2"/>
                <w:tcBorders>
                  <w:top w:val="nil"/>
                  <w:left w:val="nil"/>
                  <w:bottom w:val="nil"/>
                  <w:right w:val="nil"/>
                </w:tcBorders>
                <w:shd w:val="clear" w:color="auto" w:fill="auto"/>
                <w:noWrap/>
                <w:vAlign w:val="bottom"/>
              </w:tcPr>
            </w:tcPrChange>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381" w:author="Caitlin Jeffrey" w:date="2023-11-09T13:59:00Z">
              <w:tcPr>
                <w:tcW w:w="1415" w:type="dxa"/>
                <w:tcBorders>
                  <w:top w:val="nil"/>
                  <w:left w:val="nil"/>
                  <w:bottom w:val="nil"/>
                  <w:right w:val="nil"/>
                </w:tcBorders>
                <w:vAlign w:val="bottom"/>
              </w:tcPr>
            </w:tcPrChange>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Change w:id="382" w:author="Caitlin Jeffrey" w:date="2023-11-09T13:59:00Z">
              <w:tcPr>
                <w:tcW w:w="4615" w:type="dxa"/>
                <w:gridSpan w:val="4"/>
                <w:tcBorders>
                  <w:top w:val="nil"/>
                  <w:left w:val="nil"/>
                  <w:bottom w:val="nil"/>
                  <w:right w:val="nil"/>
                </w:tcBorders>
                <w:shd w:val="clear" w:color="auto" w:fill="auto"/>
                <w:noWrap/>
                <w:vAlign w:val="bottom"/>
              </w:tcPr>
            </w:tcPrChange>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2F546D">
        <w:tblPrEx>
          <w:tblPrExChange w:id="383" w:author="Caitlin Jeffrey" w:date="2023-11-09T13:59:00Z">
            <w:tblPrEx>
              <w:tblW w:w="13050" w:type="dxa"/>
            </w:tblPrEx>
          </w:tblPrExChange>
        </w:tblPrEx>
        <w:trPr>
          <w:trHeight w:val="291"/>
          <w:trPrChange w:id="384"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85" w:author="Caitlin Jeffrey" w:date="2023-11-09T13:59:00Z">
              <w:tcPr>
                <w:tcW w:w="1033" w:type="dxa"/>
                <w:tcBorders>
                  <w:top w:val="nil"/>
                  <w:left w:val="nil"/>
                  <w:bottom w:val="nil"/>
                  <w:right w:val="nil"/>
                </w:tcBorders>
                <w:shd w:val="clear" w:color="auto" w:fill="auto"/>
                <w:noWrap/>
                <w:vAlign w:val="bottom"/>
              </w:tcPr>
            </w:tcPrChange>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86" w:author="Caitlin Jeffrey" w:date="2023-11-09T13:59:00Z">
              <w:tcPr>
                <w:tcW w:w="2747" w:type="dxa"/>
                <w:tcBorders>
                  <w:top w:val="nil"/>
                  <w:left w:val="nil"/>
                  <w:bottom w:val="nil"/>
                  <w:right w:val="nil"/>
                </w:tcBorders>
                <w:shd w:val="clear" w:color="auto" w:fill="auto"/>
                <w:noWrap/>
                <w:vAlign w:val="bottom"/>
              </w:tcPr>
            </w:tcPrChange>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387" w:author="Caitlin Jeffrey" w:date="2023-11-09T13:59:00Z">
              <w:tcPr>
                <w:tcW w:w="3240" w:type="dxa"/>
                <w:gridSpan w:val="2"/>
                <w:tcBorders>
                  <w:top w:val="nil"/>
                  <w:left w:val="nil"/>
                  <w:bottom w:val="nil"/>
                  <w:right w:val="nil"/>
                </w:tcBorders>
                <w:shd w:val="clear" w:color="auto" w:fill="auto"/>
                <w:noWrap/>
                <w:vAlign w:val="bottom"/>
              </w:tcPr>
            </w:tcPrChange>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388" w:author="Caitlin Jeffrey" w:date="2023-11-09T13:59:00Z">
              <w:tcPr>
                <w:tcW w:w="1415" w:type="dxa"/>
                <w:tcBorders>
                  <w:top w:val="nil"/>
                  <w:left w:val="nil"/>
                  <w:bottom w:val="nil"/>
                  <w:right w:val="nil"/>
                </w:tcBorders>
                <w:vAlign w:val="bottom"/>
              </w:tcPr>
            </w:tcPrChange>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89" w:author="Caitlin Jeffrey" w:date="2023-11-09T13:59:00Z">
              <w:tcPr>
                <w:tcW w:w="4615" w:type="dxa"/>
                <w:gridSpan w:val="4"/>
                <w:tcBorders>
                  <w:top w:val="nil"/>
                  <w:left w:val="nil"/>
                  <w:bottom w:val="nil"/>
                  <w:right w:val="nil"/>
                </w:tcBorders>
                <w:shd w:val="clear" w:color="auto" w:fill="auto"/>
                <w:noWrap/>
                <w:vAlign w:val="bottom"/>
              </w:tcPr>
            </w:tcPrChange>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2F546D">
        <w:tblPrEx>
          <w:tblPrExChange w:id="390" w:author="Caitlin Jeffrey" w:date="2023-11-09T13:59:00Z">
            <w:tblPrEx>
              <w:tblW w:w="13050" w:type="dxa"/>
            </w:tblPrEx>
          </w:tblPrExChange>
        </w:tblPrEx>
        <w:trPr>
          <w:trHeight w:val="291"/>
          <w:trPrChange w:id="39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92" w:author="Caitlin Jeffrey" w:date="2023-11-09T13:59:00Z">
              <w:tcPr>
                <w:tcW w:w="1033" w:type="dxa"/>
                <w:tcBorders>
                  <w:top w:val="nil"/>
                  <w:left w:val="nil"/>
                  <w:bottom w:val="nil"/>
                  <w:right w:val="nil"/>
                </w:tcBorders>
                <w:shd w:val="clear" w:color="auto" w:fill="auto"/>
                <w:noWrap/>
                <w:vAlign w:val="bottom"/>
                <w:hideMark/>
              </w:tcPr>
            </w:tcPrChange>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93" w:author="Caitlin Jeffrey" w:date="2023-11-09T13:59:00Z">
              <w:tcPr>
                <w:tcW w:w="2747" w:type="dxa"/>
                <w:tcBorders>
                  <w:top w:val="nil"/>
                  <w:left w:val="nil"/>
                  <w:bottom w:val="nil"/>
                  <w:right w:val="nil"/>
                </w:tcBorders>
                <w:shd w:val="clear" w:color="auto" w:fill="auto"/>
                <w:noWrap/>
                <w:vAlign w:val="bottom"/>
                <w:hideMark/>
              </w:tcPr>
            </w:tcPrChange>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394" w:author="Caitlin Jeffrey" w:date="2023-11-09T13:59:00Z">
              <w:tcPr>
                <w:tcW w:w="3240" w:type="dxa"/>
                <w:gridSpan w:val="2"/>
                <w:tcBorders>
                  <w:top w:val="nil"/>
                  <w:left w:val="nil"/>
                  <w:bottom w:val="nil"/>
                  <w:right w:val="nil"/>
                </w:tcBorders>
                <w:shd w:val="clear" w:color="auto" w:fill="auto"/>
                <w:noWrap/>
                <w:vAlign w:val="bottom"/>
                <w:hideMark/>
              </w:tcPr>
            </w:tcPrChange>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395" w:author="Caitlin Jeffrey" w:date="2023-11-09T13:59:00Z">
              <w:tcPr>
                <w:tcW w:w="1415" w:type="dxa"/>
                <w:tcBorders>
                  <w:top w:val="nil"/>
                  <w:left w:val="nil"/>
                  <w:bottom w:val="nil"/>
                  <w:right w:val="nil"/>
                </w:tcBorders>
                <w:vAlign w:val="bottom"/>
              </w:tcPr>
            </w:tcPrChange>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Change w:id="396" w:author="Caitlin Jeffrey" w:date="2023-11-09T13:59:00Z">
              <w:tcPr>
                <w:tcW w:w="4615" w:type="dxa"/>
                <w:gridSpan w:val="4"/>
                <w:tcBorders>
                  <w:top w:val="nil"/>
                  <w:left w:val="nil"/>
                  <w:bottom w:val="nil"/>
                  <w:right w:val="nil"/>
                </w:tcBorders>
                <w:shd w:val="clear" w:color="auto" w:fill="auto"/>
                <w:noWrap/>
                <w:vAlign w:val="bottom"/>
              </w:tcPr>
            </w:tcPrChange>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2F546D">
        <w:tblPrEx>
          <w:tblPrExChange w:id="397" w:author="Caitlin Jeffrey" w:date="2023-11-09T13:59:00Z">
            <w:tblPrEx>
              <w:tblW w:w="13050" w:type="dxa"/>
            </w:tblPrEx>
          </w:tblPrExChange>
        </w:tblPrEx>
        <w:trPr>
          <w:trHeight w:val="291"/>
          <w:trPrChange w:id="39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99" w:author="Caitlin Jeffrey" w:date="2023-11-09T13:59:00Z">
              <w:tcPr>
                <w:tcW w:w="1033" w:type="dxa"/>
                <w:tcBorders>
                  <w:top w:val="nil"/>
                  <w:left w:val="nil"/>
                  <w:bottom w:val="nil"/>
                  <w:right w:val="nil"/>
                </w:tcBorders>
                <w:shd w:val="clear" w:color="auto" w:fill="auto"/>
                <w:noWrap/>
                <w:vAlign w:val="bottom"/>
                <w:hideMark/>
              </w:tcPr>
            </w:tcPrChange>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00" w:author="Caitlin Jeffrey" w:date="2023-11-09T13:59:00Z">
              <w:tcPr>
                <w:tcW w:w="2747" w:type="dxa"/>
                <w:tcBorders>
                  <w:top w:val="nil"/>
                  <w:left w:val="nil"/>
                  <w:bottom w:val="nil"/>
                  <w:right w:val="nil"/>
                </w:tcBorders>
                <w:shd w:val="clear" w:color="auto" w:fill="auto"/>
                <w:noWrap/>
                <w:vAlign w:val="bottom"/>
                <w:hideMark/>
              </w:tcPr>
            </w:tcPrChange>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401" w:author="Caitlin Jeffrey" w:date="2023-11-09T13:59:00Z">
              <w:tcPr>
                <w:tcW w:w="3240" w:type="dxa"/>
                <w:gridSpan w:val="2"/>
                <w:tcBorders>
                  <w:top w:val="nil"/>
                  <w:left w:val="nil"/>
                  <w:bottom w:val="nil"/>
                  <w:right w:val="nil"/>
                </w:tcBorders>
                <w:shd w:val="clear" w:color="auto" w:fill="auto"/>
                <w:noWrap/>
                <w:vAlign w:val="bottom"/>
                <w:hideMark/>
              </w:tcPr>
            </w:tcPrChange>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402" w:author="Caitlin Jeffrey" w:date="2023-11-09T13:59:00Z">
              <w:tcPr>
                <w:tcW w:w="1415" w:type="dxa"/>
                <w:tcBorders>
                  <w:top w:val="nil"/>
                  <w:left w:val="nil"/>
                  <w:bottom w:val="nil"/>
                  <w:right w:val="nil"/>
                </w:tcBorders>
                <w:vAlign w:val="bottom"/>
              </w:tcPr>
            </w:tcPrChange>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03" w:author="Caitlin Jeffrey" w:date="2023-11-09T13:59:00Z">
              <w:tcPr>
                <w:tcW w:w="4615" w:type="dxa"/>
                <w:gridSpan w:val="4"/>
                <w:tcBorders>
                  <w:top w:val="nil"/>
                  <w:left w:val="nil"/>
                  <w:bottom w:val="nil"/>
                  <w:right w:val="nil"/>
                </w:tcBorders>
                <w:shd w:val="clear" w:color="auto" w:fill="auto"/>
                <w:noWrap/>
                <w:vAlign w:val="bottom"/>
              </w:tcPr>
            </w:tcPrChange>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2F546D">
        <w:tblPrEx>
          <w:tblPrExChange w:id="404" w:author="Caitlin Jeffrey" w:date="2023-11-09T13:59:00Z">
            <w:tblPrEx>
              <w:tblW w:w="13050" w:type="dxa"/>
            </w:tblPrEx>
          </w:tblPrExChange>
        </w:tblPrEx>
        <w:trPr>
          <w:trHeight w:val="291"/>
          <w:trPrChange w:id="40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06" w:author="Caitlin Jeffrey" w:date="2023-11-09T13:59:00Z">
              <w:tcPr>
                <w:tcW w:w="1033" w:type="dxa"/>
                <w:tcBorders>
                  <w:top w:val="nil"/>
                  <w:left w:val="nil"/>
                  <w:bottom w:val="nil"/>
                  <w:right w:val="nil"/>
                </w:tcBorders>
                <w:shd w:val="clear" w:color="auto" w:fill="auto"/>
                <w:noWrap/>
                <w:vAlign w:val="bottom"/>
                <w:hideMark/>
              </w:tcPr>
            </w:tcPrChange>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407" w:author="Caitlin Jeffrey" w:date="2023-11-09T13:59:00Z">
              <w:tcPr>
                <w:tcW w:w="2747" w:type="dxa"/>
                <w:tcBorders>
                  <w:top w:val="nil"/>
                  <w:left w:val="nil"/>
                  <w:bottom w:val="nil"/>
                  <w:right w:val="nil"/>
                </w:tcBorders>
                <w:shd w:val="clear" w:color="auto" w:fill="auto"/>
                <w:noWrap/>
                <w:vAlign w:val="bottom"/>
                <w:hideMark/>
              </w:tcPr>
            </w:tcPrChange>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408" w:author="Caitlin Jeffrey" w:date="2023-11-09T13:59:00Z">
              <w:tcPr>
                <w:tcW w:w="3240" w:type="dxa"/>
                <w:gridSpan w:val="2"/>
                <w:tcBorders>
                  <w:top w:val="nil"/>
                  <w:left w:val="nil"/>
                  <w:bottom w:val="nil"/>
                  <w:right w:val="nil"/>
                </w:tcBorders>
                <w:shd w:val="clear" w:color="auto" w:fill="auto"/>
                <w:noWrap/>
                <w:vAlign w:val="bottom"/>
                <w:hideMark/>
              </w:tcPr>
            </w:tcPrChange>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409" w:author="Caitlin Jeffrey" w:date="2023-11-09T13:59:00Z">
              <w:tcPr>
                <w:tcW w:w="1415" w:type="dxa"/>
                <w:tcBorders>
                  <w:top w:val="nil"/>
                  <w:left w:val="nil"/>
                  <w:bottom w:val="nil"/>
                  <w:right w:val="nil"/>
                </w:tcBorders>
                <w:vAlign w:val="bottom"/>
              </w:tcPr>
            </w:tcPrChange>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Change w:id="410" w:author="Caitlin Jeffrey" w:date="2023-11-09T13:59:00Z">
              <w:tcPr>
                <w:tcW w:w="4615" w:type="dxa"/>
                <w:gridSpan w:val="4"/>
                <w:tcBorders>
                  <w:top w:val="nil"/>
                  <w:left w:val="nil"/>
                  <w:bottom w:val="nil"/>
                  <w:right w:val="nil"/>
                </w:tcBorders>
                <w:shd w:val="clear" w:color="auto" w:fill="auto"/>
                <w:noWrap/>
                <w:vAlign w:val="bottom"/>
                <w:hideMark/>
              </w:tcPr>
            </w:tcPrChange>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2F546D">
        <w:tblPrEx>
          <w:tblPrExChange w:id="411" w:author="Caitlin Jeffrey" w:date="2023-11-09T13:59:00Z">
            <w:tblPrEx>
              <w:tblW w:w="13050" w:type="dxa"/>
            </w:tblPrEx>
          </w:tblPrExChange>
        </w:tblPrEx>
        <w:trPr>
          <w:trHeight w:val="291"/>
          <w:trPrChange w:id="412"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413" w:author="Caitlin Jeffrey" w:date="2023-11-09T13:59:00Z">
              <w:tcPr>
                <w:tcW w:w="3780" w:type="dxa"/>
                <w:gridSpan w:val="2"/>
                <w:tcBorders>
                  <w:top w:val="nil"/>
                  <w:left w:val="nil"/>
                  <w:bottom w:val="nil"/>
                  <w:right w:val="nil"/>
                </w:tcBorders>
                <w:shd w:val="clear" w:color="auto" w:fill="auto"/>
                <w:noWrap/>
                <w:vAlign w:val="bottom"/>
                <w:hideMark/>
              </w:tcPr>
            </w:tcPrChange>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Change w:id="414" w:author="Caitlin Jeffrey" w:date="2023-11-09T13:59:00Z">
              <w:tcPr>
                <w:tcW w:w="5760" w:type="dxa"/>
                <w:gridSpan w:val="5"/>
                <w:tcBorders>
                  <w:top w:val="nil"/>
                  <w:left w:val="nil"/>
                  <w:bottom w:val="nil"/>
                  <w:right w:val="nil"/>
                </w:tcBorders>
                <w:shd w:val="clear" w:color="auto" w:fill="auto"/>
                <w:noWrap/>
                <w:vAlign w:val="bottom"/>
                <w:hideMark/>
              </w:tcPr>
            </w:tcPrChange>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415" w:author="Caitlin Jeffrey" w:date="2023-11-09T13:59:00Z">
              <w:tcPr>
                <w:tcW w:w="2520" w:type="dxa"/>
                <w:tcBorders>
                  <w:top w:val="nil"/>
                  <w:left w:val="nil"/>
                  <w:bottom w:val="nil"/>
                  <w:right w:val="nil"/>
                </w:tcBorders>
                <w:vAlign w:val="bottom"/>
              </w:tcPr>
            </w:tcPrChange>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416" w:author="Caitlin Jeffrey" w:date="2023-11-09T13:59:00Z">
              <w:tcPr>
                <w:tcW w:w="990" w:type="dxa"/>
                <w:tcBorders>
                  <w:top w:val="nil"/>
                  <w:left w:val="nil"/>
                  <w:bottom w:val="nil"/>
                  <w:right w:val="nil"/>
                </w:tcBorders>
                <w:shd w:val="clear" w:color="auto" w:fill="auto"/>
                <w:noWrap/>
                <w:vAlign w:val="bottom"/>
                <w:hideMark/>
              </w:tcPr>
            </w:tcPrChange>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2F546D">
        <w:tblPrEx>
          <w:tblPrExChange w:id="417" w:author="Caitlin Jeffrey" w:date="2023-11-09T13:59:00Z">
            <w:tblPrEx>
              <w:tblW w:w="13050" w:type="dxa"/>
            </w:tblPrEx>
          </w:tblPrExChange>
        </w:tblPrEx>
        <w:trPr>
          <w:trHeight w:val="288"/>
          <w:trPrChange w:id="418" w:author="Caitlin Jeffrey" w:date="2023-11-09T13:59:00Z">
            <w:trPr>
              <w:trHeight w:val="288"/>
            </w:trPr>
          </w:trPrChange>
        </w:trPr>
        <w:tc>
          <w:tcPr>
            <w:tcW w:w="1033" w:type="dxa"/>
            <w:tcBorders>
              <w:top w:val="nil"/>
              <w:left w:val="nil"/>
              <w:bottom w:val="nil"/>
              <w:right w:val="nil"/>
            </w:tcBorders>
            <w:shd w:val="clear" w:color="auto" w:fill="auto"/>
            <w:noWrap/>
            <w:vAlign w:val="bottom"/>
            <w:tcPrChange w:id="419" w:author="Caitlin Jeffrey" w:date="2023-11-09T13:59:00Z">
              <w:tcPr>
                <w:tcW w:w="1033" w:type="dxa"/>
                <w:tcBorders>
                  <w:top w:val="nil"/>
                  <w:left w:val="nil"/>
                  <w:bottom w:val="nil"/>
                  <w:right w:val="nil"/>
                </w:tcBorders>
                <w:shd w:val="clear" w:color="auto" w:fill="auto"/>
                <w:noWrap/>
                <w:vAlign w:val="bottom"/>
              </w:tcPr>
            </w:tcPrChange>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420" w:author="Caitlin Jeffrey" w:date="2023-11-09T13:59:00Z">
              <w:tcPr>
                <w:tcW w:w="2747" w:type="dxa"/>
                <w:tcBorders>
                  <w:top w:val="nil"/>
                  <w:left w:val="nil"/>
                  <w:bottom w:val="nil"/>
                  <w:right w:val="nil"/>
                </w:tcBorders>
                <w:shd w:val="clear" w:color="auto" w:fill="auto"/>
                <w:vAlign w:val="bottom"/>
              </w:tcPr>
            </w:tcPrChange>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421" w:author="Caitlin Jeffrey" w:date="2023-11-09T13:59:00Z">
              <w:tcPr>
                <w:tcW w:w="3240" w:type="dxa"/>
                <w:gridSpan w:val="2"/>
                <w:tcBorders>
                  <w:top w:val="nil"/>
                  <w:left w:val="nil"/>
                  <w:bottom w:val="nil"/>
                  <w:right w:val="nil"/>
                </w:tcBorders>
                <w:shd w:val="clear" w:color="auto" w:fill="auto"/>
                <w:noWrap/>
                <w:vAlign w:val="bottom"/>
              </w:tcPr>
            </w:tcPrChange>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422" w:author="Caitlin Jeffrey" w:date="2023-11-09T13:59:00Z">
              <w:tcPr>
                <w:tcW w:w="1415" w:type="dxa"/>
                <w:tcBorders>
                  <w:top w:val="nil"/>
                  <w:left w:val="nil"/>
                  <w:bottom w:val="nil"/>
                  <w:right w:val="nil"/>
                </w:tcBorders>
                <w:vAlign w:val="bottom"/>
              </w:tcPr>
            </w:tcPrChange>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Change w:id="423" w:author="Caitlin Jeffrey" w:date="2023-11-09T13:59:00Z">
              <w:tcPr>
                <w:tcW w:w="4615" w:type="dxa"/>
                <w:gridSpan w:val="4"/>
                <w:tcBorders>
                  <w:top w:val="nil"/>
                  <w:left w:val="nil"/>
                  <w:bottom w:val="nil"/>
                  <w:right w:val="nil"/>
                </w:tcBorders>
                <w:shd w:val="clear" w:color="auto" w:fill="auto"/>
                <w:noWrap/>
                <w:vAlign w:val="bottom"/>
              </w:tcPr>
            </w:tcPrChange>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2F546D">
        <w:tblPrEx>
          <w:tblPrExChange w:id="424" w:author="Caitlin Jeffrey" w:date="2023-11-09T13:59:00Z">
            <w:tblPrEx>
              <w:tblW w:w="13050" w:type="dxa"/>
            </w:tblPrEx>
          </w:tblPrExChange>
        </w:tblPrEx>
        <w:trPr>
          <w:trHeight w:val="270"/>
          <w:trPrChange w:id="425"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426" w:author="Caitlin Jeffrey" w:date="2023-11-09T13:59:00Z">
              <w:tcPr>
                <w:tcW w:w="1033" w:type="dxa"/>
                <w:tcBorders>
                  <w:top w:val="nil"/>
                  <w:left w:val="nil"/>
                  <w:bottom w:val="nil"/>
                  <w:right w:val="nil"/>
                </w:tcBorders>
                <w:shd w:val="clear" w:color="auto" w:fill="auto"/>
                <w:noWrap/>
                <w:vAlign w:val="bottom"/>
              </w:tcPr>
            </w:tcPrChange>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427" w:author="Caitlin Jeffrey" w:date="2023-11-09T13:59:00Z">
              <w:tcPr>
                <w:tcW w:w="2747" w:type="dxa"/>
                <w:tcBorders>
                  <w:top w:val="nil"/>
                  <w:left w:val="nil"/>
                  <w:bottom w:val="nil"/>
                  <w:right w:val="nil"/>
                </w:tcBorders>
                <w:shd w:val="clear" w:color="auto" w:fill="auto"/>
                <w:vAlign w:val="bottom"/>
              </w:tcPr>
            </w:tcPrChange>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428" w:author="Caitlin Jeffrey" w:date="2023-11-09T13:59:00Z">
              <w:tcPr>
                <w:tcW w:w="3240" w:type="dxa"/>
                <w:gridSpan w:val="2"/>
                <w:tcBorders>
                  <w:top w:val="nil"/>
                  <w:left w:val="nil"/>
                  <w:bottom w:val="nil"/>
                  <w:right w:val="nil"/>
                </w:tcBorders>
                <w:shd w:val="clear" w:color="auto" w:fill="auto"/>
                <w:noWrap/>
                <w:vAlign w:val="bottom"/>
              </w:tcPr>
            </w:tcPrChange>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429" w:author="Caitlin Jeffrey" w:date="2023-11-09T13:59:00Z">
              <w:tcPr>
                <w:tcW w:w="1415" w:type="dxa"/>
                <w:tcBorders>
                  <w:top w:val="nil"/>
                  <w:left w:val="nil"/>
                  <w:bottom w:val="nil"/>
                  <w:right w:val="nil"/>
                </w:tcBorders>
                <w:vAlign w:val="bottom"/>
              </w:tcPr>
            </w:tcPrChange>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Change w:id="430" w:author="Caitlin Jeffrey" w:date="2023-11-09T13:59:00Z">
              <w:tcPr>
                <w:tcW w:w="4615" w:type="dxa"/>
                <w:gridSpan w:val="4"/>
                <w:tcBorders>
                  <w:top w:val="nil"/>
                  <w:left w:val="nil"/>
                  <w:bottom w:val="nil"/>
                  <w:right w:val="nil"/>
                </w:tcBorders>
                <w:shd w:val="clear" w:color="auto" w:fill="auto"/>
                <w:noWrap/>
                <w:vAlign w:val="bottom"/>
              </w:tcPr>
            </w:tcPrChange>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2F546D">
        <w:tblPrEx>
          <w:tblPrExChange w:id="431" w:author="Caitlin Jeffrey" w:date="2023-11-09T13:59:00Z">
            <w:tblPrEx>
              <w:tblW w:w="13050" w:type="dxa"/>
            </w:tblPrEx>
          </w:tblPrExChange>
        </w:tblPrEx>
        <w:trPr>
          <w:trHeight w:val="270"/>
          <w:trPrChange w:id="432"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433" w:author="Caitlin Jeffrey" w:date="2023-11-09T13:59:00Z">
              <w:tcPr>
                <w:tcW w:w="1033" w:type="dxa"/>
                <w:tcBorders>
                  <w:top w:val="nil"/>
                  <w:left w:val="nil"/>
                  <w:bottom w:val="nil"/>
                  <w:right w:val="nil"/>
                </w:tcBorders>
                <w:shd w:val="clear" w:color="auto" w:fill="auto"/>
                <w:noWrap/>
                <w:vAlign w:val="bottom"/>
              </w:tcPr>
            </w:tcPrChange>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434" w:author="Caitlin Jeffrey" w:date="2023-11-09T13:59:00Z">
              <w:tcPr>
                <w:tcW w:w="2747" w:type="dxa"/>
                <w:tcBorders>
                  <w:top w:val="nil"/>
                  <w:left w:val="nil"/>
                  <w:bottom w:val="nil"/>
                  <w:right w:val="nil"/>
                </w:tcBorders>
                <w:shd w:val="clear" w:color="auto" w:fill="auto"/>
                <w:vAlign w:val="bottom"/>
              </w:tcPr>
            </w:tcPrChange>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435" w:author="Caitlin Jeffrey" w:date="2023-11-09T13:59:00Z">
              <w:tcPr>
                <w:tcW w:w="3240" w:type="dxa"/>
                <w:gridSpan w:val="2"/>
                <w:tcBorders>
                  <w:top w:val="nil"/>
                  <w:left w:val="nil"/>
                  <w:bottom w:val="nil"/>
                  <w:right w:val="nil"/>
                </w:tcBorders>
                <w:shd w:val="clear" w:color="auto" w:fill="auto"/>
                <w:noWrap/>
                <w:vAlign w:val="bottom"/>
              </w:tcPr>
            </w:tcPrChange>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436" w:author="Caitlin Jeffrey" w:date="2023-11-09T13:59:00Z">
              <w:tcPr>
                <w:tcW w:w="1415" w:type="dxa"/>
                <w:tcBorders>
                  <w:top w:val="nil"/>
                  <w:left w:val="nil"/>
                  <w:bottom w:val="nil"/>
                  <w:right w:val="nil"/>
                </w:tcBorders>
                <w:vAlign w:val="bottom"/>
              </w:tcPr>
            </w:tcPrChange>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Change w:id="437" w:author="Caitlin Jeffrey" w:date="2023-11-09T13:59:00Z">
              <w:tcPr>
                <w:tcW w:w="4615" w:type="dxa"/>
                <w:gridSpan w:val="4"/>
                <w:tcBorders>
                  <w:top w:val="nil"/>
                  <w:left w:val="nil"/>
                  <w:bottom w:val="nil"/>
                  <w:right w:val="nil"/>
                </w:tcBorders>
                <w:shd w:val="clear" w:color="auto" w:fill="auto"/>
                <w:noWrap/>
                <w:vAlign w:val="bottom"/>
              </w:tcPr>
            </w:tcPrChange>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2F546D">
        <w:tblPrEx>
          <w:tblPrExChange w:id="438" w:author="Caitlin Jeffrey" w:date="2023-11-09T13:59:00Z">
            <w:tblPrEx>
              <w:tblW w:w="13050" w:type="dxa"/>
            </w:tblPrEx>
          </w:tblPrExChange>
        </w:tblPrEx>
        <w:trPr>
          <w:trHeight w:val="180"/>
          <w:trPrChange w:id="439" w:author="Caitlin Jeffrey" w:date="2023-11-09T13:59:00Z">
            <w:trPr>
              <w:trHeight w:val="180"/>
            </w:trPr>
          </w:trPrChange>
        </w:trPr>
        <w:tc>
          <w:tcPr>
            <w:tcW w:w="1033" w:type="dxa"/>
            <w:tcBorders>
              <w:top w:val="nil"/>
              <w:left w:val="nil"/>
              <w:bottom w:val="nil"/>
              <w:right w:val="nil"/>
            </w:tcBorders>
            <w:shd w:val="clear" w:color="auto" w:fill="auto"/>
            <w:noWrap/>
            <w:vAlign w:val="bottom"/>
            <w:tcPrChange w:id="440" w:author="Caitlin Jeffrey" w:date="2023-11-09T13:59:00Z">
              <w:tcPr>
                <w:tcW w:w="1033" w:type="dxa"/>
                <w:tcBorders>
                  <w:top w:val="nil"/>
                  <w:left w:val="nil"/>
                  <w:bottom w:val="nil"/>
                  <w:right w:val="nil"/>
                </w:tcBorders>
                <w:shd w:val="clear" w:color="auto" w:fill="auto"/>
                <w:noWrap/>
                <w:vAlign w:val="bottom"/>
              </w:tcPr>
            </w:tcPrChange>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441" w:author="Caitlin Jeffrey" w:date="2023-11-09T13:59:00Z">
              <w:tcPr>
                <w:tcW w:w="2747" w:type="dxa"/>
                <w:tcBorders>
                  <w:top w:val="nil"/>
                  <w:left w:val="nil"/>
                  <w:bottom w:val="nil"/>
                  <w:right w:val="nil"/>
                </w:tcBorders>
                <w:shd w:val="clear" w:color="auto" w:fill="auto"/>
                <w:vAlign w:val="bottom"/>
              </w:tcPr>
            </w:tcPrChange>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442" w:author="Caitlin Jeffrey" w:date="2023-11-09T13:59:00Z">
              <w:tcPr>
                <w:tcW w:w="3240" w:type="dxa"/>
                <w:gridSpan w:val="2"/>
                <w:tcBorders>
                  <w:top w:val="nil"/>
                  <w:left w:val="nil"/>
                  <w:bottom w:val="nil"/>
                  <w:right w:val="nil"/>
                </w:tcBorders>
                <w:shd w:val="clear" w:color="auto" w:fill="auto"/>
                <w:noWrap/>
                <w:vAlign w:val="bottom"/>
              </w:tcPr>
            </w:tcPrChange>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443" w:author="Caitlin Jeffrey" w:date="2023-11-09T13:59:00Z">
              <w:tcPr>
                <w:tcW w:w="1415" w:type="dxa"/>
                <w:tcBorders>
                  <w:top w:val="nil"/>
                  <w:left w:val="nil"/>
                  <w:bottom w:val="nil"/>
                  <w:right w:val="nil"/>
                </w:tcBorders>
                <w:vAlign w:val="bottom"/>
              </w:tcPr>
            </w:tcPrChange>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44" w:author="Caitlin Jeffrey" w:date="2023-11-09T13:59:00Z">
              <w:tcPr>
                <w:tcW w:w="4615" w:type="dxa"/>
                <w:gridSpan w:val="4"/>
                <w:tcBorders>
                  <w:top w:val="nil"/>
                  <w:left w:val="nil"/>
                  <w:bottom w:val="nil"/>
                  <w:right w:val="nil"/>
                </w:tcBorders>
                <w:shd w:val="clear" w:color="auto" w:fill="auto"/>
                <w:noWrap/>
                <w:vAlign w:val="bottom"/>
              </w:tcPr>
            </w:tcPrChange>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445"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r>
              <w:rPr>
                <w:rFonts w:ascii="Times New Roman" w:eastAsia="Times New Roman" w:hAnsi="Times New Roman" w:cs="Times New Roman"/>
                <w:color w:val="000000"/>
              </w:rPr>
              <w:t>.</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commentRangeStart w:id="446"/>
            <w:r w:rsidRPr="00F92FF1">
              <w:rPr>
                <w:rFonts w:ascii="Times New Roman" w:eastAsia="Times New Roman" w:hAnsi="Times New Roman" w:cs="Times New Roman"/>
              </w:rPr>
              <w:t xml:space="preserve">0.12 </w:t>
            </w:r>
            <w:commentRangeEnd w:id="446"/>
            <w:r w:rsidRPr="00F92FF1">
              <w:rPr>
                <w:rStyle w:val="CommentReference"/>
                <w:rFonts w:eastAsiaTheme="minorEastAsia"/>
              </w:rPr>
              <w:commentReference w:id="446"/>
            </w:r>
            <w:r w:rsidRPr="00F92FF1">
              <w:rPr>
                <w:rFonts w:ascii="Times New Roman" w:eastAsia="Times New Roman" w:hAnsi="Times New Roman" w:cs="Times New Roman"/>
              </w:rPr>
              <w:t>(0.07)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commentRangeStart w:id="447"/>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commentRangeEnd w:id="447"/>
            <w:r w:rsidRPr="00F92FF1">
              <w:rPr>
                <w:rStyle w:val="CommentReference"/>
                <w:rFonts w:eastAsiaTheme="minorEastAsia"/>
              </w:rPr>
              <w:commentReference w:id="447"/>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commentRangeStart w:id="448"/>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commentRangeEnd w:id="448"/>
            <w:r>
              <w:rPr>
                <w:rStyle w:val="CommentReference"/>
                <w:rFonts w:eastAsiaTheme="minorEastAsia"/>
              </w:rPr>
              <w:commentReference w:id="448"/>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 xml:space="preserve">Standardized 150-day milk </w:t>
            </w:r>
            <w:commentRangeStart w:id="449"/>
            <w:r w:rsidRPr="00604EDE">
              <w:rPr>
                <w:rFonts w:ascii="Times New Roman" w:eastAsia="Times New Roman" w:hAnsi="Times New Roman" w:cs="Times New Roman"/>
                <w:color w:val="000000"/>
              </w:rPr>
              <w:t>(pounds)</w:t>
            </w:r>
            <w:commentRangeEnd w:id="449"/>
            <w:r>
              <w:rPr>
                <w:rStyle w:val="CommentReference"/>
                <w:rFonts w:eastAsiaTheme="minorEastAsia"/>
              </w:rPr>
              <w:commentReference w:id="449"/>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2E233629" w14:textId="77777777" w:rsidR="00733E27" w:rsidDel="00472A46" w:rsidRDefault="00733E27">
      <w:pPr>
        <w:rPr>
          <w:del w:id="450" w:author="Caitlin Jeffrey" w:date="2023-11-09T11:47:00Z"/>
          <w:rFonts w:ascii="Times New Roman" w:hAnsi="Times New Roman" w:cs="Times New Roman"/>
          <w:b/>
          <w:bCs/>
          <w:sz w:val="24"/>
          <w:szCs w:val="24"/>
        </w:rPr>
      </w:pPr>
    </w:p>
    <w:p w14:paraId="5ADEB3C0" w14:textId="77777777" w:rsidR="00733E27" w:rsidDel="00472A46" w:rsidRDefault="00733E27">
      <w:pPr>
        <w:rPr>
          <w:del w:id="451" w:author="Caitlin Jeffrey" w:date="2023-11-09T11:47:00Z"/>
          <w:rFonts w:ascii="Times New Roman" w:hAnsi="Times New Roman" w:cs="Times New Roman"/>
          <w:b/>
          <w:bCs/>
          <w:sz w:val="24"/>
          <w:szCs w:val="24"/>
        </w:rPr>
      </w:pPr>
    </w:p>
    <w:p w14:paraId="0037C0FC" w14:textId="77777777" w:rsidR="00733E27" w:rsidDel="00472A46" w:rsidRDefault="00733E27">
      <w:pPr>
        <w:rPr>
          <w:del w:id="452" w:author="Caitlin Jeffrey" w:date="2023-11-09T11:47:00Z"/>
          <w:rFonts w:ascii="Times New Roman" w:hAnsi="Times New Roman" w:cs="Times New Roman"/>
          <w:b/>
          <w:bCs/>
          <w:sz w:val="24"/>
          <w:szCs w:val="24"/>
        </w:rPr>
      </w:pPr>
    </w:p>
    <w:p w14:paraId="671696B9" w14:textId="77777777" w:rsidR="00D303DD" w:rsidDel="001713B4" w:rsidRDefault="00D303DD">
      <w:pPr>
        <w:rPr>
          <w:del w:id="453" w:author="Caitlin Jeffrey" w:date="2023-11-09T11:48:00Z"/>
          <w:rFonts w:ascii="Times New Roman" w:hAnsi="Times New Roman" w:cs="Times New Roman"/>
          <w:b/>
          <w:bCs/>
          <w:sz w:val="24"/>
          <w:szCs w:val="24"/>
        </w:rPr>
      </w:pPr>
    </w:p>
    <w:p w14:paraId="7AB4E19D" w14:textId="34D911DE" w:rsidR="00A81C37" w:rsidDel="001B65C9" w:rsidRDefault="00A81C37">
      <w:pPr>
        <w:rPr>
          <w:del w:id="454" w:author="Caitlin Jeffrey" w:date="2023-11-10T12:02:00Z"/>
          <w:rFonts w:ascii="Times New Roman" w:hAnsi="Times New Roman" w:cs="Times New Roman"/>
          <w:b/>
          <w:bCs/>
          <w:sz w:val="24"/>
          <w:szCs w:val="24"/>
        </w:rPr>
      </w:pPr>
    </w:p>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75560755" w14:textId="2A722503"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2"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6"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8"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9"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10" w:author="Sandra Godden" w:date="2023-10-13T08:09:00Z" w:initials="SG">
    <w:p w14:paraId="4929AEEE" w14:textId="5F49599C" w:rsidR="00D7652E" w:rsidRDefault="00D7652E">
      <w:pPr>
        <w:pStyle w:val="CommentText"/>
      </w:pPr>
      <w:r>
        <w:rPr>
          <w:rStyle w:val="CommentReference"/>
        </w:rPr>
        <w:annotationRef/>
      </w:r>
      <w:proofErr w:type="gramStart"/>
      <w:r>
        <w:t>So</w:t>
      </w:r>
      <w:proofErr w:type="gramEnd"/>
      <w:r>
        <w:t xml:space="preserve"> was this a secondary objective?  If so, state so at the top of the abstract. </w:t>
      </w:r>
    </w:p>
  </w:comment>
  <w:comment w:id="11" w:author="Sandra Godden" w:date="2023-10-13T08:04:00Z" w:initials="SG">
    <w:p w14:paraId="3A87B042" w14:textId="6CA8866B" w:rsidR="00D7652E" w:rsidRDefault="00D7652E">
      <w:pPr>
        <w:pStyle w:val="CommentText"/>
      </w:pPr>
      <w:r>
        <w:rPr>
          <w:rStyle w:val="CommentReference"/>
        </w:rPr>
        <w:annotationRef/>
      </w:r>
      <w:r>
        <w:t xml:space="preserve">Be warned: </w:t>
      </w:r>
      <w:proofErr w:type="spellStart"/>
      <w:r>
        <w:t>JDSci</w:t>
      </w:r>
      <w:proofErr w:type="spellEnd"/>
      <w:r>
        <w:t xml:space="preserve">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2"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w:t>
      </w:r>
      <w:proofErr w:type="spellStart"/>
      <w:r>
        <w:t>signif</w:t>
      </w:r>
      <w:proofErr w:type="spellEnd"/>
      <w:r>
        <w:t xml:space="preserve">. </w:t>
      </w:r>
      <w:r w:rsidR="00860DB9">
        <w:t>a</w:t>
      </w:r>
      <w:r>
        <w:t>nd some not</w:t>
      </w:r>
      <w:r w:rsidR="00366934">
        <w:t>. Is this good enough for abstract, and then extrapolate more in results?</w:t>
      </w:r>
    </w:p>
  </w:comment>
  <w:comment w:id="13"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4"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5"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6"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7"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8"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9"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20"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21"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22"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23"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24"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25"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26"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28"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29"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31"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32"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33" w:author="Caitlin Jeffrey" w:date="2023-07-20T09:00:00Z" w:initials="CJ">
    <w:p w14:paraId="2AC99350" w14:textId="412BA4DD" w:rsidR="00D7652E" w:rsidRDefault="00D7652E">
      <w:pPr>
        <w:pStyle w:val="CommentText"/>
      </w:pPr>
      <w:r>
        <w:rPr>
          <w:rStyle w:val="CommentReference"/>
        </w:rPr>
        <w:annotationRef/>
      </w:r>
      <w:r>
        <w:t xml:space="preserve">Figure </w:t>
      </w:r>
      <w:r w:rsidR="00682E62">
        <w:t>out how best to share supplemental data</w:t>
      </w:r>
    </w:p>
  </w:comment>
  <w:comment w:id="34"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35"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36"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37"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39"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38"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40"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41"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42"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43" w:author="Caitlin Jeffrey" w:date="2023-11-10T18:54:00Z" w:initials="CJ">
    <w:p w14:paraId="6880E3AE" w14:textId="6A19E21D" w:rsidR="00046822" w:rsidRDefault="00046822">
      <w:pPr>
        <w:pStyle w:val="CommentText"/>
      </w:pPr>
      <w:r>
        <w:rPr>
          <w:rStyle w:val="CommentReference"/>
        </w:rPr>
        <w:annotationRef/>
      </w:r>
      <w:r>
        <w:t>We plan on using STROBE-VET</w:t>
      </w:r>
    </w:p>
  </w:comment>
  <w:comment w:id="45"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46"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51"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all of these outcome </w:t>
      </w:r>
      <w:r w:rsidR="00F713E2">
        <w:t>variables</w:t>
      </w:r>
      <w:r>
        <w:t xml:space="preserve">?  </w:t>
      </w:r>
    </w:p>
  </w:comment>
  <w:comment w:id="52"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53"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55"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56"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60"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61"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w:t>
      </w:r>
      <w:proofErr w:type="spellStart"/>
      <w:r w:rsidR="002943C3">
        <w:t>jersey_other</w:t>
      </w:r>
      <w:proofErr w:type="spellEnd"/>
      <w:r w:rsidR="002943C3">
        <w:t>” and “Holstein” not associated with facility type</w:t>
      </w:r>
    </w:p>
  </w:comment>
  <w:comment w:id="63"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62"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64"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65"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67"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66"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69"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68"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70" w:author="Caitlin Jeffrey" w:date="2023-10-31T14:07:00Z" w:initials="CJ">
    <w:p w14:paraId="0BD60221" w14:textId="7E69DED7"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71"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72" w:author="Caitlin Jeffrey" w:date="2023-09-12T11:32:00Z" w:initials="CJ">
    <w:p w14:paraId="5C84198A" w14:textId="24FB4B33" w:rsidR="00D7652E" w:rsidRDefault="00D7652E">
      <w:pPr>
        <w:pStyle w:val="CommentText"/>
      </w:pPr>
      <w:r>
        <w:rPr>
          <w:rStyle w:val="CommentReference"/>
        </w:rPr>
        <w:annotationRef/>
      </w:r>
      <w:proofErr w:type="spellStart"/>
      <w:r>
        <w:t>Postmilking</w:t>
      </w:r>
      <w:proofErr w:type="spellEnd"/>
      <w:r>
        <w:t xml:space="preserve">, contagious: </w:t>
      </w:r>
      <w:proofErr w:type="spellStart"/>
      <w:r>
        <w:t>pankey</w:t>
      </w:r>
      <w:proofErr w:type="spellEnd"/>
      <w:r>
        <w:t xml:space="preserve"> 1985; post-milking, opportunistic/CNS specifically: quirk, 2012; Premilking, environmental: </w:t>
      </w:r>
      <w:proofErr w:type="spellStart"/>
      <w:r>
        <w:t>pankey</w:t>
      </w:r>
      <w:proofErr w:type="spellEnd"/>
      <w:r>
        <w:t>, 1987</w:t>
      </w:r>
    </w:p>
  </w:comment>
  <w:comment w:id="73"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74"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75" w:author="Sandra Godden" w:date="2023-10-13T15:46:00Z" w:initials="SG">
    <w:p w14:paraId="497CE17B" w14:textId="77777777"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76"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78"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79"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80" w:author="Caitlin Jeffrey" w:date="2023-10-31T15:14:00Z" w:initials="CJ">
    <w:p w14:paraId="4E41687A" w14:textId="67DDE6CD" w:rsidR="00306E7A" w:rsidRDefault="00306E7A">
      <w:pPr>
        <w:pStyle w:val="CommentText"/>
      </w:pPr>
      <w:r>
        <w:rPr>
          <w:rStyle w:val="CommentReference"/>
        </w:rPr>
        <w:annotationRef/>
      </w:r>
      <w:r w:rsidR="00067A6B">
        <w:t>Tried to clarify this section; it’s not a discussion of milk quality results, it’s a “hey look BOTH composting and static bedded packs can have good milk quality”</w:t>
      </w:r>
    </w:p>
  </w:comment>
  <w:comment w:id="77" w:author="Caitlin Jeffrey" w:date="2023-11-10T18:47:00Z" w:initials="CJ">
    <w:p w14:paraId="0C37A81B" w14:textId="134993B5" w:rsidR="00DA10F6" w:rsidRDefault="00DA10F6" w:rsidP="00DA10F6">
      <w:pPr>
        <w:autoSpaceDE w:val="0"/>
        <w:autoSpaceDN w:val="0"/>
        <w:adjustRightInd w:val="0"/>
        <w:spacing w:line="480" w:lineRule="auto"/>
        <w:ind w:firstLine="720"/>
        <w:rPr>
          <w:rFonts w:ascii="Times New Roman" w:hAnsi="Times New Roman" w:cs="Times New Roman"/>
          <w:sz w:val="24"/>
          <w:szCs w:val="24"/>
        </w:rPr>
      </w:pPr>
      <w:r>
        <w:rPr>
          <w:rStyle w:val="CommentReference"/>
        </w:rPr>
        <w:annotationRef/>
      </w:r>
      <w:r>
        <w:t>I think if we’re looking to shorten discussion it could come from cutting this part down/out</w:t>
      </w:r>
    </w:p>
    <w:p w14:paraId="4E6D1D3B" w14:textId="4E38BD18" w:rsidR="00DA10F6" w:rsidRDefault="00DA10F6">
      <w:pPr>
        <w:pStyle w:val="CommentText"/>
      </w:pPr>
    </w:p>
  </w:comment>
  <w:comment w:id="81" w:author="Caitlin Jeffrey" w:date="2023-11-10T15:20:00Z" w:initials="CJ">
    <w:p w14:paraId="2E87145D" w14:textId="7FA6DA6D" w:rsidR="008877D3" w:rsidRDefault="008877D3">
      <w:pPr>
        <w:pStyle w:val="CommentText"/>
      </w:pPr>
      <w:r>
        <w:rPr>
          <w:rStyle w:val="CommentReference"/>
        </w:rPr>
        <w:annotationRef/>
      </w:r>
      <w:r>
        <w:rPr>
          <w:noProof/>
        </w:rPr>
        <w:t>what % organic farms in the state use DHIA? what does BTSCC look like in the state for o</w:t>
      </w:r>
      <w:r w:rsidR="00AB60B3">
        <w:rPr>
          <w:noProof/>
        </w:rPr>
        <w:t>rg</w:t>
      </w:r>
      <w:r>
        <w:rPr>
          <w:noProof/>
        </w:rPr>
        <w:t>anic farms (or regular farms?)</w:t>
      </w:r>
      <w:r w:rsidR="00AB60B3">
        <w:rPr>
          <w:noProof/>
        </w:rPr>
        <w:t xml:space="preserve"> I’m trying to nail this down so I can add it in.</w:t>
      </w:r>
    </w:p>
  </w:comment>
  <w:comment w:id="82" w:author="Caitlin Jeffrey" w:date="2023-11-10T18:45:00Z" w:initials="CJ">
    <w:p w14:paraId="64A013A2" w14:textId="02005145" w:rsidR="003C00FD" w:rsidRDefault="003C00FD">
      <w:pPr>
        <w:pStyle w:val="CommentText"/>
      </w:pPr>
      <w:r>
        <w:rPr>
          <w:rStyle w:val="CommentReference"/>
        </w:rPr>
        <w:annotationRef/>
      </w:r>
      <w:r>
        <w:t xml:space="preserve">One of Sandra’s comments was that I hadn’t included future directions or limitations of the study. Think I’ve covered limitations well enough (too well?), </w:t>
      </w:r>
      <w:r w:rsidR="003C261F">
        <w:t>BUT if anyone has any other “future directions” to add please do.</w:t>
      </w:r>
    </w:p>
  </w:comment>
  <w:comment w:id="84"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83" w:author="Caitlin Jeffrey" w:date="2023-11-10T18:46:00Z" w:initials="CJ">
    <w:p w14:paraId="58A561BF" w14:textId="3AA3C5B3" w:rsidR="005278A5" w:rsidRDefault="005278A5">
      <w:pPr>
        <w:pStyle w:val="CommentText"/>
      </w:pPr>
      <w:r>
        <w:rPr>
          <w:rStyle w:val="CommentReference"/>
        </w:rPr>
        <w:annotationRef/>
      </w:r>
      <w:r>
        <w:t>Probably another spot we could edit down if necessary.</w:t>
      </w:r>
    </w:p>
  </w:comment>
  <w:comment w:id="85"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87"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w:t>
      </w:r>
      <w:proofErr w:type="spellStart"/>
      <w:r>
        <w:t>bla</w:t>
      </w:r>
      <w:proofErr w:type="spellEnd"/>
      <w:r>
        <w:t xml:space="preserve"> </w:t>
      </w:r>
      <w:proofErr w:type="spellStart"/>
      <w:r>
        <w:t>bla</w:t>
      </w:r>
      <w:proofErr w:type="spellEnd"/>
      <w:r>
        <w:t xml:space="preserve"> </w:t>
      </w:r>
      <w:proofErr w:type="spellStart"/>
      <w:r>
        <w:t>bla</w:t>
      </w:r>
      <w:proofErr w:type="spellEnd"/>
      <w:r>
        <w:br/>
      </w:r>
      <w:r>
        <w:br/>
        <w:t>(if I interpreted your secondary analysis correctly)</w:t>
      </w:r>
    </w:p>
  </w:comment>
  <w:comment w:id="88"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102"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112"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114"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115"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113" w:author="Caitlin Jeffrey" w:date="2023-10-20T09:24:00Z" w:initials="CJ">
    <w:p w14:paraId="30E21012" w14:textId="77777777" w:rsidR="006F68A4" w:rsidRDefault="006F68A4" w:rsidP="006F68A4">
      <w:pPr>
        <w:pStyle w:val="CommentText"/>
      </w:pPr>
      <w:r>
        <w:rPr>
          <w:rStyle w:val="CommentReference"/>
        </w:rPr>
        <w:annotationRef/>
      </w:r>
      <w:r>
        <w:t>Now present median (</w:t>
      </w:r>
      <w:proofErr w:type="spellStart"/>
      <w:r>
        <w:t>bc</w:t>
      </w:r>
      <w:proofErr w:type="spellEnd"/>
      <w:r>
        <w:t xml:space="preserve"> not normally distributed), 95% CI, and range. Maybe not appropriate to include 95% CI now, based on SG’s comment above? Would still like to include range, but understand if it’s “too busy” and need to take it out. Or maybe 95% CI has to come out </w:t>
      </w:r>
      <w:proofErr w:type="spellStart"/>
      <w:r>
        <w:t>bc</w:t>
      </w:r>
      <w:proofErr w:type="spellEnd"/>
      <w:r>
        <w:t xml:space="preserve"> calculated from mean.</w:t>
      </w:r>
    </w:p>
  </w:comment>
  <w:comment w:id="116"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117" w:author="Caitlin Jeffrey" w:date="2023-10-20T09:27:00Z" w:initials="CJ">
    <w:p w14:paraId="72C70A37" w14:textId="77777777" w:rsidR="006F68A4" w:rsidRDefault="006F68A4" w:rsidP="006F68A4">
      <w:pPr>
        <w:pStyle w:val="CommentText"/>
      </w:pPr>
      <w:r>
        <w:rPr>
          <w:rStyle w:val="CommentReference"/>
        </w:rPr>
        <w:annotationRef/>
      </w:r>
      <w:r>
        <w:t xml:space="preserve">SG has a comment lower down in the example table she put in that don’t need to give % positive and negative SA or coliforms, </w:t>
      </w:r>
      <w:proofErr w:type="spellStart"/>
      <w:r>
        <w:t>bc</w:t>
      </w:r>
      <w:proofErr w:type="spellEnd"/>
      <w:r>
        <w:t xml:space="preserve"> these are in text (and it makes the table much more reasonably shaped)</w:t>
      </w:r>
    </w:p>
  </w:comment>
  <w:comment w:id="118" w:author="Sandra Godden" w:date="2023-10-13T14:57:00Z" w:initials="SG">
    <w:p w14:paraId="75BDA723" w14:textId="77777777" w:rsidR="005D17DE" w:rsidRDefault="005D17DE" w:rsidP="005D17DE">
      <w:pPr>
        <w:pStyle w:val="CommentText"/>
      </w:pPr>
      <w:r>
        <w:rPr>
          <w:rStyle w:val="CommentReference"/>
        </w:rPr>
        <w:annotationRef/>
      </w:r>
      <w:r>
        <w:t>Is this from univariable or multivariable analysis?  State in heading</w:t>
      </w:r>
    </w:p>
  </w:comment>
  <w:comment w:id="119" w:author="Caitlin Jeffrey" w:date="2023-10-23T09:15:00Z" w:initials="CJ">
    <w:p w14:paraId="07C1D3E4" w14:textId="77777777" w:rsidR="005D17DE" w:rsidRDefault="005D17DE" w:rsidP="005D17DE">
      <w:pPr>
        <w:pStyle w:val="CommentText"/>
      </w:pPr>
      <w:r>
        <w:rPr>
          <w:rStyle w:val="CommentReference"/>
        </w:rPr>
        <w:annotationRef/>
      </w:r>
      <w:r>
        <w:t xml:space="preserve">This is only by facility type; </w:t>
      </w:r>
      <w:proofErr w:type="gramStart"/>
      <w:r>
        <w:t>so</w:t>
      </w:r>
      <w:proofErr w:type="gramEnd"/>
      <w:r>
        <w:t xml:space="preserve"> I guess 1 variable, but I’m only familiar with those terms thinking about modelling. Is this correct use of the word univariable?</w:t>
      </w:r>
    </w:p>
  </w:comment>
  <w:comment w:id="120" w:author="Sandra Godden" w:date="2023-10-13T16:01:00Z" w:initials="SG">
    <w:p w14:paraId="31EA9424" w14:textId="77777777" w:rsidR="005D17DE" w:rsidRDefault="005D17DE" w:rsidP="005D17DE">
      <w:pPr>
        <w:pStyle w:val="CommentText"/>
      </w:pPr>
      <w:r>
        <w:rPr>
          <w:rStyle w:val="CommentReference"/>
        </w:rPr>
        <w:annotationRef/>
      </w:r>
      <w:proofErr w:type="gramStart"/>
      <w:r>
        <w:t>Report  as</w:t>
      </w:r>
      <w:proofErr w:type="gramEnd"/>
      <w:r>
        <w:t xml:space="preserve"> kg</w:t>
      </w:r>
    </w:p>
  </w:comment>
  <w:comment w:id="446" w:author="Sandra Godden" w:date="2023-10-13T15:00:00Z" w:initials="SG">
    <w:p w14:paraId="08488774" w14:textId="77777777" w:rsidR="00204BBB" w:rsidRDefault="00204BBB" w:rsidP="00204BBB">
      <w:pPr>
        <w:pStyle w:val="CommentText"/>
      </w:pPr>
      <w:r>
        <w:rPr>
          <w:rStyle w:val="CommentReference"/>
        </w:rPr>
        <w:annotationRef/>
      </w:r>
      <w:r>
        <w:t>Should report log value (SE)</w:t>
      </w:r>
    </w:p>
  </w:comment>
  <w:comment w:id="447" w:author="Sandra Godden" w:date="2023-10-13T15:01:00Z" w:initials="SG">
    <w:p w14:paraId="618121BD" w14:textId="77777777" w:rsidR="00204BBB" w:rsidRDefault="00204BBB" w:rsidP="00204BBB">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448" w:author="Sandra Godden" w:date="2023-10-13T15:04:00Z" w:initials="SG">
    <w:p w14:paraId="31F83D22" w14:textId="77777777" w:rsidR="00204BBB" w:rsidRDefault="00204BBB" w:rsidP="00204BBB">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449" w:author="Sandra Godden" w:date="2023-10-13T16:01:00Z" w:initials="SG">
    <w:p w14:paraId="1B4E034B" w14:textId="77777777" w:rsidR="00204BBB" w:rsidRDefault="00204BBB" w:rsidP="00204BBB">
      <w:pPr>
        <w:pStyle w:val="CommentText"/>
      </w:pPr>
      <w:r>
        <w:rPr>
          <w:rStyle w:val="CommentReference"/>
        </w:rPr>
        <w:annotationRef/>
      </w:r>
      <w:proofErr w:type="gramStart"/>
      <w:r>
        <w:t>Report  as</w:t>
      </w:r>
      <w:proofErr w:type="gramEnd"/>
      <w:r>
        <w:t xml:space="preserve"> kg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A50C40" w15:done="0"/>
  <w15:commentEx w15:paraId="592122A8" w15:done="0"/>
  <w15:commentEx w15:paraId="6B05A5E1" w15:done="0"/>
  <w15:commentEx w15:paraId="48766D2E" w15:done="0"/>
  <w15:commentEx w15:paraId="4A2EF0B5" w15:done="0"/>
  <w15:commentEx w15:paraId="181FF8B0" w15:done="1"/>
  <w15:commentEx w15:paraId="68AA152A" w15:done="0"/>
  <w15:commentEx w15:paraId="2297EF69" w15:done="1"/>
  <w15:commentEx w15:paraId="717E4EDB" w15:done="1"/>
  <w15:commentEx w15:paraId="4929AEEE" w15:done="1"/>
  <w15:commentEx w15:paraId="59D54848" w15:done="1"/>
  <w15:commentEx w15:paraId="4DC87C9B" w15:paraIdParent="59D54848"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0A33E1CE" w15:done="1"/>
  <w15:commentEx w15:paraId="7F73D80B" w15:paraIdParent="0A33E1CE" w15:done="1"/>
  <w15:commentEx w15:paraId="2AC99350" w15:done="0"/>
  <w15:commentEx w15:paraId="41BBF57E"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6880E3AE" w15:paraIdParent="77D37492" w15:done="0"/>
  <w15:commentEx w15:paraId="0D6CA22D" w15:done="1"/>
  <w15:commentEx w15:paraId="4B41699C" w15:done="1"/>
  <w15:commentEx w15:paraId="34052381" w15:done="1"/>
  <w15:commentEx w15:paraId="5A69C7A2" w15:done="1"/>
  <w15:commentEx w15:paraId="70B23773" w15:paraIdParent="5A69C7A2" w15:done="1"/>
  <w15:commentEx w15:paraId="1F2CF706" w15:done="0"/>
  <w15:commentEx w15:paraId="7BE49F72" w15:done="1"/>
  <w15:commentEx w15:paraId="6E31E5C2" w15:done="1"/>
  <w15:commentEx w15:paraId="4B9CBD05" w15:paraIdParent="6E31E5C2" w15:done="1"/>
  <w15:commentEx w15:paraId="201DE533" w15:done="1"/>
  <w15:commentEx w15:paraId="3F82AC80" w15:done="0"/>
  <w15:commentEx w15:paraId="1541294E" w15:done="1"/>
  <w15:commentEx w15:paraId="0FBBE8D3" w15:done="1"/>
  <w15:commentEx w15:paraId="3516E942" w15:done="1"/>
  <w15:commentEx w15:paraId="0D68EA71" w15:done="0"/>
  <w15:commentEx w15:paraId="06EBF5E6" w15:done="0"/>
  <w15:commentEx w15:paraId="3C109B3D" w15:done="1"/>
  <w15:commentEx w15:paraId="0BD60221" w15:done="0"/>
  <w15:commentEx w15:paraId="06729837" w15:done="1"/>
  <w15:commentEx w15:paraId="5C84198A" w15:done="1"/>
  <w15:commentEx w15:paraId="3B3BD0C7" w15:done="1"/>
  <w15:commentEx w15:paraId="5577E5AD" w15:done="1"/>
  <w15:commentEx w15:paraId="5EED30A0" w15:done="1"/>
  <w15:commentEx w15:paraId="70BA633D" w15:done="1"/>
  <w15:commentEx w15:paraId="629322C3" w15:done="1"/>
  <w15:commentEx w15:paraId="3BA27D45" w15:done="1"/>
  <w15:commentEx w15:paraId="4E41687A" w15:paraIdParent="3BA27D45" w15:done="1"/>
  <w15:commentEx w15:paraId="4E6D1D3B" w15:done="0"/>
  <w15:commentEx w15:paraId="2E87145D" w15:done="0"/>
  <w15:commentEx w15:paraId="64A013A2" w15:done="0"/>
  <w15:commentEx w15:paraId="01FF7025" w15:done="1"/>
  <w15:commentEx w15:paraId="58A561BF" w15:done="0"/>
  <w15:commentEx w15:paraId="4BF4B4BB" w15:done="0"/>
  <w15:commentEx w15:paraId="5966DFFC" w15:done="1"/>
  <w15:commentEx w15:paraId="63F3090D" w15:done="1"/>
  <w15:commentEx w15:paraId="384CA652" w15:done="0"/>
  <w15:commentEx w15:paraId="5C41803A" w15:done="1"/>
  <w15:commentEx w15:paraId="57E118EB" w15:done="1"/>
  <w15:commentEx w15:paraId="7185E621" w15:paraIdParent="57E118EB" w15:done="1"/>
  <w15:commentEx w15:paraId="30E21012" w15:done="1"/>
  <w15:commentEx w15:paraId="6B8F47EC" w15:done="1"/>
  <w15:commentEx w15:paraId="72C70A37" w15:paraIdParent="6B8F47EC" w15:done="1"/>
  <w15:commentEx w15:paraId="75BDA723" w15:done="1"/>
  <w15:commentEx w15:paraId="07C1D3E4" w15:paraIdParent="75BDA723" w15:done="1"/>
  <w15:commentEx w15:paraId="31EA9424" w15:done="1"/>
  <w15:commentEx w15:paraId="08488774" w15:done="0"/>
  <w15:commentEx w15:paraId="618121BD" w15:done="1"/>
  <w15:commentEx w15:paraId="31F83D22" w15:done="1"/>
  <w15:commentEx w15:paraId="1B4E0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DA187" w16cex:dateUtc="2023-06-09T17:03:00Z"/>
  <w16cex:commentExtensible w16cex:durableId="282DA2B1" w16cex:dateUtc="2023-06-09T17:08: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63FFA165" w16cex:dateUtc="2023-10-25T11:00:00Z"/>
  <w16cex:commentExtensible w16cex:durableId="775C7763" w16cex:dateUtc="2023-11-10T23:54:00Z"/>
  <w16cex:commentExtensible w16cex:durableId="229DCF34" w16cex:dateUtc="2023-11-03T13:23:00Z"/>
  <w16cex:commentExtensible w16cex:durableId="282DA811" w16cex:dateUtc="2023-06-09T17:30:00Z"/>
  <w16cex:commentExtensible w16cex:durableId="74E1A6B9" w16cex:dateUtc="2023-10-26T19:36:00Z"/>
  <w16cex:commentExtensible w16cex:durableId="7B2C8EA4" w16cex:dateUtc="2023-10-27T19:51:00Z"/>
  <w16cex:commentExtensible w16cex:durableId="282DA866" w16cex:dateUtc="2023-06-09T17:32:00Z"/>
  <w16cex:commentExtensible w16cex:durableId="0633AB7A" w16cex:dateUtc="2023-10-31T18:07:00Z"/>
  <w16cex:commentExtensible w16cex:durableId="1E9C8D5E" w16cex:dateUtc="2023-09-12T15:32:00Z"/>
  <w16cex:commentExtensible w16cex:durableId="28C8EAEC" w16cex:dateUtc="2023-10-05T11:57:00Z"/>
  <w16cex:commentExtensible w16cex:durableId="5C7FC351" w16cex:dateUtc="2023-10-31T19:14:00Z"/>
  <w16cex:commentExtensible w16cex:durableId="5C408AD1" w16cex:dateUtc="2023-11-10T23:47:00Z"/>
  <w16cex:commentExtensible w16cex:durableId="402D5BEB" w16cex:dateUtc="2023-11-10T20:20:00Z"/>
  <w16cex:commentExtensible w16cex:durableId="503DC3AF" w16cex:dateUtc="2023-11-10T23:45:00Z"/>
  <w16cex:commentExtensible w16cex:durableId="046208FE" w16cex:dateUtc="2023-11-10T23:46: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A50C40" w16cid:durableId="282DA187"/>
  <w16cid:commentId w16cid:paraId="592122A8" w16cid:durableId="282DA2B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717E4EDB" w16cid:durableId="48BA6B4E"/>
  <w16cid:commentId w16cid:paraId="4929AEEE" w16cid:durableId="5DF9A479"/>
  <w16cid:commentId w16cid:paraId="59D54848" w16cid:durableId="25F4E825"/>
  <w16cid:commentId w16cid:paraId="4DC87C9B" w16cid:durableId="1B762C39"/>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0A33E1CE" w16cid:durableId="05EB0DBB"/>
  <w16cid:commentId w16cid:paraId="7F73D80B" w16cid:durableId="51F5C3BA"/>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6880E3AE" w16cid:durableId="775C7763"/>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0FBBE8D3" w16cid:durableId="5C2B39DA"/>
  <w16cid:commentId w16cid:paraId="3516E942" w16cid:durableId="777365EB"/>
  <w16cid:commentId w16cid:paraId="0D68EA71" w16cid:durableId="7B2C8EA4"/>
  <w16cid:commentId w16cid:paraId="06EBF5E6" w16cid:durableId="282DA866"/>
  <w16cid:commentId w16cid:paraId="3C109B3D" w16cid:durableId="7985CE96"/>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5EED30A0" w16cid:durableId="18877DA8"/>
  <w16cid:commentId w16cid:paraId="70BA633D" w16cid:durableId="28C8EAEC"/>
  <w16cid:commentId w16cid:paraId="629322C3" w16cid:durableId="64DB20F3"/>
  <w16cid:commentId w16cid:paraId="3BA27D45" w16cid:durableId="39CE8EBB"/>
  <w16cid:commentId w16cid:paraId="4E41687A" w16cid:durableId="5C7FC351"/>
  <w16cid:commentId w16cid:paraId="4E6D1D3B" w16cid:durableId="5C408AD1"/>
  <w16cid:commentId w16cid:paraId="2E87145D" w16cid:durableId="402D5BEB"/>
  <w16cid:commentId w16cid:paraId="64A013A2" w16cid:durableId="503DC3AF"/>
  <w16cid:commentId w16cid:paraId="01FF7025" w16cid:durableId="58C28D85"/>
  <w16cid:commentId w16cid:paraId="58A561BF" w16cid:durableId="046208FE"/>
  <w16cid:commentId w16cid:paraId="4BF4B4BB" w16cid:durableId="27FA2DC6"/>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0E21012" w16cid:durableId="5A595CF9"/>
  <w16cid:commentId w16cid:paraId="6B8F47EC" w16cid:durableId="0C93EBF3"/>
  <w16cid:commentId w16cid:paraId="72C70A37" w16cid:durableId="079D6B96"/>
  <w16cid:commentId w16cid:paraId="75BDA723" w16cid:durableId="34E04EFF"/>
  <w16cid:commentId w16cid:paraId="07C1D3E4" w16cid:durableId="3F85BFDE"/>
  <w16cid:commentId w16cid:paraId="31EA9424" w16cid:durableId="7F51F1E2"/>
  <w16cid:commentId w16cid:paraId="08488774" w16cid:durableId="6E913804"/>
  <w16cid:commentId w16cid:paraId="618121BD" w16cid:durableId="28ECE640"/>
  <w16cid:commentId w16cid:paraId="31F83D22" w16cid:durableId="29BAC858"/>
  <w16cid:commentId w16cid:paraId="1B4E034B" w16cid:durableId="52BA6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3D4A0" w14:textId="77777777" w:rsidR="007218D1" w:rsidRDefault="007218D1">
      <w:pPr>
        <w:spacing w:after="0" w:line="240" w:lineRule="auto"/>
      </w:pPr>
      <w:r>
        <w:separator/>
      </w:r>
    </w:p>
  </w:endnote>
  <w:endnote w:type="continuationSeparator" w:id="0">
    <w:p w14:paraId="6D761DED" w14:textId="77777777" w:rsidR="007218D1" w:rsidRDefault="007218D1">
      <w:pPr>
        <w:spacing w:after="0" w:line="240" w:lineRule="auto"/>
      </w:pPr>
      <w:r>
        <w:continuationSeparator/>
      </w:r>
    </w:p>
  </w:endnote>
  <w:endnote w:type="continuationNotice" w:id="1">
    <w:p w14:paraId="72A37C3A" w14:textId="77777777" w:rsidR="007218D1" w:rsidRDefault="007218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F189C" w14:textId="77777777" w:rsidR="007218D1" w:rsidRDefault="007218D1">
      <w:pPr>
        <w:spacing w:after="0" w:line="240" w:lineRule="auto"/>
      </w:pPr>
      <w:r>
        <w:separator/>
      </w:r>
    </w:p>
  </w:footnote>
  <w:footnote w:type="continuationSeparator" w:id="0">
    <w:p w14:paraId="10EB0A62" w14:textId="77777777" w:rsidR="007218D1" w:rsidRDefault="007218D1">
      <w:pPr>
        <w:spacing w:after="0" w:line="240" w:lineRule="auto"/>
      </w:pPr>
      <w:r>
        <w:continuationSeparator/>
      </w:r>
    </w:p>
  </w:footnote>
  <w:footnote w:type="continuationNotice" w:id="1">
    <w:p w14:paraId="4B620DC3" w14:textId="77777777" w:rsidR="007218D1" w:rsidRDefault="007218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item&gt;638&lt;/item&gt;&lt;item&gt;639&lt;/item&gt;&lt;/record-ids&gt;&lt;/item&gt;&lt;/Libraries&gt;"/>
  </w:docVars>
  <w:rsids>
    <w:rsidRoot w:val="00B91228"/>
    <w:rsid w:val="0000064B"/>
    <w:rsid w:val="000007CD"/>
    <w:rsid w:val="000018DC"/>
    <w:rsid w:val="00001C89"/>
    <w:rsid w:val="00002331"/>
    <w:rsid w:val="00003741"/>
    <w:rsid w:val="00003F36"/>
    <w:rsid w:val="00004563"/>
    <w:rsid w:val="0000478B"/>
    <w:rsid w:val="000048F2"/>
    <w:rsid w:val="0000738D"/>
    <w:rsid w:val="00007766"/>
    <w:rsid w:val="000078F2"/>
    <w:rsid w:val="0001022B"/>
    <w:rsid w:val="00010324"/>
    <w:rsid w:val="000103CA"/>
    <w:rsid w:val="0001071E"/>
    <w:rsid w:val="000108C1"/>
    <w:rsid w:val="0001163B"/>
    <w:rsid w:val="000122E7"/>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27A10"/>
    <w:rsid w:val="00030551"/>
    <w:rsid w:val="00030B71"/>
    <w:rsid w:val="00031872"/>
    <w:rsid w:val="000325A6"/>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5C42"/>
    <w:rsid w:val="00045E65"/>
    <w:rsid w:val="0004660F"/>
    <w:rsid w:val="00046822"/>
    <w:rsid w:val="0005019B"/>
    <w:rsid w:val="000507F4"/>
    <w:rsid w:val="00050F5D"/>
    <w:rsid w:val="0005166A"/>
    <w:rsid w:val="00052926"/>
    <w:rsid w:val="00053A90"/>
    <w:rsid w:val="00054801"/>
    <w:rsid w:val="000556EC"/>
    <w:rsid w:val="000560D9"/>
    <w:rsid w:val="00056205"/>
    <w:rsid w:val="00056206"/>
    <w:rsid w:val="00056584"/>
    <w:rsid w:val="00057217"/>
    <w:rsid w:val="00057413"/>
    <w:rsid w:val="00057CE1"/>
    <w:rsid w:val="00057FF4"/>
    <w:rsid w:val="0006029E"/>
    <w:rsid w:val="000603FA"/>
    <w:rsid w:val="00060FE4"/>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45FE"/>
    <w:rsid w:val="0007563A"/>
    <w:rsid w:val="0007619B"/>
    <w:rsid w:val="0007696F"/>
    <w:rsid w:val="00076C22"/>
    <w:rsid w:val="00077380"/>
    <w:rsid w:val="0007764E"/>
    <w:rsid w:val="00077AD0"/>
    <w:rsid w:val="00077F06"/>
    <w:rsid w:val="00080C3F"/>
    <w:rsid w:val="00081233"/>
    <w:rsid w:val="000829F6"/>
    <w:rsid w:val="00083901"/>
    <w:rsid w:val="00083D38"/>
    <w:rsid w:val="000840F1"/>
    <w:rsid w:val="00084E80"/>
    <w:rsid w:val="000852C0"/>
    <w:rsid w:val="0008541E"/>
    <w:rsid w:val="00085515"/>
    <w:rsid w:val="00085C80"/>
    <w:rsid w:val="000861B6"/>
    <w:rsid w:val="000863CD"/>
    <w:rsid w:val="000865EB"/>
    <w:rsid w:val="0008729F"/>
    <w:rsid w:val="00087FBC"/>
    <w:rsid w:val="0009112F"/>
    <w:rsid w:val="00091211"/>
    <w:rsid w:val="000917AC"/>
    <w:rsid w:val="00091CAA"/>
    <w:rsid w:val="00092462"/>
    <w:rsid w:val="00092C15"/>
    <w:rsid w:val="00092F7B"/>
    <w:rsid w:val="00093337"/>
    <w:rsid w:val="00093737"/>
    <w:rsid w:val="00093CAD"/>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FE6"/>
    <w:rsid w:val="000A4286"/>
    <w:rsid w:val="000A4397"/>
    <w:rsid w:val="000A4E5E"/>
    <w:rsid w:val="000A52D2"/>
    <w:rsid w:val="000A60FF"/>
    <w:rsid w:val="000A7137"/>
    <w:rsid w:val="000A77F2"/>
    <w:rsid w:val="000A7DE6"/>
    <w:rsid w:val="000B0363"/>
    <w:rsid w:val="000B163A"/>
    <w:rsid w:val="000B1A57"/>
    <w:rsid w:val="000B227E"/>
    <w:rsid w:val="000B300E"/>
    <w:rsid w:val="000B3143"/>
    <w:rsid w:val="000B3194"/>
    <w:rsid w:val="000B3223"/>
    <w:rsid w:val="000B330C"/>
    <w:rsid w:val="000B3518"/>
    <w:rsid w:val="000B4161"/>
    <w:rsid w:val="000B4AE1"/>
    <w:rsid w:val="000B4F9B"/>
    <w:rsid w:val="000B6341"/>
    <w:rsid w:val="000B6384"/>
    <w:rsid w:val="000B6672"/>
    <w:rsid w:val="000B6B12"/>
    <w:rsid w:val="000B6DBE"/>
    <w:rsid w:val="000B7B61"/>
    <w:rsid w:val="000C05E2"/>
    <w:rsid w:val="000C1159"/>
    <w:rsid w:val="000C13FA"/>
    <w:rsid w:val="000C1F98"/>
    <w:rsid w:val="000C2369"/>
    <w:rsid w:val="000C26E4"/>
    <w:rsid w:val="000C305F"/>
    <w:rsid w:val="000C4272"/>
    <w:rsid w:val="000C43B5"/>
    <w:rsid w:val="000C4C15"/>
    <w:rsid w:val="000C57CC"/>
    <w:rsid w:val="000C5CB3"/>
    <w:rsid w:val="000C63AD"/>
    <w:rsid w:val="000C65A3"/>
    <w:rsid w:val="000C708D"/>
    <w:rsid w:val="000C7AA2"/>
    <w:rsid w:val="000C7E32"/>
    <w:rsid w:val="000D0165"/>
    <w:rsid w:val="000D0167"/>
    <w:rsid w:val="000D01C1"/>
    <w:rsid w:val="000D04C0"/>
    <w:rsid w:val="000D0BBE"/>
    <w:rsid w:val="000D34D1"/>
    <w:rsid w:val="000D352F"/>
    <w:rsid w:val="000D36C5"/>
    <w:rsid w:val="000D371C"/>
    <w:rsid w:val="000D4576"/>
    <w:rsid w:val="000D520E"/>
    <w:rsid w:val="000D540C"/>
    <w:rsid w:val="000D57B2"/>
    <w:rsid w:val="000D589C"/>
    <w:rsid w:val="000D62DF"/>
    <w:rsid w:val="000D6CEC"/>
    <w:rsid w:val="000D737C"/>
    <w:rsid w:val="000D773C"/>
    <w:rsid w:val="000D7A0B"/>
    <w:rsid w:val="000D7A85"/>
    <w:rsid w:val="000D7F39"/>
    <w:rsid w:val="000E0AFA"/>
    <w:rsid w:val="000E0ED0"/>
    <w:rsid w:val="000E1390"/>
    <w:rsid w:val="000E1F84"/>
    <w:rsid w:val="000E309C"/>
    <w:rsid w:val="000E33AF"/>
    <w:rsid w:val="000E362D"/>
    <w:rsid w:val="000E3AC4"/>
    <w:rsid w:val="000E3D53"/>
    <w:rsid w:val="000E70C8"/>
    <w:rsid w:val="000E715F"/>
    <w:rsid w:val="000E72BB"/>
    <w:rsid w:val="000E7B9A"/>
    <w:rsid w:val="000F01BF"/>
    <w:rsid w:val="000F1126"/>
    <w:rsid w:val="000F1225"/>
    <w:rsid w:val="000F1B83"/>
    <w:rsid w:val="000F1C15"/>
    <w:rsid w:val="000F1F78"/>
    <w:rsid w:val="000F26D0"/>
    <w:rsid w:val="000F3AB5"/>
    <w:rsid w:val="000F3D18"/>
    <w:rsid w:val="000F52EF"/>
    <w:rsid w:val="000F597F"/>
    <w:rsid w:val="000F63D9"/>
    <w:rsid w:val="000F6DBD"/>
    <w:rsid w:val="0010085C"/>
    <w:rsid w:val="00100B2B"/>
    <w:rsid w:val="00101988"/>
    <w:rsid w:val="00101B6B"/>
    <w:rsid w:val="00101BF3"/>
    <w:rsid w:val="00102256"/>
    <w:rsid w:val="001034A0"/>
    <w:rsid w:val="0010369E"/>
    <w:rsid w:val="001038E3"/>
    <w:rsid w:val="0010405F"/>
    <w:rsid w:val="00104F7F"/>
    <w:rsid w:val="00106324"/>
    <w:rsid w:val="00107FFE"/>
    <w:rsid w:val="00110A27"/>
    <w:rsid w:val="00110B17"/>
    <w:rsid w:val="001112C5"/>
    <w:rsid w:val="001115F8"/>
    <w:rsid w:val="00111E3F"/>
    <w:rsid w:val="0011258C"/>
    <w:rsid w:val="00112A3D"/>
    <w:rsid w:val="00113F27"/>
    <w:rsid w:val="0011401F"/>
    <w:rsid w:val="001140FA"/>
    <w:rsid w:val="0011622B"/>
    <w:rsid w:val="00116485"/>
    <w:rsid w:val="0011695B"/>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451F"/>
    <w:rsid w:val="001345A9"/>
    <w:rsid w:val="00134A1E"/>
    <w:rsid w:val="00135369"/>
    <w:rsid w:val="001360ED"/>
    <w:rsid w:val="0013684F"/>
    <w:rsid w:val="0013699F"/>
    <w:rsid w:val="00137584"/>
    <w:rsid w:val="00137765"/>
    <w:rsid w:val="00137CEA"/>
    <w:rsid w:val="00140669"/>
    <w:rsid w:val="0014099C"/>
    <w:rsid w:val="00140D19"/>
    <w:rsid w:val="00142515"/>
    <w:rsid w:val="00142ED8"/>
    <w:rsid w:val="00143304"/>
    <w:rsid w:val="0014349E"/>
    <w:rsid w:val="0014366B"/>
    <w:rsid w:val="001437C7"/>
    <w:rsid w:val="0014452C"/>
    <w:rsid w:val="0014533F"/>
    <w:rsid w:val="00145EE9"/>
    <w:rsid w:val="00146229"/>
    <w:rsid w:val="00146C13"/>
    <w:rsid w:val="00150295"/>
    <w:rsid w:val="00150A48"/>
    <w:rsid w:val="00150E63"/>
    <w:rsid w:val="00151197"/>
    <w:rsid w:val="00151CA9"/>
    <w:rsid w:val="00151E6D"/>
    <w:rsid w:val="0015221A"/>
    <w:rsid w:val="001530FF"/>
    <w:rsid w:val="00153637"/>
    <w:rsid w:val="001538A5"/>
    <w:rsid w:val="00153A11"/>
    <w:rsid w:val="00154DD0"/>
    <w:rsid w:val="00155DBD"/>
    <w:rsid w:val="00155DF1"/>
    <w:rsid w:val="00156580"/>
    <w:rsid w:val="0015687F"/>
    <w:rsid w:val="001569F5"/>
    <w:rsid w:val="00156A22"/>
    <w:rsid w:val="00156A5B"/>
    <w:rsid w:val="00157239"/>
    <w:rsid w:val="00157F8A"/>
    <w:rsid w:val="0016055F"/>
    <w:rsid w:val="001606CF"/>
    <w:rsid w:val="00160775"/>
    <w:rsid w:val="001609B9"/>
    <w:rsid w:val="001610D9"/>
    <w:rsid w:val="001611B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803F0"/>
    <w:rsid w:val="001805A5"/>
    <w:rsid w:val="00180877"/>
    <w:rsid w:val="0018138D"/>
    <w:rsid w:val="00181659"/>
    <w:rsid w:val="001824C6"/>
    <w:rsid w:val="001836F4"/>
    <w:rsid w:val="00183A19"/>
    <w:rsid w:val="00183E5E"/>
    <w:rsid w:val="00184B8F"/>
    <w:rsid w:val="00184F80"/>
    <w:rsid w:val="00185854"/>
    <w:rsid w:val="00185A8E"/>
    <w:rsid w:val="0018692E"/>
    <w:rsid w:val="0018694C"/>
    <w:rsid w:val="00186C89"/>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3DC"/>
    <w:rsid w:val="001B4B46"/>
    <w:rsid w:val="001B5708"/>
    <w:rsid w:val="001B5C19"/>
    <w:rsid w:val="001B5C4D"/>
    <w:rsid w:val="001B5E8A"/>
    <w:rsid w:val="001B65C9"/>
    <w:rsid w:val="001B6A85"/>
    <w:rsid w:val="001B7CB0"/>
    <w:rsid w:val="001C00E1"/>
    <w:rsid w:val="001C02E2"/>
    <w:rsid w:val="001C26B3"/>
    <w:rsid w:val="001C29D8"/>
    <w:rsid w:val="001C2A70"/>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5FF4"/>
    <w:rsid w:val="001D6D9E"/>
    <w:rsid w:val="001D7172"/>
    <w:rsid w:val="001D7BF0"/>
    <w:rsid w:val="001E03BB"/>
    <w:rsid w:val="001E03CB"/>
    <w:rsid w:val="001E0584"/>
    <w:rsid w:val="001E05C0"/>
    <w:rsid w:val="001E1026"/>
    <w:rsid w:val="001E17BD"/>
    <w:rsid w:val="001E1DEF"/>
    <w:rsid w:val="001E2C43"/>
    <w:rsid w:val="001E3E31"/>
    <w:rsid w:val="001E7624"/>
    <w:rsid w:val="001F0473"/>
    <w:rsid w:val="001F05D4"/>
    <w:rsid w:val="001F08C3"/>
    <w:rsid w:val="001F145A"/>
    <w:rsid w:val="001F193E"/>
    <w:rsid w:val="001F2342"/>
    <w:rsid w:val="001F2484"/>
    <w:rsid w:val="001F2CDE"/>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7E89"/>
    <w:rsid w:val="00207F03"/>
    <w:rsid w:val="00210888"/>
    <w:rsid w:val="00210F39"/>
    <w:rsid w:val="00211057"/>
    <w:rsid w:val="0021139B"/>
    <w:rsid w:val="00211561"/>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212"/>
    <w:rsid w:val="00224789"/>
    <w:rsid w:val="00224871"/>
    <w:rsid w:val="00224F3C"/>
    <w:rsid w:val="00226946"/>
    <w:rsid w:val="0022699D"/>
    <w:rsid w:val="002276B4"/>
    <w:rsid w:val="00227CDA"/>
    <w:rsid w:val="002302B2"/>
    <w:rsid w:val="00230D3A"/>
    <w:rsid w:val="00230E58"/>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C61"/>
    <w:rsid w:val="00241BD0"/>
    <w:rsid w:val="002422C7"/>
    <w:rsid w:val="002424DA"/>
    <w:rsid w:val="0024316E"/>
    <w:rsid w:val="002431E5"/>
    <w:rsid w:val="00243689"/>
    <w:rsid w:val="00244DED"/>
    <w:rsid w:val="00245187"/>
    <w:rsid w:val="002457E7"/>
    <w:rsid w:val="0024639D"/>
    <w:rsid w:val="00247358"/>
    <w:rsid w:val="002509B6"/>
    <w:rsid w:val="0025145F"/>
    <w:rsid w:val="00251AE5"/>
    <w:rsid w:val="00251D72"/>
    <w:rsid w:val="0025209A"/>
    <w:rsid w:val="00252532"/>
    <w:rsid w:val="00252ABD"/>
    <w:rsid w:val="00253E43"/>
    <w:rsid w:val="002540A3"/>
    <w:rsid w:val="00254ED0"/>
    <w:rsid w:val="00255582"/>
    <w:rsid w:val="002558F6"/>
    <w:rsid w:val="00255B43"/>
    <w:rsid w:val="00255E7A"/>
    <w:rsid w:val="00255F9B"/>
    <w:rsid w:val="00257E68"/>
    <w:rsid w:val="002600E5"/>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28D"/>
    <w:rsid w:val="00270409"/>
    <w:rsid w:val="002705B6"/>
    <w:rsid w:val="0027060D"/>
    <w:rsid w:val="002706BC"/>
    <w:rsid w:val="0027082F"/>
    <w:rsid w:val="0027084B"/>
    <w:rsid w:val="00270C58"/>
    <w:rsid w:val="002715E6"/>
    <w:rsid w:val="00271681"/>
    <w:rsid w:val="00273F6C"/>
    <w:rsid w:val="0027467A"/>
    <w:rsid w:val="00274CAA"/>
    <w:rsid w:val="00274FF8"/>
    <w:rsid w:val="00275005"/>
    <w:rsid w:val="00275615"/>
    <w:rsid w:val="00275D2B"/>
    <w:rsid w:val="002760B4"/>
    <w:rsid w:val="00276D6E"/>
    <w:rsid w:val="00277118"/>
    <w:rsid w:val="002773F9"/>
    <w:rsid w:val="002776CC"/>
    <w:rsid w:val="0027790F"/>
    <w:rsid w:val="00277D4B"/>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744"/>
    <w:rsid w:val="002961A9"/>
    <w:rsid w:val="00296495"/>
    <w:rsid w:val="00296614"/>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7634"/>
    <w:rsid w:val="002D7D83"/>
    <w:rsid w:val="002E26BA"/>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70E"/>
    <w:rsid w:val="00306E7A"/>
    <w:rsid w:val="0030752B"/>
    <w:rsid w:val="00307E3F"/>
    <w:rsid w:val="00310790"/>
    <w:rsid w:val="0031117F"/>
    <w:rsid w:val="003113FC"/>
    <w:rsid w:val="00313690"/>
    <w:rsid w:val="00313C6E"/>
    <w:rsid w:val="00314C09"/>
    <w:rsid w:val="00314E85"/>
    <w:rsid w:val="0031507C"/>
    <w:rsid w:val="0031593F"/>
    <w:rsid w:val="00315E63"/>
    <w:rsid w:val="003167F2"/>
    <w:rsid w:val="003177D4"/>
    <w:rsid w:val="00317F99"/>
    <w:rsid w:val="00317FB1"/>
    <w:rsid w:val="00320FCC"/>
    <w:rsid w:val="00322440"/>
    <w:rsid w:val="003226E8"/>
    <w:rsid w:val="00323ECC"/>
    <w:rsid w:val="003243E3"/>
    <w:rsid w:val="00324685"/>
    <w:rsid w:val="003248A4"/>
    <w:rsid w:val="00324A4E"/>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A0F"/>
    <w:rsid w:val="0034074B"/>
    <w:rsid w:val="00340B6F"/>
    <w:rsid w:val="0034102A"/>
    <w:rsid w:val="0034106D"/>
    <w:rsid w:val="00341E08"/>
    <w:rsid w:val="003429F7"/>
    <w:rsid w:val="00342DE8"/>
    <w:rsid w:val="003432EF"/>
    <w:rsid w:val="00344239"/>
    <w:rsid w:val="00344694"/>
    <w:rsid w:val="00344830"/>
    <w:rsid w:val="00344F47"/>
    <w:rsid w:val="003450AC"/>
    <w:rsid w:val="003454BB"/>
    <w:rsid w:val="00345A6F"/>
    <w:rsid w:val="003464DF"/>
    <w:rsid w:val="003467F9"/>
    <w:rsid w:val="00346BB7"/>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41"/>
    <w:rsid w:val="00370890"/>
    <w:rsid w:val="00371F1A"/>
    <w:rsid w:val="00372221"/>
    <w:rsid w:val="0037225F"/>
    <w:rsid w:val="00372882"/>
    <w:rsid w:val="00373AD7"/>
    <w:rsid w:val="003741C6"/>
    <w:rsid w:val="00374909"/>
    <w:rsid w:val="00374AE0"/>
    <w:rsid w:val="00374D16"/>
    <w:rsid w:val="00375EFE"/>
    <w:rsid w:val="003765ED"/>
    <w:rsid w:val="00377505"/>
    <w:rsid w:val="00377835"/>
    <w:rsid w:val="00377D79"/>
    <w:rsid w:val="00377DE6"/>
    <w:rsid w:val="003800F4"/>
    <w:rsid w:val="003807CA"/>
    <w:rsid w:val="00380943"/>
    <w:rsid w:val="00380963"/>
    <w:rsid w:val="00380969"/>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903BF"/>
    <w:rsid w:val="003906DA"/>
    <w:rsid w:val="00393013"/>
    <w:rsid w:val="00393222"/>
    <w:rsid w:val="00393DF5"/>
    <w:rsid w:val="003952E6"/>
    <w:rsid w:val="00395BA7"/>
    <w:rsid w:val="00395CC1"/>
    <w:rsid w:val="00396213"/>
    <w:rsid w:val="0039673F"/>
    <w:rsid w:val="003969F3"/>
    <w:rsid w:val="00396DA9"/>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E"/>
    <w:rsid w:val="003B2777"/>
    <w:rsid w:val="003B2AF4"/>
    <w:rsid w:val="003B2C41"/>
    <w:rsid w:val="003B4754"/>
    <w:rsid w:val="003B49BB"/>
    <w:rsid w:val="003B5296"/>
    <w:rsid w:val="003B544C"/>
    <w:rsid w:val="003B5A9E"/>
    <w:rsid w:val="003B65B5"/>
    <w:rsid w:val="003B69F1"/>
    <w:rsid w:val="003C00FD"/>
    <w:rsid w:val="003C029F"/>
    <w:rsid w:val="003C0693"/>
    <w:rsid w:val="003C0B04"/>
    <w:rsid w:val="003C1185"/>
    <w:rsid w:val="003C1765"/>
    <w:rsid w:val="003C1B5C"/>
    <w:rsid w:val="003C1CA2"/>
    <w:rsid w:val="003C1E0B"/>
    <w:rsid w:val="003C261F"/>
    <w:rsid w:val="003C2D6F"/>
    <w:rsid w:val="003C33A3"/>
    <w:rsid w:val="003C4BC4"/>
    <w:rsid w:val="003C5C34"/>
    <w:rsid w:val="003C6F06"/>
    <w:rsid w:val="003C79A5"/>
    <w:rsid w:val="003D120A"/>
    <w:rsid w:val="003D245C"/>
    <w:rsid w:val="003D268F"/>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AE7"/>
    <w:rsid w:val="003E3B84"/>
    <w:rsid w:val="003E3FCF"/>
    <w:rsid w:val="003E413C"/>
    <w:rsid w:val="003E500C"/>
    <w:rsid w:val="003E52D2"/>
    <w:rsid w:val="003E64D4"/>
    <w:rsid w:val="003E6E38"/>
    <w:rsid w:val="003E7A26"/>
    <w:rsid w:val="003E7A6C"/>
    <w:rsid w:val="003E7F96"/>
    <w:rsid w:val="003F124F"/>
    <w:rsid w:val="003F1280"/>
    <w:rsid w:val="003F1E5F"/>
    <w:rsid w:val="003F1E84"/>
    <w:rsid w:val="003F31A9"/>
    <w:rsid w:val="003F38AD"/>
    <w:rsid w:val="003F3BEC"/>
    <w:rsid w:val="003F481B"/>
    <w:rsid w:val="003F53A9"/>
    <w:rsid w:val="003F53D0"/>
    <w:rsid w:val="003F729C"/>
    <w:rsid w:val="003F7C52"/>
    <w:rsid w:val="004000F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27A72"/>
    <w:rsid w:val="0043084C"/>
    <w:rsid w:val="00431D10"/>
    <w:rsid w:val="00431D52"/>
    <w:rsid w:val="00432A88"/>
    <w:rsid w:val="00432EC1"/>
    <w:rsid w:val="004333F8"/>
    <w:rsid w:val="00433AE1"/>
    <w:rsid w:val="00434369"/>
    <w:rsid w:val="0043461E"/>
    <w:rsid w:val="00434826"/>
    <w:rsid w:val="00434D96"/>
    <w:rsid w:val="00435562"/>
    <w:rsid w:val="00435A03"/>
    <w:rsid w:val="0043631B"/>
    <w:rsid w:val="0043792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6494"/>
    <w:rsid w:val="004568EE"/>
    <w:rsid w:val="0045711B"/>
    <w:rsid w:val="004578D5"/>
    <w:rsid w:val="00457E2E"/>
    <w:rsid w:val="0046034D"/>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80F5B"/>
    <w:rsid w:val="00481415"/>
    <w:rsid w:val="00482477"/>
    <w:rsid w:val="004826DD"/>
    <w:rsid w:val="0048328B"/>
    <w:rsid w:val="004832D9"/>
    <w:rsid w:val="0048359F"/>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1485"/>
    <w:rsid w:val="004B338E"/>
    <w:rsid w:val="004B3949"/>
    <w:rsid w:val="004B3E55"/>
    <w:rsid w:val="004B4A21"/>
    <w:rsid w:val="004B4AC1"/>
    <w:rsid w:val="004B4DC0"/>
    <w:rsid w:val="004B546F"/>
    <w:rsid w:val="004B5EC0"/>
    <w:rsid w:val="004B61DA"/>
    <w:rsid w:val="004B69E0"/>
    <w:rsid w:val="004B7455"/>
    <w:rsid w:val="004B77F4"/>
    <w:rsid w:val="004C16CA"/>
    <w:rsid w:val="004C1B06"/>
    <w:rsid w:val="004C40A5"/>
    <w:rsid w:val="004C4277"/>
    <w:rsid w:val="004C4853"/>
    <w:rsid w:val="004C5343"/>
    <w:rsid w:val="004C583B"/>
    <w:rsid w:val="004C673A"/>
    <w:rsid w:val="004C7629"/>
    <w:rsid w:val="004C7A16"/>
    <w:rsid w:val="004C7CC3"/>
    <w:rsid w:val="004D2BC4"/>
    <w:rsid w:val="004D3213"/>
    <w:rsid w:val="004D3CDF"/>
    <w:rsid w:val="004D3F9C"/>
    <w:rsid w:val="004D3FBC"/>
    <w:rsid w:val="004D476D"/>
    <w:rsid w:val="004D4FBD"/>
    <w:rsid w:val="004D56B6"/>
    <w:rsid w:val="004D6FC5"/>
    <w:rsid w:val="004D73E8"/>
    <w:rsid w:val="004D754F"/>
    <w:rsid w:val="004D7584"/>
    <w:rsid w:val="004E0380"/>
    <w:rsid w:val="004E0BA3"/>
    <w:rsid w:val="004E1440"/>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66C"/>
    <w:rsid w:val="004E7B12"/>
    <w:rsid w:val="004F054F"/>
    <w:rsid w:val="004F0591"/>
    <w:rsid w:val="004F0926"/>
    <w:rsid w:val="004F1431"/>
    <w:rsid w:val="004F1722"/>
    <w:rsid w:val="004F1E66"/>
    <w:rsid w:val="004F2A53"/>
    <w:rsid w:val="004F2E8C"/>
    <w:rsid w:val="004F3302"/>
    <w:rsid w:val="004F568B"/>
    <w:rsid w:val="004F63C1"/>
    <w:rsid w:val="004F6870"/>
    <w:rsid w:val="004F71C6"/>
    <w:rsid w:val="004F7267"/>
    <w:rsid w:val="004F7384"/>
    <w:rsid w:val="004F7A9E"/>
    <w:rsid w:val="00500124"/>
    <w:rsid w:val="005002D5"/>
    <w:rsid w:val="00500695"/>
    <w:rsid w:val="00500ABB"/>
    <w:rsid w:val="00500FA7"/>
    <w:rsid w:val="00501F06"/>
    <w:rsid w:val="00502D17"/>
    <w:rsid w:val="00502E24"/>
    <w:rsid w:val="005031C1"/>
    <w:rsid w:val="00503350"/>
    <w:rsid w:val="00503616"/>
    <w:rsid w:val="00503BF3"/>
    <w:rsid w:val="00503F06"/>
    <w:rsid w:val="00504F75"/>
    <w:rsid w:val="005054AF"/>
    <w:rsid w:val="00505565"/>
    <w:rsid w:val="005059FE"/>
    <w:rsid w:val="00506016"/>
    <w:rsid w:val="00506746"/>
    <w:rsid w:val="00506FF6"/>
    <w:rsid w:val="005075BF"/>
    <w:rsid w:val="005100BE"/>
    <w:rsid w:val="005109A2"/>
    <w:rsid w:val="005116BD"/>
    <w:rsid w:val="005119F2"/>
    <w:rsid w:val="005121FA"/>
    <w:rsid w:val="00512350"/>
    <w:rsid w:val="005141FA"/>
    <w:rsid w:val="00514642"/>
    <w:rsid w:val="00514753"/>
    <w:rsid w:val="00514891"/>
    <w:rsid w:val="00514F5E"/>
    <w:rsid w:val="00515F52"/>
    <w:rsid w:val="00515F6B"/>
    <w:rsid w:val="00520001"/>
    <w:rsid w:val="00520DCD"/>
    <w:rsid w:val="0052149C"/>
    <w:rsid w:val="00521D67"/>
    <w:rsid w:val="005223BD"/>
    <w:rsid w:val="005227D8"/>
    <w:rsid w:val="00523264"/>
    <w:rsid w:val="00523F25"/>
    <w:rsid w:val="005240E2"/>
    <w:rsid w:val="00525F1C"/>
    <w:rsid w:val="00526A04"/>
    <w:rsid w:val="00527454"/>
    <w:rsid w:val="005278A5"/>
    <w:rsid w:val="005301C8"/>
    <w:rsid w:val="00530A95"/>
    <w:rsid w:val="00531016"/>
    <w:rsid w:val="0053123E"/>
    <w:rsid w:val="00531A65"/>
    <w:rsid w:val="00531E0D"/>
    <w:rsid w:val="00531E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40C1"/>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945"/>
    <w:rsid w:val="005577AF"/>
    <w:rsid w:val="00557887"/>
    <w:rsid w:val="00557A82"/>
    <w:rsid w:val="0056024D"/>
    <w:rsid w:val="005613FF"/>
    <w:rsid w:val="005616C5"/>
    <w:rsid w:val="005618BD"/>
    <w:rsid w:val="00561B94"/>
    <w:rsid w:val="0056318E"/>
    <w:rsid w:val="0056389C"/>
    <w:rsid w:val="00564837"/>
    <w:rsid w:val="00564C3E"/>
    <w:rsid w:val="00564D05"/>
    <w:rsid w:val="005655AE"/>
    <w:rsid w:val="005656AF"/>
    <w:rsid w:val="00566564"/>
    <w:rsid w:val="005672AE"/>
    <w:rsid w:val="005701E8"/>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C8D"/>
    <w:rsid w:val="00590231"/>
    <w:rsid w:val="0059230F"/>
    <w:rsid w:val="00593C05"/>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E16"/>
    <w:rsid w:val="005A2355"/>
    <w:rsid w:val="005A2433"/>
    <w:rsid w:val="005A33BB"/>
    <w:rsid w:val="005A37F4"/>
    <w:rsid w:val="005A392C"/>
    <w:rsid w:val="005A4409"/>
    <w:rsid w:val="005A4757"/>
    <w:rsid w:val="005A4DEC"/>
    <w:rsid w:val="005A5DA4"/>
    <w:rsid w:val="005A6EB0"/>
    <w:rsid w:val="005A71F4"/>
    <w:rsid w:val="005A7B94"/>
    <w:rsid w:val="005B017D"/>
    <w:rsid w:val="005B06F9"/>
    <w:rsid w:val="005B108A"/>
    <w:rsid w:val="005B158F"/>
    <w:rsid w:val="005B1621"/>
    <w:rsid w:val="005B1C60"/>
    <w:rsid w:val="005B2266"/>
    <w:rsid w:val="005B2B4F"/>
    <w:rsid w:val="005B2BAD"/>
    <w:rsid w:val="005B2F51"/>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2F9C"/>
    <w:rsid w:val="005C34D7"/>
    <w:rsid w:val="005C3E1E"/>
    <w:rsid w:val="005C490E"/>
    <w:rsid w:val="005C4E02"/>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36AC"/>
    <w:rsid w:val="005D3B8B"/>
    <w:rsid w:val="005D3E5D"/>
    <w:rsid w:val="005D3F9A"/>
    <w:rsid w:val="005D5924"/>
    <w:rsid w:val="005D6527"/>
    <w:rsid w:val="005D65D8"/>
    <w:rsid w:val="005D66A0"/>
    <w:rsid w:val="005D6E2A"/>
    <w:rsid w:val="005D714B"/>
    <w:rsid w:val="005D7657"/>
    <w:rsid w:val="005D77BB"/>
    <w:rsid w:val="005E0569"/>
    <w:rsid w:val="005E0C68"/>
    <w:rsid w:val="005E1C80"/>
    <w:rsid w:val="005E2594"/>
    <w:rsid w:val="005E2CA8"/>
    <w:rsid w:val="005E2F49"/>
    <w:rsid w:val="005E3C5E"/>
    <w:rsid w:val="005E3D96"/>
    <w:rsid w:val="005E41AE"/>
    <w:rsid w:val="005E45DD"/>
    <w:rsid w:val="005E59AD"/>
    <w:rsid w:val="005E620F"/>
    <w:rsid w:val="005E65EA"/>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5D8"/>
    <w:rsid w:val="006008AF"/>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F5A"/>
    <w:rsid w:val="00617442"/>
    <w:rsid w:val="006202F2"/>
    <w:rsid w:val="00620753"/>
    <w:rsid w:val="00621437"/>
    <w:rsid w:val="006217E3"/>
    <w:rsid w:val="006218B1"/>
    <w:rsid w:val="00621DFF"/>
    <w:rsid w:val="00621E0B"/>
    <w:rsid w:val="00622ECC"/>
    <w:rsid w:val="00622F82"/>
    <w:rsid w:val="00622F9D"/>
    <w:rsid w:val="00623275"/>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50EC"/>
    <w:rsid w:val="0064575E"/>
    <w:rsid w:val="00647A23"/>
    <w:rsid w:val="006502DF"/>
    <w:rsid w:val="006503CC"/>
    <w:rsid w:val="006506E3"/>
    <w:rsid w:val="00650B9D"/>
    <w:rsid w:val="00650C52"/>
    <w:rsid w:val="006512BC"/>
    <w:rsid w:val="00651DC6"/>
    <w:rsid w:val="00652438"/>
    <w:rsid w:val="006537B5"/>
    <w:rsid w:val="00653D17"/>
    <w:rsid w:val="00653FC3"/>
    <w:rsid w:val="006543DB"/>
    <w:rsid w:val="0065535C"/>
    <w:rsid w:val="0065598B"/>
    <w:rsid w:val="00655E1E"/>
    <w:rsid w:val="00655FE3"/>
    <w:rsid w:val="00656523"/>
    <w:rsid w:val="0065721B"/>
    <w:rsid w:val="00657A80"/>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785"/>
    <w:rsid w:val="00676368"/>
    <w:rsid w:val="00676A6D"/>
    <w:rsid w:val="00676DFA"/>
    <w:rsid w:val="00680315"/>
    <w:rsid w:val="00680400"/>
    <w:rsid w:val="00680A8C"/>
    <w:rsid w:val="00681702"/>
    <w:rsid w:val="00681CDA"/>
    <w:rsid w:val="00681F0C"/>
    <w:rsid w:val="00681FA3"/>
    <w:rsid w:val="0068228C"/>
    <w:rsid w:val="00682B43"/>
    <w:rsid w:val="00682E62"/>
    <w:rsid w:val="00682F19"/>
    <w:rsid w:val="00683785"/>
    <w:rsid w:val="006841BB"/>
    <w:rsid w:val="0068449E"/>
    <w:rsid w:val="0068542E"/>
    <w:rsid w:val="00685BEF"/>
    <w:rsid w:val="00685F5F"/>
    <w:rsid w:val="006862F8"/>
    <w:rsid w:val="006863F5"/>
    <w:rsid w:val="0068645B"/>
    <w:rsid w:val="006867F7"/>
    <w:rsid w:val="006870C8"/>
    <w:rsid w:val="00687503"/>
    <w:rsid w:val="00687938"/>
    <w:rsid w:val="00687D5A"/>
    <w:rsid w:val="00690F5E"/>
    <w:rsid w:val="006918EB"/>
    <w:rsid w:val="0069232B"/>
    <w:rsid w:val="00692DAA"/>
    <w:rsid w:val="00694B3E"/>
    <w:rsid w:val="00694F6B"/>
    <w:rsid w:val="00695453"/>
    <w:rsid w:val="00695588"/>
    <w:rsid w:val="00695763"/>
    <w:rsid w:val="00696139"/>
    <w:rsid w:val="006962B3"/>
    <w:rsid w:val="00697005"/>
    <w:rsid w:val="006973A8"/>
    <w:rsid w:val="00697EAF"/>
    <w:rsid w:val="00697F87"/>
    <w:rsid w:val="006A052F"/>
    <w:rsid w:val="006A15FB"/>
    <w:rsid w:val="006A1A8E"/>
    <w:rsid w:val="006A1FB2"/>
    <w:rsid w:val="006A24A6"/>
    <w:rsid w:val="006A38AC"/>
    <w:rsid w:val="006A500C"/>
    <w:rsid w:val="006A542C"/>
    <w:rsid w:val="006A5B79"/>
    <w:rsid w:val="006A64A6"/>
    <w:rsid w:val="006A6D09"/>
    <w:rsid w:val="006A7068"/>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C9C"/>
    <w:rsid w:val="006C10EB"/>
    <w:rsid w:val="006C2278"/>
    <w:rsid w:val="006C22BA"/>
    <w:rsid w:val="006C24A7"/>
    <w:rsid w:val="006C27BB"/>
    <w:rsid w:val="006C2F6C"/>
    <w:rsid w:val="006C33D3"/>
    <w:rsid w:val="006C3DA6"/>
    <w:rsid w:val="006C423E"/>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88E"/>
    <w:rsid w:val="006D78C8"/>
    <w:rsid w:val="006D7EFC"/>
    <w:rsid w:val="006E0799"/>
    <w:rsid w:val="006E0838"/>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CA1"/>
    <w:rsid w:val="006F46EE"/>
    <w:rsid w:val="006F4E41"/>
    <w:rsid w:val="006F4EC7"/>
    <w:rsid w:val="006F4F43"/>
    <w:rsid w:val="006F61E6"/>
    <w:rsid w:val="006F68A4"/>
    <w:rsid w:val="006F6B52"/>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4162"/>
    <w:rsid w:val="00705076"/>
    <w:rsid w:val="0070618C"/>
    <w:rsid w:val="00706DA1"/>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F32"/>
    <w:rsid w:val="007216E1"/>
    <w:rsid w:val="007218D1"/>
    <w:rsid w:val="007222D7"/>
    <w:rsid w:val="007227C4"/>
    <w:rsid w:val="00722B91"/>
    <w:rsid w:val="00722BBC"/>
    <w:rsid w:val="00722D0E"/>
    <w:rsid w:val="00724228"/>
    <w:rsid w:val="007242CB"/>
    <w:rsid w:val="007251B5"/>
    <w:rsid w:val="00725358"/>
    <w:rsid w:val="007258E0"/>
    <w:rsid w:val="0072726D"/>
    <w:rsid w:val="0073047F"/>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378"/>
    <w:rsid w:val="00735AD0"/>
    <w:rsid w:val="00735EF2"/>
    <w:rsid w:val="0073687C"/>
    <w:rsid w:val="00736B4D"/>
    <w:rsid w:val="00737613"/>
    <w:rsid w:val="007411C1"/>
    <w:rsid w:val="007412F9"/>
    <w:rsid w:val="00741D62"/>
    <w:rsid w:val="007425AE"/>
    <w:rsid w:val="007428F3"/>
    <w:rsid w:val="00742FD8"/>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31FC"/>
    <w:rsid w:val="00753411"/>
    <w:rsid w:val="00753455"/>
    <w:rsid w:val="00753589"/>
    <w:rsid w:val="0075498B"/>
    <w:rsid w:val="00754A0E"/>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6E60"/>
    <w:rsid w:val="00766FD9"/>
    <w:rsid w:val="007670F6"/>
    <w:rsid w:val="00767D14"/>
    <w:rsid w:val="00767FBB"/>
    <w:rsid w:val="007700A3"/>
    <w:rsid w:val="00772CA2"/>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12"/>
    <w:rsid w:val="00782D51"/>
    <w:rsid w:val="00782E32"/>
    <w:rsid w:val="007836B6"/>
    <w:rsid w:val="007836CB"/>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3682"/>
    <w:rsid w:val="00793756"/>
    <w:rsid w:val="00793D8B"/>
    <w:rsid w:val="00795481"/>
    <w:rsid w:val="00795B51"/>
    <w:rsid w:val="00795C5C"/>
    <w:rsid w:val="00796FF8"/>
    <w:rsid w:val="007977B4"/>
    <w:rsid w:val="00797FB4"/>
    <w:rsid w:val="007A11F8"/>
    <w:rsid w:val="007A2AB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3F8A"/>
    <w:rsid w:val="007D412E"/>
    <w:rsid w:val="007D4B70"/>
    <w:rsid w:val="007D51DA"/>
    <w:rsid w:val="007D5A3C"/>
    <w:rsid w:val="007D5F21"/>
    <w:rsid w:val="007D7A70"/>
    <w:rsid w:val="007E019A"/>
    <w:rsid w:val="007E01F0"/>
    <w:rsid w:val="007E03AE"/>
    <w:rsid w:val="007E0A3B"/>
    <w:rsid w:val="007E0F06"/>
    <w:rsid w:val="007E1CCE"/>
    <w:rsid w:val="007E26B5"/>
    <w:rsid w:val="007E4074"/>
    <w:rsid w:val="007E4A2D"/>
    <w:rsid w:val="007E4BDB"/>
    <w:rsid w:val="007E50EC"/>
    <w:rsid w:val="007E5183"/>
    <w:rsid w:val="007E52ED"/>
    <w:rsid w:val="007E63E8"/>
    <w:rsid w:val="007E66F7"/>
    <w:rsid w:val="007E784A"/>
    <w:rsid w:val="007F05B9"/>
    <w:rsid w:val="007F095B"/>
    <w:rsid w:val="007F0B59"/>
    <w:rsid w:val="007F1709"/>
    <w:rsid w:val="007F37AC"/>
    <w:rsid w:val="007F3ED3"/>
    <w:rsid w:val="007F3F64"/>
    <w:rsid w:val="007F492E"/>
    <w:rsid w:val="007F63E4"/>
    <w:rsid w:val="007F7D42"/>
    <w:rsid w:val="008014B8"/>
    <w:rsid w:val="00802582"/>
    <w:rsid w:val="008030E2"/>
    <w:rsid w:val="008031B4"/>
    <w:rsid w:val="008033FD"/>
    <w:rsid w:val="008034F5"/>
    <w:rsid w:val="00803603"/>
    <w:rsid w:val="00804E78"/>
    <w:rsid w:val="00804FDA"/>
    <w:rsid w:val="00805892"/>
    <w:rsid w:val="00806060"/>
    <w:rsid w:val="008063F9"/>
    <w:rsid w:val="00806E14"/>
    <w:rsid w:val="00807493"/>
    <w:rsid w:val="008077B0"/>
    <w:rsid w:val="00807E42"/>
    <w:rsid w:val="00811465"/>
    <w:rsid w:val="00811483"/>
    <w:rsid w:val="00813074"/>
    <w:rsid w:val="00813341"/>
    <w:rsid w:val="008138F8"/>
    <w:rsid w:val="00813DB1"/>
    <w:rsid w:val="00814CB9"/>
    <w:rsid w:val="008151A1"/>
    <w:rsid w:val="00815396"/>
    <w:rsid w:val="0081648B"/>
    <w:rsid w:val="0081685A"/>
    <w:rsid w:val="00816A74"/>
    <w:rsid w:val="00816A9A"/>
    <w:rsid w:val="008171FB"/>
    <w:rsid w:val="00817BC5"/>
    <w:rsid w:val="00817C7E"/>
    <w:rsid w:val="00820628"/>
    <w:rsid w:val="00821275"/>
    <w:rsid w:val="008212B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CB1"/>
    <w:rsid w:val="008623F2"/>
    <w:rsid w:val="00863046"/>
    <w:rsid w:val="008630D2"/>
    <w:rsid w:val="00863407"/>
    <w:rsid w:val="0086387E"/>
    <w:rsid w:val="00863C27"/>
    <w:rsid w:val="00863D99"/>
    <w:rsid w:val="00864696"/>
    <w:rsid w:val="00864901"/>
    <w:rsid w:val="008671B2"/>
    <w:rsid w:val="00867220"/>
    <w:rsid w:val="00870522"/>
    <w:rsid w:val="008716CA"/>
    <w:rsid w:val="00871B8C"/>
    <w:rsid w:val="0087215E"/>
    <w:rsid w:val="00872493"/>
    <w:rsid w:val="008726DC"/>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5A2"/>
    <w:rsid w:val="008907DD"/>
    <w:rsid w:val="00890A70"/>
    <w:rsid w:val="00891BA9"/>
    <w:rsid w:val="00891F31"/>
    <w:rsid w:val="0089283C"/>
    <w:rsid w:val="0089289E"/>
    <w:rsid w:val="0089310C"/>
    <w:rsid w:val="0089445B"/>
    <w:rsid w:val="00895B63"/>
    <w:rsid w:val="00895C61"/>
    <w:rsid w:val="0089626C"/>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2085"/>
    <w:rsid w:val="008B2384"/>
    <w:rsid w:val="008B2DFF"/>
    <w:rsid w:val="008B302E"/>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5635"/>
    <w:rsid w:val="008C5B20"/>
    <w:rsid w:val="008C5B31"/>
    <w:rsid w:val="008C63A1"/>
    <w:rsid w:val="008C67C1"/>
    <w:rsid w:val="008C71C8"/>
    <w:rsid w:val="008C756E"/>
    <w:rsid w:val="008D042D"/>
    <w:rsid w:val="008D0578"/>
    <w:rsid w:val="008D21B5"/>
    <w:rsid w:val="008D2C67"/>
    <w:rsid w:val="008D461B"/>
    <w:rsid w:val="008D4670"/>
    <w:rsid w:val="008D4CD9"/>
    <w:rsid w:val="008D5430"/>
    <w:rsid w:val="008D649A"/>
    <w:rsid w:val="008D668E"/>
    <w:rsid w:val="008D6914"/>
    <w:rsid w:val="008D6EE3"/>
    <w:rsid w:val="008E033E"/>
    <w:rsid w:val="008E0E61"/>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F038F"/>
    <w:rsid w:val="008F07CA"/>
    <w:rsid w:val="008F0ECD"/>
    <w:rsid w:val="008F0FE0"/>
    <w:rsid w:val="008F1371"/>
    <w:rsid w:val="008F375A"/>
    <w:rsid w:val="008F3A2D"/>
    <w:rsid w:val="008F4ADE"/>
    <w:rsid w:val="008F5181"/>
    <w:rsid w:val="008F5E91"/>
    <w:rsid w:val="008F5EDF"/>
    <w:rsid w:val="008F60C0"/>
    <w:rsid w:val="008F6311"/>
    <w:rsid w:val="008F6640"/>
    <w:rsid w:val="008F6DE1"/>
    <w:rsid w:val="0090022E"/>
    <w:rsid w:val="009003FF"/>
    <w:rsid w:val="00900F26"/>
    <w:rsid w:val="00900F95"/>
    <w:rsid w:val="009014D7"/>
    <w:rsid w:val="00901A69"/>
    <w:rsid w:val="00901BD6"/>
    <w:rsid w:val="00901D88"/>
    <w:rsid w:val="00902265"/>
    <w:rsid w:val="00902811"/>
    <w:rsid w:val="0090310E"/>
    <w:rsid w:val="00903259"/>
    <w:rsid w:val="0090353D"/>
    <w:rsid w:val="00903783"/>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396C"/>
    <w:rsid w:val="00923AFF"/>
    <w:rsid w:val="0092406A"/>
    <w:rsid w:val="00924722"/>
    <w:rsid w:val="0092517B"/>
    <w:rsid w:val="009252E3"/>
    <w:rsid w:val="00925564"/>
    <w:rsid w:val="00926369"/>
    <w:rsid w:val="0092722C"/>
    <w:rsid w:val="009272E4"/>
    <w:rsid w:val="00927E99"/>
    <w:rsid w:val="00930577"/>
    <w:rsid w:val="00930E00"/>
    <w:rsid w:val="00930E8B"/>
    <w:rsid w:val="00930FAE"/>
    <w:rsid w:val="00933171"/>
    <w:rsid w:val="0093471A"/>
    <w:rsid w:val="00935044"/>
    <w:rsid w:val="009354A5"/>
    <w:rsid w:val="00935CC1"/>
    <w:rsid w:val="00935E58"/>
    <w:rsid w:val="0093607D"/>
    <w:rsid w:val="00936C61"/>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70BB7"/>
    <w:rsid w:val="00971CF8"/>
    <w:rsid w:val="0097286B"/>
    <w:rsid w:val="0097380C"/>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5E4"/>
    <w:rsid w:val="00986BDD"/>
    <w:rsid w:val="0098713D"/>
    <w:rsid w:val="0099051D"/>
    <w:rsid w:val="009905FB"/>
    <w:rsid w:val="00990EC6"/>
    <w:rsid w:val="009910FE"/>
    <w:rsid w:val="00993936"/>
    <w:rsid w:val="00993C26"/>
    <w:rsid w:val="00993C75"/>
    <w:rsid w:val="00993F3D"/>
    <w:rsid w:val="00993FA3"/>
    <w:rsid w:val="00994B29"/>
    <w:rsid w:val="00995498"/>
    <w:rsid w:val="00995A2E"/>
    <w:rsid w:val="00995B3E"/>
    <w:rsid w:val="00996770"/>
    <w:rsid w:val="009975EB"/>
    <w:rsid w:val="00997914"/>
    <w:rsid w:val="009A00C1"/>
    <w:rsid w:val="009A173F"/>
    <w:rsid w:val="009A17D1"/>
    <w:rsid w:val="009A1DDE"/>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0E8F"/>
    <w:rsid w:val="009B1010"/>
    <w:rsid w:val="009B148C"/>
    <w:rsid w:val="009B1FB6"/>
    <w:rsid w:val="009B208E"/>
    <w:rsid w:val="009B260F"/>
    <w:rsid w:val="009B29DB"/>
    <w:rsid w:val="009B315E"/>
    <w:rsid w:val="009B3369"/>
    <w:rsid w:val="009B4195"/>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A86"/>
    <w:rsid w:val="009D050C"/>
    <w:rsid w:val="009D083E"/>
    <w:rsid w:val="009D0CE9"/>
    <w:rsid w:val="009D12CD"/>
    <w:rsid w:val="009D12EC"/>
    <w:rsid w:val="009D1407"/>
    <w:rsid w:val="009D1552"/>
    <w:rsid w:val="009D2923"/>
    <w:rsid w:val="009D30B0"/>
    <w:rsid w:val="009D555E"/>
    <w:rsid w:val="009D5995"/>
    <w:rsid w:val="009D7DE4"/>
    <w:rsid w:val="009E0446"/>
    <w:rsid w:val="009E05C5"/>
    <w:rsid w:val="009E2BBD"/>
    <w:rsid w:val="009E3175"/>
    <w:rsid w:val="009E3A50"/>
    <w:rsid w:val="009E3EC2"/>
    <w:rsid w:val="009E3F4C"/>
    <w:rsid w:val="009E44F2"/>
    <w:rsid w:val="009E4FFF"/>
    <w:rsid w:val="009E52CF"/>
    <w:rsid w:val="009E65D0"/>
    <w:rsid w:val="009E66B4"/>
    <w:rsid w:val="009E6C35"/>
    <w:rsid w:val="009E70B5"/>
    <w:rsid w:val="009E7EF3"/>
    <w:rsid w:val="009F07A6"/>
    <w:rsid w:val="009F0BE9"/>
    <w:rsid w:val="009F12AB"/>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2D14"/>
    <w:rsid w:val="00A0313A"/>
    <w:rsid w:val="00A032FC"/>
    <w:rsid w:val="00A044AA"/>
    <w:rsid w:val="00A053C6"/>
    <w:rsid w:val="00A05DC0"/>
    <w:rsid w:val="00A05ED9"/>
    <w:rsid w:val="00A065EB"/>
    <w:rsid w:val="00A069D6"/>
    <w:rsid w:val="00A06E32"/>
    <w:rsid w:val="00A07232"/>
    <w:rsid w:val="00A073FF"/>
    <w:rsid w:val="00A075A5"/>
    <w:rsid w:val="00A07738"/>
    <w:rsid w:val="00A07F90"/>
    <w:rsid w:val="00A104DF"/>
    <w:rsid w:val="00A10659"/>
    <w:rsid w:val="00A10F85"/>
    <w:rsid w:val="00A10FD1"/>
    <w:rsid w:val="00A11381"/>
    <w:rsid w:val="00A1187F"/>
    <w:rsid w:val="00A12805"/>
    <w:rsid w:val="00A1374E"/>
    <w:rsid w:val="00A147D2"/>
    <w:rsid w:val="00A14BA5"/>
    <w:rsid w:val="00A158A3"/>
    <w:rsid w:val="00A15A46"/>
    <w:rsid w:val="00A15AB7"/>
    <w:rsid w:val="00A15BAF"/>
    <w:rsid w:val="00A16568"/>
    <w:rsid w:val="00A16D6F"/>
    <w:rsid w:val="00A17124"/>
    <w:rsid w:val="00A17132"/>
    <w:rsid w:val="00A21424"/>
    <w:rsid w:val="00A21FB8"/>
    <w:rsid w:val="00A226D8"/>
    <w:rsid w:val="00A22F0A"/>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A34"/>
    <w:rsid w:val="00A358A0"/>
    <w:rsid w:val="00A369C3"/>
    <w:rsid w:val="00A36DEE"/>
    <w:rsid w:val="00A37047"/>
    <w:rsid w:val="00A37677"/>
    <w:rsid w:val="00A410D5"/>
    <w:rsid w:val="00A417D6"/>
    <w:rsid w:val="00A4182B"/>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2169"/>
    <w:rsid w:val="00A63637"/>
    <w:rsid w:val="00A63B5D"/>
    <w:rsid w:val="00A63DEC"/>
    <w:rsid w:val="00A643F8"/>
    <w:rsid w:val="00A65934"/>
    <w:rsid w:val="00A664C7"/>
    <w:rsid w:val="00A66FC1"/>
    <w:rsid w:val="00A671DD"/>
    <w:rsid w:val="00A67FA9"/>
    <w:rsid w:val="00A70A09"/>
    <w:rsid w:val="00A70D4B"/>
    <w:rsid w:val="00A710E2"/>
    <w:rsid w:val="00A7141F"/>
    <w:rsid w:val="00A72050"/>
    <w:rsid w:val="00A7239A"/>
    <w:rsid w:val="00A727C5"/>
    <w:rsid w:val="00A740AE"/>
    <w:rsid w:val="00A742EC"/>
    <w:rsid w:val="00A74BF7"/>
    <w:rsid w:val="00A74C74"/>
    <w:rsid w:val="00A753F8"/>
    <w:rsid w:val="00A756EF"/>
    <w:rsid w:val="00A75916"/>
    <w:rsid w:val="00A761D9"/>
    <w:rsid w:val="00A766F3"/>
    <w:rsid w:val="00A77105"/>
    <w:rsid w:val="00A774DA"/>
    <w:rsid w:val="00A777D0"/>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6A95"/>
    <w:rsid w:val="00A96AD0"/>
    <w:rsid w:val="00AA007E"/>
    <w:rsid w:val="00AA012D"/>
    <w:rsid w:val="00AA01AE"/>
    <w:rsid w:val="00AA04EF"/>
    <w:rsid w:val="00AA0C91"/>
    <w:rsid w:val="00AA0F56"/>
    <w:rsid w:val="00AA1765"/>
    <w:rsid w:val="00AA176D"/>
    <w:rsid w:val="00AA2399"/>
    <w:rsid w:val="00AA318D"/>
    <w:rsid w:val="00AA3BBB"/>
    <w:rsid w:val="00AA44CC"/>
    <w:rsid w:val="00AA4DAF"/>
    <w:rsid w:val="00AA52EA"/>
    <w:rsid w:val="00AA5799"/>
    <w:rsid w:val="00AA5C90"/>
    <w:rsid w:val="00AA5D6A"/>
    <w:rsid w:val="00AA6C3C"/>
    <w:rsid w:val="00AA6C87"/>
    <w:rsid w:val="00AA6F88"/>
    <w:rsid w:val="00AA7AE6"/>
    <w:rsid w:val="00AA7C5E"/>
    <w:rsid w:val="00AB1485"/>
    <w:rsid w:val="00AB241D"/>
    <w:rsid w:val="00AB2CB3"/>
    <w:rsid w:val="00AB3821"/>
    <w:rsid w:val="00AB4145"/>
    <w:rsid w:val="00AB4334"/>
    <w:rsid w:val="00AB46C3"/>
    <w:rsid w:val="00AB487D"/>
    <w:rsid w:val="00AB4D00"/>
    <w:rsid w:val="00AB60B3"/>
    <w:rsid w:val="00AB6DC3"/>
    <w:rsid w:val="00AB7174"/>
    <w:rsid w:val="00AB7494"/>
    <w:rsid w:val="00AB7719"/>
    <w:rsid w:val="00AC2186"/>
    <w:rsid w:val="00AC2187"/>
    <w:rsid w:val="00AC23D1"/>
    <w:rsid w:val="00AC39AB"/>
    <w:rsid w:val="00AC3CD6"/>
    <w:rsid w:val="00AC4451"/>
    <w:rsid w:val="00AC58C8"/>
    <w:rsid w:val="00AC6386"/>
    <w:rsid w:val="00AC644D"/>
    <w:rsid w:val="00AC6572"/>
    <w:rsid w:val="00AC6E00"/>
    <w:rsid w:val="00AC75F4"/>
    <w:rsid w:val="00AC777B"/>
    <w:rsid w:val="00AC7A5A"/>
    <w:rsid w:val="00AC7AB3"/>
    <w:rsid w:val="00AD1691"/>
    <w:rsid w:val="00AD290A"/>
    <w:rsid w:val="00AD534E"/>
    <w:rsid w:val="00AD6E4B"/>
    <w:rsid w:val="00AD7149"/>
    <w:rsid w:val="00AD7B20"/>
    <w:rsid w:val="00AE14FD"/>
    <w:rsid w:val="00AE17D3"/>
    <w:rsid w:val="00AE2059"/>
    <w:rsid w:val="00AE232D"/>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235A"/>
    <w:rsid w:val="00B233FA"/>
    <w:rsid w:val="00B23554"/>
    <w:rsid w:val="00B23771"/>
    <w:rsid w:val="00B24321"/>
    <w:rsid w:val="00B243A0"/>
    <w:rsid w:val="00B245CC"/>
    <w:rsid w:val="00B24A92"/>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D7C"/>
    <w:rsid w:val="00B45EF8"/>
    <w:rsid w:val="00B46A45"/>
    <w:rsid w:val="00B46B44"/>
    <w:rsid w:val="00B47829"/>
    <w:rsid w:val="00B47D78"/>
    <w:rsid w:val="00B5066B"/>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EA8"/>
    <w:rsid w:val="00B715A3"/>
    <w:rsid w:val="00B72B95"/>
    <w:rsid w:val="00B72EAC"/>
    <w:rsid w:val="00B73085"/>
    <w:rsid w:val="00B735B4"/>
    <w:rsid w:val="00B73F5D"/>
    <w:rsid w:val="00B73F79"/>
    <w:rsid w:val="00B74EE4"/>
    <w:rsid w:val="00B75159"/>
    <w:rsid w:val="00B75CEC"/>
    <w:rsid w:val="00B7623A"/>
    <w:rsid w:val="00B765EC"/>
    <w:rsid w:val="00B7688B"/>
    <w:rsid w:val="00B77686"/>
    <w:rsid w:val="00B77B60"/>
    <w:rsid w:val="00B80D9B"/>
    <w:rsid w:val="00B80E18"/>
    <w:rsid w:val="00B80EB9"/>
    <w:rsid w:val="00B81594"/>
    <w:rsid w:val="00B8277B"/>
    <w:rsid w:val="00B82D00"/>
    <w:rsid w:val="00B82E9B"/>
    <w:rsid w:val="00B833C9"/>
    <w:rsid w:val="00B836B8"/>
    <w:rsid w:val="00B83E2B"/>
    <w:rsid w:val="00B84045"/>
    <w:rsid w:val="00B84483"/>
    <w:rsid w:val="00B8451C"/>
    <w:rsid w:val="00B8488E"/>
    <w:rsid w:val="00B8506F"/>
    <w:rsid w:val="00B85152"/>
    <w:rsid w:val="00B85529"/>
    <w:rsid w:val="00B876BA"/>
    <w:rsid w:val="00B90181"/>
    <w:rsid w:val="00B91228"/>
    <w:rsid w:val="00B917D5"/>
    <w:rsid w:val="00B91A04"/>
    <w:rsid w:val="00B91B72"/>
    <w:rsid w:val="00B91DE2"/>
    <w:rsid w:val="00B92584"/>
    <w:rsid w:val="00B92CCB"/>
    <w:rsid w:val="00B9362B"/>
    <w:rsid w:val="00B9409A"/>
    <w:rsid w:val="00B951FE"/>
    <w:rsid w:val="00B962A7"/>
    <w:rsid w:val="00B97407"/>
    <w:rsid w:val="00B9770F"/>
    <w:rsid w:val="00B97B45"/>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A26"/>
    <w:rsid w:val="00BB11C3"/>
    <w:rsid w:val="00BB144E"/>
    <w:rsid w:val="00BB1695"/>
    <w:rsid w:val="00BB17D9"/>
    <w:rsid w:val="00BB2664"/>
    <w:rsid w:val="00BB42F3"/>
    <w:rsid w:val="00BB4389"/>
    <w:rsid w:val="00BB53BF"/>
    <w:rsid w:val="00BB553D"/>
    <w:rsid w:val="00BB57CD"/>
    <w:rsid w:val="00BB6585"/>
    <w:rsid w:val="00BB7444"/>
    <w:rsid w:val="00BB7471"/>
    <w:rsid w:val="00BC0493"/>
    <w:rsid w:val="00BC098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6782"/>
    <w:rsid w:val="00BE6B0D"/>
    <w:rsid w:val="00BE7017"/>
    <w:rsid w:val="00BE71BC"/>
    <w:rsid w:val="00BE77C3"/>
    <w:rsid w:val="00BF001F"/>
    <w:rsid w:val="00BF0122"/>
    <w:rsid w:val="00BF0912"/>
    <w:rsid w:val="00BF11EA"/>
    <w:rsid w:val="00BF1712"/>
    <w:rsid w:val="00BF184A"/>
    <w:rsid w:val="00BF1C45"/>
    <w:rsid w:val="00BF21C6"/>
    <w:rsid w:val="00BF2790"/>
    <w:rsid w:val="00BF41D2"/>
    <w:rsid w:val="00BF5433"/>
    <w:rsid w:val="00BF5813"/>
    <w:rsid w:val="00BF65EE"/>
    <w:rsid w:val="00BF7AAC"/>
    <w:rsid w:val="00BF7BE8"/>
    <w:rsid w:val="00BF7C8F"/>
    <w:rsid w:val="00BF7F8F"/>
    <w:rsid w:val="00C005A0"/>
    <w:rsid w:val="00C008DD"/>
    <w:rsid w:val="00C01258"/>
    <w:rsid w:val="00C01F03"/>
    <w:rsid w:val="00C02C7D"/>
    <w:rsid w:val="00C02CBC"/>
    <w:rsid w:val="00C02DB2"/>
    <w:rsid w:val="00C037AC"/>
    <w:rsid w:val="00C042BE"/>
    <w:rsid w:val="00C046D8"/>
    <w:rsid w:val="00C05463"/>
    <w:rsid w:val="00C05760"/>
    <w:rsid w:val="00C06DAD"/>
    <w:rsid w:val="00C06DF6"/>
    <w:rsid w:val="00C0726D"/>
    <w:rsid w:val="00C07DD9"/>
    <w:rsid w:val="00C07E94"/>
    <w:rsid w:val="00C1049D"/>
    <w:rsid w:val="00C105F9"/>
    <w:rsid w:val="00C1093F"/>
    <w:rsid w:val="00C10C0B"/>
    <w:rsid w:val="00C10D0C"/>
    <w:rsid w:val="00C115B5"/>
    <w:rsid w:val="00C121AA"/>
    <w:rsid w:val="00C12920"/>
    <w:rsid w:val="00C1295D"/>
    <w:rsid w:val="00C12D49"/>
    <w:rsid w:val="00C130A9"/>
    <w:rsid w:val="00C144A3"/>
    <w:rsid w:val="00C145F3"/>
    <w:rsid w:val="00C15B57"/>
    <w:rsid w:val="00C15D9D"/>
    <w:rsid w:val="00C15F86"/>
    <w:rsid w:val="00C16BF1"/>
    <w:rsid w:val="00C16CCD"/>
    <w:rsid w:val="00C17338"/>
    <w:rsid w:val="00C1782E"/>
    <w:rsid w:val="00C208CD"/>
    <w:rsid w:val="00C20AAF"/>
    <w:rsid w:val="00C21CC8"/>
    <w:rsid w:val="00C226FF"/>
    <w:rsid w:val="00C22D5B"/>
    <w:rsid w:val="00C2366A"/>
    <w:rsid w:val="00C23BE0"/>
    <w:rsid w:val="00C23D6A"/>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50AE"/>
    <w:rsid w:val="00C35893"/>
    <w:rsid w:val="00C35B74"/>
    <w:rsid w:val="00C35D1C"/>
    <w:rsid w:val="00C3768A"/>
    <w:rsid w:val="00C37D56"/>
    <w:rsid w:val="00C40407"/>
    <w:rsid w:val="00C405CF"/>
    <w:rsid w:val="00C4092D"/>
    <w:rsid w:val="00C40AB4"/>
    <w:rsid w:val="00C416BC"/>
    <w:rsid w:val="00C41832"/>
    <w:rsid w:val="00C41BD2"/>
    <w:rsid w:val="00C41E82"/>
    <w:rsid w:val="00C4315B"/>
    <w:rsid w:val="00C4574C"/>
    <w:rsid w:val="00C4581F"/>
    <w:rsid w:val="00C4639E"/>
    <w:rsid w:val="00C469A1"/>
    <w:rsid w:val="00C469DE"/>
    <w:rsid w:val="00C46CBA"/>
    <w:rsid w:val="00C47B96"/>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70EC6"/>
    <w:rsid w:val="00C70F97"/>
    <w:rsid w:val="00C720D9"/>
    <w:rsid w:val="00C72A19"/>
    <w:rsid w:val="00C72F06"/>
    <w:rsid w:val="00C73158"/>
    <w:rsid w:val="00C73345"/>
    <w:rsid w:val="00C738A1"/>
    <w:rsid w:val="00C73CA4"/>
    <w:rsid w:val="00C73FC9"/>
    <w:rsid w:val="00C74EA7"/>
    <w:rsid w:val="00C75B3E"/>
    <w:rsid w:val="00C75B4D"/>
    <w:rsid w:val="00C75C12"/>
    <w:rsid w:val="00C767A8"/>
    <w:rsid w:val="00C77A96"/>
    <w:rsid w:val="00C80AB0"/>
    <w:rsid w:val="00C80F34"/>
    <w:rsid w:val="00C81761"/>
    <w:rsid w:val="00C81A31"/>
    <w:rsid w:val="00C81F19"/>
    <w:rsid w:val="00C81FD9"/>
    <w:rsid w:val="00C82225"/>
    <w:rsid w:val="00C82D17"/>
    <w:rsid w:val="00C82E0F"/>
    <w:rsid w:val="00C859F7"/>
    <w:rsid w:val="00C85F92"/>
    <w:rsid w:val="00C86086"/>
    <w:rsid w:val="00C868BF"/>
    <w:rsid w:val="00C87A72"/>
    <w:rsid w:val="00C909DA"/>
    <w:rsid w:val="00C90DE4"/>
    <w:rsid w:val="00C913BD"/>
    <w:rsid w:val="00C91850"/>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39D"/>
    <w:rsid w:val="00CC1D0D"/>
    <w:rsid w:val="00CC2056"/>
    <w:rsid w:val="00CC2E20"/>
    <w:rsid w:val="00CC3B84"/>
    <w:rsid w:val="00CC44B5"/>
    <w:rsid w:val="00CC5416"/>
    <w:rsid w:val="00CC541F"/>
    <w:rsid w:val="00CC574C"/>
    <w:rsid w:val="00CC6616"/>
    <w:rsid w:val="00CC7C1C"/>
    <w:rsid w:val="00CD04C9"/>
    <w:rsid w:val="00CD0B13"/>
    <w:rsid w:val="00CD0C9D"/>
    <w:rsid w:val="00CD1963"/>
    <w:rsid w:val="00CD1A65"/>
    <w:rsid w:val="00CD1A8D"/>
    <w:rsid w:val="00CD289D"/>
    <w:rsid w:val="00CD3407"/>
    <w:rsid w:val="00CD5041"/>
    <w:rsid w:val="00CD541D"/>
    <w:rsid w:val="00CD563A"/>
    <w:rsid w:val="00CD5F7C"/>
    <w:rsid w:val="00CD6260"/>
    <w:rsid w:val="00CD6413"/>
    <w:rsid w:val="00CD72D5"/>
    <w:rsid w:val="00CD77DC"/>
    <w:rsid w:val="00CD7CC4"/>
    <w:rsid w:val="00CD7D7E"/>
    <w:rsid w:val="00CE0138"/>
    <w:rsid w:val="00CE0E44"/>
    <w:rsid w:val="00CE120B"/>
    <w:rsid w:val="00CE1472"/>
    <w:rsid w:val="00CE154B"/>
    <w:rsid w:val="00CE19FA"/>
    <w:rsid w:val="00CE219F"/>
    <w:rsid w:val="00CE21FF"/>
    <w:rsid w:val="00CE3CB2"/>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5C8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91A"/>
    <w:rsid w:val="00D20D07"/>
    <w:rsid w:val="00D21036"/>
    <w:rsid w:val="00D21124"/>
    <w:rsid w:val="00D219E4"/>
    <w:rsid w:val="00D21B04"/>
    <w:rsid w:val="00D21C9B"/>
    <w:rsid w:val="00D22BF9"/>
    <w:rsid w:val="00D23E3A"/>
    <w:rsid w:val="00D25226"/>
    <w:rsid w:val="00D26DE3"/>
    <w:rsid w:val="00D30055"/>
    <w:rsid w:val="00D30108"/>
    <w:rsid w:val="00D303DD"/>
    <w:rsid w:val="00D3068A"/>
    <w:rsid w:val="00D30A10"/>
    <w:rsid w:val="00D30D0F"/>
    <w:rsid w:val="00D31217"/>
    <w:rsid w:val="00D31CCB"/>
    <w:rsid w:val="00D326E8"/>
    <w:rsid w:val="00D33BAE"/>
    <w:rsid w:val="00D34419"/>
    <w:rsid w:val="00D34B6A"/>
    <w:rsid w:val="00D3588C"/>
    <w:rsid w:val="00D3629E"/>
    <w:rsid w:val="00D364AB"/>
    <w:rsid w:val="00D36914"/>
    <w:rsid w:val="00D36C33"/>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10"/>
    <w:rsid w:val="00D51CF5"/>
    <w:rsid w:val="00D5242A"/>
    <w:rsid w:val="00D525B5"/>
    <w:rsid w:val="00D52BE6"/>
    <w:rsid w:val="00D52CCC"/>
    <w:rsid w:val="00D52EFE"/>
    <w:rsid w:val="00D53780"/>
    <w:rsid w:val="00D53DC9"/>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832"/>
    <w:rsid w:val="00D64DF7"/>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3189"/>
    <w:rsid w:val="00D841C1"/>
    <w:rsid w:val="00D8494F"/>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993"/>
    <w:rsid w:val="00D97A7A"/>
    <w:rsid w:val="00D97C67"/>
    <w:rsid w:val="00D97CB8"/>
    <w:rsid w:val="00D97ECE"/>
    <w:rsid w:val="00DA02AB"/>
    <w:rsid w:val="00DA09E4"/>
    <w:rsid w:val="00DA10F6"/>
    <w:rsid w:val="00DA1466"/>
    <w:rsid w:val="00DA172C"/>
    <w:rsid w:val="00DA2F6E"/>
    <w:rsid w:val="00DA46AC"/>
    <w:rsid w:val="00DA50C9"/>
    <w:rsid w:val="00DA5237"/>
    <w:rsid w:val="00DA531D"/>
    <w:rsid w:val="00DA683F"/>
    <w:rsid w:val="00DA6FDD"/>
    <w:rsid w:val="00DA729C"/>
    <w:rsid w:val="00DA7BA3"/>
    <w:rsid w:val="00DA7EFA"/>
    <w:rsid w:val="00DB01A2"/>
    <w:rsid w:val="00DB1381"/>
    <w:rsid w:val="00DB169E"/>
    <w:rsid w:val="00DB21AE"/>
    <w:rsid w:val="00DB48C8"/>
    <w:rsid w:val="00DB4A45"/>
    <w:rsid w:val="00DB4BC6"/>
    <w:rsid w:val="00DB5583"/>
    <w:rsid w:val="00DB562C"/>
    <w:rsid w:val="00DB5A0F"/>
    <w:rsid w:val="00DB5F2D"/>
    <w:rsid w:val="00DB64D8"/>
    <w:rsid w:val="00DB7F6C"/>
    <w:rsid w:val="00DC0A66"/>
    <w:rsid w:val="00DC0EBD"/>
    <w:rsid w:val="00DC0FB6"/>
    <w:rsid w:val="00DC36A5"/>
    <w:rsid w:val="00DC3CB1"/>
    <w:rsid w:val="00DC5871"/>
    <w:rsid w:val="00DC58EE"/>
    <w:rsid w:val="00DC5ECE"/>
    <w:rsid w:val="00DC63C2"/>
    <w:rsid w:val="00DC7178"/>
    <w:rsid w:val="00DC74A0"/>
    <w:rsid w:val="00DD0D73"/>
    <w:rsid w:val="00DD1327"/>
    <w:rsid w:val="00DD1EF8"/>
    <w:rsid w:val="00DD27EC"/>
    <w:rsid w:val="00DD4BE9"/>
    <w:rsid w:val="00DD5439"/>
    <w:rsid w:val="00DD610B"/>
    <w:rsid w:val="00DD6C8F"/>
    <w:rsid w:val="00DE079B"/>
    <w:rsid w:val="00DE28DB"/>
    <w:rsid w:val="00DE3BBB"/>
    <w:rsid w:val="00DE410C"/>
    <w:rsid w:val="00DE4813"/>
    <w:rsid w:val="00DE4E8F"/>
    <w:rsid w:val="00DE649E"/>
    <w:rsid w:val="00DE6985"/>
    <w:rsid w:val="00DF0010"/>
    <w:rsid w:val="00DF11BF"/>
    <w:rsid w:val="00DF2E3A"/>
    <w:rsid w:val="00DF32EA"/>
    <w:rsid w:val="00DF369A"/>
    <w:rsid w:val="00DF3E4A"/>
    <w:rsid w:val="00DF44CE"/>
    <w:rsid w:val="00DF4563"/>
    <w:rsid w:val="00DF4C79"/>
    <w:rsid w:val="00DF4F75"/>
    <w:rsid w:val="00DF680D"/>
    <w:rsid w:val="00DF7C3A"/>
    <w:rsid w:val="00DF7F5A"/>
    <w:rsid w:val="00DF7FC2"/>
    <w:rsid w:val="00E002D8"/>
    <w:rsid w:val="00E00F43"/>
    <w:rsid w:val="00E017C2"/>
    <w:rsid w:val="00E01BD6"/>
    <w:rsid w:val="00E02055"/>
    <w:rsid w:val="00E020EB"/>
    <w:rsid w:val="00E02F90"/>
    <w:rsid w:val="00E03E0C"/>
    <w:rsid w:val="00E04157"/>
    <w:rsid w:val="00E043A4"/>
    <w:rsid w:val="00E044A8"/>
    <w:rsid w:val="00E04BD1"/>
    <w:rsid w:val="00E056C0"/>
    <w:rsid w:val="00E05DDE"/>
    <w:rsid w:val="00E06EEF"/>
    <w:rsid w:val="00E104AA"/>
    <w:rsid w:val="00E10BDE"/>
    <w:rsid w:val="00E10FBD"/>
    <w:rsid w:val="00E11797"/>
    <w:rsid w:val="00E131B0"/>
    <w:rsid w:val="00E134D7"/>
    <w:rsid w:val="00E1360C"/>
    <w:rsid w:val="00E13786"/>
    <w:rsid w:val="00E137B3"/>
    <w:rsid w:val="00E1421B"/>
    <w:rsid w:val="00E157EB"/>
    <w:rsid w:val="00E15915"/>
    <w:rsid w:val="00E15D2A"/>
    <w:rsid w:val="00E16CA5"/>
    <w:rsid w:val="00E1718F"/>
    <w:rsid w:val="00E175D8"/>
    <w:rsid w:val="00E17F71"/>
    <w:rsid w:val="00E20C3F"/>
    <w:rsid w:val="00E215BD"/>
    <w:rsid w:val="00E21A16"/>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59F"/>
    <w:rsid w:val="00E42BA7"/>
    <w:rsid w:val="00E43314"/>
    <w:rsid w:val="00E4406A"/>
    <w:rsid w:val="00E444F3"/>
    <w:rsid w:val="00E44A3C"/>
    <w:rsid w:val="00E44EA7"/>
    <w:rsid w:val="00E45342"/>
    <w:rsid w:val="00E45BA6"/>
    <w:rsid w:val="00E4638D"/>
    <w:rsid w:val="00E46AF2"/>
    <w:rsid w:val="00E46B5F"/>
    <w:rsid w:val="00E4734F"/>
    <w:rsid w:val="00E507D9"/>
    <w:rsid w:val="00E50D07"/>
    <w:rsid w:val="00E50E35"/>
    <w:rsid w:val="00E50E66"/>
    <w:rsid w:val="00E5149B"/>
    <w:rsid w:val="00E51D56"/>
    <w:rsid w:val="00E5251E"/>
    <w:rsid w:val="00E5261C"/>
    <w:rsid w:val="00E53089"/>
    <w:rsid w:val="00E577B9"/>
    <w:rsid w:val="00E57ACF"/>
    <w:rsid w:val="00E609AD"/>
    <w:rsid w:val="00E61EE5"/>
    <w:rsid w:val="00E624D8"/>
    <w:rsid w:val="00E6279E"/>
    <w:rsid w:val="00E63136"/>
    <w:rsid w:val="00E634F7"/>
    <w:rsid w:val="00E635F0"/>
    <w:rsid w:val="00E6490C"/>
    <w:rsid w:val="00E65121"/>
    <w:rsid w:val="00E657A2"/>
    <w:rsid w:val="00E65E3B"/>
    <w:rsid w:val="00E66367"/>
    <w:rsid w:val="00E663EB"/>
    <w:rsid w:val="00E670EE"/>
    <w:rsid w:val="00E67DC5"/>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B65"/>
    <w:rsid w:val="00E856C5"/>
    <w:rsid w:val="00E85957"/>
    <w:rsid w:val="00E85C14"/>
    <w:rsid w:val="00E85EDC"/>
    <w:rsid w:val="00E861BF"/>
    <w:rsid w:val="00E86567"/>
    <w:rsid w:val="00E867E8"/>
    <w:rsid w:val="00E87037"/>
    <w:rsid w:val="00E870FF"/>
    <w:rsid w:val="00E90883"/>
    <w:rsid w:val="00E91E5B"/>
    <w:rsid w:val="00E91F10"/>
    <w:rsid w:val="00E9343E"/>
    <w:rsid w:val="00E934D5"/>
    <w:rsid w:val="00E93B28"/>
    <w:rsid w:val="00E941C2"/>
    <w:rsid w:val="00E942FF"/>
    <w:rsid w:val="00E94302"/>
    <w:rsid w:val="00E94876"/>
    <w:rsid w:val="00E94ECE"/>
    <w:rsid w:val="00E9637A"/>
    <w:rsid w:val="00E966EF"/>
    <w:rsid w:val="00E97D13"/>
    <w:rsid w:val="00E97D78"/>
    <w:rsid w:val="00EA01E8"/>
    <w:rsid w:val="00EA042A"/>
    <w:rsid w:val="00EA2757"/>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2457"/>
    <w:rsid w:val="00EB2EF0"/>
    <w:rsid w:val="00EB324F"/>
    <w:rsid w:val="00EB346A"/>
    <w:rsid w:val="00EB3D9B"/>
    <w:rsid w:val="00EB491A"/>
    <w:rsid w:val="00EB5D74"/>
    <w:rsid w:val="00EB6151"/>
    <w:rsid w:val="00EB6192"/>
    <w:rsid w:val="00EB712A"/>
    <w:rsid w:val="00EB7405"/>
    <w:rsid w:val="00EB7520"/>
    <w:rsid w:val="00EB7839"/>
    <w:rsid w:val="00EB7D90"/>
    <w:rsid w:val="00EB7D9F"/>
    <w:rsid w:val="00EB7EFB"/>
    <w:rsid w:val="00EC0169"/>
    <w:rsid w:val="00EC11BB"/>
    <w:rsid w:val="00EC12A2"/>
    <w:rsid w:val="00EC1674"/>
    <w:rsid w:val="00EC19E8"/>
    <w:rsid w:val="00EC21DC"/>
    <w:rsid w:val="00EC283C"/>
    <w:rsid w:val="00EC32F3"/>
    <w:rsid w:val="00EC4759"/>
    <w:rsid w:val="00EC4A02"/>
    <w:rsid w:val="00EC4B9B"/>
    <w:rsid w:val="00EC54E5"/>
    <w:rsid w:val="00EC5893"/>
    <w:rsid w:val="00EC693F"/>
    <w:rsid w:val="00EC6E74"/>
    <w:rsid w:val="00EC71B1"/>
    <w:rsid w:val="00EC7456"/>
    <w:rsid w:val="00ED0830"/>
    <w:rsid w:val="00ED0B0A"/>
    <w:rsid w:val="00ED0B23"/>
    <w:rsid w:val="00ED0C7B"/>
    <w:rsid w:val="00ED1396"/>
    <w:rsid w:val="00ED1679"/>
    <w:rsid w:val="00ED1DEB"/>
    <w:rsid w:val="00ED218D"/>
    <w:rsid w:val="00ED21AB"/>
    <w:rsid w:val="00ED2326"/>
    <w:rsid w:val="00ED241B"/>
    <w:rsid w:val="00ED2E67"/>
    <w:rsid w:val="00ED33E6"/>
    <w:rsid w:val="00ED3936"/>
    <w:rsid w:val="00ED3B3F"/>
    <w:rsid w:val="00ED421D"/>
    <w:rsid w:val="00ED4BF1"/>
    <w:rsid w:val="00ED4D7D"/>
    <w:rsid w:val="00ED5A96"/>
    <w:rsid w:val="00ED5B22"/>
    <w:rsid w:val="00ED650F"/>
    <w:rsid w:val="00ED6E3E"/>
    <w:rsid w:val="00ED6E62"/>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F43"/>
    <w:rsid w:val="00EE4204"/>
    <w:rsid w:val="00EE432E"/>
    <w:rsid w:val="00EE5530"/>
    <w:rsid w:val="00EE5727"/>
    <w:rsid w:val="00EE5761"/>
    <w:rsid w:val="00EE5B55"/>
    <w:rsid w:val="00EE62A7"/>
    <w:rsid w:val="00EE6C37"/>
    <w:rsid w:val="00EE7129"/>
    <w:rsid w:val="00EE712C"/>
    <w:rsid w:val="00EE7A93"/>
    <w:rsid w:val="00EF04DE"/>
    <w:rsid w:val="00EF0680"/>
    <w:rsid w:val="00EF0AED"/>
    <w:rsid w:val="00EF1639"/>
    <w:rsid w:val="00EF1709"/>
    <w:rsid w:val="00EF1BFC"/>
    <w:rsid w:val="00EF2166"/>
    <w:rsid w:val="00EF30D3"/>
    <w:rsid w:val="00EF3192"/>
    <w:rsid w:val="00EF41A6"/>
    <w:rsid w:val="00EF4ED9"/>
    <w:rsid w:val="00EF4F15"/>
    <w:rsid w:val="00EF5CEE"/>
    <w:rsid w:val="00EF6033"/>
    <w:rsid w:val="00EF6376"/>
    <w:rsid w:val="00EF6C7C"/>
    <w:rsid w:val="00EF74ED"/>
    <w:rsid w:val="00EF784C"/>
    <w:rsid w:val="00F00617"/>
    <w:rsid w:val="00F00AA4"/>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506"/>
    <w:rsid w:val="00F12B22"/>
    <w:rsid w:val="00F1343B"/>
    <w:rsid w:val="00F138CE"/>
    <w:rsid w:val="00F13F98"/>
    <w:rsid w:val="00F14FC1"/>
    <w:rsid w:val="00F15510"/>
    <w:rsid w:val="00F16DD7"/>
    <w:rsid w:val="00F171F2"/>
    <w:rsid w:val="00F179D2"/>
    <w:rsid w:val="00F204DF"/>
    <w:rsid w:val="00F20594"/>
    <w:rsid w:val="00F20606"/>
    <w:rsid w:val="00F209D5"/>
    <w:rsid w:val="00F211F3"/>
    <w:rsid w:val="00F22574"/>
    <w:rsid w:val="00F22832"/>
    <w:rsid w:val="00F22A61"/>
    <w:rsid w:val="00F2425B"/>
    <w:rsid w:val="00F243E8"/>
    <w:rsid w:val="00F2450C"/>
    <w:rsid w:val="00F24681"/>
    <w:rsid w:val="00F24A43"/>
    <w:rsid w:val="00F24FF3"/>
    <w:rsid w:val="00F25640"/>
    <w:rsid w:val="00F257BA"/>
    <w:rsid w:val="00F262B9"/>
    <w:rsid w:val="00F266AA"/>
    <w:rsid w:val="00F27047"/>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78C"/>
    <w:rsid w:val="00F431C5"/>
    <w:rsid w:val="00F43E98"/>
    <w:rsid w:val="00F43F1A"/>
    <w:rsid w:val="00F441A9"/>
    <w:rsid w:val="00F448C4"/>
    <w:rsid w:val="00F44FD3"/>
    <w:rsid w:val="00F45E95"/>
    <w:rsid w:val="00F460EF"/>
    <w:rsid w:val="00F46690"/>
    <w:rsid w:val="00F506C8"/>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8DF"/>
    <w:rsid w:val="00F61CBE"/>
    <w:rsid w:val="00F64F9D"/>
    <w:rsid w:val="00F653D7"/>
    <w:rsid w:val="00F6590E"/>
    <w:rsid w:val="00F663AA"/>
    <w:rsid w:val="00F664C8"/>
    <w:rsid w:val="00F679A7"/>
    <w:rsid w:val="00F700E1"/>
    <w:rsid w:val="00F70138"/>
    <w:rsid w:val="00F713E2"/>
    <w:rsid w:val="00F71774"/>
    <w:rsid w:val="00F71FB6"/>
    <w:rsid w:val="00F722CD"/>
    <w:rsid w:val="00F726AA"/>
    <w:rsid w:val="00F727D9"/>
    <w:rsid w:val="00F73B1D"/>
    <w:rsid w:val="00F73F7B"/>
    <w:rsid w:val="00F74380"/>
    <w:rsid w:val="00F748D2"/>
    <w:rsid w:val="00F7512C"/>
    <w:rsid w:val="00F75FB8"/>
    <w:rsid w:val="00F76386"/>
    <w:rsid w:val="00F768BB"/>
    <w:rsid w:val="00F76BBD"/>
    <w:rsid w:val="00F80884"/>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FD4"/>
    <w:rsid w:val="00F94706"/>
    <w:rsid w:val="00F94ADA"/>
    <w:rsid w:val="00F95518"/>
    <w:rsid w:val="00F95DC2"/>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630E"/>
    <w:rsid w:val="00FC6413"/>
    <w:rsid w:val="00FC680C"/>
    <w:rsid w:val="00FC68A8"/>
    <w:rsid w:val="00FC70E9"/>
    <w:rsid w:val="00FC7A5E"/>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2C2C"/>
    <w:rsid w:val="00FF2D96"/>
    <w:rsid w:val="00FF4781"/>
    <w:rsid w:val="00FF4790"/>
    <w:rsid w:val="00FF5301"/>
    <w:rsid w:val="00FF5F58"/>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wnloads.usda.library.cornell.edu/usda-esmis/files/zg64tk92g/2z10z137s/bn99bh97r/cenorg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50</Pages>
  <Words>23478</Words>
  <Characters>133828</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243</cp:revision>
  <dcterms:created xsi:type="dcterms:W3CDTF">2023-11-09T21:10:00Z</dcterms:created>
  <dcterms:modified xsi:type="dcterms:W3CDTF">2024-05-16T15:28:00Z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